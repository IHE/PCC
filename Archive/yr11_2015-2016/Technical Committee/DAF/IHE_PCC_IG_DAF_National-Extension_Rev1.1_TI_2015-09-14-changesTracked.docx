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B9F53" w14:textId="77777777" w:rsidR="00655F52" w:rsidRPr="001D725D" w:rsidRDefault="00655F52" w:rsidP="00904974">
      <w:pPr>
        <w:jc w:val="center"/>
        <w:rPr>
          <w:b/>
          <w:bCs/>
          <w:sz w:val="28"/>
          <w:szCs w:val="28"/>
        </w:rPr>
      </w:pPr>
      <w:r w:rsidRPr="001D725D">
        <w:rPr>
          <w:b/>
          <w:bCs/>
          <w:sz w:val="28"/>
          <w:szCs w:val="28"/>
        </w:rPr>
        <w:t>Integrating the Healthcare Enterprise</w:t>
      </w:r>
    </w:p>
    <w:p w14:paraId="3A3BF983" w14:textId="77777777" w:rsidR="001B1869" w:rsidRPr="001D725D" w:rsidRDefault="001B1869" w:rsidP="008B189A">
      <w:pPr>
        <w:pStyle w:val="BodyText"/>
      </w:pPr>
    </w:p>
    <w:p w14:paraId="29DFDF92" w14:textId="77777777" w:rsidR="001B1869" w:rsidRPr="001D725D" w:rsidRDefault="00073365" w:rsidP="001B1869">
      <w:pPr>
        <w:jc w:val="center"/>
      </w:pPr>
      <w:r w:rsidRPr="001D725D">
        <w:rPr>
          <w:noProof/>
        </w:rPr>
        <w:drawing>
          <wp:inline distT="0" distB="0" distL="0" distR="0" wp14:anchorId="429C5A3E" wp14:editId="033EC3A2">
            <wp:extent cx="1635125" cy="838835"/>
            <wp:effectExtent l="0" t="0" r="317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5125" cy="838835"/>
                    </a:xfrm>
                    <a:prstGeom prst="rect">
                      <a:avLst/>
                    </a:prstGeom>
                    <a:noFill/>
                    <a:ln>
                      <a:noFill/>
                    </a:ln>
                  </pic:spPr>
                </pic:pic>
              </a:graphicData>
            </a:graphic>
          </wp:inline>
        </w:drawing>
      </w:r>
    </w:p>
    <w:p w14:paraId="0C90BABC" w14:textId="77777777" w:rsidR="001B1869" w:rsidRPr="001D725D" w:rsidRDefault="001B1869" w:rsidP="00904974">
      <w:pPr>
        <w:pStyle w:val="BodyText"/>
      </w:pPr>
    </w:p>
    <w:p w14:paraId="275877D8" w14:textId="77777777" w:rsidR="00655F52" w:rsidRPr="001D725D" w:rsidRDefault="00655F52" w:rsidP="00655F52">
      <w:pPr>
        <w:jc w:val="center"/>
        <w:rPr>
          <w:b/>
          <w:sz w:val="44"/>
          <w:szCs w:val="44"/>
        </w:rPr>
      </w:pPr>
      <w:r w:rsidRPr="001D725D">
        <w:rPr>
          <w:b/>
          <w:sz w:val="44"/>
          <w:szCs w:val="44"/>
        </w:rPr>
        <w:t xml:space="preserve">IHE </w:t>
      </w:r>
      <w:r w:rsidR="005F4629" w:rsidRPr="001D725D">
        <w:rPr>
          <w:b/>
          <w:sz w:val="44"/>
          <w:szCs w:val="44"/>
        </w:rPr>
        <w:t>Patient Care Coordination</w:t>
      </w:r>
      <w:r w:rsidRPr="001D725D">
        <w:rPr>
          <w:b/>
          <w:sz w:val="44"/>
          <w:szCs w:val="44"/>
        </w:rPr>
        <w:t xml:space="preserve"> </w:t>
      </w:r>
      <w:r w:rsidR="005F4629" w:rsidRPr="001D725D">
        <w:rPr>
          <w:b/>
          <w:sz w:val="44"/>
          <w:szCs w:val="44"/>
        </w:rPr>
        <w:t>(PCC</w:t>
      </w:r>
      <w:r w:rsidRPr="001D725D">
        <w:rPr>
          <w:b/>
          <w:sz w:val="44"/>
          <w:szCs w:val="44"/>
        </w:rPr>
        <w:t>)</w:t>
      </w:r>
    </w:p>
    <w:p w14:paraId="07FA6021" w14:textId="77777777" w:rsidR="00655F52" w:rsidRPr="001D725D" w:rsidRDefault="00655F52" w:rsidP="00904974">
      <w:pPr>
        <w:pStyle w:val="BodyText"/>
      </w:pPr>
    </w:p>
    <w:p w14:paraId="2B46907B" w14:textId="77777777" w:rsidR="001D725D" w:rsidRPr="001D725D" w:rsidRDefault="001D725D" w:rsidP="00904974">
      <w:pPr>
        <w:pStyle w:val="BodyText"/>
      </w:pPr>
    </w:p>
    <w:p w14:paraId="4D2184E4" w14:textId="77777777" w:rsidR="001D725D" w:rsidRPr="001D725D" w:rsidRDefault="001D725D" w:rsidP="00904974">
      <w:pPr>
        <w:pStyle w:val="BodyText"/>
      </w:pPr>
    </w:p>
    <w:p w14:paraId="19F4003D" w14:textId="77777777" w:rsidR="00CC5FFC" w:rsidRPr="001D725D" w:rsidRDefault="00CC5FFC" w:rsidP="00904974">
      <w:pPr>
        <w:pStyle w:val="BodyText"/>
      </w:pPr>
    </w:p>
    <w:p w14:paraId="40B9DCBB" w14:textId="77777777" w:rsidR="00655F52" w:rsidRPr="001D725D" w:rsidRDefault="005F4629" w:rsidP="00655F52">
      <w:pPr>
        <w:jc w:val="center"/>
        <w:rPr>
          <w:b/>
          <w:sz w:val="44"/>
          <w:szCs w:val="44"/>
        </w:rPr>
      </w:pPr>
      <w:r w:rsidRPr="001D725D">
        <w:rPr>
          <w:b/>
          <w:sz w:val="44"/>
          <w:szCs w:val="44"/>
        </w:rPr>
        <w:t xml:space="preserve">US </w:t>
      </w:r>
      <w:r w:rsidR="00655F52" w:rsidRPr="001D725D">
        <w:rPr>
          <w:b/>
          <w:sz w:val="44"/>
          <w:szCs w:val="44"/>
        </w:rPr>
        <w:t>National Extension</w:t>
      </w:r>
    </w:p>
    <w:p w14:paraId="3555D118" w14:textId="77777777" w:rsidR="005F4629" w:rsidRPr="001D725D" w:rsidRDefault="005F4629" w:rsidP="00655F52">
      <w:pPr>
        <w:jc w:val="center"/>
        <w:rPr>
          <w:b/>
          <w:sz w:val="44"/>
          <w:szCs w:val="44"/>
        </w:rPr>
      </w:pPr>
      <w:r w:rsidRPr="001D725D">
        <w:rPr>
          <w:b/>
          <w:sz w:val="44"/>
          <w:szCs w:val="44"/>
        </w:rPr>
        <w:t>Implementation Guide</w:t>
      </w:r>
    </w:p>
    <w:p w14:paraId="3843536C" w14:textId="77777777" w:rsidR="00655F52" w:rsidRPr="001D725D" w:rsidRDefault="00655F52" w:rsidP="00904974">
      <w:pPr>
        <w:pStyle w:val="BodyText"/>
      </w:pPr>
    </w:p>
    <w:p w14:paraId="09E41793" w14:textId="77777777" w:rsidR="001D725D" w:rsidRPr="001D725D" w:rsidRDefault="001D725D" w:rsidP="00904974">
      <w:pPr>
        <w:pStyle w:val="BodyText"/>
      </w:pPr>
    </w:p>
    <w:p w14:paraId="0E6924DE" w14:textId="77777777" w:rsidR="001D725D" w:rsidRPr="001D725D" w:rsidRDefault="001D725D" w:rsidP="00904974">
      <w:pPr>
        <w:pStyle w:val="BodyText"/>
      </w:pPr>
    </w:p>
    <w:p w14:paraId="72B8108B" w14:textId="77777777" w:rsidR="00E85484" w:rsidRPr="00E91E71" w:rsidRDefault="00F01950" w:rsidP="00E91E71">
      <w:pPr>
        <w:jc w:val="center"/>
        <w:rPr>
          <w:sz w:val="44"/>
          <w:szCs w:val="44"/>
        </w:rPr>
      </w:pPr>
      <w:r w:rsidRPr="00E91E71">
        <w:rPr>
          <w:b/>
          <w:sz w:val="44"/>
          <w:szCs w:val="44"/>
        </w:rPr>
        <w:t xml:space="preserve">The </w:t>
      </w:r>
      <w:r w:rsidR="00E85484" w:rsidRPr="00E91E71">
        <w:rPr>
          <w:b/>
          <w:sz w:val="44"/>
          <w:szCs w:val="44"/>
        </w:rPr>
        <w:t>Data Access Framework (DAF) Document Metadata Based Access Implementation Guide</w:t>
      </w:r>
    </w:p>
    <w:p w14:paraId="1A5F91AB" w14:textId="77777777" w:rsidR="008B189A" w:rsidRPr="001D725D" w:rsidRDefault="008B189A" w:rsidP="00904974">
      <w:pPr>
        <w:pStyle w:val="BodyText"/>
      </w:pPr>
    </w:p>
    <w:p w14:paraId="5F64199F" w14:textId="77777777" w:rsidR="008B189A" w:rsidRPr="001D725D" w:rsidRDefault="008B189A" w:rsidP="00904974">
      <w:pPr>
        <w:pStyle w:val="BodyText"/>
      </w:pPr>
    </w:p>
    <w:p w14:paraId="1E37D410" w14:textId="77777777" w:rsidR="00655F52" w:rsidRPr="001D725D" w:rsidRDefault="00655F52" w:rsidP="00904974">
      <w:pPr>
        <w:pStyle w:val="BodyText"/>
      </w:pPr>
    </w:p>
    <w:p w14:paraId="5ECF217C" w14:textId="1528BEA0" w:rsidR="00655F52" w:rsidRPr="001D725D" w:rsidRDefault="00A00CC2" w:rsidP="00655F52">
      <w:pPr>
        <w:jc w:val="center"/>
        <w:rPr>
          <w:b/>
          <w:sz w:val="28"/>
          <w:szCs w:val="28"/>
        </w:rPr>
      </w:pPr>
      <w:r>
        <w:rPr>
          <w:b/>
          <w:sz w:val="28"/>
          <w:szCs w:val="28"/>
        </w:rPr>
        <w:t xml:space="preserve">Draft for </w:t>
      </w:r>
      <w:del w:id="0" w:author="Lynn" w:date="2015-09-14T08:55:00Z">
        <w:r w:rsidDel="003200C9">
          <w:rPr>
            <w:b/>
            <w:sz w:val="28"/>
            <w:szCs w:val="28"/>
          </w:rPr>
          <w:delText>Public Comment</w:delText>
        </w:r>
      </w:del>
      <w:ins w:id="1" w:author="Lynn" w:date="2015-09-14T08:55:00Z">
        <w:r w:rsidR="003200C9">
          <w:rPr>
            <w:b/>
            <w:sz w:val="28"/>
            <w:szCs w:val="28"/>
          </w:rPr>
          <w:t>Trial Implementation</w:t>
        </w:r>
      </w:ins>
      <w:r w:rsidR="00655F52" w:rsidRPr="001D725D">
        <w:rPr>
          <w:b/>
          <w:sz w:val="28"/>
          <w:szCs w:val="28"/>
        </w:rPr>
        <w:t xml:space="preserve"> </w:t>
      </w:r>
    </w:p>
    <w:p w14:paraId="4B446A50" w14:textId="4D4B45CF" w:rsidR="00655F52" w:rsidRPr="001D725D" w:rsidRDefault="003200C9" w:rsidP="00655F52">
      <w:pPr>
        <w:jc w:val="center"/>
        <w:rPr>
          <w:b/>
          <w:sz w:val="28"/>
          <w:szCs w:val="28"/>
        </w:rPr>
      </w:pPr>
      <w:ins w:id="2" w:author="Lynn" w:date="2015-09-14T08:55:00Z">
        <w:r>
          <w:rPr>
            <w:b/>
            <w:sz w:val="28"/>
            <w:szCs w:val="28"/>
          </w:rPr>
          <w:t>Month xx</w:t>
        </w:r>
      </w:ins>
      <w:del w:id="3" w:author="Lynn" w:date="2015-09-14T08:55:00Z">
        <w:r w:rsidR="00A00CC2" w:rsidDel="003200C9">
          <w:rPr>
            <w:b/>
            <w:sz w:val="28"/>
            <w:szCs w:val="28"/>
          </w:rPr>
          <w:delText>June 1</w:delText>
        </w:r>
      </w:del>
      <w:r w:rsidR="00655F52" w:rsidRPr="001D725D">
        <w:rPr>
          <w:b/>
          <w:sz w:val="28"/>
          <w:szCs w:val="28"/>
        </w:rPr>
        <w:t>, 20</w:t>
      </w:r>
      <w:r w:rsidR="00F01950" w:rsidRPr="001D725D">
        <w:rPr>
          <w:b/>
          <w:sz w:val="28"/>
          <w:szCs w:val="28"/>
        </w:rPr>
        <w:t>15</w:t>
      </w:r>
    </w:p>
    <w:p w14:paraId="1AAF57DB" w14:textId="77777777" w:rsidR="001B1869" w:rsidRPr="001D725D" w:rsidRDefault="001B1869" w:rsidP="00904974">
      <w:pPr>
        <w:pStyle w:val="BodyText"/>
      </w:pPr>
    </w:p>
    <w:p w14:paraId="53CA2966" w14:textId="77777777" w:rsidR="001D725D" w:rsidRPr="001D725D" w:rsidRDefault="001D725D" w:rsidP="00904974">
      <w:pPr>
        <w:pStyle w:val="BodyText"/>
      </w:pPr>
    </w:p>
    <w:p w14:paraId="0DA31AC7" w14:textId="77777777" w:rsidR="00A42452" w:rsidRPr="00F6449C" w:rsidRDefault="00A42452" w:rsidP="00A42452">
      <w:pPr>
        <w:pStyle w:val="BodyText"/>
      </w:pPr>
    </w:p>
    <w:p w14:paraId="45470D46" w14:textId="77777777" w:rsidR="00A42452" w:rsidRPr="00F6449C" w:rsidRDefault="00A42452" w:rsidP="00A42452">
      <w:pPr>
        <w:pStyle w:val="BodyText"/>
        <w:pBdr>
          <w:top w:val="single" w:sz="18" w:space="1" w:color="auto"/>
          <w:left w:val="single" w:sz="18" w:space="4" w:color="auto"/>
          <w:bottom w:val="single" w:sz="18" w:space="1" w:color="auto"/>
          <w:right w:val="single" w:sz="18" w:space="4" w:color="auto"/>
        </w:pBdr>
        <w:spacing w:line="276" w:lineRule="auto"/>
        <w:jc w:val="center"/>
      </w:pPr>
      <w:r w:rsidRPr="00F6449C">
        <w:rPr>
          <w:b/>
        </w:rPr>
        <w:t xml:space="preserve">Please verify you have the most recent version of this document. </w:t>
      </w:r>
      <w:r w:rsidRPr="00F6449C">
        <w:t xml:space="preserve">See </w:t>
      </w:r>
      <w:hyperlink r:id="rId10" w:history="1">
        <w:r w:rsidRPr="00F6449C">
          <w:rPr>
            <w:rStyle w:val="Hyperlink"/>
          </w:rPr>
          <w:t>here</w:t>
        </w:r>
      </w:hyperlink>
      <w:r w:rsidRPr="00F6449C">
        <w:t xml:space="preserve"> for Trial Implementation and Final Text versions and </w:t>
      </w:r>
      <w:hyperlink r:id="rId11" w:history="1">
        <w:r w:rsidRPr="00F6449C">
          <w:rPr>
            <w:rStyle w:val="Hyperlink"/>
          </w:rPr>
          <w:t>here</w:t>
        </w:r>
      </w:hyperlink>
      <w:r w:rsidRPr="00F6449C">
        <w:t xml:space="preserve"> for Public Comment versions.</w:t>
      </w:r>
    </w:p>
    <w:p w14:paraId="51D50D1F" w14:textId="77777777" w:rsidR="00A00CC2" w:rsidRDefault="00A00CC2" w:rsidP="00904974">
      <w:pPr>
        <w:pStyle w:val="TOCHeading"/>
      </w:pPr>
    </w:p>
    <w:p w14:paraId="75653E2B" w14:textId="77777777" w:rsidR="00A00CC2" w:rsidRPr="006062AA" w:rsidRDefault="00A00CC2" w:rsidP="00A00CC2">
      <w:pPr>
        <w:pStyle w:val="BodyText"/>
      </w:pPr>
      <w:r w:rsidRPr="006062AA">
        <w:rPr>
          <w:rFonts w:ascii="Arial" w:hAnsi="Arial"/>
          <w:b/>
          <w:kern w:val="28"/>
          <w:sz w:val="28"/>
        </w:rPr>
        <w:lastRenderedPageBreak/>
        <w:t>Foreword</w:t>
      </w:r>
    </w:p>
    <w:p w14:paraId="480EE4A4" w14:textId="77777777" w:rsidR="00A00CC2" w:rsidRDefault="00A00CC2" w:rsidP="00A00CC2">
      <w:pPr>
        <w:pStyle w:val="BodyText"/>
      </w:pPr>
      <w:r>
        <w:t xml:space="preserve">This is an </w:t>
      </w:r>
      <w:r w:rsidRPr="006062AA">
        <w:t xml:space="preserve">IHE PCC </w:t>
      </w:r>
      <w:r>
        <w:t>Implementation Guide</w:t>
      </w:r>
      <w:r w:rsidRPr="006062AA">
        <w:t xml:space="preserve">. </w:t>
      </w:r>
    </w:p>
    <w:p w14:paraId="7E664C81" w14:textId="77777777" w:rsidR="00A00CC2" w:rsidRPr="006062AA" w:rsidRDefault="00A00CC2" w:rsidP="00A00CC2">
      <w:pPr>
        <w:pStyle w:val="BodyText"/>
      </w:pPr>
      <w:r w:rsidRPr="006062AA">
        <w:t xml:space="preserve">This </w:t>
      </w:r>
      <w:r>
        <w:t xml:space="preserve">Implementation Guide </w:t>
      </w:r>
      <w:r w:rsidRPr="006062AA">
        <w:t xml:space="preserve">is published on </w:t>
      </w:r>
      <w:r>
        <w:t>June 1</w:t>
      </w:r>
      <w:r w:rsidRPr="006062AA">
        <w:t xml:space="preserve">, 2015 for public comment. Comments are invited and may be submitted at </w:t>
      </w:r>
      <w:hyperlink r:id="rId12" w:history="1">
        <w:r w:rsidRPr="006062AA">
          <w:rPr>
            <w:rStyle w:val="Hyperlink"/>
          </w:rPr>
          <w:t>http://www.ihe.net/PCC_Public_Comments</w:t>
        </w:r>
      </w:hyperlink>
      <w:r w:rsidRPr="006062AA">
        <w:t xml:space="preserve">. In order </w:t>
      </w:r>
      <w:r>
        <w:t xml:space="preserve">to be </w:t>
      </w:r>
      <w:r w:rsidRPr="006062AA">
        <w:t xml:space="preserve">considered </w:t>
      </w:r>
      <w:r>
        <w:t>by the IHE PCC Technical Committee</w:t>
      </w:r>
      <w:r w:rsidRPr="006062AA">
        <w:t>, comments must be received by Ju</w:t>
      </w:r>
      <w:r>
        <w:t>ly 1</w:t>
      </w:r>
      <w:r w:rsidRPr="006062AA">
        <w:t xml:space="preserve">, 2015. </w:t>
      </w:r>
    </w:p>
    <w:p w14:paraId="3591E467" w14:textId="77777777" w:rsidR="00A00CC2" w:rsidRPr="006062AA" w:rsidRDefault="00A00CC2" w:rsidP="00A00CC2">
      <w:pPr>
        <w:pStyle w:val="BodyText"/>
      </w:pPr>
      <w:r w:rsidRPr="006062AA">
        <w:t xml:space="preserve">This supplement </w:t>
      </w:r>
      <w:r>
        <w:t xml:space="preserve">may </w:t>
      </w:r>
      <w:r w:rsidRPr="006062AA">
        <w:t xml:space="preserve">describe changes to the existing technical framework documents. </w:t>
      </w:r>
    </w:p>
    <w:p w14:paraId="38F420DB" w14:textId="77777777" w:rsidR="00A00CC2" w:rsidRPr="006062AA" w:rsidRDefault="00A00CC2" w:rsidP="00A00CC2">
      <w:pPr>
        <w:pStyle w:val="BodyText"/>
      </w:pPr>
      <w:r w:rsidRPr="006062AA">
        <w:t>“Boxed” instructions like the sample below indicate to the Volume Editor how to integrate the relevant section(s) into the relevant Technical Framework volume</w:t>
      </w:r>
      <w:r>
        <w:t>, if applicable</w:t>
      </w:r>
      <w:r w:rsidRPr="006062AA">
        <w:t>.</w:t>
      </w:r>
    </w:p>
    <w:p w14:paraId="089D3872" w14:textId="77777777" w:rsidR="00A00CC2" w:rsidRPr="006062AA" w:rsidRDefault="00A00CC2" w:rsidP="00A00CC2">
      <w:pPr>
        <w:pStyle w:val="EditorInstructions"/>
      </w:pPr>
      <w:r w:rsidRPr="006062AA">
        <w:t>Amend Section X.X by the following:</w:t>
      </w:r>
    </w:p>
    <w:p w14:paraId="128B1A73" w14:textId="77777777" w:rsidR="00A00CC2" w:rsidRPr="006062AA" w:rsidRDefault="00A00CC2" w:rsidP="00A00CC2">
      <w:pPr>
        <w:pStyle w:val="BodyText"/>
      </w:pPr>
      <w:r w:rsidRPr="006062AA">
        <w:t xml:space="preserve">Where the amendment adds text, make the added text </w:t>
      </w:r>
      <w:r w:rsidRPr="006062AA">
        <w:rPr>
          <w:rStyle w:val="InsertText"/>
        </w:rPr>
        <w:t>bold underline</w:t>
      </w:r>
      <w:r w:rsidRPr="006062AA">
        <w:t xml:space="preserve">. Where the amendment removes text, make the removed text </w:t>
      </w:r>
      <w:r w:rsidRPr="006062AA">
        <w:rPr>
          <w:rStyle w:val="DeleteText"/>
        </w:rPr>
        <w:t>bold strikethrough</w:t>
      </w:r>
      <w:r w:rsidRPr="006062AA">
        <w:t>. When entire new sections are added, introduce with editor’s instructions to “add new text” or similar, which for readability are not bolded or underlined.</w:t>
      </w:r>
    </w:p>
    <w:p w14:paraId="7D82679E" w14:textId="77777777" w:rsidR="00A00CC2" w:rsidRPr="006062AA" w:rsidRDefault="00A00CC2" w:rsidP="00A00CC2">
      <w:pPr>
        <w:pStyle w:val="BodyText"/>
      </w:pPr>
    </w:p>
    <w:p w14:paraId="0ECE214C" w14:textId="77777777" w:rsidR="00A00CC2" w:rsidRPr="006062AA" w:rsidRDefault="00A00CC2" w:rsidP="00A00CC2">
      <w:pPr>
        <w:pStyle w:val="BodyText"/>
      </w:pPr>
      <w:r w:rsidRPr="006062AA">
        <w:t xml:space="preserve">General information about IHE can be found at: </w:t>
      </w:r>
      <w:hyperlink r:id="rId13" w:history="1">
        <w:r w:rsidRPr="006062AA">
          <w:rPr>
            <w:rStyle w:val="Hyperlink"/>
          </w:rPr>
          <w:t>http://ihe.net</w:t>
        </w:r>
      </w:hyperlink>
      <w:r w:rsidRPr="006062AA">
        <w:t>.</w:t>
      </w:r>
    </w:p>
    <w:p w14:paraId="14E00EB1" w14:textId="77777777" w:rsidR="00A00CC2" w:rsidRPr="006062AA" w:rsidRDefault="00A00CC2" w:rsidP="00A00CC2">
      <w:pPr>
        <w:pStyle w:val="BodyText"/>
      </w:pPr>
      <w:r w:rsidRPr="006062AA">
        <w:t xml:space="preserve">Information about the IHE Patient Care Coordination domain can be found at: </w:t>
      </w:r>
      <w:hyperlink r:id="rId14" w:history="1">
        <w:r w:rsidRPr="006062AA">
          <w:rPr>
            <w:rStyle w:val="Hyperlink"/>
          </w:rPr>
          <w:t>http://ihe.net/IHE_Domains</w:t>
        </w:r>
      </w:hyperlink>
      <w:r w:rsidRPr="006062AA">
        <w:t>.</w:t>
      </w:r>
    </w:p>
    <w:p w14:paraId="72A06AF9" w14:textId="77777777" w:rsidR="00A00CC2" w:rsidRPr="006062AA" w:rsidRDefault="00A00CC2" w:rsidP="00A00CC2">
      <w:pPr>
        <w:pStyle w:val="BodyText"/>
      </w:pPr>
      <w:r w:rsidRPr="006062AA">
        <w:t xml:space="preserve">Information about the organization of IHE Technical Frameworks and Supplements and the process used to create them can be found at: </w:t>
      </w:r>
      <w:hyperlink r:id="rId15" w:history="1">
        <w:r w:rsidRPr="006062AA">
          <w:rPr>
            <w:rStyle w:val="Hyperlink"/>
          </w:rPr>
          <w:t>http://ihe.net/IHE_Process</w:t>
        </w:r>
      </w:hyperlink>
      <w:r w:rsidRPr="006062AA">
        <w:t xml:space="preserve"> and </w:t>
      </w:r>
      <w:hyperlink r:id="rId16" w:history="1">
        <w:r w:rsidRPr="006062AA">
          <w:rPr>
            <w:rStyle w:val="Hyperlink"/>
          </w:rPr>
          <w:t>http://ihe.net/Profiles</w:t>
        </w:r>
      </w:hyperlink>
      <w:r w:rsidRPr="006062AA">
        <w:t>.</w:t>
      </w:r>
    </w:p>
    <w:p w14:paraId="0F34C806" w14:textId="77777777" w:rsidR="00A00CC2" w:rsidRPr="006062AA" w:rsidRDefault="00A00CC2" w:rsidP="00A00CC2">
      <w:pPr>
        <w:pStyle w:val="BodyText"/>
      </w:pPr>
      <w:r w:rsidRPr="006062AA">
        <w:t xml:space="preserve">The current version of the IHE IT Infrastructure Technical Framework can be found at: </w:t>
      </w:r>
      <w:hyperlink r:id="rId17" w:history="1">
        <w:r>
          <w:rPr>
            <w:rStyle w:val="Hyperlink"/>
          </w:rPr>
          <w:t>http://ihe.net/Technical_Frameworks</w:t>
        </w:r>
      </w:hyperlink>
      <w:r w:rsidRPr="006062AA">
        <w:t>.</w:t>
      </w:r>
    </w:p>
    <w:p w14:paraId="76EA4181" w14:textId="77777777" w:rsidR="00A00CC2" w:rsidRDefault="00A00CC2">
      <w:pPr>
        <w:spacing w:before="0"/>
        <w:rPr>
          <w:b/>
        </w:rPr>
      </w:pPr>
      <w:r>
        <w:br w:type="page"/>
      </w:r>
    </w:p>
    <w:p w14:paraId="13DFDBF7" w14:textId="77777777" w:rsidR="00D332C5" w:rsidRPr="001D725D" w:rsidRDefault="00CC5FFC" w:rsidP="00904974">
      <w:pPr>
        <w:pStyle w:val="TOCHeading"/>
      </w:pPr>
      <w:r w:rsidRPr="001D725D">
        <w:lastRenderedPageBreak/>
        <w:t>CONTENTS</w:t>
      </w:r>
    </w:p>
    <w:p w14:paraId="0E064E01" w14:textId="77777777" w:rsidR="00A15A93" w:rsidRPr="001D725D" w:rsidRDefault="00A15A93">
      <w:pPr>
        <w:pStyle w:val="BodyText"/>
        <w:rPr>
          <w:bCs/>
        </w:rPr>
      </w:pPr>
    </w:p>
    <w:p w14:paraId="2EB458D7" w14:textId="77777777" w:rsidR="00F40C80" w:rsidRDefault="00415838">
      <w:pPr>
        <w:pStyle w:val="TOC1"/>
        <w:tabs>
          <w:tab w:val="left" w:pos="360"/>
        </w:tabs>
        <w:rPr>
          <w:rFonts w:asciiTheme="minorHAnsi" w:eastAsiaTheme="minorEastAsia" w:hAnsiTheme="minorHAnsi" w:cstheme="minorBidi"/>
          <w:noProof/>
          <w:lang w:eastAsia="ja-JP"/>
        </w:rPr>
      </w:pPr>
      <w:r>
        <w:fldChar w:fldCharType="begin"/>
      </w:r>
      <w:r>
        <w:instrText xml:space="preserve"> TOC \o "1-3" \h \z \t "Appendix Heading 2,2,Appendix Heading 1,1,Appendix Heading 3,3" </w:instrText>
      </w:r>
      <w:r>
        <w:fldChar w:fldCharType="separate"/>
      </w:r>
      <w:r w:rsidR="00F40C80">
        <w:rPr>
          <w:noProof/>
        </w:rPr>
        <w:t>1</w:t>
      </w:r>
      <w:r w:rsidR="00F40C80">
        <w:rPr>
          <w:rFonts w:asciiTheme="minorHAnsi" w:eastAsiaTheme="minorEastAsia" w:hAnsiTheme="minorHAnsi" w:cstheme="minorBidi"/>
          <w:noProof/>
          <w:lang w:eastAsia="ja-JP"/>
        </w:rPr>
        <w:tab/>
      </w:r>
      <w:r w:rsidR="00F40C80">
        <w:rPr>
          <w:noProof/>
        </w:rPr>
        <w:t>Introduction</w:t>
      </w:r>
      <w:r w:rsidR="00F40C80">
        <w:rPr>
          <w:noProof/>
        </w:rPr>
        <w:tab/>
      </w:r>
      <w:r w:rsidR="00F40C80">
        <w:rPr>
          <w:noProof/>
        </w:rPr>
        <w:fldChar w:fldCharType="begin"/>
      </w:r>
      <w:r w:rsidR="00F40C80">
        <w:rPr>
          <w:noProof/>
        </w:rPr>
        <w:instrText xml:space="preserve"> PAGEREF _Toc303840452 \h </w:instrText>
      </w:r>
      <w:r w:rsidR="00F40C80">
        <w:rPr>
          <w:noProof/>
        </w:rPr>
      </w:r>
      <w:r w:rsidR="00F40C80">
        <w:rPr>
          <w:noProof/>
        </w:rPr>
        <w:fldChar w:fldCharType="separate"/>
      </w:r>
      <w:r w:rsidR="00F40C80">
        <w:rPr>
          <w:noProof/>
        </w:rPr>
        <w:t>5</w:t>
      </w:r>
      <w:r w:rsidR="00F40C80">
        <w:rPr>
          <w:noProof/>
        </w:rPr>
        <w:fldChar w:fldCharType="end"/>
      </w:r>
    </w:p>
    <w:p w14:paraId="57C0F56A" w14:textId="77777777" w:rsidR="00F40C80" w:rsidRDefault="00F40C80">
      <w:pPr>
        <w:pStyle w:val="TOC2"/>
        <w:tabs>
          <w:tab w:val="left" w:pos="828"/>
        </w:tabs>
        <w:rPr>
          <w:rFonts w:asciiTheme="minorHAnsi" w:eastAsiaTheme="minorEastAsia" w:hAnsiTheme="minorHAnsi" w:cstheme="minorBidi"/>
          <w:noProof/>
          <w:lang w:eastAsia="ja-JP"/>
        </w:rPr>
      </w:pPr>
      <w:r>
        <w:rPr>
          <w:noProof/>
        </w:rPr>
        <w:t>1.1</w:t>
      </w:r>
      <w:r>
        <w:rPr>
          <w:rFonts w:asciiTheme="minorHAnsi" w:eastAsiaTheme="minorEastAsia" w:hAnsiTheme="minorHAnsi" w:cstheme="minorBidi"/>
          <w:noProof/>
          <w:lang w:eastAsia="ja-JP"/>
        </w:rPr>
        <w:tab/>
      </w:r>
      <w:r>
        <w:rPr>
          <w:noProof/>
        </w:rPr>
        <w:t>Introduction to IHE</w:t>
      </w:r>
      <w:r>
        <w:rPr>
          <w:noProof/>
        </w:rPr>
        <w:tab/>
      </w:r>
      <w:r>
        <w:rPr>
          <w:noProof/>
        </w:rPr>
        <w:fldChar w:fldCharType="begin"/>
      </w:r>
      <w:r>
        <w:rPr>
          <w:noProof/>
        </w:rPr>
        <w:instrText xml:space="preserve"> PAGEREF _Toc303840453 \h </w:instrText>
      </w:r>
      <w:r>
        <w:rPr>
          <w:noProof/>
        </w:rPr>
      </w:r>
      <w:r>
        <w:rPr>
          <w:noProof/>
        </w:rPr>
        <w:fldChar w:fldCharType="separate"/>
      </w:r>
      <w:r>
        <w:rPr>
          <w:noProof/>
        </w:rPr>
        <w:t>5</w:t>
      </w:r>
      <w:r>
        <w:rPr>
          <w:noProof/>
        </w:rPr>
        <w:fldChar w:fldCharType="end"/>
      </w:r>
    </w:p>
    <w:p w14:paraId="2093BE06" w14:textId="77777777" w:rsidR="00F40C80" w:rsidRDefault="00F40C80">
      <w:pPr>
        <w:pStyle w:val="TOC2"/>
        <w:tabs>
          <w:tab w:val="left" w:pos="828"/>
        </w:tabs>
        <w:rPr>
          <w:rFonts w:asciiTheme="minorHAnsi" w:eastAsiaTheme="minorEastAsia" w:hAnsiTheme="minorHAnsi" w:cstheme="minorBidi"/>
          <w:noProof/>
          <w:lang w:eastAsia="ja-JP"/>
        </w:rPr>
      </w:pPr>
      <w:r>
        <w:rPr>
          <w:noProof/>
        </w:rPr>
        <w:t>1.2</w:t>
      </w:r>
      <w:r>
        <w:rPr>
          <w:rFonts w:asciiTheme="minorHAnsi" w:eastAsiaTheme="minorEastAsia" w:hAnsiTheme="minorHAnsi" w:cstheme="minorBidi"/>
          <w:noProof/>
          <w:lang w:eastAsia="ja-JP"/>
        </w:rPr>
        <w:tab/>
      </w:r>
      <w:r>
        <w:rPr>
          <w:noProof/>
        </w:rPr>
        <w:t>Overview of this Implementation Guide USA Extension</w:t>
      </w:r>
      <w:r>
        <w:rPr>
          <w:noProof/>
        </w:rPr>
        <w:tab/>
      </w:r>
      <w:r>
        <w:rPr>
          <w:noProof/>
        </w:rPr>
        <w:fldChar w:fldCharType="begin"/>
      </w:r>
      <w:r>
        <w:rPr>
          <w:noProof/>
        </w:rPr>
        <w:instrText xml:space="preserve"> PAGEREF _Toc303840454 \h </w:instrText>
      </w:r>
      <w:r>
        <w:rPr>
          <w:noProof/>
        </w:rPr>
      </w:r>
      <w:r>
        <w:rPr>
          <w:noProof/>
        </w:rPr>
        <w:fldChar w:fldCharType="separate"/>
      </w:r>
      <w:r>
        <w:rPr>
          <w:noProof/>
        </w:rPr>
        <w:t>5</w:t>
      </w:r>
      <w:r>
        <w:rPr>
          <w:noProof/>
        </w:rPr>
        <w:fldChar w:fldCharType="end"/>
      </w:r>
    </w:p>
    <w:p w14:paraId="5EEDAFD7" w14:textId="77777777" w:rsidR="00F40C80" w:rsidRDefault="00F40C80">
      <w:pPr>
        <w:pStyle w:val="TOC2"/>
        <w:tabs>
          <w:tab w:val="left" w:pos="828"/>
        </w:tabs>
        <w:rPr>
          <w:rFonts w:asciiTheme="minorHAnsi" w:eastAsiaTheme="minorEastAsia" w:hAnsiTheme="minorHAnsi" w:cstheme="minorBidi"/>
          <w:noProof/>
          <w:lang w:eastAsia="ja-JP"/>
        </w:rPr>
      </w:pPr>
      <w:r>
        <w:rPr>
          <w:noProof/>
        </w:rPr>
        <w:t>1.3</w:t>
      </w:r>
      <w:r>
        <w:rPr>
          <w:rFonts w:asciiTheme="minorHAnsi" w:eastAsiaTheme="minorEastAsia" w:hAnsiTheme="minorHAnsi" w:cstheme="minorBidi"/>
          <w:noProof/>
          <w:lang w:eastAsia="ja-JP"/>
        </w:rPr>
        <w:tab/>
      </w:r>
      <w:r>
        <w:rPr>
          <w:noProof/>
        </w:rPr>
        <w:t>Comment Process</w:t>
      </w:r>
      <w:r>
        <w:rPr>
          <w:noProof/>
        </w:rPr>
        <w:tab/>
      </w:r>
      <w:r>
        <w:rPr>
          <w:noProof/>
        </w:rPr>
        <w:fldChar w:fldCharType="begin"/>
      </w:r>
      <w:r>
        <w:rPr>
          <w:noProof/>
        </w:rPr>
        <w:instrText xml:space="preserve"> PAGEREF _Toc303840455 \h </w:instrText>
      </w:r>
      <w:r>
        <w:rPr>
          <w:noProof/>
        </w:rPr>
      </w:r>
      <w:r>
        <w:rPr>
          <w:noProof/>
        </w:rPr>
        <w:fldChar w:fldCharType="separate"/>
      </w:r>
      <w:r>
        <w:rPr>
          <w:noProof/>
        </w:rPr>
        <w:t>5</w:t>
      </w:r>
      <w:r>
        <w:rPr>
          <w:noProof/>
        </w:rPr>
        <w:fldChar w:fldCharType="end"/>
      </w:r>
    </w:p>
    <w:p w14:paraId="5F7FA5C4" w14:textId="77777777" w:rsidR="00F40C80" w:rsidRDefault="00F40C80">
      <w:pPr>
        <w:pStyle w:val="TOC2"/>
        <w:tabs>
          <w:tab w:val="left" w:pos="828"/>
        </w:tabs>
        <w:rPr>
          <w:rFonts w:asciiTheme="minorHAnsi" w:eastAsiaTheme="minorEastAsia" w:hAnsiTheme="minorHAnsi" w:cstheme="minorBidi"/>
          <w:noProof/>
          <w:lang w:eastAsia="ja-JP"/>
        </w:rPr>
      </w:pPr>
      <w:r>
        <w:rPr>
          <w:noProof/>
        </w:rPr>
        <w:t>1.4</w:t>
      </w:r>
      <w:r>
        <w:rPr>
          <w:rFonts w:asciiTheme="minorHAnsi" w:eastAsiaTheme="minorEastAsia" w:hAnsiTheme="minorHAnsi" w:cstheme="minorBidi"/>
          <w:noProof/>
          <w:lang w:eastAsia="ja-JP"/>
        </w:rPr>
        <w:tab/>
      </w:r>
      <w:r>
        <w:rPr>
          <w:noProof/>
        </w:rPr>
        <w:t>Copyright Licenses</w:t>
      </w:r>
      <w:r>
        <w:rPr>
          <w:noProof/>
        </w:rPr>
        <w:tab/>
      </w:r>
      <w:r>
        <w:rPr>
          <w:noProof/>
        </w:rPr>
        <w:fldChar w:fldCharType="begin"/>
      </w:r>
      <w:r>
        <w:rPr>
          <w:noProof/>
        </w:rPr>
        <w:instrText xml:space="preserve"> PAGEREF _Toc303840456 \h </w:instrText>
      </w:r>
      <w:r>
        <w:rPr>
          <w:noProof/>
        </w:rPr>
      </w:r>
      <w:r>
        <w:rPr>
          <w:noProof/>
        </w:rPr>
        <w:fldChar w:fldCharType="separate"/>
      </w:r>
      <w:r>
        <w:rPr>
          <w:noProof/>
        </w:rPr>
        <w:t>6</w:t>
      </w:r>
      <w:r>
        <w:rPr>
          <w:noProof/>
        </w:rPr>
        <w:fldChar w:fldCharType="end"/>
      </w:r>
    </w:p>
    <w:p w14:paraId="3F07482A" w14:textId="77777777" w:rsidR="00F40C80" w:rsidRDefault="00F40C80">
      <w:pPr>
        <w:pStyle w:val="TOC3"/>
        <w:tabs>
          <w:tab w:val="left" w:pos="1296"/>
        </w:tabs>
        <w:rPr>
          <w:rFonts w:asciiTheme="minorHAnsi" w:eastAsiaTheme="minorEastAsia" w:hAnsiTheme="minorHAnsi" w:cstheme="minorBidi"/>
          <w:noProof/>
          <w:lang w:eastAsia="ja-JP"/>
        </w:rPr>
      </w:pPr>
      <w:r>
        <w:rPr>
          <w:noProof/>
        </w:rPr>
        <w:t>1.4.1</w:t>
      </w:r>
      <w:r>
        <w:rPr>
          <w:rFonts w:asciiTheme="minorHAnsi" w:eastAsiaTheme="minorEastAsia" w:hAnsiTheme="minorHAnsi" w:cstheme="minorBidi"/>
          <w:noProof/>
          <w:lang w:eastAsia="ja-JP"/>
        </w:rPr>
        <w:tab/>
      </w:r>
      <w:r>
        <w:rPr>
          <w:noProof/>
        </w:rPr>
        <w:t>Copyright of Base Standards</w:t>
      </w:r>
      <w:r>
        <w:rPr>
          <w:noProof/>
        </w:rPr>
        <w:tab/>
      </w:r>
      <w:r>
        <w:rPr>
          <w:noProof/>
        </w:rPr>
        <w:fldChar w:fldCharType="begin"/>
      </w:r>
      <w:r>
        <w:rPr>
          <w:noProof/>
        </w:rPr>
        <w:instrText xml:space="preserve"> PAGEREF _Toc303840457 \h </w:instrText>
      </w:r>
      <w:r>
        <w:rPr>
          <w:noProof/>
        </w:rPr>
      </w:r>
      <w:r>
        <w:rPr>
          <w:noProof/>
        </w:rPr>
        <w:fldChar w:fldCharType="separate"/>
      </w:r>
      <w:r>
        <w:rPr>
          <w:noProof/>
        </w:rPr>
        <w:t>6</w:t>
      </w:r>
      <w:r>
        <w:rPr>
          <w:noProof/>
        </w:rPr>
        <w:fldChar w:fldCharType="end"/>
      </w:r>
    </w:p>
    <w:p w14:paraId="156845AF" w14:textId="77777777" w:rsidR="00F40C80" w:rsidRDefault="00F40C80">
      <w:pPr>
        <w:pStyle w:val="TOC2"/>
        <w:tabs>
          <w:tab w:val="left" w:pos="828"/>
        </w:tabs>
        <w:rPr>
          <w:rFonts w:asciiTheme="minorHAnsi" w:eastAsiaTheme="minorEastAsia" w:hAnsiTheme="minorHAnsi" w:cstheme="minorBidi"/>
          <w:noProof/>
          <w:lang w:eastAsia="ja-JP"/>
        </w:rPr>
      </w:pPr>
      <w:r>
        <w:rPr>
          <w:noProof/>
        </w:rPr>
        <w:t>1.5</w:t>
      </w:r>
      <w:r>
        <w:rPr>
          <w:rFonts w:asciiTheme="minorHAnsi" w:eastAsiaTheme="minorEastAsia" w:hAnsiTheme="minorHAnsi" w:cstheme="minorBidi"/>
          <w:noProof/>
          <w:lang w:eastAsia="ja-JP"/>
        </w:rPr>
        <w:tab/>
      </w:r>
      <w:r>
        <w:rPr>
          <w:noProof/>
        </w:rPr>
        <w:t>Trademark</w:t>
      </w:r>
      <w:r>
        <w:rPr>
          <w:noProof/>
        </w:rPr>
        <w:tab/>
      </w:r>
      <w:r>
        <w:rPr>
          <w:noProof/>
        </w:rPr>
        <w:fldChar w:fldCharType="begin"/>
      </w:r>
      <w:r>
        <w:rPr>
          <w:noProof/>
        </w:rPr>
        <w:instrText xml:space="preserve"> PAGEREF _Toc303840458 \h </w:instrText>
      </w:r>
      <w:r>
        <w:rPr>
          <w:noProof/>
        </w:rPr>
      </w:r>
      <w:r>
        <w:rPr>
          <w:noProof/>
        </w:rPr>
        <w:fldChar w:fldCharType="separate"/>
      </w:r>
      <w:r>
        <w:rPr>
          <w:noProof/>
        </w:rPr>
        <w:t>6</w:t>
      </w:r>
      <w:r>
        <w:rPr>
          <w:noProof/>
        </w:rPr>
        <w:fldChar w:fldCharType="end"/>
      </w:r>
    </w:p>
    <w:p w14:paraId="5C45F68E" w14:textId="77777777" w:rsidR="00F40C80" w:rsidRDefault="00F40C80">
      <w:pPr>
        <w:pStyle w:val="TOC2"/>
        <w:tabs>
          <w:tab w:val="left" w:pos="828"/>
        </w:tabs>
        <w:rPr>
          <w:rFonts w:asciiTheme="minorHAnsi" w:eastAsiaTheme="minorEastAsia" w:hAnsiTheme="minorHAnsi" w:cstheme="minorBidi"/>
          <w:noProof/>
          <w:lang w:eastAsia="ja-JP"/>
        </w:rPr>
      </w:pPr>
      <w:r>
        <w:rPr>
          <w:noProof/>
        </w:rPr>
        <w:t>1.6</w:t>
      </w:r>
      <w:r>
        <w:rPr>
          <w:rFonts w:asciiTheme="minorHAnsi" w:eastAsiaTheme="minorEastAsia" w:hAnsiTheme="minorHAnsi" w:cstheme="minorBidi"/>
          <w:noProof/>
          <w:lang w:eastAsia="ja-JP"/>
        </w:rPr>
        <w:tab/>
      </w:r>
      <w:r>
        <w:rPr>
          <w:noProof/>
        </w:rPr>
        <w:t>Disclaimer Regarding Patent Rights</w:t>
      </w:r>
      <w:r>
        <w:rPr>
          <w:noProof/>
        </w:rPr>
        <w:tab/>
      </w:r>
      <w:r>
        <w:rPr>
          <w:noProof/>
        </w:rPr>
        <w:fldChar w:fldCharType="begin"/>
      </w:r>
      <w:r>
        <w:rPr>
          <w:noProof/>
        </w:rPr>
        <w:instrText xml:space="preserve"> PAGEREF _Toc303840459 \h </w:instrText>
      </w:r>
      <w:r>
        <w:rPr>
          <w:noProof/>
        </w:rPr>
      </w:r>
      <w:r>
        <w:rPr>
          <w:noProof/>
        </w:rPr>
        <w:fldChar w:fldCharType="separate"/>
      </w:r>
      <w:r>
        <w:rPr>
          <w:noProof/>
        </w:rPr>
        <w:t>6</w:t>
      </w:r>
      <w:r>
        <w:rPr>
          <w:noProof/>
        </w:rPr>
        <w:fldChar w:fldCharType="end"/>
      </w:r>
    </w:p>
    <w:p w14:paraId="03109755" w14:textId="77777777" w:rsidR="00F40C80" w:rsidRDefault="00F40C80">
      <w:pPr>
        <w:pStyle w:val="TOC2"/>
        <w:tabs>
          <w:tab w:val="left" w:pos="828"/>
        </w:tabs>
        <w:rPr>
          <w:rFonts w:asciiTheme="minorHAnsi" w:eastAsiaTheme="minorEastAsia" w:hAnsiTheme="minorHAnsi" w:cstheme="minorBidi"/>
          <w:noProof/>
          <w:lang w:eastAsia="ja-JP"/>
        </w:rPr>
      </w:pPr>
      <w:r>
        <w:rPr>
          <w:noProof/>
        </w:rPr>
        <w:t>1.7</w:t>
      </w:r>
      <w:r>
        <w:rPr>
          <w:rFonts w:asciiTheme="minorHAnsi" w:eastAsiaTheme="minorEastAsia" w:hAnsiTheme="minorHAnsi" w:cstheme="minorBidi"/>
          <w:noProof/>
          <w:lang w:eastAsia="ja-JP"/>
        </w:rPr>
        <w:tab/>
      </w:r>
      <w:r>
        <w:rPr>
          <w:noProof/>
        </w:rPr>
        <w:t>History of Document Changes</w:t>
      </w:r>
      <w:r>
        <w:rPr>
          <w:noProof/>
        </w:rPr>
        <w:tab/>
      </w:r>
      <w:r>
        <w:rPr>
          <w:noProof/>
        </w:rPr>
        <w:fldChar w:fldCharType="begin"/>
      </w:r>
      <w:r>
        <w:rPr>
          <w:noProof/>
        </w:rPr>
        <w:instrText xml:space="preserve"> PAGEREF _Toc303840460 \h </w:instrText>
      </w:r>
      <w:r>
        <w:rPr>
          <w:noProof/>
        </w:rPr>
      </w:r>
      <w:r>
        <w:rPr>
          <w:noProof/>
        </w:rPr>
        <w:fldChar w:fldCharType="separate"/>
      </w:r>
      <w:r>
        <w:rPr>
          <w:noProof/>
        </w:rPr>
        <w:t>7</w:t>
      </w:r>
      <w:r>
        <w:rPr>
          <w:noProof/>
        </w:rPr>
        <w:fldChar w:fldCharType="end"/>
      </w:r>
    </w:p>
    <w:p w14:paraId="2E8A4104" w14:textId="77777777" w:rsidR="00F40C80" w:rsidRDefault="00F40C80">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Overview of National Extensions</w:t>
      </w:r>
      <w:r>
        <w:rPr>
          <w:noProof/>
        </w:rPr>
        <w:tab/>
      </w:r>
      <w:r>
        <w:rPr>
          <w:noProof/>
        </w:rPr>
        <w:fldChar w:fldCharType="begin"/>
      </w:r>
      <w:r>
        <w:rPr>
          <w:noProof/>
        </w:rPr>
        <w:instrText xml:space="preserve"> PAGEREF _Toc303840461 \h </w:instrText>
      </w:r>
      <w:r>
        <w:rPr>
          <w:noProof/>
        </w:rPr>
      </w:r>
      <w:r>
        <w:rPr>
          <w:noProof/>
        </w:rPr>
        <w:fldChar w:fldCharType="separate"/>
      </w:r>
      <w:r>
        <w:rPr>
          <w:noProof/>
        </w:rPr>
        <w:t>8</w:t>
      </w:r>
      <w:r>
        <w:rPr>
          <w:noProof/>
        </w:rPr>
        <w:fldChar w:fldCharType="end"/>
      </w:r>
    </w:p>
    <w:p w14:paraId="08ED0595" w14:textId="77777777" w:rsidR="00F40C80" w:rsidRDefault="00F40C80">
      <w:pPr>
        <w:pStyle w:val="TOC2"/>
        <w:tabs>
          <w:tab w:val="left" w:pos="828"/>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Scope of National Extensions</w:t>
      </w:r>
      <w:r>
        <w:rPr>
          <w:noProof/>
        </w:rPr>
        <w:tab/>
      </w:r>
      <w:r>
        <w:rPr>
          <w:noProof/>
        </w:rPr>
        <w:fldChar w:fldCharType="begin"/>
      </w:r>
      <w:r>
        <w:rPr>
          <w:noProof/>
        </w:rPr>
        <w:instrText xml:space="preserve"> PAGEREF _Toc303840462 \h </w:instrText>
      </w:r>
      <w:r>
        <w:rPr>
          <w:noProof/>
        </w:rPr>
      </w:r>
      <w:r>
        <w:rPr>
          <w:noProof/>
        </w:rPr>
        <w:fldChar w:fldCharType="separate"/>
      </w:r>
      <w:r>
        <w:rPr>
          <w:noProof/>
        </w:rPr>
        <w:t>8</w:t>
      </w:r>
      <w:r>
        <w:rPr>
          <w:noProof/>
        </w:rPr>
        <w:fldChar w:fldCharType="end"/>
      </w:r>
    </w:p>
    <w:p w14:paraId="07FBE86B" w14:textId="77777777" w:rsidR="00F40C80" w:rsidRDefault="00F40C80">
      <w:pPr>
        <w:pStyle w:val="TOC2"/>
        <w:tabs>
          <w:tab w:val="left" w:pos="828"/>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Process for Developing National Extensions</w:t>
      </w:r>
      <w:r>
        <w:rPr>
          <w:noProof/>
        </w:rPr>
        <w:tab/>
      </w:r>
      <w:r>
        <w:rPr>
          <w:noProof/>
        </w:rPr>
        <w:fldChar w:fldCharType="begin"/>
      </w:r>
      <w:r>
        <w:rPr>
          <w:noProof/>
        </w:rPr>
        <w:instrText xml:space="preserve"> PAGEREF _Toc303840463 \h </w:instrText>
      </w:r>
      <w:r>
        <w:rPr>
          <w:noProof/>
        </w:rPr>
      </w:r>
      <w:r>
        <w:rPr>
          <w:noProof/>
        </w:rPr>
        <w:fldChar w:fldCharType="separate"/>
      </w:r>
      <w:r>
        <w:rPr>
          <w:noProof/>
        </w:rPr>
        <w:t>8</w:t>
      </w:r>
      <w:r>
        <w:rPr>
          <w:noProof/>
        </w:rPr>
        <w:fldChar w:fldCharType="end"/>
      </w:r>
    </w:p>
    <w:p w14:paraId="661008B1" w14:textId="77777777" w:rsidR="00F40C80" w:rsidRDefault="00F40C80">
      <w:pPr>
        <w:pStyle w:val="TOC2"/>
        <w:tabs>
          <w:tab w:val="left" w:pos="828"/>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Process for Proposing Revisions to the Technical Framework</w:t>
      </w:r>
      <w:r>
        <w:rPr>
          <w:noProof/>
        </w:rPr>
        <w:tab/>
      </w:r>
      <w:r>
        <w:rPr>
          <w:noProof/>
        </w:rPr>
        <w:fldChar w:fldCharType="begin"/>
      </w:r>
      <w:r>
        <w:rPr>
          <w:noProof/>
        </w:rPr>
        <w:instrText xml:space="preserve"> PAGEREF _Toc303840464 \h </w:instrText>
      </w:r>
      <w:r>
        <w:rPr>
          <w:noProof/>
        </w:rPr>
      </w:r>
      <w:r>
        <w:rPr>
          <w:noProof/>
        </w:rPr>
        <w:fldChar w:fldCharType="separate"/>
      </w:r>
      <w:r>
        <w:rPr>
          <w:noProof/>
        </w:rPr>
        <w:t>8</w:t>
      </w:r>
      <w:r>
        <w:rPr>
          <w:noProof/>
        </w:rPr>
        <w:fldChar w:fldCharType="end"/>
      </w:r>
    </w:p>
    <w:p w14:paraId="102A5482" w14:textId="77777777" w:rsidR="00F40C80" w:rsidRDefault="00F40C80">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National Extensions for IHE USA</w:t>
      </w:r>
      <w:r>
        <w:rPr>
          <w:noProof/>
        </w:rPr>
        <w:tab/>
      </w:r>
      <w:r>
        <w:rPr>
          <w:noProof/>
        </w:rPr>
        <w:fldChar w:fldCharType="begin"/>
      </w:r>
      <w:r>
        <w:rPr>
          <w:noProof/>
        </w:rPr>
        <w:instrText xml:space="preserve"> PAGEREF _Toc303840465 \h </w:instrText>
      </w:r>
      <w:r>
        <w:rPr>
          <w:noProof/>
        </w:rPr>
      </w:r>
      <w:r>
        <w:rPr>
          <w:noProof/>
        </w:rPr>
        <w:fldChar w:fldCharType="separate"/>
      </w:r>
      <w:r>
        <w:rPr>
          <w:noProof/>
        </w:rPr>
        <w:t>10</w:t>
      </w:r>
      <w:r>
        <w:rPr>
          <w:noProof/>
        </w:rPr>
        <w:fldChar w:fldCharType="end"/>
      </w:r>
    </w:p>
    <w:p w14:paraId="42F8A969" w14:textId="77777777" w:rsidR="00F40C80" w:rsidRDefault="00F40C80">
      <w:pPr>
        <w:pStyle w:val="TOC2"/>
        <w:tabs>
          <w:tab w:val="left" w:pos="828"/>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IHE USA Scope of Changes</w:t>
      </w:r>
      <w:r>
        <w:rPr>
          <w:noProof/>
        </w:rPr>
        <w:tab/>
      </w:r>
      <w:r>
        <w:rPr>
          <w:noProof/>
        </w:rPr>
        <w:fldChar w:fldCharType="begin"/>
      </w:r>
      <w:r>
        <w:rPr>
          <w:noProof/>
        </w:rPr>
        <w:instrText xml:space="preserve"> PAGEREF _Toc303840466 \h </w:instrText>
      </w:r>
      <w:r>
        <w:rPr>
          <w:noProof/>
        </w:rPr>
      </w:r>
      <w:r>
        <w:rPr>
          <w:noProof/>
        </w:rPr>
        <w:fldChar w:fldCharType="separate"/>
      </w:r>
      <w:r>
        <w:rPr>
          <w:noProof/>
        </w:rPr>
        <w:t>10</w:t>
      </w:r>
      <w:r>
        <w:rPr>
          <w:noProof/>
        </w:rPr>
        <w:fldChar w:fldCharType="end"/>
      </w:r>
    </w:p>
    <w:p w14:paraId="58880519" w14:textId="77777777" w:rsidR="00F40C80" w:rsidRDefault="00F40C80">
      <w:pPr>
        <w:pStyle w:val="TOC1"/>
        <w:rPr>
          <w:rFonts w:asciiTheme="minorHAnsi" w:eastAsiaTheme="minorEastAsia" w:hAnsiTheme="minorHAnsi" w:cstheme="minorBidi"/>
          <w:noProof/>
          <w:lang w:eastAsia="ja-JP"/>
        </w:rPr>
      </w:pPr>
      <w:r>
        <w:rPr>
          <w:noProof/>
        </w:rPr>
        <w:t>X – Data Access Framework (DAF) Document Metadata Based Access Implementation Guide</w:t>
      </w:r>
      <w:r>
        <w:rPr>
          <w:noProof/>
        </w:rPr>
        <w:tab/>
      </w:r>
      <w:r>
        <w:rPr>
          <w:noProof/>
        </w:rPr>
        <w:fldChar w:fldCharType="begin"/>
      </w:r>
      <w:r>
        <w:rPr>
          <w:noProof/>
        </w:rPr>
        <w:instrText xml:space="preserve"> PAGEREF _Toc303840467 \h </w:instrText>
      </w:r>
      <w:r>
        <w:rPr>
          <w:noProof/>
        </w:rPr>
      </w:r>
      <w:r>
        <w:rPr>
          <w:noProof/>
        </w:rPr>
        <w:fldChar w:fldCharType="separate"/>
      </w:r>
      <w:r>
        <w:rPr>
          <w:noProof/>
        </w:rPr>
        <w:t>11</w:t>
      </w:r>
      <w:r>
        <w:rPr>
          <w:noProof/>
        </w:rPr>
        <w:fldChar w:fldCharType="end"/>
      </w:r>
    </w:p>
    <w:p w14:paraId="753875C2" w14:textId="77777777" w:rsidR="00F40C80" w:rsidRDefault="00F40C80">
      <w:pPr>
        <w:pStyle w:val="TOC2"/>
        <w:rPr>
          <w:rFonts w:asciiTheme="minorHAnsi" w:eastAsiaTheme="minorEastAsia" w:hAnsiTheme="minorHAnsi" w:cstheme="minorBidi"/>
          <w:noProof/>
          <w:lang w:eastAsia="ja-JP"/>
        </w:rPr>
      </w:pPr>
      <w:r>
        <w:rPr>
          <w:noProof/>
        </w:rPr>
        <w:t>Copyrights</w:t>
      </w:r>
      <w:r>
        <w:rPr>
          <w:noProof/>
        </w:rPr>
        <w:tab/>
      </w:r>
      <w:r>
        <w:rPr>
          <w:noProof/>
        </w:rPr>
        <w:fldChar w:fldCharType="begin"/>
      </w:r>
      <w:r>
        <w:rPr>
          <w:noProof/>
        </w:rPr>
        <w:instrText xml:space="preserve"> PAGEREF _Toc303840468 \h </w:instrText>
      </w:r>
      <w:r>
        <w:rPr>
          <w:noProof/>
        </w:rPr>
      </w:r>
      <w:r>
        <w:rPr>
          <w:noProof/>
        </w:rPr>
        <w:fldChar w:fldCharType="separate"/>
      </w:r>
      <w:r>
        <w:rPr>
          <w:noProof/>
        </w:rPr>
        <w:t>12</w:t>
      </w:r>
      <w:r>
        <w:rPr>
          <w:noProof/>
        </w:rPr>
        <w:fldChar w:fldCharType="end"/>
      </w:r>
    </w:p>
    <w:p w14:paraId="120A7FFA" w14:textId="77777777" w:rsidR="00F40C80" w:rsidRDefault="00F40C80">
      <w:pPr>
        <w:pStyle w:val="TOC1"/>
        <w:rPr>
          <w:rFonts w:asciiTheme="minorHAnsi" w:eastAsiaTheme="minorEastAsia" w:hAnsiTheme="minorHAnsi" w:cstheme="minorBidi"/>
          <w:noProof/>
          <w:lang w:eastAsia="ja-JP"/>
        </w:rPr>
      </w:pPr>
      <w:r>
        <w:rPr>
          <w:noProof/>
        </w:rPr>
        <w:t>1 Open Issues</w:t>
      </w:r>
      <w:r>
        <w:rPr>
          <w:noProof/>
        </w:rPr>
        <w:tab/>
      </w:r>
      <w:r>
        <w:rPr>
          <w:noProof/>
        </w:rPr>
        <w:fldChar w:fldCharType="begin"/>
      </w:r>
      <w:r>
        <w:rPr>
          <w:noProof/>
        </w:rPr>
        <w:instrText xml:space="preserve"> PAGEREF _Toc303840469 \h </w:instrText>
      </w:r>
      <w:r>
        <w:rPr>
          <w:noProof/>
        </w:rPr>
      </w:r>
      <w:r>
        <w:rPr>
          <w:noProof/>
        </w:rPr>
        <w:fldChar w:fldCharType="separate"/>
      </w:r>
      <w:r>
        <w:rPr>
          <w:noProof/>
        </w:rPr>
        <w:t>13</w:t>
      </w:r>
      <w:r>
        <w:rPr>
          <w:noProof/>
        </w:rPr>
        <w:fldChar w:fldCharType="end"/>
      </w:r>
    </w:p>
    <w:p w14:paraId="37DC4DE5" w14:textId="77777777" w:rsidR="00F40C80" w:rsidRDefault="00F40C80">
      <w:pPr>
        <w:pStyle w:val="TOC1"/>
        <w:tabs>
          <w:tab w:val="left" w:pos="36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_Toc303840470 \h </w:instrText>
      </w:r>
      <w:r>
        <w:rPr>
          <w:noProof/>
        </w:rPr>
      </w:r>
      <w:r>
        <w:rPr>
          <w:noProof/>
        </w:rPr>
        <w:fldChar w:fldCharType="separate"/>
      </w:r>
      <w:r>
        <w:rPr>
          <w:noProof/>
        </w:rPr>
        <w:t>14</w:t>
      </w:r>
      <w:r>
        <w:rPr>
          <w:noProof/>
        </w:rPr>
        <w:fldChar w:fldCharType="end"/>
      </w:r>
    </w:p>
    <w:p w14:paraId="19A52D40" w14:textId="77777777" w:rsidR="00F40C80" w:rsidRDefault="00F40C80">
      <w:pPr>
        <w:pStyle w:val="TOC2"/>
        <w:tabs>
          <w:tab w:val="left" w:pos="828"/>
        </w:tabs>
        <w:rPr>
          <w:rFonts w:asciiTheme="minorHAnsi" w:eastAsiaTheme="minorEastAsia" w:hAnsiTheme="minorHAnsi" w:cstheme="minorBidi"/>
          <w:noProof/>
          <w:lang w:eastAsia="ja-JP"/>
        </w:rPr>
      </w:pPr>
      <w:r>
        <w:rPr>
          <w:noProof/>
        </w:rPr>
        <w:t>2.1</w:t>
      </w:r>
      <w:r>
        <w:rPr>
          <w:rFonts w:asciiTheme="minorHAnsi" w:eastAsiaTheme="minorEastAsia" w:hAnsiTheme="minorHAnsi" w:cstheme="minorBidi"/>
          <w:noProof/>
          <w:lang w:eastAsia="ja-JP"/>
        </w:rPr>
        <w:tab/>
      </w:r>
      <w:r>
        <w:rPr>
          <w:noProof/>
        </w:rPr>
        <w:t>Definition of Terms</w:t>
      </w:r>
      <w:r>
        <w:rPr>
          <w:noProof/>
        </w:rPr>
        <w:tab/>
      </w:r>
      <w:r>
        <w:rPr>
          <w:noProof/>
        </w:rPr>
        <w:fldChar w:fldCharType="begin"/>
      </w:r>
      <w:r>
        <w:rPr>
          <w:noProof/>
        </w:rPr>
        <w:instrText xml:space="preserve"> PAGEREF _Toc303840471 \h </w:instrText>
      </w:r>
      <w:r>
        <w:rPr>
          <w:noProof/>
        </w:rPr>
      </w:r>
      <w:r>
        <w:rPr>
          <w:noProof/>
        </w:rPr>
        <w:fldChar w:fldCharType="separate"/>
      </w:r>
      <w:r>
        <w:rPr>
          <w:noProof/>
        </w:rPr>
        <w:t>14</w:t>
      </w:r>
      <w:r>
        <w:rPr>
          <w:noProof/>
        </w:rPr>
        <w:fldChar w:fldCharType="end"/>
      </w:r>
    </w:p>
    <w:p w14:paraId="70C5A8AB" w14:textId="77777777" w:rsidR="00F40C80" w:rsidRDefault="00F40C80">
      <w:pPr>
        <w:pStyle w:val="TOC2"/>
        <w:tabs>
          <w:tab w:val="left" w:pos="828"/>
        </w:tabs>
        <w:rPr>
          <w:rFonts w:asciiTheme="minorHAnsi" w:eastAsiaTheme="minorEastAsia" w:hAnsiTheme="minorHAnsi" w:cstheme="minorBidi"/>
          <w:noProof/>
          <w:lang w:eastAsia="ja-JP"/>
        </w:rPr>
      </w:pPr>
      <w:r>
        <w:rPr>
          <w:noProof/>
        </w:rPr>
        <w:t>2.2</w:t>
      </w:r>
      <w:r>
        <w:rPr>
          <w:rFonts w:asciiTheme="minorHAnsi" w:eastAsiaTheme="minorEastAsia" w:hAnsiTheme="minorHAnsi" w:cstheme="minorBidi"/>
          <w:noProof/>
          <w:lang w:eastAsia="ja-JP"/>
        </w:rPr>
        <w:tab/>
      </w:r>
      <w:r>
        <w:rPr>
          <w:noProof/>
        </w:rPr>
        <w:t>Purpose of this Implementation Guide</w:t>
      </w:r>
      <w:r>
        <w:rPr>
          <w:noProof/>
        </w:rPr>
        <w:tab/>
      </w:r>
      <w:r>
        <w:rPr>
          <w:noProof/>
        </w:rPr>
        <w:fldChar w:fldCharType="begin"/>
      </w:r>
      <w:r>
        <w:rPr>
          <w:noProof/>
        </w:rPr>
        <w:instrText xml:space="preserve"> PAGEREF _Toc303840472 \h </w:instrText>
      </w:r>
      <w:r>
        <w:rPr>
          <w:noProof/>
        </w:rPr>
      </w:r>
      <w:r>
        <w:rPr>
          <w:noProof/>
        </w:rPr>
        <w:fldChar w:fldCharType="separate"/>
      </w:r>
      <w:r>
        <w:rPr>
          <w:noProof/>
        </w:rPr>
        <w:t>16</w:t>
      </w:r>
      <w:r>
        <w:rPr>
          <w:noProof/>
        </w:rPr>
        <w:fldChar w:fldCharType="end"/>
      </w:r>
    </w:p>
    <w:p w14:paraId="69E49FB4" w14:textId="77777777" w:rsidR="00F40C80" w:rsidRDefault="00F40C80">
      <w:pPr>
        <w:pStyle w:val="TOC2"/>
        <w:tabs>
          <w:tab w:val="left" w:pos="828"/>
        </w:tabs>
        <w:rPr>
          <w:rFonts w:asciiTheme="minorHAnsi" w:eastAsiaTheme="minorEastAsia" w:hAnsiTheme="minorHAnsi" w:cstheme="minorBidi"/>
          <w:noProof/>
          <w:lang w:eastAsia="ja-JP"/>
        </w:rPr>
      </w:pPr>
      <w:r>
        <w:rPr>
          <w:noProof/>
        </w:rPr>
        <w:t>2.3</w:t>
      </w:r>
      <w:r>
        <w:rPr>
          <w:rFonts w:asciiTheme="minorHAnsi" w:eastAsiaTheme="minorEastAsia" w:hAnsiTheme="minorHAnsi" w:cstheme="minorBidi"/>
          <w:noProof/>
          <w:lang w:eastAsia="ja-JP"/>
        </w:rPr>
        <w:tab/>
      </w:r>
      <w:r>
        <w:rPr>
          <w:noProof/>
        </w:rPr>
        <w:t>Intended Audience and Goals</w:t>
      </w:r>
      <w:r>
        <w:rPr>
          <w:noProof/>
        </w:rPr>
        <w:tab/>
      </w:r>
      <w:r>
        <w:rPr>
          <w:noProof/>
        </w:rPr>
        <w:fldChar w:fldCharType="begin"/>
      </w:r>
      <w:r>
        <w:rPr>
          <w:noProof/>
        </w:rPr>
        <w:instrText xml:space="preserve"> PAGEREF _Toc303840473 \h </w:instrText>
      </w:r>
      <w:r>
        <w:rPr>
          <w:noProof/>
        </w:rPr>
      </w:r>
      <w:r>
        <w:rPr>
          <w:noProof/>
        </w:rPr>
        <w:fldChar w:fldCharType="separate"/>
      </w:r>
      <w:r>
        <w:rPr>
          <w:noProof/>
        </w:rPr>
        <w:t>16</w:t>
      </w:r>
      <w:r>
        <w:rPr>
          <w:noProof/>
        </w:rPr>
        <w:fldChar w:fldCharType="end"/>
      </w:r>
    </w:p>
    <w:p w14:paraId="02CFB8B3"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2.3.1</w:t>
      </w:r>
      <w:r>
        <w:rPr>
          <w:rFonts w:asciiTheme="minorHAnsi" w:eastAsiaTheme="minorEastAsia" w:hAnsiTheme="minorHAnsi" w:cstheme="minorBidi"/>
          <w:noProof/>
          <w:lang w:eastAsia="ja-JP"/>
        </w:rPr>
        <w:tab/>
      </w:r>
      <w:r>
        <w:rPr>
          <w:noProof/>
        </w:rPr>
        <w:t>Pre-Requisite Knowledge</w:t>
      </w:r>
      <w:r>
        <w:rPr>
          <w:noProof/>
        </w:rPr>
        <w:tab/>
      </w:r>
      <w:r>
        <w:rPr>
          <w:noProof/>
        </w:rPr>
        <w:fldChar w:fldCharType="begin"/>
      </w:r>
      <w:r>
        <w:rPr>
          <w:noProof/>
        </w:rPr>
        <w:instrText xml:space="preserve"> PAGEREF _Toc303840474 \h </w:instrText>
      </w:r>
      <w:r>
        <w:rPr>
          <w:noProof/>
        </w:rPr>
      </w:r>
      <w:r>
        <w:rPr>
          <w:noProof/>
        </w:rPr>
        <w:fldChar w:fldCharType="separate"/>
      </w:r>
      <w:r>
        <w:rPr>
          <w:noProof/>
        </w:rPr>
        <w:t>16</w:t>
      </w:r>
      <w:r>
        <w:rPr>
          <w:noProof/>
        </w:rPr>
        <w:fldChar w:fldCharType="end"/>
      </w:r>
    </w:p>
    <w:p w14:paraId="75ED6B9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2.3.2</w:t>
      </w:r>
      <w:r>
        <w:rPr>
          <w:rFonts w:asciiTheme="minorHAnsi" w:eastAsiaTheme="minorEastAsia" w:hAnsiTheme="minorHAnsi" w:cstheme="minorBidi"/>
          <w:noProof/>
          <w:lang w:eastAsia="ja-JP"/>
        </w:rPr>
        <w:tab/>
      </w:r>
      <w:r>
        <w:rPr>
          <w:noProof/>
        </w:rPr>
        <w:t>Reader Guidance</w:t>
      </w:r>
      <w:r>
        <w:rPr>
          <w:noProof/>
        </w:rPr>
        <w:tab/>
      </w:r>
      <w:r>
        <w:rPr>
          <w:noProof/>
        </w:rPr>
        <w:fldChar w:fldCharType="begin"/>
      </w:r>
      <w:r>
        <w:rPr>
          <w:noProof/>
        </w:rPr>
        <w:instrText xml:space="preserve"> PAGEREF _Toc303840475 \h </w:instrText>
      </w:r>
      <w:r>
        <w:rPr>
          <w:noProof/>
        </w:rPr>
      </w:r>
      <w:r>
        <w:rPr>
          <w:noProof/>
        </w:rPr>
        <w:fldChar w:fldCharType="separate"/>
      </w:r>
      <w:r>
        <w:rPr>
          <w:noProof/>
        </w:rPr>
        <w:t>17</w:t>
      </w:r>
      <w:r>
        <w:rPr>
          <w:noProof/>
        </w:rPr>
        <w:fldChar w:fldCharType="end"/>
      </w:r>
    </w:p>
    <w:p w14:paraId="304655E8" w14:textId="77777777" w:rsidR="00F40C80" w:rsidRDefault="00F40C80">
      <w:pPr>
        <w:pStyle w:val="TOC2"/>
        <w:tabs>
          <w:tab w:val="left" w:pos="828"/>
        </w:tabs>
        <w:rPr>
          <w:rFonts w:asciiTheme="minorHAnsi" w:eastAsiaTheme="minorEastAsia" w:hAnsiTheme="minorHAnsi" w:cstheme="minorBidi"/>
          <w:noProof/>
          <w:lang w:eastAsia="ja-JP"/>
        </w:rPr>
      </w:pPr>
      <w:r>
        <w:rPr>
          <w:noProof/>
        </w:rPr>
        <w:t>2.4</w:t>
      </w:r>
      <w:r>
        <w:rPr>
          <w:rFonts w:asciiTheme="minorHAnsi" w:eastAsiaTheme="minorEastAsia" w:hAnsiTheme="minorHAnsi" w:cstheme="minorBidi"/>
          <w:noProof/>
          <w:lang w:eastAsia="ja-JP"/>
        </w:rPr>
        <w:tab/>
      </w:r>
      <w:r>
        <w:rPr>
          <w:noProof/>
        </w:rPr>
        <w:t>Assumptions and Pre-Conditions</w:t>
      </w:r>
      <w:r>
        <w:rPr>
          <w:noProof/>
        </w:rPr>
        <w:tab/>
      </w:r>
      <w:r>
        <w:rPr>
          <w:noProof/>
        </w:rPr>
        <w:fldChar w:fldCharType="begin"/>
      </w:r>
      <w:r>
        <w:rPr>
          <w:noProof/>
        </w:rPr>
        <w:instrText xml:space="preserve"> PAGEREF _Toc303840476 \h </w:instrText>
      </w:r>
      <w:r>
        <w:rPr>
          <w:noProof/>
        </w:rPr>
      </w:r>
      <w:r>
        <w:rPr>
          <w:noProof/>
        </w:rPr>
        <w:fldChar w:fldCharType="separate"/>
      </w:r>
      <w:r>
        <w:rPr>
          <w:noProof/>
        </w:rPr>
        <w:t>17</w:t>
      </w:r>
      <w:r>
        <w:rPr>
          <w:noProof/>
        </w:rPr>
        <w:fldChar w:fldCharType="end"/>
      </w:r>
    </w:p>
    <w:p w14:paraId="155A7708"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2.4.1</w:t>
      </w:r>
      <w:r>
        <w:rPr>
          <w:rFonts w:asciiTheme="minorHAnsi" w:eastAsiaTheme="minorEastAsia" w:hAnsiTheme="minorHAnsi" w:cstheme="minorBidi"/>
          <w:noProof/>
          <w:lang w:eastAsia="ja-JP"/>
        </w:rPr>
        <w:tab/>
      </w:r>
      <w:r>
        <w:rPr>
          <w:noProof/>
        </w:rPr>
        <w:t>Assumptions for Data Access Framework</w:t>
      </w:r>
      <w:r>
        <w:rPr>
          <w:noProof/>
        </w:rPr>
        <w:tab/>
      </w:r>
      <w:r>
        <w:rPr>
          <w:noProof/>
        </w:rPr>
        <w:fldChar w:fldCharType="begin"/>
      </w:r>
      <w:r>
        <w:rPr>
          <w:noProof/>
        </w:rPr>
        <w:instrText xml:space="preserve"> PAGEREF _Toc303840477 \h </w:instrText>
      </w:r>
      <w:r>
        <w:rPr>
          <w:noProof/>
        </w:rPr>
      </w:r>
      <w:r>
        <w:rPr>
          <w:noProof/>
        </w:rPr>
        <w:fldChar w:fldCharType="separate"/>
      </w:r>
      <w:r>
        <w:rPr>
          <w:noProof/>
        </w:rPr>
        <w:t>17</w:t>
      </w:r>
      <w:r>
        <w:rPr>
          <w:noProof/>
        </w:rPr>
        <w:fldChar w:fldCharType="end"/>
      </w:r>
    </w:p>
    <w:p w14:paraId="4A9527E7"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2.4.2</w:t>
      </w:r>
      <w:r>
        <w:rPr>
          <w:rFonts w:asciiTheme="minorHAnsi" w:eastAsiaTheme="minorEastAsia" w:hAnsiTheme="minorHAnsi" w:cstheme="minorBidi"/>
          <w:noProof/>
          <w:lang w:eastAsia="ja-JP"/>
        </w:rPr>
        <w:tab/>
      </w:r>
      <w:r>
        <w:rPr>
          <w:noProof/>
        </w:rPr>
        <w:t>Pre-Conditions for Data Access Framework</w:t>
      </w:r>
      <w:r>
        <w:rPr>
          <w:noProof/>
        </w:rPr>
        <w:tab/>
      </w:r>
      <w:r>
        <w:rPr>
          <w:noProof/>
        </w:rPr>
        <w:fldChar w:fldCharType="begin"/>
      </w:r>
      <w:r>
        <w:rPr>
          <w:noProof/>
        </w:rPr>
        <w:instrText xml:space="preserve"> PAGEREF _Toc303840478 \h </w:instrText>
      </w:r>
      <w:r>
        <w:rPr>
          <w:noProof/>
        </w:rPr>
      </w:r>
      <w:r>
        <w:rPr>
          <w:noProof/>
        </w:rPr>
        <w:fldChar w:fldCharType="separate"/>
      </w:r>
      <w:r>
        <w:rPr>
          <w:noProof/>
        </w:rPr>
        <w:t>18</w:t>
      </w:r>
      <w:r>
        <w:rPr>
          <w:noProof/>
        </w:rPr>
        <w:fldChar w:fldCharType="end"/>
      </w:r>
    </w:p>
    <w:p w14:paraId="57289305" w14:textId="77777777" w:rsidR="00F40C80" w:rsidRDefault="00F40C80">
      <w:pPr>
        <w:pStyle w:val="TOC2"/>
        <w:tabs>
          <w:tab w:val="left" w:pos="828"/>
        </w:tabs>
        <w:rPr>
          <w:rFonts w:asciiTheme="minorHAnsi" w:eastAsiaTheme="minorEastAsia" w:hAnsiTheme="minorHAnsi" w:cstheme="minorBidi"/>
          <w:noProof/>
          <w:lang w:eastAsia="ja-JP"/>
        </w:rPr>
      </w:pPr>
      <w:r>
        <w:rPr>
          <w:noProof/>
        </w:rPr>
        <w:t>2.5</w:t>
      </w:r>
      <w:r>
        <w:rPr>
          <w:rFonts w:asciiTheme="minorHAnsi" w:eastAsiaTheme="minorEastAsia" w:hAnsiTheme="minorHAnsi" w:cstheme="minorBidi"/>
          <w:noProof/>
          <w:lang w:eastAsia="ja-JP"/>
        </w:rPr>
        <w:tab/>
      </w:r>
      <w:r>
        <w:rPr>
          <w:noProof/>
        </w:rPr>
        <w:t>Structure of Implementation Guidance</w:t>
      </w:r>
      <w:r>
        <w:rPr>
          <w:noProof/>
        </w:rPr>
        <w:tab/>
      </w:r>
      <w:r>
        <w:rPr>
          <w:noProof/>
        </w:rPr>
        <w:fldChar w:fldCharType="begin"/>
      </w:r>
      <w:r>
        <w:rPr>
          <w:noProof/>
        </w:rPr>
        <w:instrText xml:space="preserve"> PAGEREF _Toc303840479 \h </w:instrText>
      </w:r>
      <w:r>
        <w:rPr>
          <w:noProof/>
        </w:rPr>
      </w:r>
      <w:r>
        <w:rPr>
          <w:noProof/>
        </w:rPr>
        <w:fldChar w:fldCharType="separate"/>
      </w:r>
      <w:r>
        <w:rPr>
          <w:noProof/>
        </w:rPr>
        <w:t>18</w:t>
      </w:r>
      <w:r>
        <w:rPr>
          <w:noProof/>
        </w:rPr>
        <w:fldChar w:fldCharType="end"/>
      </w:r>
    </w:p>
    <w:p w14:paraId="4A9D194E"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2.5.1</w:t>
      </w:r>
      <w:r>
        <w:rPr>
          <w:rFonts w:asciiTheme="minorHAnsi" w:eastAsiaTheme="minorEastAsia" w:hAnsiTheme="minorHAnsi" w:cstheme="minorBidi"/>
          <w:noProof/>
          <w:lang w:eastAsia="ja-JP"/>
        </w:rPr>
        <w:tab/>
      </w:r>
      <w:r>
        <w:rPr>
          <w:noProof/>
        </w:rPr>
        <w:t>Definition of Actors</w:t>
      </w:r>
      <w:r>
        <w:rPr>
          <w:noProof/>
        </w:rPr>
        <w:tab/>
      </w:r>
      <w:r>
        <w:rPr>
          <w:noProof/>
        </w:rPr>
        <w:fldChar w:fldCharType="begin"/>
      </w:r>
      <w:r>
        <w:rPr>
          <w:noProof/>
        </w:rPr>
        <w:instrText xml:space="preserve"> PAGEREF _Toc303840480 \h </w:instrText>
      </w:r>
      <w:r>
        <w:rPr>
          <w:noProof/>
        </w:rPr>
      </w:r>
      <w:r>
        <w:rPr>
          <w:noProof/>
        </w:rPr>
        <w:fldChar w:fldCharType="separate"/>
      </w:r>
      <w:r>
        <w:rPr>
          <w:noProof/>
        </w:rPr>
        <w:t>19</w:t>
      </w:r>
      <w:r>
        <w:rPr>
          <w:noProof/>
        </w:rPr>
        <w:fldChar w:fldCharType="end"/>
      </w:r>
    </w:p>
    <w:p w14:paraId="07E0B429"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2.5.2</w:t>
      </w:r>
      <w:r>
        <w:rPr>
          <w:rFonts w:asciiTheme="minorHAnsi" w:eastAsiaTheme="minorEastAsia" w:hAnsiTheme="minorHAnsi" w:cstheme="minorBidi"/>
          <w:noProof/>
          <w:lang w:eastAsia="ja-JP"/>
        </w:rPr>
        <w:tab/>
      </w:r>
      <w:r>
        <w:rPr>
          <w:noProof/>
        </w:rPr>
        <w:t>Specification References</w:t>
      </w:r>
      <w:r>
        <w:rPr>
          <w:noProof/>
        </w:rPr>
        <w:tab/>
      </w:r>
      <w:r>
        <w:rPr>
          <w:noProof/>
        </w:rPr>
        <w:fldChar w:fldCharType="begin"/>
      </w:r>
      <w:r>
        <w:rPr>
          <w:noProof/>
        </w:rPr>
        <w:instrText xml:space="preserve"> PAGEREF _Toc303840481 \h </w:instrText>
      </w:r>
      <w:r>
        <w:rPr>
          <w:noProof/>
        </w:rPr>
      </w:r>
      <w:r>
        <w:rPr>
          <w:noProof/>
        </w:rPr>
        <w:fldChar w:fldCharType="separate"/>
      </w:r>
      <w:r>
        <w:rPr>
          <w:noProof/>
        </w:rPr>
        <w:t>20</w:t>
      </w:r>
      <w:r>
        <w:rPr>
          <w:noProof/>
        </w:rPr>
        <w:fldChar w:fldCharType="end"/>
      </w:r>
    </w:p>
    <w:p w14:paraId="526C2ECF" w14:textId="77777777" w:rsidR="00F40C80" w:rsidRDefault="00F40C80">
      <w:pPr>
        <w:pStyle w:val="TOC3"/>
        <w:tabs>
          <w:tab w:val="left" w:pos="1296"/>
        </w:tabs>
        <w:rPr>
          <w:rFonts w:asciiTheme="minorHAnsi" w:eastAsiaTheme="minorEastAsia" w:hAnsiTheme="minorHAnsi" w:cstheme="minorBidi"/>
          <w:noProof/>
          <w:lang w:eastAsia="ja-JP"/>
        </w:rPr>
      </w:pPr>
      <w:r>
        <w:rPr>
          <w:noProof/>
        </w:rPr>
        <w:t>2.5.3</w:t>
      </w:r>
      <w:r>
        <w:rPr>
          <w:rFonts w:asciiTheme="minorHAnsi" w:eastAsiaTheme="minorEastAsia" w:hAnsiTheme="minorHAnsi" w:cstheme="minorBidi"/>
          <w:noProof/>
          <w:lang w:eastAsia="ja-JP"/>
        </w:rPr>
        <w:tab/>
      </w:r>
      <w:r>
        <w:rPr>
          <w:noProof/>
        </w:rPr>
        <w:t>Use of Conformance Language</w:t>
      </w:r>
      <w:r>
        <w:rPr>
          <w:noProof/>
        </w:rPr>
        <w:tab/>
      </w:r>
      <w:r>
        <w:rPr>
          <w:noProof/>
        </w:rPr>
        <w:fldChar w:fldCharType="begin"/>
      </w:r>
      <w:r>
        <w:rPr>
          <w:noProof/>
        </w:rPr>
        <w:instrText xml:space="preserve"> PAGEREF _Toc303840482 \h </w:instrText>
      </w:r>
      <w:r>
        <w:rPr>
          <w:noProof/>
        </w:rPr>
      </w:r>
      <w:r>
        <w:rPr>
          <w:noProof/>
        </w:rPr>
        <w:fldChar w:fldCharType="separate"/>
      </w:r>
      <w:r>
        <w:rPr>
          <w:noProof/>
        </w:rPr>
        <w:t>20</w:t>
      </w:r>
      <w:r>
        <w:rPr>
          <w:noProof/>
        </w:rPr>
        <w:fldChar w:fldCharType="end"/>
      </w:r>
    </w:p>
    <w:p w14:paraId="1B4C9198" w14:textId="77777777" w:rsidR="00F40C80" w:rsidRDefault="00F40C80">
      <w:pPr>
        <w:pStyle w:val="TOC2"/>
        <w:tabs>
          <w:tab w:val="left" w:pos="828"/>
        </w:tabs>
        <w:rPr>
          <w:rFonts w:asciiTheme="minorHAnsi" w:eastAsiaTheme="minorEastAsia" w:hAnsiTheme="minorHAnsi" w:cstheme="minorBidi"/>
          <w:noProof/>
          <w:lang w:eastAsia="ja-JP"/>
        </w:rPr>
      </w:pPr>
      <w:r>
        <w:rPr>
          <w:noProof/>
        </w:rPr>
        <w:t>2.6</w:t>
      </w:r>
      <w:r>
        <w:rPr>
          <w:rFonts w:asciiTheme="minorHAnsi" w:eastAsiaTheme="minorEastAsia" w:hAnsiTheme="minorHAnsi" w:cstheme="minorBidi"/>
          <w:noProof/>
          <w:lang w:eastAsia="ja-JP"/>
        </w:rPr>
        <w:tab/>
      </w:r>
      <w:r>
        <w:rPr>
          <w:noProof/>
        </w:rPr>
        <w:t>Scope of DAF Technical Approach</w:t>
      </w:r>
      <w:r>
        <w:rPr>
          <w:noProof/>
        </w:rPr>
        <w:tab/>
      </w:r>
      <w:r>
        <w:rPr>
          <w:noProof/>
        </w:rPr>
        <w:fldChar w:fldCharType="begin"/>
      </w:r>
      <w:r>
        <w:rPr>
          <w:noProof/>
        </w:rPr>
        <w:instrText xml:space="preserve"> PAGEREF _Toc303840483 \h </w:instrText>
      </w:r>
      <w:r>
        <w:rPr>
          <w:noProof/>
        </w:rPr>
      </w:r>
      <w:r>
        <w:rPr>
          <w:noProof/>
        </w:rPr>
        <w:fldChar w:fldCharType="separate"/>
      </w:r>
      <w:r>
        <w:rPr>
          <w:noProof/>
        </w:rPr>
        <w:t>22</w:t>
      </w:r>
      <w:r>
        <w:rPr>
          <w:noProof/>
        </w:rPr>
        <w:fldChar w:fldCharType="end"/>
      </w:r>
    </w:p>
    <w:p w14:paraId="637A3840" w14:textId="77777777" w:rsidR="00F40C80" w:rsidRDefault="00F40C80">
      <w:pPr>
        <w:pStyle w:val="TOC1"/>
        <w:tabs>
          <w:tab w:val="left" w:pos="36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DAF Technical Approach – Query Stacks and Building Blocks</w:t>
      </w:r>
      <w:r>
        <w:rPr>
          <w:noProof/>
        </w:rPr>
        <w:tab/>
      </w:r>
      <w:r>
        <w:rPr>
          <w:noProof/>
        </w:rPr>
        <w:fldChar w:fldCharType="begin"/>
      </w:r>
      <w:r>
        <w:rPr>
          <w:noProof/>
        </w:rPr>
        <w:instrText xml:space="preserve"> PAGEREF _Toc303840484 \h </w:instrText>
      </w:r>
      <w:r>
        <w:rPr>
          <w:noProof/>
        </w:rPr>
      </w:r>
      <w:r>
        <w:rPr>
          <w:noProof/>
        </w:rPr>
        <w:fldChar w:fldCharType="separate"/>
      </w:r>
      <w:r>
        <w:rPr>
          <w:noProof/>
        </w:rPr>
        <w:t>25</w:t>
      </w:r>
      <w:r>
        <w:rPr>
          <w:noProof/>
        </w:rPr>
        <w:fldChar w:fldCharType="end"/>
      </w:r>
    </w:p>
    <w:p w14:paraId="62CCECC1" w14:textId="77777777" w:rsidR="00F40C80" w:rsidRDefault="00F40C80">
      <w:pPr>
        <w:pStyle w:val="TOC2"/>
        <w:tabs>
          <w:tab w:val="left" w:pos="828"/>
        </w:tabs>
        <w:rPr>
          <w:rFonts w:asciiTheme="minorHAnsi" w:eastAsiaTheme="minorEastAsia" w:hAnsiTheme="minorHAnsi" w:cstheme="minorBidi"/>
          <w:noProof/>
          <w:lang w:eastAsia="ja-JP"/>
        </w:rPr>
      </w:pPr>
      <w:r>
        <w:rPr>
          <w:noProof/>
        </w:rPr>
        <w:t>3.1</w:t>
      </w:r>
      <w:r>
        <w:rPr>
          <w:rFonts w:asciiTheme="minorHAnsi" w:eastAsiaTheme="minorEastAsia" w:hAnsiTheme="minorHAnsi" w:cstheme="minorBidi"/>
          <w:noProof/>
          <w:lang w:eastAsia="ja-JP"/>
        </w:rPr>
        <w:tab/>
      </w:r>
      <w:r>
        <w:rPr>
          <w:noProof/>
        </w:rPr>
        <w:t>Query Stack</w:t>
      </w:r>
      <w:r>
        <w:rPr>
          <w:noProof/>
        </w:rPr>
        <w:tab/>
      </w:r>
      <w:r>
        <w:rPr>
          <w:noProof/>
        </w:rPr>
        <w:fldChar w:fldCharType="begin"/>
      </w:r>
      <w:r>
        <w:rPr>
          <w:noProof/>
        </w:rPr>
        <w:instrText xml:space="preserve"> PAGEREF _Toc303840485 \h </w:instrText>
      </w:r>
      <w:r>
        <w:rPr>
          <w:noProof/>
        </w:rPr>
      </w:r>
      <w:r>
        <w:rPr>
          <w:noProof/>
        </w:rPr>
        <w:fldChar w:fldCharType="separate"/>
      </w:r>
      <w:r>
        <w:rPr>
          <w:noProof/>
        </w:rPr>
        <w:t>26</w:t>
      </w:r>
      <w:r>
        <w:rPr>
          <w:noProof/>
        </w:rPr>
        <w:fldChar w:fldCharType="end"/>
      </w:r>
    </w:p>
    <w:p w14:paraId="6AA38B77" w14:textId="77777777" w:rsidR="00F40C80" w:rsidRDefault="00F40C80">
      <w:pPr>
        <w:pStyle w:val="TOC2"/>
        <w:tabs>
          <w:tab w:val="left" w:pos="828"/>
        </w:tabs>
        <w:rPr>
          <w:rFonts w:asciiTheme="minorHAnsi" w:eastAsiaTheme="minorEastAsia" w:hAnsiTheme="minorHAnsi" w:cstheme="minorBidi"/>
          <w:noProof/>
          <w:lang w:eastAsia="ja-JP"/>
        </w:rPr>
      </w:pPr>
      <w:r>
        <w:rPr>
          <w:noProof/>
        </w:rPr>
        <w:t>3.2</w:t>
      </w:r>
      <w:r>
        <w:rPr>
          <w:rFonts w:asciiTheme="minorHAnsi" w:eastAsiaTheme="minorEastAsia" w:hAnsiTheme="minorHAnsi" w:cstheme="minorBidi"/>
          <w:noProof/>
          <w:lang w:eastAsia="ja-JP"/>
        </w:rPr>
        <w:tab/>
      </w:r>
      <w:r>
        <w:rPr>
          <w:noProof/>
        </w:rPr>
        <w:t>DAF Query Execution Context (Governance)</w:t>
      </w:r>
      <w:r>
        <w:rPr>
          <w:noProof/>
        </w:rPr>
        <w:tab/>
      </w:r>
      <w:r>
        <w:rPr>
          <w:noProof/>
        </w:rPr>
        <w:fldChar w:fldCharType="begin"/>
      </w:r>
      <w:r>
        <w:rPr>
          <w:noProof/>
        </w:rPr>
        <w:instrText xml:space="preserve"> PAGEREF _Toc303840486 \h </w:instrText>
      </w:r>
      <w:r>
        <w:rPr>
          <w:noProof/>
        </w:rPr>
      </w:r>
      <w:r>
        <w:rPr>
          <w:noProof/>
        </w:rPr>
        <w:fldChar w:fldCharType="separate"/>
      </w:r>
      <w:r>
        <w:rPr>
          <w:noProof/>
        </w:rPr>
        <w:t>26</w:t>
      </w:r>
      <w:r>
        <w:rPr>
          <w:noProof/>
        </w:rPr>
        <w:fldChar w:fldCharType="end"/>
      </w:r>
    </w:p>
    <w:p w14:paraId="1F2A4EE4"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3.2.1</w:t>
      </w:r>
      <w:r>
        <w:rPr>
          <w:rFonts w:asciiTheme="minorHAnsi" w:eastAsiaTheme="minorEastAsia" w:hAnsiTheme="minorHAnsi" w:cstheme="minorBidi"/>
          <w:noProof/>
          <w:lang w:eastAsia="ja-JP"/>
        </w:rPr>
        <w:tab/>
      </w:r>
      <w:r>
        <w:rPr>
          <w:noProof/>
        </w:rPr>
        <w:t>Local or Intra-Enterprise</w:t>
      </w:r>
      <w:r>
        <w:rPr>
          <w:noProof/>
        </w:rPr>
        <w:tab/>
      </w:r>
      <w:r>
        <w:rPr>
          <w:noProof/>
        </w:rPr>
        <w:fldChar w:fldCharType="begin"/>
      </w:r>
      <w:r>
        <w:rPr>
          <w:noProof/>
        </w:rPr>
        <w:instrText xml:space="preserve"> PAGEREF _Toc303840487 \h </w:instrText>
      </w:r>
      <w:r>
        <w:rPr>
          <w:noProof/>
        </w:rPr>
      </w:r>
      <w:r>
        <w:rPr>
          <w:noProof/>
        </w:rPr>
        <w:fldChar w:fldCharType="separate"/>
      </w:r>
      <w:r>
        <w:rPr>
          <w:noProof/>
        </w:rPr>
        <w:t>26</w:t>
      </w:r>
      <w:r>
        <w:rPr>
          <w:noProof/>
        </w:rPr>
        <w:fldChar w:fldCharType="end"/>
      </w:r>
    </w:p>
    <w:p w14:paraId="35214191"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3.2.2</w:t>
      </w:r>
      <w:r>
        <w:rPr>
          <w:rFonts w:asciiTheme="minorHAnsi" w:eastAsiaTheme="minorEastAsia" w:hAnsiTheme="minorHAnsi" w:cstheme="minorBidi"/>
          <w:noProof/>
          <w:lang w:eastAsia="ja-JP"/>
        </w:rPr>
        <w:tab/>
      </w:r>
      <w:r>
        <w:rPr>
          <w:noProof/>
        </w:rPr>
        <w:t>Targeted or Inter-Enterprise</w:t>
      </w:r>
      <w:r>
        <w:rPr>
          <w:noProof/>
        </w:rPr>
        <w:tab/>
      </w:r>
      <w:r>
        <w:rPr>
          <w:noProof/>
        </w:rPr>
        <w:fldChar w:fldCharType="begin"/>
      </w:r>
      <w:r>
        <w:rPr>
          <w:noProof/>
        </w:rPr>
        <w:instrText xml:space="preserve"> PAGEREF _Toc303840488 \h </w:instrText>
      </w:r>
      <w:r>
        <w:rPr>
          <w:noProof/>
        </w:rPr>
      </w:r>
      <w:r>
        <w:rPr>
          <w:noProof/>
        </w:rPr>
        <w:fldChar w:fldCharType="separate"/>
      </w:r>
      <w:r>
        <w:rPr>
          <w:noProof/>
        </w:rPr>
        <w:t>26</w:t>
      </w:r>
      <w:r>
        <w:rPr>
          <w:noProof/>
        </w:rPr>
        <w:fldChar w:fldCharType="end"/>
      </w:r>
    </w:p>
    <w:p w14:paraId="57DD2F1E" w14:textId="77777777" w:rsidR="00F40C80" w:rsidRDefault="00F40C80">
      <w:pPr>
        <w:pStyle w:val="TOC2"/>
        <w:tabs>
          <w:tab w:val="left" w:pos="828"/>
        </w:tabs>
        <w:rPr>
          <w:rFonts w:asciiTheme="minorHAnsi" w:eastAsiaTheme="minorEastAsia" w:hAnsiTheme="minorHAnsi" w:cstheme="minorBidi"/>
          <w:noProof/>
          <w:lang w:eastAsia="ja-JP"/>
        </w:rPr>
      </w:pPr>
      <w:r>
        <w:rPr>
          <w:noProof/>
        </w:rPr>
        <w:t>3.3</w:t>
      </w:r>
      <w:r>
        <w:rPr>
          <w:rFonts w:asciiTheme="minorHAnsi" w:eastAsiaTheme="minorEastAsia" w:hAnsiTheme="minorHAnsi" w:cstheme="minorBidi"/>
          <w:noProof/>
          <w:lang w:eastAsia="ja-JP"/>
        </w:rPr>
        <w:tab/>
      </w:r>
      <w:r>
        <w:rPr>
          <w:noProof/>
        </w:rPr>
        <w:t>Query Stacks and Modularity</w:t>
      </w:r>
      <w:r>
        <w:rPr>
          <w:noProof/>
        </w:rPr>
        <w:tab/>
      </w:r>
      <w:r>
        <w:rPr>
          <w:noProof/>
        </w:rPr>
        <w:fldChar w:fldCharType="begin"/>
      </w:r>
      <w:r>
        <w:rPr>
          <w:noProof/>
        </w:rPr>
        <w:instrText xml:space="preserve"> PAGEREF _Toc303840489 \h </w:instrText>
      </w:r>
      <w:r>
        <w:rPr>
          <w:noProof/>
        </w:rPr>
      </w:r>
      <w:r>
        <w:rPr>
          <w:noProof/>
        </w:rPr>
        <w:fldChar w:fldCharType="separate"/>
      </w:r>
      <w:r>
        <w:rPr>
          <w:noProof/>
        </w:rPr>
        <w:t>27</w:t>
      </w:r>
      <w:r>
        <w:rPr>
          <w:noProof/>
        </w:rPr>
        <w:fldChar w:fldCharType="end"/>
      </w:r>
    </w:p>
    <w:p w14:paraId="5B656AC3" w14:textId="77777777" w:rsidR="00F40C80" w:rsidRDefault="00F40C80">
      <w:pPr>
        <w:pStyle w:val="TOC2"/>
        <w:tabs>
          <w:tab w:val="left" w:pos="828"/>
        </w:tabs>
        <w:rPr>
          <w:rFonts w:asciiTheme="minorHAnsi" w:eastAsiaTheme="minorEastAsia" w:hAnsiTheme="minorHAnsi" w:cstheme="minorBidi"/>
          <w:noProof/>
          <w:lang w:eastAsia="ja-JP"/>
        </w:rPr>
      </w:pPr>
      <w:r>
        <w:rPr>
          <w:noProof/>
        </w:rPr>
        <w:t>3.4</w:t>
      </w:r>
      <w:r>
        <w:rPr>
          <w:rFonts w:asciiTheme="minorHAnsi" w:eastAsiaTheme="minorEastAsia" w:hAnsiTheme="minorHAnsi" w:cstheme="minorBidi"/>
          <w:noProof/>
          <w:lang w:eastAsia="ja-JP"/>
        </w:rPr>
        <w:tab/>
      </w:r>
      <w:r>
        <w:rPr>
          <w:noProof/>
        </w:rPr>
        <w:t>Query Stacks and Substitutability</w:t>
      </w:r>
      <w:r>
        <w:rPr>
          <w:noProof/>
        </w:rPr>
        <w:tab/>
      </w:r>
      <w:r>
        <w:rPr>
          <w:noProof/>
        </w:rPr>
        <w:fldChar w:fldCharType="begin"/>
      </w:r>
      <w:r>
        <w:rPr>
          <w:noProof/>
        </w:rPr>
        <w:instrText xml:space="preserve"> PAGEREF _Toc303840490 \h </w:instrText>
      </w:r>
      <w:r>
        <w:rPr>
          <w:noProof/>
        </w:rPr>
      </w:r>
      <w:r>
        <w:rPr>
          <w:noProof/>
        </w:rPr>
        <w:fldChar w:fldCharType="separate"/>
      </w:r>
      <w:r>
        <w:rPr>
          <w:noProof/>
        </w:rPr>
        <w:t>27</w:t>
      </w:r>
      <w:r>
        <w:rPr>
          <w:noProof/>
        </w:rPr>
        <w:fldChar w:fldCharType="end"/>
      </w:r>
    </w:p>
    <w:p w14:paraId="5CBDA503" w14:textId="77777777" w:rsidR="00F40C80" w:rsidRDefault="00F40C80">
      <w:pPr>
        <w:pStyle w:val="TOC2"/>
        <w:tabs>
          <w:tab w:val="left" w:pos="828"/>
        </w:tabs>
        <w:rPr>
          <w:rFonts w:asciiTheme="minorHAnsi" w:eastAsiaTheme="minorEastAsia" w:hAnsiTheme="minorHAnsi" w:cstheme="minorBidi"/>
          <w:noProof/>
          <w:lang w:eastAsia="ja-JP"/>
        </w:rPr>
      </w:pPr>
      <w:r>
        <w:rPr>
          <w:noProof/>
        </w:rPr>
        <w:t>3.5</w:t>
      </w:r>
      <w:r>
        <w:rPr>
          <w:rFonts w:asciiTheme="minorHAnsi" w:eastAsiaTheme="minorEastAsia" w:hAnsiTheme="minorHAnsi" w:cstheme="minorBidi"/>
          <w:noProof/>
          <w:lang w:eastAsia="ja-JP"/>
        </w:rPr>
        <w:tab/>
      </w:r>
      <w:r>
        <w:rPr>
          <w:noProof/>
        </w:rPr>
        <w:t>DAF Behavior Models Supported</w:t>
      </w:r>
      <w:r>
        <w:rPr>
          <w:noProof/>
        </w:rPr>
        <w:tab/>
      </w:r>
      <w:r>
        <w:rPr>
          <w:noProof/>
        </w:rPr>
        <w:fldChar w:fldCharType="begin"/>
      </w:r>
      <w:r>
        <w:rPr>
          <w:noProof/>
        </w:rPr>
        <w:instrText xml:space="preserve"> PAGEREF _Toc303840491 \h </w:instrText>
      </w:r>
      <w:r>
        <w:rPr>
          <w:noProof/>
        </w:rPr>
      </w:r>
      <w:r>
        <w:rPr>
          <w:noProof/>
        </w:rPr>
        <w:fldChar w:fldCharType="separate"/>
      </w:r>
      <w:r>
        <w:rPr>
          <w:noProof/>
        </w:rPr>
        <w:t>27</w:t>
      </w:r>
      <w:r>
        <w:rPr>
          <w:noProof/>
        </w:rPr>
        <w:fldChar w:fldCharType="end"/>
      </w:r>
    </w:p>
    <w:p w14:paraId="72704CB0"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3.5.1</w:t>
      </w:r>
      <w:r>
        <w:rPr>
          <w:rFonts w:asciiTheme="minorHAnsi" w:eastAsiaTheme="minorEastAsia" w:hAnsiTheme="minorHAnsi" w:cstheme="minorBidi"/>
          <w:noProof/>
          <w:lang w:eastAsia="ja-JP"/>
        </w:rPr>
        <w:tab/>
      </w:r>
      <w:r>
        <w:rPr>
          <w:noProof/>
        </w:rPr>
        <w:t>Synchronous Request/Response model</w:t>
      </w:r>
      <w:r>
        <w:rPr>
          <w:noProof/>
        </w:rPr>
        <w:tab/>
      </w:r>
      <w:r>
        <w:rPr>
          <w:noProof/>
        </w:rPr>
        <w:fldChar w:fldCharType="begin"/>
      </w:r>
      <w:r>
        <w:rPr>
          <w:noProof/>
        </w:rPr>
        <w:instrText xml:space="preserve"> PAGEREF _Toc303840492 \h </w:instrText>
      </w:r>
      <w:r>
        <w:rPr>
          <w:noProof/>
        </w:rPr>
      </w:r>
      <w:r>
        <w:rPr>
          <w:noProof/>
        </w:rPr>
        <w:fldChar w:fldCharType="separate"/>
      </w:r>
      <w:r>
        <w:rPr>
          <w:noProof/>
        </w:rPr>
        <w:t>27</w:t>
      </w:r>
      <w:r>
        <w:rPr>
          <w:noProof/>
        </w:rPr>
        <w:fldChar w:fldCharType="end"/>
      </w:r>
    </w:p>
    <w:p w14:paraId="593AEBA8"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3.5.2</w:t>
      </w:r>
      <w:r>
        <w:rPr>
          <w:rFonts w:asciiTheme="minorHAnsi" w:eastAsiaTheme="minorEastAsia" w:hAnsiTheme="minorHAnsi" w:cstheme="minorBidi"/>
          <w:noProof/>
          <w:lang w:eastAsia="ja-JP"/>
        </w:rPr>
        <w:tab/>
      </w:r>
      <w:r>
        <w:rPr>
          <w:noProof/>
        </w:rPr>
        <w:t>Asynchronous Request/Response model</w:t>
      </w:r>
      <w:r>
        <w:rPr>
          <w:noProof/>
        </w:rPr>
        <w:tab/>
      </w:r>
      <w:r>
        <w:rPr>
          <w:noProof/>
        </w:rPr>
        <w:fldChar w:fldCharType="begin"/>
      </w:r>
      <w:r>
        <w:rPr>
          <w:noProof/>
        </w:rPr>
        <w:instrText xml:space="preserve"> PAGEREF _Toc303840493 \h </w:instrText>
      </w:r>
      <w:r>
        <w:rPr>
          <w:noProof/>
        </w:rPr>
      </w:r>
      <w:r>
        <w:rPr>
          <w:noProof/>
        </w:rPr>
        <w:fldChar w:fldCharType="separate"/>
      </w:r>
      <w:r>
        <w:rPr>
          <w:noProof/>
        </w:rPr>
        <w:t>28</w:t>
      </w:r>
      <w:r>
        <w:rPr>
          <w:noProof/>
        </w:rPr>
        <w:fldChar w:fldCharType="end"/>
      </w:r>
    </w:p>
    <w:p w14:paraId="446F5F47" w14:textId="77777777" w:rsidR="00F40C80" w:rsidRDefault="00F40C80">
      <w:pPr>
        <w:pStyle w:val="TOC2"/>
        <w:tabs>
          <w:tab w:val="left" w:pos="828"/>
        </w:tabs>
        <w:rPr>
          <w:rFonts w:asciiTheme="minorHAnsi" w:eastAsiaTheme="minorEastAsia" w:hAnsiTheme="minorHAnsi" w:cstheme="minorBidi"/>
          <w:noProof/>
          <w:lang w:eastAsia="ja-JP"/>
        </w:rPr>
      </w:pPr>
      <w:r>
        <w:rPr>
          <w:noProof/>
        </w:rPr>
        <w:t>3.6</w:t>
      </w:r>
      <w:r>
        <w:rPr>
          <w:rFonts w:asciiTheme="minorHAnsi" w:eastAsiaTheme="minorEastAsia" w:hAnsiTheme="minorHAnsi" w:cstheme="minorBidi"/>
          <w:noProof/>
          <w:lang w:eastAsia="ja-JP"/>
        </w:rPr>
        <w:tab/>
      </w:r>
      <w:r>
        <w:rPr>
          <w:noProof/>
        </w:rPr>
        <w:t>DAF Query Stacks and Standards</w:t>
      </w:r>
      <w:r>
        <w:rPr>
          <w:noProof/>
        </w:rPr>
        <w:tab/>
      </w:r>
      <w:r>
        <w:rPr>
          <w:noProof/>
        </w:rPr>
        <w:fldChar w:fldCharType="begin"/>
      </w:r>
      <w:r>
        <w:rPr>
          <w:noProof/>
        </w:rPr>
        <w:instrText xml:space="preserve"> PAGEREF _Toc303840494 \h </w:instrText>
      </w:r>
      <w:r>
        <w:rPr>
          <w:noProof/>
        </w:rPr>
      </w:r>
      <w:r>
        <w:rPr>
          <w:noProof/>
        </w:rPr>
        <w:fldChar w:fldCharType="separate"/>
      </w:r>
      <w:r>
        <w:rPr>
          <w:noProof/>
        </w:rPr>
        <w:t>29</w:t>
      </w:r>
      <w:r>
        <w:rPr>
          <w:noProof/>
        </w:rPr>
        <w:fldChar w:fldCharType="end"/>
      </w:r>
    </w:p>
    <w:p w14:paraId="7FA6F910" w14:textId="77777777" w:rsidR="00F40C80" w:rsidRDefault="00F40C80">
      <w:pPr>
        <w:pStyle w:val="TOC3"/>
        <w:tabs>
          <w:tab w:val="left" w:pos="1296"/>
        </w:tabs>
        <w:rPr>
          <w:rFonts w:asciiTheme="minorHAnsi" w:eastAsiaTheme="minorEastAsia" w:hAnsiTheme="minorHAnsi" w:cstheme="minorBidi"/>
          <w:noProof/>
          <w:lang w:eastAsia="ja-JP"/>
        </w:rPr>
      </w:pPr>
      <w:r>
        <w:rPr>
          <w:noProof/>
        </w:rPr>
        <w:t>3.6.1</w:t>
      </w:r>
      <w:r>
        <w:rPr>
          <w:rFonts w:asciiTheme="minorHAnsi" w:eastAsiaTheme="minorEastAsia" w:hAnsiTheme="minorHAnsi" w:cstheme="minorBidi"/>
          <w:noProof/>
          <w:lang w:eastAsia="ja-JP"/>
        </w:rPr>
        <w:tab/>
      </w:r>
      <w:r>
        <w:rPr>
          <w:noProof/>
        </w:rPr>
        <w:t>SOAP Query Stack</w:t>
      </w:r>
      <w:r>
        <w:rPr>
          <w:noProof/>
        </w:rPr>
        <w:tab/>
      </w:r>
      <w:r>
        <w:rPr>
          <w:noProof/>
        </w:rPr>
        <w:fldChar w:fldCharType="begin"/>
      </w:r>
      <w:r>
        <w:rPr>
          <w:noProof/>
        </w:rPr>
        <w:instrText xml:space="preserve"> PAGEREF _Toc303840495 \h </w:instrText>
      </w:r>
      <w:r>
        <w:rPr>
          <w:noProof/>
        </w:rPr>
      </w:r>
      <w:r>
        <w:rPr>
          <w:noProof/>
        </w:rPr>
        <w:fldChar w:fldCharType="separate"/>
      </w:r>
      <w:r>
        <w:rPr>
          <w:noProof/>
        </w:rPr>
        <w:t>31</w:t>
      </w:r>
      <w:r>
        <w:rPr>
          <w:noProof/>
        </w:rPr>
        <w:fldChar w:fldCharType="end"/>
      </w:r>
    </w:p>
    <w:p w14:paraId="43ADC596" w14:textId="77777777" w:rsidR="00F40C80" w:rsidRDefault="00F40C80">
      <w:pPr>
        <w:pStyle w:val="TOC3"/>
        <w:tabs>
          <w:tab w:val="left" w:pos="1296"/>
        </w:tabs>
        <w:rPr>
          <w:rFonts w:asciiTheme="minorHAnsi" w:eastAsiaTheme="minorEastAsia" w:hAnsiTheme="minorHAnsi" w:cstheme="minorBidi"/>
          <w:noProof/>
          <w:lang w:eastAsia="ja-JP"/>
        </w:rPr>
      </w:pPr>
      <w:r>
        <w:rPr>
          <w:noProof/>
        </w:rPr>
        <w:lastRenderedPageBreak/>
        <w:t>3.6.2</w:t>
      </w:r>
      <w:r>
        <w:rPr>
          <w:rFonts w:asciiTheme="minorHAnsi" w:eastAsiaTheme="minorEastAsia" w:hAnsiTheme="minorHAnsi" w:cstheme="minorBidi"/>
          <w:noProof/>
          <w:lang w:eastAsia="ja-JP"/>
        </w:rPr>
        <w:tab/>
      </w:r>
      <w:r>
        <w:rPr>
          <w:noProof/>
        </w:rPr>
        <w:t>RESTful Query Stack</w:t>
      </w:r>
      <w:r>
        <w:rPr>
          <w:noProof/>
        </w:rPr>
        <w:tab/>
      </w:r>
      <w:r>
        <w:rPr>
          <w:noProof/>
        </w:rPr>
        <w:fldChar w:fldCharType="begin"/>
      </w:r>
      <w:r>
        <w:rPr>
          <w:noProof/>
        </w:rPr>
        <w:instrText xml:space="preserve"> PAGEREF _Toc303840496 \h </w:instrText>
      </w:r>
      <w:r>
        <w:rPr>
          <w:noProof/>
        </w:rPr>
      </w:r>
      <w:r>
        <w:rPr>
          <w:noProof/>
        </w:rPr>
        <w:fldChar w:fldCharType="separate"/>
      </w:r>
      <w:r>
        <w:rPr>
          <w:noProof/>
        </w:rPr>
        <w:t>32</w:t>
      </w:r>
      <w:r>
        <w:rPr>
          <w:noProof/>
        </w:rPr>
        <w:fldChar w:fldCharType="end"/>
      </w:r>
    </w:p>
    <w:p w14:paraId="7C81DF2F" w14:textId="77777777" w:rsidR="00F40C80" w:rsidRDefault="00F40C80">
      <w:pPr>
        <w:pStyle w:val="TOC1"/>
        <w:tabs>
          <w:tab w:val="left" w:pos="36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DAF Implementation Guidance – SOAP Query Stack</w:t>
      </w:r>
      <w:r>
        <w:rPr>
          <w:noProof/>
        </w:rPr>
        <w:tab/>
      </w:r>
      <w:r>
        <w:rPr>
          <w:noProof/>
        </w:rPr>
        <w:fldChar w:fldCharType="begin"/>
      </w:r>
      <w:r>
        <w:rPr>
          <w:noProof/>
        </w:rPr>
        <w:instrText xml:space="preserve"> PAGEREF _Toc303840497 \h </w:instrText>
      </w:r>
      <w:r>
        <w:rPr>
          <w:noProof/>
        </w:rPr>
      </w:r>
      <w:r>
        <w:rPr>
          <w:noProof/>
        </w:rPr>
        <w:fldChar w:fldCharType="separate"/>
      </w:r>
      <w:r>
        <w:rPr>
          <w:noProof/>
        </w:rPr>
        <w:t>33</w:t>
      </w:r>
      <w:r>
        <w:rPr>
          <w:noProof/>
        </w:rPr>
        <w:fldChar w:fldCharType="end"/>
      </w:r>
    </w:p>
    <w:p w14:paraId="1D5C0A28" w14:textId="77777777" w:rsidR="00F40C80" w:rsidRDefault="00F40C80">
      <w:pPr>
        <w:pStyle w:val="TOC2"/>
        <w:tabs>
          <w:tab w:val="left" w:pos="828"/>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Transport and Application Protocol Implementation</w:t>
      </w:r>
      <w:r>
        <w:rPr>
          <w:noProof/>
        </w:rPr>
        <w:tab/>
      </w:r>
      <w:r>
        <w:rPr>
          <w:noProof/>
        </w:rPr>
        <w:fldChar w:fldCharType="begin"/>
      </w:r>
      <w:r>
        <w:rPr>
          <w:noProof/>
        </w:rPr>
        <w:instrText xml:space="preserve"> PAGEREF _Toc303840498 \h </w:instrText>
      </w:r>
      <w:r>
        <w:rPr>
          <w:noProof/>
        </w:rPr>
      </w:r>
      <w:r>
        <w:rPr>
          <w:noProof/>
        </w:rPr>
        <w:fldChar w:fldCharType="separate"/>
      </w:r>
      <w:r>
        <w:rPr>
          <w:noProof/>
        </w:rPr>
        <w:t>33</w:t>
      </w:r>
      <w:r>
        <w:rPr>
          <w:noProof/>
        </w:rPr>
        <w:fldChar w:fldCharType="end"/>
      </w:r>
    </w:p>
    <w:p w14:paraId="6EFE7293"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4.1.1</w:t>
      </w:r>
      <w:r>
        <w:rPr>
          <w:rFonts w:asciiTheme="minorHAnsi" w:eastAsiaTheme="minorEastAsia" w:hAnsiTheme="minorHAnsi" w:cstheme="minorBidi"/>
          <w:noProof/>
          <w:lang w:eastAsia="ja-JP"/>
        </w:rPr>
        <w:tab/>
      </w:r>
      <w:r>
        <w:rPr>
          <w:noProof/>
        </w:rPr>
        <w:t>Authentication, Message Integrity and Message Confidentiality</w:t>
      </w:r>
      <w:r>
        <w:rPr>
          <w:noProof/>
        </w:rPr>
        <w:tab/>
      </w:r>
      <w:r>
        <w:rPr>
          <w:noProof/>
        </w:rPr>
        <w:fldChar w:fldCharType="begin"/>
      </w:r>
      <w:r>
        <w:rPr>
          <w:noProof/>
        </w:rPr>
        <w:instrText xml:space="preserve"> PAGEREF _Toc303840499 \h </w:instrText>
      </w:r>
      <w:r>
        <w:rPr>
          <w:noProof/>
        </w:rPr>
      </w:r>
      <w:r>
        <w:rPr>
          <w:noProof/>
        </w:rPr>
        <w:fldChar w:fldCharType="separate"/>
      </w:r>
      <w:r>
        <w:rPr>
          <w:noProof/>
        </w:rPr>
        <w:t>33</w:t>
      </w:r>
      <w:r>
        <w:rPr>
          <w:noProof/>
        </w:rPr>
        <w:fldChar w:fldCharType="end"/>
      </w:r>
    </w:p>
    <w:p w14:paraId="327E6DA2"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4.1.2</w:t>
      </w:r>
      <w:r>
        <w:rPr>
          <w:rFonts w:asciiTheme="minorHAnsi" w:eastAsiaTheme="minorEastAsia" w:hAnsiTheme="minorHAnsi" w:cstheme="minorBidi"/>
          <w:noProof/>
          <w:lang w:eastAsia="ja-JP"/>
        </w:rPr>
        <w:tab/>
      </w:r>
      <w:r>
        <w:rPr>
          <w:noProof/>
        </w:rPr>
        <w:t>SOAP 1.2 Implementation Guidance</w:t>
      </w:r>
      <w:r>
        <w:rPr>
          <w:noProof/>
        </w:rPr>
        <w:tab/>
      </w:r>
      <w:r>
        <w:rPr>
          <w:noProof/>
        </w:rPr>
        <w:fldChar w:fldCharType="begin"/>
      </w:r>
      <w:r>
        <w:rPr>
          <w:noProof/>
        </w:rPr>
        <w:instrText xml:space="preserve"> PAGEREF _Toc303840500 \h </w:instrText>
      </w:r>
      <w:r>
        <w:rPr>
          <w:noProof/>
        </w:rPr>
      </w:r>
      <w:r>
        <w:rPr>
          <w:noProof/>
        </w:rPr>
        <w:fldChar w:fldCharType="separate"/>
      </w:r>
      <w:r>
        <w:rPr>
          <w:noProof/>
        </w:rPr>
        <w:t>33</w:t>
      </w:r>
      <w:r>
        <w:rPr>
          <w:noProof/>
        </w:rPr>
        <w:fldChar w:fldCharType="end"/>
      </w:r>
    </w:p>
    <w:p w14:paraId="3740BFFC" w14:textId="77777777" w:rsidR="00F40C80" w:rsidRDefault="00F40C80">
      <w:pPr>
        <w:pStyle w:val="TOC2"/>
        <w:tabs>
          <w:tab w:val="left" w:pos="828"/>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Query Implementation</w:t>
      </w:r>
      <w:r>
        <w:rPr>
          <w:noProof/>
        </w:rPr>
        <w:tab/>
      </w:r>
      <w:r>
        <w:rPr>
          <w:noProof/>
        </w:rPr>
        <w:fldChar w:fldCharType="begin"/>
      </w:r>
      <w:r>
        <w:rPr>
          <w:noProof/>
        </w:rPr>
        <w:instrText xml:space="preserve"> PAGEREF _Toc303840501 \h </w:instrText>
      </w:r>
      <w:r>
        <w:rPr>
          <w:noProof/>
        </w:rPr>
      </w:r>
      <w:r>
        <w:rPr>
          <w:noProof/>
        </w:rPr>
        <w:fldChar w:fldCharType="separate"/>
      </w:r>
      <w:r>
        <w:rPr>
          <w:noProof/>
        </w:rPr>
        <w:t>33</w:t>
      </w:r>
      <w:r>
        <w:rPr>
          <w:noProof/>
        </w:rPr>
        <w:fldChar w:fldCharType="end"/>
      </w:r>
    </w:p>
    <w:p w14:paraId="4A12021C"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4.2.1</w:t>
      </w:r>
      <w:r>
        <w:rPr>
          <w:rFonts w:asciiTheme="minorHAnsi" w:eastAsiaTheme="minorEastAsia" w:hAnsiTheme="minorHAnsi" w:cstheme="minorBidi"/>
          <w:noProof/>
          <w:lang w:eastAsia="ja-JP"/>
        </w:rPr>
        <w:tab/>
      </w:r>
      <w:r>
        <w:rPr>
          <w:noProof/>
        </w:rPr>
        <w:t>DAF Queries and XDS Metadata</w:t>
      </w:r>
      <w:r>
        <w:rPr>
          <w:noProof/>
        </w:rPr>
        <w:tab/>
      </w:r>
      <w:r>
        <w:rPr>
          <w:noProof/>
        </w:rPr>
        <w:fldChar w:fldCharType="begin"/>
      </w:r>
      <w:r>
        <w:rPr>
          <w:noProof/>
        </w:rPr>
        <w:instrText xml:space="preserve"> PAGEREF _Toc303840502 \h </w:instrText>
      </w:r>
      <w:r>
        <w:rPr>
          <w:noProof/>
        </w:rPr>
      </w:r>
      <w:r>
        <w:rPr>
          <w:noProof/>
        </w:rPr>
        <w:fldChar w:fldCharType="separate"/>
      </w:r>
      <w:r>
        <w:rPr>
          <w:noProof/>
        </w:rPr>
        <w:t>33</w:t>
      </w:r>
      <w:r>
        <w:rPr>
          <w:noProof/>
        </w:rPr>
        <w:fldChar w:fldCharType="end"/>
      </w:r>
    </w:p>
    <w:p w14:paraId="2FE7C4AA"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4.2.2</w:t>
      </w:r>
      <w:r>
        <w:rPr>
          <w:rFonts w:asciiTheme="minorHAnsi" w:eastAsiaTheme="minorEastAsia" w:hAnsiTheme="minorHAnsi" w:cstheme="minorBidi"/>
          <w:noProof/>
          <w:lang w:eastAsia="ja-JP"/>
        </w:rPr>
        <w:tab/>
      </w:r>
      <w:r>
        <w:rPr>
          <w:noProof/>
        </w:rPr>
        <w:t>Using XCPD for DAF</w:t>
      </w:r>
      <w:r>
        <w:rPr>
          <w:noProof/>
        </w:rPr>
        <w:tab/>
      </w:r>
      <w:r>
        <w:rPr>
          <w:noProof/>
        </w:rPr>
        <w:fldChar w:fldCharType="begin"/>
      </w:r>
      <w:r>
        <w:rPr>
          <w:noProof/>
        </w:rPr>
        <w:instrText xml:space="preserve"> PAGEREF _Toc303840503 \h </w:instrText>
      </w:r>
      <w:r>
        <w:rPr>
          <w:noProof/>
        </w:rPr>
      </w:r>
      <w:r>
        <w:rPr>
          <w:noProof/>
        </w:rPr>
        <w:fldChar w:fldCharType="separate"/>
      </w:r>
      <w:r>
        <w:rPr>
          <w:noProof/>
        </w:rPr>
        <w:t>34</w:t>
      </w:r>
      <w:r>
        <w:rPr>
          <w:noProof/>
        </w:rPr>
        <w:fldChar w:fldCharType="end"/>
      </w:r>
    </w:p>
    <w:p w14:paraId="69707516"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4.2.3</w:t>
      </w:r>
      <w:r>
        <w:rPr>
          <w:rFonts w:asciiTheme="minorHAnsi" w:eastAsiaTheme="minorEastAsia" w:hAnsiTheme="minorHAnsi" w:cstheme="minorBidi"/>
          <w:noProof/>
          <w:lang w:eastAsia="ja-JP"/>
        </w:rPr>
        <w:tab/>
      </w:r>
      <w:r>
        <w:rPr>
          <w:noProof/>
        </w:rPr>
        <w:t>Using XCA for DAF</w:t>
      </w:r>
      <w:r>
        <w:rPr>
          <w:noProof/>
        </w:rPr>
        <w:tab/>
      </w:r>
      <w:r>
        <w:rPr>
          <w:noProof/>
        </w:rPr>
        <w:fldChar w:fldCharType="begin"/>
      </w:r>
      <w:r>
        <w:rPr>
          <w:noProof/>
        </w:rPr>
        <w:instrText xml:space="preserve"> PAGEREF _Toc303840504 \h </w:instrText>
      </w:r>
      <w:r>
        <w:rPr>
          <w:noProof/>
        </w:rPr>
      </w:r>
      <w:r>
        <w:rPr>
          <w:noProof/>
        </w:rPr>
        <w:fldChar w:fldCharType="separate"/>
      </w:r>
      <w:r>
        <w:rPr>
          <w:noProof/>
        </w:rPr>
        <w:t>35</w:t>
      </w:r>
      <w:r>
        <w:rPr>
          <w:noProof/>
        </w:rPr>
        <w:fldChar w:fldCharType="end"/>
      </w:r>
    </w:p>
    <w:p w14:paraId="1A48CA33"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4.2.4</w:t>
      </w:r>
      <w:r>
        <w:rPr>
          <w:rFonts w:asciiTheme="minorHAnsi" w:eastAsiaTheme="minorEastAsia" w:hAnsiTheme="minorHAnsi" w:cstheme="minorBidi"/>
          <w:noProof/>
          <w:lang w:eastAsia="ja-JP"/>
        </w:rPr>
        <w:tab/>
      </w:r>
      <w:r>
        <w:rPr>
          <w:noProof/>
        </w:rPr>
        <w:t>Using MPQ for DAF</w:t>
      </w:r>
      <w:r>
        <w:rPr>
          <w:noProof/>
        </w:rPr>
        <w:tab/>
      </w:r>
      <w:r>
        <w:rPr>
          <w:noProof/>
        </w:rPr>
        <w:fldChar w:fldCharType="begin"/>
      </w:r>
      <w:r>
        <w:rPr>
          <w:noProof/>
        </w:rPr>
        <w:instrText xml:space="preserve"> PAGEREF _Toc303840505 \h </w:instrText>
      </w:r>
      <w:r>
        <w:rPr>
          <w:noProof/>
        </w:rPr>
      </w:r>
      <w:r>
        <w:rPr>
          <w:noProof/>
        </w:rPr>
        <w:fldChar w:fldCharType="separate"/>
      </w:r>
      <w:r>
        <w:rPr>
          <w:noProof/>
        </w:rPr>
        <w:t>36</w:t>
      </w:r>
      <w:r>
        <w:rPr>
          <w:noProof/>
        </w:rPr>
        <w:fldChar w:fldCharType="end"/>
      </w:r>
    </w:p>
    <w:p w14:paraId="7581CE02" w14:textId="77777777" w:rsidR="00F40C80" w:rsidRDefault="00F40C80">
      <w:pPr>
        <w:pStyle w:val="TOC2"/>
        <w:tabs>
          <w:tab w:val="left" w:pos="828"/>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Query Results Implementation</w:t>
      </w:r>
      <w:r>
        <w:rPr>
          <w:noProof/>
        </w:rPr>
        <w:tab/>
      </w:r>
      <w:r>
        <w:rPr>
          <w:noProof/>
        </w:rPr>
        <w:fldChar w:fldCharType="begin"/>
      </w:r>
      <w:r>
        <w:rPr>
          <w:noProof/>
        </w:rPr>
        <w:instrText xml:space="preserve"> PAGEREF _Toc303840506 \h </w:instrText>
      </w:r>
      <w:r>
        <w:rPr>
          <w:noProof/>
        </w:rPr>
      </w:r>
      <w:r>
        <w:rPr>
          <w:noProof/>
        </w:rPr>
        <w:fldChar w:fldCharType="separate"/>
      </w:r>
      <w:r>
        <w:rPr>
          <w:noProof/>
        </w:rPr>
        <w:t>37</w:t>
      </w:r>
      <w:r>
        <w:rPr>
          <w:noProof/>
        </w:rPr>
        <w:fldChar w:fldCharType="end"/>
      </w:r>
    </w:p>
    <w:p w14:paraId="0FC90782"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4.3.1</w:t>
      </w:r>
      <w:r>
        <w:rPr>
          <w:rFonts w:asciiTheme="minorHAnsi" w:eastAsiaTheme="minorEastAsia" w:hAnsiTheme="minorHAnsi" w:cstheme="minorBidi"/>
          <w:noProof/>
          <w:lang w:eastAsia="ja-JP"/>
        </w:rPr>
        <w:tab/>
      </w:r>
      <w:r>
        <w:rPr>
          <w:noProof/>
        </w:rPr>
        <w:t>Query Results</w:t>
      </w:r>
      <w:r>
        <w:rPr>
          <w:noProof/>
        </w:rPr>
        <w:tab/>
      </w:r>
      <w:r>
        <w:rPr>
          <w:noProof/>
        </w:rPr>
        <w:fldChar w:fldCharType="begin"/>
      </w:r>
      <w:r>
        <w:rPr>
          <w:noProof/>
        </w:rPr>
        <w:instrText xml:space="preserve"> PAGEREF _Toc303840507 \h </w:instrText>
      </w:r>
      <w:r>
        <w:rPr>
          <w:noProof/>
        </w:rPr>
      </w:r>
      <w:r>
        <w:rPr>
          <w:noProof/>
        </w:rPr>
        <w:fldChar w:fldCharType="separate"/>
      </w:r>
      <w:r>
        <w:rPr>
          <w:noProof/>
        </w:rPr>
        <w:t>37</w:t>
      </w:r>
      <w:r>
        <w:rPr>
          <w:noProof/>
        </w:rPr>
        <w:fldChar w:fldCharType="end"/>
      </w:r>
    </w:p>
    <w:p w14:paraId="2E31C58B" w14:textId="77777777" w:rsidR="00F40C80" w:rsidRDefault="00F40C80">
      <w:pPr>
        <w:pStyle w:val="TOC2"/>
        <w:tabs>
          <w:tab w:val="left" w:pos="828"/>
        </w:tabs>
        <w:rPr>
          <w:rFonts w:asciiTheme="minorHAnsi" w:eastAsiaTheme="minorEastAsia" w:hAnsiTheme="minorHAnsi" w:cstheme="minorBidi"/>
          <w:noProof/>
          <w:lang w:eastAsia="ja-JP"/>
        </w:rPr>
      </w:pPr>
      <w:r>
        <w:rPr>
          <w:noProof/>
        </w:rPr>
        <w:t>4.4</w:t>
      </w:r>
      <w:r>
        <w:rPr>
          <w:rFonts w:asciiTheme="minorHAnsi" w:eastAsiaTheme="minorEastAsia" w:hAnsiTheme="minorHAnsi" w:cstheme="minorBidi"/>
          <w:noProof/>
          <w:lang w:eastAsia="ja-JP"/>
        </w:rPr>
        <w:tab/>
      </w:r>
      <w:r>
        <w:rPr>
          <w:noProof/>
        </w:rPr>
        <w:t>Security Implementation</w:t>
      </w:r>
      <w:r>
        <w:rPr>
          <w:noProof/>
        </w:rPr>
        <w:tab/>
      </w:r>
      <w:r>
        <w:rPr>
          <w:noProof/>
        </w:rPr>
        <w:fldChar w:fldCharType="begin"/>
      </w:r>
      <w:r>
        <w:rPr>
          <w:noProof/>
        </w:rPr>
        <w:instrText xml:space="preserve"> PAGEREF _Toc303840508 \h </w:instrText>
      </w:r>
      <w:r>
        <w:rPr>
          <w:noProof/>
        </w:rPr>
      </w:r>
      <w:r>
        <w:rPr>
          <w:noProof/>
        </w:rPr>
        <w:fldChar w:fldCharType="separate"/>
      </w:r>
      <w:r>
        <w:rPr>
          <w:noProof/>
        </w:rPr>
        <w:t>37</w:t>
      </w:r>
      <w:r>
        <w:rPr>
          <w:noProof/>
        </w:rPr>
        <w:fldChar w:fldCharType="end"/>
      </w:r>
    </w:p>
    <w:p w14:paraId="46742BA1"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4.4.1</w:t>
      </w:r>
      <w:r>
        <w:rPr>
          <w:rFonts w:asciiTheme="minorHAnsi" w:eastAsiaTheme="minorEastAsia" w:hAnsiTheme="minorHAnsi" w:cstheme="minorBidi"/>
          <w:noProof/>
          <w:lang w:eastAsia="ja-JP"/>
        </w:rPr>
        <w:tab/>
      </w:r>
      <w:r>
        <w:rPr>
          <w:noProof/>
        </w:rPr>
        <w:t>Local DAF Security Requirements</w:t>
      </w:r>
      <w:r>
        <w:rPr>
          <w:noProof/>
        </w:rPr>
        <w:tab/>
      </w:r>
      <w:r>
        <w:rPr>
          <w:noProof/>
        </w:rPr>
        <w:fldChar w:fldCharType="begin"/>
      </w:r>
      <w:r>
        <w:rPr>
          <w:noProof/>
        </w:rPr>
        <w:instrText xml:space="preserve"> PAGEREF _Toc303840509 \h </w:instrText>
      </w:r>
      <w:r>
        <w:rPr>
          <w:noProof/>
        </w:rPr>
      </w:r>
      <w:r>
        <w:rPr>
          <w:noProof/>
        </w:rPr>
        <w:fldChar w:fldCharType="separate"/>
      </w:r>
      <w:r>
        <w:rPr>
          <w:noProof/>
        </w:rPr>
        <w:t>37</w:t>
      </w:r>
      <w:r>
        <w:rPr>
          <w:noProof/>
        </w:rPr>
        <w:fldChar w:fldCharType="end"/>
      </w:r>
    </w:p>
    <w:p w14:paraId="71BA99E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4.4.2</w:t>
      </w:r>
      <w:r>
        <w:rPr>
          <w:rFonts w:asciiTheme="minorHAnsi" w:eastAsiaTheme="minorEastAsia" w:hAnsiTheme="minorHAnsi" w:cstheme="minorBidi"/>
          <w:noProof/>
          <w:lang w:eastAsia="ja-JP"/>
        </w:rPr>
        <w:tab/>
      </w:r>
      <w:r>
        <w:rPr>
          <w:noProof/>
        </w:rPr>
        <w:t>Targeted DAF Security Requirements</w:t>
      </w:r>
      <w:r>
        <w:rPr>
          <w:noProof/>
        </w:rPr>
        <w:tab/>
      </w:r>
      <w:r>
        <w:rPr>
          <w:noProof/>
        </w:rPr>
        <w:fldChar w:fldCharType="begin"/>
      </w:r>
      <w:r>
        <w:rPr>
          <w:noProof/>
        </w:rPr>
        <w:instrText xml:space="preserve"> PAGEREF _Toc303840510 \h </w:instrText>
      </w:r>
      <w:r>
        <w:rPr>
          <w:noProof/>
        </w:rPr>
      </w:r>
      <w:r>
        <w:rPr>
          <w:noProof/>
        </w:rPr>
        <w:fldChar w:fldCharType="separate"/>
      </w:r>
      <w:r>
        <w:rPr>
          <w:noProof/>
        </w:rPr>
        <w:t>40</w:t>
      </w:r>
      <w:r>
        <w:rPr>
          <w:noProof/>
        </w:rPr>
        <w:fldChar w:fldCharType="end"/>
      </w:r>
    </w:p>
    <w:p w14:paraId="1EAFFC28" w14:textId="77777777" w:rsidR="00F40C80" w:rsidRDefault="00F40C80">
      <w:pPr>
        <w:pStyle w:val="TOC2"/>
        <w:tabs>
          <w:tab w:val="left" w:pos="828"/>
        </w:tabs>
        <w:rPr>
          <w:rFonts w:asciiTheme="minorHAnsi" w:eastAsiaTheme="minorEastAsia" w:hAnsiTheme="minorHAnsi" w:cstheme="minorBidi"/>
          <w:noProof/>
          <w:lang w:eastAsia="ja-JP"/>
        </w:rPr>
      </w:pPr>
      <w:r>
        <w:rPr>
          <w:noProof/>
        </w:rPr>
        <w:t>4.5</w:t>
      </w:r>
      <w:r>
        <w:rPr>
          <w:rFonts w:asciiTheme="minorHAnsi" w:eastAsiaTheme="minorEastAsia" w:hAnsiTheme="minorHAnsi" w:cstheme="minorBidi"/>
          <w:noProof/>
          <w:lang w:eastAsia="ja-JP"/>
        </w:rPr>
        <w:tab/>
      </w:r>
      <w:r>
        <w:rPr>
          <w:noProof/>
        </w:rPr>
        <w:t>SOAP Query Examples</w:t>
      </w:r>
      <w:r>
        <w:rPr>
          <w:noProof/>
        </w:rPr>
        <w:tab/>
      </w:r>
      <w:r>
        <w:rPr>
          <w:noProof/>
        </w:rPr>
        <w:fldChar w:fldCharType="begin"/>
      </w:r>
      <w:r>
        <w:rPr>
          <w:noProof/>
        </w:rPr>
        <w:instrText xml:space="preserve"> PAGEREF _Toc303840511 \h </w:instrText>
      </w:r>
      <w:r>
        <w:rPr>
          <w:noProof/>
        </w:rPr>
      </w:r>
      <w:r>
        <w:rPr>
          <w:noProof/>
        </w:rPr>
        <w:fldChar w:fldCharType="separate"/>
      </w:r>
      <w:r>
        <w:rPr>
          <w:noProof/>
        </w:rPr>
        <w:t>43</w:t>
      </w:r>
      <w:r>
        <w:rPr>
          <w:noProof/>
        </w:rPr>
        <w:fldChar w:fldCharType="end"/>
      </w:r>
    </w:p>
    <w:p w14:paraId="6069431A"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4.5.1</w:t>
      </w:r>
      <w:r>
        <w:rPr>
          <w:rFonts w:asciiTheme="minorHAnsi" w:eastAsiaTheme="minorEastAsia" w:hAnsiTheme="minorHAnsi" w:cstheme="minorBidi"/>
          <w:noProof/>
          <w:lang w:eastAsia="ja-JP"/>
        </w:rPr>
        <w:tab/>
      </w:r>
      <w:r>
        <w:rPr>
          <w:noProof/>
        </w:rPr>
        <w:t>Synchronous XCA Sample Query:</w:t>
      </w:r>
      <w:r>
        <w:rPr>
          <w:noProof/>
        </w:rPr>
        <w:tab/>
      </w:r>
      <w:r>
        <w:rPr>
          <w:noProof/>
        </w:rPr>
        <w:fldChar w:fldCharType="begin"/>
      </w:r>
      <w:r>
        <w:rPr>
          <w:noProof/>
        </w:rPr>
        <w:instrText xml:space="preserve"> PAGEREF _Toc303840512 \h </w:instrText>
      </w:r>
      <w:r>
        <w:rPr>
          <w:noProof/>
        </w:rPr>
      </w:r>
      <w:r>
        <w:rPr>
          <w:noProof/>
        </w:rPr>
        <w:fldChar w:fldCharType="separate"/>
      </w:r>
      <w:r>
        <w:rPr>
          <w:noProof/>
        </w:rPr>
        <w:t>43</w:t>
      </w:r>
      <w:r>
        <w:rPr>
          <w:noProof/>
        </w:rPr>
        <w:fldChar w:fldCharType="end"/>
      </w:r>
    </w:p>
    <w:p w14:paraId="41401B9B"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4.5.2</w:t>
      </w:r>
      <w:r>
        <w:rPr>
          <w:rFonts w:asciiTheme="minorHAnsi" w:eastAsiaTheme="minorEastAsia" w:hAnsiTheme="minorHAnsi" w:cstheme="minorBidi"/>
          <w:noProof/>
          <w:lang w:eastAsia="ja-JP"/>
        </w:rPr>
        <w:tab/>
      </w:r>
      <w:r>
        <w:rPr>
          <w:noProof/>
        </w:rPr>
        <w:t>Synchronous XCA Sample Response</w:t>
      </w:r>
      <w:r>
        <w:rPr>
          <w:noProof/>
        </w:rPr>
        <w:tab/>
      </w:r>
      <w:r>
        <w:rPr>
          <w:noProof/>
        </w:rPr>
        <w:fldChar w:fldCharType="begin"/>
      </w:r>
      <w:r>
        <w:rPr>
          <w:noProof/>
        </w:rPr>
        <w:instrText xml:space="preserve"> PAGEREF _Toc303840513 \h </w:instrText>
      </w:r>
      <w:r>
        <w:rPr>
          <w:noProof/>
        </w:rPr>
      </w:r>
      <w:r>
        <w:rPr>
          <w:noProof/>
        </w:rPr>
        <w:fldChar w:fldCharType="separate"/>
      </w:r>
      <w:r>
        <w:rPr>
          <w:noProof/>
        </w:rPr>
        <w:t>44</w:t>
      </w:r>
      <w:r>
        <w:rPr>
          <w:noProof/>
        </w:rPr>
        <w:fldChar w:fldCharType="end"/>
      </w:r>
    </w:p>
    <w:p w14:paraId="536FD702"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4.5.3</w:t>
      </w:r>
      <w:r>
        <w:rPr>
          <w:rFonts w:asciiTheme="minorHAnsi" w:eastAsiaTheme="minorEastAsia" w:hAnsiTheme="minorHAnsi" w:cstheme="minorBidi"/>
          <w:noProof/>
          <w:lang w:eastAsia="ja-JP"/>
        </w:rPr>
        <w:tab/>
      </w:r>
      <w:r>
        <w:rPr>
          <w:noProof/>
        </w:rPr>
        <w:t>Asynchronous XCA Sample Query</w:t>
      </w:r>
      <w:r>
        <w:rPr>
          <w:noProof/>
        </w:rPr>
        <w:tab/>
      </w:r>
      <w:r>
        <w:rPr>
          <w:noProof/>
        </w:rPr>
        <w:fldChar w:fldCharType="begin"/>
      </w:r>
      <w:r>
        <w:rPr>
          <w:noProof/>
        </w:rPr>
        <w:instrText xml:space="preserve"> PAGEREF _Toc303840514 \h </w:instrText>
      </w:r>
      <w:r>
        <w:rPr>
          <w:noProof/>
        </w:rPr>
      </w:r>
      <w:r>
        <w:rPr>
          <w:noProof/>
        </w:rPr>
        <w:fldChar w:fldCharType="separate"/>
      </w:r>
      <w:r>
        <w:rPr>
          <w:noProof/>
        </w:rPr>
        <w:t>45</w:t>
      </w:r>
      <w:r>
        <w:rPr>
          <w:noProof/>
        </w:rPr>
        <w:fldChar w:fldCharType="end"/>
      </w:r>
    </w:p>
    <w:p w14:paraId="04984F6E" w14:textId="77777777" w:rsidR="00F40C80" w:rsidRDefault="00F40C80">
      <w:pPr>
        <w:pStyle w:val="TOC3"/>
        <w:tabs>
          <w:tab w:val="left" w:pos="1296"/>
        </w:tabs>
        <w:rPr>
          <w:rFonts w:asciiTheme="minorHAnsi" w:eastAsiaTheme="minorEastAsia" w:hAnsiTheme="minorHAnsi" w:cstheme="minorBidi"/>
          <w:noProof/>
          <w:lang w:eastAsia="ja-JP"/>
        </w:rPr>
      </w:pPr>
      <w:r>
        <w:rPr>
          <w:noProof/>
        </w:rPr>
        <w:t>4.5.4</w:t>
      </w:r>
      <w:r>
        <w:rPr>
          <w:rFonts w:asciiTheme="minorHAnsi" w:eastAsiaTheme="minorEastAsia" w:hAnsiTheme="minorHAnsi" w:cstheme="minorBidi"/>
          <w:noProof/>
          <w:lang w:eastAsia="ja-JP"/>
        </w:rPr>
        <w:tab/>
      </w:r>
      <w:r>
        <w:rPr>
          <w:noProof/>
        </w:rPr>
        <w:t>Asynchronous XCA Sample Response</w:t>
      </w:r>
      <w:r>
        <w:rPr>
          <w:noProof/>
        </w:rPr>
        <w:tab/>
      </w:r>
      <w:r>
        <w:rPr>
          <w:noProof/>
        </w:rPr>
        <w:fldChar w:fldCharType="begin"/>
      </w:r>
      <w:r>
        <w:rPr>
          <w:noProof/>
        </w:rPr>
        <w:instrText xml:space="preserve"> PAGEREF _Toc303840515 \h </w:instrText>
      </w:r>
      <w:r>
        <w:rPr>
          <w:noProof/>
        </w:rPr>
      </w:r>
      <w:r>
        <w:rPr>
          <w:noProof/>
        </w:rPr>
        <w:fldChar w:fldCharType="separate"/>
      </w:r>
      <w:r>
        <w:rPr>
          <w:noProof/>
        </w:rPr>
        <w:t>46</w:t>
      </w:r>
      <w:r>
        <w:rPr>
          <w:noProof/>
        </w:rPr>
        <w:fldChar w:fldCharType="end"/>
      </w:r>
    </w:p>
    <w:p w14:paraId="622BF16C" w14:textId="77777777" w:rsidR="00F40C80" w:rsidRDefault="00F40C80">
      <w:pPr>
        <w:pStyle w:val="TOC1"/>
        <w:tabs>
          <w:tab w:val="left" w:pos="36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DAF Implementation Guidance – RESTful Query Stack</w:t>
      </w:r>
      <w:r>
        <w:rPr>
          <w:noProof/>
        </w:rPr>
        <w:tab/>
      </w:r>
      <w:r>
        <w:rPr>
          <w:noProof/>
        </w:rPr>
        <w:fldChar w:fldCharType="begin"/>
      </w:r>
      <w:r>
        <w:rPr>
          <w:noProof/>
        </w:rPr>
        <w:instrText xml:space="preserve"> PAGEREF _Toc303840516 \h </w:instrText>
      </w:r>
      <w:r>
        <w:rPr>
          <w:noProof/>
        </w:rPr>
      </w:r>
      <w:r>
        <w:rPr>
          <w:noProof/>
        </w:rPr>
        <w:fldChar w:fldCharType="separate"/>
      </w:r>
      <w:r>
        <w:rPr>
          <w:noProof/>
        </w:rPr>
        <w:t>48</w:t>
      </w:r>
      <w:r>
        <w:rPr>
          <w:noProof/>
        </w:rPr>
        <w:fldChar w:fldCharType="end"/>
      </w:r>
    </w:p>
    <w:p w14:paraId="4AD99A7E" w14:textId="77777777" w:rsidR="00F40C80" w:rsidRDefault="00F40C80">
      <w:pPr>
        <w:pStyle w:val="TOC2"/>
        <w:tabs>
          <w:tab w:val="left" w:pos="828"/>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RESTful Query Stack Standards Summary</w:t>
      </w:r>
      <w:r>
        <w:rPr>
          <w:noProof/>
        </w:rPr>
        <w:tab/>
      </w:r>
      <w:r>
        <w:rPr>
          <w:noProof/>
        </w:rPr>
        <w:fldChar w:fldCharType="begin"/>
      </w:r>
      <w:r>
        <w:rPr>
          <w:noProof/>
        </w:rPr>
        <w:instrText xml:space="preserve"> PAGEREF _Toc303840517 \h </w:instrText>
      </w:r>
      <w:r>
        <w:rPr>
          <w:noProof/>
        </w:rPr>
      </w:r>
      <w:r>
        <w:rPr>
          <w:noProof/>
        </w:rPr>
        <w:fldChar w:fldCharType="separate"/>
      </w:r>
      <w:r>
        <w:rPr>
          <w:noProof/>
        </w:rPr>
        <w:t>48</w:t>
      </w:r>
      <w:r>
        <w:rPr>
          <w:noProof/>
        </w:rPr>
        <w:fldChar w:fldCharType="end"/>
      </w:r>
    </w:p>
    <w:p w14:paraId="1908C0F2" w14:textId="77777777" w:rsidR="00F40C80" w:rsidRDefault="00F40C80">
      <w:pPr>
        <w:pStyle w:val="TOC2"/>
        <w:tabs>
          <w:tab w:val="left" w:pos="828"/>
        </w:tabs>
        <w:rPr>
          <w:rFonts w:asciiTheme="minorHAnsi" w:eastAsiaTheme="minorEastAsia" w:hAnsiTheme="minorHAnsi" w:cstheme="minorBidi"/>
          <w:noProof/>
          <w:lang w:eastAsia="ja-JP"/>
        </w:rPr>
      </w:pPr>
      <w:r>
        <w:rPr>
          <w:noProof/>
        </w:rPr>
        <w:t>5.2</w:t>
      </w:r>
      <w:r>
        <w:rPr>
          <w:rFonts w:asciiTheme="minorHAnsi" w:eastAsiaTheme="minorEastAsia" w:hAnsiTheme="minorHAnsi" w:cstheme="minorBidi"/>
          <w:noProof/>
          <w:lang w:eastAsia="ja-JP"/>
        </w:rPr>
        <w:tab/>
      </w:r>
      <w:r>
        <w:rPr>
          <w:noProof/>
        </w:rPr>
        <w:t>Transport and Application Protocol Implementation</w:t>
      </w:r>
      <w:r>
        <w:rPr>
          <w:noProof/>
        </w:rPr>
        <w:tab/>
      </w:r>
      <w:r>
        <w:rPr>
          <w:noProof/>
        </w:rPr>
        <w:fldChar w:fldCharType="begin"/>
      </w:r>
      <w:r>
        <w:rPr>
          <w:noProof/>
        </w:rPr>
        <w:instrText xml:space="preserve"> PAGEREF _Toc303840518 \h </w:instrText>
      </w:r>
      <w:r>
        <w:rPr>
          <w:noProof/>
        </w:rPr>
      </w:r>
      <w:r>
        <w:rPr>
          <w:noProof/>
        </w:rPr>
        <w:fldChar w:fldCharType="separate"/>
      </w:r>
      <w:r>
        <w:rPr>
          <w:noProof/>
        </w:rPr>
        <w:t>48</w:t>
      </w:r>
      <w:r>
        <w:rPr>
          <w:noProof/>
        </w:rPr>
        <w:fldChar w:fldCharType="end"/>
      </w:r>
    </w:p>
    <w:p w14:paraId="7FDED056"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5.2.1</w:t>
      </w:r>
      <w:r>
        <w:rPr>
          <w:rFonts w:asciiTheme="minorHAnsi" w:eastAsiaTheme="minorEastAsia" w:hAnsiTheme="minorHAnsi" w:cstheme="minorBidi"/>
          <w:noProof/>
          <w:lang w:eastAsia="ja-JP"/>
        </w:rPr>
        <w:tab/>
      </w:r>
      <w:r>
        <w:rPr>
          <w:noProof/>
        </w:rPr>
        <w:t>Authentication, Message Integrity and Message Confidentiality</w:t>
      </w:r>
      <w:r>
        <w:rPr>
          <w:noProof/>
        </w:rPr>
        <w:tab/>
      </w:r>
      <w:r>
        <w:rPr>
          <w:noProof/>
        </w:rPr>
        <w:fldChar w:fldCharType="begin"/>
      </w:r>
      <w:r>
        <w:rPr>
          <w:noProof/>
        </w:rPr>
        <w:instrText xml:space="preserve"> PAGEREF _Toc303840519 \h </w:instrText>
      </w:r>
      <w:r>
        <w:rPr>
          <w:noProof/>
        </w:rPr>
      </w:r>
      <w:r>
        <w:rPr>
          <w:noProof/>
        </w:rPr>
        <w:fldChar w:fldCharType="separate"/>
      </w:r>
      <w:r>
        <w:rPr>
          <w:noProof/>
        </w:rPr>
        <w:t>49</w:t>
      </w:r>
      <w:r>
        <w:rPr>
          <w:noProof/>
        </w:rPr>
        <w:fldChar w:fldCharType="end"/>
      </w:r>
    </w:p>
    <w:p w14:paraId="21EB7DF0" w14:textId="77777777" w:rsidR="00F40C80" w:rsidRDefault="00F40C80">
      <w:pPr>
        <w:pStyle w:val="TOC2"/>
        <w:tabs>
          <w:tab w:val="left" w:pos="828"/>
        </w:tabs>
        <w:rPr>
          <w:rFonts w:asciiTheme="minorHAnsi" w:eastAsiaTheme="minorEastAsia" w:hAnsiTheme="minorHAnsi" w:cstheme="minorBidi"/>
          <w:noProof/>
          <w:lang w:eastAsia="ja-JP"/>
        </w:rPr>
      </w:pPr>
      <w:r>
        <w:rPr>
          <w:noProof/>
        </w:rPr>
        <w:t>5.3</w:t>
      </w:r>
      <w:r>
        <w:rPr>
          <w:rFonts w:asciiTheme="minorHAnsi" w:eastAsiaTheme="minorEastAsia" w:hAnsiTheme="minorHAnsi" w:cstheme="minorBidi"/>
          <w:noProof/>
          <w:lang w:eastAsia="ja-JP"/>
        </w:rPr>
        <w:tab/>
      </w:r>
      <w:r>
        <w:rPr>
          <w:noProof/>
        </w:rPr>
        <w:t>Query Implementation</w:t>
      </w:r>
      <w:r>
        <w:rPr>
          <w:noProof/>
        </w:rPr>
        <w:tab/>
      </w:r>
      <w:r>
        <w:rPr>
          <w:noProof/>
        </w:rPr>
        <w:fldChar w:fldCharType="begin"/>
      </w:r>
      <w:r>
        <w:rPr>
          <w:noProof/>
        </w:rPr>
        <w:instrText xml:space="preserve"> PAGEREF _Toc303840520 \h </w:instrText>
      </w:r>
      <w:r>
        <w:rPr>
          <w:noProof/>
        </w:rPr>
      </w:r>
      <w:r>
        <w:rPr>
          <w:noProof/>
        </w:rPr>
        <w:fldChar w:fldCharType="separate"/>
      </w:r>
      <w:r>
        <w:rPr>
          <w:noProof/>
        </w:rPr>
        <w:t>49</w:t>
      </w:r>
      <w:r>
        <w:rPr>
          <w:noProof/>
        </w:rPr>
        <w:fldChar w:fldCharType="end"/>
      </w:r>
    </w:p>
    <w:p w14:paraId="624B1C0E"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5.3.1</w:t>
      </w:r>
      <w:r>
        <w:rPr>
          <w:rFonts w:asciiTheme="minorHAnsi" w:eastAsiaTheme="minorEastAsia" w:hAnsiTheme="minorHAnsi" w:cstheme="minorBidi"/>
          <w:noProof/>
          <w:lang w:eastAsia="ja-JP"/>
        </w:rPr>
        <w:tab/>
      </w:r>
      <w:r>
        <w:rPr>
          <w:noProof/>
        </w:rPr>
        <w:t>DAF Queries and XDS Metadata</w:t>
      </w:r>
      <w:r>
        <w:rPr>
          <w:noProof/>
        </w:rPr>
        <w:tab/>
      </w:r>
      <w:r>
        <w:rPr>
          <w:noProof/>
        </w:rPr>
        <w:fldChar w:fldCharType="begin"/>
      </w:r>
      <w:r>
        <w:rPr>
          <w:noProof/>
        </w:rPr>
        <w:instrText xml:space="preserve"> PAGEREF _Toc303840521 \h </w:instrText>
      </w:r>
      <w:r>
        <w:rPr>
          <w:noProof/>
        </w:rPr>
      </w:r>
      <w:r>
        <w:rPr>
          <w:noProof/>
        </w:rPr>
        <w:fldChar w:fldCharType="separate"/>
      </w:r>
      <w:r>
        <w:rPr>
          <w:noProof/>
        </w:rPr>
        <w:t>49</w:t>
      </w:r>
      <w:r>
        <w:rPr>
          <w:noProof/>
        </w:rPr>
        <w:fldChar w:fldCharType="end"/>
      </w:r>
    </w:p>
    <w:p w14:paraId="768023F1"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5.3.2</w:t>
      </w:r>
      <w:r>
        <w:rPr>
          <w:rFonts w:asciiTheme="minorHAnsi" w:eastAsiaTheme="minorEastAsia" w:hAnsiTheme="minorHAnsi" w:cstheme="minorBidi"/>
          <w:noProof/>
          <w:lang w:eastAsia="ja-JP"/>
        </w:rPr>
        <w:tab/>
      </w:r>
      <w:r>
        <w:rPr>
          <w:noProof/>
        </w:rPr>
        <w:t>Using MHD for DAF</w:t>
      </w:r>
      <w:r>
        <w:rPr>
          <w:noProof/>
        </w:rPr>
        <w:tab/>
      </w:r>
      <w:r>
        <w:rPr>
          <w:noProof/>
        </w:rPr>
        <w:fldChar w:fldCharType="begin"/>
      </w:r>
      <w:r>
        <w:rPr>
          <w:noProof/>
        </w:rPr>
        <w:instrText xml:space="preserve"> PAGEREF _Toc303840522 \h </w:instrText>
      </w:r>
      <w:r>
        <w:rPr>
          <w:noProof/>
        </w:rPr>
      </w:r>
      <w:r>
        <w:rPr>
          <w:noProof/>
        </w:rPr>
        <w:fldChar w:fldCharType="separate"/>
      </w:r>
      <w:r>
        <w:rPr>
          <w:noProof/>
        </w:rPr>
        <w:t>49</w:t>
      </w:r>
      <w:r>
        <w:rPr>
          <w:noProof/>
        </w:rPr>
        <w:fldChar w:fldCharType="end"/>
      </w:r>
    </w:p>
    <w:p w14:paraId="2CEFD31B"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5.3.3</w:t>
      </w:r>
      <w:r>
        <w:rPr>
          <w:rFonts w:asciiTheme="minorHAnsi" w:eastAsiaTheme="minorEastAsia" w:hAnsiTheme="minorHAnsi" w:cstheme="minorBidi"/>
          <w:noProof/>
          <w:lang w:eastAsia="ja-JP"/>
        </w:rPr>
        <w:tab/>
      </w:r>
      <w:r>
        <w:rPr>
          <w:noProof/>
        </w:rPr>
        <w:t>Using PDQm for DAF</w:t>
      </w:r>
      <w:r>
        <w:rPr>
          <w:noProof/>
        </w:rPr>
        <w:tab/>
      </w:r>
      <w:r>
        <w:rPr>
          <w:noProof/>
        </w:rPr>
        <w:fldChar w:fldCharType="begin"/>
      </w:r>
      <w:r>
        <w:rPr>
          <w:noProof/>
        </w:rPr>
        <w:instrText xml:space="preserve"> PAGEREF _Toc303840523 \h </w:instrText>
      </w:r>
      <w:r>
        <w:rPr>
          <w:noProof/>
        </w:rPr>
      </w:r>
      <w:r>
        <w:rPr>
          <w:noProof/>
        </w:rPr>
        <w:fldChar w:fldCharType="separate"/>
      </w:r>
      <w:r>
        <w:rPr>
          <w:noProof/>
        </w:rPr>
        <w:t>50</w:t>
      </w:r>
      <w:r>
        <w:rPr>
          <w:noProof/>
        </w:rPr>
        <w:fldChar w:fldCharType="end"/>
      </w:r>
    </w:p>
    <w:p w14:paraId="078284B6"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5.3.4</w:t>
      </w:r>
      <w:r>
        <w:rPr>
          <w:rFonts w:asciiTheme="minorHAnsi" w:eastAsiaTheme="minorEastAsia" w:hAnsiTheme="minorHAnsi" w:cstheme="minorBidi"/>
          <w:noProof/>
          <w:lang w:eastAsia="ja-JP"/>
        </w:rPr>
        <w:tab/>
      </w:r>
      <w:r>
        <w:rPr>
          <w:noProof/>
        </w:rPr>
        <w:t>Querying for Documents related to Multiple Patients</w:t>
      </w:r>
      <w:r>
        <w:rPr>
          <w:noProof/>
        </w:rPr>
        <w:tab/>
      </w:r>
      <w:r>
        <w:rPr>
          <w:noProof/>
        </w:rPr>
        <w:fldChar w:fldCharType="begin"/>
      </w:r>
      <w:r>
        <w:rPr>
          <w:noProof/>
        </w:rPr>
        <w:instrText xml:space="preserve"> PAGEREF _Toc303840524 \h </w:instrText>
      </w:r>
      <w:r>
        <w:rPr>
          <w:noProof/>
        </w:rPr>
      </w:r>
      <w:r>
        <w:rPr>
          <w:noProof/>
        </w:rPr>
        <w:fldChar w:fldCharType="separate"/>
      </w:r>
      <w:r>
        <w:rPr>
          <w:noProof/>
        </w:rPr>
        <w:t>51</w:t>
      </w:r>
      <w:r>
        <w:rPr>
          <w:noProof/>
        </w:rPr>
        <w:fldChar w:fldCharType="end"/>
      </w:r>
    </w:p>
    <w:p w14:paraId="3529DBB0" w14:textId="77777777" w:rsidR="00F40C80" w:rsidRDefault="00F40C80">
      <w:pPr>
        <w:pStyle w:val="TOC2"/>
        <w:tabs>
          <w:tab w:val="left" w:pos="828"/>
        </w:tabs>
        <w:rPr>
          <w:rFonts w:asciiTheme="minorHAnsi" w:eastAsiaTheme="minorEastAsia" w:hAnsiTheme="minorHAnsi" w:cstheme="minorBidi"/>
          <w:noProof/>
          <w:lang w:eastAsia="ja-JP"/>
        </w:rPr>
      </w:pPr>
      <w:r>
        <w:rPr>
          <w:noProof/>
        </w:rPr>
        <w:t>5.4</w:t>
      </w:r>
      <w:r>
        <w:rPr>
          <w:rFonts w:asciiTheme="minorHAnsi" w:eastAsiaTheme="minorEastAsia" w:hAnsiTheme="minorHAnsi" w:cstheme="minorBidi"/>
          <w:noProof/>
          <w:lang w:eastAsia="ja-JP"/>
        </w:rPr>
        <w:tab/>
      </w:r>
      <w:r>
        <w:rPr>
          <w:noProof/>
        </w:rPr>
        <w:t>Query Results Implementation</w:t>
      </w:r>
      <w:r>
        <w:rPr>
          <w:noProof/>
        </w:rPr>
        <w:tab/>
      </w:r>
      <w:r>
        <w:rPr>
          <w:noProof/>
        </w:rPr>
        <w:fldChar w:fldCharType="begin"/>
      </w:r>
      <w:r>
        <w:rPr>
          <w:noProof/>
        </w:rPr>
        <w:instrText xml:space="preserve"> PAGEREF _Toc303840525 \h </w:instrText>
      </w:r>
      <w:r>
        <w:rPr>
          <w:noProof/>
        </w:rPr>
      </w:r>
      <w:r>
        <w:rPr>
          <w:noProof/>
        </w:rPr>
        <w:fldChar w:fldCharType="separate"/>
      </w:r>
      <w:r>
        <w:rPr>
          <w:noProof/>
        </w:rPr>
        <w:t>51</w:t>
      </w:r>
      <w:r>
        <w:rPr>
          <w:noProof/>
        </w:rPr>
        <w:fldChar w:fldCharType="end"/>
      </w:r>
    </w:p>
    <w:p w14:paraId="21DDB0C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5.4.1</w:t>
      </w:r>
      <w:r>
        <w:rPr>
          <w:rFonts w:asciiTheme="minorHAnsi" w:eastAsiaTheme="minorEastAsia" w:hAnsiTheme="minorHAnsi" w:cstheme="minorBidi"/>
          <w:noProof/>
          <w:lang w:eastAsia="ja-JP"/>
        </w:rPr>
        <w:tab/>
      </w:r>
      <w:r>
        <w:rPr>
          <w:noProof/>
        </w:rPr>
        <w:t>Query Results</w:t>
      </w:r>
      <w:r>
        <w:rPr>
          <w:noProof/>
        </w:rPr>
        <w:tab/>
      </w:r>
      <w:r>
        <w:rPr>
          <w:noProof/>
        </w:rPr>
        <w:fldChar w:fldCharType="begin"/>
      </w:r>
      <w:r>
        <w:rPr>
          <w:noProof/>
        </w:rPr>
        <w:instrText xml:space="preserve"> PAGEREF _Toc303840526 \h </w:instrText>
      </w:r>
      <w:r>
        <w:rPr>
          <w:noProof/>
        </w:rPr>
      </w:r>
      <w:r>
        <w:rPr>
          <w:noProof/>
        </w:rPr>
        <w:fldChar w:fldCharType="separate"/>
      </w:r>
      <w:r>
        <w:rPr>
          <w:noProof/>
        </w:rPr>
        <w:t>51</w:t>
      </w:r>
      <w:r>
        <w:rPr>
          <w:noProof/>
        </w:rPr>
        <w:fldChar w:fldCharType="end"/>
      </w:r>
    </w:p>
    <w:p w14:paraId="50D47559" w14:textId="77777777" w:rsidR="00F40C80" w:rsidRDefault="00F40C80">
      <w:pPr>
        <w:pStyle w:val="TOC2"/>
        <w:tabs>
          <w:tab w:val="left" w:pos="828"/>
        </w:tabs>
        <w:rPr>
          <w:rFonts w:asciiTheme="minorHAnsi" w:eastAsiaTheme="minorEastAsia" w:hAnsiTheme="minorHAnsi" w:cstheme="minorBidi"/>
          <w:noProof/>
          <w:lang w:eastAsia="ja-JP"/>
        </w:rPr>
      </w:pPr>
      <w:r>
        <w:rPr>
          <w:noProof/>
        </w:rPr>
        <w:t>5.5</w:t>
      </w:r>
      <w:r>
        <w:rPr>
          <w:rFonts w:asciiTheme="minorHAnsi" w:eastAsiaTheme="minorEastAsia" w:hAnsiTheme="minorHAnsi" w:cstheme="minorBidi"/>
          <w:noProof/>
          <w:lang w:eastAsia="ja-JP"/>
        </w:rPr>
        <w:tab/>
      </w:r>
      <w:r>
        <w:rPr>
          <w:noProof/>
        </w:rPr>
        <w:t>Security Implementation</w:t>
      </w:r>
      <w:r>
        <w:rPr>
          <w:noProof/>
        </w:rPr>
        <w:tab/>
      </w:r>
      <w:r>
        <w:rPr>
          <w:noProof/>
        </w:rPr>
        <w:fldChar w:fldCharType="begin"/>
      </w:r>
      <w:r>
        <w:rPr>
          <w:noProof/>
        </w:rPr>
        <w:instrText xml:space="preserve"> PAGEREF _Toc303840527 \h </w:instrText>
      </w:r>
      <w:r>
        <w:rPr>
          <w:noProof/>
        </w:rPr>
      </w:r>
      <w:r>
        <w:rPr>
          <w:noProof/>
        </w:rPr>
        <w:fldChar w:fldCharType="separate"/>
      </w:r>
      <w:r>
        <w:rPr>
          <w:noProof/>
        </w:rPr>
        <w:t>52</w:t>
      </w:r>
      <w:r>
        <w:rPr>
          <w:noProof/>
        </w:rPr>
        <w:fldChar w:fldCharType="end"/>
      </w:r>
    </w:p>
    <w:p w14:paraId="01A6BF1D"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5.5.1</w:t>
      </w:r>
      <w:r>
        <w:rPr>
          <w:rFonts w:asciiTheme="minorHAnsi" w:eastAsiaTheme="minorEastAsia" w:hAnsiTheme="minorHAnsi" w:cstheme="minorBidi"/>
          <w:noProof/>
          <w:lang w:eastAsia="ja-JP"/>
        </w:rPr>
        <w:tab/>
      </w:r>
      <w:r>
        <w:rPr>
          <w:noProof/>
        </w:rPr>
        <w:t>Local DAF Security Requirements</w:t>
      </w:r>
      <w:r>
        <w:rPr>
          <w:noProof/>
        </w:rPr>
        <w:tab/>
      </w:r>
      <w:r>
        <w:rPr>
          <w:noProof/>
        </w:rPr>
        <w:fldChar w:fldCharType="begin"/>
      </w:r>
      <w:r>
        <w:rPr>
          <w:noProof/>
        </w:rPr>
        <w:instrText xml:space="preserve"> PAGEREF _Toc303840528 \h </w:instrText>
      </w:r>
      <w:r>
        <w:rPr>
          <w:noProof/>
        </w:rPr>
      </w:r>
      <w:r>
        <w:rPr>
          <w:noProof/>
        </w:rPr>
        <w:fldChar w:fldCharType="separate"/>
      </w:r>
      <w:r>
        <w:rPr>
          <w:noProof/>
        </w:rPr>
        <w:t>52</w:t>
      </w:r>
      <w:r>
        <w:rPr>
          <w:noProof/>
        </w:rPr>
        <w:fldChar w:fldCharType="end"/>
      </w:r>
    </w:p>
    <w:p w14:paraId="74FE5E99" w14:textId="77777777" w:rsidR="00F40C80" w:rsidRDefault="00F40C80">
      <w:pPr>
        <w:pStyle w:val="TOC3"/>
        <w:tabs>
          <w:tab w:val="left" w:pos="1296"/>
        </w:tabs>
        <w:rPr>
          <w:rFonts w:asciiTheme="minorHAnsi" w:eastAsiaTheme="minorEastAsia" w:hAnsiTheme="minorHAnsi" w:cstheme="minorBidi"/>
          <w:noProof/>
          <w:lang w:eastAsia="ja-JP"/>
        </w:rPr>
      </w:pPr>
      <w:r>
        <w:rPr>
          <w:noProof/>
        </w:rPr>
        <w:t>5.5.2</w:t>
      </w:r>
      <w:r>
        <w:rPr>
          <w:rFonts w:asciiTheme="minorHAnsi" w:eastAsiaTheme="minorEastAsia" w:hAnsiTheme="minorHAnsi" w:cstheme="minorBidi"/>
          <w:noProof/>
          <w:lang w:eastAsia="ja-JP"/>
        </w:rPr>
        <w:tab/>
      </w:r>
      <w:r>
        <w:rPr>
          <w:noProof/>
        </w:rPr>
        <w:t>Targeted DAF Security Requirements</w:t>
      </w:r>
      <w:r>
        <w:rPr>
          <w:noProof/>
        </w:rPr>
        <w:tab/>
      </w:r>
      <w:r>
        <w:rPr>
          <w:noProof/>
        </w:rPr>
        <w:fldChar w:fldCharType="begin"/>
      </w:r>
      <w:r>
        <w:rPr>
          <w:noProof/>
        </w:rPr>
        <w:instrText xml:space="preserve"> PAGEREF _Toc303840529 \h </w:instrText>
      </w:r>
      <w:r>
        <w:rPr>
          <w:noProof/>
        </w:rPr>
      </w:r>
      <w:r>
        <w:rPr>
          <w:noProof/>
        </w:rPr>
        <w:fldChar w:fldCharType="separate"/>
      </w:r>
      <w:r>
        <w:rPr>
          <w:noProof/>
        </w:rPr>
        <w:t>54</w:t>
      </w:r>
      <w:r>
        <w:rPr>
          <w:noProof/>
        </w:rPr>
        <w:fldChar w:fldCharType="end"/>
      </w:r>
    </w:p>
    <w:p w14:paraId="5D801415" w14:textId="77777777" w:rsidR="00F40C80" w:rsidRDefault="00F40C80">
      <w:pPr>
        <w:pStyle w:val="TOC2"/>
        <w:tabs>
          <w:tab w:val="left" w:pos="828"/>
        </w:tabs>
        <w:rPr>
          <w:rFonts w:asciiTheme="minorHAnsi" w:eastAsiaTheme="minorEastAsia" w:hAnsiTheme="minorHAnsi" w:cstheme="minorBidi"/>
          <w:noProof/>
          <w:lang w:eastAsia="ja-JP"/>
        </w:rPr>
      </w:pPr>
      <w:r>
        <w:rPr>
          <w:noProof/>
        </w:rPr>
        <w:t>5.6</w:t>
      </w:r>
      <w:r>
        <w:rPr>
          <w:rFonts w:asciiTheme="minorHAnsi" w:eastAsiaTheme="minorEastAsia" w:hAnsiTheme="minorHAnsi" w:cstheme="minorBidi"/>
          <w:noProof/>
          <w:lang w:eastAsia="ja-JP"/>
        </w:rPr>
        <w:tab/>
      </w:r>
      <w:r>
        <w:rPr>
          <w:noProof/>
        </w:rPr>
        <w:t>RESTful Query Examples</w:t>
      </w:r>
      <w:r>
        <w:rPr>
          <w:noProof/>
        </w:rPr>
        <w:tab/>
      </w:r>
      <w:r>
        <w:rPr>
          <w:noProof/>
        </w:rPr>
        <w:fldChar w:fldCharType="begin"/>
      </w:r>
      <w:r>
        <w:rPr>
          <w:noProof/>
        </w:rPr>
        <w:instrText xml:space="preserve"> PAGEREF _Toc303840530 \h </w:instrText>
      </w:r>
      <w:r>
        <w:rPr>
          <w:noProof/>
        </w:rPr>
      </w:r>
      <w:r>
        <w:rPr>
          <w:noProof/>
        </w:rPr>
        <w:fldChar w:fldCharType="separate"/>
      </w:r>
      <w:r>
        <w:rPr>
          <w:noProof/>
        </w:rPr>
        <w:t>57</w:t>
      </w:r>
      <w:r>
        <w:rPr>
          <w:noProof/>
        </w:rPr>
        <w:fldChar w:fldCharType="end"/>
      </w:r>
    </w:p>
    <w:p w14:paraId="158F62CA" w14:textId="77777777" w:rsidR="00F40C80" w:rsidRDefault="00F40C80">
      <w:pPr>
        <w:pStyle w:val="TOC1"/>
        <w:rPr>
          <w:rFonts w:asciiTheme="minorHAnsi" w:eastAsiaTheme="minorEastAsia" w:hAnsiTheme="minorHAnsi" w:cstheme="minorBidi"/>
          <w:noProof/>
          <w:lang w:eastAsia="ja-JP"/>
        </w:rPr>
      </w:pPr>
      <w:r>
        <w:rPr>
          <w:noProof/>
        </w:rPr>
        <w:t>DAF Document Metadata Based Access Implementation Guide Appendices</w:t>
      </w:r>
      <w:r>
        <w:rPr>
          <w:noProof/>
        </w:rPr>
        <w:tab/>
      </w:r>
      <w:r>
        <w:rPr>
          <w:noProof/>
        </w:rPr>
        <w:fldChar w:fldCharType="begin"/>
      </w:r>
      <w:r>
        <w:rPr>
          <w:noProof/>
        </w:rPr>
        <w:instrText xml:space="preserve"> PAGEREF _Toc303840531 \h </w:instrText>
      </w:r>
      <w:r>
        <w:rPr>
          <w:noProof/>
        </w:rPr>
      </w:r>
      <w:r>
        <w:rPr>
          <w:noProof/>
        </w:rPr>
        <w:fldChar w:fldCharType="separate"/>
      </w:r>
      <w:r>
        <w:rPr>
          <w:noProof/>
        </w:rPr>
        <w:t>58</w:t>
      </w:r>
      <w:r>
        <w:rPr>
          <w:noProof/>
        </w:rPr>
        <w:fldChar w:fldCharType="end"/>
      </w:r>
    </w:p>
    <w:p w14:paraId="38CDAE35" w14:textId="77777777" w:rsidR="00F40C80" w:rsidRDefault="00F40C80">
      <w:pPr>
        <w:pStyle w:val="TOC1"/>
        <w:rPr>
          <w:rFonts w:asciiTheme="minorHAnsi" w:eastAsiaTheme="minorEastAsia" w:hAnsiTheme="minorHAnsi" w:cstheme="minorBidi"/>
          <w:noProof/>
          <w:lang w:eastAsia="ja-JP"/>
        </w:rPr>
      </w:pPr>
      <w:r>
        <w:rPr>
          <w:noProof/>
          <w:lang w:bidi="en-US"/>
        </w:rPr>
        <w:t xml:space="preserve">Appendix A </w:t>
      </w:r>
      <w:r w:rsidRPr="00E94275">
        <w:rPr>
          <w:rFonts w:cs="Arial"/>
          <w:noProof/>
          <w:lang w:bidi="en-US"/>
        </w:rPr>
        <w:t>–</w:t>
      </w:r>
      <w:r>
        <w:rPr>
          <w:noProof/>
          <w:lang w:bidi="en-US"/>
        </w:rPr>
        <w:t xml:space="preserve"> Acronyms and Definitions</w:t>
      </w:r>
      <w:r>
        <w:rPr>
          <w:noProof/>
        </w:rPr>
        <w:tab/>
      </w:r>
      <w:r>
        <w:rPr>
          <w:noProof/>
        </w:rPr>
        <w:fldChar w:fldCharType="begin"/>
      </w:r>
      <w:r>
        <w:rPr>
          <w:noProof/>
        </w:rPr>
        <w:instrText xml:space="preserve"> PAGEREF _Toc303840532 \h </w:instrText>
      </w:r>
      <w:r>
        <w:rPr>
          <w:noProof/>
        </w:rPr>
      </w:r>
      <w:r>
        <w:rPr>
          <w:noProof/>
        </w:rPr>
        <w:fldChar w:fldCharType="separate"/>
      </w:r>
      <w:r>
        <w:rPr>
          <w:noProof/>
        </w:rPr>
        <w:t>59</w:t>
      </w:r>
      <w:r>
        <w:rPr>
          <w:noProof/>
        </w:rPr>
        <w:fldChar w:fldCharType="end"/>
      </w:r>
    </w:p>
    <w:p w14:paraId="45A10464" w14:textId="77777777" w:rsidR="00F40C80" w:rsidRDefault="00F40C80">
      <w:pPr>
        <w:pStyle w:val="TOC1"/>
        <w:rPr>
          <w:rFonts w:asciiTheme="minorHAnsi" w:eastAsiaTheme="minorEastAsia" w:hAnsiTheme="minorHAnsi" w:cstheme="minorBidi"/>
          <w:noProof/>
          <w:lang w:eastAsia="ja-JP"/>
        </w:rPr>
      </w:pPr>
      <w:r>
        <w:rPr>
          <w:noProof/>
          <w:lang w:bidi="en-US"/>
        </w:rPr>
        <w:t>Appendix B – Document Sharing Metadata Constraints</w:t>
      </w:r>
      <w:r>
        <w:rPr>
          <w:noProof/>
        </w:rPr>
        <w:tab/>
      </w:r>
      <w:r>
        <w:rPr>
          <w:noProof/>
        </w:rPr>
        <w:fldChar w:fldCharType="begin"/>
      </w:r>
      <w:r>
        <w:rPr>
          <w:noProof/>
        </w:rPr>
        <w:instrText xml:space="preserve"> PAGEREF _Toc303840533 \h </w:instrText>
      </w:r>
      <w:r>
        <w:rPr>
          <w:noProof/>
        </w:rPr>
      </w:r>
      <w:r>
        <w:rPr>
          <w:noProof/>
        </w:rPr>
        <w:fldChar w:fldCharType="separate"/>
      </w:r>
      <w:r>
        <w:rPr>
          <w:noProof/>
        </w:rPr>
        <w:t>60</w:t>
      </w:r>
      <w:r>
        <w:rPr>
          <w:noProof/>
        </w:rPr>
        <w:fldChar w:fldCharType="end"/>
      </w:r>
    </w:p>
    <w:p w14:paraId="4D3241B3" w14:textId="77777777" w:rsidR="00F40C80" w:rsidRDefault="00F40C80">
      <w:pPr>
        <w:pStyle w:val="TOC2"/>
        <w:rPr>
          <w:rFonts w:asciiTheme="minorHAnsi" w:eastAsiaTheme="minorEastAsia" w:hAnsiTheme="minorHAnsi" w:cstheme="minorBidi"/>
          <w:noProof/>
          <w:lang w:eastAsia="ja-JP"/>
        </w:rPr>
      </w:pPr>
      <w:r>
        <w:rPr>
          <w:noProof/>
        </w:rPr>
        <w:t>B.1 Document Metadata</w:t>
      </w:r>
      <w:r>
        <w:rPr>
          <w:noProof/>
        </w:rPr>
        <w:tab/>
      </w:r>
      <w:r>
        <w:rPr>
          <w:noProof/>
        </w:rPr>
        <w:fldChar w:fldCharType="begin"/>
      </w:r>
      <w:r>
        <w:rPr>
          <w:noProof/>
        </w:rPr>
        <w:instrText xml:space="preserve"> PAGEREF _Toc303840534 \h </w:instrText>
      </w:r>
      <w:r>
        <w:rPr>
          <w:noProof/>
        </w:rPr>
      </w:r>
      <w:r>
        <w:rPr>
          <w:noProof/>
        </w:rPr>
        <w:fldChar w:fldCharType="separate"/>
      </w:r>
      <w:r>
        <w:rPr>
          <w:noProof/>
        </w:rPr>
        <w:t>61</w:t>
      </w:r>
      <w:r>
        <w:rPr>
          <w:noProof/>
        </w:rPr>
        <w:fldChar w:fldCharType="end"/>
      </w:r>
    </w:p>
    <w:p w14:paraId="1C0F53E9" w14:textId="77777777" w:rsidR="00F40C80" w:rsidRDefault="00F40C80">
      <w:pPr>
        <w:pStyle w:val="TOC3"/>
        <w:rPr>
          <w:rFonts w:asciiTheme="minorHAnsi" w:eastAsiaTheme="minorEastAsia" w:hAnsiTheme="minorHAnsi" w:cstheme="minorBidi"/>
          <w:noProof/>
          <w:lang w:eastAsia="ja-JP"/>
        </w:rPr>
      </w:pPr>
      <w:r>
        <w:rPr>
          <w:noProof/>
        </w:rPr>
        <w:t>B.1.1 Class Code Value Set</w:t>
      </w:r>
      <w:r>
        <w:rPr>
          <w:noProof/>
        </w:rPr>
        <w:tab/>
      </w:r>
      <w:r>
        <w:rPr>
          <w:noProof/>
        </w:rPr>
        <w:fldChar w:fldCharType="begin"/>
      </w:r>
      <w:r>
        <w:rPr>
          <w:noProof/>
        </w:rPr>
        <w:instrText xml:space="preserve"> PAGEREF _Toc303840535 \h </w:instrText>
      </w:r>
      <w:r>
        <w:rPr>
          <w:noProof/>
        </w:rPr>
      </w:r>
      <w:r>
        <w:rPr>
          <w:noProof/>
        </w:rPr>
        <w:fldChar w:fldCharType="separate"/>
      </w:r>
      <w:r>
        <w:rPr>
          <w:noProof/>
        </w:rPr>
        <w:t>62</w:t>
      </w:r>
      <w:r>
        <w:rPr>
          <w:noProof/>
        </w:rPr>
        <w:fldChar w:fldCharType="end"/>
      </w:r>
    </w:p>
    <w:p w14:paraId="1312C9FE" w14:textId="77777777" w:rsidR="00F40C80" w:rsidRDefault="00F40C80">
      <w:pPr>
        <w:pStyle w:val="TOC3"/>
        <w:rPr>
          <w:rFonts w:asciiTheme="minorHAnsi" w:eastAsiaTheme="minorEastAsia" w:hAnsiTheme="minorHAnsi" w:cstheme="minorBidi"/>
          <w:noProof/>
          <w:lang w:eastAsia="ja-JP"/>
        </w:rPr>
      </w:pPr>
      <w:r>
        <w:rPr>
          <w:noProof/>
        </w:rPr>
        <w:t>B.1.2 Confidentiality Code Value Set</w:t>
      </w:r>
      <w:r>
        <w:rPr>
          <w:noProof/>
        </w:rPr>
        <w:tab/>
      </w:r>
      <w:r>
        <w:rPr>
          <w:noProof/>
        </w:rPr>
        <w:fldChar w:fldCharType="begin"/>
      </w:r>
      <w:r>
        <w:rPr>
          <w:noProof/>
        </w:rPr>
        <w:instrText xml:space="preserve"> PAGEREF _Toc303840536 \h </w:instrText>
      </w:r>
      <w:r>
        <w:rPr>
          <w:noProof/>
        </w:rPr>
      </w:r>
      <w:r>
        <w:rPr>
          <w:noProof/>
        </w:rPr>
        <w:fldChar w:fldCharType="separate"/>
      </w:r>
      <w:r>
        <w:rPr>
          <w:noProof/>
        </w:rPr>
        <w:t>63</w:t>
      </w:r>
      <w:r>
        <w:rPr>
          <w:noProof/>
        </w:rPr>
        <w:fldChar w:fldCharType="end"/>
      </w:r>
    </w:p>
    <w:p w14:paraId="52DBDF87" w14:textId="77777777" w:rsidR="00F40C80" w:rsidRDefault="00F40C80">
      <w:pPr>
        <w:pStyle w:val="TOC3"/>
        <w:rPr>
          <w:rFonts w:asciiTheme="minorHAnsi" w:eastAsiaTheme="minorEastAsia" w:hAnsiTheme="minorHAnsi" w:cstheme="minorBidi"/>
          <w:noProof/>
          <w:lang w:eastAsia="ja-JP"/>
        </w:rPr>
      </w:pPr>
      <w:r>
        <w:rPr>
          <w:noProof/>
        </w:rPr>
        <w:t>B.1.3 Healthcare Specialty</w:t>
      </w:r>
      <w:r>
        <w:rPr>
          <w:noProof/>
        </w:rPr>
        <w:tab/>
      </w:r>
      <w:r>
        <w:rPr>
          <w:noProof/>
        </w:rPr>
        <w:fldChar w:fldCharType="begin"/>
      </w:r>
      <w:r>
        <w:rPr>
          <w:noProof/>
        </w:rPr>
        <w:instrText xml:space="preserve"> PAGEREF _Toc303840537 \h </w:instrText>
      </w:r>
      <w:r>
        <w:rPr>
          <w:noProof/>
        </w:rPr>
      </w:r>
      <w:r>
        <w:rPr>
          <w:noProof/>
        </w:rPr>
        <w:fldChar w:fldCharType="separate"/>
      </w:r>
      <w:r>
        <w:rPr>
          <w:noProof/>
        </w:rPr>
        <w:t>63</w:t>
      </w:r>
      <w:r>
        <w:rPr>
          <w:noProof/>
        </w:rPr>
        <w:fldChar w:fldCharType="end"/>
      </w:r>
    </w:p>
    <w:p w14:paraId="581B181B" w14:textId="77777777" w:rsidR="00F40C80" w:rsidRDefault="00F40C80">
      <w:pPr>
        <w:pStyle w:val="TOC3"/>
        <w:rPr>
          <w:rFonts w:asciiTheme="minorHAnsi" w:eastAsiaTheme="minorEastAsia" w:hAnsiTheme="minorHAnsi" w:cstheme="minorBidi"/>
          <w:noProof/>
          <w:lang w:eastAsia="ja-JP"/>
        </w:rPr>
      </w:pPr>
      <w:r>
        <w:rPr>
          <w:noProof/>
        </w:rPr>
        <w:t>B.1.4 Format Code</w:t>
      </w:r>
      <w:r>
        <w:rPr>
          <w:noProof/>
        </w:rPr>
        <w:tab/>
      </w:r>
      <w:r>
        <w:rPr>
          <w:noProof/>
        </w:rPr>
        <w:fldChar w:fldCharType="begin"/>
      </w:r>
      <w:r>
        <w:rPr>
          <w:noProof/>
        </w:rPr>
        <w:instrText xml:space="preserve"> PAGEREF _Toc303840538 \h </w:instrText>
      </w:r>
      <w:r>
        <w:rPr>
          <w:noProof/>
        </w:rPr>
      </w:r>
      <w:r>
        <w:rPr>
          <w:noProof/>
        </w:rPr>
        <w:fldChar w:fldCharType="separate"/>
      </w:r>
      <w:r>
        <w:rPr>
          <w:noProof/>
        </w:rPr>
        <w:t>64</w:t>
      </w:r>
      <w:r>
        <w:rPr>
          <w:noProof/>
        </w:rPr>
        <w:fldChar w:fldCharType="end"/>
      </w:r>
    </w:p>
    <w:p w14:paraId="2278AA63" w14:textId="77777777" w:rsidR="00F40C80" w:rsidRDefault="00F40C80">
      <w:pPr>
        <w:pStyle w:val="TOC3"/>
        <w:rPr>
          <w:rFonts w:asciiTheme="minorHAnsi" w:eastAsiaTheme="minorEastAsia" w:hAnsiTheme="minorHAnsi" w:cstheme="minorBidi"/>
          <w:noProof/>
          <w:lang w:eastAsia="ja-JP"/>
        </w:rPr>
      </w:pPr>
      <w:r>
        <w:rPr>
          <w:noProof/>
        </w:rPr>
        <w:t>B.1.5 Healthcare Facility Type Code</w:t>
      </w:r>
      <w:r>
        <w:rPr>
          <w:noProof/>
        </w:rPr>
        <w:tab/>
      </w:r>
      <w:r>
        <w:rPr>
          <w:noProof/>
        </w:rPr>
        <w:fldChar w:fldCharType="begin"/>
      </w:r>
      <w:r>
        <w:rPr>
          <w:noProof/>
        </w:rPr>
        <w:instrText xml:space="preserve"> PAGEREF _Toc303840539 \h </w:instrText>
      </w:r>
      <w:r>
        <w:rPr>
          <w:noProof/>
        </w:rPr>
      </w:r>
      <w:r>
        <w:rPr>
          <w:noProof/>
        </w:rPr>
        <w:fldChar w:fldCharType="separate"/>
      </w:r>
      <w:r>
        <w:rPr>
          <w:noProof/>
        </w:rPr>
        <w:t>64</w:t>
      </w:r>
      <w:r>
        <w:rPr>
          <w:noProof/>
        </w:rPr>
        <w:fldChar w:fldCharType="end"/>
      </w:r>
    </w:p>
    <w:p w14:paraId="0A2D64FF" w14:textId="77777777" w:rsidR="00F40C80" w:rsidRDefault="00F40C80">
      <w:pPr>
        <w:pStyle w:val="TOC2"/>
        <w:rPr>
          <w:rFonts w:asciiTheme="minorHAnsi" w:eastAsiaTheme="minorEastAsia" w:hAnsiTheme="minorHAnsi" w:cstheme="minorBidi"/>
          <w:noProof/>
          <w:lang w:eastAsia="ja-JP"/>
        </w:rPr>
      </w:pPr>
      <w:r>
        <w:rPr>
          <w:noProof/>
        </w:rPr>
        <w:t>B.2 Submission Set Metadata</w:t>
      </w:r>
      <w:r>
        <w:rPr>
          <w:noProof/>
        </w:rPr>
        <w:tab/>
      </w:r>
      <w:r>
        <w:rPr>
          <w:noProof/>
        </w:rPr>
        <w:fldChar w:fldCharType="begin"/>
      </w:r>
      <w:r>
        <w:rPr>
          <w:noProof/>
        </w:rPr>
        <w:instrText xml:space="preserve"> PAGEREF _Toc303840540 \h </w:instrText>
      </w:r>
      <w:r>
        <w:rPr>
          <w:noProof/>
        </w:rPr>
      </w:r>
      <w:r>
        <w:rPr>
          <w:noProof/>
        </w:rPr>
        <w:fldChar w:fldCharType="separate"/>
      </w:r>
      <w:r>
        <w:rPr>
          <w:noProof/>
        </w:rPr>
        <w:t>65</w:t>
      </w:r>
      <w:r>
        <w:rPr>
          <w:noProof/>
        </w:rPr>
        <w:fldChar w:fldCharType="end"/>
      </w:r>
    </w:p>
    <w:p w14:paraId="0A8833A0" w14:textId="77777777" w:rsidR="00F40C80" w:rsidRDefault="00F40C80">
      <w:pPr>
        <w:pStyle w:val="TOC3"/>
        <w:rPr>
          <w:rFonts w:asciiTheme="minorHAnsi" w:eastAsiaTheme="minorEastAsia" w:hAnsiTheme="minorHAnsi" w:cstheme="minorBidi"/>
          <w:noProof/>
          <w:lang w:eastAsia="ja-JP"/>
        </w:rPr>
      </w:pPr>
      <w:r>
        <w:rPr>
          <w:noProof/>
        </w:rPr>
        <w:t>B.2.1 Submission Set Content Type</w:t>
      </w:r>
      <w:r>
        <w:rPr>
          <w:noProof/>
        </w:rPr>
        <w:tab/>
      </w:r>
      <w:r>
        <w:rPr>
          <w:noProof/>
        </w:rPr>
        <w:fldChar w:fldCharType="begin"/>
      </w:r>
      <w:r>
        <w:rPr>
          <w:noProof/>
        </w:rPr>
        <w:instrText xml:space="preserve"> PAGEREF _Toc303840541 \h </w:instrText>
      </w:r>
      <w:r>
        <w:rPr>
          <w:noProof/>
        </w:rPr>
      </w:r>
      <w:r>
        <w:rPr>
          <w:noProof/>
        </w:rPr>
        <w:fldChar w:fldCharType="separate"/>
      </w:r>
      <w:r>
        <w:rPr>
          <w:noProof/>
        </w:rPr>
        <w:t>66</w:t>
      </w:r>
      <w:r>
        <w:rPr>
          <w:noProof/>
        </w:rPr>
        <w:fldChar w:fldCharType="end"/>
      </w:r>
    </w:p>
    <w:p w14:paraId="26314251" w14:textId="77777777" w:rsidR="00F40C80" w:rsidRDefault="00F40C80">
      <w:pPr>
        <w:pStyle w:val="TOC2"/>
        <w:rPr>
          <w:rFonts w:asciiTheme="minorHAnsi" w:eastAsiaTheme="minorEastAsia" w:hAnsiTheme="minorHAnsi" w:cstheme="minorBidi"/>
          <w:noProof/>
          <w:lang w:eastAsia="ja-JP"/>
        </w:rPr>
      </w:pPr>
      <w:r>
        <w:rPr>
          <w:noProof/>
        </w:rPr>
        <w:lastRenderedPageBreak/>
        <w:t>B.3 Folder Metadata</w:t>
      </w:r>
      <w:r>
        <w:rPr>
          <w:noProof/>
        </w:rPr>
        <w:tab/>
      </w:r>
      <w:r>
        <w:rPr>
          <w:noProof/>
        </w:rPr>
        <w:fldChar w:fldCharType="begin"/>
      </w:r>
      <w:r>
        <w:rPr>
          <w:noProof/>
        </w:rPr>
        <w:instrText xml:space="preserve"> PAGEREF _Toc303840542 \h </w:instrText>
      </w:r>
      <w:r>
        <w:rPr>
          <w:noProof/>
        </w:rPr>
      </w:r>
      <w:r>
        <w:rPr>
          <w:noProof/>
        </w:rPr>
        <w:fldChar w:fldCharType="separate"/>
      </w:r>
      <w:r>
        <w:rPr>
          <w:noProof/>
        </w:rPr>
        <w:t>66</w:t>
      </w:r>
      <w:r>
        <w:rPr>
          <w:noProof/>
        </w:rPr>
        <w:fldChar w:fldCharType="end"/>
      </w:r>
    </w:p>
    <w:p w14:paraId="4AC9D1F3" w14:textId="77777777" w:rsidR="00F40C80" w:rsidRDefault="00F40C80">
      <w:pPr>
        <w:pStyle w:val="TOC1"/>
        <w:tabs>
          <w:tab w:val="left" w:pos="360"/>
        </w:tabs>
        <w:rPr>
          <w:rFonts w:asciiTheme="minorHAnsi" w:eastAsiaTheme="minorEastAsia" w:hAnsiTheme="minorHAnsi" w:cstheme="minorBidi"/>
          <w:noProof/>
          <w:lang w:eastAsia="ja-JP"/>
        </w:rPr>
      </w:pPr>
      <w:r>
        <w:rPr>
          <w:noProof/>
          <w:lang w:bidi="en-US"/>
        </w:rPr>
        <w:t>6</w:t>
      </w:r>
      <w:r>
        <w:rPr>
          <w:rFonts w:asciiTheme="minorHAnsi" w:eastAsiaTheme="minorEastAsia" w:hAnsiTheme="minorHAnsi" w:cstheme="minorBidi"/>
          <w:noProof/>
          <w:lang w:eastAsia="ja-JP"/>
        </w:rPr>
        <w:tab/>
      </w:r>
      <w:r>
        <w:rPr>
          <w:noProof/>
          <w:lang w:bidi="en-US"/>
        </w:rPr>
        <w:t>Appendix C – Integration Statements for DAF Actors</w:t>
      </w:r>
      <w:r>
        <w:rPr>
          <w:noProof/>
        </w:rPr>
        <w:tab/>
      </w:r>
      <w:r>
        <w:rPr>
          <w:noProof/>
        </w:rPr>
        <w:fldChar w:fldCharType="begin"/>
      </w:r>
      <w:r>
        <w:rPr>
          <w:noProof/>
        </w:rPr>
        <w:instrText xml:space="preserve"> PAGEREF _Toc303840543 \h </w:instrText>
      </w:r>
      <w:r>
        <w:rPr>
          <w:noProof/>
        </w:rPr>
      </w:r>
      <w:r>
        <w:rPr>
          <w:noProof/>
        </w:rPr>
        <w:fldChar w:fldCharType="separate"/>
      </w:r>
      <w:r>
        <w:rPr>
          <w:noProof/>
        </w:rPr>
        <w:t>67</w:t>
      </w:r>
      <w:r>
        <w:rPr>
          <w:noProof/>
        </w:rPr>
        <w:fldChar w:fldCharType="end"/>
      </w:r>
    </w:p>
    <w:p w14:paraId="3B883DC8" w14:textId="77777777" w:rsidR="00F40C80" w:rsidRDefault="00F40C80">
      <w:pPr>
        <w:pStyle w:val="TOC2"/>
        <w:rPr>
          <w:rFonts w:asciiTheme="minorHAnsi" w:eastAsiaTheme="minorEastAsia" w:hAnsiTheme="minorHAnsi" w:cstheme="minorBidi"/>
          <w:noProof/>
          <w:lang w:eastAsia="ja-JP"/>
        </w:rPr>
      </w:pPr>
      <w:r>
        <w:rPr>
          <w:noProof/>
        </w:rPr>
        <w:t>C.1 DAF Requestor Integration Statement for SOAP Query Stack -- TDAF (Inter-enterprise)</w:t>
      </w:r>
      <w:r>
        <w:rPr>
          <w:noProof/>
        </w:rPr>
        <w:tab/>
      </w:r>
      <w:r>
        <w:rPr>
          <w:noProof/>
        </w:rPr>
        <w:fldChar w:fldCharType="begin"/>
      </w:r>
      <w:r>
        <w:rPr>
          <w:noProof/>
        </w:rPr>
        <w:instrText xml:space="preserve"> PAGEREF _Toc303840544 \h </w:instrText>
      </w:r>
      <w:r>
        <w:rPr>
          <w:noProof/>
        </w:rPr>
      </w:r>
      <w:r>
        <w:rPr>
          <w:noProof/>
        </w:rPr>
        <w:fldChar w:fldCharType="separate"/>
      </w:r>
      <w:r>
        <w:rPr>
          <w:noProof/>
        </w:rPr>
        <w:t>67</w:t>
      </w:r>
      <w:r>
        <w:rPr>
          <w:noProof/>
        </w:rPr>
        <w:fldChar w:fldCharType="end"/>
      </w:r>
    </w:p>
    <w:p w14:paraId="74B6E7B6" w14:textId="77777777" w:rsidR="00F40C80" w:rsidRDefault="00F40C80">
      <w:pPr>
        <w:pStyle w:val="TOC2"/>
        <w:rPr>
          <w:rFonts w:asciiTheme="minorHAnsi" w:eastAsiaTheme="minorEastAsia" w:hAnsiTheme="minorHAnsi" w:cstheme="minorBidi"/>
          <w:noProof/>
          <w:lang w:eastAsia="ja-JP"/>
        </w:rPr>
      </w:pPr>
      <w:r>
        <w:rPr>
          <w:noProof/>
        </w:rPr>
        <w:t>C.2 DAF Requestor Integration Statement for SOAP Query Stack -- LDAF (Intra-enterprise)</w:t>
      </w:r>
      <w:r>
        <w:rPr>
          <w:noProof/>
        </w:rPr>
        <w:tab/>
      </w:r>
      <w:r>
        <w:rPr>
          <w:noProof/>
        </w:rPr>
        <w:fldChar w:fldCharType="begin"/>
      </w:r>
      <w:r>
        <w:rPr>
          <w:noProof/>
        </w:rPr>
        <w:instrText xml:space="preserve"> PAGEREF _Toc303840545 \h </w:instrText>
      </w:r>
      <w:r>
        <w:rPr>
          <w:noProof/>
        </w:rPr>
      </w:r>
      <w:r>
        <w:rPr>
          <w:noProof/>
        </w:rPr>
        <w:fldChar w:fldCharType="separate"/>
      </w:r>
      <w:r>
        <w:rPr>
          <w:noProof/>
        </w:rPr>
        <w:t>68</w:t>
      </w:r>
      <w:r>
        <w:rPr>
          <w:noProof/>
        </w:rPr>
        <w:fldChar w:fldCharType="end"/>
      </w:r>
    </w:p>
    <w:p w14:paraId="27E42AF4" w14:textId="77777777" w:rsidR="00F40C80" w:rsidRDefault="00F40C80">
      <w:pPr>
        <w:pStyle w:val="TOC2"/>
        <w:rPr>
          <w:rFonts w:asciiTheme="minorHAnsi" w:eastAsiaTheme="minorEastAsia" w:hAnsiTheme="minorHAnsi" w:cstheme="minorBidi"/>
          <w:noProof/>
          <w:lang w:eastAsia="ja-JP"/>
        </w:rPr>
      </w:pPr>
      <w:r>
        <w:rPr>
          <w:noProof/>
        </w:rPr>
        <w:t>C.3 DAF Requestor Integration Statement for RESTful Query Stack -- TDAF (Inter-enterprise)</w:t>
      </w:r>
      <w:r>
        <w:rPr>
          <w:noProof/>
        </w:rPr>
        <w:tab/>
      </w:r>
      <w:r>
        <w:rPr>
          <w:noProof/>
        </w:rPr>
        <w:fldChar w:fldCharType="begin"/>
      </w:r>
      <w:r>
        <w:rPr>
          <w:noProof/>
        </w:rPr>
        <w:instrText xml:space="preserve"> PAGEREF _Toc303840546 \h </w:instrText>
      </w:r>
      <w:r>
        <w:rPr>
          <w:noProof/>
        </w:rPr>
      </w:r>
      <w:r>
        <w:rPr>
          <w:noProof/>
        </w:rPr>
        <w:fldChar w:fldCharType="separate"/>
      </w:r>
      <w:r>
        <w:rPr>
          <w:noProof/>
        </w:rPr>
        <w:t>69</w:t>
      </w:r>
      <w:r>
        <w:rPr>
          <w:noProof/>
        </w:rPr>
        <w:fldChar w:fldCharType="end"/>
      </w:r>
    </w:p>
    <w:p w14:paraId="7750939A" w14:textId="77777777" w:rsidR="00F40C80" w:rsidRDefault="00F40C80">
      <w:pPr>
        <w:pStyle w:val="TOC2"/>
        <w:rPr>
          <w:rFonts w:asciiTheme="minorHAnsi" w:eastAsiaTheme="minorEastAsia" w:hAnsiTheme="minorHAnsi" w:cstheme="minorBidi"/>
          <w:noProof/>
          <w:lang w:eastAsia="ja-JP"/>
        </w:rPr>
      </w:pPr>
      <w:r>
        <w:rPr>
          <w:noProof/>
        </w:rPr>
        <w:t>C.4 DAF Requestor Integration Statement for RESTful Query Stack -- LDAF (Intra-enterprise)</w:t>
      </w:r>
      <w:r>
        <w:rPr>
          <w:noProof/>
        </w:rPr>
        <w:tab/>
      </w:r>
      <w:r>
        <w:rPr>
          <w:noProof/>
        </w:rPr>
        <w:fldChar w:fldCharType="begin"/>
      </w:r>
      <w:r>
        <w:rPr>
          <w:noProof/>
        </w:rPr>
        <w:instrText xml:space="preserve"> PAGEREF _Toc303840547 \h </w:instrText>
      </w:r>
      <w:r>
        <w:rPr>
          <w:noProof/>
        </w:rPr>
      </w:r>
      <w:r>
        <w:rPr>
          <w:noProof/>
        </w:rPr>
        <w:fldChar w:fldCharType="separate"/>
      </w:r>
      <w:r>
        <w:rPr>
          <w:noProof/>
        </w:rPr>
        <w:t>70</w:t>
      </w:r>
      <w:r>
        <w:rPr>
          <w:noProof/>
        </w:rPr>
        <w:fldChar w:fldCharType="end"/>
      </w:r>
    </w:p>
    <w:p w14:paraId="693B674A" w14:textId="77777777" w:rsidR="00F40C80" w:rsidRDefault="00F40C80">
      <w:pPr>
        <w:pStyle w:val="TOC2"/>
        <w:rPr>
          <w:rFonts w:asciiTheme="minorHAnsi" w:eastAsiaTheme="minorEastAsia" w:hAnsiTheme="minorHAnsi" w:cstheme="minorBidi"/>
          <w:noProof/>
          <w:lang w:eastAsia="ja-JP"/>
        </w:rPr>
      </w:pPr>
      <w:r>
        <w:rPr>
          <w:noProof/>
        </w:rPr>
        <w:t>C.5 DAF Responder Integration Statement</w:t>
      </w:r>
      <w:r>
        <w:rPr>
          <w:noProof/>
        </w:rPr>
        <w:tab/>
      </w:r>
      <w:r>
        <w:rPr>
          <w:noProof/>
        </w:rPr>
        <w:fldChar w:fldCharType="begin"/>
      </w:r>
      <w:r>
        <w:rPr>
          <w:noProof/>
        </w:rPr>
        <w:instrText xml:space="preserve"> PAGEREF _Toc303840548 \h </w:instrText>
      </w:r>
      <w:r>
        <w:rPr>
          <w:noProof/>
        </w:rPr>
      </w:r>
      <w:r>
        <w:rPr>
          <w:noProof/>
        </w:rPr>
        <w:fldChar w:fldCharType="separate"/>
      </w:r>
      <w:r>
        <w:rPr>
          <w:noProof/>
        </w:rPr>
        <w:t>71</w:t>
      </w:r>
      <w:r>
        <w:rPr>
          <w:noProof/>
        </w:rPr>
        <w:fldChar w:fldCharType="end"/>
      </w:r>
    </w:p>
    <w:p w14:paraId="26F674E6" w14:textId="77777777" w:rsidR="00F40C80" w:rsidRDefault="00F40C80">
      <w:pPr>
        <w:pStyle w:val="TOC2"/>
        <w:rPr>
          <w:rFonts w:asciiTheme="minorHAnsi" w:eastAsiaTheme="minorEastAsia" w:hAnsiTheme="minorHAnsi" w:cstheme="minorBidi"/>
          <w:noProof/>
          <w:lang w:eastAsia="ja-JP"/>
        </w:rPr>
      </w:pPr>
      <w:r>
        <w:rPr>
          <w:noProof/>
        </w:rPr>
        <w:t>C.6 DAF Requestor Integration Statement for SOAP Query Stack, Multi-Patient Query Option -- LDAF (Intra-enterprise)</w:t>
      </w:r>
      <w:r>
        <w:rPr>
          <w:noProof/>
        </w:rPr>
        <w:tab/>
      </w:r>
      <w:r>
        <w:rPr>
          <w:noProof/>
        </w:rPr>
        <w:fldChar w:fldCharType="begin"/>
      </w:r>
      <w:r>
        <w:rPr>
          <w:noProof/>
        </w:rPr>
        <w:instrText xml:space="preserve"> PAGEREF _Toc303840549 \h </w:instrText>
      </w:r>
      <w:r>
        <w:rPr>
          <w:noProof/>
        </w:rPr>
      </w:r>
      <w:r>
        <w:rPr>
          <w:noProof/>
        </w:rPr>
        <w:fldChar w:fldCharType="separate"/>
      </w:r>
      <w:r>
        <w:rPr>
          <w:noProof/>
        </w:rPr>
        <w:t>72</w:t>
      </w:r>
      <w:r>
        <w:rPr>
          <w:noProof/>
        </w:rPr>
        <w:fldChar w:fldCharType="end"/>
      </w:r>
    </w:p>
    <w:p w14:paraId="57EF6E6D" w14:textId="77777777" w:rsidR="00F40C80" w:rsidRDefault="00F40C80">
      <w:pPr>
        <w:pStyle w:val="TOC2"/>
        <w:rPr>
          <w:rFonts w:asciiTheme="minorHAnsi" w:eastAsiaTheme="minorEastAsia" w:hAnsiTheme="minorHAnsi" w:cstheme="minorBidi"/>
          <w:noProof/>
          <w:lang w:eastAsia="ja-JP"/>
        </w:rPr>
      </w:pPr>
      <w:r>
        <w:rPr>
          <w:noProof/>
        </w:rPr>
        <w:t>C.7 DAF Responder Integration Statement – Additions for Options</w:t>
      </w:r>
      <w:r>
        <w:rPr>
          <w:noProof/>
        </w:rPr>
        <w:tab/>
      </w:r>
      <w:r>
        <w:rPr>
          <w:noProof/>
        </w:rPr>
        <w:fldChar w:fldCharType="begin"/>
      </w:r>
      <w:r>
        <w:rPr>
          <w:noProof/>
        </w:rPr>
        <w:instrText xml:space="preserve"> PAGEREF _Toc303840550 \h </w:instrText>
      </w:r>
      <w:r>
        <w:rPr>
          <w:noProof/>
        </w:rPr>
      </w:r>
      <w:r>
        <w:rPr>
          <w:noProof/>
        </w:rPr>
        <w:fldChar w:fldCharType="separate"/>
      </w:r>
      <w:r>
        <w:rPr>
          <w:noProof/>
        </w:rPr>
        <w:t>73</w:t>
      </w:r>
      <w:r>
        <w:rPr>
          <w:noProof/>
        </w:rPr>
        <w:fldChar w:fldCharType="end"/>
      </w:r>
    </w:p>
    <w:p w14:paraId="0F19F4FC" w14:textId="77777777" w:rsidR="00855EC4" w:rsidRPr="001D725D" w:rsidRDefault="00415838">
      <w:r>
        <w:fldChar w:fldCharType="end"/>
      </w:r>
    </w:p>
    <w:p w14:paraId="71D82DAD" w14:textId="77777777" w:rsidR="00A00CC2" w:rsidRDefault="00A00CC2" w:rsidP="005C01E0">
      <w:pPr>
        <w:pStyle w:val="BodyText"/>
      </w:pPr>
    </w:p>
    <w:p w14:paraId="0D5D46A7" w14:textId="77777777" w:rsidR="00904974" w:rsidRPr="001D725D" w:rsidRDefault="00904974" w:rsidP="002800A7"/>
    <w:p w14:paraId="4E6C316F" w14:textId="77777777" w:rsidR="00D332C5" w:rsidRPr="001D725D" w:rsidRDefault="00D332C5" w:rsidP="00BB17BC">
      <w:pPr>
        <w:pStyle w:val="Heading1"/>
      </w:pPr>
      <w:bookmarkStart w:id="4" w:name="_Toc417887198"/>
      <w:bookmarkStart w:id="5" w:name="_Toc418525926"/>
      <w:bookmarkStart w:id="6" w:name="_Toc418866097"/>
      <w:bookmarkStart w:id="7" w:name="_Toc303840452"/>
      <w:r w:rsidRPr="001D725D">
        <w:lastRenderedPageBreak/>
        <w:t>Introduction</w:t>
      </w:r>
      <w:bookmarkEnd w:id="4"/>
      <w:bookmarkEnd w:id="5"/>
      <w:bookmarkEnd w:id="6"/>
      <w:bookmarkEnd w:id="7"/>
    </w:p>
    <w:p w14:paraId="27B15514" w14:textId="77777777" w:rsidR="00B739D3" w:rsidRPr="001D725D" w:rsidRDefault="00612B66" w:rsidP="005C01E0">
      <w:pPr>
        <w:pStyle w:val="BodyText"/>
      </w:pPr>
      <w:r w:rsidRPr="001D725D">
        <w:t xml:space="preserve">This document, </w:t>
      </w:r>
      <w:ins w:id="8" w:author="Lynn" w:date="2015-09-03T11:19:00Z">
        <w:r w:rsidR="003D0698">
          <w:t>t</w:t>
        </w:r>
      </w:ins>
      <w:del w:id="9" w:author="Lynn" w:date="2015-09-03T11:19:00Z">
        <w:r w:rsidR="00F01950" w:rsidRPr="001D725D" w:rsidDel="003D0698">
          <w:delText>T</w:delText>
        </w:r>
      </w:del>
      <w:r w:rsidR="00F01950" w:rsidRPr="001D725D">
        <w:t>he Data Access Framework (DAF) Document Metadata Based Access Implementation Guide</w:t>
      </w:r>
      <w:ins w:id="10" w:author="Lynn" w:date="2015-09-03T11:19:00Z">
        <w:r w:rsidR="003D0698">
          <w:t>,</w:t>
        </w:r>
      </w:ins>
      <w:r w:rsidR="00F01950" w:rsidRPr="001D725D">
        <w:t xml:space="preserve"> describes United States implementation guidelines for</w:t>
      </w:r>
      <w:r w:rsidRPr="001D725D">
        <w:t xml:space="preserve"> specific </w:t>
      </w:r>
      <w:del w:id="11" w:author="Lynn" w:date="2015-09-03T11:19:00Z">
        <w:r w:rsidR="00F01950" w:rsidRPr="001D725D" w:rsidDel="003D0698">
          <w:delText xml:space="preserve">ITI </w:delText>
        </w:r>
      </w:del>
      <w:r w:rsidRPr="001D725D">
        <w:t>transactions and content modules</w:t>
      </w:r>
      <w:r w:rsidR="00F01950" w:rsidRPr="001D725D">
        <w:t xml:space="preserve"> </w:t>
      </w:r>
      <w:ins w:id="12" w:author="Lynn" w:date="2015-09-03T11:19:00Z">
        <w:r w:rsidR="003D0698">
          <w:t xml:space="preserve">defined in the IHE IT Infrastructure </w:t>
        </w:r>
      </w:ins>
      <w:ins w:id="13" w:author="Lynn" w:date="2015-09-03T11:20:00Z">
        <w:r w:rsidR="003D0698">
          <w:t xml:space="preserve">(ITI) </w:t>
        </w:r>
      </w:ins>
      <w:ins w:id="14" w:author="Lynn" w:date="2015-09-03T11:19:00Z">
        <w:r w:rsidR="003D0698">
          <w:t xml:space="preserve">Technical Framework </w:t>
        </w:r>
      </w:ins>
      <w:r w:rsidR="00F01950" w:rsidRPr="001D725D">
        <w:t>to meet United States ONC S&amp;I Frameworks</w:t>
      </w:r>
      <w:r w:rsidR="004622CB" w:rsidRPr="001D725D">
        <w:t xml:space="preserve"> requirements for the Data Access Framework</w:t>
      </w:r>
      <w:r w:rsidRPr="001D725D">
        <w:t>.</w:t>
      </w:r>
      <w:r w:rsidR="00CE408C" w:rsidRPr="001D725D">
        <w:t xml:space="preserve"> This Implementation Guide was developed as a joint collaboration </w:t>
      </w:r>
      <w:r w:rsidR="0044472E" w:rsidRPr="001D725D">
        <w:t>of ONC S&amp;I Frameworks and IHE USA.</w:t>
      </w:r>
      <w:r w:rsidR="00104378" w:rsidRPr="001D725D">
        <w:t xml:space="preserve"> This </w:t>
      </w:r>
      <w:ins w:id="15" w:author="Lynn" w:date="2015-09-03T11:20:00Z">
        <w:r w:rsidR="003D0698">
          <w:t xml:space="preserve">is a </w:t>
        </w:r>
      </w:ins>
      <w:r w:rsidR="00104378" w:rsidRPr="001D725D">
        <w:t xml:space="preserve">national extension </w:t>
      </w:r>
      <w:del w:id="16" w:author="Lynn" w:date="2015-09-03T11:21:00Z">
        <w:r w:rsidR="00104378" w:rsidRPr="001D725D" w:rsidDel="003D0698">
          <w:delText xml:space="preserve">is being submitted through </w:delText>
        </w:r>
      </w:del>
      <w:ins w:id="17" w:author="Lynn" w:date="2015-09-03T11:21:00Z">
        <w:r w:rsidR="003D0698">
          <w:t>to the IHE Patient Care Coordination (</w:t>
        </w:r>
      </w:ins>
      <w:r w:rsidR="00104378" w:rsidRPr="001D725D">
        <w:t>PCC</w:t>
      </w:r>
      <w:ins w:id="18" w:author="Lynn" w:date="2015-09-03T11:21:00Z">
        <w:r w:rsidR="003D0698">
          <w:t>) Technical Framework</w:t>
        </w:r>
      </w:ins>
      <w:del w:id="19" w:author="Lynn" w:date="2015-09-03T11:21:00Z">
        <w:r w:rsidR="00104378" w:rsidRPr="001D725D" w:rsidDel="003D0698">
          <w:delText xml:space="preserve"> rather than ITI</w:delText>
        </w:r>
      </w:del>
      <w:r w:rsidR="00104378" w:rsidRPr="001D725D">
        <w:t xml:space="preserve"> because of its focus on care coordination; </w:t>
      </w:r>
      <w:r w:rsidR="00E618E4" w:rsidRPr="001D725D">
        <w:t>this I</w:t>
      </w:r>
      <w:ins w:id="20" w:author="Lynn" w:date="2015-09-03T11:22:00Z">
        <w:r w:rsidR="0039583C">
          <w:t xml:space="preserve">mplementation </w:t>
        </w:r>
      </w:ins>
      <w:r w:rsidR="00E618E4" w:rsidRPr="001D725D">
        <w:t>G</w:t>
      </w:r>
      <w:ins w:id="21" w:author="Lynn" w:date="2015-09-03T11:22:00Z">
        <w:r w:rsidR="0039583C">
          <w:t>uide</w:t>
        </w:r>
      </w:ins>
      <w:r w:rsidR="00E618E4" w:rsidRPr="001D725D">
        <w:t xml:space="preserve"> bundles and further constrains ITI profiles in specific document query use cases. </w:t>
      </w:r>
    </w:p>
    <w:p w14:paraId="5919AD5E" w14:textId="77777777" w:rsidR="00B739D3" w:rsidRPr="001D725D" w:rsidRDefault="00612B66" w:rsidP="00612B66">
      <w:pPr>
        <w:pStyle w:val="Heading2"/>
        <w:rPr>
          <w:noProof w:val="0"/>
        </w:rPr>
      </w:pPr>
      <w:bookmarkStart w:id="22" w:name="_Toc417887199"/>
      <w:bookmarkStart w:id="23" w:name="_Toc418525927"/>
      <w:bookmarkStart w:id="24" w:name="_Toc418866098"/>
      <w:bookmarkStart w:id="25" w:name="_Toc303840453"/>
      <w:r w:rsidRPr="001D725D">
        <w:rPr>
          <w:noProof w:val="0"/>
        </w:rPr>
        <w:t>Introduction to IHE</w:t>
      </w:r>
      <w:bookmarkEnd w:id="22"/>
      <w:bookmarkEnd w:id="23"/>
      <w:bookmarkEnd w:id="24"/>
      <w:bookmarkEnd w:id="25"/>
    </w:p>
    <w:p w14:paraId="491CC577" w14:textId="77777777" w:rsidR="00CC5FFC" w:rsidRPr="001D725D" w:rsidRDefault="00CC5FFC" w:rsidP="00CC5FFC">
      <w:pPr>
        <w:pStyle w:val="BodyText"/>
      </w:pPr>
      <w:r w:rsidRPr="001D725D">
        <w:t xml:space="preserve">Integrating the Healthcare Enterprise (IHE) is an international 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6FD049A8" w14:textId="77777777" w:rsidR="00CC5FFC" w:rsidRPr="001D725D" w:rsidRDefault="00CC5FFC" w:rsidP="00CC5FFC">
      <w:pPr>
        <w:pStyle w:val="BodyText"/>
      </w:pPr>
      <w:r w:rsidRPr="001D725D">
        <w:t>The primary output of IHE is system implementation guides, called IHE profiles. IHE publishes each profile through a well-defined process of public review and Trial Implementation and gathers profiles that have reached Final Text status into an IHE Technical Framework, of which this volume is a part.</w:t>
      </w:r>
    </w:p>
    <w:p w14:paraId="24A6B3A9" w14:textId="77777777" w:rsidR="000455BE" w:rsidRPr="001D725D" w:rsidRDefault="000455BE" w:rsidP="004622CB">
      <w:pPr>
        <w:pStyle w:val="BodyText"/>
      </w:pPr>
      <w:bookmarkStart w:id="26" w:name="_Toc285612214"/>
      <w:r w:rsidRPr="001D725D">
        <w:t xml:space="preserve">For more general information regarding IHE, refer to </w:t>
      </w:r>
      <w:hyperlink r:id="rId18" w:history="1">
        <w:r w:rsidRPr="001D725D">
          <w:rPr>
            <w:rStyle w:val="Hyperlink"/>
          </w:rPr>
          <w:t>www.ihe.net</w:t>
        </w:r>
      </w:hyperlink>
      <w:r w:rsidR="0006269A" w:rsidRPr="001D725D">
        <w:t xml:space="preserve">. </w:t>
      </w:r>
    </w:p>
    <w:p w14:paraId="2A47172A" w14:textId="77777777" w:rsidR="000455BE" w:rsidRPr="001D725D" w:rsidRDefault="000455BE" w:rsidP="00904974">
      <w:pPr>
        <w:pStyle w:val="BodyText"/>
      </w:pPr>
      <w:bookmarkStart w:id="27" w:name="_Toc473170359"/>
      <w:bookmarkStart w:id="28" w:name="_Toc504625756"/>
      <w:bookmarkStart w:id="29" w:name="_Toc530192908"/>
      <w:bookmarkStart w:id="30" w:name="_Toc1391410"/>
      <w:bookmarkStart w:id="31" w:name="_Toc1455609"/>
      <w:bookmarkStart w:id="32" w:name="_Toc1455664"/>
      <w:r w:rsidRPr="001D725D">
        <w:t>The intended audience of IHE Technical Frameworks Volume 4 is:</w:t>
      </w:r>
    </w:p>
    <w:p w14:paraId="045065A7" w14:textId="77777777" w:rsidR="000455BE" w:rsidRPr="001D725D" w:rsidRDefault="000455BE" w:rsidP="00E35955">
      <w:pPr>
        <w:pStyle w:val="ListBullet2"/>
      </w:pPr>
      <w:r w:rsidRPr="001D725D">
        <w:t>Those interested in integrating healthcare information systems and workflows on an international or country basis</w:t>
      </w:r>
    </w:p>
    <w:p w14:paraId="1B585E69" w14:textId="77777777" w:rsidR="000455BE" w:rsidRPr="001D725D" w:rsidRDefault="000455BE" w:rsidP="00E35955">
      <w:pPr>
        <w:pStyle w:val="ListBullet2"/>
      </w:pPr>
      <w:r w:rsidRPr="001D725D">
        <w:t xml:space="preserve">IT departments of healthcare institutions </w:t>
      </w:r>
    </w:p>
    <w:p w14:paraId="282A921A" w14:textId="77777777" w:rsidR="000455BE" w:rsidRPr="001D725D" w:rsidRDefault="000455BE" w:rsidP="00E35955">
      <w:pPr>
        <w:pStyle w:val="ListBullet2"/>
      </w:pPr>
      <w:r w:rsidRPr="001D725D">
        <w:t>Technical staff of vendors participating in the IHE initiative</w:t>
      </w:r>
    </w:p>
    <w:p w14:paraId="0433AC84" w14:textId="77777777" w:rsidR="000455BE" w:rsidRPr="001D725D" w:rsidRDefault="000455BE" w:rsidP="00E35955">
      <w:pPr>
        <w:pStyle w:val="ListBullet2"/>
      </w:pPr>
      <w:r w:rsidRPr="001D725D">
        <w:t>Experts involved in standards development</w:t>
      </w:r>
    </w:p>
    <w:p w14:paraId="4D6DF8DA" w14:textId="77777777" w:rsidR="00D332C5" w:rsidRPr="001D725D" w:rsidRDefault="00D332C5" w:rsidP="003B0A01">
      <w:pPr>
        <w:pStyle w:val="Heading2"/>
        <w:rPr>
          <w:noProof w:val="0"/>
        </w:rPr>
      </w:pPr>
      <w:bookmarkStart w:id="33" w:name="_Toc417887200"/>
      <w:bookmarkStart w:id="34" w:name="_Toc418525928"/>
      <w:bookmarkStart w:id="35" w:name="_Toc418866099"/>
      <w:bookmarkStart w:id="36" w:name="_Toc303840454"/>
      <w:bookmarkEnd w:id="26"/>
      <w:bookmarkEnd w:id="27"/>
      <w:bookmarkEnd w:id="28"/>
      <w:bookmarkEnd w:id="29"/>
      <w:bookmarkEnd w:id="30"/>
      <w:bookmarkEnd w:id="31"/>
      <w:bookmarkEnd w:id="32"/>
      <w:r w:rsidRPr="001D725D">
        <w:rPr>
          <w:noProof w:val="0"/>
        </w:rPr>
        <w:t xml:space="preserve">Overview of </w:t>
      </w:r>
      <w:r w:rsidR="00B61A07" w:rsidRPr="001D725D">
        <w:rPr>
          <w:noProof w:val="0"/>
        </w:rPr>
        <w:t>this Implementation Guide USA Extension</w:t>
      </w:r>
      <w:bookmarkEnd w:id="33"/>
      <w:bookmarkEnd w:id="34"/>
      <w:bookmarkEnd w:id="35"/>
      <w:bookmarkEnd w:id="36"/>
    </w:p>
    <w:p w14:paraId="0EF0A62E" w14:textId="77777777" w:rsidR="00783231" w:rsidRPr="001D725D" w:rsidRDefault="001B1869" w:rsidP="00783231">
      <w:pPr>
        <w:pStyle w:val="BodyText"/>
      </w:pPr>
      <w:r w:rsidRPr="001D725D">
        <w:t xml:space="preserve">This volume contains </w:t>
      </w:r>
      <w:r w:rsidR="00B61A07" w:rsidRPr="001D725D">
        <w:t xml:space="preserve">an Implementation Guide USA Extension. </w:t>
      </w:r>
      <w:r w:rsidRPr="001D725D">
        <w:t xml:space="preserve">Section 2 describes the permitted scope of national extensions and the process by which national IHE initiatives can propose such extensions for approval by the IHE </w:t>
      </w:r>
      <w:ins w:id="37" w:author="Lynn" w:date="2015-09-03T11:23:00Z">
        <w:r w:rsidR="0039583C">
          <w:t xml:space="preserve">Patient Care Coordination </w:t>
        </w:r>
      </w:ins>
      <w:r w:rsidRPr="001D725D">
        <w:t>Technical Committee</w:t>
      </w:r>
      <w:r w:rsidR="00A42452">
        <w:t xml:space="preserve">. </w:t>
      </w:r>
    </w:p>
    <w:p w14:paraId="4123E42A" w14:textId="77777777" w:rsidR="000455BE" w:rsidRPr="001D725D" w:rsidRDefault="000455BE" w:rsidP="000455BE">
      <w:pPr>
        <w:pStyle w:val="Heading2"/>
        <w:rPr>
          <w:noProof w:val="0"/>
        </w:rPr>
      </w:pPr>
      <w:bookmarkStart w:id="38" w:name="_Toc417887201"/>
      <w:bookmarkStart w:id="39" w:name="_Toc418525929"/>
      <w:bookmarkStart w:id="40" w:name="_Toc418866100"/>
      <w:bookmarkStart w:id="41" w:name="_Toc303840455"/>
      <w:r w:rsidRPr="001D725D">
        <w:rPr>
          <w:noProof w:val="0"/>
        </w:rPr>
        <w:t>Comment Process</w:t>
      </w:r>
      <w:bookmarkEnd w:id="38"/>
      <w:bookmarkEnd w:id="39"/>
      <w:bookmarkEnd w:id="40"/>
      <w:bookmarkEnd w:id="41"/>
    </w:p>
    <w:p w14:paraId="18F4F49B" w14:textId="77777777" w:rsidR="000455BE" w:rsidRPr="001D725D" w:rsidRDefault="000455BE" w:rsidP="000455BE">
      <w:pPr>
        <w:pStyle w:val="BodyText"/>
        <w:rPr>
          <w:szCs w:val="17"/>
        </w:rPr>
      </w:pPr>
      <w:r w:rsidRPr="001D725D">
        <w:t xml:space="preserve">IHE International welcomes comments on this document and the IHE initiative. They can be submitted by sending an email to the co-chairs and secretary of the </w:t>
      </w:r>
      <w:r w:rsidR="004622CB" w:rsidRPr="001D725D">
        <w:t xml:space="preserve">Patient Care Coordination Committee </w:t>
      </w:r>
      <w:r w:rsidRPr="001D725D">
        <w:t xml:space="preserve">domain committees at </w:t>
      </w:r>
      <w:hyperlink r:id="rId19" w:history="1">
        <w:r w:rsidR="004622CB" w:rsidRPr="001D725D">
          <w:rPr>
            <w:rStyle w:val="Hyperlink"/>
          </w:rPr>
          <w:t>PCC@ihe.net</w:t>
        </w:r>
      </w:hyperlink>
      <w:r w:rsidR="004622CB" w:rsidRPr="001D725D">
        <w:t xml:space="preserve"> and the IHE USA Secretary at </w:t>
      </w:r>
      <w:hyperlink r:id="rId20" w:history="1">
        <w:r w:rsidR="004622CB" w:rsidRPr="005C01E0">
          <w:rPr>
            <w:rStyle w:val="Hyperlink"/>
          </w:rPr>
          <w:t>secretary@iheusa.net</w:t>
        </w:r>
      </w:hyperlink>
      <w:r w:rsidRPr="001D725D">
        <w:t>.</w:t>
      </w:r>
      <w:r w:rsidRPr="001D725D">
        <w:rPr>
          <w:szCs w:val="17"/>
        </w:rPr>
        <w:tab/>
      </w:r>
    </w:p>
    <w:p w14:paraId="08588D84" w14:textId="77777777" w:rsidR="00783231" w:rsidRPr="001D725D" w:rsidRDefault="00783231" w:rsidP="003B0A01">
      <w:pPr>
        <w:pStyle w:val="Heading2"/>
        <w:rPr>
          <w:noProof w:val="0"/>
        </w:rPr>
      </w:pPr>
      <w:bookmarkStart w:id="42" w:name="_Toc302562654"/>
      <w:bookmarkStart w:id="43" w:name="_Toc417887202"/>
      <w:bookmarkStart w:id="44" w:name="_Toc418525930"/>
      <w:bookmarkStart w:id="45" w:name="_Toc418866101"/>
      <w:bookmarkStart w:id="46" w:name="_Toc303840456"/>
      <w:r w:rsidRPr="001D725D">
        <w:rPr>
          <w:noProof w:val="0"/>
        </w:rPr>
        <w:lastRenderedPageBreak/>
        <w:t>Copyright Licenses</w:t>
      </w:r>
      <w:bookmarkEnd w:id="42"/>
      <w:bookmarkEnd w:id="43"/>
      <w:bookmarkEnd w:id="44"/>
      <w:bookmarkEnd w:id="45"/>
      <w:bookmarkEnd w:id="46"/>
    </w:p>
    <w:p w14:paraId="4839C510" w14:textId="77777777" w:rsidR="00CC5FFC" w:rsidRPr="001D725D" w:rsidRDefault="00CC5FFC" w:rsidP="00CC5FFC">
      <w:pPr>
        <w:pStyle w:val="BodyText"/>
      </w:pPr>
      <w:r w:rsidRPr="001D725D">
        <w:t>IHE International hereby grants to each Member Organization, and to any other user of these documents, an irrevocable, worldwide, perpetual, royalty-free, nontransferable, nonexclusive, non-</w:t>
      </w:r>
      <w:proofErr w:type="spellStart"/>
      <w:r w:rsidRPr="001D725D">
        <w:t>sublicensable</w:t>
      </w:r>
      <w:proofErr w:type="spellEnd"/>
      <w:r w:rsidRPr="001D725D">
        <w:t xml:space="preserve"> license under its copyrights in any IHE profiles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6B49D4EC" w14:textId="77777777" w:rsidR="00783231" w:rsidRPr="001D725D" w:rsidRDefault="00CC5FFC" w:rsidP="00783231">
      <w:pPr>
        <w:pStyle w:val="BodyText"/>
      </w:pPr>
      <w:r w:rsidRPr="001D725D">
        <w:t>The licenses covered by this Copyright License are only to those copyrights owned or controlled by IHE International itself. If parts of the Technical Framework are included in products that also include materials owned or controlled by other parties, licenses to use those products are beyond the scope of this IHE document and would have to be obtained from that other party.</w:t>
      </w:r>
    </w:p>
    <w:p w14:paraId="0A7A40F9" w14:textId="77777777" w:rsidR="00783231" w:rsidRPr="001D725D" w:rsidRDefault="00783231" w:rsidP="009866A0">
      <w:pPr>
        <w:pStyle w:val="Heading3"/>
        <w:rPr>
          <w:noProof w:val="0"/>
        </w:rPr>
      </w:pPr>
      <w:bookmarkStart w:id="47" w:name="_Toc302562655"/>
      <w:bookmarkStart w:id="48" w:name="_Toc417887203"/>
      <w:bookmarkStart w:id="49" w:name="_Toc418525931"/>
      <w:bookmarkStart w:id="50" w:name="_Toc418866102"/>
      <w:bookmarkStart w:id="51" w:name="_Toc303840457"/>
      <w:r w:rsidRPr="001D725D">
        <w:rPr>
          <w:noProof w:val="0"/>
        </w:rPr>
        <w:t>Copyright of Base Standards</w:t>
      </w:r>
      <w:bookmarkEnd w:id="47"/>
      <w:bookmarkEnd w:id="48"/>
      <w:bookmarkEnd w:id="49"/>
      <w:bookmarkEnd w:id="50"/>
      <w:bookmarkEnd w:id="51"/>
    </w:p>
    <w:p w14:paraId="0F1B3ED7" w14:textId="77777777" w:rsidR="00CC5FFC" w:rsidRPr="001D725D" w:rsidRDefault="00CC5FFC" w:rsidP="00CC5FFC">
      <w:pPr>
        <w:pStyle w:val="BodyText"/>
      </w:pPr>
      <w:r w:rsidRPr="001D725D">
        <w:t>IHE technical documents refer to and make use of a number of standards developed and published by several standards development organizations. All rights for their respective base standards are reserved by these organizations. This agreement does not supersede any copyright provisions applicable to such base standards.</w:t>
      </w:r>
    </w:p>
    <w:p w14:paraId="2346824B" w14:textId="77777777" w:rsidR="00783231" w:rsidRPr="001D725D" w:rsidRDefault="00CC5FFC" w:rsidP="00783231">
      <w:pPr>
        <w:pStyle w:val="BodyText"/>
      </w:pPr>
      <w:r w:rsidRPr="001D725D">
        <w:t xml:space="preserve">Health Level Seven, Inc. has granted permission to IHE to reproduce tables from the </w:t>
      </w:r>
      <w:bookmarkStart w:id="52" w:name="OLE_LINK7"/>
      <w:bookmarkStart w:id="53" w:name="OLE_LINK8"/>
      <w:r w:rsidRPr="001D725D">
        <w:t>HL7</w:t>
      </w:r>
      <w:r w:rsidR="00970EDF">
        <w:t>®</w:t>
      </w:r>
      <w:bookmarkEnd w:id="52"/>
      <w:bookmarkEnd w:id="53"/>
      <w:r w:rsidRPr="001D725D">
        <w:t xml:space="preserve"> standard. The </w:t>
      </w:r>
      <w:r w:rsidR="00970EDF">
        <w:t>HL7®</w:t>
      </w:r>
      <w:r w:rsidRPr="001D725D">
        <w:t xml:space="preserve"> tables in this document are copyrighted by Health Level Seven, Inc. All rights reserved. Material drawn from these documents is credited where used</w:t>
      </w:r>
      <w:r w:rsidR="00783231" w:rsidRPr="001D725D">
        <w:t>.</w:t>
      </w:r>
    </w:p>
    <w:p w14:paraId="630135F6" w14:textId="77777777" w:rsidR="00783231" w:rsidRPr="001D725D" w:rsidRDefault="00783231" w:rsidP="003B0A01">
      <w:pPr>
        <w:pStyle w:val="Heading2"/>
        <w:rPr>
          <w:noProof w:val="0"/>
        </w:rPr>
      </w:pPr>
      <w:bookmarkStart w:id="54" w:name="_Toc259700926"/>
      <w:bookmarkStart w:id="55" w:name="_Toc259701190"/>
      <w:bookmarkStart w:id="56" w:name="_Toc302562656"/>
      <w:bookmarkStart w:id="57" w:name="_Toc417887204"/>
      <w:bookmarkStart w:id="58" w:name="_Toc418525932"/>
      <w:bookmarkStart w:id="59" w:name="_Toc418866103"/>
      <w:bookmarkStart w:id="60" w:name="_Toc303840458"/>
      <w:r w:rsidRPr="001D725D">
        <w:rPr>
          <w:noProof w:val="0"/>
        </w:rPr>
        <w:t>Trademark</w:t>
      </w:r>
      <w:bookmarkEnd w:id="54"/>
      <w:bookmarkEnd w:id="55"/>
      <w:bookmarkEnd w:id="56"/>
      <w:bookmarkEnd w:id="57"/>
      <w:bookmarkEnd w:id="58"/>
      <w:bookmarkEnd w:id="59"/>
      <w:bookmarkEnd w:id="60"/>
    </w:p>
    <w:p w14:paraId="407FF97B" w14:textId="77777777" w:rsidR="00783231" w:rsidRPr="001D725D" w:rsidRDefault="00CC5FFC" w:rsidP="00783231">
      <w:pPr>
        <w:pStyle w:val="BodyText"/>
      </w:pPr>
      <w:r w:rsidRPr="001D725D">
        <w:t>IHE</w:t>
      </w:r>
      <w:r w:rsidRPr="005C01E0">
        <w:t>®</w:t>
      </w:r>
      <w:r w:rsidRPr="001D725D">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0892B8BB" w14:textId="77777777" w:rsidR="00783231" w:rsidRPr="001D725D" w:rsidRDefault="00783231" w:rsidP="003B0A01">
      <w:pPr>
        <w:pStyle w:val="Heading2"/>
        <w:rPr>
          <w:noProof w:val="0"/>
        </w:rPr>
      </w:pPr>
      <w:bookmarkStart w:id="61" w:name="_Toc302562657"/>
      <w:bookmarkStart w:id="62" w:name="_Toc417887205"/>
      <w:bookmarkStart w:id="63" w:name="_Toc418525933"/>
      <w:bookmarkStart w:id="64" w:name="_Toc418866104"/>
      <w:bookmarkStart w:id="65" w:name="_Toc303840459"/>
      <w:r w:rsidRPr="001D725D">
        <w:rPr>
          <w:noProof w:val="0"/>
        </w:rPr>
        <w:t>Disclaimer Regarding Patent Rights</w:t>
      </w:r>
      <w:bookmarkEnd w:id="61"/>
      <w:bookmarkEnd w:id="62"/>
      <w:bookmarkEnd w:id="63"/>
      <w:bookmarkEnd w:id="64"/>
      <w:bookmarkEnd w:id="65"/>
    </w:p>
    <w:p w14:paraId="7FC597A0" w14:textId="77777777" w:rsidR="00CC5FFC" w:rsidRPr="001D725D" w:rsidRDefault="00CC5FFC" w:rsidP="00CC5FFC">
      <w:pPr>
        <w:pStyle w:val="BodyText"/>
      </w:pPr>
      <w:r w:rsidRPr="001D725D">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21" w:history="1">
        <w:r w:rsidRPr="001D725D">
          <w:rPr>
            <w:rStyle w:val="Hyperlink"/>
          </w:rPr>
          <w:t>http://www.ihe.net/Patent_Disclosure_Process</w:t>
        </w:r>
      </w:hyperlink>
      <w:r w:rsidRPr="001D725D">
        <w:t xml:space="preserve">. Please address questions about the patent disclosure process to the secretary of the IHE International Board: </w:t>
      </w:r>
      <w:hyperlink r:id="rId22" w:history="1">
        <w:r w:rsidRPr="001D725D">
          <w:rPr>
            <w:rStyle w:val="Hyperlink"/>
          </w:rPr>
          <w:t>secretary@ihe.net</w:t>
        </w:r>
      </w:hyperlink>
      <w:r w:rsidRPr="001D725D">
        <w:t>.</w:t>
      </w:r>
    </w:p>
    <w:p w14:paraId="5A56D015" w14:textId="77777777" w:rsidR="00CC5FFC" w:rsidRPr="001D725D" w:rsidRDefault="00CC5FFC" w:rsidP="00CC5FFC">
      <w:pPr>
        <w:pStyle w:val="BodyText"/>
      </w:pPr>
    </w:p>
    <w:p w14:paraId="4F799251" w14:textId="77777777" w:rsidR="00783231" w:rsidRPr="001D725D" w:rsidRDefault="00783231" w:rsidP="003B0A01">
      <w:pPr>
        <w:pStyle w:val="Heading2"/>
        <w:rPr>
          <w:noProof w:val="0"/>
        </w:rPr>
      </w:pPr>
      <w:bookmarkStart w:id="66" w:name="_Toc420918611"/>
      <w:bookmarkStart w:id="67" w:name="_Toc420918725"/>
      <w:bookmarkStart w:id="68" w:name="_Toc420924222"/>
      <w:bookmarkStart w:id="69" w:name="_Toc420927268"/>
      <w:bookmarkStart w:id="70" w:name="_Toc420918612"/>
      <w:bookmarkStart w:id="71" w:name="_Toc420918726"/>
      <w:bookmarkStart w:id="72" w:name="_Toc420924223"/>
      <w:bookmarkStart w:id="73" w:name="_Toc420927269"/>
      <w:bookmarkStart w:id="74" w:name="_Toc417887206"/>
      <w:bookmarkStart w:id="75" w:name="_Toc418525934"/>
      <w:bookmarkStart w:id="76" w:name="_Toc418866105"/>
      <w:bookmarkStart w:id="77" w:name="_Toc303840460"/>
      <w:bookmarkEnd w:id="66"/>
      <w:bookmarkEnd w:id="67"/>
      <w:bookmarkEnd w:id="68"/>
      <w:bookmarkEnd w:id="69"/>
      <w:bookmarkEnd w:id="70"/>
      <w:bookmarkEnd w:id="71"/>
      <w:bookmarkEnd w:id="72"/>
      <w:bookmarkEnd w:id="73"/>
      <w:r w:rsidRPr="001D725D">
        <w:rPr>
          <w:noProof w:val="0"/>
        </w:rPr>
        <w:t>History of Document Changes</w:t>
      </w:r>
      <w:bookmarkEnd w:id="74"/>
      <w:bookmarkEnd w:id="75"/>
      <w:bookmarkEnd w:id="76"/>
      <w:bookmarkEnd w:id="77"/>
    </w:p>
    <w:p w14:paraId="05EEFB5B" w14:textId="77777777" w:rsidR="00783231" w:rsidRPr="001D725D" w:rsidRDefault="00783231" w:rsidP="00783231">
      <w:pPr>
        <w:pStyle w:val="BodyText"/>
      </w:pPr>
      <w:r w:rsidRPr="001D725D">
        <w:t>This section provides a brief summary of changes and additions to this document.</w:t>
      </w:r>
    </w:p>
    <w:p w14:paraId="3C2D81F0" w14:textId="77777777" w:rsidR="00CC5FFC" w:rsidRPr="001D725D" w:rsidRDefault="00CC5FFC" w:rsidP="00265C9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2"/>
        <w:gridCol w:w="1435"/>
        <w:gridCol w:w="6799"/>
      </w:tblGrid>
      <w:tr w:rsidR="00783231" w:rsidRPr="001D725D" w14:paraId="21B010D6" w14:textId="77777777" w:rsidTr="00B374BD">
        <w:tc>
          <w:tcPr>
            <w:tcW w:w="1368" w:type="dxa"/>
            <w:shd w:val="clear" w:color="auto" w:fill="D9D9D9"/>
          </w:tcPr>
          <w:p w14:paraId="38DEB0A6" w14:textId="77777777" w:rsidR="00783231" w:rsidRPr="001D725D" w:rsidRDefault="00783231" w:rsidP="00904974">
            <w:pPr>
              <w:pStyle w:val="TableEntryHeader"/>
            </w:pPr>
            <w:bookmarkStart w:id="78" w:name="_Hlk418776309"/>
            <w:r w:rsidRPr="001D725D">
              <w:t>Date</w:t>
            </w:r>
          </w:p>
        </w:tc>
        <w:tc>
          <w:tcPr>
            <w:tcW w:w="1440" w:type="dxa"/>
            <w:shd w:val="clear" w:color="auto" w:fill="D9D9D9"/>
          </w:tcPr>
          <w:p w14:paraId="522BAFB0" w14:textId="77777777" w:rsidR="00783231" w:rsidRPr="001D725D" w:rsidRDefault="00783231" w:rsidP="00904974">
            <w:pPr>
              <w:pStyle w:val="TableEntryHeader"/>
            </w:pPr>
            <w:r w:rsidRPr="001D725D">
              <w:t>Document Revision</w:t>
            </w:r>
          </w:p>
        </w:tc>
        <w:tc>
          <w:tcPr>
            <w:tcW w:w="7056" w:type="dxa"/>
            <w:shd w:val="clear" w:color="auto" w:fill="D9D9D9"/>
          </w:tcPr>
          <w:p w14:paraId="70FFD58A" w14:textId="77777777" w:rsidR="00783231" w:rsidRPr="001D725D" w:rsidRDefault="00783231" w:rsidP="00904974">
            <w:pPr>
              <w:pStyle w:val="TableEntryHeader"/>
            </w:pPr>
            <w:r w:rsidRPr="001D725D">
              <w:t>Change Summary</w:t>
            </w:r>
          </w:p>
        </w:tc>
      </w:tr>
      <w:bookmarkEnd w:id="78"/>
      <w:tr w:rsidR="00783231" w:rsidRPr="001D725D" w14:paraId="24DF513C" w14:textId="77777777" w:rsidTr="00FD65D1">
        <w:tc>
          <w:tcPr>
            <w:tcW w:w="1368" w:type="dxa"/>
            <w:shd w:val="clear" w:color="auto" w:fill="auto"/>
          </w:tcPr>
          <w:p w14:paraId="7A82A566" w14:textId="77777777" w:rsidR="00783231" w:rsidRPr="001D725D" w:rsidRDefault="00062183">
            <w:pPr>
              <w:pStyle w:val="TableEntry"/>
            </w:pPr>
            <w:r w:rsidRPr="001D725D">
              <w:t>2015-0</w:t>
            </w:r>
            <w:r w:rsidR="00A00CC2">
              <w:t>6-01</w:t>
            </w:r>
          </w:p>
        </w:tc>
        <w:tc>
          <w:tcPr>
            <w:tcW w:w="1440" w:type="dxa"/>
            <w:shd w:val="clear" w:color="auto" w:fill="auto"/>
          </w:tcPr>
          <w:p w14:paraId="01103B16" w14:textId="77777777" w:rsidR="00783231" w:rsidRPr="001D725D" w:rsidRDefault="00062183" w:rsidP="00904974">
            <w:pPr>
              <w:pStyle w:val="TableEntry"/>
            </w:pPr>
            <w:r w:rsidRPr="001D725D">
              <w:t>1.0</w:t>
            </w:r>
          </w:p>
        </w:tc>
        <w:tc>
          <w:tcPr>
            <w:tcW w:w="7056" w:type="dxa"/>
            <w:shd w:val="clear" w:color="auto" w:fill="auto"/>
          </w:tcPr>
          <w:p w14:paraId="66B76660" w14:textId="77777777" w:rsidR="00783231" w:rsidRPr="001D725D" w:rsidRDefault="00062183" w:rsidP="00904974">
            <w:pPr>
              <w:pStyle w:val="TableEntry"/>
            </w:pPr>
            <w:r w:rsidRPr="001D725D">
              <w:t>Initial Public Comment release</w:t>
            </w:r>
          </w:p>
        </w:tc>
      </w:tr>
      <w:tr w:rsidR="00783231" w:rsidRPr="001D725D" w14:paraId="25550F3A" w14:textId="77777777" w:rsidTr="00FD65D1">
        <w:tc>
          <w:tcPr>
            <w:tcW w:w="1368" w:type="dxa"/>
            <w:shd w:val="clear" w:color="auto" w:fill="auto"/>
          </w:tcPr>
          <w:p w14:paraId="263C405E" w14:textId="0D173668" w:rsidR="00783231" w:rsidRPr="001D725D" w:rsidRDefault="00F56DEF" w:rsidP="00904974">
            <w:pPr>
              <w:pStyle w:val="TableEntry"/>
            </w:pPr>
            <w:ins w:id="79" w:author="nbashyam" w:date="2015-09-09T09:27:00Z">
              <w:r>
                <w:t>2015-09-</w:t>
              </w:r>
            </w:ins>
            <w:ins w:id="80" w:author="Lynn" w:date="2015-09-14T09:04:00Z">
              <w:r w:rsidR="001E698D">
                <w:t>xx</w:t>
              </w:r>
            </w:ins>
            <w:bookmarkStart w:id="81" w:name="_GoBack"/>
            <w:bookmarkEnd w:id="81"/>
            <w:ins w:id="82" w:author="nbashyam" w:date="2015-09-12T07:16:00Z">
              <w:del w:id="83" w:author="Lynn" w:date="2015-09-14T08:06:00Z">
                <w:r w:rsidR="0059368F" w:rsidDel="003E64D7">
                  <w:delText>11</w:delText>
                </w:r>
              </w:del>
            </w:ins>
          </w:p>
        </w:tc>
        <w:tc>
          <w:tcPr>
            <w:tcW w:w="1440" w:type="dxa"/>
            <w:shd w:val="clear" w:color="auto" w:fill="auto"/>
          </w:tcPr>
          <w:p w14:paraId="707E1A41" w14:textId="77777777" w:rsidR="00783231" w:rsidRPr="001D725D" w:rsidRDefault="00F56DEF" w:rsidP="00904974">
            <w:pPr>
              <w:pStyle w:val="TableEntry"/>
            </w:pPr>
            <w:ins w:id="84" w:author="nbashyam" w:date="2015-09-09T09:28:00Z">
              <w:r>
                <w:t>1.1</w:t>
              </w:r>
            </w:ins>
          </w:p>
        </w:tc>
        <w:tc>
          <w:tcPr>
            <w:tcW w:w="7056" w:type="dxa"/>
            <w:shd w:val="clear" w:color="auto" w:fill="auto"/>
          </w:tcPr>
          <w:p w14:paraId="30C23416" w14:textId="77777777" w:rsidR="00783231" w:rsidRPr="001D725D" w:rsidRDefault="00F56DEF" w:rsidP="00904974">
            <w:pPr>
              <w:pStyle w:val="TableEntry"/>
            </w:pPr>
            <w:ins w:id="85" w:author="nbashyam" w:date="2015-09-09T09:27:00Z">
              <w:r>
                <w:t>Trial Implementation release</w:t>
              </w:r>
            </w:ins>
          </w:p>
        </w:tc>
      </w:tr>
      <w:tr w:rsidR="00783231" w:rsidRPr="001D725D" w14:paraId="4C129B29" w14:textId="77777777" w:rsidTr="00FD65D1">
        <w:tc>
          <w:tcPr>
            <w:tcW w:w="1368" w:type="dxa"/>
            <w:shd w:val="clear" w:color="auto" w:fill="auto"/>
          </w:tcPr>
          <w:p w14:paraId="4B35F8BD" w14:textId="77777777" w:rsidR="00783231" w:rsidRPr="001D725D" w:rsidRDefault="00783231" w:rsidP="00904974">
            <w:pPr>
              <w:pStyle w:val="TableEntry"/>
            </w:pPr>
          </w:p>
        </w:tc>
        <w:tc>
          <w:tcPr>
            <w:tcW w:w="1440" w:type="dxa"/>
            <w:shd w:val="clear" w:color="auto" w:fill="auto"/>
          </w:tcPr>
          <w:p w14:paraId="70944E3D" w14:textId="77777777" w:rsidR="00783231" w:rsidRPr="001D725D" w:rsidRDefault="00783231" w:rsidP="00904974">
            <w:pPr>
              <w:pStyle w:val="TableEntry"/>
            </w:pPr>
          </w:p>
        </w:tc>
        <w:tc>
          <w:tcPr>
            <w:tcW w:w="7056" w:type="dxa"/>
            <w:shd w:val="clear" w:color="auto" w:fill="auto"/>
          </w:tcPr>
          <w:p w14:paraId="048A635D" w14:textId="77777777" w:rsidR="00783231" w:rsidRPr="001D725D" w:rsidRDefault="00783231" w:rsidP="00904974">
            <w:pPr>
              <w:pStyle w:val="TableEntry"/>
            </w:pPr>
          </w:p>
        </w:tc>
      </w:tr>
      <w:tr w:rsidR="00783231" w:rsidRPr="001D725D" w14:paraId="38FF584A" w14:textId="77777777" w:rsidTr="00FD65D1">
        <w:tc>
          <w:tcPr>
            <w:tcW w:w="1368" w:type="dxa"/>
            <w:shd w:val="clear" w:color="auto" w:fill="auto"/>
          </w:tcPr>
          <w:p w14:paraId="00D74C77" w14:textId="77777777" w:rsidR="00783231" w:rsidRPr="001D725D" w:rsidRDefault="00783231" w:rsidP="00904974">
            <w:pPr>
              <w:pStyle w:val="TableEntry"/>
            </w:pPr>
          </w:p>
        </w:tc>
        <w:tc>
          <w:tcPr>
            <w:tcW w:w="1440" w:type="dxa"/>
            <w:shd w:val="clear" w:color="auto" w:fill="auto"/>
          </w:tcPr>
          <w:p w14:paraId="5E9D192A" w14:textId="77777777" w:rsidR="00783231" w:rsidRPr="001D725D" w:rsidRDefault="00783231" w:rsidP="00904974">
            <w:pPr>
              <w:pStyle w:val="TableEntry"/>
            </w:pPr>
          </w:p>
        </w:tc>
        <w:tc>
          <w:tcPr>
            <w:tcW w:w="7056" w:type="dxa"/>
            <w:shd w:val="clear" w:color="auto" w:fill="auto"/>
          </w:tcPr>
          <w:p w14:paraId="4BDB5958" w14:textId="77777777" w:rsidR="00783231" w:rsidRPr="001D725D" w:rsidRDefault="00783231" w:rsidP="00904974">
            <w:pPr>
              <w:pStyle w:val="TableEntry"/>
            </w:pPr>
          </w:p>
        </w:tc>
      </w:tr>
    </w:tbl>
    <w:p w14:paraId="36EAE820" w14:textId="77777777" w:rsidR="00D332C5" w:rsidRPr="001D725D" w:rsidRDefault="00D332C5" w:rsidP="00B27606">
      <w:pPr>
        <w:pStyle w:val="Heading1"/>
        <w:tabs>
          <w:tab w:val="num" w:pos="0"/>
        </w:tabs>
        <w:ind w:hanging="360"/>
        <w:rPr>
          <w:noProof w:val="0"/>
        </w:rPr>
      </w:pPr>
      <w:bookmarkStart w:id="86" w:name="_Toc418525935"/>
      <w:bookmarkStart w:id="87" w:name="_Toc418866106"/>
      <w:bookmarkStart w:id="88" w:name="_Toc417887207"/>
      <w:bookmarkStart w:id="89" w:name="_Toc303840461"/>
      <w:r w:rsidRPr="001D725D">
        <w:rPr>
          <w:noProof w:val="0"/>
        </w:rPr>
        <w:lastRenderedPageBreak/>
        <w:t>Overview of National Extensions</w:t>
      </w:r>
      <w:bookmarkEnd w:id="86"/>
      <w:bookmarkEnd w:id="87"/>
      <w:bookmarkEnd w:id="89"/>
      <w:r w:rsidRPr="001D725D">
        <w:rPr>
          <w:noProof w:val="0"/>
        </w:rPr>
        <w:t xml:space="preserve"> </w:t>
      </w:r>
      <w:bookmarkEnd w:id="88"/>
    </w:p>
    <w:p w14:paraId="6CD7D3E9" w14:textId="77777777" w:rsidR="00D332C5" w:rsidRPr="001D725D" w:rsidRDefault="00D332C5" w:rsidP="00DC2A23">
      <w:pPr>
        <w:pStyle w:val="BodyText"/>
      </w:pPr>
      <w:r w:rsidRPr="001D725D">
        <w:t>The goal of IHE is to promote implementation of standards-based solutions to improve workflow and access to information in support of optimal patient care. To that end, IHE encourages the deve</w:t>
      </w:r>
      <w:r w:rsidR="00A356E5" w:rsidRPr="001D725D">
        <w:t>lopment of IHE National Deployment Committees</w:t>
      </w:r>
      <w:r w:rsidRPr="001D725D">
        <w:t xml:space="preserve"> to address issues specific to local health systems, policies and traditions of care. </w:t>
      </w:r>
      <w:r w:rsidR="00DC2A23" w:rsidRPr="001D725D">
        <w:t xml:space="preserve">The role of these organizations and information about how they are formed is available at </w:t>
      </w:r>
      <w:hyperlink r:id="rId23" w:anchor="National_Deployment" w:history="1">
        <w:r w:rsidR="001D725D">
          <w:rPr>
            <w:rStyle w:val="Hyperlink"/>
          </w:rPr>
          <w:t>http://ihe.net/Governance/#National_Deployment</w:t>
        </w:r>
      </w:hyperlink>
      <w:r w:rsidR="00DC2A23" w:rsidRPr="001D725D">
        <w:t xml:space="preserve">. </w:t>
      </w:r>
    </w:p>
    <w:p w14:paraId="2EE98C01" w14:textId="77777777" w:rsidR="00D332C5" w:rsidRPr="001D725D" w:rsidRDefault="00D332C5">
      <w:pPr>
        <w:pStyle w:val="Heading2"/>
        <w:rPr>
          <w:noProof w:val="0"/>
        </w:rPr>
      </w:pPr>
      <w:bookmarkStart w:id="90" w:name="_Toc417887208"/>
      <w:bookmarkStart w:id="91" w:name="_Toc418525936"/>
      <w:bookmarkStart w:id="92" w:name="_Toc418866107"/>
      <w:bookmarkStart w:id="93" w:name="_Toc303840462"/>
      <w:r w:rsidRPr="001D725D">
        <w:rPr>
          <w:noProof w:val="0"/>
        </w:rPr>
        <w:t>Scope of National Extensions</w:t>
      </w:r>
      <w:bookmarkEnd w:id="90"/>
      <w:bookmarkEnd w:id="91"/>
      <w:bookmarkEnd w:id="92"/>
      <w:bookmarkEnd w:id="93"/>
    </w:p>
    <w:p w14:paraId="50ACCDAA" w14:textId="77777777" w:rsidR="00D332C5" w:rsidRPr="001D725D" w:rsidRDefault="00D332C5" w:rsidP="00DC2A23">
      <w:pPr>
        <w:pStyle w:val="BodyText"/>
      </w:pPr>
      <w:r w:rsidRPr="001D725D">
        <w:t>National extensions are allowed in order to address specific local healthcare needs and promote the implementation of the IHE Technical Framework</w:t>
      </w:r>
      <w:r w:rsidR="00DC2A23" w:rsidRPr="001D725D">
        <w:t>s</w:t>
      </w:r>
      <w:r w:rsidRPr="001D725D">
        <w:t>. They may add (though not relax) requirements that apply to the Technical Framework generall</w:t>
      </w:r>
      <w:r w:rsidR="00B27606" w:rsidRPr="001D725D">
        <w:t>y or to specific transactions, actors and integration p</w:t>
      </w:r>
      <w:r w:rsidRPr="001D725D">
        <w:t>rofiles. Some examples of appropriate national extensions are:</w:t>
      </w:r>
    </w:p>
    <w:p w14:paraId="105AE1A8" w14:textId="77777777" w:rsidR="00D332C5" w:rsidRPr="001D725D" w:rsidRDefault="00D332C5" w:rsidP="00E35955">
      <w:pPr>
        <w:pStyle w:val="ListBullet2"/>
      </w:pPr>
      <w:r w:rsidRPr="001D725D">
        <w:t>Require support of character sets and national languages</w:t>
      </w:r>
    </w:p>
    <w:p w14:paraId="098F96EB" w14:textId="77777777" w:rsidR="00D332C5" w:rsidRPr="001D725D" w:rsidRDefault="00D332C5" w:rsidP="00E35955">
      <w:pPr>
        <w:pStyle w:val="ListBullet2"/>
      </w:pPr>
      <w:r w:rsidRPr="001D725D">
        <w:t>Provide translation of IHE concepts or data fields from English into other national languages</w:t>
      </w:r>
    </w:p>
    <w:p w14:paraId="649D6147" w14:textId="77777777" w:rsidR="00D332C5" w:rsidRPr="001D725D" w:rsidRDefault="00D332C5" w:rsidP="00E35955">
      <w:pPr>
        <w:pStyle w:val="ListBullet2"/>
      </w:pPr>
      <w:r w:rsidRPr="001D725D">
        <w:t>Extensions of patient or provider information to reflect policies regarding privacy and confidentiality</w:t>
      </w:r>
    </w:p>
    <w:p w14:paraId="04A9CB92" w14:textId="77777777" w:rsidR="00D332C5" w:rsidRPr="001D725D" w:rsidRDefault="00D332C5" w:rsidP="00E35955">
      <w:pPr>
        <w:pStyle w:val="ListBullet2"/>
      </w:pPr>
      <w:r w:rsidRPr="001D725D">
        <w:t>Changes to institutional information and financial transactions to conform to national health system payment structures and support specific local care practices</w:t>
      </w:r>
    </w:p>
    <w:p w14:paraId="00F34D4D" w14:textId="77777777" w:rsidR="00D332C5" w:rsidRPr="001D725D" w:rsidRDefault="00D332C5">
      <w:pPr>
        <w:pStyle w:val="BodyText"/>
      </w:pPr>
      <w:r w:rsidRPr="001D725D">
        <w:t>All national extensions shall include concise descriptions of the local need they are intended to address. They shall identify the precise transactions, actors, integration profiles and sections of the Technical Framework to which they apply. And they must provide technical detail equivalent to that contained in the Technical Framework in describing the nature of the extension.</w:t>
      </w:r>
    </w:p>
    <w:p w14:paraId="10E92B5D" w14:textId="77777777" w:rsidR="00D332C5" w:rsidRPr="001D725D" w:rsidRDefault="00D332C5">
      <w:pPr>
        <w:pStyle w:val="Heading2"/>
        <w:rPr>
          <w:noProof w:val="0"/>
        </w:rPr>
      </w:pPr>
      <w:bookmarkStart w:id="94" w:name="_Toc417887209"/>
      <w:bookmarkStart w:id="95" w:name="_Toc418525937"/>
      <w:bookmarkStart w:id="96" w:name="_Toc418866108"/>
      <w:bookmarkStart w:id="97" w:name="_Toc303840463"/>
      <w:r w:rsidRPr="001D725D">
        <w:rPr>
          <w:noProof w:val="0"/>
        </w:rPr>
        <w:t>Process for Developing National Extensions</w:t>
      </w:r>
      <w:bookmarkEnd w:id="94"/>
      <w:bookmarkEnd w:id="95"/>
      <w:bookmarkEnd w:id="96"/>
      <w:bookmarkEnd w:id="97"/>
      <w:r w:rsidRPr="001D725D">
        <w:rPr>
          <w:noProof w:val="0"/>
        </w:rPr>
        <w:t xml:space="preserve"> </w:t>
      </w:r>
    </w:p>
    <w:p w14:paraId="5C313E97" w14:textId="77777777" w:rsidR="00D332C5" w:rsidRPr="001D725D" w:rsidRDefault="00D332C5">
      <w:pPr>
        <w:pStyle w:val="BodyText"/>
      </w:pPr>
      <w:r w:rsidRPr="001D725D">
        <w:t>National extension documents are to be developed</w:t>
      </w:r>
      <w:r w:rsidR="00B61A07" w:rsidRPr="001D725D">
        <w:t xml:space="preserve"> and</w:t>
      </w:r>
      <w:r w:rsidRPr="001D725D">
        <w:t xml:space="preserve"> approved in coordination with the IHE Technical Committee and its annual cycle of activities in publishing and maintaining the Technical Framework</w:t>
      </w:r>
      <w:r w:rsidR="0006269A" w:rsidRPr="001D725D">
        <w:t xml:space="preserve">. </w:t>
      </w:r>
      <w:r w:rsidRPr="001D725D">
        <w:t>The first prerequisite for developing a national extension document is to establish a national IHE initiative and make information regarding its composition and activities available to other IHE initiatives</w:t>
      </w:r>
      <w:r w:rsidR="0006269A" w:rsidRPr="001D725D">
        <w:t xml:space="preserve">. </w:t>
      </w:r>
    </w:p>
    <w:p w14:paraId="683B07D9" w14:textId="77777777" w:rsidR="00D332C5" w:rsidRPr="001D725D" w:rsidRDefault="00D332C5">
      <w:pPr>
        <w:pStyle w:val="BodyText"/>
      </w:pPr>
      <w:r w:rsidRPr="001D725D">
        <w:t>Established IHE national initiatives may draft a document describing potential national extensions containing the general information outlined above</w:t>
      </w:r>
      <w:r w:rsidR="0006269A" w:rsidRPr="001D725D">
        <w:t xml:space="preserve">. </w:t>
      </w:r>
      <w:r w:rsidR="00720918" w:rsidRPr="001D725D">
        <w:t>T</w:t>
      </w:r>
      <w:r w:rsidRPr="001D725D">
        <w:t xml:space="preserve">his draft document </w:t>
      </w:r>
      <w:r w:rsidR="00720918" w:rsidRPr="001D725D">
        <w:t xml:space="preserve">is submitted </w:t>
      </w:r>
      <w:r w:rsidRPr="001D725D">
        <w:t>to the IHE Technical Committee for review and comment</w:t>
      </w:r>
      <w:r w:rsidR="0006269A" w:rsidRPr="001D725D">
        <w:t xml:space="preserve">. </w:t>
      </w:r>
      <w:r w:rsidRPr="001D725D">
        <w:t>Based on discussion with the Technical Committee, they prepare and submit finalized version of the document in appropriate format.</w:t>
      </w:r>
      <w:r w:rsidR="00DC2A23" w:rsidRPr="001D725D">
        <w:t xml:space="preserve"> The publication of National Extensions is to be coordinated with the annual publication cycle of other Technical Framework documents in the relevant domain. </w:t>
      </w:r>
    </w:p>
    <w:p w14:paraId="3BA90206" w14:textId="77777777" w:rsidR="00D332C5" w:rsidRPr="001D725D" w:rsidRDefault="00D332C5">
      <w:pPr>
        <w:pStyle w:val="Heading2"/>
        <w:rPr>
          <w:noProof w:val="0"/>
        </w:rPr>
      </w:pPr>
      <w:bookmarkStart w:id="98" w:name="_Toc417887210"/>
      <w:bookmarkStart w:id="99" w:name="_Toc418525938"/>
      <w:bookmarkStart w:id="100" w:name="_Toc418866109"/>
      <w:bookmarkStart w:id="101" w:name="_Toc303840464"/>
      <w:r w:rsidRPr="001D725D">
        <w:rPr>
          <w:noProof w:val="0"/>
        </w:rPr>
        <w:t>Process for Proposing Revisions to the Technical Framework</w:t>
      </w:r>
      <w:bookmarkEnd w:id="98"/>
      <w:bookmarkEnd w:id="99"/>
      <w:bookmarkEnd w:id="100"/>
      <w:bookmarkEnd w:id="101"/>
    </w:p>
    <w:p w14:paraId="5DBF7320" w14:textId="77777777" w:rsidR="00D332C5" w:rsidRPr="001D725D" w:rsidRDefault="00D332C5">
      <w:pPr>
        <w:pStyle w:val="BodyText"/>
      </w:pPr>
      <w:r w:rsidRPr="001D725D">
        <w:t xml:space="preserve">In addition to developing national extension documents to be incorporated in the Technical Framework, national IHE initiatives may also propose revisions to the global Technical </w:t>
      </w:r>
      <w:r w:rsidRPr="001D725D">
        <w:lastRenderedPageBreak/>
        <w:t>Framework. These may take the form of changes to existing transactions, actors or integration profiles or the addition of new ones. Such general changes would be subject to approval by the IHE Technical and Planning Committees.</w:t>
      </w:r>
    </w:p>
    <w:p w14:paraId="14B06F64" w14:textId="77777777" w:rsidR="00720918" w:rsidRPr="001D725D" w:rsidRDefault="00B27606">
      <w:pPr>
        <w:pStyle w:val="BodyText"/>
      </w:pPr>
      <w:r w:rsidRPr="001D725D">
        <w:t xml:space="preserve">National extensions </w:t>
      </w:r>
      <w:r w:rsidR="00D332C5" w:rsidRPr="001D725D">
        <w:t>that are minor in scope, such as suggestions for clarifications or corrections to documentation, may be submitted throughout the year via the on</w:t>
      </w:r>
      <w:r w:rsidR="00720918" w:rsidRPr="001D725D">
        <w:t xml:space="preserve">going errata tracking process, called the </w:t>
      </w:r>
      <w:hyperlink r:id="rId24" w:history="1">
        <w:r w:rsidRPr="001D725D">
          <w:rPr>
            <w:rStyle w:val="Hyperlink"/>
          </w:rPr>
          <w:t>Change Proposal Process</w:t>
        </w:r>
      </w:hyperlink>
      <w:r w:rsidR="0006269A" w:rsidRPr="001D725D">
        <w:t xml:space="preserve">. </w:t>
      </w:r>
    </w:p>
    <w:p w14:paraId="4FADFDDC" w14:textId="77777777" w:rsidR="00D332C5" w:rsidRPr="001D725D" w:rsidRDefault="00D332C5" w:rsidP="00720918">
      <w:pPr>
        <w:pStyle w:val="BodyText"/>
      </w:pPr>
      <w:r w:rsidRPr="001D725D">
        <w:t xml:space="preserve">More substantial revision proposals, such as proposals to </w:t>
      </w:r>
      <w:r w:rsidR="00904974" w:rsidRPr="001D725D">
        <w:t>add new</w:t>
      </w:r>
      <w:r w:rsidRPr="001D725D">
        <w:t xml:space="preserve"> integration profiles</w:t>
      </w:r>
      <w:r w:rsidR="00B27606" w:rsidRPr="001D725D">
        <w:t xml:space="preserve"> or major country-based extensions</w:t>
      </w:r>
      <w:r w:rsidRPr="001D725D">
        <w:t>, should be submitted directly to the IHE Te</w:t>
      </w:r>
      <w:r w:rsidR="00720918" w:rsidRPr="001D725D">
        <w:t xml:space="preserve">chnical and Planning </w:t>
      </w:r>
      <w:r w:rsidR="008B189A" w:rsidRPr="001D725D">
        <w:t>Committees via</w:t>
      </w:r>
      <w:r w:rsidR="00904974" w:rsidRPr="001D725D">
        <w:t xml:space="preserve"> </w:t>
      </w:r>
      <w:r w:rsidR="008B189A" w:rsidRPr="001D725D">
        <w:t xml:space="preserve">the process for submitting new proposals called the </w:t>
      </w:r>
      <w:hyperlink r:id="rId25" w:history="1">
        <w:r w:rsidR="008B189A" w:rsidRPr="001D725D">
          <w:rPr>
            <w:rStyle w:val="Hyperlink"/>
          </w:rPr>
          <w:t>Profile Proposal Process.</w:t>
        </w:r>
      </w:hyperlink>
    </w:p>
    <w:p w14:paraId="60F0B30B" w14:textId="77777777" w:rsidR="00D332C5" w:rsidRPr="001D725D" w:rsidRDefault="00D332C5"/>
    <w:p w14:paraId="0D1189D6" w14:textId="77777777" w:rsidR="00D332C5" w:rsidRPr="001D725D" w:rsidRDefault="00D332C5">
      <w:pPr>
        <w:pStyle w:val="Heading1"/>
        <w:rPr>
          <w:noProof w:val="0"/>
        </w:rPr>
      </w:pPr>
      <w:bookmarkStart w:id="102" w:name="_Toc417887211"/>
      <w:bookmarkStart w:id="103" w:name="_Toc418525939"/>
      <w:bookmarkStart w:id="104" w:name="_Toc418866110"/>
      <w:bookmarkStart w:id="105" w:name="_Toc303840465"/>
      <w:r w:rsidRPr="001D725D">
        <w:rPr>
          <w:noProof w:val="0"/>
        </w:rPr>
        <w:lastRenderedPageBreak/>
        <w:t xml:space="preserve">National Extensions for IHE </w:t>
      </w:r>
      <w:r w:rsidR="006066D1" w:rsidRPr="001D725D">
        <w:rPr>
          <w:noProof w:val="0"/>
        </w:rPr>
        <w:t>USA</w:t>
      </w:r>
      <w:bookmarkEnd w:id="102"/>
      <w:bookmarkEnd w:id="103"/>
      <w:bookmarkEnd w:id="104"/>
      <w:bookmarkEnd w:id="105"/>
    </w:p>
    <w:p w14:paraId="74E18C3D" w14:textId="77777777" w:rsidR="00D332C5" w:rsidRPr="001D725D" w:rsidRDefault="00D332C5">
      <w:pPr>
        <w:pStyle w:val="BodyText"/>
      </w:pPr>
      <w:r w:rsidRPr="001D725D">
        <w:t>The national extensions documented in this section shall be used in conjunction with the definitions of integration profiles, actors and transactions pr</w:t>
      </w:r>
      <w:r w:rsidR="008240ED" w:rsidRPr="001D725D">
        <w:t xml:space="preserve">ovided in </w:t>
      </w:r>
      <w:r w:rsidR="002110B9" w:rsidRPr="001D725D">
        <w:t>V</w:t>
      </w:r>
      <w:r w:rsidR="008240ED" w:rsidRPr="001D725D">
        <w:t>olumes 1 through 3</w:t>
      </w:r>
      <w:r w:rsidRPr="001D725D">
        <w:t xml:space="preserve"> of the IHE </w:t>
      </w:r>
      <w:r w:rsidR="00F40AA1" w:rsidRPr="001D725D">
        <w:t>ITI</w:t>
      </w:r>
      <w:r w:rsidR="002110B9" w:rsidRPr="001D725D">
        <w:t xml:space="preserve"> </w:t>
      </w:r>
      <w:r w:rsidRPr="001D725D">
        <w:t>Technical Framework</w:t>
      </w:r>
      <w:r w:rsidR="0006269A" w:rsidRPr="001D725D">
        <w:t xml:space="preserve">. </w:t>
      </w:r>
      <w:r w:rsidRPr="001D725D">
        <w:t xml:space="preserve">This section includes extensions and restrictions to effectively support the regional </w:t>
      </w:r>
      <w:r w:rsidR="008240ED" w:rsidRPr="001D725D">
        <w:t xml:space="preserve">practice of healthcare in </w:t>
      </w:r>
      <w:r w:rsidR="00F40AA1" w:rsidRPr="001D725D">
        <w:t>the United States</w:t>
      </w:r>
      <w:r w:rsidRPr="001D725D">
        <w:t xml:space="preserve">. It also translates a number of English terms to ensure correct interpretation of requirements of the </w:t>
      </w:r>
      <w:r w:rsidR="00F40AA1" w:rsidRPr="001D725D">
        <w:t>ITI</w:t>
      </w:r>
      <w:r w:rsidR="002110B9" w:rsidRPr="001D725D">
        <w:t xml:space="preserve"> </w:t>
      </w:r>
      <w:r w:rsidRPr="001D725D">
        <w:t>Technical Framework.</w:t>
      </w:r>
    </w:p>
    <w:p w14:paraId="0BCDF487" w14:textId="77777777" w:rsidR="00C91A3C" w:rsidRPr="001D725D" w:rsidRDefault="00C91A3C" w:rsidP="00C91A3C">
      <w:pPr>
        <w:pStyle w:val="BodyText"/>
      </w:pPr>
      <w:r w:rsidRPr="001D725D">
        <w:t xml:space="preserve">This national extension document was authored under the sponsorship and supervision of </w:t>
      </w:r>
      <w:r w:rsidR="00F40AA1" w:rsidRPr="001D725D">
        <w:t>IHE USA</w:t>
      </w:r>
      <w:r w:rsidRPr="001D725D">
        <w:t xml:space="preserve"> and the IHE </w:t>
      </w:r>
      <w:r w:rsidR="00F40AA1" w:rsidRPr="001D725D">
        <w:t>United States</w:t>
      </w:r>
      <w:r w:rsidRPr="001D725D">
        <w:t xml:space="preserve"> initiative.</w:t>
      </w:r>
    </w:p>
    <w:p w14:paraId="772A95F6" w14:textId="591C18BC" w:rsidR="00342A30" w:rsidRPr="001D725D" w:rsidDel="003E64D7" w:rsidRDefault="00342A30" w:rsidP="00C91A3C">
      <w:pPr>
        <w:pStyle w:val="BodyText"/>
        <w:rPr>
          <w:del w:id="106" w:author="Lynn" w:date="2015-09-14T08:09:00Z"/>
        </w:rPr>
      </w:pPr>
    </w:p>
    <w:p w14:paraId="37C8040A" w14:textId="25EDCEEC" w:rsidR="00F40AA1" w:rsidRPr="001D725D" w:rsidDel="003E64D7" w:rsidRDefault="00F40AA1" w:rsidP="005C01E0">
      <w:pPr>
        <w:pStyle w:val="BodyText"/>
        <w:spacing w:before="0"/>
        <w:rPr>
          <w:del w:id="107" w:author="Lynn" w:date="2015-09-14T08:09:00Z"/>
          <w:rFonts w:eastAsia="Calibri"/>
        </w:rPr>
      </w:pPr>
      <w:del w:id="108" w:author="Lynn" w:date="2015-09-14T08:09:00Z">
        <w:r w:rsidRPr="001D725D" w:rsidDel="003E64D7">
          <w:rPr>
            <w:rFonts w:eastAsia="Calibri"/>
          </w:rPr>
          <w:delText>Alexander Lippitt</w:delText>
        </w:r>
      </w:del>
    </w:p>
    <w:p w14:paraId="0F4FCF46" w14:textId="2F27F96B" w:rsidR="00F40AA1" w:rsidRPr="001D725D" w:rsidDel="003E64D7" w:rsidRDefault="00F40AA1" w:rsidP="005C01E0">
      <w:pPr>
        <w:pStyle w:val="BodyText"/>
        <w:spacing w:before="0"/>
        <w:rPr>
          <w:del w:id="109" w:author="Lynn" w:date="2015-09-14T08:09:00Z"/>
          <w:rFonts w:eastAsia="Calibri"/>
        </w:rPr>
      </w:pPr>
      <w:del w:id="110" w:author="Lynn" w:date="2015-09-14T08:09:00Z">
        <w:r w:rsidRPr="001D725D" w:rsidDel="003E64D7">
          <w:rPr>
            <w:rFonts w:eastAsia="Calibri"/>
          </w:rPr>
          <w:delText>IHE USA Liaison</w:delText>
        </w:r>
      </w:del>
    </w:p>
    <w:p w14:paraId="03CF6987" w14:textId="0DFC77B5" w:rsidR="00F40AA1" w:rsidRPr="001D725D" w:rsidDel="003E64D7" w:rsidRDefault="00F40AA1" w:rsidP="005C01E0">
      <w:pPr>
        <w:pStyle w:val="BodyText"/>
        <w:spacing w:before="0"/>
        <w:rPr>
          <w:del w:id="111" w:author="Lynn" w:date="2015-09-14T08:09:00Z"/>
          <w:rFonts w:eastAsia="Calibri"/>
        </w:rPr>
      </w:pPr>
      <w:del w:id="112" w:author="Lynn" w:date="2015-09-14T08:09:00Z">
        <w:r w:rsidRPr="001D725D" w:rsidDel="003E64D7">
          <w:rPr>
            <w:rFonts w:eastAsia="Calibri"/>
          </w:rPr>
          <w:delText xml:space="preserve">Senior Director, Interoperability and Standards </w:delText>
        </w:r>
      </w:del>
    </w:p>
    <w:p w14:paraId="47102341" w14:textId="298910EE" w:rsidR="00F40AA1" w:rsidRPr="001D725D" w:rsidDel="003E64D7" w:rsidRDefault="00F40AA1" w:rsidP="005C01E0">
      <w:pPr>
        <w:pStyle w:val="BodyText"/>
        <w:spacing w:before="0"/>
        <w:rPr>
          <w:del w:id="113" w:author="Lynn" w:date="2015-09-14T08:09:00Z"/>
          <w:rFonts w:eastAsia="Calibri"/>
        </w:rPr>
      </w:pPr>
      <w:del w:id="114" w:author="Lynn" w:date="2015-09-14T08:09:00Z">
        <w:r w:rsidRPr="001D725D" w:rsidDel="003E64D7">
          <w:rPr>
            <w:rFonts w:eastAsia="Calibri"/>
          </w:rPr>
          <w:delText xml:space="preserve">HIMSS </w:delText>
        </w:r>
      </w:del>
    </w:p>
    <w:p w14:paraId="51254BD4" w14:textId="4D576191" w:rsidR="00C91A3C" w:rsidRPr="001D725D" w:rsidDel="003E64D7" w:rsidRDefault="00596AD6" w:rsidP="00DC297D">
      <w:pPr>
        <w:pStyle w:val="BodyText"/>
        <w:spacing w:before="0"/>
        <w:rPr>
          <w:del w:id="115" w:author="Lynn" w:date="2015-09-14T08:09:00Z"/>
        </w:rPr>
      </w:pPr>
      <w:del w:id="116" w:author="Lynn" w:date="2015-09-14T08:09:00Z">
        <w:r w:rsidDel="003E64D7">
          <w:fldChar w:fldCharType="begin"/>
        </w:r>
        <w:r w:rsidDel="003E64D7">
          <w:delInstrText xml:space="preserve"> HYPERLINK "mailto:alippitt@himss.org" </w:delInstrText>
        </w:r>
        <w:r w:rsidDel="003E64D7">
          <w:fldChar w:fldCharType="separate"/>
        </w:r>
        <w:r w:rsidR="00F40AA1" w:rsidRPr="001D725D" w:rsidDel="003E64D7">
          <w:rPr>
            <w:rFonts w:eastAsia="Calibri"/>
            <w:color w:val="0000FF"/>
            <w:u w:val="single"/>
          </w:rPr>
          <w:delText>alippitt@himss.org</w:delText>
        </w:r>
        <w:r w:rsidDel="003E64D7">
          <w:rPr>
            <w:rFonts w:eastAsia="Calibri"/>
            <w:color w:val="0000FF"/>
            <w:u w:val="single"/>
          </w:rPr>
          <w:fldChar w:fldCharType="end"/>
        </w:r>
      </w:del>
    </w:p>
    <w:p w14:paraId="1EDAEE57" w14:textId="77777777" w:rsidR="00D332C5" w:rsidRPr="001D725D" w:rsidRDefault="00BA16D2">
      <w:pPr>
        <w:pStyle w:val="Heading2"/>
        <w:rPr>
          <w:noProof w:val="0"/>
        </w:rPr>
      </w:pPr>
      <w:bookmarkStart w:id="117" w:name="_Toc417887212"/>
      <w:bookmarkStart w:id="118" w:name="_Toc418525940"/>
      <w:bookmarkStart w:id="119" w:name="_Toc418866111"/>
      <w:bookmarkStart w:id="120" w:name="_Toc303840466"/>
      <w:r w:rsidRPr="001D725D">
        <w:rPr>
          <w:noProof w:val="0"/>
        </w:rPr>
        <w:t xml:space="preserve">IHE </w:t>
      </w:r>
      <w:r w:rsidR="006066D1" w:rsidRPr="001D725D">
        <w:rPr>
          <w:noProof w:val="0"/>
        </w:rPr>
        <w:t>USA</w:t>
      </w:r>
      <w:r w:rsidR="00D332C5" w:rsidRPr="001D725D">
        <w:rPr>
          <w:noProof w:val="0"/>
        </w:rPr>
        <w:t xml:space="preserve"> Scope</w:t>
      </w:r>
      <w:r w:rsidR="006A1F40" w:rsidRPr="001D725D">
        <w:rPr>
          <w:noProof w:val="0"/>
        </w:rPr>
        <w:t xml:space="preserve"> of Changes</w:t>
      </w:r>
      <w:bookmarkEnd w:id="117"/>
      <w:bookmarkEnd w:id="118"/>
      <w:bookmarkEnd w:id="119"/>
      <w:bookmarkEnd w:id="120"/>
    </w:p>
    <w:p w14:paraId="4FF64FC7" w14:textId="77777777" w:rsidR="00EA0B4F" w:rsidRPr="001D725D" w:rsidRDefault="006066D1">
      <w:pPr>
        <w:pStyle w:val="BodyText"/>
      </w:pPr>
      <w:r w:rsidRPr="001D725D">
        <w:t>Th</w:t>
      </w:r>
      <w:r w:rsidR="00EA0B4F" w:rsidRPr="001D725D">
        <w:t>is</w:t>
      </w:r>
      <w:r w:rsidRPr="001D725D">
        <w:t xml:space="preserve"> national extension </w:t>
      </w:r>
      <w:r w:rsidR="00EA0B4F" w:rsidRPr="001D725D">
        <w:t>i</w:t>
      </w:r>
      <w:r w:rsidRPr="001D725D">
        <w:t xml:space="preserve">mplementation </w:t>
      </w:r>
      <w:r w:rsidR="00EA0B4F" w:rsidRPr="001D725D">
        <w:t>g</w:t>
      </w:r>
      <w:r w:rsidRPr="001D725D">
        <w:t xml:space="preserve">uide is based on the </w:t>
      </w:r>
      <w:hyperlink r:id="rId26" w:history="1">
        <w:r w:rsidRPr="001D725D">
          <w:rPr>
            <w:rStyle w:val="Hyperlink"/>
          </w:rPr>
          <w:t>IHE Patient Care Coordination (PCC) White Paper, A Data Access Framework using IHE Profiles</w:t>
        </w:r>
      </w:hyperlink>
      <w:r w:rsidR="00EA0B4F" w:rsidRPr="001D725D">
        <w:t xml:space="preserve">. It provides guidance for the following use cases: </w:t>
      </w:r>
    </w:p>
    <w:p w14:paraId="375F6CC5" w14:textId="77777777" w:rsidR="000631B8" w:rsidRPr="005C01E0" w:rsidRDefault="00EA0B4F" w:rsidP="005C01E0">
      <w:pPr>
        <w:numPr>
          <w:ilvl w:val="0"/>
          <w:numId w:val="14"/>
        </w:numPr>
        <w:ind w:left="360"/>
        <w:rPr>
          <w:rStyle w:val="BodyTextChar"/>
        </w:rPr>
      </w:pPr>
      <w:r w:rsidRPr="001D725D">
        <w:rPr>
          <w:rStyle w:val="Strong"/>
          <w:rFonts w:cs="Arial"/>
          <w:b w:val="0"/>
          <w:color w:val="000000"/>
          <w:u w:val="single"/>
          <w:shd w:val="clear" w:color="auto" w:fill="FFFFFF"/>
        </w:rPr>
        <w:t>Local Data Access Framework (LDAF):</w:t>
      </w:r>
      <w:r w:rsidRPr="005C01E0">
        <w:rPr>
          <w:rStyle w:val="BodyTextChar"/>
        </w:rPr>
        <w:t> </w:t>
      </w:r>
    </w:p>
    <w:p w14:paraId="62DC957C" w14:textId="77777777" w:rsidR="00EA0B4F" w:rsidRPr="001D725D" w:rsidRDefault="00EA0B4F" w:rsidP="005C01E0">
      <w:pPr>
        <w:pStyle w:val="ListContinue1"/>
        <w:rPr>
          <w:lang w:bidi="en-US"/>
        </w:rPr>
      </w:pPr>
      <w:r w:rsidRPr="001D725D">
        <w:rPr>
          <w:shd w:val="clear" w:color="auto" w:fill="FFFFFF"/>
        </w:rPr>
        <w:t>Local Data Access Framework (LDAF</w:t>
      </w:r>
      <w:proofErr w:type="gramStart"/>
      <w:r w:rsidRPr="001D725D">
        <w:rPr>
          <w:shd w:val="clear" w:color="auto" w:fill="FFFFFF"/>
        </w:rPr>
        <w:t>) which is a part of overall Data Access Framework specifically</w:t>
      </w:r>
      <w:proofErr w:type="gramEnd"/>
      <w:r w:rsidRPr="001D725D">
        <w:rPr>
          <w:shd w:val="clear" w:color="auto" w:fill="FFFFFF"/>
        </w:rPr>
        <w:t xml:space="preserve"> outlines the standards and profiles used to access data within an organization.</w:t>
      </w:r>
    </w:p>
    <w:p w14:paraId="435FA0AC" w14:textId="77777777" w:rsidR="000631B8" w:rsidRPr="005C01E0" w:rsidRDefault="00EA0B4F" w:rsidP="003D1742">
      <w:pPr>
        <w:numPr>
          <w:ilvl w:val="0"/>
          <w:numId w:val="14"/>
        </w:numPr>
        <w:ind w:left="360"/>
        <w:rPr>
          <w:lang w:bidi="en-US"/>
        </w:rPr>
      </w:pPr>
      <w:r w:rsidRPr="001D725D">
        <w:rPr>
          <w:rStyle w:val="Strong"/>
          <w:rFonts w:cs="Arial"/>
          <w:b w:val="0"/>
          <w:color w:val="000000"/>
          <w:u w:val="single"/>
          <w:shd w:val="clear" w:color="auto" w:fill="FFFFFF"/>
        </w:rPr>
        <w:t>Targeted Data Access Framework (TDAF):</w:t>
      </w:r>
      <w:r w:rsidRPr="005C01E0">
        <w:rPr>
          <w:rStyle w:val="BodyTextChar"/>
        </w:rPr>
        <w:t> </w:t>
      </w:r>
    </w:p>
    <w:p w14:paraId="46A3AC2B" w14:textId="77777777" w:rsidR="00EA0B4F" w:rsidRPr="001D725D" w:rsidRDefault="00EA0B4F" w:rsidP="005C01E0">
      <w:pPr>
        <w:pStyle w:val="ListContinue1"/>
        <w:rPr>
          <w:lang w:bidi="en-US"/>
        </w:rPr>
      </w:pPr>
      <w:r w:rsidRPr="001D725D">
        <w:rPr>
          <w:shd w:val="clear" w:color="auto" w:fill="FFFFFF"/>
        </w:rPr>
        <w:t>Targeted Data Access Framework (TDAF</w:t>
      </w:r>
      <w:proofErr w:type="gramStart"/>
      <w:r w:rsidRPr="001D725D">
        <w:rPr>
          <w:shd w:val="clear" w:color="auto" w:fill="FFFFFF"/>
        </w:rPr>
        <w:t>) which is a part of overall Data Access Framework specifically</w:t>
      </w:r>
      <w:proofErr w:type="gramEnd"/>
      <w:r w:rsidRPr="001D725D">
        <w:rPr>
          <w:shd w:val="clear" w:color="auto" w:fill="FFFFFF"/>
        </w:rPr>
        <w:t xml:space="preserve"> outlines the standards and profiles used to access data from a single known external organization. </w:t>
      </w:r>
    </w:p>
    <w:p w14:paraId="1010C49E" w14:textId="77777777" w:rsidR="00D332C5" w:rsidRPr="001D725D" w:rsidRDefault="00D332C5">
      <w:pPr>
        <w:pStyle w:val="BodyText"/>
      </w:pPr>
      <w:r w:rsidRPr="001D725D">
        <w:t xml:space="preserve">The extensions, restrictions and translations specified apply to the following IHE </w:t>
      </w:r>
      <w:r w:rsidR="00F40AA1" w:rsidRPr="001D725D">
        <w:t>ITI</w:t>
      </w:r>
      <w:r w:rsidR="002110B9" w:rsidRPr="001D725D">
        <w:t xml:space="preserve"> </w:t>
      </w:r>
      <w:r w:rsidRPr="001D725D">
        <w:t>Integration profiles:</w:t>
      </w:r>
    </w:p>
    <w:p w14:paraId="6E539073" w14:textId="77777777" w:rsidR="001D0918" w:rsidRPr="001D725D" w:rsidRDefault="001D0918" w:rsidP="00E35955">
      <w:pPr>
        <w:pStyle w:val="ListBullet2"/>
      </w:pPr>
      <w:r w:rsidRPr="001D725D">
        <w:t>ITI: EUA</w:t>
      </w:r>
    </w:p>
    <w:p w14:paraId="16D98EAE" w14:textId="77777777" w:rsidR="00063ABE" w:rsidRPr="001D725D" w:rsidRDefault="00063ABE" w:rsidP="00E35955">
      <w:pPr>
        <w:pStyle w:val="ListBullet2"/>
      </w:pPr>
      <w:r w:rsidRPr="001D725D">
        <w:t>ITI: IUA</w:t>
      </w:r>
    </w:p>
    <w:p w14:paraId="33436947" w14:textId="77777777" w:rsidR="001D0918" w:rsidRPr="001D725D" w:rsidRDefault="001D0918" w:rsidP="001D0918">
      <w:pPr>
        <w:pStyle w:val="ListBullet2"/>
      </w:pPr>
      <w:r w:rsidRPr="001D725D">
        <w:t>ITI: XUA</w:t>
      </w:r>
    </w:p>
    <w:p w14:paraId="3C2A87E2" w14:textId="77777777" w:rsidR="001D0918" w:rsidRPr="001D725D" w:rsidRDefault="001D0918" w:rsidP="001D0918">
      <w:pPr>
        <w:pStyle w:val="ListBullet2"/>
      </w:pPr>
      <w:r w:rsidRPr="001D725D">
        <w:t>ITI: MHD v2</w:t>
      </w:r>
    </w:p>
    <w:p w14:paraId="46ABC0B1" w14:textId="77777777" w:rsidR="001D0918" w:rsidRPr="001D725D" w:rsidRDefault="001D0918" w:rsidP="001D0918">
      <w:pPr>
        <w:pStyle w:val="ListBullet2"/>
      </w:pPr>
      <w:r w:rsidRPr="001D725D">
        <w:t xml:space="preserve">ITI: </w:t>
      </w:r>
      <w:proofErr w:type="spellStart"/>
      <w:r w:rsidRPr="001D725D">
        <w:t>PDQm</w:t>
      </w:r>
      <w:proofErr w:type="spellEnd"/>
    </w:p>
    <w:p w14:paraId="460C2D1A" w14:textId="77777777" w:rsidR="001D0918" w:rsidRPr="001D725D" w:rsidRDefault="001D0918" w:rsidP="001D0918">
      <w:pPr>
        <w:pStyle w:val="ListBullet2"/>
      </w:pPr>
      <w:r w:rsidRPr="001D725D">
        <w:t>ITI: PIX/PDQ V3</w:t>
      </w:r>
    </w:p>
    <w:p w14:paraId="5C2B2060" w14:textId="77777777" w:rsidR="001D0918" w:rsidRPr="001D725D" w:rsidRDefault="001D0918" w:rsidP="001D0918">
      <w:pPr>
        <w:pStyle w:val="ListBullet2"/>
      </w:pPr>
      <w:r w:rsidRPr="001D725D">
        <w:t>ITI: MPQ</w:t>
      </w:r>
    </w:p>
    <w:p w14:paraId="7D85EC39" w14:textId="77777777" w:rsidR="001D0918" w:rsidRPr="001D725D" w:rsidRDefault="001D0918" w:rsidP="00063ABE">
      <w:pPr>
        <w:pStyle w:val="ListBullet2"/>
      </w:pPr>
      <w:r w:rsidRPr="001D725D">
        <w:t xml:space="preserve">ITI: </w:t>
      </w:r>
      <w:proofErr w:type="spellStart"/>
      <w:r w:rsidRPr="001D725D">
        <w:t>XDS</w:t>
      </w:r>
      <w:ins w:id="121" w:author="Lynn" w:date="2015-09-03T11:25:00Z">
        <w:r w:rsidR="0039583C">
          <w:t>.b</w:t>
        </w:r>
      </w:ins>
      <w:proofErr w:type="spellEnd"/>
    </w:p>
    <w:p w14:paraId="15C42F62" w14:textId="77777777" w:rsidR="00063ABE" w:rsidRPr="001D725D" w:rsidRDefault="00063ABE" w:rsidP="00063ABE">
      <w:pPr>
        <w:pStyle w:val="ListBullet2"/>
      </w:pPr>
      <w:r w:rsidRPr="001D725D">
        <w:t>ITI: XCA</w:t>
      </w:r>
    </w:p>
    <w:p w14:paraId="225A9300" w14:textId="77777777" w:rsidR="00063ABE" w:rsidRPr="001D725D" w:rsidRDefault="00063ABE" w:rsidP="00063ABE">
      <w:pPr>
        <w:pStyle w:val="ListBullet2"/>
      </w:pPr>
      <w:r w:rsidRPr="001D725D">
        <w:t>ITI: XCPD</w:t>
      </w:r>
    </w:p>
    <w:p w14:paraId="07C63D05" w14:textId="77777777" w:rsidR="0042458E" w:rsidRPr="001D725D" w:rsidRDefault="0042458E" w:rsidP="00E35955">
      <w:pPr>
        <w:pStyle w:val="ListBullet2"/>
      </w:pPr>
      <w:r w:rsidRPr="001D725D">
        <w:t>ITI: ATNA</w:t>
      </w:r>
    </w:p>
    <w:p w14:paraId="5B1FB05F" w14:textId="77777777" w:rsidR="0042458E" w:rsidRPr="001D725D" w:rsidRDefault="0042458E" w:rsidP="00E35955">
      <w:pPr>
        <w:pStyle w:val="ListBullet2"/>
      </w:pPr>
      <w:r w:rsidRPr="001D725D">
        <w:t>ITI: CT</w:t>
      </w:r>
    </w:p>
    <w:p w14:paraId="69BE1842" w14:textId="46E1A732" w:rsidR="00880C71" w:rsidRPr="001D725D" w:rsidRDefault="003E7821" w:rsidP="003E7821">
      <w:pPr>
        <w:pStyle w:val="ListBullet"/>
        <w:numPr>
          <w:ilvl w:val="0"/>
          <w:numId w:val="0"/>
        </w:numPr>
        <w:ind w:left="360" w:hanging="360"/>
      </w:pPr>
      <w:r w:rsidRPr="001D725D">
        <w:t xml:space="preserve">The </w:t>
      </w:r>
      <w:r w:rsidR="00AD6303" w:rsidRPr="001D725D">
        <w:t>implementation guide can be found in</w:t>
      </w:r>
      <w:ins w:id="122" w:author="Lynn" w:date="2015-09-14T08:14:00Z">
        <w:r w:rsidR="003E64D7">
          <w:t xml:space="preserve"> Section</w:t>
        </w:r>
      </w:ins>
      <w:del w:id="123" w:author="Lynn" w:date="2015-09-14T08:14:00Z">
        <w:r w:rsidR="00AD6303" w:rsidRPr="001D725D" w:rsidDel="003E64D7">
          <w:delText xml:space="preserve"> </w:delText>
        </w:r>
      </w:del>
      <w:ins w:id="124" w:author="Lynn" w:date="2015-09-14T08:11:00Z">
        <w:r w:rsidR="003E64D7">
          <w:t xml:space="preserve"> X</w:t>
        </w:r>
      </w:ins>
      <w:ins w:id="125" w:author="Lynn" w:date="2015-09-14T08:14:00Z">
        <w:r w:rsidR="003E64D7">
          <w:t xml:space="preserve"> and its appendices</w:t>
        </w:r>
      </w:ins>
      <w:del w:id="126" w:author="Lynn" w:date="2015-09-14T08:11:00Z">
        <w:r w:rsidRPr="001D725D" w:rsidDel="003E64D7">
          <w:delText xml:space="preserve">Appendix </w:delText>
        </w:r>
      </w:del>
      <w:ins w:id="127" w:author="nbashyam" w:date="2015-09-09T09:30:00Z">
        <w:del w:id="128" w:author="Lynn" w:date="2015-09-14T08:11:00Z">
          <w:r w:rsidR="00AD2F58" w:rsidDel="003E64D7">
            <w:delText>D</w:delText>
          </w:r>
        </w:del>
      </w:ins>
      <w:del w:id="129" w:author="nbashyam" w:date="2015-09-09T09:30:00Z">
        <w:r w:rsidRPr="001D725D" w:rsidDel="00AD2F58">
          <w:delText>A</w:delText>
        </w:r>
      </w:del>
      <w:r w:rsidRPr="001D725D">
        <w:t>.</w:t>
      </w:r>
      <w:r w:rsidR="00AD6303" w:rsidRPr="001D725D">
        <w:t xml:space="preserve"> </w:t>
      </w:r>
    </w:p>
    <w:p w14:paraId="3CB57D75" w14:textId="06B57DAF" w:rsidR="004F4EC5" w:rsidRPr="001D725D" w:rsidDel="003E64D7" w:rsidRDefault="004F4EC5" w:rsidP="004F4EC5">
      <w:pPr>
        <w:pStyle w:val="PartTitle"/>
        <w:rPr>
          <w:del w:id="130" w:author="Lynn" w:date="2015-09-14T08:10:00Z"/>
        </w:rPr>
      </w:pPr>
      <w:bookmarkStart w:id="131" w:name="_Toc392576799"/>
      <w:bookmarkStart w:id="132" w:name="_Toc418066130"/>
      <w:bookmarkStart w:id="133" w:name="_Toc418525941"/>
      <w:bookmarkStart w:id="134" w:name="_Toc418866112"/>
      <w:del w:id="135" w:author="Lynn" w:date="2015-09-14T08:10:00Z">
        <w:r w:rsidRPr="001D725D" w:rsidDel="003E64D7">
          <w:lastRenderedPageBreak/>
          <w:delText>Appendices</w:delText>
        </w:r>
        <w:bookmarkEnd w:id="131"/>
        <w:bookmarkEnd w:id="132"/>
        <w:bookmarkEnd w:id="133"/>
        <w:bookmarkEnd w:id="134"/>
      </w:del>
    </w:p>
    <w:p w14:paraId="199AD769" w14:textId="747C0776" w:rsidR="004F4EC5" w:rsidRPr="005C01E0" w:rsidRDefault="004F4EC5" w:rsidP="005C01E0">
      <w:pPr>
        <w:pStyle w:val="AppendixHeading1"/>
        <w:numPr>
          <w:ilvl w:val="0"/>
          <w:numId w:val="0"/>
        </w:numPr>
      </w:pPr>
      <w:bookmarkStart w:id="136" w:name="_Toc387830287"/>
      <w:bookmarkStart w:id="137" w:name="_Toc392576800"/>
      <w:bookmarkStart w:id="138" w:name="_Toc418066131"/>
      <w:bookmarkStart w:id="139" w:name="_Toc418525942"/>
      <w:bookmarkStart w:id="140" w:name="_Toc418866113"/>
      <w:del w:id="141" w:author="Lynn" w:date="2015-09-14T08:14:00Z">
        <w:r w:rsidRPr="005C01E0" w:rsidDel="003E64D7">
          <w:delText xml:space="preserve">Appendix </w:delText>
        </w:r>
      </w:del>
      <w:bookmarkStart w:id="142" w:name="_Toc303840467"/>
      <w:ins w:id="143" w:author="Lynn" w:date="2015-09-14T08:13:00Z">
        <w:r w:rsidR="003E64D7">
          <w:t>X</w:t>
        </w:r>
      </w:ins>
      <w:ins w:id="144" w:author="nbashyam" w:date="2015-09-09T09:29:00Z">
        <w:del w:id="145" w:author="Lynn" w:date="2015-09-14T08:13:00Z">
          <w:r w:rsidR="00F56DEF" w:rsidDel="003E64D7">
            <w:delText>D</w:delText>
          </w:r>
        </w:del>
      </w:ins>
      <w:del w:id="146" w:author="nbashyam" w:date="2015-09-09T09:29:00Z">
        <w:r w:rsidRPr="005C01E0" w:rsidDel="00F56DEF">
          <w:delText>A</w:delText>
        </w:r>
      </w:del>
      <w:r w:rsidRPr="005C01E0">
        <w:t xml:space="preserve"> – </w:t>
      </w:r>
      <w:bookmarkStart w:id="147" w:name="OLE_LINK9"/>
      <w:bookmarkEnd w:id="136"/>
      <w:bookmarkEnd w:id="137"/>
      <w:bookmarkEnd w:id="138"/>
      <w:r w:rsidR="00AD6303" w:rsidRPr="005C01E0">
        <w:t>Data Access Framework (DAF) Document Metadata Based Access Implementation Guide</w:t>
      </w:r>
      <w:bookmarkEnd w:id="139"/>
      <w:bookmarkEnd w:id="140"/>
      <w:bookmarkEnd w:id="147"/>
      <w:bookmarkEnd w:id="142"/>
    </w:p>
    <w:p w14:paraId="64468BD1" w14:textId="77777777" w:rsidR="00AD6303" w:rsidRPr="001D725D" w:rsidRDefault="00AD6303" w:rsidP="005C01E0">
      <w:pPr>
        <w:pStyle w:val="BodyText"/>
      </w:pPr>
    </w:p>
    <w:p w14:paraId="016EC55E" w14:textId="77777777" w:rsidR="00AD6303" w:rsidRPr="001D725D" w:rsidRDefault="00AD6303" w:rsidP="00AD6303"/>
    <w:p w14:paraId="119664F8" w14:textId="77777777" w:rsidR="00AD6303" w:rsidRPr="001D725D" w:rsidRDefault="00AD6303" w:rsidP="005C01E0">
      <w:pPr>
        <w:pStyle w:val="BodyText"/>
      </w:pPr>
      <w:r w:rsidRPr="001D725D">
        <w:br w:type="page"/>
      </w:r>
    </w:p>
    <w:p w14:paraId="51AC2BF3" w14:textId="77777777" w:rsidR="00AD6303" w:rsidRPr="001D725D" w:rsidRDefault="00AD6303" w:rsidP="005C01E0">
      <w:pPr>
        <w:pStyle w:val="Heading2"/>
        <w:widowControl w:val="0"/>
        <w:numPr>
          <w:ilvl w:val="0"/>
          <w:numId w:val="0"/>
        </w:numPr>
      </w:pPr>
      <w:bookmarkStart w:id="148" w:name="_Toc418866117"/>
      <w:bookmarkStart w:id="149" w:name="_Toc303840468"/>
      <w:r w:rsidRPr="001D725D">
        <w:rPr>
          <w:noProof w:val="0"/>
        </w:rPr>
        <w:lastRenderedPageBreak/>
        <w:t>Copyrights</w:t>
      </w:r>
      <w:bookmarkEnd w:id="148"/>
      <w:bookmarkEnd w:id="149"/>
    </w:p>
    <w:p w14:paraId="551EF4E9" w14:textId="77777777" w:rsidR="00AD69D2" w:rsidRDefault="00AD6303" w:rsidP="002B14FA">
      <w:pPr>
        <w:pStyle w:val="BodyText"/>
      </w:pPr>
      <w:r w:rsidRPr="001D725D">
        <w:rPr>
          <w:lang w:bidi="en-US"/>
        </w:rPr>
        <w:t>This material includes materials from Health Level 7 International (</w:t>
      </w:r>
      <w:r w:rsidR="00970EDF">
        <w:rPr>
          <w:lang w:bidi="en-US"/>
        </w:rPr>
        <w:t>HL7®</w:t>
      </w:r>
      <w:r w:rsidRPr="001D725D">
        <w:rPr>
          <w:lang w:bidi="en-US"/>
        </w:rPr>
        <w:t>), Integrating the Healthcare Enterprise (IHE), the Office of the National Coordinator for Health IT (ONC) Standards and Interoperability (S&amp;I) Framework Data Access Framework Initiative documents. All materials used in this document are for prototype and development purposes ONLY, with permission from the underlying organizations.</w:t>
      </w:r>
      <w:bookmarkStart w:id="150" w:name="_Toc418867101"/>
      <w:bookmarkStart w:id="151" w:name="_Toc418867833"/>
      <w:bookmarkStart w:id="152" w:name="_Toc418867932"/>
      <w:bookmarkStart w:id="153" w:name="_Toc419100633"/>
      <w:bookmarkStart w:id="154" w:name="_Toc419797959"/>
      <w:bookmarkStart w:id="155" w:name="_Toc419799748"/>
      <w:bookmarkStart w:id="156" w:name="_Toc419801799"/>
      <w:bookmarkStart w:id="157" w:name="_Toc420918169"/>
      <w:bookmarkStart w:id="158" w:name="_Toc420918283"/>
      <w:bookmarkStart w:id="159" w:name="_Toc420918396"/>
      <w:bookmarkStart w:id="160" w:name="_Toc420918509"/>
      <w:bookmarkStart w:id="161" w:name="_Toc420918623"/>
      <w:bookmarkStart w:id="162" w:name="_Toc420918737"/>
      <w:bookmarkStart w:id="163" w:name="_Toc420924234"/>
      <w:bookmarkStart w:id="164" w:name="_Toc420927280"/>
      <w:bookmarkStart w:id="165" w:name="_Toc418867102"/>
      <w:bookmarkStart w:id="166" w:name="_Toc418867834"/>
      <w:bookmarkStart w:id="167" w:name="_Toc418867933"/>
      <w:bookmarkStart w:id="168" w:name="_Toc419100634"/>
      <w:bookmarkStart w:id="169" w:name="_Toc419797960"/>
      <w:bookmarkStart w:id="170" w:name="_Toc419799749"/>
      <w:bookmarkStart w:id="171" w:name="_Toc419801800"/>
      <w:bookmarkStart w:id="172" w:name="_Toc420918170"/>
      <w:bookmarkStart w:id="173" w:name="_Toc420918284"/>
      <w:bookmarkStart w:id="174" w:name="_Toc420918397"/>
      <w:bookmarkStart w:id="175" w:name="_Toc420918510"/>
      <w:bookmarkStart w:id="176" w:name="_Toc420918624"/>
      <w:bookmarkStart w:id="177" w:name="_Toc420918738"/>
      <w:bookmarkStart w:id="178" w:name="_Toc420924235"/>
      <w:bookmarkStart w:id="179" w:name="_Toc420927281"/>
      <w:bookmarkStart w:id="180" w:name="_Toc418867103"/>
      <w:bookmarkStart w:id="181" w:name="_Toc418867835"/>
      <w:bookmarkStart w:id="182" w:name="_Toc418867934"/>
      <w:bookmarkStart w:id="183" w:name="_Toc419100635"/>
      <w:bookmarkStart w:id="184" w:name="_Toc419797961"/>
      <w:bookmarkStart w:id="185" w:name="_Toc419799750"/>
      <w:bookmarkStart w:id="186" w:name="_Toc419801801"/>
      <w:bookmarkStart w:id="187" w:name="_Toc420918171"/>
      <w:bookmarkStart w:id="188" w:name="_Toc420918285"/>
      <w:bookmarkStart w:id="189" w:name="_Toc420918398"/>
      <w:bookmarkStart w:id="190" w:name="_Toc420918511"/>
      <w:bookmarkStart w:id="191" w:name="_Toc420918625"/>
      <w:bookmarkStart w:id="192" w:name="_Toc420918739"/>
      <w:bookmarkStart w:id="193" w:name="_Toc420924236"/>
      <w:bookmarkStart w:id="194" w:name="_Toc420927282"/>
      <w:bookmarkStart w:id="195" w:name="_Toc418867104"/>
      <w:bookmarkStart w:id="196" w:name="_Toc418867836"/>
      <w:bookmarkStart w:id="197" w:name="_Toc418867935"/>
      <w:bookmarkStart w:id="198" w:name="_Toc419100636"/>
      <w:bookmarkStart w:id="199" w:name="_Toc419797962"/>
      <w:bookmarkStart w:id="200" w:name="_Toc419799751"/>
      <w:bookmarkStart w:id="201" w:name="_Toc419801802"/>
      <w:bookmarkStart w:id="202" w:name="_Toc420918172"/>
      <w:bookmarkStart w:id="203" w:name="_Toc420918286"/>
      <w:bookmarkStart w:id="204" w:name="_Toc420918399"/>
      <w:bookmarkStart w:id="205" w:name="_Toc420918512"/>
      <w:bookmarkStart w:id="206" w:name="_Toc420918626"/>
      <w:bookmarkStart w:id="207" w:name="_Toc420918740"/>
      <w:bookmarkStart w:id="208" w:name="_Toc420924237"/>
      <w:bookmarkStart w:id="209" w:name="_Toc420927283"/>
      <w:bookmarkStart w:id="210" w:name="_Toc418867105"/>
      <w:bookmarkStart w:id="211" w:name="_Toc418867837"/>
      <w:bookmarkStart w:id="212" w:name="_Toc418867936"/>
      <w:bookmarkStart w:id="213" w:name="_Toc419100637"/>
      <w:bookmarkStart w:id="214" w:name="_Toc419797963"/>
      <w:bookmarkStart w:id="215" w:name="_Toc419799752"/>
      <w:bookmarkStart w:id="216" w:name="_Toc419801803"/>
      <w:bookmarkStart w:id="217" w:name="_Toc420918173"/>
      <w:bookmarkStart w:id="218" w:name="_Toc420918287"/>
      <w:bookmarkStart w:id="219" w:name="_Toc420918400"/>
      <w:bookmarkStart w:id="220" w:name="_Toc420918513"/>
      <w:bookmarkStart w:id="221" w:name="_Toc420918627"/>
      <w:bookmarkStart w:id="222" w:name="_Toc420918741"/>
      <w:bookmarkStart w:id="223" w:name="_Toc420924238"/>
      <w:bookmarkStart w:id="224" w:name="_Toc420927284"/>
      <w:bookmarkStart w:id="225" w:name="_Toc418867106"/>
      <w:bookmarkStart w:id="226" w:name="_Toc418867838"/>
      <w:bookmarkStart w:id="227" w:name="_Toc418867937"/>
      <w:bookmarkStart w:id="228" w:name="_Toc419100638"/>
      <w:bookmarkStart w:id="229" w:name="_Toc419797964"/>
      <w:bookmarkStart w:id="230" w:name="_Toc419799753"/>
      <w:bookmarkStart w:id="231" w:name="_Toc419801804"/>
      <w:bookmarkStart w:id="232" w:name="_Toc420918174"/>
      <w:bookmarkStart w:id="233" w:name="_Toc420918288"/>
      <w:bookmarkStart w:id="234" w:name="_Toc420918401"/>
      <w:bookmarkStart w:id="235" w:name="_Toc420918514"/>
      <w:bookmarkStart w:id="236" w:name="_Toc420918628"/>
      <w:bookmarkStart w:id="237" w:name="_Toc420918742"/>
      <w:bookmarkStart w:id="238" w:name="_Toc420924239"/>
      <w:bookmarkStart w:id="239" w:name="_Toc420927285"/>
      <w:bookmarkStart w:id="240" w:name="_Toc418867107"/>
      <w:bookmarkStart w:id="241" w:name="_Toc418867839"/>
      <w:bookmarkStart w:id="242" w:name="_Toc418867938"/>
      <w:bookmarkStart w:id="243" w:name="_Toc419100639"/>
      <w:bookmarkStart w:id="244" w:name="_Toc419797965"/>
      <w:bookmarkStart w:id="245" w:name="_Toc419799754"/>
      <w:bookmarkStart w:id="246" w:name="_Toc419801805"/>
      <w:bookmarkStart w:id="247" w:name="_Toc420918175"/>
      <w:bookmarkStart w:id="248" w:name="_Toc420918289"/>
      <w:bookmarkStart w:id="249" w:name="_Toc420918402"/>
      <w:bookmarkStart w:id="250" w:name="_Toc420918515"/>
      <w:bookmarkStart w:id="251" w:name="_Toc420918629"/>
      <w:bookmarkStart w:id="252" w:name="_Toc420918743"/>
      <w:bookmarkStart w:id="253" w:name="_Toc420924240"/>
      <w:bookmarkStart w:id="254" w:name="_Toc420927286"/>
      <w:bookmarkStart w:id="255" w:name="_Toc418867108"/>
      <w:bookmarkStart w:id="256" w:name="_Toc418867840"/>
      <w:bookmarkStart w:id="257" w:name="_Toc418867939"/>
      <w:bookmarkStart w:id="258" w:name="_Toc419100640"/>
      <w:bookmarkStart w:id="259" w:name="_Toc419797966"/>
      <w:bookmarkStart w:id="260" w:name="_Toc419799755"/>
      <w:bookmarkStart w:id="261" w:name="_Toc419801806"/>
      <w:bookmarkStart w:id="262" w:name="_Toc420918176"/>
      <w:bookmarkStart w:id="263" w:name="_Toc420918290"/>
      <w:bookmarkStart w:id="264" w:name="_Toc420918403"/>
      <w:bookmarkStart w:id="265" w:name="_Toc420918516"/>
      <w:bookmarkStart w:id="266" w:name="_Toc420918630"/>
      <w:bookmarkStart w:id="267" w:name="_Toc420918744"/>
      <w:bookmarkStart w:id="268" w:name="_Toc420924241"/>
      <w:bookmarkStart w:id="269" w:name="_Toc420927287"/>
      <w:bookmarkStart w:id="270" w:name="_Toc418867109"/>
      <w:bookmarkStart w:id="271" w:name="_Toc418867841"/>
      <w:bookmarkStart w:id="272" w:name="_Toc418867940"/>
      <w:bookmarkStart w:id="273" w:name="_Toc419100641"/>
      <w:bookmarkStart w:id="274" w:name="_Toc419797967"/>
      <w:bookmarkStart w:id="275" w:name="_Toc419799756"/>
      <w:bookmarkStart w:id="276" w:name="_Toc419801807"/>
      <w:bookmarkStart w:id="277" w:name="_Toc420918177"/>
      <w:bookmarkStart w:id="278" w:name="_Toc420918291"/>
      <w:bookmarkStart w:id="279" w:name="_Toc420918404"/>
      <w:bookmarkStart w:id="280" w:name="_Toc420918517"/>
      <w:bookmarkStart w:id="281" w:name="_Toc420918631"/>
      <w:bookmarkStart w:id="282" w:name="_Toc420918745"/>
      <w:bookmarkStart w:id="283" w:name="_Toc420924242"/>
      <w:bookmarkStart w:id="284" w:name="_Toc420927288"/>
      <w:bookmarkStart w:id="285" w:name="_Toc325660309"/>
      <w:bookmarkStart w:id="286" w:name="_Toc418502096"/>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1FA678E5" w14:textId="5DFE36C2" w:rsidR="000669AD" w:rsidRDefault="00D4471C" w:rsidP="003E64D7">
      <w:pPr>
        <w:pStyle w:val="Heading1"/>
        <w:numPr>
          <w:ilvl w:val="0"/>
          <w:numId w:val="0"/>
        </w:numPr>
        <w:pPrChange w:id="287" w:author="Lynn" w:date="2015-09-14T08:14:00Z">
          <w:pPr>
            <w:pStyle w:val="Heading1"/>
            <w:numPr>
              <w:numId w:val="155"/>
            </w:numPr>
          </w:pPr>
        </w:pPrChange>
      </w:pPr>
      <w:bookmarkStart w:id="288" w:name="_Toc303840469"/>
      <w:ins w:id="289" w:author="Lynn" w:date="2015-09-14T08:32:00Z">
        <w:r>
          <w:rPr>
            <w:noProof w:val="0"/>
          </w:rPr>
          <w:lastRenderedPageBreak/>
          <w:t xml:space="preserve">1 </w:t>
        </w:r>
      </w:ins>
      <w:r w:rsidR="000669AD">
        <w:rPr>
          <w:noProof w:val="0"/>
        </w:rPr>
        <w:t>Open Issues</w:t>
      </w:r>
      <w:bookmarkEnd w:id="288"/>
    </w:p>
    <w:p w14:paraId="5078B265" w14:textId="77777777" w:rsidR="000669AD" w:rsidRPr="001D725D" w:rsidRDefault="00AD69D2" w:rsidP="000669AD">
      <w:pPr>
        <w:pStyle w:val="ListBullet2"/>
      </w:pPr>
      <w:r>
        <w:t>None at this time</w:t>
      </w:r>
    </w:p>
    <w:p w14:paraId="4160B84A" w14:textId="77777777" w:rsidR="000669AD" w:rsidRDefault="000669AD" w:rsidP="00AD69D2">
      <w:pPr>
        <w:pStyle w:val="ListBullet2"/>
        <w:numPr>
          <w:ilvl w:val="0"/>
          <w:numId w:val="0"/>
        </w:numPr>
        <w:ind w:left="360"/>
      </w:pPr>
    </w:p>
    <w:p w14:paraId="368AC26E" w14:textId="77777777" w:rsidR="000669AD" w:rsidRPr="000669AD" w:rsidRDefault="000669AD" w:rsidP="005C01E0">
      <w:pPr>
        <w:pStyle w:val="BodyText"/>
      </w:pPr>
    </w:p>
    <w:p w14:paraId="0451BDBF" w14:textId="6977232D" w:rsidR="00AD6303" w:rsidRPr="001D725D" w:rsidRDefault="00AD6303" w:rsidP="00D4471C">
      <w:pPr>
        <w:pStyle w:val="Heading1"/>
        <w:numPr>
          <w:ilvl w:val="0"/>
          <w:numId w:val="175"/>
        </w:numPr>
        <w:rPr>
          <w:noProof w:val="0"/>
        </w:rPr>
        <w:pPrChange w:id="290" w:author="Lynn" w:date="2015-09-14T08:33:00Z">
          <w:pPr>
            <w:pStyle w:val="Heading1"/>
            <w:numPr>
              <w:numId w:val="155"/>
            </w:numPr>
          </w:pPr>
        </w:pPrChange>
      </w:pPr>
      <w:bookmarkStart w:id="291" w:name="_Toc418525944"/>
      <w:bookmarkStart w:id="292" w:name="_Toc418866119"/>
      <w:bookmarkStart w:id="293" w:name="OLE_LINK10"/>
      <w:bookmarkStart w:id="294" w:name="_Toc303840470"/>
      <w:r w:rsidRPr="001D725D">
        <w:rPr>
          <w:noProof w:val="0"/>
        </w:rPr>
        <w:lastRenderedPageBreak/>
        <w:t>Introduction</w:t>
      </w:r>
      <w:bookmarkEnd w:id="285"/>
      <w:bookmarkEnd w:id="286"/>
      <w:bookmarkEnd w:id="291"/>
      <w:bookmarkEnd w:id="292"/>
      <w:bookmarkEnd w:id="294"/>
    </w:p>
    <w:bookmarkEnd w:id="293"/>
    <w:p w14:paraId="4EE8FC50" w14:textId="77777777" w:rsidR="00AD6303" w:rsidRPr="001D725D" w:rsidRDefault="00AD6303" w:rsidP="00AD6303">
      <w:pPr>
        <w:jc w:val="both"/>
        <w:rPr>
          <w:lang w:bidi="en-US"/>
        </w:rPr>
      </w:pPr>
      <w:r w:rsidRPr="001D725D">
        <w:rPr>
          <w:lang w:bidi="en-US"/>
        </w:rPr>
        <w:t xml:space="preserve">Many countries are reaching a critical mass of Health IT systems (EHR Systems, EMRs, hospital information systems, medical record systems, data warehouses, etc.) that comply with data and vocabulary standards. The wide deployment of Health IT systems has created unique opportunities for providers, provider support teams, patients, public health agencies, healthcare professionals and organizations and others to access and use the patient data that is already collected during clinical workflows. This information may not be readily accessible through the applications to which the relevant party has access. Allowing access to this data can enable a provider to further analyze the collected data to understand a patient’s overall health, the health of a provider’s collective patient population, and use the data to power analytics applications and tools to take better care of patients and populations. </w:t>
      </w:r>
    </w:p>
    <w:p w14:paraId="5B245E2E" w14:textId="77777777" w:rsidR="00AD6303" w:rsidRPr="001D725D" w:rsidRDefault="00AD6303" w:rsidP="00AD6303">
      <w:pPr>
        <w:jc w:val="both"/>
        <w:rPr>
          <w:lang w:bidi="en-US"/>
        </w:rPr>
      </w:pPr>
      <w:r w:rsidRPr="001D725D">
        <w:rPr>
          <w:lang w:bidi="en-US"/>
        </w:rPr>
        <w:t>The Standards and Interoperability (S&amp;I) Data Access Framework (DAF) Initiative outlines the standards and profiles that can be used to enable data access within an organization and across organizations. These standards and their associated implementation guidance are outlined in this document</w:t>
      </w:r>
      <w:r w:rsidR="00A42452">
        <w:rPr>
          <w:lang w:bidi="en-US"/>
        </w:rPr>
        <w:t xml:space="preserve">. </w:t>
      </w:r>
    </w:p>
    <w:p w14:paraId="1D3DF1BD" w14:textId="77777777" w:rsidR="00AD6303" w:rsidRPr="001D725D" w:rsidRDefault="00AD6303" w:rsidP="005C01E0">
      <w:pPr>
        <w:pStyle w:val="Heading2"/>
        <w:rPr>
          <w:noProof w:val="0"/>
        </w:rPr>
      </w:pPr>
      <w:bookmarkStart w:id="295" w:name="_Toc418502097"/>
      <w:bookmarkStart w:id="296" w:name="_Toc418525945"/>
      <w:bookmarkStart w:id="297" w:name="_Toc418866120"/>
      <w:bookmarkStart w:id="298" w:name="_Toc325660310"/>
      <w:bookmarkStart w:id="299" w:name="_Toc303840471"/>
      <w:r w:rsidRPr="001D725D">
        <w:rPr>
          <w:noProof w:val="0"/>
        </w:rPr>
        <w:t>Definition of Terms</w:t>
      </w:r>
      <w:bookmarkEnd w:id="295"/>
      <w:bookmarkEnd w:id="296"/>
      <w:bookmarkEnd w:id="297"/>
      <w:bookmarkEnd w:id="299"/>
    </w:p>
    <w:p w14:paraId="6C6FB021" w14:textId="77777777" w:rsidR="00AD6303" w:rsidRPr="001D725D" w:rsidRDefault="00AD6303" w:rsidP="00AD6303">
      <w:pPr>
        <w:rPr>
          <w:lang w:bidi="en-US"/>
        </w:rPr>
      </w:pPr>
      <w:r w:rsidRPr="001D725D">
        <w:rPr>
          <w:lang w:bidi="en-US"/>
        </w:rPr>
        <w:t>The section defines some of the terminology used through the rest of the document.</w:t>
      </w:r>
    </w:p>
    <w:p w14:paraId="13C4E557" w14:textId="77777777" w:rsidR="00AD6303" w:rsidRPr="005C01E0" w:rsidRDefault="00AD6303" w:rsidP="005C01E0">
      <w:pPr>
        <w:pStyle w:val="BodyText"/>
      </w:pPr>
      <w:r w:rsidRPr="001D725D">
        <w:rPr>
          <w:rStyle w:val="Strong"/>
          <w:rFonts w:cs="Arial"/>
          <w:color w:val="000000"/>
          <w:u w:val="single"/>
          <w:shd w:val="clear" w:color="auto" w:fill="FFFFFF"/>
        </w:rPr>
        <w:t>Data Access Mechanisms</w:t>
      </w:r>
      <w:r w:rsidR="008C0839">
        <w:rPr>
          <w:rStyle w:val="Strong"/>
          <w:rFonts w:cs="Arial"/>
          <w:color w:val="000000"/>
          <w:u w:val="single"/>
          <w:shd w:val="clear" w:color="auto" w:fill="FFFFFF"/>
        </w:rPr>
        <w:t xml:space="preserve">: </w:t>
      </w:r>
      <w:r w:rsidRPr="001D725D">
        <w:br/>
      </w:r>
      <w:r w:rsidRPr="005C01E0">
        <w:t xml:space="preserve">Data Access mechanism refers to how the data is accessed. This is commonly done via queries. These queries fall into different categories based on the type of information used to create the queries. Examples of Data Access mechanisms include Document Metadata based access and Data Element based </w:t>
      </w:r>
      <w:proofErr w:type="gramStart"/>
      <w:r w:rsidRPr="005C01E0">
        <w:t>access which</w:t>
      </w:r>
      <w:proofErr w:type="gramEnd"/>
      <w:r w:rsidRPr="005C01E0">
        <w:t xml:space="preserve"> is defined below.</w:t>
      </w:r>
      <w:r w:rsidRPr="005C01E0">
        <w:br/>
      </w:r>
      <w:r w:rsidRPr="005C01E0">
        <w:br/>
      </w:r>
      <w:r w:rsidRPr="001D725D">
        <w:rPr>
          <w:rStyle w:val="Strong"/>
          <w:rFonts w:cs="Arial"/>
          <w:color w:val="000000"/>
          <w:u w:val="single"/>
          <w:shd w:val="clear" w:color="auto" w:fill="FFFFFF"/>
        </w:rPr>
        <w:t>Document Metadata based access:</w:t>
      </w:r>
      <w:r w:rsidRPr="005C01E0">
        <w:t> </w:t>
      </w:r>
      <w:r w:rsidRPr="001D725D">
        <w:br/>
      </w:r>
      <w:r w:rsidRPr="005C01E0">
        <w:t>Document Metadata based DAF Queries are created using the metadata associated with clinical documents. The metadata associated with clinical documents is typically captured as part of clinical workflows. Examples of metadata include</w:t>
      </w:r>
    </w:p>
    <w:p w14:paraId="039EFE1F" w14:textId="77777777" w:rsidR="00AD6303" w:rsidRPr="001D725D" w:rsidRDefault="00AD6303" w:rsidP="005C01E0">
      <w:pPr>
        <w:pStyle w:val="ListBullet2"/>
      </w:pPr>
      <w:r w:rsidRPr="001D725D">
        <w:t xml:space="preserve">Type of the clinical documents (for </w:t>
      </w:r>
      <w:r w:rsidR="008C0839">
        <w:t>e.g.,</w:t>
      </w:r>
      <w:r w:rsidRPr="001D725D">
        <w:t xml:space="preserve"> Office Visit Summaries, Discharge Summaries, Operative Notes, History and Physical notes) used to record various clinical encounters.</w:t>
      </w:r>
    </w:p>
    <w:p w14:paraId="058791A1" w14:textId="77777777" w:rsidR="00AD6303" w:rsidRPr="001D725D" w:rsidRDefault="00AD6303" w:rsidP="005C01E0">
      <w:pPr>
        <w:pStyle w:val="ListBullet2"/>
      </w:pPr>
      <w:r w:rsidRPr="005C01E0">
        <w:t>Patient identifier information such as patient id or medical record number.</w:t>
      </w:r>
    </w:p>
    <w:p w14:paraId="3CEA80F7" w14:textId="67A9EE4D" w:rsidR="00AD6303" w:rsidRPr="001D725D" w:rsidRDefault="00AD6303" w:rsidP="005C01E0">
      <w:pPr>
        <w:pStyle w:val="ListBullet2"/>
      </w:pPr>
      <w:r w:rsidRPr="005C01E0">
        <w:t xml:space="preserve">Metadata such as time of creation, modification time, Practice Type, and other </w:t>
      </w:r>
      <w:proofErr w:type="spellStart"/>
      <w:r w:rsidRPr="005C01E0">
        <w:t>ebRS</w:t>
      </w:r>
      <w:proofErr w:type="spellEnd"/>
      <w:r w:rsidRPr="005C01E0">
        <w:t>/</w:t>
      </w:r>
      <w:proofErr w:type="spellStart"/>
      <w:r w:rsidRPr="005C01E0">
        <w:t>ebRIM</w:t>
      </w:r>
      <w:proofErr w:type="spellEnd"/>
      <w:r w:rsidRPr="005C01E0">
        <w:t xml:space="preserve"> based metadata as documented in IHE ITI TF</w:t>
      </w:r>
      <w:ins w:id="300" w:author="Lynn" w:date="2015-09-03T11:26:00Z">
        <w:r w:rsidR="0039583C">
          <w:t>-</w:t>
        </w:r>
      </w:ins>
      <w:del w:id="301" w:author="Lynn" w:date="2015-09-03T11:26:00Z">
        <w:r w:rsidRPr="005C01E0" w:rsidDel="0039583C">
          <w:delText xml:space="preserve">: </w:delText>
        </w:r>
      </w:del>
      <w:ins w:id="302" w:author="Lynn" w:date="2015-09-13T20:06:00Z">
        <w:r w:rsidR="00596AD6">
          <w:t>3:</w:t>
        </w:r>
      </w:ins>
      <w:ins w:id="303" w:author="Lynn" w:date="2015-09-13T20:07:00Z">
        <w:r w:rsidR="00596AD6">
          <w:t xml:space="preserve"> 4.2.3.</w:t>
        </w:r>
      </w:ins>
      <w:del w:id="304" w:author="Lynn" w:date="2015-09-13T20:06:00Z">
        <w:r w:rsidRPr="005C01E0" w:rsidDel="00596AD6">
          <w:delText xml:space="preserve">2a : </w:delText>
        </w:r>
        <w:commentRangeStart w:id="305"/>
        <w:r w:rsidRPr="005C01E0" w:rsidDel="00596AD6">
          <w:delText>3.18.4.1.2.3.7</w:delText>
        </w:r>
        <w:commentRangeEnd w:id="305"/>
        <w:r w:rsidR="0039583C" w:rsidDel="00596AD6">
          <w:rPr>
            <w:rStyle w:val="CommentReference"/>
          </w:rPr>
          <w:commentReference w:id="305"/>
        </w:r>
      </w:del>
    </w:p>
    <w:p w14:paraId="0B625568" w14:textId="77777777" w:rsidR="00AD6303" w:rsidRPr="001D725D" w:rsidRDefault="00AD6303" w:rsidP="005C01E0">
      <w:pPr>
        <w:pStyle w:val="ListBullet2"/>
      </w:pPr>
      <w:r w:rsidRPr="001D725D">
        <w:t>There are no limitations on the types of the documents that can be accessed using Document Metadata. Some example document types include Consolidated Clinical Document Architecture (C-</w:t>
      </w:r>
      <w:r w:rsidR="00970EDF">
        <w:t>CDA®</w:t>
      </w:r>
      <w:r w:rsidRPr="001D725D">
        <w:t xml:space="preserve">), Referral Notes, </w:t>
      </w:r>
      <w:proofErr w:type="gramStart"/>
      <w:r w:rsidRPr="001D725D">
        <w:t>Lab</w:t>
      </w:r>
      <w:proofErr w:type="gramEnd"/>
      <w:r w:rsidRPr="001D725D">
        <w:t xml:space="preserve"> Reports among others.</w:t>
      </w:r>
    </w:p>
    <w:p w14:paraId="567329CE" w14:textId="77777777" w:rsidR="00DC297D" w:rsidRPr="005C01E0" w:rsidRDefault="00AD6303" w:rsidP="005C01E0">
      <w:pPr>
        <w:pStyle w:val="BodyText"/>
        <w:keepNext/>
        <w:widowControl w:val="0"/>
      </w:pPr>
      <w:r w:rsidRPr="001D725D">
        <w:rPr>
          <w:rStyle w:val="Strong"/>
          <w:rFonts w:cs="Arial"/>
          <w:color w:val="000000"/>
          <w:u w:val="single"/>
          <w:shd w:val="clear" w:color="auto" w:fill="FFFFFF"/>
        </w:rPr>
        <w:t>Data Element based access:</w:t>
      </w:r>
      <w:r w:rsidRPr="005C01E0">
        <w:t> </w:t>
      </w:r>
    </w:p>
    <w:p w14:paraId="1B17B86D" w14:textId="77777777" w:rsidR="00AD6303" w:rsidRPr="005C01E0" w:rsidRDefault="00AD6303" w:rsidP="005C01E0">
      <w:pPr>
        <w:pStyle w:val="BodyText"/>
      </w:pPr>
      <w:r w:rsidRPr="005C01E0">
        <w:t xml:space="preserve">Data Element based DAF Queries are created using information that is part of the patient's clinical record. Information that is typically present within a patient's record </w:t>
      </w:r>
      <w:r w:rsidR="000631B8" w:rsidRPr="001D725D">
        <w:t>includes</w:t>
      </w:r>
      <w:r w:rsidR="006E204D" w:rsidRPr="005C01E0">
        <w:t>:</w:t>
      </w:r>
    </w:p>
    <w:p w14:paraId="780AF959" w14:textId="77777777" w:rsidR="00AD6303" w:rsidRPr="001D725D" w:rsidRDefault="00AD6303" w:rsidP="005C01E0">
      <w:pPr>
        <w:pStyle w:val="ListBullet2"/>
      </w:pPr>
      <w:r w:rsidRPr="001D725D">
        <w:t>Patient Demographics information such as race, ethnicity, gender, age.</w:t>
      </w:r>
    </w:p>
    <w:p w14:paraId="580CBDAC" w14:textId="77777777" w:rsidR="00423510" w:rsidRPr="001D725D" w:rsidRDefault="00AD6303" w:rsidP="005C01E0">
      <w:pPr>
        <w:pStyle w:val="ListBullet2"/>
      </w:pPr>
      <w:r w:rsidRPr="001D725D">
        <w:lastRenderedPageBreak/>
        <w:t>Lab Results information</w:t>
      </w:r>
    </w:p>
    <w:p w14:paraId="7BD55083" w14:textId="77777777" w:rsidR="00423510" w:rsidRPr="001D725D" w:rsidRDefault="00AD6303" w:rsidP="005C01E0">
      <w:pPr>
        <w:pStyle w:val="ListBullet2"/>
      </w:pPr>
      <w:r w:rsidRPr="001D725D">
        <w:t>Medications, Immunizations, Problems etc.</w:t>
      </w:r>
    </w:p>
    <w:p w14:paraId="417EBA69" w14:textId="77777777" w:rsidR="006E204D" w:rsidRPr="005C01E0" w:rsidRDefault="006E204D" w:rsidP="005C01E0">
      <w:pPr>
        <w:pStyle w:val="BodyText"/>
        <w:rPr>
          <w:rStyle w:val="Strong"/>
          <w:b w:val="0"/>
          <w:bCs w:val="0"/>
        </w:rPr>
      </w:pPr>
    </w:p>
    <w:p w14:paraId="35C21BB2" w14:textId="77777777" w:rsidR="006E204D" w:rsidRPr="001D725D" w:rsidRDefault="00AD6303" w:rsidP="005C01E0">
      <w:pPr>
        <w:pStyle w:val="BodyText"/>
        <w:rPr>
          <w:rStyle w:val="Strong"/>
          <w:rFonts w:cs="Arial"/>
          <w:color w:val="000000"/>
          <w:u w:val="single"/>
          <w:shd w:val="clear" w:color="auto" w:fill="FFFFFF"/>
        </w:rPr>
      </w:pPr>
      <w:r w:rsidRPr="001D725D">
        <w:rPr>
          <w:rStyle w:val="Strong"/>
          <w:rFonts w:cs="Arial"/>
          <w:color w:val="000000"/>
          <w:u w:val="single"/>
          <w:shd w:val="clear" w:color="auto" w:fill="FFFFFF"/>
        </w:rPr>
        <w:t>Granularity of Data being returned or accessed:</w:t>
      </w:r>
      <w:r w:rsidRPr="001D725D">
        <w:br/>
      </w:r>
      <w:r w:rsidRPr="005C01E0">
        <w:t xml:space="preserve">Granularity of Data being returned refers to the information that is returned due to the execution of a DAF query. This is commonly known as Query Results. Query Results can contain individual Patient Level Data or aggregate Population Level </w:t>
      </w:r>
      <w:proofErr w:type="gramStart"/>
      <w:r w:rsidRPr="005C01E0">
        <w:t>data which</w:t>
      </w:r>
      <w:proofErr w:type="gramEnd"/>
      <w:r w:rsidRPr="005C01E0">
        <w:t xml:space="preserve"> are defined below.</w:t>
      </w:r>
      <w:r w:rsidRPr="001D725D">
        <w:br/>
      </w:r>
      <w:r w:rsidRPr="005C01E0">
        <w:br/>
      </w:r>
      <w:r w:rsidRPr="00226E43">
        <w:rPr>
          <w:b/>
          <w:u w:val="single"/>
        </w:rPr>
        <w:t>Patient Level Data:</w:t>
      </w:r>
      <w:r w:rsidRPr="005C01E0">
        <w:t> </w:t>
      </w:r>
      <w:r w:rsidRPr="005C01E0">
        <w:rPr>
          <w:b/>
          <w:bCs/>
          <w:u w:val="single"/>
        </w:rPr>
        <w:br/>
      </w:r>
      <w:r w:rsidRPr="005C01E0">
        <w:t>When the granularity of data access is “Patient Level Data”, the Health IT systems responding to the queries are expected to return information for each patient(s) that meets the query criteria. The returned information can be complete clinical documents such as C-</w:t>
      </w:r>
      <w:r w:rsidR="00970EDF">
        <w:t>CDA®</w:t>
      </w:r>
      <w:r w:rsidRPr="005C01E0">
        <w:t xml:space="preserve"> or it could be in the form of </w:t>
      </w:r>
      <w:r w:rsidR="00970EDF">
        <w:t>HL7®</w:t>
      </w:r>
      <w:r w:rsidRPr="005C01E0">
        <w:t xml:space="preserve"> </w:t>
      </w:r>
      <w:r w:rsidR="00970EDF">
        <w:t>FHIR®</w:t>
      </w:r>
      <w:r w:rsidRPr="005C01E0">
        <w:t xml:space="preserve"> resources such as Problems, Medications</w:t>
      </w:r>
      <w:r w:rsidR="00A42452">
        <w:t xml:space="preserve">. </w:t>
      </w:r>
      <w:r w:rsidRPr="001D725D">
        <w:t>Standards such as C-</w:t>
      </w:r>
      <w:r w:rsidR="00970EDF">
        <w:t>CDA®</w:t>
      </w:r>
      <w:r w:rsidRPr="001D725D">
        <w:t xml:space="preserve">, </w:t>
      </w:r>
      <w:r w:rsidR="00970EDF">
        <w:t>HL7®</w:t>
      </w:r>
      <w:r w:rsidRPr="001D725D">
        <w:t xml:space="preserve"> </w:t>
      </w:r>
      <w:r w:rsidR="00970EDF">
        <w:t>FHIR®</w:t>
      </w:r>
      <w:r w:rsidRPr="001D725D">
        <w:t xml:space="preserve"> resources, QRDA Category I and </w:t>
      </w:r>
      <w:r w:rsidR="00970EDF">
        <w:t>HL7®</w:t>
      </w:r>
      <w:r w:rsidRPr="001D725D">
        <w:t xml:space="preserve"> v2.5.1 message formats are used to encode individual patient level data.</w:t>
      </w:r>
    </w:p>
    <w:p w14:paraId="72AD556D" w14:textId="77777777" w:rsidR="00AD6303" w:rsidRPr="005C01E0" w:rsidRDefault="00AD6303" w:rsidP="005C01E0">
      <w:pPr>
        <w:pStyle w:val="BodyText"/>
      </w:pPr>
      <w:r w:rsidRPr="00226E43">
        <w:rPr>
          <w:b/>
          <w:u w:val="single"/>
        </w:rPr>
        <w:t>Population Level Data</w:t>
      </w:r>
      <w:r w:rsidR="000631B8" w:rsidRPr="00226E43">
        <w:rPr>
          <w:b/>
          <w:bCs/>
          <w:u w:val="single"/>
        </w:rPr>
        <w:t>:</w:t>
      </w:r>
      <w:r w:rsidR="000631B8" w:rsidRPr="001D725D">
        <w:rPr>
          <w:b/>
          <w:bCs/>
          <w:u w:val="single"/>
        </w:rPr>
        <w:t xml:space="preserve"> </w:t>
      </w:r>
      <w:r w:rsidRPr="005C01E0">
        <w:rPr>
          <w:b/>
          <w:bCs/>
          <w:u w:val="single"/>
        </w:rPr>
        <w:br/>
      </w:r>
      <w:r w:rsidRPr="005C01E0">
        <w:t>When the granularity of data access is “Population Level Data”, the Health IT systems responding to the queries are expected to return summary information about the population that meets the criteria. Population information could be </w:t>
      </w:r>
    </w:p>
    <w:p w14:paraId="7EB327A9" w14:textId="77777777" w:rsidR="00AD6303" w:rsidRPr="001D725D" w:rsidRDefault="00AD6303" w:rsidP="005C01E0">
      <w:pPr>
        <w:pStyle w:val="ListBullet2"/>
      </w:pPr>
      <w:r w:rsidRPr="001D725D">
        <w:t>Number of patients that meet a criterion.</w:t>
      </w:r>
    </w:p>
    <w:p w14:paraId="3A058258" w14:textId="77777777" w:rsidR="00AD6303" w:rsidRPr="001D725D" w:rsidRDefault="00AD6303" w:rsidP="005C01E0">
      <w:pPr>
        <w:pStyle w:val="ListBullet2"/>
      </w:pPr>
      <w:r w:rsidRPr="001D725D">
        <w:t>Percentage of Patients that meet criteria.</w:t>
      </w:r>
    </w:p>
    <w:p w14:paraId="00663EDE" w14:textId="77777777" w:rsidR="00AD6303" w:rsidRPr="001D725D" w:rsidRDefault="00AD6303" w:rsidP="005C01E0">
      <w:pPr>
        <w:pStyle w:val="ListBullet2"/>
      </w:pPr>
      <w:r w:rsidRPr="001D725D">
        <w:t>De-identified Patient List Report (Patient List Report is essentially a list of patients)</w:t>
      </w:r>
    </w:p>
    <w:p w14:paraId="6D867667" w14:textId="77777777" w:rsidR="00AD6303" w:rsidRPr="001D725D" w:rsidRDefault="00AD6303" w:rsidP="005C01E0">
      <w:pPr>
        <w:pStyle w:val="ListBullet2"/>
      </w:pPr>
      <w:r w:rsidRPr="001D725D">
        <w:t xml:space="preserve">Standards such as QRDA Category III Report, conceptual QRDA Category II Report and </w:t>
      </w:r>
      <w:r w:rsidR="00970EDF">
        <w:t>HL7®</w:t>
      </w:r>
      <w:r w:rsidRPr="001D725D">
        <w:t xml:space="preserve"> </w:t>
      </w:r>
      <w:r w:rsidR="00970EDF">
        <w:t>FHIR®</w:t>
      </w:r>
      <w:r w:rsidRPr="001D725D">
        <w:t xml:space="preserve"> resources are used to encode population level data.</w:t>
      </w:r>
    </w:p>
    <w:p w14:paraId="5A79509E" w14:textId="77777777" w:rsidR="00AD6303" w:rsidRPr="005C01E0" w:rsidRDefault="00AD6303" w:rsidP="005C01E0">
      <w:pPr>
        <w:pStyle w:val="BodyText"/>
      </w:pPr>
      <w:r w:rsidRPr="005C01E0">
        <w:br/>
      </w:r>
      <w:r w:rsidRPr="00226E43">
        <w:rPr>
          <w:b/>
          <w:u w:val="single"/>
        </w:rPr>
        <w:t>Trusted Healthcare Organization:</w:t>
      </w:r>
      <w:r w:rsidRPr="005C01E0">
        <w:t> </w:t>
      </w:r>
      <w:r w:rsidRPr="005C01E0">
        <w:rPr>
          <w:b/>
          <w:bCs/>
          <w:u w:val="single"/>
        </w:rPr>
        <w:br/>
      </w:r>
      <w:r w:rsidRPr="005C01E0">
        <w:t>In the context of Data Access Framework, a trusted external healthcare organization can be either a Covered Entity or a Business Associate as defined by HIPAA rule. A trusted healthcare organization is defined as an independent legal entity, with which a pre-established agreement and/or relationship is in place with the requesting organization to share patient information.</w:t>
      </w:r>
    </w:p>
    <w:p w14:paraId="7B16A7B8" w14:textId="77777777" w:rsidR="00AD6303" w:rsidRPr="001D725D" w:rsidRDefault="00AD6303" w:rsidP="005C01E0">
      <w:pPr>
        <w:pStyle w:val="BodyText"/>
        <w:rPr>
          <w:lang w:bidi="en-US"/>
        </w:rPr>
      </w:pPr>
      <w:r w:rsidRPr="00226E43">
        <w:rPr>
          <w:b/>
          <w:u w:val="single"/>
        </w:rPr>
        <w:t>Local Data Access Framework (LDAF):</w:t>
      </w:r>
      <w:r w:rsidRPr="005C01E0">
        <w:t> </w:t>
      </w:r>
      <w:r w:rsidRPr="005C01E0">
        <w:rPr>
          <w:b/>
          <w:bCs/>
          <w:u w:val="single"/>
        </w:rPr>
        <w:br/>
      </w:r>
      <w:r w:rsidRPr="005C01E0">
        <w:t>Local Data Access Framework (LDAF</w:t>
      </w:r>
      <w:proofErr w:type="gramStart"/>
      <w:r w:rsidRPr="005C01E0">
        <w:t>) which is a part of overall</w:t>
      </w:r>
      <w:proofErr w:type="gramEnd"/>
      <w:r w:rsidRPr="005C01E0">
        <w:t xml:space="preserve"> Data Access Framework specifically outlines the standards and profiles used to access data within an organization.</w:t>
      </w:r>
    </w:p>
    <w:p w14:paraId="2F2D3462" w14:textId="77777777" w:rsidR="00AD6303" w:rsidRPr="001D725D" w:rsidRDefault="00AD6303" w:rsidP="005C01E0">
      <w:pPr>
        <w:pStyle w:val="BodyText"/>
        <w:rPr>
          <w:lang w:bidi="en-US"/>
        </w:rPr>
      </w:pPr>
      <w:r w:rsidRPr="00226E43">
        <w:rPr>
          <w:b/>
          <w:u w:val="single"/>
        </w:rPr>
        <w:t>Targeted Data Access Framework (TDAF):</w:t>
      </w:r>
      <w:r w:rsidRPr="005C01E0">
        <w:t> </w:t>
      </w:r>
      <w:r w:rsidRPr="001D725D">
        <w:br/>
      </w:r>
      <w:r w:rsidRPr="005C01E0">
        <w:t>Targeted Data Access Framework (TDAF</w:t>
      </w:r>
      <w:proofErr w:type="gramStart"/>
      <w:r w:rsidRPr="005C01E0">
        <w:t>) which is a part of overall Data Access Framework specifically</w:t>
      </w:r>
      <w:proofErr w:type="gramEnd"/>
      <w:r w:rsidRPr="005C01E0">
        <w:t xml:space="preserve"> outlines the standards and profiles used to access data from a single known external organization. </w:t>
      </w:r>
    </w:p>
    <w:p w14:paraId="743F54DC" w14:textId="77777777" w:rsidR="00AD6303" w:rsidRPr="001D725D" w:rsidRDefault="00AD6303" w:rsidP="005C01E0">
      <w:pPr>
        <w:pStyle w:val="Heading2"/>
        <w:rPr>
          <w:noProof w:val="0"/>
        </w:rPr>
      </w:pPr>
      <w:bookmarkStart w:id="306" w:name="_Toc418502098"/>
      <w:bookmarkStart w:id="307" w:name="_Toc418525946"/>
      <w:bookmarkStart w:id="308" w:name="_Toc418866121"/>
      <w:bookmarkStart w:id="309" w:name="_Toc303840472"/>
      <w:r w:rsidRPr="001D725D">
        <w:rPr>
          <w:noProof w:val="0"/>
        </w:rPr>
        <w:lastRenderedPageBreak/>
        <w:t>Purpose of this Implementation Guide</w:t>
      </w:r>
      <w:bookmarkEnd w:id="306"/>
      <w:bookmarkEnd w:id="307"/>
      <w:bookmarkEnd w:id="308"/>
      <w:bookmarkEnd w:id="309"/>
    </w:p>
    <w:p w14:paraId="3CA78424" w14:textId="77777777" w:rsidR="00AD6303" w:rsidRPr="001D725D" w:rsidRDefault="00AD6303" w:rsidP="005C01E0">
      <w:pPr>
        <w:pStyle w:val="BodyText"/>
        <w:rPr>
          <w:rFonts w:cs="Calibri"/>
        </w:rPr>
      </w:pPr>
      <w:r w:rsidRPr="001D725D">
        <w:rPr>
          <w:lang w:bidi="en-US"/>
        </w:rPr>
        <w:t>The purpose and value of this document is to provide specific implementation guidance around the usage of standards and profiles for Data Access Framework Document Metadata based Access capability. Specifically:</w:t>
      </w:r>
    </w:p>
    <w:p w14:paraId="01853B9D" w14:textId="77777777" w:rsidR="00AD6303" w:rsidRPr="001D725D" w:rsidRDefault="00AD6303" w:rsidP="005C01E0">
      <w:pPr>
        <w:pStyle w:val="ListBullet2"/>
      </w:pPr>
      <w:r w:rsidRPr="001D725D">
        <w:t>Identify standards and profiles that will be used to support LDAF and TDAF using document metadata.</w:t>
      </w:r>
    </w:p>
    <w:p w14:paraId="6F4CA40A" w14:textId="77777777" w:rsidR="00AD6303" w:rsidRPr="001D725D" w:rsidRDefault="00AD6303" w:rsidP="005C01E0">
      <w:pPr>
        <w:pStyle w:val="ListBullet2"/>
      </w:pPr>
      <w:r w:rsidRPr="001D725D">
        <w:t>Show how standards can be modularized leading to substitutability.</w:t>
      </w:r>
    </w:p>
    <w:p w14:paraId="6A3E01B4" w14:textId="77777777" w:rsidR="00AD6303" w:rsidRPr="001D725D" w:rsidRDefault="00AD6303" w:rsidP="005C01E0">
      <w:pPr>
        <w:pStyle w:val="ListBullet2"/>
      </w:pPr>
      <w:r w:rsidRPr="001D725D">
        <w:t>Identify additional constraints on the base standards and profiles that may be applicable in the context of DAF.</w:t>
      </w:r>
    </w:p>
    <w:p w14:paraId="67D43553" w14:textId="77777777" w:rsidR="00AD6303" w:rsidRPr="001D725D" w:rsidRDefault="00AD6303" w:rsidP="005C01E0">
      <w:pPr>
        <w:pStyle w:val="ListBullet2"/>
      </w:pPr>
      <w:r w:rsidRPr="001D725D">
        <w:t>Identify APIs for the usage of standards that can be leveraged in both LDAF and TDAF.</w:t>
      </w:r>
    </w:p>
    <w:p w14:paraId="530E904F" w14:textId="77777777" w:rsidR="00AD6303" w:rsidRPr="001D725D" w:rsidRDefault="00AD6303" w:rsidP="005C01E0">
      <w:pPr>
        <w:pStyle w:val="ListBullet2"/>
      </w:pPr>
      <w:r w:rsidRPr="001D725D">
        <w:t>Define examples of queries for both LDAF and TDAF.</w:t>
      </w:r>
    </w:p>
    <w:p w14:paraId="70C31AC3" w14:textId="77777777" w:rsidR="00AD6303" w:rsidRPr="001D725D" w:rsidRDefault="00AD6303" w:rsidP="005C01E0">
      <w:pPr>
        <w:pStyle w:val="BodyText"/>
      </w:pPr>
      <w:r w:rsidRPr="001D725D">
        <w:t xml:space="preserve">This document complements the </w:t>
      </w:r>
      <w:r w:rsidR="002B14FA" w:rsidRPr="002B14FA">
        <w:rPr>
          <w:rFonts w:cs="Calibri"/>
        </w:rPr>
        <w:t>DAF FHIR Implementation Guide</w:t>
      </w:r>
      <w:r w:rsidRPr="001D725D">
        <w:t xml:space="preserve"> which is currently being developed by the ONC S&amp;I Framework working with </w:t>
      </w:r>
      <w:r w:rsidR="00970EDF">
        <w:t>HL7®</w:t>
      </w:r>
      <w:r w:rsidR="00B67091">
        <w:t xml:space="preserve"> to access data elements instead of documents</w:t>
      </w:r>
      <w:r w:rsidRPr="001D725D">
        <w:t xml:space="preserve">. </w:t>
      </w:r>
    </w:p>
    <w:p w14:paraId="07E6928B" w14:textId="77777777" w:rsidR="00AD6303" w:rsidRPr="001D725D" w:rsidRDefault="00AD6303" w:rsidP="005C01E0">
      <w:pPr>
        <w:pStyle w:val="Heading2"/>
        <w:rPr>
          <w:noProof w:val="0"/>
        </w:rPr>
      </w:pPr>
      <w:bookmarkStart w:id="310" w:name="_Toc418502099"/>
      <w:bookmarkStart w:id="311" w:name="_Toc418525947"/>
      <w:bookmarkStart w:id="312" w:name="_Toc418866122"/>
      <w:bookmarkStart w:id="313" w:name="_Toc303840473"/>
      <w:r w:rsidRPr="001D725D">
        <w:rPr>
          <w:noProof w:val="0"/>
        </w:rPr>
        <w:t>Intended Audience and Goals</w:t>
      </w:r>
      <w:bookmarkEnd w:id="298"/>
      <w:bookmarkEnd w:id="310"/>
      <w:bookmarkEnd w:id="311"/>
      <w:bookmarkEnd w:id="312"/>
      <w:bookmarkEnd w:id="313"/>
    </w:p>
    <w:p w14:paraId="3390A0F5" w14:textId="77777777" w:rsidR="00AD6303" w:rsidRPr="001D725D" w:rsidRDefault="00AD6303" w:rsidP="005C01E0">
      <w:pPr>
        <w:pStyle w:val="BodyText"/>
        <w:rPr>
          <w:lang w:bidi="en-US"/>
        </w:rPr>
      </w:pPr>
      <w:r w:rsidRPr="001D725D">
        <w:rPr>
          <w:lang w:bidi="en-US"/>
        </w:rPr>
        <w:t>This implementation guidance is designed to support developers and implementers who will be implementing standards and technologies to enable data access within their organization and across organizations.</w:t>
      </w:r>
    </w:p>
    <w:p w14:paraId="4E7BB543" w14:textId="77777777" w:rsidR="00AD6303" w:rsidRPr="001D725D" w:rsidRDefault="00AD6303" w:rsidP="005C01E0">
      <w:pPr>
        <w:pStyle w:val="BodyText"/>
      </w:pPr>
      <w:r w:rsidRPr="001D725D">
        <w:rPr>
          <w:lang w:bidi="en-US"/>
        </w:rPr>
        <w:t>Within this implementation guidance, the focus is on the following key goals:</w:t>
      </w:r>
    </w:p>
    <w:p w14:paraId="7AE5B882" w14:textId="77777777" w:rsidR="00AD6303" w:rsidRPr="001D725D" w:rsidRDefault="00AD6303" w:rsidP="005C01E0">
      <w:pPr>
        <w:pStyle w:val="ListBullet2"/>
      </w:pPr>
      <w:r w:rsidRPr="001D725D">
        <w:t xml:space="preserve">Provide a robust set of standards and profiles that will enable Document Metadata based Access in a modular fashion. This will allow for incorporation of new standards and profiles as they mature into the framework. </w:t>
      </w:r>
    </w:p>
    <w:p w14:paraId="59E44604" w14:textId="77777777" w:rsidR="00AD6303" w:rsidRPr="001D725D" w:rsidRDefault="00AD6303" w:rsidP="005C01E0">
      <w:pPr>
        <w:pStyle w:val="ListBullet2"/>
      </w:pPr>
      <w:r w:rsidRPr="001D725D">
        <w:t xml:space="preserve">Support the HITSC recommendations to incorporate both existing standards and emerging standards that will enable data access via queries. </w:t>
      </w:r>
    </w:p>
    <w:p w14:paraId="255EEBC9" w14:textId="77777777" w:rsidR="00AD6303" w:rsidRPr="001D725D" w:rsidRDefault="00AD6303" w:rsidP="005C01E0">
      <w:pPr>
        <w:pStyle w:val="Heading3"/>
        <w:rPr>
          <w:noProof w:val="0"/>
        </w:rPr>
      </w:pPr>
      <w:bookmarkStart w:id="314" w:name="_Toc418502100"/>
      <w:bookmarkStart w:id="315" w:name="_Toc418525948"/>
      <w:bookmarkStart w:id="316" w:name="_Toc418866123"/>
      <w:bookmarkStart w:id="317" w:name="_Toc325660311"/>
      <w:bookmarkStart w:id="318" w:name="_Toc303840474"/>
      <w:r w:rsidRPr="001D725D">
        <w:rPr>
          <w:noProof w:val="0"/>
        </w:rPr>
        <w:t>Pre-Requisite Knowledge</w:t>
      </w:r>
      <w:bookmarkEnd w:id="314"/>
      <w:bookmarkEnd w:id="315"/>
      <w:bookmarkEnd w:id="316"/>
      <w:bookmarkEnd w:id="318"/>
    </w:p>
    <w:p w14:paraId="458839D0" w14:textId="77777777" w:rsidR="00AD6303" w:rsidRPr="001D725D" w:rsidRDefault="00AD6303" w:rsidP="005C01E0">
      <w:pPr>
        <w:pStyle w:val="BodyText"/>
        <w:rPr>
          <w:lang w:bidi="en-US"/>
        </w:rPr>
      </w:pPr>
      <w:r w:rsidRPr="001D725D">
        <w:rPr>
          <w:lang w:bidi="en-US"/>
        </w:rPr>
        <w:t xml:space="preserve">The implementer must be familiar with the following information prior to reading this guidance. It is absolutely essential for implementers to familiarize themselves with these standards and profiles in order to be prepared for full implementation of this guidance. These specific guides and standards are referenced in Appendix G with links to their locations and we </w:t>
      </w:r>
      <w:r w:rsidRPr="001D725D">
        <w:rPr>
          <w:b/>
          <w:lang w:bidi="en-US"/>
        </w:rPr>
        <w:t>HIGHLY RECOMMEND</w:t>
      </w:r>
      <w:r w:rsidRPr="001D725D">
        <w:rPr>
          <w:lang w:bidi="en-US"/>
        </w:rPr>
        <w:t xml:space="preserve"> referring to them prior to building implementations using this guide.</w:t>
      </w:r>
    </w:p>
    <w:p w14:paraId="161EB875" w14:textId="77777777" w:rsidR="00EE2E2F" w:rsidRDefault="00EE2E2F" w:rsidP="005C01E0">
      <w:pPr>
        <w:pStyle w:val="BodyText"/>
        <w:rPr>
          <w:lang w:bidi="en-US"/>
        </w:rPr>
      </w:pPr>
    </w:p>
    <w:p w14:paraId="33971674" w14:textId="77777777" w:rsidR="00A42452" w:rsidRPr="001D725D" w:rsidRDefault="00A42452" w:rsidP="005C01E0">
      <w:pPr>
        <w:pStyle w:val="BodyText"/>
        <w:rPr>
          <w:lang w:bidi="en-US"/>
        </w:rPr>
      </w:pPr>
    </w:p>
    <w:p w14:paraId="46453196" w14:textId="77777777" w:rsidR="00EE2E2F" w:rsidRPr="001D725D" w:rsidRDefault="00EE2E2F" w:rsidP="005C01E0">
      <w:pPr>
        <w:pStyle w:val="TableTitle"/>
      </w:pPr>
      <w:r w:rsidRPr="001D725D">
        <w:t xml:space="preserve">Table </w:t>
      </w:r>
      <w:r w:rsidR="00FC4B7D">
        <w:t>2.3.1-1</w:t>
      </w:r>
      <w:r w:rsidR="000631B8" w:rsidRPr="001D725D">
        <w:t xml:space="preserve">: </w:t>
      </w:r>
      <w:r w:rsidRPr="001D725D">
        <w:t>Pre-Requisite Knowledge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7290"/>
      </w:tblGrid>
      <w:tr w:rsidR="00A42452" w:rsidRPr="001D725D" w14:paraId="67515ECA" w14:textId="77777777" w:rsidTr="005C01E0">
        <w:tc>
          <w:tcPr>
            <w:tcW w:w="2178" w:type="dxa"/>
            <w:shd w:val="clear" w:color="auto" w:fill="D9D9D9" w:themeFill="background1" w:themeFillShade="D9"/>
          </w:tcPr>
          <w:p w14:paraId="678C3256" w14:textId="77777777" w:rsidR="00A42452" w:rsidRPr="001D725D" w:rsidRDefault="00A42452" w:rsidP="005C01E0">
            <w:pPr>
              <w:pStyle w:val="TableEntryHeader"/>
            </w:pPr>
            <w:r>
              <w:t>Reference Material</w:t>
            </w:r>
          </w:p>
        </w:tc>
        <w:tc>
          <w:tcPr>
            <w:tcW w:w="7290" w:type="dxa"/>
            <w:shd w:val="clear" w:color="auto" w:fill="D9D9D9" w:themeFill="background1" w:themeFillShade="D9"/>
          </w:tcPr>
          <w:p w14:paraId="08740E33" w14:textId="77777777" w:rsidR="00A42452" w:rsidRPr="001D725D" w:rsidRDefault="00A42452" w:rsidP="005C01E0">
            <w:pPr>
              <w:pStyle w:val="TableEntryHeader"/>
            </w:pPr>
            <w:r>
              <w:t>Location</w:t>
            </w:r>
          </w:p>
        </w:tc>
      </w:tr>
      <w:tr w:rsidR="00AD6303" w:rsidRPr="001D725D" w14:paraId="12049076" w14:textId="77777777" w:rsidTr="005C01E0">
        <w:tc>
          <w:tcPr>
            <w:tcW w:w="2178" w:type="dxa"/>
            <w:shd w:val="clear" w:color="auto" w:fill="auto"/>
          </w:tcPr>
          <w:p w14:paraId="37AE684A" w14:textId="77777777" w:rsidR="00AD6303" w:rsidRPr="001D725D" w:rsidRDefault="00AD6303" w:rsidP="005C01E0">
            <w:pPr>
              <w:pStyle w:val="TableEntry"/>
            </w:pPr>
            <w:r w:rsidRPr="001D725D">
              <w:t>DAF Project Charter</w:t>
            </w:r>
          </w:p>
        </w:tc>
        <w:tc>
          <w:tcPr>
            <w:tcW w:w="7290" w:type="dxa"/>
            <w:shd w:val="clear" w:color="auto" w:fill="auto"/>
          </w:tcPr>
          <w:p w14:paraId="38E3B0DB" w14:textId="77777777" w:rsidR="00AD6303" w:rsidRPr="001D725D" w:rsidRDefault="00AD6303" w:rsidP="005C01E0">
            <w:pPr>
              <w:pStyle w:val="TableEntry"/>
            </w:pPr>
            <w:r w:rsidRPr="001D725D">
              <w:t>http://wiki.siframework.org/Data+Access+Framework+Charter+and+Members</w:t>
            </w:r>
          </w:p>
        </w:tc>
      </w:tr>
      <w:tr w:rsidR="00AD6303" w:rsidRPr="001D725D" w14:paraId="453836FD" w14:textId="77777777" w:rsidTr="005C01E0">
        <w:tc>
          <w:tcPr>
            <w:tcW w:w="2178" w:type="dxa"/>
            <w:shd w:val="clear" w:color="auto" w:fill="auto"/>
          </w:tcPr>
          <w:p w14:paraId="5426BC9B" w14:textId="77777777" w:rsidR="00AD6303" w:rsidRPr="001D725D" w:rsidRDefault="00AD6303" w:rsidP="005C01E0">
            <w:pPr>
              <w:pStyle w:val="TableEntry"/>
            </w:pPr>
            <w:r w:rsidRPr="001D725D">
              <w:t>DAF Use Cases</w:t>
            </w:r>
          </w:p>
        </w:tc>
        <w:tc>
          <w:tcPr>
            <w:tcW w:w="7290" w:type="dxa"/>
            <w:shd w:val="clear" w:color="auto" w:fill="auto"/>
          </w:tcPr>
          <w:p w14:paraId="6D1E79EC" w14:textId="77777777" w:rsidR="00AD6303" w:rsidRPr="001D725D" w:rsidRDefault="00596AD6" w:rsidP="005C01E0">
            <w:pPr>
              <w:pStyle w:val="TableEntry"/>
            </w:pPr>
            <w:hyperlink r:id="rId28" w:history="1">
              <w:r w:rsidR="00596008" w:rsidRPr="00093FD3">
                <w:rPr>
                  <w:rStyle w:val="Hyperlink"/>
                </w:rPr>
                <w:t>http://wiki.siframework.org/DAF+Use+Cases</w:t>
              </w:r>
            </w:hyperlink>
          </w:p>
        </w:tc>
      </w:tr>
      <w:tr w:rsidR="00AD6303" w:rsidRPr="001D725D" w14:paraId="5B3E5270" w14:textId="77777777" w:rsidTr="005C01E0">
        <w:tc>
          <w:tcPr>
            <w:tcW w:w="2178" w:type="dxa"/>
            <w:shd w:val="clear" w:color="auto" w:fill="auto"/>
          </w:tcPr>
          <w:p w14:paraId="18A26340" w14:textId="77777777" w:rsidR="00AD6303" w:rsidRPr="001D725D" w:rsidRDefault="00AD6303" w:rsidP="005C01E0">
            <w:pPr>
              <w:pStyle w:val="TableEntry"/>
              <w:rPr>
                <w:lang w:bidi="en-US"/>
              </w:rPr>
            </w:pPr>
            <w:r w:rsidRPr="001D725D">
              <w:rPr>
                <w:lang w:bidi="en-US"/>
              </w:rPr>
              <w:t xml:space="preserve">DAF IHE PCC White </w:t>
            </w:r>
            <w:r w:rsidRPr="001D725D">
              <w:rPr>
                <w:lang w:bidi="en-US"/>
              </w:rPr>
              <w:lastRenderedPageBreak/>
              <w:t>Paper</w:t>
            </w:r>
          </w:p>
        </w:tc>
        <w:tc>
          <w:tcPr>
            <w:tcW w:w="7290" w:type="dxa"/>
            <w:shd w:val="clear" w:color="auto" w:fill="auto"/>
          </w:tcPr>
          <w:p w14:paraId="28C651D6" w14:textId="77777777" w:rsidR="00AD6303" w:rsidRPr="001D725D" w:rsidRDefault="00596AD6" w:rsidP="005C01E0">
            <w:pPr>
              <w:pStyle w:val="TableEntry"/>
              <w:rPr>
                <w:szCs w:val="18"/>
                <w:lang w:bidi="en-US"/>
              </w:rPr>
            </w:pPr>
            <w:hyperlink r:id="rId29" w:history="1">
              <w:r w:rsidR="00AD6303" w:rsidRPr="005C01E0">
                <w:rPr>
                  <w:rStyle w:val="Hyperlink"/>
                  <w:szCs w:val="18"/>
                  <w:lang w:bidi="en-US"/>
                </w:rPr>
                <w:t>http://ihe.net/uploadedFiles/Documents/PCC/IHE_PCC_White_Paper_DAF_Rev1.1_2014-10-</w:t>
              </w:r>
              <w:r w:rsidR="00AD6303" w:rsidRPr="005C01E0">
                <w:rPr>
                  <w:rStyle w:val="Hyperlink"/>
                  <w:szCs w:val="18"/>
                  <w:lang w:bidi="en-US"/>
                </w:rPr>
                <w:lastRenderedPageBreak/>
                <w:t>24.pdf</w:t>
              </w:r>
            </w:hyperlink>
            <w:r w:rsidR="00AD6303" w:rsidRPr="001D725D">
              <w:rPr>
                <w:szCs w:val="18"/>
                <w:lang w:bidi="en-US"/>
              </w:rPr>
              <w:t xml:space="preserve"> </w:t>
            </w:r>
          </w:p>
        </w:tc>
      </w:tr>
      <w:tr w:rsidR="007008A2" w:rsidRPr="001D725D" w14:paraId="43F6ADE2" w14:textId="77777777" w:rsidTr="005C01E0">
        <w:tc>
          <w:tcPr>
            <w:tcW w:w="2178" w:type="dxa"/>
            <w:shd w:val="clear" w:color="auto" w:fill="auto"/>
          </w:tcPr>
          <w:p w14:paraId="00ED6869" w14:textId="77777777" w:rsidR="007008A2" w:rsidRPr="001D725D" w:rsidRDefault="007008A2" w:rsidP="005C01E0">
            <w:pPr>
              <w:pStyle w:val="TableEntry"/>
              <w:rPr>
                <w:lang w:bidi="en-US"/>
              </w:rPr>
            </w:pPr>
            <w:r>
              <w:rPr>
                <w:lang w:bidi="en-US"/>
              </w:rPr>
              <w:lastRenderedPageBreak/>
              <w:t xml:space="preserve">IHE ITI Technical Framework </w:t>
            </w:r>
            <w:proofErr w:type="spellStart"/>
            <w:r>
              <w:rPr>
                <w:lang w:bidi="en-US"/>
              </w:rPr>
              <w:t>Vol</w:t>
            </w:r>
            <w:proofErr w:type="spellEnd"/>
            <w:r>
              <w:rPr>
                <w:lang w:bidi="en-US"/>
              </w:rPr>
              <w:t xml:space="preserve"> 1</w:t>
            </w:r>
          </w:p>
        </w:tc>
        <w:tc>
          <w:tcPr>
            <w:tcW w:w="7290" w:type="dxa"/>
            <w:shd w:val="clear" w:color="auto" w:fill="auto"/>
          </w:tcPr>
          <w:p w14:paraId="2ECB2FD4" w14:textId="77777777" w:rsidR="007008A2" w:rsidRDefault="007008A2" w:rsidP="005C01E0">
            <w:pPr>
              <w:pStyle w:val="TableEntry"/>
            </w:pPr>
            <w:r w:rsidRPr="007008A2">
              <w:t>http://www.ihe.net/uploadedFiles/Documents/ITI/IHE_ITI_TF_Vol1.pdf</w:t>
            </w:r>
          </w:p>
        </w:tc>
      </w:tr>
      <w:tr w:rsidR="00AD6303" w:rsidRPr="001D725D" w14:paraId="30E02049" w14:textId="77777777" w:rsidTr="005C01E0">
        <w:tc>
          <w:tcPr>
            <w:tcW w:w="2178" w:type="dxa"/>
            <w:shd w:val="clear" w:color="auto" w:fill="auto"/>
          </w:tcPr>
          <w:p w14:paraId="6979A296" w14:textId="77777777" w:rsidR="00AD6303" w:rsidRPr="001D725D" w:rsidRDefault="00AD6303" w:rsidP="005C01E0">
            <w:pPr>
              <w:pStyle w:val="TableEntry"/>
              <w:rPr>
                <w:lang w:bidi="en-US"/>
              </w:rPr>
            </w:pPr>
            <w:r w:rsidRPr="001D725D">
              <w:rPr>
                <w:lang w:bidi="en-US"/>
              </w:rPr>
              <w:t xml:space="preserve">IHE ITI Technical Framework </w:t>
            </w:r>
            <w:proofErr w:type="spellStart"/>
            <w:r w:rsidRPr="001D725D">
              <w:rPr>
                <w:lang w:bidi="en-US"/>
              </w:rPr>
              <w:t>Vol</w:t>
            </w:r>
            <w:proofErr w:type="spellEnd"/>
            <w:r w:rsidRPr="001D725D">
              <w:rPr>
                <w:lang w:bidi="en-US"/>
              </w:rPr>
              <w:t xml:space="preserve"> 3</w:t>
            </w:r>
          </w:p>
        </w:tc>
        <w:tc>
          <w:tcPr>
            <w:tcW w:w="7290" w:type="dxa"/>
            <w:shd w:val="clear" w:color="auto" w:fill="auto"/>
          </w:tcPr>
          <w:p w14:paraId="7A5F30CD" w14:textId="77777777" w:rsidR="00AD6303" w:rsidRPr="001D725D" w:rsidRDefault="00596AD6" w:rsidP="005C01E0">
            <w:pPr>
              <w:pStyle w:val="TableEntry"/>
              <w:rPr>
                <w:szCs w:val="18"/>
                <w:lang w:bidi="en-US"/>
              </w:rPr>
            </w:pPr>
            <w:hyperlink r:id="rId30" w:history="1">
              <w:r w:rsidR="00AD6303" w:rsidRPr="005C01E0">
                <w:rPr>
                  <w:rStyle w:val="Hyperlink"/>
                  <w:szCs w:val="18"/>
                  <w:lang w:bidi="en-US"/>
                </w:rPr>
                <w:t>http://www.ihe.net/uploadedFiles/Documents/ITI/IHE_ITI_TF_Vol3.pdf</w:t>
              </w:r>
            </w:hyperlink>
            <w:r w:rsidR="00AD6303" w:rsidRPr="001D725D">
              <w:rPr>
                <w:szCs w:val="18"/>
                <w:lang w:bidi="en-US"/>
              </w:rPr>
              <w:t xml:space="preserve"> </w:t>
            </w:r>
          </w:p>
        </w:tc>
      </w:tr>
      <w:tr w:rsidR="00AD6303" w:rsidRPr="001D725D" w14:paraId="09CF822A" w14:textId="77777777" w:rsidTr="005C01E0">
        <w:tc>
          <w:tcPr>
            <w:tcW w:w="2178" w:type="dxa"/>
            <w:shd w:val="clear" w:color="auto" w:fill="auto"/>
          </w:tcPr>
          <w:p w14:paraId="21435515" w14:textId="77777777" w:rsidR="00AD6303" w:rsidRPr="001D725D" w:rsidRDefault="00AD6303" w:rsidP="005C01E0">
            <w:pPr>
              <w:pStyle w:val="TableEntry"/>
            </w:pPr>
            <w:commentRangeStart w:id="319"/>
            <w:r w:rsidRPr="001D725D">
              <w:t>IHE</w:t>
            </w:r>
            <w:commentRangeEnd w:id="319"/>
            <w:r w:rsidR="0039583C">
              <w:rPr>
                <w:rStyle w:val="CommentReference"/>
              </w:rPr>
              <w:commentReference w:id="319"/>
            </w:r>
            <w:r w:rsidRPr="001D725D">
              <w:t xml:space="preserve"> XDS Profile</w:t>
            </w:r>
          </w:p>
        </w:tc>
        <w:tc>
          <w:tcPr>
            <w:tcW w:w="7290" w:type="dxa"/>
            <w:shd w:val="clear" w:color="auto" w:fill="auto"/>
          </w:tcPr>
          <w:p w14:paraId="2F23C1D3" w14:textId="77777777" w:rsidR="00AD6303" w:rsidRPr="001D725D" w:rsidRDefault="007008A2" w:rsidP="005C01E0">
            <w:pPr>
              <w:pStyle w:val="TableEntry"/>
            </w:pPr>
            <w:r w:rsidRPr="007008A2">
              <w:t>http://www.ihe.net/uploadedFiles/Documents/ITI/IHE_ITI_TF_Vol2a.pdf</w:t>
            </w:r>
          </w:p>
        </w:tc>
      </w:tr>
      <w:tr w:rsidR="00AD6303" w:rsidRPr="001D725D" w14:paraId="7FF6C2D2" w14:textId="77777777" w:rsidTr="005C01E0">
        <w:tc>
          <w:tcPr>
            <w:tcW w:w="2178" w:type="dxa"/>
            <w:shd w:val="clear" w:color="auto" w:fill="auto"/>
          </w:tcPr>
          <w:p w14:paraId="78C135CF" w14:textId="77777777" w:rsidR="00AD6303" w:rsidRPr="001D725D" w:rsidRDefault="00AD6303" w:rsidP="005C01E0">
            <w:pPr>
              <w:pStyle w:val="TableEntry"/>
            </w:pPr>
            <w:r w:rsidRPr="001D725D">
              <w:t>IHE XCA Profile</w:t>
            </w:r>
          </w:p>
        </w:tc>
        <w:tc>
          <w:tcPr>
            <w:tcW w:w="7290" w:type="dxa"/>
            <w:shd w:val="clear" w:color="auto" w:fill="auto"/>
          </w:tcPr>
          <w:p w14:paraId="273A3B04" w14:textId="77777777" w:rsidR="00AD6303" w:rsidRPr="001D725D" w:rsidRDefault="007008A2" w:rsidP="005C01E0">
            <w:pPr>
              <w:pStyle w:val="TableEntry"/>
            </w:pPr>
            <w:r w:rsidRPr="007008A2">
              <w:t>http://www.ihe.net/uploadedFiles/Documents/ITI/IHE_ITI_TF_Vol2b.pdf</w:t>
            </w:r>
          </w:p>
        </w:tc>
      </w:tr>
      <w:tr w:rsidR="00AD6303" w:rsidRPr="001D725D" w14:paraId="556D69A5" w14:textId="77777777" w:rsidTr="005C01E0">
        <w:tc>
          <w:tcPr>
            <w:tcW w:w="2178" w:type="dxa"/>
            <w:shd w:val="clear" w:color="auto" w:fill="auto"/>
          </w:tcPr>
          <w:p w14:paraId="389CDF3C" w14:textId="77777777" w:rsidR="00AD6303" w:rsidRPr="001D725D" w:rsidRDefault="00AD6303" w:rsidP="005C01E0">
            <w:pPr>
              <w:pStyle w:val="TableEntry"/>
            </w:pPr>
            <w:r w:rsidRPr="001D725D">
              <w:t>IHE XUA Profile</w:t>
            </w:r>
          </w:p>
        </w:tc>
        <w:tc>
          <w:tcPr>
            <w:tcW w:w="7290" w:type="dxa"/>
            <w:shd w:val="clear" w:color="auto" w:fill="auto"/>
          </w:tcPr>
          <w:p w14:paraId="752CDED4" w14:textId="77777777" w:rsidR="00AD6303" w:rsidRPr="001D725D" w:rsidRDefault="007008A2" w:rsidP="005C01E0">
            <w:pPr>
              <w:pStyle w:val="TableEntry"/>
            </w:pPr>
            <w:r w:rsidRPr="007008A2">
              <w:t>http://www.ihe.net/uploadedFiles/Documents/ITI/IHE_ITI_TF_Vol2b.pdf</w:t>
            </w:r>
          </w:p>
        </w:tc>
      </w:tr>
      <w:tr w:rsidR="00AD6303" w:rsidRPr="001D725D" w14:paraId="13865338" w14:textId="77777777" w:rsidTr="005C01E0">
        <w:tc>
          <w:tcPr>
            <w:tcW w:w="2178" w:type="dxa"/>
            <w:shd w:val="clear" w:color="auto" w:fill="auto"/>
          </w:tcPr>
          <w:p w14:paraId="617AB7E1" w14:textId="77777777" w:rsidR="00AD6303" w:rsidRPr="001D725D" w:rsidRDefault="00AD6303" w:rsidP="005C01E0">
            <w:pPr>
              <w:pStyle w:val="TableEntry"/>
            </w:pPr>
            <w:r w:rsidRPr="001D725D">
              <w:t>IHE XCPD Profile</w:t>
            </w:r>
          </w:p>
        </w:tc>
        <w:tc>
          <w:tcPr>
            <w:tcW w:w="7290" w:type="dxa"/>
            <w:shd w:val="clear" w:color="auto" w:fill="auto"/>
          </w:tcPr>
          <w:p w14:paraId="3BED23E1" w14:textId="77777777" w:rsidR="00AD6303" w:rsidRPr="001D725D" w:rsidRDefault="007008A2" w:rsidP="005C01E0">
            <w:pPr>
              <w:pStyle w:val="TableEntry"/>
            </w:pPr>
            <w:r w:rsidRPr="007008A2">
              <w:t>http://www.ihe.net/uploadedFiles/Documents/ITI/IHE_ITI_TF_Vol2b.pdf</w:t>
            </w:r>
          </w:p>
        </w:tc>
      </w:tr>
      <w:tr w:rsidR="00AD6303" w:rsidRPr="001D725D" w14:paraId="36D0C349" w14:textId="77777777" w:rsidTr="005C01E0">
        <w:tc>
          <w:tcPr>
            <w:tcW w:w="2178" w:type="dxa"/>
            <w:shd w:val="clear" w:color="auto" w:fill="auto"/>
          </w:tcPr>
          <w:p w14:paraId="23335513" w14:textId="77777777" w:rsidR="00AD6303" w:rsidRPr="001D725D" w:rsidRDefault="00AD6303" w:rsidP="005C01E0">
            <w:pPr>
              <w:pStyle w:val="TableEntry"/>
            </w:pPr>
            <w:r w:rsidRPr="001D725D">
              <w:t>IHE ATNA Profile</w:t>
            </w:r>
          </w:p>
        </w:tc>
        <w:tc>
          <w:tcPr>
            <w:tcW w:w="7290" w:type="dxa"/>
            <w:shd w:val="clear" w:color="auto" w:fill="auto"/>
          </w:tcPr>
          <w:p w14:paraId="0353898E" w14:textId="77777777" w:rsidR="00AD6303" w:rsidRPr="001D725D" w:rsidRDefault="007008A2" w:rsidP="005C01E0">
            <w:pPr>
              <w:pStyle w:val="TableEntry"/>
            </w:pPr>
            <w:r w:rsidRPr="007008A2">
              <w:t xml:space="preserve"> http://www.ihe.net/uploadedFiles/Documents/ITI/IHE_ITI_TF_Vol1.pdf</w:t>
            </w:r>
          </w:p>
        </w:tc>
      </w:tr>
      <w:tr w:rsidR="00AD6303" w:rsidRPr="001D725D" w14:paraId="1CC16CEF" w14:textId="77777777" w:rsidTr="005C01E0">
        <w:tc>
          <w:tcPr>
            <w:tcW w:w="2178" w:type="dxa"/>
            <w:shd w:val="clear" w:color="auto" w:fill="auto"/>
          </w:tcPr>
          <w:p w14:paraId="01E091EE" w14:textId="77777777" w:rsidR="00AD6303" w:rsidRPr="001D725D" w:rsidRDefault="00AD6303" w:rsidP="005C01E0">
            <w:pPr>
              <w:pStyle w:val="TableEntry"/>
            </w:pPr>
            <w:r w:rsidRPr="001D725D">
              <w:t>IHE Technical Framework Appendix V</w:t>
            </w:r>
          </w:p>
        </w:tc>
        <w:tc>
          <w:tcPr>
            <w:tcW w:w="7290" w:type="dxa"/>
            <w:shd w:val="clear" w:color="auto" w:fill="auto"/>
          </w:tcPr>
          <w:p w14:paraId="1F4B09BD" w14:textId="77777777" w:rsidR="00AD6303" w:rsidRPr="001D725D" w:rsidRDefault="00596AD6" w:rsidP="005C01E0">
            <w:pPr>
              <w:pStyle w:val="TableEntry"/>
            </w:pPr>
            <w:hyperlink r:id="rId31" w:history="1">
              <w:r w:rsidR="00F95834" w:rsidRPr="00676C96">
                <w:rPr>
                  <w:rStyle w:val="Hyperlink"/>
                </w:rPr>
                <w:t>http://www.ihe.net/uploadedFiles/Documents/ITI/IHE_ITI_TF_Vol2x.pdf</w:t>
              </w:r>
            </w:hyperlink>
            <w:r w:rsidR="00F95834">
              <w:t xml:space="preserve"> </w:t>
            </w:r>
          </w:p>
        </w:tc>
      </w:tr>
      <w:tr w:rsidR="00AD6303" w:rsidRPr="001D725D" w14:paraId="0862532B" w14:textId="77777777" w:rsidTr="005C01E0">
        <w:tc>
          <w:tcPr>
            <w:tcW w:w="2178" w:type="dxa"/>
            <w:shd w:val="clear" w:color="auto" w:fill="auto"/>
          </w:tcPr>
          <w:p w14:paraId="437CCC10" w14:textId="77777777" w:rsidR="00AD6303" w:rsidRPr="001D725D" w:rsidRDefault="00AD6303" w:rsidP="005C01E0">
            <w:pPr>
              <w:pStyle w:val="TableEntry"/>
              <w:rPr>
                <w:lang w:bidi="en-US"/>
              </w:rPr>
            </w:pPr>
            <w:r w:rsidRPr="001D725D">
              <w:rPr>
                <w:lang w:bidi="en-US"/>
              </w:rPr>
              <w:t>IHE IUA Profile</w:t>
            </w:r>
          </w:p>
        </w:tc>
        <w:tc>
          <w:tcPr>
            <w:tcW w:w="7290" w:type="dxa"/>
            <w:shd w:val="clear" w:color="auto" w:fill="auto"/>
          </w:tcPr>
          <w:p w14:paraId="25AD6758" w14:textId="77777777" w:rsidR="00AD6303" w:rsidRPr="001D725D" w:rsidRDefault="00F95834" w:rsidP="005C01E0">
            <w:pPr>
              <w:pStyle w:val="TableEntry"/>
              <w:rPr>
                <w:szCs w:val="18"/>
                <w:lang w:bidi="en-US"/>
              </w:rPr>
            </w:pPr>
            <w:r w:rsidRPr="00F95834">
              <w:t>http://www.ihe.net/uploadedFiles/Documents/ITI/IHE_ITI_Suppl_IUA.pdf</w:t>
            </w:r>
          </w:p>
        </w:tc>
      </w:tr>
      <w:tr w:rsidR="00AD6303" w:rsidRPr="001D725D" w14:paraId="1D1F909A" w14:textId="77777777" w:rsidTr="005C01E0">
        <w:tc>
          <w:tcPr>
            <w:tcW w:w="2178" w:type="dxa"/>
            <w:shd w:val="clear" w:color="auto" w:fill="auto"/>
          </w:tcPr>
          <w:p w14:paraId="3F1D54F0" w14:textId="77777777" w:rsidR="00AD6303" w:rsidRPr="001D725D" w:rsidRDefault="00AD6303" w:rsidP="005C01E0">
            <w:pPr>
              <w:pStyle w:val="TableEntry"/>
              <w:rPr>
                <w:lang w:bidi="en-US"/>
              </w:rPr>
            </w:pPr>
            <w:r w:rsidRPr="001D725D">
              <w:rPr>
                <w:lang w:bidi="en-US"/>
              </w:rPr>
              <w:t>IHE MHD v2 Profile</w:t>
            </w:r>
          </w:p>
        </w:tc>
        <w:tc>
          <w:tcPr>
            <w:tcW w:w="7290" w:type="dxa"/>
            <w:shd w:val="clear" w:color="auto" w:fill="auto"/>
          </w:tcPr>
          <w:p w14:paraId="63505D7E" w14:textId="584C736F" w:rsidR="00AD6303" w:rsidRPr="001D725D" w:rsidRDefault="00596AD6" w:rsidP="005C01E0">
            <w:pPr>
              <w:pStyle w:val="TableEntry"/>
              <w:rPr>
                <w:szCs w:val="18"/>
                <w:lang w:bidi="en-US"/>
              </w:rPr>
            </w:pPr>
            <w:hyperlink r:id="rId32" w:history="1">
              <w:r w:rsidR="0059368F" w:rsidRPr="005D240A">
                <w:rPr>
                  <w:rStyle w:val="Hyperlink"/>
                </w:rPr>
                <w:t>http://www.ihe.net/uploadedFiles/Documents/ITI/IHE_ITI_Suppl_MHD.pdf</w:t>
              </w:r>
            </w:hyperlink>
          </w:p>
        </w:tc>
      </w:tr>
      <w:tr w:rsidR="0059368F" w:rsidRPr="001D725D" w14:paraId="12B8A20F" w14:textId="77777777" w:rsidTr="005C01E0">
        <w:tc>
          <w:tcPr>
            <w:tcW w:w="2178" w:type="dxa"/>
            <w:shd w:val="clear" w:color="auto" w:fill="auto"/>
          </w:tcPr>
          <w:p w14:paraId="6863C174" w14:textId="3CF6074E" w:rsidR="0059368F" w:rsidRPr="001D725D" w:rsidRDefault="0059368F" w:rsidP="005C01E0">
            <w:pPr>
              <w:pStyle w:val="TableEntry"/>
              <w:rPr>
                <w:lang w:bidi="en-US"/>
              </w:rPr>
            </w:pPr>
            <w:ins w:id="320" w:author="nbashyam" w:date="2015-09-12T07:17:00Z">
              <w:r>
                <w:rPr>
                  <w:lang w:bidi="en-US"/>
                </w:rPr>
                <w:t xml:space="preserve">IHE </w:t>
              </w:r>
              <w:proofErr w:type="spellStart"/>
              <w:r>
                <w:rPr>
                  <w:lang w:bidi="en-US"/>
                </w:rPr>
                <w:t>PDQm</w:t>
              </w:r>
              <w:proofErr w:type="spellEnd"/>
              <w:r>
                <w:rPr>
                  <w:lang w:bidi="en-US"/>
                </w:rPr>
                <w:t xml:space="preserve"> Profile</w:t>
              </w:r>
            </w:ins>
          </w:p>
        </w:tc>
        <w:tc>
          <w:tcPr>
            <w:tcW w:w="7290" w:type="dxa"/>
            <w:shd w:val="clear" w:color="auto" w:fill="auto"/>
          </w:tcPr>
          <w:p w14:paraId="560180D7" w14:textId="5FBD2D29" w:rsidR="0059368F" w:rsidRDefault="0059368F" w:rsidP="005C01E0">
            <w:pPr>
              <w:pStyle w:val="TableEntry"/>
            </w:pPr>
            <w:ins w:id="321" w:author="nbashyam" w:date="2015-09-12T07:18:00Z">
              <w:r w:rsidRPr="0059368F">
                <w:t>http://www.ihe.net/uploadedFiles/Documents/ITI/IHE_ITI_Suppl_PDQm.pdf</w:t>
              </w:r>
            </w:ins>
          </w:p>
        </w:tc>
      </w:tr>
    </w:tbl>
    <w:p w14:paraId="5EFB3803" w14:textId="77777777" w:rsidR="00AD6303" w:rsidRPr="001D725D" w:rsidRDefault="00AD6303" w:rsidP="005C01E0">
      <w:pPr>
        <w:pStyle w:val="BodyText"/>
      </w:pPr>
    </w:p>
    <w:p w14:paraId="66A0C3A6" w14:textId="77777777" w:rsidR="00AD6303" w:rsidRPr="001D725D" w:rsidRDefault="00AD6303" w:rsidP="005C01E0">
      <w:pPr>
        <w:pStyle w:val="Heading3"/>
        <w:rPr>
          <w:noProof w:val="0"/>
        </w:rPr>
      </w:pPr>
      <w:bookmarkStart w:id="322" w:name="_Toc418502101"/>
      <w:bookmarkStart w:id="323" w:name="_Toc418525949"/>
      <w:bookmarkStart w:id="324" w:name="_Toc418866124"/>
      <w:bookmarkStart w:id="325" w:name="_Toc303840475"/>
      <w:r w:rsidRPr="001D725D">
        <w:rPr>
          <w:noProof w:val="0"/>
        </w:rPr>
        <w:t>Reader Guidance</w:t>
      </w:r>
      <w:bookmarkEnd w:id="317"/>
      <w:bookmarkEnd w:id="322"/>
      <w:bookmarkEnd w:id="323"/>
      <w:bookmarkEnd w:id="324"/>
      <w:bookmarkEnd w:id="325"/>
    </w:p>
    <w:p w14:paraId="407E9B1C" w14:textId="77777777" w:rsidR="00AD6303" w:rsidRPr="001D725D" w:rsidRDefault="00AD6303" w:rsidP="005C01E0">
      <w:pPr>
        <w:pStyle w:val="BodyText"/>
        <w:rPr>
          <w:lang w:bidi="en-US"/>
        </w:rPr>
      </w:pPr>
      <w:r w:rsidRPr="001D725D">
        <w:rPr>
          <w:lang w:bidi="en-US"/>
        </w:rPr>
        <w:t>This convenient table provides direct access to sections of the implementation guidance of most relevance to the reader:</w:t>
      </w:r>
    </w:p>
    <w:p w14:paraId="541158E9" w14:textId="77777777" w:rsidR="00AD6303" w:rsidRPr="001D725D" w:rsidRDefault="00AD6303" w:rsidP="005C01E0">
      <w:pPr>
        <w:pStyle w:val="BodyText"/>
        <w:rPr>
          <w:lang w:bidi="en-US"/>
        </w:rPr>
      </w:pPr>
    </w:p>
    <w:p w14:paraId="388CD762" w14:textId="77777777" w:rsidR="000631B8" w:rsidRPr="001D725D" w:rsidRDefault="000631B8" w:rsidP="005C01E0">
      <w:pPr>
        <w:pStyle w:val="TableTitle"/>
      </w:pPr>
      <w:r w:rsidRPr="001D725D">
        <w:t xml:space="preserve">Table </w:t>
      </w:r>
      <w:r w:rsidR="00FC4B7D">
        <w:t>2.3.2-1</w:t>
      </w:r>
      <w:r w:rsidRPr="001D725D">
        <w:t>: Reader Guidance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5"/>
        <w:gridCol w:w="4511"/>
      </w:tblGrid>
      <w:tr w:rsidR="00A42452" w:rsidRPr="001D725D" w14:paraId="2E6642D1" w14:textId="77777777" w:rsidTr="005C01E0">
        <w:tc>
          <w:tcPr>
            <w:tcW w:w="5065" w:type="dxa"/>
            <w:shd w:val="clear" w:color="auto" w:fill="D9D9D9" w:themeFill="background1" w:themeFillShade="D9"/>
          </w:tcPr>
          <w:p w14:paraId="0E2FA44B" w14:textId="77777777" w:rsidR="00A42452" w:rsidRPr="001D725D" w:rsidRDefault="00A42452" w:rsidP="005C01E0">
            <w:pPr>
              <w:pStyle w:val="TableEntryHeader"/>
              <w:rPr>
                <w:lang w:bidi="en-US"/>
              </w:rPr>
            </w:pPr>
            <w:r>
              <w:rPr>
                <w:lang w:bidi="en-US"/>
              </w:rPr>
              <w:t>Section</w:t>
            </w:r>
          </w:p>
        </w:tc>
        <w:tc>
          <w:tcPr>
            <w:tcW w:w="4511" w:type="dxa"/>
            <w:shd w:val="clear" w:color="auto" w:fill="D9D9D9" w:themeFill="background1" w:themeFillShade="D9"/>
          </w:tcPr>
          <w:p w14:paraId="54BE94FB" w14:textId="77777777" w:rsidR="00A42452" w:rsidRPr="001D725D" w:rsidRDefault="00A42452" w:rsidP="005C01E0">
            <w:pPr>
              <w:pStyle w:val="TableEntryHeader"/>
            </w:pPr>
            <w:r>
              <w:t>Location</w:t>
            </w:r>
          </w:p>
        </w:tc>
      </w:tr>
      <w:tr w:rsidR="00AD6303" w:rsidRPr="001D725D" w14:paraId="613BA7CE" w14:textId="77777777" w:rsidTr="00684EAD">
        <w:tc>
          <w:tcPr>
            <w:tcW w:w="5065" w:type="dxa"/>
            <w:shd w:val="clear" w:color="auto" w:fill="auto"/>
          </w:tcPr>
          <w:p w14:paraId="241E1967" w14:textId="77777777" w:rsidR="00AD6303" w:rsidRPr="001D725D" w:rsidRDefault="00AD6303" w:rsidP="005C01E0">
            <w:pPr>
              <w:pStyle w:val="TableEntry"/>
              <w:rPr>
                <w:lang w:bidi="en-US"/>
              </w:rPr>
            </w:pPr>
            <w:r w:rsidRPr="001D725D">
              <w:rPr>
                <w:lang w:bidi="en-US"/>
              </w:rPr>
              <w:t>What are the different Query Stacks proposed in this implementation guidance to implement DAF</w:t>
            </w:r>
          </w:p>
        </w:tc>
        <w:tc>
          <w:tcPr>
            <w:tcW w:w="4511" w:type="dxa"/>
            <w:shd w:val="clear" w:color="auto" w:fill="auto"/>
          </w:tcPr>
          <w:p w14:paraId="31C15737" w14:textId="77777777" w:rsidR="00AD6303" w:rsidRPr="001D725D" w:rsidRDefault="00596AD6" w:rsidP="005C01E0">
            <w:pPr>
              <w:pStyle w:val="TableEntry"/>
              <w:rPr>
                <w:lang w:bidi="en-US"/>
              </w:rPr>
            </w:pPr>
            <w:hyperlink w:anchor="_DAF_Technical_Approach" w:history="1">
              <w:r w:rsidR="00AD6303" w:rsidRPr="001D725D">
                <w:rPr>
                  <w:rStyle w:val="Hyperlink"/>
                  <w:lang w:bidi="en-US"/>
                </w:rPr>
                <w:t>DAF Technical Approach – Query Stacks and Building Blocks</w:t>
              </w:r>
            </w:hyperlink>
          </w:p>
        </w:tc>
      </w:tr>
      <w:tr w:rsidR="00AD6303" w:rsidRPr="001D725D" w14:paraId="364FBBE5" w14:textId="77777777" w:rsidTr="00684EAD">
        <w:tc>
          <w:tcPr>
            <w:tcW w:w="5065" w:type="dxa"/>
            <w:shd w:val="clear" w:color="auto" w:fill="auto"/>
          </w:tcPr>
          <w:p w14:paraId="48A166F9" w14:textId="77777777" w:rsidR="00AD6303" w:rsidRPr="001D725D" w:rsidRDefault="00AD6303" w:rsidP="005C01E0">
            <w:pPr>
              <w:pStyle w:val="TableEntry"/>
              <w:rPr>
                <w:lang w:bidi="en-US"/>
              </w:rPr>
            </w:pPr>
            <w:r w:rsidRPr="001D725D">
              <w:rPr>
                <w:lang w:bidi="en-US"/>
              </w:rPr>
              <w:t>What are the behavior models supported by DAF</w:t>
            </w:r>
          </w:p>
        </w:tc>
        <w:tc>
          <w:tcPr>
            <w:tcW w:w="4511" w:type="dxa"/>
            <w:shd w:val="clear" w:color="auto" w:fill="auto"/>
          </w:tcPr>
          <w:p w14:paraId="72F82FD4" w14:textId="77777777" w:rsidR="00AD6303" w:rsidRPr="001D725D" w:rsidRDefault="00596AD6" w:rsidP="005C01E0">
            <w:pPr>
              <w:pStyle w:val="TableEntry"/>
              <w:rPr>
                <w:lang w:bidi="en-US"/>
              </w:rPr>
            </w:pPr>
            <w:hyperlink w:anchor="_DAF_Behavior_Models" w:history="1">
              <w:r w:rsidR="00AD6303" w:rsidRPr="001D725D">
                <w:rPr>
                  <w:rStyle w:val="Hyperlink"/>
                  <w:lang w:bidi="en-US"/>
                </w:rPr>
                <w:t>DAF Behavior Models Supported</w:t>
              </w:r>
            </w:hyperlink>
          </w:p>
        </w:tc>
      </w:tr>
      <w:tr w:rsidR="00AD6303" w:rsidRPr="001D725D" w14:paraId="2C6831F1" w14:textId="77777777" w:rsidTr="00684EAD">
        <w:tc>
          <w:tcPr>
            <w:tcW w:w="5065" w:type="dxa"/>
            <w:shd w:val="clear" w:color="auto" w:fill="auto"/>
          </w:tcPr>
          <w:p w14:paraId="2BE81EFA" w14:textId="77777777" w:rsidR="00AD6303" w:rsidRPr="001D725D" w:rsidRDefault="00AD6303" w:rsidP="005C01E0">
            <w:pPr>
              <w:pStyle w:val="TableEntry"/>
              <w:rPr>
                <w:lang w:bidi="en-US"/>
              </w:rPr>
            </w:pPr>
            <w:r w:rsidRPr="001D725D">
              <w:rPr>
                <w:lang w:bidi="en-US"/>
              </w:rPr>
              <w:t>What are the standards used for DAF</w:t>
            </w:r>
          </w:p>
        </w:tc>
        <w:tc>
          <w:tcPr>
            <w:tcW w:w="4511" w:type="dxa"/>
            <w:shd w:val="clear" w:color="auto" w:fill="auto"/>
          </w:tcPr>
          <w:p w14:paraId="02F92E0C" w14:textId="77777777" w:rsidR="00AD6303" w:rsidRPr="001D725D" w:rsidRDefault="00596AD6" w:rsidP="005C01E0">
            <w:pPr>
              <w:pStyle w:val="TableEntry"/>
              <w:rPr>
                <w:lang w:bidi="en-US"/>
              </w:rPr>
            </w:pPr>
            <w:hyperlink w:anchor="_DAF_Query_Stacks" w:history="1">
              <w:r w:rsidR="00AD6303" w:rsidRPr="001D725D">
                <w:rPr>
                  <w:rStyle w:val="Hyperlink"/>
                  <w:lang w:bidi="en-US"/>
                </w:rPr>
                <w:t>DAF Query Stacks and Standards</w:t>
              </w:r>
            </w:hyperlink>
          </w:p>
        </w:tc>
      </w:tr>
      <w:tr w:rsidR="00AD6303" w:rsidRPr="001D725D" w14:paraId="5D99A688" w14:textId="77777777" w:rsidTr="00684EAD">
        <w:tc>
          <w:tcPr>
            <w:tcW w:w="5065" w:type="dxa"/>
            <w:shd w:val="clear" w:color="auto" w:fill="auto"/>
          </w:tcPr>
          <w:p w14:paraId="3450AB24" w14:textId="77777777" w:rsidR="00AD6303" w:rsidRPr="001D725D" w:rsidRDefault="00AD6303" w:rsidP="005C01E0">
            <w:pPr>
              <w:pStyle w:val="TableEntry"/>
              <w:rPr>
                <w:lang w:bidi="en-US"/>
              </w:rPr>
            </w:pPr>
            <w:r w:rsidRPr="001D725D">
              <w:rPr>
                <w:lang w:bidi="en-US"/>
              </w:rPr>
              <w:t xml:space="preserve">Where can I learn about the SOAP query stack </w:t>
            </w:r>
          </w:p>
        </w:tc>
        <w:tc>
          <w:tcPr>
            <w:tcW w:w="4511" w:type="dxa"/>
            <w:shd w:val="clear" w:color="auto" w:fill="auto"/>
          </w:tcPr>
          <w:p w14:paraId="15C26497" w14:textId="77777777" w:rsidR="00AD6303" w:rsidRPr="001D725D" w:rsidRDefault="00596AD6" w:rsidP="005C01E0">
            <w:pPr>
              <w:pStyle w:val="TableEntry"/>
              <w:rPr>
                <w:lang w:bidi="en-US"/>
              </w:rPr>
            </w:pPr>
            <w:hyperlink w:anchor="_SOAP_Query_Stack" w:history="1">
              <w:r w:rsidR="00AD6303" w:rsidRPr="001D725D">
                <w:rPr>
                  <w:rStyle w:val="Hyperlink"/>
                  <w:lang w:bidi="en-US"/>
                </w:rPr>
                <w:t>SOAP Query Stack</w:t>
              </w:r>
            </w:hyperlink>
          </w:p>
        </w:tc>
      </w:tr>
      <w:tr w:rsidR="00AD6303" w:rsidRPr="001D725D" w14:paraId="20976865" w14:textId="77777777" w:rsidTr="00684EAD">
        <w:tc>
          <w:tcPr>
            <w:tcW w:w="5065" w:type="dxa"/>
            <w:shd w:val="clear" w:color="auto" w:fill="auto"/>
          </w:tcPr>
          <w:p w14:paraId="6A9699A7" w14:textId="77777777" w:rsidR="00AD6303" w:rsidRPr="001D725D" w:rsidRDefault="00AD6303" w:rsidP="005C01E0">
            <w:pPr>
              <w:pStyle w:val="TableEntry"/>
              <w:rPr>
                <w:lang w:bidi="en-US"/>
              </w:rPr>
            </w:pPr>
            <w:r w:rsidRPr="001D725D">
              <w:rPr>
                <w:lang w:bidi="en-US"/>
              </w:rPr>
              <w:t xml:space="preserve">Where can I learn about the </w:t>
            </w:r>
            <w:proofErr w:type="spellStart"/>
            <w:r w:rsidRPr="001D725D">
              <w:rPr>
                <w:lang w:bidi="en-US"/>
              </w:rPr>
              <w:t>RESTful</w:t>
            </w:r>
            <w:proofErr w:type="spellEnd"/>
            <w:r w:rsidRPr="001D725D">
              <w:rPr>
                <w:lang w:bidi="en-US"/>
              </w:rPr>
              <w:t xml:space="preserve"> query stack</w:t>
            </w:r>
          </w:p>
        </w:tc>
        <w:tc>
          <w:tcPr>
            <w:tcW w:w="4511" w:type="dxa"/>
            <w:shd w:val="clear" w:color="auto" w:fill="auto"/>
          </w:tcPr>
          <w:p w14:paraId="2E918B3D" w14:textId="77777777" w:rsidR="00AD6303" w:rsidRPr="001D725D" w:rsidRDefault="00596AD6" w:rsidP="005C01E0">
            <w:pPr>
              <w:pStyle w:val="TableEntry"/>
              <w:rPr>
                <w:lang w:bidi="en-US"/>
              </w:rPr>
            </w:pPr>
            <w:hyperlink w:anchor="_RESTful_Query_Stack" w:history="1">
              <w:proofErr w:type="spellStart"/>
              <w:r w:rsidR="00AD6303" w:rsidRPr="001D725D">
                <w:rPr>
                  <w:rStyle w:val="Hyperlink"/>
                  <w:lang w:bidi="en-US"/>
                </w:rPr>
                <w:t>RESTful</w:t>
              </w:r>
              <w:proofErr w:type="spellEnd"/>
              <w:r w:rsidR="00AD6303" w:rsidRPr="001D725D">
                <w:rPr>
                  <w:rStyle w:val="Hyperlink"/>
                  <w:lang w:bidi="en-US"/>
                </w:rPr>
                <w:t xml:space="preserve"> Query Stack</w:t>
              </w:r>
            </w:hyperlink>
          </w:p>
        </w:tc>
      </w:tr>
      <w:tr w:rsidR="00AD6303" w:rsidRPr="001D725D" w14:paraId="4ED084FD" w14:textId="77777777" w:rsidTr="00684EAD">
        <w:tc>
          <w:tcPr>
            <w:tcW w:w="5065" w:type="dxa"/>
            <w:shd w:val="clear" w:color="auto" w:fill="auto"/>
          </w:tcPr>
          <w:p w14:paraId="6B8CBE3C" w14:textId="77777777" w:rsidR="00AD6303" w:rsidRPr="001D725D" w:rsidRDefault="00AD6303" w:rsidP="005C01E0">
            <w:pPr>
              <w:pStyle w:val="TableEntry"/>
              <w:rPr>
                <w:lang w:bidi="en-US"/>
              </w:rPr>
            </w:pPr>
            <w:r w:rsidRPr="001D725D">
              <w:rPr>
                <w:lang w:bidi="en-US"/>
              </w:rPr>
              <w:t>How do I implement the SOAP query stack</w:t>
            </w:r>
          </w:p>
        </w:tc>
        <w:tc>
          <w:tcPr>
            <w:tcW w:w="4511" w:type="dxa"/>
            <w:shd w:val="clear" w:color="auto" w:fill="auto"/>
          </w:tcPr>
          <w:p w14:paraId="116AF1F2" w14:textId="77777777" w:rsidR="00AD6303" w:rsidRPr="001D725D" w:rsidRDefault="00596AD6" w:rsidP="005C01E0">
            <w:pPr>
              <w:pStyle w:val="TableEntry"/>
              <w:rPr>
                <w:lang w:bidi="en-US"/>
              </w:rPr>
            </w:pPr>
            <w:hyperlink w:anchor="_DAF_Implementation_Guidance" w:history="1">
              <w:r w:rsidR="00AD6303" w:rsidRPr="001D725D">
                <w:rPr>
                  <w:rStyle w:val="Hyperlink"/>
                  <w:lang w:bidi="en-US"/>
                </w:rPr>
                <w:t>DAF Implementation Guidance – SOAP Query Stack</w:t>
              </w:r>
            </w:hyperlink>
          </w:p>
        </w:tc>
      </w:tr>
      <w:tr w:rsidR="00AD6303" w:rsidRPr="001D725D" w14:paraId="307C732D" w14:textId="77777777" w:rsidTr="00684EAD">
        <w:tc>
          <w:tcPr>
            <w:tcW w:w="5065" w:type="dxa"/>
            <w:shd w:val="clear" w:color="auto" w:fill="auto"/>
          </w:tcPr>
          <w:p w14:paraId="308AC0F7" w14:textId="77777777" w:rsidR="00AD6303" w:rsidRPr="001D725D" w:rsidRDefault="00AD6303" w:rsidP="005C01E0">
            <w:pPr>
              <w:pStyle w:val="TableEntry"/>
              <w:rPr>
                <w:lang w:bidi="en-US"/>
              </w:rPr>
            </w:pPr>
            <w:r w:rsidRPr="001D725D">
              <w:rPr>
                <w:lang w:bidi="en-US"/>
              </w:rPr>
              <w:t xml:space="preserve">How do I implement the </w:t>
            </w:r>
            <w:proofErr w:type="spellStart"/>
            <w:r w:rsidRPr="001D725D">
              <w:rPr>
                <w:lang w:bidi="en-US"/>
              </w:rPr>
              <w:t>RESTful</w:t>
            </w:r>
            <w:proofErr w:type="spellEnd"/>
            <w:r w:rsidRPr="001D725D">
              <w:rPr>
                <w:lang w:bidi="en-US"/>
              </w:rPr>
              <w:t xml:space="preserve"> query stack</w:t>
            </w:r>
          </w:p>
        </w:tc>
        <w:tc>
          <w:tcPr>
            <w:tcW w:w="4511" w:type="dxa"/>
            <w:shd w:val="clear" w:color="auto" w:fill="auto"/>
          </w:tcPr>
          <w:p w14:paraId="5619A284" w14:textId="77777777" w:rsidR="00AD6303" w:rsidRPr="001D725D" w:rsidRDefault="00596AD6" w:rsidP="005C01E0">
            <w:pPr>
              <w:pStyle w:val="TableEntry"/>
              <w:rPr>
                <w:lang w:bidi="en-US"/>
              </w:rPr>
            </w:pPr>
            <w:hyperlink w:anchor="_DAF_Implementation_Guidance_1" w:history="1">
              <w:r w:rsidR="00AD6303" w:rsidRPr="001D725D">
                <w:rPr>
                  <w:rStyle w:val="Hyperlink"/>
                  <w:lang w:bidi="en-US"/>
                </w:rPr>
                <w:t xml:space="preserve">DAF Implementation Guidance – </w:t>
              </w:r>
              <w:proofErr w:type="spellStart"/>
              <w:r w:rsidR="00AD6303" w:rsidRPr="001D725D">
                <w:rPr>
                  <w:rStyle w:val="Hyperlink"/>
                  <w:lang w:bidi="en-US"/>
                </w:rPr>
                <w:t>RESTful</w:t>
              </w:r>
              <w:proofErr w:type="spellEnd"/>
              <w:r w:rsidR="00AD6303" w:rsidRPr="001D725D">
                <w:rPr>
                  <w:rStyle w:val="Hyperlink"/>
                  <w:lang w:bidi="en-US"/>
                </w:rPr>
                <w:t xml:space="preserve"> Query Stack</w:t>
              </w:r>
            </w:hyperlink>
          </w:p>
        </w:tc>
      </w:tr>
      <w:tr w:rsidR="00AD6303" w:rsidRPr="001D725D" w14:paraId="1A5B3740" w14:textId="77777777" w:rsidTr="00684EAD">
        <w:tc>
          <w:tcPr>
            <w:tcW w:w="5065" w:type="dxa"/>
            <w:shd w:val="clear" w:color="auto" w:fill="auto"/>
          </w:tcPr>
          <w:p w14:paraId="315B5B4B" w14:textId="77777777" w:rsidR="00AD6303" w:rsidRPr="001D725D" w:rsidRDefault="00AD6303" w:rsidP="005C01E0">
            <w:pPr>
              <w:pStyle w:val="TableEntry"/>
              <w:rPr>
                <w:lang w:bidi="en-US"/>
              </w:rPr>
            </w:pPr>
            <w:r w:rsidRPr="001D725D">
              <w:rPr>
                <w:lang w:bidi="en-US"/>
              </w:rPr>
              <w:t>Where can I find examples for SOAP query stack</w:t>
            </w:r>
          </w:p>
        </w:tc>
        <w:tc>
          <w:tcPr>
            <w:tcW w:w="4511" w:type="dxa"/>
            <w:shd w:val="clear" w:color="auto" w:fill="auto"/>
          </w:tcPr>
          <w:p w14:paraId="18CA0CD6" w14:textId="77777777" w:rsidR="00AD6303" w:rsidRPr="001D725D" w:rsidRDefault="00596AD6" w:rsidP="005C01E0">
            <w:pPr>
              <w:pStyle w:val="TableEntry"/>
              <w:rPr>
                <w:lang w:bidi="en-US"/>
              </w:rPr>
            </w:pPr>
            <w:hyperlink w:anchor="_SOAP_Query_Examples" w:history="1">
              <w:r w:rsidR="00AD6303" w:rsidRPr="001D725D">
                <w:rPr>
                  <w:rStyle w:val="Hyperlink"/>
                  <w:lang w:bidi="en-US"/>
                </w:rPr>
                <w:t>SOAP Query Examples</w:t>
              </w:r>
            </w:hyperlink>
          </w:p>
        </w:tc>
      </w:tr>
      <w:tr w:rsidR="00AD6303" w:rsidRPr="001D725D" w14:paraId="56B4BD4E" w14:textId="77777777" w:rsidTr="00684EAD">
        <w:tc>
          <w:tcPr>
            <w:tcW w:w="5065" w:type="dxa"/>
            <w:shd w:val="clear" w:color="auto" w:fill="auto"/>
          </w:tcPr>
          <w:p w14:paraId="38634CFF" w14:textId="77777777" w:rsidR="00AD6303" w:rsidRPr="001D725D" w:rsidRDefault="00AD6303" w:rsidP="005C01E0">
            <w:pPr>
              <w:pStyle w:val="TableEntry"/>
              <w:rPr>
                <w:lang w:bidi="en-US"/>
              </w:rPr>
            </w:pPr>
            <w:r w:rsidRPr="001D725D">
              <w:rPr>
                <w:lang w:bidi="en-US"/>
              </w:rPr>
              <w:t xml:space="preserve">Where can I find examples for </w:t>
            </w:r>
            <w:proofErr w:type="spellStart"/>
            <w:r w:rsidRPr="001D725D">
              <w:rPr>
                <w:lang w:bidi="en-US"/>
              </w:rPr>
              <w:t>RESTful</w:t>
            </w:r>
            <w:proofErr w:type="spellEnd"/>
            <w:r w:rsidRPr="001D725D">
              <w:rPr>
                <w:lang w:bidi="en-US"/>
              </w:rPr>
              <w:t xml:space="preserve"> query stack</w:t>
            </w:r>
          </w:p>
        </w:tc>
        <w:tc>
          <w:tcPr>
            <w:tcW w:w="4511" w:type="dxa"/>
            <w:shd w:val="clear" w:color="auto" w:fill="auto"/>
          </w:tcPr>
          <w:p w14:paraId="548D95B2" w14:textId="77777777" w:rsidR="00AD6303" w:rsidRPr="001D725D" w:rsidRDefault="00596AD6" w:rsidP="005C01E0">
            <w:pPr>
              <w:pStyle w:val="TableEntry"/>
              <w:rPr>
                <w:lang w:bidi="en-US"/>
              </w:rPr>
            </w:pPr>
            <w:hyperlink w:anchor="_DAF_Implementation_Guidance_1" w:history="1">
              <w:r w:rsidR="00AD6303" w:rsidRPr="001D725D">
                <w:rPr>
                  <w:rStyle w:val="Hyperlink"/>
                  <w:lang w:bidi="en-US"/>
                </w:rPr>
                <w:t xml:space="preserve">DAF Implementation Guidance – </w:t>
              </w:r>
              <w:proofErr w:type="spellStart"/>
              <w:r w:rsidR="00AD6303" w:rsidRPr="001D725D">
                <w:rPr>
                  <w:rStyle w:val="Hyperlink"/>
                  <w:lang w:bidi="en-US"/>
                </w:rPr>
                <w:t>RESTful</w:t>
              </w:r>
              <w:proofErr w:type="spellEnd"/>
              <w:r w:rsidR="00AD6303" w:rsidRPr="001D725D">
                <w:rPr>
                  <w:rStyle w:val="Hyperlink"/>
                  <w:lang w:bidi="en-US"/>
                </w:rPr>
                <w:t xml:space="preserve"> Query Stack</w:t>
              </w:r>
            </w:hyperlink>
          </w:p>
        </w:tc>
      </w:tr>
    </w:tbl>
    <w:p w14:paraId="6ECF4BE6" w14:textId="77777777" w:rsidR="00DC297D" w:rsidRPr="001D725D" w:rsidRDefault="00DC297D" w:rsidP="005C01E0">
      <w:pPr>
        <w:pStyle w:val="BodyText"/>
      </w:pPr>
    </w:p>
    <w:p w14:paraId="219FAC58" w14:textId="77777777" w:rsidR="00AD6303" w:rsidRPr="001D725D" w:rsidRDefault="00AD6303" w:rsidP="005C01E0">
      <w:pPr>
        <w:pStyle w:val="Heading2"/>
        <w:rPr>
          <w:noProof w:val="0"/>
        </w:rPr>
      </w:pPr>
      <w:bookmarkStart w:id="326" w:name="_Toc418502102"/>
      <w:bookmarkStart w:id="327" w:name="_Toc418525950"/>
      <w:bookmarkStart w:id="328" w:name="_Toc418866125"/>
      <w:bookmarkStart w:id="329" w:name="_Toc325660312"/>
      <w:bookmarkStart w:id="330" w:name="_Toc303840476"/>
      <w:r w:rsidRPr="001D725D">
        <w:rPr>
          <w:noProof w:val="0"/>
        </w:rPr>
        <w:t>Assumptions and Pre-Conditions</w:t>
      </w:r>
      <w:bookmarkEnd w:id="326"/>
      <w:bookmarkEnd w:id="327"/>
      <w:bookmarkEnd w:id="328"/>
      <w:bookmarkEnd w:id="330"/>
    </w:p>
    <w:p w14:paraId="05A37421" w14:textId="77777777" w:rsidR="00AD6303" w:rsidRPr="001D725D" w:rsidRDefault="00AD6303" w:rsidP="005C01E0">
      <w:pPr>
        <w:pStyle w:val="BodyText"/>
        <w:rPr>
          <w:lang w:bidi="en-US"/>
        </w:rPr>
      </w:pPr>
      <w:r w:rsidRPr="001D725D">
        <w:rPr>
          <w:lang w:bidi="en-US"/>
        </w:rPr>
        <w:t>It is important for the reader to understand the following assumptions and pre-conditions as defined in the S&amp;I Framework Data Access Framework Project Charter and Use Cases:</w:t>
      </w:r>
    </w:p>
    <w:p w14:paraId="6AAAC664" w14:textId="77777777" w:rsidR="00AD6303" w:rsidRPr="001D725D" w:rsidRDefault="00AD6303" w:rsidP="005C01E0">
      <w:pPr>
        <w:pStyle w:val="Heading3"/>
        <w:rPr>
          <w:noProof w:val="0"/>
        </w:rPr>
      </w:pPr>
      <w:bookmarkStart w:id="331" w:name="_Toc418502103"/>
      <w:bookmarkStart w:id="332" w:name="_Toc418525951"/>
      <w:bookmarkStart w:id="333" w:name="_Toc418866126"/>
      <w:bookmarkStart w:id="334" w:name="_Toc303840477"/>
      <w:r w:rsidRPr="001D725D">
        <w:rPr>
          <w:noProof w:val="0"/>
        </w:rPr>
        <w:t>Assumptions for Data Access Framework</w:t>
      </w:r>
      <w:bookmarkEnd w:id="331"/>
      <w:bookmarkEnd w:id="332"/>
      <w:bookmarkEnd w:id="333"/>
      <w:bookmarkEnd w:id="334"/>
    </w:p>
    <w:p w14:paraId="3489D135" w14:textId="77777777" w:rsidR="00AD6303" w:rsidRPr="001D725D" w:rsidRDefault="00AD6303" w:rsidP="005C01E0">
      <w:pPr>
        <w:pStyle w:val="BodyText"/>
        <w:rPr>
          <w:lang w:bidi="en-US"/>
        </w:rPr>
      </w:pPr>
      <w:r w:rsidRPr="001D725D">
        <w:rPr>
          <w:lang w:bidi="en-US"/>
        </w:rPr>
        <w:t>The main assumptions that are derived from the S&amp;I Framework DAF Project Charter and Use Case are listed below:</w:t>
      </w:r>
    </w:p>
    <w:p w14:paraId="262BA0CB" w14:textId="77777777" w:rsidR="00AD6303" w:rsidRPr="001D725D" w:rsidRDefault="00AD6303" w:rsidP="005C01E0">
      <w:pPr>
        <w:pStyle w:val="ListBullet2"/>
      </w:pPr>
      <w:r w:rsidRPr="001D725D">
        <w:lastRenderedPageBreak/>
        <w:t xml:space="preserve">An organization refers to a legal </w:t>
      </w:r>
      <w:proofErr w:type="gramStart"/>
      <w:r w:rsidRPr="001D725D">
        <w:t>entity which</w:t>
      </w:r>
      <w:proofErr w:type="gramEnd"/>
      <w:r w:rsidRPr="001D725D">
        <w:t xml:space="preserve"> can have any number of sub-entities within the organization. </w:t>
      </w:r>
    </w:p>
    <w:p w14:paraId="72C44A9C" w14:textId="77777777" w:rsidR="00AD6303" w:rsidRPr="001D725D" w:rsidRDefault="00AD6303" w:rsidP="005C01E0">
      <w:pPr>
        <w:pStyle w:val="ListBullet2"/>
      </w:pPr>
      <w:r w:rsidRPr="001D725D">
        <w:t>An organization’s local Health IT system is comprised of any and all IT systems (</w:t>
      </w:r>
      <w:r w:rsidR="008C0839">
        <w:t>i.e.,</w:t>
      </w:r>
      <w:r w:rsidRPr="001D725D">
        <w:t xml:space="preserve"> varying EHR systems or other Health IT systems such as Pharmacy and Lab)</w:t>
      </w:r>
      <w:r w:rsidR="00A42452">
        <w:t xml:space="preserve">. </w:t>
      </w:r>
    </w:p>
    <w:p w14:paraId="6F6F2BB8" w14:textId="77777777" w:rsidR="00AD6303" w:rsidRPr="001D725D" w:rsidRDefault="00AD6303" w:rsidP="005C01E0">
      <w:pPr>
        <w:pStyle w:val="ListBullet2"/>
      </w:pPr>
      <w:r w:rsidRPr="001D725D">
        <w:t xml:space="preserve">Federated query within a local Health IT system will be handled by the organization as required. </w:t>
      </w:r>
    </w:p>
    <w:p w14:paraId="16ED2529" w14:textId="77777777" w:rsidR="00AD6303" w:rsidRPr="001D725D" w:rsidRDefault="00AD6303" w:rsidP="005C01E0">
      <w:pPr>
        <w:pStyle w:val="ListBullet2"/>
      </w:pPr>
      <w:r w:rsidRPr="001D725D">
        <w:t xml:space="preserve">Information requestor (business user) knows how to query the local Health IT System. </w:t>
      </w:r>
    </w:p>
    <w:p w14:paraId="22B75E5A" w14:textId="77777777" w:rsidR="00AD6303" w:rsidRPr="001D725D" w:rsidRDefault="00AD6303" w:rsidP="005C01E0">
      <w:pPr>
        <w:pStyle w:val="ListBullet2"/>
      </w:pPr>
      <w:r w:rsidRPr="001D725D">
        <w:t xml:space="preserve">Actors and systems shall execute queries and return query results based on their own internal service level agreements (SLAs). </w:t>
      </w:r>
    </w:p>
    <w:p w14:paraId="6FAB6EF8" w14:textId="77777777" w:rsidR="00AD6303" w:rsidRPr="001D725D" w:rsidRDefault="00AD6303" w:rsidP="005C01E0">
      <w:pPr>
        <w:pStyle w:val="ListBullet2"/>
      </w:pPr>
      <w:r w:rsidRPr="001D725D">
        <w:t>Patient data can be queried as long as it has been documented and the organization's Local Health IT system makes it available to be queried against.</w:t>
      </w:r>
    </w:p>
    <w:p w14:paraId="1ECD1CDA" w14:textId="77777777" w:rsidR="00AD6303" w:rsidRPr="001D725D" w:rsidRDefault="00AD6303" w:rsidP="005C01E0">
      <w:pPr>
        <w:pStyle w:val="BodyText"/>
      </w:pPr>
      <w:r w:rsidRPr="001D725D">
        <w:t>Additional assumptions for this implementation guide include:</w:t>
      </w:r>
    </w:p>
    <w:p w14:paraId="3DD89B4E" w14:textId="77777777" w:rsidR="00AD6303" w:rsidRPr="001D725D" w:rsidRDefault="00AD6303" w:rsidP="005C01E0">
      <w:pPr>
        <w:pStyle w:val="ListBullet2"/>
      </w:pPr>
      <w:r w:rsidRPr="001D725D">
        <w:t>This implementation guide is built on existing IHE profiles for Document Metadata based access and does not create any new profiles or fill any gaps identified by the DAF IHE White paper.</w:t>
      </w:r>
    </w:p>
    <w:p w14:paraId="39CADD72" w14:textId="77777777" w:rsidR="00AD6303" w:rsidRPr="001D725D" w:rsidRDefault="00AD6303" w:rsidP="005C01E0">
      <w:pPr>
        <w:pStyle w:val="Heading3"/>
        <w:rPr>
          <w:noProof w:val="0"/>
        </w:rPr>
      </w:pPr>
      <w:bookmarkStart w:id="335" w:name="_Toc418502104"/>
      <w:bookmarkStart w:id="336" w:name="_Toc418525952"/>
      <w:bookmarkStart w:id="337" w:name="_Toc418866127"/>
      <w:bookmarkStart w:id="338" w:name="_Toc303840478"/>
      <w:r w:rsidRPr="001D725D">
        <w:rPr>
          <w:noProof w:val="0"/>
        </w:rPr>
        <w:t>Pre-Conditions for Data Access Framework</w:t>
      </w:r>
      <w:bookmarkEnd w:id="335"/>
      <w:bookmarkEnd w:id="336"/>
      <w:bookmarkEnd w:id="337"/>
      <w:bookmarkEnd w:id="338"/>
    </w:p>
    <w:p w14:paraId="369E3DA6" w14:textId="77777777" w:rsidR="00AD6303" w:rsidRPr="001D725D" w:rsidRDefault="00AD6303" w:rsidP="005C01E0">
      <w:pPr>
        <w:pStyle w:val="BodyText"/>
        <w:rPr>
          <w:lang w:bidi="en-US"/>
        </w:rPr>
      </w:pPr>
      <w:r w:rsidRPr="001D725D">
        <w:rPr>
          <w:lang w:bidi="en-US"/>
        </w:rPr>
        <w:t>The main pre-conditions that are derived from the S&amp;I Framework DAF Use Case are listed below:</w:t>
      </w:r>
    </w:p>
    <w:p w14:paraId="6FAFDDF9" w14:textId="77777777" w:rsidR="00AD6303" w:rsidRPr="001D725D" w:rsidRDefault="00AD6303" w:rsidP="005C01E0">
      <w:pPr>
        <w:pStyle w:val="ListBullet2"/>
      </w:pPr>
      <w:r w:rsidRPr="001D725D">
        <w:t xml:space="preserve">Query parameters required to create the query in a standardized format are known to the Query Requesting Application (for </w:t>
      </w:r>
      <w:r w:rsidR="008C0839">
        <w:t>e.g.,</w:t>
      </w:r>
      <w:r w:rsidRPr="001D725D">
        <w:t xml:space="preserve"> patient id)</w:t>
      </w:r>
    </w:p>
    <w:p w14:paraId="48E37D09" w14:textId="77777777" w:rsidR="00AD6303" w:rsidRPr="001D725D" w:rsidRDefault="00AD6303" w:rsidP="005C01E0">
      <w:pPr>
        <w:pStyle w:val="ListBullet2"/>
      </w:pPr>
      <w:r w:rsidRPr="001D725D">
        <w:t>Query Requesting Application has knowledge about the Query Responding Application end point to send a query.</w:t>
      </w:r>
    </w:p>
    <w:p w14:paraId="5A40AB8B" w14:textId="77777777" w:rsidR="00AD6303" w:rsidRPr="001D725D" w:rsidRDefault="00AD6303" w:rsidP="005C01E0">
      <w:pPr>
        <w:pStyle w:val="ListBullet2"/>
      </w:pPr>
      <w:r w:rsidRPr="001D725D">
        <w:t>Query Requesting and Query Responding Applications have a common understanding of the shared vocabulary that is used to create the queries and provide the query results.</w:t>
      </w:r>
    </w:p>
    <w:p w14:paraId="7E01D533" w14:textId="77777777" w:rsidR="00AD6303" w:rsidRPr="001D725D" w:rsidRDefault="00AD6303" w:rsidP="005C01E0">
      <w:pPr>
        <w:pStyle w:val="ListBullet2"/>
      </w:pPr>
      <w:r w:rsidRPr="001D725D">
        <w:t xml:space="preserve">Query Requesting Application is able to determine the Query Responding Application that may have the data being requested. </w:t>
      </w:r>
    </w:p>
    <w:p w14:paraId="275D0056" w14:textId="77777777" w:rsidR="00AD6303" w:rsidRPr="001D725D" w:rsidRDefault="00AD6303" w:rsidP="005C01E0">
      <w:pPr>
        <w:pStyle w:val="ListBullet2"/>
      </w:pPr>
      <w:r w:rsidRPr="001D725D">
        <w:t>Query Responding Application can provide a query response in the standardized format.</w:t>
      </w:r>
    </w:p>
    <w:p w14:paraId="35E2B1FE" w14:textId="77777777" w:rsidR="00AD6303" w:rsidRPr="001D725D" w:rsidRDefault="00AD6303" w:rsidP="005C01E0">
      <w:pPr>
        <w:pStyle w:val="Heading2"/>
        <w:rPr>
          <w:noProof w:val="0"/>
        </w:rPr>
      </w:pPr>
      <w:bookmarkStart w:id="339" w:name="_Ref332286048"/>
      <w:bookmarkStart w:id="340" w:name="_Toc418502105"/>
      <w:bookmarkStart w:id="341" w:name="_Toc418525953"/>
      <w:bookmarkStart w:id="342" w:name="_Toc418866128"/>
      <w:bookmarkStart w:id="343" w:name="_Toc303840479"/>
      <w:r w:rsidRPr="001D725D">
        <w:rPr>
          <w:noProof w:val="0"/>
        </w:rPr>
        <w:t>Structure of Implementation Guidance</w:t>
      </w:r>
      <w:bookmarkEnd w:id="329"/>
      <w:bookmarkEnd w:id="339"/>
      <w:bookmarkEnd w:id="340"/>
      <w:bookmarkEnd w:id="341"/>
      <w:bookmarkEnd w:id="342"/>
      <w:bookmarkEnd w:id="343"/>
    </w:p>
    <w:p w14:paraId="54D33371" w14:textId="77777777" w:rsidR="00AD6303" w:rsidRPr="001D725D" w:rsidRDefault="00AD6303" w:rsidP="005C01E0">
      <w:pPr>
        <w:pStyle w:val="BodyText"/>
        <w:rPr>
          <w:lang w:bidi="en-US"/>
        </w:rPr>
      </w:pPr>
      <w:r w:rsidRPr="001D725D">
        <w:rPr>
          <w:lang w:bidi="en-US"/>
        </w:rPr>
        <w:t>The following figure summarizes the DAF building blocks used to meet the requirements of the S&amp;I Framework DAF Use Case.</w:t>
      </w:r>
    </w:p>
    <w:p w14:paraId="45694B8B" w14:textId="77777777" w:rsidR="00AD6303" w:rsidRPr="001D725D" w:rsidRDefault="00AD6303" w:rsidP="00AD6303">
      <w:pPr>
        <w:rPr>
          <w:lang w:bidi="en-US"/>
        </w:rPr>
      </w:pPr>
    </w:p>
    <w:p w14:paraId="7383F6FF" w14:textId="77777777" w:rsidR="00AD6303" w:rsidRPr="001D725D" w:rsidRDefault="00073365" w:rsidP="005C01E0">
      <w:pPr>
        <w:jc w:val="center"/>
        <w:rPr>
          <w:lang w:bidi="en-US"/>
        </w:rPr>
      </w:pPr>
      <w:r w:rsidRPr="001D725D">
        <w:rPr>
          <w:noProof/>
        </w:rPr>
        <w:lastRenderedPageBreak/>
        <w:drawing>
          <wp:inline distT="0" distB="0" distL="0" distR="0" wp14:anchorId="19E3DFCB" wp14:editId="560D1C3B">
            <wp:extent cx="2463800" cy="3216275"/>
            <wp:effectExtent l="0" t="0" r="0" b="317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14:paraId="28A79D3C" w14:textId="77777777" w:rsidR="00A42452" w:rsidRDefault="00A42452" w:rsidP="005C01E0">
      <w:pPr>
        <w:pStyle w:val="BodyText"/>
        <w:rPr>
          <w:lang w:bidi="en-US"/>
        </w:rPr>
      </w:pPr>
    </w:p>
    <w:p w14:paraId="4147BF5E" w14:textId="77777777" w:rsidR="00AD6303" w:rsidRPr="00596008" w:rsidRDefault="00AD6303" w:rsidP="00AD6303">
      <w:pPr>
        <w:rPr>
          <w:b/>
          <w:u w:val="single"/>
          <w:lang w:bidi="en-US"/>
        </w:rPr>
      </w:pPr>
      <w:r w:rsidRPr="00596008">
        <w:rPr>
          <w:b/>
          <w:u w:val="single"/>
          <w:lang w:bidi="en-US"/>
        </w:rPr>
        <w:t>DAF Building Blocks</w:t>
      </w:r>
    </w:p>
    <w:p w14:paraId="7885584E" w14:textId="77777777" w:rsidR="00AD6303" w:rsidRPr="001D725D" w:rsidRDefault="00AD6303" w:rsidP="005C01E0">
      <w:pPr>
        <w:pStyle w:val="BodyText"/>
        <w:rPr>
          <w:lang w:bidi="en-US"/>
        </w:rPr>
      </w:pPr>
      <w:r w:rsidRPr="001D725D">
        <w:rPr>
          <w:lang w:bidi="en-US"/>
        </w:rPr>
        <w:t>The standards and implementation guidance will be provided for each of the following areas</w:t>
      </w:r>
      <w:r w:rsidR="006E204D" w:rsidRPr="001D725D">
        <w:rPr>
          <w:lang w:bidi="en-US"/>
        </w:rPr>
        <w:t>:</w:t>
      </w:r>
    </w:p>
    <w:p w14:paraId="2E999C67" w14:textId="77777777" w:rsidR="00AD6303" w:rsidRPr="001D725D" w:rsidRDefault="00AD6303" w:rsidP="005C01E0">
      <w:pPr>
        <w:pStyle w:val="ListBullet2"/>
        <w:rPr>
          <w:lang w:bidi="en-US"/>
        </w:rPr>
      </w:pPr>
      <w:r w:rsidRPr="001D725D">
        <w:rPr>
          <w:lang w:bidi="en-US"/>
        </w:rPr>
        <w:t>Transport and Application Protocols</w:t>
      </w:r>
    </w:p>
    <w:p w14:paraId="5611DCD4" w14:textId="77777777" w:rsidR="00AD6303" w:rsidRPr="001D725D" w:rsidRDefault="00AD6303" w:rsidP="005C01E0">
      <w:pPr>
        <w:pStyle w:val="ListBullet2"/>
        <w:rPr>
          <w:lang w:bidi="en-US"/>
        </w:rPr>
      </w:pPr>
      <w:r w:rsidRPr="001D725D">
        <w:rPr>
          <w:lang w:bidi="en-US"/>
        </w:rPr>
        <w:t>Query Structure, Vocabularies and Value Sets</w:t>
      </w:r>
    </w:p>
    <w:p w14:paraId="0651A0D0" w14:textId="77777777" w:rsidR="00AD6303" w:rsidRPr="001D725D" w:rsidRDefault="00AD6303" w:rsidP="005C01E0">
      <w:pPr>
        <w:pStyle w:val="ListBullet2"/>
        <w:rPr>
          <w:lang w:bidi="en-US"/>
        </w:rPr>
      </w:pPr>
      <w:r w:rsidRPr="001D725D">
        <w:rPr>
          <w:lang w:bidi="en-US"/>
        </w:rPr>
        <w:t>Query Results, Vocabularies and Value Sets</w:t>
      </w:r>
    </w:p>
    <w:p w14:paraId="0492FF58" w14:textId="77777777" w:rsidR="00AD6303" w:rsidRPr="001D725D" w:rsidRDefault="00AD6303" w:rsidP="005C01E0">
      <w:pPr>
        <w:pStyle w:val="ListBullet2"/>
        <w:rPr>
          <w:lang w:bidi="en-US"/>
        </w:rPr>
      </w:pPr>
      <w:r w:rsidRPr="001D725D">
        <w:rPr>
          <w:lang w:bidi="en-US"/>
        </w:rPr>
        <w:t>Security Layer</w:t>
      </w:r>
    </w:p>
    <w:p w14:paraId="165A73CA" w14:textId="77777777" w:rsidR="00AD6303" w:rsidRPr="001D725D" w:rsidRDefault="00AD6303" w:rsidP="005C01E0">
      <w:pPr>
        <w:pStyle w:val="ListBullet2"/>
        <w:rPr>
          <w:lang w:bidi="en-US"/>
        </w:rPr>
      </w:pPr>
      <w:r w:rsidRPr="001D725D">
        <w:rPr>
          <w:lang w:bidi="en-US"/>
        </w:rPr>
        <w:t>DAF will reuse existing data models and not develop or create any new data models.</w:t>
      </w:r>
    </w:p>
    <w:p w14:paraId="2718D54A" w14:textId="77777777" w:rsidR="00AD6303" w:rsidRPr="001D725D" w:rsidRDefault="00AD6303" w:rsidP="005C01E0">
      <w:pPr>
        <w:pStyle w:val="BodyText"/>
      </w:pPr>
      <w:r w:rsidRPr="001D725D">
        <w:t>The advantages of this approach are as follows:</w:t>
      </w:r>
    </w:p>
    <w:p w14:paraId="7EBB479A" w14:textId="77777777" w:rsidR="00AD6303" w:rsidRPr="001D725D" w:rsidRDefault="00AD6303" w:rsidP="005C01E0">
      <w:pPr>
        <w:pStyle w:val="ListBullet2"/>
      </w:pPr>
      <w:r w:rsidRPr="001D725D">
        <w:t>Allows for vendor and implementer flexibility to implement the building blocks specific to their environment</w:t>
      </w:r>
    </w:p>
    <w:p w14:paraId="71B6E956" w14:textId="77777777" w:rsidR="00AD6303" w:rsidRPr="001D725D" w:rsidRDefault="00AD6303" w:rsidP="005C01E0">
      <w:pPr>
        <w:pStyle w:val="ListBullet2"/>
      </w:pPr>
      <w:r w:rsidRPr="001D725D">
        <w:t>Allows for the separation of between the various layers of standards required for queries namely Transport and Application Protocols, Query Structure, Query Results and Security Layers.</w:t>
      </w:r>
    </w:p>
    <w:p w14:paraId="112274F7" w14:textId="77777777" w:rsidR="00AD6303" w:rsidRPr="001D725D" w:rsidRDefault="00AD6303" w:rsidP="005C01E0">
      <w:pPr>
        <w:pStyle w:val="ListBullet2"/>
      </w:pPr>
      <w:r w:rsidRPr="001D725D">
        <w:t>Allows re-use of off-the-shelf security and transport components developed in general IT - lowering the cost to implement in healthcare</w:t>
      </w:r>
    </w:p>
    <w:p w14:paraId="71EDF0C8" w14:textId="77777777" w:rsidR="00AD6303" w:rsidRPr="001D725D" w:rsidRDefault="00AD6303" w:rsidP="005C01E0">
      <w:pPr>
        <w:pStyle w:val="ListBullet2"/>
      </w:pPr>
      <w:r w:rsidRPr="001D725D">
        <w:t>Allows for scalability of the solution</w:t>
      </w:r>
    </w:p>
    <w:p w14:paraId="503B2CAE" w14:textId="77777777" w:rsidR="00AD6303" w:rsidRPr="001D725D" w:rsidRDefault="00AD6303" w:rsidP="005C01E0">
      <w:pPr>
        <w:pStyle w:val="Heading3"/>
        <w:rPr>
          <w:noProof w:val="0"/>
        </w:rPr>
      </w:pPr>
      <w:bookmarkStart w:id="344" w:name="_Toc325660314"/>
      <w:bookmarkStart w:id="345" w:name="_Toc418502106"/>
      <w:bookmarkStart w:id="346" w:name="_Toc418525954"/>
      <w:bookmarkStart w:id="347" w:name="_Toc418866129"/>
      <w:bookmarkStart w:id="348" w:name="_Toc303840480"/>
      <w:r w:rsidRPr="001D725D">
        <w:rPr>
          <w:noProof w:val="0"/>
        </w:rPr>
        <w:t>Definition of Actors</w:t>
      </w:r>
      <w:bookmarkEnd w:id="344"/>
      <w:bookmarkEnd w:id="345"/>
      <w:bookmarkEnd w:id="346"/>
      <w:bookmarkEnd w:id="347"/>
      <w:bookmarkEnd w:id="348"/>
    </w:p>
    <w:p w14:paraId="092DEB27" w14:textId="77777777" w:rsidR="00AD6303" w:rsidRPr="001D725D" w:rsidRDefault="00AD6303" w:rsidP="005C01E0">
      <w:pPr>
        <w:pStyle w:val="BodyText"/>
      </w:pPr>
      <w:r w:rsidRPr="001D725D">
        <w:t xml:space="preserve">Several actors are defined within this implementation guidance document based on the S&amp;I Framework DAF Use Case. </w:t>
      </w:r>
    </w:p>
    <w:p w14:paraId="41A2E5C6" w14:textId="77777777" w:rsidR="000321C3" w:rsidRPr="001D725D" w:rsidRDefault="000321C3" w:rsidP="005C01E0">
      <w:pPr>
        <w:pStyle w:val="BodyText"/>
      </w:pPr>
    </w:p>
    <w:p w14:paraId="2155B606" w14:textId="661D6FEF" w:rsidR="00AD6303" w:rsidRPr="001D725D" w:rsidRDefault="000321C3" w:rsidP="005C01E0">
      <w:pPr>
        <w:pStyle w:val="TableTitle"/>
      </w:pPr>
      <w:bookmarkStart w:id="349" w:name="_Toc418866531"/>
      <w:bookmarkStart w:id="350" w:name="_Toc419100592"/>
      <w:r w:rsidRPr="001D725D">
        <w:t xml:space="preserve">Table </w:t>
      </w:r>
      <w:r w:rsidR="00FC4B7D">
        <w:t xml:space="preserve">2.5.1-1: </w:t>
      </w:r>
      <w:r w:rsidRPr="001D725D">
        <w:t>Definition of Actors</w:t>
      </w:r>
      <w:bookmarkEnd w:id="349"/>
      <w:bookmarkEnd w:id="3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3614"/>
        <w:gridCol w:w="3248"/>
      </w:tblGrid>
      <w:tr w:rsidR="00AD6303" w:rsidRPr="001D725D" w14:paraId="44B23EB6" w14:textId="77777777" w:rsidTr="005C01E0">
        <w:tc>
          <w:tcPr>
            <w:tcW w:w="2714" w:type="dxa"/>
            <w:shd w:val="clear" w:color="auto" w:fill="D9D9D9" w:themeFill="background1" w:themeFillShade="D9"/>
          </w:tcPr>
          <w:p w14:paraId="7034B687" w14:textId="77777777" w:rsidR="00AD6303" w:rsidRPr="001D725D" w:rsidRDefault="00AD6303" w:rsidP="005C01E0">
            <w:pPr>
              <w:pStyle w:val="TableEntryHeader"/>
            </w:pPr>
            <w:r w:rsidRPr="001D725D">
              <w:t>Actor within Implementation Guidance</w:t>
            </w:r>
          </w:p>
        </w:tc>
        <w:tc>
          <w:tcPr>
            <w:tcW w:w="3614" w:type="dxa"/>
            <w:shd w:val="clear" w:color="auto" w:fill="D9D9D9" w:themeFill="background1" w:themeFillShade="D9"/>
          </w:tcPr>
          <w:p w14:paraId="314B5BA5" w14:textId="77777777" w:rsidR="00AD6303" w:rsidRPr="001D725D" w:rsidRDefault="00AD6303" w:rsidP="005C01E0">
            <w:pPr>
              <w:pStyle w:val="TableEntryHeader"/>
            </w:pPr>
            <w:r w:rsidRPr="001D725D">
              <w:t>Role of Actor within Implementation Guidance</w:t>
            </w:r>
          </w:p>
        </w:tc>
        <w:tc>
          <w:tcPr>
            <w:tcW w:w="3248" w:type="dxa"/>
            <w:shd w:val="clear" w:color="auto" w:fill="D9D9D9" w:themeFill="background1" w:themeFillShade="D9"/>
          </w:tcPr>
          <w:p w14:paraId="3307937F" w14:textId="77777777" w:rsidR="00AD6303" w:rsidRPr="001D725D" w:rsidRDefault="00AD6303" w:rsidP="005C01E0">
            <w:pPr>
              <w:pStyle w:val="TableEntryHeader"/>
            </w:pPr>
            <w:r w:rsidRPr="001D725D">
              <w:t>Other Possible Names/Roles</w:t>
            </w:r>
          </w:p>
        </w:tc>
      </w:tr>
      <w:tr w:rsidR="00AD6303" w:rsidRPr="001D725D" w14:paraId="1937093E" w14:textId="77777777" w:rsidTr="00684EAD">
        <w:tc>
          <w:tcPr>
            <w:tcW w:w="2714" w:type="dxa"/>
            <w:shd w:val="clear" w:color="auto" w:fill="auto"/>
          </w:tcPr>
          <w:p w14:paraId="051CA237" w14:textId="77777777" w:rsidR="00AD6303" w:rsidRPr="001D725D" w:rsidRDefault="00AD6303" w:rsidP="005C01E0">
            <w:pPr>
              <w:pStyle w:val="TableEntry"/>
            </w:pPr>
            <w:r w:rsidRPr="001D725D">
              <w:t>Query Requesting Application</w:t>
            </w:r>
          </w:p>
        </w:tc>
        <w:tc>
          <w:tcPr>
            <w:tcW w:w="3614" w:type="dxa"/>
            <w:shd w:val="clear" w:color="auto" w:fill="auto"/>
          </w:tcPr>
          <w:p w14:paraId="3687C025" w14:textId="77777777" w:rsidR="00AD6303" w:rsidRPr="001D725D" w:rsidRDefault="00AD6303" w:rsidP="005C01E0">
            <w:pPr>
              <w:pStyle w:val="TableEntry"/>
            </w:pPr>
            <w:r w:rsidRPr="001D725D">
              <w:t>The Query Requesting Application is responsible for Sending the query and receiving the response from the Responding application.</w:t>
            </w:r>
          </w:p>
          <w:p w14:paraId="10E30CB5" w14:textId="77777777" w:rsidR="00AD6303" w:rsidRPr="001D725D" w:rsidRDefault="00AD6303" w:rsidP="005C01E0">
            <w:pPr>
              <w:pStyle w:val="TableEntry"/>
            </w:pPr>
          </w:p>
        </w:tc>
        <w:tc>
          <w:tcPr>
            <w:tcW w:w="3248" w:type="dxa"/>
            <w:shd w:val="clear" w:color="auto" w:fill="auto"/>
          </w:tcPr>
          <w:p w14:paraId="716B373F" w14:textId="77777777" w:rsidR="00AD6303" w:rsidRPr="001D725D" w:rsidRDefault="00AD6303" w:rsidP="005C01E0">
            <w:pPr>
              <w:pStyle w:val="TableEntry"/>
            </w:pPr>
            <w:r w:rsidRPr="001D725D">
              <w:t>Query Requestor</w:t>
            </w:r>
            <w:r w:rsidR="00596008">
              <w:t xml:space="preserve">, DAF Requestor, Query Initiator, </w:t>
            </w:r>
            <w:r w:rsidRPr="001D725D">
              <w:t>Query Sender</w:t>
            </w:r>
            <w:r w:rsidR="00596008">
              <w:t>,</w:t>
            </w:r>
          </w:p>
          <w:p w14:paraId="39334E45" w14:textId="77777777" w:rsidR="00AD6303" w:rsidRPr="001D725D" w:rsidRDefault="00AD6303" w:rsidP="005C01E0">
            <w:pPr>
              <w:pStyle w:val="TableEntry"/>
            </w:pPr>
            <w:r w:rsidRPr="001D725D">
              <w:t>Requestor</w:t>
            </w:r>
          </w:p>
          <w:p w14:paraId="004E7394" w14:textId="77777777" w:rsidR="00AD6303" w:rsidRPr="001D725D" w:rsidRDefault="00AD6303" w:rsidP="005C01E0">
            <w:pPr>
              <w:pStyle w:val="TableEntry"/>
            </w:pPr>
          </w:p>
          <w:p w14:paraId="5CB4A551" w14:textId="77777777" w:rsidR="00AD6303" w:rsidRPr="001D725D" w:rsidRDefault="00AD6303" w:rsidP="005C01E0">
            <w:pPr>
              <w:pStyle w:val="TableEntry"/>
            </w:pPr>
          </w:p>
        </w:tc>
      </w:tr>
      <w:tr w:rsidR="00AD6303" w:rsidRPr="001D725D" w14:paraId="791E8103" w14:textId="77777777" w:rsidTr="00684EAD">
        <w:tc>
          <w:tcPr>
            <w:tcW w:w="2714" w:type="dxa"/>
            <w:shd w:val="clear" w:color="auto" w:fill="auto"/>
          </w:tcPr>
          <w:p w14:paraId="6F6A5834" w14:textId="77777777" w:rsidR="00AD6303" w:rsidRPr="001D725D" w:rsidRDefault="00AD6303" w:rsidP="005C01E0">
            <w:pPr>
              <w:pStyle w:val="TableEntry"/>
            </w:pPr>
            <w:r w:rsidRPr="001D725D">
              <w:t>Query Responding Application</w:t>
            </w:r>
          </w:p>
        </w:tc>
        <w:tc>
          <w:tcPr>
            <w:tcW w:w="3614" w:type="dxa"/>
            <w:shd w:val="clear" w:color="auto" w:fill="auto"/>
          </w:tcPr>
          <w:p w14:paraId="5DC6A412" w14:textId="77777777" w:rsidR="00AD6303" w:rsidRPr="001D725D" w:rsidRDefault="00AD6303" w:rsidP="005C01E0">
            <w:pPr>
              <w:pStyle w:val="TableEntry"/>
            </w:pPr>
            <w:r w:rsidRPr="001D725D">
              <w:t>The Query Responding Application will be responsible for Receiving the query request, processing the query request, creating the query response and sending the query response.</w:t>
            </w:r>
          </w:p>
        </w:tc>
        <w:tc>
          <w:tcPr>
            <w:tcW w:w="3248" w:type="dxa"/>
            <w:shd w:val="clear" w:color="auto" w:fill="auto"/>
          </w:tcPr>
          <w:p w14:paraId="28913702" w14:textId="77777777" w:rsidR="00AD6303" w:rsidRPr="001D725D" w:rsidRDefault="00AD6303" w:rsidP="005C01E0">
            <w:pPr>
              <w:pStyle w:val="TableEntry"/>
            </w:pPr>
            <w:r w:rsidRPr="001D725D">
              <w:t>Query Responder</w:t>
            </w:r>
            <w:r w:rsidR="00596008">
              <w:t xml:space="preserve">, DAF Responder, </w:t>
            </w:r>
            <w:r w:rsidRPr="001D725D">
              <w:t>Query Receiver</w:t>
            </w:r>
            <w:r w:rsidR="00596008">
              <w:t xml:space="preserve">, </w:t>
            </w:r>
          </w:p>
          <w:p w14:paraId="65F813DA" w14:textId="77777777" w:rsidR="00AD6303" w:rsidRPr="001D725D" w:rsidRDefault="00AD6303" w:rsidP="005C01E0">
            <w:pPr>
              <w:pStyle w:val="TableEntry"/>
            </w:pPr>
            <w:r w:rsidRPr="001D725D">
              <w:t>Responder</w:t>
            </w:r>
          </w:p>
        </w:tc>
      </w:tr>
    </w:tbl>
    <w:p w14:paraId="224842BB" w14:textId="77777777" w:rsidR="00AD6303" w:rsidRPr="001D725D" w:rsidRDefault="00AD6303" w:rsidP="005C01E0">
      <w:pPr>
        <w:pStyle w:val="BodyText"/>
      </w:pPr>
    </w:p>
    <w:p w14:paraId="4934D67A" w14:textId="77777777" w:rsidR="00AD6303" w:rsidRPr="005C01E0" w:rsidRDefault="00AD6303" w:rsidP="005C01E0">
      <w:pPr>
        <w:pStyle w:val="Heading4"/>
      </w:pPr>
      <w:bookmarkStart w:id="351" w:name="_Toc418866130"/>
      <w:r w:rsidRPr="005C01E0">
        <w:t>Conventions Used</w:t>
      </w:r>
      <w:bookmarkEnd w:id="351"/>
    </w:p>
    <w:p w14:paraId="0B14D84C" w14:textId="77777777" w:rsidR="00AD6303" w:rsidRPr="001D725D" w:rsidRDefault="00AD6303" w:rsidP="005C01E0">
      <w:pPr>
        <w:pStyle w:val="BodyText"/>
      </w:pPr>
      <w:r w:rsidRPr="001D725D">
        <w:t>XML examples that have been developed as part of this implementation guidance will use the following namespace prefixes</w:t>
      </w:r>
      <w:r w:rsidR="00A42452">
        <w:t xml:space="preserve">. </w:t>
      </w:r>
      <w:r w:rsidRPr="001D725D">
        <w:t>When no namespace prefix is present, the namespace is assumed to be:</w:t>
      </w:r>
    </w:p>
    <w:p w14:paraId="39BA8425" w14:textId="77777777" w:rsidR="000321C3" w:rsidRPr="001D725D" w:rsidRDefault="000321C3" w:rsidP="005C01E0">
      <w:pPr>
        <w:pStyle w:val="BodyText"/>
      </w:pPr>
    </w:p>
    <w:p w14:paraId="436C638C" w14:textId="18589580" w:rsidR="00AD6303" w:rsidRPr="001D725D" w:rsidRDefault="000321C3" w:rsidP="005C01E0">
      <w:pPr>
        <w:pStyle w:val="TableTitle"/>
      </w:pPr>
      <w:bookmarkStart w:id="352" w:name="_Toc418866532"/>
      <w:bookmarkStart w:id="353" w:name="_Toc419100593"/>
      <w:bookmarkStart w:id="354" w:name="OLE_LINK3"/>
      <w:r w:rsidRPr="001D725D">
        <w:t xml:space="preserve">Table </w:t>
      </w:r>
      <w:r w:rsidR="00FC4B7D">
        <w:t xml:space="preserve">2.5.1.1-1: </w:t>
      </w:r>
      <w:r w:rsidRPr="001D725D">
        <w:t>Namespace Prefixes</w:t>
      </w:r>
      <w:bookmarkEnd w:id="352"/>
      <w:bookmarkEnd w:id="353"/>
      <w:bookmarkEnd w:id="3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5490"/>
      </w:tblGrid>
      <w:tr w:rsidR="00AD6303" w:rsidRPr="001D725D" w14:paraId="073A25CA" w14:textId="77777777" w:rsidTr="005C01E0">
        <w:trPr>
          <w:tblHeader/>
          <w:jc w:val="center"/>
        </w:trPr>
        <w:tc>
          <w:tcPr>
            <w:tcW w:w="2088" w:type="dxa"/>
            <w:shd w:val="clear" w:color="auto" w:fill="D9D9D9" w:themeFill="background1" w:themeFillShade="D9"/>
          </w:tcPr>
          <w:p w14:paraId="3033BF1D" w14:textId="77777777" w:rsidR="00AD6303" w:rsidRPr="001D725D" w:rsidRDefault="00AD6303" w:rsidP="005C01E0">
            <w:pPr>
              <w:pStyle w:val="TableEntryHeader"/>
            </w:pPr>
            <w:r w:rsidRPr="001D725D">
              <w:t>Prefix</w:t>
            </w:r>
          </w:p>
        </w:tc>
        <w:tc>
          <w:tcPr>
            <w:tcW w:w="5490" w:type="dxa"/>
            <w:shd w:val="clear" w:color="auto" w:fill="D9D9D9" w:themeFill="background1" w:themeFillShade="D9"/>
          </w:tcPr>
          <w:p w14:paraId="4C37796D" w14:textId="77777777" w:rsidR="00AD6303" w:rsidRPr="001D725D" w:rsidRDefault="00AD6303" w:rsidP="005C01E0">
            <w:pPr>
              <w:pStyle w:val="TableEntryHeader"/>
            </w:pPr>
            <w:r w:rsidRPr="001D725D">
              <w:t>Description</w:t>
            </w:r>
          </w:p>
        </w:tc>
      </w:tr>
      <w:tr w:rsidR="00AD6303" w:rsidRPr="001D725D" w14:paraId="6A75156F" w14:textId="77777777" w:rsidTr="005C01E0">
        <w:trPr>
          <w:jc w:val="center"/>
        </w:trPr>
        <w:tc>
          <w:tcPr>
            <w:tcW w:w="2088" w:type="dxa"/>
            <w:shd w:val="clear" w:color="auto" w:fill="auto"/>
          </w:tcPr>
          <w:p w14:paraId="5CC86C08" w14:textId="77777777" w:rsidR="00AD6303" w:rsidRPr="001D725D" w:rsidRDefault="00AD6303" w:rsidP="005C01E0">
            <w:pPr>
              <w:pStyle w:val="TableEntry"/>
            </w:pPr>
            <w:r w:rsidRPr="001D725D">
              <w:t>SOAP:</w:t>
            </w:r>
          </w:p>
        </w:tc>
        <w:tc>
          <w:tcPr>
            <w:tcW w:w="5490" w:type="dxa"/>
            <w:shd w:val="clear" w:color="auto" w:fill="auto"/>
          </w:tcPr>
          <w:p w14:paraId="0FE54AD9" w14:textId="77777777" w:rsidR="00AD6303" w:rsidRPr="001D725D" w:rsidRDefault="00AD6303" w:rsidP="005C01E0">
            <w:pPr>
              <w:pStyle w:val="TableEntry"/>
            </w:pPr>
            <w:r w:rsidRPr="001D725D">
              <w:t>SOAP</w:t>
            </w:r>
          </w:p>
        </w:tc>
      </w:tr>
      <w:tr w:rsidR="00AD6303" w:rsidRPr="001D725D" w14:paraId="73C119F6" w14:textId="77777777" w:rsidTr="005C01E0">
        <w:trPr>
          <w:jc w:val="center"/>
        </w:trPr>
        <w:tc>
          <w:tcPr>
            <w:tcW w:w="2088" w:type="dxa"/>
            <w:shd w:val="clear" w:color="auto" w:fill="auto"/>
          </w:tcPr>
          <w:p w14:paraId="28C442C7" w14:textId="77777777" w:rsidR="00AD6303" w:rsidRPr="001D725D" w:rsidRDefault="00AD6303" w:rsidP="005C01E0">
            <w:pPr>
              <w:pStyle w:val="TableEntry"/>
            </w:pPr>
            <w:r w:rsidRPr="001D725D">
              <w:t>SAML:</w:t>
            </w:r>
          </w:p>
        </w:tc>
        <w:tc>
          <w:tcPr>
            <w:tcW w:w="5490" w:type="dxa"/>
            <w:shd w:val="clear" w:color="auto" w:fill="auto"/>
          </w:tcPr>
          <w:p w14:paraId="0C42A503" w14:textId="77777777" w:rsidR="00AD6303" w:rsidRPr="001D725D" w:rsidRDefault="00AD6303" w:rsidP="005C01E0">
            <w:pPr>
              <w:pStyle w:val="TableEntry"/>
            </w:pPr>
            <w:r w:rsidRPr="001D725D">
              <w:t>SAML Assertion</w:t>
            </w:r>
          </w:p>
        </w:tc>
      </w:tr>
      <w:tr w:rsidR="00AD6303" w:rsidRPr="001D725D" w14:paraId="156EBFAA" w14:textId="77777777" w:rsidTr="005C01E0">
        <w:trPr>
          <w:jc w:val="center"/>
        </w:trPr>
        <w:tc>
          <w:tcPr>
            <w:tcW w:w="2088" w:type="dxa"/>
            <w:shd w:val="clear" w:color="auto" w:fill="auto"/>
          </w:tcPr>
          <w:p w14:paraId="520DE335" w14:textId="77777777" w:rsidR="00AD6303" w:rsidRPr="001D725D" w:rsidRDefault="00AD6303" w:rsidP="005C01E0">
            <w:pPr>
              <w:pStyle w:val="TableEntry"/>
            </w:pPr>
            <w:proofErr w:type="gramStart"/>
            <w:r w:rsidRPr="001D725D">
              <w:t>xi</w:t>
            </w:r>
            <w:proofErr w:type="gramEnd"/>
            <w:r w:rsidRPr="001D725D">
              <w:t>:</w:t>
            </w:r>
          </w:p>
        </w:tc>
        <w:tc>
          <w:tcPr>
            <w:tcW w:w="5490" w:type="dxa"/>
            <w:shd w:val="clear" w:color="auto" w:fill="auto"/>
          </w:tcPr>
          <w:p w14:paraId="79D2575F" w14:textId="77777777" w:rsidR="00AD6303" w:rsidRPr="001D725D" w:rsidRDefault="00AD6303" w:rsidP="005C01E0">
            <w:pPr>
              <w:pStyle w:val="TableEntry"/>
            </w:pPr>
            <w:proofErr w:type="spellStart"/>
            <w:r w:rsidRPr="001D725D">
              <w:t>Xinclude</w:t>
            </w:r>
            <w:proofErr w:type="spellEnd"/>
          </w:p>
        </w:tc>
      </w:tr>
      <w:tr w:rsidR="00AD6303" w:rsidRPr="001D725D" w14:paraId="738FACDD" w14:textId="77777777" w:rsidTr="005C01E0">
        <w:trPr>
          <w:jc w:val="center"/>
        </w:trPr>
        <w:tc>
          <w:tcPr>
            <w:tcW w:w="2088" w:type="dxa"/>
            <w:shd w:val="clear" w:color="auto" w:fill="auto"/>
          </w:tcPr>
          <w:p w14:paraId="54BBA2D1" w14:textId="77777777" w:rsidR="00AD6303" w:rsidRPr="001D725D" w:rsidRDefault="00AD6303" w:rsidP="005C01E0">
            <w:pPr>
              <w:pStyle w:val="TableEntry"/>
            </w:pPr>
            <w:proofErr w:type="spellStart"/>
            <w:proofErr w:type="gramStart"/>
            <w:r w:rsidRPr="001D725D">
              <w:t>xs</w:t>
            </w:r>
            <w:proofErr w:type="spellEnd"/>
            <w:proofErr w:type="gramEnd"/>
            <w:r w:rsidRPr="001D725D">
              <w:t>:</w:t>
            </w:r>
          </w:p>
        </w:tc>
        <w:tc>
          <w:tcPr>
            <w:tcW w:w="5490" w:type="dxa"/>
            <w:shd w:val="clear" w:color="auto" w:fill="auto"/>
          </w:tcPr>
          <w:p w14:paraId="3D61FF65" w14:textId="77777777" w:rsidR="00AD6303" w:rsidRPr="001D725D" w:rsidRDefault="00AD6303" w:rsidP="005C01E0">
            <w:pPr>
              <w:pStyle w:val="TableEntry"/>
            </w:pPr>
            <w:r w:rsidRPr="001D725D">
              <w:t>XML Schema</w:t>
            </w:r>
          </w:p>
        </w:tc>
      </w:tr>
      <w:tr w:rsidR="00AD6303" w:rsidRPr="001D725D" w14:paraId="74C55D59" w14:textId="77777777" w:rsidTr="005C01E0">
        <w:trPr>
          <w:jc w:val="center"/>
        </w:trPr>
        <w:tc>
          <w:tcPr>
            <w:tcW w:w="2088" w:type="dxa"/>
            <w:shd w:val="clear" w:color="auto" w:fill="auto"/>
          </w:tcPr>
          <w:p w14:paraId="69E79F0E" w14:textId="77777777" w:rsidR="00AD6303" w:rsidRPr="001D725D" w:rsidRDefault="00AD6303" w:rsidP="005C01E0">
            <w:pPr>
              <w:pStyle w:val="TableEntry"/>
            </w:pPr>
            <w:proofErr w:type="spellStart"/>
            <w:proofErr w:type="gramStart"/>
            <w:r w:rsidRPr="001D725D">
              <w:t>xsl</w:t>
            </w:r>
            <w:proofErr w:type="spellEnd"/>
            <w:proofErr w:type="gramEnd"/>
            <w:r w:rsidRPr="001D725D">
              <w:t>:</w:t>
            </w:r>
          </w:p>
        </w:tc>
        <w:tc>
          <w:tcPr>
            <w:tcW w:w="5490" w:type="dxa"/>
            <w:shd w:val="clear" w:color="auto" w:fill="auto"/>
          </w:tcPr>
          <w:p w14:paraId="75CDD731" w14:textId="77777777" w:rsidR="00AD6303" w:rsidRPr="001D725D" w:rsidRDefault="00AD6303" w:rsidP="005C01E0">
            <w:pPr>
              <w:pStyle w:val="TableEntry"/>
            </w:pPr>
            <w:r w:rsidRPr="001D725D">
              <w:t>XSLT</w:t>
            </w:r>
          </w:p>
        </w:tc>
      </w:tr>
    </w:tbl>
    <w:p w14:paraId="529B048F" w14:textId="77777777" w:rsidR="00CE5884" w:rsidRPr="001D725D" w:rsidRDefault="00CE5884" w:rsidP="005C01E0">
      <w:pPr>
        <w:pStyle w:val="BodyText"/>
      </w:pPr>
      <w:bookmarkStart w:id="355" w:name="_Toc325656895"/>
    </w:p>
    <w:p w14:paraId="200ACB13" w14:textId="77777777" w:rsidR="00AD6303" w:rsidRPr="005C01E0" w:rsidRDefault="00AD6303" w:rsidP="005C01E0">
      <w:pPr>
        <w:pStyle w:val="Heading3"/>
      </w:pPr>
      <w:bookmarkStart w:id="356" w:name="_Toc418502107"/>
      <w:bookmarkStart w:id="357" w:name="_Toc418525955"/>
      <w:bookmarkStart w:id="358" w:name="_Toc418866131"/>
      <w:bookmarkStart w:id="359" w:name="_Toc325660315"/>
      <w:bookmarkStart w:id="360" w:name="_Toc303840481"/>
      <w:bookmarkEnd w:id="355"/>
      <w:r w:rsidRPr="005C01E0">
        <w:t>Specification References</w:t>
      </w:r>
      <w:bookmarkEnd w:id="356"/>
      <w:bookmarkEnd w:id="357"/>
      <w:bookmarkEnd w:id="358"/>
      <w:bookmarkEnd w:id="360"/>
    </w:p>
    <w:p w14:paraId="591D6BAC" w14:textId="77777777" w:rsidR="00AD6303" w:rsidRPr="001D725D" w:rsidRDefault="00AD6303" w:rsidP="005C01E0">
      <w:pPr>
        <w:pStyle w:val="BodyText"/>
      </w:pPr>
      <w:r w:rsidRPr="001D725D">
        <w:rPr>
          <w:lang w:bidi="en-US"/>
        </w:rPr>
        <w:t xml:space="preserve">Specifications are referenced throughout this document by the use of bold/italic text to indicate a specific specification being referenced. Specifications are referenced to indicate that implementers should refer to that documentation for final conformance language and guidance. </w:t>
      </w:r>
    </w:p>
    <w:p w14:paraId="58B8822B" w14:textId="77777777" w:rsidR="00CE5884" w:rsidRPr="001D725D" w:rsidRDefault="00AD6303" w:rsidP="005C01E0">
      <w:pPr>
        <w:pStyle w:val="BodyText"/>
      </w:pPr>
      <w:r w:rsidRPr="001D725D">
        <w:t xml:space="preserve">Working code examples are also provided in this implementation guide. Because the examples are non-normative, examples may not be complete or fully accurate. The formal specification referred to by the example will take precedence. </w:t>
      </w:r>
    </w:p>
    <w:p w14:paraId="39669FE9" w14:textId="77777777" w:rsidR="00AD6303" w:rsidRPr="005C01E0" w:rsidRDefault="00AD6303" w:rsidP="005C01E0">
      <w:pPr>
        <w:pStyle w:val="Heading3"/>
      </w:pPr>
      <w:bookmarkStart w:id="361" w:name="_Toc418502108"/>
      <w:bookmarkStart w:id="362" w:name="_Toc418525956"/>
      <w:bookmarkStart w:id="363" w:name="_Toc418866132"/>
      <w:bookmarkStart w:id="364" w:name="_Toc303840482"/>
      <w:r w:rsidRPr="005C01E0">
        <w:t>Use of Conformance Language</w:t>
      </w:r>
      <w:bookmarkEnd w:id="359"/>
      <w:bookmarkEnd w:id="361"/>
      <w:bookmarkEnd w:id="362"/>
      <w:bookmarkEnd w:id="363"/>
      <w:bookmarkEnd w:id="364"/>
    </w:p>
    <w:p w14:paraId="311183E3" w14:textId="77777777" w:rsidR="00AD6303" w:rsidRPr="001D725D" w:rsidRDefault="00AD6303" w:rsidP="005C01E0">
      <w:pPr>
        <w:pStyle w:val="BodyText"/>
        <w:rPr>
          <w:lang w:bidi="en-US"/>
        </w:rPr>
      </w:pPr>
      <w:r w:rsidRPr="001D725D">
        <w:rPr>
          <w:lang w:bidi="en-US"/>
        </w:rPr>
        <w:t xml:space="preserve">Conformance language is defined within this guidance to be closely aligned to the standard/profile it is drawn from. The use of conformance language within this document is limited to further constraints or relaxation of constraint on existing standards. New conformance language that specifically deviates from the underlying standard/profile is avoided wherever </w:t>
      </w:r>
      <w:r w:rsidRPr="001D725D">
        <w:rPr>
          <w:lang w:bidi="en-US"/>
        </w:rPr>
        <w:lastRenderedPageBreak/>
        <w:t xml:space="preserve">possible. Also, in those instances where new metadata is being specified, specific constraints are offered. </w:t>
      </w:r>
    </w:p>
    <w:p w14:paraId="07FD77EE" w14:textId="77777777" w:rsidR="00AD6303" w:rsidRPr="001D725D" w:rsidRDefault="00AD6303" w:rsidP="005C01E0">
      <w:pPr>
        <w:pStyle w:val="BodyText"/>
      </w:pPr>
      <w:r w:rsidRPr="001D725D">
        <w:rPr>
          <w:lang w:bidi="en-US"/>
        </w:rPr>
        <w:t xml:space="preserve">Conformance language is defined throughout this implementation guide using </w:t>
      </w:r>
      <w:r w:rsidRPr="001D725D">
        <w:rPr>
          <w:b/>
        </w:rPr>
        <w:t>BOLD</w:t>
      </w:r>
      <w:r w:rsidRPr="001D725D">
        <w:rPr>
          <w:lang w:bidi="en-US"/>
        </w:rPr>
        <w:t xml:space="preserve"> and CAPS to denote the conformance criteria to be applied. The conformance language that is used in this implementation guide is drawn from RFC 2219.</w:t>
      </w:r>
    </w:p>
    <w:p w14:paraId="21EE9E7C" w14:textId="77777777" w:rsidR="00AD6303" w:rsidRPr="001D725D" w:rsidRDefault="00AD6303" w:rsidP="005C01E0">
      <w:pPr>
        <w:pStyle w:val="ListBullet2"/>
      </w:pPr>
      <w:r w:rsidRPr="001D725D">
        <w:rPr>
          <w:b/>
        </w:rPr>
        <w:t>SHALL/MUST</w:t>
      </w:r>
      <w:r w:rsidRPr="001D725D">
        <w:t>: an absolute requirement for all implementations</w:t>
      </w:r>
    </w:p>
    <w:p w14:paraId="5A42B74A" w14:textId="77777777" w:rsidR="00AD6303" w:rsidRPr="001D725D" w:rsidRDefault="00AD6303" w:rsidP="005C01E0">
      <w:pPr>
        <w:pStyle w:val="ListBullet2"/>
      </w:pPr>
      <w:r w:rsidRPr="001D725D">
        <w:rPr>
          <w:b/>
        </w:rPr>
        <w:t>SHALL NOT</w:t>
      </w:r>
      <w:r w:rsidRPr="001D725D">
        <w:t>: an absolute prohibition against inclusion for all implementations</w:t>
      </w:r>
    </w:p>
    <w:p w14:paraId="4C7E6D38" w14:textId="77777777" w:rsidR="00AD6303" w:rsidRPr="001D725D" w:rsidRDefault="00AD6303" w:rsidP="005C01E0">
      <w:pPr>
        <w:pStyle w:val="ListBullet2"/>
      </w:pPr>
      <w:r w:rsidRPr="001D725D">
        <w:rPr>
          <w:b/>
        </w:rPr>
        <w:t>SHOULD/SHOULD NOT</w:t>
      </w:r>
      <w:r w:rsidRPr="001D725D">
        <w:t>: A best practice or recommendation to be considered by implementers within the context of their requirements; there may be valid reasons to ignore an item, but the full implications must be understood and carefully weighed before choosing a different course</w:t>
      </w:r>
    </w:p>
    <w:p w14:paraId="2930E74B" w14:textId="77777777" w:rsidR="00AD6303" w:rsidRPr="001D725D" w:rsidRDefault="00AD6303" w:rsidP="005C01E0">
      <w:pPr>
        <w:pStyle w:val="ListBullet2"/>
      </w:pPr>
      <w:r w:rsidRPr="001D725D">
        <w:rPr>
          <w:b/>
        </w:rPr>
        <w:t>MAY</w:t>
      </w:r>
      <w:r w:rsidRPr="001D725D">
        <w:t xml:space="preserve">: This is truly optional language for an implementation; can be included or omitted as the implementer decides with no implications </w:t>
      </w:r>
    </w:p>
    <w:p w14:paraId="5425FBF1" w14:textId="77777777" w:rsidR="00AD6303" w:rsidRPr="001D725D" w:rsidRDefault="00AD6303" w:rsidP="005C01E0">
      <w:pPr>
        <w:pStyle w:val="BodyText"/>
      </w:pPr>
      <w:r w:rsidRPr="001D725D">
        <w:t xml:space="preserve">The Consolidated Conformance Verb Matrix included as part of the </w:t>
      </w:r>
      <w:r w:rsidR="00970EDF">
        <w:t>HL7®</w:t>
      </w:r>
      <w:r w:rsidRPr="001D725D">
        <w:t xml:space="preserve"> Implementation Guide for CDA® Release 2: IHE Health Story Consolidation, Release 1 (shown below) summarizes how the different standards/profiles are used within the implementation guide:</w:t>
      </w:r>
    </w:p>
    <w:p w14:paraId="503F2245" w14:textId="77777777" w:rsidR="00CE5884" w:rsidRPr="001D725D" w:rsidRDefault="00CE5884" w:rsidP="005C01E0">
      <w:pPr>
        <w:pStyle w:val="BodyText"/>
      </w:pPr>
    </w:p>
    <w:p w14:paraId="2112831D" w14:textId="702E11C8" w:rsidR="000321C3" w:rsidRPr="00074D15" w:rsidRDefault="000321C3" w:rsidP="005C01E0">
      <w:pPr>
        <w:pStyle w:val="TableTitle"/>
        <w:rPr>
          <w:lang w:val="fr-FR" w:bidi="en-US"/>
        </w:rPr>
      </w:pPr>
      <w:bookmarkStart w:id="365" w:name="_Toc418866533"/>
      <w:bookmarkStart w:id="366" w:name="_Toc419100594"/>
      <w:r w:rsidRPr="00074D15">
        <w:rPr>
          <w:lang w:val="fr-FR"/>
        </w:rPr>
        <w:t xml:space="preserve">Table </w:t>
      </w:r>
      <w:r w:rsidR="00FC4B7D" w:rsidRPr="00074D15">
        <w:rPr>
          <w:lang w:val="fr-FR"/>
        </w:rPr>
        <w:t xml:space="preserve">2.5.3-1: </w:t>
      </w:r>
      <w:proofErr w:type="spellStart"/>
      <w:r w:rsidRPr="00074D15">
        <w:rPr>
          <w:lang w:val="fr-FR"/>
        </w:rPr>
        <w:t>Consolidated</w:t>
      </w:r>
      <w:proofErr w:type="spellEnd"/>
      <w:r w:rsidRPr="00074D15">
        <w:rPr>
          <w:lang w:val="fr-FR"/>
        </w:rPr>
        <w:t xml:space="preserve"> </w:t>
      </w:r>
      <w:proofErr w:type="spellStart"/>
      <w:r w:rsidRPr="00074D15">
        <w:rPr>
          <w:lang w:val="fr-FR"/>
        </w:rPr>
        <w:t>Conformance</w:t>
      </w:r>
      <w:proofErr w:type="spellEnd"/>
      <w:r w:rsidRPr="00074D15">
        <w:rPr>
          <w:lang w:val="fr-FR"/>
        </w:rPr>
        <w:t xml:space="preserve"> </w:t>
      </w:r>
      <w:proofErr w:type="spellStart"/>
      <w:r w:rsidRPr="00074D15">
        <w:rPr>
          <w:lang w:val="fr-FR"/>
        </w:rPr>
        <w:t>Verb</w:t>
      </w:r>
      <w:proofErr w:type="spellEnd"/>
      <w:r w:rsidRPr="00074D15">
        <w:rPr>
          <w:lang w:val="fr-FR"/>
        </w:rPr>
        <w:t xml:space="preserve"> Matrix DAF IG</w:t>
      </w:r>
      <w:bookmarkEnd w:id="365"/>
      <w:bookmarkEnd w:id="366"/>
    </w:p>
    <w:tbl>
      <w:tblPr>
        <w:tblW w:w="7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269"/>
        <w:gridCol w:w="2651"/>
      </w:tblGrid>
      <w:tr w:rsidR="00AD6303" w:rsidRPr="001D725D" w14:paraId="76038FBA" w14:textId="77777777" w:rsidTr="005C01E0">
        <w:trPr>
          <w:cantSplit/>
          <w:tblHeader/>
          <w:jc w:val="center"/>
        </w:trPr>
        <w:tc>
          <w:tcPr>
            <w:tcW w:w="2160" w:type="dxa"/>
            <w:shd w:val="clear" w:color="auto" w:fill="D9D9D9" w:themeFill="background1" w:themeFillShade="D9"/>
          </w:tcPr>
          <w:p w14:paraId="5E3CC567" w14:textId="77777777" w:rsidR="00AD6303" w:rsidRPr="001D725D" w:rsidRDefault="00AD6303" w:rsidP="005C01E0">
            <w:pPr>
              <w:pStyle w:val="TableEntryHeader"/>
            </w:pPr>
            <w:r w:rsidRPr="001D725D">
              <w:t>RFC 2119</w:t>
            </w:r>
          </w:p>
        </w:tc>
        <w:tc>
          <w:tcPr>
            <w:tcW w:w="2269" w:type="dxa"/>
            <w:shd w:val="clear" w:color="auto" w:fill="D9D9D9" w:themeFill="background1" w:themeFillShade="D9"/>
          </w:tcPr>
          <w:p w14:paraId="5C6DE066" w14:textId="77777777" w:rsidR="00AD6303" w:rsidRPr="001D725D" w:rsidRDefault="00AD6303" w:rsidP="005C01E0">
            <w:pPr>
              <w:pStyle w:val="TableEntryHeader"/>
            </w:pPr>
            <w:r w:rsidRPr="001D725D">
              <w:t>HL7</w:t>
            </w:r>
          </w:p>
        </w:tc>
        <w:tc>
          <w:tcPr>
            <w:tcW w:w="2651" w:type="dxa"/>
            <w:shd w:val="clear" w:color="auto" w:fill="D9D9D9" w:themeFill="background1" w:themeFillShade="D9"/>
          </w:tcPr>
          <w:p w14:paraId="7E469D0A" w14:textId="77777777" w:rsidR="00AD6303" w:rsidRPr="001D725D" w:rsidRDefault="00AD6303" w:rsidP="005C01E0">
            <w:pPr>
              <w:pStyle w:val="TableEntryHeader"/>
            </w:pPr>
            <w:r w:rsidRPr="001D725D">
              <w:t>IHE</w:t>
            </w:r>
          </w:p>
        </w:tc>
      </w:tr>
      <w:tr w:rsidR="00AD6303" w:rsidRPr="001D725D" w14:paraId="36C30969" w14:textId="77777777" w:rsidTr="00AD6303">
        <w:trPr>
          <w:cantSplit/>
          <w:jc w:val="center"/>
        </w:trPr>
        <w:tc>
          <w:tcPr>
            <w:tcW w:w="2160" w:type="dxa"/>
          </w:tcPr>
          <w:p w14:paraId="01ADBF98" w14:textId="77777777" w:rsidR="00AD6303" w:rsidRPr="001D725D" w:rsidRDefault="00AD6303" w:rsidP="005C01E0">
            <w:pPr>
              <w:pStyle w:val="TableEntry"/>
            </w:pPr>
            <w:r w:rsidRPr="001D725D">
              <w:t>SHALL</w:t>
            </w:r>
          </w:p>
          <w:p w14:paraId="019BE8CA" w14:textId="77777777" w:rsidR="00AD6303" w:rsidRPr="001D725D" w:rsidRDefault="00AD6303" w:rsidP="005C01E0">
            <w:pPr>
              <w:pStyle w:val="TableEntry"/>
            </w:pPr>
          </w:p>
          <w:p w14:paraId="553E3432" w14:textId="77777777" w:rsidR="00AD6303" w:rsidRPr="001D725D" w:rsidRDefault="00AD6303" w:rsidP="005C01E0">
            <w:pPr>
              <w:pStyle w:val="TableEntry"/>
            </w:pPr>
            <w:r w:rsidRPr="001D725D">
              <w:t>Absolute requirement of the specification</w:t>
            </w:r>
          </w:p>
        </w:tc>
        <w:tc>
          <w:tcPr>
            <w:tcW w:w="2269" w:type="dxa"/>
          </w:tcPr>
          <w:p w14:paraId="4E655672" w14:textId="77777777" w:rsidR="00AD6303" w:rsidRPr="001D725D" w:rsidRDefault="00AD6303" w:rsidP="005C01E0">
            <w:pPr>
              <w:pStyle w:val="TableEntry"/>
            </w:pPr>
            <w:r w:rsidRPr="001D725D">
              <w:t xml:space="preserve">SHALL </w:t>
            </w:r>
          </w:p>
          <w:p w14:paraId="20B23CEA" w14:textId="77777777" w:rsidR="00AD6303" w:rsidRPr="001D725D" w:rsidRDefault="00AD6303" w:rsidP="005C01E0">
            <w:pPr>
              <w:pStyle w:val="TableEntry"/>
            </w:pPr>
          </w:p>
          <w:p w14:paraId="70D7AD41" w14:textId="77777777" w:rsidR="00AD6303" w:rsidRPr="001D725D" w:rsidRDefault="00AD6303" w:rsidP="005C01E0">
            <w:pPr>
              <w:pStyle w:val="TableEntry"/>
            </w:pPr>
            <w:r w:rsidRPr="001D725D">
              <w:t>Required/Mandatory</w:t>
            </w:r>
          </w:p>
        </w:tc>
        <w:tc>
          <w:tcPr>
            <w:tcW w:w="2651" w:type="dxa"/>
          </w:tcPr>
          <w:p w14:paraId="1D1E850F" w14:textId="77777777" w:rsidR="00AD6303" w:rsidRPr="001D725D" w:rsidRDefault="00AD6303" w:rsidP="005C01E0">
            <w:pPr>
              <w:pStyle w:val="TableEntry"/>
            </w:pPr>
            <w:r w:rsidRPr="001D725D">
              <w:t>R (Required)</w:t>
            </w:r>
          </w:p>
          <w:p w14:paraId="36E36066" w14:textId="77777777" w:rsidR="00AD6303" w:rsidRPr="001D725D" w:rsidRDefault="00AD6303" w:rsidP="005C01E0">
            <w:pPr>
              <w:pStyle w:val="TableEntry"/>
            </w:pPr>
          </w:p>
          <w:p w14:paraId="4BF5FBA0" w14:textId="77777777" w:rsidR="00AD6303" w:rsidRPr="001D725D" w:rsidRDefault="00AD6303" w:rsidP="005C01E0">
            <w:pPr>
              <w:pStyle w:val="TableEntry"/>
            </w:pPr>
            <w:r w:rsidRPr="001D725D">
              <w:t>Element must be present but can be NULL.</w:t>
            </w:r>
          </w:p>
        </w:tc>
      </w:tr>
      <w:tr w:rsidR="00AD6303" w:rsidRPr="001D725D" w14:paraId="51AA7F48" w14:textId="77777777" w:rsidTr="00AD6303">
        <w:trPr>
          <w:cantSplit/>
          <w:jc w:val="center"/>
        </w:trPr>
        <w:tc>
          <w:tcPr>
            <w:tcW w:w="2160" w:type="dxa"/>
          </w:tcPr>
          <w:p w14:paraId="734CC447" w14:textId="77777777" w:rsidR="00AD6303" w:rsidRPr="001D725D" w:rsidRDefault="00AD6303" w:rsidP="005C01E0">
            <w:pPr>
              <w:pStyle w:val="TableEntry"/>
            </w:pPr>
            <w:r w:rsidRPr="001D725D">
              <w:t>SHALL NOT</w:t>
            </w:r>
          </w:p>
          <w:p w14:paraId="6312CE67" w14:textId="77777777" w:rsidR="00AD6303" w:rsidRPr="001D725D" w:rsidRDefault="00AD6303" w:rsidP="005C01E0">
            <w:pPr>
              <w:pStyle w:val="TableEntry"/>
            </w:pPr>
          </w:p>
          <w:p w14:paraId="638533EF" w14:textId="77777777" w:rsidR="00AD6303" w:rsidRPr="001D725D" w:rsidRDefault="00AD6303" w:rsidP="005C01E0">
            <w:pPr>
              <w:pStyle w:val="TableEntry"/>
            </w:pPr>
            <w:r w:rsidRPr="001D725D">
              <w:t>Absolute prohibition of the specification</w:t>
            </w:r>
          </w:p>
        </w:tc>
        <w:tc>
          <w:tcPr>
            <w:tcW w:w="2269" w:type="dxa"/>
          </w:tcPr>
          <w:p w14:paraId="082654F5" w14:textId="77777777" w:rsidR="00AD6303" w:rsidRPr="001D725D" w:rsidRDefault="00AD6303" w:rsidP="005C01E0">
            <w:pPr>
              <w:pStyle w:val="TableEntry"/>
            </w:pPr>
            <w:r w:rsidRPr="001D725D">
              <w:t>SHALL NOT</w:t>
            </w:r>
          </w:p>
          <w:p w14:paraId="4195FB84" w14:textId="77777777" w:rsidR="00AD6303" w:rsidRPr="001D725D" w:rsidRDefault="00AD6303" w:rsidP="005C01E0">
            <w:pPr>
              <w:pStyle w:val="TableEntry"/>
            </w:pPr>
          </w:p>
          <w:p w14:paraId="31DEDFDB" w14:textId="77777777" w:rsidR="00AD6303" w:rsidRPr="001D725D" w:rsidRDefault="00AD6303" w:rsidP="005C01E0">
            <w:pPr>
              <w:pStyle w:val="TableEntry"/>
            </w:pPr>
            <w:r w:rsidRPr="001D725D">
              <w:t>Not Required/Mandatory</w:t>
            </w:r>
          </w:p>
        </w:tc>
        <w:tc>
          <w:tcPr>
            <w:tcW w:w="2651" w:type="dxa"/>
          </w:tcPr>
          <w:p w14:paraId="4E3E936C" w14:textId="77777777" w:rsidR="00AD6303" w:rsidRPr="001D725D" w:rsidRDefault="00AD6303" w:rsidP="005C01E0">
            <w:pPr>
              <w:pStyle w:val="TableEntry"/>
            </w:pPr>
            <w:r w:rsidRPr="001D725D">
              <w:t>-</w:t>
            </w:r>
          </w:p>
        </w:tc>
      </w:tr>
      <w:tr w:rsidR="00AD6303" w:rsidRPr="001D725D" w14:paraId="413ABF63" w14:textId="77777777" w:rsidTr="00AD6303">
        <w:trPr>
          <w:cantSplit/>
          <w:jc w:val="center"/>
        </w:trPr>
        <w:tc>
          <w:tcPr>
            <w:tcW w:w="2160" w:type="dxa"/>
          </w:tcPr>
          <w:p w14:paraId="14E1E053" w14:textId="77777777" w:rsidR="00AD6303" w:rsidRPr="001D725D" w:rsidRDefault="00AD6303" w:rsidP="005C01E0">
            <w:pPr>
              <w:pStyle w:val="TableEntry"/>
            </w:pPr>
            <w:r w:rsidRPr="001D725D">
              <w:t xml:space="preserve">SHOULD </w:t>
            </w:r>
          </w:p>
          <w:p w14:paraId="38678A99" w14:textId="77777777" w:rsidR="00AD6303" w:rsidRPr="001D725D" w:rsidRDefault="00AD6303" w:rsidP="005C01E0">
            <w:pPr>
              <w:pStyle w:val="TableEntry"/>
            </w:pPr>
          </w:p>
          <w:p w14:paraId="773CDD21" w14:textId="77777777" w:rsidR="00AD6303" w:rsidRPr="001D725D" w:rsidRDefault="00AD6303" w:rsidP="005C01E0">
            <w:pPr>
              <w:pStyle w:val="TableEntry"/>
            </w:pPr>
            <w:r w:rsidRPr="001D725D">
              <w:t>Recommended</w:t>
            </w:r>
          </w:p>
          <w:p w14:paraId="74FC3B1D" w14:textId="77777777" w:rsidR="00AD6303" w:rsidRPr="001D725D" w:rsidRDefault="00AD6303" w:rsidP="005C01E0">
            <w:pPr>
              <w:pStyle w:val="TableEntry"/>
            </w:pPr>
          </w:p>
          <w:p w14:paraId="0B74B8C1" w14:textId="77777777" w:rsidR="00AD6303" w:rsidRPr="001D725D" w:rsidRDefault="00AD6303" w:rsidP="005C01E0">
            <w:pPr>
              <w:pStyle w:val="TableEntry"/>
            </w:pPr>
            <w:r w:rsidRPr="001D725D">
              <w:t>There may exist valid reasons in particular circumstances to ignore a particular item, but the full implications must be understood and carefully weighed before choosing a different course.</w:t>
            </w:r>
          </w:p>
        </w:tc>
        <w:tc>
          <w:tcPr>
            <w:tcW w:w="2269" w:type="dxa"/>
          </w:tcPr>
          <w:p w14:paraId="17E08946" w14:textId="77777777" w:rsidR="00AD6303" w:rsidRPr="001D725D" w:rsidRDefault="00AD6303" w:rsidP="005C01E0">
            <w:pPr>
              <w:pStyle w:val="TableEntry"/>
            </w:pPr>
            <w:r w:rsidRPr="001D725D">
              <w:t>SHOULD</w:t>
            </w:r>
          </w:p>
          <w:p w14:paraId="1BFF0F02" w14:textId="77777777" w:rsidR="00AD6303" w:rsidRPr="001D725D" w:rsidRDefault="00AD6303" w:rsidP="005C01E0">
            <w:pPr>
              <w:pStyle w:val="TableEntry"/>
            </w:pPr>
          </w:p>
          <w:p w14:paraId="22EF8BA2" w14:textId="77777777" w:rsidR="00AD6303" w:rsidRPr="001D725D" w:rsidRDefault="00AD6303" w:rsidP="005C01E0">
            <w:pPr>
              <w:pStyle w:val="TableEntry"/>
            </w:pPr>
            <w:r w:rsidRPr="001D725D">
              <w:t>Best Practice or Recommendation</w:t>
            </w:r>
          </w:p>
        </w:tc>
        <w:tc>
          <w:tcPr>
            <w:tcW w:w="2651" w:type="dxa"/>
          </w:tcPr>
          <w:p w14:paraId="5ACC7967" w14:textId="77777777" w:rsidR="00AD6303" w:rsidRPr="001D725D" w:rsidRDefault="00AD6303" w:rsidP="005C01E0">
            <w:pPr>
              <w:pStyle w:val="TableEntry"/>
            </w:pPr>
            <w:r w:rsidRPr="001D725D">
              <w:t>R2 (Required if known)</w:t>
            </w:r>
          </w:p>
          <w:p w14:paraId="715A3D0E" w14:textId="77777777" w:rsidR="00AD6303" w:rsidRPr="001D725D" w:rsidRDefault="00AD6303" w:rsidP="005C01E0">
            <w:pPr>
              <w:pStyle w:val="TableEntry"/>
            </w:pPr>
          </w:p>
          <w:p w14:paraId="2DE53DB8" w14:textId="77777777" w:rsidR="00AD6303" w:rsidRDefault="00AD6303" w:rsidP="005C01E0">
            <w:pPr>
              <w:pStyle w:val="TableEntry"/>
            </w:pPr>
            <w:r w:rsidRPr="001D725D">
              <w:t xml:space="preserve"> </w:t>
            </w:r>
          </w:p>
          <w:p w14:paraId="4E7D8A98" w14:textId="77777777" w:rsidR="00F95834" w:rsidRPr="001D725D" w:rsidRDefault="00AF475C" w:rsidP="00AF475C">
            <w:pPr>
              <w:pStyle w:val="TableEntry"/>
            </w:pPr>
            <w:r>
              <w:t xml:space="preserve">DAF Responders shall contain valid values for the data elements if </w:t>
            </w:r>
            <w:r w:rsidR="00F95834">
              <w:t xml:space="preserve">available. These attributes are sufficiently useful that the </w:t>
            </w:r>
            <w:r>
              <w:t>DAF Requestor</w:t>
            </w:r>
            <w:r w:rsidR="00F95834">
              <w:t xml:space="preserve"> should utilize it in the defined way.</w:t>
            </w:r>
            <w:r>
              <w:t xml:space="preserve"> DAF Requestors</w:t>
            </w:r>
            <w:r w:rsidR="00F95834">
              <w:t xml:space="preserve"> should expect that the information in these attributes are valid, but shall be robust to empty values.</w:t>
            </w:r>
          </w:p>
        </w:tc>
      </w:tr>
      <w:tr w:rsidR="00AD6303" w:rsidRPr="001D725D" w14:paraId="00031CC5" w14:textId="77777777" w:rsidTr="00AD6303">
        <w:trPr>
          <w:cantSplit/>
          <w:jc w:val="center"/>
        </w:trPr>
        <w:tc>
          <w:tcPr>
            <w:tcW w:w="2160" w:type="dxa"/>
          </w:tcPr>
          <w:p w14:paraId="05CD0E76" w14:textId="77777777" w:rsidR="00AD6303" w:rsidRPr="001D725D" w:rsidRDefault="00AD6303" w:rsidP="005C01E0">
            <w:pPr>
              <w:pStyle w:val="TableEntry"/>
            </w:pPr>
            <w:r w:rsidRPr="001D725D">
              <w:t>SHOULD NOT</w:t>
            </w:r>
          </w:p>
          <w:p w14:paraId="26B08203" w14:textId="77777777" w:rsidR="00AD6303" w:rsidRPr="001D725D" w:rsidRDefault="00AD6303" w:rsidP="005C01E0">
            <w:pPr>
              <w:pStyle w:val="TableEntry"/>
            </w:pPr>
          </w:p>
          <w:p w14:paraId="5C7868F5" w14:textId="77777777" w:rsidR="00AD6303" w:rsidRPr="001D725D" w:rsidRDefault="00AD6303" w:rsidP="005C01E0">
            <w:pPr>
              <w:pStyle w:val="TableEntry"/>
            </w:pPr>
            <w:r w:rsidRPr="001D725D">
              <w:t>Not Recommended</w:t>
            </w:r>
          </w:p>
        </w:tc>
        <w:tc>
          <w:tcPr>
            <w:tcW w:w="2269" w:type="dxa"/>
          </w:tcPr>
          <w:p w14:paraId="125F5DDE" w14:textId="77777777" w:rsidR="00AD6303" w:rsidRPr="001D725D" w:rsidRDefault="00AD6303" w:rsidP="005C01E0">
            <w:pPr>
              <w:pStyle w:val="TableEntry"/>
            </w:pPr>
            <w:r w:rsidRPr="001D725D">
              <w:t>SHOULD NOT</w:t>
            </w:r>
          </w:p>
          <w:p w14:paraId="6FA0BF79" w14:textId="77777777" w:rsidR="00AD6303" w:rsidRPr="001D725D" w:rsidRDefault="00AD6303" w:rsidP="005C01E0">
            <w:pPr>
              <w:pStyle w:val="TableEntry"/>
            </w:pPr>
          </w:p>
          <w:p w14:paraId="04DE7D25" w14:textId="77777777" w:rsidR="00AD6303" w:rsidRPr="001D725D" w:rsidRDefault="00AD6303" w:rsidP="005C01E0">
            <w:pPr>
              <w:pStyle w:val="TableEntry"/>
            </w:pPr>
            <w:r w:rsidRPr="001D725D">
              <w:t>Not Recommended</w:t>
            </w:r>
          </w:p>
        </w:tc>
        <w:tc>
          <w:tcPr>
            <w:tcW w:w="2651" w:type="dxa"/>
          </w:tcPr>
          <w:p w14:paraId="6673B567" w14:textId="77777777" w:rsidR="00AD6303" w:rsidRPr="001D725D" w:rsidRDefault="00AD6303" w:rsidP="005C01E0">
            <w:pPr>
              <w:pStyle w:val="TableEntry"/>
            </w:pPr>
            <w:r w:rsidRPr="001D725D">
              <w:t>-</w:t>
            </w:r>
          </w:p>
        </w:tc>
      </w:tr>
      <w:tr w:rsidR="00AD6303" w:rsidRPr="001D725D" w14:paraId="457F941F" w14:textId="77777777" w:rsidTr="00AD6303">
        <w:trPr>
          <w:cantSplit/>
          <w:jc w:val="center"/>
        </w:trPr>
        <w:tc>
          <w:tcPr>
            <w:tcW w:w="2160" w:type="dxa"/>
          </w:tcPr>
          <w:p w14:paraId="127357B5" w14:textId="77777777" w:rsidR="00AD6303" w:rsidRPr="001D725D" w:rsidRDefault="00AD6303" w:rsidP="005C01E0">
            <w:pPr>
              <w:pStyle w:val="TableEntry"/>
            </w:pPr>
            <w:r w:rsidRPr="001D725D">
              <w:t>MAY</w:t>
            </w:r>
          </w:p>
          <w:p w14:paraId="6DF87FB0" w14:textId="77777777" w:rsidR="00AD6303" w:rsidRPr="001D725D" w:rsidRDefault="00AD6303" w:rsidP="005C01E0">
            <w:pPr>
              <w:pStyle w:val="TableEntry"/>
            </w:pPr>
          </w:p>
          <w:p w14:paraId="71476ECB" w14:textId="77777777" w:rsidR="00AD6303" w:rsidRPr="001D725D" w:rsidRDefault="00AD6303" w:rsidP="005C01E0">
            <w:pPr>
              <w:pStyle w:val="TableEntry"/>
            </w:pPr>
            <w:r w:rsidRPr="001D725D">
              <w:t>Optional</w:t>
            </w:r>
          </w:p>
        </w:tc>
        <w:tc>
          <w:tcPr>
            <w:tcW w:w="2269" w:type="dxa"/>
          </w:tcPr>
          <w:p w14:paraId="5C7260E6" w14:textId="77777777" w:rsidR="00AD6303" w:rsidRPr="001D725D" w:rsidRDefault="00AD6303" w:rsidP="005C01E0">
            <w:pPr>
              <w:pStyle w:val="TableEntry"/>
            </w:pPr>
            <w:r w:rsidRPr="001D725D">
              <w:t>MAY</w:t>
            </w:r>
          </w:p>
          <w:p w14:paraId="2AFC3AD6" w14:textId="77777777" w:rsidR="00AD6303" w:rsidRPr="001D725D" w:rsidRDefault="00AD6303" w:rsidP="005C01E0">
            <w:pPr>
              <w:pStyle w:val="TableEntry"/>
            </w:pPr>
          </w:p>
          <w:p w14:paraId="2969F112" w14:textId="77777777" w:rsidR="00AD6303" w:rsidRPr="001D725D" w:rsidRDefault="00AD6303" w:rsidP="005C01E0">
            <w:pPr>
              <w:pStyle w:val="TableEntry"/>
            </w:pPr>
            <w:r w:rsidRPr="001D725D">
              <w:t>Accepted/Permitted</w:t>
            </w:r>
          </w:p>
        </w:tc>
        <w:tc>
          <w:tcPr>
            <w:tcW w:w="2651" w:type="dxa"/>
          </w:tcPr>
          <w:p w14:paraId="60520466" w14:textId="77777777" w:rsidR="00AD6303" w:rsidRPr="001D725D" w:rsidRDefault="00AD6303" w:rsidP="005C01E0">
            <w:pPr>
              <w:pStyle w:val="TableEntry"/>
            </w:pPr>
            <w:r w:rsidRPr="001D725D">
              <w:t>O (Optional)</w:t>
            </w:r>
          </w:p>
        </w:tc>
      </w:tr>
      <w:tr w:rsidR="00AD6303" w:rsidRPr="001D725D" w14:paraId="36DC1D44" w14:textId="77777777" w:rsidTr="00AD6303">
        <w:trPr>
          <w:cantSplit/>
          <w:jc w:val="center"/>
        </w:trPr>
        <w:tc>
          <w:tcPr>
            <w:tcW w:w="2160" w:type="dxa"/>
          </w:tcPr>
          <w:p w14:paraId="4A6245A6" w14:textId="77777777" w:rsidR="00AD6303" w:rsidRPr="001D725D" w:rsidRDefault="00AD6303" w:rsidP="005C01E0">
            <w:pPr>
              <w:pStyle w:val="TableEntry"/>
            </w:pPr>
            <w:r w:rsidRPr="001D725D">
              <w:lastRenderedPageBreak/>
              <w:t>-</w:t>
            </w:r>
          </w:p>
        </w:tc>
        <w:tc>
          <w:tcPr>
            <w:tcW w:w="2269" w:type="dxa"/>
          </w:tcPr>
          <w:p w14:paraId="3716C9B9" w14:textId="77777777" w:rsidR="00AD6303" w:rsidRPr="001D725D" w:rsidRDefault="00AD6303" w:rsidP="005C01E0">
            <w:pPr>
              <w:pStyle w:val="TableEntry"/>
            </w:pPr>
            <w:r w:rsidRPr="001D725D">
              <w:t>-</w:t>
            </w:r>
          </w:p>
        </w:tc>
        <w:tc>
          <w:tcPr>
            <w:tcW w:w="2651" w:type="dxa"/>
          </w:tcPr>
          <w:p w14:paraId="00457E93" w14:textId="77777777" w:rsidR="00AD6303" w:rsidRPr="001D725D" w:rsidRDefault="00AD6303" w:rsidP="005C01E0">
            <w:pPr>
              <w:pStyle w:val="TableEntry"/>
            </w:pPr>
            <w:r w:rsidRPr="001D725D">
              <w:t>C (Conditional)</w:t>
            </w:r>
          </w:p>
          <w:p w14:paraId="05158202" w14:textId="77777777" w:rsidR="00AD6303" w:rsidRPr="001D725D" w:rsidRDefault="00AD6303" w:rsidP="005C01E0">
            <w:pPr>
              <w:pStyle w:val="TableEntry"/>
            </w:pPr>
          </w:p>
          <w:p w14:paraId="25292779" w14:textId="77777777" w:rsidR="00AD6303" w:rsidRPr="001D725D" w:rsidRDefault="00AD6303" w:rsidP="005C01E0">
            <w:pPr>
              <w:pStyle w:val="TableEntry"/>
            </w:pPr>
            <w:r w:rsidRPr="001D725D">
              <w:t>A conditional data element is one that is required, required if known or optional depending upon other conditions.</w:t>
            </w:r>
          </w:p>
        </w:tc>
      </w:tr>
    </w:tbl>
    <w:p w14:paraId="355B983A" w14:textId="77777777" w:rsidR="00AD6303" w:rsidRPr="001D725D" w:rsidRDefault="00AD6303" w:rsidP="005C01E0">
      <w:pPr>
        <w:pStyle w:val="BodyText"/>
        <w:rPr>
          <w:lang w:bidi="en-US"/>
        </w:rPr>
      </w:pPr>
    </w:p>
    <w:p w14:paraId="15EBB50D" w14:textId="77777777" w:rsidR="00AD6303" w:rsidRPr="001D725D" w:rsidRDefault="00AD6303" w:rsidP="005C01E0">
      <w:pPr>
        <w:pStyle w:val="BodyText"/>
        <w:rPr>
          <w:lang w:bidi="en-US"/>
        </w:rPr>
      </w:pPr>
      <w:r w:rsidRPr="001D725D">
        <w:rPr>
          <w:lang w:bidi="en-US"/>
        </w:rPr>
        <w:t>The use of the word “recommendation” is also used in this documentation. Recommendation is used to offer implementers flexibility in their environments, by recommending an approach to be followed while not constraining in any way the use of alternative options. Recommendations are primarily used in those areas where the S&amp;I Framework requests further implementation feedback from implementers and pilot sites prior to defining conforming criteria.</w:t>
      </w:r>
    </w:p>
    <w:p w14:paraId="0E8D6E3F" w14:textId="77777777" w:rsidR="00AD6303" w:rsidRPr="001D725D" w:rsidRDefault="00AD6303" w:rsidP="005C01E0">
      <w:pPr>
        <w:pStyle w:val="BodyText"/>
        <w:rPr>
          <w:lang w:bidi="en-US"/>
        </w:rPr>
      </w:pPr>
      <w:r w:rsidRPr="001D725D">
        <w:rPr>
          <w:lang w:bidi="en-US"/>
        </w:rPr>
        <w:t>Optionality is defined for implementers for each of the metadata elements that were outlined within this implementation guide, using IHE guidelines:</w:t>
      </w:r>
    </w:p>
    <w:p w14:paraId="62CB150A" w14:textId="77777777" w:rsidR="00CE5884" w:rsidRPr="001D725D" w:rsidRDefault="00CE5884" w:rsidP="005C01E0">
      <w:pPr>
        <w:pStyle w:val="BodyText"/>
        <w:rPr>
          <w:lang w:bidi="en-US"/>
        </w:rPr>
      </w:pPr>
    </w:p>
    <w:p w14:paraId="23F31CA4" w14:textId="48553C17" w:rsidR="00AD6303" w:rsidRPr="001D725D" w:rsidRDefault="00CE5884" w:rsidP="005C01E0">
      <w:pPr>
        <w:pStyle w:val="TableTitle"/>
        <w:rPr>
          <w:lang w:bidi="en-US"/>
        </w:rPr>
      </w:pPr>
      <w:bookmarkStart w:id="367" w:name="_Toc418866534"/>
      <w:bookmarkStart w:id="368" w:name="_Toc419100595"/>
      <w:r w:rsidRPr="001D725D">
        <w:t>Table</w:t>
      </w:r>
      <w:r w:rsidR="00FC4B7D">
        <w:t xml:space="preserve"> 2.5.3-2:</w:t>
      </w:r>
      <w:r w:rsidRPr="001D725D">
        <w:t xml:space="preserve"> </w:t>
      </w:r>
      <w:r w:rsidR="00FC4B7D">
        <w:t>O</w:t>
      </w:r>
      <w:r w:rsidRPr="001D725D">
        <w:t>ptionality Definition</w:t>
      </w:r>
      <w:bookmarkEnd w:id="367"/>
      <w:bookmarkEnd w:id="368"/>
    </w:p>
    <w:tbl>
      <w:tblPr>
        <w:tblW w:w="9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4"/>
        <w:gridCol w:w="7164"/>
      </w:tblGrid>
      <w:tr w:rsidR="00FC4B7D" w:rsidRPr="001D725D" w14:paraId="5B44846C" w14:textId="77777777" w:rsidTr="005C01E0">
        <w:trPr>
          <w:cantSplit/>
          <w:trHeight w:val="341"/>
          <w:tblHeader/>
          <w:jc w:val="center"/>
        </w:trPr>
        <w:tc>
          <w:tcPr>
            <w:tcW w:w="2164" w:type="dxa"/>
            <w:shd w:val="clear" w:color="auto" w:fill="D9D9D9" w:themeFill="background1" w:themeFillShade="D9"/>
          </w:tcPr>
          <w:p w14:paraId="409E8AA8" w14:textId="77777777" w:rsidR="00FC4B7D" w:rsidRPr="001D725D" w:rsidRDefault="00FC4B7D" w:rsidP="005C01E0">
            <w:pPr>
              <w:pStyle w:val="TableEntryHeader"/>
            </w:pPr>
            <w:r>
              <w:t>Optionality</w:t>
            </w:r>
          </w:p>
        </w:tc>
        <w:tc>
          <w:tcPr>
            <w:tcW w:w="7164" w:type="dxa"/>
            <w:shd w:val="clear" w:color="auto" w:fill="D9D9D9" w:themeFill="background1" w:themeFillShade="D9"/>
          </w:tcPr>
          <w:p w14:paraId="1D3A2906" w14:textId="77777777" w:rsidR="00FC4B7D" w:rsidRPr="001D725D" w:rsidRDefault="00FC4B7D" w:rsidP="005C01E0">
            <w:pPr>
              <w:pStyle w:val="TableEntryHeader"/>
            </w:pPr>
            <w:r>
              <w:t>Definition</w:t>
            </w:r>
          </w:p>
        </w:tc>
      </w:tr>
      <w:tr w:rsidR="00AD6303" w:rsidRPr="001D725D" w14:paraId="63E314A4" w14:textId="77777777" w:rsidTr="005C01E0">
        <w:trPr>
          <w:cantSplit/>
          <w:trHeight w:val="341"/>
          <w:jc w:val="center"/>
        </w:trPr>
        <w:tc>
          <w:tcPr>
            <w:tcW w:w="2164" w:type="dxa"/>
          </w:tcPr>
          <w:p w14:paraId="6E991ABE" w14:textId="77777777" w:rsidR="00AD6303" w:rsidRPr="001D725D" w:rsidRDefault="00AD6303" w:rsidP="005C01E0">
            <w:pPr>
              <w:pStyle w:val="TableEntry"/>
            </w:pPr>
            <w:r w:rsidRPr="001D725D">
              <w:t>Required</w:t>
            </w:r>
          </w:p>
        </w:tc>
        <w:tc>
          <w:tcPr>
            <w:tcW w:w="7164" w:type="dxa"/>
          </w:tcPr>
          <w:p w14:paraId="02A3E05D" w14:textId="77777777" w:rsidR="00AD6303" w:rsidRPr="001D725D" w:rsidRDefault="00AD6303" w:rsidP="005C01E0">
            <w:pPr>
              <w:pStyle w:val="TableEntry"/>
            </w:pPr>
            <w:r w:rsidRPr="001D725D">
              <w:t xml:space="preserve">Element must be present and CANNOT BE NULL (no NULL flavors allowed). </w:t>
            </w:r>
          </w:p>
        </w:tc>
      </w:tr>
      <w:tr w:rsidR="00AD6303" w:rsidRPr="001D725D" w14:paraId="150E1771" w14:textId="77777777" w:rsidTr="005C01E0">
        <w:trPr>
          <w:cantSplit/>
          <w:jc w:val="center"/>
        </w:trPr>
        <w:tc>
          <w:tcPr>
            <w:tcW w:w="2164" w:type="dxa"/>
          </w:tcPr>
          <w:p w14:paraId="199BD503" w14:textId="77777777" w:rsidR="00AD6303" w:rsidRPr="001D725D" w:rsidRDefault="00AD6303" w:rsidP="005C01E0">
            <w:pPr>
              <w:pStyle w:val="TableEntry"/>
            </w:pPr>
            <w:r w:rsidRPr="001D725D">
              <w:t>Required if Known</w:t>
            </w:r>
          </w:p>
          <w:p w14:paraId="0A47A11F" w14:textId="77777777" w:rsidR="00AD6303" w:rsidRPr="001D725D" w:rsidRDefault="00AD6303" w:rsidP="005C01E0">
            <w:pPr>
              <w:pStyle w:val="TableEntry"/>
            </w:pPr>
          </w:p>
        </w:tc>
        <w:tc>
          <w:tcPr>
            <w:tcW w:w="7164" w:type="dxa"/>
          </w:tcPr>
          <w:p w14:paraId="78FCCB3F" w14:textId="77777777" w:rsidR="00AF475C" w:rsidRPr="001D725D" w:rsidRDefault="00AF475C" w:rsidP="00AF475C">
            <w:pPr>
              <w:pStyle w:val="TableEntry"/>
            </w:pPr>
            <w:r>
              <w:t>DAF Responders shall contain valid values for the data elements if available. These attributes are sufficiently useful that the DAF Requestor should utilize it in the defined way. DAF Requestors should expect that the information in these attributes are valid, but shall be robust to empty values.</w:t>
            </w:r>
          </w:p>
        </w:tc>
      </w:tr>
      <w:tr w:rsidR="00AD6303" w:rsidRPr="001D725D" w14:paraId="2B74E51F" w14:textId="77777777" w:rsidTr="005C01E0">
        <w:trPr>
          <w:cantSplit/>
          <w:jc w:val="center"/>
        </w:trPr>
        <w:tc>
          <w:tcPr>
            <w:tcW w:w="2164" w:type="dxa"/>
          </w:tcPr>
          <w:p w14:paraId="58A5FEB9" w14:textId="77777777" w:rsidR="00AD6303" w:rsidRPr="001D725D" w:rsidRDefault="00AD6303" w:rsidP="005C01E0">
            <w:pPr>
              <w:pStyle w:val="TableEntry"/>
            </w:pPr>
            <w:r w:rsidRPr="001D725D">
              <w:t>Optional</w:t>
            </w:r>
          </w:p>
        </w:tc>
        <w:tc>
          <w:tcPr>
            <w:tcW w:w="7164" w:type="dxa"/>
          </w:tcPr>
          <w:p w14:paraId="7329F3A5" w14:textId="77777777" w:rsidR="00AD6303" w:rsidRPr="001D725D" w:rsidRDefault="00AD6303" w:rsidP="005C01E0">
            <w:pPr>
              <w:pStyle w:val="TableEntry"/>
            </w:pPr>
            <w:r w:rsidRPr="001D725D">
              <w:t xml:space="preserve">No need to include unless the implementer so desires. </w:t>
            </w:r>
          </w:p>
        </w:tc>
      </w:tr>
      <w:tr w:rsidR="00AD6303" w:rsidRPr="001D725D" w14:paraId="5791CF5B" w14:textId="77777777" w:rsidTr="005C01E0">
        <w:trPr>
          <w:cantSplit/>
          <w:trHeight w:val="809"/>
          <w:jc w:val="center"/>
        </w:trPr>
        <w:tc>
          <w:tcPr>
            <w:tcW w:w="2164" w:type="dxa"/>
          </w:tcPr>
          <w:p w14:paraId="3E86AA8E" w14:textId="77777777" w:rsidR="00AD6303" w:rsidRPr="001D725D" w:rsidRDefault="00AD6303" w:rsidP="005C01E0">
            <w:pPr>
              <w:pStyle w:val="TableEntry"/>
            </w:pPr>
            <w:r w:rsidRPr="001D725D">
              <w:t xml:space="preserve">Conditional </w:t>
            </w:r>
          </w:p>
          <w:p w14:paraId="4F49F0B0" w14:textId="77777777" w:rsidR="00AD6303" w:rsidRPr="001D725D" w:rsidRDefault="00AD6303" w:rsidP="005C01E0">
            <w:pPr>
              <w:pStyle w:val="TableEntry"/>
            </w:pPr>
          </w:p>
          <w:p w14:paraId="62A36761" w14:textId="77777777" w:rsidR="00AD6303" w:rsidRPr="001D725D" w:rsidRDefault="00AD6303" w:rsidP="005C01E0">
            <w:pPr>
              <w:pStyle w:val="TableEntry"/>
            </w:pPr>
          </w:p>
        </w:tc>
        <w:tc>
          <w:tcPr>
            <w:tcW w:w="7164" w:type="dxa"/>
          </w:tcPr>
          <w:p w14:paraId="31C1CD1B" w14:textId="77777777" w:rsidR="00AD6303" w:rsidRPr="001D725D" w:rsidRDefault="00AD6303" w:rsidP="005C01E0">
            <w:pPr>
              <w:pStyle w:val="TableEntry"/>
            </w:pPr>
            <w:r w:rsidRPr="001D725D">
              <w:t>A conditional data element is one that is required, required if known or optional depending upon other conditions.</w:t>
            </w:r>
          </w:p>
          <w:p w14:paraId="72E6489E" w14:textId="77777777" w:rsidR="00AD6303" w:rsidRPr="001D725D" w:rsidRDefault="00AD6303" w:rsidP="005C01E0">
            <w:pPr>
              <w:pStyle w:val="TableEntry"/>
            </w:pPr>
          </w:p>
          <w:p w14:paraId="077CBE01" w14:textId="77777777" w:rsidR="00AD6303" w:rsidRPr="001D725D" w:rsidRDefault="00AD6303" w:rsidP="005C01E0">
            <w:pPr>
              <w:pStyle w:val="TableEntry"/>
            </w:pPr>
            <w:r w:rsidRPr="001D725D">
              <w:t>Implementers have some latitude to apply conditions to specific metadata or other data elements that do not apply to their environment.</w:t>
            </w:r>
          </w:p>
        </w:tc>
      </w:tr>
    </w:tbl>
    <w:p w14:paraId="0FCCA93B" w14:textId="77777777" w:rsidR="00FC4B7D" w:rsidRPr="00A42452" w:rsidRDefault="00FC4B7D" w:rsidP="005C01E0">
      <w:pPr>
        <w:pStyle w:val="BodyText"/>
      </w:pPr>
    </w:p>
    <w:p w14:paraId="398507BD" w14:textId="77777777" w:rsidR="00AD6303" w:rsidRPr="00A42452" w:rsidRDefault="00AD6303" w:rsidP="005C01E0">
      <w:pPr>
        <w:pStyle w:val="BodyText"/>
      </w:pPr>
      <w:r w:rsidRPr="005C01E0">
        <w:t>Finally all examples are non-normative and are only provided for informational purposes.</w:t>
      </w:r>
    </w:p>
    <w:p w14:paraId="3F86A631" w14:textId="77777777" w:rsidR="00AD6303" w:rsidRPr="001D725D" w:rsidRDefault="00AD6303" w:rsidP="005C01E0">
      <w:pPr>
        <w:pStyle w:val="Heading2"/>
        <w:rPr>
          <w:noProof w:val="0"/>
        </w:rPr>
      </w:pPr>
      <w:bookmarkStart w:id="369" w:name="_Toc328988563"/>
      <w:bookmarkStart w:id="370" w:name="_Toc325660318"/>
      <w:bookmarkStart w:id="371" w:name="_Toc418502110"/>
      <w:bookmarkStart w:id="372" w:name="_Toc418525957"/>
      <w:bookmarkStart w:id="373" w:name="_Toc418866133"/>
      <w:bookmarkStart w:id="374" w:name="_Toc303840483"/>
      <w:bookmarkEnd w:id="369"/>
      <w:r w:rsidRPr="001D725D">
        <w:rPr>
          <w:noProof w:val="0"/>
        </w:rPr>
        <w:t>Scope of DAF Technical Approach</w:t>
      </w:r>
      <w:bookmarkEnd w:id="370"/>
      <w:bookmarkEnd w:id="371"/>
      <w:bookmarkEnd w:id="372"/>
      <w:bookmarkEnd w:id="373"/>
      <w:bookmarkEnd w:id="374"/>
    </w:p>
    <w:p w14:paraId="2BA2790C" w14:textId="77777777" w:rsidR="00AD6303" w:rsidRPr="001D725D" w:rsidRDefault="00596AD6" w:rsidP="005C01E0">
      <w:pPr>
        <w:pStyle w:val="BodyText"/>
      </w:pPr>
      <w:hyperlink r:id="rId34" w:history="1">
        <w:r w:rsidR="00AD6303" w:rsidRPr="001D725D">
          <w:rPr>
            <w:rStyle w:val="Hyperlink"/>
          </w:rPr>
          <w:t>DAF Use Cases and User Stories</w:t>
        </w:r>
      </w:hyperlink>
      <w:r w:rsidR="00AD6303" w:rsidRPr="001D725D">
        <w:t xml:space="preserve"> were used to derive the technical approach discussed below. The DAF Technical Approach scope can be described using the following diagram where a Query Requestor </w:t>
      </w:r>
      <w:r w:rsidR="008C0839">
        <w:t>Actor</w:t>
      </w:r>
      <w:r w:rsidR="00AD6303" w:rsidRPr="001D725D">
        <w:t xml:space="preserve"> sends a query to a Query Responder </w:t>
      </w:r>
      <w:r w:rsidR="008C0839">
        <w:t>Actor</w:t>
      </w:r>
      <w:r w:rsidR="00AD6303" w:rsidRPr="001D725D">
        <w:t xml:space="preserve"> who processes the query and responds to the Query Requestor with the results of the query.</w:t>
      </w:r>
    </w:p>
    <w:p w14:paraId="130A93A2" w14:textId="77777777" w:rsidR="00AD6303" w:rsidRPr="001D725D" w:rsidRDefault="00AD6303" w:rsidP="005C01E0">
      <w:pPr>
        <w:pStyle w:val="BodyText"/>
      </w:pPr>
    </w:p>
    <w:p w14:paraId="17CE7244" w14:textId="77777777" w:rsidR="00AD6303" w:rsidRPr="001D725D" w:rsidRDefault="00073365" w:rsidP="005C01E0">
      <w:pPr>
        <w:pStyle w:val="BodyText"/>
        <w:jc w:val="center"/>
      </w:pPr>
      <w:r w:rsidRPr="001D725D">
        <w:rPr>
          <w:noProof/>
        </w:rPr>
        <w:lastRenderedPageBreak/>
        <w:drawing>
          <wp:inline distT="0" distB="0" distL="0" distR="0" wp14:anchorId="5000D7BA" wp14:editId="4B60E1AC">
            <wp:extent cx="5035137" cy="1626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4729" cy="1626787"/>
                    </a:xfrm>
                    <a:prstGeom prst="rect">
                      <a:avLst/>
                    </a:prstGeom>
                    <a:noFill/>
                    <a:ln>
                      <a:noFill/>
                    </a:ln>
                  </pic:spPr>
                </pic:pic>
              </a:graphicData>
            </a:graphic>
          </wp:inline>
        </w:drawing>
      </w:r>
    </w:p>
    <w:p w14:paraId="660247F5" w14:textId="77777777" w:rsidR="00AD6303" w:rsidRPr="001D725D" w:rsidRDefault="00AD6303" w:rsidP="005C01E0">
      <w:pPr>
        <w:pStyle w:val="BodyText"/>
      </w:pPr>
      <w:r w:rsidRPr="001D725D">
        <w:t>The following table outlines the requirements that are in-scope for the DAF Technical Approach for each actor.</w:t>
      </w:r>
    </w:p>
    <w:p w14:paraId="008F771F" w14:textId="77777777" w:rsidR="00AD6303" w:rsidRPr="001D725D" w:rsidRDefault="00AD6303" w:rsidP="00AD6303">
      <w:pPr>
        <w:ind w:left="360"/>
      </w:pPr>
    </w:p>
    <w:tbl>
      <w:tblPr>
        <w:tblW w:w="0" w:type="auto"/>
        <w:jc w:val="center"/>
        <w:tblLook w:val="04A0" w:firstRow="1" w:lastRow="0" w:firstColumn="1" w:lastColumn="0" w:noHBand="0" w:noVBand="1"/>
      </w:tblPr>
      <w:tblGrid>
        <w:gridCol w:w="3069"/>
        <w:gridCol w:w="6489"/>
      </w:tblGrid>
      <w:tr w:rsidR="00AD6303" w:rsidRPr="001D725D" w14:paraId="5C44DC20" w14:textId="77777777" w:rsidTr="005C01E0">
        <w:trPr>
          <w:cantSplit/>
          <w:trHeight w:val="323"/>
          <w:tblHeader/>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AD99012" w14:textId="77777777" w:rsidR="00AD6303" w:rsidRPr="001D725D" w:rsidRDefault="00AD6303" w:rsidP="005C01E0">
            <w:pPr>
              <w:pStyle w:val="TableEntryHeader"/>
            </w:pPr>
            <w:r w:rsidRPr="001D725D">
              <w:t>Actor</w:t>
            </w:r>
          </w:p>
        </w:tc>
        <w:tc>
          <w:tcPr>
            <w:tcW w:w="648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778B1AC" w14:textId="77777777" w:rsidR="00AD6303" w:rsidRPr="001D725D" w:rsidRDefault="00AD6303" w:rsidP="005C01E0">
            <w:pPr>
              <w:pStyle w:val="TableEntryHeader"/>
            </w:pPr>
            <w:r w:rsidRPr="001D725D">
              <w:t>DAF Requirements</w:t>
            </w:r>
          </w:p>
        </w:tc>
      </w:tr>
      <w:tr w:rsidR="00AD6303" w:rsidRPr="001D725D" w14:paraId="22DAABCA" w14:textId="77777777" w:rsidTr="005C01E0">
        <w:trPr>
          <w:cantSplit/>
          <w:trHeight w:val="242"/>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14:paraId="58BDA881" w14:textId="77777777" w:rsidR="00AD6303" w:rsidRPr="001D725D" w:rsidRDefault="00AD6303" w:rsidP="00596008">
            <w:pPr>
              <w:pStyle w:val="TableEntry"/>
            </w:pPr>
            <w:r w:rsidRPr="001D725D">
              <w:t xml:space="preserve">Query </w:t>
            </w:r>
            <w:r w:rsidR="00596008">
              <w:t>Requestor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14:paraId="7EF63C2B" w14:textId="77777777" w:rsidR="00AD6303" w:rsidRPr="001D725D" w:rsidRDefault="00AD6303" w:rsidP="005C01E0">
            <w:pPr>
              <w:pStyle w:val="TableEntry"/>
              <w:numPr>
                <w:ilvl w:val="0"/>
                <w:numId w:val="57"/>
              </w:numPr>
            </w:pPr>
            <w:r w:rsidRPr="001D725D">
              <w:t xml:space="preserve">Generate a query for patient data or documents </w:t>
            </w:r>
          </w:p>
          <w:p w14:paraId="476F3F9F" w14:textId="77777777" w:rsidR="00AD6303" w:rsidRPr="001D725D" w:rsidRDefault="00AD6303" w:rsidP="005C01E0">
            <w:pPr>
              <w:pStyle w:val="TableEntry"/>
              <w:numPr>
                <w:ilvl w:val="0"/>
                <w:numId w:val="57"/>
              </w:numPr>
            </w:pPr>
            <w:r w:rsidRPr="001D725D">
              <w:t>Assemble authentication, authorization and consent information</w:t>
            </w:r>
          </w:p>
          <w:p w14:paraId="11E8964C" w14:textId="77777777" w:rsidR="00AD6303" w:rsidRPr="001D725D" w:rsidRDefault="00AD6303" w:rsidP="005C01E0">
            <w:pPr>
              <w:pStyle w:val="TableEntry"/>
              <w:numPr>
                <w:ilvl w:val="0"/>
                <w:numId w:val="57"/>
              </w:numPr>
            </w:pPr>
            <w:r w:rsidRPr="001D725D">
              <w:t>Package the request in a specified standardized format</w:t>
            </w:r>
          </w:p>
        </w:tc>
      </w:tr>
      <w:tr w:rsidR="00AD6303" w:rsidRPr="001D725D" w14:paraId="126DDDEA" w14:textId="77777777" w:rsidTr="005C01E0">
        <w:trPr>
          <w:cantSplit/>
          <w:trHeight w:val="287"/>
          <w:jc w:val="center"/>
        </w:trPr>
        <w:tc>
          <w:tcPr>
            <w:tcW w:w="3069" w:type="dxa"/>
            <w:tcBorders>
              <w:top w:val="single" w:sz="4" w:space="0" w:color="000000"/>
              <w:left w:val="single" w:sz="4" w:space="0" w:color="000000"/>
              <w:bottom w:val="single" w:sz="4" w:space="0" w:color="000000"/>
              <w:right w:val="single" w:sz="4" w:space="0" w:color="000000"/>
            </w:tcBorders>
            <w:shd w:val="clear" w:color="auto" w:fill="auto"/>
            <w:hideMark/>
          </w:tcPr>
          <w:p w14:paraId="39FD377B" w14:textId="77777777" w:rsidR="00AD6303" w:rsidRPr="001D725D" w:rsidRDefault="00AD6303" w:rsidP="00596008">
            <w:pPr>
              <w:pStyle w:val="TableEntry"/>
              <w:rPr>
                <w:szCs w:val="24"/>
              </w:rPr>
            </w:pPr>
            <w:r w:rsidRPr="001D725D">
              <w:rPr>
                <w:szCs w:val="24"/>
              </w:rPr>
              <w:t xml:space="preserve">Query </w:t>
            </w:r>
            <w:r w:rsidR="00596008">
              <w:rPr>
                <w:szCs w:val="24"/>
              </w:rPr>
              <w:t>Responder</w:t>
            </w:r>
          </w:p>
        </w:tc>
        <w:tc>
          <w:tcPr>
            <w:tcW w:w="6489" w:type="dxa"/>
            <w:tcBorders>
              <w:top w:val="single" w:sz="4" w:space="0" w:color="000000"/>
              <w:left w:val="single" w:sz="4" w:space="0" w:color="000000"/>
              <w:bottom w:val="single" w:sz="4" w:space="0" w:color="000000"/>
              <w:right w:val="single" w:sz="4" w:space="0" w:color="000000"/>
            </w:tcBorders>
            <w:shd w:val="clear" w:color="auto" w:fill="auto"/>
            <w:hideMark/>
          </w:tcPr>
          <w:p w14:paraId="42462E05" w14:textId="77777777" w:rsidR="00AD6303" w:rsidRPr="001D725D" w:rsidRDefault="00AD6303" w:rsidP="005C01E0">
            <w:pPr>
              <w:pStyle w:val="TableEntry"/>
              <w:numPr>
                <w:ilvl w:val="0"/>
                <w:numId w:val="58"/>
              </w:numPr>
            </w:pPr>
            <w:r w:rsidRPr="001D725D">
              <w:t>Authenticate requesting application credentials and validate authorization for data access</w:t>
            </w:r>
          </w:p>
          <w:p w14:paraId="19604279" w14:textId="77777777" w:rsidR="00AD6303" w:rsidRPr="001D725D" w:rsidRDefault="00AD6303" w:rsidP="005C01E0">
            <w:pPr>
              <w:pStyle w:val="TableEntry"/>
              <w:numPr>
                <w:ilvl w:val="0"/>
                <w:numId w:val="58"/>
              </w:numPr>
            </w:pPr>
            <w:r w:rsidRPr="001D725D">
              <w:t>Identify patient data that matches the query</w:t>
            </w:r>
          </w:p>
          <w:p w14:paraId="1CE2C878" w14:textId="77777777" w:rsidR="00AD6303" w:rsidRPr="001D725D" w:rsidRDefault="00AD6303" w:rsidP="005C01E0">
            <w:pPr>
              <w:pStyle w:val="TableEntry"/>
              <w:numPr>
                <w:ilvl w:val="0"/>
                <w:numId w:val="58"/>
              </w:numPr>
            </w:pPr>
            <w:r w:rsidRPr="001D725D">
              <w:t xml:space="preserve">Make determination to release patient data </w:t>
            </w:r>
          </w:p>
          <w:p w14:paraId="43315306" w14:textId="77777777" w:rsidR="00CE5884" w:rsidRPr="001D725D" w:rsidRDefault="00AD6303" w:rsidP="005C01E0">
            <w:pPr>
              <w:pStyle w:val="TableEntry"/>
              <w:numPr>
                <w:ilvl w:val="0"/>
                <w:numId w:val="58"/>
              </w:numPr>
            </w:pPr>
            <w:r w:rsidRPr="001D725D">
              <w:t>Transform queried patient data in a specified standardized format</w:t>
            </w:r>
          </w:p>
          <w:p w14:paraId="564AE632" w14:textId="77777777" w:rsidR="00AD6303" w:rsidRPr="001D725D" w:rsidRDefault="00CE5884" w:rsidP="005C01E0">
            <w:pPr>
              <w:pStyle w:val="TableEntry"/>
              <w:numPr>
                <w:ilvl w:val="0"/>
                <w:numId w:val="58"/>
              </w:numPr>
            </w:pPr>
            <w:r w:rsidRPr="001D725D">
              <w:t xml:space="preserve"> </w:t>
            </w:r>
            <w:r w:rsidR="00AD6303" w:rsidRPr="001D725D">
              <w:t>Package the response in a specified standardized format</w:t>
            </w:r>
          </w:p>
        </w:tc>
      </w:tr>
    </w:tbl>
    <w:p w14:paraId="1BE71401" w14:textId="77777777" w:rsidR="00AD6303" w:rsidRPr="001D725D" w:rsidRDefault="00AD6303" w:rsidP="005C01E0">
      <w:pPr>
        <w:pStyle w:val="BodyText"/>
      </w:pPr>
    </w:p>
    <w:p w14:paraId="0AF73479" w14:textId="77777777" w:rsidR="00AD6303" w:rsidRPr="001D725D" w:rsidRDefault="00AD6303" w:rsidP="005C01E0">
      <w:pPr>
        <w:pStyle w:val="BodyText"/>
      </w:pPr>
      <w:r w:rsidRPr="001D725D">
        <w:t>The following table outlines specific queries that are in-scope for the DAF Technical Approach based on the DAF Use Cases and user stories.</w:t>
      </w:r>
    </w:p>
    <w:p w14:paraId="48A4ABB8"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7020"/>
      </w:tblGrid>
      <w:tr w:rsidR="00AD6303" w:rsidRPr="001D725D" w14:paraId="2C8C6609" w14:textId="77777777"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05CA0A9" w14:textId="77777777" w:rsidR="00AD6303" w:rsidRPr="001D725D" w:rsidRDefault="00AD6303" w:rsidP="005C01E0">
            <w:pPr>
              <w:pStyle w:val="TableEntryHeader"/>
            </w:pPr>
            <w:r w:rsidRPr="001D725D">
              <w:t>DAF Queries</w:t>
            </w:r>
          </w:p>
        </w:tc>
      </w:tr>
      <w:tr w:rsidR="00AD6303" w:rsidRPr="001D725D" w14:paraId="45D72689" w14:textId="77777777"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21333DD0" w14:textId="77777777" w:rsidR="00AD6303" w:rsidRPr="001D725D" w:rsidRDefault="00AD6303" w:rsidP="005C01E0">
            <w:pPr>
              <w:pStyle w:val="TableEntry"/>
            </w:pPr>
            <w:r w:rsidRPr="001D725D">
              <w:t>Find Document(s) based on Patient Identifiers</w:t>
            </w:r>
          </w:p>
        </w:tc>
      </w:tr>
      <w:tr w:rsidR="00AD6303" w:rsidRPr="001D725D" w14:paraId="7001983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69EE24AB" w14:textId="77777777" w:rsidR="00AD6303" w:rsidRPr="001D725D" w:rsidRDefault="00AD6303" w:rsidP="005C01E0">
            <w:pPr>
              <w:pStyle w:val="TableEntry"/>
            </w:pPr>
            <w:r w:rsidRPr="001D725D">
              <w:t>Find Document(s) based on Patient Demographics</w:t>
            </w:r>
          </w:p>
        </w:tc>
      </w:tr>
      <w:tr w:rsidR="00AD6303" w:rsidRPr="001D725D" w14:paraId="29144C1F"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0839B653" w14:textId="77777777" w:rsidR="00AD6303" w:rsidRPr="001D725D" w:rsidRDefault="00AD6303" w:rsidP="005C01E0">
            <w:pPr>
              <w:pStyle w:val="TableEntry"/>
            </w:pPr>
            <w:r w:rsidRPr="001D725D">
              <w:t xml:space="preserve">Get Document(s) based on Patient Identifiers </w:t>
            </w:r>
          </w:p>
        </w:tc>
      </w:tr>
      <w:tr w:rsidR="00AD6303" w:rsidRPr="001D725D" w14:paraId="75D0D9F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0AB8FD0F" w14:textId="77777777" w:rsidR="00AD6303" w:rsidRPr="001D725D" w:rsidRDefault="00AD6303" w:rsidP="005C01E0">
            <w:pPr>
              <w:pStyle w:val="TableEntry"/>
            </w:pPr>
            <w:r w:rsidRPr="001D725D">
              <w:t>Get Document(s) based on Patient Demographics</w:t>
            </w:r>
          </w:p>
        </w:tc>
      </w:tr>
      <w:tr w:rsidR="00AD6303" w:rsidRPr="001D725D" w14:paraId="0CDB71CD"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68472821" w14:textId="77777777" w:rsidR="00AD6303" w:rsidRPr="001D725D" w:rsidRDefault="00AD6303" w:rsidP="005C01E0">
            <w:pPr>
              <w:pStyle w:val="TableEntry"/>
            </w:pPr>
            <w:r w:rsidRPr="001D725D">
              <w:t>Get Document(s) based on Document Identifiers</w:t>
            </w:r>
          </w:p>
        </w:tc>
      </w:tr>
      <w:tr w:rsidR="00AD6303" w:rsidRPr="001D725D" w14:paraId="581E5697"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59A989F5" w14:textId="77777777" w:rsidR="00AD6303" w:rsidRPr="001D725D" w:rsidRDefault="00AD6303" w:rsidP="005C01E0">
            <w:pPr>
              <w:pStyle w:val="TableEntry"/>
            </w:pPr>
            <w:r w:rsidRPr="001D725D">
              <w:t>Get Document(s) for multiple patients based on patient identifiers</w:t>
            </w:r>
          </w:p>
        </w:tc>
      </w:tr>
      <w:tr w:rsidR="00AD6303" w:rsidRPr="001D725D" w14:paraId="7DEE8E5F"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1EECCFDA" w14:textId="77777777" w:rsidR="00AD6303" w:rsidRPr="001D725D" w:rsidRDefault="00AD6303" w:rsidP="005C01E0">
            <w:pPr>
              <w:pStyle w:val="TableEntry"/>
            </w:pPr>
            <w:r w:rsidRPr="001D725D">
              <w:t>Find Patient Identifiers based on Patient Demographics</w:t>
            </w:r>
          </w:p>
        </w:tc>
      </w:tr>
      <w:tr w:rsidR="00AD6303" w:rsidRPr="001D725D" w14:paraId="6EEAB5E1"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43D8CAD9" w14:textId="77777777" w:rsidR="00AD6303" w:rsidRPr="001D725D" w:rsidRDefault="00AD6303" w:rsidP="005C01E0">
            <w:pPr>
              <w:pStyle w:val="TableEntry"/>
            </w:pPr>
            <w:r w:rsidRPr="001D725D">
              <w:t>Find Patient Demographics based on Patient Identifiers</w:t>
            </w:r>
          </w:p>
        </w:tc>
      </w:tr>
    </w:tbl>
    <w:p w14:paraId="3D506AC8" w14:textId="77777777" w:rsidR="00AD6303" w:rsidRPr="001D725D" w:rsidRDefault="00AD6303" w:rsidP="005C01E0">
      <w:pPr>
        <w:pStyle w:val="BodyText"/>
      </w:pPr>
    </w:p>
    <w:p w14:paraId="511D3FD0" w14:textId="77777777" w:rsidR="00AD6303" w:rsidRPr="001D725D" w:rsidRDefault="00AD6303" w:rsidP="005C01E0">
      <w:pPr>
        <w:pStyle w:val="BodyText"/>
      </w:pPr>
      <w:r w:rsidRPr="001D725D">
        <w:t>In addition to the above requirements and queries the following supporting capabilities are in-scope for the DAF Technical Approach.</w:t>
      </w:r>
    </w:p>
    <w:p w14:paraId="6A260180"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7020"/>
      </w:tblGrid>
      <w:tr w:rsidR="00AD6303" w:rsidRPr="001D725D" w14:paraId="6029A21E" w14:textId="77777777" w:rsidTr="005C01E0">
        <w:trPr>
          <w:cantSplit/>
          <w:trHeight w:val="323"/>
          <w:tblHeader/>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F147DC4" w14:textId="77777777" w:rsidR="00AD6303" w:rsidRPr="001D725D" w:rsidRDefault="00AD6303" w:rsidP="005C01E0">
            <w:pPr>
              <w:pStyle w:val="TableEntryHeader"/>
            </w:pPr>
            <w:r w:rsidRPr="001D725D">
              <w:t xml:space="preserve">      </w:t>
            </w:r>
            <w:r w:rsidRPr="001D725D">
              <w:br w:type="page"/>
              <w:t>DAF Supporting Capabilities</w:t>
            </w:r>
          </w:p>
        </w:tc>
      </w:tr>
      <w:tr w:rsidR="00AD6303" w:rsidRPr="001D725D" w14:paraId="1EA25067" w14:textId="77777777" w:rsidTr="00855EC4">
        <w:trPr>
          <w:cantSplit/>
          <w:trHeight w:val="242"/>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383D318A" w14:textId="77777777" w:rsidR="00AD6303" w:rsidRPr="001D725D" w:rsidRDefault="00AD6303" w:rsidP="005C01E0">
            <w:pPr>
              <w:pStyle w:val="TableEntry"/>
            </w:pPr>
            <w:r w:rsidRPr="001D725D">
              <w:t>Provide message integrity and confidentiality of queries and results exchanged between the Query Requestor and the Query Responder</w:t>
            </w:r>
          </w:p>
        </w:tc>
      </w:tr>
      <w:tr w:rsidR="00AD6303" w:rsidRPr="001D725D" w14:paraId="3804DE0C"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hideMark/>
          </w:tcPr>
          <w:p w14:paraId="53F34E04" w14:textId="77777777" w:rsidR="00AD6303" w:rsidRPr="001D725D" w:rsidRDefault="00AD6303" w:rsidP="005C01E0">
            <w:pPr>
              <w:pStyle w:val="TableEntry"/>
            </w:pPr>
            <w:r w:rsidRPr="001D725D">
              <w:lastRenderedPageBreak/>
              <w:t>Ability to provide user and system identities as necessary for authentication and authorization</w:t>
            </w:r>
          </w:p>
        </w:tc>
      </w:tr>
      <w:tr w:rsidR="00AD6303" w:rsidRPr="001D725D" w14:paraId="52588B79" w14:textId="77777777" w:rsidTr="00855EC4">
        <w:trPr>
          <w:cantSplit/>
          <w:trHeight w:val="287"/>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Pr>
          <w:p w14:paraId="2DC75019" w14:textId="77777777" w:rsidR="00AD6303" w:rsidRPr="001D725D" w:rsidRDefault="00AD6303" w:rsidP="005C01E0">
            <w:pPr>
              <w:pStyle w:val="TableEntry"/>
            </w:pPr>
            <w:r w:rsidRPr="001D725D">
              <w:t xml:space="preserve">Ability to tag the queries and the query results with security metadata that will enable policy enforcement for query execution and data disclosure </w:t>
            </w:r>
          </w:p>
        </w:tc>
      </w:tr>
    </w:tbl>
    <w:p w14:paraId="29EB8A3C" w14:textId="77777777" w:rsidR="00AD6303" w:rsidRPr="001D725D" w:rsidRDefault="00AD6303" w:rsidP="005C01E0">
      <w:pPr>
        <w:pStyle w:val="BodyText"/>
      </w:pPr>
      <w:bookmarkStart w:id="375" w:name="_Toc325660320"/>
      <w:bookmarkStart w:id="376" w:name="_Ref332273075"/>
    </w:p>
    <w:p w14:paraId="4C22DB24" w14:textId="77777777" w:rsidR="00AD6303" w:rsidRPr="001D725D" w:rsidRDefault="00AD6303" w:rsidP="005C01E0">
      <w:pPr>
        <w:pStyle w:val="BodyText"/>
      </w:pPr>
      <w:r w:rsidRPr="001D725D">
        <w:t>The next section defines the DAF Technical Approach and identifies the standards that have been selected to support the necessary requirements outlined in this section.</w:t>
      </w:r>
    </w:p>
    <w:p w14:paraId="703DC885" w14:textId="77777777" w:rsidR="00AD6303" w:rsidRPr="001D725D" w:rsidRDefault="00AD6303" w:rsidP="005C01E0">
      <w:pPr>
        <w:pStyle w:val="Heading1"/>
      </w:pPr>
      <w:bookmarkStart w:id="377" w:name="_DAF_Technical_Approach"/>
      <w:bookmarkStart w:id="378" w:name="_Toc418502111"/>
      <w:bookmarkStart w:id="379" w:name="_Toc418525958"/>
      <w:bookmarkStart w:id="380" w:name="_Toc418866134"/>
      <w:bookmarkStart w:id="381" w:name="_Toc303840484"/>
      <w:bookmarkEnd w:id="377"/>
      <w:r w:rsidRPr="001D725D">
        <w:lastRenderedPageBreak/>
        <w:t>DAF Technical Approach</w:t>
      </w:r>
      <w:bookmarkEnd w:id="375"/>
      <w:bookmarkEnd w:id="376"/>
      <w:r w:rsidRPr="001D725D">
        <w:t xml:space="preserve"> – Query Stacks and Building Blocks</w:t>
      </w:r>
      <w:bookmarkEnd w:id="378"/>
      <w:bookmarkEnd w:id="379"/>
      <w:bookmarkEnd w:id="380"/>
      <w:bookmarkEnd w:id="381"/>
    </w:p>
    <w:p w14:paraId="0D428B5C" w14:textId="77777777" w:rsidR="00AD6303" w:rsidRPr="001D725D" w:rsidRDefault="00AD6303" w:rsidP="00AD6303">
      <w:r w:rsidRPr="001D725D">
        <w:t xml:space="preserve">The DAF Technical Approach outlines the various building blocks that will be used to implement the DAF Use Cases. The building blocks used by the DAF Technical Approach are shown in the </w:t>
      </w:r>
      <w:r w:rsidR="008C0839">
        <w:t>f</w:t>
      </w:r>
      <w:r w:rsidRPr="001D725D">
        <w:t>igure below.</w:t>
      </w:r>
    </w:p>
    <w:p w14:paraId="4CE8F168" w14:textId="77777777" w:rsidR="00AD6303" w:rsidRPr="001D725D" w:rsidRDefault="00073365" w:rsidP="00AD6303">
      <w:pPr>
        <w:jc w:val="center"/>
      </w:pPr>
      <w:r w:rsidRPr="001D725D">
        <w:rPr>
          <w:noProof/>
        </w:rPr>
        <w:drawing>
          <wp:inline distT="0" distB="0" distL="0" distR="0" wp14:anchorId="5EBE5AED" wp14:editId="47B30EF6">
            <wp:extent cx="2463800" cy="3216275"/>
            <wp:effectExtent l="0" t="0" r="0"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3800" cy="3216275"/>
                    </a:xfrm>
                    <a:prstGeom prst="rect">
                      <a:avLst/>
                    </a:prstGeom>
                    <a:noFill/>
                    <a:ln>
                      <a:noFill/>
                    </a:ln>
                  </pic:spPr>
                </pic:pic>
              </a:graphicData>
            </a:graphic>
          </wp:inline>
        </w:drawing>
      </w:r>
    </w:p>
    <w:p w14:paraId="1F820A56" w14:textId="77777777" w:rsidR="00AD6303" w:rsidRPr="001D725D" w:rsidRDefault="00AD6303" w:rsidP="00AD6303">
      <w:pPr>
        <w:keepNext/>
      </w:pPr>
    </w:p>
    <w:p w14:paraId="5AD339C4" w14:textId="31A381F5" w:rsidR="00AD6303" w:rsidRPr="001D725D" w:rsidRDefault="00AD6303" w:rsidP="00AD6303">
      <w:pPr>
        <w:pStyle w:val="Caption"/>
      </w:pPr>
      <w:bookmarkStart w:id="382" w:name="_Toc418866557"/>
      <w:r w:rsidRPr="001D725D">
        <w:t>Figure</w:t>
      </w:r>
      <w:r w:rsidR="00A42452">
        <w:t xml:space="preserve"> </w:t>
      </w:r>
      <w:ins w:id="383" w:author="Lynn" w:date="2015-09-14T08:16:00Z">
        <w:r w:rsidR="002D75BC">
          <w:t>2</w:t>
        </w:r>
      </w:ins>
      <w:del w:id="384" w:author="Lynn" w:date="2015-09-14T08:16:00Z">
        <w:r w:rsidR="00FC4B7D" w:rsidDel="002D75BC">
          <w:delText>3</w:delText>
        </w:r>
      </w:del>
      <w:r w:rsidR="00FC4B7D">
        <w:t xml:space="preserve">-1: </w:t>
      </w:r>
      <w:r w:rsidR="000669AD">
        <w:t>B</w:t>
      </w:r>
      <w:r w:rsidRPr="001D725D">
        <w:t>uilding Blocks – Data Access Framework Technical Approach</w:t>
      </w:r>
      <w:bookmarkEnd w:id="382"/>
    </w:p>
    <w:p w14:paraId="745BFAB4" w14:textId="77777777" w:rsidR="00AD6303" w:rsidRPr="001D725D" w:rsidRDefault="00AD6303" w:rsidP="005C01E0">
      <w:pPr>
        <w:pStyle w:val="BodyText"/>
      </w:pPr>
    </w:p>
    <w:p w14:paraId="07ADB7D1" w14:textId="77777777" w:rsidR="00AD6303" w:rsidRPr="001D725D" w:rsidRDefault="00AD6303" w:rsidP="005C01E0">
      <w:pPr>
        <w:pStyle w:val="BodyText"/>
      </w:pPr>
      <w:r w:rsidRPr="001D725D">
        <w:t>The DAF Technical Approach building blocks are defined in the table below.</w:t>
      </w:r>
    </w:p>
    <w:p w14:paraId="2E717A1C"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2797"/>
        <w:gridCol w:w="6779"/>
      </w:tblGrid>
      <w:tr w:rsidR="00AD6303" w:rsidRPr="001D725D" w14:paraId="7E8FE493" w14:textId="77777777" w:rsidTr="005C01E0">
        <w:trPr>
          <w:cantSplit/>
          <w:trHeight w:val="323"/>
          <w:tblHeader/>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664BF4" w14:textId="77777777" w:rsidR="00AD6303" w:rsidRPr="001D725D" w:rsidRDefault="00AD6303" w:rsidP="005C01E0">
            <w:pPr>
              <w:pStyle w:val="TableEntryHeader"/>
            </w:pPr>
            <w:r w:rsidRPr="001D725D">
              <w:t>Building Block</w:t>
            </w:r>
          </w:p>
        </w:tc>
        <w:tc>
          <w:tcPr>
            <w:tcW w:w="76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7CA9EE" w14:textId="77777777" w:rsidR="00AD6303" w:rsidRPr="001D725D" w:rsidRDefault="00AD6303" w:rsidP="005C01E0">
            <w:pPr>
              <w:pStyle w:val="TableEntryHeader"/>
            </w:pPr>
            <w:r w:rsidRPr="001D725D">
              <w:t>Purpose</w:t>
            </w:r>
          </w:p>
        </w:tc>
      </w:tr>
      <w:tr w:rsidR="00AD6303" w:rsidRPr="001D725D" w14:paraId="2F840B14" w14:textId="77777777" w:rsidTr="00855EC4">
        <w:trPr>
          <w:cantSplit/>
          <w:trHeight w:val="242"/>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14:paraId="7140E8CA" w14:textId="77777777" w:rsidR="00AD6303" w:rsidRPr="001D725D" w:rsidRDefault="00AD6303" w:rsidP="005C01E0">
            <w:pPr>
              <w:pStyle w:val="TableEntry"/>
            </w:pPr>
            <w:r w:rsidRPr="001D725D">
              <w:t>Transport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14:paraId="622F844B" w14:textId="77777777" w:rsidR="00AD6303" w:rsidRPr="001D725D" w:rsidRDefault="00AD6303" w:rsidP="005C01E0">
            <w:pPr>
              <w:pStyle w:val="TableEntry"/>
              <w:numPr>
                <w:ilvl w:val="0"/>
                <w:numId w:val="59"/>
              </w:numPr>
            </w:pPr>
            <w:r w:rsidRPr="001D725D">
              <w:t>Transport Layer defines the standards and specifications used to transport queries and query results between the Query Requestor and the Query Responder. An example standard would be HTTP.</w:t>
            </w:r>
          </w:p>
          <w:p w14:paraId="53F31546" w14:textId="77777777" w:rsidR="00AD6303" w:rsidRPr="001D725D" w:rsidRDefault="00AD6303" w:rsidP="005C01E0">
            <w:pPr>
              <w:pStyle w:val="TableEntry"/>
              <w:numPr>
                <w:ilvl w:val="0"/>
                <w:numId w:val="59"/>
              </w:numPr>
            </w:pPr>
            <w:r w:rsidRPr="001D725D">
              <w:t>Transport Layer also identifies the standards used to package the queries and query results along with the necessary metadata. These standards typically bridge the generic transport standards like HTTP to specific domains like healthcare. An example standard would be SOAP 1.2 which is used to bridge HTTP and the healthcare specific queries.</w:t>
            </w:r>
          </w:p>
        </w:tc>
      </w:tr>
      <w:tr w:rsidR="00AD6303" w:rsidRPr="001D725D" w14:paraId="0AD77F45"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hideMark/>
          </w:tcPr>
          <w:p w14:paraId="77A9C046" w14:textId="77777777" w:rsidR="00AD6303" w:rsidRPr="001D725D" w:rsidRDefault="00AD6303" w:rsidP="005C01E0">
            <w:pPr>
              <w:pStyle w:val="TableEntry"/>
              <w:rPr>
                <w:szCs w:val="24"/>
              </w:rPr>
            </w:pPr>
            <w:r w:rsidRPr="001D725D">
              <w:rPr>
                <w:szCs w:val="24"/>
              </w:rPr>
              <w:lastRenderedPageBreak/>
              <w:t>Security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hideMark/>
          </w:tcPr>
          <w:p w14:paraId="46423E9B" w14:textId="77777777" w:rsidR="00AD6303" w:rsidRPr="001D725D" w:rsidRDefault="00AD6303" w:rsidP="005C01E0">
            <w:pPr>
              <w:pStyle w:val="TableEntry"/>
              <w:numPr>
                <w:ilvl w:val="0"/>
                <w:numId w:val="34"/>
              </w:numPr>
            </w:pPr>
            <w:r w:rsidRPr="001D725D">
              <w:t>The layer is used to specify standards for various security aspects which include the following</w:t>
            </w:r>
          </w:p>
          <w:p w14:paraId="76689FD7" w14:textId="77777777" w:rsidR="00AD6303" w:rsidRPr="001D725D" w:rsidRDefault="00AD6303" w:rsidP="005C01E0">
            <w:pPr>
              <w:pStyle w:val="TableEntry"/>
              <w:numPr>
                <w:ilvl w:val="1"/>
                <w:numId w:val="34"/>
              </w:numPr>
            </w:pPr>
            <w:r w:rsidRPr="001D725D">
              <w:t>Authentication</w:t>
            </w:r>
          </w:p>
          <w:p w14:paraId="26C8EBA6" w14:textId="77777777" w:rsidR="00AD6303" w:rsidRPr="001D725D" w:rsidRDefault="00AD6303" w:rsidP="005C01E0">
            <w:pPr>
              <w:pStyle w:val="TableEntry"/>
              <w:numPr>
                <w:ilvl w:val="1"/>
                <w:numId w:val="34"/>
              </w:numPr>
            </w:pPr>
            <w:r w:rsidRPr="001D725D">
              <w:t>Access Control and Authorization</w:t>
            </w:r>
          </w:p>
          <w:p w14:paraId="0505128E" w14:textId="77777777" w:rsidR="00AD6303" w:rsidRPr="001D725D" w:rsidRDefault="00AD6303" w:rsidP="005C01E0">
            <w:pPr>
              <w:pStyle w:val="TableEntry"/>
              <w:numPr>
                <w:ilvl w:val="1"/>
                <w:numId w:val="34"/>
              </w:numPr>
            </w:pPr>
            <w:r w:rsidRPr="001D725D">
              <w:t>Message Integrity</w:t>
            </w:r>
          </w:p>
          <w:p w14:paraId="2EA57D7F" w14:textId="77777777" w:rsidR="00AD6303" w:rsidRPr="001D725D" w:rsidRDefault="00AD6303" w:rsidP="005C01E0">
            <w:pPr>
              <w:pStyle w:val="TableEntry"/>
              <w:numPr>
                <w:ilvl w:val="1"/>
                <w:numId w:val="34"/>
              </w:numPr>
            </w:pPr>
            <w:r w:rsidRPr="001D725D">
              <w:t>Confidentiality</w:t>
            </w:r>
          </w:p>
          <w:p w14:paraId="1DCC358C" w14:textId="77777777" w:rsidR="00AD6303" w:rsidRPr="001D725D" w:rsidRDefault="00AD6303" w:rsidP="005C01E0">
            <w:pPr>
              <w:pStyle w:val="TableEntry"/>
              <w:numPr>
                <w:ilvl w:val="1"/>
                <w:numId w:val="34"/>
              </w:numPr>
            </w:pPr>
            <w:r w:rsidRPr="001D725D">
              <w:t xml:space="preserve">Auditing </w:t>
            </w:r>
          </w:p>
          <w:p w14:paraId="3E2F0F7B" w14:textId="77777777" w:rsidR="00AD6303" w:rsidRPr="001D725D" w:rsidRDefault="00AD6303" w:rsidP="005C01E0">
            <w:pPr>
              <w:pStyle w:val="TableEntry"/>
              <w:numPr>
                <w:ilvl w:val="1"/>
                <w:numId w:val="34"/>
              </w:numPr>
            </w:pPr>
            <w:r w:rsidRPr="001D725D">
              <w:t>Disclosure requirements</w:t>
            </w:r>
          </w:p>
          <w:p w14:paraId="2E71B06F" w14:textId="77777777" w:rsidR="00AD6303" w:rsidRPr="001D725D" w:rsidRDefault="00AD6303" w:rsidP="005C01E0">
            <w:pPr>
              <w:pStyle w:val="TableEntry"/>
              <w:numPr>
                <w:ilvl w:val="1"/>
                <w:numId w:val="34"/>
              </w:numPr>
            </w:pPr>
            <w:r w:rsidRPr="001D725D">
              <w:t>Consent</w:t>
            </w:r>
          </w:p>
          <w:p w14:paraId="5A8A687E" w14:textId="77777777" w:rsidR="00AD6303" w:rsidRPr="001D725D" w:rsidRDefault="00AD6303" w:rsidP="005C01E0">
            <w:pPr>
              <w:pStyle w:val="TableEntry"/>
              <w:numPr>
                <w:ilvl w:val="1"/>
                <w:numId w:val="34"/>
              </w:numPr>
            </w:pPr>
            <w:r w:rsidRPr="001D725D">
              <w:t>Security Metadata for Query and Query Results to enable any of the above security functions</w:t>
            </w:r>
          </w:p>
        </w:tc>
      </w:tr>
      <w:tr w:rsidR="00AD6303" w:rsidRPr="001D725D" w14:paraId="025249E9"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083A3736" w14:textId="77777777" w:rsidR="00AD6303" w:rsidRPr="001D725D" w:rsidRDefault="00AD6303" w:rsidP="005C01E0">
            <w:pPr>
              <w:pStyle w:val="TableEntry"/>
              <w:rPr>
                <w:szCs w:val="24"/>
              </w:rPr>
            </w:pPr>
            <w:r w:rsidRPr="001D725D">
              <w:rPr>
                <w:szCs w:val="24"/>
              </w:rPr>
              <w:t>Information Models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3C64CE7C" w14:textId="77777777" w:rsidR="00AD6303" w:rsidRPr="001D725D" w:rsidRDefault="00AD6303" w:rsidP="005C01E0">
            <w:pPr>
              <w:pStyle w:val="TableEntry"/>
              <w:numPr>
                <w:ilvl w:val="0"/>
                <w:numId w:val="34"/>
              </w:numPr>
            </w:pPr>
            <w:r w:rsidRPr="001D725D">
              <w:t>The layer is used to specify the information models and the corresponding data definitions that are used to define the queries and the query results.</w:t>
            </w:r>
          </w:p>
        </w:tc>
      </w:tr>
      <w:tr w:rsidR="00AD6303" w:rsidRPr="001D725D" w14:paraId="6FAC009F"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29EA2179" w14:textId="77777777" w:rsidR="00AD6303" w:rsidRPr="001D725D" w:rsidRDefault="00AD6303" w:rsidP="005C01E0">
            <w:pPr>
              <w:pStyle w:val="TableEntry"/>
              <w:rPr>
                <w:szCs w:val="24"/>
              </w:rPr>
            </w:pPr>
            <w:r w:rsidRPr="001D725D">
              <w:rPr>
                <w:szCs w:val="24"/>
              </w:rPr>
              <w:t>Query Structure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1612F0C9" w14:textId="77777777" w:rsidR="00AD6303" w:rsidRPr="001D725D" w:rsidRDefault="00AD6303" w:rsidP="005C01E0">
            <w:pPr>
              <w:pStyle w:val="TableEntry"/>
              <w:numPr>
                <w:ilvl w:val="0"/>
                <w:numId w:val="34"/>
              </w:numPr>
            </w:pPr>
            <w:r w:rsidRPr="001D725D">
              <w:t>Query Structure Layer is used to specify the standards, vocabularies and value sets that will be used to construct queries.</w:t>
            </w:r>
          </w:p>
        </w:tc>
      </w:tr>
      <w:tr w:rsidR="00AD6303" w:rsidRPr="001D725D" w14:paraId="16B88AE3" w14:textId="77777777" w:rsidTr="00855EC4">
        <w:trPr>
          <w:cantSplit/>
          <w:trHeight w:val="287"/>
          <w:jc w:val="center"/>
        </w:trPr>
        <w:tc>
          <w:tcPr>
            <w:tcW w:w="3200" w:type="dxa"/>
            <w:tcBorders>
              <w:top w:val="single" w:sz="4" w:space="0" w:color="000000"/>
              <w:left w:val="single" w:sz="4" w:space="0" w:color="000000"/>
              <w:bottom w:val="single" w:sz="4" w:space="0" w:color="000000"/>
              <w:right w:val="single" w:sz="4" w:space="0" w:color="000000"/>
            </w:tcBorders>
            <w:shd w:val="clear" w:color="auto" w:fill="auto"/>
          </w:tcPr>
          <w:p w14:paraId="34A0B70B" w14:textId="77777777" w:rsidR="00AD6303" w:rsidRPr="001D725D" w:rsidRDefault="00AD6303" w:rsidP="005C01E0">
            <w:pPr>
              <w:pStyle w:val="TableEntry"/>
              <w:rPr>
                <w:szCs w:val="24"/>
              </w:rPr>
            </w:pPr>
            <w:r w:rsidRPr="001D725D">
              <w:rPr>
                <w:szCs w:val="24"/>
              </w:rPr>
              <w:t>Query Results Layer</w:t>
            </w:r>
          </w:p>
        </w:tc>
        <w:tc>
          <w:tcPr>
            <w:tcW w:w="7699" w:type="dxa"/>
            <w:tcBorders>
              <w:top w:val="single" w:sz="4" w:space="0" w:color="000000"/>
              <w:left w:val="single" w:sz="4" w:space="0" w:color="000000"/>
              <w:bottom w:val="single" w:sz="4" w:space="0" w:color="000000"/>
              <w:right w:val="single" w:sz="4" w:space="0" w:color="000000"/>
            </w:tcBorders>
            <w:shd w:val="clear" w:color="auto" w:fill="auto"/>
          </w:tcPr>
          <w:p w14:paraId="149AEE66" w14:textId="77777777" w:rsidR="00AD6303" w:rsidRPr="001D725D" w:rsidRDefault="00AD6303" w:rsidP="005C01E0">
            <w:pPr>
              <w:pStyle w:val="TableEntry"/>
              <w:numPr>
                <w:ilvl w:val="0"/>
                <w:numId w:val="34"/>
              </w:numPr>
            </w:pPr>
            <w:r w:rsidRPr="001D725D">
              <w:t>Query Results Layer is used to specify the standards, vocabularies and value sets that will be used to construct query results.</w:t>
            </w:r>
          </w:p>
        </w:tc>
      </w:tr>
    </w:tbl>
    <w:p w14:paraId="40B4D30C" w14:textId="77777777" w:rsidR="00AD6303" w:rsidRPr="001D725D" w:rsidRDefault="00AD6303" w:rsidP="005C01E0">
      <w:pPr>
        <w:pStyle w:val="BodyText"/>
      </w:pPr>
    </w:p>
    <w:p w14:paraId="7411501E" w14:textId="77777777" w:rsidR="00AD6303" w:rsidRPr="001D725D" w:rsidRDefault="00AD6303" w:rsidP="005C01E0">
      <w:pPr>
        <w:pStyle w:val="BodyText"/>
      </w:pPr>
      <w:r w:rsidRPr="001D725D">
        <w:t xml:space="preserve">The DAF building blocks defined above are chosen to minimize the impact of changes in a particular layer propagating to the other layers. For example, changing the standards used for security functions should have minimal effect on query structure and query results. Similarly changes to query structure or query results should also have minimal impact on the standards used to transport queries. </w:t>
      </w:r>
    </w:p>
    <w:p w14:paraId="573B8A28" w14:textId="77777777" w:rsidR="00AD6303" w:rsidRPr="001D725D" w:rsidRDefault="00AD6303" w:rsidP="005C01E0">
      <w:pPr>
        <w:pStyle w:val="Heading2"/>
        <w:rPr>
          <w:noProof w:val="0"/>
        </w:rPr>
      </w:pPr>
      <w:bookmarkStart w:id="385" w:name="_Toc418502112"/>
      <w:bookmarkStart w:id="386" w:name="_Toc418525959"/>
      <w:bookmarkStart w:id="387" w:name="_Toc418866135"/>
      <w:bookmarkStart w:id="388" w:name="_Toc303840485"/>
      <w:r w:rsidRPr="001D725D">
        <w:rPr>
          <w:noProof w:val="0"/>
        </w:rPr>
        <w:t>Query Stack</w:t>
      </w:r>
      <w:bookmarkEnd w:id="385"/>
      <w:bookmarkEnd w:id="386"/>
      <w:bookmarkEnd w:id="387"/>
      <w:bookmarkEnd w:id="388"/>
      <w:r w:rsidRPr="001D725D">
        <w:rPr>
          <w:noProof w:val="0"/>
        </w:rPr>
        <w:t xml:space="preserve"> </w:t>
      </w:r>
    </w:p>
    <w:p w14:paraId="222FF2BB" w14:textId="77777777" w:rsidR="00AD6303" w:rsidRPr="001D725D" w:rsidRDefault="00AD6303" w:rsidP="00AD6303">
      <w:r w:rsidRPr="001D725D">
        <w:t>The DAF Technical Approach building blocks defined above is called a Query Stack for the purposes of DAF and will be referenced throughout the document going forward.</w:t>
      </w:r>
    </w:p>
    <w:p w14:paraId="247FAD60" w14:textId="77777777" w:rsidR="00AD6303" w:rsidRPr="001D725D" w:rsidRDefault="00AD6303" w:rsidP="005C01E0">
      <w:pPr>
        <w:pStyle w:val="Heading2"/>
        <w:rPr>
          <w:noProof w:val="0"/>
        </w:rPr>
      </w:pPr>
      <w:bookmarkStart w:id="389" w:name="_Toc418502113"/>
      <w:bookmarkStart w:id="390" w:name="_Toc418525960"/>
      <w:bookmarkStart w:id="391" w:name="_Toc418866136"/>
      <w:bookmarkStart w:id="392" w:name="_Toc325660321"/>
      <w:bookmarkStart w:id="393" w:name="_Ref332273084"/>
      <w:bookmarkStart w:id="394" w:name="_Toc303840486"/>
      <w:r w:rsidRPr="001D725D">
        <w:rPr>
          <w:noProof w:val="0"/>
        </w:rPr>
        <w:t>DAF Query Execution Context (Governance)</w:t>
      </w:r>
      <w:bookmarkEnd w:id="389"/>
      <w:bookmarkEnd w:id="390"/>
      <w:bookmarkEnd w:id="391"/>
      <w:bookmarkEnd w:id="394"/>
    </w:p>
    <w:p w14:paraId="512B139E" w14:textId="77777777" w:rsidR="00AD6303" w:rsidRPr="001D725D" w:rsidRDefault="00AD6303" w:rsidP="00AD6303">
      <w:pPr>
        <w:rPr>
          <w:lang w:bidi="en-US"/>
        </w:rPr>
      </w:pPr>
      <w:r w:rsidRPr="001D725D">
        <w:rPr>
          <w:lang w:bidi="en-US"/>
        </w:rPr>
        <w:t>The context in which a DAF query is executed has a larger impact on the standards specified in the Security Layer. In order to define these standards it is important to define the various contexts in which a DAF query is executed. The DAF query execution context is sometimes also referred to as the governance model under which the query is executed. The next few paragraphs define the various contexts in which a DAF query can be executed.</w:t>
      </w:r>
    </w:p>
    <w:p w14:paraId="7C9C62C5" w14:textId="77777777" w:rsidR="00AD6303" w:rsidRPr="001D725D" w:rsidRDefault="00AD6303" w:rsidP="005C01E0">
      <w:pPr>
        <w:pStyle w:val="Heading3"/>
        <w:rPr>
          <w:noProof w:val="0"/>
        </w:rPr>
      </w:pPr>
      <w:bookmarkStart w:id="395" w:name="_Toc418502114"/>
      <w:bookmarkStart w:id="396" w:name="_Toc418525961"/>
      <w:bookmarkStart w:id="397" w:name="_Toc418866137"/>
      <w:bookmarkStart w:id="398" w:name="_Toc303840487"/>
      <w:r w:rsidRPr="001D725D">
        <w:rPr>
          <w:noProof w:val="0"/>
        </w:rPr>
        <w:t>Local or Intra-Enterprise</w:t>
      </w:r>
      <w:bookmarkEnd w:id="395"/>
      <w:bookmarkEnd w:id="396"/>
      <w:bookmarkEnd w:id="397"/>
      <w:bookmarkEnd w:id="398"/>
    </w:p>
    <w:p w14:paraId="16861F9F" w14:textId="77777777" w:rsidR="00AD6303" w:rsidRPr="001D725D" w:rsidRDefault="00AD6303" w:rsidP="00AD6303">
      <w:pPr>
        <w:rPr>
          <w:lang w:bidi="en-US"/>
        </w:rPr>
      </w:pPr>
      <w:r w:rsidRPr="001D725D">
        <w:rPr>
          <w:lang w:bidi="en-US"/>
        </w:rPr>
        <w:t>In the context of a Local or Intra-Enterprise query, a single enterprise controls both the Query Requesting Application and the Query Responding Application and hence will prescribe the necessary and appropriate security controls for this to occur. The controls will be based on additional security controls that are already in place within the enterprise.</w:t>
      </w:r>
    </w:p>
    <w:p w14:paraId="3277DA93" w14:textId="77777777" w:rsidR="00AD6303" w:rsidRPr="001D725D" w:rsidRDefault="00AD6303" w:rsidP="005C01E0">
      <w:pPr>
        <w:pStyle w:val="Heading3"/>
        <w:rPr>
          <w:noProof w:val="0"/>
        </w:rPr>
      </w:pPr>
      <w:bookmarkStart w:id="399" w:name="_Toc418502115"/>
      <w:bookmarkStart w:id="400" w:name="_Toc418525962"/>
      <w:bookmarkStart w:id="401" w:name="_Toc418866138"/>
      <w:bookmarkStart w:id="402" w:name="_Toc303840488"/>
      <w:r w:rsidRPr="001D725D">
        <w:rPr>
          <w:noProof w:val="0"/>
        </w:rPr>
        <w:t>Targeted or Inter-Enterprise</w:t>
      </w:r>
      <w:bookmarkEnd w:id="399"/>
      <w:bookmarkEnd w:id="400"/>
      <w:bookmarkEnd w:id="401"/>
      <w:bookmarkEnd w:id="402"/>
    </w:p>
    <w:p w14:paraId="3B08FBA4" w14:textId="77777777" w:rsidR="00AD6303" w:rsidRPr="001D725D" w:rsidRDefault="00AD6303" w:rsidP="00AD6303">
      <w:pPr>
        <w:rPr>
          <w:lang w:bidi="en-US"/>
        </w:rPr>
      </w:pPr>
      <w:r w:rsidRPr="001D725D">
        <w:rPr>
          <w:lang w:bidi="en-US"/>
        </w:rPr>
        <w:t xml:space="preserve">In the context of a Targeted or Inter-Enterprise query, Query Requesting Application and Query Responding Application belong to two different </w:t>
      </w:r>
      <w:proofErr w:type="gramStart"/>
      <w:r w:rsidRPr="001D725D">
        <w:rPr>
          <w:lang w:bidi="en-US"/>
        </w:rPr>
        <w:t>organizations which</w:t>
      </w:r>
      <w:proofErr w:type="gramEnd"/>
      <w:r w:rsidRPr="001D725D">
        <w:rPr>
          <w:lang w:bidi="en-US"/>
        </w:rPr>
        <w:t xml:space="preserve"> have two distinct security </w:t>
      </w:r>
      <w:r w:rsidRPr="001D725D">
        <w:rPr>
          <w:lang w:bidi="en-US"/>
        </w:rPr>
        <w:lastRenderedPageBreak/>
        <w:t>domains. In order to execute a query across security domains, each query request and the corresponding query results will require the appropriate security information such as authentication information, authorization information etc.</w:t>
      </w:r>
    </w:p>
    <w:p w14:paraId="62AA8BEE" w14:textId="77777777" w:rsidR="00AD6303" w:rsidRPr="001D725D" w:rsidRDefault="00AD6303" w:rsidP="005C01E0">
      <w:pPr>
        <w:pStyle w:val="Heading2"/>
        <w:rPr>
          <w:noProof w:val="0"/>
        </w:rPr>
      </w:pPr>
      <w:bookmarkStart w:id="403" w:name="_Toc418502116"/>
      <w:bookmarkStart w:id="404" w:name="_Toc418525963"/>
      <w:bookmarkStart w:id="405" w:name="_Toc418866139"/>
      <w:bookmarkStart w:id="406" w:name="_Toc303840489"/>
      <w:r w:rsidRPr="001D725D">
        <w:rPr>
          <w:noProof w:val="0"/>
        </w:rPr>
        <w:t>Query Stacks and Modularity</w:t>
      </w:r>
      <w:bookmarkEnd w:id="403"/>
      <w:bookmarkEnd w:id="404"/>
      <w:bookmarkEnd w:id="405"/>
      <w:bookmarkEnd w:id="406"/>
    </w:p>
    <w:p w14:paraId="43C722FF" w14:textId="77777777" w:rsidR="00AD6303" w:rsidRPr="001D725D" w:rsidRDefault="00AD6303" w:rsidP="00AD6303">
      <w:pPr>
        <w:rPr>
          <w:lang w:bidi="en-US"/>
        </w:rPr>
      </w:pPr>
      <w:r w:rsidRPr="001D725D">
        <w:rPr>
          <w:lang w:bidi="en-US"/>
        </w:rPr>
        <w:t>A modular approach is used to define the DAF Query Stack</w:t>
      </w:r>
      <w:r w:rsidR="00A42452">
        <w:rPr>
          <w:lang w:bidi="en-US"/>
        </w:rPr>
        <w:t xml:space="preserve">. </w:t>
      </w:r>
      <w:r w:rsidRPr="001D725D">
        <w:rPr>
          <w:lang w:bidi="en-US"/>
        </w:rPr>
        <w:t xml:space="preserve">The standards defined by each layer of the Query Stack need to be independent of the other layers. For example if the query structure uses </w:t>
      </w:r>
      <w:proofErr w:type="spellStart"/>
      <w:r w:rsidRPr="001D725D">
        <w:rPr>
          <w:lang w:bidi="en-US"/>
        </w:rPr>
        <w:t>ebRIM</w:t>
      </w:r>
      <w:proofErr w:type="spellEnd"/>
      <w:r w:rsidRPr="001D725D">
        <w:rPr>
          <w:lang w:bidi="en-US"/>
        </w:rPr>
        <w:t>/</w:t>
      </w:r>
      <w:proofErr w:type="spellStart"/>
      <w:r w:rsidRPr="001D725D">
        <w:rPr>
          <w:lang w:bidi="en-US"/>
        </w:rPr>
        <w:t>ebXML</w:t>
      </w:r>
      <w:proofErr w:type="spellEnd"/>
      <w:r w:rsidRPr="001D725D">
        <w:rPr>
          <w:lang w:bidi="en-US"/>
        </w:rPr>
        <w:t xml:space="preserve"> based standards and query results uses C-</w:t>
      </w:r>
      <w:r w:rsidR="00970EDF">
        <w:rPr>
          <w:lang w:bidi="en-US"/>
        </w:rPr>
        <w:t>CDA®</w:t>
      </w:r>
      <w:r w:rsidRPr="001D725D">
        <w:rPr>
          <w:lang w:bidi="en-US"/>
        </w:rPr>
        <w:t xml:space="preserve"> document standards, changes to standards in either layer should have minimal to no-effect on each other and similarly should have minimal effect on the transport and security standards selected. </w:t>
      </w:r>
    </w:p>
    <w:p w14:paraId="49965BF0" w14:textId="77777777" w:rsidR="00AD6303" w:rsidRPr="001D725D" w:rsidRDefault="00AD6303" w:rsidP="00AD6303">
      <w:pPr>
        <w:rPr>
          <w:lang w:bidi="en-US"/>
        </w:rPr>
      </w:pPr>
      <w:r w:rsidRPr="001D725D">
        <w:rPr>
          <w:lang w:bidi="en-US"/>
        </w:rPr>
        <w:t xml:space="preserve">This modular capability of the Query Stack will allow for evolution of DAF use cases in a flexible manner, whereby a new DAF use case can prescribe new standards for query structures while reusing the standards for security, transport and query results. </w:t>
      </w:r>
    </w:p>
    <w:p w14:paraId="2851F515" w14:textId="77777777" w:rsidR="00AD6303" w:rsidRPr="001D725D" w:rsidRDefault="00AD6303" w:rsidP="005C01E0">
      <w:pPr>
        <w:pStyle w:val="Heading2"/>
        <w:rPr>
          <w:noProof w:val="0"/>
        </w:rPr>
      </w:pPr>
      <w:bookmarkStart w:id="407" w:name="_Toc418502117"/>
      <w:bookmarkStart w:id="408" w:name="_Toc418525964"/>
      <w:bookmarkStart w:id="409" w:name="_Toc418866140"/>
      <w:bookmarkStart w:id="410" w:name="_Toc303840490"/>
      <w:r w:rsidRPr="001D725D">
        <w:rPr>
          <w:noProof w:val="0"/>
        </w:rPr>
        <w:t>Query Stacks and Substitutability</w:t>
      </w:r>
      <w:bookmarkEnd w:id="407"/>
      <w:bookmarkEnd w:id="408"/>
      <w:bookmarkEnd w:id="409"/>
      <w:bookmarkEnd w:id="410"/>
    </w:p>
    <w:p w14:paraId="6B33F9DF" w14:textId="77777777" w:rsidR="00AD6303" w:rsidRPr="001D725D" w:rsidRDefault="00AD6303" w:rsidP="00AD6303">
      <w:pPr>
        <w:rPr>
          <w:lang w:bidi="en-US"/>
        </w:rPr>
      </w:pPr>
      <w:r w:rsidRPr="001D725D">
        <w:rPr>
          <w:lang w:bidi="en-US"/>
        </w:rPr>
        <w:t>A modular Query Stack lends itself to substitutability of standards as use cases and requirements change. The ability to introduce or vary the standards within a layer of the query stack is called substitutability. For example, systems currently may use HTTP based SOAP transport as the mechanism to transport queries and query results. However as standards evolve there may be a need to incorporate SMTP based standards to transport queries and query results. This is feasible in a modular query stack where the structures defined by the other layers can be reused with the appropriate bindings (message structures) for the transport mechanism chosen. For example instead of using SOAP bindings for HTTP stack, a new standard might use a MIME binding along with SMTP stack to carry the payload which contains security, query and query results information.</w:t>
      </w:r>
    </w:p>
    <w:p w14:paraId="4405D8A5" w14:textId="77777777" w:rsidR="00AD6303" w:rsidRPr="001D725D" w:rsidRDefault="00AD6303" w:rsidP="005C01E0">
      <w:pPr>
        <w:pStyle w:val="Heading2"/>
        <w:rPr>
          <w:noProof w:val="0"/>
        </w:rPr>
      </w:pPr>
      <w:bookmarkStart w:id="411" w:name="_DAF_Behavior_Models"/>
      <w:bookmarkStart w:id="412" w:name="_Toc418502118"/>
      <w:bookmarkStart w:id="413" w:name="_Toc418525965"/>
      <w:bookmarkStart w:id="414" w:name="_Toc418866141"/>
      <w:bookmarkStart w:id="415" w:name="_Toc303840491"/>
      <w:bookmarkEnd w:id="411"/>
      <w:r w:rsidRPr="001D725D">
        <w:rPr>
          <w:noProof w:val="0"/>
        </w:rPr>
        <w:t>DAF Behavior Models Supported</w:t>
      </w:r>
      <w:bookmarkEnd w:id="412"/>
      <w:bookmarkEnd w:id="413"/>
      <w:bookmarkEnd w:id="414"/>
      <w:bookmarkEnd w:id="415"/>
    </w:p>
    <w:p w14:paraId="2F551CDE" w14:textId="77777777" w:rsidR="00AD6303" w:rsidRPr="001D725D" w:rsidRDefault="00AD6303" w:rsidP="00AD6303">
      <w:pPr>
        <w:rPr>
          <w:lang w:bidi="en-US"/>
        </w:rPr>
      </w:pPr>
      <w:r w:rsidRPr="001D725D">
        <w:rPr>
          <w:lang w:bidi="en-US"/>
        </w:rPr>
        <w:t xml:space="preserve">The DAF Behavior Models define the flow of activities between actors and systems and the corresponding </w:t>
      </w:r>
      <w:proofErr w:type="gramStart"/>
      <w:r w:rsidRPr="001D725D">
        <w:rPr>
          <w:lang w:bidi="en-US"/>
        </w:rPr>
        <w:t>requirements which</w:t>
      </w:r>
      <w:proofErr w:type="gramEnd"/>
      <w:r w:rsidRPr="001D725D">
        <w:rPr>
          <w:lang w:bidi="en-US"/>
        </w:rPr>
        <w:t xml:space="preserve"> need to be supported by the standards selected for the transport layer. The following behavior models need to be supported by DAF.</w:t>
      </w:r>
    </w:p>
    <w:p w14:paraId="6F412BD7" w14:textId="77777777" w:rsidR="00AD6303" w:rsidRPr="001D725D" w:rsidRDefault="00AD6303" w:rsidP="005C01E0">
      <w:pPr>
        <w:pStyle w:val="Heading3"/>
        <w:rPr>
          <w:noProof w:val="0"/>
        </w:rPr>
      </w:pPr>
      <w:bookmarkStart w:id="416" w:name="_Toc418502119"/>
      <w:bookmarkStart w:id="417" w:name="_Toc418525966"/>
      <w:bookmarkStart w:id="418" w:name="_Toc418866142"/>
      <w:bookmarkStart w:id="419" w:name="_Toc303840492"/>
      <w:r w:rsidRPr="001D725D">
        <w:rPr>
          <w:noProof w:val="0"/>
        </w:rPr>
        <w:t>Synchronous Request/Response model</w:t>
      </w:r>
      <w:bookmarkEnd w:id="416"/>
      <w:bookmarkEnd w:id="417"/>
      <w:bookmarkEnd w:id="418"/>
      <w:bookmarkEnd w:id="419"/>
    </w:p>
    <w:p w14:paraId="323BC3FA" w14:textId="77777777" w:rsidR="00AD6303" w:rsidRPr="001D725D" w:rsidRDefault="00AD6303" w:rsidP="00AD6303">
      <w:r w:rsidRPr="001D725D">
        <w:t xml:space="preserve">The Synchronous Request/Response model is one in which, a Query Requestor makes a request (1), and a Query Responder (2) replies to the request, providing the results in a single interaction. In a Synchronous Request/Response model the Query Requestor is waiting (blocking) for the Query Responder to send the results back. This model is appropriate for </w:t>
      </w:r>
      <w:proofErr w:type="gramStart"/>
      <w:r w:rsidRPr="001D725D">
        <w:t>queries which</w:t>
      </w:r>
      <w:proofErr w:type="gramEnd"/>
      <w:r w:rsidRPr="001D725D">
        <w:t xml:space="preserve"> are not time intensive and can return the results within 30 seconds to 60 seconds. The 30 seconds to 60 seconds is configured by enterprises based on their security policies. However web transactions typically timeout after 30 seconds</w:t>
      </w:r>
      <w:r w:rsidR="00A42452">
        <w:t xml:space="preserve">. </w:t>
      </w:r>
    </w:p>
    <w:p w14:paraId="39DA24D0" w14:textId="77777777" w:rsidR="00AD6303" w:rsidRPr="001D725D" w:rsidRDefault="00AD6303" w:rsidP="00AD6303"/>
    <w:p w14:paraId="00C314FC" w14:textId="77777777" w:rsidR="00AD6303" w:rsidRPr="001D725D" w:rsidRDefault="00073365" w:rsidP="00AD6303">
      <w:r w:rsidRPr="001D725D">
        <w:rPr>
          <w:noProof/>
        </w:rPr>
        <w:lastRenderedPageBreak/>
        <w:drawing>
          <wp:inline distT="0" distB="0" distL="0" distR="0" wp14:anchorId="3B51DD8B" wp14:editId="4EACDFBB">
            <wp:extent cx="5873750" cy="390525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73750" cy="3905250"/>
                    </a:xfrm>
                    <a:prstGeom prst="rect">
                      <a:avLst/>
                    </a:prstGeom>
                    <a:noFill/>
                    <a:ln>
                      <a:noFill/>
                    </a:ln>
                  </pic:spPr>
                </pic:pic>
              </a:graphicData>
            </a:graphic>
          </wp:inline>
        </w:drawing>
      </w:r>
    </w:p>
    <w:p w14:paraId="5708BDB8" w14:textId="77777777" w:rsidR="00AD6303" w:rsidRPr="001D725D" w:rsidRDefault="00AD6303" w:rsidP="005C01E0">
      <w:pPr>
        <w:pStyle w:val="BodyText"/>
      </w:pPr>
    </w:p>
    <w:p w14:paraId="05632233" w14:textId="77777777" w:rsidR="00AD6303" w:rsidRPr="001D725D" w:rsidRDefault="00AD6303" w:rsidP="005C01E0">
      <w:pPr>
        <w:pStyle w:val="BodyText"/>
      </w:pPr>
      <w:r w:rsidRPr="001D725D">
        <w:t xml:space="preserve">An organization implementing DAF queries using Synchronous Request/Response models needs to consider SLA’s for the systems involved to ensure robustness in query/response behavior. </w:t>
      </w:r>
    </w:p>
    <w:p w14:paraId="4723C21D" w14:textId="77777777" w:rsidR="00AD6303" w:rsidRPr="001D725D" w:rsidRDefault="00AD6303" w:rsidP="005C01E0">
      <w:pPr>
        <w:pStyle w:val="Heading3"/>
        <w:rPr>
          <w:noProof w:val="0"/>
        </w:rPr>
      </w:pPr>
      <w:bookmarkStart w:id="420" w:name="_Toc418502120"/>
      <w:bookmarkStart w:id="421" w:name="_Toc418525967"/>
      <w:bookmarkStart w:id="422" w:name="_Toc418866143"/>
      <w:bookmarkStart w:id="423" w:name="_Toc303840493"/>
      <w:r w:rsidRPr="001D725D">
        <w:rPr>
          <w:noProof w:val="0"/>
        </w:rPr>
        <w:t>Asynchronous Request/Response model</w:t>
      </w:r>
      <w:bookmarkEnd w:id="420"/>
      <w:bookmarkEnd w:id="421"/>
      <w:bookmarkEnd w:id="422"/>
      <w:bookmarkEnd w:id="423"/>
    </w:p>
    <w:p w14:paraId="41DAA63B" w14:textId="77777777" w:rsidR="00AD6303" w:rsidRPr="001D725D" w:rsidRDefault="00AD6303" w:rsidP="005C01E0">
      <w:pPr>
        <w:pStyle w:val="BodyText"/>
      </w:pPr>
      <w:r w:rsidRPr="001D725D">
        <w:t>The Asynchronous Request/Response model is one in which, a Query Requestor makes a request (1), and a Query Responder (2) replies to the request with the results typically after a time lag</w:t>
      </w:r>
      <w:r w:rsidR="00A42452">
        <w:t xml:space="preserve">. </w:t>
      </w:r>
      <w:r w:rsidRPr="001D725D">
        <w:t xml:space="preserve">It is important to understand that the “asynchronous” nature of the response here refers to the application results being delivered and not to responses and acknowledgements that happen as part of transport protocols such as HTTP and SMTP. In this model, there is an inherent need to correlate the query request to the query response. In an asynchronous model, the Query Requestor submits a query and does not wait for a response from the Query Responder; hence the Query Responder needs to know the end point to return the response when the response is ready. This information is provided as part of the Query </w:t>
      </w:r>
      <w:proofErr w:type="gramStart"/>
      <w:r w:rsidRPr="001D725D">
        <w:t>Request which</w:t>
      </w:r>
      <w:proofErr w:type="gramEnd"/>
      <w:r w:rsidRPr="001D725D">
        <w:t xml:space="preserve"> is reused by the Query Responder when the response is ready.</w:t>
      </w:r>
    </w:p>
    <w:p w14:paraId="7C27FB26" w14:textId="77777777" w:rsidR="00AD6303" w:rsidRPr="001D725D" w:rsidRDefault="00073365" w:rsidP="00AD6303">
      <w:pPr>
        <w:rPr>
          <w:lang w:bidi="en-US"/>
        </w:rPr>
      </w:pPr>
      <w:r w:rsidRPr="001D725D">
        <w:rPr>
          <w:noProof/>
        </w:rPr>
        <w:lastRenderedPageBreak/>
        <w:drawing>
          <wp:inline distT="0" distB="0" distL="0" distR="0" wp14:anchorId="590FF8A7" wp14:editId="54C2F1D6">
            <wp:extent cx="5734050" cy="3442335"/>
            <wp:effectExtent l="0" t="0" r="0" b="5715"/>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4050" cy="3442335"/>
                    </a:xfrm>
                    <a:prstGeom prst="rect">
                      <a:avLst/>
                    </a:prstGeom>
                    <a:noFill/>
                    <a:ln>
                      <a:noFill/>
                    </a:ln>
                  </pic:spPr>
                </pic:pic>
              </a:graphicData>
            </a:graphic>
          </wp:inline>
        </w:drawing>
      </w:r>
    </w:p>
    <w:p w14:paraId="24DAD937" w14:textId="77777777" w:rsidR="00AD6303" w:rsidRPr="001D725D" w:rsidRDefault="00AD6303" w:rsidP="00AD6303">
      <w:pPr>
        <w:rPr>
          <w:lang w:bidi="en-US"/>
        </w:rPr>
      </w:pPr>
    </w:p>
    <w:p w14:paraId="7ACBE8EC" w14:textId="77777777" w:rsidR="00AD6303" w:rsidRPr="001D725D" w:rsidRDefault="00AD6303" w:rsidP="005C01E0">
      <w:pPr>
        <w:pStyle w:val="BodyText"/>
        <w:rPr>
          <w:lang w:bidi="en-US"/>
        </w:rPr>
      </w:pPr>
      <w:r w:rsidRPr="001D725D">
        <w:t xml:space="preserve">An organization implementing DAF queries using Asynchronous Request/Response models needs to consider SLA’s for the systems involved to ensure robustness in query/response behavior because a Query Requestor cannot wait infinitely for a Query Response and there has to be a timeout setup after which the response is not valuable or not desired. </w:t>
      </w:r>
    </w:p>
    <w:p w14:paraId="7BB38CAF" w14:textId="77777777" w:rsidR="00AD6303" w:rsidRPr="001D725D" w:rsidRDefault="00AD6303" w:rsidP="005C01E0">
      <w:pPr>
        <w:pStyle w:val="BodyText"/>
        <w:rPr>
          <w:lang w:bidi="en-US"/>
        </w:rPr>
      </w:pPr>
      <w:r w:rsidRPr="001D725D">
        <w:rPr>
          <w:lang w:bidi="en-US"/>
        </w:rPr>
        <w:t xml:space="preserve">As DAF use cases and requirements evolve the behavior models could be expanded as necessary. </w:t>
      </w:r>
    </w:p>
    <w:p w14:paraId="32290598" w14:textId="77777777" w:rsidR="00AD6303" w:rsidRPr="001D725D" w:rsidRDefault="00AD6303" w:rsidP="005C01E0">
      <w:pPr>
        <w:pStyle w:val="Heading2"/>
        <w:rPr>
          <w:noProof w:val="0"/>
        </w:rPr>
      </w:pPr>
      <w:bookmarkStart w:id="424" w:name="_DAF_Query_Stacks"/>
      <w:bookmarkStart w:id="425" w:name="_Toc418502121"/>
      <w:bookmarkStart w:id="426" w:name="_Toc418525968"/>
      <w:bookmarkStart w:id="427" w:name="_Toc418866144"/>
      <w:bookmarkStart w:id="428" w:name="_Toc303840494"/>
      <w:bookmarkEnd w:id="424"/>
      <w:r w:rsidRPr="001D725D">
        <w:rPr>
          <w:noProof w:val="0"/>
        </w:rPr>
        <w:t>DAF Query Stacks and Standards</w:t>
      </w:r>
      <w:bookmarkEnd w:id="425"/>
      <w:bookmarkEnd w:id="426"/>
      <w:bookmarkEnd w:id="427"/>
      <w:bookmarkEnd w:id="428"/>
    </w:p>
    <w:p w14:paraId="6AC860F9" w14:textId="43E5572E" w:rsidR="00AD6303" w:rsidRPr="001D725D" w:rsidRDefault="00AD6303" w:rsidP="005C01E0">
      <w:pPr>
        <w:pStyle w:val="BodyText"/>
        <w:rPr>
          <w:lang w:bidi="en-US"/>
        </w:rPr>
      </w:pPr>
      <w:r w:rsidRPr="001D725D">
        <w:rPr>
          <w:lang w:bidi="en-US"/>
        </w:rPr>
        <w:t xml:space="preserve">The DAF Candidate Standards and the corresponding analysis </w:t>
      </w:r>
      <w:hyperlink r:id="rId38" w:history="1">
        <w:r w:rsidRPr="001D725D">
          <w:rPr>
            <w:rStyle w:val="Hyperlink"/>
            <w:lang w:bidi="en-US"/>
          </w:rPr>
          <w:t>are documented in the DAF IHE white paper</w:t>
        </w:r>
      </w:hyperlink>
      <w:r w:rsidRPr="001D725D">
        <w:rPr>
          <w:lang w:bidi="en-US"/>
        </w:rPr>
        <w:t>. After performing the necessary environment scans, obtaining industry feedback, and HITSC feedback</w:t>
      </w:r>
      <w:ins w:id="429" w:author="Lynn" w:date="2015-09-13T20:09:00Z">
        <w:r w:rsidR="00596AD6">
          <w:rPr>
            <w:lang w:bidi="en-US"/>
          </w:rPr>
          <w:t>,</w:t>
        </w:r>
      </w:ins>
      <w:del w:id="430" w:author="Lynn" w:date="2015-09-13T20:09:00Z">
        <w:r w:rsidRPr="001D725D" w:rsidDel="00596AD6">
          <w:rPr>
            <w:lang w:bidi="en-US"/>
          </w:rPr>
          <w:delText>.</w:delText>
        </w:r>
      </w:del>
      <w:r w:rsidRPr="001D725D">
        <w:rPr>
          <w:lang w:bidi="en-US"/>
        </w:rPr>
        <w:t xml:space="preserve"> DAF</w:t>
      </w:r>
      <w:del w:id="431" w:author="Lynn" w:date="2015-09-13T20:09:00Z">
        <w:r w:rsidRPr="001D725D" w:rsidDel="00596AD6">
          <w:rPr>
            <w:lang w:bidi="en-US"/>
          </w:rPr>
          <w:delText xml:space="preserve"> will be</w:delText>
        </w:r>
      </w:del>
      <w:r w:rsidRPr="001D725D">
        <w:rPr>
          <w:lang w:bidi="en-US"/>
        </w:rPr>
        <w:t xml:space="preserve"> specif</w:t>
      </w:r>
      <w:ins w:id="432" w:author="Lynn" w:date="2015-09-13T20:09:00Z">
        <w:r w:rsidR="00596AD6">
          <w:rPr>
            <w:lang w:bidi="en-US"/>
          </w:rPr>
          <w:t>ies</w:t>
        </w:r>
      </w:ins>
      <w:del w:id="433" w:author="Lynn" w:date="2015-09-13T20:09:00Z">
        <w:r w:rsidRPr="001D725D" w:rsidDel="00596AD6">
          <w:rPr>
            <w:lang w:bidi="en-US"/>
          </w:rPr>
          <w:delText>ying</w:delText>
        </w:r>
      </w:del>
      <w:r w:rsidRPr="001D725D">
        <w:rPr>
          <w:lang w:bidi="en-US"/>
        </w:rPr>
        <w:t xml:space="preserve"> two different Query Stacks for Document Metadata based access to data. The first one is called is the SOAP Query Stack and the second one is called the </w:t>
      </w:r>
      <w:proofErr w:type="spellStart"/>
      <w:r w:rsidRPr="001D725D">
        <w:rPr>
          <w:lang w:bidi="en-US"/>
        </w:rPr>
        <w:t>RESTful</w:t>
      </w:r>
      <w:proofErr w:type="spellEnd"/>
      <w:r w:rsidRPr="001D725D">
        <w:rPr>
          <w:lang w:bidi="en-US"/>
        </w:rPr>
        <w:t xml:space="preserve"> Query Stack. The names SOAP and </w:t>
      </w:r>
      <w:proofErr w:type="spellStart"/>
      <w:r w:rsidRPr="001D725D">
        <w:rPr>
          <w:lang w:bidi="en-US"/>
        </w:rPr>
        <w:t>RESTful</w:t>
      </w:r>
      <w:proofErr w:type="spellEnd"/>
      <w:r w:rsidRPr="001D725D">
        <w:rPr>
          <w:lang w:bidi="en-US"/>
        </w:rPr>
        <w:t xml:space="preserve"> were chosen based on the bindings and packaging that is used to transport security information, query structures and query results. The diagram below shows the abstract model and the query stacks to be used. </w:t>
      </w:r>
    </w:p>
    <w:p w14:paraId="243D189C" w14:textId="77777777" w:rsidR="00AD6303" w:rsidRPr="001D725D" w:rsidRDefault="00AD6303" w:rsidP="00AD6303">
      <w:pPr>
        <w:rPr>
          <w:lang w:bidi="en-US"/>
        </w:rPr>
      </w:pPr>
    </w:p>
    <w:p w14:paraId="56E5DEBB" w14:textId="77777777" w:rsidR="00AD6303" w:rsidRPr="001D725D" w:rsidRDefault="00073365" w:rsidP="00AD6303">
      <w:pPr>
        <w:rPr>
          <w:lang w:bidi="en-US"/>
        </w:rPr>
      </w:pPr>
      <w:r w:rsidRPr="001D725D">
        <w:rPr>
          <w:noProof/>
        </w:rPr>
        <w:lastRenderedPageBreak/>
        <w:drawing>
          <wp:inline distT="0" distB="0" distL="0" distR="0" wp14:anchorId="55C49068" wp14:editId="70E4D4AC">
            <wp:extent cx="5734050" cy="155956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0" cy="1559560"/>
                    </a:xfrm>
                    <a:prstGeom prst="rect">
                      <a:avLst/>
                    </a:prstGeom>
                    <a:noFill/>
                    <a:ln>
                      <a:noFill/>
                    </a:ln>
                  </pic:spPr>
                </pic:pic>
              </a:graphicData>
            </a:graphic>
          </wp:inline>
        </w:drawing>
      </w:r>
    </w:p>
    <w:p w14:paraId="4B9E7F67" w14:textId="77777777" w:rsidR="00AD6303" w:rsidRPr="001D725D" w:rsidRDefault="00AD6303" w:rsidP="005C01E0">
      <w:pPr>
        <w:pStyle w:val="BodyText"/>
        <w:rPr>
          <w:lang w:bidi="en-US"/>
        </w:rPr>
      </w:pPr>
    </w:p>
    <w:p w14:paraId="719D764B" w14:textId="0C13E27E" w:rsidR="00596AD6" w:rsidRDefault="00AD6303" w:rsidP="005C01E0">
      <w:pPr>
        <w:pStyle w:val="BodyText"/>
        <w:rPr>
          <w:ins w:id="434" w:author="Lynn" w:date="2015-09-13T20:11:00Z"/>
          <w:lang w:bidi="en-US"/>
        </w:rPr>
      </w:pPr>
      <w:r w:rsidRPr="001D725D">
        <w:rPr>
          <w:lang w:bidi="en-US"/>
        </w:rPr>
        <w:t xml:space="preserve">While there are many </w:t>
      </w:r>
      <w:ins w:id="435" w:author="Lynn" w:date="2015-09-13T20:10:00Z">
        <w:r w:rsidR="00596AD6">
          <w:rPr>
            <w:lang w:bidi="en-US"/>
          </w:rPr>
          <w:t xml:space="preserve">existing </w:t>
        </w:r>
      </w:ins>
      <w:r w:rsidRPr="001D725D">
        <w:rPr>
          <w:lang w:bidi="en-US"/>
        </w:rPr>
        <w:t xml:space="preserve">vendor systems </w:t>
      </w:r>
      <w:ins w:id="436" w:author="Lynn" w:date="2015-09-13T20:10:00Z">
        <w:r w:rsidR="00596AD6">
          <w:rPr>
            <w:lang w:bidi="en-US"/>
          </w:rPr>
          <w:t>that</w:t>
        </w:r>
      </w:ins>
      <w:del w:id="437" w:author="Lynn" w:date="2015-09-13T20:10:00Z">
        <w:r w:rsidRPr="001D725D" w:rsidDel="00596AD6">
          <w:rPr>
            <w:lang w:bidi="en-US"/>
          </w:rPr>
          <w:delText>who</w:delText>
        </w:r>
      </w:del>
      <w:r w:rsidRPr="001D725D">
        <w:rPr>
          <w:lang w:bidi="en-US"/>
        </w:rPr>
        <w:t xml:space="preserve"> have implemented the SOAP Query Stack, many of the newer platforms and systems are using </w:t>
      </w:r>
      <w:proofErr w:type="spellStart"/>
      <w:r w:rsidRPr="001D725D">
        <w:rPr>
          <w:lang w:bidi="en-US"/>
        </w:rPr>
        <w:t>RESTful</w:t>
      </w:r>
      <w:proofErr w:type="spellEnd"/>
      <w:r w:rsidRPr="001D725D">
        <w:rPr>
          <w:lang w:bidi="en-US"/>
        </w:rPr>
        <w:t xml:space="preserve"> Query Stacks. In order to enable these systems to interoperate and provide an eco-system where queries can thrive, DAF</w:t>
      </w:r>
      <w:del w:id="438" w:author="Lynn" w:date="2015-09-13T20:11:00Z">
        <w:r w:rsidRPr="001D725D" w:rsidDel="00596AD6">
          <w:rPr>
            <w:lang w:bidi="en-US"/>
          </w:rPr>
          <w:delText xml:space="preserve"> will be</w:delText>
        </w:r>
      </w:del>
      <w:r w:rsidRPr="001D725D">
        <w:rPr>
          <w:lang w:bidi="en-US"/>
        </w:rPr>
        <w:t xml:space="preserve"> specif</w:t>
      </w:r>
      <w:ins w:id="439" w:author="Lynn" w:date="2015-09-13T20:11:00Z">
        <w:r w:rsidR="00596AD6">
          <w:rPr>
            <w:lang w:bidi="en-US"/>
          </w:rPr>
          <w:t>ies</w:t>
        </w:r>
      </w:ins>
      <w:del w:id="440" w:author="Lynn" w:date="2015-09-13T20:11:00Z">
        <w:r w:rsidRPr="001D725D" w:rsidDel="00596AD6">
          <w:rPr>
            <w:lang w:bidi="en-US"/>
          </w:rPr>
          <w:delText>ying</w:delText>
        </w:r>
      </w:del>
      <w:r w:rsidRPr="001D725D">
        <w:rPr>
          <w:lang w:bidi="en-US"/>
        </w:rPr>
        <w:t xml:space="preserve"> the </w:t>
      </w:r>
      <w:ins w:id="441" w:author="nbashyam" w:date="2015-09-03T06:40:00Z">
        <w:r w:rsidR="003E1E20">
          <w:rPr>
            <w:lang w:bidi="en-US"/>
          </w:rPr>
          <w:t xml:space="preserve">minimum capabilities to be supported by the </w:t>
        </w:r>
      </w:ins>
      <w:ins w:id="442" w:author="nbashyam" w:date="2015-09-03T06:44:00Z">
        <w:r w:rsidR="003E1E20">
          <w:rPr>
            <w:lang w:bidi="en-US"/>
          </w:rPr>
          <w:t xml:space="preserve">implementers of </w:t>
        </w:r>
      </w:ins>
      <w:ins w:id="443" w:author="nbashyam" w:date="2015-09-03T06:40:00Z">
        <w:r w:rsidR="003E1E20">
          <w:rPr>
            <w:lang w:bidi="en-US"/>
          </w:rPr>
          <w:t xml:space="preserve">DAF actors. </w:t>
        </w:r>
      </w:ins>
      <w:ins w:id="444" w:author="nbashyam" w:date="2015-09-03T06:41:00Z">
        <w:r w:rsidR="003E1E20">
          <w:rPr>
            <w:lang w:bidi="en-US"/>
          </w:rPr>
          <w:t xml:space="preserve">These minimum capabilities </w:t>
        </w:r>
      </w:ins>
      <w:ins w:id="445" w:author="nbashyam" w:date="2015-09-03T06:42:00Z">
        <w:r w:rsidR="003E1E20">
          <w:rPr>
            <w:lang w:bidi="en-US"/>
          </w:rPr>
          <w:t xml:space="preserve">will enable vendors to implement the DAF actors in the </w:t>
        </w:r>
        <w:proofErr w:type="gramStart"/>
        <w:r w:rsidR="003E1E20">
          <w:rPr>
            <w:lang w:bidi="en-US"/>
          </w:rPr>
          <w:t>real-world</w:t>
        </w:r>
        <w:proofErr w:type="gramEnd"/>
        <w:r w:rsidR="003E1E20">
          <w:rPr>
            <w:lang w:bidi="en-US"/>
          </w:rPr>
          <w:t xml:space="preserve"> for the LDAF and the TDAF use cases. </w:t>
        </w:r>
      </w:ins>
      <w:ins w:id="446" w:author="nbashyam" w:date="2015-09-03T06:44:00Z">
        <w:del w:id="447" w:author="Lynn" w:date="2015-09-13T22:09:00Z">
          <w:r w:rsidR="003E1E20" w:rsidDel="004D77DA">
            <w:rPr>
              <w:lang w:bidi="en-US"/>
            </w:rPr>
            <w:delText xml:space="preserve">Beyond these minimum capabilities, there are multiple </w:delText>
          </w:r>
        </w:del>
      </w:ins>
      <w:ins w:id="448" w:author="nbashyam" w:date="2015-09-03T06:42:00Z">
        <w:del w:id="449" w:author="Lynn" w:date="2015-09-13T22:09:00Z">
          <w:r w:rsidR="003E1E20" w:rsidDel="004D77DA">
            <w:rPr>
              <w:lang w:bidi="en-US"/>
            </w:rPr>
            <w:delText xml:space="preserve">choices that vendors can make when implementing the privacy and security </w:delText>
          </w:r>
        </w:del>
      </w:ins>
      <w:ins w:id="450" w:author="nbashyam" w:date="2015-09-03T06:45:00Z">
        <w:del w:id="451" w:author="Lynn" w:date="2015-09-13T22:09:00Z">
          <w:r w:rsidR="003E1E20" w:rsidDel="004D77DA">
            <w:rPr>
              <w:lang w:bidi="en-US"/>
            </w:rPr>
            <w:delText>controls</w:delText>
          </w:r>
        </w:del>
      </w:ins>
      <w:ins w:id="452" w:author="nbashyam" w:date="2015-09-03T06:42:00Z">
        <w:del w:id="453" w:author="Lynn" w:date="2015-09-13T22:09:00Z">
          <w:r w:rsidR="003E1E20" w:rsidDel="004D77DA">
            <w:rPr>
              <w:lang w:bidi="en-US"/>
            </w:rPr>
            <w:delText xml:space="preserve"> </w:delText>
          </w:r>
        </w:del>
      </w:ins>
      <w:ins w:id="454" w:author="nbashyam" w:date="2015-09-03T06:45:00Z">
        <w:del w:id="455" w:author="Lynn" w:date="2015-09-13T22:09:00Z">
          <w:r w:rsidR="003E1E20" w:rsidDel="004D77DA">
            <w:rPr>
              <w:lang w:bidi="en-US"/>
            </w:rPr>
            <w:delText>for</w:delText>
          </w:r>
        </w:del>
      </w:ins>
      <w:ins w:id="456" w:author="nbashyam" w:date="2015-09-03T06:42:00Z">
        <w:del w:id="457" w:author="Lynn" w:date="2015-09-13T22:09:00Z">
          <w:r w:rsidR="003E1E20" w:rsidDel="004D77DA">
            <w:rPr>
              <w:lang w:bidi="en-US"/>
            </w:rPr>
            <w:delText xml:space="preserve"> DAF depending on the Query Execution Contexts </w:delText>
          </w:r>
        </w:del>
      </w:ins>
      <w:ins w:id="458" w:author="nbashyam" w:date="2015-09-03T06:43:00Z">
        <w:del w:id="459" w:author="Lynn" w:date="2015-09-13T22:09:00Z">
          <w:r w:rsidR="003E1E20" w:rsidDel="004D77DA">
            <w:rPr>
              <w:lang w:bidi="en-US"/>
            </w:rPr>
            <w:delText>(LDAF or TDAF)</w:delText>
          </w:r>
        </w:del>
      </w:ins>
      <w:del w:id="460" w:author="Lynn" w:date="2015-09-13T22:09:00Z">
        <w:r w:rsidRPr="001D725D" w:rsidDel="004D77DA">
          <w:rPr>
            <w:lang w:bidi="en-US"/>
          </w:rPr>
          <w:delText>following</w:delText>
        </w:r>
      </w:del>
      <w:ins w:id="461" w:author="nbashyam" w:date="2015-09-03T06:45:00Z">
        <w:del w:id="462" w:author="Lynn" w:date="2015-09-13T22:09:00Z">
          <w:r w:rsidR="003E1E20" w:rsidDel="004D77DA">
            <w:rPr>
              <w:lang w:bidi="en-US"/>
            </w:rPr>
            <w:delText xml:space="preserve">. Many of these choices are outlined in the Security Implementation sections </w:delText>
          </w:r>
        </w:del>
      </w:ins>
      <w:ins w:id="463" w:author="nbashyam" w:date="2015-09-03T06:46:00Z">
        <w:del w:id="464" w:author="Lynn" w:date="2015-09-13T22:09:00Z">
          <w:r w:rsidR="003E1E20" w:rsidDel="004D77DA">
            <w:rPr>
              <w:lang w:bidi="en-US"/>
            </w:rPr>
            <w:fldChar w:fldCharType="begin"/>
          </w:r>
          <w:r w:rsidR="003E1E20" w:rsidDel="004D77DA">
            <w:rPr>
              <w:lang w:bidi="en-US"/>
            </w:rPr>
            <w:delInstrText xml:space="preserve"> HYPERLINK  \l "_Security_Implementation" </w:delInstrText>
          </w:r>
          <w:r w:rsidR="003E1E20" w:rsidDel="004D77DA">
            <w:rPr>
              <w:lang w:bidi="en-US"/>
            </w:rPr>
            <w:fldChar w:fldCharType="separate"/>
          </w:r>
          <w:r w:rsidR="003E1E20" w:rsidRPr="003E1E20" w:rsidDel="004D77DA">
            <w:rPr>
              <w:rStyle w:val="Hyperlink"/>
              <w:lang w:bidi="en-US"/>
            </w:rPr>
            <w:delText>4.4</w:delText>
          </w:r>
          <w:r w:rsidR="003E1E20" w:rsidDel="004D77DA">
            <w:rPr>
              <w:lang w:bidi="en-US"/>
            </w:rPr>
            <w:fldChar w:fldCharType="end"/>
          </w:r>
        </w:del>
      </w:ins>
      <w:ins w:id="465" w:author="nbashyam" w:date="2015-09-03T06:45:00Z">
        <w:del w:id="466" w:author="Lynn" w:date="2015-09-13T22:09:00Z">
          <w:r w:rsidR="003E1E20" w:rsidDel="004D77DA">
            <w:rPr>
              <w:lang w:bidi="en-US"/>
            </w:rPr>
            <w:delText xml:space="preserve"> and </w:delText>
          </w:r>
        </w:del>
      </w:ins>
      <w:ins w:id="467" w:author="nbashyam" w:date="2015-09-03T06:46:00Z">
        <w:del w:id="468" w:author="Lynn" w:date="2015-09-13T22:09:00Z">
          <w:r w:rsidR="003E1E20" w:rsidDel="004D77DA">
            <w:rPr>
              <w:lang w:bidi="en-US"/>
            </w:rPr>
            <w:fldChar w:fldCharType="begin"/>
          </w:r>
          <w:r w:rsidR="003E1E20" w:rsidDel="004D77DA">
            <w:rPr>
              <w:lang w:bidi="en-US"/>
            </w:rPr>
            <w:delInstrText xml:space="preserve"> HYPERLINK  \l "_Security_Implementation_1" </w:delInstrText>
          </w:r>
          <w:r w:rsidR="003E1E20" w:rsidDel="004D77DA">
            <w:rPr>
              <w:lang w:bidi="en-US"/>
            </w:rPr>
            <w:fldChar w:fldCharType="separate"/>
          </w:r>
          <w:r w:rsidR="003E1E20" w:rsidRPr="003E1E20" w:rsidDel="004D77DA">
            <w:rPr>
              <w:rStyle w:val="Hyperlink"/>
              <w:lang w:bidi="en-US"/>
            </w:rPr>
            <w:delText>5.5</w:delText>
          </w:r>
          <w:r w:rsidR="003E1E20" w:rsidDel="004D77DA">
            <w:rPr>
              <w:lang w:bidi="en-US"/>
            </w:rPr>
            <w:fldChar w:fldCharType="end"/>
          </w:r>
        </w:del>
      </w:ins>
      <w:ins w:id="469" w:author="nbashyam" w:date="2015-09-03T06:47:00Z">
        <w:del w:id="470" w:author="Lynn" w:date="2015-09-13T22:09:00Z">
          <w:r w:rsidR="003E1E20" w:rsidDel="004D77DA">
            <w:rPr>
              <w:lang w:bidi="en-US"/>
            </w:rPr>
            <w:delText xml:space="preserve">. </w:delText>
          </w:r>
        </w:del>
      </w:ins>
    </w:p>
    <w:p w14:paraId="1A8A7999" w14:textId="79CF3924" w:rsidR="00AD6303" w:rsidRPr="001D725D" w:rsidRDefault="003E1E20" w:rsidP="005C01E0">
      <w:pPr>
        <w:pStyle w:val="BodyText"/>
        <w:rPr>
          <w:lang w:bidi="en-US"/>
        </w:rPr>
      </w:pPr>
      <w:ins w:id="471" w:author="nbashyam" w:date="2015-09-03T06:47:00Z">
        <w:r>
          <w:rPr>
            <w:lang w:bidi="en-US"/>
          </w:rPr>
          <w:t xml:space="preserve">The following are the </w:t>
        </w:r>
        <w:r w:rsidRPr="005C1B06">
          <w:rPr>
            <w:b/>
            <w:u w:val="single"/>
            <w:lang w:bidi="en-US"/>
            <w:rPrChange w:id="472" w:author="Lynn" w:date="2015-09-13T20:27:00Z">
              <w:rPr>
                <w:lang w:bidi="en-US"/>
              </w:rPr>
            </w:rPrChange>
          </w:rPr>
          <w:t>minimum capabilities</w:t>
        </w:r>
        <w:r>
          <w:rPr>
            <w:lang w:bidi="en-US"/>
          </w:rPr>
          <w:t xml:space="preserve"> that </w:t>
        </w:r>
      </w:ins>
      <w:ins w:id="473" w:author="Lynn" w:date="2015-09-13T20:12:00Z">
        <w:r w:rsidR="00596AD6">
          <w:rPr>
            <w:lang w:bidi="en-US"/>
          </w:rPr>
          <w:t>MUST</w:t>
        </w:r>
      </w:ins>
      <w:ins w:id="474" w:author="nbashyam" w:date="2015-09-03T06:47:00Z">
        <w:del w:id="475" w:author="Lynn" w:date="2015-09-13T20:12:00Z">
          <w:r w:rsidDel="00596AD6">
            <w:rPr>
              <w:lang w:bidi="en-US"/>
            </w:rPr>
            <w:delText>need to</w:delText>
          </w:r>
        </w:del>
        <w:r>
          <w:rPr>
            <w:lang w:bidi="en-US"/>
          </w:rPr>
          <w:t xml:space="preserve"> be supported by </w:t>
        </w:r>
      </w:ins>
      <w:ins w:id="476" w:author="Lynn" w:date="2015-09-13T20:29:00Z">
        <w:r w:rsidR="005C1B06" w:rsidRPr="005C1B06">
          <w:rPr>
            <w:b/>
            <w:u w:val="single"/>
            <w:lang w:bidi="en-US"/>
            <w:rPrChange w:id="477" w:author="Lynn" w:date="2015-09-13T20:29:00Z">
              <w:rPr>
                <w:lang w:bidi="en-US"/>
              </w:rPr>
            </w:rPrChange>
          </w:rPr>
          <w:t xml:space="preserve">a </w:t>
        </w:r>
      </w:ins>
      <w:ins w:id="478" w:author="nbashyam" w:date="2015-09-03T06:47:00Z">
        <w:r w:rsidRPr="005C1B06">
          <w:rPr>
            <w:b/>
            <w:u w:val="single"/>
            <w:lang w:bidi="en-US"/>
            <w:rPrChange w:id="479" w:author="Lynn" w:date="2015-09-13T20:29:00Z">
              <w:rPr>
                <w:lang w:bidi="en-US"/>
              </w:rPr>
            </w:rPrChange>
          </w:rPr>
          <w:t xml:space="preserve">DAF </w:t>
        </w:r>
      </w:ins>
      <w:ins w:id="480" w:author="Lynn" w:date="2015-09-13T20:29:00Z">
        <w:r w:rsidR="005C1B06" w:rsidRPr="005C1B06">
          <w:rPr>
            <w:b/>
            <w:u w:val="single"/>
            <w:lang w:bidi="en-US"/>
            <w:rPrChange w:id="481" w:author="Lynn" w:date="2015-09-13T20:29:00Z">
              <w:rPr>
                <w:lang w:bidi="en-US"/>
              </w:rPr>
            </w:rPrChange>
          </w:rPr>
          <w:t>Query Requestor</w:t>
        </w:r>
      </w:ins>
      <w:ins w:id="482" w:author="nbashyam" w:date="2015-09-03T06:47:00Z">
        <w:del w:id="483" w:author="Lynn" w:date="2015-09-13T20:29:00Z">
          <w:r w:rsidDel="005C1B06">
            <w:rPr>
              <w:lang w:bidi="en-US"/>
            </w:rPr>
            <w:delText>actors</w:delText>
          </w:r>
        </w:del>
      </w:ins>
      <w:ins w:id="484" w:author="Lynn" w:date="2015-09-13T20:12:00Z">
        <w:r w:rsidR="00596AD6">
          <w:rPr>
            <w:lang w:bidi="en-US"/>
          </w:rPr>
          <w:t>:</w:t>
        </w:r>
      </w:ins>
      <w:ins w:id="485" w:author="nbashyam" w:date="2015-09-03T06:47:00Z">
        <w:del w:id="486" w:author="Lynn" w:date="2015-09-13T20:12:00Z">
          <w:r w:rsidDel="00596AD6">
            <w:rPr>
              <w:lang w:bidi="en-US"/>
            </w:rPr>
            <w:delText>.</w:delText>
          </w:r>
        </w:del>
      </w:ins>
      <w:del w:id="487" w:author="nbashyam" w:date="2015-09-03T06:42:00Z">
        <w:r w:rsidR="004E2B05" w:rsidRPr="001D725D" w:rsidDel="003E1E20">
          <w:rPr>
            <w:lang w:bidi="en-US"/>
          </w:rPr>
          <w:delText>:</w:delText>
        </w:r>
      </w:del>
    </w:p>
    <w:p w14:paraId="4D679AA1" w14:textId="27AD7D31" w:rsidR="00AD6303" w:rsidRDefault="00AD6303" w:rsidP="0074134F">
      <w:pPr>
        <w:pStyle w:val="ListBullet2"/>
        <w:numPr>
          <w:ilvl w:val="0"/>
          <w:numId w:val="0"/>
        </w:numPr>
        <w:ind w:left="270"/>
        <w:rPr>
          <w:ins w:id="488" w:author="nbashyam" w:date="2015-09-03T06:48:00Z"/>
          <w:lang w:bidi="en-US"/>
        </w:rPr>
      </w:pPr>
      <w:r w:rsidRPr="001D725D">
        <w:rPr>
          <w:lang w:bidi="en-US"/>
        </w:rPr>
        <w:t xml:space="preserve">A </w:t>
      </w:r>
      <w:r w:rsidRPr="00FF0141">
        <w:rPr>
          <w:lang w:bidi="en-US"/>
        </w:rPr>
        <w:t xml:space="preserve">Query Requestor </w:t>
      </w:r>
      <w:r w:rsidRPr="001D725D">
        <w:rPr>
          <w:lang w:bidi="en-US"/>
        </w:rPr>
        <w:t>M</w:t>
      </w:r>
      <w:ins w:id="489" w:author="Lynn" w:date="2015-09-10T13:10:00Z">
        <w:r w:rsidR="00EE73D6">
          <w:rPr>
            <w:lang w:bidi="en-US"/>
          </w:rPr>
          <w:t>UST</w:t>
        </w:r>
      </w:ins>
      <w:del w:id="490" w:author="Lynn" w:date="2015-09-10T13:10:00Z">
        <w:r w:rsidRPr="001D725D" w:rsidDel="00EE73D6">
          <w:rPr>
            <w:lang w:bidi="en-US"/>
          </w:rPr>
          <w:delText>AY</w:delText>
        </w:r>
      </w:del>
      <w:r w:rsidRPr="001D725D">
        <w:rPr>
          <w:lang w:bidi="en-US"/>
        </w:rPr>
        <w:t xml:space="preserve"> choose either the SOAP Query Stack or the </w:t>
      </w:r>
      <w:proofErr w:type="spellStart"/>
      <w:r w:rsidRPr="001D725D">
        <w:rPr>
          <w:lang w:bidi="en-US"/>
        </w:rPr>
        <w:t>RESTful</w:t>
      </w:r>
      <w:proofErr w:type="spellEnd"/>
      <w:r w:rsidRPr="001D725D">
        <w:rPr>
          <w:lang w:bidi="en-US"/>
        </w:rPr>
        <w:t xml:space="preserve"> Query Stack</w:t>
      </w:r>
      <w:ins w:id="491" w:author="Lynn" w:date="2015-09-10T13:10:00Z">
        <w:r w:rsidR="00EE73D6">
          <w:rPr>
            <w:lang w:bidi="en-US"/>
          </w:rPr>
          <w:t>, or both</w:t>
        </w:r>
      </w:ins>
      <w:r w:rsidRPr="001D725D">
        <w:rPr>
          <w:lang w:bidi="en-US"/>
        </w:rPr>
        <w:t xml:space="preserve"> to implement DAF queries. (CONF: 1)</w:t>
      </w:r>
    </w:p>
    <w:p w14:paraId="1AA3E73C" w14:textId="6411C2D2" w:rsidR="003E1E20" w:rsidRDefault="003A0320" w:rsidP="0074134F">
      <w:pPr>
        <w:pStyle w:val="ListBullet2"/>
        <w:tabs>
          <w:tab w:val="clear" w:pos="720"/>
          <w:tab w:val="num" w:pos="1080"/>
        </w:tabs>
        <w:ind w:left="1080"/>
        <w:rPr>
          <w:ins w:id="492" w:author="Lynn" w:date="2015-09-10T13:08:00Z"/>
          <w:lang w:bidi="en-US"/>
        </w:rPr>
      </w:pPr>
      <w:ins w:id="493" w:author="nbashyam" w:date="2015-09-03T06:54:00Z">
        <w:r>
          <w:rPr>
            <w:lang w:bidi="en-US"/>
          </w:rPr>
          <w:t xml:space="preserve">Query Requestors </w:t>
        </w:r>
      </w:ins>
      <w:ins w:id="494" w:author="nbashyam" w:date="2015-09-03T06:55:00Z">
        <w:r>
          <w:rPr>
            <w:lang w:bidi="en-US"/>
          </w:rPr>
          <w:t>choosing</w:t>
        </w:r>
      </w:ins>
      <w:ins w:id="495" w:author="nbashyam" w:date="2015-09-03T06:54:00Z">
        <w:r>
          <w:rPr>
            <w:lang w:bidi="en-US"/>
          </w:rPr>
          <w:t xml:space="preserve"> the SOAP Query Stack</w:t>
        </w:r>
      </w:ins>
      <w:ins w:id="496" w:author="nbashyam" w:date="2015-09-03T06:48:00Z">
        <w:r>
          <w:rPr>
            <w:lang w:bidi="en-US"/>
          </w:rPr>
          <w:t xml:space="preserve"> MUST </w:t>
        </w:r>
      </w:ins>
      <w:ins w:id="497" w:author="nbashyam" w:date="2015-09-03T06:55:00Z">
        <w:r>
          <w:rPr>
            <w:lang w:bidi="en-US"/>
          </w:rPr>
          <w:t>implement</w:t>
        </w:r>
      </w:ins>
      <w:ins w:id="498" w:author="nbashyam" w:date="2015-09-03T06:48:00Z">
        <w:r w:rsidR="003E1E20">
          <w:rPr>
            <w:lang w:bidi="en-US"/>
          </w:rPr>
          <w:t xml:space="preserve"> </w:t>
        </w:r>
      </w:ins>
      <w:ins w:id="499" w:author="Lynn" w:date="2015-09-10T13:10:00Z">
        <w:r w:rsidR="00EE73D6">
          <w:rPr>
            <w:lang w:bidi="en-US"/>
          </w:rPr>
          <w:t>one or both of:</w:t>
        </w:r>
      </w:ins>
      <w:ins w:id="500" w:author="nbashyam" w:date="2015-09-03T06:48:00Z">
        <w:del w:id="501" w:author="Lynn" w:date="2015-09-10T13:11:00Z">
          <w:r w:rsidR="003E1E20" w:rsidDel="00EE73D6">
            <w:rPr>
              <w:lang w:bidi="en-US"/>
            </w:rPr>
            <w:delText xml:space="preserve">the </w:delText>
          </w:r>
        </w:del>
      </w:ins>
      <w:ins w:id="502" w:author="nbashyam" w:date="2015-09-03T06:50:00Z">
        <w:del w:id="503" w:author="Lynn" w:date="2015-09-10T13:11:00Z">
          <w:r w:rsidDel="00EE73D6">
            <w:rPr>
              <w:lang w:bidi="en-US"/>
            </w:rPr>
            <w:delText xml:space="preserve">DAF Requestor </w:delText>
          </w:r>
        </w:del>
      </w:ins>
      <w:ins w:id="504" w:author="nbashyam" w:date="2015-09-03T06:51:00Z">
        <w:del w:id="505" w:author="Lynn" w:date="2015-09-10T13:11:00Z">
          <w:r w:rsidDel="00EE73D6">
            <w:rPr>
              <w:lang w:bidi="en-US"/>
            </w:rPr>
            <w:delText>I</w:delText>
          </w:r>
        </w:del>
      </w:ins>
      <w:ins w:id="506" w:author="nbashyam" w:date="2015-09-03T06:50:00Z">
        <w:del w:id="507" w:author="Lynn" w:date="2015-09-10T13:11:00Z">
          <w:r w:rsidDel="00EE73D6">
            <w:rPr>
              <w:lang w:bidi="en-US"/>
            </w:rPr>
            <w:delText xml:space="preserve">ntegration </w:delText>
          </w:r>
        </w:del>
      </w:ins>
      <w:ins w:id="508" w:author="nbashyam" w:date="2015-09-03T06:51:00Z">
        <w:del w:id="509" w:author="Lynn" w:date="2015-09-10T13:11:00Z">
          <w:r w:rsidDel="00EE73D6">
            <w:rPr>
              <w:lang w:bidi="en-US"/>
            </w:rPr>
            <w:delText>S</w:delText>
          </w:r>
        </w:del>
      </w:ins>
      <w:ins w:id="510" w:author="nbashyam" w:date="2015-09-03T06:50:00Z">
        <w:del w:id="511" w:author="Lynn" w:date="2015-09-10T13:11:00Z">
          <w:r w:rsidDel="00EE73D6">
            <w:rPr>
              <w:lang w:bidi="en-US"/>
            </w:rPr>
            <w:delText>tatement for SOAP Query Stack outlined in Appendix C.</w:delText>
          </w:r>
        </w:del>
      </w:ins>
      <w:ins w:id="512" w:author="nbashyam" w:date="2015-09-03T06:56:00Z">
        <w:del w:id="513" w:author="Lynn" w:date="2015-09-10T13:11:00Z">
          <w:r w:rsidDel="00EE73D6">
            <w:rPr>
              <w:lang w:bidi="en-US"/>
            </w:rPr>
            <w:delText xml:space="preserve"> (CONF: 5)</w:delText>
          </w:r>
        </w:del>
      </w:ins>
    </w:p>
    <w:p w14:paraId="6DB46A33" w14:textId="08248E5F" w:rsidR="00EE73D6" w:rsidRDefault="00EE73D6" w:rsidP="0074134F">
      <w:pPr>
        <w:pStyle w:val="ListBullet2"/>
        <w:numPr>
          <w:ilvl w:val="0"/>
          <w:numId w:val="169"/>
        </w:numPr>
        <w:rPr>
          <w:ins w:id="514" w:author="Lynn" w:date="2015-09-10T13:12:00Z"/>
          <w:lang w:bidi="en-US"/>
        </w:rPr>
      </w:pPr>
      <w:ins w:id="515" w:author="Lynn" w:date="2015-09-10T13:12:00Z">
        <w:r>
          <w:rPr>
            <w:lang w:bidi="en-US"/>
          </w:rPr>
          <w:t xml:space="preserve">The SOAP Query Stack for the TDAF use case </w:t>
        </w:r>
      </w:ins>
      <w:ins w:id="516" w:author="Lynn" w:date="2015-09-10T13:16:00Z">
        <w:r w:rsidR="00CE0CA8">
          <w:rPr>
            <w:lang w:bidi="en-US"/>
          </w:rPr>
          <w:t>outlined</w:t>
        </w:r>
      </w:ins>
      <w:ins w:id="517" w:author="Lynn" w:date="2015-09-10T13:12:00Z">
        <w:r>
          <w:rPr>
            <w:lang w:bidi="en-US"/>
          </w:rPr>
          <w:t xml:space="preserve"> in </w:t>
        </w:r>
      </w:ins>
      <w:ins w:id="518" w:author="Lynn" w:date="2015-09-10T13:16:00Z">
        <w:r w:rsidR="00CE0CA8">
          <w:rPr>
            <w:lang w:bidi="en-US"/>
          </w:rPr>
          <w:t xml:space="preserve">the </w:t>
        </w:r>
      </w:ins>
      <w:ins w:id="519" w:author="Lynn" w:date="2015-09-10T13:15:00Z">
        <w:r>
          <w:rPr>
            <w:lang w:bidi="en-US"/>
          </w:rPr>
          <w:t xml:space="preserve">DAF Requestor Integration Statement in </w:t>
        </w:r>
      </w:ins>
      <w:ins w:id="520" w:author="Lynn" w:date="2015-09-10T13:12:00Z">
        <w:r>
          <w:rPr>
            <w:lang w:bidi="en-US"/>
          </w:rPr>
          <w:t>Appendix C, Section C.1 (CONF 5a)</w:t>
        </w:r>
      </w:ins>
    </w:p>
    <w:p w14:paraId="1962C646" w14:textId="4FBDC3D6" w:rsidR="00EE73D6" w:rsidRDefault="00EE73D6" w:rsidP="0074134F">
      <w:pPr>
        <w:pStyle w:val="ListBullet2"/>
        <w:numPr>
          <w:ilvl w:val="0"/>
          <w:numId w:val="169"/>
        </w:numPr>
        <w:rPr>
          <w:ins w:id="521" w:author="nbashyam" w:date="2015-09-12T07:58:00Z"/>
          <w:lang w:bidi="en-US"/>
        </w:rPr>
      </w:pPr>
      <w:ins w:id="522" w:author="Lynn" w:date="2015-09-10T13:13:00Z">
        <w:r>
          <w:rPr>
            <w:lang w:bidi="en-US"/>
          </w:rPr>
          <w:t xml:space="preserve">The SOAP Query Stack for the LDAF use case outlined in </w:t>
        </w:r>
      </w:ins>
      <w:ins w:id="523" w:author="Lynn" w:date="2015-09-10T13:16:00Z">
        <w:r w:rsidR="00CE0CA8">
          <w:rPr>
            <w:lang w:bidi="en-US"/>
          </w:rPr>
          <w:t xml:space="preserve">the DAF Requestor Integration Statement in </w:t>
        </w:r>
      </w:ins>
      <w:ins w:id="524" w:author="Lynn" w:date="2015-09-10T13:13:00Z">
        <w:r>
          <w:rPr>
            <w:lang w:bidi="en-US"/>
          </w:rPr>
          <w:t>Appendix C, Section C.2 (CONF 5b)</w:t>
        </w:r>
      </w:ins>
    </w:p>
    <w:p w14:paraId="339DFF66" w14:textId="1575BC2B" w:rsidR="007451EA" w:rsidRDefault="00C92EBD" w:rsidP="0074134F">
      <w:pPr>
        <w:pStyle w:val="ListBullet2"/>
        <w:tabs>
          <w:tab w:val="clear" w:pos="720"/>
          <w:tab w:val="num" w:pos="1080"/>
        </w:tabs>
        <w:ind w:left="1080"/>
        <w:rPr>
          <w:ins w:id="525" w:author="nbashyam" w:date="2015-09-03T06:54:00Z"/>
          <w:lang w:bidi="en-US"/>
        </w:rPr>
      </w:pPr>
      <w:ins w:id="526" w:author="Lynn" w:date="2015-09-12T19:20:00Z">
        <w:r>
          <w:rPr>
            <w:lang w:bidi="en-US"/>
          </w:rPr>
          <w:t>Query Requestors choosing the SOAP Query Stack MAY choose t</w:t>
        </w:r>
      </w:ins>
      <w:ins w:id="527" w:author="nbashyam" w:date="2015-09-12T08:00:00Z">
        <w:r w:rsidR="007451EA">
          <w:rPr>
            <w:lang w:bidi="en-US"/>
          </w:rPr>
          <w:t>o support multi-patient queries in LDAF use cases</w:t>
        </w:r>
      </w:ins>
      <w:ins w:id="528" w:author="Lynn" w:date="2015-09-12T19:21:00Z">
        <w:r>
          <w:rPr>
            <w:lang w:bidi="en-US"/>
          </w:rPr>
          <w:t xml:space="preserve">.  </w:t>
        </w:r>
      </w:ins>
      <w:ins w:id="529" w:author="nbashyam" w:date="2015-09-12T07:58:00Z">
        <w:r w:rsidR="007451EA">
          <w:rPr>
            <w:lang w:bidi="en-US"/>
          </w:rPr>
          <w:t xml:space="preserve">Query Requestors </w:t>
        </w:r>
      </w:ins>
      <w:ins w:id="530" w:author="Lynn" w:date="2015-09-12T19:22:00Z">
        <w:r>
          <w:rPr>
            <w:lang w:bidi="en-US"/>
          </w:rPr>
          <w:t xml:space="preserve">that </w:t>
        </w:r>
      </w:ins>
      <w:ins w:id="531" w:author="nbashyam" w:date="2015-09-12T07:58:00Z">
        <w:del w:id="532" w:author="Lynn" w:date="2015-09-12T19:21:00Z">
          <w:r w:rsidR="007451EA" w:rsidDel="00C92EBD">
            <w:rPr>
              <w:lang w:bidi="en-US"/>
            </w:rPr>
            <w:delText xml:space="preserve">choosing the SOAP Query Stack </w:delText>
          </w:r>
        </w:del>
      </w:ins>
      <w:ins w:id="533" w:author="Lynn" w:date="2015-09-12T19:21:00Z">
        <w:r>
          <w:rPr>
            <w:lang w:bidi="en-US"/>
          </w:rPr>
          <w:t xml:space="preserve">support multi-patient queries </w:t>
        </w:r>
      </w:ins>
      <w:ins w:id="534" w:author="nbashyam" w:date="2015-09-12T08:00:00Z">
        <w:del w:id="535" w:author="Lynn" w:date="2015-09-12T19:21:00Z">
          <w:r w:rsidR="007451EA" w:rsidDel="00C92EBD">
            <w:rPr>
              <w:lang w:bidi="en-US"/>
            </w:rPr>
            <w:delText>SHOULD</w:delText>
          </w:r>
        </w:del>
      </w:ins>
      <w:ins w:id="536" w:author="Lynn" w:date="2015-09-12T19:21:00Z">
        <w:r>
          <w:rPr>
            <w:lang w:bidi="en-US"/>
          </w:rPr>
          <w:t>MUST</w:t>
        </w:r>
      </w:ins>
      <w:ins w:id="537" w:author="nbashyam" w:date="2015-09-12T07:59:00Z">
        <w:r w:rsidR="007451EA">
          <w:rPr>
            <w:lang w:bidi="en-US"/>
          </w:rPr>
          <w:t xml:space="preserve"> implement</w:t>
        </w:r>
      </w:ins>
      <w:ins w:id="538" w:author="nbashyam" w:date="2015-09-12T08:00:00Z">
        <w:r w:rsidR="007451EA">
          <w:rPr>
            <w:lang w:bidi="en-US"/>
          </w:rPr>
          <w:t xml:space="preserve"> the DAF </w:t>
        </w:r>
      </w:ins>
      <w:ins w:id="539" w:author="nbashyam" w:date="2015-09-12T08:01:00Z">
        <w:r w:rsidR="007451EA">
          <w:rPr>
            <w:lang w:bidi="en-US"/>
          </w:rPr>
          <w:t xml:space="preserve">Requestor Integration Statement </w:t>
        </w:r>
      </w:ins>
      <w:ins w:id="540" w:author="nbashyam" w:date="2015-09-12T08:02:00Z">
        <w:del w:id="541" w:author="Lynn" w:date="2015-09-13T14:47:00Z">
          <w:r w:rsidR="007451EA" w:rsidDel="007608F4">
            <w:rPr>
              <w:lang w:bidi="en-US"/>
            </w:rPr>
            <w:delText>Option</w:delText>
          </w:r>
        </w:del>
        <w:r w:rsidR="007451EA">
          <w:rPr>
            <w:lang w:bidi="en-US"/>
          </w:rPr>
          <w:t xml:space="preserve"> </w:t>
        </w:r>
      </w:ins>
      <w:ins w:id="542" w:author="nbashyam" w:date="2015-09-12T08:01:00Z">
        <w:r w:rsidR="007451EA">
          <w:rPr>
            <w:lang w:bidi="en-US"/>
          </w:rPr>
          <w:t>in Appendix C, Section C.2a (CONF</w:t>
        </w:r>
      </w:ins>
      <w:ins w:id="543" w:author="Lynn" w:date="2015-09-13T14:47:00Z">
        <w:r w:rsidR="007608F4">
          <w:rPr>
            <w:lang w:bidi="en-US"/>
          </w:rPr>
          <w:t>:</w:t>
        </w:r>
      </w:ins>
      <w:ins w:id="544" w:author="nbashyam" w:date="2015-09-12T08:01:00Z">
        <w:r w:rsidR="007451EA">
          <w:rPr>
            <w:lang w:bidi="en-US"/>
          </w:rPr>
          <w:t xml:space="preserve"> </w:t>
        </w:r>
      </w:ins>
      <w:ins w:id="545" w:author="Lynn" w:date="2015-09-12T19:24:00Z">
        <w:r>
          <w:rPr>
            <w:lang w:bidi="en-US"/>
          </w:rPr>
          <w:t>1a</w:t>
        </w:r>
      </w:ins>
      <w:ins w:id="546" w:author="nbashyam" w:date="2015-09-12T08:01:00Z">
        <w:del w:id="547" w:author="Lynn" w:date="2015-09-12T19:24:00Z">
          <w:r w:rsidR="007451EA" w:rsidDel="00C92EBD">
            <w:rPr>
              <w:lang w:bidi="en-US"/>
            </w:rPr>
            <w:delText>2</w:delText>
          </w:r>
        </w:del>
        <w:r w:rsidR="007451EA">
          <w:rPr>
            <w:lang w:bidi="en-US"/>
          </w:rPr>
          <w:t>)</w:t>
        </w:r>
      </w:ins>
    </w:p>
    <w:p w14:paraId="7717AD41" w14:textId="77777777" w:rsidR="005C1B06" w:rsidRDefault="003A0320">
      <w:pPr>
        <w:pStyle w:val="ListBullet2"/>
        <w:tabs>
          <w:tab w:val="clear" w:pos="720"/>
          <w:tab w:val="num" w:pos="1080"/>
        </w:tabs>
        <w:ind w:left="1080"/>
        <w:rPr>
          <w:ins w:id="548" w:author="Lynn" w:date="2015-09-13T20:32:00Z"/>
          <w:lang w:bidi="en-US"/>
        </w:rPr>
        <w:pPrChange w:id="549" w:author="nbashyam" w:date="2015-09-03T06:48:00Z">
          <w:pPr>
            <w:pStyle w:val="ListBullet2"/>
          </w:pPr>
        </w:pPrChange>
      </w:pPr>
      <w:ins w:id="550" w:author="nbashyam" w:date="2015-09-03T06:54:00Z">
        <w:r>
          <w:rPr>
            <w:lang w:bidi="en-US"/>
          </w:rPr>
          <w:t xml:space="preserve">Query Requestors </w:t>
        </w:r>
      </w:ins>
      <w:ins w:id="551" w:author="nbashyam" w:date="2015-09-03T06:55:00Z">
        <w:r>
          <w:rPr>
            <w:lang w:bidi="en-US"/>
          </w:rPr>
          <w:t>choosing</w:t>
        </w:r>
      </w:ins>
      <w:ins w:id="552" w:author="nbashyam" w:date="2015-09-03T06:54:00Z">
        <w:r>
          <w:rPr>
            <w:lang w:bidi="en-US"/>
          </w:rPr>
          <w:t xml:space="preserve"> the </w:t>
        </w:r>
        <w:proofErr w:type="spellStart"/>
        <w:r>
          <w:rPr>
            <w:lang w:bidi="en-US"/>
          </w:rPr>
          <w:t>RESTful</w:t>
        </w:r>
        <w:proofErr w:type="spellEnd"/>
        <w:r>
          <w:rPr>
            <w:lang w:bidi="en-US"/>
          </w:rPr>
          <w:t xml:space="preserve"> Query Stack MUST </w:t>
        </w:r>
      </w:ins>
      <w:ins w:id="553" w:author="nbashyam" w:date="2015-09-03T06:55:00Z">
        <w:r>
          <w:rPr>
            <w:lang w:bidi="en-US"/>
          </w:rPr>
          <w:t xml:space="preserve">implement </w:t>
        </w:r>
      </w:ins>
      <w:ins w:id="554" w:author="nbashyam" w:date="2015-09-12T07:39:00Z">
        <w:r w:rsidR="0068053B">
          <w:rPr>
            <w:lang w:bidi="en-US"/>
          </w:rPr>
          <w:t>one or both of</w:t>
        </w:r>
      </w:ins>
      <w:ins w:id="555" w:author="Lynn" w:date="2015-09-13T20:32:00Z">
        <w:r w:rsidR="005C1B06">
          <w:rPr>
            <w:lang w:bidi="en-US"/>
          </w:rPr>
          <w:t>:</w:t>
        </w:r>
      </w:ins>
    </w:p>
    <w:p w14:paraId="7F5705D9" w14:textId="0B77F994" w:rsidR="00FF0141" w:rsidRDefault="00FF0141" w:rsidP="00B66B5E">
      <w:pPr>
        <w:pStyle w:val="ListBullet2"/>
        <w:numPr>
          <w:ilvl w:val="0"/>
          <w:numId w:val="171"/>
        </w:numPr>
        <w:rPr>
          <w:ins w:id="556" w:author="Lynn" w:date="2015-09-13T20:32:00Z"/>
          <w:lang w:bidi="en-US"/>
        </w:rPr>
      </w:pPr>
      <w:ins w:id="557" w:author="Lynn" w:date="2015-09-13T20:32:00Z">
        <w:r>
          <w:rPr>
            <w:lang w:bidi="en-US"/>
          </w:rPr>
          <w:t xml:space="preserve">The </w:t>
        </w:r>
        <w:proofErr w:type="spellStart"/>
        <w:r>
          <w:rPr>
            <w:lang w:bidi="en-US"/>
          </w:rPr>
          <w:t>RESTful</w:t>
        </w:r>
        <w:proofErr w:type="spellEnd"/>
        <w:r>
          <w:rPr>
            <w:lang w:bidi="en-US"/>
          </w:rPr>
          <w:t xml:space="preserve"> Query Stack for the T</w:t>
        </w:r>
        <w:r w:rsidR="005C1B06">
          <w:rPr>
            <w:lang w:bidi="en-US"/>
          </w:rPr>
          <w:t>DAF use case outlined in the DAF Requestor Integration Statement in</w:t>
        </w:r>
        <w:r>
          <w:rPr>
            <w:lang w:bidi="en-US"/>
          </w:rPr>
          <w:t xml:space="preserve"> Appendix C, Section C.4 (CONF 6a)</w:t>
        </w:r>
      </w:ins>
    </w:p>
    <w:p w14:paraId="1CEAACFC" w14:textId="27D0FF55" w:rsidR="003A0320" w:rsidRDefault="00FF0141" w:rsidP="00B66B5E">
      <w:pPr>
        <w:pStyle w:val="ListBullet2"/>
        <w:numPr>
          <w:ilvl w:val="0"/>
          <w:numId w:val="171"/>
        </w:numPr>
        <w:rPr>
          <w:ins w:id="558" w:author="nbashyam" w:date="2015-09-12T07:39:00Z"/>
          <w:lang w:bidi="en-US"/>
        </w:rPr>
      </w:pPr>
      <w:ins w:id="559" w:author="Lynn" w:date="2015-09-13T20:34:00Z">
        <w:r>
          <w:rPr>
            <w:lang w:bidi="en-US"/>
          </w:rPr>
          <w:t xml:space="preserve">THE </w:t>
        </w:r>
        <w:proofErr w:type="spellStart"/>
        <w:r>
          <w:rPr>
            <w:lang w:bidi="en-US"/>
          </w:rPr>
          <w:t>RESTful</w:t>
        </w:r>
        <w:proofErr w:type="spellEnd"/>
        <w:r>
          <w:rPr>
            <w:lang w:bidi="en-US"/>
          </w:rPr>
          <w:t xml:space="preserve"> Query Stack for the LDAF use case outlined in the DAF Requestor Integration Statement in Appendix C, Section C.3 (CONF 6b)</w:t>
        </w:r>
      </w:ins>
      <w:ins w:id="560" w:author="Lynn" w:date="2015-09-10T13:07:00Z">
        <w:del w:id="561" w:author="nbashyam" w:date="2015-09-12T07:39:00Z">
          <w:r w:rsidR="00EE73D6" w:rsidDel="0068053B">
            <w:rPr>
              <w:lang w:bidi="en-US"/>
            </w:rPr>
            <w:delText>, Section C.3</w:delText>
          </w:r>
        </w:del>
      </w:ins>
    </w:p>
    <w:p w14:paraId="6AEF7B40" w14:textId="3721397C" w:rsidR="0068053B" w:rsidDel="00FF0141" w:rsidRDefault="0068053B" w:rsidP="00FF0141">
      <w:pPr>
        <w:pStyle w:val="ListBullet2"/>
        <w:numPr>
          <w:ilvl w:val="0"/>
          <w:numId w:val="0"/>
        </w:numPr>
        <w:ind w:left="720" w:hanging="360"/>
        <w:rPr>
          <w:ins w:id="562" w:author="nbashyam" w:date="2015-09-12T07:39:00Z"/>
          <w:del w:id="563" w:author="Lynn" w:date="2015-09-13T20:34:00Z"/>
          <w:lang w:bidi="en-US"/>
        </w:rPr>
        <w:pPrChange w:id="564" w:author="Lynn" w:date="2015-09-13T20:34:00Z">
          <w:pPr>
            <w:pStyle w:val="ListBullet2"/>
            <w:tabs>
              <w:tab w:val="clear" w:pos="720"/>
              <w:tab w:val="num" w:pos="1800"/>
            </w:tabs>
            <w:ind w:left="1800"/>
          </w:pPr>
        </w:pPrChange>
      </w:pPr>
      <w:ins w:id="565" w:author="nbashyam" w:date="2015-09-12T07:39:00Z">
        <w:del w:id="566" w:author="Lynn" w:date="2015-09-13T20:34:00Z">
          <w:r w:rsidDel="00FF0141">
            <w:rPr>
              <w:lang w:bidi="en-US"/>
            </w:rPr>
            <w:delText>The RESTful Query Stack for the TDAF use case outlined in the DAF Requestor Integration Statement in Appendix C, Section C.</w:delText>
          </w:r>
        </w:del>
      </w:ins>
      <w:ins w:id="567" w:author="nbashyam" w:date="2015-09-12T07:40:00Z">
        <w:del w:id="568" w:author="Lynn" w:date="2015-09-13T20:34:00Z">
          <w:r w:rsidDel="00FF0141">
            <w:rPr>
              <w:lang w:bidi="en-US"/>
            </w:rPr>
            <w:delText>4</w:delText>
          </w:r>
        </w:del>
      </w:ins>
      <w:ins w:id="569" w:author="nbashyam" w:date="2015-09-12T07:39:00Z">
        <w:del w:id="570" w:author="Lynn" w:date="2015-09-13T20:34:00Z">
          <w:r w:rsidDel="00FF0141">
            <w:rPr>
              <w:lang w:bidi="en-US"/>
            </w:rPr>
            <w:delText xml:space="preserve"> (CONF </w:delText>
          </w:r>
        </w:del>
      </w:ins>
      <w:ins w:id="571" w:author="nbashyam" w:date="2015-09-12T07:40:00Z">
        <w:del w:id="572" w:author="Lynn" w:date="2015-09-13T20:34:00Z">
          <w:r w:rsidDel="00FF0141">
            <w:rPr>
              <w:lang w:bidi="en-US"/>
            </w:rPr>
            <w:delText>6</w:delText>
          </w:r>
        </w:del>
      </w:ins>
      <w:ins w:id="573" w:author="nbashyam" w:date="2015-09-12T07:39:00Z">
        <w:del w:id="574" w:author="Lynn" w:date="2015-09-13T20:34:00Z">
          <w:r w:rsidDel="00FF0141">
            <w:rPr>
              <w:lang w:bidi="en-US"/>
            </w:rPr>
            <w:delText>a)</w:delText>
          </w:r>
        </w:del>
      </w:ins>
    </w:p>
    <w:p w14:paraId="005842DC" w14:textId="29530527" w:rsidR="0068053B" w:rsidDel="00FF0141" w:rsidRDefault="0068053B" w:rsidP="00FF0141">
      <w:pPr>
        <w:pStyle w:val="ListBullet2"/>
        <w:numPr>
          <w:ilvl w:val="0"/>
          <w:numId w:val="0"/>
        </w:numPr>
        <w:ind w:left="720" w:hanging="360"/>
        <w:rPr>
          <w:ins w:id="575" w:author="nbashyam" w:date="2015-09-12T07:39:00Z"/>
          <w:del w:id="576" w:author="Lynn" w:date="2015-09-13T20:34:00Z"/>
          <w:lang w:bidi="en-US"/>
        </w:rPr>
        <w:pPrChange w:id="577" w:author="Lynn" w:date="2015-09-13T20:34:00Z">
          <w:pPr>
            <w:pStyle w:val="ListBullet2"/>
            <w:tabs>
              <w:tab w:val="clear" w:pos="720"/>
              <w:tab w:val="num" w:pos="1800"/>
            </w:tabs>
            <w:ind w:left="1800"/>
          </w:pPr>
        </w:pPrChange>
      </w:pPr>
      <w:ins w:id="578" w:author="nbashyam" w:date="2015-09-12T07:39:00Z">
        <w:del w:id="579" w:author="Lynn" w:date="2015-09-13T20:34:00Z">
          <w:r w:rsidDel="00FF0141">
            <w:rPr>
              <w:lang w:bidi="en-US"/>
            </w:rPr>
            <w:delText xml:space="preserve">The </w:delText>
          </w:r>
        </w:del>
      </w:ins>
      <w:ins w:id="580" w:author="nbashyam" w:date="2015-09-12T07:40:00Z">
        <w:del w:id="581" w:author="Lynn" w:date="2015-09-13T20:34:00Z">
          <w:r w:rsidDel="00FF0141">
            <w:rPr>
              <w:lang w:bidi="en-US"/>
            </w:rPr>
            <w:delText>RESTful</w:delText>
          </w:r>
        </w:del>
      </w:ins>
      <w:ins w:id="582" w:author="nbashyam" w:date="2015-09-12T07:39:00Z">
        <w:del w:id="583" w:author="Lynn" w:date="2015-09-13T20:34:00Z">
          <w:r w:rsidDel="00FF0141">
            <w:rPr>
              <w:lang w:bidi="en-US"/>
            </w:rPr>
            <w:delText xml:space="preserve"> Query Stack for the LDAF use case outlined in the DAF Requestor Integration Statement in Appendix C, Section C.</w:delText>
          </w:r>
        </w:del>
      </w:ins>
      <w:ins w:id="584" w:author="nbashyam" w:date="2015-09-12T07:40:00Z">
        <w:del w:id="585" w:author="Lynn" w:date="2015-09-13T20:34:00Z">
          <w:r w:rsidDel="00FF0141">
            <w:rPr>
              <w:lang w:bidi="en-US"/>
            </w:rPr>
            <w:delText>3</w:delText>
          </w:r>
        </w:del>
      </w:ins>
      <w:ins w:id="586" w:author="nbashyam" w:date="2015-09-12T07:39:00Z">
        <w:del w:id="587" w:author="Lynn" w:date="2015-09-13T20:34:00Z">
          <w:r w:rsidDel="00FF0141">
            <w:rPr>
              <w:lang w:bidi="en-US"/>
            </w:rPr>
            <w:delText xml:space="preserve"> (CONF </w:delText>
          </w:r>
        </w:del>
      </w:ins>
      <w:ins w:id="588" w:author="nbashyam" w:date="2015-09-12T07:40:00Z">
        <w:del w:id="589" w:author="Lynn" w:date="2015-09-13T20:34:00Z">
          <w:r w:rsidDel="00FF0141">
            <w:rPr>
              <w:lang w:bidi="en-US"/>
            </w:rPr>
            <w:delText>6</w:delText>
          </w:r>
        </w:del>
      </w:ins>
      <w:ins w:id="590" w:author="nbashyam" w:date="2015-09-12T07:39:00Z">
        <w:del w:id="591" w:author="Lynn" w:date="2015-09-13T20:34:00Z">
          <w:r w:rsidDel="00FF0141">
            <w:rPr>
              <w:lang w:bidi="en-US"/>
            </w:rPr>
            <w:delText>b)</w:delText>
          </w:r>
        </w:del>
      </w:ins>
    </w:p>
    <w:p w14:paraId="36656564" w14:textId="77777777" w:rsidR="0068053B" w:rsidRPr="001D725D" w:rsidRDefault="0068053B" w:rsidP="0074134F">
      <w:pPr>
        <w:pStyle w:val="ListBullet2"/>
        <w:numPr>
          <w:ilvl w:val="0"/>
          <w:numId w:val="0"/>
        </w:numPr>
        <w:ind w:left="1080"/>
        <w:rPr>
          <w:lang w:bidi="en-US"/>
        </w:rPr>
      </w:pPr>
    </w:p>
    <w:p w14:paraId="23676CA4" w14:textId="21332400" w:rsidR="00235F59" w:rsidRPr="001D725D" w:rsidRDefault="00235F59" w:rsidP="00235F59">
      <w:pPr>
        <w:pStyle w:val="BodyText"/>
        <w:rPr>
          <w:ins w:id="592" w:author="Lynn" w:date="2015-09-13T21:18:00Z"/>
          <w:lang w:bidi="en-US"/>
        </w:rPr>
      </w:pPr>
      <w:ins w:id="593" w:author="Lynn" w:date="2015-09-13T21:18:00Z">
        <w:r>
          <w:rPr>
            <w:lang w:bidi="en-US"/>
          </w:rPr>
          <w:t xml:space="preserve">The following are the </w:t>
        </w:r>
        <w:r w:rsidRPr="00EA4C3A">
          <w:rPr>
            <w:b/>
            <w:u w:val="single"/>
            <w:lang w:bidi="en-US"/>
          </w:rPr>
          <w:t>minimum capabilities</w:t>
        </w:r>
        <w:r>
          <w:rPr>
            <w:lang w:bidi="en-US"/>
          </w:rPr>
          <w:t xml:space="preserve"> that MUST be supported by </w:t>
        </w:r>
        <w:r w:rsidRPr="00EA4C3A">
          <w:rPr>
            <w:b/>
            <w:u w:val="single"/>
            <w:lang w:bidi="en-US"/>
          </w:rPr>
          <w:t xml:space="preserve">a DAF </w:t>
        </w:r>
        <w:r>
          <w:rPr>
            <w:b/>
            <w:u w:val="single"/>
            <w:lang w:bidi="en-US"/>
          </w:rPr>
          <w:t>Query Responde</w:t>
        </w:r>
        <w:r w:rsidRPr="00EA4C3A">
          <w:rPr>
            <w:b/>
            <w:u w:val="single"/>
            <w:lang w:bidi="en-US"/>
          </w:rPr>
          <w:t>r</w:t>
        </w:r>
        <w:r>
          <w:rPr>
            <w:lang w:bidi="en-US"/>
          </w:rPr>
          <w:t>:</w:t>
        </w:r>
      </w:ins>
    </w:p>
    <w:p w14:paraId="71FAFE42" w14:textId="7357F9D7" w:rsidR="00AD6303" w:rsidRDefault="00AD6303" w:rsidP="00235F59">
      <w:pPr>
        <w:pStyle w:val="ListBullet2"/>
        <w:numPr>
          <w:ilvl w:val="0"/>
          <w:numId w:val="0"/>
        </w:numPr>
        <w:ind w:left="270"/>
        <w:rPr>
          <w:ins w:id="594" w:author="nbashyam" w:date="2015-09-03T06:55:00Z"/>
          <w:lang w:bidi="en-US"/>
        </w:rPr>
      </w:pPr>
      <w:r w:rsidRPr="001D725D">
        <w:rPr>
          <w:lang w:bidi="en-US"/>
        </w:rPr>
        <w:t xml:space="preserve">A </w:t>
      </w:r>
      <w:r w:rsidRPr="0074134F">
        <w:rPr>
          <w:b/>
          <w:lang w:bidi="en-US"/>
        </w:rPr>
        <w:t>Query Responder</w:t>
      </w:r>
      <w:r w:rsidRPr="001D725D">
        <w:rPr>
          <w:lang w:bidi="en-US"/>
        </w:rPr>
        <w:t xml:space="preserve"> MUST implement both the SOAP Query Stack and the </w:t>
      </w:r>
      <w:proofErr w:type="spellStart"/>
      <w:r w:rsidRPr="001D725D">
        <w:rPr>
          <w:lang w:bidi="en-US"/>
        </w:rPr>
        <w:t>RESTful</w:t>
      </w:r>
      <w:proofErr w:type="spellEnd"/>
      <w:r w:rsidRPr="001D725D">
        <w:rPr>
          <w:lang w:bidi="en-US"/>
        </w:rPr>
        <w:t xml:space="preserve"> Query Stack to support interoperability</w:t>
      </w:r>
      <w:del w:id="595" w:author="Lynn" w:date="2015-09-13T21:24:00Z">
        <w:r w:rsidRPr="001D725D" w:rsidDel="005B62FB">
          <w:rPr>
            <w:lang w:bidi="en-US"/>
          </w:rPr>
          <w:delText>.</w:delText>
        </w:r>
      </w:del>
      <w:r w:rsidRPr="001D725D">
        <w:rPr>
          <w:lang w:bidi="en-US"/>
        </w:rPr>
        <w:t xml:space="preserve"> (CONF: 2)</w:t>
      </w:r>
      <w:ins w:id="596" w:author="Lynn" w:date="2015-09-13T21:24:00Z">
        <w:r w:rsidR="005B62FB">
          <w:rPr>
            <w:lang w:bidi="en-US"/>
          </w:rPr>
          <w:t>:</w:t>
        </w:r>
      </w:ins>
    </w:p>
    <w:p w14:paraId="44F92B74" w14:textId="5E9AF990" w:rsidR="003A0320" w:rsidRDefault="003A0320" w:rsidP="00861AF0">
      <w:pPr>
        <w:pStyle w:val="ListBullet2"/>
        <w:numPr>
          <w:ilvl w:val="0"/>
          <w:numId w:val="177"/>
        </w:numPr>
        <w:ind w:left="1080"/>
        <w:rPr>
          <w:ins w:id="597" w:author="nbashyam" w:date="2015-09-03T06:55:00Z"/>
          <w:lang w:bidi="en-US"/>
        </w:rPr>
        <w:pPrChange w:id="598" w:author="Lynn" w:date="2015-09-14T08:42:00Z">
          <w:pPr>
            <w:pStyle w:val="ListBullet2"/>
            <w:numPr>
              <w:numId w:val="171"/>
            </w:numPr>
            <w:tabs>
              <w:tab w:val="clear" w:pos="720"/>
            </w:tabs>
            <w:ind w:left="1080"/>
          </w:pPr>
        </w:pPrChange>
      </w:pPr>
      <w:ins w:id="599" w:author="nbashyam" w:date="2015-09-03T06:55:00Z">
        <w:r>
          <w:rPr>
            <w:lang w:bidi="en-US"/>
          </w:rPr>
          <w:lastRenderedPageBreak/>
          <w:t xml:space="preserve">Query </w:t>
        </w:r>
      </w:ins>
      <w:ins w:id="600" w:author="nbashyam" w:date="2015-09-03T06:56:00Z">
        <w:r>
          <w:rPr>
            <w:lang w:bidi="en-US"/>
          </w:rPr>
          <w:t>Responders</w:t>
        </w:r>
      </w:ins>
      <w:ins w:id="601" w:author="nbashyam" w:date="2015-09-03T06:55:00Z">
        <w:r>
          <w:rPr>
            <w:lang w:bidi="en-US"/>
          </w:rPr>
          <w:t xml:space="preserve"> MUST implement the DAF </w:t>
        </w:r>
      </w:ins>
      <w:ins w:id="602" w:author="nbashyam" w:date="2015-09-03T06:56:00Z">
        <w:r>
          <w:rPr>
            <w:lang w:bidi="en-US"/>
          </w:rPr>
          <w:t>Responder</w:t>
        </w:r>
      </w:ins>
      <w:ins w:id="603" w:author="nbashyam" w:date="2015-09-03T06:55:00Z">
        <w:r>
          <w:rPr>
            <w:lang w:bidi="en-US"/>
          </w:rPr>
          <w:t xml:space="preserve"> Integration Statement for SOAP Query Stack </w:t>
        </w:r>
      </w:ins>
      <w:ins w:id="604" w:author="Lynn" w:date="2015-09-10T13:14:00Z">
        <w:r w:rsidR="00EE73D6">
          <w:rPr>
            <w:lang w:bidi="en-US"/>
          </w:rPr>
          <w:t xml:space="preserve">(TDAF and LDAF) </w:t>
        </w:r>
      </w:ins>
      <w:ins w:id="605" w:author="nbashyam" w:date="2015-09-03T06:55:00Z">
        <w:r>
          <w:rPr>
            <w:lang w:bidi="en-US"/>
          </w:rPr>
          <w:t>outlined in Appendix C</w:t>
        </w:r>
      </w:ins>
      <w:ins w:id="606" w:author="Lynn" w:date="2015-09-10T13:14:00Z">
        <w:r w:rsidR="00EE73D6">
          <w:rPr>
            <w:lang w:bidi="en-US"/>
          </w:rPr>
          <w:t>, Section C.</w:t>
        </w:r>
      </w:ins>
      <w:ins w:id="607" w:author="nbashyam" w:date="2015-09-12T07:41:00Z">
        <w:r w:rsidR="0068053B">
          <w:rPr>
            <w:lang w:bidi="en-US"/>
          </w:rPr>
          <w:t>5</w:t>
        </w:r>
      </w:ins>
      <w:ins w:id="608" w:author="Lynn" w:date="2015-09-10T13:14:00Z">
        <w:del w:id="609" w:author="nbashyam" w:date="2015-09-12T07:41:00Z">
          <w:r w:rsidR="00EE73D6" w:rsidDel="0068053B">
            <w:rPr>
              <w:lang w:bidi="en-US"/>
            </w:rPr>
            <w:delText>4</w:delText>
          </w:r>
        </w:del>
      </w:ins>
      <w:ins w:id="610" w:author="nbashyam" w:date="2015-09-03T06:55:00Z">
        <w:r>
          <w:rPr>
            <w:lang w:bidi="en-US"/>
          </w:rPr>
          <w:t>.</w:t>
        </w:r>
      </w:ins>
      <w:ins w:id="611" w:author="nbashyam" w:date="2015-09-03T06:56:00Z">
        <w:r>
          <w:rPr>
            <w:lang w:bidi="en-US"/>
          </w:rPr>
          <w:t xml:space="preserve"> (CONF: 7)</w:t>
        </w:r>
      </w:ins>
    </w:p>
    <w:p w14:paraId="2604D630" w14:textId="7A64ED90" w:rsidR="003A0320" w:rsidRDefault="003A0320" w:rsidP="00861AF0">
      <w:pPr>
        <w:pStyle w:val="ListBullet2"/>
        <w:numPr>
          <w:ilvl w:val="0"/>
          <w:numId w:val="177"/>
        </w:numPr>
        <w:ind w:left="1080"/>
        <w:rPr>
          <w:lang w:bidi="en-US"/>
        </w:rPr>
        <w:pPrChange w:id="612" w:author="Lynn" w:date="2015-09-14T08:42:00Z">
          <w:pPr>
            <w:pStyle w:val="ListBullet2"/>
            <w:numPr>
              <w:numId w:val="171"/>
            </w:numPr>
            <w:tabs>
              <w:tab w:val="clear" w:pos="720"/>
            </w:tabs>
            <w:ind w:left="1080"/>
          </w:pPr>
        </w:pPrChange>
      </w:pPr>
      <w:ins w:id="613" w:author="nbashyam" w:date="2015-09-03T06:55:00Z">
        <w:r>
          <w:rPr>
            <w:lang w:bidi="en-US"/>
          </w:rPr>
          <w:t xml:space="preserve">Query </w:t>
        </w:r>
      </w:ins>
      <w:ins w:id="614" w:author="nbashyam" w:date="2015-09-03T06:56:00Z">
        <w:r>
          <w:rPr>
            <w:lang w:bidi="en-US"/>
          </w:rPr>
          <w:t>Responders</w:t>
        </w:r>
      </w:ins>
      <w:ins w:id="615" w:author="nbashyam" w:date="2015-09-03T06:55:00Z">
        <w:r>
          <w:rPr>
            <w:lang w:bidi="en-US"/>
          </w:rPr>
          <w:t xml:space="preserve"> MUST implement the DAF </w:t>
        </w:r>
      </w:ins>
      <w:ins w:id="616" w:author="nbashyam" w:date="2015-09-03T06:56:00Z">
        <w:r>
          <w:rPr>
            <w:lang w:bidi="en-US"/>
          </w:rPr>
          <w:t>Responder</w:t>
        </w:r>
      </w:ins>
      <w:ins w:id="617" w:author="nbashyam" w:date="2015-09-03T06:55:00Z">
        <w:r>
          <w:rPr>
            <w:lang w:bidi="en-US"/>
          </w:rPr>
          <w:t xml:space="preserve"> Integration Statement for </w:t>
        </w:r>
        <w:proofErr w:type="spellStart"/>
        <w:r>
          <w:rPr>
            <w:lang w:bidi="en-US"/>
          </w:rPr>
          <w:t>RESTful</w:t>
        </w:r>
        <w:proofErr w:type="spellEnd"/>
        <w:r>
          <w:rPr>
            <w:lang w:bidi="en-US"/>
          </w:rPr>
          <w:t xml:space="preserve"> Query Stack </w:t>
        </w:r>
      </w:ins>
      <w:ins w:id="618" w:author="nbashyam" w:date="2015-09-12T07:41:00Z">
        <w:r w:rsidR="0068053B">
          <w:rPr>
            <w:lang w:bidi="en-US"/>
          </w:rPr>
          <w:t>(</w:t>
        </w:r>
        <w:del w:id="619" w:author="Lynn" w:date="2015-09-13T21:23:00Z">
          <w:r w:rsidR="0068053B" w:rsidDel="00C91F82">
            <w:rPr>
              <w:lang w:bidi="en-US"/>
            </w:rPr>
            <w:delText xml:space="preserve">TDAF and </w:delText>
          </w:r>
        </w:del>
        <w:r w:rsidR="0068053B">
          <w:rPr>
            <w:lang w:bidi="en-US"/>
          </w:rPr>
          <w:t xml:space="preserve">LDAF) </w:t>
        </w:r>
      </w:ins>
      <w:ins w:id="620" w:author="nbashyam" w:date="2015-09-03T06:55:00Z">
        <w:r>
          <w:rPr>
            <w:lang w:bidi="en-US"/>
          </w:rPr>
          <w:t>outlined in Appendix C</w:t>
        </w:r>
      </w:ins>
      <w:ins w:id="621" w:author="Lynn" w:date="2015-09-10T13:14:00Z">
        <w:r w:rsidR="00EE73D6">
          <w:rPr>
            <w:lang w:bidi="en-US"/>
          </w:rPr>
          <w:t>, Section C.</w:t>
        </w:r>
      </w:ins>
      <w:ins w:id="622" w:author="nbashyam" w:date="2015-09-12T07:41:00Z">
        <w:r w:rsidR="0068053B">
          <w:rPr>
            <w:lang w:bidi="en-US"/>
          </w:rPr>
          <w:t>5</w:t>
        </w:r>
      </w:ins>
      <w:ins w:id="623" w:author="Lynn" w:date="2015-09-10T13:14:00Z">
        <w:del w:id="624" w:author="nbashyam" w:date="2015-09-12T07:41:00Z">
          <w:r w:rsidR="00EE73D6" w:rsidDel="0068053B">
            <w:rPr>
              <w:lang w:bidi="en-US"/>
            </w:rPr>
            <w:delText>4</w:delText>
          </w:r>
        </w:del>
      </w:ins>
      <w:ins w:id="625" w:author="nbashyam" w:date="2015-09-03T06:55:00Z">
        <w:r>
          <w:rPr>
            <w:lang w:bidi="en-US"/>
          </w:rPr>
          <w:t>.</w:t>
        </w:r>
      </w:ins>
      <w:ins w:id="626" w:author="nbashyam" w:date="2015-09-03T06:56:00Z">
        <w:r>
          <w:rPr>
            <w:lang w:bidi="en-US"/>
          </w:rPr>
          <w:t xml:space="preserve"> (CONF: 8)</w:t>
        </w:r>
      </w:ins>
    </w:p>
    <w:p w14:paraId="730EC2CF" w14:textId="77777777" w:rsidR="009C5682" w:rsidRDefault="009C5682" w:rsidP="00861AF0">
      <w:pPr>
        <w:pStyle w:val="ListBullet2"/>
        <w:numPr>
          <w:ilvl w:val="0"/>
          <w:numId w:val="0"/>
        </w:numPr>
        <w:rPr>
          <w:ins w:id="627" w:author="Lynn" w:date="2015-09-14T08:53:00Z"/>
          <w:lang w:bidi="en-US"/>
        </w:rPr>
      </w:pPr>
    </w:p>
    <w:p w14:paraId="402E0C92" w14:textId="762CC1BF" w:rsidR="004D77DA" w:rsidRDefault="004D77DA" w:rsidP="00861AF0">
      <w:pPr>
        <w:pStyle w:val="ListBullet2"/>
        <w:numPr>
          <w:ilvl w:val="0"/>
          <w:numId w:val="0"/>
        </w:numPr>
        <w:rPr>
          <w:ins w:id="628" w:author="Lynn" w:date="2015-09-13T22:11:00Z"/>
          <w:lang w:bidi="en-US"/>
        </w:rPr>
      </w:pPr>
      <w:ins w:id="629" w:author="Lynn" w:date="2015-09-13T22:09:00Z">
        <w:r>
          <w:rPr>
            <w:lang w:bidi="en-US"/>
          </w:rPr>
          <w:t xml:space="preserve">Beyond these minimum capabilities, </w:t>
        </w:r>
      </w:ins>
      <w:ins w:id="630" w:author="Lynn" w:date="2015-09-13T22:12:00Z">
        <w:r>
          <w:rPr>
            <w:lang w:bidi="en-US"/>
          </w:rPr>
          <w:t>DAF Query Requ</w:t>
        </w:r>
        <w:r w:rsidR="00DE3527">
          <w:rPr>
            <w:lang w:bidi="en-US"/>
          </w:rPr>
          <w:t>estors and Query Responders MAY</w:t>
        </w:r>
        <w:r>
          <w:rPr>
            <w:lang w:bidi="en-US"/>
          </w:rPr>
          <w:t xml:space="preserve"> optionally choose to support Multi-patient queries</w:t>
        </w:r>
      </w:ins>
      <w:ins w:id="631" w:author="Lynn" w:date="2015-09-13T22:10:00Z">
        <w:r>
          <w:rPr>
            <w:lang w:bidi="en-US"/>
          </w:rPr>
          <w:t>.  See Section</w:t>
        </w:r>
      </w:ins>
      <w:ins w:id="632" w:author="Lynn" w:date="2015-09-14T08:35:00Z">
        <w:r w:rsidR="00DE3527">
          <w:rPr>
            <w:lang w:bidi="en-US"/>
          </w:rPr>
          <w:t>s</w:t>
        </w:r>
      </w:ins>
      <w:ins w:id="633" w:author="Lynn" w:date="2015-09-13T22:10:00Z">
        <w:r>
          <w:rPr>
            <w:lang w:bidi="en-US"/>
          </w:rPr>
          <w:t xml:space="preserve"> </w:t>
        </w:r>
      </w:ins>
      <w:ins w:id="634" w:author="Lynn" w:date="2015-09-13T22:13:00Z">
        <w:r>
          <w:rPr>
            <w:lang w:bidi="en-US"/>
          </w:rPr>
          <w:t>4.2.4</w:t>
        </w:r>
        <w:r w:rsidR="00DE3527">
          <w:rPr>
            <w:lang w:bidi="en-US"/>
          </w:rPr>
          <w:t>, C.6 and C.7</w:t>
        </w:r>
      </w:ins>
      <w:ins w:id="635" w:author="Lynn" w:date="2015-09-13T22:17:00Z">
        <w:r w:rsidR="008E4BE1">
          <w:rPr>
            <w:lang w:bidi="en-US"/>
          </w:rPr>
          <w:t>.</w:t>
        </w:r>
      </w:ins>
    </w:p>
    <w:p w14:paraId="6C22E3D4" w14:textId="418AA2CB" w:rsidR="00C91F82" w:rsidRDefault="004D77DA" w:rsidP="00861AF0">
      <w:pPr>
        <w:pStyle w:val="ListBullet2"/>
        <w:numPr>
          <w:ilvl w:val="0"/>
          <w:numId w:val="0"/>
        </w:numPr>
        <w:rPr>
          <w:ins w:id="636" w:author="nbashyam" w:date="2015-09-12T08:02:00Z"/>
          <w:lang w:bidi="en-US"/>
        </w:rPr>
      </w:pPr>
      <w:ins w:id="637" w:author="Lynn" w:date="2015-09-13T22:09:00Z">
        <w:r>
          <w:rPr>
            <w:lang w:bidi="en-US"/>
          </w:rPr>
          <w:t xml:space="preserve">There are also multiple choices that vendors can make when implementing the privacy and security controls for DAF depending on the Query Execution Contexts (LDAF or TDAF). Many of these choices are outlined in the Security Implementation Sections </w:t>
        </w:r>
        <w:r w:rsidRPr="00861AF0">
          <w:rPr>
            <w:lang w:bidi="en-US"/>
            <w:rPrChange w:id="638" w:author="Lynn" w:date="2015-09-14T08:43:00Z">
              <w:rPr>
                <w:rStyle w:val="Hyperlink"/>
                <w:lang w:bidi="en-US"/>
              </w:rPr>
            </w:rPrChange>
          </w:rPr>
          <w:t>4.4</w:t>
        </w:r>
        <w:r>
          <w:rPr>
            <w:lang w:bidi="en-US"/>
          </w:rPr>
          <w:t xml:space="preserve"> and </w:t>
        </w:r>
        <w:r w:rsidRPr="009C5682">
          <w:rPr>
            <w:lang w:bidi="en-US"/>
            <w:rPrChange w:id="639" w:author="Lynn" w:date="2015-09-14T08:53:00Z">
              <w:rPr>
                <w:rStyle w:val="Hyperlink"/>
                <w:lang w:bidi="en-US"/>
              </w:rPr>
            </w:rPrChange>
          </w:rPr>
          <w:t>5</w:t>
        </w:r>
        <w:r w:rsidRPr="009C5682">
          <w:rPr>
            <w:lang w:bidi="en-US"/>
            <w:rPrChange w:id="640" w:author="Lynn" w:date="2015-09-14T08:53:00Z">
              <w:rPr>
                <w:rStyle w:val="Hyperlink"/>
                <w:lang w:bidi="en-US"/>
              </w:rPr>
            </w:rPrChange>
          </w:rPr>
          <w:t>.</w:t>
        </w:r>
        <w:r w:rsidRPr="009C5682">
          <w:rPr>
            <w:lang w:bidi="en-US"/>
            <w:rPrChange w:id="641" w:author="Lynn" w:date="2015-09-14T08:53:00Z">
              <w:rPr>
                <w:rStyle w:val="Hyperlink"/>
                <w:lang w:bidi="en-US"/>
              </w:rPr>
            </w:rPrChange>
          </w:rPr>
          <w:t>5</w:t>
        </w:r>
        <w:r>
          <w:rPr>
            <w:lang w:bidi="en-US"/>
          </w:rPr>
          <w:t>.</w:t>
        </w:r>
      </w:ins>
    </w:p>
    <w:p w14:paraId="2299A922" w14:textId="76ECD51E" w:rsidR="003A0320" w:rsidRPr="003E0D54" w:rsidDel="00403C17" w:rsidRDefault="007451EA" w:rsidP="00C91F82">
      <w:pPr>
        <w:pStyle w:val="ListBullet2"/>
        <w:numPr>
          <w:ilvl w:val="0"/>
          <w:numId w:val="171"/>
        </w:numPr>
        <w:ind w:left="630"/>
        <w:rPr>
          <w:del w:id="642" w:author="Lynn" w:date="2015-09-13T21:59:00Z"/>
          <w:highlight w:val="yellow"/>
          <w:lang w:bidi="en-US"/>
          <w:rPrChange w:id="643" w:author="Lynn" w:date="2015-09-13T21:31:00Z">
            <w:rPr>
              <w:del w:id="644" w:author="Lynn" w:date="2015-09-13T21:59:00Z"/>
              <w:lang w:bidi="en-US"/>
            </w:rPr>
          </w:rPrChange>
        </w:rPr>
      </w:pPr>
      <w:ins w:id="645" w:author="nbashyam" w:date="2015-09-12T08:02:00Z">
        <w:del w:id="646" w:author="Lynn" w:date="2015-09-12T19:27:00Z">
          <w:r w:rsidRPr="003E0D54" w:rsidDel="000E7E1B">
            <w:rPr>
              <w:highlight w:val="yellow"/>
              <w:lang w:bidi="en-US"/>
              <w:rPrChange w:id="647" w:author="Lynn" w:date="2015-09-13T21:31:00Z">
                <w:rPr>
                  <w:lang w:bidi="en-US"/>
                </w:rPr>
              </w:rPrChange>
            </w:rPr>
            <w:delText>T</w:delText>
          </w:r>
        </w:del>
        <w:del w:id="648" w:author="Lynn" w:date="2015-09-13T21:59:00Z">
          <w:r w:rsidRPr="003E0D54" w:rsidDel="00403C17">
            <w:rPr>
              <w:highlight w:val="yellow"/>
              <w:lang w:bidi="en-US"/>
              <w:rPrChange w:id="649" w:author="Lynn" w:date="2015-09-13T21:31:00Z">
                <w:rPr>
                  <w:lang w:bidi="en-US"/>
                </w:rPr>
              </w:rPrChange>
            </w:rPr>
            <w:delText>o support multi-patient queries in LDAF use cases</w:delText>
          </w:r>
        </w:del>
        <w:del w:id="650" w:author="Lynn" w:date="2015-09-12T19:28:00Z">
          <w:r w:rsidRPr="003E0D54" w:rsidDel="000E7E1B">
            <w:rPr>
              <w:highlight w:val="yellow"/>
              <w:lang w:bidi="en-US"/>
              <w:rPrChange w:id="651" w:author="Lynn" w:date="2015-09-13T21:31:00Z">
                <w:rPr>
                  <w:lang w:bidi="en-US"/>
                </w:rPr>
              </w:rPrChange>
            </w:rPr>
            <w:delText>,</w:delText>
          </w:r>
        </w:del>
        <w:del w:id="652" w:author="Lynn" w:date="2015-09-13T21:59:00Z">
          <w:r w:rsidRPr="003E0D54" w:rsidDel="00403C17">
            <w:rPr>
              <w:highlight w:val="yellow"/>
              <w:lang w:bidi="en-US"/>
              <w:rPrChange w:id="653" w:author="Lynn" w:date="2015-09-13T21:31:00Z">
                <w:rPr>
                  <w:lang w:bidi="en-US"/>
                </w:rPr>
              </w:rPrChange>
            </w:rPr>
            <w:delText xml:space="preserve"> Query Responders</w:delText>
          </w:r>
        </w:del>
        <w:del w:id="654" w:author="Lynn" w:date="2015-09-12T19:28:00Z">
          <w:r w:rsidRPr="003E0D54" w:rsidDel="000E7E1B">
            <w:rPr>
              <w:highlight w:val="yellow"/>
              <w:lang w:bidi="en-US"/>
              <w:rPrChange w:id="655" w:author="Lynn" w:date="2015-09-13T21:31:00Z">
                <w:rPr>
                  <w:lang w:bidi="en-US"/>
                </w:rPr>
              </w:rPrChange>
            </w:rPr>
            <w:delText xml:space="preserve"> </w:delText>
          </w:r>
        </w:del>
        <w:del w:id="656" w:author="Lynn" w:date="2015-09-12T19:29:00Z">
          <w:r w:rsidRPr="003E0D54" w:rsidDel="000E7E1B">
            <w:rPr>
              <w:highlight w:val="yellow"/>
              <w:lang w:bidi="en-US"/>
              <w:rPrChange w:id="657" w:author="Lynn" w:date="2015-09-13T21:31:00Z">
                <w:rPr>
                  <w:lang w:bidi="en-US"/>
                </w:rPr>
              </w:rPrChange>
            </w:rPr>
            <w:delText>choosing the SOAP Query Stack SHOULD</w:delText>
          </w:r>
        </w:del>
        <w:del w:id="658" w:author="Lynn" w:date="2015-09-13T21:59:00Z">
          <w:r w:rsidRPr="003E0D54" w:rsidDel="00403C17">
            <w:rPr>
              <w:highlight w:val="yellow"/>
              <w:lang w:bidi="en-US"/>
              <w:rPrChange w:id="659" w:author="Lynn" w:date="2015-09-13T21:31:00Z">
                <w:rPr>
                  <w:lang w:bidi="en-US"/>
                </w:rPr>
              </w:rPrChange>
            </w:rPr>
            <w:delText xml:space="preserve"> implement the DAF Responder Integration Statement Option in Appendix C, Section C.5a (CONF 9)</w:delText>
          </w:r>
        </w:del>
      </w:ins>
    </w:p>
    <w:p w14:paraId="7BFA51F1" w14:textId="77777777" w:rsidR="00AD6303" w:rsidRPr="001D725D" w:rsidRDefault="00AD6303" w:rsidP="005C01E0">
      <w:pPr>
        <w:pStyle w:val="Heading3"/>
        <w:rPr>
          <w:noProof w:val="0"/>
        </w:rPr>
      </w:pPr>
      <w:bookmarkStart w:id="660" w:name="_Toc418858546"/>
      <w:bookmarkStart w:id="661" w:name="_Toc418858650"/>
      <w:bookmarkStart w:id="662" w:name="_Toc418858748"/>
      <w:bookmarkStart w:id="663" w:name="_Toc418864576"/>
      <w:bookmarkStart w:id="664" w:name="_Toc418865781"/>
      <w:bookmarkStart w:id="665" w:name="_Toc418865882"/>
      <w:bookmarkStart w:id="666" w:name="_Toc418866014"/>
      <w:bookmarkStart w:id="667" w:name="_Toc418866145"/>
      <w:bookmarkStart w:id="668" w:name="_Toc418866272"/>
      <w:bookmarkStart w:id="669" w:name="_Toc418866369"/>
      <w:bookmarkStart w:id="670" w:name="_Toc418866468"/>
      <w:bookmarkStart w:id="671" w:name="_Toc418867136"/>
      <w:bookmarkStart w:id="672" w:name="_Toc418867869"/>
      <w:bookmarkStart w:id="673" w:name="_Toc418867968"/>
      <w:bookmarkStart w:id="674" w:name="_Toc419100669"/>
      <w:bookmarkStart w:id="675" w:name="_Toc419797995"/>
      <w:bookmarkStart w:id="676" w:name="_Toc419799784"/>
      <w:bookmarkStart w:id="677" w:name="_Toc419801835"/>
      <w:bookmarkStart w:id="678" w:name="_Toc420918205"/>
      <w:bookmarkStart w:id="679" w:name="_Toc420918319"/>
      <w:bookmarkStart w:id="680" w:name="_Toc420918432"/>
      <w:bookmarkStart w:id="681" w:name="_Toc420918545"/>
      <w:bookmarkStart w:id="682" w:name="_Toc420918659"/>
      <w:bookmarkStart w:id="683" w:name="_Toc420918773"/>
      <w:bookmarkStart w:id="684" w:name="_Toc420924270"/>
      <w:bookmarkStart w:id="685" w:name="_Toc420927316"/>
      <w:bookmarkStart w:id="686" w:name="_SOAP_Query_Stack"/>
      <w:bookmarkStart w:id="687" w:name="_Toc418502122"/>
      <w:bookmarkStart w:id="688" w:name="_Toc418525969"/>
      <w:bookmarkStart w:id="689" w:name="_Toc418866146"/>
      <w:bookmarkStart w:id="690" w:name="_Toc303840495"/>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r w:rsidRPr="001D725D">
        <w:rPr>
          <w:noProof w:val="0"/>
        </w:rPr>
        <w:t>SOAP Query Stack</w:t>
      </w:r>
      <w:bookmarkEnd w:id="687"/>
      <w:bookmarkEnd w:id="688"/>
      <w:bookmarkEnd w:id="689"/>
      <w:bookmarkEnd w:id="690"/>
    </w:p>
    <w:p w14:paraId="4D268D86" w14:textId="77777777" w:rsidR="00AD6303" w:rsidRPr="001D725D" w:rsidRDefault="00AD6303" w:rsidP="005C01E0">
      <w:pPr>
        <w:pStyle w:val="BodyText"/>
        <w:rPr>
          <w:lang w:bidi="en-US"/>
        </w:rPr>
      </w:pPr>
      <w:r w:rsidRPr="001D725D">
        <w:rPr>
          <w:lang w:bidi="en-US"/>
        </w:rPr>
        <w:t>The following is a detailed description of the SOAP Query Stack and its components for the various DAF Queries. All the DAF queries use the following as common specifications/profiles for SOAP Query Stack</w:t>
      </w:r>
      <w:r w:rsidR="004E2B05" w:rsidRPr="001D725D">
        <w:rPr>
          <w:lang w:bidi="en-US"/>
        </w:rPr>
        <w:t>:</w:t>
      </w:r>
    </w:p>
    <w:p w14:paraId="5B103B00" w14:textId="77777777" w:rsidR="00AD6303" w:rsidRPr="001D725D" w:rsidRDefault="00AD6303" w:rsidP="00235F59">
      <w:pPr>
        <w:pStyle w:val="ListBullet2"/>
        <w:numPr>
          <w:ilvl w:val="0"/>
          <w:numId w:val="174"/>
        </w:numPr>
        <w:rPr>
          <w:lang w:bidi="en-US"/>
        </w:rPr>
        <w:pPrChange w:id="691" w:author="Lynn" w:date="2015-09-13T21:19:00Z">
          <w:pPr>
            <w:pStyle w:val="ListBullet2"/>
            <w:numPr>
              <w:numId w:val="171"/>
            </w:numPr>
            <w:tabs>
              <w:tab w:val="clear" w:pos="720"/>
            </w:tabs>
            <w:ind w:left="1800"/>
          </w:pPr>
        </w:pPrChange>
      </w:pPr>
      <w:r w:rsidRPr="001D725D">
        <w:rPr>
          <w:lang w:bidi="en-US"/>
        </w:rPr>
        <w:t>HTTP as the transport protocol</w:t>
      </w:r>
    </w:p>
    <w:p w14:paraId="18B4495E" w14:textId="77777777" w:rsidR="00AD6303" w:rsidRPr="001D725D" w:rsidRDefault="00AD6303" w:rsidP="00235F59">
      <w:pPr>
        <w:pStyle w:val="ListBullet2"/>
        <w:numPr>
          <w:ilvl w:val="0"/>
          <w:numId w:val="174"/>
        </w:numPr>
        <w:rPr>
          <w:lang w:bidi="en-US"/>
        </w:rPr>
        <w:pPrChange w:id="692" w:author="Lynn" w:date="2015-09-13T21:19:00Z">
          <w:pPr>
            <w:pStyle w:val="ListBullet2"/>
            <w:numPr>
              <w:numId w:val="171"/>
            </w:numPr>
            <w:tabs>
              <w:tab w:val="clear" w:pos="720"/>
            </w:tabs>
            <w:ind w:left="1800"/>
          </w:pPr>
        </w:pPrChange>
      </w:pPr>
      <w:r w:rsidRPr="001D725D">
        <w:rPr>
          <w:lang w:bidi="en-US"/>
        </w:rPr>
        <w:t>SOAP 1.2 as the packaging/envelope specification</w:t>
      </w:r>
    </w:p>
    <w:p w14:paraId="576F50DF" w14:textId="77777777" w:rsidR="00AD6303" w:rsidRPr="001D725D" w:rsidRDefault="00AD6303" w:rsidP="00235F59">
      <w:pPr>
        <w:pStyle w:val="ListBullet2"/>
        <w:numPr>
          <w:ilvl w:val="0"/>
          <w:numId w:val="174"/>
        </w:numPr>
        <w:rPr>
          <w:lang w:bidi="en-US"/>
        </w:rPr>
        <w:pPrChange w:id="693" w:author="Lynn" w:date="2015-09-13T21:19:00Z">
          <w:pPr>
            <w:pStyle w:val="ListBullet2"/>
            <w:numPr>
              <w:numId w:val="171"/>
            </w:numPr>
            <w:tabs>
              <w:tab w:val="clear" w:pos="720"/>
            </w:tabs>
            <w:ind w:left="1800"/>
          </w:pPr>
        </w:pPrChange>
      </w:pPr>
      <w:r w:rsidRPr="001D725D">
        <w:rPr>
          <w:lang w:bidi="en-US"/>
        </w:rPr>
        <w:t>TLS for Message Integrity and Confidentiality.</w:t>
      </w:r>
    </w:p>
    <w:p w14:paraId="647E5DEA" w14:textId="77777777" w:rsidR="00BF59E3" w:rsidRPr="001D725D" w:rsidRDefault="00AD6303" w:rsidP="005C01E0">
      <w:pPr>
        <w:pStyle w:val="BodyText"/>
        <w:rPr>
          <w:lang w:bidi="en-US"/>
        </w:rPr>
      </w:pPr>
      <w:r w:rsidRPr="001D725D">
        <w:rPr>
          <w:lang w:bidi="en-US"/>
        </w:rPr>
        <w:t>The table below shows the specifications/profiles that vary for each of the DAF queries</w:t>
      </w:r>
      <w:r w:rsidR="004E2B05" w:rsidRPr="001D725D">
        <w:rPr>
          <w:lang w:bidi="en-US"/>
        </w:rPr>
        <w:t>.</w:t>
      </w:r>
    </w:p>
    <w:p w14:paraId="5EE5D138" w14:textId="77777777" w:rsidR="00482903" w:rsidRPr="001D725D" w:rsidRDefault="00073365" w:rsidP="005C01E0">
      <w:pPr>
        <w:pStyle w:val="BodyText"/>
      </w:pPr>
      <w:bookmarkStart w:id="694" w:name="_Toc420918434"/>
      <w:bookmarkStart w:id="695" w:name="_Toc420918547"/>
      <w:bookmarkStart w:id="696" w:name="_Toc420918661"/>
      <w:bookmarkStart w:id="697" w:name="_Toc420918775"/>
      <w:bookmarkStart w:id="698" w:name="_Toc420924272"/>
      <w:r w:rsidRPr="001D725D">
        <w:rPr>
          <w:noProof/>
        </w:rPr>
        <w:drawing>
          <wp:inline distT="0" distB="0" distL="0" distR="0" wp14:anchorId="15BFC419" wp14:editId="78D29F10">
            <wp:extent cx="6483927" cy="2701208"/>
            <wp:effectExtent l="0" t="0" r="0" b="444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92966" cy="2704974"/>
                    </a:xfrm>
                    <a:prstGeom prst="rect">
                      <a:avLst/>
                    </a:prstGeom>
                    <a:noFill/>
                    <a:ln>
                      <a:noFill/>
                    </a:ln>
                  </pic:spPr>
                </pic:pic>
              </a:graphicData>
            </a:graphic>
          </wp:inline>
        </w:drawing>
      </w:r>
      <w:bookmarkEnd w:id="694"/>
      <w:bookmarkEnd w:id="695"/>
      <w:bookmarkEnd w:id="696"/>
      <w:bookmarkEnd w:id="697"/>
      <w:bookmarkEnd w:id="698"/>
    </w:p>
    <w:p w14:paraId="31982ACF" w14:textId="77777777" w:rsidR="00482903" w:rsidRPr="001D725D" w:rsidRDefault="00482903" w:rsidP="005C01E0">
      <w:pPr>
        <w:pStyle w:val="BodyText"/>
      </w:pPr>
      <w:bookmarkStart w:id="699" w:name="_Toc420918208"/>
      <w:bookmarkStart w:id="700" w:name="_Toc420918322"/>
      <w:bookmarkStart w:id="701" w:name="_Toc420918435"/>
      <w:bookmarkStart w:id="702" w:name="_Toc420918548"/>
      <w:bookmarkStart w:id="703" w:name="_Toc420918662"/>
      <w:bookmarkStart w:id="704" w:name="_Toc420918776"/>
      <w:bookmarkStart w:id="705" w:name="_Toc420924273"/>
      <w:bookmarkEnd w:id="699"/>
      <w:bookmarkEnd w:id="700"/>
      <w:bookmarkEnd w:id="701"/>
      <w:bookmarkEnd w:id="702"/>
      <w:bookmarkEnd w:id="703"/>
      <w:bookmarkEnd w:id="704"/>
      <w:bookmarkEnd w:id="705"/>
    </w:p>
    <w:p w14:paraId="35AF1C65" w14:textId="77777777" w:rsidR="00AD6303" w:rsidRPr="001D725D" w:rsidRDefault="00AD6303" w:rsidP="005C01E0">
      <w:pPr>
        <w:pStyle w:val="Heading3"/>
        <w:rPr>
          <w:noProof w:val="0"/>
        </w:rPr>
      </w:pPr>
      <w:bookmarkStart w:id="706" w:name="_RESTful_Query_Stack"/>
      <w:bookmarkStart w:id="707" w:name="_Toc418502123"/>
      <w:bookmarkStart w:id="708" w:name="_Toc418525970"/>
      <w:bookmarkStart w:id="709" w:name="_Toc418866147"/>
      <w:bookmarkStart w:id="710" w:name="_Toc303840496"/>
      <w:bookmarkEnd w:id="706"/>
      <w:proofErr w:type="spellStart"/>
      <w:r w:rsidRPr="001D725D">
        <w:rPr>
          <w:noProof w:val="0"/>
        </w:rPr>
        <w:lastRenderedPageBreak/>
        <w:t>RESTful</w:t>
      </w:r>
      <w:proofErr w:type="spellEnd"/>
      <w:r w:rsidRPr="001D725D">
        <w:rPr>
          <w:noProof w:val="0"/>
        </w:rPr>
        <w:t xml:space="preserve"> Query Stack</w:t>
      </w:r>
      <w:bookmarkEnd w:id="707"/>
      <w:bookmarkEnd w:id="708"/>
      <w:bookmarkEnd w:id="709"/>
      <w:bookmarkEnd w:id="710"/>
    </w:p>
    <w:p w14:paraId="19E11653" w14:textId="2ADF0E13" w:rsidR="00AD6303" w:rsidRPr="001D725D" w:rsidRDefault="00AD6303" w:rsidP="005C01E0">
      <w:pPr>
        <w:pStyle w:val="BodyText"/>
        <w:rPr>
          <w:lang w:bidi="en-US"/>
        </w:rPr>
      </w:pPr>
      <w:r w:rsidRPr="001D725D">
        <w:rPr>
          <w:lang w:bidi="en-US"/>
        </w:rPr>
        <w:t xml:space="preserve">The following is a detailed description of the </w:t>
      </w:r>
      <w:proofErr w:type="spellStart"/>
      <w:r w:rsidRPr="001D725D">
        <w:rPr>
          <w:lang w:bidi="en-US"/>
        </w:rPr>
        <w:t>RESTful</w:t>
      </w:r>
      <w:proofErr w:type="spellEnd"/>
      <w:r w:rsidRPr="001D725D">
        <w:rPr>
          <w:lang w:bidi="en-US"/>
        </w:rPr>
        <w:t xml:space="preserve"> Query Stack and its components for the various DAF Queries. All the DAF queries use the following as common specifications/profiles for </w:t>
      </w:r>
      <w:proofErr w:type="spellStart"/>
      <w:r w:rsidRPr="001D725D">
        <w:rPr>
          <w:lang w:bidi="en-US"/>
        </w:rPr>
        <w:t>RESTful</w:t>
      </w:r>
      <w:proofErr w:type="spellEnd"/>
      <w:r w:rsidRPr="001D725D">
        <w:rPr>
          <w:lang w:bidi="en-US"/>
        </w:rPr>
        <w:t xml:space="preserve"> Query Stack</w:t>
      </w:r>
      <w:r w:rsidR="004E2B05" w:rsidRPr="001D725D">
        <w:rPr>
          <w:lang w:bidi="en-US"/>
        </w:rPr>
        <w:t>:</w:t>
      </w:r>
    </w:p>
    <w:p w14:paraId="6B223A81" w14:textId="77777777" w:rsidR="00AD6303" w:rsidRPr="001D725D" w:rsidRDefault="00AD6303" w:rsidP="00D71859">
      <w:pPr>
        <w:pStyle w:val="ListBullet2"/>
        <w:rPr>
          <w:lang w:bidi="en-US"/>
        </w:rPr>
      </w:pPr>
      <w:r w:rsidRPr="001D725D">
        <w:rPr>
          <w:lang w:bidi="en-US"/>
        </w:rPr>
        <w:t>HTTP as the transport protocol</w:t>
      </w:r>
    </w:p>
    <w:p w14:paraId="1B2B443A" w14:textId="77777777" w:rsidR="00AD6303" w:rsidRPr="001D725D" w:rsidRDefault="00AD6303" w:rsidP="00D71859">
      <w:pPr>
        <w:pStyle w:val="ListBullet2"/>
        <w:rPr>
          <w:lang w:bidi="en-US"/>
        </w:rPr>
      </w:pPr>
      <w:r w:rsidRPr="001D725D">
        <w:rPr>
          <w:lang w:bidi="en-US"/>
        </w:rPr>
        <w:t>HTTP Message Structure as the packaging/envelope specification</w:t>
      </w:r>
    </w:p>
    <w:p w14:paraId="65E52522" w14:textId="77777777" w:rsidR="00AD6303" w:rsidRPr="001D725D" w:rsidRDefault="00AD6303" w:rsidP="00D71859">
      <w:pPr>
        <w:pStyle w:val="ListBullet2"/>
        <w:rPr>
          <w:lang w:bidi="en-US"/>
        </w:rPr>
      </w:pPr>
      <w:r w:rsidRPr="001D725D">
        <w:rPr>
          <w:lang w:bidi="en-US"/>
        </w:rPr>
        <w:t>TLS for Message Integrity and Confidentiality.</w:t>
      </w:r>
    </w:p>
    <w:p w14:paraId="22CE6ECE" w14:textId="77777777" w:rsidR="00AD6303" w:rsidRPr="001D725D" w:rsidRDefault="00AD6303" w:rsidP="005C01E0">
      <w:pPr>
        <w:pStyle w:val="BodyText"/>
        <w:rPr>
          <w:lang w:bidi="en-US"/>
        </w:rPr>
      </w:pPr>
      <w:r w:rsidRPr="001D725D">
        <w:rPr>
          <w:lang w:bidi="en-US"/>
        </w:rPr>
        <w:t>The table below shows the specifications/profiles that vary for each of the DAF queries</w:t>
      </w:r>
      <w:r w:rsidR="004E2B05" w:rsidRPr="001D725D">
        <w:rPr>
          <w:lang w:bidi="en-US"/>
        </w:rPr>
        <w:t>.</w:t>
      </w:r>
    </w:p>
    <w:p w14:paraId="647DAC6D" w14:textId="77777777" w:rsidR="00AD6303" w:rsidRPr="001D725D" w:rsidRDefault="00AD6303" w:rsidP="00AD6303">
      <w:pPr>
        <w:rPr>
          <w:lang w:bidi="en-US"/>
        </w:rPr>
      </w:pPr>
    </w:p>
    <w:p w14:paraId="444CB866" w14:textId="77777777" w:rsidR="00AD6303" w:rsidRPr="001D725D" w:rsidRDefault="00AD6303" w:rsidP="00AD6303">
      <w:pPr>
        <w:rPr>
          <w:lang w:bidi="en-US"/>
        </w:rPr>
      </w:pPr>
    </w:p>
    <w:p w14:paraId="4E4B02FC" w14:textId="0E314D4E" w:rsidR="00F54F0B" w:rsidRDefault="00482903" w:rsidP="005C01E0">
      <w:r w:rsidRPr="001D725D">
        <w:rPr>
          <w:noProof/>
        </w:rPr>
        <w:drawing>
          <wp:inline distT="0" distB="0" distL="0" distR="0" wp14:anchorId="432D1A8E" wp14:editId="3460893C">
            <wp:extent cx="6456218" cy="2766950"/>
            <wp:effectExtent l="0" t="0" r="190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55878" cy="2766804"/>
                    </a:xfrm>
                    <a:prstGeom prst="rect">
                      <a:avLst/>
                    </a:prstGeom>
                    <a:noFill/>
                    <a:ln>
                      <a:noFill/>
                    </a:ln>
                  </pic:spPr>
                </pic:pic>
              </a:graphicData>
            </a:graphic>
          </wp:inline>
        </w:drawing>
      </w:r>
      <w:r w:rsidR="00AD6303" w:rsidRPr="001D725D">
        <w:t xml:space="preserve">* </w:t>
      </w:r>
      <w:proofErr w:type="spellStart"/>
      <w:r w:rsidR="00AD6303" w:rsidRPr="001D725D">
        <w:t>PDQm</w:t>
      </w:r>
      <w:proofErr w:type="spellEnd"/>
      <w:r w:rsidR="00AD6303" w:rsidRPr="001D725D">
        <w:t xml:space="preserve"> </w:t>
      </w:r>
      <w:del w:id="711" w:author="nbashyam" w:date="2015-09-12T07:38:00Z">
        <w:r w:rsidR="00AD6303" w:rsidRPr="001D725D" w:rsidDel="00F24BBB">
          <w:delText xml:space="preserve">will be adopted as it gets published and matures. This is mostly included here for completeness and there are no specific </w:delText>
        </w:r>
        <w:r w:rsidR="00DC297D" w:rsidRPr="001D725D" w:rsidDel="00F24BBB">
          <w:delText>PDQm transactions</w:delText>
        </w:r>
        <w:r w:rsidR="00AD6303" w:rsidRPr="001D725D" w:rsidDel="00F24BBB">
          <w:delText xml:space="preserve"> required to be implemented by DAF actors</w:delText>
        </w:r>
      </w:del>
      <w:ins w:id="712" w:author="nbashyam" w:date="2015-09-12T07:38:00Z">
        <w:r w:rsidR="00F24BBB">
          <w:t>has been adopted and the transactions have been included in the document</w:t>
        </w:r>
      </w:ins>
      <w:r w:rsidR="00AD6303" w:rsidRPr="001D725D">
        <w:t>.</w:t>
      </w:r>
    </w:p>
    <w:p w14:paraId="2EBE66E6" w14:textId="77777777" w:rsidR="00AD6303" w:rsidRPr="001D725D" w:rsidRDefault="00AD6303" w:rsidP="005C01E0">
      <w:pPr>
        <w:pStyle w:val="Heading1"/>
      </w:pPr>
      <w:bookmarkStart w:id="713" w:name="_Toc420918210"/>
      <w:bookmarkStart w:id="714" w:name="_Toc420918324"/>
      <w:bookmarkStart w:id="715" w:name="_Toc420918437"/>
      <w:bookmarkStart w:id="716" w:name="_Toc420918550"/>
      <w:bookmarkStart w:id="717" w:name="_Toc420918664"/>
      <w:bookmarkStart w:id="718" w:name="_Toc420918778"/>
      <w:bookmarkStart w:id="719" w:name="_Toc420924275"/>
      <w:bookmarkStart w:id="720" w:name="_Toc420927319"/>
      <w:bookmarkStart w:id="721" w:name="_Toc418858549"/>
      <w:bookmarkStart w:id="722" w:name="_Toc418858653"/>
      <w:bookmarkStart w:id="723" w:name="_Toc418858751"/>
      <w:bookmarkStart w:id="724" w:name="_Toc418864579"/>
      <w:bookmarkStart w:id="725" w:name="_Toc418865784"/>
      <w:bookmarkStart w:id="726" w:name="_Toc418865885"/>
      <w:bookmarkStart w:id="727" w:name="_Toc418866017"/>
      <w:bookmarkStart w:id="728" w:name="_Toc418866148"/>
      <w:bookmarkStart w:id="729" w:name="_Toc418866275"/>
      <w:bookmarkStart w:id="730" w:name="_Toc418866372"/>
      <w:bookmarkStart w:id="731" w:name="_Toc418866471"/>
      <w:bookmarkStart w:id="732" w:name="_Toc418867139"/>
      <w:bookmarkStart w:id="733" w:name="_Toc418867872"/>
      <w:bookmarkStart w:id="734" w:name="_Toc418867971"/>
      <w:bookmarkStart w:id="735" w:name="_Toc419100672"/>
      <w:bookmarkStart w:id="736" w:name="_Toc419797998"/>
      <w:bookmarkStart w:id="737" w:name="_Toc419799787"/>
      <w:bookmarkStart w:id="738" w:name="_Toc419801838"/>
      <w:bookmarkStart w:id="739" w:name="_Toc420918211"/>
      <w:bookmarkStart w:id="740" w:name="_Toc420918325"/>
      <w:bookmarkStart w:id="741" w:name="_Toc420918438"/>
      <w:bookmarkStart w:id="742" w:name="_Toc420918551"/>
      <w:bookmarkStart w:id="743" w:name="_Toc420918665"/>
      <w:bookmarkStart w:id="744" w:name="_Toc420918779"/>
      <w:bookmarkStart w:id="745" w:name="_Toc420924276"/>
      <w:bookmarkStart w:id="746" w:name="_Toc420927320"/>
      <w:bookmarkStart w:id="747" w:name="_Toc418858550"/>
      <w:bookmarkStart w:id="748" w:name="_Toc418858654"/>
      <w:bookmarkStart w:id="749" w:name="_Toc418858752"/>
      <w:bookmarkStart w:id="750" w:name="_Toc418864580"/>
      <w:bookmarkStart w:id="751" w:name="_Toc418865785"/>
      <w:bookmarkStart w:id="752" w:name="_Toc418865886"/>
      <w:bookmarkStart w:id="753" w:name="_Toc418866018"/>
      <w:bookmarkStart w:id="754" w:name="_Toc418866149"/>
      <w:bookmarkStart w:id="755" w:name="_Toc418866276"/>
      <w:bookmarkStart w:id="756" w:name="_Toc418866373"/>
      <w:bookmarkStart w:id="757" w:name="_Toc418866472"/>
      <w:bookmarkStart w:id="758" w:name="_Toc418867140"/>
      <w:bookmarkStart w:id="759" w:name="_Toc418867873"/>
      <w:bookmarkStart w:id="760" w:name="_Toc418867972"/>
      <w:bookmarkStart w:id="761" w:name="_Toc419100673"/>
      <w:bookmarkStart w:id="762" w:name="_Toc419797999"/>
      <w:bookmarkStart w:id="763" w:name="_Toc419799788"/>
      <w:bookmarkStart w:id="764" w:name="_Toc419801839"/>
      <w:bookmarkStart w:id="765" w:name="_Toc420918212"/>
      <w:bookmarkStart w:id="766" w:name="_Toc420918326"/>
      <w:bookmarkStart w:id="767" w:name="_Toc420918439"/>
      <w:bookmarkStart w:id="768" w:name="_Toc420918552"/>
      <w:bookmarkStart w:id="769" w:name="_Toc420918666"/>
      <w:bookmarkStart w:id="770" w:name="_Toc420918780"/>
      <w:bookmarkStart w:id="771" w:name="_Toc420924277"/>
      <w:bookmarkStart w:id="772" w:name="_Toc420927321"/>
      <w:bookmarkStart w:id="773" w:name="_DAF_Implementation_Guidance"/>
      <w:bookmarkStart w:id="774" w:name="_Toc418502124"/>
      <w:bookmarkStart w:id="775" w:name="_Toc418525971"/>
      <w:bookmarkStart w:id="776" w:name="_Toc418866150"/>
      <w:bookmarkStart w:id="777" w:name="_Toc303840497"/>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r w:rsidRPr="001D725D">
        <w:lastRenderedPageBreak/>
        <w:t>DAF Implementation Guidance – SOAP Query Stack</w:t>
      </w:r>
      <w:bookmarkEnd w:id="774"/>
      <w:bookmarkEnd w:id="775"/>
      <w:bookmarkEnd w:id="776"/>
      <w:bookmarkEnd w:id="777"/>
      <w:r w:rsidRPr="001D725D">
        <w:t xml:space="preserve"> </w:t>
      </w:r>
    </w:p>
    <w:p w14:paraId="597E47DD" w14:textId="77777777" w:rsidR="00AD6303" w:rsidRPr="001D725D" w:rsidRDefault="00AD6303" w:rsidP="00AD6303">
      <w:pPr>
        <w:rPr>
          <w:lang w:bidi="en-US"/>
        </w:rPr>
      </w:pPr>
      <w:r w:rsidRPr="005C01E0">
        <w:rPr>
          <w:rStyle w:val="BodyTextChar"/>
        </w:rPr>
        <w:t>This section explains the SOAP Query Stack in detail and provides necessary implementation guidance for implementers</w:t>
      </w:r>
      <w:r w:rsidRPr="001D725D">
        <w:rPr>
          <w:lang w:bidi="en-US"/>
        </w:rPr>
        <w:t xml:space="preserve">. </w:t>
      </w:r>
    </w:p>
    <w:p w14:paraId="5C97DFF8" w14:textId="77777777" w:rsidR="00AD6303" w:rsidRPr="001D725D" w:rsidRDefault="00AD6303" w:rsidP="005C01E0">
      <w:pPr>
        <w:pStyle w:val="Heading2"/>
        <w:rPr>
          <w:noProof w:val="0"/>
        </w:rPr>
      </w:pPr>
      <w:bookmarkStart w:id="778" w:name="_Toc418502126"/>
      <w:bookmarkStart w:id="779" w:name="_Toc418525972"/>
      <w:bookmarkStart w:id="780" w:name="_Toc418866151"/>
      <w:bookmarkStart w:id="781" w:name="_Toc303840498"/>
      <w:bookmarkEnd w:id="392"/>
      <w:bookmarkEnd w:id="393"/>
      <w:r w:rsidRPr="001D725D">
        <w:rPr>
          <w:noProof w:val="0"/>
        </w:rPr>
        <w:t>Transport and Application Protocol Implementation</w:t>
      </w:r>
      <w:bookmarkEnd w:id="778"/>
      <w:bookmarkEnd w:id="779"/>
      <w:bookmarkEnd w:id="780"/>
      <w:bookmarkEnd w:id="781"/>
    </w:p>
    <w:p w14:paraId="49782282" w14:textId="77777777" w:rsidR="00AD6303" w:rsidRPr="005C01E0" w:rsidRDefault="00AD6303" w:rsidP="005C01E0">
      <w:pPr>
        <w:rPr>
          <w:rStyle w:val="BodyTextChar"/>
        </w:rPr>
      </w:pPr>
      <w:r w:rsidRPr="005C01E0">
        <w:rPr>
          <w:rStyle w:val="BodyTextChar"/>
        </w:rPr>
        <w:t xml:space="preserve">The SOAP Query Stack uses </w:t>
      </w:r>
      <w:hyperlink r:id="rId42" w:history="1">
        <w:r w:rsidRPr="005C01E0">
          <w:rPr>
            <w:rStyle w:val="BodyTextChar"/>
          </w:rPr>
          <w:t>Transport Layer Security</w:t>
        </w:r>
      </w:hyperlink>
      <w:r w:rsidRPr="005C01E0">
        <w:rPr>
          <w:rStyle w:val="BodyTextChar"/>
        </w:rPr>
        <w:t xml:space="preserve"> protocol along with </w:t>
      </w:r>
      <w:hyperlink r:id="rId43" w:history="1">
        <w:r w:rsidRPr="005C01E0">
          <w:rPr>
            <w:rStyle w:val="BodyTextChar"/>
          </w:rPr>
          <w:t>Hyper Text Transfer Protocol</w:t>
        </w:r>
      </w:hyperlink>
      <w:r w:rsidRPr="005C01E0">
        <w:rPr>
          <w:rStyle w:val="BodyTextChar"/>
        </w:rPr>
        <w:t xml:space="preserve"> and </w:t>
      </w:r>
      <w:hyperlink r:id="rId44" w:history="1">
        <w:r w:rsidRPr="005C01E0">
          <w:rPr>
            <w:rStyle w:val="BodyTextChar"/>
          </w:rPr>
          <w:t>Simple Object Access Protocol</w:t>
        </w:r>
      </w:hyperlink>
      <w:del w:id="782" w:author="Lynn" w:date="2015-09-14T08:52:00Z">
        <w:r w:rsidRPr="005C01E0" w:rsidDel="009C5682">
          <w:rPr>
            <w:rStyle w:val="BodyTextChar"/>
          </w:rPr>
          <w:delText xml:space="preserve"> </w:delText>
        </w:r>
      </w:del>
      <w:r w:rsidRPr="005C01E0">
        <w:rPr>
          <w:rStyle w:val="BodyTextChar"/>
        </w:rPr>
        <w:t xml:space="preserve"> to send queries and receive responses. The specific implementation guidance to implement these protocols for DAF Document based access is outlined in this section.</w:t>
      </w:r>
    </w:p>
    <w:p w14:paraId="20D0A0E8" w14:textId="77777777" w:rsidR="00AD6303" w:rsidRPr="001D725D" w:rsidRDefault="00AD6303" w:rsidP="005C01E0">
      <w:pPr>
        <w:pStyle w:val="Heading3"/>
        <w:rPr>
          <w:noProof w:val="0"/>
        </w:rPr>
      </w:pPr>
      <w:bookmarkStart w:id="783" w:name="_Toc418502127"/>
      <w:bookmarkStart w:id="784" w:name="_Toc418525973"/>
      <w:bookmarkStart w:id="785" w:name="_Toc418866152"/>
      <w:bookmarkStart w:id="786" w:name="_Toc303840499"/>
      <w:r w:rsidRPr="001D725D">
        <w:rPr>
          <w:noProof w:val="0"/>
        </w:rPr>
        <w:t>Authentication, Message Integrity and Message Confidentiality</w:t>
      </w:r>
      <w:bookmarkEnd w:id="783"/>
      <w:bookmarkEnd w:id="784"/>
      <w:bookmarkEnd w:id="785"/>
      <w:bookmarkEnd w:id="786"/>
    </w:p>
    <w:p w14:paraId="7EB9A949" w14:textId="77777777" w:rsidR="00AD6303" w:rsidRPr="001D725D" w:rsidRDefault="00AD6303" w:rsidP="005C01E0">
      <w:r w:rsidRPr="005C01E0">
        <w:rPr>
          <w:rStyle w:val="BodyTextChar"/>
        </w:rPr>
        <w:t>In the context of DAF, it is important to authenticate the Query Requestor and the Query Responders to ensure that communication is happening between trusted systems. This is achieved via TLS where both clients and servers are authenticated with each other. The TLS protocol also provides message integrity and confidentiality. For interoperability the following requirements are outlined for DAF actors.</w:t>
      </w:r>
    </w:p>
    <w:p w14:paraId="33A060E3" w14:textId="77777777" w:rsidR="00AD6303" w:rsidRPr="001D725D" w:rsidRDefault="00AD6303" w:rsidP="0029479E">
      <w:pPr>
        <w:pStyle w:val="ListBullet2"/>
      </w:pPr>
      <w:r w:rsidRPr="001D725D">
        <w:t xml:space="preserve">DAF Query Requestors and Query Responders MUST implement requirements from the </w:t>
      </w:r>
      <w:r w:rsidR="00AF475C" w:rsidRPr="00D73EBC">
        <w:t>IHE ATNA Profile</w:t>
      </w:r>
      <w:r w:rsidRPr="001D725D">
        <w:t xml:space="preserve"> Authenticate Node Transaction (ITI-19) in section </w:t>
      </w:r>
      <w:hyperlink r:id="rId45" w:history="1">
        <w:r w:rsidR="00AF475C">
          <w:rPr>
            <w:rStyle w:val="Hyperlink"/>
          </w:rPr>
          <w:t>IHE ITI-2a: 3.19</w:t>
        </w:r>
      </w:hyperlink>
      <w:r w:rsidRPr="001D725D">
        <w:t xml:space="preserve"> to secure the communication channel between each other</w:t>
      </w:r>
      <w:r w:rsidR="00A42452">
        <w:t xml:space="preserve">. </w:t>
      </w:r>
      <w:r w:rsidRPr="001D725D">
        <w:t>(CONF: 100)</w:t>
      </w:r>
    </w:p>
    <w:p w14:paraId="2AB1B89C" w14:textId="77777777" w:rsidR="00AD6303" w:rsidRPr="001D725D" w:rsidRDefault="00AD6303" w:rsidP="005C01E0">
      <w:pPr>
        <w:pStyle w:val="Heading3"/>
        <w:rPr>
          <w:noProof w:val="0"/>
        </w:rPr>
      </w:pPr>
      <w:bookmarkStart w:id="787" w:name="_Toc418502128"/>
      <w:bookmarkStart w:id="788" w:name="_Toc418525974"/>
      <w:bookmarkStart w:id="789" w:name="_Toc418866153"/>
      <w:bookmarkStart w:id="790" w:name="_Toc303840500"/>
      <w:r w:rsidRPr="001D725D">
        <w:rPr>
          <w:noProof w:val="0"/>
        </w:rPr>
        <w:t>SOAP 1.2 Implementation Guidance</w:t>
      </w:r>
      <w:bookmarkEnd w:id="787"/>
      <w:bookmarkEnd w:id="788"/>
      <w:bookmarkEnd w:id="789"/>
      <w:bookmarkEnd w:id="790"/>
    </w:p>
    <w:p w14:paraId="7F0411D5" w14:textId="77777777" w:rsidR="00AD6303" w:rsidRPr="001D725D" w:rsidRDefault="00AD6303" w:rsidP="005C01E0">
      <w:pPr>
        <w:pStyle w:val="BodyText"/>
      </w:pPr>
      <w:r w:rsidRPr="001D725D">
        <w:t xml:space="preserve">The IHE </w:t>
      </w:r>
      <w:proofErr w:type="gramStart"/>
      <w:r w:rsidRPr="001D725D">
        <w:t>profiles selected for the SOAP Query Stack use SOAP web services as the application protocols based on HTTP and provides</w:t>
      </w:r>
      <w:proofErr w:type="gramEnd"/>
      <w:r w:rsidRPr="001D725D">
        <w:t xml:space="preserve"> the necessary packaging mechanism for various payloads. In order to enable interoperability at the application protocol layer the following requirements are outlined for DAF actors. </w:t>
      </w:r>
    </w:p>
    <w:p w14:paraId="5A2D1E6D" w14:textId="77777777" w:rsidR="00AD6303" w:rsidRPr="001D725D" w:rsidRDefault="00AD6303" w:rsidP="0029479E">
      <w:pPr>
        <w:pStyle w:val="ListBullet2"/>
      </w:pPr>
      <w:r w:rsidRPr="001D725D">
        <w:t xml:space="preserve">DAF Query Requestor and Query Responder MUST implement requirements from </w:t>
      </w:r>
      <w:hyperlink r:id="rId46" w:history="1">
        <w:r w:rsidRPr="001D725D">
          <w:rPr>
            <w:rStyle w:val="Hyperlink"/>
          </w:rPr>
          <w:t>Appendix V: Web Services for IHE Transactions</w:t>
        </w:r>
      </w:hyperlink>
      <w:r w:rsidRPr="001D725D">
        <w:t xml:space="preserve"> in </w:t>
      </w:r>
      <w:hyperlink r:id="rId47" w:history="1">
        <w:r w:rsidR="00AF475C">
          <w:rPr>
            <w:rStyle w:val="Hyperlink"/>
          </w:rPr>
          <w:t>IHE ITI Volume 2 Appendices</w:t>
        </w:r>
      </w:hyperlink>
      <w:r w:rsidRPr="001D725D">
        <w:t>. (CONF: 110)</w:t>
      </w:r>
    </w:p>
    <w:p w14:paraId="0FF513CB" w14:textId="77777777" w:rsidR="00AD6303" w:rsidRPr="001D725D" w:rsidRDefault="00AD6303" w:rsidP="005C01E0">
      <w:pPr>
        <w:pStyle w:val="Heading2"/>
        <w:rPr>
          <w:noProof w:val="0"/>
        </w:rPr>
      </w:pPr>
      <w:bookmarkStart w:id="791" w:name="_Toc418502129"/>
      <w:bookmarkStart w:id="792" w:name="_Toc418525975"/>
      <w:bookmarkStart w:id="793" w:name="_Toc418866154"/>
      <w:bookmarkStart w:id="794" w:name="_Toc303840501"/>
      <w:r w:rsidRPr="001D725D">
        <w:rPr>
          <w:noProof w:val="0"/>
        </w:rPr>
        <w:t>Query Implementation</w:t>
      </w:r>
      <w:bookmarkEnd w:id="791"/>
      <w:bookmarkEnd w:id="792"/>
      <w:bookmarkEnd w:id="793"/>
      <w:bookmarkEnd w:id="794"/>
    </w:p>
    <w:p w14:paraId="4804FE34" w14:textId="77777777" w:rsidR="00AD6303" w:rsidRPr="001D725D" w:rsidRDefault="00AD6303" w:rsidP="005C01E0">
      <w:pPr>
        <w:pStyle w:val="BodyText"/>
        <w:rPr>
          <w:lang w:bidi="en-US"/>
        </w:rPr>
      </w:pPr>
      <w:r w:rsidRPr="001D725D">
        <w:rPr>
          <w:lang w:bidi="en-US"/>
        </w:rPr>
        <w:t>DAF Document based queries will be created using the XDS Metadata along with XCA for single patient queries and using MPQ for multi-patient queries</w:t>
      </w:r>
      <w:r w:rsidR="00A42452">
        <w:rPr>
          <w:lang w:bidi="en-US"/>
        </w:rPr>
        <w:t xml:space="preserve">. </w:t>
      </w:r>
    </w:p>
    <w:p w14:paraId="0298F839" w14:textId="77777777" w:rsidR="00AD6303" w:rsidRPr="001D725D" w:rsidRDefault="00AD6303" w:rsidP="005C01E0">
      <w:pPr>
        <w:pStyle w:val="Heading3"/>
        <w:rPr>
          <w:noProof w:val="0"/>
        </w:rPr>
      </w:pPr>
      <w:bookmarkStart w:id="795" w:name="_Toc418502130"/>
      <w:bookmarkStart w:id="796" w:name="_Toc418525976"/>
      <w:bookmarkStart w:id="797" w:name="_Toc418866155"/>
      <w:bookmarkStart w:id="798" w:name="_Toc303840502"/>
      <w:r w:rsidRPr="001D725D">
        <w:rPr>
          <w:noProof w:val="0"/>
        </w:rPr>
        <w:t>DAF Queries and XDS Metadata</w:t>
      </w:r>
      <w:bookmarkEnd w:id="795"/>
      <w:bookmarkEnd w:id="796"/>
      <w:bookmarkEnd w:id="797"/>
      <w:bookmarkEnd w:id="798"/>
    </w:p>
    <w:p w14:paraId="41774254" w14:textId="77777777" w:rsidR="00AD6303" w:rsidRPr="001D725D" w:rsidRDefault="00AD6303" w:rsidP="005C01E0">
      <w:pPr>
        <w:pStyle w:val="BodyText"/>
        <w:rPr>
          <w:lang w:bidi="en-US"/>
        </w:rPr>
      </w:pPr>
      <w:r w:rsidRPr="001D725D">
        <w:rPr>
          <w:lang w:bidi="en-US"/>
        </w:rPr>
        <w:t xml:space="preserve">The query parameters for DAF Queries are constructed using XDS metadata. The metadata is common to multiple IHE profiles and is encoded using </w:t>
      </w:r>
      <w:proofErr w:type="spellStart"/>
      <w:r w:rsidRPr="001D725D">
        <w:rPr>
          <w:lang w:bidi="en-US"/>
        </w:rPr>
        <w:t>ebRIM</w:t>
      </w:r>
      <w:proofErr w:type="spellEnd"/>
      <w:r w:rsidRPr="001D725D">
        <w:rPr>
          <w:lang w:bidi="en-US"/>
        </w:rPr>
        <w:t>/</w:t>
      </w:r>
      <w:proofErr w:type="spellStart"/>
      <w:r w:rsidRPr="001D725D">
        <w:rPr>
          <w:lang w:bidi="en-US"/>
        </w:rPr>
        <w:t>ebRS</w:t>
      </w:r>
      <w:proofErr w:type="spellEnd"/>
      <w:r w:rsidRPr="001D725D">
        <w:rPr>
          <w:lang w:bidi="en-US"/>
        </w:rPr>
        <w:t xml:space="preserve"> specifications for XCA, XDS and XDR profiles. Shared vocabulary and value sets are necessary for interoperability between Query Requestors and Query Responders. This shared vocabulary and value sets are represented in the XDS metadata.</w:t>
      </w:r>
    </w:p>
    <w:p w14:paraId="17385D06" w14:textId="77777777" w:rsidR="00AD6303" w:rsidRPr="001D725D" w:rsidRDefault="00AD6303" w:rsidP="0029479E">
      <w:pPr>
        <w:pStyle w:val="ListBullet2"/>
        <w:rPr>
          <w:lang w:bidi="en-US"/>
        </w:rPr>
      </w:pPr>
      <w:r w:rsidRPr="001D725D">
        <w:rPr>
          <w:lang w:bidi="en-US"/>
        </w:rPr>
        <w:t xml:space="preserve">DAF Query Requestor and Query Responder MUST use the </w:t>
      </w:r>
      <w:hyperlink r:id="rId48"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 xml:space="preserve">along with the constraints </w:t>
      </w:r>
      <w:r w:rsidRPr="001D725D">
        <w:rPr>
          <w:lang w:bidi="en-US"/>
        </w:rPr>
        <w:lastRenderedPageBreak/>
        <w:t>specified in Appendix B of this IG to construct the following DAF Document Metadata based queries. (CONF: 150)</w:t>
      </w:r>
    </w:p>
    <w:p w14:paraId="685564C0" w14:textId="77777777" w:rsidR="00AD6303" w:rsidRPr="001D725D" w:rsidRDefault="00AD6303" w:rsidP="005C01E0">
      <w:pPr>
        <w:pStyle w:val="ListBullet3"/>
        <w:rPr>
          <w:lang w:bidi="en-US"/>
        </w:rPr>
      </w:pPr>
      <w:r w:rsidRPr="001D725D">
        <w:rPr>
          <w:lang w:bidi="en-US"/>
        </w:rPr>
        <w:t>Find Documents for a single patient based on Patient Identifiers</w:t>
      </w:r>
    </w:p>
    <w:p w14:paraId="2F071515" w14:textId="77777777" w:rsidR="00AD6303" w:rsidRPr="001D725D" w:rsidRDefault="00AD6303" w:rsidP="005C01E0">
      <w:pPr>
        <w:pStyle w:val="ListBullet3"/>
        <w:rPr>
          <w:lang w:bidi="en-US"/>
        </w:rPr>
      </w:pPr>
      <w:r w:rsidRPr="001D725D">
        <w:rPr>
          <w:lang w:bidi="en-US"/>
        </w:rPr>
        <w:t>Get Documents for a single patient based on Patient Identifiers</w:t>
      </w:r>
    </w:p>
    <w:p w14:paraId="3DC09FB8" w14:textId="77777777" w:rsidR="00AD6303" w:rsidRPr="00074D15" w:rsidRDefault="00AD6303" w:rsidP="005C01E0">
      <w:pPr>
        <w:pStyle w:val="ListBullet3"/>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p w14:paraId="21BC2E90" w14:textId="77777777" w:rsidR="00AD6303" w:rsidRPr="001D725D" w:rsidRDefault="00AD6303" w:rsidP="005C01E0">
      <w:pPr>
        <w:pStyle w:val="ListBullet3"/>
        <w:rPr>
          <w:lang w:bidi="en-US"/>
        </w:rPr>
      </w:pPr>
      <w:r w:rsidRPr="001D725D">
        <w:rPr>
          <w:lang w:bidi="en-US"/>
        </w:rPr>
        <w:t>Find Documents for multiple patients based on Patient Identifiers</w:t>
      </w:r>
    </w:p>
    <w:p w14:paraId="4B530030" w14:textId="7FC5020B" w:rsidR="00AD6303" w:rsidRPr="001D725D" w:rsidRDefault="00AD6303" w:rsidP="0029479E">
      <w:pPr>
        <w:pStyle w:val="ListBullet2"/>
        <w:rPr>
          <w:lang w:bidi="en-US"/>
        </w:rPr>
      </w:pPr>
      <w:r w:rsidRPr="001D725D">
        <w:rPr>
          <w:lang w:bidi="en-US"/>
        </w:rPr>
        <w:t xml:space="preserve">DAF Query Requestor and Query Responder MUST use the </w:t>
      </w:r>
      <w:hyperlink r:id="rId49" w:history="1">
        <w:r w:rsidR="00F44159">
          <w:rPr>
            <w:rStyle w:val="Hyperlink"/>
            <w:lang w:bidi="en-US"/>
          </w:rPr>
          <w:t>Message Information Model of the Patient Registry Query By Patient Demographics in Section 3.55.4.1.2.2 of IHE XCPD profile</w:t>
        </w:r>
      </w:hyperlink>
      <w:r w:rsidRPr="001D725D">
        <w:rPr>
          <w:lang w:bidi="en-US"/>
        </w:rPr>
        <w:t xml:space="preserve"> to construct the following DAF Patient Demographics related queries. (CONF: 175)</w:t>
      </w:r>
    </w:p>
    <w:p w14:paraId="4A3AFBEA" w14:textId="77777777" w:rsidR="00AD6303" w:rsidRPr="001D725D" w:rsidRDefault="00AD6303" w:rsidP="005C01E0">
      <w:pPr>
        <w:pStyle w:val="ListBullet3"/>
        <w:rPr>
          <w:lang w:bidi="en-US"/>
        </w:rPr>
      </w:pPr>
      <w:r w:rsidRPr="001D725D">
        <w:rPr>
          <w:lang w:bidi="en-US"/>
        </w:rPr>
        <w:t>Find Patient Id based on Patient Demographics</w:t>
      </w:r>
    </w:p>
    <w:p w14:paraId="53DF2EFA" w14:textId="77777777" w:rsidR="00911CB7" w:rsidRDefault="00911CB7" w:rsidP="005C01E0">
      <w:pPr>
        <w:pStyle w:val="Heading3"/>
        <w:rPr>
          <w:noProof w:val="0"/>
        </w:rPr>
      </w:pPr>
      <w:bookmarkStart w:id="799" w:name="_Toc418502131"/>
      <w:bookmarkStart w:id="800" w:name="_Toc418525977"/>
      <w:bookmarkStart w:id="801" w:name="_Toc418866156"/>
      <w:bookmarkStart w:id="802" w:name="_Toc303840503"/>
      <w:r>
        <w:rPr>
          <w:noProof w:val="0"/>
        </w:rPr>
        <w:t>Using XCPD for DAF</w:t>
      </w:r>
      <w:bookmarkEnd w:id="802"/>
    </w:p>
    <w:p w14:paraId="341A0709" w14:textId="77777777" w:rsidR="00911CB7" w:rsidRDefault="00911CB7" w:rsidP="00911CB7">
      <w:pPr>
        <w:pStyle w:val="BodyText"/>
      </w:pPr>
      <w:r>
        <w:t xml:space="preserve">In the context of DAF </w:t>
      </w:r>
      <w:hyperlink r:id="rId50" w:history="1">
        <w:r w:rsidRPr="00911CB7">
          <w:rPr>
            <w:rStyle w:val="Hyperlink"/>
          </w:rPr>
          <w:t>IHE XCPD</w:t>
        </w:r>
      </w:hyperlink>
      <w:r>
        <w:t xml:space="preserve"> profile is used to perform discovery of patient identifiers based on patient demographics. These patient identifiers are subsequently used as part of finding documents associated with the patient.  The patient discovery </w:t>
      </w:r>
      <w:proofErr w:type="gramStart"/>
      <w:r>
        <w:t>is expected to be performed</w:t>
      </w:r>
      <w:proofErr w:type="gramEnd"/>
      <w:r>
        <w:t xml:space="preserve"> in a Targeted DAF context however organizations can leverage the profile for Local DAF also as needed. </w:t>
      </w:r>
    </w:p>
    <w:p w14:paraId="658CB26B" w14:textId="77777777" w:rsidR="00911CB7" w:rsidRDefault="00911CB7" w:rsidP="00911CB7">
      <w:pPr>
        <w:pStyle w:val="BodyText"/>
        <w:rPr>
          <w:ins w:id="803" w:author="Lynn" w:date="2015-09-14T08:17:00Z"/>
        </w:rPr>
      </w:pPr>
      <w:r>
        <w:t xml:space="preserve">The following is a mapping of DAF Actors/Transactions to XCPD Actors/Transactions based on </w:t>
      </w:r>
      <w:hyperlink r:id="rId51" w:history="1">
        <w:r w:rsidR="00F44159">
          <w:rPr>
            <w:rStyle w:val="Hyperlink"/>
          </w:rPr>
          <w:t>IHE XCPD Profile</w:t>
        </w:r>
      </w:hyperlink>
      <w:r>
        <w:t>.</w:t>
      </w:r>
    </w:p>
    <w:p w14:paraId="3385A25F" w14:textId="77777777" w:rsidR="002D75BC" w:rsidRDefault="002D75BC" w:rsidP="00911CB7">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911CB7" w:rsidRPr="001D725D" w14:paraId="4505F284" w14:textId="77777777" w:rsidTr="0084285D">
        <w:trPr>
          <w:cantSplit/>
          <w:tblHeader/>
          <w:jc w:val="center"/>
        </w:trPr>
        <w:tc>
          <w:tcPr>
            <w:tcW w:w="4028" w:type="dxa"/>
            <w:shd w:val="clear" w:color="auto" w:fill="D9D9D9" w:themeFill="background1" w:themeFillShade="D9"/>
          </w:tcPr>
          <w:p w14:paraId="61A59E04" w14:textId="77777777" w:rsidR="00911CB7" w:rsidRPr="001D725D" w:rsidRDefault="00911CB7" w:rsidP="0084285D">
            <w:pPr>
              <w:pStyle w:val="TableEntryHeader"/>
              <w:rPr>
                <w:lang w:bidi="en-US"/>
              </w:rPr>
            </w:pPr>
            <w:r w:rsidRPr="001D725D">
              <w:rPr>
                <w:lang w:bidi="en-US"/>
              </w:rPr>
              <w:t>DAF Actor or Transaction</w:t>
            </w:r>
          </w:p>
        </w:tc>
        <w:tc>
          <w:tcPr>
            <w:tcW w:w="3667" w:type="dxa"/>
            <w:shd w:val="clear" w:color="auto" w:fill="D9D9D9" w:themeFill="background1" w:themeFillShade="D9"/>
          </w:tcPr>
          <w:p w14:paraId="29ABF5EB" w14:textId="77777777" w:rsidR="00911CB7" w:rsidRPr="001D725D" w:rsidRDefault="00911CB7" w:rsidP="0084285D">
            <w:pPr>
              <w:pStyle w:val="TableEntryHeader"/>
              <w:rPr>
                <w:lang w:bidi="en-US"/>
              </w:rPr>
            </w:pPr>
            <w:r>
              <w:rPr>
                <w:lang w:bidi="en-US"/>
              </w:rPr>
              <w:t>XCPD</w:t>
            </w:r>
            <w:r w:rsidRPr="001D725D">
              <w:rPr>
                <w:lang w:bidi="en-US"/>
              </w:rPr>
              <w:t xml:space="preserve"> Actor or Transaction</w:t>
            </w:r>
          </w:p>
        </w:tc>
      </w:tr>
      <w:tr w:rsidR="00911CB7" w:rsidRPr="001D725D" w14:paraId="04EF40E3" w14:textId="77777777" w:rsidTr="0084285D">
        <w:trPr>
          <w:jc w:val="center"/>
        </w:trPr>
        <w:tc>
          <w:tcPr>
            <w:tcW w:w="4028" w:type="dxa"/>
            <w:shd w:val="clear" w:color="auto" w:fill="auto"/>
          </w:tcPr>
          <w:p w14:paraId="103589FF" w14:textId="77777777" w:rsidR="00911CB7" w:rsidRPr="001D725D" w:rsidRDefault="00911CB7" w:rsidP="0084285D">
            <w:pPr>
              <w:pStyle w:val="TableEntry"/>
              <w:rPr>
                <w:lang w:bidi="en-US"/>
              </w:rPr>
            </w:pPr>
            <w:r w:rsidRPr="001D725D">
              <w:rPr>
                <w:lang w:bidi="en-US"/>
              </w:rPr>
              <w:t>Query Requestor</w:t>
            </w:r>
          </w:p>
        </w:tc>
        <w:tc>
          <w:tcPr>
            <w:tcW w:w="3667" w:type="dxa"/>
            <w:shd w:val="clear" w:color="auto" w:fill="auto"/>
          </w:tcPr>
          <w:p w14:paraId="70FBBF85" w14:textId="77777777" w:rsidR="00911CB7" w:rsidRPr="001D725D" w:rsidRDefault="00911CB7" w:rsidP="0084285D">
            <w:pPr>
              <w:pStyle w:val="TableEntry"/>
              <w:rPr>
                <w:lang w:bidi="en-US"/>
              </w:rPr>
            </w:pPr>
            <w:r w:rsidRPr="001D725D">
              <w:rPr>
                <w:lang w:bidi="en-US"/>
              </w:rPr>
              <w:t>Initiating Gateway</w:t>
            </w:r>
          </w:p>
        </w:tc>
      </w:tr>
      <w:tr w:rsidR="00911CB7" w:rsidRPr="001D725D" w14:paraId="65419813" w14:textId="77777777" w:rsidTr="0084285D">
        <w:trPr>
          <w:jc w:val="center"/>
        </w:trPr>
        <w:tc>
          <w:tcPr>
            <w:tcW w:w="4028" w:type="dxa"/>
            <w:shd w:val="clear" w:color="auto" w:fill="auto"/>
          </w:tcPr>
          <w:p w14:paraId="699909C5" w14:textId="77777777" w:rsidR="00911CB7" w:rsidRPr="001D725D" w:rsidRDefault="00911CB7" w:rsidP="0084285D">
            <w:pPr>
              <w:pStyle w:val="TableEntry"/>
              <w:rPr>
                <w:lang w:bidi="en-US"/>
              </w:rPr>
            </w:pPr>
            <w:r w:rsidRPr="001D725D">
              <w:rPr>
                <w:lang w:bidi="en-US"/>
              </w:rPr>
              <w:t>Query Responder</w:t>
            </w:r>
          </w:p>
        </w:tc>
        <w:tc>
          <w:tcPr>
            <w:tcW w:w="3667" w:type="dxa"/>
            <w:shd w:val="clear" w:color="auto" w:fill="auto"/>
          </w:tcPr>
          <w:p w14:paraId="2F18CB72" w14:textId="77777777" w:rsidR="00911CB7" w:rsidRPr="001D725D" w:rsidRDefault="00911CB7" w:rsidP="0084285D">
            <w:pPr>
              <w:pStyle w:val="TableEntry"/>
              <w:rPr>
                <w:lang w:bidi="en-US"/>
              </w:rPr>
            </w:pPr>
            <w:r w:rsidRPr="001D725D">
              <w:rPr>
                <w:lang w:bidi="en-US"/>
              </w:rPr>
              <w:t>Responding Gateway</w:t>
            </w:r>
          </w:p>
        </w:tc>
      </w:tr>
      <w:tr w:rsidR="00911CB7" w:rsidRPr="001D725D" w14:paraId="7BEEAED9" w14:textId="77777777" w:rsidTr="0084285D">
        <w:trPr>
          <w:jc w:val="center"/>
        </w:trPr>
        <w:tc>
          <w:tcPr>
            <w:tcW w:w="4028" w:type="dxa"/>
            <w:shd w:val="clear" w:color="auto" w:fill="auto"/>
          </w:tcPr>
          <w:p w14:paraId="2073EB91" w14:textId="77777777" w:rsidR="00911CB7" w:rsidRPr="001D725D" w:rsidRDefault="00911CB7" w:rsidP="0084285D">
            <w:pPr>
              <w:pStyle w:val="TableEntry"/>
              <w:rPr>
                <w:lang w:bidi="en-US"/>
              </w:rPr>
            </w:pPr>
            <w:r>
              <w:rPr>
                <w:lang w:bidi="en-US"/>
              </w:rPr>
              <w:t>Find Patient Identifiers for a single patient based on patient demographics</w:t>
            </w:r>
          </w:p>
        </w:tc>
        <w:tc>
          <w:tcPr>
            <w:tcW w:w="3667" w:type="dxa"/>
            <w:shd w:val="clear" w:color="auto" w:fill="auto"/>
          </w:tcPr>
          <w:p w14:paraId="1A20EB46" w14:textId="3B2F7FD4" w:rsidR="00911CB7" w:rsidRPr="001D725D" w:rsidRDefault="00911CB7" w:rsidP="00911CB7">
            <w:pPr>
              <w:pStyle w:val="TableEntry"/>
              <w:rPr>
                <w:lang w:bidi="en-US"/>
              </w:rPr>
            </w:pPr>
            <w:r w:rsidRPr="001D725D">
              <w:rPr>
                <w:lang w:bidi="en-US"/>
              </w:rPr>
              <w:t xml:space="preserve">Cross Gateway </w:t>
            </w:r>
            <w:r>
              <w:rPr>
                <w:lang w:bidi="en-US"/>
              </w:rPr>
              <w:t>Patient Discovery</w:t>
            </w:r>
            <w:ins w:id="804" w:author="Lynn" w:date="2015-09-12T19:36:00Z">
              <w:r w:rsidR="003E76DF">
                <w:rPr>
                  <w:lang w:bidi="en-US"/>
                </w:rPr>
                <w:t xml:space="preserve"> [ITI-55]</w:t>
              </w:r>
            </w:ins>
            <w:r w:rsidRPr="001D725D">
              <w:rPr>
                <w:lang w:bidi="en-US"/>
              </w:rPr>
              <w:t xml:space="preserve"> (Targeted context)</w:t>
            </w:r>
          </w:p>
        </w:tc>
      </w:tr>
    </w:tbl>
    <w:p w14:paraId="0EB6B38B" w14:textId="77777777" w:rsidR="00911CB7" w:rsidRDefault="00911CB7" w:rsidP="00911CB7">
      <w:pPr>
        <w:pStyle w:val="BodyText"/>
        <w:rPr>
          <w:lang w:bidi="en-US"/>
        </w:rPr>
      </w:pPr>
      <w:r w:rsidRPr="001D725D">
        <w:rPr>
          <w:lang w:bidi="en-US"/>
        </w:rPr>
        <w:t xml:space="preserve">The specific transactions and options that must be supported for DAF based on </w:t>
      </w:r>
      <w:r w:rsidRPr="008078C2">
        <w:rPr>
          <w:lang w:bidi="en-US"/>
        </w:rPr>
        <w:t xml:space="preserve">IHE XCPD Profile </w:t>
      </w:r>
      <w:r w:rsidRPr="001D725D">
        <w:rPr>
          <w:lang w:bidi="en-US"/>
        </w:rPr>
        <w:t>are outlined below</w:t>
      </w:r>
    </w:p>
    <w:p w14:paraId="1212A6F4" w14:textId="77777777" w:rsidR="00911CB7" w:rsidRDefault="00911CB7" w:rsidP="0052610B">
      <w:pPr>
        <w:pStyle w:val="ListBullet2"/>
        <w:rPr>
          <w:lang w:bidi="en-US"/>
        </w:rPr>
      </w:pPr>
      <w:r w:rsidRPr="001D725D">
        <w:rPr>
          <w:lang w:bidi="en-US"/>
        </w:rPr>
        <w:t>For DAF</w:t>
      </w:r>
      <w:r>
        <w:rPr>
          <w:lang w:bidi="en-US"/>
        </w:rPr>
        <w:t>,</w:t>
      </w:r>
      <w:r w:rsidRPr="001D725D">
        <w:rPr>
          <w:lang w:bidi="en-US"/>
        </w:rPr>
        <w:t xml:space="preserve"> Query Requestor </w:t>
      </w:r>
      <w:r>
        <w:rPr>
          <w:lang w:bidi="en-US"/>
        </w:rPr>
        <w:t xml:space="preserve">MUST </w:t>
      </w:r>
      <w:proofErr w:type="gramStart"/>
      <w:r>
        <w:rPr>
          <w:lang w:bidi="en-US"/>
        </w:rPr>
        <w:t>implement</w:t>
      </w:r>
      <w:proofErr w:type="gramEnd"/>
      <w:r>
        <w:rPr>
          <w:lang w:bidi="en-US"/>
        </w:rPr>
        <w:t xml:space="preserve"> the following XCPD transactions. (CONF: 1</w:t>
      </w:r>
      <w:r w:rsidR="00F44159">
        <w:rPr>
          <w:lang w:bidi="en-US"/>
        </w:rPr>
        <w:t>8</w:t>
      </w:r>
      <w:r w:rsidRPr="001D725D">
        <w:rPr>
          <w:lang w:bidi="en-US"/>
        </w:rPr>
        <w:t>0)</w:t>
      </w:r>
    </w:p>
    <w:p w14:paraId="709B8EBE" w14:textId="77777777" w:rsidR="00911CB7" w:rsidRPr="001D725D" w:rsidRDefault="00911CB7" w:rsidP="0052610B">
      <w:pPr>
        <w:pStyle w:val="ListBullet2"/>
        <w:tabs>
          <w:tab w:val="clear" w:pos="720"/>
          <w:tab w:val="num" w:pos="1080"/>
        </w:tabs>
        <w:ind w:left="1080"/>
        <w:rPr>
          <w:lang w:bidi="en-US"/>
        </w:rPr>
      </w:pPr>
      <w:r>
        <w:rPr>
          <w:lang w:bidi="en-US"/>
        </w:rPr>
        <w:t>Cross Gateway Patient Discovery (ITI-55)</w:t>
      </w:r>
    </w:p>
    <w:p w14:paraId="1AC00064" w14:textId="77777777" w:rsidR="00911CB7" w:rsidRDefault="00911CB7" w:rsidP="0052610B">
      <w:pPr>
        <w:pStyle w:val="ListBullet2"/>
        <w:rPr>
          <w:lang w:bidi="en-US"/>
        </w:rPr>
      </w:pPr>
      <w:r w:rsidRPr="001D725D">
        <w:rPr>
          <w:lang w:bidi="en-US"/>
        </w:rPr>
        <w:t>For DAF</w:t>
      </w:r>
      <w:r>
        <w:rPr>
          <w:lang w:bidi="en-US"/>
        </w:rPr>
        <w:t>,</w:t>
      </w:r>
      <w:r w:rsidRPr="001D725D">
        <w:rPr>
          <w:lang w:bidi="en-US"/>
        </w:rPr>
        <w:t xml:space="preserve"> Query </w:t>
      </w:r>
      <w:r>
        <w:rPr>
          <w:lang w:bidi="en-US"/>
        </w:rPr>
        <w:t>Responders</w:t>
      </w:r>
      <w:r w:rsidRPr="001D725D">
        <w:rPr>
          <w:lang w:bidi="en-US"/>
        </w:rPr>
        <w:t xml:space="preserve"> </w:t>
      </w:r>
      <w:r>
        <w:rPr>
          <w:lang w:bidi="en-US"/>
        </w:rPr>
        <w:t xml:space="preserve">MUST </w:t>
      </w:r>
      <w:proofErr w:type="gramStart"/>
      <w:r>
        <w:rPr>
          <w:lang w:bidi="en-US"/>
        </w:rPr>
        <w:t>implement</w:t>
      </w:r>
      <w:proofErr w:type="gramEnd"/>
      <w:r>
        <w:rPr>
          <w:lang w:bidi="en-US"/>
        </w:rPr>
        <w:t xml:space="preserve"> the following XCPD transactions. (CONF: 1</w:t>
      </w:r>
      <w:r w:rsidR="00F44159">
        <w:rPr>
          <w:lang w:bidi="en-US"/>
        </w:rPr>
        <w:t>85</w:t>
      </w:r>
      <w:r w:rsidRPr="001D725D">
        <w:rPr>
          <w:lang w:bidi="en-US"/>
        </w:rPr>
        <w:t>)</w:t>
      </w:r>
    </w:p>
    <w:p w14:paraId="52DBCF6C" w14:textId="77777777" w:rsidR="00911CB7" w:rsidRDefault="00911CB7" w:rsidP="0052610B">
      <w:pPr>
        <w:pStyle w:val="ListBullet2"/>
        <w:tabs>
          <w:tab w:val="clear" w:pos="720"/>
          <w:tab w:val="num" w:pos="1080"/>
        </w:tabs>
        <w:ind w:left="1080"/>
        <w:rPr>
          <w:lang w:bidi="en-US"/>
        </w:rPr>
      </w:pPr>
      <w:r>
        <w:rPr>
          <w:lang w:bidi="en-US"/>
        </w:rPr>
        <w:t>Cross Gateway Patient Discovery (ITI-55)</w:t>
      </w:r>
    </w:p>
    <w:p w14:paraId="55B14CEE" w14:textId="77777777" w:rsidR="009740FB" w:rsidRPr="001D725D" w:rsidRDefault="009740FB" w:rsidP="0052610B">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w:t>
      </w:r>
      <w:r w:rsidR="00F44159">
        <w:rPr>
          <w:lang w:bidi="en-US"/>
        </w:rPr>
        <w:t>190</w:t>
      </w:r>
      <w:r w:rsidRPr="001D725D">
        <w:rPr>
          <w:lang w:bidi="en-US"/>
        </w:rPr>
        <w:t>)</w:t>
      </w:r>
    </w:p>
    <w:p w14:paraId="0DE1397B" w14:textId="77777777" w:rsidR="009740FB" w:rsidRPr="001D725D" w:rsidRDefault="009740FB" w:rsidP="0052610B">
      <w:pPr>
        <w:pStyle w:val="ListBullet2"/>
        <w:tabs>
          <w:tab w:val="clear" w:pos="720"/>
          <w:tab w:val="num" w:pos="1080"/>
        </w:tabs>
        <w:ind w:left="1080"/>
        <w:rPr>
          <w:lang w:bidi="en-US"/>
        </w:rPr>
      </w:pPr>
      <w:r w:rsidRPr="001D725D">
        <w:t xml:space="preserve">Asynchronous Web Services following </w:t>
      </w:r>
      <w:hyperlink r:id="rId52" w:history="1">
        <w:r w:rsidRPr="001D725D">
          <w:rPr>
            <w:rStyle w:val="Hyperlink"/>
          </w:rPr>
          <w:t>Appendix V: Web Services for IHE Transactions</w:t>
        </w:r>
      </w:hyperlink>
      <w:r w:rsidRPr="001D725D">
        <w:t xml:space="preserve"> in </w:t>
      </w:r>
      <w:hyperlink r:id="rId53" w:history="1">
        <w:r w:rsidR="0025188C">
          <w:rPr>
            <w:rStyle w:val="Hyperlink"/>
          </w:rPr>
          <w:t>IHE ITI Volume 2 Appendices</w:t>
        </w:r>
      </w:hyperlink>
    </w:p>
    <w:p w14:paraId="1466D032" w14:textId="77777777" w:rsidR="00911CB7" w:rsidRPr="00911CB7" w:rsidRDefault="00911CB7" w:rsidP="00911CB7">
      <w:pPr>
        <w:pStyle w:val="BodyText"/>
      </w:pPr>
    </w:p>
    <w:p w14:paraId="474DBD98" w14:textId="77777777" w:rsidR="00AD6303" w:rsidRPr="001D725D" w:rsidRDefault="00AD6303" w:rsidP="005C01E0">
      <w:pPr>
        <w:pStyle w:val="Heading3"/>
        <w:rPr>
          <w:noProof w:val="0"/>
        </w:rPr>
      </w:pPr>
      <w:bookmarkStart w:id="805" w:name="_Toc303840504"/>
      <w:r w:rsidRPr="001D725D">
        <w:rPr>
          <w:noProof w:val="0"/>
        </w:rPr>
        <w:lastRenderedPageBreak/>
        <w:t>Using XCA for DAF</w:t>
      </w:r>
      <w:bookmarkEnd w:id="799"/>
      <w:bookmarkEnd w:id="800"/>
      <w:bookmarkEnd w:id="801"/>
      <w:bookmarkEnd w:id="805"/>
      <w:r w:rsidRPr="001D725D">
        <w:rPr>
          <w:noProof w:val="0"/>
        </w:rPr>
        <w:t xml:space="preserve"> </w:t>
      </w:r>
    </w:p>
    <w:p w14:paraId="0C6F493D" w14:textId="77777777" w:rsidR="00AD6303" w:rsidRPr="001D725D" w:rsidRDefault="00AD6303" w:rsidP="005C01E0">
      <w:pPr>
        <w:pStyle w:val="BodyText"/>
        <w:rPr>
          <w:lang w:bidi="en-US"/>
        </w:rPr>
      </w:pPr>
      <w:r w:rsidRPr="001D725D">
        <w:rPr>
          <w:lang w:bidi="en-US"/>
        </w:rPr>
        <w:t>In the context of DAF</w:t>
      </w:r>
      <w:ins w:id="806" w:author="Lynn" w:date="2015-09-03T11:40:00Z">
        <w:r w:rsidR="005612F4">
          <w:rPr>
            <w:lang w:bidi="en-US"/>
          </w:rPr>
          <w:t>,</w:t>
        </w:r>
      </w:ins>
      <w:r w:rsidRPr="001D725D">
        <w:rPr>
          <w:lang w:bidi="en-US"/>
        </w:rPr>
        <w:t xml:space="preserve"> </w:t>
      </w:r>
      <w:hyperlink r:id="rId54" w:history="1">
        <w:r w:rsidRPr="001D725D">
          <w:rPr>
            <w:rStyle w:val="Hyperlink"/>
            <w:lang w:bidi="en-US"/>
          </w:rPr>
          <w:t>IHE XCA</w:t>
        </w:r>
      </w:hyperlink>
      <w:r w:rsidRPr="001D725D">
        <w:rPr>
          <w:lang w:bidi="en-US"/>
        </w:rPr>
        <w:t xml:space="preserve"> </w:t>
      </w:r>
      <w:r w:rsidR="008C0839">
        <w:rPr>
          <w:lang w:bidi="en-US"/>
        </w:rPr>
        <w:t>Profile</w:t>
      </w:r>
      <w:r w:rsidRPr="001D725D">
        <w:rPr>
          <w:lang w:bidi="en-US"/>
        </w:rPr>
        <w:t xml:space="preserve"> is used to perform discovery of documents and retrieval of documents for a single patient both within the context of LDAF (Intra-Enterprise) and TDAF (Inter-Enterprise). </w:t>
      </w:r>
    </w:p>
    <w:p w14:paraId="2459548C" w14:textId="77777777" w:rsidR="00AD6303" w:rsidRPr="001D725D" w:rsidRDefault="00AD6303" w:rsidP="005C01E0">
      <w:pPr>
        <w:pStyle w:val="BodyText"/>
        <w:rPr>
          <w:lang w:bidi="en-US"/>
        </w:rPr>
      </w:pPr>
      <w:r w:rsidRPr="001D725D">
        <w:rPr>
          <w:lang w:bidi="en-US"/>
        </w:rPr>
        <w:t>The following is a mapping of DAF Actors/</w:t>
      </w:r>
      <w:r w:rsidR="00AC31E7">
        <w:rPr>
          <w:lang w:bidi="en-US"/>
        </w:rPr>
        <w:t>T</w:t>
      </w:r>
      <w:r w:rsidRPr="001D725D">
        <w:rPr>
          <w:lang w:bidi="en-US"/>
        </w:rPr>
        <w:t>ransactions to XCA Actors/</w:t>
      </w:r>
      <w:r w:rsidR="00AC31E7">
        <w:rPr>
          <w:lang w:bidi="en-US"/>
        </w:rPr>
        <w:t>T</w:t>
      </w:r>
      <w:r w:rsidRPr="001D725D">
        <w:rPr>
          <w:lang w:bidi="en-US"/>
        </w:rPr>
        <w:t xml:space="preserve">ransactions based on </w:t>
      </w:r>
      <w:hyperlink r:id="rId55" w:history="1">
        <w:r w:rsidR="00F44159">
          <w:rPr>
            <w:rStyle w:val="Hyperlink"/>
            <w:lang w:bidi="en-US"/>
          </w:rPr>
          <w:t>IHE XCA Profile</w:t>
        </w:r>
      </w:hyperlink>
    </w:p>
    <w:p w14:paraId="120D38DB" w14:textId="77777777" w:rsidR="00AD6303" w:rsidRPr="001D725D" w:rsidRDefault="00AD6303" w:rsidP="00AD6303">
      <w:pPr>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3667"/>
      </w:tblGrid>
      <w:tr w:rsidR="00AD6303" w:rsidRPr="001D725D" w14:paraId="2393A8EC" w14:textId="77777777" w:rsidTr="005C01E0">
        <w:trPr>
          <w:cantSplit/>
          <w:tblHeader/>
          <w:jc w:val="center"/>
        </w:trPr>
        <w:tc>
          <w:tcPr>
            <w:tcW w:w="4028" w:type="dxa"/>
            <w:shd w:val="clear" w:color="auto" w:fill="D9D9D9" w:themeFill="background1" w:themeFillShade="D9"/>
          </w:tcPr>
          <w:p w14:paraId="204AF3AA" w14:textId="77777777" w:rsidR="00AD6303" w:rsidRPr="001D725D" w:rsidRDefault="00AD6303" w:rsidP="005C01E0">
            <w:pPr>
              <w:pStyle w:val="TableEntryHeader"/>
              <w:rPr>
                <w:lang w:bidi="en-US"/>
              </w:rPr>
            </w:pPr>
            <w:r w:rsidRPr="001D725D">
              <w:rPr>
                <w:lang w:bidi="en-US"/>
              </w:rPr>
              <w:t>DAF Actor or Transaction</w:t>
            </w:r>
          </w:p>
        </w:tc>
        <w:tc>
          <w:tcPr>
            <w:tcW w:w="3667" w:type="dxa"/>
            <w:shd w:val="clear" w:color="auto" w:fill="D9D9D9" w:themeFill="background1" w:themeFillShade="D9"/>
          </w:tcPr>
          <w:p w14:paraId="76728CE2" w14:textId="77777777" w:rsidR="00AD6303" w:rsidRPr="001D725D" w:rsidRDefault="00AD6303" w:rsidP="005C01E0">
            <w:pPr>
              <w:pStyle w:val="TableEntryHeader"/>
              <w:rPr>
                <w:lang w:bidi="en-US"/>
              </w:rPr>
            </w:pPr>
            <w:r w:rsidRPr="001D725D">
              <w:rPr>
                <w:lang w:bidi="en-US"/>
              </w:rPr>
              <w:t>XCA Actor or Transaction</w:t>
            </w:r>
          </w:p>
        </w:tc>
      </w:tr>
      <w:tr w:rsidR="00AD6303" w:rsidRPr="001D725D" w14:paraId="19048A20" w14:textId="77777777" w:rsidTr="005C01E0">
        <w:trPr>
          <w:jc w:val="center"/>
        </w:trPr>
        <w:tc>
          <w:tcPr>
            <w:tcW w:w="4028" w:type="dxa"/>
            <w:shd w:val="clear" w:color="auto" w:fill="auto"/>
          </w:tcPr>
          <w:p w14:paraId="72C43215" w14:textId="77777777" w:rsidR="00AD6303" w:rsidRPr="001D725D" w:rsidRDefault="00AD6303" w:rsidP="005C01E0">
            <w:pPr>
              <w:pStyle w:val="TableEntry"/>
              <w:rPr>
                <w:lang w:bidi="en-US"/>
              </w:rPr>
            </w:pPr>
            <w:r w:rsidRPr="001D725D">
              <w:rPr>
                <w:lang w:bidi="en-US"/>
              </w:rPr>
              <w:t>Query Requestor</w:t>
            </w:r>
          </w:p>
        </w:tc>
        <w:tc>
          <w:tcPr>
            <w:tcW w:w="3667" w:type="dxa"/>
            <w:shd w:val="clear" w:color="auto" w:fill="auto"/>
          </w:tcPr>
          <w:p w14:paraId="6BC2535A" w14:textId="77777777" w:rsidR="00AD6303" w:rsidRPr="001D725D" w:rsidRDefault="00AD6303" w:rsidP="005C01E0">
            <w:pPr>
              <w:pStyle w:val="TableEntry"/>
              <w:rPr>
                <w:lang w:bidi="en-US"/>
              </w:rPr>
            </w:pPr>
            <w:r w:rsidRPr="001D725D">
              <w:rPr>
                <w:lang w:bidi="en-US"/>
              </w:rPr>
              <w:t>Initiating Gateway</w:t>
            </w:r>
          </w:p>
        </w:tc>
      </w:tr>
      <w:tr w:rsidR="00AD6303" w:rsidRPr="001D725D" w14:paraId="519CC33B" w14:textId="77777777" w:rsidTr="005C01E0">
        <w:trPr>
          <w:jc w:val="center"/>
        </w:trPr>
        <w:tc>
          <w:tcPr>
            <w:tcW w:w="4028" w:type="dxa"/>
            <w:shd w:val="clear" w:color="auto" w:fill="auto"/>
          </w:tcPr>
          <w:p w14:paraId="5E33ACCA" w14:textId="77777777" w:rsidR="00AD6303" w:rsidRPr="001D725D" w:rsidRDefault="00AD6303" w:rsidP="005C01E0">
            <w:pPr>
              <w:pStyle w:val="TableEntry"/>
              <w:rPr>
                <w:lang w:bidi="en-US"/>
              </w:rPr>
            </w:pPr>
            <w:r w:rsidRPr="001D725D">
              <w:rPr>
                <w:lang w:bidi="en-US"/>
              </w:rPr>
              <w:t>Query Responder</w:t>
            </w:r>
          </w:p>
        </w:tc>
        <w:tc>
          <w:tcPr>
            <w:tcW w:w="3667" w:type="dxa"/>
            <w:shd w:val="clear" w:color="auto" w:fill="auto"/>
          </w:tcPr>
          <w:p w14:paraId="7F789FF0" w14:textId="77777777" w:rsidR="00AD6303" w:rsidRPr="001D725D" w:rsidRDefault="00AD6303" w:rsidP="005C01E0">
            <w:pPr>
              <w:pStyle w:val="TableEntry"/>
              <w:rPr>
                <w:lang w:bidi="en-US"/>
              </w:rPr>
            </w:pPr>
            <w:r w:rsidRPr="001D725D">
              <w:rPr>
                <w:lang w:bidi="en-US"/>
              </w:rPr>
              <w:t>Responding Gateway</w:t>
            </w:r>
          </w:p>
        </w:tc>
      </w:tr>
      <w:tr w:rsidR="00AD6303" w:rsidRPr="001D725D" w14:paraId="40364C28" w14:textId="77777777" w:rsidTr="005C01E0">
        <w:trPr>
          <w:jc w:val="center"/>
        </w:trPr>
        <w:tc>
          <w:tcPr>
            <w:tcW w:w="4028" w:type="dxa"/>
            <w:shd w:val="clear" w:color="auto" w:fill="auto"/>
          </w:tcPr>
          <w:p w14:paraId="05FA90D1" w14:textId="77777777" w:rsidR="00AD6303" w:rsidRPr="001D725D" w:rsidRDefault="00AD6303" w:rsidP="002D75BC">
            <w:pPr>
              <w:pStyle w:val="TableEntry"/>
              <w:ind w:left="0"/>
              <w:rPr>
                <w:lang w:bidi="en-US"/>
              </w:rPr>
            </w:pPr>
            <w:r w:rsidRPr="001D725D">
              <w:rPr>
                <w:lang w:bidi="en-US"/>
              </w:rPr>
              <w:t>Find Documents for single patient based on patient identifiers.</w:t>
            </w:r>
          </w:p>
        </w:tc>
        <w:tc>
          <w:tcPr>
            <w:tcW w:w="3667" w:type="dxa"/>
            <w:shd w:val="clear" w:color="auto" w:fill="auto"/>
          </w:tcPr>
          <w:p w14:paraId="7892685B" w14:textId="238DCC82" w:rsidR="00AD6303" w:rsidRPr="001D725D" w:rsidRDefault="00AD6303" w:rsidP="005C01E0">
            <w:pPr>
              <w:pStyle w:val="TableEntry"/>
              <w:rPr>
                <w:lang w:bidi="en-US"/>
              </w:rPr>
            </w:pPr>
            <w:r w:rsidRPr="001D725D">
              <w:rPr>
                <w:lang w:bidi="en-US"/>
              </w:rPr>
              <w:t xml:space="preserve">Registry Stored Query </w:t>
            </w:r>
            <w:ins w:id="807" w:author="Lynn" w:date="2015-09-12T19:37:00Z">
              <w:r w:rsidR="003E76DF">
                <w:rPr>
                  <w:lang w:bidi="en-US"/>
                </w:rPr>
                <w:t xml:space="preserve">[ITI-18] </w:t>
              </w:r>
            </w:ins>
            <w:r w:rsidRPr="001D725D">
              <w:rPr>
                <w:lang w:bidi="en-US"/>
              </w:rPr>
              <w:t>(Local context</w:t>
            </w:r>
            <w:proofErr w:type="gramStart"/>
            <w:r w:rsidRPr="001D725D">
              <w:rPr>
                <w:lang w:bidi="en-US"/>
              </w:rPr>
              <w:t>)</w:t>
            </w:r>
            <w:ins w:id="808" w:author="Lynn" w:date="2015-09-13T21:42:00Z">
              <w:r w:rsidR="005860D7">
                <w:rPr>
                  <w:lang w:bidi="en-US"/>
                </w:rPr>
                <w:t xml:space="preserve">  See</w:t>
              </w:r>
              <w:proofErr w:type="gramEnd"/>
              <w:r w:rsidR="005860D7">
                <w:rPr>
                  <w:lang w:bidi="en-US"/>
                </w:rPr>
                <w:t xml:space="preserve"> Note 1.</w:t>
              </w:r>
            </w:ins>
          </w:p>
          <w:p w14:paraId="23BA615F" w14:textId="335FB0FF" w:rsidR="00AD6303" w:rsidRPr="001D725D" w:rsidRDefault="00AD6303" w:rsidP="005C01E0">
            <w:pPr>
              <w:pStyle w:val="TableEntry"/>
              <w:rPr>
                <w:lang w:bidi="en-US"/>
              </w:rPr>
            </w:pPr>
            <w:r w:rsidRPr="001D725D">
              <w:rPr>
                <w:lang w:bidi="en-US"/>
              </w:rPr>
              <w:t xml:space="preserve">Cross Gateway Query </w:t>
            </w:r>
            <w:ins w:id="809" w:author="Lynn" w:date="2015-09-12T19:37:00Z">
              <w:r w:rsidR="00040CCA">
                <w:rPr>
                  <w:lang w:bidi="en-US"/>
                </w:rPr>
                <w:t>[</w:t>
              </w:r>
              <w:r w:rsidR="003E76DF">
                <w:rPr>
                  <w:lang w:bidi="en-US"/>
                </w:rPr>
                <w:t>ITI-38</w:t>
              </w:r>
              <w:r w:rsidR="00040CCA">
                <w:rPr>
                  <w:lang w:bidi="en-US"/>
                </w:rPr>
                <w:t xml:space="preserve">] </w:t>
              </w:r>
            </w:ins>
            <w:r w:rsidRPr="001D725D">
              <w:rPr>
                <w:lang w:bidi="en-US"/>
              </w:rPr>
              <w:t>(Targeted context)</w:t>
            </w:r>
          </w:p>
        </w:tc>
      </w:tr>
      <w:tr w:rsidR="00AD6303" w:rsidRPr="001D725D" w14:paraId="7DF96A11" w14:textId="77777777" w:rsidTr="005C01E0">
        <w:trPr>
          <w:jc w:val="center"/>
        </w:trPr>
        <w:tc>
          <w:tcPr>
            <w:tcW w:w="4028" w:type="dxa"/>
            <w:shd w:val="clear" w:color="auto" w:fill="auto"/>
          </w:tcPr>
          <w:p w14:paraId="7E1481C7" w14:textId="77777777" w:rsidR="00AD6303" w:rsidRPr="001D725D" w:rsidRDefault="00AD6303" w:rsidP="005C01E0">
            <w:pPr>
              <w:pStyle w:val="TableEntry"/>
              <w:rPr>
                <w:lang w:bidi="en-US"/>
              </w:rPr>
            </w:pPr>
            <w:r w:rsidRPr="001D725D">
              <w:rPr>
                <w:lang w:bidi="en-US"/>
              </w:rPr>
              <w:t>Get Documents for a single patient based on patient identifiers</w:t>
            </w:r>
          </w:p>
          <w:p w14:paraId="73C3BB08" w14:textId="77777777" w:rsidR="00AD6303" w:rsidRPr="001D725D" w:rsidRDefault="00AD6303" w:rsidP="005C01E0">
            <w:pPr>
              <w:pStyle w:val="TableEntry"/>
              <w:rPr>
                <w:lang w:bidi="en-US"/>
              </w:rPr>
            </w:pPr>
            <w:r w:rsidRPr="001D725D">
              <w:rPr>
                <w:lang w:bidi="en-US"/>
              </w:rPr>
              <w:t>Get Documents based on Document Identifiers</w:t>
            </w:r>
          </w:p>
        </w:tc>
        <w:tc>
          <w:tcPr>
            <w:tcW w:w="3667" w:type="dxa"/>
            <w:shd w:val="clear" w:color="auto" w:fill="auto"/>
          </w:tcPr>
          <w:p w14:paraId="36EB18F8" w14:textId="189F3D7E" w:rsidR="00AD6303" w:rsidRPr="001D725D" w:rsidRDefault="00AD6303" w:rsidP="005C01E0">
            <w:pPr>
              <w:pStyle w:val="TableEntry"/>
              <w:rPr>
                <w:lang w:bidi="en-US"/>
              </w:rPr>
            </w:pPr>
            <w:r w:rsidRPr="001D725D">
              <w:rPr>
                <w:lang w:bidi="en-US"/>
              </w:rPr>
              <w:t xml:space="preserve">Retrieve Document Set </w:t>
            </w:r>
            <w:ins w:id="810" w:author="Lynn" w:date="2015-09-12T19:37:00Z">
              <w:r w:rsidR="00040CCA">
                <w:rPr>
                  <w:lang w:bidi="en-US"/>
                </w:rPr>
                <w:t xml:space="preserve">[ITI-43] </w:t>
              </w:r>
            </w:ins>
            <w:r w:rsidRPr="001D725D">
              <w:rPr>
                <w:lang w:bidi="en-US"/>
              </w:rPr>
              <w:t>(Local context)</w:t>
            </w:r>
            <w:ins w:id="811" w:author="Lynn" w:date="2015-09-13T21:42:00Z">
              <w:r w:rsidR="005860D7">
                <w:rPr>
                  <w:lang w:bidi="en-US"/>
                </w:rPr>
                <w:t>. See Note 1.</w:t>
              </w:r>
            </w:ins>
          </w:p>
          <w:p w14:paraId="7429ADB2" w14:textId="5AB8AA07" w:rsidR="00AD6303" w:rsidRPr="001D725D" w:rsidRDefault="00AD6303" w:rsidP="005C01E0">
            <w:pPr>
              <w:pStyle w:val="TableEntry"/>
              <w:rPr>
                <w:lang w:bidi="en-US"/>
              </w:rPr>
            </w:pPr>
            <w:r w:rsidRPr="001D725D">
              <w:rPr>
                <w:lang w:bidi="en-US"/>
              </w:rPr>
              <w:t xml:space="preserve">Cross Gateway Retrieve </w:t>
            </w:r>
            <w:ins w:id="812" w:author="Lynn" w:date="2015-09-12T19:37:00Z">
              <w:r w:rsidR="00040CCA">
                <w:rPr>
                  <w:lang w:bidi="en-US"/>
                </w:rPr>
                <w:t xml:space="preserve">[ITI-39] </w:t>
              </w:r>
            </w:ins>
            <w:r w:rsidRPr="001D725D">
              <w:rPr>
                <w:lang w:bidi="en-US"/>
              </w:rPr>
              <w:t>(Targeted context)</w:t>
            </w:r>
          </w:p>
        </w:tc>
      </w:tr>
    </w:tbl>
    <w:p w14:paraId="6466F74C" w14:textId="0ABD75A8" w:rsidR="00AD6303" w:rsidRPr="005860D7" w:rsidRDefault="005860D7" w:rsidP="002D75BC">
      <w:pPr>
        <w:pStyle w:val="BodyText"/>
        <w:ind w:left="810"/>
        <w:rPr>
          <w:lang w:bidi="en-US"/>
        </w:rPr>
      </w:pPr>
      <w:ins w:id="813" w:author="Lynn" w:date="2015-09-13T21:42:00Z">
        <w:r>
          <w:rPr>
            <w:b/>
            <w:lang w:bidi="en-US"/>
          </w:rPr>
          <w:t xml:space="preserve">Note 1: </w:t>
        </w:r>
      </w:ins>
      <w:ins w:id="814" w:author="Lynn" w:date="2015-09-13T21:53:00Z">
        <w:r w:rsidR="00192E69">
          <w:rPr>
            <w:lang w:bidi="en-US"/>
          </w:rPr>
          <w:t xml:space="preserve">ITI-18 and ITI-43 </w:t>
        </w:r>
      </w:ins>
      <w:ins w:id="815" w:author="Lynn" w:date="2015-09-13T21:57:00Z">
        <w:r w:rsidR="00403C17">
          <w:rPr>
            <w:lang w:bidi="en-US"/>
          </w:rPr>
          <w:t xml:space="preserve">are </w:t>
        </w:r>
      </w:ins>
      <w:ins w:id="816" w:author="Lynn" w:date="2015-09-13T21:53:00Z">
        <w:r w:rsidR="00192E69">
          <w:rPr>
            <w:lang w:bidi="en-US"/>
          </w:rPr>
          <w:t xml:space="preserve">the query and retrieve transactions in the </w:t>
        </w:r>
        <w:proofErr w:type="spellStart"/>
        <w:r w:rsidR="00192E69">
          <w:rPr>
            <w:lang w:bidi="en-US"/>
          </w:rPr>
          <w:t>XDS.b</w:t>
        </w:r>
        <w:proofErr w:type="spellEnd"/>
        <w:r w:rsidR="00192E69">
          <w:rPr>
            <w:lang w:bidi="en-US"/>
          </w:rPr>
          <w:t xml:space="preserve"> profile.  </w:t>
        </w:r>
      </w:ins>
      <w:ins w:id="817" w:author="Lynn" w:date="2015-09-13T21:42:00Z">
        <w:r>
          <w:rPr>
            <w:lang w:bidi="en-US"/>
          </w:rPr>
          <w:t>This Implementation Guide has specified that</w:t>
        </w:r>
      </w:ins>
      <w:ins w:id="818" w:author="Lynn" w:date="2015-09-13T21:52:00Z">
        <w:r w:rsidR="00192E69">
          <w:rPr>
            <w:lang w:bidi="en-US"/>
          </w:rPr>
          <w:t xml:space="preserve"> the Initiating Gateway </w:t>
        </w:r>
      </w:ins>
      <w:ins w:id="819" w:author="Lynn" w:date="2015-09-13T21:55:00Z">
        <w:r w:rsidR="00403C17">
          <w:rPr>
            <w:lang w:bidi="en-US"/>
          </w:rPr>
          <w:t xml:space="preserve">and Responding Gateways use these transactions in LDAF use cases due to their similarity to </w:t>
        </w:r>
      </w:ins>
      <w:ins w:id="820" w:author="Lynn" w:date="2015-09-13T21:56:00Z">
        <w:r w:rsidR="00403C17">
          <w:rPr>
            <w:lang w:bidi="en-US"/>
          </w:rPr>
          <w:t xml:space="preserve">the </w:t>
        </w:r>
      </w:ins>
      <w:ins w:id="821" w:author="Lynn" w:date="2015-09-13T21:55:00Z">
        <w:r w:rsidR="00403C17">
          <w:rPr>
            <w:lang w:bidi="en-US"/>
          </w:rPr>
          <w:t xml:space="preserve">ITI-38 and ITI-39 </w:t>
        </w:r>
      </w:ins>
      <w:ins w:id="822" w:author="Lynn" w:date="2015-09-13T21:56:00Z">
        <w:r w:rsidR="00403C17">
          <w:rPr>
            <w:lang w:bidi="en-US"/>
          </w:rPr>
          <w:t>query and retrieve</w:t>
        </w:r>
      </w:ins>
      <w:ins w:id="823" w:author="Lynn" w:date="2015-09-13T21:57:00Z">
        <w:r w:rsidR="00403C17">
          <w:rPr>
            <w:lang w:bidi="en-US"/>
          </w:rPr>
          <w:t xml:space="preserve"> transactions</w:t>
        </w:r>
      </w:ins>
      <w:ins w:id="824" w:author="Lynn" w:date="2015-09-13T21:56:00Z">
        <w:r w:rsidR="00403C17">
          <w:rPr>
            <w:lang w:bidi="en-US"/>
          </w:rPr>
          <w:t xml:space="preserve"> in XCA.  </w:t>
        </w:r>
      </w:ins>
    </w:p>
    <w:p w14:paraId="3306ED95" w14:textId="2A9AAFC8" w:rsidR="00AD6303" w:rsidRPr="001D725D" w:rsidRDefault="00AD6303" w:rsidP="005C01E0">
      <w:pPr>
        <w:pStyle w:val="BodyText"/>
        <w:rPr>
          <w:lang w:bidi="en-US"/>
        </w:rPr>
      </w:pPr>
      <w:r w:rsidRPr="001D725D">
        <w:rPr>
          <w:lang w:bidi="en-US"/>
        </w:rPr>
        <w:t xml:space="preserve">The specific transactions and options that must be supported for DAF based on </w:t>
      </w:r>
      <w:hyperlink r:id="rId56" w:history="1">
        <w:r w:rsidR="00F44159">
          <w:rPr>
            <w:rStyle w:val="Hyperlink"/>
            <w:lang w:bidi="en-US"/>
          </w:rPr>
          <w:t>IHE XCA Profile</w:t>
        </w:r>
      </w:hyperlink>
      <w:r w:rsidRPr="001D725D">
        <w:rPr>
          <w:lang w:bidi="en-US"/>
        </w:rPr>
        <w:t xml:space="preserve"> are outlined below.</w:t>
      </w:r>
    </w:p>
    <w:p w14:paraId="2BD536EF" w14:textId="77777777" w:rsidR="00AD6303" w:rsidRPr="001D725D" w:rsidRDefault="00AD6303" w:rsidP="0052610B">
      <w:pPr>
        <w:pStyle w:val="ListBullet2"/>
        <w:rPr>
          <w:lang w:bidi="en-US"/>
        </w:rPr>
      </w:pPr>
      <w:r w:rsidRPr="001D725D">
        <w:rPr>
          <w:lang w:bidi="en-US"/>
        </w:rPr>
        <w:t>For DAF</w:t>
      </w:r>
      <w:r w:rsidR="00911CB7">
        <w:rPr>
          <w:lang w:bidi="en-US"/>
        </w:rPr>
        <w:t>,</w:t>
      </w:r>
      <w:r w:rsidRPr="001D725D">
        <w:rPr>
          <w:lang w:bidi="en-US"/>
        </w:rPr>
        <w:t xml:space="preserve"> Query Requestor MUST </w:t>
      </w:r>
      <w:proofErr w:type="gramStart"/>
      <w:r w:rsidRPr="001D725D">
        <w:rPr>
          <w:lang w:bidi="en-US"/>
        </w:rPr>
        <w:t>implement</w:t>
      </w:r>
      <w:proofErr w:type="gramEnd"/>
      <w:r w:rsidRPr="001D725D">
        <w:rPr>
          <w:lang w:bidi="en-US"/>
        </w:rPr>
        <w:t xml:space="preserve"> the following XCA transactions. (CONF: 200)</w:t>
      </w:r>
    </w:p>
    <w:p w14:paraId="2DA94571" w14:textId="77777777" w:rsidR="00AD6303" w:rsidRPr="001D725D" w:rsidRDefault="00596AD6" w:rsidP="005C01E0">
      <w:pPr>
        <w:pStyle w:val="ListBullet3"/>
        <w:rPr>
          <w:lang w:bidi="en-US"/>
        </w:rPr>
      </w:pPr>
      <w:hyperlink r:id="rId57" w:history="1">
        <w:r w:rsidR="00AD6303" w:rsidRPr="001D725D">
          <w:rPr>
            <w:rStyle w:val="Hyperlink"/>
            <w:lang w:bidi="en-US"/>
          </w:rPr>
          <w:t>Cross Gateway Query (ITI -38)</w:t>
        </w:r>
      </w:hyperlink>
      <w:r w:rsidR="00AD6303" w:rsidRPr="001D725D">
        <w:rPr>
          <w:lang w:bidi="en-US"/>
        </w:rPr>
        <w:t xml:space="preserve"> </w:t>
      </w:r>
    </w:p>
    <w:p w14:paraId="51D9D8FD" w14:textId="77777777" w:rsidR="00AD6303" w:rsidRPr="001D725D" w:rsidRDefault="00596AD6" w:rsidP="005C01E0">
      <w:pPr>
        <w:pStyle w:val="ListBullet3"/>
        <w:rPr>
          <w:lang w:bidi="en-US"/>
        </w:rPr>
      </w:pPr>
      <w:hyperlink r:id="rId58" w:history="1">
        <w:r w:rsidR="00AD6303" w:rsidRPr="001D725D">
          <w:rPr>
            <w:rStyle w:val="Hyperlink"/>
            <w:lang w:bidi="en-US"/>
          </w:rPr>
          <w:t>Cross Gateway Retrieve (ITI -39)</w:t>
        </w:r>
      </w:hyperlink>
    </w:p>
    <w:p w14:paraId="2D66530E" w14:textId="77777777" w:rsidR="00AD6303" w:rsidRPr="001D725D" w:rsidRDefault="00596AD6" w:rsidP="005C01E0">
      <w:pPr>
        <w:pStyle w:val="ListBullet3"/>
        <w:rPr>
          <w:lang w:bidi="en-US"/>
        </w:rPr>
      </w:pPr>
      <w:hyperlink r:id="rId59" w:history="1">
        <w:r w:rsidR="00AD6303" w:rsidRPr="001D725D">
          <w:rPr>
            <w:rStyle w:val="Hyperlink"/>
            <w:lang w:bidi="en-US"/>
          </w:rPr>
          <w:t>Registry Stored Query (ITI-18)</w:t>
        </w:r>
      </w:hyperlink>
    </w:p>
    <w:p w14:paraId="498CFE34" w14:textId="77777777" w:rsidR="00AD6303" w:rsidRPr="00403C17" w:rsidRDefault="003D0698" w:rsidP="005C01E0">
      <w:pPr>
        <w:pStyle w:val="ListBullet3"/>
        <w:rPr>
          <w:ins w:id="825" w:author="Lynn" w:date="2015-09-13T21:37:00Z"/>
          <w:rStyle w:val="Hyperlink"/>
          <w:lang w:bidi="en-US"/>
        </w:rPr>
      </w:pPr>
      <w:r>
        <w:fldChar w:fldCharType="begin"/>
      </w:r>
      <w:r>
        <w:instrText xml:space="preserve"> HYPERLINK "http://www.ihe.net/uploadedFiles/Documents/ITI/IHE_ITI_TF_Vol2b.pdf" </w:instrText>
      </w:r>
      <w:r>
        <w:fldChar w:fldCharType="separate"/>
      </w:r>
      <w:r w:rsidR="00AD6303" w:rsidRPr="001D725D">
        <w:rPr>
          <w:rStyle w:val="Hyperlink"/>
          <w:lang w:bidi="en-US"/>
        </w:rPr>
        <w:t>Retrieve Document Set</w:t>
      </w:r>
      <w:ins w:id="826" w:author="Lynn" w:date="2015-09-03T11:40:00Z">
        <w:r w:rsidR="005612F4">
          <w:rPr>
            <w:rStyle w:val="Hyperlink"/>
            <w:lang w:bidi="en-US"/>
          </w:rPr>
          <w:t xml:space="preserve"> </w:t>
        </w:r>
      </w:ins>
      <w:r w:rsidR="00AD6303" w:rsidRPr="001D725D">
        <w:rPr>
          <w:rStyle w:val="Hyperlink"/>
          <w:lang w:bidi="en-US"/>
        </w:rPr>
        <w:t>(ITI-43)</w:t>
      </w:r>
      <w:r>
        <w:rPr>
          <w:rStyle w:val="Hyperlink"/>
          <w:lang w:bidi="en-US"/>
        </w:rPr>
        <w:fldChar w:fldCharType="end"/>
      </w:r>
    </w:p>
    <w:p w14:paraId="4100DA9F" w14:textId="77777777" w:rsidR="00AD6303" w:rsidRPr="001D725D" w:rsidRDefault="00AD6303" w:rsidP="0052610B">
      <w:pPr>
        <w:pStyle w:val="ListBullet2"/>
        <w:rPr>
          <w:lang w:bidi="en-US"/>
        </w:rPr>
      </w:pPr>
      <w:r w:rsidRPr="001D725D">
        <w:rPr>
          <w:lang w:bidi="en-US"/>
        </w:rPr>
        <w:t>For DAF</w:t>
      </w:r>
      <w:r w:rsidR="00911CB7">
        <w:rPr>
          <w:lang w:bidi="en-US"/>
        </w:rPr>
        <w:t>,</w:t>
      </w:r>
      <w:r w:rsidRPr="001D725D">
        <w:rPr>
          <w:lang w:bidi="en-US"/>
        </w:rPr>
        <w:t xml:space="preserve"> Query Requestor MUST </w:t>
      </w:r>
      <w:proofErr w:type="gramStart"/>
      <w:r w:rsidRPr="001D725D">
        <w:rPr>
          <w:lang w:bidi="en-US"/>
        </w:rPr>
        <w:t>implement</w:t>
      </w:r>
      <w:proofErr w:type="gramEnd"/>
      <w:r w:rsidRPr="001D725D">
        <w:rPr>
          <w:lang w:bidi="en-US"/>
        </w:rPr>
        <w:t xml:space="preserve"> the following XCA options. (CONF: 210)</w:t>
      </w:r>
    </w:p>
    <w:p w14:paraId="58CFD569" w14:textId="77777777" w:rsidR="00AD6303" w:rsidRPr="001D725D" w:rsidRDefault="00596AD6" w:rsidP="005C01E0">
      <w:pPr>
        <w:pStyle w:val="ListBullet3"/>
        <w:rPr>
          <w:lang w:bidi="en-US"/>
        </w:rPr>
      </w:pPr>
      <w:hyperlink r:id="rId60" w:history="1">
        <w:r w:rsidR="00AD6303" w:rsidRPr="001D725D">
          <w:rPr>
            <w:rStyle w:val="Hyperlink"/>
            <w:lang w:bidi="en-US"/>
          </w:rPr>
          <w:t>XDS Affinity Domain Option</w:t>
        </w:r>
      </w:hyperlink>
      <w:r w:rsidR="00AD6303" w:rsidRPr="001D725D">
        <w:rPr>
          <w:lang w:bidi="en-US"/>
        </w:rPr>
        <w:t xml:space="preserve"> </w:t>
      </w:r>
    </w:p>
    <w:p w14:paraId="383AFA35" w14:textId="77777777" w:rsidR="00AD6303" w:rsidRPr="001D725D" w:rsidRDefault="00596AD6" w:rsidP="005C01E0">
      <w:pPr>
        <w:pStyle w:val="ListBullet3"/>
        <w:rPr>
          <w:lang w:bidi="en-US"/>
        </w:rPr>
      </w:pPr>
      <w:hyperlink r:id="rId61" w:history="1">
        <w:r w:rsidR="00AD6303" w:rsidRPr="001D725D">
          <w:rPr>
            <w:rStyle w:val="Hyperlink"/>
            <w:lang w:bidi="en-US"/>
          </w:rPr>
          <w:t>Asynchronous Web Services Exchange</w:t>
        </w:r>
      </w:hyperlink>
    </w:p>
    <w:p w14:paraId="499D8DA8"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XCA transactions. (CONF: 220)</w:t>
      </w:r>
    </w:p>
    <w:p w14:paraId="3C504E08" w14:textId="77777777" w:rsidR="00AD6303" w:rsidRPr="001D725D" w:rsidRDefault="00596AD6" w:rsidP="005C01E0">
      <w:pPr>
        <w:pStyle w:val="ListBullet3"/>
        <w:rPr>
          <w:lang w:bidi="en-US"/>
        </w:rPr>
      </w:pPr>
      <w:hyperlink r:id="rId62" w:history="1">
        <w:r w:rsidR="00AD6303" w:rsidRPr="001D725D">
          <w:rPr>
            <w:rStyle w:val="Hyperlink"/>
            <w:lang w:bidi="en-US"/>
          </w:rPr>
          <w:t>Cross Gateway Query (ITI -38)</w:t>
        </w:r>
      </w:hyperlink>
    </w:p>
    <w:p w14:paraId="6FCE673D" w14:textId="77777777" w:rsidR="00AD6303" w:rsidRDefault="00596AD6" w:rsidP="005C01E0">
      <w:pPr>
        <w:pStyle w:val="ListBullet3"/>
        <w:rPr>
          <w:ins w:id="827" w:author="Lynn" w:date="2015-09-13T21:37:00Z"/>
          <w:rStyle w:val="Hyperlink"/>
          <w:lang w:bidi="en-US"/>
        </w:rPr>
      </w:pPr>
      <w:hyperlink r:id="rId63" w:history="1">
        <w:r w:rsidR="00AD6303" w:rsidRPr="001D725D">
          <w:rPr>
            <w:rStyle w:val="Hyperlink"/>
            <w:lang w:bidi="en-US"/>
          </w:rPr>
          <w:t>Cross Gateway Retrieve (ITI -39)</w:t>
        </w:r>
      </w:hyperlink>
    </w:p>
    <w:p w14:paraId="02170CF6" w14:textId="77777777" w:rsidR="005860D7" w:rsidRPr="001D725D" w:rsidRDefault="005860D7" w:rsidP="005860D7">
      <w:pPr>
        <w:pStyle w:val="ListBullet3"/>
        <w:rPr>
          <w:ins w:id="828" w:author="Lynn" w:date="2015-09-13T21:37:00Z"/>
          <w:lang w:bidi="en-US"/>
        </w:rPr>
      </w:pPr>
      <w:ins w:id="829" w:author="Lynn" w:date="2015-09-13T21:37:00Z">
        <w:r>
          <w:fldChar w:fldCharType="begin"/>
        </w:r>
        <w:r>
          <w:instrText xml:space="preserve"> HYPERLINK "http://www.ihe.net/uploadedFiles/Documents/ITI/IHE_ITI_TF_Vol2a.pdf" </w:instrText>
        </w:r>
      </w:ins>
      <w:ins w:id="830" w:author="Lynn" w:date="2015-09-13T21:37:00Z">
        <w:r>
          <w:fldChar w:fldCharType="separate"/>
        </w:r>
        <w:r w:rsidRPr="001D725D">
          <w:rPr>
            <w:rStyle w:val="Hyperlink"/>
            <w:lang w:bidi="en-US"/>
          </w:rPr>
          <w:t>Registry Stored Query (ITI-18)</w:t>
        </w:r>
        <w:r>
          <w:rPr>
            <w:rStyle w:val="Hyperlink"/>
            <w:lang w:bidi="en-US"/>
          </w:rPr>
          <w:fldChar w:fldCharType="end"/>
        </w:r>
      </w:ins>
    </w:p>
    <w:p w14:paraId="2B62A314" w14:textId="6C1605E3" w:rsidR="005860D7" w:rsidRPr="00403C17" w:rsidRDefault="005860D7" w:rsidP="005860D7">
      <w:pPr>
        <w:pStyle w:val="ListBullet3"/>
        <w:rPr>
          <w:rStyle w:val="Hyperlink"/>
          <w:color w:val="auto"/>
          <w:u w:val="none"/>
          <w:lang w:bidi="en-US"/>
        </w:rPr>
      </w:pPr>
      <w:ins w:id="831" w:author="Lynn" w:date="2015-09-13T21:37:00Z">
        <w:r>
          <w:lastRenderedPageBreak/>
          <w:fldChar w:fldCharType="begin"/>
        </w:r>
        <w:r>
          <w:instrText xml:space="preserve"> HYPERLINK "http://www.ihe.net/uploadedFiles/Documents/ITI/IHE_ITI_TF_Vol2b.pdf" </w:instrText>
        </w:r>
      </w:ins>
      <w:ins w:id="832" w:author="Lynn" w:date="2015-09-13T21:37:00Z">
        <w:r>
          <w:fldChar w:fldCharType="separate"/>
        </w:r>
        <w:r w:rsidRPr="001D725D">
          <w:rPr>
            <w:rStyle w:val="Hyperlink"/>
            <w:lang w:bidi="en-US"/>
          </w:rPr>
          <w:t>Retrieve Document Set</w:t>
        </w:r>
        <w:r>
          <w:rPr>
            <w:rStyle w:val="Hyperlink"/>
            <w:lang w:bidi="en-US"/>
          </w:rPr>
          <w:t xml:space="preserve"> </w:t>
        </w:r>
        <w:r w:rsidRPr="001D725D">
          <w:rPr>
            <w:rStyle w:val="Hyperlink"/>
            <w:lang w:bidi="en-US"/>
          </w:rPr>
          <w:t>(ITI-43)</w:t>
        </w:r>
        <w:r>
          <w:rPr>
            <w:rStyle w:val="Hyperlink"/>
            <w:lang w:bidi="en-US"/>
          </w:rPr>
          <w:fldChar w:fldCharType="end"/>
        </w:r>
      </w:ins>
    </w:p>
    <w:p w14:paraId="5C5B834C"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20)</w:t>
      </w:r>
    </w:p>
    <w:p w14:paraId="3DC8E96E" w14:textId="77777777" w:rsidR="00AD6303" w:rsidRPr="001D725D" w:rsidRDefault="00AD6303" w:rsidP="005C01E0">
      <w:pPr>
        <w:pStyle w:val="ListBullet3"/>
        <w:rPr>
          <w:lang w:bidi="en-US"/>
        </w:rPr>
      </w:pPr>
      <w:r w:rsidRPr="001D725D">
        <w:t xml:space="preserve">Asynchronous Web Services following </w:t>
      </w:r>
      <w:hyperlink r:id="rId64" w:history="1">
        <w:r w:rsidRPr="001D725D">
          <w:rPr>
            <w:rStyle w:val="Hyperlink"/>
          </w:rPr>
          <w:t>Appendix V: Web Services for IHE Transactions</w:t>
        </w:r>
      </w:hyperlink>
      <w:r w:rsidRPr="001D725D">
        <w:t xml:space="preserve"> in </w:t>
      </w:r>
      <w:hyperlink r:id="rId65" w:history="1">
        <w:r w:rsidR="00F44159">
          <w:rPr>
            <w:rStyle w:val="Hyperlink"/>
          </w:rPr>
          <w:t>IHE ITI Volume 2 Appendices</w:t>
        </w:r>
      </w:hyperlink>
      <w:r w:rsidRPr="001D725D">
        <w:t>.</w:t>
      </w:r>
    </w:p>
    <w:p w14:paraId="5FAFED3D" w14:textId="77777777" w:rsidR="00AD6303" w:rsidRPr="001D725D" w:rsidRDefault="00AD6303" w:rsidP="005C01E0">
      <w:pPr>
        <w:pStyle w:val="Heading3"/>
        <w:rPr>
          <w:noProof w:val="0"/>
        </w:rPr>
      </w:pPr>
      <w:bookmarkStart w:id="833" w:name="_Toc418858558"/>
      <w:bookmarkStart w:id="834" w:name="_Toc418858662"/>
      <w:bookmarkStart w:id="835" w:name="_Toc418858760"/>
      <w:bookmarkStart w:id="836" w:name="_Toc418864588"/>
      <w:bookmarkStart w:id="837" w:name="_Toc418865793"/>
      <w:bookmarkStart w:id="838" w:name="_Toc418865894"/>
      <w:bookmarkStart w:id="839" w:name="_Toc418866026"/>
      <w:bookmarkStart w:id="840" w:name="_Toc418866157"/>
      <w:bookmarkStart w:id="841" w:name="_Toc418866284"/>
      <w:bookmarkStart w:id="842" w:name="_Toc418866381"/>
      <w:bookmarkStart w:id="843" w:name="_Toc418866480"/>
      <w:bookmarkStart w:id="844" w:name="_Toc418867148"/>
      <w:bookmarkStart w:id="845" w:name="_Toc418867881"/>
      <w:bookmarkStart w:id="846" w:name="_Toc418867980"/>
      <w:bookmarkStart w:id="847" w:name="_Toc419100681"/>
      <w:bookmarkStart w:id="848" w:name="_Toc419798007"/>
      <w:bookmarkStart w:id="849" w:name="_Toc419799796"/>
      <w:bookmarkStart w:id="850" w:name="_Toc419801847"/>
      <w:bookmarkStart w:id="851" w:name="_Toc420918220"/>
      <w:bookmarkStart w:id="852" w:name="_Toc420918334"/>
      <w:bookmarkStart w:id="853" w:name="_Toc420918447"/>
      <w:bookmarkStart w:id="854" w:name="_Toc420918560"/>
      <w:bookmarkStart w:id="855" w:name="_Toc420918674"/>
      <w:bookmarkStart w:id="856" w:name="_Toc420918788"/>
      <w:bookmarkStart w:id="857" w:name="_Toc420924285"/>
      <w:bookmarkStart w:id="858" w:name="_Toc420927329"/>
      <w:bookmarkStart w:id="859" w:name="_Toc418502132"/>
      <w:bookmarkStart w:id="860" w:name="_Toc418525978"/>
      <w:bookmarkStart w:id="861" w:name="_Toc418866158"/>
      <w:bookmarkStart w:id="862" w:name="_Toc303840505"/>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r w:rsidRPr="001D725D">
        <w:rPr>
          <w:noProof w:val="0"/>
        </w:rPr>
        <w:t>Using MPQ for DAF</w:t>
      </w:r>
      <w:bookmarkEnd w:id="859"/>
      <w:bookmarkEnd w:id="860"/>
      <w:bookmarkEnd w:id="861"/>
      <w:bookmarkEnd w:id="862"/>
      <w:r w:rsidRPr="001D725D">
        <w:rPr>
          <w:noProof w:val="0"/>
        </w:rPr>
        <w:t xml:space="preserve"> </w:t>
      </w:r>
    </w:p>
    <w:p w14:paraId="7B2D138D" w14:textId="3DD51ACB" w:rsidR="00AD6303" w:rsidRPr="001D725D" w:rsidRDefault="00AD6303" w:rsidP="005C01E0">
      <w:pPr>
        <w:pStyle w:val="BodyText"/>
        <w:rPr>
          <w:lang w:bidi="en-US"/>
        </w:rPr>
      </w:pPr>
      <w:r w:rsidRPr="001D725D">
        <w:rPr>
          <w:lang w:bidi="en-US"/>
        </w:rPr>
        <w:t>In the context of DAF</w:t>
      </w:r>
      <w:r w:rsidR="00F44159">
        <w:rPr>
          <w:lang w:bidi="en-US"/>
        </w:rPr>
        <w:t>,</w:t>
      </w:r>
      <w:r w:rsidRPr="001D725D">
        <w:rPr>
          <w:lang w:bidi="en-US"/>
        </w:rPr>
        <w:t xml:space="preserve"> </w:t>
      </w:r>
      <w:hyperlink r:id="rId66" w:history="1">
        <w:r w:rsidRPr="001D725D">
          <w:rPr>
            <w:rStyle w:val="Hyperlink"/>
            <w:lang w:bidi="en-US"/>
          </w:rPr>
          <w:t>IHE MPQ</w:t>
        </w:r>
      </w:hyperlink>
      <w:r w:rsidRPr="001D725D">
        <w:rPr>
          <w:lang w:bidi="en-US"/>
        </w:rPr>
        <w:t xml:space="preserve"> </w:t>
      </w:r>
      <w:r w:rsidR="008C0839">
        <w:rPr>
          <w:lang w:bidi="en-US"/>
        </w:rPr>
        <w:t>Profile</w:t>
      </w:r>
      <w:r w:rsidRPr="001D725D">
        <w:rPr>
          <w:lang w:bidi="en-US"/>
        </w:rPr>
        <w:t xml:space="preserve"> is used to find documents for multiple patients. This is only applicable within the context of LDAF (Intra-Enterprise)</w:t>
      </w:r>
      <w:ins w:id="863" w:author="nbashyam" w:date="2015-09-12T07:48:00Z">
        <w:r w:rsidR="00615F1B">
          <w:rPr>
            <w:lang w:bidi="en-US"/>
          </w:rPr>
          <w:t xml:space="preserve"> and is optional for Query Requestors and Query Responders</w:t>
        </w:r>
      </w:ins>
      <w:r w:rsidRPr="001D725D">
        <w:rPr>
          <w:lang w:bidi="en-US"/>
        </w:rPr>
        <w:t xml:space="preserve">. While MPQ </w:t>
      </w:r>
      <w:r w:rsidR="008C0839">
        <w:rPr>
          <w:lang w:bidi="en-US"/>
        </w:rPr>
        <w:t>Profile</w:t>
      </w:r>
      <w:r w:rsidRPr="001D725D">
        <w:rPr>
          <w:lang w:bidi="en-US"/>
        </w:rPr>
        <w:t xml:space="preserve"> could be used across enterprises with the right security controls, the policies required to enable these multi-patient queries across are still evolving and as a result in DAF, MPQ is only used for LDAF.</w:t>
      </w:r>
    </w:p>
    <w:p w14:paraId="0B53F2A0" w14:textId="77777777" w:rsidR="00AD6303" w:rsidRPr="001D725D" w:rsidRDefault="00AD6303" w:rsidP="005C01E0">
      <w:pPr>
        <w:pStyle w:val="BodyText"/>
      </w:pPr>
      <w:r w:rsidRPr="001D725D">
        <w:rPr>
          <w:lang w:bidi="en-US"/>
        </w:rPr>
        <w:t xml:space="preserve">The following is a mapping of DAF Actors/transactions to MPQ Actors/transactions based on IHE MPQ </w:t>
      </w:r>
      <w:r w:rsidR="008C0839">
        <w:rPr>
          <w:lang w:bidi="en-US"/>
        </w:rPr>
        <w:t>Profile</w:t>
      </w:r>
      <w:r w:rsidRPr="001D725D">
        <w:rPr>
          <w:lang w:bidi="en-US"/>
        </w:rPr>
        <w:t xml:space="preserve"> documented in </w:t>
      </w:r>
      <w:hyperlink r:id="rId67" w:history="1">
        <w:r w:rsidR="002B14FA">
          <w:rPr>
            <w:rStyle w:val="Hyperlink"/>
            <w:lang w:bidi="en-US"/>
          </w:rPr>
          <w:t>IHE ITI TF Volume 1</w:t>
        </w:r>
      </w:hyperlink>
      <w:r w:rsidRPr="001D725D">
        <w:rPr>
          <w:lang w:bidi="en-US"/>
        </w:rPr>
        <w:t>.</w:t>
      </w:r>
    </w:p>
    <w:p w14:paraId="2E8F94E8" w14:textId="77777777" w:rsidR="00AD6303" w:rsidRPr="001D725D" w:rsidRDefault="00AD6303" w:rsidP="005C01E0">
      <w:pPr>
        <w:pStyle w:val="BodyText"/>
      </w:pPr>
    </w:p>
    <w:tbl>
      <w:tblPr>
        <w:tblW w:w="0" w:type="auto"/>
        <w:jc w:val="center"/>
        <w:tblLook w:val="04A0" w:firstRow="1" w:lastRow="0" w:firstColumn="1" w:lastColumn="0" w:noHBand="0" w:noVBand="1"/>
      </w:tblPr>
      <w:tblGrid>
        <w:gridCol w:w="3960"/>
        <w:gridCol w:w="3060"/>
      </w:tblGrid>
      <w:tr w:rsidR="00AD6303" w:rsidRPr="001D725D" w14:paraId="229E3A4F"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504546" w14:textId="77777777" w:rsidR="00AD6303" w:rsidRPr="001D725D" w:rsidRDefault="00AD6303" w:rsidP="005C01E0">
            <w:pPr>
              <w:pStyle w:val="TableEntryHeader"/>
              <w:rPr>
                <w:lang w:bidi="en-US"/>
              </w:rPr>
            </w:pPr>
            <w:r w:rsidRPr="001D725D">
              <w:rPr>
                <w:lang w:bidi="en-US"/>
              </w:rPr>
              <w:t>DAF Actor or Transaction</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E62BA" w14:textId="77777777" w:rsidR="00AD6303" w:rsidRPr="001D725D" w:rsidRDefault="00AD6303" w:rsidP="005C01E0">
            <w:pPr>
              <w:pStyle w:val="TableEntryHeader"/>
              <w:rPr>
                <w:lang w:bidi="en-US"/>
              </w:rPr>
            </w:pPr>
            <w:r w:rsidRPr="001D725D">
              <w:rPr>
                <w:lang w:bidi="en-US"/>
              </w:rPr>
              <w:t>MPQ Actor or Transaction</w:t>
            </w:r>
          </w:p>
        </w:tc>
      </w:tr>
      <w:tr w:rsidR="00AD6303" w:rsidRPr="001D725D" w14:paraId="0F1CF0BA"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2B2FC024" w14:textId="77777777" w:rsidR="00AD6303" w:rsidRPr="001D725D" w:rsidRDefault="00AD6303" w:rsidP="005C01E0">
            <w:pPr>
              <w:pStyle w:val="TableEntry"/>
              <w:rPr>
                <w:lang w:bidi="en-US"/>
              </w:rPr>
            </w:pPr>
            <w:r w:rsidRPr="001D725D">
              <w:rPr>
                <w:lang w:bidi="en-US"/>
              </w:rPr>
              <w:t>Query Requestor</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EAFDF1" w14:textId="77777777" w:rsidR="00AD6303" w:rsidRPr="001D725D" w:rsidRDefault="00AD6303" w:rsidP="005C01E0">
            <w:pPr>
              <w:pStyle w:val="TableEntry"/>
              <w:rPr>
                <w:lang w:bidi="en-US"/>
              </w:rPr>
            </w:pPr>
            <w:r w:rsidRPr="001D725D">
              <w:rPr>
                <w:lang w:bidi="en-US"/>
              </w:rPr>
              <w:t>Document Consumer</w:t>
            </w:r>
          </w:p>
        </w:tc>
      </w:tr>
      <w:tr w:rsidR="00AD6303" w:rsidRPr="001D725D" w14:paraId="227409C2"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644BD1CE" w14:textId="77777777" w:rsidR="00AD6303" w:rsidRPr="001D725D" w:rsidRDefault="00AD6303" w:rsidP="005C01E0">
            <w:pPr>
              <w:pStyle w:val="TableEntry"/>
              <w:rPr>
                <w:lang w:bidi="en-US"/>
              </w:rPr>
            </w:pPr>
            <w:r w:rsidRPr="001D725D">
              <w:rPr>
                <w:lang w:bidi="en-US"/>
              </w:rPr>
              <w:t>Query Responder</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4BBCBB8E" w14:textId="77777777" w:rsidR="00AD6303" w:rsidRPr="001D725D" w:rsidRDefault="00AD6303" w:rsidP="005C01E0">
            <w:pPr>
              <w:pStyle w:val="TableEntry"/>
              <w:rPr>
                <w:lang w:bidi="en-US"/>
              </w:rPr>
            </w:pPr>
            <w:r w:rsidRPr="001D725D">
              <w:rPr>
                <w:lang w:bidi="en-US"/>
              </w:rPr>
              <w:t>Document Registry</w:t>
            </w:r>
          </w:p>
        </w:tc>
      </w:tr>
      <w:tr w:rsidR="00AD6303" w:rsidRPr="001D725D" w14:paraId="2F95D3AF" w14:textId="77777777" w:rsidTr="005C01E0">
        <w:trPr>
          <w:jc w:val="center"/>
        </w:trPr>
        <w:tc>
          <w:tcPr>
            <w:tcW w:w="3960" w:type="dxa"/>
            <w:tcBorders>
              <w:top w:val="single" w:sz="4" w:space="0" w:color="auto"/>
              <w:left w:val="single" w:sz="4" w:space="0" w:color="auto"/>
              <w:bottom w:val="single" w:sz="4" w:space="0" w:color="auto"/>
              <w:right w:val="single" w:sz="4" w:space="0" w:color="auto"/>
            </w:tcBorders>
            <w:shd w:val="clear" w:color="auto" w:fill="auto"/>
          </w:tcPr>
          <w:p w14:paraId="58A722C7" w14:textId="77777777" w:rsidR="00AD6303" w:rsidRPr="001D725D" w:rsidRDefault="00AD6303" w:rsidP="00C779CB">
            <w:pPr>
              <w:pStyle w:val="TableEntry"/>
              <w:rPr>
                <w:lang w:bidi="en-US"/>
              </w:rPr>
            </w:pPr>
            <w:r w:rsidRPr="001D725D">
              <w:rPr>
                <w:lang w:bidi="en-US"/>
              </w:rPr>
              <w:t xml:space="preserve">Find Documents for multiple patients </w:t>
            </w:r>
            <w:del w:id="864" w:author="nbashyam" w:date="2015-09-09T14:49:00Z">
              <w:r w:rsidRPr="001D725D" w:rsidDel="00C779CB">
                <w:rPr>
                  <w:lang w:bidi="en-US"/>
                </w:rPr>
                <w:delText>based on patient identifiers.</w:delText>
              </w:r>
            </w:del>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1EEE1B30" w14:textId="524AD3D5" w:rsidR="00AD6303" w:rsidRPr="001D725D" w:rsidRDefault="00AD6303" w:rsidP="005C01E0">
            <w:pPr>
              <w:pStyle w:val="TableEntry"/>
              <w:rPr>
                <w:lang w:bidi="en-US"/>
              </w:rPr>
            </w:pPr>
            <w:r w:rsidRPr="001D725D">
              <w:rPr>
                <w:lang w:bidi="en-US"/>
              </w:rPr>
              <w:t>Multi-patient Stored Query</w:t>
            </w:r>
            <w:ins w:id="865" w:author="Lynn" w:date="2015-09-12T19:35:00Z">
              <w:r w:rsidR="003E76DF">
                <w:rPr>
                  <w:lang w:bidi="en-US"/>
                </w:rPr>
                <w:t xml:space="preserve"> [ITI-51]</w:t>
              </w:r>
            </w:ins>
            <w:r w:rsidRPr="001D725D">
              <w:rPr>
                <w:lang w:bidi="en-US"/>
              </w:rPr>
              <w:t xml:space="preserve"> (Local context)</w:t>
            </w:r>
          </w:p>
        </w:tc>
      </w:tr>
    </w:tbl>
    <w:p w14:paraId="21E6B2D9" w14:textId="77777777" w:rsidR="00AD6303" w:rsidRPr="001D725D" w:rsidRDefault="00AD6303" w:rsidP="005C01E0">
      <w:pPr>
        <w:pStyle w:val="BodyText"/>
        <w:rPr>
          <w:lang w:bidi="en-US"/>
        </w:rPr>
      </w:pPr>
    </w:p>
    <w:p w14:paraId="2A67F33E" w14:textId="25F5A8E1" w:rsidR="00AD6303" w:rsidRPr="001D725D" w:rsidRDefault="00615F1B" w:rsidP="005C01E0">
      <w:pPr>
        <w:pStyle w:val="BodyText"/>
        <w:rPr>
          <w:lang w:bidi="en-US"/>
        </w:rPr>
      </w:pPr>
      <w:ins w:id="866" w:author="nbashyam" w:date="2015-09-12T07:49:00Z">
        <w:r>
          <w:rPr>
            <w:lang w:bidi="en-US"/>
          </w:rPr>
          <w:t xml:space="preserve">For </w:t>
        </w:r>
      </w:ins>
      <w:ins w:id="867" w:author="nbashyam" w:date="2015-09-12T07:48:00Z">
        <w:r>
          <w:rPr>
            <w:lang w:bidi="en-US"/>
          </w:rPr>
          <w:t xml:space="preserve">DAF actors implementing the </w:t>
        </w:r>
      </w:ins>
      <w:ins w:id="868" w:author="Lynn" w:date="2015-09-13T21:59:00Z">
        <w:r w:rsidR="00403C17">
          <w:rPr>
            <w:lang w:bidi="en-US"/>
          </w:rPr>
          <w:t>Multi-patient query</w:t>
        </w:r>
      </w:ins>
      <w:ins w:id="869" w:author="nbashyam" w:date="2015-09-12T07:48:00Z">
        <w:del w:id="870" w:author="Lynn" w:date="2015-09-13T21:59:00Z">
          <w:r w:rsidDel="00403C17">
            <w:rPr>
              <w:lang w:bidi="en-US"/>
            </w:rPr>
            <w:delText>MPQ</w:delText>
          </w:r>
        </w:del>
        <w:r>
          <w:rPr>
            <w:lang w:bidi="en-US"/>
          </w:rPr>
          <w:t xml:space="preserve"> option</w:t>
        </w:r>
      </w:ins>
      <w:ins w:id="871" w:author="nbashyam" w:date="2015-09-12T07:49:00Z">
        <w:r>
          <w:rPr>
            <w:lang w:bidi="en-US"/>
          </w:rPr>
          <w:t>, the</w:t>
        </w:r>
      </w:ins>
      <w:del w:id="872" w:author="nbashyam" w:date="2015-09-12T07:49:00Z">
        <w:r w:rsidR="00AD6303" w:rsidRPr="001D725D" w:rsidDel="00615F1B">
          <w:rPr>
            <w:lang w:bidi="en-US"/>
          </w:rPr>
          <w:delText>The</w:delText>
        </w:r>
      </w:del>
      <w:r w:rsidR="00AD6303" w:rsidRPr="001D725D">
        <w:rPr>
          <w:lang w:bidi="en-US"/>
        </w:rPr>
        <w:t xml:space="preserve"> specific transactions</w:t>
      </w:r>
      <w:del w:id="873" w:author="Lynn" w:date="2015-09-13T22:00:00Z">
        <w:r w:rsidR="00AD6303" w:rsidRPr="001D725D" w:rsidDel="00403C17">
          <w:rPr>
            <w:lang w:bidi="en-US"/>
          </w:rPr>
          <w:delText xml:space="preserve"> and options</w:delText>
        </w:r>
      </w:del>
      <w:r w:rsidR="00AD6303" w:rsidRPr="001D725D">
        <w:rPr>
          <w:lang w:bidi="en-US"/>
        </w:rPr>
        <w:t xml:space="preserve"> that </w:t>
      </w:r>
      <w:ins w:id="874" w:author="Lynn" w:date="2015-09-13T22:00:00Z">
        <w:r w:rsidR="00403C17">
          <w:rPr>
            <w:lang w:bidi="en-US"/>
          </w:rPr>
          <w:t>MUST</w:t>
        </w:r>
      </w:ins>
      <w:del w:id="875" w:author="Lynn" w:date="2015-09-13T22:00:00Z">
        <w:r w:rsidR="00AD6303" w:rsidRPr="001D725D" w:rsidDel="00403C17">
          <w:rPr>
            <w:lang w:bidi="en-US"/>
          </w:rPr>
          <w:delText>must</w:delText>
        </w:r>
      </w:del>
      <w:r w:rsidR="00AD6303" w:rsidRPr="001D725D">
        <w:rPr>
          <w:lang w:bidi="en-US"/>
        </w:rPr>
        <w:t xml:space="preserve"> be supported for DAF based on IHE MPQ </w:t>
      </w:r>
      <w:r w:rsidR="008C0839">
        <w:rPr>
          <w:lang w:bidi="en-US"/>
        </w:rPr>
        <w:t>Profile</w:t>
      </w:r>
      <w:r w:rsidR="00AD6303" w:rsidRPr="001D725D">
        <w:rPr>
          <w:lang w:bidi="en-US"/>
        </w:rPr>
        <w:t xml:space="preserve"> documented in </w:t>
      </w:r>
      <w:hyperlink r:id="rId68" w:history="1">
        <w:r w:rsidR="00F44159">
          <w:rPr>
            <w:rStyle w:val="Hyperlink"/>
            <w:lang w:bidi="en-US"/>
          </w:rPr>
          <w:t>IHE ITI TF Volume 2b</w:t>
        </w:r>
      </w:hyperlink>
      <w:r w:rsidR="00AD6303" w:rsidRPr="001D725D">
        <w:rPr>
          <w:lang w:bidi="en-US"/>
        </w:rPr>
        <w:t xml:space="preserve"> are outlined below.</w:t>
      </w:r>
    </w:p>
    <w:p w14:paraId="70EB6524" w14:textId="77777777" w:rsidR="00AD6303" w:rsidRPr="001D725D" w:rsidRDefault="00AD6303" w:rsidP="0052610B">
      <w:pPr>
        <w:pStyle w:val="ListBullet2"/>
        <w:rPr>
          <w:lang w:bidi="en-US"/>
        </w:rPr>
      </w:pPr>
      <w:r w:rsidRPr="001D725D">
        <w:rPr>
          <w:lang w:bidi="en-US"/>
        </w:rPr>
        <w:t xml:space="preserve">For DAF, Query Requestor MUST </w:t>
      </w:r>
      <w:proofErr w:type="gramStart"/>
      <w:r w:rsidRPr="001D725D">
        <w:rPr>
          <w:lang w:bidi="en-US"/>
        </w:rPr>
        <w:t>implement</w:t>
      </w:r>
      <w:proofErr w:type="gramEnd"/>
      <w:r w:rsidRPr="001D725D">
        <w:rPr>
          <w:lang w:bidi="en-US"/>
        </w:rPr>
        <w:t xml:space="preserve"> the following MPQ transactions. (CONF: 250)</w:t>
      </w:r>
    </w:p>
    <w:p w14:paraId="11940B32" w14:textId="77777777" w:rsidR="00AD6303" w:rsidRPr="001D725D" w:rsidRDefault="00596AD6" w:rsidP="0052610B">
      <w:pPr>
        <w:pStyle w:val="ListBullet2"/>
        <w:tabs>
          <w:tab w:val="clear" w:pos="720"/>
          <w:tab w:val="num" w:pos="1080"/>
        </w:tabs>
        <w:ind w:left="1080"/>
        <w:rPr>
          <w:lang w:bidi="en-US"/>
        </w:rPr>
      </w:pPr>
      <w:hyperlink r:id="rId69" w:history="1">
        <w:r w:rsidR="00AD6303" w:rsidRPr="001D725D">
          <w:rPr>
            <w:rStyle w:val="Hyperlink"/>
            <w:lang w:bidi="en-US"/>
          </w:rPr>
          <w:t>Multi-patient Stored Query (ITI-51)</w:t>
        </w:r>
      </w:hyperlink>
      <w:r w:rsidR="00AD6303" w:rsidRPr="001D725D">
        <w:rPr>
          <w:lang w:bidi="en-US"/>
        </w:rPr>
        <w:t xml:space="preserve"> </w:t>
      </w:r>
    </w:p>
    <w:p w14:paraId="777E2D0A" w14:textId="77777777" w:rsidR="00AD6303" w:rsidRPr="001D725D" w:rsidRDefault="00AD6303" w:rsidP="0052610B">
      <w:pPr>
        <w:pStyle w:val="ListBullet2"/>
        <w:rPr>
          <w:lang w:bidi="en-US"/>
        </w:rPr>
      </w:pPr>
      <w:r w:rsidRPr="001D725D">
        <w:rPr>
          <w:lang w:bidi="en-US"/>
        </w:rPr>
        <w:t xml:space="preserve">For DAF, Query Requestor MUST </w:t>
      </w:r>
      <w:proofErr w:type="gramStart"/>
      <w:r w:rsidRPr="001D725D">
        <w:rPr>
          <w:lang w:bidi="en-US"/>
        </w:rPr>
        <w:t>support</w:t>
      </w:r>
      <w:proofErr w:type="gramEnd"/>
      <w:r w:rsidRPr="001D725D">
        <w:rPr>
          <w:lang w:bidi="en-US"/>
        </w:rPr>
        <w:t xml:space="preserve"> the following behavior model. (CONF: 260)</w:t>
      </w:r>
    </w:p>
    <w:p w14:paraId="3E92DB75" w14:textId="77777777" w:rsidR="00AD6303" w:rsidRPr="001D725D" w:rsidRDefault="00AD6303" w:rsidP="0052610B">
      <w:pPr>
        <w:pStyle w:val="ListBullet2"/>
        <w:tabs>
          <w:tab w:val="clear" w:pos="720"/>
          <w:tab w:val="num" w:pos="1080"/>
        </w:tabs>
        <w:ind w:left="1080"/>
        <w:rPr>
          <w:lang w:bidi="en-US"/>
        </w:rPr>
      </w:pPr>
      <w:r w:rsidRPr="001D725D">
        <w:t xml:space="preserve">Asynchronous Web Services following </w:t>
      </w:r>
      <w:hyperlink r:id="rId70" w:history="1">
        <w:r w:rsidRPr="001D725D">
          <w:rPr>
            <w:rStyle w:val="Hyperlink"/>
          </w:rPr>
          <w:t>Appendix V: Web Services for IHE Transactions</w:t>
        </w:r>
      </w:hyperlink>
      <w:r w:rsidRPr="001D725D">
        <w:t xml:space="preserve"> in </w:t>
      </w:r>
      <w:hyperlink r:id="rId71" w:history="1">
        <w:r w:rsidR="00F44159">
          <w:rPr>
            <w:rStyle w:val="Hyperlink"/>
          </w:rPr>
          <w:t>IHE ITI Volume 2 Appendices</w:t>
        </w:r>
      </w:hyperlink>
      <w:r w:rsidRPr="001D725D">
        <w:t>.</w:t>
      </w:r>
    </w:p>
    <w:p w14:paraId="22F9F70A"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MPQ transactions. (CONF: 270)</w:t>
      </w:r>
    </w:p>
    <w:p w14:paraId="6A8704CF" w14:textId="77777777" w:rsidR="00AD6303" w:rsidRPr="001D725D" w:rsidRDefault="00596AD6" w:rsidP="0052610B">
      <w:pPr>
        <w:pStyle w:val="ListBullet2"/>
        <w:tabs>
          <w:tab w:val="clear" w:pos="720"/>
          <w:tab w:val="num" w:pos="1080"/>
        </w:tabs>
        <w:ind w:left="1080"/>
        <w:rPr>
          <w:lang w:bidi="en-US"/>
        </w:rPr>
      </w:pPr>
      <w:hyperlink r:id="rId72" w:history="1">
        <w:r w:rsidR="00AD6303" w:rsidRPr="001D725D">
          <w:rPr>
            <w:rStyle w:val="Hyperlink"/>
            <w:lang w:bidi="en-US"/>
          </w:rPr>
          <w:t>Multi-patient Stored Query (ITI-51)</w:t>
        </w:r>
      </w:hyperlink>
      <w:r w:rsidR="00AD6303" w:rsidRPr="001D725D">
        <w:rPr>
          <w:lang w:bidi="en-US"/>
        </w:rPr>
        <w:t xml:space="preserve"> </w:t>
      </w:r>
    </w:p>
    <w:p w14:paraId="58D072A8" w14:textId="77777777" w:rsidR="00AD6303" w:rsidRPr="001D725D" w:rsidRDefault="00AD6303" w:rsidP="0052610B">
      <w:pPr>
        <w:pStyle w:val="ListBullet2"/>
        <w:rPr>
          <w:lang w:bidi="en-US"/>
        </w:rPr>
      </w:pPr>
      <w:r w:rsidRPr="001D725D">
        <w:rPr>
          <w:lang w:bidi="en-US"/>
        </w:rPr>
        <w:t xml:space="preserve">For DAF, Query Responders MUST </w:t>
      </w:r>
      <w:proofErr w:type="gramStart"/>
      <w:r w:rsidRPr="001D725D">
        <w:rPr>
          <w:lang w:bidi="en-US"/>
        </w:rPr>
        <w:t>support</w:t>
      </w:r>
      <w:proofErr w:type="gramEnd"/>
      <w:r w:rsidRPr="001D725D">
        <w:rPr>
          <w:lang w:bidi="en-US"/>
        </w:rPr>
        <w:t xml:space="preserve"> the following behavior model. (CONF: 280)</w:t>
      </w:r>
    </w:p>
    <w:p w14:paraId="4FCB81BA" w14:textId="77777777" w:rsidR="00AD6303" w:rsidRPr="001D725D" w:rsidRDefault="00AD6303" w:rsidP="0052610B">
      <w:pPr>
        <w:pStyle w:val="ListBullet2"/>
        <w:tabs>
          <w:tab w:val="clear" w:pos="720"/>
          <w:tab w:val="num" w:pos="936"/>
        </w:tabs>
        <w:ind w:left="936"/>
        <w:rPr>
          <w:lang w:bidi="en-US"/>
        </w:rPr>
      </w:pPr>
      <w:r w:rsidRPr="001D725D">
        <w:t xml:space="preserve">Asynchronous Web Services following </w:t>
      </w:r>
      <w:hyperlink r:id="rId73" w:history="1">
        <w:r w:rsidRPr="001D725D">
          <w:rPr>
            <w:rStyle w:val="Hyperlink"/>
          </w:rPr>
          <w:t>Appendix V: Web Services for IHE Transactions</w:t>
        </w:r>
      </w:hyperlink>
      <w:r w:rsidRPr="001D725D">
        <w:t xml:space="preserve"> in </w:t>
      </w:r>
      <w:hyperlink r:id="rId74" w:history="1">
        <w:r w:rsidR="00A40463">
          <w:rPr>
            <w:rStyle w:val="Hyperlink"/>
          </w:rPr>
          <w:t>IHE ITI Volume 2 Appendices</w:t>
        </w:r>
      </w:hyperlink>
      <w:r w:rsidRPr="001D725D">
        <w:t>.</w:t>
      </w:r>
    </w:p>
    <w:p w14:paraId="4D3CAF96" w14:textId="77777777" w:rsidR="00AD6303" w:rsidRPr="001D725D" w:rsidRDefault="00AD6303" w:rsidP="005C01E0">
      <w:pPr>
        <w:pStyle w:val="Heading2"/>
        <w:rPr>
          <w:noProof w:val="0"/>
        </w:rPr>
      </w:pPr>
      <w:bookmarkStart w:id="876" w:name="_Toc418502133"/>
      <w:bookmarkStart w:id="877" w:name="_Toc418525979"/>
      <w:bookmarkStart w:id="878" w:name="_Toc418866159"/>
      <w:bookmarkStart w:id="879" w:name="_Toc303840506"/>
      <w:r w:rsidRPr="001D725D">
        <w:rPr>
          <w:noProof w:val="0"/>
        </w:rPr>
        <w:lastRenderedPageBreak/>
        <w:t>Query Results Implementation</w:t>
      </w:r>
      <w:bookmarkEnd w:id="876"/>
      <w:bookmarkEnd w:id="877"/>
      <w:bookmarkEnd w:id="878"/>
      <w:bookmarkEnd w:id="879"/>
    </w:p>
    <w:p w14:paraId="2C28E05D" w14:textId="77777777" w:rsidR="00AD6303" w:rsidRPr="001D725D" w:rsidRDefault="00AD6303" w:rsidP="005C01E0">
      <w:pPr>
        <w:pStyle w:val="BodyText"/>
        <w:rPr>
          <w:lang w:bidi="en-US"/>
        </w:rPr>
      </w:pPr>
      <w:r w:rsidRPr="001D725D">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14:paraId="37342594" w14:textId="77777777" w:rsidR="00AD6303" w:rsidRPr="001D725D" w:rsidRDefault="00AD6303" w:rsidP="005C01E0">
      <w:pPr>
        <w:pStyle w:val="Heading3"/>
        <w:rPr>
          <w:noProof w:val="0"/>
        </w:rPr>
      </w:pPr>
      <w:bookmarkStart w:id="880" w:name="_Toc418502134"/>
      <w:bookmarkStart w:id="881" w:name="_Toc418525980"/>
      <w:bookmarkStart w:id="882" w:name="_Toc418866160"/>
      <w:bookmarkStart w:id="883" w:name="_Toc303840507"/>
      <w:r w:rsidRPr="001D725D">
        <w:rPr>
          <w:noProof w:val="0"/>
        </w:rPr>
        <w:t>Query Results</w:t>
      </w:r>
      <w:bookmarkEnd w:id="880"/>
      <w:bookmarkEnd w:id="881"/>
      <w:bookmarkEnd w:id="882"/>
      <w:bookmarkEnd w:id="883"/>
      <w:r w:rsidRPr="001D725D">
        <w:rPr>
          <w:noProof w:val="0"/>
        </w:rPr>
        <w:t xml:space="preserve"> </w:t>
      </w:r>
    </w:p>
    <w:p w14:paraId="669277C7" w14:textId="77777777" w:rsidR="00AD6303" w:rsidRPr="005C01E0" w:rsidRDefault="00AD6303" w:rsidP="005C01E0">
      <w:pPr>
        <w:pStyle w:val="BodyText"/>
      </w:pPr>
      <w:r w:rsidRPr="001D725D">
        <w:t>The advancement of Meaningful Use regulation and certification of EHR technology allows for using the certified technology to support DAF Query Results</w:t>
      </w:r>
      <w:r w:rsidR="00A42452">
        <w:t xml:space="preserve">. </w:t>
      </w:r>
    </w:p>
    <w:p w14:paraId="1C0A0568" w14:textId="77777777" w:rsidR="00AD6303" w:rsidRPr="001D725D" w:rsidRDefault="00AD6303" w:rsidP="00E3667C">
      <w:pPr>
        <w:pStyle w:val="ListBullet2"/>
      </w:pPr>
      <w:r w:rsidRPr="001D725D">
        <w:t xml:space="preserve">For DAF queries related to </w:t>
      </w:r>
      <w:r w:rsidR="00970EDF">
        <w:t>CDA®</w:t>
      </w:r>
      <w:r w:rsidRPr="001D725D">
        <w:t xml:space="preserve"> documents, Query Responders MUST create a C-</w:t>
      </w:r>
      <w:r w:rsidR="00970EDF">
        <w:t>CDA®</w:t>
      </w:r>
      <w:r w:rsidRPr="001D725D">
        <w:t xml:space="preserve"> document following the ONC 2014 CEHRT requirements or future editions of ONC CEHRT requirements. (CONF: 300)</w:t>
      </w:r>
    </w:p>
    <w:p w14:paraId="477E20C7" w14:textId="77777777" w:rsidR="00AD6303" w:rsidRPr="001D725D" w:rsidRDefault="00AD6303" w:rsidP="005C01E0">
      <w:pPr>
        <w:pStyle w:val="ListBullet3"/>
      </w:pPr>
      <w:r w:rsidRPr="005C01E0">
        <w:t xml:space="preserve">NOTE:  The </w:t>
      </w:r>
      <w:hyperlink r:id="rId75" w:history="1">
        <w:r w:rsidRPr="001D725D">
          <w:rPr>
            <w:rStyle w:val="Hyperlink"/>
          </w:rPr>
          <w:t>S&amp;I Framework Companion Guide</w:t>
        </w:r>
      </w:hyperlink>
      <w:r w:rsidRPr="005C01E0">
        <w:t xml:space="preserve"> provides implementers guidance on how to comply with the ONC 2014 CEHRT requirements.</w:t>
      </w:r>
    </w:p>
    <w:p w14:paraId="4CBC3C66" w14:textId="77777777" w:rsidR="00AD6303" w:rsidRPr="001D725D" w:rsidRDefault="00AD6303" w:rsidP="005C01E0">
      <w:pPr>
        <w:pStyle w:val="ListBullet3"/>
      </w:pPr>
      <w:r w:rsidRPr="005C01E0">
        <w:t>NOTE: For DAF queries related to non-</w:t>
      </w:r>
      <w:r w:rsidR="00970EDF">
        <w:t>CDA®</w:t>
      </w:r>
      <w:r w:rsidRPr="005C01E0">
        <w:t xml:space="preserve"> documents, Query Responders may choose appropriate documents to provide the query results. </w:t>
      </w:r>
    </w:p>
    <w:p w14:paraId="6C65E12E" w14:textId="77777777" w:rsidR="00AD6303" w:rsidRPr="001D725D" w:rsidRDefault="00AD6303" w:rsidP="00E3667C">
      <w:pPr>
        <w:pStyle w:val="ListBullet2"/>
      </w:pPr>
      <w:r w:rsidRPr="005C01E0">
        <w:rPr>
          <w:rStyle w:val="ListBullet3Char"/>
        </w:rPr>
        <w:t xml:space="preserve">Query Responders MUST include metadata from </w:t>
      </w:r>
      <w:hyperlink r:id="rId76" w:history="1">
        <w:r w:rsidRPr="001D725D">
          <w:rPr>
            <w:rStyle w:val="Hyperlink"/>
            <w:lang w:bidi="en-US"/>
          </w:rPr>
          <w:t>XDS Metadata in Section 4 from IHE ITI Volume 3 Cross Transaction specifications</w:t>
        </w:r>
      </w:hyperlink>
      <w:r w:rsidRPr="001D725D">
        <w:rPr>
          <w:rStyle w:val="Hyperlink"/>
          <w:lang w:bidi="en-US"/>
        </w:rPr>
        <w:t xml:space="preserve"> </w:t>
      </w:r>
      <w:del w:id="884" w:author="Lynn" w:date="2015-09-14T08:50:00Z">
        <w:r w:rsidRPr="001D725D" w:rsidDel="009C5682">
          <w:rPr>
            <w:rStyle w:val="Hyperlink"/>
            <w:lang w:bidi="en-US"/>
          </w:rPr>
          <w:delText xml:space="preserve"> </w:delText>
        </w:r>
      </w:del>
      <w:r w:rsidRPr="001D725D">
        <w:rPr>
          <w:lang w:bidi="en-US"/>
        </w:rPr>
        <w:t xml:space="preserve">along with the constraints specified in Appendix B of this </w:t>
      </w:r>
      <w:r w:rsidRPr="005C01E0">
        <w:rPr>
          <w:rStyle w:val="ListBullet3Char"/>
        </w:rPr>
        <w:t>IG as part</w:t>
      </w:r>
      <w:r w:rsidRPr="001D725D">
        <w:rPr>
          <w:lang w:bidi="en-US"/>
        </w:rPr>
        <w:t xml:space="preserve"> of the query results to facilitate processing by Query Requestors. </w:t>
      </w:r>
    </w:p>
    <w:p w14:paraId="1B7C9088" w14:textId="77777777" w:rsidR="00AD6303" w:rsidRPr="001D725D" w:rsidRDefault="00AD6303" w:rsidP="005C01E0">
      <w:pPr>
        <w:pStyle w:val="Heading2"/>
        <w:rPr>
          <w:noProof w:val="0"/>
        </w:rPr>
      </w:pPr>
      <w:bookmarkStart w:id="885" w:name="_Security_Implementation"/>
      <w:bookmarkStart w:id="886" w:name="_Toc418502135"/>
      <w:bookmarkStart w:id="887" w:name="_Toc418525981"/>
      <w:bookmarkStart w:id="888" w:name="_Toc418866161"/>
      <w:bookmarkStart w:id="889" w:name="_Toc303840508"/>
      <w:bookmarkEnd w:id="885"/>
      <w:r w:rsidRPr="001D725D">
        <w:rPr>
          <w:noProof w:val="0"/>
        </w:rPr>
        <w:t>Security Implementation</w:t>
      </w:r>
      <w:bookmarkEnd w:id="886"/>
      <w:bookmarkEnd w:id="887"/>
      <w:bookmarkEnd w:id="888"/>
      <w:bookmarkEnd w:id="889"/>
    </w:p>
    <w:p w14:paraId="14C17DC3" w14:textId="77777777" w:rsidR="00AD6303" w:rsidRPr="001D725D" w:rsidRDefault="00AD6303" w:rsidP="005C01E0">
      <w:pPr>
        <w:pStyle w:val="BodyText"/>
        <w:rPr>
          <w:lang w:bidi="en-US"/>
        </w:rPr>
      </w:pPr>
      <w:r w:rsidRPr="001D725D">
        <w:rPr>
          <w:lang w:bidi="en-US"/>
        </w:rPr>
        <w:t>The section provides security requirements for LDAF and TDAF.</w:t>
      </w:r>
    </w:p>
    <w:p w14:paraId="5E0258D6" w14:textId="77777777" w:rsidR="00AD6303" w:rsidRPr="001D725D" w:rsidRDefault="00AD6303" w:rsidP="005C01E0">
      <w:pPr>
        <w:pStyle w:val="Heading3"/>
        <w:rPr>
          <w:noProof w:val="0"/>
        </w:rPr>
      </w:pPr>
      <w:bookmarkStart w:id="890" w:name="_Toc418502136"/>
      <w:bookmarkStart w:id="891" w:name="_Toc418525982"/>
      <w:bookmarkStart w:id="892" w:name="_Toc418866162"/>
      <w:bookmarkStart w:id="893" w:name="_Toc303840509"/>
      <w:r w:rsidRPr="001D725D">
        <w:rPr>
          <w:noProof w:val="0"/>
        </w:rPr>
        <w:t>Local DAF Security Requirements</w:t>
      </w:r>
      <w:bookmarkEnd w:id="890"/>
      <w:bookmarkEnd w:id="891"/>
      <w:bookmarkEnd w:id="892"/>
      <w:bookmarkEnd w:id="893"/>
    </w:p>
    <w:p w14:paraId="1B16F006" w14:textId="77777777" w:rsidR="00AD6303" w:rsidRPr="001D725D" w:rsidRDefault="00AD6303" w:rsidP="005C01E0">
      <w:pPr>
        <w:pStyle w:val="BodyText"/>
      </w:pPr>
      <w:r w:rsidRPr="001D725D">
        <w:t>In the context of LDAF, enterprises may use a variety of local security controls to implement state, local, and institutional policies</w:t>
      </w:r>
      <w:r w:rsidR="00A42452">
        <w:t xml:space="preserve">. </w:t>
      </w:r>
    </w:p>
    <w:p w14:paraId="5A02C755" w14:textId="77777777" w:rsidR="00AD6303" w:rsidRPr="001D725D" w:rsidRDefault="00AD6303" w:rsidP="005C01E0">
      <w:pPr>
        <w:pStyle w:val="BodyText"/>
      </w:pPr>
      <w:r w:rsidRPr="001D725D">
        <w:t>In the absence of comparable local applications, the IHE profiles cited in previous sections SHOULD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37A5E7B7" w14:textId="77777777" w:rsidR="00AD6303" w:rsidRPr="001D725D" w:rsidRDefault="00AD6303" w:rsidP="005C01E0">
      <w:pPr>
        <w:pStyle w:val="Heading4"/>
        <w:ind w:left="0" w:firstLine="0"/>
        <w:rPr>
          <w:bCs/>
          <w:noProof w:val="0"/>
        </w:rPr>
      </w:pPr>
      <w:bookmarkStart w:id="894" w:name="_Toc418866163"/>
      <w:r w:rsidRPr="001D725D">
        <w:rPr>
          <w:bCs/>
          <w:noProof w:val="0"/>
        </w:rPr>
        <w:t>Risk Management</w:t>
      </w:r>
      <w:bookmarkEnd w:id="894"/>
    </w:p>
    <w:p w14:paraId="72B7172B" w14:textId="77777777" w:rsidR="00AD6303" w:rsidRPr="001D725D" w:rsidRDefault="00AD6303" w:rsidP="00E3667C">
      <w:pPr>
        <w:pStyle w:val="ListBullet2"/>
      </w:pPr>
      <w:r w:rsidRPr="001D725D">
        <w:t xml:space="preserve">The LDAF SHALL </w:t>
      </w:r>
      <w:proofErr w:type="gramStart"/>
      <w:r w:rsidRPr="001D725D">
        <w:t>establish</w:t>
      </w:r>
      <w:proofErr w:type="gramEnd"/>
      <w:r w:rsidRPr="001D725D">
        <w:t xml:space="preserve"> a risk analysis and management regime that conforms to HIPAA security regulatory requirements.</w:t>
      </w:r>
      <w:r w:rsidR="000D5A91">
        <w:t xml:space="preserve"> (CONF: 400)</w:t>
      </w:r>
    </w:p>
    <w:p w14:paraId="7500B598"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0D5A91">
        <w:t xml:space="preserve"> (CONF: 401)</w:t>
      </w:r>
    </w:p>
    <w:p w14:paraId="3743747E" w14:textId="77777777" w:rsidR="00AD6303" w:rsidRPr="001D725D" w:rsidRDefault="00AD6303" w:rsidP="005C01E0">
      <w:pPr>
        <w:pStyle w:val="Heading4"/>
        <w:ind w:left="0" w:firstLine="0"/>
        <w:rPr>
          <w:bCs/>
          <w:noProof w:val="0"/>
        </w:rPr>
      </w:pPr>
      <w:bookmarkStart w:id="895" w:name="_Toc418866164"/>
      <w:r w:rsidRPr="001D725D">
        <w:rPr>
          <w:bCs/>
          <w:noProof w:val="0"/>
        </w:rPr>
        <w:lastRenderedPageBreak/>
        <w:t>Consistent Time</w:t>
      </w:r>
      <w:bookmarkEnd w:id="895"/>
    </w:p>
    <w:p w14:paraId="31D8CB62" w14:textId="77777777" w:rsidR="00AD6303" w:rsidRPr="001D725D" w:rsidRDefault="00AD6303" w:rsidP="00E3667C">
      <w:pPr>
        <w:pStyle w:val="ListBullet2"/>
      </w:pPr>
      <w:r w:rsidRPr="001D725D">
        <w:t xml:space="preserve">All computing nodes in the LDAF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0D5A91">
        <w:t xml:space="preserve"> (CONF: 405)</w:t>
      </w:r>
    </w:p>
    <w:p w14:paraId="64FF3EA0" w14:textId="77777777" w:rsidR="00AD6303" w:rsidRPr="001D725D" w:rsidRDefault="00AD6303" w:rsidP="005C01E0">
      <w:pPr>
        <w:pStyle w:val="Heading4"/>
        <w:ind w:left="0" w:firstLine="0"/>
        <w:rPr>
          <w:bCs/>
          <w:noProof w:val="0"/>
        </w:rPr>
      </w:pPr>
      <w:bookmarkStart w:id="896" w:name="_Toc418866165"/>
      <w:r w:rsidRPr="001D725D">
        <w:rPr>
          <w:bCs/>
          <w:noProof w:val="0"/>
        </w:rPr>
        <w:t>Auditing</w:t>
      </w:r>
      <w:bookmarkEnd w:id="896"/>
    </w:p>
    <w:p w14:paraId="2F1259AA" w14:textId="439D7DBF" w:rsidR="00AD6303" w:rsidRPr="001D725D" w:rsidRDefault="00AD6303" w:rsidP="00E3667C">
      <w:pPr>
        <w:pStyle w:val="ListBullet2"/>
      </w:pPr>
      <w:r w:rsidRPr="001D725D">
        <w:t xml:space="preserve">For HIPAA compliance, the LDAF SHOULD implement security auditing for all local applications that perform functions comparable to the IHE profiles cited in previous sections, and MAY </w:t>
      </w:r>
      <w:del w:id="897" w:author="Lynn" w:date="2015-09-13T22:01:00Z">
        <w:r w:rsidRPr="001D725D" w:rsidDel="00403C17">
          <w:delText xml:space="preserve"> </w:delText>
        </w:r>
      </w:del>
      <w:r w:rsidRPr="001D725D">
        <w:t xml:space="preserve">implement an IHE ATNA </w:t>
      </w:r>
      <w:ins w:id="898" w:author="Lynn" w:date="2015-09-13T22:00:00Z">
        <w:r w:rsidR="00403C17">
          <w:t>Audit Record R</w:t>
        </w:r>
      </w:ins>
      <w:del w:id="899" w:author="Lynn" w:date="2015-09-13T22:00:00Z">
        <w:r w:rsidRPr="001D725D" w:rsidDel="00403C17">
          <w:delText>r</w:delText>
        </w:r>
      </w:del>
      <w:r w:rsidRPr="001D725D">
        <w:t>epository for recording audit events.</w:t>
      </w:r>
      <w:r w:rsidR="000D5A91">
        <w:t xml:space="preserve"> (CONF: 410)</w:t>
      </w:r>
    </w:p>
    <w:p w14:paraId="6E06AAEB" w14:textId="106100B5" w:rsidR="00AD6303" w:rsidRPr="001D725D" w:rsidRDefault="00AD6303" w:rsidP="00E3667C">
      <w:pPr>
        <w:pStyle w:val="ListBullet2"/>
      </w:pPr>
      <w:r w:rsidRPr="001D725D">
        <w:t xml:space="preserve">When IHE profiles are implemented, the LDAF SHALL implement the required actor groupings for IHE ATNA auditing and SHALL implement an IHE ATNA </w:t>
      </w:r>
      <w:ins w:id="900" w:author="Lynn" w:date="2015-09-13T22:01:00Z">
        <w:r w:rsidR="00403C17">
          <w:t>Audit Recor</w:t>
        </w:r>
      </w:ins>
      <w:ins w:id="901" w:author="Lynn" w:date="2015-09-14T08:49:00Z">
        <w:r w:rsidR="00877B44">
          <w:t>d</w:t>
        </w:r>
      </w:ins>
      <w:ins w:id="902" w:author="Lynn" w:date="2015-09-13T22:01:00Z">
        <w:r w:rsidR="00403C17">
          <w:t xml:space="preserve"> R</w:t>
        </w:r>
      </w:ins>
      <w:del w:id="903" w:author="Lynn" w:date="2015-09-13T22:01:00Z">
        <w:r w:rsidRPr="001D725D" w:rsidDel="00403C17">
          <w:delText>r</w:delText>
        </w:r>
      </w:del>
      <w:r w:rsidRPr="001D725D">
        <w:t xml:space="preserve">epository for recording. </w:t>
      </w:r>
      <w:r w:rsidR="000D5A91">
        <w:t>(CONF: 411)</w:t>
      </w:r>
    </w:p>
    <w:p w14:paraId="10D7E33F" w14:textId="77777777" w:rsidR="00AD6303" w:rsidRPr="001D725D" w:rsidRDefault="00AD6303" w:rsidP="00E3667C">
      <w:pPr>
        <w:pStyle w:val="ListBullet2"/>
      </w:pPr>
      <w:r w:rsidRPr="001D725D">
        <w:t>Reviews of audit data SHOULD be performed as part of HIPAA-compliant risk management.</w:t>
      </w:r>
      <w:r w:rsidR="009B0755">
        <w:t xml:space="preserve"> (CONF: 412)</w:t>
      </w:r>
    </w:p>
    <w:p w14:paraId="4535B4B0" w14:textId="77777777" w:rsidR="00AD6303" w:rsidRPr="001D725D" w:rsidRDefault="00AD6303" w:rsidP="005C01E0">
      <w:pPr>
        <w:pStyle w:val="ListBullet3"/>
      </w:pPr>
      <w:r w:rsidRPr="001D725D">
        <w:t>The LDAF MAY merge ATNA and non-ATNA audit repositories, collated by time-stamps, prior to performing audit reviews.</w:t>
      </w:r>
      <w:r w:rsidR="009B0755">
        <w:t xml:space="preserve"> (CONF: 413)</w:t>
      </w:r>
    </w:p>
    <w:p w14:paraId="3861A4BF" w14:textId="77777777" w:rsidR="00AD6303" w:rsidRPr="001D725D" w:rsidRDefault="00AD6303" w:rsidP="005C01E0">
      <w:pPr>
        <w:pStyle w:val="Heading4"/>
        <w:ind w:left="0" w:firstLine="0"/>
        <w:rPr>
          <w:bCs/>
          <w:noProof w:val="0"/>
        </w:rPr>
      </w:pPr>
      <w:bookmarkStart w:id="904" w:name="_Toc418866166"/>
      <w:r w:rsidRPr="001D725D">
        <w:rPr>
          <w:bCs/>
          <w:noProof w:val="0"/>
        </w:rPr>
        <w:t>Authentication and Authorization</w:t>
      </w:r>
      <w:bookmarkEnd w:id="904"/>
    </w:p>
    <w:p w14:paraId="14FA00F1" w14:textId="77777777" w:rsidR="00AD6303" w:rsidRPr="001D725D" w:rsidRDefault="00AD6303" w:rsidP="00E3667C">
      <w:pPr>
        <w:pStyle w:val="ListBullet2"/>
      </w:pPr>
      <w:r w:rsidRPr="001D725D">
        <w:t xml:space="preserve">In cases where the personal identity and authorities of a data source or consumer must be assured, the system SHALL perform user authentication and authorization. </w:t>
      </w:r>
      <w:r w:rsidR="000D5A91">
        <w:t>(CONF: 420)</w:t>
      </w:r>
    </w:p>
    <w:p w14:paraId="5602D0F3" w14:textId="77777777" w:rsidR="00AD6303" w:rsidRPr="001D725D" w:rsidRDefault="00AD6303" w:rsidP="005C01E0">
      <w:pPr>
        <w:pStyle w:val="ListBullet3"/>
      </w:pPr>
      <w:r w:rsidRPr="001D725D">
        <w:t xml:space="preserve">Query Requestors and Query Responders SHOULD support mutual authentication of the systems per the Authenticate Node transaction for HTTP connections per </w:t>
      </w:r>
      <w:hyperlink r:id="rId77" w:history="1">
        <w:r w:rsidRPr="001D725D">
          <w:rPr>
            <w:rStyle w:val="Hyperlink"/>
          </w:rPr>
          <w:t xml:space="preserve">IHE ATNA </w:t>
        </w:r>
        <w:r w:rsidR="008C0839">
          <w:rPr>
            <w:rStyle w:val="Hyperlink"/>
          </w:rPr>
          <w:t>Profile</w:t>
        </w:r>
      </w:hyperlink>
      <w:r w:rsidRPr="001D725D">
        <w:t>.</w:t>
      </w:r>
      <w:r w:rsidR="000D5A91">
        <w:t xml:space="preserve"> (CONF: 421)</w:t>
      </w:r>
    </w:p>
    <w:p w14:paraId="4516EB58" w14:textId="77777777" w:rsidR="00AD6303" w:rsidRPr="001D725D" w:rsidRDefault="00AD6303" w:rsidP="005C01E0">
      <w:pPr>
        <w:pStyle w:val="ListBullet4"/>
      </w:pPr>
      <w:r w:rsidRPr="001D725D">
        <w:t>US Federal systems SHOULD conform with authentication and authorization control requirements, per risk management guidelines in NIST 800-series documents, with particular reference to security controls documented in NIST 800-53.</w:t>
      </w:r>
      <w:r w:rsidR="000D5A91">
        <w:t xml:space="preserve"> (CONF: 422)</w:t>
      </w:r>
    </w:p>
    <w:p w14:paraId="1B4F6C7B" w14:textId="77777777" w:rsidR="00AD6303" w:rsidRPr="001D725D" w:rsidRDefault="00AD6303" w:rsidP="005C01E0">
      <w:pPr>
        <w:pStyle w:val="ListBullet3"/>
      </w:pPr>
      <w:r w:rsidRPr="001D725D">
        <w:t>User authentication and authorization SHOULD be uniformly implemented on all end-users’ computing systems via an LDAF method.</w:t>
      </w:r>
      <w:r w:rsidR="000D5A91">
        <w:t xml:space="preserve"> (CONF: 425)</w:t>
      </w:r>
    </w:p>
    <w:p w14:paraId="51017889" w14:textId="77777777" w:rsidR="00AD6303" w:rsidRPr="001D725D" w:rsidRDefault="00AD6303" w:rsidP="005C01E0">
      <w:pPr>
        <w:pStyle w:val="ListBullet4"/>
      </w:pPr>
      <w:r w:rsidRPr="001D725D">
        <w:t xml:space="preserve">User authentication MAY be implemented per the IHE EUA </w:t>
      </w:r>
      <w:r w:rsidR="008C0839">
        <w:t>Profile</w:t>
      </w:r>
      <w:r w:rsidRPr="001D725D">
        <w:t>.</w:t>
      </w:r>
      <w:r w:rsidR="000D5A91">
        <w:t xml:space="preserve"> (CONF: 426)</w:t>
      </w:r>
    </w:p>
    <w:p w14:paraId="4079EF0B" w14:textId="77777777" w:rsidR="00AD6303" w:rsidRPr="001D725D" w:rsidRDefault="00AD6303" w:rsidP="00E3667C">
      <w:pPr>
        <w:pStyle w:val="ListBullet2"/>
      </w:pPr>
      <w:r w:rsidRPr="001D725D">
        <w:t>In cases where the provenance, authenticity, integrity, and accountability must be established, the user’s personal identity for concurrent or later review:</w:t>
      </w:r>
    </w:p>
    <w:p w14:paraId="20D45995" w14:textId="77777777" w:rsidR="00AD6303" w:rsidRPr="001D725D" w:rsidRDefault="00AD6303" w:rsidP="005C01E0">
      <w:pPr>
        <w:pStyle w:val="ListBullet3"/>
      </w:pPr>
      <w:r w:rsidRPr="001D725D">
        <w:t>SHOULD be recorded in a local audit log for locally-implemented applications that perform functions comparable to the IHE profiles cited in previous sections</w:t>
      </w:r>
      <w:r w:rsidR="009B0755">
        <w:t xml:space="preserve"> (CONF: 430)</w:t>
      </w:r>
    </w:p>
    <w:p w14:paraId="0D7D61C7" w14:textId="77777777" w:rsidR="00AD6303" w:rsidRPr="001D725D" w:rsidRDefault="00AD6303" w:rsidP="005C01E0">
      <w:pPr>
        <w:pStyle w:val="ListBullet3"/>
      </w:pPr>
      <w:r w:rsidRPr="001D725D">
        <w:t>SHALL be recorded in an IHE ATNA conformant audit log when IHE profiles are implemented.</w:t>
      </w:r>
      <w:r w:rsidR="009B0755">
        <w:t xml:space="preserve"> (CONF: 431)</w:t>
      </w:r>
    </w:p>
    <w:p w14:paraId="1E1CCF0F" w14:textId="77777777" w:rsidR="00AD6303" w:rsidRPr="001D725D" w:rsidRDefault="00AD6303" w:rsidP="005C01E0">
      <w:pPr>
        <w:pStyle w:val="ListBullet3"/>
      </w:pPr>
      <w:r w:rsidRPr="001D725D">
        <w:lastRenderedPageBreak/>
        <w:t>MAY be recorded with the associated data itself, in cases where data provenance must persist.</w:t>
      </w:r>
      <w:r w:rsidR="009B0755">
        <w:t xml:space="preserve"> (CONF: 432)</w:t>
      </w:r>
    </w:p>
    <w:p w14:paraId="52403C07" w14:textId="77777777" w:rsidR="00AD6303" w:rsidRPr="001D725D" w:rsidRDefault="00AD6303" w:rsidP="00E3667C">
      <w:pPr>
        <w:pStyle w:val="ListBullet2"/>
      </w:pPr>
      <w:r w:rsidRPr="001D725D">
        <w:t>Authentication or authorization failures SHALL produce a negative response to the requestor and SHALL be recorded in an audit log – system or ATNA - depending on implementation-specific capabilities.</w:t>
      </w:r>
      <w:r w:rsidR="009B0755">
        <w:t xml:space="preserve"> (CONF: 435)</w:t>
      </w:r>
    </w:p>
    <w:p w14:paraId="054BC09F" w14:textId="77777777" w:rsidR="00AD6303" w:rsidRPr="001D725D" w:rsidRDefault="00AD6303" w:rsidP="00E3667C">
      <w:pPr>
        <w:pStyle w:val="ListBullet2"/>
      </w:pPr>
      <w:r w:rsidRPr="001D725D">
        <w:t>Organizations MAY implement additional authentication and authorization policies per their state, local, and institutional requirements.</w:t>
      </w:r>
      <w:r w:rsidR="009B0755">
        <w:t xml:space="preserve"> (CONF: 436)</w:t>
      </w:r>
    </w:p>
    <w:p w14:paraId="462952B4" w14:textId="77777777" w:rsidR="00AD6303" w:rsidRPr="001D725D" w:rsidRDefault="00AD6303" w:rsidP="005C01E0">
      <w:pPr>
        <w:pStyle w:val="Heading4"/>
        <w:ind w:left="0" w:firstLine="0"/>
        <w:rPr>
          <w:bCs/>
          <w:noProof w:val="0"/>
        </w:rPr>
      </w:pPr>
      <w:bookmarkStart w:id="905" w:name="_Toc418866167"/>
      <w:r w:rsidRPr="001D725D">
        <w:rPr>
          <w:bCs/>
          <w:noProof w:val="0"/>
        </w:rPr>
        <w:t>Confidentiality</w:t>
      </w:r>
      <w:bookmarkEnd w:id="905"/>
    </w:p>
    <w:p w14:paraId="3A568D0C" w14:textId="77777777" w:rsidR="00AD6303" w:rsidRPr="001D725D" w:rsidRDefault="00AD6303" w:rsidP="00E3667C">
      <w:pPr>
        <w:pStyle w:val="ListBullet2"/>
      </w:pPr>
      <w:r w:rsidRPr="001D725D">
        <w:t>As determined by the risk management plan, the LDAF MAY implement data encryption to:</w:t>
      </w:r>
    </w:p>
    <w:p w14:paraId="256DCE0B" w14:textId="77777777" w:rsidR="00AD6303" w:rsidRPr="001D725D" w:rsidRDefault="00AD6303" w:rsidP="005C01E0">
      <w:pPr>
        <w:pStyle w:val="ListBullet3"/>
      </w:pPr>
      <w:r w:rsidRPr="001D725D">
        <w:t>Protect the confidentiality of data in transit</w:t>
      </w:r>
      <w:r w:rsidR="00A42452">
        <w:t xml:space="preserve">. </w:t>
      </w:r>
      <w:r w:rsidRPr="001D725D">
        <w:t xml:space="preserve">This MAY be encryption as specified in the IHE ATNA </w:t>
      </w:r>
      <w:r w:rsidR="008C0839">
        <w:t>Profile</w:t>
      </w:r>
      <w:r w:rsidRPr="001D725D">
        <w:t>.</w:t>
      </w:r>
      <w:r w:rsidR="009B0755">
        <w:t xml:space="preserve"> (CONF: 440)</w:t>
      </w:r>
    </w:p>
    <w:p w14:paraId="008636D2" w14:textId="77777777" w:rsidR="00AD6303" w:rsidRPr="001D725D" w:rsidRDefault="00AD6303" w:rsidP="005C01E0">
      <w:pPr>
        <w:pStyle w:val="ListBullet4"/>
      </w:pPr>
      <w:r w:rsidRPr="001D725D">
        <w:t xml:space="preserve">US Federal systems SHOULD conform to </w:t>
      </w:r>
      <w:r w:rsidRPr="005C01E0">
        <w:t>FIPS PUB 140-2.</w:t>
      </w:r>
      <w:r w:rsidR="009B0755">
        <w:t xml:space="preserve"> (CONF</w:t>
      </w:r>
      <w:proofErr w:type="gramStart"/>
      <w:r w:rsidR="009B0755">
        <w:t>:441</w:t>
      </w:r>
      <w:proofErr w:type="gramEnd"/>
      <w:r w:rsidR="009B0755">
        <w:t>)</w:t>
      </w:r>
    </w:p>
    <w:p w14:paraId="37F1B9F5" w14:textId="77777777" w:rsidR="00AD6303" w:rsidRPr="001D725D" w:rsidRDefault="00AD6303" w:rsidP="005C01E0">
      <w:pPr>
        <w:pStyle w:val="ListBullet3"/>
      </w:pPr>
      <w:r w:rsidRPr="001D725D">
        <w:t>Protect the confidentiality of data at rest</w:t>
      </w:r>
      <w:r w:rsidR="00A42452">
        <w:t xml:space="preserve">. </w:t>
      </w:r>
      <w:r w:rsidRPr="001D725D">
        <w:t>The method used is outside the score of DAF implementation guidance.</w:t>
      </w:r>
      <w:r w:rsidR="009B0755">
        <w:t xml:space="preserve"> (CONF: 442)</w:t>
      </w:r>
    </w:p>
    <w:p w14:paraId="4F77B12A" w14:textId="77777777" w:rsidR="00AD6303" w:rsidRPr="001D725D" w:rsidRDefault="00AD6303" w:rsidP="005C01E0">
      <w:pPr>
        <w:pStyle w:val="Heading4"/>
        <w:ind w:left="0" w:firstLine="0"/>
        <w:rPr>
          <w:bCs/>
          <w:noProof w:val="0"/>
        </w:rPr>
      </w:pPr>
      <w:bookmarkStart w:id="906" w:name="_Toc418866168"/>
      <w:r w:rsidRPr="001D725D">
        <w:rPr>
          <w:bCs/>
          <w:noProof w:val="0"/>
        </w:rPr>
        <w:t>Security Metadata in Queries and Query Results</w:t>
      </w:r>
      <w:bookmarkEnd w:id="906"/>
    </w:p>
    <w:p w14:paraId="3DD4704D"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local policies.</w:t>
      </w:r>
    </w:p>
    <w:p w14:paraId="19E4FDDC" w14:textId="77777777" w:rsidR="00AD6303" w:rsidRPr="001D725D" w:rsidRDefault="00AD6303" w:rsidP="00E3667C">
      <w:pPr>
        <w:pStyle w:val="ListBullet2"/>
      </w:pPr>
      <w:r w:rsidRPr="001D725D">
        <w:t xml:space="preserve">Query Requestors and Query Responders SHALL support processing of security metadata elements from </w:t>
      </w:r>
      <w:hyperlink r:id="rId78"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which are present as</w:t>
      </w:r>
      <w:r w:rsidRPr="001D725D">
        <w:rPr>
          <w:lang w:bidi="en-US"/>
        </w:rPr>
        <w:t xml:space="preserve"> part of queries and query results.</w:t>
      </w:r>
      <w:r w:rsidR="009B0755">
        <w:rPr>
          <w:lang w:bidi="en-US"/>
        </w:rPr>
        <w:t xml:space="preserve"> (CONF: 450)</w:t>
      </w:r>
    </w:p>
    <w:p w14:paraId="00EBAA22" w14:textId="77777777" w:rsidR="00AD6303" w:rsidRPr="001D725D" w:rsidRDefault="00AD6303" w:rsidP="00E3667C">
      <w:pPr>
        <w:pStyle w:val="ListBullet2"/>
      </w:pPr>
      <w:r w:rsidRPr="001D725D">
        <w:t xml:space="preserve">Query Requestors and Query Responders SHOULD include security metadata elements from </w:t>
      </w:r>
      <w:hyperlink r:id="rId79"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2B14FA">
        <w:rPr>
          <w:rStyle w:val="Hyperlink"/>
          <w:u w:val="none"/>
          <w:lang w:bidi="en-US"/>
        </w:rPr>
        <w:t xml:space="preserve"> </w:t>
      </w:r>
      <w:r w:rsidRPr="002B14FA">
        <w:rPr>
          <w:rStyle w:val="Hyperlink"/>
          <w:color w:val="auto"/>
          <w:u w:val="none"/>
          <w:lang w:bidi="en-US"/>
        </w:rPr>
        <w:t>as</w:t>
      </w:r>
      <w:r w:rsidRPr="002B14FA">
        <w:rPr>
          <w:lang w:bidi="en-US"/>
        </w:rPr>
        <w:t xml:space="preserve"> </w:t>
      </w:r>
      <w:r w:rsidRPr="001D725D">
        <w:rPr>
          <w:lang w:bidi="en-US"/>
        </w:rPr>
        <w:t>part of queries and query results as necessary for various transactions.</w:t>
      </w:r>
      <w:r w:rsidR="009B0755">
        <w:rPr>
          <w:lang w:bidi="en-US"/>
        </w:rPr>
        <w:t xml:space="preserve"> (CONF: 451)</w:t>
      </w:r>
    </w:p>
    <w:p w14:paraId="6BEA7938" w14:textId="77777777" w:rsidR="00AD6303" w:rsidRPr="001D725D" w:rsidRDefault="00AD6303" w:rsidP="00E3667C">
      <w:pPr>
        <w:pStyle w:val="ListBullet2"/>
      </w:pPr>
      <w:r w:rsidRPr="001D725D">
        <w:t>Relevant security metadata SHALL be captured in ATNA audit records, in accordance with IHE profile requirements, for queries and results.</w:t>
      </w:r>
      <w:r w:rsidR="009B0755">
        <w:t xml:space="preserve"> (CONF: 452)</w:t>
      </w:r>
    </w:p>
    <w:p w14:paraId="1D395341" w14:textId="77777777" w:rsidR="00AD6303" w:rsidRPr="001D725D" w:rsidRDefault="00AD6303" w:rsidP="005C01E0">
      <w:pPr>
        <w:pStyle w:val="Heading4"/>
        <w:ind w:left="0" w:firstLine="0"/>
        <w:rPr>
          <w:bCs/>
          <w:noProof w:val="0"/>
        </w:rPr>
      </w:pPr>
      <w:bookmarkStart w:id="907" w:name="_Toc418866169"/>
      <w:r w:rsidRPr="001D725D">
        <w:rPr>
          <w:bCs/>
          <w:noProof w:val="0"/>
        </w:rPr>
        <w:t>Managing Consent in Queries</w:t>
      </w:r>
      <w:bookmarkEnd w:id="907"/>
    </w:p>
    <w:p w14:paraId="3B3BB802" w14:textId="77777777" w:rsidR="00AD6303" w:rsidRPr="001D725D" w:rsidRDefault="00AD6303" w:rsidP="00E3667C">
      <w:pPr>
        <w:pStyle w:val="ListBullet2"/>
      </w:pPr>
      <w:r w:rsidRPr="001D725D">
        <w:t>Organizations SHOULD implement consent requirements per their state, local, and institutional policies</w:t>
      </w:r>
      <w:r w:rsidR="00A42452">
        <w:t xml:space="preserve">. </w:t>
      </w:r>
      <w:r w:rsidRPr="001D725D">
        <w:t>However, and there are no mandatory requirements for consent in the LDAF context.</w:t>
      </w:r>
    </w:p>
    <w:p w14:paraId="7D0F04EE" w14:textId="77777777" w:rsidR="00AD6303" w:rsidRPr="001D725D" w:rsidRDefault="00AD6303" w:rsidP="00E3667C">
      <w:pPr>
        <w:pStyle w:val="ListBullet2"/>
      </w:pPr>
      <w:r w:rsidRPr="001D725D">
        <w:t xml:space="preserve">Privacy preferences MAY be communicated per the IHE BPPC </w:t>
      </w:r>
      <w:r w:rsidR="008C0839">
        <w:t>Profile</w:t>
      </w:r>
      <w:r w:rsidRPr="001D725D">
        <w:t xml:space="preserve"> and MAY be addressed via the Data Segmentation for Privacy (DS4P) USA national extension.</w:t>
      </w:r>
      <w:r w:rsidR="009B0755">
        <w:t xml:space="preserve"> (CONF: 453)</w:t>
      </w:r>
    </w:p>
    <w:p w14:paraId="443D275B"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9B0755">
        <w:t xml:space="preserve"> (CONF: 454)</w:t>
      </w:r>
    </w:p>
    <w:p w14:paraId="791BA280" w14:textId="77777777" w:rsidR="00AD6303" w:rsidRPr="001D725D" w:rsidRDefault="00AD6303" w:rsidP="005C01E0">
      <w:pPr>
        <w:pStyle w:val="ListBullet3"/>
      </w:pPr>
      <w:r w:rsidRPr="001D725D">
        <w:lastRenderedPageBreak/>
        <w:t xml:space="preserve">Segmentation of data, per the DS4P </w:t>
      </w:r>
      <w:r w:rsidR="008C0839">
        <w:t>Profile</w:t>
      </w:r>
      <w:r w:rsidRPr="001D725D">
        <w:t xml:space="preserve"> extension, MAY be recorded in the ATNA audit log.</w:t>
      </w:r>
      <w:r w:rsidR="009B0755">
        <w:t xml:space="preserve"> (CONF: 455)</w:t>
      </w:r>
    </w:p>
    <w:p w14:paraId="3435FD8A" w14:textId="77777777" w:rsidR="00AD6303" w:rsidRPr="001D725D" w:rsidRDefault="00AD6303" w:rsidP="005C01E0">
      <w:pPr>
        <w:pStyle w:val="Heading3"/>
        <w:rPr>
          <w:noProof w:val="0"/>
        </w:rPr>
      </w:pPr>
      <w:bookmarkStart w:id="908" w:name="_Toc418502137"/>
      <w:bookmarkStart w:id="909" w:name="_Toc418525983"/>
      <w:bookmarkStart w:id="910" w:name="_Toc418866170"/>
      <w:bookmarkStart w:id="911" w:name="_Toc303840510"/>
      <w:r w:rsidRPr="001D725D">
        <w:rPr>
          <w:noProof w:val="0"/>
        </w:rPr>
        <w:t>Targeted DAF Security Requirements</w:t>
      </w:r>
      <w:bookmarkEnd w:id="908"/>
      <w:bookmarkEnd w:id="909"/>
      <w:bookmarkEnd w:id="910"/>
      <w:bookmarkEnd w:id="911"/>
    </w:p>
    <w:p w14:paraId="164C667C" w14:textId="77777777" w:rsidR="00AD6303" w:rsidRPr="001D725D" w:rsidRDefault="00AD6303" w:rsidP="005C01E0">
      <w:pPr>
        <w:pStyle w:val="BodyText"/>
      </w:pPr>
      <w:r w:rsidRPr="001D725D">
        <w:t xml:space="preserve">In the context of TDAF, enterprises SHALL coordinate their implementations’ mutual conformance to Federal, state, local, and institutional policies within a Business Associate Agreement that conforms </w:t>
      </w:r>
      <w:proofErr w:type="gramStart"/>
      <w:r w:rsidRPr="001D725D">
        <w:t>with</w:t>
      </w:r>
      <w:proofErr w:type="gramEnd"/>
      <w:r w:rsidRPr="001D725D">
        <w:t xml:space="preserve"> HIPAA security and privacy regulatory requirements</w:t>
      </w:r>
      <w:r w:rsidR="00A42452">
        <w:t xml:space="preserve">. </w:t>
      </w:r>
    </w:p>
    <w:p w14:paraId="0C04643D" w14:textId="77777777" w:rsidR="00AD6303" w:rsidRPr="001D725D" w:rsidRDefault="00AD6303" w:rsidP="005C01E0">
      <w:pPr>
        <w:pStyle w:val="BodyText"/>
      </w:pPr>
      <w:r w:rsidRPr="001D725D">
        <w:t>The IHE profiles cited in previous sections SHALL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1F862CB0" w14:textId="77777777" w:rsidR="00AD6303" w:rsidRPr="001D725D" w:rsidRDefault="00AD6303" w:rsidP="005C01E0">
      <w:pPr>
        <w:pStyle w:val="Heading4"/>
        <w:ind w:left="0" w:firstLine="0"/>
        <w:rPr>
          <w:noProof w:val="0"/>
        </w:rPr>
      </w:pPr>
      <w:bookmarkStart w:id="912" w:name="_Toc418866171"/>
      <w:r w:rsidRPr="001D725D">
        <w:rPr>
          <w:noProof w:val="0"/>
        </w:rPr>
        <w:t>Risk Management</w:t>
      </w:r>
      <w:bookmarkEnd w:id="912"/>
    </w:p>
    <w:p w14:paraId="796D1C13" w14:textId="77777777" w:rsidR="00AD6303" w:rsidRPr="001D725D" w:rsidRDefault="00AD6303" w:rsidP="00E3667C">
      <w:pPr>
        <w:pStyle w:val="ListBullet2"/>
      </w:pPr>
      <w:r w:rsidRPr="001D725D">
        <w:t xml:space="preserve">Each partner in the TDAF SHALL establish a risk </w:t>
      </w:r>
      <w:del w:id="913" w:author="Lynn" w:date="2015-09-14T08:48:00Z">
        <w:r w:rsidRPr="001D725D" w:rsidDel="00877B44">
          <w:delText xml:space="preserve"> </w:delText>
        </w:r>
      </w:del>
      <w:r w:rsidRPr="001D725D">
        <w:t>analysis and management regime that conforms with HIPAA security regulatory requirements</w:t>
      </w:r>
    </w:p>
    <w:p w14:paraId="69DAF152"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9B0755">
        <w:t xml:space="preserve"> (CONF: 460)</w:t>
      </w:r>
    </w:p>
    <w:p w14:paraId="0F68D0B3" w14:textId="77777777" w:rsidR="00AD6303" w:rsidRPr="001D725D" w:rsidRDefault="00AD6303" w:rsidP="005C01E0">
      <w:pPr>
        <w:pStyle w:val="ListBullet3"/>
      </w:pPr>
      <w:r w:rsidRPr="001D725D">
        <w:t xml:space="preserve">Coordination of risk management and the related security and privacy controls – policies, administrative practices, and technical controls – SHALL be defined in the Business Associate Agreement. </w:t>
      </w:r>
      <w:r w:rsidR="009B0755">
        <w:t xml:space="preserve"> (CONF: 461)</w:t>
      </w:r>
    </w:p>
    <w:p w14:paraId="431B2ACF" w14:textId="77777777" w:rsidR="00AD6303" w:rsidRPr="001D725D" w:rsidRDefault="00AD6303" w:rsidP="005C01E0">
      <w:pPr>
        <w:pStyle w:val="Heading4"/>
        <w:ind w:left="0" w:firstLine="0"/>
        <w:rPr>
          <w:noProof w:val="0"/>
        </w:rPr>
      </w:pPr>
      <w:bookmarkStart w:id="914" w:name="_Toc418866172"/>
      <w:r w:rsidRPr="001D725D">
        <w:rPr>
          <w:noProof w:val="0"/>
        </w:rPr>
        <w:t>Consistent Time</w:t>
      </w:r>
      <w:bookmarkEnd w:id="914"/>
    </w:p>
    <w:p w14:paraId="0446217E" w14:textId="77777777" w:rsidR="00AD6303" w:rsidRPr="001D725D" w:rsidRDefault="00AD6303" w:rsidP="00E3667C">
      <w:pPr>
        <w:pStyle w:val="ListBullet2"/>
      </w:pPr>
      <w:r w:rsidRPr="001D725D">
        <w:t xml:space="preserve">All computing nodes in the TDAF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9B0755">
        <w:t xml:space="preserve"> (CONF: 465)</w:t>
      </w:r>
    </w:p>
    <w:p w14:paraId="117F8D88" w14:textId="77777777" w:rsidR="00AD6303" w:rsidRPr="001D725D" w:rsidRDefault="00AD6303" w:rsidP="005C01E0">
      <w:pPr>
        <w:pStyle w:val="ListBullet3"/>
      </w:pPr>
      <w:r w:rsidRPr="001D725D">
        <w:t>The selected time service SHALL be documented in the Business Associate Agreement</w:t>
      </w:r>
      <w:r w:rsidR="00A42452">
        <w:t xml:space="preserve">. </w:t>
      </w:r>
      <w:r w:rsidR="009B0755">
        <w:t xml:space="preserve"> (CONF: 466)</w:t>
      </w:r>
    </w:p>
    <w:p w14:paraId="65655B11" w14:textId="77777777" w:rsidR="00AD6303" w:rsidRPr="001D725D" w:rsidRDefault="00AD6303" w:rsidP="005C01E0">
      <w:pPr>
        <w:pStyle w:val="Heading4"/>
        <w:ind w:left="0" w:firstLine="0"/>
        <w:rPr>
          <w:noProof w:val="0"/>
        </w:rPr>
      </w:pPr>
      <w:bookmarkStart w:id="915" w:name="_Toc418866173"/>
      <w:r w:rsidRPr="001D725D">
        <w:rPr>
          <w:noProof w:val="0"/>
        </w:rPr>
        <w:t>Auditing</w:t>
      </w:r>
      <w:bookmarkEnd w:id="915"/>
    </w:p>
    <w:p w14:paraId="7C639202" w14:textId="6910D4D5" w:rsidR="00AD6303" w:rsidRPr="001D725D" w:rsidRDefault="00AD6303" w:rsidP="00E3667C">
      <w:pPr>
        <w:pStyle w:val="ListBullet2"/>
      </w:pPr>
      <w:r w:rsidRPr="001D725D">
        <w:t xml:space="preserve">Each partner in the TDAF SHALL implement local IHE ATNA </w:t>
      </w:r>
      <w:ins w:id="916" w:author="Lynn" w:date="2015-09-14T08:48:00Z">
        <w:r w:rsidR="00877B44">
          <w:t>Audit Record R</w:t>
        </w:r>
      </w:ins>
      <w:del w:id="917" w:author="Lynn" w:date="2015-09-14T08:48:00Z">
        <w:r w:rsidRPr="001D725D" w:rsidDel="00877B44">
          <w:delText>r</w:delText>
        </w:r>
      </w:del>
      <w:r w:rsidRPr="001D725D">
        <w:t>epositories for recording audit events, per the required actor IHE profile actor groupings.</w:t>
      </w:r>
      <w:r w:rsidR="009B0755">
        <w:t xml:space="preserve"> (CONF: 467)</w:t>
      </w:r>
    </w:p>
    <w:p w14:paraId="12E55A14" w14:textId="77777777" w:rsidR="00AD6303" w:rsidRPr="001D725D" w:rsidRDefault="00AD6303" w:rsidP="00E3667C">
      <w:pPr>
        <w:pStyle w:val="ListBullet2"/>
      </w:pPr>
      <w:r w:rsidRPr="001D725D">
        <w:t>Reviews of audit data SHOULD be performed as part of HIPAA-compliant risk management.</w:t>
      </w:r>
    </w:p>
    <w:p w14:paraId="03BD74C8" w14:textId="77777777" w:rsidR="00AD6303" w:rsidRPr="001D725D" w:rsidRDefault="00AD6303" w:rsidP="005C01E0">
      <w:pPr>
        <w:pStyle w:val="ListBullet3"/>
      </w:pPr>
      <w:r w:rsidRPr="001D725D">
        <w:t>Each partner MAY merge ATNA and non-ATNA audit repositories, collated by time-stamps, prior to performing audit reviews.</w:t>
      </w:r>
      <w:r w:rsidR="009B0755">
        <w:t xml:space="preserve"> (CONF: 468)</w:t>
      </w:r>
    </w:p>
    <w:p w14:paraId="1635C306" w14:textId="77777777" w:rsidR="00AD6303" w:rsidRPr="001D725D" w:rsidRDefault="00AD6303" w:rsidP="005C01E0">
      <w:pPr>
        <w:pStyle w:val="ListBullet3"/>
      </w:pPr>
      <w:r w:rsidRPr="001D725D">
        <w:t xml:space="preserve">Each partner MAY perform coordinated reviews of their audit repositories, e.g., as part of assuring conformance with Business Associate Agreement provisions. </w:t>
      </w:r>
      <w:r w:rsidR="009B0755">
        <w:t>(CONF: 469)</w:t>
      </w:r>
    </w:p>
    <w:p w14:paraId="278770A8" w14:textId="77777777" w:rsidR="00AD6303" w:rsidRPr="001D725D" w:rsidRDefault="00AD6303" w:rsidP="005C01E0">
      <w:pPr>
        <w:pStyle w:val="Heading4"/>
        <w:ind w:left="0" w:firstLine="0"/>
        <w:rPr>
          <w:noProof w:val="0"/>
        </w:rPr>
      </w:pPr>
      <w:bookmarkStart w:id="918" w:name="_Toc418866174"/>
      <w:r w:rsidRPr="001D725D">
        <w:rPr>
          <w:noProof w:val="0"/>
        </w:rPr>
        <w:lastRenderedPageBreak/>
        <w:t>User Authentication and Authorization Information</w:t>
      </w:r>
      <w:bookmarkEnd w:id="918"/>
    </w:p>
    <w:p w14:paraId="11F9AEB5" w14:textId="77777777" w:rsidR="00AD6303" w:rsidRPr="001D725D" w:rsidRDefault="00AD6303" w:rsidP="005C01E0">
      <w:pPr>
        <w:pStyle w:val="BodyText"/>
      </w:pPr>
      <w:r w:rsidRPr="001D725D">
        <w:t>In the context of TDAF, User Authentication and Authorization are critical before data is accessed. The following is a mapping of DAF actors/transactions to IHE XUA actors/transactions.</w:t>
      </w:r>
    </w:p>
    <w:p w14:paraId="32B008C8" w14:textId="77777777" w:rsidR="00AD6303" w:rsidRPr="001D725D" w:rsidRDefault="00AD6303" w:rsidP="005C01E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3105"/>
      </w:tblGrid>
      <w:tr w:rsidR="00AD6303" w:rsidRPr="001D725D" w14:paraId="26AAA08A" w14:textId="77777777" w:rsidTr="005C01E0">
        <w:trPr>
          <w:jc w:val="center"/>
        </w:trPr>
        <w:tc>
          <w:tcPr>
            <w:tcW w:w="4140" w:type="dxa"/>
            <w:shd w:val="clear" w:color="auto" w:fill="D9D9D9" w:themeFill="background1" w:themeFillShade="D9"/>
          </w:tcPr>
          <w:p w14:paraId="264DAEE2" w14:textId="77777777" w:rsidR="00AD6303" w:rsidRPr="001D725D" w:rsidRDefault="00AD6303" w:rsidP="005C01E0">
            <w:pPr>
              <w:pStyle w:val="TableEntryHeader"/>
              <w:rPr>
                <w:lang w:bidi="en-US"/>
              </w:rPr>
            </w:pPr>
            <w:r w:rsidRPr="001D725D">
              <w:rPr>
                <w:lang w:bidi="en-US"/>
              </w:rPr>
              <w:t>DAF Actor or Transaction</w:t>
            </w:r>
          </w:p>
        </w:tc>
        <w:tc>
          <w:tcPr>
            <w:tcW w:w="3105" w:type="dxa"/>
            <w:shd w:val="clear" w:color="auto" w:fill="D9D9D9" w:themeFill="background1" w:themeFillShade="D9"/>
          </w:tcPr>
          <w:p w14:paraId="0D3ADFDC" w14:textId="77777777" w:rsidR="00AD6303" w:rsidRPr="001D725D" w:rsidRDefault="00AD6303" w:rsidP="005C01E0">
            <w:pPr>
              <w:pStyle w:val="TableEntryHeader"/>
              <w:rPr>
                <w:lang w:bidi="en-US"/>
              </w:rPr>
            </w:pPr>
            <w:r w:rsidRPr="001D725D">
              <w:rPr>
                <w:lang w:bidi="en-US"/>
              </w:rPr>
              <w:t>XUA Actor or Transaction</w:t>
            </w:r>
          </w:p>
        </w:tc>
      </w:tr>
      <w:tr w:rsidR="00AD6303" w:rsidRPr="001D725D" w14:paraId="13AE5E15" w14:textId="77777777" w:rsidTr="005C01E0">
        <w:trPr>
          <w:jc w:val="center"/>
        </w:trPr>
        <w:tc>
          <w:tcPr>
            <w:tcW w:w="4140" w:type="dxa"/>
            <w:shd w:val="clear" w:color="auto" w:fill="auto"/>
          </w:tcPr>
          <w:p w14:paraId="7ADD88A6" w14:textId="77777777" w:rsidR="00AD6303" w:rsidRPr="001D725D" w:rsidRDefault="00AD6303" w:rsidP="005C01E0">
            <w:pPr>
              <w:pStyle w:val="TableEntry"/>
              <w:rPr>
                <w:lang w:bidi="en-US"/>
              </w:rPr>
            </w:pPr>
            <w:r w:rsidRPr="001D725D">
              <w:rPr>
                <w:lang w:bidi="en-US"/>
              </w:rPr>
              <w:t>Query Requestor</w:t>
            </w:r>
          </w:p>
        </w:tc>
        <w:tc>
          <w:tcPr>
            <w:tcW w:w="3105" w:type="dxa"/>
            <w:shd w:val="clear" w:color="auto" w:fill="auto"/>
          </w:tcPr>
          <w:p w14:paraId="1FD04330" w14:textId="77777777" w:rsidR="00AD6303" w:rsidRPr="001D725D" w:rsidRDefault="00AD6303" w:rsidP="005C01E0">
            <w:pPr>
              <w:pStyle w:val="TableEntry"/>
              <w:rPr>
                <w:lang w:bidi="en-US"/>
              </w:rPr>
            </w:pPr>
            <w:r w:rsidRPr="001D725D">
              <w:rPr>
                <w:lang w:bidi="en-US"/>
              </w:rPr>
              <w:t>X-Service User</w:t>
            </w:r>
          </w:p>
        </w:tc>
      </w:tr>
      <w:tr w:rsidR="00AD6303" w:rsidRPr="001D725D" w14:paraId="113013A3" w14:textId="77777777" w:rsidTr="005C01E0">
        <w:trPr>
          <w:jc w:val="center"/>
        </w:trPr>
        <w:tc>
          <w:tcPr>
            <w:tcW w:w="4140" w:type="dxa"/>
            <w:shd w:val="clear" w:color="auto" w:fill="auto"/>
          </w:tcPr>
          <w:p w14:paraId="235C16B6" w14:textId="77777777" w:rsidR="00AD6303" w:rsidRPr="001D725D" w:rsidRDefault="00AD6303" w:rsidP="005C01E0">
            <w:pPr>
              <w:pStyle w:val="TableEntry"/>
              <w:rPr>
                <w:lang w:bidi="en-US"/>
              </w:rPr>
            </w:pPr>
            <w:r w:rsidRPr="001D725D">
              <w:rPr>
                <w:lang w:bidi="en-US"/>
              </w:rPr>
              <w:t>Query Responder</w:t>
            </w:r>
          </w:p>
        </w:tc>
        <w:tc>
          <w:tcPr>
            <w:tcW w:w="3105" w:type="dxa"/>
            <w:shd w:val="clear" w:color="auto" w:fill="auto"/>
          </w:tcPr>
          <w:p w14:paraId="1EDFF7BF" w14:textId="77777777" w:rsidR="00AD6303" w:rsidRPr="001D725D" w:rsidRDefault="00AD6303" w:rsidP="005C01E0">
            <w:pPr>
              <w:pStyle w:val="TableEntry"/>
              <w:rPr>
                <w:lang w:bidi="en-US"/>
              </w:rPr>
            </w:pPr>
            <w:r w:rsidRPr="001D725D">
              <w:rPr>
                <w:lang w:bidi="en-US"/>
              </w:rPr>
              <w:t>X-Service Provider</w:t>
            </w:r>
          </w:p>
        </w:tc>
      </w:tr>
      <w:tr w:rsidR="00AD6303" w:rsidRPr="001D725D" w14:paraId="7E0D48AD" w14:textId="77777777" w:rsidTr="005C01E0">
        <w:trPr>
          <w:jc w:val="center"/>
        </w:trPr>
        <w:tc>
          <w:tcPr>
            <w:tcW w:w="4140" w:type="dxa"/>
            <w:shd w:val="clear" w:color="auto" w:fill="auto"/>
          </w:tcPr>
          <w:p w14:paraId="7C6DFEFF" w14:textId="77777777" w:rsidR="00AD6303" w:rsidRPr="001D725D" w:rsidRDefault="00AD6303" w:rsidP="005C01E0">
            <w:pPr>
              <w:pStyle w:val="TableEntry"/>
              <w:rPr>
                <w:lang w:bidi="en-US"/>
              </w:rPr>
            </w:pPr>
            <w:r w:rsidRPr="001D725D">
              <w:rPr>
                <w:lang w:bidi="en-US"/>
              </w:rPr>
              <w:t>Supply and Consumer User Assertions</w:t>
            </w:r>
          </w:p>
        </w:tc>
        <w:tc>
          <w:tcPr>
            <w:tcW w:w="3105" w:type="dxa"/>
            <w:shd w:val="clear" w:color="auto" w:fill="auto"/>
          </w:tcPr>
          <w:p w14:paraId="22DC71FA" w14:textId="3C143003" w:rsidR="00AD6303" w:rsidRPr="001D725D" w:rsidRDefault="00AD6303" w:rsidP="005C01E0">
            <w:pPr>
              <w:pStyle w:val="TableEntry"/>
              <w:rPr>
                <w:lang w:bidi="en-US"/>
              </w:rPr>
            </w:pPr>
            <w:r w:rsidRPr="001D725D">
              <w:rPr>
                <w:lang w:bidi="en-US"/>
              </w:rPr>
              <w:t>Provide X-User Assertion</w:t>
            </w:r>
            <w:ins w:id="919" w:author="Lynn" w:date="2015-09-13T22:02:00Z">
              <w:r w:rsidR="00403C17">
                <w:rPr>
                  <w:lang w:bidi="en-US"/>
                </w:rPr>
                <w:t xml:space="preserve"> [ITI-</w:t>
              </w:r>
            </w:ins>
            <w:ins w:id="920" w:author="Lynn" w:date="2015-09-13T22:04:00Z">
              <w:r w:rsidR="00B400E7">
                <w:rPr>
                  <w:lang w:bidi="en-US"/>
                </w:rPr>
                <w:t>40]</w:t>
              </w:r>
            </w:ins>
          </w:p>
        </w:tc>
      </w:tr>
    </w:tbl>
    <w:p w14:paraId="5EAA1247" w14:textId="77777777" w:rsidR="00AD6303" w:rsidRPr="001D725D" w:rsidRDefault="00AD6303" w:rsidP="005C01E0">
      <w:pPr>
        <w:pStyle w:val="BodyText"/>
      </w:pPr>
    </w:p>
    <w:p w14:paraId="3D8C0A54" w14:textId="77777777" w:rsidR="00AD6303" w:rsidRPr="001D725D" w:rsidRDefault="00AD6303" w:rsidP="00E3667C">
      <w:pPr>
        <w:pStyle w:val="ListBullet2"/>
      </w:pPr>
      <w:r w:rsidRPr="001D725D">
        <w:t xml:space="preserve">User authentication and authorization SHALL be uniformly implemented on all end-users’ computing systems via the IHE XUA </w:t>
      </w:r>
      <w:r w:rsidR="008C0839">
        <w:t>Profile</w:t>
      </w:r>
      <w:r w:rsidRPr="001D725D">
        <w:t>.</w:t>
      </w:r>
      <w:r w:rsidR="009B0755">
        <w:t xml:space="preserve"> (CONF: 470)</w:t>
      </w:r>
    </w:p>
    <w:p w14:paraId="40751EDE" w14:textId="77777777" w:rsidR="00AD6303" w:rsidRPr="001D725D" w:rsidRDefault="00AD6303" w:rsidP="005C01E0">
      <w:pPr>
        <w:pStyle w:val="ListBullet3"/>
      </w:pPr>
      <w:r w:rsidRPr="001D725D">
        <w:t xml:space="preserve">Query Requestors and Query Responders SHALL support the Provide X-User Assertion transaction conforming to the IHE XUA </w:t>
      </w:r>
      <w:r w:rsidR="008C0839">
        <w:t>Profile</w:t>
      </w:r>
      <w:r w:rsidRPr="001D725D">
        <w:t xml:space="preserve"> outlined in </w:t>
      </w:r>
      <w:hyperlink r:id="rId80" w:history="1">
        <w:r w:rsidR="00A40463">
          <w:rPr>
            <w:rStyle w:val="Hyperlink"/>
            <w:lang w:bidi="en-US"/>
          </w:rPr>
          <w:t>IHE ITI TF Volume 2b</w:t>
        </w:r>
      </w:hyperlink>
      <w:r w:rsidR="009B0755">
        <w:rPr>
          <w:rStyle w:val="Hyperlink"/>
          <w:lang w:bidi="en-US"/>
        </w:rPr>
        <w:t xml:space="preserve"> (CONF: 471)</w:t>
      </w:r>
    </w:p>
    <w:p w14:paraId="682E0922" w14:textId="77777777" w:rsidR="00AD6303" w:rsidRPr="001D725D" w:rsidRDefault="00AD6303" w:rsidP="005C01E0">
      <w:pPr>
        <w:pStyle w:val="ListBullet3"/>
      </w:pPr>
      <w:r w:rsidRPr="001D725D">
        <w:t xml:space="preserve">Query Requestors and Query Responders SHALL support all the </w:t>
      </w:r>
      <w:hyperlink r:id="rId81" w:history="1">
        <w:r w:rsidR="00A40463">
          <w:rPr>
            <w:rStyle w:val="Hyperlink"/>
          </w:rPr>
          <w:t>IHE XUA</w:t>
        </w:r>
      </w:hyperlink>
      <w:r w:rsidRPr="001D725D">
        <w:t xml:space="preserve"> </w:t>
      </w:r>
      <w:r w:rsidR="008C0839">
        <w:t>Profile</w:t>
      </w:r>
      <w:r w:rsidRPr="001D725D">
        <w:t xml:space="preserve"> options.</w:t>
      </w:r>
      <w:r w:rsidR="009B0755">
        <w:t xml:space="preserve"> (CONF: 472)</w:t>
      </w:r>
    </w:p>
    <w:p w14:paraId="49213910" w14:textId="77777777" w:rsidR="00AD6303" w:rsidRPr="001D725D" w:rsidRDefault="00AD6303" w:rsidP="00E3667C">
      <w:pPr>
        <w:pStyle w:val="ListBullet2"/>
      </w:pPr>
      <w:r w:rsidRPr="001D725D">
        <w:t xml:space="preserve">Query Requestors and Query Responders SHALL support authentication of the systems per the Authenticate Node transaction for HTTP connections per </w:t>
      </w:r>
      <w:hyperlink r:id="rId82" w:history="1">
        <w:r w:rsidRPr="001D725D">
          <w:rPr>
            <w:rStyle w:val="Hyperlink"/>
          </w:rPr>
          <w:t xml:space="preserve">IHE ATNA </w:t>
        </w:r>
        <w:r w:rsidR="008C0839">
          <w:rPr>
            <w:rStyle w:val="Hyperlink"/>
          </w:rPr>
          <w:t>Profile</w:t>
        </w:r>
      </w:hyperlink>
      <w:r w:rsidRPr="001D725D">
        <w:t>.</w:t>
      </w:r>
      <w:r w:rsidR="009B0755">
        <w:t xml:space="preserve"> (CONF: 473)</w:t>
      </w:r>
    </w:p>
    <w:p w14:paraId="1A97013E" w14:textId="77777777" w:rsidR="00AD6303" w:rsidRPr="001D725D" w:rsidRDefault="00AD6303" w:rsidP="005C01E0">
      <w:pPr>
        <w:pStyle w:val="ListBullet3"/>
      </w:pPr>
      <w:r w:rsidRPr="001D725D">
        <w:t>US Federal systems SHOULD conform with authentication and authorizations control requirements, per risk management guidelines in NIST 800-series documents, with particular reference to security controls documented in NIST 800-53.</w:t>
      </w:r>
      <w:r w:rsidR="009B0755">
        <w:t xml:space="preserve"> (CONF: 474)</w:t>
      </w:r>
    </w:p>
    <w:p w14:paraId="2E17669D" w14:textId="77777777" w:rsidR="00AD6303" w:rsidRPr="001D725D" w:rsidRDefault="00AD6303" w:rsidP="005C01E0">
      <w:pPr>
        <w:pStyle w:val="ListBullet3"/>
      </w:pPr>
      <w:r w:rsidRPr="001D725D">
        <w:t xml:space="preserve">The Business Associate Agreement SHALL name </w:t>
      </w:r>
      <w:proofErr w:type="gramStart"/>
      <w:r w:rsidRPr="001D725D">
        <w:t>mutually-trusted</w:t>
      </w:r>
      <w:proofErr w:type="gramEnd"/>
      <w:r w:rsidRPr="001D725D">
        <w:t xml:space="preserve"> certificate authorities from which digital certificates will be obtained for the purposes of IHE ATNA node authentication.</w:t>
      </w:r>
      <w:r w:rsidR="009B0755">
        <w:t xml:space="preserve"> (CONF: 475)</w:t>
      </w:r>
    </w:p>
    <w:p w14:paraId="52C86CA0" w14:textId="77777777" w:rsidR="00AD6303" w:rsidRPr="001D725D" w:rsidRDefault="00AD6303" w:rsidP="005C01E0">
      <w:pPr>
        <w:pStyle w:val="ListBullet4"/>
      </w:pPr>
      <w:r w:rsidRPr="001D725D">
        <w:t>Digital certificate management and provisioning MAY be a mutual activity for the TDAF partners.</w:t>
      </w:r>
      <w:r w:rsidR="009B0755">
        <w:t xml:space="preserve"> </w:t>
      </w:r>
    </w:p>
    <w:p w14:paraId="6DFC1CED" w14:textId="77777777" w:rsidR="00AD6303" w:rsidRPr="001D725D" w:rsidRDefault="00AD6303" w:rsidP="00E3667C">
      <w:pPr>
        <w:pStyle w:val="ListBullet2"/>
      </w:pPr>
      <w:r w:rsidRPr="001D725D">
        <w:t>In cases where the provenance, authenticity, integrity, and accountability must be established, the user’s personal identity for concurrent or later review:</w:t>
      </w:r>
    </w:p>
    <w:p w14:paraId="7BEE9207" w14:textId="1A0167E6" w:rsidR="00AD6303" w:rsidRPr="001D725D" w:rsidRDefault="00AD6303" w:rsidP="005C01E0">
      <w:pPr>
        <w:pStyle w:val="ListBullet3"/>
      </w:pPr>
      <w:r w:rsidRPr="001D725D">
        <w:t>SHALL be recorded in each partner’s IHE ATNA conformant audit log.</w:t>
      </w:r>
      <w:r w:rsidR="0076205D">
        <w:t xml:space="preserve"> </w:t>
      </w:r>
      <w:r w:rsidR="009B0755">
        <w:t>(CONF: 476)</w:t>
      </w:r>
    </w:p>
    <w:p w14:paraId="0A64FFF8" w14:textId="77777777" w:rsidR="00AD6303" w:rsidRPr="001D725D" w:rsidRDefault="00AD6303" w:rsidP="005C01E0">
      <w:pPr>
        <w:pStyle w:val="ListBullet3"/>
      </w:pPr>
      <w:r w:rsidRPr="001D725D">
        <w:t>MAY be recorded with the associated data itself, in cases where data provenance must persist.</w:t>
      </w:r>
      <w:r w:rsidR="009B0755">
        <w:t xml:space="preserve"> (CONF: 477)</w:t>
      </w:r>
    </w:p>
    <w:p w14:paraId="5FBC9672" w14:textId="77777777" w:rsidR="00AD6303" w:rsidRPr="001D725D" w:rsidRDefault="00AD6303" w:rsidP="00E3667C">
      <w:pPr>
        <w:pStyle w:val="ListBullet2"/>
      </w:pPr>
      <w:r w:rsidRPr="001D725D">
        <w:t>Authentication or authorization failures SHALL produce a negative response to the requestor and SHALL be recorded in the local partner’s ATNA audit log.</w:t>
      </w:r>
      <w:r w:rsidR="009B0755">
        <w:t xml:space="preserve"> (CONF: 478)</w:t>
      </w:r>
    </w:p>
    <w:p w14:paraId="60E48CF2" w14:textId="77777777" w:rsidR="00AD6303" w:rsidRPr="001D725D" w:rsidRDefault="00AD6303" w:rsidP="005C01E0">
      <w:pPr>
        <w:pStyle w:val="ListBullet2"/>
        <w:numPr>
          <w:ilvl w:val="0"/>
          <w:numId w:val="38"/>
        </w:numPr>
      </w:pPr>
      <w:r w:rsidRPr="001D725D">
        <w:lastRenderedPageBreak/>
        <w:t>Organizations MAY implement additional authentication and authorization policies per their state, local, and institutional requirements.</w:t>
      </w:r>
      <w:r w:rsidR="009B0755">
        <w:t xml:space="preserve"> (CONF: 479)</w:t>
      </w:r>
    </w:p>
    <w:p w14:paraId="3B001195" w14:textId="77777777" w:rsidR="00AD6303" w:rsidRPr="001D725D" w:rsidRDefault="00AD6303" w:rsidP="005C01E0">
      <w:pPr>
        <w:pStyle w:val="Heading4"/>
        <w:ind w:left="0" w:firstLine="0"/>
        <w:rPr>
          <w:noProof w:val="0"/>
        </w:rPr>
      </w:pPr>
      <w:bookmarkStart w:id="921" w:name="_Toc418866175"/>
      <w:r w:rsidRPr="001D725D">
        <w:rPr>
          <w:noProof w:val="0"/>
        </w:rPr>
        <w:t>Confidentiality</w:t>
      </w:r>
      <w:bookmarkEnd w:id="921"/>
    </w:p>
    <w:p w14:paraId="0CAF49AA" w14:textId="77777777" w:rsidR="00AD6303" w:rsidRPr="001D725D" w:rsidRDefault="00AD6303" w:rsidP="00E3667C">
      <w:pPr>
        <w:pStyle w:val="ListBullet2"/>
      </w:pPr>
      <w:r w:rsidRPr="001D725D">
        <w:t>The TDAF SHALL implement data encryption to protect the confidentiality of data in transit</w:t>
      </w:r>
      <w:r w:rsidR="00A42452">
        <w:t xml:space="preserve">. </w:t>
      </w:r>
      <w:r w:rsidRPr="001D725D">
        <w:t xml:space="preserve">This SHALL be encryption as specified in the IHE ATNA </w:t>
      </w:r>
      <w:r w:rsidR="008C0839">
        <w:t>Profile</w:t>
      </w:r>
      <w:r w:rsidRPr="001D725D">
        <w:t>.</w:t>
      </w:r>
      <w:r w:rsidR="009B0755">
        <w:t xml:space="preserve"> (CONF: 480)</w:t>
      </w:r>
    </w:p>
    <w:p w14:paraId="3BA9ABA4" w14:textId="77777777" w:rsidR="00AD6303" w:rsidRPr="001D725D" w:rsidRDefault="00AD6303" w:rsidP="005C01E0">
      <w:pPr>
        <w:pStyle w:val="ListBullet3"/>
      </w:pPr>
      <w:r w:rsidRPr="001D725D">
        <w:t xml:space="preserve">US Federal systems SHOULD conform to </w:t>
      </w:r>
      <w:r w:rsidRPr="005C01E0">
        <w:t>FIPS PUB 140-2.</w:t>
      </w:r>
      <w:r w:rsidR="009B0755">
        <w:t xml:space="preserve"> (CONF: 481)</w:t>
      </w:r>
    </w:p>
    <w:p w14:paraId="772A84D9" w14:textId="77777777" w:rsidR="00AD6303" w:rsidRPr="001D725D" w:rsidRDefault="00AD6303" w:rsidP="00E3667C">
      <w:pPr>
        <w:pStyle w:val="ListBullet2"/>
      </w:pPr>
      <w:r w:rsidRPr="001D725D">
        <w:t>Each TDAF partner MAY protect the confidentiality of data at rest</w:t>
      </w:r>
      <w:r w:rsidR="00A42452">
        <w:t xml:space="preserve">. </w:t>
      </w:r>
      <w:r w:rsidRPr="001D725D">
        <w:t>The method used is outside the score of DAF implementation guidance.</w:t>
      </w:r>
      <w:r w:rsidR="009B0755">
        <w:t xml:space="preserve"> (CONF: 482)</w:t>
      </w:r>
    </w:p>
    <w:p w14:paraId="3537639B" w14:textId="77777777" w:rsidR="00AD6303" w:rsidRPr="001D725D" w:rsidRDefault="00AD6303" w:rsidP="005C01E0">
      <w:pPr>
        <w:pStyle w:val="Heading4"/>
        <w:ind w:left="0" w:firstLine="0"/>
        <w:rPr>
          <w:noProof w:val="0"/>
        </w:rPr>
      </w:pPr>
      <w:bookmarkStart w:id="922" w:name="_Toc418866176"/>
      <w:r w:rsidRPr="001D725D">
        <w:rPr>
          <w:noProof w:val="0"/>
        </w:rPr>
        <w:t>Security Metadata in Queries and Query Results</w:t>
      </w:r>
      <w:bookmarkEnd w:id="922"/>
    </w:p>
    <w:p w14:paraId="28F50501"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organization specific policies.</w:t>
      </w:r>
    </w:p>
    <w:p w14:paraId="5ACDCD14" w14:textId="77777777" w:rsidR="00AD6303" w:rsidRPr="001D725D" w:rsidRDefault="00AD6303" w:rsidP="00E3667C">
      <w:pPr>
        <w:pStyle w:val="ListBullet2"/>
      </w:pPr>
      <w:r w:rsidRPr="001D725D">
        <w:t xml:space="preserve">Query Requestors and Query Responders SHALL support processing of security metadata elements from </w:t>
      </w:r>
      <w:hyperlink r:id="rId83"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which are present as</w:t>
      </w:r>
      <w:r w:rsidRPr="001D725D">
        <w:rPr>
          <w:lang w:bidi="en-US"/>
        </w:rPr>
        <w:t xml:space="preserve"> part of queries and query results.</w:t>
      </w:r>
      <w:r w:rsidR="009B0755">
        <w:rPr>
          <w:lang w:bidi="en-US"/>
        </w:rPr>
        <w:t xml:space="preserve"> (CONF: 485)</w:t>
      </w:r>
    </w:p>
    <w:p w14:paraId="244170AD" w14:textId="77777777" w:rsidR="00AD6303" w:rsidRPr="001D725D" w:rsidRDefault="00AD6303" w:rsidP="00E3667C">
      <w:pPr>
        <w:pStyle w:val="ListBullet2"/>
      </w:pPr>
      <w:r w:rsidRPr="001D725D">
        <w:t xml:space="preserve">Query Requestors and Query Responders SHOULD include security metadata elements from </w:t>
      </w:r>
      <w:hyperlink r:id="rId84"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lang w:bidi="en-US"/>
        </w:rPr>
        <w:t xml:space="preserve"> as</w:t>
      </w:r>
      <w:r w:rsidRPr="001D725D">
        <w:rPr>
          <w:lang w:bidi="en-US"/>
        </w:rPr>
        <w:t xml:space="preserve"> part of queries and query results as necessary for various transactions.</w:t>
      </w:r>
      <w:r w:rsidR="009B0755">
        <w:rPr>
          <w:lang w:bidi="en-US"/>
        </w:rPr>
        <w:t xml:space="preserve"> (CONF: 486)</w:t>
      </w:r>
    </w:p>
    <w:p w14:paraId="7D8C72B6" w14:textId="77777777" w:rsidR="00AD6303" w:rsidRPr="001D725D" w:rsidRDefault="00AD6303" w:rsidP="00E3667C">
      <w:pPr>
        <w:pStyle w:val="ListBullet2"/>
      </w:pPr>
      <w:r w:rsidRPr="001D725D">
        <w:t>Relevant security metadata SHALL be captured in each partner’s local ATNA audit records, in accordance with IHE profile requirements, for queries and results.</w:t>
      </w:r>
      <w:r w:rsidR="009B0755">
        <w:t xml:space="preserve"> (CONF: 487)</w:t>
      </w:r>
      <w:r w:rsidRPr="001D725D">
        <w:t xml:space="preserve"> </w:t>
      </w:r>
    </w:p>
    <w:p w14:paraId="1019B678" w14:textId="77777777" w:rsidR="00AD6303" w:rsidRPr="001D725D" w:rsidRDefault="00AD6303" w:rsidP="005C01E0">
      <w:pPr>
        <w:pStyle w:val="Heading4"/>
        <w:ind w:left="0" w:firstLine="0"/>
        <w:rPr>
          <w:noProof w:val="0"/>
        </w:rPr>
      </w:pPr>
      <w:bookmarkStart w:id="923" w:name="_Toc418866177"/>
      <w:r w:rsidRPr="001D725D">
        <w:rPr>
          <w:noProof w:val="0"/>
        </w:rPr>
        <w:t>Managing Consent in Queries</w:t>
      </w:r>
      <w:bookmarkEnd w:id="923"/>
    </w:p>
    <w:p w14:paraId="4579C0EE" w14:textId="77777777" w:rsidR="00AD6303" w:rsidRPr="001D725D" w:rsidRDefault="00AD6303" w:rsidP="00E3667C">
      <w:pPr>
        <w:pStyle w:val="ListBullet2"/>
      </w:pPr>
      <w:r w:rsidRPr="001D725D">
        <w:t>Each TDAF partner SHALL implement coordinated consent requirements per their state, local, and institutional policies.</w:t>
      </w:r>
      <w:r w:rsidR="009B0755">
        <w:t xml:space="preserve"> (CONF: 488)</w:t>
      </w:r>
    </w:p>
    <w:p w14:paraId="6AEB5229" w14:textId="77777777" w:rsidR="00AD6303" w:rsidRPr="001D725D" w:rsidRDefault="00AD6303" w:rsidP="005C01E0">
      <w:pPr>
        <w:pStyle w:val="ListBullet3"/>
      </w:pPr>
      <w:r w:rsidRPr="001D725D">
        <w:t>The Business Associate Agreement SHALL document the mutual consent requirements</w:t>
      </w:r>
      <w:r w:rsidR="00A42452">
        <w:t xml:space="preserve">. </w:t>
      </w:r>
      <w:r w:rsidR="009B0755">
        <w:t xml:space="preserve"> (CONF: 489)</w:t>
      </w:r>
    </w:p>
    <w:p w14:paraId="60BBD7B8" w14:textId="77777777" w:rsidR="00AD6303" w:rsidRPr="001D725D" w:rsidRDefault="00AD6303" w:rsidP="00E3667C">
      <w:pPr>
        <w:pStyle w:val="ListBullet2"/>
      </w:pPr>
      <w:r w:rsidRPr="001D725D">
        <w:t xml:space="preserve">Privacy preferences SHOULD be communicated per the IHE BPPC </w:t>
      </w:r>
      <w:r w:rsidR="008C0839">
        <w:t>Profile</w:t>
      </w:r>
      <w:r w:rsidRPr="001D725D">
        <w:t xml:space="preserve"> and SHOULD be addressed via the Data Segmentation for Privacy (DS4P) USA national extension.</w:t>
      </w:r>
      <w:r w:rsidR="009B0755">
        <w:t xml:space="preserve"> (CONF: 490)</w:t>
      </w:r>
    </w:p>
    <w:p w14:paraId="214F8C2E"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9B0755">
        <w:t xml:space="preserve"> (CONF: 491)</w:t>
      </w:r>
    </w:p>
    <w:p w14:paraId="03C18E7E" w14:textId="77777777"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r w:rsidR="009B0755">
        <w:t xml:space="preserve"> (CONF: 492)</w:t>
      </w:r>
    </w:p>
    <w:p w14:paraId="338419B8" w14:textId="77777777" w:rsidR="00AD6303" w:rsidRPr="001D725D" w:rsidRDefault="00AD6303" w:rsidP="005C01E0">
      <w:pPr>
        <w:pStyle w:val="Heading2"/>
        <w:rPr>
          <w:noProof w:val="0"/>
        </w:rPr>
      </w:pPr>
      <w:bookmarkStart w:id="924" w:name="_SOAP_Query_Examples"/>
      <w:bookmarkStart w:id="925" w:name="_Toc386620820"/>
      <w:bookmarkStart w:id="926" w:name="_Toc418502138"/>
      <w:bookmarkStart w:id="927" w:name="_Toc418525984"/>
      <w:bookmarkStart w:id="928" w:name="_Toc418866178"/>
      <w:bookmarkStart w:id="929" w:name="_Toc303840511"/>
      <w:bookmarkEnd w:id="924"/>
      <w:r w:rsidRPr="001D725D">
        <w:rPr>
          <w:noProof w:val="0"/>
        </w:rPr>
        <w:lastRenderedPageBreak/>
        <w:t>SOAP Query Examples</w:t>
      </w:r>
      <w:bookmarkEnd w:id="925"/>
      <w:bookmarkEnd w:id="926"/>
      <w:bookmarkEnd w:id="927"/>
      <w:bookmarkEnd w:id="928"/>
      <w:bookmarkEnd w:id="929"/>
      <w:r w:rsidRPr="001D725D">
        <w:rPr>
          <w:noProof w:val="0"/>
        </w:rPr>
        <w:t xml:space="preserve"> </w:t>
      </w:r>
    </w:p>
    <w:p w14:paraId="6DDB662E" w14:textId="77777777" w:rsidR="00AD6303" w:rsidRPr="001D725D" w:rsidRDefault="00AD6303" w:rsidP="005C01E0">
      <w:pPr>
        <w:pStyle w:val="BodyText"/>
        <w:rPr>
          <w:lang w:bidi="en-US"/>
        </w:rPr>
      </w:pPr>
      <w:r w:rsidRPr="001D725D">
        <w:rPr>
          <w:lang w:bidi="en-US"/>
        </w:rPr>
        <w:t xml:space="preserve">The following are examples of XCA queries and responses taken from IHE implementation material which can be found at </w:t>
      </w:r>
      <w:hyperlink r:id="rId85" w:history="1">
        <w:r w:rsidRPr="001D725D">
          <w:rPr>
            <w:rStyle w:val="Hyperlink"/>
            <w:lang w:bidi="en-US"/>
          </w:rPr>
          <w:t>ftp://ftp.ihe.net/TF_Implementation_Material/ITI/</w:t>
        </w:r>
      </w:hyperlink>
      <w:proofErr w:type="gramStart"/>
      <w:r w:rsidRPr="001D725D">
        <w:rPr>
          <w:lang w:bidi="en-US"/>
        </w:rPr>
        <w:t xml:space="preserve"> </w:t>
      </w:r>
      <w:r w:rsidR="000D4EBF" w:rsidRPr="001D725D">
        <w:rPr>
          <w:lang w:bidi="en-US"/>
        </w:rPr>
        <w:t>.</w:t>
      </w:r>
      <w:proofErr w:type="gramEnd"/>
    </w:p>
    <w:p w14:paraId="14EBF7B6" w14:textId="77777777" w:rsidR="00AD6303" w:rsidRPr="001D725D" w:rsidRDefault="00AD6303" w:rsidP="005C01E0">
      <w:pPr>
        <w:pStyle w:val="Heading3"/>
        <w:rPr>
          <w:noProof w:val="0"/>
        </w:rPr>
      </w:pPr>
      <w:bookmarkStart w:id="930" w:name="_Toc418502139"/>
      <w:bookmarkStart w:id="931" w:name="_Toc418525985"/>
      <w:bookmarkStart w:id="932" w:name="_Toc418866179"/>
      <w:bookmarkStart w:id="933" w:name="_Toc303840512"/>
      <w:r w:rsidRPr="001D725D">
        <w:rPr>
          <w:noProof w:val="0"/>
        </w:rPr>
        <w:t>Synchronous XCA Sample Query:</w:t>
      </w:r>
      <w:bookmarkEnd w:id="930"/>
      <w:bookmarkEnd w:id="931"/>
      <w:bookmarkEnd w:id="932"/>
      <w:bookmarkEnd w:id="933"/>
    </w:p>
    <w:p w14:paraId="3B8AC47A" w14:textId="77777777" w:rsidR="00D41CB7" w:rsidRPr="001D725D" w:rsidRDefault="00D41CB7" w:rsidP="005C01E0">
      <w:pPr>
        <w:pStyle w:val="BodyText"/>
        <w:rPr>
          <w:lang w:bidi="en-US"/>
        </w:rPr>
      </w:pPr>
    </w:p>
    <w:p w14:paraId="55A0617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
    <w:p w14:paraId="04C8410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xmlns:s</w:t>
      </w:r>
      <w:proofErr w:type="spellEnd"/>
      <w:proofErr w:type="gramEnd"/>
      <w:r w:rsidRPr="001D725D">
        <w:rPr>
          <w:rFonts w:ascii="Courier New" w:hAnsi="Courier New" w:cs="Courier New"/>
          <w:color w:val="000000"/>
          <w:sz w:val="20"/>
        </w:rPr>
        <w:t xml:space="preserve">="http://www.w3.org/2003/05/soap-envelope" </w:t>
      </w:r>
    </w:p>
    <w:p w14:paraId="1173ED8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xmlns:a</w:t>
      </w:r>
      <w:proofErr w:type="spellEnd"/>
      <w:proofErr w:type="gramEnd"/>
      <w:r w:rsidRPr="001D725D">
        <w:rPr>
          <w:rFonts w:ascii="Courier New" w:hAnsi="Courier New" w:cs="Courier New"/>
          <w:color w:val="000000"/>
          <w:sz w:val="20"/>
        </w:rPr>
        <w:t>="http://www.w3.org/2005/08/addressing"&gt;</w:t>
      </w:r>
    </w:p>
    <w:p w14:paraId="276D410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25642DE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s:mustUnderstand="1"&gt;urn:ihe:iti:2007:CrossGatewayRetrieve&lt;/a:Action&gt;</w:t>
      </w:r>
    </w:p>
    <w:p w14:paraId="0F414BD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:MessageID&gt;urn:uuid:0fbfdced-6c01-4d09-a110-2201afedaa02&lt;/a:MessageID&gt;</w:t>
      </w:r>
    </w:p>
    <w:p w14:paraId="5707199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:ReplyTo</w:t>
      </w:r>
      <w:proofErr w:type="spellEnd"/>
      <w:r w:rsidRPr="001D725D">
        <w:rPr>
          <w:rFonts w:ascii="Courier New" w:hAnsi="Courier New" w:cs="Courier New"/>
          <w:color w:val="000000"/>
          <w:sz w:val="20"/>
        </w:rPr>
        <w:t>&gt;</w:t>
      </w:r>
    </w:p>
    <w:p w14:paraId="466CE52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:Address&gt;http://www.w3.org/2005/08/addressing/anonymous&lt;/a:Address&gt;</w:t>
      </w:r>
    </w:p>
    <w:p w14:paraId="5AA017A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14:paraId="4AB95A7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:To</w:t>
      </w:r>
      <w:proofErr w:type="spellEnd"/>
      <w:r w:rsidRPr="001D725D">
        <w:rPr>
          <w:rFonts w:ascii="Courier New" w:hAnsi="Courier New" w:cs="Courier New"/>
          <w:color w:val="000000"/>
          <w:sz w:val="20"/>
        </w:rPr>
        <w:t xml:space="preserve"> s:mustUnderstand="1"&gt;http://localhost:2647/XcaService/IHEXCAGateway.svc&lt;/a:To&gt;</w:t>
      </w:r>
    </w:p>
    <w:p w14:paraId="43D10C9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45DC792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3621DDBC"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w:t>
      </w:r>
      <w:proofErr w:type="spellEnd"/>
      <w:r w:rsidRPr="001D725D">
        <w:rPr>
          <w:rFonts w:ascii="Courier New" w:hAnsi="Courier New" w:cs="Courier New"/>
          <w:color w:val="000000"/>
          <w:sz w:val="20"/>
        </w:rPr>
        <w:t>="urn</w:t>
      </w:r>
      <w:proofErr w:type="gramStart"/>
      <w:r w:rsidRPr="001D725D">
        <w:rPr>
          <w:rFonts w:ascii="Courier New" w:hAnsi="Courier New" w:cs="Courier New"/>
          <w:color w:val="000000"/>
          <w:sz w:val="20"/>
        </w:rPr>
        <w:t>:ihe:iti:xds</w:t>
      </w:r>
      <w:proofErr w:type="gramEnd"/>
      <w:r w:rsidRPr="001D725D">
        <w:rPr>
          <w:rFonts w:ascii="Courier New" w:hAnsi="Courier New" w:cs="Courier New"/>
          <w:color w:val="000000"/>
          <w:sz w:val="20"/>
        </w:rPr>
        <w:t>-b:2007"&gt;</w:t>
      </w:r>
    </w:p>
    <w:p w14:paraId="4C44511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73E7800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13274784"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&gt;1.3.6.1.4...1000&lt;/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64EF44A1"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&gt;1.3.6.1.4...2300&lt;/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4A28BEBC"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182A21D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236206E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02AEDFA7"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&gt;1.3.6.1.4...2000&lt;/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09C6AB17"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&gt;1.3.6.1.4...2301&lt;/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259E4549"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43D4C74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&gt;</w:t>
      </w:r>
    </w:p>
    <w:p w14:paraId="54ED70C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340C683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5B062133" w14:textId="77777777" w:rsidR="00AD6303" w:rsidRPr="001D725D" w:rsidRDefault="00AD6303" w:rsidP="005C01E0">
      <w:pPr>
        <w:pStyle w:val="BodyText"/>
        <w:rPr>
          <w:lang w:bidi="en-US"/>
        </w:rPr>
      </w:pPr>
    </w:p>
    <w:p w14:paraId="153495F8" w14:textId="77777777" w:rsidR="00AD6303" w:rsidRPr="001D725D" w:rsidRDefault="00AD6303" w:rsidP="005C01E0">
      <w:pPr>
        <w:pStyle w:val="Heading3"/>
        <w:rPr>
          <w:noProof w:val="0"/>
        </w:rPr>
      </w:pPr>
      <w:bookmarkStart w:id="934" w:name="_Toc418502140"/>
      <w:bookmarkStart w:id="935" w:name="_Toc418525986"/>
      <w:bookmarkStart w:id="936" w:name="_Toc418866180"/>
      <w:bookmarkStart w:id="937" w:name="_Toc303840513"/>
      <w:r w:rsidRPr="001D725D">
        <w:rPr>
          <w:noProof w:val="0"/>
        </w:rPr>
        <w:t>Synchronous XCA Sample Response</w:t>
      </w:r>
      <w:bookmarkEnd w:id="934"/>
      <w:bookmarkEnd w:id="935"/>
      <w:bookmarkEnd w:id="936"/>
      <w:bookmarkEnd w:id="937"/>
    </w:p>
    <w:p w14:paraId="1D6A08E9" w14:textId="77777777" w:rsidR="00AD6303" w:rsidRPr="001D725D" w:rsidRDefault="00AD6303" w:rsidP="005C01E0">
      <w:pPr>
        <w:pStyle w:val="BodyText"/>
        <w:rPr>
          <w:lang w:bidi="en-US"/>
        </w:rPr>
      </w:pPr>
    </w:p>
    <w:p w14:paraId="07E4A6D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14:paraId="69E24C6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299A806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s:mustUnderstand="1"&gt;urn:ihe:iti:2007:CrossGatewayRetrieveResponse&lt;/a:Action&gt;</w:t>
      </w:r>
    </w:p>
    <w:p w14:paraId="273DFAD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:RelatesTo&gt;urn:uuid:0fbfdced-6c01-4d09-a110-2201afedaa02&lt;/a:RelatesTo&gt;</w:t>
      </w:r>
    </w:p>
    <w:p w14:paraId="0FCBEB4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1D0D19D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1AA454C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 xml:space="preserve"> </w:t>
      </w:r>
    </w:p>
    <w:p w14:paraId="2D54EE5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w:t>
      </w:r>
      <w:proofErr w:type="spellEnd"/>
      <w:proofErr w:type="gramEnd"/>
      <w:r w:rsidRPr="001D725D">
        <w:rPr>
          <w:rFonts w:ascii="Courier New" w:hAnsi="Courier New" w:cs="Courier New"/>
          <w:color w:val="000000"/>
          <w:sz w:val="20"/>
        </w:rPr>
        <w:t xml:space="preserve">="urn:ihe:iti:xds-b:2007" </w:t>
      </w:r>
    </w:p>
    <w:p w14:paraId="2E488B9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xmlns:lcm</w:t>
      </w:r>
      <w:proofErr w:type="spellEnd"/>
      <w:proofErr w:type="gramEnd"/>
      <w:r w:rsidRPr="001D725D">
        <w:rPr>
          <w:rFonts w:ascii="Courier New" w:hAnsi="Courier New" w:cs="Courier New"/>
          <w:color w:val="000000"/>
          <w:sz w:val="20"/>
        </w:rPr>
        <w:t xml:space="preserve">="urn:oasis:names:tc:ebxml-regrep:xsd:lcm:3.0" </w:t>
      </w:r>
    </w:p>
    <w:p w14:paraId="301F459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xmlns:query</w:t>
      </w:r>
      <w:proofErr w:type="spellEnd"/>
      <w:proofErr w:type="gramEnd"/>
      <w:r w:rsidRPr="001D725D">
        <w:rPr>
          <w:rFonts w:ascii="Courier New" w:hAnsi="Courier New" w:cs="Courier New"/>
          <w:color w:val="000000"/>
          <w:sz w:val="20"/>
        </w:rPr>
        <w:t xml:space="preserve">="urn:oasis:names:tc:ebxml-regrep:xsd:query:3.0" </w:t>
      </w:r>
    </w:p>
    <w:p w14:paraId="3ABCAA3C"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xmlns:rim</w:t>
      </w:r>
      <w:proofErr w:type="spellEnd"/>
      <w:proofErr w:type="gramEnd"/>
      <w:r w:rsidRPr="001D725D">
        <w:rPr>
          <w:rFonts w:ascii="Courier New" w:hAnsi="Courier New" w:cs="Courier New"/>
          <w:color w:val="000000"/>
          <w:sz w:val="20"/>
        </w:rPr>
        <w:t xml:space="preserve">="urn:oasis:names:tc:ebxml-regrep:xsd:rim:3.0" </w:t>
      </w:r>
    </w:p>
    <w:p w14:paraId="72DBA27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xmlns:rs</w:t>
      </w:r>
      <w:proofErr w:type="spellEnd"/>
      <w:proofErr w:type="gramEnd"/>
      <w:r w:rsidRPr="001D725D">
        <w:rPr>
          <w:rFonts w:ascii="Courier New" w:hAnsi="Courier New" w:cs="Courier New"/>
          <w:color w:val="000000"/>
          <w:sz w:val="20"/>
        </w:rPr>
        <w:t>="urn:oasis:names:tc:ebxml-regrep:xsd:rs:3.0"&gt;</w:t>
      </w:r>
    </w:p>
    <w:p w14:paraId="6EF504A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rs:RegistryResponse</w:t>
      </w:r>
      <w:proofErr w:type="spellEnd"/>
      <w:proofErr w:type="gramEnd"/>
      <w:r w:rsidRPr="001D725D">
        <w:rPr>
          <w:rFonts w:ascii="Courier New" w:hAnsi="Courier New" w:cs="Courier New"/>
          <w:color w:val="000000"/>
          <w:sz w:val="20"/>
        </w:rPr>
        <w:t xml:space="preserve"> status="urn:oasis:names:tc:ebxml-regrep:ResponseStatusType:Success"/&gt;</w:t>
      </w:r>
    </w:p>
    <w:p w14:paraId="48BF53F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6F048BC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1C73773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&gt;1.3.6.1.4...1000&lt;/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14B025E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&gt;1.3.6.1.4...2300&lt;/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44AB1B5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734474D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2443BB6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5578D04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16DA412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4E02527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&gt;1.3.6.1.4...2000&lt;/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4A220B7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&gt;1.3.6.1.4...2301&lt;/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171E166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784EBFF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0027504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7F4097A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&gt;</w:t>
      </w:r>
    </w:p>
    <w:p w14:paraId="6C05C66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3499D15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0BFFA6D5" w14:textId="77777777" w:rsidR="00AD6303" w:rsidRPr="001D725D" w:rsidRDefault="00AD6303" w:rsidP="005C01E0">
      <w:pPr>
        <w:pStyle w:val="BodyText"/>
        <w:rPr>
          <w:lang w:bidi="en-US"/>
        </w:rPr>
      </w:pPr>
    </w:p>
    <w:p w14:paraId="69AFF8C4" w14:textId="77777777" w:rsidR="00AD6303" w:rsidRPr="001D725D" w:rsidRDefault="00AD6303" w:rsidP="005C01E0">
      <w:pPr>
        <w:pStyle w:val="Heading3"/>
        <w:rPr>
          <w:noProof w:val="0"/>
        </w:rPr>
      </w:pPr>
      <w:bookmarkStart w:id="938" w:name="_Toc418502141"/>
      <w:bookmarkStart w:id="939" w:name="_Toc418525987"/>
      <w:bookmarkStart w:id="940" w:name="_Toc418866181"/>
      <w:bookmarkStart w:id="941" w:name="_Toc303840514"/>
      <w:r w:rsidRPr="001D725D">
        <w:rPr>
          <w:noProof w:val="0"/>
        </w:rPr>
        <w:t>Asynchronous XCA Sample Query</w:t>
      </w:r>
      <w:bookmarkEnd w:id="938"/>
      <w:bookmarkEnd w:id="939"/>
      <w:bookmarkEnd w:id="940"/>
      <w:bookmarkEnd w:id="941"/>
    </w:p>
    <w:p w14:paraId="1EE76AAC" w14:textId="77777777" w:rsidR="00AD6303" w:rsidRPr="001D725D" w:rsidRDefault="00AD6303" w:rsidP="00AD6303">
      <w:pPr>
        <w:rPr>
          <w:lang w:bidi="en-US"/>
        </w:rPr>
      </w:pPr>
      <w:r w:rsidRPr="001D725D">
        <w:rPr>
          <w:lang w:bidi="en-US"/>
        </w:rPr>
        <w:t xml:space="preserve">In an asynchronous query, the responses are delayed to allow for the DAF Responder to process the query and provide the responses at a later time. So the “Reply To” header within the SOAP header is populated with an end </w:t>
      </w:r>
      <w:proofErr w:type="gramStart"/>
      <w:r w:rsidRPr="001D725D">
        <w:rPr>
          <w:lang w:bidi="en-US"/>
        </w:rPr>
        <w:t>point which</w:t>
      </w:r>
      <w:proofErr w:type="gramEnd"/>
      <w:r w:rsidRPr="001D725D">
        <w:rPr>
          <w:lang w:bidi="en-US"/>
        </w:rPr>
        <w:t xml:space="preserve"> can receive this message at a later time.</w:t>
      </w:r>
    </w:p>
    <w:p w14:paraId="2EF3F871" w14:textId="77777777" w:rsidR="00D41CB7" w:rsidRPr="001D725D" w:rsidRDefault="00D41CB7" w:rsidP="00AD6303">
      <w:pPr>
        <w:rPr>
          <w:lang w:bidi="en-US"/>
        </w:rPr>
      </w:pPr>
    </w:p>
    <w:p w14:paraId="608EC41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
    <w:p w14:paraId="60068E2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xmlns:s</w:t>
      </w:r>
      <w:proofErr w:type="spellEnd"/>
      <w:proofErr w:type="gramEnd"/>
      <w:r w:rsidRPr="001D725D">
        <w:rPr>
          <w:rFonts w:ascii="Courier New" w:hAnsi="Courier New" w:cs="Courier New"/>
          <w:color w:val="000000"/>
          <w:sz w:val="20"/>
        </w:rPr>
        <w:t xml:space="preserve">="http://www.w3.org/2003/05/soap-envelope" </w:t>
      </w:r>
    </w:p>
    <w:p w14:paraId="76889DD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xmlns:a</w:t>
      </w:r>
      <w:proofErr w:type="spellEnd"/>
      <w:proofErr w:type="gramEnd"/>
      <w:r w:rsidRPr="001D725D">
        <w:rPr>
          <w:rFonts w:ascii="Courier New" w:hAnsi="Courier New" w:cs="Courier New"/>
          <w:color w:val="000000"/>
          <w:sz w:val="20"/>
        </w:rPr>
        <w:t>="http://www.w3.org/2005/08/addressing"&gt;</w:t>
      </w:r>
    </w:p>
    <w:p w14:paraId="721D723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6EB2972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s:mustUnderstand="1"&gt;urn:ihe:iti:2007:CrossGatewayRetrieve&lt;/a:Action&gt;</w:t>
      </w:r>
    </w:p>
    <w:p w14:paraId="545D3C15"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:MessageID&gt;urn:uuid:0fbfdced-6c01-4d09-a110-2201afedaa02&lt;/a:MessageID&gt;</w:t>
      </w:r>
    </w:p>
    <w:p w14:paraId="17D6E32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:ReplyTo</w:t>
      </w:r>
      <w:proofErr w:type="spellEnd"/>
      <w:r w:rsidRPr="001D725D">
        <w:rPr>
          <w:rFonts w:ascii="Courier New" w:hAnsi="Courier New" w:cs="Courier New"/>
          <w:color w:val="000000"/>
          <w:sz w:val="20"/>
        </w:rPr>
        <w:t>&gt;</w:t>
      </w:r>
    </w:p>
    <w:p w14:paraId="29D4E36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:Address&gt;http://192.168.2.4:9080/XcaService/InititatingGatewayReceiver.svc&lt;/a:Address&gt;</w:t>
      </w:r>
    </w:p>
    <w:p w14:paraId="67249B8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a</w:t>
      </w:r>
      <w:proofErr w:type="gramStart"/>
      <w:r w:rsidRPr="001D725D">
        <w:rPr>
          <w:rFonts w:ascii="Courier New" w:hAnsi="Courier New" w:cs="Courier New"/>
          <w:color w:val="000000"/>
          <w:sz w:val="20"/>
        </w:rPr>
        <w:t>:ReplyTo</w:t>
      </w:r>
      <w:proofErr w:type="spellEnd"/>
      <w:proofErr w:type="gramEnd"/>
      <w:r w:rsidRPr="001D725D">
        <w:rPr>
          <w:rFonts w:ascii="Courier New" w:hAnsi="Courier New" w:cs="Courier New"/>
          <w:color w:val="000000"/>
          <w:sz w:val="20"/>
        </w:rPr>
        <w:t>&gt;</w:t>
      </w:r>
    </w:p>
    <w:p w14:paraId="026FF50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:To</w:t>
      </w:r>
      <w:proofErr w:type="spellEnd"/>
      <w:r w:rsidRPr="001D725D">
        <w:rPr>
          <w:rFonts w:ascii="Courier New" w:hAnsi="Courier New" w:cs="Courier New"/>
          <w:color w:val="000000"/>
          <w:sz w:val="20"/>
        </w:rPr>
        <w:t xml:space="preserve"> s:mustUnderstand="1"&gt;http://localhost:2647/XcaService/IHEXCAGateway.svc&lt;/a:To&gt;</w:t>
      </w:r>
    </w:p>
    <w:p w14:paraId="1C178C4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4E6D098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4813AEC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w:t>
      </w:r>
      <w:proofErr w:type="spellEnd"/>
      <w:r w:rsidRPr="001D725D">
        <w:rPr>
          <w:rFonts w:ascii="Courier New" w:hAnsi="Courier New" w:cs="Courier New"/>
          <w:color w:val="000000"/>
          <w:sz w:val="20"/>
        </w:rPr>
        <w:t>="urn</w:t>
      </w:r>
      <w:proofErr w:type="gramStart"/>
      <w:r w:rsidRPr="001D725D">
        <w:rPr>
          <w:rFonts w:ascii="Courier New" w:hAnsi="Courier New" w:cs="Courier New"/>
          <w:color w:val="000000"/>
          <w:sz w:val="20"/>
        </w:rPr>
        <w:t>:ihe:iti:xds</w:t>
      </w:r>
      <w:proofErr w:type="gramEnd"/>
      <w:r w:rsidRPr="001D725D">
        <w:rPr>
          <w:rFonts w:ascii="Courier New" w:hAnsi="Courier New" w:cs="Courier New"/>
          <w:color w:val="000000"/>
          <w:sz w:val="20"/>
        </w:rPr>
        <w:t>-b:2007"&gt;</w:t>
      </w:r>
    </w:p>
    <w:p w14:paraId="3624D240"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3DA29F7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22CB82C0"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&gt;1.3.6.1.4...1000&lt;/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7463CB46"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&gt;1.3.6.1.4...2300&lt;/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337A403B"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73FEDE63"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DocumentRequest</w:t>
      </w:r>
      <w:proofErr w:type="spellEnd"/>
      <w:r w:rsidRPr="001D725D">
        <w:rPr>
          <w:rFonts w:ascii="Courier New" w:hAnsi="Courier New" w:cs="Courier New"/>
          <w:color w:val="000000"/>
          <w:sz w:val="20"/>
        </w:rPr>
        <w:t>&gt;</w:t>
      </w:r>
    </w:p>
    <w:p w14:paraId="13A67CB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750A6E89"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074D15">
        <w:rPr>
          <w:rFonts w:ascii="Courier New" w:hAnsi="Courier New" w:cs="Courier New"/>
          <w:color w:val="000000"/>
          <w:sz w:val="20"/>
          <w:lang w:val="fr-FR"/>
        </w:rPr>
        <w:t>&lt;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&gt;1.3.6.1.4...2000&lt;/</w:t>
      </w:r>
      <w:proofErr w:type="spellStart"/>
      <w:r w:rsidRPr="00074D15">
        <w:rPr>
          <w:rFonts w:ascii="Courier New" w:hAnsi="Courier New" w:cs="Courier New"/>
          <w:color w:val="000000"/>
          <w:sz w:val="20"/>
          <w:lang w:val="fr-FR"/>
        </w:rPr>
        <w:t>RepositoryUniqueId</w:t>
      </w:r>
      <w:proofErr w:type="spellEnd"/>
      <w:r w:rsidRPr="00074D15">
        <w:rPr>
          <w:rFonts w:ascii="Courier New" w:hAnsi="Courier New" w:cs="Courier New"/>
          <w:color w:val="000000"/>
          <w:sz w:val="20"/>
          <w:lang w:val="fr-FR"/>
        </w:rPr>
        <w:t>&gt;</w:t>
      </w:r>
    </w:p>
    <w:p w14:paraId="2C3F6E9D"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&gt;1.3.6.1.4...2301&lt;/</w:t>
      </w:r>
      <w:proofErr w:type="spellStart"/>
      <w:r w:rsidRPr="00074D15">
        <w:rPr>
          <w:rFonts w:ascii="Courier New" w:hAnsi="Courier New" w:cs="Courier New"/>
          <w:color w:val="000000"/>
          <w:sz w:val="20"/>
          <w:lang w:val="fr-FR"/>
        </w:rPr>
        <w:t>DocumentUniqueId</w:t>
      </w:r>
      <w:proofErr w:type="spellEnd"/>
      <w:r w:rsidRPr="00074D15">
        <w:rPr>
          <w:rFonts w:ascii="Courier New" w:hAnsi="Courier New" w:cs="Courier New"/>
          <w:color w:val="000000"/>
          <w:sz w:val="20"/>
          <w:lang w:val="fr-FR"/>
        </w:rPr>
        <w:t>&gt;</w:t>
      </w:r>
    </w:p>
    <w:p w14:paraId="188345CB" w14:textId="77777777" w:rsidR="00AD6303" w:rsidRPr="00074D15"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val="fr-FR"/>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t>&lt;/</w:t>
      </w:r>
      <w:proofErr w:type="spellStart"/>
      <w:r w:rsidRPr="00074D15">
        <w:rPr>
          <w:rFonts w:ascii="Courier New" w:hAnsi="Courier New" w:cs="Courier New"/>
          <w:color w:val="000000"/>
          <w:sz w:val="20"/>
          <w:lang w:val="fr-FR"/>
        </w:rPr>
        <w:t>DocumentRequest</w:t>
      </w:r>
      <w:proofErr w:type="spellEnd"/>
      <w:r w:rsidRPr="00074D15">
        <w:rPr>
          <w:rFonts w:ascii="Courier New" w:hAnsi="Courier New" w:cs="Courier New"/>
          <w:color w:val="000000"/>
          <w:sz w:val="20"/>
          <w:lang w:val="fr-FR"/>
        </w:rPr>
        <w:t>&gt;</w:t>
      </w:r>
    </w:p>
    <w:p w14:paraId="7F193E8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074D15">
        <w:rPr>
          <w:rFonts w:ascii="Courier New" w:hAnsi="Courier New" w:cs="Courier New"/>
          <w:color w:val="000000"/>
          <w:sz w:val="20"/>
          <w:lang w:val="fr-FR"/>
        </w:rPr>
        <w:tab/>
      </w:r>
      <w:r w:rsidRPr="00074D15">
        <w:rPr>
          <w:rFonts w:ascii="Courier New" w:hAnsi="Courier New" w:cs="Courier New"/>
          <w:color w:val="000000"/>
          <w:sz w:val="20"/>
          <w:lang w:val="fr-FR"/>
        </w:rPr>
        <w:tab/>
      </w:r>
      <w:r w:rsidRPr="001D725D">
        <w:rPr>
          <w:rFonts w:ascii="Courier New" w:hAnsi="Courier New" w:cs="Courier New"/>
          <w:color w:val="000000"/>
          <w:sz w:val="20"/>
        </w:rPr>
        <w:t>&lt;/</w:t>
      </w:r>
      <w:proofErr w:type="spellStart"/>
      <w:r w:rsidRPr="001D725D">
        <w:rPr>
          <w:rFonts w:ascii="Courier New" w:hAnsi="Courier New" w:cs="Courier New"/>
          <w:color w:val="000000"/>
          <w:sz w:val="20"/>
        </w:rPr>
        <w:t>RetrieveDocumentSetRequest</w:t>
      </w:r>
      <w:proofErr w:type="spellEnd"/>
      <w:r w:rsidRPr="001D725D">
        <w:rPr>
          <w:rFonts w:ascii="Courier New" w:hAnsi="Courier New" w:cs="Courier New"/>
          <w:color w:val="000000"/>
          <w:sz w:val="20"/>
        </w:rPr>
        <w:t>&gt;</w:t>
      </w:r>
    </w:p>
    <w:p w14:paraId="0680D3A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17457FD2" w14:textId="77777777" w:rsidR="00AD6303" w:rsidRPr="001D725D"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60456B50" w14:textId="77777777" w:rsidR="00FC4B7D" w:rsidRPr="00E91E71" w:rsidRDefault="00FC4B7D" w:rsidP="005C01E0">
      <w:pPr>
        <w:pStyle w:val="BodyText"/>
      </w:pPr>
      <w:bookmarkStart w:id="942" w:name="_Toc418858569"/>
      <w:bookmarkStart w:id="943" w:name="_Toc418858673"/>
      <w:bookmarkStart w:id="944" w:name="_Toc418858771"/>
      <w:bookmarkStart w:id="945" w:name="_Toc418864599"/>
      <w:bookmarkStart w:id="946" w:name="_Toc418865804"/>
      <w:bookmarkStart w:id="947" w:name="_Toc418865919"/>
      <w:bookmarkStart w:id="948" w:name="_Toc418866051"/>
      <w:bookmarkStart w:id="949" w:name="_Toc418866182"/>
      <w:bookmarkStart w:id="950" w:name="_Toc418866295"/>
      <w:bookmarkStart w:id="951" w:name="_Toc418866392"/>
      <w:bookmarkStart w:id="952" w:name="_Toc418866491"/>
      <w:bookmarkStart w:id="953" w:name="_Toc418867159"/>
      <w:bookmarkStart w:id="954" w:name="_Toc418867892"/>
      <w:bookmarkStart w:id="955" w:name="_Toc418867991"/>
      <w:bookmarkStart w:id="956" w:name="_Toc419100692"/>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p>
    <w:p w14:paraId="6232B59A" w14:textId="77777777" w:rsidR="00AD6303" w:rsidRPr="001D725D" w:rsidRDefault="00AD6303" w:rsidP="005C01E0">
      <w:pPr>
        <w:pStyle w:val="Heading3"/>
        <w:rPr>
          <w:noProof w:val="0"/>
        </w:rPr>
      </w:pPr>
      <w:bookmarkStart w:id="957" w:name="_Toc418502142"/>
      <w:bookmarkStart w:id="958" w:name="_Toc418525988"/>
      <w:bookmarkStart w:id="959" w:name="_Toc418866183"/>
      <w:bookmarkStart w:id="960" w:name="_Toc303840515"/>
      <w:r w:rsidRPr="001D725D">
        <w:rPr>
          <w:noProof w:val="0"/>
        </w:rPr>
        <w:t>Asynchronous XCA Sample Response</w:t>
      </w:r>
      <w:bookmarkEnd w:id="957"/>
      <w:bookmarkEnd w:id="958"/>
      <w:bookmarkEnd w:id="959"/>
      <w:bookmarkEnd w:id="960"/>
    </w:p>
    <w:p w14:paraId="4E6DB11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:Envelope</w:t>
      </w:r>
      <w:proofErr w:type="spellEnd"/>
      <w:r w:rsidRPr="001D725D">
        <w:rPr>
          <w:rFonts w:ascii="Courier New" w:hAnsi="Courier New" w:cs="Courier New"/>
          <w:color w:val="000000"/>
          <w:sz w:val="20"/>
        </w:rPr>
        <w:t xml:space="preserve"> </w:t>
      </w:r>
      <w:proofErr w:type="spellStart"/>
      <w:r w:rsidRPr="001D725D">
        <w:rPr>
          <w:rFonts w:ascii="Courier New" w:hAnsi="Courier New" w:cs="Courier New"/>
          <w:color w:val="000000"/>
          <w:sz w:val="20"/>
        </w:rPr>
        <w:t>xmlns:s</w:t>
      </w:r>
      <w:proofErr w:type="spellEnd"/>
      <w:r w:rsidRPr="001D725D">
        <w:rPr>
          <w:rFonts w:ascii="Courier New" w:hAnsi="Courier New" w:cs="Courier New"/>
          <w:color w:val="000000"/>
          <w:sz w:val="20"/>
        </w:rPr>
        <w:t xml:space="preserve">="http://www.w3.org/2003/05/soap-envelope" </w:t>
      </w:r>
      <w:proofErr w:type="spellStart"/>
      <w:r w:rsidRPr="001D725D">
        <w:rPr>
          <w:rFonts w:ascii="Courier New" w:hAnsi="Courier New" w:cs="Courier New"/>
          <w:color w:val="000000"/>
          <w:sz w:val="20"/>
        </w:rPr>
        <w:t>xmlns:a</w:t>
      </w:r>
      <w:proofErr w:type="spellEnd"/>
      <w:r w:rsidRPr="001D725D">
        <w:rPr>
          <w:rFonts w:ascii="Courier New" w:hAnsi="Courier New" w:cs="Courier New"/>
          <w:color w:val="000000"/>
          <w:sz w:val="20"/>
        </w:rPr>
        <w:t>="http://www.w3.org/2005/08/addressing"&gt;</w:t>
      </w:r>
    </w:p>
    <w:p w14:paraId="613042A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:Header</w:t>
      </w:r>
      <w:proofErr w:type="spellEnd"/>
      <w:r w:rsidRPr="001D725D">
        <w:rPr>
          <w:rFonts w:ascii="Courier New" w:hAnsi="Courier New" w:cs="Courier New"/>
          <w:color w:val="000000"/>
          <w:sz w:val="20"/>
        </w:rPr>
        <w:t>&gt;</w:t>
      </w:r>
    </w:p>
    <w:p w14:paraId="137B004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:Action</w:t>
      </w:r>
      <w:proofErr w:type="spellEnd"/>
      <w:r w:rsidRPr="001D725D">
        <w:rPr>
          <w:rFonts w:ascii="Courier New" w:hAnsi="Courier New" w:cs="Courier New"/>
          <w:color w:val="000000"/>
          <w:sz w:val="20"/>
        </w:rPr>
        <w:t xml:space="preserve"> s:mustUnderstand="1"&gt;urn:ihe:iti:2007:CrossGatewayRetrieveResponse&lt;/a:Action&gt;</w:t>
      </w:r>
    </w:p>
    <w:p w14:paraId="70C763C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:MessageID&gt;</w:t>
      </w:r>
      <w:r w:rsidRPr="001D725D">
        <w:t>urn:uuid:D6C21225-8E7B-454E-9750-821622C099DB&lt;/a:MessageID&gt;</w:t>
      </w:r>
    </w:p>
    <w:p w14:paraId="2C4CF43C"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gramStart"/>
      <w:r w:rsidRPr="001D725D">
        <w:rPr>
          <w:rFonts w:ascii="Courier New" w:hAnsi="Courier New" w:cs="Courier New"/>
          <w:color w:val="000000"/>
          <w:sz w:val="20"/>
        </w:rPr>
        <w:t>a</w:t>
      </w:r>
      <w:proofErr w:type="gramEnd"/>
      <w:r w:rsidRPr="001D725D">
        <w:rPr>
          <w:rFonts w:ascii="Courier New" w:hAnsi="Courier New" w:cs="Courier New"/>
          <w:color w:val="000000"/>
          <w:sz w:val="20"/>
        </w:rPr>
        <w:t>:RelatesTo&gt;urn:uuid:0fbfdced-6c01-4d09-a110-2201afedaa02&lt;/a:RelatesTo&gt;</w:t>
      </w:r>
    </w:p>
    <w:p w14:paraId="1F427B5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:Header</w:t>
      </w:r>
      <w:proofErr w:type="spellEnd"/>
      <w:proofErr w:type="gramEnd"/>
      <w:r w:rsidRPr="001D725D">
        <w:rPr>
          <w:rFonts w:ascii="Courier New" w:hAnsi="Courier New" w:cs="Courier New"/>
          <w:color w:val="000000"/>
          <w:sz w:val="20"/>
        </w:rPr>
        <w:t>&gt;</w:t>
      </w:r>
    </w:p>
    <w:p w14:paraId="54826E6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s</w:t>
      </w:r>
      <w:proofErr w:type="gramEnd"/>
      <w:r w:rsidRPr="001D725D">
        <w:rPr>
          <w:rFonts w:ascii="Courier New" w:hAnsi="Courier New" w:cs="Courier New"/>
          <w:color w:val="000000"/>
          <w:sz w:val="20"/>
        </w:rPr>
        <w:t>:Body</w:t>
      </w:r>
      <w:proofErr w:type="spellEnd"/>
      <w:r w:rsidRPr="001D725D">
        <w:rPr>
          <w:rFonts w:ascii="Courier New" w:hAnsi="Courier New" w:cs="Courier New"/>
          <w:color w:val="000000"/>
          <w:sz w:val="20"/>
        </w:rPr>
        <w:t>&gt;</w:t>
      </w:r>
    </w:p>
    <w:p w14:paraId="2AD24F4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 xml:space="preserve"> </w:t>
      </w:r>
    </w:p>
    <w:p w14:paraId="6138BCF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w:t>
      </w:r>
      <w:proofErr w:type="spellEnd"/>
      <w:proofErr w:type="gramEnd"/>
      <w:r w:rsidRPr="001D725D">
        <w:rPr>
          <w:rFonts w:ascii="Courier New" w:hAnsi="Courier New" w:cs="Courier New"/>
          <w:color w:val="000000"/>
          <w:sz w:val="20"/>
        </w:rPr>
        <w:t xml:space="preserve">="urn:ihe:iti:xds-b:2007" </w:t>
      </w:r>
    </w:p>
    <w:p w14:paraId="58B6764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xmlns:lcm</w:t>
      </w:r>
      <w:proofErr w:type="spellEnd"/>
      <w:proofErr w:type="gramEnd"/>
      <w:r w:rsidRPr="001D725D">
        <w:rPr>
          <w:rFonts w:ascii="Courier New" w:hAnsi="Courier New" w:cs="Courier New"/>
          <w:color w:val="000000"/>
          <w:sz w:val="20"/>
        </w:rPr>
        <w:t xml:space="preserve">="urn:oasis:names:tc:ebxml-regrep:xsd:lcm:3.0" </w:t>
      </w:r>
    </w:p>
    <w:p w14:paraId="6AE51347"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xmlns:query</w:t>
      </w:r>
      <w:proofErr w:type="spellEnd"/>
      <w:proofErr w:type="gramEnd"/>
      <w:r w:rsidRPr="001D725D">
        <w:rPr>
          <w:rFonts w:ascii="Courier New" w:hAnsi="Courier New" w:cs="Courier New"/>
          <w:color w:val="000000"/>
          <w:sz w:val="20"/>
        </w:rPr>
        <w:t xml:space="preserve">="urn:oasis:names:tc:ebxml-regrep:xsd:query:3.0" </w:t>
      </w:r>
    </w:p>
    <w:p w14:paraId="71218A8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xmlns:rim</w:t>
      </w:r>
      <w:proofErr w:type="spellEnd"/>
      <w:proofErr w:type="gramEnd"/>
      <w:r w:rsidRPr="001D725D">
        <w:rPr>
          <w:rFonts w:ascii="Courier New" w:hAnsi="Courier New" w:cs="Courier New"/>
          <w:color w:val="000000"/>
          <w:sz w:val="20"/>
        </w:rPr>
        <w:t xml:space="preserve">="urn:oasis:names:tc:ebxml-regrep:xsd:rim:3.0" </w:t>
      </w:r>
    </w:p>
    <w:p w14:paraId="2ECCEB2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proofErr w:type="spellStart"/>
      <w:proofErr w:type="gramStart"/>
      <w:r w:rsidRPr="001D725D">
        <w:rPr>
          <w:rFonts w:ascii="Courier New" w:hAnsi="Courier New" w:cs="Courier New"/>
          <w:color w:val="000000"/>
          <w:sz w:val="20"/>
        </w:rPr>
        <w:t>xmlns:rs</w:t>
      </w:r>
      <w:proofErr w:type="spellEnd"/>
      <w:proofErr w:type="gramEnd"/>
      <w:r w:rsidRPr="001D725D">
        <w:rPr>
          <w:rFonts w:ascii="Courier New" w:hAnsi="Courier New" w:cs="Courier New"/>
          <w:color w:val="000000"/>
          <w:sz w:val="20"/>
        </w:rPr>
        <w:t>="urn:oasis:names:tc:ebxml-regrep:xsd:rs:3.0"&gt;</w:t>
      </w:r>
    </w:p>
    <w:p w14:paraId="066656B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rs:RegistryResponse</w:t>
      </w:r>
      <w:proofErr w:type="spellEnd"/>
      <w:proofErr w:type="gramEnd"/>
      <w:r w:rsidRPr="001D725D">
        <w:rPr>
          <w:rFonts w:ascii="Courier New" w:hAnsi="Courier New" w:cs="Courier New"/>
          <w:color w:val="000000"/>
          <w:sz w:val="20"/>
        </w:rPr>
        <w:t xml:space="preserve"> status="urn:oasis:names:tc:ebxml-regrep:ResponseStatusType:Success"/&gt;</w:t>
      </w:r>
    </w:p>
    <w:p w14:paraId="1F189321"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lastRenderedPageBreak/>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0CD10FC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4B567D3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&gt;1.3.6.1.4...1000&lt;/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500E647F"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&gt;1.3.6.1.4...2300&lt;/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53323AD8"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4908611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6181630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3BC1F6A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1B20A4C9"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&gt;urn:oid</w:t>
      </w:r>
      <w:proofErr w:type="gramStart"/>
      <w:r w:rsidRPr="001D725D">
        <w:rPr>
          <w:rFonts w:ascii="Courier New" w:hAnsi="Courier New" w:cs="Courier New"/>
          <w:color w:val="000000"/>
          <w:sz w:val="20"/>
        </w:rPr>
        <w:t>:1.2.3.4</w:t>
      </w:r>
      <w:proofErr w:type="gramEnd"/>
      <w:r w:rsidRPr="001D725D">
        <w:rPr>
          <w:rFonts w:ascii="Courier New" w:hAnsi="Courier New" w:cs="Courier New"/>
          <w:color w:val="000000"/>
          <w:sz w:val="20"/>
        </w:rPr>
        <w:t>&lt;/</w:t>
      </w:r>
      <w:proofErr w:type="spellStart"/>
      <w:r w:rsidRPr="001D725D">
        <w:rPr>
          <w:rFonts w:ascii="Courier New" w:hAnsi="Courier New" w:cs="Courier New"/>
          <w:color w:val="000000"/>
          <w:sz w:val="20"/>
        </w:rPr>
        <w:t>HomeCommunityId</w:t>
      </w:r>
      <w:proofErr w:type="spellEnd"/>
      <w:r w:rsidRPr="001D725D">
        <w:rPr>
          <w:rFonts w:ascii="Courier New" w:hAnsi="Courier New" w:cs="Courier New"/>
          <w:color w:val="000000"/>
          <w:sz w:val="20"/>
        </w:rPr>
        <w:t>&gt;</w:t>
      </w:r>
    </w:p>
    <w:p w14:paraId="4E5E825E"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&gt;1.3.6.1.4...2000&lt;/</w:t>
      </w:r>
      <w:proofErr w:type="spellStart"/>
      <w:r w:rsidRPr="001D725D">
        <w:rPr>
          <w:rFonts w:ascii="Courier New" w:hAnsi="Courier New" w:cs="Courier New"/>
          <w:color w:val="000000"/>
          <w:sz w:val="20"/>
        </w:rPr>
        <w:t>RepositoryUniqueId</w:t>
      </w:r>
      <w:proofErr w:type="spellEnd"/>
      <w:r w:rsidRPr="001D725D">
        <w:rPr>
          <w:rFonts w:ascii="Courier New" w:hAnsi="Courier New" w:cs="Courier New"/>
          <w:color w:val="000000"/>
          <w:sz w:val="20"/>
        </w:rPr>
        <w:t>&gt;</w:t>
      </w:r>
    </w:p>
    <w:p w14:paraId="1ABC37B4"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&gt;1.3.6.1.4...2301&lt;/</w:t>
      </w:r>
      <w:proofErr w:type="spellStart"/>
      <w:r w:rsidRPr="001D725D">
        <w:rPr>
          <w:rFonts w:ascii="Courier New" w:hAnsi="Courier New" w:cs="Courier New"/>
          <w:color w:val="000000"/>
          <w:sz w:val="20"/>
        </w:rPr>
        <w:t>DocumentUniqueId</w:t>
      </w:r>
      <w:proofErr w:type="spellEnd"/>
      <w:r w:rsidRPr="001D725D">
        <w:rPr>
          <w:rFonts w:ascii="Courier New" w:hAnsi="Courier New" w:cs="Courier New"/>
          <w:color w:val="000000"/>
          <w:sz w:val="20"/>
        </w:rPr>
        <w:t>&gt;</w:t>
      </w:r>
    </w:p>
    <w:p w14:paraId="41B1A8EA"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proofErr w:type="gramStart"/>
      <w:r w:rsidRPr="001D725D">
        <w:rPr>
          <w:rFonts w:ascii="Courier New" w:hAnsi="Courier New" w:cs="Courier New"/>
          <w:color w:val="000000"/>
          <w:sz w:val="20"/>
        </w:rPr>
        <w:t>mimeType</w:t>
      </w:r>
      <w:proofErr w:type="spellEnd"/>
      <w:proofErr w:type="gramEnd"/>
      <w:r w:rsidRPr="001D725D">
        <w:rPr>
          <w:rFonts w:ascii="Courier New" w:hAnsi="Courier New" w:cs="Courier New"/>
          <w:color w:val="000000"/>
          <w:sz w:val="20"/>
        </w:rPr>
        <w:t>&gt;text/xml&lt;/</w:t>
      </w:r>
      <w:proofErr w:type="spellStart"/>
      <w:r w:rsidRPr="001D725D">
        <w:rPr>
          <w:rFonts w:ascii="Courier New" w:hAnsi="Courier New" w:cs="Courier New"/>
          <w:color w:val="000000"/>
          <w:sz w:val="20"/>
        </w:rPr>
        <w:t>mimeType</w:t>
      </w:r>
      <w:proofErr w:type="spellEnd"/>
      <w:r w:rsidRPr="001D725D">
        <w:rPr>
          <w:rFonts w:ascii="Courier New" w:hAnsi="Courier New" w:cs="Courier New"/>
          <w:color w:val="000000"/>
          <w:sz w:val="20"/>
        </w:rPr>
        <w:t>&gt;</w:t>
      </w:r>
    </w:p>
    <w:p w14:paraId="57A9FF82"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&lt;Document&gt;UjBsR09EbGhjZ0dTQUxNQUFBUUNBRU1tQ1p0dU1GUXhEUzhi&lt;/Document&gt;</w:t>
      </w:r>
    </w:p>
    <w:p w14:paraId="2FBC0AA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DocumentResponse</w:t>
      </w:r>
      <w:proofErr w:type="spellEnd"/>
      <w:r w:rsidRPr="001D725D">
        <w:rPr>
          <w:rFonts w:ascii="Courier New" w:hAnsi="Courier New" w:cs="Courier New"/>
          <w:color w:val="000000"/>
          <w:sz w:val="20"/>
        </w:rPr>
        <w:t>&gt;</w:t>
      </w:r>
    </w:p>
    <w:p w14:paraId="5BF155C6"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RetrieveDocumentSetResponse</w:t>
      </w:r>
      <w:proofErr w:type="spellEnd"/>
      <w:r w:rsidRPr="001D725D">
        <w:rPr>
          <w:rFonts w:ascii="Courier New" w:hAnsi="Courier New" w:cs="Courier New"/>
          <w:color w:val="000000"/>
          <w:sz w:val="20"/>
        </w:rPr>
        <w:t>&gt;</w:t>
      </w:r>
    </w:p>
    <w:p w14:paraId="5474741B" w14:textId="77777777" w:rsidR="00AD6303" w:rsidRPr="001D725D" w:rsidRDefault="00AD6303" w:rsidP="005C01E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rPr>
      </w:pPr>
      <w:r w:rsidRPr="001D725D">
        <w:rPr>
          <w:rFonts w:ascii="Courier New" w:hAnsi="Courier New" w:cs="Courier New"/>
          <w:color w:val="000000"/>
          <w:sz w:val="20"/>
        </w:rPr>
        <w:tab/>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:Body</w:t>
      </w:r>
      <w:proofErr w:type="spellEnd"/>
      <w:proofErr w:type="gramEnd"/>
      <w:r w:rsidRPr="001D725D">
        <w:rPr>
          <w:rFonts w:ascii="Courier New" w:hAnsi="Courier New" w:cs="Courier New"/>
          <w:color w:val="000000"/>
          <w:sz w:val="20"/>
        </w:rPr>
        <w:t>&gt;</w:t>
      </w:r>
    </w:p>
    <w:p w14:paraId="12970E39" w14:textId="77777777" w:rsidR="00AD6303" w:rsidRPr="001D725D" w:rsidRDefault="00AD6303" w:rsidP="005C01E0">
      <w:pPr>
        <w:pBdr>
          <w:top w:val="single" w:sz="4" w:space="1" w:color="auto"/>
          <w:left w:val="single" w:sz="4" w:space="4" w:color="auto"/>
          <w:bottom w:val="single" w:sz="4" w:space="1" w:color="auto"/>
          <w:right w:val="single" w:sz="4" w:space="4" w:color="auto"/>
        </w:pBdr>
        <w:rPr>
          <w:rFonts w:ascii="Courier New" w:hAnsi="Courier New" w:cs="Courier New"/>
          <w:color w:val="000000"/>
          <w:sz w:val="20"/>
        </w:rPr>
      </w:pPr>
      <w:r w:rsidRPr="001D725D">
        <w:rPr>
          <w:rFonts w:ascii="Courier New" w:hAnsi="Courier New" w:cs="Courier New"/>
          <w:color w:val="000000"/>
          <w:sz w:val="20"/>
        </w:rPr>
        <w:t>&lt;/</w:t>
      </w:r>
      <w:proofErr w:type="spellStart"/>
      <w:r w:rsidRPr="001D725D">
        <w:rPr>
          <w:rFonts w:ascii="Courier New" w:hAnsi="Courier New" w:cs="Courier New"/>
          <w:color w:val="000000"/>
          <w:sz w:val="20"/>
        </w:rPr>
        <w:t>s</w:t>
      </w:r>
      <w:proofErr w:type="gramStart"/>
      <w:r w:rsidRPr="001D725D">
        <w:rPr>
          <w:rFonts w:ascii="Courier New" w:hAnsi="Courier New" w:cs="Courier New"/>
          <w:color w:val="000000"/>
          <w:sz w:val="20"/>
        </w:rPr>
        <w:t>:Envelope</w:t>
      </w:r>
      <w:proofErr w:type="spellEnd"/>
      <w:proofErr w:type="gramEnd"/>
      <w:r w:rsidRPr="001D725D">
        <w:rPr>
          <w:rFonts w:ascii="Courier New" w:hAnsi="Courier New" w:cs="Courier New"/>
          <w:color w:val="000000"/>
          <w:sz w:val="20"/>
        </w:rPr>
        <w:t>&gt;</w:t>
      </w:r>
    </w:p>
    <w:p w14:paraId="48094F16" w14:textId="77777777" w:rsidR="00AD6303" w:rsidRPr="001D725D" w:rsidRDefault="00AD6303" w:rsidP="005C01E0">
      <w:pPr>
        <w:pStyle w:val="BodyText"/>
      </w:pPr>
    </w:p>
    <w:p w14:paraId="282BE98B" w14:textId="77777777" w:rsidR="00AD6303" w:rsidRPr="001D725D" w:rsidRDefault="00AD6303" w:rsidP="005C01E0">
      <w:pPr>
        <w:pStyle w:val="Heading1"/>
        <w:rPr>
          <w:noProof w:val="0"/>
        </w:rPr>
      </w:pPr>
      <w:bookmarkStart w:id="961" w:name="_DAF_Implementation_Guidance_1"/>
      <w:bookmarkStart w:id="962" w:name="_Toc418502145"/>
      <w:bookmarkStart w:id="963" w:name="_Toc418525991"/>
      <w:bookmarkStart w:id="964" w:name="_Toc418866186"/>
      <w:bookmarkStart w:id="965" w:name="_Toc303840516"/>
      <w:bookmarkEnd w:id="961"/>
      <w:r w:rsidRPr="001D725D">
        <w:rPr>
          <w:noProof w:val="0"/>
        </w:rPr>
        <w:lastRenderedPageBreak/>
        <w:t xml:space="preserve">DAF Implementation Guidance – </w:t>
      </w:r>
      <w:proofErr w:type="spellStart"/>
      <w:r w:rsidRPr="001D725D">
        <w:rPr>
          <w:noProof w:val="0"/>
        </w:rPr>
        <w:t>RESTful</w:t>
      </w:r>
      <w:proofErr w:type="spellEnd"/>
      <w:r w:rsidRPr="001D725D">
        <w:rPr>
          <w:noProof w:val="0"/>
        </w:rPr>
        <w:t xml:space="preserve"> Query Stack</w:t>
      </w:r>
      <w:bookmarkEnd w:id="962"/>
      <w:bookmarkEnd w:id="963"/>
      <w:bookmarkEnd w:id="964"/>
      <w:bookmarkEnd w:id="965"/>
      <w:r w:rsidRPr="001D725D">
        <w:rPr>
          <w:noProof w:val="0"/>
        </w:rPr>
        <w:t xml:space="preserve"> </w:t>
      </w:r>
    </w:p>
    <w:p w14:paraId="37AB3836" w14:textId="77777777" w:rsidR="00AD6303" w:rsidRPr="001D725D" w:rsidRDefault="00AD6303" w:rsidP="00AD6303">
      <w:pPr>
        <w:rPr>
          <w:lang w:bidi="en-US"/>
        </w:rPr>
      </w:pPr>
      <w:r w:rsidRPr="001D725D">
        <w:rPr>
          <w:lang w:bidi="en-US"/>
        </w:rPr>
        <w:t xml:space="preserve">This section explains the </w:t>
      </w:r>
      <w:proofErr w:type="spellStart"/>
      <w:r w:rsidRPr="001D725D">
        <w:rPr>
          <w:lang w:bidi="en-US"/>
        </w:rPr>
        <w:t>RESTful</w:t>
      </w:r>
      <w:proofErr w:type="spellEnd"/>
      <w:r w:rsidRPr="001D725D">
        <w:rPr>
          <w:lang w:bidi="en-US"/>
        </w:rPr>
        <w:t xml:space="preserve"> Query Stack in detail and provides necessary implementation guidance for implementers. </w:t>
      </w:r>
    </w:p>
    <w:p w14:paraId="3E984ABB" w14:textId="77777777" w:rsidR="00AD6303" w:rsidRPr="001D725D" w:rsidRDefault="00AD6303" w:rsidP="005C01E0">
      <w:pPr>
        <w:pStyle w:val="Heading2"/>
        <w:rPr>
          <w:noProof w:val="0"/>
        </w:rPr>
      </w:pPr>
      <w:bookmarkStart w:id="966" w:name="_Toc418502146"/>
      <w:bookmarkStart w:id="967" w:name="_Toc418525992"/>
      <w:bookmarkStart w:id="968" w:name="_Toc418866187"/>
      <w:bookmarkStart w:id="969" w:name="_Toc303840517"/>
      <w:proofErr w:type="spellStart"/>
      <w:r w:rsidRPr="001D725D">
        <w:rPr>
          <w:noProof w:val="0"/>
        </w:rPr>
        <w:t>RESTful</w:t>
      </w:r>
      <w:proofErr w:type="spellEnd"/>
      <w:r w:rsidRPr="001D725D">
        <w:rPr>
          <w:noProof w:val="0"/>
        </w:rPr>
        <w:t xml:space="preserve"> Query Stack Standards Summary</w:t>
      </w:r>
      <w:bookmarkEnd w:id="966"/>
      <w:bookmarkEnd w:id="967"/>
      <w:bookmarkEnd w:id="968"/>
      <w:bookmarkEnd w:id="969"/>
    </w:p>
    <w:p w14:paraId="7377BCF9" w14:textId="77777777" w:rsidR="00AD6303" w:rsidRDefault="00AD6303" w:rsidP="00AD6303">
      <w:pPr>
        <w:rPr>
          <w:lang w:bidi="en-US"/>
        </w:rPr>
      </w:pPr>
      <w:r w:rsidRPr="001D725D">
        <w:rPr>
          <w:lang w:bidi="en-US"/>
        </w:rPr>
        <w:t xml:space="preserve">The following standards/profiles will be used for implementation of the </w:t>
      </w:r>
      <w:proofErr w:type="spellStart"/>
      <w:r w:rsidRPr="001D725D">
        <w:rPr>
          <w:lang w:bidi="en-US"/>
        </w:rPr>
        <w:t>RESTful</w:t>
      </w:r>
      <w:proofErr w:type="spellEnd"/>
      <w:r w:rsidRPr="001D725D">
        <w:rPr>
          <w:lang w:bidi="en-US"/>
        </w:rPr>
        <w:t xml:space="preserve"> Query Stack.</w:t>
      </w:r>
    </w:p>
    <w:p w14:paraId="5399A2E1" w14:textId="77777777" w:rsidR="00A01854" w:rsidRPr="001D725D" w:rsidRDefault="00A01854" w:rsidP="00AD6303">
      <w:pPr>
        <w:rPr>
          <w:lang w:bidi="en-US"/>
        </w:rPr>
      </w:pPr>
    </w:p>
    <w:tbl>
      <w:tblPr>
        <w:tblW w:w="8762" w:type="dxa"/>
        <w:tblCellMar>
          <w:left w:w="0" w:type="dxa"/>
          <w:right w:w="0" w:type="dxa"/>
        </w:tblCellMar>
        <w:tblLook w:val="04A0" w:firstRow="1" w:lastRow="0" w:firstColumn="1" w:lastColumn="0" w:noHBand="0" w:noVBand="1"/>
      </w:tblPr>
      <w:tblGrid>
        <w:gridCol w:w="4381"/>
        <w:gridCol w:w="4381"/>
      </w:tblGrid>
      <w:tr w:rsidR="00A01854" w14:paraId="74272782" w14:textId="77777777" w:rsidTr="005C01E0">
        <w:trPr>
          <w:cantSplit/>
          <w:trHeight w:val="420"/>
          <w:tblHeader/>
        </w:trPr>
        <w:tc>
          <w:tcPr>
            <w:tcW w:w="438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80A667B" w14:textId="77777777" w:rsidR="00A01854" w:rsidRPr="005C01E0" w:rsidRDefault="00A01854" w:rsidP="005C01E0">
            <w:pPr>
              <w:pStyle w:val="TableEntryHeader"/>
              <w:rPr>
                <w:rFonts w:eastAsiaTheme="minorHAnsi" w:cs="Arial"/>
                <w:color w:val="FFFFFF" w:themeColor="background1"/>
              </w:rPr>
            </w:pPr>
            <w:r w:rsidRPr="005C01E0">
              <w:rPr>
                <w:color w:val="FFFFFF" w:themeColor="background1"/>
              </w:rPr>
              <w:t>Query Stack Protocol</w:t>
            </w:r>
          </w:p>
        </w:tc>
        <w:tc>
          <w:tcPr>
            <w:tcW w:w="4381" w:type="dxa"/>
            <w:tcBorders>
              <w:top w:val="single" w:sz="8" w:space="0" w:color="FFFFFF"/>
              <w:left w:val="nil"/>
              <w:bottom w:val="single" w:sz="24" w:space="0" w:color="FFFFFF"/>
              <w:right w:val="single" w:sz="8" w:space="0" w:color="FFFFFF"/>
            </w:tcBorders>
            <w:shd w:val="clear" w:color="auto" w:fill="4F81BD"/>
            <w:tcMar>
              <w:top w:w="72" w:type="dxa"/>
              <w:left w:w="144" w:type="dxa"/>
              <w:bottom w:w="72" w:type="dxa"/>
              <w:right w:w="144" w:type="dxa"/>
            </w:tcMar>
            <w:hideMark/>
          </w:tcPr>
          <w:p w14:paraId="520A673B" w14:textId="77777777" w:rsidR="00A01854" w:rsidRPr="005C01E0" w:rsidRDefault="00A01854" w:rsidP="005C01E0">
            <w:pPr>
              <w:pStyle w:val="TableEntryHeader"/>
              <w:rPr>
                <w:color w:val="FFFFFF" w:themeColor="background1"/>
              </w:rPr>
            </w:pPr>
          </w:p>
        </w:tc>
      </w:tr>
      <w:tr w:rsidR="00A01854" w14:paraId="2D707762"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23A7B5" w14:textId="77777777" w:rsidR="00A01854" w:rsidRDefault="00A01854" w:rsidP="005C01E0">
            <w:pPr>
              <w:pStyle w:val="TableEntry"/>
              <w:rPr>
                <w:rFonts w:ascii="Arial" w:eastAsiaTheme="minorHAnsi" w:hAnsi="Arial" w:cs="Arial"/>
              </w:rPr>
            </w:pPr>
            <w:r>
              <w:t>Transport Protocols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7BE5796E" w14:textId="77777777" w:rsidR="00A01854" w:rsidRDefault="00A01854" w:rsidP="005C01E0">
            <w:pPr>
              <w:pStyle w:val="TableEntry"/>
              <w:rPr>
                <w:rFonts w:ascii="Arial" w:eastAsiaTheme="minorHAnsi" w:hAnsi="Arial" w:cs="Arial"/>
              </w:rPr>
            </w:pPr>
            <w:r>
              <w:t>HTTP</w:t>
            </w:r>
          </w:p>
        </w:tc>
      </w:tr>
      <w:tr w:rsidR="00A01854" w14:paraId="3DB11608"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A0BF58" w14:textId="77777777" w:rsidR="00A01854" w:rsidRDefault="00A01854" w:rsidP="005C01E0">
            <w:pPr>
              <w:pStyle w:val="TableEntry"/>
              <w:rPr>
                <w:rFonts w:ascii="Arial" w:eastAsiaTheme="minorHAnsi" w:hAnsi="Arial" w:cs="Arial"/>
              </w:rPr>
            </w:pPr>
            <w:r>
              <w:t>Message Packaging Envelope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07D97D85" w14:textId="77777777" w:rsidR="00A01854" w:rsidRDefault="00A01854" w:rsidP="005C01E0">
            <w:pPr>
              <w:pStyle w:val="TableEntry"/>
              <w:rPr>
                <w:rFonts w:ascii="Arial" w:eastAsiaTheme="minorHAnsi" w:hAnsi="Arial" w:cs="Arial"/>
              </w:rPr>
            </w:pPr>
            <w:r>
              <w:t>HTTP Message Structure</w:t>
            </w:r>
          </w:p>
        </w:tc>
      </w:tr>
      <w:tr w:rsidR="00A01854" w14:paraId="331907FB"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70C05" w14:textId="77777777" w:rsidR="00A01854" w:rsidRDefault="00A01854" w:rsidP="005C01E0">
            <w:pPr>
              <w:pStyle w:val="TableEntry"/>
              <w:rPr>
                <w:rFonts w:ascii="Arial" w:eastAsiaTheme="minorHAnsi" w:hAnsi="Arial" w:cs="Arial"/>
              </w:rPr>
            </w:pPr>
            <w:r>
              <w:t>Message Integrity</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1C84F0DD" w14:textId="77777777" w:rsidR="00A01854" w:rsidRDefault="00A01854" w:rsidP="005C01E0">
            <w:pPr>
              <w:pStyle w:val="TableEntry"/>
              <w:rPr>
                <w:rFonts w:ascii="Arial" w:eastAsiaTheme="minorHAnsi" w:hAnsi="Arial" w:cs="Arial"/>
              </w:rPr>
            </w:pPr>
            <w:r>
              <w:t>TLS</w:t>
            </w:r>
          </w:p>
        </w:tc>
      </w:tr>
      <w:tr w:rsidR="00A01854" w14:paraId="08819D3E"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53FCC7" w14:textId="77777777" w:rsidR="00A01854" w:rsidRDefault="00A01854" w:rsidP="005C01E0">
            <w:pPr>
              <w:pStyle w:val="TableEntry"/>
              <w:rPr>
                <w:rFonts w:ascii="Arial" w:eastAsiaTheme="minorHAnsi" w:hAnsi="Arial" w:cs="Arial"/>
              </w:rPr>
            </w:pPr>
            <w:r>
              <w:t>Confidentiality</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4B153AE7" w14:textId="77777777" w:rsidR="00A01854" w:rsidRDefault="00A01854" w:rsidP="005C01E0">
            <w:pPr>
              <w:pStyle w:val="TableEntry"/>
              <w:rPr>
                <w:rFonts w:ascii="Arial" w:eastAsiaTheme="minorHAnsi" w:hAnsi="Arial" w:cs="Arial"/>
              </w:rPr>
            </w:pPr>
            <w:r>
              <w:t>TLS</w:t>
            </w:r>
          </w:p>
        </w:tc>
      </w:tr>
      <w:tr w:rsidR="00A01854" w14:paraId="30BBF12F"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7A0785" w14:textId="77777777" w:rsidR="00A01854" w:rsidRDefault="00A01854" w:rsidP="005C01E0">
            <w:pPr>
              <w:pStyle w:val="TableEntry"/>
              <w:rPr>
                <w:rFonts w:ascii="Arial" w:eastAsiaTheme="minorHAnsi" w:hAnsi="Arial" w:cs="Arial"/>
              </w:rPr>
            </w:pPr>
            <w:r>
              <w:t>System Authentication</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377F7BC4" w14:textId="36231048" w:rsidR="00A01854" w:rsidRDefault="00A01854" w:rsidP="005C01E0">
            <w:pPr>
              <w:pStyle w:val="TableEntry"/>
              <w:rPr>
                <w:rFonts w:ascii="Arial" w:eastAsiaTheme="minorHAnsi" w:hAnsi="Arial" w:cs="Arial"/>
              </w:rPr>
            </w:pPr>
            <w:r>
              <w:t>TLS (Server side only)</w:t>
            </w:r>
          </w:p>
        </w:tc>
      </w:tr>
      <w:tr w:rsidR="00A01854" w14:paraId="6E90948D"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206FE4" w14:textId="77777777" w:rsidR="00A01854" w:rsidRDefault="00A01854" w:rsidP="005C01E0">
            <w:pPr>
              <w:pStyle w:val="TableEntry"/>
              <w:rPr>
                <w:rFonts w:ascii="Arial" w:eastAsiaTheme="minorHAnsi" w:hAnsi="Arial" w:cs="Arial"/>
              </w:rPr>
            </w:pPr>
            <w:r>
              <w:t>Access Controls/Authorization*</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3871532C" w14:textId="77777777" w:rsidR="00A01854" w:rsidRDefault="00A01854" w:rsidP="005C01E0">
            <w:pPr>
              <w:pStyle w:val="TableEntry"/>
              <w:rPr>
                <w:rFonts w:ascii="Arial" w:eastAsiaTheme="minorHAnsi" w:hAnsi="Arial" w:cs="Arial"/>
              </w:rPr>
            </w:pPr>
            <w:r>
              <w:t>IHE IUA (Based on OAuth2) + FHIR Tags</w:t>
            </w:r>
          </w:p>
        </w:tc>
      </w:tr>
      <w:tr w:rsidR="00A01854" w14:paraId="1453140A"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9FCFB2" w14:textId="77777777" w:rsidR="00A01854" w:rsidRDefault="00A01854" w:rsidP="005C01E0">
            <w:pPr>
              <w:pStyle w:val="TableEntry"/>
              <w:rPr>
                <w:rFonts w:ascii="Arial" w:eastAsiaTheme="minorHAnsi" w:hAnsi="Arial" w:cs="Arial"/>
              </w:rPr>
            </w:pPr>
            <w:r>
              <w:t>Consent and Security Metadata*</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7CEFBDD8" w14:textId="77777777" w:rsidR="00A01854" w:rsidRDefault="00A01854" w:rsidP="005C01E0">
            <w:pPr>
              <w:pStyle w:val="TableEntry"/>
              <w:rPr>
                <w:rFonts w:ascii="Arial" w:eastAsiaTheme="minorHAnsi" w:hAnsi="Arial" w:cs="Arial"/>
              </w:rPr>
            </w:pPr>
            <w:r>
              <w:t>DS4P + FHIR Tags</w:t>
            </w:r>
          </w:p>
        </w:tc>
      </w:tr>
      <w:tr w:rsidR="00A01854" w14:paraId="1CBE736B"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346DD1" w14:textId="77777777" w:rsidR="00A01854" w:rsidRDefault="00A01854" w:rsidP="005C01E0">
            <w:pPr>
              <w:pStyle w:val="TableEntry"/>
              <w:rPr>
                <w:rFonts w:ascii="Arial" w:eastAsiaTheme="minorHAnsi" w:hAnsi="Arial" w:cs="Arial"/>
              </w:rPr>
            </w:pPr>
            <w:r>
              <w:t>Auditing</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4065CEE1" w14:textId="77777777" w:rsidR="00A01854" w:rsidRDefault="00A01854" w:rsidP="005C01E0">
            <w:pPr>
              <w:pStyle w:val="TableEntry"/>
              <w:rPr>
                <w:rFonts w:ascii="Arial" w:eastAsiaTheme="minorHAnsi" w:hAnsi="Arial" w:cs="Arial"/>
              </w:rPr>
            </w:pPr>
            <w:r>
              <w:t>ATNA + FHIR Security Event</w:t>
            </w:r>
          </w:p>
        </w:tc>
      </w:tr>
      <w:tr w:rsidR="00A01854" w14:paraId="7EE66186"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5E9601" w14:textId="77777777" w:rsidR="00A01854" w:rsidRDefault="00A01854" w:rsidP="005C01E0">
            <w:pPr>
              <w:pStyle w:val="TableEntry"/>
              <w:rPr>
                <w:rFonts w:ascii="Arial" w:eastAsiaTheme="minorHAnsi" w:hAnsi="Arial" w:cs="Arial"/>
              </w:rPr>
            </w:pPr>
            <w:r>
              <w:t>Query Structure</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34AD7ECE" w14:textId="77777777" w:rsidR="00A01854" w:rsidRDefault="00A01854" w:rsidP="005C01E0">
            <w:pPr>
              <w:pStyle w:val="TableEntry"/>
              <w:rPr>
                <w:rFonts w:ascii="Arial" w:eastAsiaTheme="minorHAnsi" w:hAnsi="Arial" w:cs="Arial"/>
              </w:rPr>
            </w:pPr>
            <w:r>
              <w:t xml:space="preserve">IHE MHD v2** + FHIR Queries based on </w:t>
            </w:r>
            <w:proofErr w:type="spellStart"/>
            <w:r>
              <w:t>RESTful</w:t>
            </w:r>
            <w:proofErr w:type="spellEnd"/>
            <w:r>
              <w:t xml:space="preserve"> resources (FHIR Query Resource may be used along with resources)</w:t>
            </w:r>
          </w:p>
        </w:tc>
      </w:tr>
      <w:tr w:rsidR="00A01854" w14:paraId="6548DDF9"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3856D3" w14:textId="77777777" w:rsidR="00A01854" w:rsidRDefault="00A01854" w:rsidP="005C01E0">
            <w:pPr>
              <w:pStyle w:val="TableEntry"/>
              <w:rPr>
                <w:rFonts w:ascii="Arial" w:eastAsiaTheme="minorHAnsi" w:hAnsi="Arial" w:cs="Arial"/>
              </w:rPr>
            </w:pPr>
            <w:r>
              <w:t>Result Structure</w:t>
            </w:r>
          </w:p>
        </w:tc>
        <w:tc>
          <w:tcPr>
            <w:tcW w:w="4381" w:type="dxa"/>
            <w:tcBorders>
              <w:top w:val="nil"/>
              <w:left w:val="nil"/>
              <w:bottom w:val="single" w:sz="8" w:space="0" w:color="FFFFFF"/>
              <w:right w:val="single" w:sz="8" w:space="0" w:color="FFFFFF"/>
            </w:tcBorders>
            <w:shd w:val="clear" w:color="auto" w:fill="E9EDF4"/>
            <w:tcMar>
              <w:top w:w="72" w:type="dxa"/>
              <w:left w:w="144" w:type="dxa"/>
              <w:bottom w:w="72" w:type="dxa"/>
              <w:right w:w="144" w:type="dxa"/>
            </w:tcMar>
            <w:hideMark/>
          </w:tcPr>
          <w:p w14:paraId="7767D44F" w14:textId="77777777" w:rsidR="00A01854" w:rsidRDefault="00A01854" w:rsidP="005C01E0">
            <w:pPr>
              <w:pStyle w:val="TableEntry"/>
              <w:rPr>
                <w:rFonts w:ascii="Arial" w:eastAsiaTheme="minorHAnsi" w:hAnsi="Arial" w:cs="Arial"/>
              </w:rPr>
            </w:pPr>
            <w:r>
              <w:t>FHIR Resources + C-CDA and other documents as applicable</w:t>
            </w:r>
          </w:p>
        </w:tc>
      </w:tr>
      <w:tr w:rsidR="00A01854" w14:paraId="033BD26E" w14:textId="77777777" w:rsidTr="005C01E0">
        <w:trPr>
          <w:trHeight w:val="420"/>
        </w:trPr>
        <w:tc>
          <w:tcPr>
            <w:tcW w:w="4381" w:type="dxa"/>
            <w:tcBorders>
              <w:top w:val="nil"/>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787C4A" w14:textId="77777777" w:rsidR="00A01854" w:rsidRDefault="00A01854" w:rsidP="005C01E0">
            <w:pPr>
              <w:pStyle w:val="TableEntry"/>
              <w:rPr>
                <w:rFonts w:ascii="Arial" w:eastAsiaTheme="minorHAnsi" w:hAnsi="Arial" w:cs="Arial"/>
              </w:rPr>
            </w:pPr>
            <w:r>
              <w:t>API’s</w:t>
            </w:r>
          </w:p>
        </w:tc>
        <w:tc>
          <w:tcPr>
            <w:tcW w:w="4381" w:type="dxa"/>
            <w:tcBorders>
              <w:top w:val="nil"/>
              <w:left w:val="nil"/>
              <w:bottom w:val="single" w:sz="8" w:space="0" w:color="FFFFFF"/>
              <w:right w:val="single" w:sz="8" w:space="0" w:color="FFFFFF"/>
            </w:tcBorders>
            <w:shd w:val="clear" w:color="auto" w:fill="D0D8E8"/>
            <w:tcMar>
              <w:top w:w="72" w:type="dxa"/>
              <w:left w:w="144" w:type="dxa"/>
              <w:bottom w:w="72" w:type="dxa"/>
              <w:right w:w="144" w:type="dxa"/>
            </w:tcMar>
            <w:hideMark/>
          </w:tcPr>
          <w:p w14:paraId="2444ECC4" w14:textId="77777777" w:rsidR="00A01854" w:rsidRDefault="00A01854" w:rsidP="005C01E0">
            <w:pPr>
              <w:pStyle w:val="TableEntry"/>
              <w:rPr>
                <w:rFonts w:ascii="Arial" w:eastAsiaTheme="minorHAnsi" w:hAnsi="Arial" w:cs="Arial"/>
                <w:lang w:val="de-DE"/>
              </w:rPr>
            </w:pPr>
            <w:r>
              <w:rPr>
                <w:lang w:val="de-DE"/>
              </w:rPr>
              <w:t xml:space="preserve">FHIR </w:t>
            </w:r>
            <w:proofErr w:type="spellStart"/>
            <w:r>
              <w:rPr>
                <w:lang w:val="de-DE"/>
              </w:rPr>
              <w:t>API’s</w:t>
            </w:r>
            <w:proofErr w:type="spellEnd"/>
            <w:r>
              <w:rPr>
                <w:lang w:val="de-DE"/>
              </w:rPr>
              <w:t xml:space="preserve"> + IHE MHD v2**</w:t>
            </w:r>
          </w:p>
        </w:tc>
      </w:tr>
    </w:tbl>
    <w:p w14:paraId="2904746B" w14:textId="77777777" w:rsidR="00AD6303" w:rsidRPr="001D725D" w:rsidRDefault="00AD6303" w:rsidP="005C01E0">
      <w:pPr>
        <w:pStyle w:val="BodyText"/>
        <w:rPr>
          <w:lang w:bidi="en-US"/>
        </w:rPr>
      </w:pPr>
      <w:r w:rsidRPr="001D725D">
        <w:rPr>
          <w:lang w:bidi="en-US"/>
        </w:rPr>
        <w:t>* Specifying profiles for Targeted DAF only, Local DAF choices left to the organization</w:t>
      </w:r>
    </w:p>
    <w:p w14:paraId="2AF2F807" w14:textId="6AB86C26" w:rsidR="00AD6303" w:rsidRPr="001D725D" w:rsidRDefault="00AD6303" w:rsidP="005C01E0">
      <w:pPr>
        <w:pStyle w:val="BodyText"/>
        <w:rPr>
          <w:lang w:bidi="en-US"/>
        </w:rPr>
      </w:pPr>
      <w:r w:rsidRPr="001D725D">
        <w:rPr>
          <w:lang w:bidi="en-US"/>
        </w:rPr>
        <w:t>**</w:t>
      </w:r>
      <w:r w:rsidR="00932737" w:rsidRPr="001D725D">
        <w:rPr>
          <w:lang w:bidi="en-US"/>
        </w:rPr>
        <w:t xml:space="preserve"> </w:t>
      </w:r>
      <w:r w:rsidRPr="001D725D">
        <w:rPr>
          <w:lang w:bidi="en-US"/>
        </w:rPr>
        <w:t xml:space="preserve">IHE MHD </w:t>
      </w:r>
      <w:r w:rsidR="00932737" w:rsidRPr="001D725D">
        <w:rPr>
          <w:lang w:bidi="en-US"/>
        </w:rPr>
        <w:t>v2 aligns</w:t>
      </w:r>
      <w:r w:rsidRPr="001D725D">
        <w:rPr>
          <w:lang w:bidi="en-US"/>
        </w:rPr>
        <w:t xml:space="preserve"> with </w:t>
      </w:r>
      <w:r w:rsidR="00970EDF">
        <w:rPr>
          <w:lang w:bidi="en-US"/>
        </w:rPr>
        <w:t>FHIR®</w:t>
      </w:r>
      <w:r w:rsidRPr="001D725D">
        <w:rPr>
          <w:lang w:bidi="en-US"/>
        </w:rPr>
        <w:t xml:space="preserve"> DSTU 1 and </w:t>
      </w:r>
      <w:ins w:id="970" w:author="Lynn" w:date="2015-09-13T13:46:00Z">
        <w:r w:rsidR="000718B2">
          <w:rPr>
            <w:lang w:bidi="en-US"/>
          </w:rPr>
          <w:t>w</w:t>
        </w:r>
      </w:ins>
      <w:del w:id="971" w:author="Lynn" w:date="2015-09-13T13:46:00Z">
        <w:r w:rsidRPr="001D725D" w:rsidDel="000718B2">
          <w:rPr>
            <w:lang w:bidi="en-US"/>
          </w:rPr>
          <w:delText>h</w:delText>
        </w:r>
      </w:del>
      <w:r w:rsidRPr="001D725D">
        <w:rPr>
          <w:lang w:bidi="en-US"/>
        </w:rPr>
        <w:t>as</w:t>
      </w:r>
      <w:del w:id="972" w:author="Lynn" w:date="2015-09-13T13:47:00Z">
        <w:r w:rsidRPr="001D725D" w:rsidDel="000718B2">
          <w:rPr>
            <w:lang w:bidi="en-US"/>
          </w:rPr>
          <w:delText xml:space="preserve"> been</w:delText>
        </w:r>
      </w:del>
      <w:r w:rsidRPr="001D725D">
        <w:rPr>
          <w:lang w:bidi="en-US"/>
        </w:rPr>
        <w:t xml:space="preserve"> tested at the IHE NA 201</w:t>
      </w:r>
      <w:ins w:id="973" w:author="Lynn" w:date="2015-09-13T13:46:00Z">
        <w:r w:rsidR="000718B2">
          <w:rPr>
            <w:lang w:bidi="en-US"/>
          </w:rPr>
          <w:t>5</w:t>
        </w:r>
      </w:ins>
      <w:del w:id="974" w:author="Lynn" w:date="2015-09-13T13:46:00Z">
        <w:r w:rsidRPr="001D725D" w:rsidDel="000718B2">
          <w:rPr>
            <w:lang w:bidi="en-US"/>
          </w:rPr>
          <w:delText>4</w:delText>
        </w:r>
      </w:del>
      <w:r w:rsidRPr="001D725D">
        <w:rPr>
          <w:lang w:bidi="en-US"/>
        </w:rPr>
        <w:t xml:space="preserve"> New Directions Connectathon. NOTE: </w:t>
      </w:r>
      <w:r w:rsidR="00970EDF">
        <w:rPr>
          <w:lang w:bidi="en-US"/>
        </w:rPr>
        <w:t>FHIR®</w:t>
      </w:r>
      <w:r w:rsidRPr="001D725D">
        <w:rPr>
          <w:lang w:bidi="en-US"/>
        </w:rPr>
        <w:t xml:space="preserve"> DSTU 2 is under ballot currently and eventually IHE MHD v2 has to be updated to reflect the </w:t>
      </w:r>
      <w:r w:rsidR="00970EDF">
        <w:rPr>
          <w:lang w:bidi="en-US"/>
        </w:rPr>
        <w:t>FHIR®</w:t>
      </w:r>
      <w:r w:rsidRPr="001D725D">
        <w:rPr>
          <w:lang w:bidi="en-US"/>
        </w:rPr>
        <w:t xml:space="preserve"> DSTU 2 formats and requirements.</w:t>
      </w:r>
    </w:p>
    <w:p w14:paraId="4621F624" w14:textId="77777777" w:rsidR="00AD6303" w:rsidRPr="001D725D" w:rsidRDefault="00AD6303" w:rsidP="005C01E0">
      <w:pPr>
        <w:pStyle w:val="BodyText"/>
        <w:rPr>
          <w:lang w:bidi="en-US"/>
        </w:rPr>
      </w:pPr>
    </w:p>
    <w:p w14:paraId="1FEC9580" w14:textId="77777777" w:rsidR="00AD6303" w:rsidRPr="001D725D" w:rsidRDefault="00AD6303" w:rsidP="005C01E0">
      <w:pPr>
        <w:pStyle w:val="Heading2"/>
        <w:rPr>
          <w:noProof w:val="0"/>
        </w:rPr>
      </w:pPr>
      <w:bookmarkStart w:id="975" w:name="_Toc418858575"/>
      <w:bookmarkStart w:id="976" w:name="_Toc418858679"/>
      <w:bookmarkStart w:id="977" w:name="_Toc418858777"/>
      <w:bookmarkStart w:id="978" w:name="_Toc418864605"/>
      <w:bookmarkStart w:id="979" w:name="_Toc418865810"/>
      <w:bookmarkStart w:id="980" w:name="_Toc418865925"/>
      <w:bookmarkStart w:id="981" w:name="_Toc418866057"/>
      <w:bookmarkStart w:id="982" w:name="_Toc418866188"/>
      <w:bookmarkStart w:id="983" w:name="_Toc418866301"/>
      <w:bookmarkStart w:id="984" w:name="_Toc418866398"/>
      <w:bookmarkStart w:id="985" w:name="_Toc418866497"/>
      <w:bookmarkStart w:id="986" w:name="_Toc418867165"/>
      <w:bookmarkStart w:id="987" w:name="_Toc418867898"/>
      <w:bookmarkStart w:id="988" w:name="_Toc418867997"/>
      <w:bookmarkStart w:id="989" w:name="_Toc419100698"/>
      <w:bookmarkStart w:id="990" w:name="_Toc419798023"/>
      <w:bookmarkStart w:id="991" w:name="_Toc419799812"/>
      <w:bookmarkStart w:id="992" w:name="_Toc419801863"/>
      <w:bookmarkStart w:id="993" w:name="_Toc420918236"/>
      <w:bookmarkStart w:id="994" w:name="_Toc420918350"/>
      <w:bookmarkStart w:id="995" w:name="_Toc420918463"/>
      <w:bookmarkStart w:id="996" w:name="_Toc420918576"/>
      <w:bookmarkStart w:id="997" w:name="_Toc420918690"/>
      <w:bookmarkStart w:id="998" w:name="_Toc420918804"/>
      <w:bookmarkStart w:id="999" w:name="_Toc420924301"/>
      <w:bookmarkStart w:id="1000" w:name="_Toc420927345"/>
      <w:bookmarkStart w:id="1001" w:name="_Toc418502147"/>
      <w:bookmarkStart w:id="1002" w:name="_Toc418525993"/>
      <w:bookmarkStart w:id="1003" w:name="_Toc418866189"/>
      <w:bookmarkStart w:id="1004" w:name="_Toc303840518"/>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r w:rsidRPr="001D725D">
        <w:rPr>
          <w:noProof w:val="0"/>
        </w:rPr>
        <w:t>Transport and Application Protocol Implementation</w:t>
      </w:r>
      <w:bookmarkEnd w:id="1001"/>
      <w:bookmarkEnd w:id="1002"/>
      <w:bookmarkEnd w:id="1003"/>
      <w:bookmarkEnd w:id="1004"/>
    </w:p>
    <w:p w14:paraId="523021D8" w14:textId="77777777" w:rsidR="00AD6303" w:rsidRPr="001D725D" w:rsidRDefault="00AD6303" w:rsidP="005C01E0">
      <w:pPr>
        <w:pStyle w:val="BodyText"/>
        <w:rPr>
          <w:lang w:bidi="en-US"/>
        </w:rPr>
      </w:pPr>
      <w:r w:rsidRPr="001D725D">
        <w:rPr>
          <w:lang w:bidi="en-US"/>
        </w:rPr>
        <w:t xml:space="preserve">The </w:t>
      </w:r>
      <w:proofErr w:type="spellStart"/>
      <w:r w:rsidRPr="001D725D">
        <w:rPr>
          <w:lang w:bidi="en-US"/>
        </w:rPr>
        <w:t>RESTful</w:t>
      </w:r>
      <w:proofErr w:type="spellEnd"/>
      <w:r w:rsidRPr="001D725D">
        <w:rPr>
          <w:lang w:bidi="en-US"/>
        </w:rPr>
        <w:t xml:space="preserve"> Query Stack uses </w:t>
      </w:r>
      <w:hyperlink r:id="rId86" w:history="1">
        <w:r w:rsidRPr="001D725D">
          <w:rPr>
            <w:rStyle w:val="Hyperlink"/>
            <w:lang w:bidi="en-US"/>
          </w:rPr>
          <w:t>Transport Layer Security</w:t>
        </w:r>
      </w:hyperlink>
      <w:r w:rsidRPr="001D725D">
        <w:rPr>
          <w:lang w:bidi="en-US"/>
        </w:rPr>
        <w:t xml:space="preserve"> (TLS 1.0) protocol along with </w:t>
      </w:r>
      <w:hyperlink r:id="rId87" w:history="1">
        <w:r w:rsidRPr="001D725D">
          <w:rPr>
            <w:rStyle w:val="Hyperlink"/>
            <w:lang w:bidi="en-US"/>
          </w:rPr>
          <w:t>Hyper Text Transfer Protocol</w:t>
        </w:r>
      </w:hyperlink>
      <w:r w:rsidRPr="001D725D">
        <w:rPr>
          <w:lang w:bidi="en-US"/>
        </w:rPr>
        <w:t xml:space="preserve"> and </w:t>
      </w:r>
      <w:proofErr w:type="spellStart"/>
      <w:r w:rsidR="005974C0" w:rsidRPr="00D73EBC">
        <w:rPr>
          <w:lang w:bidi="en-US"/>
        </w:rPr>
        <w:t>RESTful</w:t>
      </w:r>
      <w:proofErr w:type="spellEnd"/>
      <w:r w:rsidRPr="001D725D">
        <w:rPr>
          <w:rStyle w:val="Hyperlink"/>
          <w:lang w:bidi="en-US"/>
        </w:rPr>
        <w:t xml:space="preserve"> resources</w:t>
      </w:r>
      <w:r w:rsidRPr="001D725D">
        <w:rPr>
          <w:lang w:bidi="en-US"/>
        </w:rPr>
        <w:t xml:space="preserve"> to send queries and receive responses. The </w:t>
      </w:r>
      <w:r w:rsidRPr="001D725D">
        <w:rPr>
          <w:lang w:bidi="en-US"/>
        </w:rPr>
        <w:lastRenderedPageBreak/>
        <w:t>specific implementation guidance to implement these protocols for DAF Document based access is outlined in this section.</w:t>
      </w:r>
    </w:p>
    <w:p w14:paraId="1B8F4D36" w14:textId="77777777" w:rsidR="00AD6303" w:rsidRPr="001D725D" w:rsidRDefault="00AD6303" w:rsidP="005C01E0">
      <w:pPr>
        <w:pStyle w:val="Heading3"/>
        <w:rPr>
          <w:noProof w:val="0"/>
        </w:rPr>
      </w:pPr>
      <w:bookmarkStart w:id="1005" w:name="_Toc418502148"/>
      <w:bookmarkStart w:id="1006" w:name="_Toc418525994"/>
      <w:bookmarkStart w:id="1007" w:name="_Toc418866190"/>
      <w:bookmarkStart w:id="1008" w:name="_Toc303840519"/>
      <w:r w:rsidRPr="001D725D">
        <w:rPr>
          <w:noProof w:val="0"/>
        </w:rPr>
        <w:t>Authentication, Message Integrity and Message Confidentiality</w:t>
      </w:r>
      <w:bookmarkEnd w:id="1005"/>
      <w:bookmarkEnd w:id="1006"/>
      <w:bookmarkEnd w:id="1007"/>
      <w:bookmarkEnd w:id="1008"/>
    </w:p>
    <w:p w14:paraId="6391E01D" w14:textId="77777777" w:rsidR="00AD6303" w:rsidRPr="001D725D" w:rsidRDefault="00AD6303" w:rsidP="005C01E0">
      <w:pPr>
        <w:pStyle w:val="BodyText"/>
      </w:pPr>
      <w:r w:rsidRPr="001D725D">
        <w:t xml:space="preserve">In the context of DAF, it is important to authenticate that communication is happening between trusted systems. This is achieved via TLS where </w:t>
      </w:r>
      <w:proofErr w:type="gramStart"/>
      <w:r w:rsidR="006919DE">
        <w:t>servers are authenticated by clients to be trusted</w:t>
      </w:r>
      <w:proofErr w:type="gramEnd"/>
      <w:r w:rsidR="006919DE">
        <w:t>. NOTE: Client side authentication is not required currently</w:t>
      </w:r>
      <w:r w:rsidRPr="001D725D">
        <w:t>. The TLS protocol also provides message integrity and confidentiality. For interoperability the following requirements are outlined for DAF actors.</w:t>
      </w:r>
    </w:p>
    <w:p w14:paraId="6E4FAE05" w14:textId="77777777" w:rsidR="00AD6303" w:rsidRPr="001D725D" w:rsidRDefault="00AD6303" w:rsidP="002527DF">
      <w:pPr>
        <w:pStyle w:val="ListBullet2"/>
      </w:pPr>
      <w:r w:rsidRPr="001D725D">
        <w:t xml:space="preserve">DAF Query Requestors and Query Responders MUST implement requirements from the </w:t>
      </w:r>
      <w:hyperlink r:id="rId88" w:history="1">
        <w:r w:rsidRPr="001D725D">
          <w:rPr>
            <w:rStyle w:val="Hyperlink"/>
          </w:rPr>
          <w:t xml:space="preserve">IHE ATNA </w:t>
        </w:r>
        <w:r w:rsidR="008C0839">
          <w:rPr>
            <w:rStyle w:val="Hyperlink"/>
          </w:rPr>
          <w:t>Profile</w:t>
        </w:r>
      </w:hyperlink>
      <w:r w:rsidRPr="001D725D">
        <w:t xml:space="preserve"> Authenticate Node Transaction (ITI-19) in section </w:t>
      </w:r>
      <w:hyperlink r:id="rId89" w:history="1">
        <w:r w:rsidR="006919DE">
          <w:rPr>
            <w:rStyle w:val="Hyperlink"/>
          </w:rPr>
          <w:t>IHE ITI-2a: 3.19</w:t>
        </w:r>
      </w:hyperlink>
      <w:r w:rsidRPr="001D725D">
        <w:t xml:space="preserve"> to secure the communication channel between each other</w:t>
      </w:r>
      <w:r w:rsidR="00A42452">
        <w:t xml:space="preserve">. </w:t>
      </w:r>
      <w:r w:rsidRPr="001D725D">
        <w:t xml:space="preserve">(CONF: 500) </w:t>
      </w:r>
    </w:p>
    <w:p w14:paraId="01D3EED4" w14:textId="77777777" w:rsidR="00AD6303" w:rsidRPr="001D725D" w:rsidRDefault="00AD6303" w:rsidP="002527DF">
      <w:pPr>
        <w:pStyle w:val="ListBullet2"/>
      </w:pPr>
      <w:r w:rsidRPr="001D725D">
        <w:t xml:space="preserve">DAF actors SHALL implement one-way </w:t>
      </w:r>
      <w:proofErr w:type="gramStart"/>
      <w:r w:rsidRPr="001D725D">
        <w:t>TLS which</w:t>
      </w:r>
      <w:proofErr w:type="gramEnd"/>
      <w:r w:rsidRPr="001D725D">
        <w:t xml:space="preserve"> provides server authenticity. DAF actors MAY implement Mutual TLS </w:t>
      </w:r>
      <w:r w:rsidR="009740FB">
        <w:t>as appropriate</w:t>
      </w:r>
      <w:r w:rsidR="006919DE">
        <w:t>. (CONF: 501)</w:t>
      </w:r>
    </w:p>
    <w:p w14:paraId="3A7DFBFB" w14:textId="77777777" w:rsidR="00AD6303" w:rsidRPr="001D725D" w:rsidRDefault="00AD6303" w:rsidP="002527DF">
      <w:pPr>
        <w:pStyle w:val="ListBullet3"/>
        <w:numPr>
          <w:ilvl w:val="0"/>
          <w:numId w:val="0"/>
        </w:numPr>
      </w:pPr>
    </w:p>
    <w:p w14:paraId="0E38922C" w14:textId="77777777" w:rsidR="00AD6303" w:rsidRPr="001D725D" w:rsidRDefault="00AD6303" w:rsidP="005C01E0">
      <w:pPr>
        <w:pStyle w:val="Heading2"/>
        <w:rPr>
          <w:noProof w:val="0"/>
        </w:rPr>
      </w:pPr>
      <w:bookmarkStart w:id="1009" w:name="_Toc418502150"/>
      <w:bookmarkStart w:id="1010" w:name="_Toc418525996"/>
      <w:bookmarkStart w:id="1011" w:name="_Toc418866192"/>
      <w:bookmarkStart w:id="1012" w:name="_Toc303840520"/>
      <w:r w:rsidRPr="001D725D">
        <w:rPr>
          <w:noProof w:val="0"/>
        </w:rPr>
        <w:t>Query Implementation</w:t>
      </w:r>
      <w:bookmarkEnd w:id="1009"/>
      <w:bookmarkEnd w:id="1010"/>
      <w:bookmarkEnd w:id="1011"/>
      <w:bookmarkEnd w:id="1012"/>
    </w:p>
    <w:p w14:paraId="2B4C5F21" w14:textId="77777777" w:rsidR="00AD6303" w:rsidRPr="001D725D" w:rsidRDefault="00AD6303" w:rsidP="005C01E0">
      <w:pPr>
        <w:pStyle w:val="BodyText"/>
        <w:rPr>
          <w:lang w:bidi="en-US"/>
        </w:rPr>
      </w:pPr>
      <w:r w:rsidRPr="001D725D">
        <w:rPr>
          <w:lang w:bidi="en-US"/>
        </w:rPr>
        <w:t>DAF Document based queries will be created using the XDS Metadata expressed as query parameters using the MHD APIs</w:t>
      </w:r>
      <w:r w:rsidR="00A42452">
        <w:rPr>
          <w:lang w:bidi="en-US"/>
        </w:rPr>
        <w:t xml:space="preserve">. </w:t>
      </w:r>
    </w:p>
    <w:p w14:paraId="2BEA30DC" w14:textId="77777777" w:rsidR="00AD6303" w:rsidRPr="001D725D" w:rsidRDefault="00AD6303" w:rsidP="005C01E0">
      <w:pPr>
        <w:pStyle w:val="Heading3"/>
        <w:rPr>
          <w:noProof w:val="0"/>
        </w:rPr>
      </w:pPr>
      <w:bookmarkStart w:id="1013" w:name="_Toc418502151"/>
      <w:bookmarkStart w:id="1014" w:name="_Toc418525997"/>
      <w:bookmarkStart w:id="1015" w:name="_Toc418866193"/>
      <w:bookmarkStart w:id="1016" w:name="_Toc303840521"/>
      <w:r w:rsidRPr="001D725D">
        <w:rPr>
          <w:noProof w:val="0"/>
        </w:rPr>
        <w:t>DAF Queries and XDS Metadata</w:t>
      </w:r>
      <w:bookmarkEnd w:id="1013"/>
      <w:bookmarkEnd w:id="1014"/>
      <w:bookmarkEnd w:id="1015"/>
      <w:bookmarkEnd w:id="1016"/>
    </w:p>
    <w:p w14:paraId="5261206B" w14:textId="77777777" w:rsidR="00AD6303" w:rsidRPr="001D725D" w:rsidRDefault="00AD6303" w:rsidP="005C01E0">
      <w:pPr>
        <w:pStyle w:val="BodyText"/>
        <w:rPr>
          <w:lang w:bidi="en-US"/>
        </w:rPr>
      </w:pPr>
      <w:r w:rsidRPr="001D725D">
        <w:rPr>
          <w:lang w:bidi="en-US"/>
        </w:rPr>
        <w:t>The query parameters for DAF Queries are constructed using XDS metadata. The metadata is common to multiple IHE profiles and is encoded as query parameters using the MHD API. Shared vocabulary and value sets are necessary for interoperability between Query Requestors and Query Responders. This shared vocabulary and value sets are represented in the XDS metadata.</w:t>
      </w:r>
    </w:p>
    <w:p w14:paraId="7325810F" w14:textId="77777777" w:rsidR="00AD6303" w:rsidRPr="001D725D" w:rsidRDefault="00AD6303" w:rsidP="002527DF">
      <w:pPr>
        <w:pStyle w:val="ListBullet2"/>
        <w:rPr>
          <w:lang w:bidi="en-US"/>
        </w:rPr>
      </w:pPr>
      <w:r w:rsidRPr="001D725D">
        <w:rPr>
          <w:lang w:bidi="en-US"/>
        </w:rPr>
        <w:t xml:space="preserve">DAF Query Requestor and Query Responder MUST use the </w:t>
      </w:r>
      <w:hyperlink r:id="rId90" w:history="1">
        <w:r w:rsidRPr="001D725D">
          <w:rPr>
            <w:rStyle w:val="Hyperlink"/>
            <w:lang w:bidi="en-US"/>
          </w:rPr>
          <w:t>XDS Metadata in Section 4 from IHE ITI Volume 3 Cross Transaction specifications</w:t>
        </w:r>
      </w:hyperlink>
      <w:r w:rsidRPr="001D725D">
        <w:rPr>
          <w:lang w:bidi="en-US"/>
        </w:rPr>
        <w:t xml:space="preserve"> along with the constraints specified in Appendix B of this IG to construct the following DAF Document Metadata based queries. (CONF: 550)</w:t>
      </w:r>
    </w:p>
    <w:p w14:paraId="00D514A3" w14:textId="77777777" w:rsidR="00AD6303" w:rsidRPr="001D725D" w:rsidRDefault="00AD6303" w:rsidP="005C01E0">
      <w:pPr>
        <w:pStyle w:val="ListBullet3"/>
        <w:rPr>
          <w:lang w:bidi="en-US"/>
        </w:rPr>
      </w:pPr>
      <w:r w:rsidRPr="001D725D">
        <w:rPr>
          <w:lang w:bidi="en-US"/>
        </w:rPr>
        <w:t>Find Documents for a single patient based on Patient Identifiers</w:t>
      </w:r>
    </w:p>
    <w:p w14:paraId="0985722E" w14:textId="77777777" w:rsidR="00AD6303" w:rsidRPr="00074D15" w:rsidRDefault="00AD6303" w:rsidP="005C01E0">
      <w:pPr>
        <w:pStyle w:val="ListBullet3"/>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p w14:paraId="5F7A14B2" w14:textId="77777777" w:rsidR="00AD6303" w:rsidRPr="001D725D" w:rsidRDefault="00AD6303" w:rsidP="005C01E0">
      <w:pPr>
        <w:pStyle w:val="ListBullet3"/>
        <w:rPr>
          <w:lang w:bidi="en-US"/>
        </w:rPr>
      </w:pPr>
      <w:r w:rsidRPr="001D725D">
        <w:rPr>
          <w:lang w:bidi="en-US"/>
        </w:rPr>
        <w:t>Find Documents for multiple patients based on Patient Identifiers</w:t>
      </w:r>
    </w:p>
    <w:p w14:paraId="6978C8AA" w14:textId="04A74167" w:rsidR="00AD6303" w:rsidRPr="001D725D" w:rsidRDefault="00AD6303" w:rsidP="00403EC1">
      <w:pPr>
        <w:pStyle w:val="ListBullet2"/>
        <w:numPr>
          <w:ilvl w:val="0"/>
          <w:numId w:val="0"/>
        </w:numPr>
        <w:ind w:left="720"/>
        <w:rPr>
          <w:lang w:bidi="en-US"/>
        </w:rPr>
        <w:pPrChange w:id="1017" w:author="Lynn" w:date="2015-09-13T21:06:00Z">
          <w:pPr>
            <w:pStyle w:val="ListBullet2"/>
          </w:pPr>
        </w:pPrChange>
      </w:pPr>
      <w:del w:id="1018" w:author="nbashyam" w:date="2015-09-12T08:03:00Z">
        <w:r w:rsidRPr="001D725D" w:rsidDel="007451EA">
          <w:rPr>
            <w:lang w:bidi="en-US"/>
          </w:rPr>
          <w:delText xml:space="preserve">PDQm: For finding patient identifiers which are required for other MHD transactions, DAF project is evaluating the use of PDQm as an option. </w:delText>
        </w:r>
        <w:r w:rsidR="009B0755" w:rsidDel="007451EA">
          <w:rPr>
            <w:lang w:bidi="en-US"/>
          </w:rPr>
          <w:delText>This will be updated via a Change Proposal when adopted by DAF.</w:delText>
        </w:r>
      </w:del>
    </w:p>
    <w:p w14:paraId="59B71BBD" w14:textId="77777777" w:rsidR="00AD6303" w:rsidRPr="001D725D" w:rsidRDefault="00AD6303" w:rsidP="005C01E0">
      <w:pPr>
        <w:pStyle w:val="Heading3"/>
        <w:rPr>
          <w:noProof w:val="0"/>
        </w:rPr>
      </w:pPr>
      <w:bookmarkStart w:id="1019" w:name="_Toc418502152"/>
      <w:bookmarkStart w:id="1020" w:name="_Toc418525998"/>
      <w:bookmarkStart w:id="1021" w:name="_Toc418866194"/>
      <w:bookmarkStart w:id="1022" w:name="_Toc303840522"/>
      <w:r w:rsidRPr="001D725D">
        <w:rPr>
          <w:noProof w:val="0"/>
        </w:rPr>
        <w:t>Using MHD for DAF</w:t>
      </w:r>
      <w:bookmarkEnd w:id="1019"/>
      <w:bookmarkEnd w:id="1020"/>
      <w:bookmarkEnd w:id="1021"/>
      <w:bookmarkEnd w:id="1022"/>
      <w:r w:rsidRPr="001D725D">
        <w:rPr>
          <w:noProof w:val="0"/>
        </w:rPr>
        <w:t xml:space="preserve"> </w:t>
      </w:r>
    </w:p>
    <w:p w14:paraId="60B016C5" w14:textId="3C6B073D" w:rsidR="00AD6303" w:rsidRPr="001D725D" w:rsidRDefault="00AD6303" w:rsidP="005C01E0">
      <w:pPr>
        <w:pStyle w:val="BodyText"/>
        <w:rPr>
          <w:lang w:bidi="en-US"/>
        </w:rPr>
      </w:pPr>
      <w:r w:rsidRPr="001D725D">
        <w:rPr>
          <w:lang w:bidi="en-US"/>
        </w:rPr>
        <w:t>In the context of DAF</w:t>
      </w:r>
      <w:ins w:id="1023" w:author="Lynn" w:date="2015-09-12T19:32:00Z">
        <w:r w:rsidR="003E76DF">
          <w:rPr>
            <w:lang w:bidi="en-US"/>
          </w:rPr>
          <w:t>,</w:t>
        </w:r>
      </w:ins>
      <w:r w:rsidRPr="001D725D">
        <w:rPr>
          <w:lang w:bidi="en-US"/>
        </w:rPr>
        <w:t xml:space="preserve"> </w:t>
      </w:r>
      <w:ins w:id="1024" w:author="Lynn" w:date="2015-09-12T19:32:00Z">
        <w:r w:rsidR="003E76DF">
          <w:rPr>
            <w:lang w:bidi="en-US"/>
          </w:rPr>
          <w:t xml:space="preserve">the </w:t>
        </w:r>
      </w:ins>
      <w:r w:rsidRPr="001D725D">
        <w:rPr>
          <w:lang w:bidi="en-US"/>
        </w:rPr>
        <w:t xml:space="preserve">MHD </w:t>
      </w:r>
      <w:r w:rsidR="008C0839">
        <w:rPr>
          <w:lang w:bidi="en-US"/>
        </w:rPr>
        <w:t>Profile</w:t>
      </w:r>
      <w:r w:rsidRPr="001D725D">
        <w:rPr>
          <w:lang w:bidi="en-US"/>
        </w:rPr>
        <w:t xml:space="preserve"> is used to perform discovery of documents and retrieval of documents for a single patient both within the context of LDAF (Intra-Enterprise) and TDAF (Inter-Enterprise). </w:t>
      </w:r>
    </w:p>
    <w:p w14:paraId="5E668018" w14:textId="77777777" w:rsidR="00AD6303" w:rsidRPr="001D725D" w:rsidRDefault="00AD6303" w:rsidP="005C01E0">
      <w:pPr>
        <w:pStyle w:val="BodyText"/>
        <w:rPr>
          <w:lang w:bidi="en-US"/>
        </w:rPr>
      </w:pPr>
      <w:r w:rsidRPr="001D725D">
        <w:rPr>
          <w:lang w:bidi="en-US"/>
        </w:rPr>
        <w:lastRenderedPageBreak/>
        <w:t xml:space="preserve">The following is a mapping of DAF Actors/transactions to MHD Actors/transactions based on </w:t>
      </w:r>
      <w:hyperlink r:id="rId91" w:history="1">
        <w:r w:rsidR="009B0755">
          <w:rPr>
            <w:rStyle w:val="Hyperlink"/>
            <w:lang w:bidi="en-US"/>
          </w:rPr>
          <w:t>IHE MHD Profile</w:t>
        </w:r>
      </w:hyperlink>
    </w:p>
    <w:p w14:paraId="1D4D1494" w14:textId="77777777" w:rsidR="00AD6303" w:rsidRPr="001D725D" w:rsidRDefault="00AD6303" w:rsidP="005C01E0">
      <w:pPr>
        <w:pStyle w:val="BodyText"/>
        <w:rPr>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780"/>
      </w:tblGrid>
      <w:tr w:rsidR="00AD6303" w:rsidRPr="001D725D" w14:paraId="7F60EC72" w14:textId="77777777" w:rsidTr="005C01E0">
        <w:trPr>
          <w:jc w:val="center"/>
        </w:trPr>
        <w:tc>
          <w:tcPr>
            <w:tcW w:w="4523" w:type="dxa"/>
            <w:shd w:val="clear" w:color="auto" w:fill="D9D9D9" w:themeFill="background1" w:themeFillShade="D9"/>
          </w:tcPr>
          <w:p w14:paraId="311B2EE9" w14:textId="77777777" w:rsidR="00AD6303" w:rsidRPr="001D725D" w:rsidRDefault="00AD6303" w:rsidP="005C01E0">
            <w:pPr>
              <w:pStyle w:val="TableEntryHeader"/>
              <w:rPr>
                <w:lang w:bidi="en-US"/>
              </w:rPr>
            </w:pPr>
            <w:r w:rsidRPr="001D725D">
              <w:rPr>
                <w:lang w:bidi="en-US"/>
              </w:rPr>
              <w:t>DAF Actor or Transaction</w:t>
            </w:r>
          </w:p>
        </w:tc>
        <w:tc>
          <w:tcPr>
            <w:tcW w:w="3780" w:type="dxa"/>
            <w:shd w:val="clear" w:color="auto" w:fill="D9D9D9" w:themeFill="background1" w:themeFillShade="D9"/>
          </w:tcPr>
          <w:p w14:paraId="7AE35C82" w14:textId="77777777" w:rsidR="00AD6303" w:rsidRPr="001D725D" w:rsidRDefault="00AD6303" w:rsidP="005C01E0">
            <w:pPr>
              <w:pStyle w:val="TableEntryHeader"/>
              <w:rPr>
                <w:lang w:bidi="en-US"/>
              </w:rPr>
            </w:pPr>
            <w:r w:rsidRPr="001D725D">
              <w:rPr>
                <w:lang w:bidi="en-US"/>
              </w:rPr>
              <w:t>MHD Actor or Transaction</w:t>
            </w:r>
          </w:p>
        </w:tc>
      </w:tr>
      <w:tr w:rsidR="00AD6303" w:rsidRPr="001D725D" w14:paraId="291261FD" w14:textId="77777777" w:rsidTr="005C01E0">
        <w:trPr>
          <w:jc w:val="center"/>
        </w:trPr>
        <w:tc>
          <w:tcPr>
            <w:tcW w:w="4523" w:type="dxa"/>
            <w:shd w:val="clear" w:color="auto" w:fill="auto"/>
          </w:tcPr>
          <w:p w14:paraId="445BD01E" w14:textId="77777777" w:rsidR="00AD6303" w:rsidRPr="001D725D" w:rsidRDefault="00AD6303" w:rsidP="005C01E0">
            <w:pPr>
              <w:pStyle w:val="TableEntry"/>
              <w:rPr>
                <w:lang w:bidi="en-US"/>
              </w:rPr>
            </w:pPr>
            <w:r w:rsidRPr="001D725D">
              <w:rPr>
                <w:lang w:bidi="en-US"/>
              </w:rPr>
              <w:t>Query Requestor</w:t>
            </w:r>
          </w:p>
        </w:tc>
        <w:tc>
          <w:tcPr>
            <w:tcW w:w="3780" w:type="dxa"/>
            <w:shd w:val="clear" w:color="auto" w:fill="auto"/>
          </w:tcPr>
          <w:p w14:paraId="114BEEBC" w14:textId="77777777" w:rsidR="00AD6303" w:rsidRPr="001D725D" w:rsidRDefault="00AD6303" w:rsidP="005C01E0">
            <w:pPr>
              <w:pStyle w:val="TableEntry"/>
              <w:rPr>
                <w:lang w:bidi="en-US"/>
              </w:rPr>
            </w:pPr>
            <w:r w:rsidRPr="001D725D">
              <w:rPr>
                <w:lang w:bidi="en-US"/>
              </w:rPr>
              <w:t>Document Consumer</w:t>
            </w:r>
          </w:p>
        </w:tc>
      </w:tr>
      <w:tr w:rsidR="00AD6303" w:rsidRPr="001D725D" w14:paraId="0A54A986" w14:textId="77777777" w:rsidTr="005C01E0">
        <w:trPr>
          <w:jc w:val="center"/>
        </w:trPr>
        <w:tc>
          <w:tcPr>
            <w:tcW w:w="4523" w:type="dxa"/>
            <w:shd w:val="clear" w:color="auto" w:fill="auto"/>
          </w:tcPr>
          <w:p w14:paraId="4145E986" w14:textId="77777777" w:rsidR="00AD6303" w:rsidRPr="001D725D" w:rsidRDefault="00AD6303" w:rsidP="005C01E0">
            <w:pPr>
              <w:pStyle w:val="TableEntry"/>
              <w:rPr>
                <w:lang w:bidi="en-US"/>
              </w:rPr>
            </w:pPr>
            <w:r w:rsidRPr="001D725D">
              <w:rPr>
                <w:lang w:bidi="en-US"/>
              </w:rPr>
              <w:t>Query Responder</w:t>
            </w:r>
          </w:p>
        </w:tc>
        <w:tc>
          <w:tcPr>
            <w:tcW w:w="3780" w:type="dxa"/>
            <w:shd w:val="clear" w:color="auto" w:fill="auto"/>
          </w:tcPr>
          <w:p w14:paraId="321C7F84" w14:textId="77777777" w:rsidR="00AD6303" w:rsidRPr="001D725D" w:rsidRDefault="00AD6303" w:rsidP="005C01E0">
            <w:pPr>
              <w:pStyle w:val="TableEntry"/>
              <w:rPr>
                <w:lang w:bidi="en-US"/>
              </w:rPr>
            </w:pPr>
            <w:r w:rsidRPr="001D725D">
              <w:rPr>
                <w:lang w:bidi="en-US"/>
              </w:rPr>
              <w:t>Document Responder</w:t>
            </w:r>
          </w:p>
        </w:tc>
      </w:tr>
      <w:tr w:rsidR="00AD6303" w:rsidRPr="001D725D" w14:paraId="4A62A1D5" w14:textId="77777777" w:rsidTr="005C01E0">
        <w:trPr>
          <w:jc w:val="center"/>
        </w:trPr>
        <w:tc>
          <w:tcPr>
            <w:tcW w:w="4523" w:type="dxa"/>
            <w:shd w:val="clear" w:color="auto" w:fill="auto"/>
          </w:tcPr>
          <w:p w14:paraId="6CF8207D" w14:textId="77777777" w:rsidR="00AD6303" w:rsidRPr="001D725D" w:rsidRDefault="00AD6303" w:rsidP="005C01E0">
            <w:pPr>
              <w:pStyle w:val="TableEntry"/>
              <w:rPr>
                <w:lang w:bidi="en-US"/>
              </w:rPr>
            </w:pPr>
            <w:r w:rsidRPr="001D725D">
              <w:rPr>
                <w:lang w:bidi="en-US"/>
              </w:rPr>
              <w:t>Find Documents for single patient based on patient identifiers.</w:t>
            </w:r>
          </w:p>
        </w:tc>
        <w:tc>
          <w:tcPr>
            <w:tcW w:w="3780" w:type="dxa"/>
            <w:shd w:val="clear" w:color="auto" w:fill="auto"/>
          </w:tcPr>
          <w:p w14:paraId="06035F10" w14:textId="44F98018" w:rsidR="00AD6303" w:rsidRPr="001D725D" w:rsidRDefault="00AD6303" w:rsidP="005C01E0">
            <w:pPr>
              <w:pStyle w:val="TableEntry"/>
              <w:rPr>
                <w:lang w:bidi="en-US"/>
              </w:rPr>
            </w:pPr>
            <w:r w:rsidRPr="001D725D">
              <w:rPr>
                <w:lang w:bidi="en-US"/>
              </w:rPr>
              <w:t xml:space="preserve">Find Document References </w:t>
            </w:r>
            <w:ins w:id="1025" w:author="Lynn" w:date="2015-09-14T08:47:00Z">
              <w:r w:rsidR="00877B44">
                <w:rPr>
                  <w:lang w:bidi="en-US"/>
                </w:rPr>
                <w:t>[</w:t>
              </w:r>
            </w:ins>
            <w:del w:id="1026" w:author="Lynn" w:date="2015-09-14T08:47:00Z">
              <w:r w:rsidRPr="001D725D" w:rsidDel="00877B44">
                <w:rPr>
                  <w:lang w:bidi="en-US"/>
                </w:rPr>
                <w:delText>(</w:delText>
              </w:r>
            </w:del>
            <w:r w:rsidRPr="001D725D">
              <w:rPr>
                <w:lang w:bidi="en-US"/>
              </w:rPr>
              <w:t>ITI-67</w:t>
            </w:r>
            <w:ins w:id="1027" w:author="Lynn" w:date="2015-09-14T08:47:00Z">
              <w:r w:rsidR="00877B44">
                <w:rPr>
                  <w:lang w:bidi="en-US"/>
                </w:rPr>
                <w:t>]</w:t>
              </w:r>
            </w:ins>
            <w:del w:id="1028" w:author="Lynn" w:date="2015-09-14T08:47:00Z">
              <w:r w:rsidRPr="001D725D" w:rsidDel="00877B44">
                <w:rPr>
                  <w:lang w:bidi="en-US"/>
                </w:rPr>
                <w:delText>)</w:delText>
              </w:r>
            </w:del>
          </w:p>
        </w:tc>
      </w:tr>
      <w:tr w:rsidR="00AD6303" w:rsidRPr="001D725D" w14:paraId="1141480E" w14:textId="77777777" w:rsidTr="005C01E0">
        <w:trPr>
          <w:jc w:val="center"/>
        </w:trPr>
        <w:tc>
          <w:tcPr>
            <w:tcW w:w="4523" w:type="dxa"/>
            <w:shd w:val="clear" w:color="auto" w:fill="auto"/>
          </w:tcPr>
          <w:p w14:paraId="44E74AFC" w14:textId="77777777" w:rsidR="00AD6303" w:rsidRPr="00074D15" w:rsidRDefault="00AD6303" w:rsidP="005C01E0">
            <w:pPr>
              <w:pStyle w:val="TableEntry"/>
              <w:rPr>
                <w:lang w:val="fr-FR" w:bidi="en-US"/>
              </w:rPr>
            </w:pPr>
            <w:proofErr w:type="spellStart"/>
            <w:r w:rsidRPr="00074D15">
              <w:rPr>
                <w:lang w:val="fr-FR" w:bidi="en-US"/>
              </w:rPr>
              <w:t>Get</w:t>
            </w:r>
            <w:proofErr w:type="spellEnd"/>
            <w:r w:rsidRPr="00074D15">
              <w:rPr>
                <w:lang w:val="fr-FR" w:bidi="en-US"/>
              </w:rPr>
              <w:t xml:space="preserve"> Documents </w:t>
            </w:r>
            <w:proofErr w:type="spellStart"/>
            <w:r w:rsidRPr="00074D15">
              <w:rPr>
                <w:lang w:val="fr-FR" w:bidi="en-US"/>
              </w:rPr>
              <w:t>based</w:t>
            </w:r>
            <w:proofErr w:type="spellEnd"/>
            <w:r w:rsidRPr="00074D15">
              <w:rPr>
                <w:lang w:val="fr-FR" w:bidi="en-US"/>
              </w:rPr>
              <w:t xml:space="preserve"> on Document </w:t>
            </w:r>
            <w:proofErr w:type="spellStart"/>
            <w:r w:rsidRPr="00074D15">
              <w:rPr>
                <w:lang w:val="fr-FR" w:bidi="en-US"/>
              </w:rPr>
              <w:t>Identifiers</w:t>
            </w:r>
            <w:proofErr w:type="spellEnd"/>
          </w:p>
        </w:tc>
        <w:tc>
          <w:tcPr>
            <w:tcW w:w="3780" w:type="dxa"/>
            <w:shd w:val="clear" w:color="auto" w:fill="auto"/>
          </w:tcPr>
          <w:p w14:paraId="783480E2" w14:textId="3079A3DE" w:rsidR="00AD6303" w:rsidRPr="001D725D" w:rsidRDefault="00AD6303" w:rsidP="005C01E0">
            <w:pPr>
              <w:pStyle w:val="TableEntry"/>
              <w:rPr>
                <w:lang w:bidi="en-US"/>
              </w:rPr>
            </w:pPr>
            <w:r w:rsidRPr="001D725D">
              <w:rPr>
                <w:lang w:bidi="en-US"/>
              </w:rPr>
              <w:t xml:space="preserve">Retrieve Document </w:t>
            </w:r>
            <w:ins w:id="1029" w:author="Lynn" w:date="2015-09-14T08:47:00Z">
              <w:r w:rsidR="00877B44">
                <w:rPr>
                  <w:lang w:bidi="en-US"/>
                </w:rPr>
                <w:t>[</w:t>
              </w:r>
            </w:ins>
            <w:del w:id="1030" w:author="Lynn" w:date="2015-09-14T08:47:00Z">
              <w:r w:rsidRPr="001D725D" w:rsidDel="00877B44">
                <w:rPr>
                  <w:lang w:bidi="en-US"/>
                </w:rPr>
                <w:delText>(</w:delText>
              </w:r>
            </w:del>
            <w:r w:rsidRPr="001D725D">
              <w:rPr>
                <w:lang w:bidi="en-US"/>
              </w:rPr>
              <w:t>ITI-68</w:t>
            </w:r>
            <w:ins w:id="1031" w:author="Lynn" w:date="2015-09-14T08:47:00Z">
              <w:r w:rsidR="00877B44">
                <w:rPr>
                  <w:lang w:bidi="en-US"/>
                </w:rPr>
                <w:t>]</w:t>
              </w:r>
            </w:ins>
            <w:del w:id="1032" w:author="Lynn" w:date="2015-09-14T08:47:00Z">
              <w:r w:rsidRPr="001D725D" w:rsidDel="00877B44">
                <w:rPr>
                  <w:lang w:bidi="en-US"/>
                </w:rPr>
                <w:delText>)</w:delText>
              </w:r>
            </w:del>
          </w:p>
        </w:tc>
      </w:tr>
    </w:tbl>
    <w:p w14:paraId="1075EE92" w14:textId="77777777" w:rsidR="00AD6303" w:rsidRPr="001D725D" w:rsidRDefault="00AD6303" w:rsidP="005C01E0">
      <w:pPr>
        <w:pStyle w:val="BodyText"/>
        <w:rPr>
          <w:lang w:bidi="en-US"/>
        </w:rPr>
      </w:pPr>
    </w:p>
    <w:p w14:paraId="174E1455" w14:textId="77777777" w:rsidR="00AD6303" w:rsidRPr="001D725D" w:rsidRDefault="00AD6303" w:rsidP="005C01E0">
      <w:pPr>
        <w:pStyle w:val="BodyText"/>
        <w:rPr>
          <w:lang w:bidi="en-US"/>
        </w:rPr>
      </w:pPr>
      <w:r w:rsidRPr="001D725D">
        <w:rPr>
          <w:lang w:bidi="en-US"/>
        </w:rPr>
        <w:t xml:space="preserve">The specific transactions and options that must be supported for DAF based on </w:t>
      </w:r>
      <w:hyperlink r:id="rId92" w:history="1">
        <w:r w:rsidR="009B0755">
          <w:rPr>
            <w:rStyle w:val="Hyperlink"/>
            <w:lang w:bidi="en-US"/>
          </w:rPr>
          <w:t>IHE MHD Profile</w:t>
        </w:r>
      </w:hyperlink>
      <w:r w:rsidRPr="001D725D">
        <w:rPr>
          <w:lang w:bidi="en-US"/>
        </w:rPr>
        <w:t xml:space="preserve"> are outlined below.</w:t>
      </w:r>
    </w:p>
    <w:p w14:paraId="296ECAAF" w14:textId="77777777" w:rsidR="00AD6303" w:rsidRPr="001D725D" w:rsidRDefault="00AD6303" w:rsidP="00403EC1">
      <w:pPr>
        <w:pStyle w:val="ListBullet2"/>
        <w:rPr>
          <w:lang w:bidi="en-US"/>
        </w:rPr>
      </w:pPr>
      <w:r w:rsidRPr="001D725D">
        <w:rPr>
          <w:lang w:bidi="en-US"/>
        </w:rPr>
        <w:t xml:space="preserve">For DAF, Query Requestor MUST </w:t>
      </w:r>
      <w:proofErr w:type="gramStart"/>
      <w:r w:rsidRPr="001D725D">
        <w:rPr>
          <w:lang w:bidi="en-US"/>
        </w:rPr>
        <w:t>implement</w:t>
      </w:r>
      <w:proofErr w:type="gramEnd"/>
      <w:r w:rsidRPr="001D725D">
        <w:rPr>
          <w:lang w:bidi="en-US"/>
        </w:rPr>
        <w:t xml:space="preserve"> the following MHD transactions. (CONF: 600)</w:t>
      </w:r>
    </w:p>
    <w:p w14:paraId="1A627232" w14:textId="77777777" w:rsidR="00AD6303" w:rsidRPr="001D725D" w:rsidRDefault="00596AD6" w:rsidP="005C01E0">
      <w:pPr>
        <w:pStyle w:val="ListBullet3"/>
        <w:rPr>
          <w:lang w:bidi="en-US"/>
        </w:rPr>
      </w:pPr>
      <w:hyperlink r:id="rId93" w:history="1">
        <w:r w:rsidR="00AD6303" w:rsidRPr="001D725D">
          <w:rPr>
            <w:rStyle w:val="Hyperlink"/>
            <w:lang w:bidi="en-US"/>
          </w:rPr>
          <w:t>Find Document References (ITI -67)</w:t>
        </w:r>
      </w:hyperlink>
      <w:r w:rsidR="00AD6303" w:rsidRPr="001D725D">
        <w:rPr>
          <w:lang w:bidi="en-US"/>
        </w:rPr>
        <w:t xml:space="preserve"> </w:t>
      </w:r>
    </w:p>
    <w:p w14:paraId="4DC39ABD" w14:textId="77777777" w:rsidR="00AD6303" w:rsidRPr="001D725D" w:rsidRDefault="00596AD6" w:rsidP="005C01E0">
      <w:pPr>
        <w:pStyle w:val="ListBullet3"/>
        <w:rPr>
          <w:lang w:bidi="en-US"/>
        </w:rPr>
      </w:pPr>
      <w:hyperlink r:id="rId94" w:history="1">
        <w:r w:rsidR="00AD6303" w:rsidRPr="00F42A41">
          <w:rPr>
            <w:rStyle w:val="Hyperlink"/>
            <w:lang w:bidi="en-US"/>
          </w:rPr>
          <w:t>Retrieve Document (ITI-68)</w:t>
        </w:r>
      </w:hyperlink>
    </w:p>
    <w:p w14:paraId="641435CD" w14:textId="77777777" w:rsidR="00AD6303" w:rsidRPr="001D725D" w:rsidRDefault="00AD6303" w:rsidP="00403EC1">
      <w:pPr>
        <w:pStyle w:val="ListBullet2"/>
        <w:rPr>
          <w:lang w:bidi="en-US"/>
        </w:rPr>
      </w:pPr>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MHD transactions. (CONF: 620)</w:t>
      </w:r>
    </w:p>
    <w:p w14:paraId="7660DDF3" w14:textId="77777777" w:rsidR="00AD6303" w:rsidRPr="001D725D" w:rsidRDefault="00596AD6" w:rsidP="005C01E0">
      <w:pPr>
        <w:pStyle w:val="ListBullet3"/>
        <w:rPr>
          <w:lang w:bidi="en-US"/>
        </w:rPr>
      </w:pPr>
      <w:hyperlink r:id="rId95" w:history="1">
        <w:r w:rsidR="00AD6303" w:rsidRPr="001D725D">
          <w:rPr>
            <w:rStyle w:val="Hyperlink"/>
            <w:lang w:bidi="en-US"/>
          </w:rPr>
          <w:t>Find Document References (ITI -67)</w:t>
        </w:r>
      </w:hyperlink>
      <w:r w:rsidR="00AD6303" w:rsidRPr="001D725D">
        <w:rPr>
          <w:lang w:bidi="en-US"/>
        </w:rPr>
        <w:t xml:space="preserve"> </w:t>
      </w:r>
    </w:p>
    <w:p w14:paraId="7D2FA35E" w14:textId="77777777" w:rsidR="00AD6303" w:rsidRPr="001D725D" w:rsidRDefault="00596AD6" w:rsidP="005C01E0">
      <w:pPr>
        <w:pStyle w:val="ListBullet3"/>
        <w:rPr>
          <w:rStyle w:val="Hyperlink"/>
          <w:lang w:bidi="en-US"/>
        </w:rPr>
      </w:pPr>
      <w:hyperlink r:id="rId96" w:history="1">
        <w:r w:rsidR="00AD6303" w:rsidRPr="00F42A41">
          <w:rPr>
            <w:rStyle w:val="Hyperlink"/>
          </w:rPr>
          <w:t>Retrieve Document (ITI-68)</w:t>
        </w:r>
      </w:hyperlink>
    </w:p>
    <w:p w14:paraId="279B432A" w14:textId="77777777" w:rsidR="00AD6303" w:rsidRDefault="00AD6303" w:rsidP="00403EC1">
      <w:pPr>
        <w:pStyle w:val="ListBullet2"/>
        <w:rPr>
          <w:ins w:id="1033" w:author="nbashyam" w:date="2015-09-12T07:42:00Z"/>
          <w:lang w:bidi="en-US"/>
        </w:rPr>
      </w:pPr>
      <w:r w:rsidRPr="001D725D">
        <w:rPr>
          <w:lang w:bidi="en-US"/>
        </w:rPr>
        <w:t>Currently only synchronous queries (Request/Response Behavior Model)</w:t>
      </w:r>
      <w:r w:rsidR="00F42A41">
        <w:rPr>
          <w:lang w:bidi="en-US"/>
        </w:rPr>
        <w:t xml:space="preserve"> is supported in MHD and hence the DAF actors will only support the synchronous query behavior models for </w:t>
      </w:r>
      <w:proofErr w:type="spellStart"/>
      <w:r w:rsidR="00F42A41">
        <w:rPr>
          <w:lang w:bidi="en-US"/>
        </w:rPr>
        <w:t>RESTful</w:t>
      </w:r>
      <w:proofErr w:type="spellEnd"/>
      <w:r w:rsidR="00F42A41">
        <w:rPr>
          <w:lang w:bidi="en-US"/>
        </w:rPr>
        <w:t xml:space="preserve"> Query Stack.</w:t>
      </w:r>
    </w:p>
    <w:p w14:paraId="0AA5F2A9" w14:textId="07ABCB97" w:rsidR="00AB02AF" w:rsidRPr="001D725D" w:rsidRDefault="00AB02AF" w:rsidP="00AB02AF">
      <w:pPr>
        <w:pStyle w:val="Heading3"/>
        <w:rPr>
          <w:ins w:id="1034" w:author="nbashyam" w:date="2015-09-12T07:42:00Z"/>
          <w:noProof w:val="0"/>
        </w:rPr>
      </w:pPr>
      <w:bookmarkStart w:id="1035" w:name="_Toc303840523"/>
      <w:ins w:id="1036" w:author="nbashyam" w:date="2015-09-12T07:42:00Z">
        <w:r>
          <w:rPr>
            <w:noProof w:val="0"/>
          </w:rPr>
          <w:t xml:space="preserve">Using </w:t>
        </w:r>
        <w:proofErr w:type="spellStart"/>
        <w:r>
          <w:rPr>
            <w:noProof w:val="0"/>
          </w:rPr>
          <w:t>PDQm</w:t>
        </w:r>
        <w:proofErr w:type="spellEnd"/>
        <w:r w:rsidRPr="001D725D">
          <w:rPr>
            <w:noProof w:val="0"/>
          </w:rPr>
          <w:t xml:space="preserve"> for DAF</w:t>
        </w:r>
        <w:bookmarkEnd w:id="1035"/>
        <w:r w:rsidRPr="001D725D">
          <w:rPr>
            <w:noProof w:val="0"/>
          </w:rPr>
          <w:t xml:space="preserve"> </w:t>
        </w:r>
      </w:ins>
    </w:p>
    <w:p w14:paraId="1B5B05B4" w14:textId="621C0F7A" w:rsidR="00AB02AF" w:rsidRPr="001D725D" w:rsidRDefault="00AB02AF" w:rsidP="00AB02AF">
      <w:pPr>
        <w:pStyle w:val="BodyText"/>
        <w:rPr>
          <w:ins w:id="1037" w:author="nbashyam" w:date="2015-09-12T07:42:00Z"/>
          <w:lang w:bidi="en-US"/>
        </w:rPr>
      </w:pPr>
      <w:ins w:id="1038" w:author="nbashyam" w:date="2015-09-12T07:42:00Z">
        <w:r w:rsidRPr="001D725D">
          <w:rPr>
            <w:lang w:bidi="en-US"/>
          </w:rPr>
          <w:t>In the context of DAF</w:t>
        </w:r>
      </w:ins>
      <w:ins w:id="1039" w:author="Lynn" w:date="2015-09-12T19:32:00Z">
        <w:r w:rsidR="003E76DF">
          <w:rPr>
            <w:lang w:bidi="en-US"/>
          </w:rPr>
          <w:t>, the</w:t>
        </w:r>
      </w:ins>
      <w:ins w:id="1040" w:author="nbashyam" w:date="2015-09-12T07:42:00Z">
        <w:r w:rsidRPr="001D725D">
          <w:rPr>
            <w:lang w:bidi="en-US"/>
          </w:rPr>
          <w:t xml:space="preserve"> </w:t>
        </w:r>
        <w:proofErr w:type="spellStart"/>
        <w:r>
          <w:rPr>
            <w:lang w:bidi="en-US"/>
          </w:rPr>
          <w:t>PDQm</w:t>
        </w:r>
        <w:proofErr w:type="spellEnd"/>
        <w:r w:rsidRPr="001D725D">
          <w:rPr>
            <w:lang w:bidi="en-US"/>
          </w:rPr>
          <w:t xml:space="preserve"> </w:t>
        </w:r>
        <w:r>
          <w:rPr>
            <w:lang w:bidi="en-US"/>
          </w:rPr>
          <w:t>Profile</w:t>
        </w:r>
        <w:r w:rsidRPr="001D725D">
          <w:rPr>
            <w:lang w:bidi="en-US"/>
          </w:rPr>
          <w:t xml:space="preserve"> is used to </w:t>
        </w:r>
        <w:r>
          <w:rPr>
            <w:lang w:bidi="en-US"/>
          </w:rPr>
          <w:t xml:space="preserve">find patient identifiers based on patient demographic data </w:t>
        </w:r>
        <w:r w:rsidRPr="001D725D">
          <w:rPr>
            <w:lang w:bidi="en-US"/>
          </w:rPr>
          <w:t xml:space="preserve">for a single patient both within the context of LDAF (Intra-Enterprise) and TDAF (Inter-Enterprise). </w:t>
        </w:r>
      </w:ins>
    </w:p>
    <w:p w14:paraId="0DF688BC" w14:textId="45AD1DED" w:rsidR="00AB02AF" w:rsidRPr="001D725D" w:rsidRDefault="00AB02AF" w:rsidP="00AB02AF">
      <w:pPr>
        <w:pStyle w:val="BodyText"/>
        <w:rPr>
          <w:ins w:id="1041" w:author="nbashyam" w:date="2015-09-12T07:42:00Z"/>
          <w:lang w:bidi="en-US"/>
        </w:rPr>
      </w:pPr>
      <w:ins w:id="1042" w:author="nbashyam" w:date="2015-09-12T07:42:00Z">
        <w:r w:rsidRPr="001D725D">
          <w:rPr>
            <w:lang w:bidi="en-US"/>
          </w:rPr>
          <w:t xml:space="preserve">The following is a mapping of DAF Actors/transactions to </w:t>
        </w:r>
      </w:ins>
      <w:proofErr w:type="spellStart"/>
      <w:ins w:id="1043" w:author="nbashyam" w:date="2015-09-12T07:43:00Z">
        <w:r>
          <w:rPr>
            <w:lang w:bidi="en-US"/>
          </w:rPr>
          <w:t>PDQm</w:t>
        </w:r>
      </w:ins>
      <w:proofErr w:type="spellEnd"/>
      <w:ins w:id="1044" w:author="nbashyam" w:date="2015-09-12T07:42:00Z">
        <w:r w:rsidRPr="001D725D">
          <w:rPr>
            <w:lang w:bidi="en-US"/>
          </w:rPr>
          <w:t xml:space="preserve"> Actors/transactions based on </w:t>
        </w:r>
        <w:r>
          <w:fldChar w:fldCharType="begin"/>
        </w:r>
        <w:r>
          <w:instrText xml:space="preserve"> HYPERLINK "http://www.ihe.net/uploadedFiles/Documents/ITI/IHE_ITI_Suppl_MHD.pdf" </w:instrText>
        </w:r>
        <w:r>
          <w:fldChar w:fldCharType="separate"/>
        </w:r>
        <w:r>
          <w:rPr>
            <w:rStyle w:val="Hyperlink"/>
            <w:lang w:bidi="en-US"/>
          </w:rPr>
          <w:t xml:space="preserve">IHE </w:t>
        </w:r>
      </w:ins>
      <w:proofErr w:type="spellStart"/>
      <w:ins w:id="1045" w:author="nbashyam" w:date="2015-09-12T07:43:00Z">
        <w:r>
          <w:rPr>
            <w:rStyle w:val="Hyperlink"/>
            <w:lang w:bidi="en-US"/>
          </w:rPr>
          <w:t>PDQm</w:t>
        </w:r>
      </w:ins>
      <w:proofErr w:type="spellEnd"/>
      <w:ins w:id="1046" w:author="nbashyam" w:date="2015-09-12T07:42:00Z">
        <w:r>
          <w:rPr>
            <w:rStyle w:val="Hyperlink"/>
            <w:lang w:bidi="en-US"/>
          </w:rPr>
          <w:t xml:space="preserve"> Profile</w:t>
        </w:r>
        <w:r>
          <w:rPr>
            <w:rStyle w:val="Hyperlink"/>
            <w:lang w:bidi="en-US"/>
          </w:rPr>
          <w:fldChar w:fldCharType="end"/>
        </w:r>
      </w:ins>
    </w:p>
    <w:p w14:paraId="45E84C91" w14:textId="77777777" w:rsidR="00AB02AF" w:rsidRPr="001D725D" w:rsidRDefault="00AB02AF" w:rsidP="00AB02AF">
      <w:pPr>
        <w:pStyle w:val="BodyText"/>
        <w:rPr>
          <w:ins w:id="1047" w:author="nbashyam" w:date="2015-09-12T07:42:00Z"/>
          <w:lang w:bidi="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780"/>
      </w:tblGrid>
      <w:tr w:rsidR="00AB02AF" w:rsidRPr="001D725D" w14:paraId="6F0F5F84" w14:textId="77777777" w:rsidTr="00C92EBD">
        <w:trPr>
          <w:jc w:val="center"/>
          <w:ins w:id="1048" w:author="nbashyam" w:date="2015-09-12T07:42:00Z"/>
        </w:trPr>
        <w:tc>
          <w:tcPr>
            <w:tcW w:w="4523" w:type="dxa"/>
            <w:shd w:val="clear" w:color="auto" w:fill="D9D9D9" w:themeFill="background1" w:themeFillShade="D9"/>
          </w:tcPr>
          <w:p w14:paraId="7BCE4052" w14:textId="77777777" w:rsidR="00AB02AF" w:rsidRPr="001D725D" w:rsidRDefault="00AB02AF" w:rsidP="00C92EBD">
            <w:pPr>
              <w:pStyle w:val="TableEntryHeader"/>
              <w:rPr>
                <w:ins w:id="1049" w:author="nbashyam" w:date="2015-09-12T07:42:00Z"/>
                <w:lang w:bidi="en-US"/>
              </w:rPr>
            </w:pPr>
            <w:ins w:id="1050" w:author="nbashyam" w:date="2015-09-12T07:42:00Z">
              <w:r w:rsidRPr="001D725D">
                <w:rPr>
                  <w:lang w:bidi="en-US"/>
                </w:rPr>
                <w:t>DAF Actor or Transaction</w:t>
              </w:r>
            </w:ins>
          </w:p>
        </w:tc>
        <w:tc>
          <w:tcPr>
            <w:tcW w:w="3780" w:type="dxa"/>
            <w:shd w:val="clear" w:color="auto" w:fill="D9D9D9" w:themeFill="background1" w:themeFillShade="D9"/>
          </w:tcPr>
          <w:p w14:paraId="32868E57" w14:textId="658740D2" w:rsidR="00AB02AF" w:rsidRPr="001D725D" w:rsidRDefault="003E76DF" w:rsidP="00C92EBD">
            <w:pPr>
              <w:pStyle w:val="TableEntryHeader"/>
              <w:rPr>
                <w:ins w:id="1051" w:author="nbashyam" w:date="2015-09-12T07:42:00Z"/>
                <w:lang w:bidi="en-US"/>
              </w:rPr>
            </w:pPr>
            <w:proofErr w:type="spellStart"/>
            <w:ins w:id="1052" w:author="Lynn" w:date="2015-09-12T19:32:00Z">
              <w:r>
                <w:rPr>
                  <w:lang w:bidi="en-US"/>
                </w:rPr>
                <w:t>PDQm</w:t>
              </w:r>
            </w:ins>
            <w:proofErr w:type="spellEnd"/>
            <w:ins w:id="1053" w:author="nbashyam" w:date="2015-09-12T07:42:00Z">
              <w:del w:id="1054" w:author="Lynn" w:date="2015-09-12T19:32:00Z">
                <w:r w:rsidR="00AB02AF" w:rsidRPr="001D725D" w:rsidDel="003E76DF">
                  <w:rPr>
                    <w:lang w:bidi="en-US"/>
                  </w:rPr>
                  <w:delText>MHD</w:delText>
                </w:r>
              </w:del>
              <w:r w:rsidR="00AB02AF" w:rsidRPr="001D725D">
                <w:rPr>
                  <w:lang w:bidi="en-US"/>
                </w:rPr>
                <w:t xml:space="preserve"> Actor or Transaction</w:t>
              </w:r>
            </w:ins>
          </w:p>
        </w:tc>
      </w:tr>
      <w:tr w:rsidR="00AB02AF" w:rsidRPr="001D725D" w14:paraId="142D44AC" w14:textId="77777777" w:rsidTr="00C92EBD">
        <w:trPr>
          <w:jc w:val="center"/>
          <w:ins w:id="1055" w:author="nbashyam" w:date="2015-09-12T07:42:00Z"/>
        </w:trPr>
        <w:tc>
          <w:tcPr>
            <w:tcW w:w="4523" w:type="dxa"/>
            <w:shd w:val="clear" w:color="auto" w:fill="auto"/>
          </w:tcPr>
          <w:p w14:paraId="3BD048D5" w14:textId="77777777" w:rsidR="00AB02AF" w:rsidRPr="001D725D" w:rsidRDefault="00AB02AF" w:rsidP="00C92EBD">
            <w:pPr>
              <w:pStyle w:val="TableEntry"/>
              <w:rPr>
                <w:ins w:id="1056" w:author="nbashyam" w:date="2015-09-12T07:42:00Z"/>
                <w:lang w:bidi="en-US"/>
              </w:rPr>
            </w:pPr>
            <w:ins w:id="1057" w:author="nbashyam" w:date="2015-09-12T07:42:00Z">
              <w:r w:rsidRPr="001D725D">
                <w:rPr>
                  <w:lang w:bidi="en-US"/>
                </w:rPr>
                <w:t>Query Requestor</w:t>
              </w:r>
            </w:ins>
          </w:p>
        </w:tc>
        <w:tc>
          <w:tcPr>
            <w:tcW w:w="3780" w:type="dxa"/>
            <w:shd w:val="clear" w:color="auto" w:fill="auto"/>
          </w:tcPr>
          <w:p w14:paraId="4086F336" w14:textId="4D27F66A" w:rsidR="00AB02AF" w:rsidRPr="001D725D" w:rsidRDefault="00AB02AF" w:rsidP="00C92EBD">
            <w:pPr>
              <w:pStyle w:val="TableEntry"/>
              <w:rPr>
                <w:ins w:id="1058" w:author="nbashyam" w:date="2015-09-12T07:42:00Z"/>
                <w:lang w:bidi="en-US"/>
              </w:rPr>
            </w:pPr>
            <w:ins w:id="1059" w:author="nbashyam" w:date="2015-09-12T07:43:00Z">
              <w:r>
                <w:rPr>
                  <w:lang w:bidi="en-US"/>
                </w:rPr>
                <w:t>Patient Demographics Consumer</w:t>
              </w:r>
            </w:ins>
          </w:p>
        </w:tc>
      </w:tr>
      <w:tr w:rsidR="00AB02AF" w:rsidRPr="001D725D" w14:paraId="2D30CEF0" w14:textId="77777777" w:rsidTr="00C92EBD">
        <w:trPr>
          <w:jc w:val="center"/>
          <w:ins w:id="1060" w:author="nbashyam" w:date="2015-09-12T07:42:00Z"/>
        </w:trPr>
        <w:tc>
          <w:tcPr>
            <w:tcW w:w="4523" w:type="dxa"/>
            <w:shd w:val="clear" w:color="auto" w:fill="auto"/>
          </w:tcPr>
          <w:p w14:paraId="27B03D19" w14:textId="77777777" w:rsidR="00AB02AF" w:rsidRPr="001D725D" w:rsidRDefault="00AB02AF" w:rsidP="00C92EBD">
            <w:pPr>
              <w:pStyle w:val="TableEntry"/>
              <w:rPr>
                <w:ins w:id="1061" w:author="nbashyam" w:date="2015-09-12T07:42:00Z"/>
                <w:lang w:bidi="en-US"/>
              </w:rPr>
            </w:pPr>
            <w:ins w:id="1062" w:author="nbashyam" w:date="2015-09-12T07:42:00Z">
              <w:r w:rsidRPr="001D725D">
                <w:rPr>
                  <w:lang w:bidi="en-US"/>
                </w:rPr>
                <w:t>Query Responder</w:t>
              </w:r>
            </w:ins>
          </w:p>
        </w:tc>
        <w:tc>
          <w:tcPr>
            <w:tcW w:w="3780" w:type="dxa"/>
            <w:shd w:val="clear" w:color="auto" w:fill="auto"/>
          </w:tcPr>
          <w:p w14:paraId="2F24ADEB" w14:textId="05DF229B" w:rsidR="00AB02AF" w:rsidRPr="001D725D" w:rsidRDefault="00AB02AF" w:rsidP="00C92EBD">
            <w:pPr>
              <w:pStyle w:val="TableEntry"/>
              <w:rPr>
                <w:ins w:id="1063" w:author="nbashyam" w:date="2015-09-12T07:42:00Z"/>
                <w:lang w:bidi="en-US"/>
              </w:rPr>
            </w:pPr>
            <w:ins w:id="1064" w:author="nbashyam" w:date="2015-09-12T07:43:00Z">
              <w:r>
                <w:rPr>
                  <w:lang w:bidi="en-US"/>
                </w:rPr>
                <w:t>Patient Demographics Supplier</w:t>
              </w:r>
            </w:ins>
          </w:p>
        </w:tc>
      </w:tr>
      <w:tr w:rsidR="00AB02AF" w:rsidRPr="001D725D" w14:paraId="511BF4D9" w14:textId="77777777" w:rsidTr="00C92EBD">
        <w:trPr>
          <w:jc w:val="center"/>
          <w:ins w:id="1065" w:author="nbashyam" w:date="2015-09-12T07:42:00Z"/>
        </w:trPr>
        <w:tc>
          <w:tcPr>
            <w:tcW w:w="4523" w:type="dxa"/>
            <w:shd w:val="clear" w:color="auto" w:fill="auto"/>
          </w:tcPr>
          <w:p w14:paraId="447F9A5D" w14:textId="00EE7000" w:rsidR="00AB02AF" w:rsidRPr="001D725D" w:rsidRDefault="00AB02AF" w:rsidP="00C92EBD">
            <w:pPr>
              <w:pStyle w:val="TableEntry"/>
              <w:rPr>
                <w:ins w:id="1066" w:author="nbashyam" w:date="2015-09-12T07:42:00Z"/>
                <w:lang w:bidi="en-US"/>
              </w:rPr>
            </w:pPr>
            <w:ins w:id="1067" w:author="nbashyam" w:date="2015-09-12T07:43:00Z">
              <w:r>
                <w:rPr>
                  <w:lang w:bidi="en-US"/>
                </w:rPr>
                <w:t>Find Patient Identifiers based on patient demographics for a single patient</w:t>
              </w:r>
            </w:ins>
          </w:p>
        </w:tc>
        <w:tc>
          <w:tcPr>
            <w:tcW w:w="3780" w:type="dxa"/>
            <w:shd w:val="clear" w:color="auto" w:fill="auto"/>
          </w:tcPr>
          <w:p w14:paraId="6E51BF12" w14:textId="3A1DACE7" w:rsidR="00AB02AF" w:rsidRPr="001D725D" w:rsidRDefault="00AB02AF" w:rsidP="00C92EBD">
            <w:pPr>
              <w:pStyle w:val="TableEntry"/>
              <w:rPr>
                <w:ins w:id="1068" w:author="nbashyam" w:date="2015-09-12T07:42:00Z"/>
                <w:lang w:bidi="en-US"/>
              </w:rPr>
            </w:pPr>
            <w:ins w:id="1069" w:author="nbashyam" w:date="2015-09-12T07:44:00Z">
              <w:r>
                <w:rPr>
                  <w:lang w:bidi="en-US"/>
                </w:rPr>
                <w:t xml:space="preserve">Mobile Patient Demographics Query </w:t>
              </w:r>
            </w:ins>
            <w:ins w:id="1070" w:author="Lynn" w:date="2015-09-14T08:47:00Z">
              <w:r w:rsidR="00877B44">
                <w:rPr>
                  <w:lang w:bidi="en-US"/>
                </w:rPr>
                <w:t>[</w:t>
              </w:r>
            </w:ins>
            <w:ins w:id="1071" w:author="nbashyam" w:date="2015-09-12T07:44:00Z">
              <w:del w:id="1072" w:author="Lynn" w:date="2015-09-14T08:47:00Z">
                <w:r w:rsidDel="00877B44">
                  <w:rPr>
                    <w:lang w:bidi="en-US"/>
                  </w:rPr>
                  <w:delText>(</w:delText>
                </w:r>
              </w:del>
              <w:r>
                <w:rPr>
                  <w:lang w:bidi="en-US"/>
                </w:rPr>
                <w:t>ITI-78</w:t>
              </w:r>
            </w:ins>
            <w:ins w:id="1073" w:author="Lynn" w:date="2015-09-14T08:47:00Z">
              <w:r w:rsidR="00877B44">
                <w:rPr>
                  <w:lang w:bidi="en-US"/>
                </w:rPr>
                <w:t>]</w:t>
              </w:r>
            </w:ins>
            <w:ins w:id="1074" w:author="nbashyam" w:date="2015-09-12T07:44:00Z">
              <w:del w:id="1075" w:author="Lynn" w:date="2015-09-14T08:47:00Z">
                <w:r w:rsidDel="00877B44">
                  <w:rPr>
                    <w:lang w:bidi="en-US"/>
                  </w:rPr>
                  <w:delText>)</w:delText>
                </w:r>
              </w:del>
            </w:ins>
          </w:p>
        </w:tc>
      </w:tr>
    </w:tbl>
    <w:p w14:paraId="2DF02DD4" w14:textId="77777777" w:rsidR="00AB02AF" w:rsidRPr="001D725D" w:rsidRDefault="00AB02AF" w:rsidP="00AB02AF">
      <w:pPr>
        <w:pStyle w:val="BodyText"/>
        <w:rPr>
          <w:ins w:id="1076" w:author="nbashyam" w:date="2015-09-12T07:42:00Z"/>
          <w:lang w:bidi="en-US"/>
        </w:rPr>
      </w:pPr>
    </w:p>
    <w:p w14:paraId="721AE1F9" w14:textId="40584FF1" w:rsidR="00AB02AF" w:rsidRPr="001D725D" w:rsidRDefault="00AB02AF" w:rsidP="00AB02AF">
      <w:pPr>
        <w:pStyle w:val="BodyText"/>
        <w:rPr>
          <w:ins w:id="1077" w:author="nbashyam" w:date="2015-09-12T07:42:00Z"/>
          <w:lang w:bidi="en-US"/>
        </w:rPr>
      </w:pPr>
      <w:ins w:id="1078" w:author="nbashyam" w:date="2015-09-12T07:42:00Z">
        <w:r w:rsidRPr="001D725D">
          <w:rPr>
            <w:lang w:bidi="en-US"/>
          </w:rPr>
          <w:t xml:space="preserve">The specific transactions and options that must be supported for DAF based on </w:t>
        </w:r>
        <w:r>
          <w:fldChar w:fldCharType="begin"/>
        </w:r>
        <w:r>
          <w:instrText xml:space="preserve"> HYPERLINK "http://www.ihe.net/uploadedFiles/Documents/ITI/IHE_ITI_Suppl_MHD.pdf" </w:instrText>
        </w:r>
        <w:r>
          <w:fldChar w:fldCharType="separate"/>
        </w:r>
        <w:r>
          <w:rPr>
            <w:rStyle w:val="Hyperlink"/>
            <w:lang w:bidi="en-US"/>
          </w:rPr>
          <w:t xml:space="preserve">IHE </w:t>
        </w:r>
      </w:ins>
      <w:proofErr w:type="spellStart"/>
      <w:ins w:id="1079" w:author="nbashyam" w:date="2015-09-12T07:44:00Z">
        <w:r>
          <w:rPr>
            <w:rStyle w:val="Hyperlink"/>
            <w:lang w:bidi="en-US"/>
          </w:rPr>
          <w:t>PDQm</w:t>
        </w:r>
      </w:ins>
      <w:proofErr w:type="spellEnd"/>
      <w:ins w:id="1080" w:author="nbashyam" w:date="2015-09-12T07:42:00Z">
        <w:r>
          <w:rPr>
            <w:rStyle w:val="Hyperlink"/>
            <w:lang w:bidi="en-US"/>
          </w:rPr>
          <w:t xml:space="preserve"> Profile</w:t>
        </w:r>
        <w:r>
          <w:rPr>
            <w:rStyle w:val="Hyperlink"/>
            <w:lang w:bidi="en-US"/>
          </w:rPr>
          <w:fldChar w:fldCharType="end"/>
        </w:r>
        <w:r w:rsidRPr="001D725D">
          <w:rPr>
            <w:lang w:bidi="en-US"/>
          </w:rPr>
          <w:t xml:space="preserve"> are outlined below.</w:t>
        </w:r>
      </w:ins>
    </w:p>
    <w:p w14:paraId="0C5C03FF" w14:textId="42A53CD5" w:rsidR="00AB02AF" w:rsidRPr="001D725D" w:rsidRDefault="00AB02AF" w:rsidP="00403EC1">
      <w:pPr>
        <w:pStyle w:val="ListBullet2"/>
        <w:rPr>
          <w:ins w:id="1081" w:author="nbashyam" w:date="2015-09-12T07:42:00Z"/>
          <w:lang w:bidi="en-US"/>
        </w:rPr>
      </w:pPr>
      <w:ins w:id="1082" w:author="nbashyam" w:date="2015-09-12T07:42:00Z">
        <w:r w:rsidRPr="001D725D">
          <w:rPr>
            <w:lang w:bidi="en-US"/>
          </w:rPr>
          <w:lastRenderedPageBreak/>
          <w:t>For DAF, Query Requestor</w:t>
        </w:r>
      </w:ins>
      <w:ins w:id="1083" w:author="Lynn" w:date="2015-09-12T19:33:00Z">
        <w:r w:rsidR="003E76DF">
          <w:rPr>
            <w:lang w:bidi="en-US"/>
          </w:rPr>
          <w:t xml:space="preserve"> that </w:t>
        </w:r>
        <w:proofErr w:type="gramStart"/>
        <w:r w:rsidR="003E76DF">
          <w:rPr>
            <w:lang w:bidi="en-US"/>
          </w:rPr>
          <w:t>support</w:t>
        </w:r>
        <w:proofErr w:type="gramEnd"/>
        <w:r w:rsidR="003E76DF">
          <w:rPr>
            <w:lang w:bidi="en-US"/>
          </w:rPr>
          <w:t xml:space="preserve"> the </w:t>
        </w:r>
        <w:proofErr w:type="spellStart"/>
        <w:r w:rsidR="003E76DF">
          <w:rPr>
            <w:lang w:bidi="en-US"/>
          </w:rPr>
          <w:t>RESTful</w:t>
        </w:r>
        <w:proofErr w:type="spellEnd"/>
        <w:r w:rsidR="003E76DF">
          <w:rPr>
            <w:lang w:bidi="en-US"/>
          </w:rPr>
          <w:t xml:space="preserve"> Stack</w:t>
        </w:r>
      </w:ins>
      <w:ins w:id="1084" w:author="nbashyam" w:date="2015-09-12T07:42:00Z">
        <w:r w:rsidRPr="001D725D">
          <w:rPr>
            <w:lang w:bidi="en-US"/>
          </w:rPr>
          <w:t xml:space="preserve"> MUST implement the following </w:t>
        </w:r>
      </w:ins>
      <w:proofErr w:type="spellStart"/>
      <w:ins w:id="1085" w:author="nbashyam" w:date="2015-09-12T07:45:00Z">
        <w:r>
          <w:rPr>
            <w:lang w:bidi="en-US"/>
          </w:rPr>
          <w:t>PDQm</w:t>
        </w:r>
      </w:ins>
      <w:proofErr w:type="spellEnd"/>
      <w:ins w:id="1086" w:author="nbashyam" w:date="2015-09-12T07:42:00Z">
        <w:r>
          <w:rPr>
            <w:lang w:bidi="en-US"/>
          </w:rPr>
          <w:t xml:space="preserve"> transactions. (CONF: </w:t>
        </w:r>
      </w:ins>
      <w:ins w:id="1087" w:author="nbashyam" w:date="2015-09-12T07:45:00Z">
        <w:r>
          <w:rPr>
            <w:lang w:bidi="en-US"/>
          </w:rPr>
          <w:t>630</w:t>
        </w:r>
      </w:ins>
      <w:ins w:id="1088" w:author="nbashyam" w:date="2015-09-12T07:42:00Z">
        <w:r w:rsidRPr="001D725D">
          <w:rPr>
            <w:lang w:bidi="en-US"/>
          </w:rPr>
          <w:t>)</w:t>
        </w:r>
      </w:ins>
    </w:p>
    <w:p w14:paraId="41120EC0" w14:textId="04CB9404" w:rsidR="00AB02AF" w:rsidRPr="001D725D" w:rsidRDefault="00AB02AF" w:rsidP="00AB02AF">
      <w:pPr>
        <w:pStyle w:val="ListBullet3"/>
        <w:rPr>
          <w:ins w:id="1089" w:author="nbashyam" w:date="2015-09-12T07:42:00Z"/>
          <w:lang w:bidi="en-US"/>
        </w:rPr>
      </w:pPr>
      <w:ins w:id="1090" w:author="nbashyam" w:date="2015-09-12T07:42:00Z">
        <w:r>
          <w:fldChar w:fldCharType="begin"/>
        </w:r>
        <w:r>
          <w:instrText xml:space="preserve"> HYPERLINK "http://www.ihe.net/uploadedFiles/Documents/ITI/IHE_ITI_Suppl_MHD.pdf" </w:instrText>
        </w:r>
        <w:r>
          <w:fldChar w:fldCharType="separate"/>
        </w:r>
      </w:ins>
      <w:ins w:id="1091" w:author="nbashyam" w:date="2015-09-12T07:45:00Z">
        <w:r>
          <w:rPr>
            <w:rStyle w:val="Hyperlink"/>
            <w:lang w:bidi="en-US"/>
          </w:rPr>
          <w:t>Mobile</w:t>
        </w:r>
      </w:ins>
      <w:ins w:id="1092" w:author="nbashyam" w:date="2015-09-12T07:42:00Z">
        <w:r>
          <w:rPr>
            <w:rStyle w:val="Hyperlink"/>
            <w:lang w:bidi="en-US"/>
          </w:rPr>
          <w:fldChar w:fldCharType="end"/>
        </w:r>
      </w:ins>
      <w:ins w:id="1093" w:author="nbashyam" w:date="2015-09-12T07:45:00Z">
        <w:r>
          <w:rPr>
            <w:rStyle w:val="Hyperlink"/>
            <w:lang w:bidi="en-US"/>
          </w:rPr>
          <w:t xml:space="preserve"> Patient Demographics Query (ITI-78)</w:t>
        </w:r>
      </w:ins>
      <w:ins w:id="1094" w:author="nbashyam" w:date="2015-09-12T07:42:00Z">
        <w:r w:rsidRPr="001D725D">
          <w:rPr>
            <w:lang w:bidi="en-US"/>
          </w:rPr>
          <w:t xml:space="preserve"> </w:t>
        </w:r>
      </w:ins>
    </w:p>
    <w:p w14:paraId="037C1DC0" w14:textId="3D8268BF" w:rsidR="00AB02AF" w:rsidRPr="001D725D" w:rsidRDefault="00AB02AF" w:rsidP="00403EC1">
      <w:pPr>
        <w:pStyle w:val="ListBullet2"/>
        <w:rPr>
          <w:ins w:id="1095" w:author="nbashyam" w:date="2015-09-12T07:42:00Z"/>
          <w:lang w:bidi="en-US"/>
        </w:rPr>
      </w:pPr>
      <w:ins w:id="1096" w:author="nbashyam" w:date="2015-09-12T07:42:00Z">
        <w:r w:rsidRPr="001D725D">
          <w:rPr>
            <w:lang w:bidi="en-US"/>
          </w:rPr>
          <w:t xml:space="preserve">For DAF, Query Responders MUST </w:t>
        </w:r>
        <w:proofErr w:type="gramStart"/>
        <w:r w:rsidRPr="001D725D">
          <w:rPr>
            <w:lang w:bidi="en-US"/>
          </w:rPr>
          <w:t>implement</w:t>
        </w:r>
        <w:proofErr w:type="gramEnd"/>
        <w:r w:rsidRPr="001D725D">
          <w:rPr>
            <w:lang w:bidi="en-US"/>
          </w:rPr>
          <w:t xml:space="preserve"> the following </w:t>
        </w:r>
      </w:ins>
      <w:proofErr w:type="spellStart"/>
      <w:ins w:id="1097" w:author="nbashyam" w:date="2015-09-12T07:45:00Z">
        <w:r>
          <w:rPr>
            <w:lang w:bidi="en-US"/>
          </w:rPr>
          <w:t>PDQm</w:t>
        </w:r>
      </w:ins>
      <w:proofErr w:type="spellEnd"/>
      <w:ins w:id="1098" w:author="nbashyam" w:date="2015-09-12T07:42:00Z">
        <w:r w:rsidRPr="001D725D">
          <w:rPr>
            <w:lang w:bidi="en-US"/>
          </w:rPr>
          <w:t xml:space="preserve"> transac</w:t>
        </w:r>
        <w:r>
          <w:rPr>
            <w:lang w:bidi="en-US"/>
          </w:rPr>
          <w:t xml:space="preserve">tions. (CONF: </w:t>
        </w:r>
      </w:ins>
      <w:ins w:id="1099" w:author="nbashyam" w:date="2015-09-12T07:45:00Z">
        <w:r>
          <w:rPr>
            <w:lang w:bidi="en-US"/>
          </w:rPr>
          <w:t>640</w:t>
        </w:r>
      </w:ins>
      <w:ins w:id="1100" w:author="nbashyam" w:date="2015-09-12T07:42:00Z">
        <w:r w:rsidRPr="001D725D">
          <w:rPr>
            <w:lang w:bidi="en-US"/>
          </w:rPr>
          <w:t>)</w:t>
        </w:r>
      </w:ins>
    </w:p>
    <w:p w14:paraId="4B8DEE25" w14:textId="5674585D" w:rsidR="00AB02AF" w:rsidRPr="001D725D" w:rsidRDefault="00AB02AF" w:rsidP="00AB02AF">
      <w:pPr>
        <w:pStyle w:val="ListBullet3"/>
        <w:rPr>
          <w:ins w:id="1101" w:author="nbashyam" w:date="2015-09-12T07:42:00Z"/>
          <w:lang w:bidi="en-US"/>
        </w:rPr>
      </w:pPr>
      <w:ins w:id="1102" w:author="nbashyam" w:date="2015-09-12T07:42:00Z">
        <w:r>
          <w:fldChar w:fldCharType="begin"/>
        </w:r>
        <w:r>
          <w:instrText xml:space="preserve"> HYPERLINK "http://www.ihe.net/uploadedFiles/Documents/ITI/IHE_ITI_Suppl_MHD.pdf" </w:instrText>
        </w:r>
        <w:r>
          <w:fldChar w:fldCharType="separate"/>
        </w:r>
      </w:ins>
      <w:ins w:id="1103" w:author="nbashyam" w:date="2015-09-12T07:46:00Z">
        <w:r>
          <w:rPr>
            <w:rStyle w:val="Hyperlink"/>
            <w:lang w:bidi="en-US"/>
          </w:rPr>
          <w:t>Mobile</w:t>
        </w:r>
      </w:ins>
      <w:ins w:id="1104" w:author="nbashyam" w:date="2015-09-12T07:42:00Z">
        <w:r>
          <w:rPr>
            <w:rStyle w:val="Hyperlink"/>
            <w:lang w:bidi="en-US"/>
          </w:rPr>
          <w:fldChar w:fldCharType="end"/>
        </w:r>
      </w:ins>
      <w:ins w:id="1105" w:author="nbashyam" w:date="2015-09-12T07:46:00Z">
        <w:r>
          <w:rPr>
            <w:rStyle w:val="Hyperlink"/>
            <w:lang w:bidi="en-US"/>
          </w:rPr>
          <w:t xml:space="preserve"> Patient Demographics Query (ITI-78)</w:t>
        </w:r>
      </w:ins>
      <w:ins w:id="1106" w:author="nbashyam" w:date="2015-09-12T07:42:00Z">
        <w:r w:rsidRPr="001D725D">
          <w:rPr>
            <w:lang w:bidi="en-US"/>
          </w:rPr>
          <w:t xml:space="preserve"> </w:t>
        </w:r>
      </w:ins>
    </w:p>
    <w:p w14:paraId="3309664A" w14:textId="3390DFB8" w:rsidR="00AB02AF" w:rsidRPr="001D725D" w:rsidRDefault="00AB02AF" w:rsidP="00403EC1">
      <w:pPr>
        <w:pStyle w:val="ListBullet2"/>
        <w:rPr>
          <w:lang w:bidi="en-US"/>
        </w:rPr>
      </w:pPr>
      <w:ins w:id="1107" w:author="nbashyam" w:date="2015-09-12T07:42:00Z">
        <w:r w:rsidRPr="001D725D">
          <w:rPr>
            <w:lang w:bidi="en-US"/>
          </w:rPr>
          <w:t>Currently only synchronous queries (Request/Response Behavior Model)</w:t>
        </w:r>
        <w:r>
          <w:rPr>
            <w:lang w:bidi="en-US"/>
          </w:rPr>
          <w:t xml:space="preserve"> is supported in </w:t>
        </w:r>
      </w:ins>
      <w:proofErr w:type="spellStart"/>
      <w:ins w:id="1108" w:author="nbashyam" w:date="2015-09-12T07:46:00Z">
        <w:r>
          <w:rPr>
            <w:lang w:bidi="en-US"/>
          </w:rPr>
          <w:t>PDQm</w:t>
        </w:r>
      </w:ins>
      <w:proofErr w:type="spellEnd"/>
      <w:ins w:id="1109" w:author="nbashyam" w:date="2015-09-12T07:42:00Z">
        <w:r>
          <w:rPr>
            <w:lang w:bidi="en-US"/>
          </w:rPr>
          <w:t xml:space="preserve"> and hence the DAF actors will only support the synchronous query behavior models for </w:t>
        </w:r>
        <w:proofErr w:type="spellStart"/>
        <w:r>
          <w:rPr>
            <w:lang w:bidi="en-US"/>
          </w:rPr>
          <w:t>RESTful</w:t>
        </w:r>
        <w:proofErr w:type="spellEnd"/>
        <w:r>
          <w:rPr>
            <w:lang w:bidi="en-US"/>
          </w:rPr>
          <w:t xml:space="preserve"> Query Stack.</w:t>
        </w:r>
      </w:ins>
    </w:p>
    <w:p w14:paraId="0A6C5909" w14:textId="77777777" w:rsidR="00AD6303" w:rsidRPr="001D725D" w:rsidRDefault="00AD6303" w:rsidP="005C01E0">
      <w:pPr>
        <w:pStyle w:val="Heading3"/>
        <w:rPr>
          <w:noProof w:val="0"/>
        </w:rPr>
      </w:pPr>
      <w:bookmarkStart w:id="1110" w:name="_Toc418858582"/>
      <w:bookmarkStart w:id="1111" w:name="_Toc418858686"/>
      <w:bookmarkStart w:id="1112" w:name="_Toc418858784"/>
      <w:bookmarkStart w:id="1113" w:name="_Toc418864612"/>
      <w:bookmarkStart w:id="1114" w:name="_Toc418865817"/>
      <w:bookmarkStart w:id="1115" w:name="_Toc418865932"/>
      <w:bookmarkStart w:id="1116" w:name="_Toc418866064"/>
      <w:bookmarkStart w:id="1117" w:name="_Toc418866195"/>
      <w:bookmarkStart w:id="1118" w:name="_Toc418866308"/>
      <w:bookmarkStart w:id="1119" w:name="_Toc418866405"/>
      <w:bookmarkStart w:id="1120" w:name="_Toc418866504"/>
      <w:bookmarkStart w:id="1121" w:name="_Toc418867172"/>
      <w:bookmarkStart w:id="1122" w:name="_Toc418867905"/>
      <w:bookmarkStart w:id="1123" w:name="_Toc418868004"/>
      <w:bookmarkStart w:id="1124" w:name="_Toc419100705"/>
      <w:bookmarkStart w:id="1125" w:name="_Toc419798030"/>
      <w:bookmarkStart w:id="1126" w:name="_Toc419799819"/>
      <w:bookmarkStart w:id="1127" w:name="_Toc419801870"/>
      <w:bookmarkStart w:id="1128" w:name="_Toc420918243"/>
      <w:bookmarkStart w:id="1129" w:name="_Toc420918357"/>
      <w:bookmarkStart w:id="1130" w:name="_Toc420918470"/>
      <w:bookmarkStart w:id="1131" w:name="_Toc420918583"/>
      <w:bookmarkStart w:id="1132" w:name="_Toc420918697"/>
      <w:bookmarkStart w:id="1133" w:name="_Toc420918811"/>
      <w:bookmarkStart w:id="1134" w:name="_Toc420924308"/>
      <w:bookmarkStart w:id="1135" w:name="_Toc420927352"/>
      <w:bookmarkStart w:id="1136" w:name="_Toc418502153"/>
      <w:bookmarkStart w:id="1137" w:name="_Toc418525999"/>
      <w:bookmarkStart w:id="1138" w:name="_Toc418866196"/>
      <w:bookmarkStart w:id="1139" w:name="_Toc303840524"/>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r w:rsidRPr="001D725D">
        <w:rPr>
          <w:noProof w:val="0"/>
        </w:rPr>
        <w:t>Querying for Documents related to Multiple Patients</w:t>
      </w:r>
      <w:bookmarkEnd w:id="1136"/>
      <w:bookmarkEnd w:id="1137"/>
      <w:bookmarkEnd w:id="1138"/>
      <w:bookmarkEnd w:id="1139"/>
    </w:p>
    <w:p w14:paraId="79A05946" w14:textId="7508E4A1" w:rsidR="00AD6303" w:rsidRPr="001D725D" w:rsidRDefault="00AD6303" w:rsidP="005C01E0">
      <w:pPr>
        <w:pStyle w:val="BodyText"/>
        <w:rPr>
          <w:lang w:bidi="en-US"/>
        </w:rPr>
      </w:pPr>
      <w:r w:rsidRPr="001D725D">
        <w:rPr>
          <w:lang w:bidi="en-US"/>
        </w:rPr>
        <w:t>In the context of DAF</w:t>
      </w:r>
      <w:ins w:id="1140" w:author="Lynn" w:date="2015-09-12T19:33:00Z">
        <w:r w:rsidR="003E76DF">
          <w:rPr>
            <w:lang w:bidi="en-US"/>
          </w:rPr>
          <w:t>, the</w:t>
        </w:r>
      </w:ins>
      <w:r w:rsidRPr="001D725D">
        <w:rPr>
          <w:lang w:bidi="en-US"/>
        </w:rPr>
        <w:t xml:space="preserve"> </w:t>
      </w:r>
      <w:hyperlink r:id="rId97" w:history="1">
        <w:r w:rsidRPr="001D725D">
          <w:rPr>
            <w:rStyle w:val="Hyperlink"/>
            <w:lang w:bidi="en-US"/>
          </w:rPr>
          <w:t xml:space="preserve">MHD v2 </w:t>
        </w:r>
      </w:hyperlink>
      <w:r w:rsidR="008C0839">
        <w:rPr>
          <w:lang w:bidi="en-US"/>
        </w:rPr>
        <w:t>Profile</w:t>
      </w:r>
      <w:r w:rsidRPr="001D725D">
        <w:rPr>
          <w:lang w:bidi="en-US"/>
        </w:rPr>
        <w:t xml:space="preserve"> is used to find documents for each patient one at a time. In other words there is no current capability to find documents related to multiple patients in the existing IHE MHD transactions. So the Use Case requirement has to be accomplished by finding documents related to each patient one at a time. Queries for multiple patients are applicable only within the context of LDAF (Intra-Enterprise) because the necessary policies required </w:t>
      </w:r>
      <w:proofErr w:type="gramStart"/>
      <w:r w:rsidRPr="001D725D">
        <w:rPr>
          <w:lang w:bidi="en-US"/>
        </w:rPr>
        <w:t>to enable</w:t>
      </w:r>
      <w:proofErr w:type="gramEnd"/>
      <w:r w:rsidRPr="001D725D">
        <w:rPr>
          <w:lang w:bidi="en-US"/>
        </w:rPr>
        <w:t xml:space="preserve"> these multi-patient queries across enterprises are still evolving. </w:t>
      </w:r>
    </w:p>
    <w:p w14:paraId="178DDCAD" w14:textId="77777777" w:rsidR="00AD6303" w:rsidRPr="001D725D" w:rsidRDefault="00AD6303" w:rsidP="005C01E0">
      <w:pPr>
        <w:pStyle w:val="Heading2"/>
        <w:rPr>
          <w:noProof w:val="0"/>
        </w:rPr>
      </w:pPr>
      <w:bookmarkStart w:id="1141" w:name="_Toc418502154"/>
      <w:bookmarkStart w:id="1142" w:name="_Toc418526000"/>
      <w:bookmarkStart w:id="1143" w:name="_Toc418866197"/>
      <w:bookmarkStart w:id="1144" w:name="_Toc303840525"/>
      <w:r w:rsidRPr="001D725D">
        <w:rPr>
          <w:noProof w:val="0"/>
        </w:rPr>
        <w:t>Query Results Implementation</w:t>
      </w:r>
      <w:bookmarkEnd w:id="1141"/>
      <w:bookmarkEnd w:id="1142"/>
      <w:bookmarkEnd w:id="1143"/>
      <w:bookmarkEnd w:id="1144"/>
    </w:p>
    <w:p w14:paraId="38579145" w14:textId="77777777" w:rsidR="00AD6303" w:rsidRPr="001D725D" w:rsidRDefault="00AD6303" w:rsidP="005C01E0">
      <w:pPr>
        <w:pStyle w:val="BodyText"/>
        <w:rPr>
          <w:lang w:bidi="en-US"/>
        </w:rPr>
      </w:pPr>
      <w:r w:rsidRPr="001D725D">
        <w:rPr>
          <w:lang w:bidi="en-US"/>
        </w:rPr>
        <w:t>DAF Document Metadata based Access queries are expected to return clinical documents as query results. These clinical documents may conform to different formats and hence may require additional processing by Query Requestor before they can be made available to downstream systems. To facilitate interoperability between Query Requestors and Query Responders with minimum capabilities the next few sections outline specific requirements for Query Result structures.</w:t>
      </w:r>
    </w:p>
    <w:p w14:paraId="126CD54B" w14:textId="77777777" w:rsidR="00AD6303" w:rsidRPr="001D725D" w:rsidRDefault="00AD6303" w:rsidP="005C01E0">
      <w:pPr>
        <w:pStyle w:val="Heading3"/>
        <w:rPr>
          <w:noProof w:val="0"/>
        </w:rPr>
      </w:pPr>
      <w:bookmarkStart w:id="1145" w:name="_Toc418502155"/>
      <w:bookmarkStart w:id="1146" w:name="_Toc418526001"/>
      <w:bookmarkStart w:id="1147" w:name="_Toc418866198"/>
      <w:bookmarkStart w:id="1148" w:name="_Toc303840526"/>
      <w:r w:rsidRPr="001D725D">
        <w:rPr>
          <w:noProof w:val="0"/>
        </w:rPr>
        <w:t>Query Results</w:t>
      </w:r>
      <w:bookmarkEnd w:id="1145"/>
      <w:bookmarkEnd w:id="1146"/>
      <w:bookmarkEnd w:id="1147"/>
      <w:bookmarkEnd w:id="1148"/>
      <w:r w:rsidRPr="001D725D">
        <w:rPr>
          <w:noProof w:val="0"/>
        </w:rPr>
        <w:t xml:space="preserve"> </w:t>
      </w:r>
    </w:p>
    <w:p w14:paraId="743F4DD3" w14:textId="77777777" w:rsidR="00AD6303" w:rsidRPr="005C01E0" w:rsidRDefault="00AD6303" w:rsidP="005C01E0">
      <w:pPr>
        <w:pStyle w:val="BodyText"/>
      </w:pPr>
      <w:r w:rsidRPr="001D725D">
        <w:t>The advancement of MU2 regulation and certification of EHR technology allows for using the certified technology and leveraging the MU2 objectives to support DAF Query Results</w:t>
      </w:r>
      <w:r w:rsidR="00A42452">
        <w:t xml:space="preserve">. </w:t>
      </w:r>
    </w:p>
    <w:p w14:paraId="3B997E9B" w14:textId="77777777" w:rsidR="00AD6303" w:rsidRPr="001D725D" w:rsidRDefault="00AD6303" w:rsidP="00403EC1">
      <w:pPr>
        <w:pStyle w:val="ListBullet2"/>
      </w:pPr>
      <w:r w:rsidRPr="001D725D">
        <w:t xml:space="preserve">For DAF queries related to </w:t>
      </w:r>
      <w:r w:rsidR="00970EDF">
        <w:t>CDA®</w:t>
      </w:r>
      <w:r w:rsidRPr="001D725D">
        <w:t xml:space="preserve"> documents, Query Responders MUST create a C-</w:t>
      </w:r>
      <w:r w:rsidR="00970EDF">
        <w:t>CDA®</w:t>
      </w:r>
      <w:r w:rsidRPr="001D725D">
        <w:t xml:space="preserve"> document following the ONC 2014 CEHRT requirements or future editions of ONC CEHRT requirements. (CONF: 700)</w:t>
      </w:r>
    </w:p>
    <w:p w14:paraId="0A9AC9F7" w14:textId="77777777" w:rsidR="00AD6303" w:rsidRPr="001D725D" w:rsidRDefault="00AD6303" w:rsidP="005C01E0">
      <w:pPr>
        <w:pStyle w:val="ListBullet3"/>
      </w:pPr>
      <w:r w:rsidRPr="005C01E0">
        <w:t xml:space="preserve">NOTE:  The </w:t>
      </w:r>
      <w:hyperlink r:id="rId98" w:history="1">
        <w:r w:rsidRPr="001D725D">
          <w:rPr>
            <w:rStyle w:val="Hyperlink"/>
          </w:rPr>
          <w:t>S&amp;I Framework Companion Guide</w:t>
        </w:r>
      </w:hyperlink>
      <w:r w:rsidRPr="005C01E0">
        <w:t xml:space="preserve"> provides implementers guidance on how to comply with the ONC 2014 CEHRT requirements.</w:t>
      </w:r>
    </w:p>
    <w:p w14:paraId="6F42D169" w14:textId="77777777" w:rsidR="00AD6303" w:rsidRPr="001D725D" w:rsidRDefault="00AD6303" w:rsidP="005C01E0">
      <w:pPr>
        <w:pStyle w:val="ListBullet3"/>
      </w:pPr>
      <w:r w:rsidRPr="005C01E0">
        <w:t>NOTE: For DAF queries related to non-</w:t>
      </w:r>
      <w:r w:rsidR="00970EDF">
        <w:t>CDA®</w:t>
      </w:r>
      <w:r w:rsidRPr="005C01E0">
        <w:t xml:space="preserve"> documents, Query Responders may choose appropriate documents to provide the query results. </w:t>
      </w:r>
    </w:p>
    <w:p w14:paraId="71688A53" w14:textId="77777777" w:rsidR="00AD6303" w:rsidRPr="001D725D" w:rsidRDefault="00AD6303" w:rsidP="00E96EA1">
      <w:pPr>
        <w:pStyle w:val="ListBullet2"/>
      </w:pPr>
      <w:r w:rsidRPr="005C01E0">
        <w:t xml:space="preserve">Query Responders MUST include metadata from </w:t>
      </w:r>
      <w:hyperlink r:id="rId99"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Pr="001D725D">
        <w:rPr>
          <w:lang w:bidi="en-US"/>
        </w:rPr>
        <w:t>along with the constraints specified in Appendix B of this IG</w:t>
      </w:r>
      <w:r w:rsidRPr="001D725D">
        <w:rPr>
          <w:rStyle w:val="Hyperlink"/>
          <w:color w:val="auto"/>
          <w:u w:val="none"/>
          <w:lang w:bidi="en-US"/>
        </w:rPr>
        <w:t xml:space="preserve"> as</w:t>
      </w:r>
      <w:r w:rsidRPr="001D725D">
        <w:rPr>
          <w:lang w:bidi="en-US"/>
        </w:rPr>
        <w:t xml:space="preserve"> part of the query results to facilitate processing by Query Requestors.</w:t>
      </w:r>
      <w:r w:rsidR="00F42A41">
        <w:rPr>
          <w:lang w:bidi="en-US"/>
        </w:rPr>
        <w:t xml:space="preserve"> (CONF: 701)</w:t>
      </w:r>
    </w:p>
    <w:p w14:paraId="528F829E" w14:textId="77777777" w:rsidR="00AD6303" w:rsidRPr="001D725D" w:rsidRDefault="00AD6303" w:rsidP="005C01E0">
      <w:pPr>
        <w:pStyle w:val="Heading2"/>
        <w:rPr>
          <w:noProof w:val="0"/>
        </w:rPr>
      </w:pPr>
      <w:bookmarkStart w:id="1149" w:name="_Security_Implementation_1"/>
      <w:bookmarkStart w:id="1150" w:name="_Toc418502156"/>
      <w:bookmarkStart w:id="1151" w:name="_Toc418526002"/>
      <w:bookmarkStart w:id="1152" w:name="_Toc418866199"/>
      <w:bookmarkStart w:id="1153" w:name="_Toc303840527"/>
      <w:bookmarkEnd w:id="1149"/>
      <w:r w:rsidRPr="001D725D">
        <w:rPr>
          <w:noProof w:val="0"/>
        </w:rPr>
        <w:lastRenderedPageBreak/>
        <w:t>Security Implementation</w:t>
      </w:r>
      <w:bookmarkEnd w:id="1150"/>
      <w:bookmarkEnd w:id="1151"/>
      <w:bookmarkEnd w:id="1152"/>
      <w:bookmarkEnd w:id="1153"/>
    </w:p>
    <w:p w14:paraId="6692D9F6" w14:textId="77777777" w:rsidR="00AD6303" w:rsidRPr="001D725D" w:rsidRDefault="00AD6303" w:rsidP="005C01E0">
      <w:pPr>
        <w:pStyle w:val="Heading3"/>
        <w:rPr>
          <w:noProof w:val="0"/>
        </w:rPr>
      </w:pPr>
      <w:bookmarkStart w:id="1154" w:name="_Toc418502157"/>
      <w:bookmarkStart w:id="1155" w:name="_Toc418526003"/>
      <w:bookmarkStart w:id="1156" w:name="_Toc418866200"/>
      <w:bookmarkStart w:id="1157" w:name="_Toc303840528"/>
      <w:r w:rsidRPr="001D725D">
        <w:rPr>
          <w:noProof w:val="0"/>
        </w:rPr>
        <w:t>Local DAF Security Requirements</w:t>
      </w:r>
      <w:bookmarkEnd w:id="1154"/>
      <w:bookmarkEnd w:id="1155"/>
      <w:bookmarkEnd w:id="1156"/>
      <w:bookmarkEnd w:id="1157"/>
    </w:p>
    <w:p w14:paraId="2AC0A828" w14:textId="77777777" w:rsidR="00AD6303" w:rsidRPr="001D725D" w:rsidRDefault="00AD6303" w:rsidP="005C01E0">
      <w:pPr>
        <w:pStyle w:val="BodyText"/>
      </w:pPr>
      <w:r w:rsidRPr="001D725D">
        <w:t>In the context of LDAF, enterprises may use a variety of local security controls to implement state, local, and institutional policies</w:t>
      </w:r>
      <w:r w:rsidR="00A42452">
        <w:t xml:space="preserve">. </w:t>
      </w:r>
    </w:p>
    <w:p w14:paraId="3BFFCEB0" w14:textId="77777777" w:rsidR="00AD6303" w:rsidRPr="001D725D" w:rsidRDefault="00AD6303" w:rsidP="005C01E0">
      <w:pPr>
        <w:pStyle w:val="BodyText"/>
      </w:pPr>
      <w:r w:rsidRPr="001D725D">
        <w:t>In the absence of comparable local applications, the IHE profiles cited in previous sections SHOULD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5FA90CB4" w14:textId="77777777" w:rsidR="00AD6303" w:rsidRPr="001D725D" w:rsidRDefault="00AD6303" w:rsidP="005C01E0">
      <w:pPr>
        <w:pStyle w:val="Heading4"/>
        <w:ind w:left="0" w:firstLine="0"/>
        <w:rPr>
          <w:noProof w:val="0"/>
        </w:rPr>
      </w:pPr>
      <w:bookmarkStart w:id="1158" w:name="_Toc418866201"/>
      <w:r w:rsidRPr="001D725D">
        <w:rPr>
          <w:noProof w:val="0"/>
        </w:rPr>
        <w:t>Risk Management</w:t>
      </w:r>
      <w:bookmarkEnd w:id="1158"/>
      <w:r w:rsidRPr="001D725D">
        <w:rPr>
          <w:noProof w:val="0"/>
        </w:rPr>
        <w:br/>
      </w:r>
    </w:p>
    <w:p w14:paraId="73593C44" w14:textId="77777777" w:rsidR="00AD6303" w:rsidRPr="001D725D" w:rsidRDefault="00AD6303" w:rsidP="00E96EA1">
      <w:pPr>
        <w:pStyle w:val="ListBullet2"/>
      </w:pPr>
      <w:r w:rsidRPr="001D725D">
        <w:t xml:space="preserve">The LDAF SHALL </w:t>
      </w:r>
      <w:proofErr w:type="gramStart"/>
      <w:r w:rsidRPr="001D725D">
        <w:t>establish</w:t>
      </w:r>
      <w:proofErr w:type="gramEnd"/>
      <w:r w:rsidRPr="001D725D">
        <w:t xml:space="preserve"> a risk analysis and management regime that conforms to HIPAA security regulatory requirements.</w:t>
      </w:r>
      <w:r w:rsidR="00F42A41">
        <w:t xml:space="preserve"> (CONF: 800)</w:t>
      </w:r>
    </w:p>
    <w:p w14:paraId="4169E59A"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F42A41">
        <w:t xml:space="preserve"> (CONF: 801)</w:t>
      </w:r>
    </w:p>
    <w:p w14:paraId="169A2A2D" w14:textId="77777777" w:rsidR="00AD6303" w:rsidRPr="001D725D" w:rsidRDefault="00AD6303" w:rsidP="005C01E0">
      <w:pPr>
        <w:pStyle w:val="Heading4"/>
        <w:ind w:left="0" w:firstLine="0"/>
        <w:rPr>
          <w:noProof w:val="0"/>
        </w:rPr>
      </w:pPr>
      <w:bookmarkStart w:id="1159" w:name="_Toc418866202"/>
      <w:r w:rsidRPr="001D725D">
        <w:rPr>
          <w:noProof w:val="0"/>
        </w:rPr>
        <w:t>Consistent Time</w:t>
      </w:r>
      <w:bookmarkEnd w:id="1159"/>
    </w:p>
    <w:p w14:paraId="3350C309" w14:textId="77777777" w:rsidR="00AD6303" w:rsidRPr="001D725D" w:rsidRDefault="00AD6303" w:rsidP="005C01E0">
      <w:pPr>
        <w:pStyle w:val="BodyText"/>
      </w:pPr>
      <w:r w:rsidRPr="001D725D">
        <w:t xml:space="preserve">All computing nodes in the LDAF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F42A41">
        <w:t xml:space="preserve"> (CONF: 802)</w:t>
      </w:r>
    </w:p>
    <w:p w14:paraId="3C56FD12" w14:textId="77777777" w:rsidR="00AD6303" w:rsidRPr="001D725D" w:rsidRDefault="00AD6303" w:rsidP="005C01E0">
      <w:pPr>
        <w:pStyle w:val="Heading4"/>
        <w:ind w:left="0" w:firstLine="0"/>
        <w:rPr>
          <w:noProof w:val="0"/>
        </w:rPr>
      </w:pPr>
      <w:bookmarkStart w:id="1160" w:name="_Toc418866203"/>
      <w:r w:rsidRPr="001D725D">
        <w:rPr>
          <w:noProof w:val="0"/>
        </w:rPr>
        <w:t>Auditing</w:t>
      </w:r>
      <w:bookmarkEnd w:id="1160"/>
    </w:p>
    <w:p w14:paraId="70377C58" w14:textId="56F543CC" w:rsidR="00AD6303" w:rsidRPr="001D725D" w:rsidRDefault="00AD6303" w:rsidP="00E96EA1">
      <w:pPr>
        <w:pStyle w:val="ListBullet2"/>
      </w:pPr>
      <w:r w:rsidRPr="001D725D">
        <w:t xml:space="preserve">For HIPAA compliance, the LDAF SHOULD implement security auditing for all local applications that perform functions comparable to the IHE profiles cited in previous sections, and MAY implement an IHE ATNA </w:t>
      </w:r>
      <w:ins w:id="1161" w:author="Lynn" w:date="2015-09-14T08:46:00Z">
        <w:r w:rsidR="00877B44">
          <w:t>Audit Record R</w:t>
        </w:r>
      </w:ins>
      <w:del w:id="1162" w:author="Lynn" w:date="2015-09-14T08:46:00Z">
        <w:r w:rsidRPr="001D725D" w:rsidDel="00877B44">
          <w:delText>r</w:delText>
        </w:r>
      </w:del>
      <w:r w:rsidRPr="001D725D">
        <w:t>epository for recording audit events.</w:t>
      </w:r>
      <w:r w:rsidR="00F42A41">
        <w:t xml:space="preserve"> (CONF: 803)</w:t>
      </w:r>
    </w:p>
    <w:p w14:paraId="1BAA2FE3" w14:textId="2CC52E8D" w:rsidR="00AD6303" w:rsidRPr="001D725D" w:rsidRDefault="00AD6303" w:rsidP="00E96EA1">
      <w:pPr>
        <w:pStyle w:val="ListBullet2"/>
      </w:pPr>
      <w:r w:rsidRPr="001D725D">
        <w:t xml:space="preserve">When IHE profiles are implemented, the LDAF SHALL implement the required actor groupings for IHE ATNA auditing and SHALL implement an IHE ATNA </w:t>
      </w:r>
      <w:ins w:id="1163" w:author="Lynn" w:date="2015-09-14T08:46:00Z">
        <w:r w:rsidR="00877B44">
          <w:t>Audit Record R</w:t>
        </w:r>
      </w:ins>
      <w:del w:id="1164" w:author="Lynn" w:date="2015-09-14T08:46:00Z">
        <w:r w:rsidRPr="001D725D" w:rsidDel="00877B44">
          <w:delText>r</w:delText>
        </w:r>
      </w:del>
      <w:r w:rsidRPr="001D725D">
        <w:t xml:space="preserve">epository for recording. </w:t>
      </w:r>
      <w:r w:rsidR="00F42A41">
        <w:t>(CONF: 804)</w:t>
      </w:r>
    </w:p>
    <w:p w14:paraId="6AFBCAF0" w14:textId="77777777" w:rsidR="00AD6303" w:rsidRPr="001D725D" w:rsidRDefault="00AD6303" w:rsidP="00E96EA1">
      <w:pPr>
        <w:pStyle w:val="ListBullet2"/>
      </w:pPr>
      <w:r w:rsidRPr="001D725D">
        <w:t>Reviews of audit data SHOULD be performed as part of HIPAA-compliant risk management.</w:t>
      </w:r>
      <w:r w:rsidR="00F42A41">
        <w:t xml:space="preserve"> (CONF: 805)</w:t>
      </w:r>
    </w:p>
    <w:p w14:paraId="58A55139" w14:textId="77777777" w:rsidR="00AD6303" w:rsidRPr="001D725D" w:rsidRDefault="00AD6303" w:rsidP="005C01E0">
      <w:pPr>
        <w:pStyle w:val="ListBullet3"/>
      </w:pPr>
      <w:r w:rsidRPr="001D725D">
        <w:t>The LDAF MAY merge ATNA and non-ATNA audit repositories, collated by time-stamps, prior to performing audit reviews.</w:t>
      </w:r>
      <w:r w:rsidR="00F42A41">
        <w:t xml:space="preserve"> (CONF: 806)</w:t>
      </w:r>
    </w:p>
    <w:p w14:paraId="5929D13F" w14:textId="77777777" w:rsidR="00AD6303" w:rsidRPr="001D725D" w:rsidRDefault="00AD6303" w:rsidP="005C01E0">
      <w:pPr>
        <w:pStyle w:val="Heading4"/>
        <w:ind w:left="0" w:firstLine="0"/>
        <w:rPr>
          <w:noProof w:val="0"/>
        </w:rPr>
      </w:pPr>
      <w:bookmarkStart w:id="1165" w:name="_Toc418866204"/>
      <w:r w:rsidRPr="001D725D">
        <w:rPr>
          <w:noProof w:val="0"/>
        </w:rPr>
        <w:t>Authentication and Authorization</w:t>
      </w:r>
      <w:bookmarkEnd w:id="1165"/>
    </w:p>
    <w:p w14:paraId="344D3A0D" w14:textId="77777777" w:rsidR="00AD6303" w:rsidRPr="001D725D" w:rsidRDefault="00AD6303" w:rsidP="002D75BC">
      <w:pPr>
        <w:pStyle w:val="ListBullet2"/>
        <w:numPr>
          <w:ilvl w:val="0"/>
          <w:numId w:val="0"/>
        </w:numPr>
        <w:ind w:left="360"/>
        <w:pPrChange w:id="1166" w:author="Lynn" w:date="2015-09-14T08:21:00Z">
          <w:pPr>
            <w:pStyle w:val="ListBullet2"/>
          </w:pPr>
        </w:pPrChange>
      </w:pPr>
      <w:r w:rsidRPr="001D725D">
        <w:t xml:space="preserve">In cases where the personal identity and authorities of a data source or consumer must be assured, the system SHALL perform user authentication and authorization. </w:t>
      </w:r>
      <w:r w:rsidR="00F42A41">
        <w:t>(CONF: 810)</w:t>
      </w:r>
    </w:p>
    <w:p w14:paraId="11B8C83C" w14:textId="77777777" w:rsidR="00AD6303" w:rsidRPr="001D725D" w:rsidRDefault="00AD6303" w:rsidP="005C01E0">
      <w:pPr>
        <w:pStyle w:val="ListBullet3"/>
      </w:pPr>
      <w:r w:rsidRPr="001D725D">
        <w:lastRenderedPageBreak/>
        <w:t xml:space="preserve">Query Requestors and Query Responders SHOULD support authentication of the systems per the Authenticate Node transaction for HTTP connections per </w:t>
      </w:r>
      <w:hyperlink r:id="rId100" w:history="1">
        <w:r w:rsidRPr="001D725D">
          <w:rPr>
            <w:rStyle w:val="Hyperlink"/>
          </w:rPr>
          <w:t xml:space="preserve">IHE ATNA </w:t>
        </w:r>
        <w:r w:rsidR="008C0839">
          <w:rPr>
            <w:rStyle w:val="Hyperlink"/>
          </w:rPr>
          <w:t>Profile</w:t>
        </w:r>
      </w:hyperlink>
      <w:r w:rsidRPr="001D725D">
        <w:t xml:space="preserve"> to authenticate the DAF Responder.</w:t>
      </w:r>
      <w:r w:rsidR="00F42A41">
        <w:t xml:space="preserve"> (CONF: 811)</w:t>
      </w:r>
    </w:p>
    <w:p w14:paraId="78E67285" w14:textId="77777777" w:rsidR="00AD6303" w:rsidRPr="001D725D" w:rsidRDefault="00AD6303" w:rsidP="005C01E0">
      <w:pPr>
        <w:pStyle w:val="ListBullet4"/>
      </w:pPr>
      <w:r w:rsidRPr="001D725D">
        <w:t>US Federal systems SHOULD conform with authentication and authorization control requirements, per risk management guidelines in NIST 800-series documents, with particular reference to security controls documented in NIST 800-53.</w:t>
      </w:r>
      <w:r w:rsidR="00F42A41">
        <w:t xml:space="preserve"> (CONF: 812)</w:t>
      </w:r>
    </w:p>
    <w:p w14:paraId="3BC45885" w14:textId="77777777" w:rsidR="00AD6303" w:rsidRPr="001D725D" w:rsidRDefault="00AD6303" w:rsidP="005C01E0">
      <w:pPr>
        <w:pStyle w:val="ListBullet3"/>
      </w:pPr>
      <w:r w:rsidRPr="001D725D">
        <w:t>User authentication and authorization SHOULD be uniformly implemented on all end-users’ computing systems via an LDAF method.</w:t>
      </w:r>
      <w:r w:rsidR="00F42A41">
        <w:t xml:space="preserve"> (CONF: 813)</w:t>
      </w:r>
    </w:p>
    <w:p w14:paraId="7684B80F" w14:textId="77777777" w:rsidR="00AD6303" w:rsidRPr="001D725D" w:rsidRDefault="00AD6303" w:rsidP="005C01E0">
      <w:pPr>
        <w:pStyle w:val="ListBullet4"/>
      </w:pPr>
      <w:r w:rsidRPr="001D725D">
        <w:t xml:space="preserve">User authentication MAY be implemented per the IHE EUA </w:t>
      </w:r>
      <w:r w:rsidR="008C0839">
        <w:t>Profile</w:t>
      </w:r>
      <w:r w:rsidRPr="001D725D">
        <w:t>.</w:t>
      </w:r>
      <w:r w:rsidR="00F42A41">
        <w:t xml:space="preserve"> (CONF: 814)</w:t>
      </w:r>
    </w:p>
    <w:p w14:paraId="5C961E2B" w14:textId="77777777" w:rsidR="00AD6303" w:rsidRPr="001D725D" w:rsidRDefault="00AD6303" w:rsidP="002D75BC">
      <w:pPr>
        <w:pStyle w:val="ListBullet2"/>
        <w:numPr>
          <w:ilvl w:val="0"/>
          <w:numId w:val="0"/>
        </w:numPr>
        <w:ind w:left="360"/>
        <w:pPrChange w:id="1167" w:author="Lynn" w:date="2015-09-14T08:21:00Z">
          <w:pPr>
            <w:pStyle w:val="ListBullet2"/>
          </w:pPr>
        </w:pPrChange>
      </w:pPr>
      <w:r w:rsidRPr="001D725D">
        <w:t>In cases where the provenance, authenticity, integrity, and accountability must be established, the user’s personal identity for concurrent or later review:</w:t>
      </w:r>
    </w:p>
    <w:p w14:paraId="0610483E" w14:textId="77777777" w:rsidR="00AD6303" w:rsidRPr="001D725D" w:rsidRDefault="00AD6303" w:rsidP="005C01E0">
      <w:pPr>
        <w:pStyle w:val="ListBullet3"/>
      </w:pPr>
      <w:r w:rsidRPr="001D725D">
        <w:t>SHOULD be recorded in a local audit log for locally-implemented applications that perform functions comparable to the IHE profiles cited in previous sections</w:t>
      </w:r>
      <w:r w:rsidR="00F42A41">
        <w:t xml:space="preserve"> (CONF: 815)</w:t>
      </w:r>
    </w:p>
    <w:p w14:paraId="39B0263A" w14:textId="77777777" w:rsidR="00AD6303" w:rsidRPr="001D725D" w:rsidRDefault="00AD6303" w:rsidP="005C01E0">
      <w:pPr>
        <w:pStyle w:val="ListBullet3"/>
      </w:pPr>
      <w:r w:rsidRPr="001D725D">
        <w:t>SHALL be recorded in an IHE ATNA conformant audit log when IHE profiles are implemented.</w:t>
      </w:r>
      <w:r w:rsidR="00F42A41">
        <w:t xml:space="preserve"> (CONF: 816)</w:t>
      </w:r>
    </w:p>
    <w:p w14:paraId="35B73F49" w14:textId="77777777" w:rsidR="00AD6303" w:rsidRPr="001D725D" w:rsidRDefault="00AD6303" w:rsidP="005C01E0">
      <w:pPr>
        <w:pStyle w:val="ListBullet3"/>
      </w:pPr>
      <w:r w:rsidRPr="001D725D">
        <w:t>MAY be recorded with the associated data itself, in cases where data provenance must persist.</w:t>
      </w:r>
      <w:r w:rsidR="00F42A41">
        <w:t xml:space="preserve"> (CONF: 817)</w:t>
      </w:r>
    </w:p>
    <w:p w14:paraId="5203A08C" w14:textId="77777777" w:rsidR="00AD6303" w:rsidRPr="001D725D" w:rsidRDefault="00AD6303" w:rsidP="002D75BC">
      <w:pPr>
        <w:pStyle w:val="ListBullet2"/>
        <w:numPr>
          <w:ilvl w:val="0"/>
          <w:numId w:val="0"/>
        </w:numPr>
        <w:ind w:left="360"/>
        <w:pPrChange w:id="1168" w:author="Lynn" w:date="2015-09-14T08:21:00Z">
          <w:pPr>
            <w:pStyle w:val="ListBullet2"/>
          </w:pPr>
        </w:pPrChange>
      </w:pPr>
      <w:r w:rsidRPr="001D725D">
        <w:t>Authentication or authorization failures SHALL produce a negative response to the requestor and SHALL be recorded in an audit log – system or ATNA - depending on implementation-specific capabilities.</w:t>
      </w:r>
      <w:r w:rsidR="00F42A41">
        <w:t xml:space="preserve"> (CONF: 818)</w:t>
      </w:r>
    </w:p>
    <w:p w14:paraId="7032EA35" w14:textId="77777777" w:rsidR="00AD6303" w:rsidRPr="001D725D" w:rsidRDefault="00AD6303" w:rsidP="002D75BC">
      <w:pPr>
        <w:pStyle w:val="ListBullet2"/>
        <w:numPr>
          <w:ilvl w:val="0"/>
          <w:numId w:val="0"/>
        </w:numPr>
        <w:ind w:left="360"/>
        <w:pPrChange w:id="1169" w:author="Lynn" w:date="2015-09-14T08:21:00Z">
          <w:pPr>
            <w:pStyle w:val="ListBullet2"/>
          </w:pPr>
        </w:pPrChange>
      </w:pPr>
      <w:r w:rsidRPr="001D725D">
        <w:t>Organizations MAY implement additional authentication and authorization policies per their state, local, and institutional requirements.</w:t>
      </w:r>
      <w:r w:rsidR="00F42A41">
        <w:t xml:space="preserve"> (CONF: 819)</w:t>
      </w:r>
    </w:p>
    <w:p w14:paraId="6C4FDACD" w14:textId="77777777" w:rsidR="00AD6303" w:rsidRPr="001D725D" w:rsidRDefault="00AD6303" w:rsidP="005C01E0">
      <w:pPr>
        <w:pStyle w:val="Heading4"/>
        <w:ind w:left="0" w:firstLine="0"/>
        <w:rPr>
          <w:noProof w:val="0"/>
        </w:rPr>
      </w:pPr>
      <w:bookmarkStart w:id="1170" w:name="_Toc418866205"/>
      <w:r w:rsidRPr="001D725D">
        <w:rPr>
          <w:noProof w:val="0"/>
        </w:rPr>
        <w:t>Confidentiality</w:t>
      </w:r>
      <w:bookmarkEnd w:id="1170"/>
    </w:p>
    <w:p w14:paraId="4E89EBE0" w14:textId="77777777" w:rsidR="00AD6303" w:rsidRPr="001D725D" w:rsidRDefault="00AD6303" w:rsidP="002D75BC">
      <w:pPr>
        <w:pStyle w:val="ListBullet2"/>
        <w:numPr>
          <w:ilvl w:val="0"/>
          <w:numId w:val="0"/>
        </w:numPr>
        <w:tabs>
          <w:tab w:val="left" w:pos="0"/>
        </w:tabs>
        <w:pPrChange w:id="1171" w:author="Lynn" w:date="2015-09-14T08:21:00Z">
          <w:pPr>
            <w:pStyle w:val="ListBullet2"/>
          </w:pPr>
        </w:pPrChange>
      </w:pPr>
      <w:r w:rsidRPr="001D725D">
        <w:t>As determined by the risk management plan, the LDAF MAY implement data encryption to:</w:t>
      </w:r>
    </w:p>
    <w:p w14:paraId="1C2ABE87" w14:textId="77777777" w:rsidR="00AD6303" w:rsidRPr="001D725D" w:rsidRDefault="00AD6303" w:rsidP="005C01E0">
      <w:pPr>
        <w:pStyle w:val="ListBullet3"/>
      </w:pPr>
      <w:r w:rsidRPr="001D725D">
        <w:t>Protect the confidentiality of data in transit</w:t>
      </w:r>
      <w:r w:rsidR="00A42452">
        <w:t xml:space="preserve">. </w:t>
      </w:r>
      <w:r w:rsidRPr="001D725D">
        <w:t xml:space="preserve">This MAY be encryption as specified in the IHE ATNA </w:t>
      </w:r>
      <w:r w:rsidR="008C0839">
        <w:t>Profile</w:t>
      </w:r>
      <w:r w:rsidRPr="001D725D">
        <w:t>.</w:t>
      </w:r>
      <w:r w:rsidR="00F42A41">
        <w:t xml:space="preserve"> (CONF: 820)</w:t>
      </w:r>
    </w:p>
    <w:p w14:paraId="2EDC05D4" w14:textId="77777777" w:rsidR="00AD6303" w:rsidRPr="001D725D" w:rsidRDefault="00AD6303" w:rsidP="005C01E0">
      <w:pPr>
        <w:pStyle w:val="ListBullet4"/>
      </w:pPr>
      <w:r w:rsidRPr="001D725D">
        <w:t xml:space="preserve">US Federal systems SHOULD conform to </w:t>
      </w:r>
      <w:r w:rsidRPr="005C01E0">
        <w:t>FIPS PUB 140-2.</w:t>
      </w:r>
      <w:r w:rsidR="00F42A41">
        <w:t xml:space="preserve"> (CONF: 821)</w:t>
      </w:r>
    </w:p>
    <w:p w14:paraId="49D8661D" w14:textId="77777777" w:rsidR="00AD6303" w:rsidRPr="001D725D" w:rsidRDefault="00AD6303" w:rsidP="005C01E0">
      <w:pPr>
        <w:pStyle w:val="ListBullet3"/>
      </w:pPr>
      <w:r w:rsidRPr="001D725D">
        <w:t>Protect the confidentiality of data at rest</w:t>
      </w:r>
      <w:r w:rsidR="00A42452">
        <w:t xml:space="preserve">. </w:t>
      </w:r>
      <w:r w:rsidRPr="001D725D">
        <w:t>The method used is outside the score of DAF implementation guidance.</w:t>
      </w:r>
      <w:r w:rsidR="00F42A41">
        <w:t xml:space="preserve"> (CONF: 822)</w:t>
      </w:r>
    </w:p>
    <w:p w14:paraId="0DD2470C" w14:textId="77777777" w:rsidR="00AD6303" w:rsidRPr="001D725D" w:rsidRDefault="00AD6303" w:rsidP="005C01E0">
      <w:pPr>
        <w:pStyle w:val="Heading4"/>
        <w:ind w:left="0" w:firstLine="0"/>
        <w:rPr>
          <w:noProof w:val="0"/>
        </w:rPr>
      </w:pPr>
      <w:bookmarkStart w:id="1172" w:name="_Toc418866206"/>
      <w:r w:rsidRPr="001D725D">
        <w:rPr>
          <w:noProof w:val="0"/>
        </w:rPr>
        <w:t>Security Metadata in Queries and Query Results</w:t>
      </w:r>
      <w:bookmarkEnd w:id="1172"/>
    </w:p>
    <w:p w14:paraId="56FC4909"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local policies however the equivalent metadata for </w:t>
      </w:r>
      <w:proofErr w:type="spellStart"/>
      <w:r w:rsidRPr="001D725D">
        <w:t>RESTful</w:t>
      </w:r>
      <w:proofErr w:type="spellEnd"/>
      <w:r w:rsidRPr="001D725D">
        <w:t xml:space="preserve"> queries has not been approved and hence this will be evolving over time</w:t>
      </w:r>
      <w:r w:rsidR="00F42A41">
        <w:t xml:space="preserve"> and the IG will be updated via change proposals</w:t>
      </w:r>
    </w:p>
    <w:p w14:paraId="278AC885" w14:textId="77777777" w:rsidR="00AD6303" w:rsidRPr="001D725D" w:rsidRDefault="00AD6303" w:rsidP="005C01E0">
      <w:pPr>
        <w:pStyle w:val="Heading4"/>
        <w:ind w:left="0" w:firstLine="0"/>
        <w:rPr>
          <w:noProof w:val="0"/>
        </w:rPr>
      </w:pPr>
      <w:bookmarkStart w:id="1173" w:name="_Toc418866207"/>
      <w:r w:rsidRPr="001D725D">
        <w:rPr>
          <w:noProof w:val="0"/>
        </w:rPr>
        <w:lastRenderedPageBreak/>
        <w:t>Managing Consent in Queries</w:t>
      </w:r>
      <w:bookmarkEnd w:id="1173"/>
    </w:p>
    <w:p w14:paraId="123B5F86" w14:textId="77777777" w:rsidR="00AD6303" w:rsidRPr="001D725D" w:rsidRDefault="00AD6303" w:rsidP="00E96EA1">
      <w:pPr>
        <w:pStyle w:val="ListBullet2"/>
      </w:pPr>
      <w:r w:rsidRPr="001D725D">
        <w:t>Organizations SHOULD implement consent requirements per their state, local, and institutional policies</w:t>
      </w:r>
      <w:r w:rsidR="00A42452">
        <w:t xml:space="preserve">. </w:t>
      </w:r>
      <w:r w:rsidRPr="001D725D">
        <w:t>However, and there are no mandatory requirements for consent in the LDAF context.</w:t>
      </w:r>
      <w:r w:rsidR="00F42A41">
        <w:t xml:space="preserve"> (CONF: 830)</w:t>
      </w:r>
    </w:p>
    <w:p w14:paraId="0ACC5CEB" w14:textId="77777777" w:rsidR="00AD6303" w:rsidRPr="001D725D" w:rsidRDefault="00AD6303" w:rsidP="00E96EA1">
      <w:pPr>
        <w:pStyle w:val="ListBullet2"/>
      </w:pPr>
      <w:r w:rsidRPr="001D725D">
        <w:t xml:space="preserve">Privacy preferences MAY be communicated per the IHE BPPC </w:t>
      </w:r>
      <w:r w:rsidR="008C0839">
        <w:t>Profile</w:t>
      </w:r>
      <w:r w:rsidRPr="001D725D">
        <w:t xml:space="preserve"> and MAY be addressed via the Data Segmentation for Privacy (DS4P) USA national extension.</w:t>
      </w:r>
      <w:r w:rsidR="00F42A41">
        <w:t xml:space="preserve"> (CONF: 831)</w:t>
      </w:r>
    </w:p>
    <w:p w14:paraId="5D15508D"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F42A41">
        <w:t xml:space="preserve"> (CONF: 832)</w:t>
      </w:r>
    </w:p>
    <w:p w14:paraId="15C01F5F" w14:textId="77777777"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r w:rsidR="00F42A41">
        <w:t xml:space="preserve"> (CONF: 833)</w:t>
      </w:r>
    </w:p>
    <w:p w14:paraId="06803371" w14:textId="77777777" w:rsidR="00AD6303" w:rsidRPr="001D725D" w:rsidRDefault="00AD6303" w:rsidP="005C01E0">
      <w:pPr>
        <w:pStyle w:val="Heading3"/>
        <w:rPr>
          <w:noProof w:val="0"/>
        </w:rPr>
      </w:pPr>
      <w:bookmarkStart w:id="1174" w:name="_Toc418502158"/>
      <w:bookmarkStart w:id="1175" w:name="_Toc418526004"/>
      <w:bookmarkStart w:id="1176" w:name="_Toc418866208"/>
      <w:bookmarkStart w:id="1177" w:name="_Toc303840529"/>
      <w:r w:rsidRPr="001D725D">
        <w:rPr>
          <w:noProof w:val="0"/>
        </w:rPr>
        <w:t>Targeted DAF Security Requirements</w:t>
      </w:r>
      <w:bookmarkEnd w:id="1174"/>
      <w:bookmarkEnd w:id="1175"/>
      <w:bookmarkEnd w:id="1176"/>
      <w:bookmarkEnd w:id="1177"/>
    </w:p>
    <w:p w14:paraId="7F4224CD" w14:textId="77777777" w:rsidR="00AD6303" w:rsidRPr="001D725D" w:rsidRDefault="00AD6303" w:rsidP="005C01E0">
      <w:pPr>
        <w:pStyle w:val="BodyText"/>
      </w:pPr>
      <w:r w:rsidRPr="001D725D">
        <w:t xml:space="preserve">In the context of TDAF, enterprises SHALL coordinate their implementations’ mutual conformance to Federal, state, local, and institutional policies within a Business Associate Agreement that conforms </w:t>
      </w:r>
      <w:proofErr w:type="gramStart"/>
      <w:r w:rsidRPr="001D725D">
        <w:t>with</w:t>
      </w:r>
      <w:proofErr w:type="gramEnd"/>
      <w:r w:rsidRPr="001D725D">
        <w:t xml:space="preserve"> HIPAA security and privacy regulatory requirements</w:t>
      </w:r>
      <w:r w:rsidR="00A42452">
        <w:t xml:space="preserve">. </w:t>
      </w:r>
      <w:r w:rsidR="00F42A41">
        <w:t xml:space="preserve"> (CONF: 840)</w:t>
      </w:r>
    </w:p>
    <w:p w14:paraId="278AD9DD" w14:textId="77777777" w:rsidR="00AD6303" w:rsidRPr="001D725D" w:rsidRDefault="00AD6303" w:rsidP="00E96EA1">
      <w:pPr>
        <w:pStyle w:val="ListBullet2"/>
      </w:pPr>
      <w:r w:rsidRPr="001D725D">
        <w:t xml:space="preserve">For </w:t>
      </w:r>
      <w:proofErr w:type="spellStart"/>
      <w:r w:rsidRPr="001D725D">
        <w:t>RESTful</w:t>
      </w:r>
      <w:proofErr w:type="spellEnd"/>
      <w:r w:rsidRPr="001D725D">
        <w:t xml:space="preserve"> implementations, the IHE IUA Authorization Server may be a third party system</w:t>
      </w:r>
      <w:r w:rsidR="00A42452">
        <w:t xml:space="preserve">. </w:t>
      </w:r>
      <w:r w:rsidRPr="001D725D">
        <w:t>In such cases, a distinct Business Partner Agreement SHALL be established and SHALL be coordinated among Query Requestor and Query Responder organizations.</w:t>
      </w:r>
      <w:r w:rsidR="00F42A41">
        <w:t xml:space="preserve"> (CONF: 841)</w:t>
      </w:r>
    </w:p>
    <w:p w14:paraId="14D4C3D6" w14:textId="77777777" w:rsidR="00AD6303" w:rsidRPr="001D725D" w:rsidRDefault="00AD6303" w:rsidP="005C01E0">
      <w:pPr>
        <w:pStyle w:val="BodyText"/>
      </w:pPr>
      <w:r w:rsidRPr="001D725D">
        <w:t>The IHE profiles cited in previous sections SHALL be implemented</w:t>
      </w:r>
      <w:r w:rsidR="00A42452">
        <w:t xml:space="preserve">. </w:t>
      </w:r>
      <w:r w:rsidRPr="001D725D">
        <w:t xml:space="preserve">Each IHE profile has required actor groupings for security auditing via the IHE ATNA </w:t>
      </w:r>
      <w:r w:rsidR="008C0839">
        <w:t>Profile</w:t>
      </w:r>
      <w:r w:rsidR="00A42452">
        <w:t xml:space="preserve">. </w:t>
      </w:r>
    </w:p>
    <w:p w14:paraId="4169A655" w14:textId="77777777" w:rsidR="00AD6303" w:rsidRPr="001D725D" w:rsidRDefault="00AD6303" w:rsidP="005C01E0">
      <w:pPr>
        <w:pStyle w:val="Heading4"/>
        <w:ind w:left="0" w:firstLine="0"/>
        <w:rPr>
          <w:noProof w:val="0"/>
        </w:rPr>
      </w:pPr>
      <w:bookmarkStart w:id="1178" w:name="_Toc418866209"/>
      <w:r w:rsidRPr="001D725D">
        <w:rPr>
          <w:noProof w:val="0"/>
        </w:rPr>
        <w:t>Risk Management</w:t>
      </w:r>
      <w:bookmarkEnd w:id="1178"/>
    </w:p>
    <w:p w14:paraId="0D1EF08F" w14:textId="77777777" w:rsidR="00AD6303" w:rsidRPr="001D725D" w:rsidRDefault="00AD6303" w:rsidP="002D75BC">
      <w:pPr>
        <w:pStyle w:val="ListBullet2"/>
        <w:numPr>
          <w:ilvl w:val="0"/>
          <w:numId w:val="174"/>
        </w:numPr>
        <w:ind w:left="1080"/>
        <w:pPrChange w:id="1179" w:author="Lynn" w:date="2015-09-14T08:22:00Z">
          <w:pPr>
            <w:pStyle w:val="ListBullet2"/>
          </w:pPr>
        </w:pPrChange>
      </w:pPr>
      <w:r w:rsidRPr="001D725D">
        <w:t xml:space="preserve">TDAF Query Requestors, Query Responders, and Authorization Servers SHALL establish a risk </w:t>
      </w:r>
      <w:del w:id="1180" w:author="Lynn" w:date="2015-09-14T08:24:00Z">
        <w:r w:rsidRPr="001D725D" w:rsidDel="002D75BC">
          <w:delText xml:space="preserve"> </w:delText>
        </w:r>
      </w:del>
      <w:r w:rsidRPr="001D725D">
        <w:t>analysis and management regime that conforms with HIPAA security regulatory requirements</w:t>
      </w:r>
      <w:r w:rsidR="00F42A41">
        <w:t xml:space="preserve"> (CONF: 842)</w:t>
      </w:r>
    </w:p>
    <w:p w14:paraId="76FF6414" w14:textId="77777777" w:rsidR="00AD6303" w:rsidRPr="001D725D" w:rsidRDefault="00AD6303" w:rsidP="005C01E0">
      <w:pPr>
        <w:pStyle w:val="ListBullet3"/>
      </w:pPr>
      <w:r w:rsidRPr="001D725D">
        <w:t>US Federal systems SHOULD conform to the risk management and mitigation requirements defined in NIST 800 series documents</w:t>
      </w:r>
      <w:r w:rsidR="00A42452">
        <w:t xml:space="preserve">. </w:t>
      </w:r>
      <w:r w:rsidRPr="001D725D">
        <w:t>This SHOULD include security category assignment in accordance with NIST 800-60 vol. 2 Appendix D.14.</w:t>
      </w:r>
      <w:r w:rsidR="00F42A41">
        <w:t xml:space="preserve"> (CONF: 843)</w:t>
      </w:r>
    </w:p>
    <w:p w14:paraId="3EAF5411" w14:textId="77777777" w:rsidR="00AD6303" w:rsidRPr="001D725D" w:rsidRDefault="00AD6303" w:rsidP="005C01E0">
      <w:pPr>
        <w:pStyle w:val="ListBullet3"/>
      </w:pPr>
      <w:r w:rsidRPr="001D725D">
        <w:t xml:space="preserve">Coordination of risk management and the related security and privacy controls – policies, administrative practices, and technical controls – SHALL be defined in the Business Associate Agreements. </w:t>
      </w:r>
      <w:r w:rsidR="00F42A41">
        <w:t xml:space="preserve"> (CONF: 844)</w:t>
      </w:r>
    </w:p>
    <w:p w14:paraId="6738F34E" w14:textId="77777777" w:rsidR="00AD6303" w:rsidRPr="001D725D" w:rsidRDefault="00AD6303" w:rsidP="005C01E0">
      <w:pPr>
        <w:pStyle w:val="Heading4"/>
        <w:ind w:left="0" w:firstLine="0"/>
        <w:rPr>
          <w:noProof w:val="0"/>
        </w:rPr>
      </w:pPr>
      <w:bookmarkStart w:id="1181" w:name="_Toc418866210"/>
      <w:r w:rsidRPr="001D725D">
        <w:rPr>
          <w:noProof w:val="0"/>
        </w:rPr>
        <w:t>Consistent Time</w:t>
      </w:r>
      <w:bookmarkEnd w:id="1181"/>
    </w:p>
    <w:p w14:paraId="0EDADD18" w14:textId="77777777" w:rsidR="00AD6303" w:rsidRPr="001D725D" w:rsidRDefault="00AD6303" w:rsidP="00E96EA1">
      <w:pPr>
        <w:pStyle w:val="ListBullet2"/>
      </w:pPr>
      <w:r w:rsidRPr="001D725D">
        <w:t xml:space="preserve">All computing nodes in the TDAF SHALL reference a single time source according to the IHE CT </w:t>
      </w:r>
      <w:r w:rsidR="008C0839">
        <w:t>Profile</w:t>
      </w:r>
      <w:r w:rsidR="00A42452">
        <w:t xml:space="preserve">. </w:t>
      </w:r>
      <w:r w:rsidRPr="001D725D">
        <w:t>This establishes a common time base for security auditing, as well as clinical data records, among computing systems.</w:t>
      </w:r>
      <w:r w:rsidR="00F42A41">
        <w:t xml:space="preserve"> (CONF: 845)</w:t>
      </w:r>
    </w:p>
    <w:p w14:paraId="7D608874" w14:textId="77777777" w:rsidR="00AD6303" w:rsidRPr="001D725D" w:rsidRDefault="00AD6303" w:rsidP="005C01E0">
      <w:pPr>
        <w:pStyle w:val="ListBullet3"/>
      </w:pPr>
      <w:r w:rsidRPr="001D725D">
        <w:lastRenderedPageBreak/>
        <w:t>The selected time service SHALL be documented in the Business Associate Agreements</w:t>
      </w:r>
      <w:r w:rsidR="00A42452">
        <w:t xml:space="preserve">. </w:t>
      </w:r>
      <w:r w:rsidR="00F42A41">
        <w:t>(CONF: 846)</w:t>
      </w:r>
    </w:p>
    <w:p w14:paraId="7B5FC6D1" w14:textId="77777777" w:rsidR="00AD6303" w:rsidRPr="001D725D" w:rsidRDefault="00AD6303" w:rsidP="005C01E0">
      <w:pPr>
        <w:pStyle w:val="Heading4"/>
        <w:ind w:left="0" w:firstLine="0"/>
        <w:rPr>
          <w:noProof w:val="0"/>
        </w:rPr>
      </w:pPr>
      <w:bookmarkStart w:id="1182" w:name="_Toc418866211"/>
      <w:r w:rsidRPr="001D725D">
        <w:rPr>
          <w:noProof w:val="0"/>
        </w:rPr>
        <w:t>Auditing</w:t>
      </w:r>
      <w:bookmarkEnd w:id="1182"/>
    </w:p>
    <w:p w14:paraId="245B49B9" w14:textId="325C7565" w:rsidR="00AD6303" w:rsidRPr="001D725D" w:rsidRDefault="00AD6303" w:rsidP="00E96EA1">
      <w:pPr>
        <w:pStyle w:val="ListBullet2"/>
      </w:pPr>
      <w:r w:rsidRPr="001D725D">
        <w:t xml:space="preserve">TDAF Query Requestors, Query Responders, and Authorization Servers SHALL implement local IHE ATNA </w:t>
      </w:r>
      <w:ins w:id="1183" w:author="Lynn" w:date="2015-09-14T08:45:00Z">
        <w:r w:rsidR="00861AF0">
          <w:t>Audit Record R</w:t>
        </w:r>
      </w:ins>
      <w:del w:id="1184" w:author="Lynn" w:date="2015-09-14T08:45:00Z">
        <w:r w:rsidRPr="001D725D" w:rsidDel="00861AF0">
          <w:delText>r</w:delText>
        </w:r>
      </w:del>
      <w:r w:rsidRPr="001D725D">
        <w:t>epositories for recording audit events, per the required actor IHE profile actor groupings.</w:t>
      </w:r>
      <w:r w:rsidR="00F42A41">
        <w:t xml:space="preserve"> (CONF: 847)</w:t>
      </w:r>
    </w:p>
    <w:p w14:paraId="5D27F32E" w14:textId="77777777" w:rsidR="00AD6303" w:rsidRPr="001D725D" w:rsidRDefault="00AD6303" w:rsidP="00E96EA1">
      <w:pPr>
        <w:pStyle w:val="ListBullet2"/>
      </w:pPr>
      <w:r w:rsidRPr="001D725D">
        <w:t>Reviews of audit data SHOULD be performed as part of HIPAA-compliant risk management.</w:t>
      </w:r>
    </w:p>
    <w:p w14:paraId="60A915A8" w14:textId="77777777" w:rsidR="00AD6303" w:rsidRPr="001D725D" w:rsidRDefault="00AD6303" w:rsidP="005C01E0">
      <w:pPr>
        <w:pStyle w:val="ListBullet3"/>
      </w:pPr>
      <w:r w:rsidRPr="001D725D">
        <w:t>TDAF Query Requestors, Query Responders, and Authorization Servers MAY merge ATNA and non-ATNA audit repositories, collated by time-stamps, prior to performing audit reviews.</w:t>
      </w:r>
      <w:r w:rsidR="00F42A41">
        <w:t xml:space="preserve"> (CONF: 848)</w:t>
      </w:r>
    </w:p>
    <w:p w14:paraId="51B0C817" w14:textId="77777777" w:rsidR="00AD6303" w:rsidRPr="001D725D" w:rsidRDefault="00AD6303" w:rsidP="005C01E0">
      <w:pPr>
        <w:pStyle w:val="ListBullet3"/>
      </w:pPr>
      <w:r w:rsidRPr="001D725D">
        <w:t xml:space="preserve">TDAF Query Requestors, Query Responders, and Authorization Servers MAY perform coordinated reviews of their audit repositories, e.g., as part of assuring conformance with Business Associate Agreement provisions. </w:t>
      </w:r>
      <w:r w:rsidR="00F42A41">
        <w:t>(CONF: 849)</w:t>
      </w:r>
    </w:p>
    <w:p w14:paraId="05F8F014" w14:textId="77777777" w:rsidR="00AD6303" w:rsidRPr="001D725D" w:rsidRDefault="00AD6303" w:rsidP="005C01E0">
      <w:pPr>
        <w:pStyle w:val="Heading4"/>
        <w:ind w:left="0" w:firstLine="0"/>
        <w:rPr>
          <w:noProof w:val="0"/>
        </w:rPr>
      </w:pPr>
      <w:bookmarkStart w:id="1185" w:name="_Toc418866212"/>
      <w:r w:rsidRPr="001D725D">
        <w:rPr>
          <w:noProof w:val="0"/>
        </w:rPr>
        <w:t>User Authentication and Authorization Information</w:t>
      </w:r>
      <w:bookmarkEnd w:id="1185"/>
    </w:p>
    <w:p w14:paraId="3A1EDAF3" w14:textId="77777777" w:rsidR="00AD6303" w:rsidRPr="001D725D" w:rsidRDefault="00AD6303" w:rsidP="005C01E0">
      <w:pPr>
        <w:pStyle w:val="BodyText"/>
      </w:pPr>
      <w:r w:rsidRPr="001D725D">
        <w:t>In the context of TDAF, User Authentication and Authorization are critical before data is accessed. The following is a mapping of DAF actors/transactions to IHE IUA actors/transactions.</w:t>
      </w:r>
    </w:p>
    <w:p w14:paraId="4CC27225" w14:textId="77777777" w:rsidR="00AD6303" w:rsidRPr="001D725D" w:rsidRDefault="00AD6303" w:rsidP="005C01E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240"/>
      </w:tblGrid>
      <w:tr w:rsidR="00AD6303" w:rsidRPr="001D725D" w14:paraId="562E5F70" w14:textId="77777777" w:rsidTr="005C01E0">
        <w:trPr>
          <w:jc w:val="center"/>
        </w:trPr>
        <w:tc>
          <w:tcPr>
            <w:tcW w:w="3330" w:type="dxa"/>
            <w:shd w:val="clear" w:color="auto" w:fill="D9D9D9" w:themeFill="background1" w:themeFillShade="D9"/>
          </w:tcPr>
          <w:p w14:paraId="5AA1D56C" w14:textId="77777777" w:rsidR="00AD6303" w:rsidRPr="001D725D" w:rsidRDefault="00AD6303" w:rsidP="005C01E0">
            <w:pPr>
              <w:pStyle w:val="TableEntryHeader"/>
              <w:rPr>
                <w:lang w:bidi="en-US"/>
              </w:rPr>
            </w:pPr>
            <w:r w:rsidRPr="001D725D">
              <w:rPr>
                <w:lang w:bidi="en-US"/>
              </w:rPr>
              <w:t>DAF Actor or Transaction</w:t>
            </w:r>
          </w:p>
        </w:tc>
        <w:tc>
          <w:tcPr>
            <w:tcW w:w="3240" w:type="dxa"/>
            <w:shd w:val="clear" w:color="auto" w:fill="D9D9D9" w:themeFill="background1" w:themeFillShade="D9"/>
          </w:tcPr>
          <w:p w14:paraId="0D85843A" w14:textId="77777777" w:rsidR="00AD6303" w:rsidRPr="001D725D" w:rsidRDefault="00AD6303" w:rsidP="005C01E0">
            <w:pPr>
              <w:pStyle w:val="TableEntryHeader"/>
              <w:rPr>
                <w:lang w:bidi="en-US"/>
              </w:rPr>
            </w:pPr>
            <w:r w:rsidRPr="001D725D">
              <w:rPr>
                <w:lang w:bidi="en-US"/>
              </w:rPr>
              <w:t>IUA Actor or Transaction</w:t>
            </w:r>
          </w:p>
        </w:tc>
      </w:tr>
      <w:tr w:rsidR="00AD6303" w:rsidRPr="001D725D" w14:paraId="7B1852F0" w14:textId="77777777" w:rsidTr="005C01E0">
        <w:trPr>
          <w:jc w:val="center"/>
        </w:trPr>
        <w:tc>
          <w:tcPr>
            <w:tcW w:w="3330" w:type="dxa"/>
            <w:shd w:val="clear" w:color="auto" w:fill="auto"/>
          </w:tcPr>
          <w:p w14:paraId="4C1038A2" w14:textId="77777777" w:rsidR="00AD6303" w:rsidRPr="001D725D" w:rsidRDefault="00AD6303" w:rsidP="005C01E0">
            <w:pPr>
              <w:pStyle w:val="TableEntry"/>
              <w:rPr>
                <w:lang w:bidi="en-US"/>
              </w:rPr>
            </w:pPr>
            <w:r w:rsidRPr="001D725D">
              <w:rPr>
                <w:lang w:bidi="en-US"/>
              </w:rPr>
              <w:t>Query Requestor</w:t>
            </w:r>
          </w:p>
        </w:tc>
        <w:tc>
          <w:tcPr>
            <w:tcW w:w="3240" w:type="dxa"/>
            <w:shd w:val="clear" w:color="auto" w:fill="auto"/>
          </w:tcPr>
          <w:p w14:paraId="25597CBD" w14:textId="77777777" w:rsidR="00AD6303" w:rsidRPr="001D725D" w:rsidRDefault="00AD6303" w:rsidP="005C01E0">
            <w:pPr>
              <w:pStyle w:val="TableEntry"/>
              <w:rPr>
                <w:lang w:bidi="en-US"/>
              </w:rPr>
            </w:pPr>
            <w:r w:rsidRPr="001D725D">
              <w:rPr>
                <w:lang w:bidi="en-US"/>
              </w:rPr>
              <w:t>Authorization Client</w:t>
            </w:r>
          </w:p>
          <w:p w14:paraId="751328FC" w14:textId="77777777" w:rsidR="00AD6303" w:rsidRPr="001D725D" w:rsidRDefault="00AD6303" w:rsidP="005C01E0">
            <w:pPr>
              <w:pStyle w:val="TableEntry"/>
              <w:rPr>
                <w:lang w:bidi="en-US"/>
              </w:rPr>
            </w:pPr>
          </w:p>
        </w:tc>
      </w:tr>
      <w:tr w:rsidR="00AD6303" w:rsidRPr="001D725D" w14:paraId="52FC13A7" w14:textId="77777777" w:rsidTr="005C01E0">
        <w:trPr>
          <w:jc w:val="center"/>
        </w:trPr>
        <w:tc>
          <w:tcPr>
            <w:tcW w:w="3330" w:type="dxa"/>
            <w:shd w:val="clear" w:color="auto" w:fill="auto"/>
          </w:tcPr>
          <w:p w14:paraId="6F32CA14" w14:textId="77777777" w:rsidR="00AD6303" w:rsidRPr="001D725D" w:rsidRDefault="00AD6303" w:rsidP="005C01E0">
            <w:pPr>
              <w:pStyle w:val="TableEntry"/>
              <w:rPr>
                <w:lang w:bidi="en-US"/>
              </w:rPr>
            </w:pPr>
            <w:r w:rsidRPr="001D725D">
              <w:rPr>
                <w:lang w:bidi="en-US"/>
              </w:rPr>
              <w:t xml:space="preserve">Query Responder </w:t>
            </w:r>
          </w:p>
        </w:tc>
        <w:tc>
          <w:tcPr>
            <w:tcW w:w="3240" w:type="dxa"/>
            <w:shd w:val="clear" w:color="auto" w:fill="auto"/>
          </w:tcPr>
          <w:p w14:paraId="0A7F5C14" w14:textId="77777777" w:rsidR="00AD6303" w:rsidRPr="001D725D" w:rsidRDefault="00AD6303" w:rsidP="005C01E0">
            <w:pPr>
              <w:pStyle w:val="TableEntry"/>
              <w:rPr>
                <w:lang w:bidi="en-US"/>
              </w:rPr>
            </w:pPr>
            <w:r w:rsidRPr="001D725D">
              <w:rPr>
                <w:lang w:bidi="en-US"/>
              </w:rPr>
              <w:t>Resource Server</w:t>
            </w:r>
          </w:p>
        </w:tc>
      </w:tr>
      <w:tr w:rsidR="00AD6303" w:rsidRPr="001D725D" w14:paraId="4399E74D" w14:textId="77777777" w:rsidTr="005C01E0">
        <w:trPr>
          <w:jc w:val="center"/>
        </w:trPr>
        <w:tc>
          <w:tcPr>
            <w:tcW w:w="3330" w:type="dxa"/>
            <w:shd w:val="clear" w:color="auto" w:fill="auto"/>
          </w:tcPr>
          <w:p w14:paraId="2B8AC3D6" w14:textId="77777777" w:rsidR="00AD6303" w:rsidRPr="001D725D" w:rsidRDefault="00AD6303" w:rsidP="005C01E0">
            <w:pPr>
              <w:pStyle w:val="TableEntry"/>
              <w:rPr>
                <w:lang w:bidi="en-US"/>
              </w:rPr>
            </w:pPr>
            <w:r w:rsidRPr="001D725D">
              <w:rPr>
                <w:lang w:bidi="en-US"/>
              </w:rPr>
              <w:t>Supply of User Assertions</w:t>
            </w:r>
          </w:p>
        </w:tc>
        <w:tc>
          <w:tcPr>
            <w:tcW w:w="3240" w:type="dxa"/>
            <w:shd w:val="clear" w:color="auto" w:fill="auto"/>
          </w:tcPr>
          <w:p w14:paraId="0587BE3D" w14:textId="77777777" w:rsidR="00AD6303" w:rsidRPr="001D725D" w:rsidRDefault="00AD6303" w:rsidP="005C01E0">
            <w:pPr>
              <w:pStyle w:val="TableEntry"/>
              <w:rPr>
                <w:lang w:bidi="en-US"/>
              </w:rPr>
            </w:pPr>
            <w:r w:rsidRPr="001D725D">
              <w:rPr>
                <w:lang w:bidi="en-US"/>
              </w:rPr>
              <w:t>Authorization Server</w:t>
            </w:r>
          </w:p>
        </w:tc>
      </w:tr>
    </w:tbl>
    <w:p w14:paraId="024B5735" w14:textId="77777777" w:rsidR="00AD6303" w:rsidRPr="001D725D" w:rsidRDefault="00AD6303" w:rsidP="005C01E0">
      <w:pPr>
        <w:pStyle w:val="BodyText"/>
      </w:pPr>
    </w:p>
    <w:p w14:paraId="1F5D44C1" w14:textId="77777777" w:rsidR="00AD6303" w:rsidRPr="001D725D" w:rsidRDefault="00AD6303" w:rsidP="002D75BC">
      <w:pPr>
        <w:pStyle w:val="ListBullet2"/>
        <w:numPr>
          <w:ilvl w:val="0"/>
          <w:numId w:val="174"/>
        </w:numPr>
        <w:ind w:left="1080"/>
        <w:pPrChange w:id="1186" w:author="Lynn" w:date="2015-09-13T21:19:00Z">
          <w:pPr>
            <w:pStyle w:val="ListBullet2"/>
          </w:pPr>
        </w:pPrChange>
      </w:pPr>
      <w:r w:rsidRPr="001D725D">
        <w:t xml:space="preserve">User authentication and authorization SHALL be uniformly implemented on all end-users’ computing systems via the IHE IUA </w:t>
      </w:r>
      <w:r w:rsidR="008C0839">
        <w:t>Profile</w:t>
      </w:r>
      <w:r w:rsidRPr="001D725D">
        <w:t>.</w:t>
      </w:r>
      <w:r w:rsidR="00F42A41">
        <w:t xml:space="preserve"> (CONF: 850)</w:t>
      </w:r>
    </w:p>
    <w:p w14:paraId="582351F1" w14:textId="77777777" w:rsidR="00AD6303" w:rsidRPr="001D725D" w:rsidRDefault="00AD6303" w:rsidP="005C01E0">
      <w:pPr>
        <w:pStyle w:val="ListBullet3"/>
      </w:pPr>
      <w:r w:rsidRPr="001D725D">
        <w:t xml:space="preserve">Query Requestors SHALL support the </w:t>
      </w:r>
      <w:r w:rsidRPr="001D725D">
        <w:rPr>
          <w:lang w:bidi="en-US"/>
        </w:rPr>
        <w:t>Get Authorization Token and Incorporate Authorization Token</w:t>
      </w:r>
      <w:r w:rsidRPr="001D725D">
        <w:t xml:space="preserve"> conforming to the IHE IUA </w:t>
      </w:r>
      <w:r w:rsidR="008C0839">
        <w:t>Profile</w:t>
      </w:r>
      <w:r w:rsidRPr="001D725D">
        <w:t xml:space="preserve"> outlined in </w:t>
      </w:r>
      <w:hyperlink r:id="rId101" w:history="1">
        <w:r w:rsidR="00F42A41">
          <w:rPr>
            <w:rStyle w:val="Hyperlink"/>
            <w:lang w:bidi="en-US"/>
          </w:rPr>
          <w:t>IHE ITI TF Volume 2b</w:t>
        </w:r>
      </w:hyperlink>
      <w:r w:rsidR="00F42A41">
        <w:rPr>
          <w:rStyle w:val="Hyperlink"/>
          <w:lang w:bidi="en-US"/>
        </w:rPr>
        <w:t>. (CONF: 851)</w:t>
      </w:r>
    </w:p>
    <w:p w14:paraId="5E0B7360" w14:textId="77777777" w:rsidR="00AD6303" w:rsidRPr="001D725D" w:rsidRDefault="00AD6303" w:rsidP="005C01E0">
      <w:pPr>
        <w:pStyle w:val="ListBullet3"/>
      </w:pPr>
      <w:r w:rsidRPr="001D725D">
        <w:t xml:space="preserve">Query Responders SHALL support all the </w:t>
      </w:r>
      <w:hyperlink r:id="rId102" w:history="1">
        <w:r w:rsidRPr="00F42A41">
          <w:rPr>
            <w:rStyle w:val="Hyperlink"/>
          </w:rPr>
          <w:t>IHE IUA</w:t>
        </w:r>
      </w:hyperlink>
      <w:r w:rsidRPr="001D725D">
        <w:rPr>
          <w:rStyle w:val="Hyperlink"/>
        </w:rPr>
        <w:t xml:space="preserve"> </w:t>
      </w:r>
      <w:r w:rsidR="008C0839">
        <w:t>Profile</w:t>
      </w:r>
      <w:r w:rsidRPr="001D725D">
        <w:t xml:space="preserve"> options.</w:t>
      </w:r>
      <w:r w:rsidR="00F42A41">
        <w:t xml:space="preserve"> (CONF: 852)</w:t>
      </w:r>
    </w:p>
    <w:p w14:paraId="78560822" w14:textId="77777777" w:rsidR="00AD6303" w:rsidRPr="001D725D" w:rsidRDefault="00AD6303" w:rsidP="005C01E0">
      <w:pPr>
        <w:pStyle w:val="ListBullet3"/>
      </w:pPr>
      <w:r w:rsidRPr="001D725D">
        <w:t>Identification of Authorization Servers and associated administrative requirements SHALL be documented in the Business Associate Agreement</w:t>
      </w:r>
      <w:r w:rsidR="00A42452">
        <w:t xml:space="preserve">. </w:t>
      </w:r>
      <w:r w:rsidR="00F42A41">
        <w:t xml:space="preserve"> (CONF: 853)</w:t>
      </w:r>
    </w:p>
    <w:p w14:paraId="1782ED86" w14:textId="77777777" w:rsidR="00AD6303" w:rsidRPr="001D725D" w:rsidRDefault="00AD6303" w:rsidP="00235F59">
      <w:pPr>
        <w:pStyle w:val="ListBullet2"/>
        <w:numPr>
          <w:ilvl w:val="0"/>
          <w:numId w:val="174"/>
        </w:numPr>
        <w:pPrChange w:id="1187" w:author="Lynn" w:date="2015-09-13T21:19:00Z">
          <w:pPr>
            <w:pStyle w:val="ListBullet2"/>
          </w:pPr>
        </w:pPrChange>
      </w:pPr>
      <w:r w:rsidRPr="001D725D">
        <w:t xml:space="preserve">Query Requestors, Query Responders, and Authorization Servers SHALL support authentication of the systems per the Authenticate Node transaction for HTTP connections per </w:t>
      </w:r>
      <w:r w:rsidR="00596AD6">
        <w:fldChar w:fldCharType="begin"/>
      </w:r>
      <w:r w:rsidR="00596AD6">
        <w:instrText xml:space="preserve"> HYPERLINK "http://www.ihe.net/uploadedFiles/Documents/ITI/IHE_ITI_TF_Vol1.pdf" </w:instrText>
      </w:r>
      <w:r w:rsidR="00596AD6">
        <w:fldChar w:fldCharType="separate"/>
      </w:r>
      <w:r w:rsidRPr="001D725D">
        <w:rPr>
          <w:rStyle w:val="Hyperlink"/>
        </w:rPr>
        <w:t xml:space="preserve">IHE ATNA </w:t>
      </w:r>
      <w:r w:rsidR="008C0839">
        <w:rPr>
          <w:rStyle w:val="Hyperlink"/>
        </w:rPr>
        <w:t>Profile</w:t>
      </w:r>
      <w:r w:rsidR="00596AD6">
        <w:rPr>
          <w:rStyle w:val="Hyperlink"/>
        </w:rPr>
        <w:fldChar w:fldCharType="end"/>
      </w:r>
      <w:proofErr w:type="gramStart"/>
      <w:r w:rsidRPr="001D725D">
        <w:t>.</w:t>
      </w:r>
      <w:r w:rsidR="00F42A41">
        <w:t>(</w:t>
      </w:r>
      <w:proofErr w:type="gramEnd"/>
      <w:r w:rsidR="00F42A41">
        <w:t>CONF: 854)</w:t>
      </w:r>
    </w:p>
    <w:p w14:paraId="14DEFA2F" w14:textId="77777777" w:rsidR="00AD6303" w:rsidRPr="001D725D" w:rsidRDefault="00AD6303" w:rsidP="005C01E0">
      <w:pPr>
        <w:pStyle w:val="ListBullet3"/>
      </w:pPr>
      <w:r w:rsidRPr="001D725D">
        <w:t xml:space="preserve">US Federal systems SHOULD conform with authentication and authorizations control requirements, per risk management guidelines in NIST 800-series documents, </w:t>
      </w:r>
      <w:r w:rsidRPr="001D725D">
        <w:lastRenderedPageBreak/>
        <w:t>with particular reference to security controls documented in NIST 800-53.</w:t>
      </w:r>
      <w:r w:rsidR="00F42A41">
        <w:t xml:space="preserve"> (CONF: 855)</w:t>
      </w:r>
    </w:p>
    <w:p w14:paraId="4930A202" w14:textId="77777777" w:rsidR="00AD6303" w:rsidRPr="001D725D" w:rsidRDefault="00AD6303" w:rsidP="005C01E0">
      <w:pPr>
        <w:pStyle w:val="ListBullet3"/>
      </w:pPr>
      <w:r w:rsidRPr="001D725D">
        <w:t xml:space="preserve">The Business Associate Agreement SHALL name </w:t>
      </w:r>
      <w:proofErr w:type="gramStart"/>
      <w:r w:rsidRPr="001D725D">
        <w:t>mutually-trusted</w:t>
      </w:r>
      <w:proofErr w:type="gramEnd"/>
      <w:r w:rsidRPr="001D725D">
        <w:t xml:space="preserve"> certificate authorities from which digital certificates will be obtained for the purposes of IHE ATNA node authentication.</w:t>
      </w:r>
      <w:r w:rsidR="00F42A41">
        <w:t xml:space="preserve"> (CONF: 856)</w:t>
      </w:r>
    </w:p>
    <w:p w14:paraId="69C404C2" w14:textId="77777777" w:rsidR="00AD6303" w:rsidRPr="001D725D" w:rsidRDefault="00AD6303" w:rsidP="005C01E0">
      <w:pPr>
        <w:pStyle w:val="ListBullet4"/>
      </w:pPr>
      <w:r w:rsidRPr="001D725D">
        <w:t>Digital certificate management and provisioning MAY be a mutual activity for the TDAF partners and the Authorization Servers.</w:t>
      </w:r>
      <w:r w:rsidR="00F42A41">
        <w:t xml:space="preserve"> (CONF: 857)</w:t>
      </w:r>
    </w:p>
    <w:p w14:paraId="1FF7851C" w14:textId="77777777" w:rsidR="00AD6303" w:rsidRPr="001D725D" w:rsidRDefault="00AD6303" w:rsidP="00235F59">
      <w:pPr>
        <w:pStyle w:val="ListBullet2"/>
        <w:numPr>
          <w:ilvl w:val="0"/>
          <w:numId w:val="174"/>
        </w:numPr>
        <w:pPrChange w:id="1188" w:author="Lynn" w:date="2015-09-13T21:19:00Z">
          <w:pPr>
            <w:pStyle w:val="ListBullet2"/>
          </w:pPr>
        </w:pPrChange>
      </w:pPr>
      <w:r w:rsidRPr="001D725D">
        <w:t>In cases where the provenance, authenticity, integrity, and accountability must be established, the user’s personal identity for concurrent or later review:</w:t>
      </w:r>
    </w:p>
    <w:p w14:paraId="75BA3598" w14:textId="77777777" w:rsidR="00AD6303" w:rsidRPr="001D725D" w:rsidRDefault="00AD6303" w:rsidP="005C01E0">
      <w:pPr>
        <w:pStyle w:val="ListBullet3"/>
      </w:pPr>
      <w:r w:rsidRPr="001D725D">
        <w:t>SHALL be recorded in Query Requestor’s and Query Responder’s IHE ATNA conformant audit log.</w:t>
      </w:r>
      <w:r w:rsidR="00F42A41">
        <w:t xml:space="preserve"> (CONF: 858)</w:t>
      </w:r>
    </w:p>
    <w:p w14:paraId="03A711CB" w14:textId="77777777" w:rsidR="00AD6303" w:rsidRPr="001D725D" w:rsidRDefault="00AD6303" w:rsidP="005C01E0">
      <w:pPr>
        <w:pStyle w:val="ListBullet3"/>
      </w:pPr>
      <w:r w:rsidRPr="001D725D">
        <w:t>MAY be recorded with the associated data itself, in cases where data provenance must persist.</w:t>
      </w:r>
      <w:r w:rsidR="00F42A41">
        <w:t xml:space="preserve"> (CONF: 859)</w:t>
      </w:r>
    </w:p>
    <w:p w14:paraId="3B6238BE" w14:textId="77777777" w:rsidR="00AD6303" w:rsidRPr="001D725D" w:rsidRDefault="00AD6303" w:rsidP="00235F59">
      <w:pPr>
        <w:pStyle w:val="ListBullet2"/>
        <w:numPr>
          <w:ilvl w:val="0"/>
          <w:numId w:val="174"/>
        </w:numPr>
        <w:pPrChange w:id="1189" w:author="Lynn" w:date="2015-09-13T21:19:00Z">
          <w:pPr>
            <w:pStyle w:val="ListBullet2"/>
          </w:pPr>
        </w:pPrChange>
      </w:pPr>
      <w:r w:rsidRPr="001D725D">
        <w:t>Authentication or authorization failures SHALL produce a negative response to the requestor and SHALL be recorded in the local Query Requestor and Authorization Server’s ATNA audit logs.</w:t>
      </w:r>
      <w:r w:rsidR="00F42A41">
        <w:t xml:space="preserve"> (CONF: 860)</w:t>
      </w:r>
    </w:p>
    <w:p w14:paraId="42279A01" w14:textId="77777777" w:rsidR="00AD6303" w:rsidRPr="001D725D" w:rsidRDefault="00AD6303" w:rsidP="00235F59">
      <w:pPr>
        <w:pStyle w:val="ListBullet2"/>
        <w:numPr>
          <w:ilvl w:val="0"/>
          <w:numId w:val="174"/>
        </w:numPr>
        <w:pPrChange w:id="1190" w:author="Lynn" w:date="2015-09-13T21:19:00Z">
          <w:pPr>
            <w:pStyle w:val="ListBullet2"/>
          </w:pPr>
        </w:pPrChange>
      </w:pPr>
      <w:r w:rsidRPr="001D725D">
        <w:t>Organizations MAY implement additional authentication and authorization policies per their state, local, and institutional requirements.</w:t>
      </w:r>
      <w:r w:rsidR="00F42A41">
        <w:t xml:space="preserve"> (CONF: 861)</w:t>
      </w:r>
    </w:p>
    <w:p w14:paraId="044BEF0F" w14:textId="77777777" w:rsidR="00AD6303" w:rsidRPr="001D725D" w:rsidRDefault="00AD6303" w:rsidP="005C01E0">
      <w:pPr>
        <w:pStyle w:val="Heading4"/>
        <w:ind w:left="0" w:firstLine="0"/>
        <w:rPr>
          <w:noProof w:val="0"/>
        </w:rPr>
      </w:pPr>
      <w:bookmarkStart w:id="1191" w:name="_Toc418866213"/>
      <w:r w:rsidRPr="001D725D">
        <w:rPr>
          <w:noProof w:val="0"/>
        </w:rPr>
        <w:t>Confidentiality</w:t>
      </w:r>
      <w:bookmarkEnd w:id="1191"/>
    </w:p>
    <w:p w14:paraId="701ECBFE" w14:textId="77777777" w:rsidR="00AD6303" w:rsidRPr="001D725D" w:rsidRDefault="00AD6303" w:rsidP="002D75BC">
      <w:pPr>
        <w:pStyle w:val="ListBullet2"/>
        <w:numPr>
          <w:ilvl w:val="0"/>
          <w:numId w:val="174"/>
        </w:numPr>
        <w:ind w:left="1080"/>
        <w:pPrChange w:id="1192" w:author="Lynn" w:date="2015-09-13T21:19:00Z">
          <w:pPr>
            <w:pStyle w:val="ListBullet2"/>
          </w:pPr>
        </w:pPrChange>
      </w:pPr>
      <w:r w:rsidRPr="001D725D">
        <w:t>The TDAF SHALL implement data encryption to protect the confidentiality of data in transit</w:t>
      </w:r>
      <w:r w:rsidR="00A42452">
        <w:t xml:space="preserve">. </w:t>
      </w:r>
      <w:r w:rsidRPr="001D725D">
        <w:t xml:space="preserve">This SHALL be encryption as specified in the IHE ATNA </w:t>
      </w:r>
      <w:r w:rsidR="008C0839">
        <w:t>Profile</w:t>
      </w:r>
      <w:r w:rsidRPr="001D725D">
        <w:t>.</w:t>
      </w:r>
      <w:r w:rsidR="00F42A41">
        <w:t xml:space="preserve"> (CONF: 862)</w:t>
      </w:r>
    </w:p>
    <w:p w14:paraId="6884BC4B" w14:textId="77777777" w:rsidR="00AD6303" w:rsidRPr="001D725D" w:rsidRDefault="00AD6303" w:rsidP="005C01E0">
      <w:pPr>
        <w:pStyle w:val="ListBullet3"/>
      </w:pPr>
      <w:r w:rsidRPr="001D725D">
        <w:t xml:space="preserve">US Federal systems SHOULD conform to </w:t>
      </w:r>
      <w:r w:rsidRPr="005C01E0">
        <w:t>FIPS PUB 140-2.</w:t>
      </w:r>
      <w:r w:rsidR="00F42A41">
        <w:t xml:space="preserve"> (CONF: 863)</w:t>
      </w:r>
    </w:p>
    <w:p w14:paraId="47386E2D" w14:textId="77777777" w:rsidR="00AD6303" w:rsidRPr="001D725D" w:rsidRDefault="00AD6303" w:rsidP="00235F59">
      <w:pPr>
        <w:pStyle w:val="ListBullet2"/>
        <w:numPr>
          <w:ilvl w:val="0"/>
          <w:numId w:val="174"/>
        </w:numPr>
        <w:pPrChange w:id="1193" w:author="Lynn" w:date="2015-09-13T21:19:00Z">
          <w:pPr>
            <w:pStyle w:val="ListBullet2"/>
          </w:pPr>
        </w:pPrChange>
      </w:pPr>
      <w:r w:rsidRPr="001D725D">
        <w:t>TDAF Query Requestors, Query Responders, and Authorization Servers MAY protect the confidentiality of data at rest</w:t>
      </w:r>
      <w:r w:rsidR="00A42452">
        <w:t xml:space="preserve">. </w:t>
      </w:r>
      <w:r w:rsidRPr="001D725D">
        <w:t>The method used is outside the score of DAF implementation guidance.</w:t>
      </w:r>
      <w:r w:rsidR="00F42A41">
        <w:t xml:space="preserve"> (CONF: 864)</w:t>
      </w:r>
    </w:p>
    <w:p w14:paraId="5AE78186" w14:textId="77777777" w:rsidR="00AD6303" w:rsidRPr="001D725D" w:rsidRDefault="00AD6303" w:rsidP="005C01E0">
      <w:pPr>
        <w:pStyle w:val="Heading4"/>
        <w:ind w:left="0" w:firstLine="0"/>
        <w:rPr>
          <w:noProof w:val="0"/>
        </w:rPr>
      </w:pPr>
      <w:bookmarkStart w:id="1194" w:name="_Toc418866214"/>
      <w:r w:rsidRPr="001D725D">
        <w:rPr>
          <w:noProof w:val="0"/>
        </w:rPr>
        <w:t>Security Metadata in Queries and Query Results</w:t>
      </w:r>
      <w:bookmarkEnd w:id="1194"/>
    </w:p>
    <w:p w14:paraId="7E60CEF6" w14:textId="77777777" w:rsidR="00AD6303" w:rsidRPr="001D725D" w:rsidRDefault="00AD6303" w:rsidP="005C01E0">
      <w:pPr>
        <w:pStyle w:val="BodyText"/>
      </w:pPr>
      <w:r w:rsidRPr="001D725D">
        <w:t xml:space="preserve">The XDS metadata has security related </w:t>
      </w:r>
      <w:proofErr w:type="gramStart"/>
      <w:r w:rsidRPr="001D725D">
        <w:t>elements which</w:t>
      </w:r>
      <w:proofErr w:type="gramEnd"/>
      <w:r w:rsidRPr="001D725D">
        <w:t xml:space="preserve"> are documented in Volume 3. These data elements can be used as part of the Queries and Query Results to enable various local policies however the equivalent metadata for </w:t>
      </w:r>
      <w:proofErr w:type="spellStart"/>
      <w:r w:rsidRPr="001D725D">
        <w:t>RESTful</w:t>
      </w:r>
      <w:proofErr w:type="spellEnd"/>
      <w:r w:rsidRPr="001D725D">
        <w:t xml:space="preserve"> queries has not been approved and hence this will be evolving over time</w:t>
      </w:r>
      <w:r w:rsidR="00AC3F37">
        <w:rPr>
          <w:color w:val="1F497D"/>
        </w:rPr>
        <w:t xml:space="preserve"> and will be incorporated into the IG via Change Proposals.</w:t>
      </w:r>
    </w:p>
    <w:p w14:paraId="62F0B90A" w14:textId="77777777" w:rsidR="00AD6303" w:rsidRPr="001D725D" w:rsidRDefault="00AD6303" w:rsidP="005C01E0">
      <w:pPr>
        <w:pStyle w:val="Heading4"/>
        <w:ind w:left="0" w:firstLine="0"/>
        <w:rPr>
          <w:noProof w:val="0"/>
        </w:rPr>
      </w:pPr>
      <w:bookmarkStart w:id="1195" w:name="_Toc418866215"/>
      <w:r w:rsidRPr="001D725D">
        <w:rPr>
          <w:noProof w:val="0"/>
        </w:rPr>
        <w:t>Managing Consent in Queries</w:t>
      </w:r>
      <w:bookmarkEnd w:id="1195"/>
    </w:p>
    <w:p w14:paraId="47F79045" w14:textId="77777777" w:rsidR="00AD6303" w:rsidRPr="001D725D" w:rsidRDefault="00AD6303" w:rsidP="002D75BC">
      <w:pPr>
        <w:pStyle w:val="ListBullet2"/>
        <w:numPr>
          <w:ilvl w:val="0"/>
          <w:numId w:val="174"/>
        </w:numPr>
        <w:ind w:left="1080"/>
        <w:pPrChange w:id="1196" w:author="Lynn" w:date="2015-09-13T21:19:00Z">
          <w:pPr>
            <w:pStyle w:val="ListBullet2"/>
          </w:pPr>
        </w:pPrChange>
      </w:pPr>
      <w:r w:rsidRPr="001D725D">
        <w:t>Query Requestors and Query Responders SHALL implement coordinated consent requirements per their state, local, and institutional policies.</w:t>
      </w:r>
      <w:r w:rsidR="00AC3F37">
        <w:t xml:space="preserve"> (CONF: 870)</w:t>
      </w:r>
    </w:p>
    <w:p w14:paraId="7F668686" w14:textId="77777777" w:rsidR="00AD6303" w:rsidRPr="001D725D" w:rsidRDefault="00AD6303" w:rsidP="005C01E0">
      <w:pPr>
        <w:pStyle w:val="ListBullet3"/>
      </w:pPr>
      <w:r w:rsidRPr="001D725D">
        <w:t>The Business Associate Agreement SHALL document the mutual consent requirements</w:t>
      </w:r>
      <w:r w:rsidR="00A42452">
        <w:t xml:space="preserve">. </w:t>
      </w:r>
      <w:r w:rsidR="00AC3F37">
        <w:t xml:space="preserve"> (CONF: 871)</w:t>
      </w:r>
    </w:p>
    <w:p w14:paraId="1B43AC42" w14:textId="77777777" w:rsidR="00AD6303" w:rsidRPr="001D725D" w:rsidRDefault="00AD6303" w:rsidP="00235F59">
      <w:pPr>
        <w:pStyle w:val="ListBullet2"/>
        <w:numPr>
          <w:ilvl w:val="0"/>
          <w:numId w:val="174"/>
        </w:numPr>
        <w:pPrChange w:id="1197" w:author="Lynn" w:date="2015-09-13T21:19:00Z">
          <w:pPr>
            <w:pStyle w:val="ListBullet2"/>
          </w:pPr>
        </w:pPrChange>
      </w:pPr>
      <w:r w:rsidRPr="001D725D">
        <w:lastRenderedPageBreak/>
        <w:t xml:space="preserve">Privacy preferences SHOULD be communicated per the IHE BPPC </w:t>
      </w:r>
      <w:r w:rsidR="008C0839">
        <w:t>Profile</w:t>
      </w:r>
      <w:r w:rsidRPr="001D725D">
        <w:t xml:space="preserve"> and SHOULD be addressed via the Data Segmentation for Privacy (DS4P) USA national extension.</w:t>
      </w:r>
      <w:r w:rsidR="00AC3F37">
        <w:t xml:space="preserve"> (CONF: 872)</w:t>
      </w:r>
    </w:p>
    <w:p w14:paraId="0E3410E8" w14:textId="77777777" w:rsidR="00AD6303" w:rsidRPr="001D725D" w:rsidRDefault="00AD6303" w:rsidP="005C01E0">
      <w:pPr>
        <w:pStyle w:val="ListBullet3"/>
      </w:pPr>
      <w:r w:rsidRPr="001D725D">
        <w:t xml:space="preserve">Processing of patient consents for disclosure, per the IHE BPPC </w:t>
      </w:r>
      <w:r w:rsidR="008C0839">
        <w:t>Profile</w:t>
      </w:r>
      <w:r w:rsidRPr="001D725D">
        <w:t>, SHALL be recorded in the ATNA audit log.</w:t>
      </w:r>
      <w:r w:rsidR="00AC3F37">
        <w:t xml:space="preserve"> (CONF: 873)</w:t>
      </w:r>
    </w:p>
    <w:p w14:paraId="7E795F35" w14:textId="77777777" w:rsidR="00AD6303" w:rsidRPr="001D725D" w:rsidRDefault="00AD6303" w:rsidP="005C01E0">
      <w:pPr>
        <w:pStyle w:val="ListBullet3"/>
      </w:pPr>
      <w:r w:rsidRPr="001D725D">
        <w:t xml:space="preserve">Segmentation of data, per the DS4P </w:t>
      </w:r>
      <w:r w:rsidR="008C0839">
        <w:t>Profile</w:t>
      </w:r>
      <w:r w:rsidRPr="001D725D">
        <w:t xml:space="preserve"> extension, MAY be recorded in the ATNA audit log.</w:t>
      </w:r>
      <w:r w:rsidR="00AC3F37">
        <w:t xml:space="preserve"> (CONF: 874)</w:t>
      </w:r>
    </w:p>
    <w:p w14:paraId="114666AC" w14:textId="77777777" w:rsidR="00AD6303" w:rsidRPr="001D725D" w:rsidRDefault="00AD6303" w:rsidP="005C01E0">
      <w:pPr>
        <w:pStyle w:val="Heading2"/>
        <w:rPr>
          <w:noProof w:val="0"/>
        </w:rPr>
      </w:pPr>
      <w:bookmarkStart w:id="1198" w:name="_Toc418502159"/>
      <w:bookmarkStart w:id="1199" w:name="_Toc418526005"/>
      <w:bookmarkStart w:id="1200" w:name="_Toc418866216"/>
      <w:bookmarkStart w:id="1201" w:name="_Toc303840530"/>
      <w:proofErr w:type="spellStart"/>
      <w:r w:rsidRPr="001D725D">
        <w:rPr>
          <w:noProof w:val="0"/>
        </w:rPr>
        <w:t>RESTful</w:t>
      </w:r>
      <w:proofErr w:type="spellEnd"/>
      <w:r w:rsidRPr="001D725D">
        <w:rPr>
          <w:noProof w:val="0"/>
        </w:rPr>
        <w:t xml:space="preserve"> Query Examples</w:t>
      </w:r>
      <w:bookmarkEnd w:id="1198"/>
      <w:bookmarkEnd w:id="1199"/>
      <w:bookmarkEnd w:id="1200"/>
      <w:bookmarkEnd w:id="1201"/>
      <w:r w:rsidRPr="001D725D">
        <w:rPr>
          <w:noProof w:val="0"/>
        </w:rPr>
        <w:t xml:space="preserve"> </w:t>
      </w:r>
    </w:p>
    <w:p w14:paraId="54DD960C" w14:textId="77777777" w:rsidR="00AD6303" w:rsidRPr="005C01E0" w:rsidRDefault="00AD6303" w:rsidP="00AD6303">
      <w:pPr>
        <w:rPr>
          <w:rStyle w:val="BodyTextChar"/>
        </w:rPr>
      </w:pPr>
      <w:r w:rsidRPr="001D725D">
        <w:rPr>
          <w:lang w:bidi="en-US"/>
        </w:rPr>
        <w:t xml:space="preserve">The IHE MHD v2 examples tested at the IHE NA Connectathon 2014 can be found here. </w:t>
      </w:r>
      <w:hyperlink r:id="rId103" w:history="1">
        <w:r w:rsidRPr="001D725D">
          <w:rPr>
            <w:rStyle w:val="Hyperlink"/>
          </w:rPr>
          <w:t>ftp://ftp.ihe.net/IT_Infrastructure/iheitiyr13-2015-2016/Technical_Cmte/Workitems/MHD2/Testing/</w:t>
        </w:r>
      </w:hyperlink>
    </w:p>
    <w:p w14:paraId="53D221BA" w14:textId="77777777" w:rsidR="00423510" w:rsidRPr="001D725D" w:rsidRDefault="00423510" w:rsidP="005C01E0">
      <w:pPr>
        <w:pStyle w:val="BodyText"/>
        <w:rPr>
          <w:lang w:bidi="en-US"/>
        </w:rPr>
      </w:pPr>
    </w:p>
    <w:p w14:paraId="3F64AE78" w14:textId="77777777" w:rsidR="00AD6303" w:rsidRPr="005C01E0" w:rsidRDefault="00AD6303" w:rsidP="005C01E0">
      <w:pPr>
        <w:pStyle w:val="BodyText"/>
        <w:rPr>
          <w:lang w:bidi="en-US"/>
        </w:rPr>
      </w:pPr>
      <w:r w:rsidRPr="001D725D">
        <w:rPr>
          <w:b/>
          <w:lang w:bidi="en-US"/>
        </w:rPr>
        <w:t>NOTE</w:t>
      </w:r>
      <w:r w:rsidRPr="005C01E0">
        <w:rPr>
          <w:lang w:bidi="en-US"/>
        </w:rPr>
        <w:t xml:space="preserve">: These examples are based on </w:t>
      </w:r>
      <w:r w:rsidR="00970EDF">
        <w:rPr>
          <w:lang w:bidi="en-US"/>
        </w:rPr>
        <w:t>FHIR®</w:t>
      </w:r>
      <w:r w:rsidRPr="005C01E0">
        <w:rPr>
          <w:lang w:bidi="en-US"/>
        </w:rPr>
        <w:t xml:space="preserve"> DSTU 1 since IHE MHD v2 is based on </w:t>
      </w:r>
      <w:r w:rsidR="00970EDF">
        <w:rPr>
          <w:lang w:bidi="en-US"/>
        </w:rPr>
        <w:t>FHIR®</w:t>
      </w:r>
      <w:r w:rsidRPr="005C01E0">
        <w:rPr>
          <w:lang w:bidi="en-US"/>
        </w:rPr>
        <w:t xml:space="preserve"> DSTU 1 and will be updated to use </w:t>
      </w:r>
      <w:r w:rsidR="00970EDF">
        <w:rPr>
          <w:lang w:bidi="en-US"/>
        </w:rPr>
        <w:t>FHIR®</w:t>
      </w:r>
      <w:r w:rsidRPr="005C01E0">
        <w:rPr>
          <w:lang w:bidi="en-US"/>
        </w:rPr>
        <w:t xml:space="preserve"> DSTU 2 formats when IHE MHD v2 gets updated.</w:t>
      </w:r>
    </w:p>
    <w:p w14:paraId="1485F987" w14:textId="77777777" w:rsidR="00AD6303" w:rsidRPr="001D725D" w:rsidRDefault="00AD6303" w:rsidP="005C01E0">
      <w:pPr>
        <w:pStyle w:val="BodyText"/>
      </w:pPr>
    </w:p>
    <w:p w14:paraId="72C271E7" w14:textId="77777777" w:rsidR="00AD6303" w:rsidRPr="005C01E0" w:rsidRDefault="00AD6303" w:rsidP="005C01E0">
      <w:pPr>
        <w:pStyle w:val="BodyText"/>
      </w:pPr>
    </w:p>
    <w:p w14:paraId="28989E29" w14:textId="77777777" w:rsidR="00FC4B7D" w:rsidRDefault="00970EDF" w:rsidP="005C01E0">
      <w:pPr>
        <w:pStyle w:val="PartTitle"/>
        <w:rPr>
          <w:lang w:bidi="en-US"/>
        </w:rPr>
      </w:pPr>
      <w:bookmarkStart w:id="1202" w:name="_Toc316726696"/>
      <w:bookmarkStart w:id="1203" w:name="_Toc316727134"/>
      <w:bookmarkStart w:id="1204" w:name="_Toc325660405"/>
      <w:bookmarkStart w:id="1205" w:name="_Toc418502160"/>
      <w:bookmarkStart w:id="1206" w:name="_Toc418526006"/>
      <w:bookmarkStart w:id="1207" w:name="_Toc418866217"/>
      <w:bookmarkStart w:id="1208" w:name="_Toc303840531"/>
      <w:bookmarkEnd w:id="1202"/>
      <w:bookmarkEnd w:id="1203"/>
      <w:r w:rsidRPr="00826164">
        <w:rPr>
          <w:noProof/>
        </w:rPr>
        <w:lastRenderedPageBreak/>
        <w:t>DAF</w:t>
      </w:r>
      <w:r w:rsidR="00E91E71">
        <w:rPr>
          <w:noProof/>
        </w:rPr>
        <w:t xml:space="preserve"> </w:t>
      </w:r>
      <w:r w:rsidRPr="00826164">
        <w:rPr>
          <w:noProof/>
        </w:rPr>
        <w:t>Document Metadata Based Access Implementation Guide</w:t>
      </w:r>
      <w:r w:rsidR="00BF59E3">
        <w:rPr>
          <w:noProof/>
        </w:rPr>
        <w:t xml:space="preserve"> Appendices</w:t>
      </w:r>
      <w:bookmarkEnd w:id="1208"/>
    </w:p>
    <w:p w14:paraId="01F84C76" w14:textId="77777777" w:rsidR="00AD6303" w:rsidRPr="001D725D" w:rsidRDefault="00AD6303" w:rsidP="005C01E0">
      <w:pPr>
        <w:pStyle w:val="AppendixHeading1"/>
        <w:pageBreakBefore/>
        <w:numPr>
          <w:ilvl w:val="0"/>
          <w:numId w:val="0"/>
        </w:numPr>
        <w:rPr>
          <w:noProof w:val="0"/>
          <w:lang w:bidi="en-US"/>
        </w:rPr>
      </w:pPr>
      <w:bookmarkStart w:id="1209" w:name="_Toc303840532"/>
      <w:r w:rsidRPr="001D725D">
        <w:rPr>
          <w:noProof w:val="0"/>
          <w:lang w:bidi="en-US"/>
        </w:rPr>
        <w:lastRenderedPageBreak/>
        <w:t xml:space="preserve">Appendix </w:t>
      </w:r>
      <w:r w:rsidR="00FC4B7D">
        <w:rPr>
          <w:noProof w:val="0"/>
          <w:lang w:bidi="en-US"/>
        </w:rPr>
        <w:t>A</w:t>
      </w:r>
      <w:r w:rsidRPr="001D725D">
        <w:rPr>
          <w:noProof w:val="0"/>
          <w:lang w:bidi="en-US"/>
        </w:rPr>
        <w:t xml:space="preserve"> </w:t>
      </w:r>
      <w:r w:rsidR="00415838">
        <w:rPr>
          <w:rFonts w:cs="Arial"/>
          <w:noProof w:val="0"/>
          <w:lang w:bidi="en-US"/>
        </w:rPr>
        <w:t>–</w:t>
      </w:r>
      <w:r w:rsidRPr="001D725D">
        <w:rPr>
          <w:noProof w:val="0"/>
          <w:lang w:bidi="en-US"/>
        </w:rPr>
        <w:t xml:space="preserve"> Acronyms </w:t>
      </w:r>
      <w:bookmarkEnd w:id="1204"/>
      <w:r w:rsidRPr="001D725D">
        <w:rPr>
          <w:noProof w:val="0"/>
          <w:lang w:bidi="en-US"/>
        </w:rPr>
        <w:t>and Definitions</w:t>
      </w:r>
      <w:bookmarkEnd w:id="1205"/>
      <w:bookmarkEnd w:id="1206"/>
      <w:bookmarkEnd w:id="1207"/>
      <w:bookmarkEnd w:id="1209"/>
    </w:p>
    <w:p w14:paraId="2D99FBDF" w14:textId="77777777" w:rsidR="00AD6303" w:rsidRPr="001D725D" w:rsidRDefault="00AD6303" w:rsidP="005C01E0">
      <w:pPr>
        <w:pStyle w:val="BodyText"/>
      </w:pPr>
      <w:r w:rsidRPr="001D725D">
        <w:t>The following table summarizes the acronyms and definitions used in this implementation guidance. Implementers should familiarize themselves with the definitions below to ensure that examples and conformance statements, as well as the transactions and the standards/profiles used to represent them, are clearly understood.</w:t>
      </w:r>
    </w:p>
    <w:p w14:paraId="07606BEA" w14:textId="77777777" w:rsidR="008C5889" w:rsidRPr="001D725D" w:rsidRDefault="008C5889" w:rsidP="005C01E0">
      <w:pPr>
        <w:pStyle w:val="BodyText"/>
      </w:pPr>
    </w:p>
    <w:p w14:paraId="1918A895" w14:textId="77777777" w:rsidR="00AD6303" w:rsidRPr="001D725D" w:rsidRDefault="008C5889" w:rsidP="005C01E0">
      <w:pPr>
        <w:pStyle w:val="TableTitle"/>
      </w:pPr>
      <w:bookmarkStart w:id="1210" w:name="_Toc418866535"/>
      <w:r w:rsidRPr="001D725D">
        <w:t xml:space="preserve">Table </w:t>
      </w:r>
      <w:r w:rsidR="00FC4B7D">
        <w:t>A</w:t>
      </w:r>
      <w:r w:rsidR="006A661F">
        <w:t>-1</w:t>
      </w:r>
      <w:r w:rsidR="009731A0">
        <w:t xml:space="preserve">: </w:t>
      </w:r>
      <w:r w:rsidRPr="001D725D">
        <w:t>Key Acronyms and Definitions</w:t>
      </w:r>
      <w:bookmarkEnd w:id="12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D6303" w:rsidRPr="001D725D" w14:paraId="02DA9AD0" w14:textId="77777777" w:rsidTr="005C01E0">
        <w:trPr>
          <w:tblHeader/>
        </w:trPr>
        <w:tc>
          <w:tcPr>
            <w:tcW w:w="2088" w:type="dxa"/>
            <w:shd w:val="clear" w:color="auto" w:fill="D9D9D9" w:themeFill="background1" w:themeFillShade="D9"/>
          </w:tcPr>
          <w:p w14:paraId="620814EC" w14:textId="77777777" w:rsidR="00AD6303" w:rsidRPr="001D725D" w:rsidRDefault="00AD6303" w:rsidP="005C01E0">
            <w:pPr>
              <w:pStyle w:val="TableEntryHeader"/>
            </w:pPr>
            <w:r w:rsidRPr="001D725D">
              <w:t xml:space="preserve">Acronym </w:t>
            </w:r>
          </w:p>
        </w:tc>
        <w:tc>
          <w:tcPr>
            <w:tcW w:w="7488" w:type="dxa"/>
            <w:shd w:val="clear" w:color="auto" w:fill="D9D9D9" w:themeFill="background1" w:themeFillShade="D9"/>
          </w:tcPr>
          <w:p w14:paraId="6B1795CC" w14:textId="77777777" w:rsidR="00AD6303" w:rsidRPr="001D725D" w:rsidRDefault="00AD6303" w:rsidP="005C01E0">
            <w:pPr>
              <w:pStyle w:val="TableEntryHeader"/>
            </w:pPr>
            <w:r w:rsidRPr="001D725D">
              <w:t>Definition</w:t>
            </w:r>
          </w:p>
        </w:tc>
      </w:tr>
      <w:tr w:rsidR="00AD6303" w:rsidRPr="001D725D" w14:paraId="14FEE0DD" w14:textId="77777777" w:rsidTr="005C01E0">
        <w:tc>
          <w:tcPr>
            <w:tcW w:w="2088" w:type="dxa"/>
            <w:shd w:val="clear" w:color="auto" w:fill="auto"/>
          </w:tcPr>
          <w:p w14:paraId="1771E007" w14:textId="77777777" w:rsidR="00AD6303" w:rsidRPr="001D725D" w:rsidRDefault="00AD6303" w:rsidP="005C01E0">
            <w:pPr>
              <w:pStyle w:val="TableEntry"/>
            </w:pPr>
            <w:r w:rsidRPr="001D725D">
              <w:t>ATNA</w:t>
            </w:r>
          </w:p>
        </w:tc>
        <w:tc>
          <w:tcPr>
            <w:tcW w:w="7488" w:type="dxa"/>
            <w:shd w:val="clear" w:color="auto" w:fill="auto"/>
          </w:tcPr>
          <w:p w14:paraId="06AC2472" w14:textId="77777777" w:rsidR="00AD6303" w:rsidRPr="001D725D" w:rsidRDefault="00AD6303" w:rsidP="005C01E0">
            <w:pPr>
              <w:pStyle w:val="TableEntry"/>
            </w:pPr>
            <w:r w:rsidRPr="001D725D">
              <w:t>Audit Trail and Node Authentication</w:t>
            </w:r>
          </w:p>
        </w:tc>
      </w:tr>
      <w:tr w:rsidR="00AD6303" w:rsidRPr="001D725D" w14:paraId="4A7246CD" w14:textId="77777777" w:rsidTr="005C01E0">
        <w:tc>
          <w:tcPr>
            <w:tcW w:w="2088" w:type="dxa"/>
            <w:shd w:val="clear" w:color="auto" w:fill="auto"/>
          </w:tcPr>
          <w:p w14:paraId="110541A6" w14:textId="77777777" w:rsidR="00AD6303" w:rsidRPr="001D725D" w:rsidRDefault="00AD6303" w:rsidP="005C01E0">
            <w:pPr>
              <w:pStyle w:val="TableEntry"/>
            </w:pPr>
            <w:r w:rsidRPr="001D725D">
              <w:t>BPPC</w:t>
            </w:r>
          </w:p>
        </w:tc>
        <w:tc>
          <w:tcPr>
            <w:tcW w:w="7488" w:type="dxa"/>
            <w:shd w:val="clear" w:color="auto" w:fill="auto"/>
          </w:tcPr>
          <w:p w14:paraId="11B43C19" w14:textId="77777777" w:rsidR="00AD6303" w:rsidRPr="001D725D" w:rsidRDefault="00AD6303" w:rsidP="005C01E0">
            <w:pPr>
              <w:pStyle w:val="TableEntry"/>
            </w:pPr>
            <w:r w:rsidRPr="001D725D">
              <w:t>Basic Patient Privacy Consent</w:t>
            </w:r>
          </w:p>
        </w:tc>
      </w:tr>
      <w:tr w:rsidR="00AD6303" w:rsidRPr="001D725D" w14:paraId="39EFA2B3" w14:textId="77777777" w:rsidTr="005C01E0">
        <w:tc>
          <w:tcPr>
            <w:tcW w:w="2088" w:type="dxa"/>
            <w:shd w:val="clear" w:color="auto" w:fill="auto"/>
          </w:tcPr>
          <w:p w14:paraId="1D12F766" w14:textId="77777777" w:rsidR="00AD6303" w:rsidRPr="001D725D" w:rsidRDefault="00AD6303" w:rsidP="005C01E0">
            <w:pPr>
              <w:pStyle w:val="TableEntry"/>
            </w:pPr>
            <w:r w:rsidRPr="001D725D">
              <w:t>C-CDA</w:t>
            </w:r>
          </w:p>
        </w:tc>
        <w:tc>
          <w:tcPr>
            <w:tcW w:w="7488" w:type="dxa"/>
            <w:shd w:val="clear" w:color="auto" w:fill="auto"/>
          </w:tcPr>
          <w:p w14:paraId="7BA9BE1F" w14:textId="77777777" w:rsidR="00AD6303" w:rsidRPr="001D725D" w:rsidRDefault="00AD6303" w:rsidP="005C01E0">
            <w:pPr>
              <w:pStyle w:val="TableEntry"/>
            </w:pPr>
            <w:r w:rsidRPr="001D725D">
              <w:t xml:space="preserve">HL7 Consolidated Clinical Document Architecture </w:t>
            </w:r>
          </w:p>
        </w:tc>
      </w:tr>
      <w:tr w:rsidR="00AD6303" w:rsidRPr="001D725D" w14:paraId="7791B8FB" w14:textId="77777777" w:rsidTr="005C01E0">
        <w:tc>
          <w:tcPr>
            <w:tcW w:w="2088" w:type="dxa"/>
            <w:shd w:val="clear" w:color="auto" w:fill="auto"/>
          </w:tcPr>
          <w:p w14:paraId="3941752F" w14:textId="77777777" w:rsidR="00AD6303" w:rsidRPr="001D725D" w:rsidRDefault="00AD6303" w:rsidP="005C01E0">
            <w:pPr>
              <w:pStyle w:val="TableEntry"/>
            </w:pPr>
            <w:r w:rsidRPr="001D725D">
              <w:t>CDA</w:t>
            </w:r>
          </w:p>
        </w:tc>
        <w:tc>
          <w:tcPr>
            <w:tcW w:w="7488" w:type="dxa"/>
            <w:shd w:val="clear" w:color="auto" w:fill="auto"/>
          </w:tcPr>
          <w:p w14:paraId="1F3962D8" w14:textId="77777777" w:rsidR="00AD6303" w:rsidRPr="001D725D" w:rsidRDefault="00AD6303" w:rsidP="005C01E0">
            <w:pPr>
              <w:pStyle w:val="TableEntry"/>
            </w:pPr>
            <w:r w:rsidRPr="001D725D">
              <w:t>HL7 Clinical Document Architecture</w:t>
            </w:r>
          </w:p>
        </w:tc>
      </w:tr>
      <w:tr w:rsidR="00AD6303" w:rsidRPr="001D725D" w14:paraId="48AF2A9C" w14:textId="77777777" w:rsidTr="005C01E0">
        <w:tc>
          <w:tcPr>
            <w:tcW w:w="2088" w:type="dxa"/>
            <w:shd w:val="clear" w:color="auto" w:fill="auto"/>
          </w:tcPr>
          <w:p w14:paraId="2C725E16" w14:textId="77777777" w:rsidR="00AD6303" w:rsidRPr="001D725D" w:rsidRDefault="00AD6303" w:rsidP="005C01E0">
            <w:pPr>
              <w:pStyle w:val="TableEntry"/>
            </w:pPr>
            <w:r w:rsidRPr="001D725D">
              <w:t>Consent Directive</w:t>
            </w:r>
          </w:p>
        </w:tc>
        <w:tc>
          <w:tcPr>
            <w:tcW w:w="7488" w:type="dxa"/>
            <w:shd w:val="clear" w:color="auto" w:fill="auto"/>
          </w:tcPr>
          <w:p w14:paraId="3A9030DC" w14:textId="77777777" w:rsidR="00AD6303" w:rsidRPr="001D725D" w:rsidRDefault="00AD6303" w:rsidP="005C01E0">
            <w:pPr>
              <w:pStyle w:val="TableEntry"/>
            </w:pPr>
            <w:r w:rsidRPr="001D725D">
              <w:t>Official preference by the consumer regarding the release of personal health record and personally/individually identifiable information to providers, payers, or others that may have access to patient health information</w:t>
            </w:r>
          </w:p>
        </w:tc>
      </w:tr>
      <w:tr w:rsidR="00AD6303" w:rsidRPr="001D725D" w14:paraId="09960DC3" w14:textId="77777777" w:rsidTr="005C01E0">
        <w:tc>
          <w:tcPr>
            <w:tcW w:w="2088" w:type="dxa"/>
            <w:shd w:val="clear" w:color="auto" w:fill="auto"/>
          </w:tcPr>
          <w:p w14:paraId="03026F7A" w14:textId="77777777" w:rsidR="00AD6303" w:rsidRPr="001D725D" w:rsidRDefault="00AD6303" w:rsidP="005C01E0">
            <w:pPr>
              <w:pStyle w:val="TableEntry"/>
            </w:pPr>
            <w:r w:rsidRPr="001D725D">
              <w:t>DAF</w:t>
            </w:r>
          </w:p>
        </w:tc>
        <w:tc>
          <w:tcPr>
            <w:tcW w:w="7488" w:type="dxa"/>
            <w:shd w:val="clear" w:color="auto" w:fill="auto"/>
          </w:tcPr>
          <w:p w14:paraId="0F7B55C5" w14:textId="77777777" w:rsidR="00AD6303" w:rsidRPr="001D725D" w:rsidRDefault="00AD6303" w:rsidP="005C01E0">
            <w:pPr>
              <w:pStyle w:val="TableEntry"/>
            </w:pPr>
            <w:r w:rsidRPr="001D725D">
              <w:t>Data Access Framework</w:t>
            </w:r>
          </w:p>
        </w:tc>
      </w:tr>
      <w:tr w:rsidR="00AD6303" w:rsidRPr="001D725D" w14:paraId="6712F0FE" w14:textId="77777777" w:rsidTr="005C01E0">
        <w:tc>
          <w:tcPr>
            <w:tcW w:w="2088" w:type="dxa"/>
            <w:shd w:val="clear" w:color="auto" w:fill="auto"/>
          </w:tcPr>
          <w:p w14:paraId="5C9A95E1" w14:textId="77777777" w:rsidR="00AD6303" w:rsidRPr="001D725D" w:rsidRDefault="00AD6303" w:rsidP="005C01E0">
            <w:pPr>
              <w:pStyle w:val="TableEntry"/>
            </w:pPr>
            <w:r w:rsidRPr="001D725D">
              <w:t>DS4P</w:t>
            </w:r>
          </w:p>
        </w:tc>
        <w:tc>
          <w:tcPr>
            <w:tcW w:w="7488" w:type="dxa"/>
            <w:shd w:val="clear" w:color="auto" w:fill="auto"/>
          </w:tcPr>
          <w:p w14:paraId="3174C0BD" w14:textId="77777777" w:rsidR="00AD6303" w:rsidRPr="001D725D" w:rsidRDefault="00AD6303" w:rsidP="005C01E0">
            <w:pPr>
              <w:pStyle w:val="TableEntry"/>
            </w:pPr>
            <w:r w:rsidRPr="001D725D">
              <w:t>S&amp;I Data Segmentation for Privacy</w:t>
            </w:r>
          </w:p>
        </w:tc>
      </w:tr>
      <w:tr w:rsidR="00AD6303" w:rsidRPr="001D725D" w14:paraId="55B2A644" w14:textId="77777777" w:rsidTr="005C01E0">
        <w:tc>
          <w:tcPr>
            <w:tcW w:w="2088" w:type="dxa"/>
            <w:shd w:val="clear" w:color="auto" w:fill="auto"/>
          </w:tcPr>
          <w:p w14:paraId="5CB43469" w14:textId="77777777" w:rsidR="00AD6303" w:rsidRPr="001D725D" w:rsidRDefault="00AD6303" w:rsidP="005C01E0">
            <w:pPr>
              <w:pStyle w:val="TableEntry"/>
            </w:pPr>
            <w:r w:rsidRPr="001D725D">
              <w:t>DSTU</w:t>
            </w:r>
          </w:p>
        </w:tc>
        <w:tc>
          <w:tcPr>
            <w:tcW w:w="7488" w:type="dxa"/>
            <w:shd w:val="clear" w:color="auto" w:fill="auto"/>
          </w:tcPr>
          <w:p w14:paraId="084B8ED1" w14:textId="77777777" w:rsidR="00AD6303" w:rsidRPr="001D725D" w:rsidRDefault="00AD6303" w:rsidP="005C01E0">
            <w:pPr>
              <w:pStyle w:val="TableEntry"/>
            </w:pPr>
            <w:r w:rsidRPr="001D725D">
              <w:t>Draft Standard for Trial Use</w:t>
            </w:r>
          </w:p>
        </w:tc>
      </w:tr>
      <w:tr w:rsidR="00AD6303" w:rsidRPr="001D725D" w14:paraId="54312A03" w14:textId="77777777" w:rsidTr="005C01E0">
        <w:tc>
          <w:tcPr>
            <w:tcW w:w="2088" w:type="dxa"/>
            <w:shd w:val="clear" w:color="auto" w:fill="auto"/>
          </w:tcPr>
          <w:p w14:paraId="41A15D56" w14:textId="77777777" w:rsidR="00AD6303" w:rsidRPr="001D725D" w:rsidRDefault="00AD6303" w:rsidP="005C01E0">
            <w:pPr>
              <w:pStyle w:val="TableEntry"/>
            </w:pPr>
            <w:proofErr w:type="spellStart"/>
            <w:proofErr w:type="gramStart"/>
            <w:r w:rsidRPr="001D725D">
              <w:t>ebRIM</w:t>
            </w:r>
            <w:proofErr w:type="spellEnd"/>
            <w:proofErr w:type="gramEnd"/>
          </w:p>
        </w:tc>
        <w:tc>
          <w:tcPr>
            <w:tcW w:w="7488" w:type="dxa"/>
            <w:shd w:val="clear" w:color="auto" w:fill="auto"/>
          </w:tcPr>
          <w:p w14:paraId="668695E4" w14:textId="77777777" w:rsidR="00AD6303" w:rsidRPr="001D725D" w:rsidRDefault="00AD6303" w:rsidP="005C01E0">
            <w:pPr>
              <w:pStyle w:val="TableEntry"/>
            </w:pPr>
            <w:r w:rsidRPr="005C01E0">
              <w:t xml:space="preserve">OASIS Electronic Business </w:t>
            </w:r>
            <w:r w:rsidRPr="001D725D">
              <w:t>Registry Information Model</w:t>
            </w:r>
          </w:p>
        </w:tc>
      </w:tr>
      <w:tr w:rsidR="00AD6303" w:rsidRPr="001D725D" w14:paraId="2FCBBBC7" w14:textId="77777777" w:rsidTr="005C01E0">
        <w:tc>
          <w:tcPr>
            <w:tcW w:w="2088" w:type="dxa"/>
            <w:shd w:val="clear" w:color="auto" w:fill="auto"/>
          </w:tcPr>
          <w:p w14:paraId="7D259B4A" w14:textId="77777777" w:rsidR="00AD6303" w:rsidRPr="001D725D" w:rsidRDefault="00AD6303" w:rsidP="005C01E0">
            <w:pPr>
              <w:pStyle w:val="TableEntry"/>
            </w:pPr>
            <w:proofErr w:type="spellStart"/>
            <w:proofErr w:type="gramStart"/>
            <w:r w:rsidRPr="001D725D">
              <w:t>ebRS</w:t>
            </w:r>
            <w:proofErr w:type="spellEnd"/>
            <w:proofErr w:type="gramEnd"/>
          </w:p>
        </w:tc>
        <w:tc>
          <w:tcPr>
            <w:tcW w:w="7488" w:type="dxa"/>
            <w:shd w:val="clear" w:color="auto" w:fill="auto"/>
          </w:tcPr>
          <w:p w14:paraId="26C35CCC" w14:textId="77777777" w:rsidR="00AD6303" w:rsidRPr="001D725D" w:rsidRDefault="00AD6303" w:rsidP="005C01E0">
            <w:pPr>
              <w:pStyle w:val="TableEntry"/>
            </w:pPr>
            <w:r w:rsidRPr="005C01E0">
              <w:t>OASIS Electronic Business Services and Protocols</w:t>
            </w:r>
          </w:p>
        </w:tc>
      </w:tr>
      <w:tr w:rsidR="00AD6303" w:rsidRPr="001D725D" w14:paraId="0F117F1C" w14:textId="77777777" w:rsidTr="005C01E0">
        <w:tc>
          <w:tcPr>
            <w:tcW w:w="2088" w:type="dxa"/>
            <w:shd w:val="clear" w:color="auto" w:fill="auto"/>
          </w:tcPr>
          <w:p w14:paraId="35EF8794" w14:textId="77777777" w:rsidR="00AD6303" w:rsidRPr="001D725D" w:rsidRDefault="00AD6303" w:rsidP="005C01E0">
            <w:pPr>
              <w:pStyle w:val="TableEntry"/>
            </w:pPr>
            <w:proofErr w:type="spellStart"/>
            <w:proofErr w:type="gramStart"/>
            <w:r w:rsidRPr="001D725D">
              <w:t>ebXML</w:t>
            </w:r>
            <w:proofErr w:type="spellEnd"/>
            <w:proofErr w:type="gramEnd"/>
          </w:p>
        </w:tc>
        <w:tc>
          <w:tcPr>
            <w:tcW w:w="7488" w:type="dxa"/>
            <w:shd w:val="clear" w:color="auto" w:fill="auto"/>
          </w:tcPr>
          <w:p w14:paraId="4130FAC7" w14:textId="77777777" w:rsidR="00AD6303" w:rsidRPr="001D725D" w:rsidRDefault="00AD6303" w:rsidP="005C01E0">
            <w:pPr>
              <w:pStyle w:val="TableEntry"/>
            </w:pPr>
            <w:r w:rsidRPr="005C01E0">
              <w:t xml:space="preserve">OASIS Electronic Business using </w:t>
            </w:r>
            <w:proofErr w:type="spellStart"/>
            <w:r w:rsidRPr="005C01E0">
              <w:t>eXtensible</w:t>
            </w:r>
            <w:proofErr w:type="spellEnd"/>
            <w:r w:rsidRPr="005C01E0">
              <w:t xml:space="preserve"> Markup Language</w:t>
            </w:r>
          </w:p>
        </w:tc>
      </w:tr>
      <w:tr w:rsidR="00AD6303" w:rsidRPr="001D725D" w14:paraId="04F554E7" w14:textId="77777777" w:rsidTr="005C01E0">
        <w:tc>
          <w:tcPr>
            <w:tcW w:w="2088" w:type="dxa"/>
            <w:shd w:val="clear" w:color="auto" w:fill="auto"/>
          </w:tcPr>
          <w:p w14:paraId="2D460E58" w14:textId="77777777" w:rsidR="00AD6303" w:rsidRPr="001D725D" w:rsidRDefault="00AD6303" w:rsidP="005C01E0">
            <w:pPr>
              <w:pStyle w:val="TableEntry"/>
            </w:pPr>
            <w:r w:rsidRPr="001D725D">
              <w:t>EHR</w:t>
            </w:r>
          </w:p>
        </w:tc>
        <w:tc>
          <w:tcPr>
            <w:tcW w:w="7488" w:type="dxa"/>
            <w:shd w:val="clear" w:color="auto" w:fill="auto"/>
          </w:tcPr>
          <w:p w14:paraId="73A11025" w14:textId="77777777" w:rsidR="00AD6303" w:rsidRPr="001D725D" w:rsidRDefault="00AD6303" w:rsidP="005C01E0">
            <w:pPr>
              <w:pStyle w:val="TableEntry"/>
            </w:pPr>
            <w:r w:rsidRPr="001D725D">
              <w:t>Electronic Health Record</w:t>
            </w:r>
          </w:p>
        </w:tc>
      </w:tr>
      <w:tr w:rsidR="00AD6303" w:rsidRPr="001D725D" w14:paraId="29022577" w14:textId="77777777" w:rsidTr="005C01E0">
        <w:tc>
          <w:tcPr>
            <w:tcW w:w="2088" w:type="dxa"/>
            <w:shd w:val="clear" w:color="auto" w:fill="auto"/>
          </w:tcPr>
          <w:p w14:paraId="52C6E654" w14:textId="77777777" w:rsidR="00AD6303" w:rsidRPr="001D725D" w:rsidRDefault="00AD6303" w:rsidP="005C01E0">
            <w:pPr>
              <w:pStyle w:val="TableEntry"/>
            </w:pPr>
            <w:r w:rsidRPr="001D725D">
              <w:t>EMR</w:t>
            </w:r>
          </w:p>
        </w:tc>
        <w:tc>
          <w:tcPr>
            <w:tcW w:w="7488" w:type="dxa"/>
            <w:shd w:val="clear" w:color="auto" w:fill="auto"/>
          </w:tcPr>
          <w:p w14:paraId="337EF823" w14:textId="77777777" w:rsidR="00AD6303" w:rsidRPr="001D725D" w:rsidRDefault="00AD6303" w:rsidP="005C01E0">
            <w:pPr>
              <w:pStyle w:val="TableEntry"/>
            </w:pPr>
            <w:r w:rsidRPr="001D725D">
              <w:t>Electronic Medical Record</w:t>
            </w:r>
          </w:p>
        </w:tc>
      </w:tr>
      <w:tr w:rsidR="00AD6303" w:rsidRPr="001D725D" w14:paraId="1E12C05E" w14:textId="77777777" w:rsidTr="005C01E0">
        <w:tc>
          <w:tcPr>
            <w:tcW w:w="2088" w:type="dxa"/>
            <w:shd w:val="clear" w:color="auto" w:fill="auto"/>
          </w:tcPr>
          <w:p w14:paraId="52641C66" w14:textId="77777777" w:rsidR="00AD6303" w:rsidRPr="001D725D" w:rsidRDefault="00AD6303" w:rsidP="005C01E0">
            <w:pPr>
              <w:pStyle w:val="TableEntry"/>
            </w:pPr>
            <w:r w:rsidRPr="001D725D">
              <w:t>FIPS PUB 140-2</w:t>
            </w:r>
          </w:p>
        </w:tc>
        <w:tc>
          <w:tcPr>
            <w:tcW w:w="7488" w:type="dxa"/>
            <w:shd w:val="clear" w:color="auto" w:fill="auto"/>
          </w:tcPr>
          <w:p w14:paraId="65A24A8C" w14:textId="77777777" w:rsidR="00AD6303" w:rsidRPr="001D725D" w:rsidRDefault="00AD6303" w:rsidP="005C01E0">
            <w:pPr>
              <w:pStyle w:val="TableEntry"/>
            </w:pPr>
            <w:r w:rsidRPr="001D725D">
              <w:t>The Federal Information Processing Standard (FIPS) Publication 140-2, a US government computer security standard used to accredit cryptographic modules.</w:t>
            </w:r>
          </w:p>
        </w:tc>
      </w:tr>
      <w:tr w:rsidR="00AD6303" w:rsidRPr="001D725D" w14:paraId="2E440F41" w14:textId="77777777" w:rsidTr="005C01E0">
        <w:tc>
          <w:tcPr>
            <w:tcW w:w="2088" w:type="dxa"/>
            <w:shd w:val="clear" w:color="auto" w:fill="auto"/>
          </w:tcPr>
          <w:p w14:paraId="506A9204" w14:textId="77777777" w:rsidR="00AD6303" w:rsidRPr="001D725D" w:rsidRDefault="00AD6303" w:rsidP="005C01E0">
            <w:pPr>
              <w:pStyle w:val="TableEntry"/>
            </w:pPr>
            <w:r w:rsidRPr="001D725D">
              <w:t>Health IT</w:t>
            </w:r>
          </w:p>
        </w:tc>
        <w:tc>
          <w:tcPr>
            <w:tcW w:w="7488" w:type="dxa"/>
            <w:shd w:val="clear" w:color="auto" w:fill="auto"/>
          </w:tcPr>
          <w:p w14:paraId="23708250" w14:textId="77777777" w:rsidR="00AD6303" w:rsidRPr="001D725D" w:rsidRDefault="00AD6303" w:rsidP="005C01E0">
            <w:pPr>
              <w:pStyle w:val="TableEntry"/>
            </w:pPr>
            <w:r w:rsidRPr="001D725D">
              <w:t>Healthcare Information Technology</w:t>
            </w:r>
          </w:p>
        </w:tc>
      </w:tr>
      <w:tr w:rsidR="00AD6303" w:rsidRPr="001D725D" w14:paraId="648C23A6" w14:textId="77777777" w:rsidTr="005C01E0">
        <w:tc>
          <w:tcPr>
            <w:tcW w:w="2088" w:type="dxa"/>
            <w:shd w:val="clear" w:color="auto" w:fill="auto"/>
          </w:tcPr>
          <w:p w14:paraId="040A0270" w14:textId="77777777" w:rsidR="00AD6303" w:rsidRPr="001D725D" w:rsidRDefault="00AD6303" w:rsidP="005C01E0">
            <w:pPr>
              <w:pStyle w:val="TableEntry"/>
            </w:pPr>
            <w:r w:rsidRPr="001D725D">
              <w:t>HIPAA</w:t>
            </w:r>
          </w:p>
        </w:tc>
        <w:tc>
          <w:tcPr>
            <w:tcW w:w="7488" w:type="dxa"/>
            <w:shd w:val="clear" w:color="auto" w:fill="auto"/>
          </w:tcPr>
          <w:p w14:paraId="0F0C43A7" w14:textId="77777777" w:rsidR="00AD6303" w:rsidRPr="001D725D" w:rsidRDefault="00AD6303" w:rsidP="005C01E0">
            <w:pPr>
              <w:pStyle w:val="TableEntry"/>
            </w:pPr>
            <w:r w:rsidRPr="001D725D">
              <w:t>Health Insurance Portability and Accountability: act that protects health insurance coverage for workers and their families when they change or lose their jobs</w:t>
            </w:r>
          </w:p>
        </w:tc>
      </w:tr>
      <w:tr w:rsidR="00AD6303" w:rsidRPr="001D725D" w14:paraId="466EDB68" w14:textId="77777777" w:rsidTr="005C01E0">
        <w:tc>
          <w:tcPr>
            <w:tcW w:w="2088" w:type="dxa"/>
            <w:shd w:val="clear" w:color="auto" w:fill="auto"/>
          </w:tcPr>
          <w:p w14:paraId="6F408A2B" w14:textId="77777777" w:rsidR="00AD6303" w:rsidRPr="001D725D" w:rsidRDefault="00AD6303" w:rsidP="005C01E0">
            <w:pPr>
              <w:pStyle w:val="TableEntry"/>
            </w:pPr>
            <w:r w:rsidRPr="001D725D">
              <w:t>HITSC</w:t>
            </w:r>
          </w:p>
        </w:tc>
        <w:tc>
          <w:tcPr>
            <w:tcW w:w="7488" w:type="dxa"/>
            <w:shd w:val="clear" w:color="auto" w:fill="auto"/>
          </w:tcPr>
          <w:p w14:paraId="1A017EEC" w14:textId="77777777" w:rsidR="00AD6303" w:rsidRPr="001D725D" w:rsidRDefault="00AD6303" w:rsidP="005C01E0">
            <w:pPr>
              <w:pStyle w:val="TableEntry"/>
            </w:pPr>
            <w:r w:rsidRPr="001D725D">
              <w:t>Health Information Technology Standards Committee</w:t>
            </w:r>
          </w:p>
        </w:tc>
      </w:tr>
      <w:tr w:rsidR="00AD6303" w:rsidRPr="001D725D" w14:paraId="70AD2B02" w14:textId="77777777" w:rsidTr="005C01E0">
        <w:tc>
          <w:tcPr>
            <w:tcW w:w="2088" w:type="dxa"/>
            <w:shd w:val="clear" w:color="auto" w:fill="auto"/>
          </w:tcPr>
          <w:p w14:paraId="25E3FD0C" w14:textId="77777777" w:rsidR="00AD6303" w:rsidRPr="001D725D" w:rsidRDefault="00AD6303" w:rsidP="005C01E0">
            <w:pPr>
              <w:pStyle w:val="TableEntry"/>
            </w:pPr>
            <w:r w:rsidRPr="001D725D">
              <w:t>HL7</w:t>
            </w:r>
          </w:p>
        </w:tc>
        <w:tc>
          <w:tcPr>
            <w:tcW w:w="7488" w:type="dxa"/>
            <w:shd w:val="clear" w:color="auto" w:fill="auto"/>
          </w:tcPr>
          <w:p w14:paraId="366F8E26" w14:textId="77777777" w:rsidR="00AD6303" w:rsidRPr="001D725D" w:rsidRDefault="00AD6303" w:rsidP="005C01E0">
            <w:pPr>
              <w:pStyle w:val="TableEntry"/>
            </w:pPr>
            <w:r w:rsidRPr="001D725D">
              <w:t>Health Level 7 International is a non-profit organization involved in development of international healthcare informatics interoperability standards</w:t>
            </w:r>
          </w:p>
        </w:tc>
      </w:tr>
      <w:tr w:rsidR="00AD6303" w:rsidRPr="001D725D" w14:paraId="5F1CD50A" w14:textId="77777777" w:rsidTr="005C01E0">
        <w:tc>
          <w:tcPr>
            <w:tcW w:w="2088" w:type="dxa"/>
            <w:shd w:val="clear" w:color="auto" w:fill="auto"/>
          </w:tcPr>
          <w:p w14:paraId="3E57D873" w14:textId="77777777" w:rsidR="00AD6303" w:rsidRPr="001D725D" w:rsidRDefault="00AD6303" w:rsidP="005C01E0">
            <w:pPr>
              <w:pStyle w:val="TableEntry"/>
            </w:pPr>
            <w:r w:rsidRPr="001D725D">
              <w:t>HL7 FHIR</w:t>
            </w:r>
          </w:p>
        </w:tc>
        <w:tc>
          <w:tcPr>
            <w:tcW w:w="7488" w:type="dxa"/>
            <w:shd w:val="clear" w:color="auto" w:fill="auto"/>
          </w:tcPr>
          <w:p w14:paraId="4B177CD5" w14:textId="77777777" w:rsidR="00AD6303" w:rsidRPr="001D725D" w:rsidRDefault="00AD6303" w:rsidP="005C01E0">
            <w:pPr>
              <w:pStyle w:val="TableEntry"/>
            </w:pPr>
            <w:r w:rsidRPr="001D725D">
              <w:t>HL7 Fast Healthcare Interoperability Resources, pronounced "fire"</w:t>
            </w:r>
          </w:p>
        </w:tc>
      </w:tr>
      <w:tr w:rsidR="00AD6303" w:rsidRPr="001D725D" w14:paraId="6E8D0C08" w14:textId="77777777" w:rsidTr="005C01E0">
        <w:tc>
          <w:tcPr>
            <w:tcW w:w="2088" w:type="dxa"/>
            <w:shd w:val="clear" w:color="auto" w:fill="auto"/>
          </w:tcPr>
          <w:p w14:paraId="7025BC6B" w14:textId="77777777" w:rsidR="00AD6303" w:rsidRPr="001D725D" w:rsidRDefault="00AD6303" w:rsidP="005C01E0">
            <w:pPr>
              <w:pStyle w:val="TableEntry"/>
            </w:pPr>
            <w:r w:rsidRPr="001D725D">
              <w:t>HL7 v2.5.1</w:t>
            </w:r>
          </w:p>
        </w:tc>
        <w:tc>
          <w:tcPr>
            <w:tcW w:w="7488" w:type="dxa"/>
            <w:shd w:val="clear" w:color="auto" w:fill="auto"/>
          </w:tcPr>
          <w:p w14:paraId="72BA4243" w14:textId="77777777" w:rsidR="00AD6303" w:rsidRPr="001D725D" w:rsidRDefault="00AD6303" w:rsidP="005C01E0">
            <w:pPr>
              <w:pStyle w:val="TableEntry"/>
            </w:pPr>
            <w:r w:rsidRPr="001D725D">
              <w:t>HL7 healthcare messaging standard, version 2.5.1</w:t>
            </w:r>
          </w:p>
        </w:tc>
      </w:tr>
      <w:tr w:rsidR="00AD6303" w:rsidRPr="001D725D" w14:paraId="2524885B" w14:textId="77777777" w:rsidTr="005C01E0">
        <w:tc>
          <w:tcPr>
            <w:tcW w:w="2088" w:type="dxa"/>
            <w:shd w:val="clear" w:color="auto" w:fill="auto"/>
          </w:tcPr>
          <w:p w14:paraId="34138D50" w14:textId="77777777" w:rsidR="00AD6303" w:rsidRPr="001D725D" w:rsidRDefault="00AD6303" w:rsidP="005C01E0">
            <w:pPr>
              <w:pStyle w:val="TableEntry"/>
            </w:pPr>
            <w:r w:rsidRPr="001D725D">
              <w:t>HTTP</w:t>
            </w:r>
          </w:p>
        </w:tc>
        <w:tc>
          <w:tcPr>
            <w:tcW w:w="7488" w:type="dxa"/>
            <w:shd w:val="clear" w:color="auto" w:fill="auto"/>
          </w:tcPr>
          <w:p w14:paraId="6D20FA05" w14:textId="77777777" w:rsidR="00AD6303" w:rsidRPr="001D725D" w:rsidRDefault="00AD6303" w:rsidP="005C01E0">
            <w:pPr>
              <w:pStyle w:val="TableEntry"/>
            </w:pPr>
            <w:r w:rsidRPr="001D725D">
              <w:t>Hypertext Transfer Protocol</w:t>
            </w:r>
          </w:p>
        </w:tc>
      </w:tr>
      <w:tr w:rsidR="00AD6303" w:rsidRPr="001D725D" w14:paraId="6B2F6752" w14:textId="77777777" w:rsidTr="005C01E0">
        <w:tc>
          <w:tcPr>
            <w:tcW w:w="2088" w:type="dxa"/>
            <w:shd w:val="clear" w:color="auto" w:fill="auto"/>
          </w:tcPr>
          <w:p w14:paraId="058FCC53" w14:textId="77777777" w:rsidR="00AD6303" w:rsidRPr="001D725D" w:rsidRDefault="00AD6303" w:rsidP="005C01E0">
            <w:pPr>
              <w:pStyle w:val="TableEntry"/>
            </w:pPr>
            <w:r w:rsidRPr="001D725D">
              <w:t>IHE</w:t>
            </w:r>
          </w:p>
        </w:tc>
        <w:tc>
          <w:tcPr>
            <w:tcW w:w="7488" w:type="dxa"/>
            <w:shd w:val="clear" w:color="auto" w:fill="auto"/>
          </w:tcPr>
          <w:p w14:paraId="789E47A4" w14:textId="77777777" w:rsidR="00AD6303" w:rsidRPr="001D725D" w:rsidRDefault="00AD6303" w:rsidP="005C01E0">
            <w:pPr>
              <w:pStyle w:val="TableEntry"/>
            </w:pPr>
            <w:r w:rsidRPr="001D725D">
              <w:t>Integrating the Healthcare Enterprise (IHE) is an initiative by healthcare professionals and industry to improve the information sharing and interoperability of healthcare systems</w:t>
            </w:r>
          </w:p>
        </w:tc>
      </w:tr>
      <w:tr w:rsidR="00AD6303" w:rsidRPr="001D725D" w14:paraId="55435662" w14:textId="77777777" w:rsidTr="005C01E0">
        <w:tc>
          <w:tcPr>
            <w:tcW w:w="2088" w:type="dxa"/>
            <w:shd w:val="clear" w:color="auto" w:fill="auto"/>
          </w:tcPr>
          <w:p w14:paraId="149BA1AA" w14:textId="77777777" w:rsidR="00AD6303" w:rsidRPr="001D725D" w:rsidRDefault="00AD6303" w:rsidP="005C01E0">
            <w:pPr>
              <w:pStyle w:val="TableEntry"/>
            </w:pPr>
            <w:r w:rsidRPr="001D725D">
              <w:t>IHE ITI</w:t>
            </w:r>
          </w:p>
        </w:tc>
        <w:tc>
          <w:tcPr>
            <w:tcW w:w="7488" w:type="dxa"/>
            <w:shd w:val="clear" w:color="auto" w:fill="auto"/>
          </w:tcPr>
          <w:p w14:paraId="3195A763" w14:textId="77777777" w:rsidR="00AD6303" w:rsidRPr="001D725D" w:rsidRDefault="00AD6303" w:rsidP="005C01E0">
            <w:pPr>
              <w:pStyle w:val="TableEntry"/>
            </w:pPr>
            <w:r w:rsidRPr="001D725D">
              <w:t xml:space="preserve">IHE Information Technology Infrastructure </w:t>
            </w:r>
          </w:p>
        </w:tc>
      </w:tr>
      <w:tr w:rsidR="00AD6303" w:rsidRPr="001D725D" w14:paraId="5CA275A9" w14:textId="77777777" w:rsidTr="005C01E0">
        <w:tc>
          <w:tcPr>
            <w:tcW w:w="2088" w:type="dxa"/>
            <w:shd w:val="clear" w:color="auto" w:fill="auto"/>
          </w:tcPr>
          <w:p w14:paraId="1355CA24" w14:textId="77777777" w:rsidR="00AD6303" w:rsidRPr="001D725D" w:rsidRDefault="00AD6303" w:rsidP="005C01E0">
            <w:pPr>
              <w:pStyle w:val="TableEntry"/>
            </w:pPr>
            <w:r w:rsidRPr="001D725D">
              <w:t>IHE PCC</w:t>
            </w:r>
          </w:p>
        </w:tc>
        <w:tc>
          <w:tcPr>
            <w:tcW w:w="7488" w:type="dxa"/>
            <w:shd w:val="clear" w:color="auto" w:fill="auto"/>
          </w:tcPr>
          <w:p w14:paraId="5D388711" w14:textId="77777777" w:rsidR="00AD6303" w:rsidRPr="001D725D" w:rsidRDefault="00AD6303" w:rsidP="005C01E0">
            <w:pPr>
              <w:pStyle w:val="TableEntry"/>
            </w:pPr>
            <w:r w:rsidRPr="001D725D">
              <w:t>IHE Patient Care Coordination</w:t>
            </w:r>
          </w:p>
        </w:tc>
      </w:tr>
      <w:tr w:rsidR="00AD6303" w:rsidRPr="001D725D" w14:paraId="306BFD40" w14:textId="77777777" w:rsidTr="005C01E0">
        <w:tc>
          <w:tcPr>
            <w:tcW w:w="2088" w:type="dxa"/>
            <w:shd w:val="clear" w:color="auto" w:fill="auto"/>
          </w:tcPr>
          <w:p w14:paraId="5F88B01B" w14:textId="77777777" w:rsidR="00AD6303" w:rsidRPr="001D725D" w:rsidRDefault="00AD6303" w:rsidP="005C01E0">
            <w:pPr>
              <w:pStyle w:val="TableEntry"/>
            </w:pPr>
            <w:r w:rsidRPr="001D725D">
              <w:t>ITI TF</w:t>
            </w:r>
          </w:p>
        </w:tc>
        <w:tc>
          <w:tcPr>
            <w:tcW w:w="7488" w:type="dxa"/>
            <w:shd w:val="clear" w:color="auto" w:fill="auto"/>
          </w:tcPr>
          <w:p w14:paraId="19D8E23D" w14:textId="77777777" w:rsidR="00AD6303" w:rsidRPr="001D725D" w:rsidRDefault="00AD6303" w:rsidP="005C01E0">
            <w:pPr>
              <w:pStyle w:val="TableEntry"/>
            </w:pPr>
            <w:r w:rsidRPr="001D725D">
              <w:t>IT Infrastructure Technical Framework: a resource for users, developers and implementers of healthcare imaging and information systems</w:t>
            </w:r>
          </w:p>
        </w:tc>
      </w:tr>
      <w:tr w:rsidR="00AD6303" w:rsidRPr="001D725D" w14:paraId="699DDB36" w14:textId="77777777" w:rsidTr="005C01E0">
        <w:tc>
          <w:tcPr>
            <w:tcW w:w="2088" w:type="dxa"/>
            <w:shd w:val="clear" w:color="auto" w:fill="auto"/>
          </w:tcPr>
          <w:p w14:paraId="39DF57D8" w14:textId="77777777" w:rsidR="00AD6303" w:rsidRPr="001D725D" w:rsidRDefault="00AD6303" w:rsidP="005C01E0">
            <w:pPr>
              <w:pStyle w:val="TableEntry"/>
            </w:pPr>
            <w:r w:rsidRPr="001D725D">
              <w:t>IUA</w:t>
            </w:r>
          </w:p>
        </w:tc>
        <w:tc>
          <w:tcPr>
            <w:tcW w:w="7488" w:type="dxa"/>
            <w:shd w:val="clear" w:color="auto" w:fill="auto"/>
          </w:tcPr>
          <w:p w14:paraId="4839B9E8" w14:textId="77777777" w:rsidR="00AD6303" w:rsidRPr="001D725D" w:rsidRDefault="00AD6303" w:rsidP="005C01E0">
            <w:pPr>
              <w:pStyle w:val="TableEntry"/>
            </w:pPr>
            <w:r w:rsidRPr="001D725D">
              <w:t xml:space="preserve">IHE Internet User Authentication </w:t>
            </w:r>
            <w:r w:rsidR="008C0839">
              <w:t>Profile</w:t>
            </w:r>
          </w:p>
        </w:tc>
      </w:tr>
      <w:tr w:rsidR="00AD6303" w:rsidRPr="001D725D" w14:paraId="0DF1691C" w14:textId="77777777" w:rsidTr="005C01E0">
        <w:tc>
          <w:tcPr>
            <w:tcW w:w="2088" w:type="dxa"/>
            <w:shd w:val="clear" w:color="auto" w:fill="auto"/>
          </w:tcPr>
          <w:p w14:paraId="67EF8FF7" w14:textId="77777777" w:rsidR="00AD6303" w:rsidRPr="001D725D" w:rsidRDefault="00AD6303" w:rsidP="005C01E0">
            <w:pPr>
              <w:pStyle w:val="TableEntry"/>
            </w:pPr>
            <w:r w:rsidRPr="001D725D">
              <w:t>JSON</w:t>
            </w:r>
          </w:p>
        </w:tc>
        <w:tc>
          <w:tcPr>
            <w:tcW w:w="7488" w:type="dxa"/>
            <w:shd w:val="clear" w:color="auto" w:fill="auto"/>
          </w:tcPr>
          <w:p w14:paraId="6C72DF67" w14:textId="77777777" w:rsidR="00AD6303" w:rsidRPr="001D725D" w:rsidRDefault="00AD6303" w:rsidP="005C01E0">
            <w:pPr>
              <w:pStyle w:val="TableEntry"/>
            </w:pPr>
            <w:r w:rsidRPr="005C01E0">
              <w:t>JavaScript Object Notation, a data interchange format</w:t>
            </w:r>
          </w:p>
        </w:tc>
      </w:tr>
      <w:tr w:rsidR="00AD6303" w:rsidRPr="001D725D" w14:paraId="07A1E6F6" w14:textId="77777777" w:rsidTr="005C01E0">
        <w:tc>
          <w:tcPr>
            <w:tcW w:w="2088" w:type="dxa"/>
            <w:shd w:val="clear" w:color="auto" w:fill="auto"/>
          </w:tcPr>
          <w:p w14:paraId="0159FFDD" w14:textId="77777777" w:rsidR="00AD6303" w:rsidRPr="001D725D" w:rsidRDefault="00AD6303" w:rsidP="005C01E0">
            <w:pPr>
              <w:pStyle w:val="TableEntry"/>
            </w:pPr>
            <w:r w:rsidRPr="001D725D">
              <w:t>LDAF</w:t>
            </w:r>
          </w:p>
        </w:tc>
        <w:tc>
          <w:tcPr>
            <w:tcW w:w="7488" w:type="dxa"/>
            <w:shd w:val="clear" w:color="auto" w:fill="auto"/>
          </w:tcPr>
          <w:p w14:paraId="74B96699" w14:textId="77777777" w:rsidR="00AD6303" w:rsidRPr="001D725D" w:rsidRDefault="00AD6303" w:rsidP="005C01E0">
            <w:pPr>
              <w:pStyle w:val="TableEntry"/>
            </w:pPr>
            <w:r w:rsidRPr="001D725D">
              <w:t>Local Data Access Framework</w:t>
            </w:r>
          </w:p>
        </w:tc>
      </w:tr>
      <w:tr w:rsidR="00AD6303" w:rsidRPr="001D725D" w14:paraId="2B7A3336" w14:textId="77777777" w:rsidTr="005C01E0">
        <w:tc>
          <w:tcPr>
            <w:tcW w:w="2088" w:type="dxa"/>
            <w:shd w:val="clear" w:color="auto" w:fill="auto"/>
          </w:tcPr>
          <w:p w14:paraId="69260F41" w14:textId="77777777" w:rsidR="00AD6303" w:rsidRPr="001D725D" w:rsidRDefault="00AD6303" w:rsidP="005C01E0">
            <w:pPr>
              <w:pStyle w:val="TableEntry"/>
            </w:pPr>
            <w:r w:rsidRPr="001D725D">
              <w:lastRenderedPageBreak/>
              <w:t>MHD</w:t>
            </w:r>
          </w:p>
        </w:tc>
        <w:tc>
          <w:tcPr>
            <w:tcW w:w="7488" w:type="dxa"/>
            <w:shd w:val="clear" w:color="auto" w:fill="auto"/>
          </w:tcPr>
          <w:p w14:paraId="7424310A" w14:textId="77777777" w:rsidR="00AD6303" w:rsidRPr="001D725D" w:rsidRDefault="00AD6303" w:rsidP="005C01E0">
            <w:pPr>
              <w:pStyle w:val="TableEntry"/>
            </w:pPr>
            <w:r w:rsidRPr="001D725D">
              <w:t xml:space="preserve">IHE Mobile access to Health Documents </w:t>
            </w:r>
            <w:r w:rsidR="008C0839">
              <w:t>Profile</w:t>
            </w:r>
          </w:p>
        </w:tc>
      </w:tr>
      <w:tr w:rsidR="00AD6303" w:rsidRPr="004440DB" w14:paraId="1E4D3054" w14:textId="77777777" w:rsidTr="005C01E0">
        <w:tc>
          <w:tcPr>
            <w:tcW w:w="2088" w:type="dxa"/>
            <w:shd w:val="clear" w:color="auto" w:fill="auto"/>
          </w:tcPr>
          <w:p w14:paraId="0A0B6BB9" w14:textId="77777777" w:rsidR="00AD6303" w:rsidRPr="001D725D" w:rsidRDefault="00AD6303" w:rsidP="005C01E0">
            <w:pPr>
              <w:pStyle w:val="TableEntry"/>
            </w:pPr>
            <w:r w:rsidRPr="001D725D">
              <w:t>MPQ</w:t>
            </w:r>
          </w:p>
        </w:tc>
        <w:tc>
          <w:tcPr>
            <w:tcW w:w="7488" w:type="dxa"/>
            <w:shd w:val="clear" w:color="auto" w:fill="auto"/>
          </w:tcPr>
          <w:p w14:paraId="73304829" w14:textId="77777777" w:rsidR="00AD6303" w:rsidRPr="00074D15" w:rsidRDefault="00AD6303" w:rsidP="005C01E0">
            <w:pPr>
              <w:pStyle w:val="TableEntry"/>
              <w:rPr>
                <w:lang w:val="fr-FR"/>
              </w:rPr>
            </w:pPr>
            <w:r w:rsidRPr="00074D15">
              <w:rPr>
                <w:lang w:val="fr-FR"/>
              </w:rPr>
              <w:t xml:space="preserve">IHE Multi-Patient </w:t>
            </w:r>
            <w:proofErr w:type="spellStart"/>
            <w:r w:rsidRPr="00074D15">
              <w:rPr>
                <w:lang w:val="fr-FR"/>
              </w:rPr>
              <w:t>Queries</w:t>
            </w:r>
            <w:proofErr w:type="spellEnd"/>
            <w:r w:rsidRPr="00074D15">
              <w:rPr>
                <w:lang w:val="fr-FR"/>
              </w:rPr>
              <w:t xml:space="preserve"> </w:t>
            </w:r>
            <w:r w:rsidR="008C0839" w:rsidRPr="00074D15">
              <w:rPr>
                <w:lang w:val="fr-FR"/>
              </w:rPr>
              <w:t>Profile</w:t>
            </w:r>
          </w:p>
        </w:tc>
      </w:tr>
      <w:tr w:rsidR="00AD6303" w:rsidRPr="001D725D" w14:paraId="0554611F" w14:textId="77777777" w:rsidTr="005C01E0">
        <w:tc>
          <w:tcPr>
            <w:tcW w:w="2088" w:type="dxa"/>
            <w:shd w:val="clear" w:color="auto" w:fill="auto"/>
          </w:tcPr>
          <w:p w14:paraId="1243BB7E" w14:textId="77777777" w:rsidR="00AD6303" w:rsidRPr="001D725D" w:rsidRDefault="00AD6303" w:rsidP="005C01E0">
            <w:pPr>
              <w:pStyle w:val="TableEntry"/>
            </w:pPr>
            <w:r w:rsidRPr="001D725D">
              <w:t>MU2</w:t>
            </w:r>
          </w:p>
        </w:tc>
        <w:tc>
          <w:tcPr>
            <w:tcW w:w="7488" w:type="dxa"/>
            <w:shd w:val="clear" w:color="auto" w:fill="auto"/>
          </w:tcPr>
          <w:p w14:paraId="4B7C945C" w14:textId="77777777" w:rsidR="00AD6303" w:rsidRPr="001D725D" w:rsidRDefault="00AD6303" w:rsidP="005C01E0">
            <w:pPr>
              <w:pStyle w:val="TableEntry"/>
            </w:pPr>
            <w:r w:rsidRPr="001D725D">
              <w:t xml:space="preserve">Meaningful Use level 2 </w:t>
            </w:r>
          </w:p>
        </w:tc>
      </w:tr>
      <w:tr w:rsidR="00AD6303" w:rsidRPr="001D725D" w14:paraId="1346E749" w14:textId="77777777" w:rsidTr="005C01E0">
        <w:tc>
          <w:tcPr>
            <w:tcW w:w="2088" w:type="dxa"/>
            <w:shd w:val="clear" w:color="auto" w:fill="auto"/>
          </w:tcPr>
          <w:p w14:paraId="111E919F" w14:textId="77777777" w:rsidR="00AD6303" w:rsidRPr="001D725D" w:rsidRDefault="00AD6303" w:rsidP="005C01E0">
            <w:pPr>
              <w:pStyle w:val="TableEntry"/>
            </w:pPr>
            <w:r w:rsidRPr="001D725D">
              <w:t>NIST 800</w:t>
            </w:r>
          </w:p>
        </w:tc>
        <w:tc>
          <w:tcPr>
            <w:tcW w:w="7488" w:type="dxa"/>
            <w:shd w:val="clear" w:color="auto" w:fill="auto"/>
          </w:tcPr>
          <w:p w14:paraId="5CC52C72" w14:textId="77777777" w:rsidR="00AD6303" w:rsidRPr="001D725D" w:rsidRDefault="00AD6303" w:rsidP="005C01E0">
            <w:pPr>
              <w:pStyle w:val="TableEntry"/>
            </w:pPr>
            <w:r w:rsidRPr="001D725D">
              <w:t>National Institute of Standards and Technology SP 800 series of computer security publications</w:t>
            </w:r>
          </w:p>
        </w:tc>
      </w:tr>
      <w:tr w:rsidR="00AD6303" w:rsidRPr="001D725D" w14:paraId="6221011F" w14:textId="77777777" w:rsidTr="005C01E0">
        <w:tc>
          <w:tcPr>
            <w:tcW w:w="2088" w:type="dxa"/>
            <w:shd w:val="clear" w:color="auto" w:fill="auto"/>
          </w:tcPr>
          <w:p w14:paraId="22239524" w14:textId="77777777" w:rsidR="00AD6303" w:rsidRPr="001D725D" w:rsidRDefault="00AD6303" w:rsidP="005C01E0">
            <w:pPr>
              <w:pStyle w:val="TableEntry"/>
            </w:pPr>
            <w:r w:rsidRPr="001D725D">
              <w:t>OASIS</w:t>
            </w:r>
          </w:p>
        </w:tc>
        <w:tc>
          <w:tcPr>
            <w:tcW w:w="7488" w:type="dxa"/>
            <w:shd w:val="clear" w:color="auto" w:fill="auto"/>
          </w:tcPr>
          <w:p w14:paraId="4A1D53B4" w14:textId="77777777" w:rsidR="00AD6303" w:rsidRPr="001D725D" w:rsidRDefault="00AD6303" w:rsidP="005C01E0">
            <w:pPr>
              <w:pStyle w:val="TableEntry"/>
            </w:pPr>
            <w:r w:rsidRPr="001D725D">
              <w:t xml:space="preserve">A standards development organization responsible for the XML, </w:t>
            </w:r>
            <w:proofErr w:type="spellStart"/>
            <w:r w:rsidRPr="001D725D">
              <w:t>ebXML</w:t>
            </w:r>
            <w:proofErr w:type="spellEnd"/>
            <w:r w:rsidRPr="001D725D">
              <w:t>, SAML, XSLT, and SOAP web security specifications</w:t>
            </w:r>
          </w:p>
        </w:tc>
      </w:tr>
      <w:tr w:rsidR="00AD6303" w:rsidRPr="001D725D" w14:paraId="365E0968" w14:textId="77777777" w:rsidTr="005C01E0">
        <w:tc>
          <w:tcPr>
            <w:tcW w:w="2088" w:type="dxa"/>
            <w:shd w:val="clear" w:color="auto" w:fill="auto"/>
          </w:tcPr>
          <w:p w14:paraId="2734EF36" w14:textId="77777777" w:rsidR="00AD6303" w:rsidRPr="001D725D" w:rsidRDefault="00AD6303" w:rsidP="005C01E0">
            <w:pPr>
              <w:pStyle w:val="TableEntry"/>
            </w:pPr>
            <w:r w:rsidRPr="001D725D">
              <w:t>ONC</w:t>
            </w:r>
          </w:p>
        </w:tc>
        <w:tc>
          <w:tcPr>
            <w:tcW w:w="7488" w:type="dxa"/>
            <w:shd w:val="clear" w:color="auto" w:fill="auto"/>
          </w:tcPr>
          <w:p w14:paraId="34C9A224" w14:textId="77777777" w:rsidR="00AD6303" w:rsidRPr="001D725D" w:rsidRDefault="00AD6303" w:rsidP="005C01E0">
            <w:pPr>
              <w:pStyle w:val="TableEntry"/>
            </w:pPr>
            <w:r w:rsidRPr="001D725D">
              <w:t>Office of the National Coordinator</w:t>
            </w:r>
          </w:p>
        </w:tc>
      </w:tr>
      <w:tr w:rsidR="00AD6303" w:rsidRPr="001D725D" w14:paraId="4C777638" w14:textId="77777777" w:rsidTr="005C01E0">
        <w:tc>
          <w:tcPr>
            <w:tcW w:w="2088" w:type="dxa"/>
            <w:shd w:val="clear" w:color="auto" w:fill="auto"/>
          </w:tcPr>
          <w:p w14:paraId="509BBBD0" w14:textId="77777777" w:rsidR="00AD6303" w:rsidRPr="001D725D" w:rsidRDefault="00AD6303" w:rsidP="005C01E0">
            <w:pPr>
              <w:pStyle w:val="TableEntry"/>
            </w:pPr>
            <w:r w:rsidRPr="001D725D">
              <w:t>QRDA</w:t>
            </w:r>
          </w:p>
        </w:tc>
        <w:tc>
          <w:tcPr>
            <w:tcW w:w="7488" w:type="dxa"/>
            <w:shd w:val="clear" w:color="auto" w:fill="auto"/>
          </w:tcPr>
          <w:p w14:paraId="0180FD06" w14:textId="77777777" w:rsidR="00AD6303" w:rsidRPr="001D725D" w:rsidRDefault="00AD6303" w:rsidP="005C01E0">
            <w:pPr>
              <w:pStyle w:val="TableEntry"/>
            </w:pPr>
            <w:r w:rsidRPr="001D725D">
              <w:t>HL7 Quality Reporting Document Architecture</w:t>
            </w:r>
          </w:p>
        </w:tc>
      </w:tr>
      <w:tr w:rsidR="00AD6303" w:rsidRPr="001D725D" w14:paraId="2149D370" w14:textId="77777777" w:rsidTr="005C01E0">
        <w:tc>
          <w:tcPr>
            <w:tcW w:w="2088" w:type="dxa"/>
            <w:shd w:val="clear" w:color="auto" w:fill="auto"/>
          </w:tcPr>
          <w:p w14:paraId="1DFF0E2D" w14:textId="77777777" w:rsidR="00AD6303" w:rsidRPr="001D725D" w:rsidRDefault="00AD6303" w:rsidP="005C01E0">
            <w:pPr>
              <w:pStyle w:val="TableEntry"/>
            </w:pPr>
            <w:proofErr w:type="spellStart"/>
            <w:r w:rsidRPr="001D725D">
              <w:t>RESTful</w:t>
            </w:r>
            <w:proofErr w:type="spellEnd"/>
          </w:p>
        </w:tc>
        <w:tc>
          <w:tcPr>
            <w:tcW w:w="7488" w:type="dxa"/>
            <w:shd w:val="clear" w:color="auto" w:fill="auto"/>
          </w:tcPr>
          <w:p w14:paraId="5CCF8C65" w14:textId="77777777" w:rsidR="00AD6303" w:rsidRPr="001D725D" w:rsidRDefault="00AD6303" w:rsidP="005C01E0">
            <w:pPr>
              <w:pStyle w:val="TableEntry"/>
            </w:pPr>
            <w:r w:rsidRPr="001D725D">
              <w:t xml:space="preserve">Conforming to the W3C Representational State Transfer (REST) software architecture style </w:t>
            </w:r>
          </w:p>
        </w:tc>
      </w:tr>
      <w:tr w:rsidR="00AD6303" w:rsidRPr="001D725D" w14:paraId="259B6878" w14:textId="77777777" w:rsidTr="005C01E0">
        <w:tc>
          <w:tcPr>
            <w:tcW w:w="2088" w:type="dxa"/>
            <w:shd w:val="clear" w:color="auto" w:fill="auto"/>
          </w:tcPr>
          <w:p w14:paraId="284133E0" w14:textId="77777777" w:rsidR="00AD6303" w:rsidRPr="001D725D" w:rsidRDefault="00AD6303" w:rsidP="005C01E0">
            <w:pPr>
              <w:pStyle w:val="TableEntry"/>
            </w:pPr>
            <w:r w:rsidRPr="001D725D">
              <w:t>S&amp;I</w:t>
            </w:r>
          </w:p>
        </w:tc>
        <w:tc>
          <w:tcPr>
            <w:tcW w:w="7488" w:type="dxa"/>
            <w:shd w:val="clear" w:color="auto" w:fill="auto"/>
          </w:tcPr>
          <w:p w14:paraId="686FD716" w14:textId="77777777" w:rsidR="00AD6303" w:rsidRPr="001D725D" w:rsidRDefault="00AD6303" w:rsidP="005C01E0">
            <w:pPr>
              <w:pStyle w:val="TableEntry"/>
            </w:pPr>
            <w:r w:rsidRPr="001D725D">
              <w:t>Standards and Interoperability (S&amp;I) Framework upon which the Data Segmentation Use Case was developed</w:t>
            </w:r>
          </w:p>
        </w:tc>
      </w:tr>
      <w:tr w:rsidR="00AD6303" w:rsidRPr="001D725D" w14:paraId="191CA307" w14:textId="77777777" w:rsidTr="005C01E0">
        <w:tc>
          <w:tcPr>
            <w:tcW w:w="2088" w:type="dxa"/>
            <w:shd w:val="clear" w:color="auto" w:fill="auto"/>
          </w:tcPr>
          <w:p w14:paraId="560398A3" w14:textId="77777777" w:rsidR="00AD6303" w:rsidRPr="001D725D" w:rsidRDefault="00AD6303" w:rsidP="005C01E0">
            <w:pPr>
              <w:pStyle w:val="TableEntry"/>
            </w:pPr>
            <w:r w:rsidRPr="001D725D">
              <w:t>SAML</w:t>
            </w:r>
          </w:p>
        </w:tc>
        <w:tc>
          <w:tcPr>
            <w:tcW w:w="7488" w:type="dxa"/>
            <w:shd w:val="clear" w:color="auto" w:fill="auto"/>
          </w:tcPr>
          <w:p w14:paraId="63038545" w14:textId="77777777" w:rsidR="00AD6303" w:rsidRPr="001D725D" w:rsidRDefault="00AD6303" w:rsidP="005C01E0">
            <w:pPr>
              <w:pStyle w:val="TableEntry"/>
            </w:pPr>
            <w:r w:rsidRPr="001D725D">
              <w:t>Security Assertion Markup Language: an XML-based open standard for exchanging authentication and authorization data between security domains, that is, between an identity provider (a producer of assertions) and a service provider (a consumer of assertions).</w:t>
            </w:r>
          </w:p>
        </w:tc>
      </w:tr>
      <w:tr w:rsidR="00AD6303" w:rsidRPr="001D725D" w14:paraId="3D337ED4" w14:textId="77777777" w:rsidTr="005C01E0">
        <w:tc>
          <w:tcPr>
            <w:tcW w:w="2088" w:type="dxa"/>
            <w:shd w:val="clear" w:color="auto" w:fill="auto"/>
          </w:tcPr>
          <w:p w14:paraId="7AA6F9CA" w14:textId="77777777" w:rsidR="00AD6303" w:rsidRPr="001D725D" w:rsidRDefault="00AD6303" w:rsidP="005C01E0">
            <w:pPr>
              <w:pStyle w:val="TableEntry"/>
            </w:pPr>
            <w:r w:rsidRPr="001D725D">
              <w:t>Segmentation</w:t>
            </w:r>
          </w:p>
        </w:tc>
        <w:tc>
          <w:tcPr>
            <w:tcW w:w="7488" w:type="dxa"/>
            <w:shd w:val="clear" w:color="auto" w:fill="auto"/>
          </w:tcPr>
          <w:p w14:paraId="72C9A7B3" w14:textId="77777777" w:rsidR="00AD6303" w:rsidRPr="001D725D" w:rsidRDefault="00AD6303" w:rsidP="005C01E0">
            <w:pPr>
              <w:pStyle w:val="TableEntry"/>
            </w:pPr>
            <w:r w:rsidRPr="005C01E0">
              <w:t xml:space="preserve">A security concept for differentiating between data </w:t>
            </w:r>
            <w:proofErr w:type="gramStart"/>
            <w:r w:rsidRPr="005C01E0">
              <w:t>that are</w:t>
            </w:r>
            <w:proofErr w:type="gramEnd"/>
            <w:r w:rsidRPr="005C01E0">
              <w:t xml:space="preserve"> to be handled differently for privacy or security reasons.</w:t>
            </w:r>
          </w:p>
        </w:tc>
      </w:tr>
      <w:tr w:rsidR="00AD6303" w:rsidRPr="001D725D" w14:paraId="1A16B66B" w14:textId="77777777" w:rsidTr="005C01E0">
        <w:tc>
          <w:tcPr>
            <w:tcW w:w="2088" w:type="dxa"/>
            <w:shd w:val="clear" w:color="auto" w:fill="auto"/>
          </w:tcPr>
          <w:p w14:paraId="7B956E24" w14:textId="77777777" w:rsidR="00AD6303" w:rsidRPr="001D725D" w:rsidRDefault="00AD6303" w:rsidP="005C01E0">
            <w:pPr>
              <w:pStyle w:val="TableEntry"/>
            </w:pPr>
            <w:r w:rsidRPr="001D725D">
              <w:t>SLA</w:t>
            </w:r>
          </w:p>
        </w:tc>
        <w:tc>
          <w:tcPr>
            <w:tcW w:w="7488" w:type="dxa"/>
            <w:shd w:val="clear" w:color="auto" w:fill="auto"/>
          </w:tcPr>
          <w:p w14:paraId="2EAF6732" w14:textId="77777777" w:rsidR="00AD6303" w:rsidRPr="001D725D" w:rsidRDefault="00AD6303" w:rsidP="005C01E0">
            <w:pPr>
              <w:pStyle w:val="TableEntry"/>
            </w:pPr>
            <w:r w:rsidRPr="001D725D">
              <w:t>Service-level agreement that defines measurements for acceptable performance in an information technology system and network</w:t>
            </w:r>
          </w:p>
        </w:tc>
      </w:tr>
      <w:tr w:rsidR="00AD6303" w:rsidRPr="001D725D" w14:paraId="3CB630A1" w14:textId="77777777" w:rsidTr="005C01E0">
        <w:tc>
          <w:tcPr>
            <w:tcW w:w="2088" w:type="dxa"/>
            <w:shd w:val="clear" w:color="auto" w:fill="auto"/>
          </w:tcPr>
          <w:p w14:paraId="7460E4C2" w14:textId="77777777" w:rsidR="00AD6303" w:rsidRPr="001D725D" w:rsidRDefault="00AD6303" w:rsidP="005C01E0">
            <w:pPr>
              <w:pStyle w:val="TableEntry"/>
            </w:pPr>
            <w:r w:rsidRPr="001D725D">
              <w:t>SOAP</w:t>
            </w:r>
          </w:p>
        </w:tc>
        <w:tc>
          <w:tcPr>
            <w:tcW w:w="7488" w:type="dxa"/>
            <w:shd w:val="clear" w:color="auto" w:fill="auto"/>
          </w:tcPr>
          <w:p w14:paraId="4434E807" w14:textId="77777777" w:rsidR="00AD6303" w:rsidRPr="001D725D" w:rsidRDefault="00AD6303" w:rsidP="005C01E0">
            <w:pPr>
              <w:pStyle w:val="TableEntry"/>
            </w:pPr>
            <w:r w:rsidRPr="001D725D">
              <w:t>Simple Object Access Protocol: A protocol specification for exchanging structured information in the implementation of Web Services in computer networks. It relies on Extensible Markup Language (XML) for its message format, and usually relies on other Application Layer protocols, most notably Hypertext Transfer Protocol (HTTP) and Simple Mail Transfer Protocol (SMTP), for message negotiation and transmission.</w:t>
            </w:r>
          </w:p>
        </w:tc>
      </w:tr>
      <w:tr w:rsidR="00AD6303" w:rsidRPr="001D725D" w14:paraId="0FB0199A" w14:textId="77777777" w:rsidTr="005C01E0">
        <w:tc>
          <w:tcPr>
            <w:tcW w:w="2088" w:type="dxa"/>
            <w:shd w:val="clear" w:color="auto" w:fill="auto"/>
          </w:tcPr>
          <w:p w14:paraId="34747365" w14:textId="77777777" w:rsidR="00AD6303" w:rsidRPr="001D725D" w:rsidRDefault="00AD6303" w:rsidP="005C01E0">
            <w:pPr>
              <w:pStyle w:val="TableEntry"/>
            </w:pPr>
            <w:r w:rsidRPr="001D725D">
              <w:t>TDAF</w:t>
            </w:r>
          </w:p>
        </w:tc>
        <w:tc>
          <w:tcPr>
            <w:tcW w:w="7488" w:type="dxa"/>
            <w:shd w:val="clear" w:color="auto" w:fill="auto"/>
          </w:tcPr>
          <w:p w14:paraId="727BBA89" w14:textId="77777777" w:rsidR="00AD6303" w:rsidRPr="001D725D" w:rsidRDefault="00AD6303" w:rsidP="005C01E0">
            <w:pPr>
              <w:pStyle w:val="TableEntry"/>
            </w:pPr>
            <w:r w:rsidRPr="001D725D">
              <w:t>Targeted Data Access Framework</w:t>
            </w:r>
          </w:p>
        </w:tc>
      </w:tr>
      <w:tr w:rsidR="00AD6303" w:rsidRPr="001D725D" w14:paraId="19328862" w14:textId="77777777" w:rsidTr="005C01E0">
        <w:tc>
          <w:tcPr>
            <w:tcW w:w="2088" w:type="dxa"/>
            <w:shd w:val="clear" w:color="auto" w:fill="auto"/>
          </w:tcPr>
          <w:p w14:paraId="71D2D7EC" w14:textId="77777777" w:rsidR="00AD6303" w:rsidRPr="001D725D" w:rsidRDefault="00AD6303" w:rsidP="005C01E0">
            <w:pPr>
              <w:pStyle w:val="TableEntry"/>
            </w:pPr>
            <w:r w:rsidRPr="001D725D">
              <w:t>TLS</w:t>
            </w:r>
          </w:p>
        </w:tc>
        <w:tc>
          <w:tcPr>
            <w:tcW w:w="7488" w:type="dxa"/>
            <w:shd w:val="clear" w:color="auto" w:fill="auto"/>
          </w:tcPr>
          <w:p w14:paraId="40B274AB" w14:textId="77777777" w:rsidR="00AD6303" w:rsidRPr="001D725D" w:rsidRDefault="00AD6303" w:rsidP="005C01E0">
            <w:pPr>
              <w:pStyle w:val="TableEntry"/>
            </w:pPr>
            <w:r w:rsidRPr="001D725D">
              <w:t>Transport Layer Security: cryptographic protocols that provide communication security over the internet</w:t>
            </w:r>
          </w:p>
        </w:tc>
      </w:tr>
      <w:tr w:rsidR="00AD6303" w:rsidRPr="001D725D" w14:paraId="637A4702" w14:textId="77777777" w:rsidTr="005C01E0">
        <w:tc>
          <w:tcPr>
            <w:tcW w:w="2088" w:type="dxa"/>
            <w:shd w:val="clear" w:color="auto" w:fill="auto"/>
          </w:tcPr>
          <w:p w14:paraId="42A6DD49" w14:textId="77777777" w:rsidR="00AD6303" w:rsidRPr="001D725D" w:rsidRDefault="00AD6303" w:rsidP="005C01E0">
            <w:pPr>
              <w:pStyle w:val="TableEntry"/>
            </w:pPr>
            <w:r w:rsidRPr="001D725D">
              <w:t>W3C</w:t>
            </w:r>
          </w:p>
        </w:tc>
        <w:tc>
          <w:tcPr>
            <w:tcW w:w="7488" w:type="dxa"/>
            <w:shd w:val="clear" w:color="auto" w:fill="auto"/>
          </w:tcPr>
          <w:p w14:paraId="16841084" w14:textId="77777777" w:rsidR="00AD6303" w:rsidRPr="001D725D" w:rsidRDefault="00AD6303" w:rsidP="005C01E0">
            <w:pPr>
              <w:pStyle w:val="TableEntry"/>
            </w:pPr>
            <w:r w:rsidRPr="001D725D">
              <w:t>Wide World Web Consortium, an internet standards development organization</w:t>
            </w:r>
          </w:p>
        </w:tc>
      </w:tr>
      <w:tr w:rsidR="00AD6303" w:rsidRPr="001D725D" w14:paraId="639228C9" w14:textId="77777777" w:rsidTr="005C01E0">
        <w:tc>
          <w:tcPr>
            <w:tcW w:w="2088" w:type="dxa"/>
            <w:shd w:val="clear" w:color="auto" w:fill="auto"/>
          </w:tcPr>
          <w:p w14:paraId="6502F443" w14:textId="77777777" w:rsidR="00AD6303" w:rsidRPr="001D725D" w:rsidRDefault="00AD6303" w:rsidP="005C01E0">
            <w:pPr>
              <w:pStyle w:val="TableEntry"/>
            </w:pPr>
            <w:r w:rsidRPr="001D725D">
              <w:t>XCA</w:t>
            </w:r>
          </w:p>
        </w:tc>
        <w:tc>
          <w:tcPr>
            <w:tcW w:w="7488" w:type="dxa"/>
            <w:shd w:val="clear" w:color="auto" w:fill="auto"/>
          </w:tcPr>
          <w:p w14:paraId="3D6194B1" w14:textId="77777777" w:rsidR="00AD6303" w:rsidRPr="001D725D" w:rsidRDefault="00AD6303" w:rsidP="005C01E0">
            <w:pPr>
              <w:pStyle w:val="TableEntry"/>
            </w:pPr>
            <w:r w:rsidRPr="001D725D">
              <w:t>Cross-Community Access</w:t>
            </w:r>
          </w:p>
        </w:tc>
      </w:tr>
      <w:tr w:rsidR="00AD6303" w:rsidRPr="001D725D" w14:paraId="3A6B7CF3" w14:textId="77777777" w:rsidTr="005C01E0">
        <w:tc>
          <w:tcPr>
            <w:tcW w:w="2088" w:type="dxa"/>
            <w:shd w:val="clear" w:color="auto" w:fill="auto"/>
          </w:tcPr>
          <w:p w14:paraId="793382BB" w14:textId="77777777" w:rsidR="00AD6303" w:rsidRPr="001D725D" w:rsidRDefault="00AD6303" w:rsidP="005C01E0">
            <w:pPr>
              <w:pStyle w:val="TableEntry"/>
            </w:pPr>
            <w:r w:rsidRPr="001D725D">
              <w:t>XCPD</w:t>
            </w:r>
          </w:p>
        </w:tc>
        <w:tc>
          <w:tcPr>
            <w:tcW w:w="7488" w:type="dxa"/>
            <w:shd w:val="clear" w:color="auto" w:fill="auto"/>
          </w:tcPr>
          <w:p w14:paraId="482B265C" w14:textId="77777777" w:rsidR="00AD6303" w:rsidRPr="001D725D" w:rsidRDefault="00AD6303" w:rsidP="005C01E0">
            <w:pPr>
              <w:pStyle w:val="TableEntry"/>
            </w:pPr>
            <w:r w:rsidRPr="001D725D">
              <w:t xml:space="preserve">IHE Cross-community Patient Discovery </w:t>
            </w:r>
            <w:r w:rsidR="008C0839">
              <w:t>Profile</w:t>
            </w:r>
          </w:p>
        </w:tc>
      </w:tr>
      <w:tr w:rsidR="00AD6303" w:rsidRPr="001D725D" w14:paraId="6B7CA98A" w14:textId="77777777" w:rsidTr="005C01E0">
        <w:tc>
          <w:tcPr>
            <w:tcW w:w="2088" w:type="dxa"/>
            <w:shd w:val="clear" w:color="auto" w:fill="auto"/>
          </w:tcPr>
          <w:p w14:paraId="48A554D6" w14:textId="77777777" w:rsidR="00AD6303" w:rsidRPr="001D725D" w:rsidRDefault="00AD6303" w:rsidP="005C01E0">
            <w:pPr>
              <w:pStyle w:val="TableEntry"/>
            </w:pPr>
            <w:r w:rsidRPr="001D725D">
              <w:t>XDR</w:t>
            </w:r>
          </w:p>
        </w:tc>
        <w:tc>
          <w:tcPr>
            <w:tcW w:w="7488" w:type="dxa"/>
            <w:shd w:val="clear" w:color="auto" w:fill="auto"/>
          </w:tcPr>
          <w:p w14:paraId="09B4786D" w14:textId="77777777" w:rsidR="00AD6303" w:rsidRPr="001D725D" w:rsidRDefault="00AD6303" w:rsidP="005C01E0">
            <w:pPr>
              <w:pStyle w:val="TableEntry"/>
            </w:pPr>
            <w:r w:rsidRPr="001D725D">
              <w:t>An IHE-developed standard that enables a number of healthcare delivery organizations belonging to an XDS Affinity Domain (</w:t>
            </w:r>
            <w:r w:rsidR="008C0839">
              <w:t>e.g.,</w:t>
            </w:r>
            <w:r w:rsidRPr="001D725D">
              <w:t xml:space="preserve"> a community of care) to cooperate in the care of a 730 patient by sharing clinical records in the form of documents as they proceed with their patients’ care delivery activities.</w:t>
            </w:r>
          </w:p>
        </w:tc>
      </w:tr>
      <w:tr w:rsidR="00AD6303" w:rsidRPr="001D725D" w14:paraId="68CE7FC1" w14:textId="77777777" w:rsidTr="005C01E0">
        <w:tc>
          <w:tcPr>
            <w:tcW w:w="2088" w:type="dxa"/>
            <w:shd w:val="clear" w:color="auto" w:fill="auto"/>
          </w:tcPr>
          <w:p w14:paraId="2880F8F6" w14:textId="77777777" w:rsidR="00AD6303" w:rsidRPr="001D725D" w:rsidRDefault="00AD6303" w:rsidP="005C01E0">
            <w:pPr>
              <w:pStyle w:val="TableEntry"/>
            </w:pPr>
            <w:r w:rsidRPr="001D725D">
              <w:t>XDS</w:t>
            </w:r>
          </w:p>
        </w:tc>
        <w:tc>
          <w:tcPr>
            <w:tcW w:w="7488" w:type="dxa"/>
            <w:shd w:val="clear" w:color="auto" w:fill="auto"/>
          </w:tcPr>
          <w:p w14:paraId="76DBC982" w14:textId="77777777" w:rsidR="00AD6303" w:rsidRPr="001D725D" w:rsidRDefault="00AD6303" w:rsidP="005C01E0">
            <w:pPr>
              <w:pStyle w:val="TableEntry"/>
            </w:pPr>
            <w:r w:rsidRPr="001D725D">
              <w:t>A profile created to facilitate cross-enterprise document sharing between institutions</w:t>
            </w:r>
          </w:p>
        </w:tc>
      </w:tr>
      <w:tr w:rsidR="00AD6303" w:rsidRPr="001D725D" w14:paraId="7813AFB4" w14:textId="77777777" w:rsidTr="005C01E0">
        <w:tc>
          <w:tcPr>
            <w:tcW w:w="2088" w:type="dxa"/>
            <w:shd w:val="clear" w:color="auto" w:fill="auto"/>
          </w:tcPr>
          <w:p w14:paraId="5507EEF2" w14:textId="77777777" w:rsidR="00AD6303" w:rsidRPr="001D725D" w:rsidRDefault="00AD6303" w:rsidP="005C01E0">
            <w:pPr>
              <w:pStyle w:val="TableEntry"/>
            </w:pPr>
            <w:r w:rsidRPr="001D725D">
              <w:t>XML</w:t>
            </w:r>
          </w:p>
        </w:tc>
        <w:tc>
          <w:tcPr>
            <w:tcW w:w="7488" w:type="dxa"/>
            <w:shd w:val="clear" w:color="auto" w:fill="auto"/>
          </w:tcPr>
          <w:p w14:paraId="2C669FF8" w14:textId="77777777" w:rsidR="00AD6303" w:rsidRPr="001D725D" w:rsidRDefault="00AD6303" w:rsidP="005C01E0">
            <w:pPr>
              <w:pStyle w:val="TableEntry"/>
            </w:pPr>
            <w:r w:rsidRPr="001D725D">
              <w:t xml:space="preserve">Extensible Markup Language: a markup language that defines a set of rules for encoding documents in </w:t>
            </w:r>
            <w:proofErr w:type="gramStart"/>
            <w:r w:rsidRPr="001D725D">
              <w:t>a  format</w:t>
            </w:r>
            <w:proofErr w:type="gramEnd"/>
            <w:r w:rsidRPr="001D725D">
              <w:t xml:space="preserve"> that is both human-readable and machine-readable</w:t>
            </w:r>
          </w:p>
        </w:tc>
      </w:tr>
      <w:tr w:rsidR="00AD6303" w:rsidRPr="001D725D" w14:paraId="4E8EB769" w14:textId="77777777" w:rsidTr="005C01E0">
        <w:tc>
          <w:tcPr>
            <w:tcW w:w="2088" w:type="dxa"/>
            <w:shd w:val="clear" w:color="auto" w:fill="auto"/>
          </w:tcPr>
          <w:p w14:paraId="26487897" w14:textId="77777777" w:rsidR="00AD6303" w:rsidRPr="001D725D" w:rsidRDefault="00AD6303" w:rsidP="005C01E0">
            <w:pPr>
              <w:pStyle w:val="TableEntry"/>
            </w:pPr>
            <w:r w:rsidRPr="001D725D">
              <w:t>XSLT</w:t>
            </w:r>
          </w:p>
        </w:tc>
        <w:tc>
          <w:tcPr>
            <w:tcW w:w="7488" w:type="dxa"/>
            <w:shd w:val="clear" w:color="auto" w:fill="auto"/>
          </w:tcPr>
          <w:p w14:paraId="4546F76C" w14:textId="77777777" w:rsidR="00AD6303" w:rsidRPr="001D725D" w:rsidRDefault="00AD6303" w:rsidP="005C01E0">
            <w:pPr>
              <w:pStyle w:val="TableEntry"/>
            </w:pPr>
            <w:r w:rsidRPr="001D725D">
              <w:t xml:space="preserve">Extensible </w:t>
            </w:r>
            <w:proofErr w:type="spellStart"/>
            <w:r w:rsidRPr="001D725D">
              <w:t>Stylesheet</w:t>
            </w:r>
            <w:proofErr w:type="spellEnd"/>
            <w:r w:rsidRPr="001D725D">
              <w:t xml:space="preserve"> Language Transformation: a declarative, XML-based language used for the transformation of XML documents</w:t>
            </w:r>
          </w:p>
        </w:tc>
      </w:tr>
      <w:tr w:rsidR="00AD6303" w:rsidRPr="001D725D" w14:paraId="3A6DF5B4" w14:textId="77777777" w:rsidTr="005C01E0">
        <w:tc>
          <w:tcPr>
            <w:tcW w:w="2088" w:type="dxa"/>
            <w:shd w:val="clear" w:color="auto" w:fill="auto"/>
          </w:tcPr>
          <w:p w14:paraId="541F146E" w14:textId="77777777" w:rsidR="00AD6303" w:rsidRPr="001D725D" w:rsidRDefault="00AD6303" w:rsidP="005C01E0">
            <w:pPr>
              <w:pStyle w:val="TableEntry"/>
            </w:pPr>
            <w:r w:rsidRPr="001D725D">
              <w:t>XUA</w:t>
            </w:r>
          </w:p>
        </w:tc>
        <w:tc>
          <w:tcPr>
            <w:tcW w:w="7488" w:type="dxa"/>
            <w:shd w:val="clear" w:color="auto" w:fill="auto"/>
          </w:tcPr>
          <w:p w14:paraId="475F9F45" w14:textId="77777777" w:rsidR="00AD6303" w:rsidRPr="001D725D" w:rsidRDefault="00AD6303" w:rsidP="005C01E0">
            <w:pPr>
              <w:pStyle w:val="TableEntry"/>
            </w:pPr>
            <w:r w:rsidRPr="001D725D">
              <w:t>Cross-Enterprise User Assertion: An IHE-developed standard that provides a means to communicate claims about the identity of an authenticated principal (user, application, system, etc.) in transactions that cross enterprise boundaries</w:t>
            </w:r>
          </w:p>
        </w:tc>
      </w:tr>
    </w:tbl>
    <w:p w14:paraId="2777D9DA" w14:textId="77777777" w:rsidR="00AC31E7" w:rsidRDefault="00AC31E7" w:rsidP="005C01E0">
      <w:pPr>
        <w:pStyle w:val="AppendixHeading1"/>
        <w:numPr>
          <w:ilvl w:val="0"/>
          <w:numId w:val="0"/>
        </w:numPr>
      </w:pPr>
      <w:bookmarkStart w:id="1211" w:name="_Toc325656948"/>
    </w:p>
    <w:p w14:paraId="3BED4368" w14:textId="77777777" w:rsidR="00AC31E7" w:rsidRDefault="00AC31E7" w:rsidP="005C01E0">
      <w:pPr>
        <w:pStyle w:val="AppendixHeading1"/>
        <w:numPr>
          <w:ilvl w:val="0"/>
          <w:numId w:val="0"/>
        </w:numPr>
      </w:pPr>
    </w:p>
    <w:p w14:paraId="183FC400" w14:textId="77777777" w:rsidR="00AD6303" w:rsidRPr="001D725D" w:rsidRDefault="00AD6303" w:rsidP="005C01E0">
      <w:pPr>
        <w:pStyle w:val="AppendixHeading1"/>
        <w:numPr>
          <w:ilvl w:val="0"/>
          <w:numId w:val="0"/>
        </w:numPr>
        <w:rPr>
          <w:noProof w:val="0"/>
          <w:lang w:bidi="en-US"/>
        </w:rPr>
      </w:pPr>
      <w:bookmarkStart w:id="1212" w:name="_Toc316726699"/>
      <w:bookmarkStart w:id="1213" w:name="_Toc316727137"/>
      <w:bookmarkStart w:id="1214" w:name="_Toc386620823"/>
      <w:bookmarkStart w:id="1215" w:name="_Toc418502161"/>
      <w:bookmarkStart w:id="1216" w:name="_Toc418526007"/>
      <w:bookmarkStart w:id="1217" w:name="_Toc418866218"/>
      <w:bookmarkStart w:id="1218" w:name="_Toc303840533"/>
      <w:bookmarkEnd w:id="1211"/>
      <w:bookmarkEnd w:id="1212"/>
      <w:bookmarkEnd w:id="1213"/>
      <w:r w:rsidRPr="001D725D">
        <w:rPr>
          <w:noProof w:val="0"/>
          <w:lang w:bidi="en-US"/>
        </w:rPr>
        <w:t xml:space="preserve">Appendix </w:t>
      </w:r>
      <w:r w:rsidR="00FC4B7D">
        <w:rPr>
          <w:noProof w:val="0"/>
          <w:lang w:bidi="en-US"/>
        </w:rPr>
        <w:t>B</w:t>
      </w:r>
      <w:r w:rsidR="006A661F" w:rsidRPr="001D725D">
        <w:rPr>
          <w:noProof w:val="0"/>
          <w:lang w:bidi="en-US"/>
        </w:rPr>
        <w:t xml:space="preserve"> </w:t>
      </w:r>
      <w:r w:rsidRPr="001D725D">
        <w:rPr>
          <w:noProof w:val="0"/>
          <w:lang w:bidi="en-US"/>
        </w:rPr>
        <w:t xml:space="preserve">– </w:t>
      </w:r>
      <w:bookmarkEnd w:id="1214"/>
      <w:r w:rsidRPr="001D725D">
        <w:rPr>
          <w:noProof w:val="0"/>
          <w:lang w:bidi="en-US"/>
        </w:rPr>
        <w:t>Document Sharing Metadata Constraints</w:t>
      </w:r>
      <w:bookmarkEnd w:id="1215"/>
      <w:bookmarkEnd w:id="1216"/>
      <w:bookmarkEnd w:id="1217"/>
      <w:bookmarkEnd w:id="1218"/>
      <w:r w:rsidRPr="001D725D">
        <w:rPr>
          <w:noProof w:val="0"/>
          <w:lang w:bidi="en-US"/>
        </w:rPr>
        <w:t xml:space="preserve"> </w:t>
      </w:r>
    </w:p>
    <w:p w14:paraId="614EF7F5" w14:textId="77777777" w:rsidR="00AD6303" w:rsidRPr="001D725D" w:rsidRDefault="00AD6303" w:rsidP="005C01E0">
      <w:pPr>
        <w:pStyle w:val="BodyText"/>
      </w:pPr>
      <w:r w:rsidRPr="001D725D">
        <w:lastRenderedPageBreak/>
        <w:t xml:space="preserve">This </w:t>
      </w:r>
      <w:r w:rsidR="008C5889" w:rsidRPr="001D725D">
        <w:t>a</w:t>
      </w:r>
      <w:r w:rsidRPr="001D725D">
        <w:t xml:space="preserve">ppendix builds upon the </w:t>
      </w:r>
      <w:hyperlink r:id="rId104" w:history="1">
        <w:r w:rsidRPr="001D725D">
          <w:rPr>
            <w:rStyle w:val="Hyperlink"/>
            <w:lang w:bidi="en-US"/>
          </w:rPr>
          <w:t>XDS Metadata in Section 4 from IHE ITI Volume 3 Cross Transaction specifications</w:t>
        </w:r>
      </w:hyperlink>
      <w:r w:rsidRPr="001D725D">
        <w:rPr>
          <w:rStyle w:val="Hyperlink"/>
          <w:lang w:bidi="en-US"/>
        </w:rPr>
        <w:t xml:space="preserve">. </w:t>
      </w:r>
      <w:r w:rsidR="008C5889" w:rsidRPr="001D725D">
        <w:t xml:space="preserve"> I</w:t>
      </w:r>
      <w:r w:rsidRPr="001D725D">
        <w:t xml:space="preserve">t further constraints these profile specifications for specific Metadata elements by: </w:t>
      </w:r>
    </w:p>
    <w:p w14:paraId="2D8B688B" w14:textId="77777777" w:rsidR="00AD6303" w:rsidRPr="001D725D" w:rsidRDefault="00AD6303" w:rsidP="00235F59">
      <w:pPr>
        <w:pStyle w:val="ListBullet2"/>
        <w:numPr>
          <w:ilvl w:val="0"/>
          <w:numId w:val="174"/>
        </w:numPr>
        <w:pPrChange w:id="1219" w:author="Lynn" w:date="2015-09-13T21:19:00Z">
          <w:pPr>
            <w:pStyle w:val="ListBullet2"/>
          </w:pPr>
        </w:pPrChange>
      </w:pPr>
      <w:proofErr w:type="gramStart"/>
      <w:r w:rsidRPr="001D725D">
        <w:t>providing</w:t>
      </w:r>
      <w:proofErr w:type="gramEnd"/>
      <w:r w:rsidRPr="001D725D">
        <w:t xml:space="preserve"> a more precise semantic description to foster consistent use</w:t>
      </w:r>
    </w:p>
    <w:p w14:paraId="58365D9C" w14:textId="77777777" w:rsidR="00AD6303" w:rsidRPr="001D725D" w:rsidRDefault="00AD6303" w:rsidP="00235F59">
      <w:pPr>
        <w:pStyle w:val="ListBullet2"/>
        <w:numPr>
          <w:ilvl w:val="0"/>
          <w:numId w:val="174"/>
        </w:numPr>
        <w:pPrChange w:id="1220" w:author="Lynn" w:date="2015-09-13T21:19:00Z">
          <w:pPr>
            <w:pStyle w:val="ListBullet2"/>
          </w:pPr>
        </w:pPrChange>
      </w:pPr>
      <w:proofErr w:type="gramStart"/>
      <w:r w:rsidRPr="001D725D">
        <w:t>specifying</w:t>
      </w:r>
      <w:proofErr w:type="gramEnd"/>
      <w:r w:rsidRPr="001D725D">
        <w:t xml:space="preserve"> terminology value sets where applicable</w:t>
      </w:r>
    </w:p>
    <w:p w14:paraId="38B1FD98" w14:textId="77777777" w:rsidR="00AD6303" w:rsidRPr="001D725D" w:rsidRDefault="00AD6303" w:rsidP="005C01E0">
      <w:pPr>
        <w:pStyle w:val="BodyText"/>
      </w:pPr>
      <w:r w:rsidRPr="001D725D">
        <w:t>Some metadata elements do not need to be further constrained beyond the XDS Metadata in Section 4 from IHE ITI Volume 3 and are not addressed by this Appendix such as</w:t>
      </w:r>
      <w:r w:rsidR="00442421">
        <w:t xml:space="preserve"> those</w:t>
      </w:r>
      <w:r w:rsidRPr="001D725D">
        <w:t>:</w:t>
      </w:r>
    </w:p>
    <w:p w14:paraId="1F5A747B" w14:textId="77777777" w:rsidR="00AD6303" w:rsidRPr="001D725D" w:rsidRDefault="00AD6303" w:rsidP="00235F59">
      <w:pPr>
        <w:pStyle w:val="ListBullet2"/>
        <w:numPr>
          <w:ilvl w:val="0"/>
          <w:numId w:val="174"/>
        </w:numPr>
        <w:pPrChange w:id="1221" w:author="Lynn" w:date="2015-09-13T21:19:00Z">
          <w:pPr>
            <w:pStyle w:val="ListBullet2"/>
          </w:pPr>
        </w:pPrChange>
      </w:pPr>
      <w:proofErr w:type="gramStart"/>
      <w:r w:rsidRPr="001D725D">
        <w:t>related</w:t>
      </w:r>
      <w:proofErr w:type="gramEnd"/>
      <w:r w:rsidRPr="001D725D">
        <w:t xml:space="preserve"> to the configuration performed by deployment projects  (</w:t>
      </w:r>
      <w:r w:rsidR="008C0839">
        <w:t>e.g.,</w:t>
      </w:r>
      <w:r w:rsidRPr="001D725D">
        <w:t xml:space="preserve"> </w:t>
      </w:r>
      <w:proofErr w:type="spellStart"/>
      <w:r w:rsidRPr="001D725D">
        <w:t>repositoryUniqueID</w:t>
      </w:r>
      <w:proofErr w:type="spellEnd"/>
      <w:r w:rsidRPr="001D725D">
        <w:t>)</w:t>
      </w:r>
    </w:p>
    <w:p w14:paraId="6C33585D" w14:textId="77777777" w:rsidR="00AD6303" w:rsidRPr="001D725D" w:rsidRDefault="00AD6303" w:rsidP="00235F59">
      <w:pPr>
        <w:pStyle w:val="ListBullet2"/>
        <w:numPr>
          <w:ilvl w:val="0"/>
          <w:numId w:val="174"/>
        </w:numPr>
        <w:pPrChange w:id="1222" w:author="Lynn" w:date="2015-09-13T21:19:00Z">
          <w:pPr>
            <w:pStyle w:val="ListBullet2"/>
          </w:pPr>
        </w:pPrChange>
      </w:pPr>
      <w:proofErr w:type="gramStart"/>
      <w:r w:rsidRPr="001D725D">
        <w:t>related</w:t>
      </w:r>
      <w:proofErr w:type="gramEnd"/>
      <w:r w:rsidRPr="001D725D">
        <w:t xml:space="preserve"> to the design of specific query requester (</w:t>
      </w:r>
      <w:r w:rsidR="008C0839">
        <w:t>e.g.,</w:t>
      </w:r>
      <w:r w:rsidRPr="001D725D">
        <w:t xml:space="preserve"> </w:t>
      </w:r>
      <w:proofErr w:type="spellStart"/>
      <w:r w:rsidRPr="001D725D">
        <w:t>uniqueID</w:t>
      </w:r>
      <w:proofErr w:type="spellEnd"/>
      <w:r w:rsidRPr="001D725D">
        <w:t xml:space="preserve"> of the document)</w:t>
      </w:r>
    </w:p>
    <w:p w14:paraId="08D1E525" w14:textId="77777777" w:rsidR="00AD6303" w:rsidRPr="001D725D" w:rsidRDefault="00AD6303" w:rsidP="00235F59">
      <w:pPr>
        <w:pStyle w:val="ListBullet2"/>
        <w:numPr>
          <w:ilvl w:val="0"/>
          <w:numId w:val="174"/>
        </w:numPr>
        <w:pPrChange w:id="1223" w:author="Lynn" w:date="2015-09-13T21:19:00Z">
          <w:pPr>
            <w:pStyle w:val="ListBullet2"/>
          </w:pPr>
        </w:pPrChange>
      </w:pPr>
      <w:proofErr w:type="gramStart"/>
      <w:r w:rsidRPr="001D725D">
        <w:t>fully</w:t>
      </w:r>
      <w:proofErr w:type="gramEnd"/>
      <w:r w:rsidRPr="001D725D">
        <w:t xml:space="preserve"> specified by Section 4 of IHE ITI Volume 3 (</w:t>
      </w:r>
      <w:r w:rsidR="008C0839">
        <w:t>e.g.,</w:t>
      </w:r>
      <w:r w:rsidRPr="001D725D">
        <w:t xml:space="preserve"> </w:t>
      </w:r>
      <w:proofErr w:type="spellStart"/>
      <w:r w:rsidRPr="001D725D">
        <w:t>entryUUID</w:t>
      </w:r>
      <w:proofErr w:type="spellEnd"/>
      <w:r w:rsidRPr="001D725D">
        <w:t>, service start time, hash)</w:t>
      </w:r>
    </w:p>
    <w:p w14:paraId="77506B91" w14:textId="77777777" w:rsidR="00AD6303" w:rsidRPr="001D725D" w:rsidRDefault="00AD6303" w:rsidP="00235F59">
      <w:pPr>
        <w:pStyle w:val="ListBullet2"/>
        <w:numPr>
          <w:ilvl w:val="0"/>
          <w:numId w:val="174"/>
        </w:numPr>
        <w:pPrChange w:id="1224" w:author="Lynn" w:date="2015-09-13T21:19:00Z">
          <w:pPr>
            <w:pStyle w:val="ListBullet2"/>
          </w:pPr>
        </w:pPrChange>
      </w:pPr>
      <w:proofErr w:type="gramStart"/>
      <w:r w:rsidRPr="001D725D">
        <w:t>left</w:t>
      </w:r>
      <w:proofErr w:type="gramEnd"/>
      <w:r w:rsidRPr="001D725D">
        <w:t xml:space="preserve"> to a specific deployment projects given the document content shared (</w:t>
      </w:r>
      <w:r w:rsidR="008C0839">
        <w:t>e.g.,</w:t>
      </w:r>
      <w:r w:rsidRPr="001D725D">
        <w:t xml:space="preserve"> patient Id, language, </w:t>
      </w:r>
      <w:proofErr w:type="spellStart"/>
      <w:r w:rsidRPr="001D725D">
        <w:t>eventCodeList</w:t>
      </w:r>
      <w:proofErr w:type="spellEnd"/>
      <w:r w:rsidRPr="001D725D">
        <w:t>, type of document)</w:t>
      </w:r>
    </w:p>
    <w:p w14:paraId="633BA38B" w14:textId="77777777" w:rsidR="00AD6303" w:rsidRPr="001D725D" w:rsidRDefault="00FC4B7D" w:rsidP="005C01E0">
      <w:pPr>
        <w:pStyle w:val="AppendixHeading2"/>
        <w:numPr>
          <w:ilvl w:val="0"/>
          <w:numId w:val="0"/>
        </w:numPr>
      </w:pPr>
      <w:bookmarkStart w:id="1225" w:name="_Toc418502162"/>
      <w:bookmarkStart w:id="1226" w:name="_Toc418526008"/>
      <w:bookmarkStart w:id="1227" w:name="_Toc418866219"/>
      <w:bookmarkStart w:id="1228" w:name="_Toc303840534"/>
      <w:r>
        <w:t>B</w:t>
      </w:r>
      <w:r w:rsidR="009731A0">
        <w:t xml:space="preserve">.1 </w:t>
      </w:r>
      <w:r w:rsidR="00AD6303" w:rsidRPr="001D725D">
        <w:t>Document Metadata</w:t>
      </w:r>
      <w:bookmarkEnd w:id="1225"/>
      <w:bookmarkEnd w:id="1226"/>
      <w:bookmarkEnd w:id="1227"/>
      <w:bookmarkEnd w:id="1228"/>
    </w:p>
    <w:p w14:paraId="01FDEDBB" w14:textId="77777777" w:rsidR="00AD6303" w:rsidRPr="001D725D" w:rsidRDefault="008C5889" w:rsidP="005C01E0">
      <w:pPr>
        <w:pStyle w:val="BodyText"/>
      </w:pPr>
      <w:r w:rsidRPr="001D725D">
        <w:t>T</w:t>
      </w:r>
      <w:r w:rsidR="00AD6303" w:rsidRPr="001D725D">
        <w:t xml:space="preserve">able </w:t>
      </w:r>
      <w:r w:rsidR="00FC4B7D">
        <w:t>B</w:t>
      </w:r>
      <w:r w:rsidR="00AD6303" w:rsidRPr="001D725D">
        <w:t>.1-1 below list</w:t>
      </w:r>
      <w:r w:rsidRPr="001D725D">
        <w:t>s</w:t>
      </w:r>
      <w:r w:rsidR="00AD6303" w:rsidRPr="001D725D">
        <w:t xml:space="preserve"> the metadata elements that </w:t>
      </w:r>
      <w:proofErr w:type="gramStart"/>
      <w:r w:rsidR="00AD6303" w:rsidRPr="001D725D">
        <w:t>are required to be supported</w:t>
      </w:r>
      <w:proofErr w:type="gramEnd"/>
      <w:r w:rsidR="00AD6303" w:rsidRPr="001D725D">
        <w:t xml:space="preserve"> in the context of this implementation specification.</w:t>
      </w:r>
    </w:p>
    <w:p w14:paraId="0595D76F" w14:textId="77777777" w:rsidR="00AD6303" w:rsidRPr="001D725D" w:rsidRDefault="00AD6303" w:rsidP="005C01E0">
      <w:pPr>
        <w:pStyle w:val="BodyText"/>
      </w:pPr>
    </w:p>
    <w:p w14:paraId="60766F27" w14:textId="77777777" w:rsidR="00AD6303" w:rsidRPr="00074D15" w:rsidRDefault="00AD6303" w:rsidP="005C01E0">
      <w:pPr>
        <w:pStyle w:val="TableTitle"/>
        <w:rPr>
          <w:lang w:val="fr-FR"/>
        </w:rPr>
      </w:pPr>
      <w:r w:rsidRPr="00074D15">
        <w:rPr>
          <w:lang w:val="fr-FR"/>
        </w:rPr>
        <w:t xml:space="preserve">Table </w:t>
      </w:r>
      <w:r w:rsidR="00FC4B7D" w:rsidRPr="00074D15">
        <w:rPr>
          <w:lang w:val="fr-FR"/>
        </w:rPr>
        <w:t>B</w:t>
      </w:r>
      <w:r w:rsidRPr="00074D15">
        <w:rPr>
          <w:lang w:val="fr-FR"/>
        </w:rPr>
        <w:t xml:space="preserve">.1-1: Document </w:t>
      </w:r>
      <w:proofErr w:type="spellStart"/>
      <w:r w:rsidRPr="00074D15">
        <w:rPr>
          <w:lang w:val="fr-FR"/>
        </w:rPr>
        <w:t>Metadata</w:t>
      </w:r>
      <w:proofErr w:type="spellEnd"/>
      <w:r w:rsidRPr="00074D15">
        <w:rPr>
          <w:lang w:val="fr-FR"/>
        </w:rPr>
        <w:t xml:space="preserve"> </w:t>
      </w:r>
      <w:proofErr w:type="spellStart"/>
      <w:r w:rsidRPr="00074D15">
        <w:rPr>
          <w:lang w:val="fr-FR"/>
        </w:rPr>
        <w:t>Attribute</w:t>
      </w:r>
      <w:proofErr w:type="spellEnd"/>
      <w:r w:rsidRPr="00074D15">
        <w:rPr>
          <w:lang w:val="fr-FR"/>
        </w:rPr>
        <w:t xml:space="preserve"> </w:t>
      </w:r>
      <w:proofErr w:type="spellStart"/>
      <w:r w:rsidRPr="00074D15">
        <w:rPr>
          <w:lang w:val="fr-FR"/>
        </w:rPr>
        <w:t>Definition</w:t>
      </w:r>
      <w:proofErr w:type="spellEnd"/>
    </w:p>
    <w:tbl>
      <w:tblPr>
        <w:tblW w:w="525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8"/>
        <w:gridCol w:w="5718"/>
        <w:gridCol w:w="2419"/>
      </w:tblGrid>
      <w:tr w:rsidR="00AD6303" w:rsidRPr="001D725D" w14:paraId="3CDC3C05" w14:textId="77777777" w:rsidTr="005C01E0">
        <w:trPr>
          <w:cantSplit/>
          <w:tblHeader/>
        </w:trPr>
        <w:tc>
          <w:tcPr>
            <w:tcW w:w="1927" w:type="dxa"/>
            <w:tcBorders>
              <w:top w:val="single" w:sz="4" w:space="0" w:color="000000"/>
              <w:left w:val="single" w:sz="4" w:space="0" w:color="000000"/>
              <w:bottom w:val="single" w:sz="4" w:space="0" w:color="000000"/>
              <w:right w:val="single" w:sz="4" w:space="0" w:color="000000"/>
            </w:tcBorders>
            <w:shd w:val="clear" w:color="auto" w:fill="D9D9D9"/>
            <w:hideMark/>
          </w:tcPr>
          <w:p w14:paraId="3A9313FC" w14:textId="77777777" w:rsidR="00AD6303" w:rsidRPr="001D725D" w:rsidRDefault="00AD6303" w:rsidP="005C01E0">
            <w:pPr>
              <w:pStyle w:val="TableEntryHeader"/>
            </w:pPr>
            <w:r w:rsidRPr="001D725D">
              <w:t>Document Entry Metadata Attribute</w:t>
            </w:r>
          </w:p>
        </w:tc>
        <w:tc>
          <w:tcPr>
            <w:tcW w:w="5746" w:type="dxa"/>
            <w:tcBorders>
              <w:top w:val="single" w:sz="4" w:space="0" w:color="000000"/>
              <w:left w:val="single" w:sz="4" w:space="0" w:color="000000"/>
              <w:bottom w:val="single" w:sz="4" w:space="0" w:color="000000"/>
              <w:right w:val="single" w:sz="4" w:space="0" w:color="000000"/>
            </w:tcBorders>
            <w:shd w:val="clear" w:color="auto" w:fill="D9D9D9"/>
          </w:tcPr>
          <w:p w14:paraId="37727986" w14:textId="77777777" w:rsidR="00AD6303" w:rsidRPr="001D725D" w:rsidRDefault="00AD6303" w:rsidP="005C01E0">
            <w:pPr>
              <w:pStyle w:val="TableEntryHeader"/>
            </w:pPr>
          </w:p>
          <w:p w14:paraId="3DACCE64" w14:textId="77777777" w:rsidR="00AD6303" w:rsidRPr="001D725D" w:rsidRDefault="00AD6303" w:rsidP="005C01E0">
            <w:pPr>
              <w:pStyle w:val="TableEntryHeader"/>
            </w:pPr>
            <w:r w:rsidRPr="001D725D">
              <w:t>Description</w:t>
            </w:r>
          </w:p>
        </w:tc>
        <w:tc>
          <w:tcPr>
            <w:tcW w:w="2430" w:type="dxa"/>
            <w:tcBorders>
              <w:top w:val="single" w:sz="4" w:space="0" w:color="000000"/>
              <w:left w:val="single" w:sz="4" w:space="0" w:color="000000"/>
              <w:bottom w:val="single" w:sz="4" w:space="0" w:color="000000"/>
              <w:right w:val="single" w:sz="4" w:space="0" w:color="000000"/>
            </w:tcBorders>
            <w:shd w:val="clear" w:color="auto" w:fill="D9D9D9"/>
          </w:tcPr>
          <w:p w14:paraId="29769B76" w14:textId="77777777" w:rsidR="00AD6303" w:rsidRPr="001D725D" w:rsidRDefault="00AD6303" w:rsidP="005C01E0">
            <w:pPr>
              <w:pStyle w:val="TableEntryHeader"/>
            </w:pPr>
          </w:p>
          <w:p w14:paraId="4636BC22" w14:textId="77777777" w:rsidR="00AD6303" w:rsidRPr="001D725D" w:rsidRDefault="00AD6303" w:rsidP="005C01E0">
            <w:pPr>
              <w:pStyle w:val="TableEntryHeader"/>
            </w:pPr>
            <w:r w:rsidRPr="001D725D">
              <w:t>Value Set</w:t>
            </w:r>
          </w:p>
        </w:tc>
      </w:tr>
      <w:tr w:rsidR="00AD6303" w:rsidRPr="001D725D" w14:paraId="23906601" w14:textId="77777777"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14:paraId="67F75339" w14:textId="77777777" w:rsidR="00AD6303" w:rsidRPr="001D725D" w:rsidRDefault="00AD6303" w:rsidP="00AD6303">
            <w:pPr>
              <w:pStyle w:val="TableEntry"/>
              <w:spacing w:line="276" w:lineRule="auto"/>
            </w:pPr>
            <w:proofErr w:type="gramStart"/>
            <w:r w:rsidRPr="001D725D">
              <w:t>author</w:t>
            </w:r>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16408F85" w14:textId="77777777" w:rsidR="00AD6303" w:rsidRPr="001D725D" w:rsidRDefault="00AD6303" w:rsidP="00AD6303">
            <w:pPr>
              <w:pStyle w:val="TableEntry"/>
              <w:spacing w:line="276" w:lineRule="auto"/>
            </w:pPr>
            <w:r w:rsidRPr="001D725D">
              <w:t xml:space="preserve">Characterizes the humans and/or machines that authored the document. This attribute contains the sub-attributes: </w:t>
            </w:r>
            <w:proofErr w:type="spellStart"/>
            <w:r w:rsidRPr="001D725D">
              <w:t>authorInstitution</w:t>
            </w:r>
            <w:proofErr w:type="spellEnd"/>
            <w:r w:rsidRPr="001D725D">
              <w:t xml:space="preserve">, </w:t>
            </w:r>
            <w:proofErr w:type="spellStart"/>
            <w:r w:rsidRPr="001D725D">
              <w:t>authorPerson</w:t>
            </w:r>
            <w:proofErr w:type="spellEnd"/>
            <w:r w:rsidRPr="001D725D">
              <w:t xml:space="preserve">, </w:t>
            </w:r>
            <w:proofErr w:type="spellStart"/>
            <w:r w:rsidRPr="001D725D">
              <w:t>authorRole</w:t>
            </w:r>
            <w:proofErr w:type="spellEnd"/>
            <w:r w:rsidRPr="001D725D">
              <w:t xml:space="preserve">, </w:t>
            </w:r>
            <w:proofErr w:type="spellStart"/>
            <w:r w:rsidRPr="001D725D">
              <w:t>authorSpecialty</w:t>
            </w:r>
            <w:proofErr w:type="spellEnd"/>
            <w:r w:rsidRPr="001D725D">
              <w:t xml:space="preserve"> and </w:t>
            </w:r>
            <w:proofErr w:type="spellStart"/>
            <w:r w:rsidRPr="001D725D">
              <w:t>authorTelecommunication</w:t>
            </w:r>
            <w:proofErr w:type="spellEnd"/>
            <w:r w:rsidRPr="001D725D">
              <w:t>.</w:t>
            </w:r>
          </w:p>
        </w:tc>
        <w:tc>
          <w:tcPr>
            <w:tcW w:w="2430" w:type="dxa"/>
            <w:tcBorders>
              <w:top w:val="single" w:sz="4" w:space="0" w:color="000000"/>
              <w:left w:val="single" w:sz="4" w:space="0" w:color="000000"/>
              <w:bottom w:val="single" w:sz="4" w:space="0" w:color="000000"/>
              <w:right w:val="single" w:sz="4" w:space="0" w:color="000000"/>
            </w:tcBorders>
            <w:hideMark/>
          </w:tcPr>
          <w:p w14:paraId="45CEA4AD" w14:textId="77777777" w:rsidR="00AD6303" w:rsidRPr="001D725D" w:rsidRDefault="00AD6303" w:rsidP="00AD6303">
            <w:pPr>
              <w:pStyle w:val="TableEntry"/>
              <w:spacing w:line="276" w:lineRule="auto"/>
            </w:pPr>
            <w:r w:rsidRPr="001D725D">
              <w:t>N/A</w:t>
            </w:r>
          </w:p>
        </w:tc>
      </w:tr>
      <w:tr w:rsidR="00AD6303" w:rsidRPr="001D725D" w14:paraId="548A312D"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75A5F014"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79F8268C" w14:textId="77777777" w:rsidR="00AD6303" w:rsidRPr="001D725D" w:rsidRDefault="00AD6303" w:rsidP="00AD6303">
            <w:pPr>
              <w:pStyle w:val="TableEntry"/>
              <w:spacing w:line="276" w:lineRule="auto"/>
            </w:pPr>
            <w:proofErr w:type="spellStart"/>
            <w:proofErr w:type="gramStart"/>
            <w:r w:rsidRPr="001D725D">
              <w:t>authorRole</w:t>
            </w:r>
            <w:proofErr w:type="spellEnd"/>
            <w:proofErr w:type="gramEnd"/>
          </w:p>
        </w:tc>
        <w:tc>
          <w:tcPr>
            <w:tcW w:w="2430" w:type="dxa"/>
            <w:tcBorders>
              <w:top w:val="single" w:sz="4" w:space="0" w:color="000000"/>
              <w:left w:val="single" w:sz="4" w:space="0" w:color="000000"/>
              <w:bottom w:val="single" w:sz="4" w:space="0" w:color="000000"/>
              <w:right w:val="single" w:sz="4" w:space="0" w:color="000000"/>
            </w:tcBorders>
            <w:hideMark/>
          </w:tcPr>
          <w:p w14:paraId="3FEBCFA8" w14:textId="77777777" w:rsidR="00AD6303" w:rsidRPr="001D725D" w:rsidRDefault="00AD6303" w:rsidP="00AD6303">
            <w:pPr>
              <w:pStyle w:val="TableEntry"/>
              <w:spacing w:line="276" w:lineRule="auto"/>
            </w:pPr>
            <w:r w:rsidRPr="001D725D">
              <w:t xml:space="preserve">Coded Values from </w:t>
            </w:r>
            <w:proofErr w:type="gramStart"/>
            <w:r w:rsidRPr="001D725D">
              <w:t>ASTM  E1986</w:t>
            </w:r>
            <w:proofErr w:type="gramEnd"/>
          </w:p>
        </w:tc>
      </w:tr>
      <w:tr w:rsidR="00AD6303" w:rsidRPr="001D725D" w14:paraId="54F4AFF4"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48D80AF"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538EA4A5" w14:textId="77777777" w:rsidR="00AD6303" w:rsidRPr="001D725D" w:rsidRDefault="00AD6303" w:rsidP="00AD6303">
            <w:pPr>
              <w:pStyle w:val="TableEntry"/>
              <w:spacing w:line="276" w:lineRule="auto"/>
            </w:pPr>
            <w:proofErr w:type="spellStart"/>
            <w:proofErr w:type="gramStart"/>
            <w:r w:rsidRPr="001D725D">
              <w:t>authorSpecialty</w:t>
            </w:r>
            <w:proofErr w:type="spellEnd"/>
            <w:proofErr w:type="gramEnd"/>
          </w:p>
        </w:tc>
        <w:tc>
          <w:tcPr>
            <w:tcW w:w="2430" w:type="dxa"/>
            <w:tcBorders>
              <w:top w:val="single" w:sz="4" w:space="0" w:color="000000"/>
              <w:left w:val="single" w:sz="4" w:space="0" w:color="000000"/>
              <w:bottom w:val="single" w:sz="4" w:space="0" w:color="000000"/>
              <w:right w:val="single" w:sz="4" w:space="0" w:color="000000"/>
            </w:tcBorders>
            <w:hideMark/>
          </w:tcPr>
          <w:p w14:paraId="224F3D70" w14:textId="77777777" w:rsidR="00AD6303" w:rsidRPr="001D725D" w:rsidRDefault="00AD6303" w:rsidP="00AD6303">
            <w:pPr>
              <w:pStyle w:val="TableEntry"/>
              <w:spacing w:line="276" w:lineRule="auto"/>
            </w:pPr>
            <w:r w:rsidRPr="001D725D">
              <w:t xml:space="preserve">SNOMED Clinical </w:t>
            </w:r>
            <w:r w:rsidR="008C0839" w:rsidRPr="001D725D">
              <w:t>Specialty</w:t>
            </w:r>
            <w:r w:rsidRPr="001D725D">
              <w:t xml:space="preserve"> concept tree</w:t>
            </w:r>
          </w:p>
        </w:tc>
      </w:tr>
      <w:tr w:rsidR="00AD6303" w:rsidRPr="001D725D" w14:paraId="4F3C311F"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4A0EFB4E" w14:textId="77777777" w:rsidR="00AD6303" w:rsidRPr="001D725D" w:rsidRDefault="00AD6303" w:rsidP="00AD6303">
            <w:pPr>
              <w:pStyle w:val="TableEntry"/>
              <w:spacing w:line="276" w:lineRule="auto"/>
            </w:pPr>
            <w:proofErr w:type="spellStart"/>
            <w:proofErr w:type="gramStart"/>
            <w:r w:rsidRPr="001D725D">
              <w:t>classCode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3BCBCD1B" w14:textId="77777777" w:rsidR="00AD6303" w:rsidRPr="001D725D" w:rsidRDefault="00AD6303" w:rsidP="00AD6303">
            <w:pPr>
              <w:pStyle w:val="TableEntry"/>
              <w:spacing w:line="276" w:lineRule="auto"/>
            </w:pPr>
            <w:r w:rsidRPr="001D725D">
              <w:t>A high-level classification of documents that indicates the kind of document, e.g., report, summary, note, consent.</w:t>
            </w:r>
          </w:p>
        </w:tc>
        <w:tc>
          <w:tcPr>
            <w:tcW w:w="2430" w:type="dxa"/>
            <w:tcBorders>
              <w:top w:val="single" w:sz="4" w:space="0" w:color="000000"/>
              <w:left w:val="single" w:sz="4" w:space="0" w:color="000000"/>
              <w:bottom w:val="single" w:sz="4" w:space="0" w:color="000000"/>
              <w:right w:val="single" w:sz="4" w:space="0" w:color="000000"/>
            </w:tcBorders>
            <w:hideMark/>
          </w:tcPr>
          <w:p w14:paraId="1488629F" w14:textId="695C44F1" w:rsidR="00AD6303" w:rsidRPr="001D725D" w:rsidRDefault="00AD6303" w:rsidP="00AD6303">
            <w:pPr>
              <w:pStyle w:val="TableEntry"/>
              <w:spacing w:line="276" w:lineRule="auto"/>
            </w:pPr>
            <w:r w:rsidRPr="001D725D">
              <w:t xml:space="preserve">See Section </w:t>
            </w:r>
            <w:ins w:id="1229" w:author="Lynn" w:date="2015-09-14T08:24:00Z">
              <w:r w:rsidR="002D75BC">
                <w:t>B</w:t>
              </w:r>
            </w:ins>
            <w:del w:id="1230" w:author="Lynn" w:date="2015-09-14T08:24:00Z">
              <w:r w:rsidRPr="001D725D" w:rsidDel="002D75BC">
                <w:delText>4</w:delText>
              </w:r>
            </w:del>
            <w:proofErr w:type="gramStart"/>
            <w:r w:rsidRPr="001D725D">
              <w:t>.1.1</w:t>
            </w:r>
            <w:proofErr w:type="gramEnd"/>
          </w:p>
        </w:tc>
      </w:tr>
      <w:tr w:rsidR="00AD6303" w:rsidRPr="001D725D" w14:paraId="7D1D56B9"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5335576A" w14:textId="77777777" w:rsidR="00AD6303" w:rsidRPr="001D725D" w:rsidRDefault="00AD6303" w:rsidP="00AD6303">
            <w:pPr>
              <w:pStyle w:val="TableEntry"/>
              <w:spacing w:line="276" w:lineRule="auto"/>
            </w:pPr>
            <w:proofErr w:type="spellStart"/>
            <w:proofErr w:type="gramStart"/>
            <w:r w:rsidRPr="001D725D">
              <w:t>confidentialityCode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40675F97" w14:textId="77777777" w:rsidR="00AD6303" w:rsidRPr="001D725D" w:rsidRDefault="00AD6303" w:rsidP="00AD6303">
            <w:pPr>
              <w:pStyle w:val="TableEntry"/>
              <w:spacing w:line="276" w:lineRule="auto"/>
              <w:rPr>
                <w:rFonts w:ascii="Courier New" w:hAnsi="Courier New" w:cs="Courier New"/>
                <w:sz w:val="20"/>
              </w:rPr>
            </w:pPr>
            <w:r w:rsidRPr="001D725D">
              <w:t xml:space="preserve">The code specifying the level of confidentiality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58CAF4C7" w14:textId="13CDC04C" w:rsidR="00AD6303" w:rsidRPr="001D725D" w:rsidRDefault="00AD6303" w:rsidP="00AD6303">
            <w:pPr>
              <w:pStyle w:val="TableEntry"/>
              <w:spacing w:line="276" w:lineRule="auto"/>
            </w:pPr>
            <w:r w:rsidRPr="001D725D">
              <w:t xml:space="preserve">See Section </w:t>
            </w:r>
            <w:ins w:id="1231" w:author="Lynn" w:date="2015-09-14T08:25:00Z">
              <w:r w:rsidR="002D75BC">
                <w:t>B</w:t>
              </w:r>
            </w:ins>
            <w:del w:id="1232" w:author="Lynn" w:date="2015-09-14T08:25:00Z">
              <w:r w:rsidRPr="001D725D" w:rsidDel="002D75BC">
                <w:delText>4</w:delText>
              </w:r>
            </w:del>
            <w:proofErr w:type="gramStart"/>
            <w:r w:rsidRPr="001D725D">
              <w:t>.1.2</w:t>
            </w:r>
            <w:proofErr w:type="gramEnd"/>
          </w:p>
        </w:tc>
      </w:tr>
      <w:tr w:rsidR="00AD6303" w:rsidRPr="001D725D" w14:paraId="799744B5"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6994EEA4" w14:textId="77777777" w:rsidR="00AD6303" w:rsidRPr="001D725D" w:rsidRDefault="00AD6303" w:rsidP="00AD6303">
            <w:pPr>
              <w:pStyle w:val="TableEntry"/>
              <w:spacing w:line="276" w:lineRule="auto"/>
            </w:pPr>
            <w:proofErr w:type="spellStart"/>
            <w:proofErr w:type="gramStart"/>
            <w:r w:rsidRPr="001D725D">
              <w:t>formatCode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1193F81A" w14:textId="77777777" w:rsidR="00AD6303" w:rsidRPr="001D725D" w:rsidRDefault="00AD6303" w:rsidP="00AD6303">
            <w:pPr>
              <w:pStyle w:val="TableEntry"/>
              <w:spacing w:line="276" w:lineRule="auto"/>
            </w:pPr>
            <w:r w:rsidRPr="001D725D">
              <w:t xml:space="preserve">Code globally unique specifying the format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74A1ADD9" w14:textId="5756E8EB" w:rsidR="00AD6303" w:rsidRPr="001D725D" w:rsidRDefault="00AD6303" w:rsidP="00AD6303">
            <w:pPr>
              <w:pStyle w:val="TableEntry"/>
              <w:spacing w:line="276" w:lineRule="auto"/>
            </w:pPr>
            <w:r w:rsidRPr="001D725D">
              <w:t xml:space="preserve">See Section </w:t>
            </w:r>
            <w:ins w:id="1233" w:author="Lynn" w:date="2015-09-14T08:25:00Z">
              <w:r w:rsidR="002D75BC">
                <w:t>B</w:t>
              </w:r>
            </w:ins>
            <w:del w:id="1234" w:author="Lynn" w:date="2015-09-14T08:25:00Z">
              <w:r w:rsidRPr="001D725D" w:rsidDel="002D75BC">
                <w:delText>4</w:delText>
              </w:r>
            </w:del>
            <w:proofErr w:type="gramStart"/>
            <w:r w:rsidRPr="001D725D">
              <w:t>.1.4</w:t>
            </w:r>
            <w:proofErr w:type="gramEnd"/>
          </w:p>
        </w:tc>
      </w:tr>
      <w:tr w:rsidR="00AD6303" w:rsidRPr="001D725D" w14:paraId="1A94126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3B33BCBB" w14:textId="77777777" w:rsidR="00AD6303" w:rsidRPr="001D725D" w:rsidRDefault="00AD6303" w:rsidP="00AD6303">
            <w:pPr>
              <w:pStyle w:val="TableEntry"/>
              <w:spacing w:line="276" w:lineRule="auto"/>
            </w:pPr>
            <w:proofErr w:type="spellStart"/>
            <w:proofErr w:type="gramStart"/>
            <w:r w:rsidRPr="001D725D">
              <w:t>healthcareFacility</w:t>
            </w:r>
            <w:proofErr w:type="spellEnd"/>
            <w:proofErr w:type="gramEnd"/>
            <w:r w:rsidRPr="001D725D">
              <w:br/>
            </w:r>
            <w:proofErr w:type="spellStart"/>
            <w:r w:rsidRPr="001D725D">
              <w:t>TypeCode</w:t>
            </w:r>
            <w:proofErr w:type="spellEnd"/>
          </w:p>
        </w:tc>
        <w:tc>
          <w:tcPr>
            <w:tcW w:w="5746" w:type="dxa"/>
            <w:tcBorders>
              <w:top w:val="single" w:sz="4" w:space="0" w:color="000000"/>
              <w:left w:val="single" w:sz="4" w:space="0" w:color="000000"/>
              <w:bottom w:val="single" w:sz="4" w:space="0" w:color="000000"/>
              <w:right w:val="single" w:sz="4" w:space="0" w:color="000000"/>
            </w:tcBorders>
            <w:hideMark/>
          </w:tcPr>
          <w:p w14:paraId="4ADC17D7" w14:textId="77777777" w:rsidR="00AD6303" w:rsidRPr="001D725D" w:rsidRDefault="00AD6303" w:rsidP="00AD6303">
            <w:pPr>
              <w:pStyle w:val="TableEntry"/>
              <w:spacing w:line="276" w:lineRule="auto"/>
            </w:pPr>
            <w:r w:rsidRPr="001D725D">
              <w:t>This code represents the type of organizational setting of the clinical encounter during which the documented act occurred.</w:t>
            </w:r>
          </w:p>
        </w:tc>
        <w:tc>
          <w:tcPr>
            <w:tcW w:w="2430" w:type="dxa"/>
            <w:tcBorders>
              <w:top w:val="single" w:sz="4" w:space="0" w:color="000000"/>
              <w:left w:val="single" w:sz="4" w:space="0" w:color="000000"/>
              <w:bottom w:val="single" w:sz="4" w:space="0" w:color="000000"/>
              <w:right w:val="single" w:sz="4" w:space="0" w:color="000000"/>
            </w:tcBorders>
            <w:hideMark/>
          </w:tcPr>
          <w:p w14:paraId="788B7F00" w14:textId="72AF1D1F" w:rsidR="00AD6303" w:rsidRPr="001D725D" w:rsidRDefault="00AD6303" w:rsidP="00AD6303">
            <w:pPr>
              <w:pStyle w:val="TableEntry"/>
              <w:spacing w:line="276" w:lineRule="auto"/>
            </w:pPr>
            <w:r w:rsidRPr="001D725D">
              <w:t xml:space="preserve">See </w:t>
            </w:r>
            <w:ins w:id="1235" w:author="Lynn" w:date="2015-09-14T08:25:00Z">
              <w:r w:rsidR="002D75BC">
                <w:t>S</w:t>
              </w:r>
            </w:ins>
            <w:del w:id="1236" w:author="Lynn" w:date="2015-09-14T08:25:00Z">
              <w:r w:rsidRPr="001D725D" w:rsidDel="002D75BC">
                <w:delText>s</w:delText>
              </w:r>
            </w:del>
            <w:r w:rsidRPr="001D725D">
              <w:t xml:space="preserve">ection </w:t>
            </w:r>
            <w:ins w:id="1237" w:author="Lynn" w:date="2015-09-14T08:25:00Z">
              <w:r w:rsidR="002D75BC">
                <w:t>B</w:t>
              </w:r>
            </w:ins>
            <w:del w:id="1238" w:author="Lynn" w:date="2015-09-14T08:25:00Z">
              <w:r w:rsidRPr="001D725D" w:rsidDel="002D75BC">
                <w:delText>4</w:delText>
              </w:r>
            </w:del>
            <w:proofErr w:type="gramStart"/>
            <w:r w:rsidRPr="001D725D">
              <w:t>.1.5</w:t>
            </w:r>
            <w:proofErr w:type="gramEnd"/>
          </w:p>
        </w:tc>
      </w:tr>
      <w:tr w:rsidR="00AD6303" w:rsidRPr="001D725D" w14:paraId="047ED5B4"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3D93709B" w14:textId="77777777" w:rsidR="00AD6303" w:rsidRPr="001D725D" w:rsidRDefault="00AD6303" w:rsidP="00AD6303">
            <w:pPr>
              <w:pStyle w:val="TableEntry"/>
              <w:spacing w:line="276" w:lineRule="auto"/>
            </w:pPr>
            <w:proofErr w:type="spellStart"/>
            <w:proofErr w:type="gramStart"/>
            <w:r w:rsidRPr="001D725D">
              <w:t>languageCode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5C53CD10" w14:textId="77777777" w:rsidR="00AD6303" w:rsidRPr="001D725D" w:rsidRDefault="00AD6303" w:rsidP="00AD6303">
            <w:pPr>
              <w:pStyle w:val="TableEntry"/>
              <w:spacing w:line="276" w:lineRule="auto"/>
            </w:pPr>
            <w:r w:rsidRPr="001D725D">
              <w:t xml:space="preserve">Specifies the human language of character data in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15EEC817" w14:textId="77777777" w:rsidR="00AD6303" w:rsidRPr="001D725D" w:rsidRDefault="00AD6303" w:rsidP="00AD6303">
            <w:pPr>
              <w:pStyle w:val="TableEntry"/>
              <w:spacing w:line="276" w:lineRule="auto"/>
            </w:pPr>
            <w:r w:rsidRPr="001D725D">
              <w:t>ISO 639-1</w:t>
            </w:r>
          </w:p>
        </w:tc>
      </w:tr>
      <w:tr w:rsidR="00AD6303" w:rsidRPr="001D725D" w14:paraId="25C3626A" w14:textId="77777777" w:rsidTr="00AD6303">
        <w:tc>
          <w:tcPr>
            <w:tcW w:w="1927" w:type="dxa"/>
            <w:vMerge w:val="restart"/>
            <w:tcBorders>
              <w:top w:val="single" w:sz="4" w:space="0" w:color="000000"/>
              <w:left w:val="single" w:sz="4" w:space="0" w:color="000000"/>
              <w:bottom w:val="single" w:sz="4" w:space="0" w:color="000000"/>
              <w:right w:val="single" w:sz="4" w:space="0" w:color="000000"/>
            </w:tcBorders>
            <w:hideMark/>
          </w:tcPr>
          <w:p w14:paraId="10D9087A" w14:textId="77777777" w:rsidR="00AD6303" w:rsidRPr="001D725D" w:rsidRDefault="00AD6303" w:rsidP="00AD6303">
            <w:pPr>
              <w:pStyle w:val="TableEntry"/>
              <w:spacing w:line="276" w:lineRule="auto"/>
            </w:pPr>
            <w:proofErr w:type="spellStart"/>
            <w:proofErr w:type="gramStart"/>
            <w:r w:rsidRPr="001D725D">
              <w:t>legalAuthenticator</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7126D8A1" w14:textId="77777777" w:rsidR="00AD6303" w:rsidRPr="001D725D" w:rsidRDefault="00AD6303" w:rsidP="00AD6303">
            <w:pPr>
              <w:pStyle w:val="TableEntry"/>
              <w:spacing w:line="276" w:lineRule="auto"/>
            </w:pPr>
            <w:r w:rsidRPr="001D725D">
              <w:t xml:space="preserve">Characterizes a participant who has legally authenticated or attested the document within the </w:t>
            </w:r>
            <w:proofErr w:type="spellStart"/>
            <w:r w:rsidRPr="001D725D">
              <w:t>authorInstitution</w:t>
            </w:r>
            <w:proofErr w:type="spellEnd"/>
            <w:r w:rsidRPr="001D725D">
              <w:t xml:space="preserve">. </w:t>
            </w:r>
          </w:p>
        </w:tc>
        <w:tc>
          <w:tcPr>
            <w:tcW w:w="2430" w:type="dxa"/>
            <w:tcBorders>
              <w:top w:val="single" w:sz="4" w:space="0" w:color="000000"/>
              <w:left w:val="single" w:sz="4" w:space="0" w:color="000000"/>
              <w:bottom w:val="single" w:sz="4" w:space="0" w:color="000000"/>
              <w:right w:val="single" w:sz="4" w:space="0" w:color="000000"/>
            </w:tcBorders>
            <w:hideMark/>
          </w:tcPr>
          <w:p w14:paraId="7A518E0C" w14:textId="77777777" w:rsidR="00AD6303" w:rsidRPr="001D725D" w:rsidRDefault="00AD6303" w:rsidP="00AD6303">
            <w:pPr>
              <w:pStyle w:val="TableEntry"/>
              <w:spacing w:line="276" w:lineRule="auto"/>
            </w:pPr>
            <w:r w:rsidRPr="001D725D">
              <w:t>N/A</w:t>
            </w:r>
          </w:p>
        </w:tc>
      </w:tr>
      <w:tr w:rsidR="00AD6303" w:rsidRPr="001D725D" w14:paraId="218A57BA"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3A34051"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38E74C07" w14:textId="77777777" w:rsidR="00AD6303" w:rsidRPr="001D725D" w:rsidRDefault="00AD6303" w:rsidP="00AD6303">
            <w:pPr>
              <w:pStyle w:val="TableEntry"/>
              <w:spacing w:line="276" w:lineRule="auto"/>
            </w:pPr>
            <w:proofErr w:type="spellStart"/>
            <w:proofErr w:type="gramStart"/>
            <w:r w:rsidRPr="001D725D">
              <w:t>authorRole</w:t>
            </w:r>
            <w:proofErr w:type="spellEnd"/>
            <w:proofErr w:type="gramEnd"/>
            <w:r w:rsidRPr="001D725D">
              <w:t>.</w:t>
            </w:r>
          </w:p>
        </w:tc>
        <w:tc>
          <w:tcPr>
            <w:tcW w:w="2430" w:type="dxa"/>
            <w:tcBorders>
              <w:top w:val="single" w:sz="4" w:space="0" w:color="000000"/>
              <w:left w:val="single" w:sz="4" w:space="0" w:color="000000"/>
              <w:bottom w:val="single" w:sz="4" w:space="0" w:color="000000"/>
              <w:right w:val="single" w:sz="4" w:space="0" w:color="000000"/>
            </w:tcBorders>
            <w:hideMark/>
          </w:tcPr>
          <w:p w14:paraId="1C5C71E6" w14:textId="77777777" w:rsidR="00AD6303" w:rsidRPr="001D725D" w:rsidRDefault="00AD6303" w:rsidP="00AD6303">
            <w:pPr>
              <w:pStyle w:val="TableEntry"/>
              <w:spacing w:line="276" w:lineRule="auto"/>
            </w:pPr>
            <w:r w:rsidRPr="001D725D">
              <w:t xml:space="preserve">Coded Values from </w:t>
            </w:r>
            <w:proofErr w:type="gramStart"/>
            <w:r w:rsidRPr="001D725D">
              <w:t xml:space="preserve">ASTM  </w:t>
            </w:r>
            <w:r w:rsidRPr="001D725D">
              <w:lastRenderedPageBreak/>
              <w:t>E1986</w:t>
            </w:r>
            <w:proofErr w:type="gramEnd"/>
          </w:p>
        </w:tc>
      </w:tr>
      <w:tr w:rsidR="00AD6303" w:rsidRPr="001D725D" w14:paraId="577B2250" w14:textId="77777777" w:rsidTr="00AD6303">
        <w:tc>
          <w:tcPr>
            <w:tcW w:w="1927" w:type="dxa"/>
            <w:vMerge/>
            <w:tcBorders>
              <w:top w:val="single" w:sz="4" w:space="0" w:color="000000"/>
              <w:left w:val="single" w:sz="4" w:space="0" w:color="000000"/>
              <w:bottom w:val="single" w:sz="4" w:space="0" w:color="000000"/>
              <w:right w:val="single" w:sz="4" w:space="0" w:color="000000"/>
            </w:tcBorders>
            <w:vAlign w:val="center"/>
            <w:hideMark/>
          </w:tcPr>
          <w:p w14:paraId="535445DF" w14:textId="77777777" w:rsidR="00AD6303" w:rsidRPr="001D725D" w:rsidRDefault="00AD6303" w:rsidP="00AD6303">
            <w:pPr>
              <w:rPr>
                <w:rFonts w:eastAsia="Calibri"/>
                <w:sz w:val="18"/>
              </w:rPr>
            </w:pPr>
          </w:p>
        </w:tc>
        <w:tc>
          <w:tcPr>
            <w:tcW w:w="5746" w:type="dxa"/>
            <w:tcBorders>
              <w:top w:val="single" w:sz="4" w:space="0" w:color="000000"/>
              <w:left w:val="single" w:sz="4" w:space="0" w:color="000000"/>
              <w:bottom w:val="single" w:sz="4" w:space="0" w:color="000000"/>
              <w:right w:val="single" w:sz="4" w:space="0" w:color="000000"/>
            </w:tcBorders>
            <w:hideMark/>
          </w:tcPr>
          <w:p w14:paraId="63096AE7" w14:textId="77777777" w:rsidR="00AD6303" w:rsidRPr="001D725D" w:rsidRDefault="00AD6303" w:rsidP="00AD6303">
            <w:pPr>
              <w:pStyle w:val="TableEntry"/>
              <w:spacing w:line="276" w:lineRule="auto"/>
            </w:pPr>
            <w:proofErr w:type="spellStart"/>
            <w:proofErr w:type="gramStart"/>
            <w:r w:rsidRPr="001D725D">
              <w:t>authorSpecialty</w:t>
            </w:r>
            <w:proofErr w:type="spellEnd"/>
            <w:proofErr w:type="gramEnd"/>
          </w:p>
        </w:tc>
        <w:tc>
          <w:tcPr>
            <w:tcW w:w="2430" w:type="dxa"/>
            <w:tcBorders>
              <w:top w:val="single" w:sz="4" w:space="0" w:color="000000"/>
              <w:left w:val="single" w:sz="4" w:space="0" w:color="000000"/>
              <w:bottom w:val="single" w:sz="4" w:space="0" w:color="000000"/>
              <w:right w:val="single" w:sz="4" w:space="0" w:color="000000"/>
            </w:tcBorders>
            <w:hideMark/>
          </w:tcPr>
          <w:p w14:paraId="7B571986" w14:textId="77777777" w:rsidR="00AD6303" w:rsidRPr="001D725D" w:rsidRDefault="00AD6303" w:rsidP="00AD6303">
            <w:pPr>
              <w:pStyle w:val="TableEntry"/>
              <w:spacing w:line="276" w:lineRule="auto"/>
            </w:pPr>
            <w:r w:rsidRPr="001D725D">
              <w:t xml:space="preserve">SNOMED Clinical </w:t>
            </w:r>
            <w:r w:rsidR="008C0839" w:rsidRPr="001D725D">
              <w:t>Specialty</w:t>
            </w:r>
            <w:r w:rsidRPr="001D725D">
              <w:t xml:space="preserve"> concept tree</w:t>
            </w:r>
          </w:p>
        </w:tc>
      </w:tr>
      <w:tr w:rsidR="00AD6303" w:rsidRPr="001D725D" w14:paraId="23A8FC6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29E041FD" w14:textId="77777777" w:rsidR="00AD6303" w:rsidRPr="001D725D" w:rsidRDefault="00AD6303" w:rsidP="00AD6303">
            <w:pPr>
              <w:pStyle w:val="TableEntry"/>
              <w:spacing w:line="276" w:lineRule="auto"/>
            </w:pPr>
            <w:proofErr w:type="spellStart"/>
            <w:proofErr w:type="gramStart"/>
            <w:r w:rsidRPr="001D725D">
              <w:t>mimeType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1B50421B" w14:textId="77777777" w:rsidR="00AD6303" w:rsidRPr="001D725D" w:rsidRDefault="00AD6303" w:rsidP="00AD6303">
            <w:pPr>
              <w:pStyle w:val="TableEntry"/>
              <w:spacing w:line="276" w:lineRule="auto"/>
            </w:pPr>
            <w:r w:rsidRPr="001D725D">
              <w:t xml:space="preserve">MIME type of the document. </w:t>
            </w:r>
          </w:p>
        </w:tc>
        <w:tc>
          <w:tcPr>
            <w:tcW w:w="2430" w:type="dxa"/>
            <w:tcBorders>
              <w:top w:val="single" w:sz="4" w:space="0" w:color="000000"/>
              <w:left w:val="single" w:sz="4" w:space="0" w:color="000000"/>
              <w:bottom w:val="single" w:sz="4" w:space="0" w:color="000000"/>
              <w:right w:val="single" w:sz="4" w:space="0" w:color="000000"/>
            </w:tcBorders>
            <w:hideMark/>
          </w:tcPr>
          <w:p w14:paraId="7104CC50" w14:textId="77777777" w:rsidR="00AD6303" w:rsidRPr="001D725D" w:rsidRDefault="00AD6303" w:rsidP="00AD6303">
            <w:pPr>
              <w:pStyle w:val="TableEntry"/>
              <w:spacing w:line="276" w:lineRule="auto"/>
            </w:pPr>
            <w:r w:rsidRPr="001D725D">
              <w:t>Value to be selected per the content standard used for shared documents from the MIME Media Types</w:t>
            </w:r>
            <w:r w:rsidR="00A42452">
              <w:t xml:space="preserve">. </w:t>
            </w:r>
            <w:r w:rsidRPr="001D725D">
              <w:t>Code System OID:</w:t>
            </w:r>
          </w:p>
          <w:p w14:paraId="601F1657" w14:textId="77777777" w:rsidR="00AD6303" w:rsidRPr="001D725D" w:rsidRDefault="00AD6303" w:rsidP="00AD6303">
            <w:pPr>
              <w:pStyle w:val="TableEntry"/>
              <w:spacing w:line="276" w:lineRule="auto"/>
            </w:pPr>
            <w:r w:rsidRPr="001D725D">
              <w:t>2.16.840.1.113883.6.10</w:t>
            </w:r>
          </w:p>
        </w:tc>
      </w:tr>
      <w:tr w:rsidR="00AD6303" w:rsidRPr="001D725D" w14:paraId="1958179C"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24E87588" w14:textId="77777777" w:rsidR="00AD6303" w:rsidRPr="001D725D" w:rsidRDefault="00AD6303" w:rsidP="00AD6303">
            <w:pPr>
              <w:pStyle w:val="TableEntry"/>
              <w:spacing w:line="276" w:lineRule="auto"/>
            </w:pPr>
            <w:proofErr w:type="spellStart"/>
            <w:proofErr w:type="gramStart"/>
            <w:r w:rsidRPr="001D725D">
              <w:t>practiceSettingCode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04F1A206" w14:textId="77777777" w:rsidR="00AD6303" w:rsidRPr="001D725D" w:rsidRDefault="00AD6303" w:rsidP="00AD6303">
            <w:pPr>
              <w:pStyle w:val="TableEntry"/>
              <w:spacing w:line="276" w:lineRule="auto"/>
            </w:pPr>
            <w:r w:rsidRPr="001D725D">
              <w:t xml:space="preserve">The code specifying the clinical specialty where the act that resulted in the document was performed (e.g., Family Practice, Laboratory, Radiology). </w:t>
            </w:r>
          </w:p>
        </w:tc>
        <w:tc>
          <w:tcPr>
            <w:tcW w:w="2430" w:type="dxa"/>
            <w:tcBorders>
              <w:top w:val="single" w:sz="4" w:space="0" w:color="000000"/>
              <w:left w:val="single" w:sz="4" w:space="0" w:color="000000"/>
              <w:bottom w:val="single" w:sz="4" w:space="0" w:color="000000"/>
              <w:right w:val="single" w:sz="4" w:space="0" w:color="000000"/>
            </w:tcBorders>
            <w:hideMark/>
          </w:tcPr>
          <w:p w14:paraId="44E17BD3" w14:textId="36D9236F" w:rsidR="00AD6303" w:rsidRPr="001D725D" w:rsidRDefault="00AD6303" w:rsidP="00AD6303">
            <w:pPr>
              <w:pStyle w:val="TableEntry"/>
              <w:spacing w:line="276" w:lineRule="auto"/>
            </w:pPr>
            <w:r w:rsidRPr="001D725D">
              <w:t xml:space="preserve">See </w:t>
            </w:r>
            <w:ins w:id="1239" w:author="Lynn" w:date="2015-09-14T08:25:00Z">
              <w:r w:rsidR="002D75BC">
                <w:t>B</w:t>
              </w:r>
            </w:ins>
            <w:del w:id="1240" w:author="Lynn" w:date="2015-09-14T08:25:00Z">
              <w:r w:rsidRPr="001D725D" w:rsidDel="002D75BC">
                <w:delText>4</w:delText>
              </w:r>
            </w:del>
            <w:proofErr w:type="gramStart"/>
            <w:r w:rsidRPr="001D725D">
              <w:t>.1.3</w:t>
            </w:r>
            <w:proofErr w:type="gramEnd"/>
            <w:r w:rsidRPr="001D725D">
              <w:t xml:space="preserve"> Healthcare Specialty</w:t>
            </w:r>
          </w:p>
        </w:tc>
      </w:tr>
      <w:tr w:rsidR="00AD6303" w:rsidRPr="001D725D" w14:paraId="4ABDE456" w14:textId="77777777" w:rsidTr="00AD6303">
        <w:tc>
          <w:tcPr>
            <w:tcW w:w="1927" w:type="dxa"/>
            <w:tcBorders>
              <w:top w:val="single" w:sz="4" w:space="0" w:color="000000"/>
              <w:left w:val="single" w:sz="4" w:space="0" w:color="000000"/>
              <w:bottom w:val="single" w:sz="4" w:space="0" w:color="000000"/>
              <w:right w:val="single" w:sz="4" w:space="0" w:color="000000"/>
            </w:tcBorders>
            <w:hideMark/>
          </w:tcPr>
          <w:p w14:paraId="638E79DC" w14:textId="77777777" w:rsidR="00AD6303" w:rsidRPr="001D725D" w:rsidRDefault="00AD6303" w:rsidP="00AD6303">
            <w:pPr>
              <w:pStyle w:val="TableEntry"/>
              <w:spacing w:line="276" w:lineRule="auto"/>
            </w:pPr>
            <w:proofErr w:type="spellStart"/>
            <w:proofErr w:type="gramStart"/>
            <w:r w:rsidRPr="001D725D">
              <w:t>typeCode</w:t>
            </w:r>
            <w:proofErr w:type="spellEnd"/>
            <w:proofErr w:type="gramEnd"/>
          </w:p>
        </w:tc>
        <w:tc>
          <w:tcPr>
            <w:tcW w:w="5746" w:type="dxa"/>
            <w:tcBorders>
              <w:top w:val="single" w:sz="4" w:space="0" w:color="000000"/>
              <w:left w:val="single" w:sz="4" w:space="0" w:color="000000"/>
              <w:bottom w:val="single" w:sz="4" w:space="0" w:color="000000"/>
              <w:right w:val="single" w:sz="4" w:space="0" w:color="000000"/>
            </w:tcBorders>
            <w:hideMark/>
          </w:tcPr>
          <w:p w14:paraId="6BE5E3FB" w14:textId="77777777" w:rsidR="00AD6303" w:rsidRPr="001D725D" w:rsidRDefault="00AD6303" w:rsidP="00AD6303">
            <w:pPr>
              <w:pStyle w:val="TableEntry"/>
              <w:spacing w:line="276" w:lineRule="auto"/>
            </w:pPr>
            <w:r w:rsidRPr="001D725D">
              <w:t xml:space="preserve">A low-level classification of documents within a </w:t>
            </w:r>
            <w:proofErr w:type="spellStart"/>
            <w:r w:rsidRPr="001D725D">
              <w:t>classCode</w:t>
            </w:r>
            <w:proofErr w:type="spellEnd"/>
            <w:r w:rsidRPr="001D725D">
              <w:t xml:space="preserve"> that describes class, event, specialty, and setting.</w:t>
            </w:r>
          </w:p>
        </w:tc>
        <w:tc>
          <w:tcPr>
            <w:tcW w:w="2430" w:type="dxa"/>
            <w:tcBorders>
              <w:top w:val="single" w:sz="4" w:space="0" w:color="000000"/>
              <w:left w:val="single" w:sz="4" w:space="0" w:color="000000"/>
              <w:bottom w:val="single" w:sz="4" w:space="0" w:color="000000"/>
              <w:right w:val="single" w:sz="4" w:space="0" w:color="000000"/>
            </w:tcBorders>
            <w:hideMark/>
          </w:tcPr>
          <w:p w14:paraId="6D680612" w14:textId="77777777" w:rsidR="00AD6303" w:rsidRPr="001D725D" w:rsidRDefault="00AD6303" w:rsidP="00AD6303">
            <w:pPr>
              <w:pStyle w:val="TableEntry"/>
              <w:spacing w:line="276" w:lineRule="auto"/>
            </w:pPr>
            <w:r w:rsidRPr="001D725D">
              <w:t>LOINC</w:t>
            </w:r>
            <w:r w:rsidR="00A42452">
              <w:t xml:space="preserve">. </w:t>
            </w:r>
            <w:r w:rsidRPr="001D725D">
              <w:t>Value to be selected per the document profile/</w:t>
            </w:r>
            <w:r w:rsidR="008C0839" w:rsidRPr="001D725D">
              <w:t>implementation</w:t>
            </w:r>
            <w:r w:rsidRPr="001D725D">
              <w:t xml:space="preserve"> guide </w:t>
            </w:r>
            <w:r w:rsidR="008C0839" w:rsidRPr="001D725D">
              <w:t>specification</w:t>
            </w:r>
            <w:r w:rsidRPr="001D725D">
              <w:t>.</w:t>
            </w:r>
          </w:p>
        </w:tc>
      </w:tr>
    </w:tbl>
    <w:p w14:paraId="71EDA48F" w14:textId="77777777" w:rsidR="00AD6303" w:rsidRPr="001D725D" w:rsidRDefault="00AD6303" w:rsidP="005C01E0">
      <w:pPr>
        <w:pStyle w:val="BodyText"/>
      </w:pPr>
    </w:p>
    <w:p w14:paraId="44CF02AD" w14:textId="77777777" w:rsidR="00AD6303" w:rsidRPr="001D725D" w:rsidRDefault="00FC4B7D" w:rsidP="005C01E0">
      <w:pPr>
        <w:pStyle w:val="AppendixHeading3"/>
        <w:numPr>
          <w:ilvl w:val="0"/>
          <w:numId w:val="0"/>
        </w:numPr>
      </w:pPr>
      <w:bookmarkStart w:id="1241" w:name="_Toc418502163"/>
      <w:bookmarkStart w:id="1242" w:name="_Toc418526009"/>
      <w:bookmarkStart w:id="1243" w:name="_Toc418866220"/>
      <w:bookmarkStart w:id="1244" w:name="_Toc303840535"/>
      <w:r>
        <w:t>B</w:t>
      </w:r>
      <w:r w:rsidR="009731A0">
        <w:t xml:space="preserve">.1.1 </w:t>
      </w:r>
      <w:r w:rsidR="00AD6303" w:rsidRPr="001D725D">
        <w:t>Class Code Value Set</w:t>
      </w:r>
      <w:bookmarkEnd w:id="1241"/>
      <w:bookmarkEnd w:id="1242"/>
      <w:bookmarkEnd w:id="1243"/>
      <w:bookmarkEnd w:id="1244"/>
    </w:p>
    <w:p w14:paraId="54A68315" w14:textId="77777777" w:rsidR="00AD6303" w:rsidRPr="001D725D" w:rsidRDefault="00AD6303" w:rsidP="00AD6303">
      <w:r w:rsidRPr="001D725D">
        <w:t>The following value set is specified for the document Class Code metadata element</w:t>
      </w:r>
      <w:r w:rsidR="00A42452">
        <w:t xml:space="preserve">. </w:t>
      </w:r>
    </w:p>
    <w:p w14:paraId="12FFAD79" w14:textId="77777777" w:rsidR="00AD6303" w:rsidRPr="001D725D" w:rsidRDefault="00AD6303" w:rsidP="005C01E0">
      <w:pPr>
        <w:pStyle w:val="BodyText"/>
      </w:pPr>
    </w:p>
    <w:tbl>
      <w:tblPr>
        <w:tblW w:w="9375" w:type="dxa"/>
        <w:tblInd w:w="93" w:type="dxa"/>
        <w:tblLook w:val="04A0" w:firstRow="1" w:lastRow="0" w:firstColumn="1" w:lastColumn="0" w:noHBand="0" w:noVBand="1"/>
      </w:tblPr>
      <w:tblGrid>
        <w:gridCol w:w="3165"/>
        <w:gridCol w:w="6210"/>
      </w:tblGrid>
      <w:tr w:rsidR="00AD6303" w:rsidRPr="001D725D" w14:paraId="7C251A31"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75AEC38F" w14:textId="77777777" w:rsidR="00AD6303" w:rsidRPr="005C01E0" w:rsidRDefault="00AD6303" w:rsidP="005C01E0">
            <w:pPr>
              <w:pStyle w:val="TableEntryHeader"/>
              <w:jc w:val="left"/>
              <w:rPr>
                <w:b w:val="0"/>
                <w:bCs/>
              </w:rPr>
            </w:pPr>
            <w:bookmarkStart w:id="1245" w:name="RANGE!A1"/>
            <w:r w:rsidRPr="005C01E0">
              <w:rPr>
                <w:bCs/>
              </w:rPr>
              <w:t>Value Set Name</w:t>
            </w:r>
            <w:bookmarkEnd w:id="1245"/>
          </w:p>
        </w:tc>
        <w:tc>
          <w:tcPr>
            <w:tcW w:w="6210" w:type="dxa"/>
            <w:tcBorders>
              <w:top w:val="single" w:sz="4" w:space="0" w:color="000000"/>
              <w:left w:val="nil"/>
              <w:bottom w:val="single" w:sz="4" w:space="0" w:color="000000"/>
              <w:right w:val="single" w:sz="4" w:space="0" w:color="000000"/>
            </w:tcBorders>
            <w:vAlign w:val="bottom"/>
            <w:hideMark/>
          </w:tcPr>
          <w:p w14:paraId="4C914587" w14:textId="77777777" w:rsidR="00AD6303" w:rsidRPr="001D725D" w:rsidRDefault="00AD6303" w:rsidP="005C01E0">
            <w:pPr>
              <w:pStyle w:val="TableEntry"/>
            </w:pPr>
            <w:r w:rsidRPr="001D725D">
              <w:t>Class Code</w:t>
            </w:r>
          </w:p>
        </w:tc>
      </w:tr>
      <w:tr w:rsidR="00AD6303" w:rsidRPr="001D725D" w14:paraId="174A6920"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366AB4F3" w14:textId="77777777" w:rsidR="00AD6303" w:rsidRPr="005C01E0" w:rsidRDefault="00AD6303" w:rsidP="005C01E0">
            <w:pPr>
              <w:pStyle w:val="TableEntryHeader"/>
              <w:jc w:val="left"/>
              <w:rPr>
                <w:b w:val="0"/>
                <w:bCs/>
              </w:rPr>
            </w:pPr>
            <w:r w:rsidRPr="005C01E0">
              <w:rPr>
                <w:bCs/>
              </w:rPr>
              <w:t>Value Set Identifier</w:t>
            </w:r>
          </w:p>
        </w:tc>
        <w:tc>
          <w:tcPr>
            <w:tcW w:w="6210" w:type="dxa"/>
            <w:tcBorders>
              <w:top w:val="single" w:sz="4" w:space="0" w:color="000000"/>
              <w:left w:val="nil"/>
              <w:bottom w:val="single" w:sz="4" w:space="0" w:color="000000"/>
              <w:right w:val="single" w:sz="4" w:space="0" w:color="000000"/>
            </w:tcBorders>
            <w:noWrap/>
            <w:vAlign w:val="bottom"/>
            <w:hideMark/>
          </w:tcPr>
          <w:p w14:paraId="36AC9E87" w14:textId="77777777" w:rsidR="00AD6303" w:rsidRPr="001D725D" w:rsidRDefault="004440DB" w:rsidP="004440DB">
            <w:pPr>
              <w:pStyle w:val="TableEntry"/>
            </w:pPr>
            <w:r w:rsidRPr="00156D5E">
              <w:t>1.3.6.1.4.1.19376.1.2.6.1.1</w:t>
            </w:r>
          </w:p>
        </w:tc>
      </w:tr>
      <w:tr w:rsidR="00AD6303" w:rsidRPr="001D725D" w14:paraId="4D41F1F5"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1CAFC06D" w14:textId="77777777" w:rsidR="00AD6303" w:rsidRPr="005C01E0" w:rsidRDefault="00AD6303" w:rsidP="005C01E0">
            <w:pPr>
              <w:pStyle w:val="TableEntryHeader"/>
              <w:jc w:val="left"/>
              <w:rPr>
                <w:b w:val="0"/>
                <w:bCs/>
              </w:rPr>
            </w:pPr>
            <w:r w:rsidRPr="005C01E0">
              <w:rPr>
                <w:bCs/>
              </w:rPr>
              <w:t>Code System Name</w:t>
            </w:r>
          </w:p>
        </w:tc>
        <w:tc>
          <w:tcPr>
            <w:tcW w:w="6210" w:type="dxa"/>
            <w:tcBorders>
              <w:top w:val="single" w:sz="4" w:space="0" w:color="000000"/>
              <w:left w:val="nil"/>
              <w:bottom w:val="single" w:sz="4" w:space="0" w:color="000000"/>
              <w:right w:val="single" w:sz="4" w:space="0" w:color="000000"/>
            </w:tcBorders>
            <w:vAlign w:val="bottom"/>
            <w:hideMark/>
          </w:tcPr>
          <w:p w14:paraId="1D75DA3C" w14:textId="77777777" w:rsidR="00AD6303" w:rsidRPr="001D725D" w:rsidRDefault="00AD6303" w:rsidP="005C01E0">
            <w:pPr>
              <w:pStyle w:val="TableEntry"/>
            </w:pPr>
            <w:r w:rsidRPr="001D725D">
              <w:t>Class Code</w:t>
            </w:r>
          </w:p>
        </w:tc>
      </w:tr>
      <w:tr w:rsidR="00AD6303" w:rsidRPr="001D725D" w14:paraId="7324C3C8"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75EC2CC0" w14:textId="77777777" w:rsidR="00AD6303" w:rsidRPr="005C01E0" w:rsidRDefault="00AD6303" w:rsidP="005C01E0">
            <w:pPr>
              <w:pStyle w:val="TableEntryHeader"/>
              <w:jc w:val="left"/>
              <w:rPr>
                <w:b w:val="0"/>
                <w:bCs/>
              </w:rPr>
            </w:pPr>
            <w:r w:rsidRPr="005C01E0">
              <w:rPr>
                <w:bCs/>
              </w:rPr>
              <w:t>Code System Identifier</w:t>
            </w:r>
          </w:p>
        </w:tc>
        <w:tc>
          <w:tcPr>
            <w:tcW w:w="6210" w:type="dxa"/>
            <w:tcBorders>
              <w:top w:val="single" w:sz="4" w:space="0" w:color="000000"/>
              <w:left w:val="nil"/>
              <w:bottom w:val="single" w:sz="4" w:space="0" w:color="000000"/>
              <w:right w:val="single" w:sz="4" w:space="0" w:color="000000"/>
            </w:tcBorders>
            <w:vAlign w:val="bottom"/>
            <w:hideMark/>
          </w:tcPr>
          <w:p w14:paraId="007DBF69" w14:textId="77777777" w:rsidR="00AD6303" w:rsidRPr="001D725D" w:rsidRDefault="004440DB" w:rsidP="00D430C5">
            <w:pPr>
              <w:pStyle w:val="TableEntry"/>
            </w:pPr>
            <w:r>
              <w:t>1.3.6.1.4.1.19376.1.2.6.1</w:t>
            </w:r>
          </w:p>
        </w:tc>
      </w:tr>
      <w:tr w:rsidR="00AD6303" w:rsidRPr="001D725D" w14:paraId="5C3334A4"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6477C90A" w14:textId="77777777" w:rsidR="00AD6303" w:rsidRPr="005C01E0" w:rsidRDefault="00AD6303" w:rsidP="005C01E0">
            <w:pPr>
              <w:pStyle w:val="TableEntryHeader"/>
              <w:jc w:val="left"/>
              <w:rPr>
                <w:b w:val="0"/>
                <w:bCs/>
              </w:rPr>
            </w:pPr>
            <w:r w:rsidRPr="005C01E0">
              <w:rPr>
                <w:bCs/>
              </w:rPr>
              <w:t>Value Set Type</w:t>
            </w:r>
          </w:p>
        </w:tc>
        <w:tc>
          <w:tcPr>
            <w:tcW w:w="6210" w:type="dxa"/>
            <w:tcBorders>
              <w:top w:val="single" w:sz="4" w:space="0" w:color="000000"/>
              <w:left w:val="nil"/>
              <w:bottom w:val="single" w:sz="4" w:space="0" w:color="000000"/>
              <w:right w:val="single" w:sz="4" w:space="0" w:color="000000"/>
            </w:tcBorders>
            <w:vAlign w:val="bottom"/>
            <w:hideMark/>
          </w:tcPr>
          <w:p w14:paraId="626873E6" w14:textId="77777777" w:rsidR="00AD6303" w:rsidRPr="001D725D" w:rsidRDefault="00AD6303" w:rsidP="005C01E0">
            <w:pPr>
              <w:pStyle w:val="TableEntry"/>
            </w:pPr>
            <w:r w:rsidRPr="001D725D">
              <w:t>Static</w:t>
            </w:r>
          </w:p>
        </w:tc>
      </w:tr>
      <w:tr w:rsidR="00AD6303" w:rsidRPr="001D725D" w14:paraId="40DCBA04"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14:paraId="33775B9C" w14:textId="77777777" w:rsidR="00AD6303" w:rsidRPr="005C01E0" w:rsidRDefault="00AD6303" w:rsidP="005C01E0">
            <w:pPr>
              <w:pStyle w:val="TableEntryHeader"/>
              <w:jc w:val="left"/>
              <w:rPr>
                <w:rFonts w:ascii="Calibri" w:hAnsi="Calibri" w:cs="Calibri"/>
                <w:b w:val="0"/>
                <w:bCs/>
                <w:color w:val="000000"/>
              </w:rPr>
            </w:pPr>
            <w:r w:rsidRPr="005C01E0">
              <w:rPr>
                <w:bCs/>
              </w:rPr>
              <w:t>Purpose</w:t>
            </w:r>
          </w:p>
        </w:tc>
        <w:tc>
          <w:tcPr>
            <w:tcW w:w="6210" w:type="dxa"/>
            <w:tcBorders>
              <w:top w:val="single" w:sz="4" w:space="0" w:color="000000"/>
              <w:left w:val="nil"/>
              <w:bottom w:val="single" w:sz="4" w:space="0" w:color="000000"/>
              <w:right w:val="single" w:sz="4" w:space="0" w:color="000000"/>
            </w:tcBorders>
            <w:vAlign w:val="bottom"/>
            <w:hideMark/>
          </w:tcPr>
          <w:p w14:paraId="050235F5" w14:textId="77777777" w:rsidR="00AD6303" w:rsidRPr="001D725D" w:rsidRDefault="00AD6303" w:rsidP="005C01E0">
            <w:pPr>
              <w:pStyle w:val="TableEntry"/>
            </w:pPr>
            <w:r w:rsidRPr="001D725D">
              <w:t xml:space="preserve">The code specifying the high-level use classification of the particular kind of document (e.g., Prescription, Report, Summary, Images, Treatment Plan, Patient Preferences, Workflow). It is clearly different from the document </w:t>
            </w:r>
            <w:proofErr w:type="spellStart"/>
            <w:r w:rsidRPr="001D725D">
              <w:t>typeCode</w:t>
            </w:r>
            <w:proofErr w:type="spellEnd"/>
            <w:r w:rsidRPr="001D725D">
              <w:t xml:space="preserve"> that specifies the precise type of document from the creator perspective</w:t>
            </w:r>
            <w:r w:rsidR="00A42452">
              <w:t xml:space="preserve">. </w:t>
            </w:r>
            <w:r w:rsidRPr="001D725D">
              <w:t>This code is generally used in combination with other coded metadata (</w:t>
            </w:r>
            <w:r w:rsidR="008C0839">
              <w:t>e.g.,</w:t>
            </w:r>
            <w:r w:rsidRPr="001D725D">
              <w:t xml:space="preserve"> clinical specialty, format, etc.)</w:t>
            </w:r>
          </w:p>
        </w:tc>
      </w:tr>
      <w:tr w:rsidR="00AD6303" w:rsidRPr="001D725D" w14:paraId="1AAA746B" w14:textId="77777777" w:rsidTr="005C01E0">
        <w:trPr>
          <w:cantSplit/>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center"/>
            <w:hideMark/>
          </w:tcPr>
          <w:p w14:paraId="6ED90644" w14:textId="77777777" w:rsidR="00AD6303" w:rsidRPr="005C01E0" w:rsidRDefault="00AD6303" w:rsidP="005C01E0">
            <w:pPr>
              <w:pStyle w:val="TableEntryHeader"/>
              <w:jc w:val="left"/>
              <w:rPr>
                <w:rFonts w:ascii="Calibri" w:hAnsi="Calibri" w:cs="Calibri"/>
                <w:b w:val="0"/>
                <w:bCs/>
                <w:color w:val="000000"/>
              </w:rPr>
            </w:pPr>
            <w:r w:rsidRPr="005C01E0">
              <w:rPr>
                <w:bCs/>
              </w:rPr>
              <w:t>Method</w:t>
            </w:r>
          </w:p>
        </w:tc>
        <w:tc>
          <w:tcPr>
            <w:tcW w:w="6210" w:type="dxa"/>
            <w:tcBorders>
              <w:top w:val="single" w:sz="4" w:space="0" w:color="000000"/>
              <w:left w:val="nil"/>
              <w:bottom w:val="single" w:sz="4" w:space="0" w:color="000000"/>
              <w:right w:val="single" w:sz="4" w:space="0" w:color="000000"/>
            </w:tcBorders>
            <w:vAlign w:val="bottom"/>
            <w:hideMark/>
          </w:tcPr>
          <w:p w14:paraId="16D23E3D" w14:textId="77777777" w:rsidR="00AD6303" w:rsidRPr="001D725D" w:rsidRDefault="00AD6303" w:rsidP="00D430C5">
            <w:pPr>
              <w:pStyle w:val="TableEntry"/>
            </w:pPr>
            <w:r w:rsidRPr="001D725D">
              <w:t>The value set has been designed to be free (“orthogonal”) from medical specialties recorded in the “Care Setting” metadata element</w:t>
            </w:r>
            <w:r w:rsidR="00A42452">
              <w:t>.</w:t>
            </w:r>
          </w:p>
        </w:tc>
      </w:tr>
    </w:tbl>
    <w:p w14:paraId="1840E093" w14:textId="77777777" w:rsidR="008C45C5" w:rsidRDefault="008C45C5"/>
    <w:p w14:paraId="0BF4279F" w14:textId="77777777" w:rsidR="004440DB" w:rsidRDefault="004440DB"/>
    <w:p w14:paraId="30A0A56D" w14:textId="77777777" w:rsidR="00AC31E7" w:rsidRPr="001D725D" w:rsidRDefault="00AC31E7"/>
    <w:tbl>
      <w:tblPr>
        <w:tblW w:w="9375" w:type="dxa"/>
        <w:tblInd w:w="93" w:type="dxa"/>
        <w:tblLook w:val="04A0" w:firstRow="1" w:lastRow="0" w:firstColumn="1" w:lastColumn="0" w:noHBand="0" w:noVBand="1"/>
      </w:tblPr>
      <w:tblGrid>
        <w:gridCol w:w="3165"/>
        <w:gridCol w:w="6210"/>
      </w:tblGrid>
      <w:tr w:rsidR="00AD6303" w:rsidRPr="001D725D" w14:paraId="64DDCC1E" w14:textId="77777777" w:rsidTr="005C01E0">
        <w:trPr>
          <w:trHeight w:val="300"/>
        </w:trPr>
        <w:tc>
          <w:tcPr>
            <w:tcW w:w="3165" w:type="dxa"/>
            <w:tcBorders>
              <w:top w:val="single" w:sz="4" w:space="0" w:color="000000"/>
              <w:left w:val="single" w:sz="4" w:space="0" w:color="000000"/>
              <w:bottom w:val="single" w:sz="4" w:space="0" w:color="000000"/>
              <w:right w:val="single" w:sz="4" w:space="0" w:color="000000"/>
            </w:tcBorders>
            <w:shd w:val="clear" w:color="auto" w:fill="D9D9D9"/>
            <w:noWrap/>
            <w:vAlign w:val="bottom"/>
            <w:hideMark/>
          </w:tcPr>
          <w:p w14:paraId="1DF715F3" w14:textId="77777777" w:rsidR="00AD6303" w:rsidRPr="001D725D" w:rsidRDefault="00AD6303" w:rsidP="005C01E0">
            <w:pPr>
              <w:pStyle w:val="TableEntryHeader"/>
            </w:pPr>
            <w:r w:rsidRPr="001D725D">
              <w:t>Code</w:t>
            </w:r>
          </w:p>
        </w:tc>
        <w:tc>
          <w:tcPr>
            <w:tcW w:w="6210" w:type="dxa"/>
            <w:tcBorders>
              <w:top w:val="single" w:sz="4" w:space="0" w:color="000000"/>
              <w:left w:val="nil"/>
              <w:bottom w:val="single" w:sz="4" w:space="0" w:color="000000"/>
              <w:right w:val="single" w:sz="4" w:space="0" w:color="000000"/>
            </w:tcBorders>
            <w:shd w:val="clear" w:color="auto" w:fill="D9D9D9"/>
            <w:noWrap/>
            <w:vAlign w:val="bottom"/>
            <w:hideMark/>
          </w:tcPr>
          <w:p w14:paraId="2B11CC77" w14:textId="77777777" w:rsidR="00AD6303" w:rsidRPr="001D725D" w:rsidRDefault="00AD6303" w:rsidP="005C01E0">
            <w:pPr>
              <w:pStyle w:val="TableEntryHeader"/>
            </w:pPr>
            <w:r w:rsidRPr="001D725D">
              <w:t>Concept Name</w:t>
            </w:r>
          </w:p>
        </w:tc>
      </w:tr>
      <w:tr w:rsidR="00AD6303" w:rsidRPr="001D725D" w14:paraId="7B2AA5CA"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BEC8167" w14:textId="77777777" w:rsidR="00AD6303" w:rsidRPr="001D725D" w:rsidRDefault="00AD6303" w:rsidP="005C01E0">
            <w:pPr>
              <w:pStyle w:val="TableEntry"/>
            </w:pPr>
            <w:r w:rsidRPr="001D725D">
              <w:t>REPORTS</w:t>
            </w:r>
          </w:p>
        </w:tc>
        <w:tc>
          <w:tcPr>
            <w:tcW w:w="6210" w:type="dxa"/>
            <w:tcBorders>
              <w:top w:val="nil"/>
              <w:left w:val="nil"/>
              <w:bottom w:val="single" w:sz="4" w:space="0" w:color="000000"/>
              <w:right w:val="single" w:sz="4" w:space="0" w:color="000000"/>
            </w:tcBorders>
            <w:noWrap/>
            <w:vAlign w:val="bottom"/>
            <w:hideMark/>
          </w:tcPr>
          <w:p w14:paraId="2B2D127A" w14:textId="77777777" w:rsidR="00AD6303" w:rsidRPr="001D725D" w:rsidRDefault="00AD6303" w:rsidP="005C01E0">
            <w:pPr>
              <w:pStyle w:val="TableEntry"/>
            </w:pPr>
            <w:r w:rsidRPr="001D725D">
              <w:t>Reports</w:t>
            </w:r>
          </w:p>
        </w:tc>
      </w:tr>
      <w:tr w:rsidR="00AD6303" w:rsidRPr="001D725D" w14:paraId="4DF9DF09"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E271D8F" w14:textId="77777777" w:rsidR="00AD6303" w:rsidRPr="001D725D" w:rsidRDefault="00AD6303" w:rsidP="005C01E0">
            <w:pPr>
              <w:pStyle w:val="TableEntry"/>
            </w:pPr>
            <w:r w:rsidRPr="001D725D">
              <w:t>SUMMARIES</w:t>
            </w:r>
          </w:p>
        </w:tc>
        <w:tc>
          <w:tcPr>
            <w:tcW w:w="6210" w:type="dxa"/>
            <w:tcBorders>
              <w:top w:val="nil"/>
              <w:left w:val="nil"/>
              <w:bottom w:val="single" w:sz="4" w:space="0" w:color="000000"/>
              <w:right w:val="single" w:sz="4" w:space="0" w:color="000000"/>
            </w:tcBorders>
            <w:noWrap/>
            <w:vAlign w:val="bottom"/>
            <w:hideMark/>
          </w:tcPr>
          <w:p w14:paraId="2DA5D56F" w14:textId="77777777" w:rsidR="00AD6303" w:rsidRPr="001D725D" w:rsidRDefault="00AD6303" w:rsidP="005C01E0">
            <w:pPr>
              <w:pStyle w:val="TableEntry"/>
            </w:pPr>
            <w:r w:rsidRPr="001D725D">
              <w:t>Summaries</w:t>
            </w:r>
          </w:p>
        </w:tc>
      </w:tr>
      <w:tr w:rsidR="00AD6303" w:rsidRPr="001D725D" w14:paraId="24E9327E"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05EE42B3" w14:textId="77777777" w:rsidR="00AD6303" w:rsidRPr="001D725D" w:rsidRDefault="00AD6303" w:rsidP="005C01E0">
            <w:pPr>
              <w:pStyle w:val="TableEntry"/>
            </w:pPr>
            <w:r w:rsidRPr="001D725D">
              <w:t>IMAGES</w:t>
            </w:r>
          </w:p>
        </w:tc>
        <w:tc>
          <w:tcPr>
            <w:tcW w:w="6210" w:type="dxa"/>
            <w:tcBorders>
              <w:top w:val="nil"/>
              <w:left w:val="nil"/>
              <w:bottom w:val="single" w:sz="4" w:space="0" w:color="000000"/>
              <w:right w:val="single" w:sz="4" w:space="0" w:color="000000"/>
            </w:tcBorders>
            <w:noWrap/>
            <w:vAlign w:val="bottom"/>
            <w:hideMark/>
          </w:tcPr>
          <w:p w14:paraId="20818C1F" w14:textId="77777777" w:rsidR="00AD6303" w:rsidRPr="001D725D" w:rsidRDefault="00AD6303" w:rsidP="005C01E0">
            <w:pPr>
              <w:pStyle w:val="TableEntry"/>
            </w:pPr>
            <w:r w:rsidRPr="001D725D">
              <w:t>Images</w:t>
            </w:r>
          </w:p>
        </w:tc>
      </w:tr>
      <w:tr w:rsidR="00AD6303" w:rsidRPr="001D725D" w14:paraId="30C48536"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2142CC37" w14:textId="77777777" w:rsidR="00AD6303" w:rsidRPr="001D725D" w:rsidRDefault="00AD6303" w:rsidP="005C01E0">
            <w:pPr>
              <w:pStyle w:val="TableEntry"/>
            </w:pPr>
            <w:r w:rsidRPr="001D725D">
              <w:lastRenderedPageBreak/>
              <w:t>PRESCRIPTIONS</w:t>
            </w:r>
          </w:p>
        </w:tc>
        <w:tc>
          <w:tcPr>
            <w:tcW w:w="6210" w:type="dxa"/>
            <w:tcBorders>
              <w:top w:val="nil"/>
              <w:left w:val="nil"/>
              <w:bottom w:val="single" w:sz="4" w:space="0" w:color="000000"/>
              <w:right w:val="single" w:sz="4" w:space="0" w:color="000000"/>
            </w:tcBorders>
            <w:noWrap/>
            <w:vAlign w:val="bottom"/>
            <w:hideMark/>
          </w:tcPr>
          <w:p w14:paraId="1AA1158D" w14:textId="77777777" w:rsidR="00AD6303" w:rsidRPr="001D725D" w:rsidRDefault="00AD6303" w:rsidP="005C01E0">
            <w:pPr>
              <w:pStyle w:val="TableEntry"/>
            </w:pPr>
            <w:r w:rsidRPr="001D725D">
              <w:t>Prescribed Treatments and Diagnoses</w:t>
            </w:r>
          </w:p>
        </w:tc>
      </w:tr>
      <w:tr w:rsidR="00AD6303" w:rsidRPr="001D725D" w14:paraId="57353A11"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7E372AED" w14:textId="77777777" w:rsidR="00AD6303" w:rsidRPr="001D725D" w:rsidRDefault="00AD6303" w:rsidP="005C01E0">
            <w:pPr>
              <w:pStyle w:val="TableEntry"/>
            </w:pPr>
            <w:r w:rsidRPr="001D725D">
              <w:t>DISPENSATIONS</w:t>
            </w:r>
          </w:p>
        </w:tc>
        <w:tc>
          <w:tcPr>
            <w:tcW w:w="6210" w:type="dxa"/>
            <w:tcBorders>
              <w:top w:val="nil"/>
              <w:left w:val="nil"/>
              <w:bottom w:val="single" w:sz="4" w:space="0" w:color="000000"/>
              <w:right w:val="single" w:sz="4" w:space="0" w:color="000000"/>
            </w:tcBorders>
            <w:noWrap/>
            <w:vAlign w:val="bottom"/>
            <w:hideMark/>
          </w:tcPr>
          <w:p w14:paraId="2576BCC9" w14:textId="77777777" w:rsidR="00AD6303" w:rsidRPr="001D725D" w:rsidRDefault="00AD6303" w:rsidP="005C01E0">
            <w:pPr>
              <w:pStyle w:val="TableEntry"/>
            </w:pPr>
            <w:r w:rsidRPr="001D725D">
              <w:t>Dispensations</w:t>
            </w:r>
          </w:p>
        </w:tc>
      </w:tr>
      <w:tr w:rsidR="00AD6303" w:rsidRPr="001D725D" w14:paraId="5E6A56B2"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30019038" w14:textId="77777777" w:rsidR="00AD6303" w:rsidRPr="001D725D" w:rsidRDefault="00AD6303" w:rsidP="005C01E0">
            <w:pPr>
              <w:pStyle w:val="TableEntry"/>
            </w:pPr>
            <w:r w:rsidRPr="001D725D">
              <w:t>PLANS</w:t>
            </w:r>
          </w:p>
        </w:tc>
        <w:tc>
          <w:tcPr>
            <w:tcW w:w="6210" w:type="dxa"/>
            <w:tcBorders>
              <w:top w:val="nil"/>
              <w:left w:val="nil"/>
              <w:bottom w:val="single" w:sz="4" w:space="0" w:color="000000"/>
              <w:right w:val="single" w:sz="4" w:space="0" w:color="000000"/>
            </w:tcBorders>
            <w:noWrap/>
            <w:vAlign w:val="bottom"/>
            <w:hideMark/>
          </w:tcPr>
          <w:p w14:paraId="4706795A" w14:textId="77777777" w:rsidR="00AD6303" w:rsidRPr="001D725D" w:rsidRDefault="00AD6303" w:rsidP="005C01E0">
            <w:pPr>
              <w:pStyle w:val="TableEntry"/>
            </w:pPr>
            <w:r w:rsidRPr="001D725D">
              <w:t>Treatment Plan or Protocol</w:t>
            </w:r>
          </w:p>
        </w:tc>
      </w:tr>
      <w:tr w:rsidR="00AD6303" w:rsidRPr="001D725D" w14:paraId="52996B7D"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308CE52C" w14:textId="77777777" w:rsidR="00AD6303" w:rsidRPr="001D725D" w:rsidRDefault="00AD6303" w:rsidP="005C01E0">
            <w:pPr>
              <w:pStyle w:val="TableEntry"/>
            </w:pPr>
            <w:r w:rsidRPr="001D725D">
              <w:t>HEALTH</w:t>
            </w:r>
          </w:p>
        </w:tc>
        <w:tc>
          <w:tcPr>
            <w:tcW w:w="6210" w:type="dxa"/>
            <w:tcBorders>
              <w:top w:val="nil"/>
              <w:left w:val="nil"/>
              <w:bottom w:val="single" w:sz="4" w:space="0" w:color="000000"/>
              <w:right w:val="single" w:sz="4" w:space="0" w:color="000000"/>
            </w:tcBorders>
            <w:noWrap/>
            <w:vAlign w:val="bottom"/>
            <w:hideMark/>
          </w:tcPr>
          <w:p w14:paraId="2840A227" w14:textId="77777777" w:rsidR="00AD6303" w:rsidRPr="001D725D" w:rsidRDefault="00AD6303" w:rsidP="005C01E0">
            <w:pPr>
              <w:pStyle w:val="TableEntry"/>
            </w:pPr>
            <w:r w:rsidRPr="001D725D">
              <w:t>Health Certificates and Notifications</w:t>
            </w:r>
          </w:p>
        </w:tc>
      </w:tr>
      <w:tr w:rsidR="00AD6303" w:rsidRPr="001D725D" w14:paraId="4ED48FA3"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62BD7286" w14:textId="77777777" w:rsidR="00AD6303" w:rsidRPr="001D725D" w:rsidRDefault="00AD6303" w:rsidP="005C01E0">
            <w:pPr>
              <w:pStyle w:val="TableEntry"/>
            </w:pPr>
            <w:r w:rsidRPr="001D725D">
              <w:t>PATIENT</w:t>
            </w:r>
          </w:p>
        </w:tc>
        <w:tc>
          <w:tcPr>
            <w:tcW w:w="6210" w:type="dxa"/>
            <w:tcBorders>
              <w:top w:val="nil"/>
              <w:left w:val="nil"/>
              <w:bottom w:val="single" w:sz="4" w:space="0" w:color="000000"/>
              <w:right w:val="single" w:sz="4" w:space="0" w:color="000000"/>
            </w:tcBorders>
            <w:noWrap/>
            <w:vAlign w:val="bottom"/>
            <w:hideMark/>
          </w:tcPr>
          <w:p w14:paraId="18DF6FE6" w14:textId="77777777" w:rsidR="00AD6303" w:rsidRPr="001D725D" w:rsidRDefault="00AD6303" w:rsidP="005C01E0">
            <w:pPr>
              <w:pStyle w:val="TableEntry"/>
            </w:pPr>
            <w:r w:rsidRPr="001D725D">
              <w:t>Patient Expression and Preferences</w:t>
            </w:r>
          </w:p>
        </w:tc>
      </w:tr>
      <w:tr w:rsidR="00AD6303" w:rsidRPr="001D725D" w14:paraId="2A6F9168" w14:textId="77777777" w:rsidTr="005C01E0">
        <w:trPr>
          <w:trHeight w:val="300"/>
        </w:trPr>
        <w:tc>
          <w:tcPr>
            <w:tcW w:w="3165" w:type="dxa"/>
            <w:tcBorders>
              <w:top w:val="nil"/>
              <w:left w:val="single" w:sz="4" w:space="0" w:color="000000"/>
              <w:bottom w:val="single" w:sz="4" w:space="0" w:color="000000"/>
              <w:right w:val="single" w:sz="4" w:space="0" w:color="000000"/>
            </w:tcBorders>
            <w:noWrap/>
            <w:vAlign w:val="bottom"/>
            <w:hideMark/>
          </w:tcPr>
          <w:p w14:paraId="4B974C30" w14:textId="77777777" w:rsidR="00AD6303" w:rsidRPr="001D725D" w:rsidRDefault="00AD6303" w:rsidP="005C01E0">
            <w:pPr>
              <w:pStyle w:val="TableEntry"/>
            </w:pPr>
            <w:r w:rsidRPr="001D725D">
              <w:t>WORKFLOWS</w:t>
            </w:r>
          </w:p>
        </w:tc>
        <w:tc>
          <w:tcPr>
            <w:tcW w:w="6210" w:type="dxa"/>
            <w:tcBorders>
              <w:top w:val="nil"/>
              <w:left w:val="nil"/>
              <w:bottom w:val="single" w:sz="4" w:space="0" w:color="000000"/>
              <w:right w:val="single" w:sz="4" w:space="0" w:color="000000"/>
            </w:tcBorders>
            <w:noWrap/>
            <w:vAlign w:val="bottom"/>
            <w:hideMark/>
          </w:tcPr>
          <w:p w14:paraId="06529D77" w14:textId="77777777" w:rsidR="00AD6303" w:rsidRPr="001D725D" w:rsidRDefault="00AD6303" w:rsidP="005C01E0">
            <w:pPr>
              <w:pStyle w:val="TableEntry"/>
            </w:pPr>
            <w:r w:rsidRPr="001D725D">
              <w:t>Workflow Management</w:t>
            </w:r>
          </w:p>
        </w:tc>
      </w:tr>
    </w:tbl>
    <w:p w14:paraId="152A1EF2" w14:textId="77777777" w:rsidR="004440DB" w:rsidRDefault="004440DB" w:rsidP="005C01E0">
      <w:pPr>
        <w:pStyle w:val="BodyText"/>
      </w:pPr>
    </w:p>
    <w:p w14:paraId="0BF1ED6E" w14:textId="77777777" w:rsidR="004440DB" w:rsidRDefault="004440DB" w:rsidP="005C01E0">
      <w:pPr>
        <w:pStyle w:val="BodyText"/>
      </w:pPr>
      <w:r>
        <w:t xml:space="preserve">For further information on the above value set see: </w:t>
      </w:r>
      <w:hyperlink r:id="rId105" w:anchor="XDS_classCode_Value_Set" w:history="1">
        <w:r w:rsidRPr="00D430C5">
          <w:rPr>
            <w:rStyle w:val="Hyperlink"/>
          </w:rPr>
          <w:t>http://wiki.ihe.net/index.php?title=XDS_classCode_Metadata_Coding_System#XDS_classCode_Value_Set</w:t>
        </w:r>
      </w:hyperlink>
    </w:p>
    <w:p w14:paraId="5B2E3B53" w14:textId="77777777" w:rsidR="00AD6303" w:rsidRPr="001D725D" w:rsidRDefault="00AD6303" w:rsidP="005C01E0">
      <w:pPr>
        <w:pStyle w:val="BodyText"/>
      </w:pPr>
    </w:p>
    <w:p w14:paraId="17A6B8FF" w14:textId="77777777" w:rsidR="00AD6303" w:rsidRPr="001D725D" w:rsidRDefault="00FC4B7D" w:rsidP="005C01E0">
      <w:pPr>
        <w:pStyle w:val="AppendixHeading3"/>
        <w:numPr>
          <w:ilvl w:val="0"/>
          <w:numId w:val="0"/>
        </w:numPr>
      </w:pPr>
      <w:bookmarkStart w:id="1246" w:name="_Toc418502164"/>
      <w:bookmarkStart w:id="1247" w:name="_Toc418526010"/>
      <w:bookmarkStart w:id="1248" w:name="_Toc418866221"/>
      <w:bookmarkStart w:id="1249" w:name="_Toc303840536"/>
      <w:r>
        <w:t>B</w:t>
      </w:r>
      <w:r w:rsidR="009731A0">
        <w:t xml:space="preserve">.1.2 </w:t>
      </w:r>
      <w:r w:rsidR="00AD6303" w:rsidRPr="001D725D">
        <w:t>Confidentiality Code Value Set</w:t>
      </w:r>
      <w:bookmarkEnd w:id="1246"/>
      <w:bookmarkEnd w:id="1247"/>
      <w:bookmarkEnd w:id="1248"/>
      <w:bookmarkEnd w:id="1249"/>
    </w:p>
    <w:p w14:paraId="7213B9F1" w14:textId="77777777" w:rsidR="00AD6303" w:rsidRPr="001D725D" w:rsidRDefault="00AD6303" w:rsidP="00AD6303">
      <w:r w:rsidRPr="001D725D">
        <w:t>The following value set is specified for the Document Confidentiality Code Value Set.</w:t>
      </w:r>
    </w:p>
    <w:p w14:paraId="79D1524D" w14:textId="77777777" w:rsidR="008C45C5" w:rsidRPr="001D725D"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1D725D" w14:paraId="5B7D09FD" w14:textId="77777777" w:rsidTr="005C01E0">
        <w:trPr>
          <w:cantSplit/>
          <w:trHeight w:val="300"/>
        </w:trPr>
        <w:tc>
          <w:tcPr>
            <w:tcW w:w="2805" w:type="dxa"/>
            <w:shd w:val="clear" w:color="auto" w:fill="D9D9D9"/>
            <w:noWrap/>
            <w:vAlign w:val="bottom"/>
            <w:hideMark/>
          </w:tcPr>
          <w:p w14:paraId="6E4F48A2" w14:textId="77777777" w:rsidR="00AD6303" w:rsidRPr="005C01E0" w:rsidRDefault="00AD6303" w:rsidP="005C01E0">
            <w:pPr>
              <w:pStyle w:val="TableEntryHeader"/>
              <w:jc w:val="left"/>
              <w:rPr>
                <w:b w:val="0"/>
                <w:bCs/>
              </w:rPr>
            </w:pPr>
            <w:r w:rsidRPr="001D725D">
              <w:rPr>
                <w:bCs/>
              </w:rPr>
              <w:t>Code System Identifier</w:t>
            </w:r>
          </w:p>
        </w:tc>
        <w:tc>
          <w:tcPr>
            <w:tcW w:w="6030" w:type="dxa"/>
            <w:vAlign w:val="bottom"/>
            <w:hideMark/>
          </w:tcPr>
          <w:p w14:paraId="72A26802" w14:textId="77777777" w:rsidR="00AD6303" w:rsidRPr="001D725D" w:rsidRDefault="00AD6303" w:rsidP="005C01E0">
            <w:pPr>
              <w:pStyle w:val="TableEntry"/>
            </w:pPr>
            <w:r w:rsidRPr="001D725D">
              <w:t>2.16.840.1.113883.5.25</w:t>
            </w:r>
          </w:p>
        </w:tc>
      </w:tr>
      <w:tr w:rsidR="00AD6303" w:rsidRPr="001D725D" w14:paraId="4CE34089" w14:textId="77777777" w:rsidTr="005C01E0">
        <w:trPr>
          <w:cantSplit/>
          <w:trHeight w:val="300"/>
        </w:trPr>
        <w:tc>
          <w:tcPr>
            <w:tcW w:w="2805" w:type="dxa"/>
            <w:shd w:val="clear" w:color="auto" w:fill="D9D9D9"/>
            <w:noWrap/>
            <w:vAlign w:val="bottom"/>
            <w:hideMark/>
          </w:tcPr>
          <w:p w14:paraId="66F51316" w14:textId="77777777" w:rsidR="00AD6303" w:rsidRPr="005C01E0" w:rsidRDefault="00AD6303" w:rsidP="005C01E0">
            <w:pPr>
              <w:pStyle w:val="TableEntryHeader"/>
              <w:jc w:val="left"/>
              <w:rPr>
                <w:b w:val="0"/>
                <w:bCs/>
              </w:rPr>
            </w:pPr>
            <w:r w:rsidRPr="001D725D">
              <w:rPr>
                <w:bCs/>
              </w:rPr>
              <w:t>Value Set Type</w:t>
            </w:r>
          </w:p>
        </w:tc>
        <w:tc>
          <w:tcPr>
            <w:tcW w:w="6030" w:type="dxa"/>
            <w:vAlign w:val="bottom"/>
            <w:hideMark/>
          </w:tcPr>
          <w:p w14:paraId="62EA2D93" w14:textId="77777777" w:rsidR="00AD6303" w:rsidRPr="001D725D" w:rsidRDefault="00AD6303" w:rsidP="005C01E0">
            <w:pPr>
              <w:pStyle w:val="TableEntry"/>
            </w:pPr>
            <w:r w:rsidRPr="001D725D">
              <w:t>Static</w:t>
            </w:r>
          </w:p>
        </w:tc>
      </w:tr>
      <w:tr w:rsidR="00AD6303" w:rsidRPr="001D725D" w14:paraId="5A421FD8" w14:textId="77777777" w:rsidTr="005C01E0">
        <w:trPr>
          <w:cantSplit/>
          <w:trHeight w:val="600"/>
        </w:trPr>
        <w:tc>
          <w:tcPr>
            <w:tcW w:w="2805" w:type="dxa"/>
            <w:shd w:val="clear" w:color="auto" w:fill="D9D9D9"/>
            <w:noWrap/>
            <w:vAlign w:val="bottom"/>
            <w:hideMark/>
          </w:tcPr>
          <w:p w14:paraId="452FA355" w14:textId="77777777" w:rsidR="00AD6303" w:rsidRPr="005C01E0" w:rsidRDefault="00AD6303" w:rsidP="005C01E0">
            <w:pPr>
              <w:pStyle w:val="TableEntryHeader"/>
              <w:jc w:val="left"/>
              <w:rPr>
                <w:b w:val="0"/>
                <w:bCs/>
              </w:rPr>
            </w:pPr>
            <w:r w:rsidRPr="001D725D">
              <w:rPr>
                <w:bCs/>
              </w:rPr>
              <w:t>Purpose</w:t>
            </w:r>
          </w:p>
        </w:tc>
        <w:tc>
          <w:tcPr>
            <w:tcW w:w="6030" w:type="dxa"/>
            <w:vAlign w:val="bottom"/>
            <w:hideMark/>
          </w:tcPr>
          <w:p w14:paraId="4F99CC5E" w14:textId="77777777" w:rsidR="00AD6303" w:rsidRPr="001D725D" w:rsidRDefault="008C45C5" w:rsidP="005C01E0">
            <w:pPr>
              <w:pStyle w:val="TableEntry"/>
            </w:pPr>
            <w:r w:rsidRPr="001D725D">
              <w:t>Identifies</w:t>
            </w:r>
            <w:r w:rsidR="00AD6303" w:rsidRPr="001D725D">
              <w:t xml:space="preserve"> the confidentiality level assigned by the document source for a document</w:t>
            </w:r>
          </w:p>
        </w:tc>
      </w:tr>
      <w:tr w:rsidR="00AD6303" w:rsidRPr="001D725D" w14:paraId="5A5B2546" w14:textId="77777777" w:rsidTr="005C01E0">
        <w:trPr>
          <w:cantSplit/>
          <w:trHeight w:val="692"/>
        </w:trPr>
        <w:tc>
          <w:tcPr>
            <w:tcW w:w="2805" w:type="dxa"/>
            <w:shd w:val="clear" w:color="auto" w:fill="D9D9D9"/>
            <w:noWrap/>
            <w:vAlign w:val="bottom"/>
            <w:hideMark/>
          </w:tcPr>
          <w:p w14:paraId="35CC7850" w14:textId="77777777" w:rsidR="00AD6303" w:rsidRPr="005C01E0" w:rsidRDefault="00AD6303" w:rsidP="005C01E0">
            <w:pPr>
              <w:pStyle w:val="TableEntryHeader"/>
              <w:jc w:val="left"/>
              <w:rPr>
                <w:b w:val="0"/>
                <w:bCs/>
              </w:rPr>
            </w:pPr>
            <w:r w:rsidRPr="001D725D">
              <w:rPr>
                <w:bCs/>
              </w:rPr>
              <w:t>Method</w:t>
            </w:r>
          </w:p>
        </w:tc>
        <w:tc>
          <w:tcPr>
            <w:tcW w:w="6030" w:type="dxa"/>
            <w:vAlign w:val="center"/>
            <w:hideMark/>
          </w:tcPr>
          <w:p w14:paraId="00305C8C" w14:textId="77777777" w:rsidR="00AD6303" w:rsidRPr="001D725D" w:rsidRDefault="00AD6303" w:rsidP="00D430C5">
            <w:pPr>
              <w:pStyle w:val="TableEntry"/>
            </w:pPr>
            <w:r w:rsidRPr="001D725D">
              <w:t xml:space="preserve">This value set is a subset of the HL7 </w:t>
            </w:r>
            <w:proofErr w:type="spellStart"/>
            <w:r w:rsidRPr="001D725D">
              <w:t>confidentialityCode</w:t>
            </w:r>
            <w:proofErr w:type="spellEnd"/>
            <w:r w:rsidR="00D852C1">
              <w:t xml:space="preserve"> and is consistent with the </w:t>
            </w:r>
            <w:r w:rsidR="00D430C5">
              <w:t xml:space="preserve">7 coded values </w:t>
            </w:r>
            <w:r w:rsidR="00D852C1">
              <w:t>selected</w:t>
            </w:r>
            <w:r w:rsidR="00532B73">
              <w:t xml:space="preserve"> by DS4</w:t>
            </w:r>
            <w:r w:rsidR="00D430C5">
              <w:t>P</w:t>
            </w:r>
            <w:r w:rsidRPr="001D725D">
              <w:t>.</w:t>
            </w:r>
          </w:p>
        </w:tc>
      </w:tr>
    </w:tbl>
    <w:p w14:paraId="75B1D408" w14:textId="77777777" w:rsidR="008C45C5" w:rsidRPr="001D725D" w:rsidRDefault="008C45C5" w:rsidP="005C01E0">
      <w:pPr>
        <w:pStyle w:val="BodyText"/>
      </w:pPr>
    </w:p>
    <w:tbl>
      <w:tblPr>
        <w:tblW w:w="883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5"/>
        <w:gridCol w:w="6030"/>
      </w:tblGrid>
      <w:tr w:rsidR="00AD6303" w:rsidRPr="001D725D" w14:paraId="0E9A87AA" w14:textId="77777777" w:rsidTr="005C01E0">
        <w:trPr>
          <w:cantSplit/>
          <w:trHeight w:val="300"/>
        </w:trPr>
        <w:tc>
          <w:tcPr>
            <w:tcW w:w="2805" w:type="dxa"/>
            <w:shd w:val="clear" w:color="auto" w:fill="D9D9D9"/>
            <w:noWrap/>
            <w:vAlign w:val="bottom"/>
            <w:hideMark/>
          </w:tcPr>
          <w:p w14:paraId="42202AD2" w14:textId="77777777" w:rsidR="00AD6303" w:rsidRPr="001D725D" w:rsidRDefault="00AD6303" w:rsidP="005C01E0">
            <w:pPr>
              <w:pStyle w:val="TableEntryHeader"/>
            </w:pPr>
            <w:r w:rsidRPr="001D725D">
              <w:t>Code</w:t>
            </w:r>
          </w:p>
        </w:tc>
        <w:tc>
          <w:tcPr>
            <w:tcW w:w="6030" w:type="dxa"/>
            <w:shd w:val="clear" w:color="auto" w:fill="D9D9D9"/>
            <w:noWrap/>
            <w:vAlign w:val="bottom"/>
            <w:hideMark/>
          </w:tcPr>
          <w:p w14:paraId="67179420" w14:textId="77777777" w:rsidR="00AD6303" w:rsidRPr="001D725D" w:rsidRDefault="00AD6303" w:rsidP="005C01E0">
            <w:pPr>
              <w:pStyle w:val="TableEntryHeader"/>
            </w:pPr>
            <w:r w:rsidRPr="001D725D">
              <w:t>Concept Name</w:t>
            </w:r>
          </w:p>
        </w:tc>
      </w:tr>
      <w:tr w:rsidR="00AD6303" w:rsidRPr="001D725D" w14:paraId="73CD84A3" w14:textId="77777777" w:rsidTr="005C01E0">
        <w:trPr>
          <w:cantSplit/>
          <w:trHeight w:val="300"/>
        </w:trPr>
        <w:tc>
          <w:tcPr>
            <w:tcW w:w="2805" w:type="dxa"/>
            <w:noWrap/>
            <w:vAlign w:val="bottom"/>
            <w:hideMark/>
          </w:tcPr>
          <w:p w14:paraId="595337C8" w14:textId="77777777" w:rsidR="00AD6303" w:rsidRPr="00156D5E" w:rsidRDefault="00D852C1" w:rsidP="005C01E0">
            <w:pPr>
              <w:pStyle w:val="TableEntry"/>
            </w:pPr>
            <w:r w:rsidRPr="00156D5E">
              <w:t>U</w:t>
            </w:r>
          </w:p>
        </w:tc>
        <w:tc>
          <w:tcPr>
            <w:tcW w:w="6030" w:type="dxa"/>
            <w:noWrap/>
            <w:vAlign w:val="bottom"/>
            <w:hideMark/>
          </w:tcPr>
          <w:p w14:paraId="688FE83E" w14:textId="77777777" w:rsidR="00AD6303" w:rsidRPr="00156D5E" w:rsidRDefault="00D852C1" w:rsidP="005C01E0">
            <w:pPr>
              <w:pStyle w:val="TableEntry"/>
            </w:pPr>
            <w:proofErr w:type="gramStart"/>
            <w:r w:rsidRPr="00156D5E">
              <w:t>unrestricted</w:t>
            </w:r>
            <w:proofErr w:type="gramEnd"/>
          </w:p>
        </w:tc>
      </w:tr>
      <w:tr w:rsidR="00AD6303" w:rsidRPr="001D725D" w14:paraId="6F1B42DA" w14:textId="77777777" w:rsidTr="005C01E0">
        <w:trPr>
          <w:cantSplit/>
          <w:trHeight w:val="300"/>
        </w:trPr>
        <w:tc>
          <w:tcPr>
            <w:tcW w:w="2805" w:type="dxa"/>
            <w:noWrap/>
            <w:vAlign w:val="bottom"/>
            <w:hideMark/>
          </w:tcPr>
          <w:p w14:paraId="2E66538F" w14:textId="77777777" w:rsidR="00AD6303" w:rsidRPr="00156D5E" w:rsidRDefault="00D852C1" w:rsidP="005C01E0">
            <w:pPr>
              <w:pStyle w:val="TableEntry"/>
            </w:pPr>
            <w:r w:rsidRPr="00156D5E">
              <w:t>L</w:t>
            </w:r>
          </w:p>
        </w:tc>
        <w:tc>
          <w:tcPr>
            <w:tcW w:w="6030" w:type="dxa"/>
            <w:noWrap/>
            <w:vAlign w:val="bottom"/>
            <w:hideMark/>
          </w:tcPr>
          <w:p w14:paraId="26A04F9F" w14:textId="77777777" w:rsidR="00AD6303" w:rsidRPr="00156D5E" w:rsidRDefault="00D852C1" w:rsidP="005C01E0">
            <w:pPr>
              <w:pStyle w:val="TableEntry"/>
            </w:pPr>
            <w:proofErr w:type="gramStart"/>
            <w:r w:rsidRPr="00156D5E">
              <w:t>low</w:t>
            </w:r>
            <w:proofErr w:type="gramEnd"/>
          </w:p>
        </w:tc>
      </w:tr>
      <w:tr w:rsidR="00AD6303" w:rsidRPr="001D725D" w14:paraId="1EC6EDFC" w14:textId="77777777" w:rsidTr="005C01E0">
        <w:trPr>
          <w:cantSplit/>
          <w:trHeight w:val="300"/>
        </w:trPr>
        <w:tc>
          <w:tcPr>
            <w:tcW w:w="2805" w:type="dxa"/>
            <w:noWrap/>
            <w:vAlign w:val="bottom"/>
            <w:hideMark/>
          </w:tcPr>
          <w:p w14:paraId="03E098F7" w14:textId="77777777" w:rsidR="00AD6303" w:rsidRPr="00156D5E" w:rsidRDefault="00D852C1" w:rsidP="005C01E0">
            <w:pPr>
              <w:pStyle w:val="TableEntry"/>
            </w:pPr>
            <w:r w:rsidRPr="00156D5E">
              <w:t>M</w:t>
            </w:r>
          </w:p>
        </w:tc>
        <w:tc>
          <w:tcPr>
            <w:tcW w:w="6030" w:type="dxa"/>
            <w:noWrap/>
            <w:vAlign w:val="bottom"/>
            <w:hideMark/>
          </w:tcPr>
          <w:p w14:paraId="5A58E145" w14:textId="77777777" w:rsidR="00AD6303" w:rsidRPr="00156D5E" w:rsidRDefault="00D852C1" w:rsidP="005C01E0">
            <w:pPr>
              <w:pStyle w:val="TableEntry"/>
            </w:pPr>
            <w:proofErr w:type="gramStart"/>
            <w:r w:rsidRPr="00156D5E">
              <w:t>moderate</w:t>
            </w:r>
            <w:proofErr w:type="gramEnd"/>
          </w:p>
        </w:tc>
      </w:tr>
      <w:tr w:rsidR="00D852C1" w:rsidRPr="001D725D" w14:paraId="53717155"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50A48ED3" w14:textId="77777777" w:rsidR="00D852C1" w:rsidRPr="00156D5E" w:rsidRDefault="00D852C1" w:rsidP="00156D5E">
            <w:pPr>
              <w:pStyle w:val="TableEntry"/>
            </w:pPr>
            <w:r w:rsidRPr="00156D5E">
              <w:t>N</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540809EB" w14:textId="77777777" w:rsidR="00D852C1" w:rsidRPr="00156D5E" w:rsidRDefault="00D852C1" w:rsidP="00156D5E">
            <w:pPr>
              <w:pStyle w:val="TableEntry"/>
            </w:pPr>
            <w:proofErr w:type="gramStart"/>
            <w:r w:rsidRPr="00156D5E">
              <w:t>normal</w:t>
            </w:r>
            <w:proofErr w:type="gramEnd"/>
          </w:p>
        </w:tc>
      </w:tr>
      <w:tr w:rsidR="00D852C1" w:rsidRPr="001D725D" w14:paraId="4329840E"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4215B879" w14:textId="77777777" w:rsidR="00D852C1" w:rsidRPr="00156D5E" w:rsidRDefault="00D852C1" w:rsidP="00156D5E">
            <w:pPr>
              <w:pStyle w:val="TableEntry"/>
            </w:pPr>
            <w:r w:rsidRPr="00156D5E">
              <w:t>R</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5652D7B1" w14:textId="77777777" w:rsidR="00D852C1" w:rsidRPr="00156D5E" w:rsidRDefault="00D852C1" w:rsidP="00156D5E">
            <w:pPr>
              <w:pStyle w:val="TableEntry"/>
            </w:pPr>
            <w:proofErr w:type="gramStart"/>
            <w:r w:rsidRPr="00156D5E">
              <w:t>restricted</w:t>
            </w:r>
            <w:proofErr w:type="gramEnd"/>
          </w:p>
        </w:tc>
      </w:tr>
      <w:tr w:rsidR="00D852C1" w:rsidRPr="001D725D" w14:paraId="45560B6F" w14:textId="77777777" w:rsidTr="00D852C1">
        <w:trPr>
          <w:cantSplit/>
          <w:trHeight w:val="300"/>
        </w:trPr>
        <w:tc>
          <w:tcPr>
            <w:tcW w:w="2805" w:type="dxa"/>
            <w:tcBorders>
              <w:top w:val="single" w:sz="4" w:space="0" w:color="000000"/>
              <w:left w:val="single" w:sz="4" w:space="0" w:color="000000"/>
              <w:bottom w:val="single" w:sz="4" w:space="0" w:color="000000"/>
              <w:right w:val="single" w:sz="4" w:space="0" w:color="000000"/>
            </w:tcBorders>
            <w:noWrap/>
            <w:vAlign w:val="bottom"/>
          </w:tcPr>
          <w:p w14:paraId="2ABBF65D" w14:textId="77777777" w:rsidR="00D852C1" w:rsidRPr="00156D5E" w:rsidRDefault="00D852C1" w:rsidP="00156D5E">
            <w:pPr>
              <w:pStyle w:val="TableEntry"/>
            </w:pPr>
            <w:r w:rsidRPr="00156D5E">
              <w:t>V</w:t>
            </w:r>
          </w:p>
        </w:tc>
        <w:tc>
          <w:tcPr>
            <w:tcW w:w="6030" w:type="dxa"/>
            <w:tcBorders>
              <w:top w:val="single" w:sz="4" w:space="0" w:color="000000"/>
              <w:left w:val="single" w:sz="4" w:space="0" w:color="000000"/>
              <w:bottom w:val="single" w:sz="4" w:space="0" w:color="000000"/>
              <w:right w:val="single" w:sz="4" w:space="0" w:color="000000"/>
            </w:tcBorders>
            <w:noWrap/>
            <w:vAlign w:val="bottom"/>
          </w:tcPr>
          <w:p w14:paraId="07E70922" w14:textId="77777777" w:rsidR="00D852C1" w:rsidRPr="00156D5E" w:rsidRDefault="00D852C1" w:rsidP="00156D5E">
            <w:pPr>
              <w:pStyle w:val="TableEntry"/>
            </w:pPr>
            <w:proofErr w:type="gramStart"/>
            <w:r w:rsidRPr="00156D5E">
              <w:t>very</w:t>
            </w:r>
            <w:proofErr w:type="gramEnd"/>
            <w:r w:rsidRPr="00156D5E">
              <w:t xml:space="preserve"> restricted</w:t>
            </w:r>
          </w:p>
        </w:tc>
      </w:tr>
    </w:tbl>
    <w:p w14:paraId="11017001" w14:textId="77777777" w:rsidR="00AD6303" w:rsidRDefault="00AD6303" w:rsidP="005C01E0">
      <w:pPr>
        <w:pStyle w:val="BodyText"/>
      </w:pPr>
    </w:p>
    <w:p w14:paraId="7F327F32" w14:textId="77777777" w:rsidR="00D430C5" w:rsidRPr="001D725D" w:rsidRDefault="00D430C5" w:rsidP="005C01E0">
      <w:pPr>
        <w:pStyle w:val="BodyText"/>
      </w:pPr>
    </w:p>
    <w:p w14:paraId="4F46A124" w14:textId="77777777" w:rsidR="00AD6303" w:rsidRPr="001D725D" w:rsidRDefault="00FC4B7D" w:rsidP="005C01E0">
      <w:pPr>
        <w:pStyle w:val="AppendixHeading3"/>
        <w:numPr>
          <w:ilvl w:val="0"/>
          <w:numId w:val="0"/>
        </w:numPr>
      </w:pPr>
      <w:bookmarkStart w:id="1250" w:name="_Toc418502165"/>
      <w:bookmarkStart w:id="1251" w:name="_Toc418526011"/>
      <w:bookmarkStart w:id="1252" w:name="_Toc418866222"/>
      <w:bookmarkStart w:id="1253" w:name="_Toc303840537"/>
      <w:r>
        <w:t>B</w:t>
      </w:r>
      <w:r w:rsidR="009731A0">
        <w:t xml:space="preserve">.1.3 </w:t>
      </w:r>
      <w:r w:rsidR="00AD6303" w:rsidRPr="001D725D">
        <w:t>Healthcare Specialty</w:t>
      </w:r>
      <w:bookmarkEnd w:id="1250"/>
      <w:bookmarkEnd w:id="1251"/>
      <w:bookmarkEnd w:id="1252"/>
      <w:bookmarkEnd w:id="1253"/>
    </w:p>
    <w:p w14:paraId="63A0C535" w14:textId="77777777" w:rsidR="00AD6303" w:rsidRPr="001D725D" w:rsidRDefault="00AD6303" w:rsidP="005C01E0">
      <w:pPr>
        <w:pStyle w:val="BodyText"/>
      </w:pPr>
      <w:r w:rsidRPr="001D725D">
        <w:t>This is a high-level list of Specialties (without details on the subspecialties) to enable filtering in association with Class Code (</w:t>
      </w:r>
      <w:r w:rsidR="008C0839">
        <w:t>e.g.,</w:t>
      </w:r>
      <w:r w:rsidRPr="001D725D">
        <w:t xml:space="preserve"> report + radiology, summary + acute care), when used in the” XDS </w:t>
      </w:r>
      <w:proofErr w:type="spellStart"/>
      <w:r w:rsidRPr="001D725D">
        <w:t>careSetting</w:t>
      </w:r>
      <w:proofErr w:type="spellEnd"/>
      <w:r w:rsidRPr="001D725D">
        <w:t>” metadata element</w:t>
      </w:r>
      <w:r w:rsidR="00A42452">
        <w:t xml:space="preserve">. </w:t>
      </w:r>
      <w:r w:rsidRPr="001D725D">
        <w:t xml:space="preserve">The list is kept at a high level (without drilling into sub-specialties), as the intended use is to perform document query at a high level and </w:t>
      </w:r>
      <w:proofErr w:type="gramStart"/>
      <w:r w:rsidRPr="001D725D">
        <w:t>there</w:t>
      </w:r>
      <w:proofErr w:type="gramEnd"/>
      <w:r w:rsidRPr="001D725D">
        <w:t xml:space="preserve"> needs to support a simple and robust process for the document source to assign values without risks of misclassification.</w:t>
      </w:r>
    </w:p>
    <w:p w14:paraId="29BA6802" w14:textId="77777777" w:rsidR="00AD6303" w:rsidRPr="001D725D" w:rsidRDefault="00AD6303" w:rsidP="005C01E0">
      <w:pPr>
        <w:pStyle w:val="BodyText"/>
      </w:pPr>
      <w:r w:rsidRPr="001D725D">
        <w:lastRenderedPageBreak/>
        <w:t>The Value Set is defined by combining two partial trees of SNOMED concepts in a flat value set:</w:t>
      </w:r>
    </w:p>
    <w:p w14:paraId="6F34E1D3" w14:textId="77777777" w:rsidR="00AD6303" w:rsidRPr="001D725D" w:rsidRDefault="00AD6303" w:rsidP="00235F59">
      <w:pPr>
        <w:pStyle w:val="ListBullet2"/>
        <w:numPr>
          <w:ilvl w:val="0"/>
          <w:numId w:val="174"/>
        </w:numPr>
        <w:pPrChange w:id="1254" w:author="Lynn" w:date="2015-09-13T21:19:00Z">
          <w:pPr>
            <w:pStyle w:val="ListBullet2"/>
          </w:pPr>
        </w:pPrChange>
      </w:pPr>
      <w:r w:rsidRPr="001D725D">
        <w:t xml:space="preserve">SNOMED Medical </w:t>
      </w:r>
      <w:del w:id="1255" w:author="Lynn" w:date="2015-09-13T21:03:00Z">
        <w:r w:rsidRPr="001D725D" w:rsidDel="00E96EA1">
          <w:delText xml:space="preserve"> </w:delText>
        </w:r>
      </w:del>
      <w:r w:rsidRPr="001D725D">
        <w:t>Specialties (without lower levels concepts)</w:t>
      </w:r>
    </w:p>
    <w:p w14:paraId="5AC85855" w14:textId="77777777" w:rsidR="00AD6303" w:rsidRPr="001D725D" w:rsidRDefault="00AD6303" w:rsidP="00235F59">
      <w:pPr>
        <w:pStyle w:val="ListBullet2"/>
        <w:numPr>
          <w:ilvl w:val="0"/>
          <w:numId w:val="174"/>
        </w:numPr>
        <w:pPrChange w:id="1256" w:author="Lynn" w:date="2015-09-13T21:19:00Z">
          <w:pPr>
            <w:pStyle w:val="ListBullet2"/>
          </w:pPr>
        </w:pPrChange>
      </w:pPr>
      <w:r w:rsidRPr="001D725D">
        <w:t xml:space="preserve">SNOMED Clinical Specialties (without lower level concepts) without: </w:t>
      </w:r>
    </w:p>
    <w:p w14:paraId="52F1984F" w14:textId="77777777" w:rsidR="00AD6303" w:rsidRPr="001D725D" w:rsidRDefault="00AD6303" w:rsidP="005C01E0">
      <w:pPr>
        <w:pStyle w:val="ListBullet3"/>
      </w:pPr>
      <w:r w:rsidRPr="001D725D">
        <w:t>Medical Specialties and sub-tree (already included in Medical Specialties)</w:t>
      </w:r>
    </w:p>
    <w:p w14:paraId="196CE9F7" w14:textId="77777777" w:rsidR="00AD6303" w:rsidRPr="001D725D" w:rsidRDefault="00AD6303" w:rsidP="005C01E0">
      <w:pPr>
        <w:pStyle w:val="ListBullet3"/>
      </w:pPr>
      <w:r w:rsidRPr="001D725D">
        <w:t>Clinical Oncology concept (already included in Medical Specialties).</w:t>
      </w:r>
    </w:p>
    <w:p w14:paraId="0258655A" w14:textId="77777777" w:rsidR="00AD6303" w:rsidRPr="001D725D" w:rsidRDefault="00AD6303" w:rsidP="005C01E0">
      <w:pPr>
        <w:pStyle w:val="ListBullet3"/>
      </w:pPr>
      <w:r w:rsidRPr="001D725D">
        <w:t xml:space="preserve">Obstetrics Oncology concept (already included in Medical Specialties). </w:t>
      </w:r>
    </w:p>
    <w:p w14:paraId="1434DF27" w14:textId="77777777" w:rsidR="00AD6303" w:rsidRPr="001D725D" w:rsidRDefault="00FC4B7D" w:rsidP="005C01E0">
      <w:pPr>
        <w:pStyle w:val="AppendixHeading3"/>
        <w:numPr>
          <w:ilvl w:val="0"/>
          <w:numId w:val="0"/>
        </w:numPr>
      </w:pPr>
      <w:bookmarkStart w:id="1257" w:name="_Toc418502166"/>
      <w:bookmarkStart w:id="1258" w:name="_Toc418526012"/>
      <w:bookmarkStart w:id="1259" w:name="_Toc418866223"/>
      <w:bookmarkStart w:id="1260" w:name="_Toc303840538"/>
      <w:r>
        <w:t>B</w:t>
      </w:r>
      <w:r w:rsidR="009731A0">
        <w:t xml:space="preserve">.1.4 </w:t>
      </w:r>
      <w:r w:rsidR="00AD6303" w:rsidRPr="001D725D">
        <w:t>Format Code</w:t>
      </w:r>
      <w:bookmarkEnd w:id="1257"/>
      <w:bookmarkEnd w:id="1258"/>
      <w:bookmarkEnd w:id="1259"/>
      <w:bookmarkEnd w:id="1260"/>
    </w:p>
    <w:p w14:paraId="4B618A26" w14:textId="77777777" w:rsidR="00AD6303" w:rsidRPr="001D725D" w:rsidRDefault="00AD6303" w:rsidP="005C01E0">
      <w:pPr>
        <w:pStyle w:val="BodyText"/>
      </w:pPr>
      <w:r w:rsidRPr="001D725D">
        <w:t>Format Code is a globally unique code specifying the format of the document</w:t>
      </w:r>
      <w:r w:rsidR="00A42452">
        <w:t xml:space="preserve">. </w:t>
      </w:r>
      <w:r w:rsidRPr="001D725D">
        <w:t xml:space="preserve">The code values are directly related to the document profile/implementation guide specification. IHE content profiles have format codes assigned to them recorded on </w:t>
      </w:r>
      <w:hyperlink r:id="rId106" w:history="1">
        <w:r w:rsidRPr="001D725D">
          <w:rPr>
            <w:rStyle w:val="Hyperlink"/>
          </w:rPr>
          <w:t>http://wiki.ihe.net/index.php?title=IHE_Format_Codes</w:t>
        </w:r>
      </w:hyperlink>
      <w:proofErr w:type="gramStart"/>
      <w:r w:rsidRPr="001D725D">
        <w:t xml:space="preserve"> .</w:t>
      </w:r>
      <w:proofErr w:type="gramEnd"/>
      <w:r w:rsidRPr="001D725D">
        <w:t xml:space="preserve"> The </w:t>
      </w:r>
      <w:r w:rsidR="00970EDF">
        <w:t>HL7®</w:t>
      </w:r>
      <w:r w:rsidRPr="001D725D">
        <w:t xml:space="preserve"> C-</w:t>
      </w:r>
      <w:r w:rsidR="00970EDF">
        <w:t>CDA®</w:t>
      </w:r>
      <w:r w:rsidRPr="001D725D">
        <w:t xml:space="preserve"> format codes can be accessed at the following location </w:t>
      </w:r>
      <w:hyperlink r:id="rId107" w:history="1">
        <w:r w:rsidRPr="001D725D">
          <w:rPr>
            <w:rStyle w:val="Hyperlink"/>
          </w:rPr>
          <w:t>http://wiki.hl7.org/index.php?title=CDA_Format_Codes_for_IHE_XDS</w:t>
        </w:r>
      </w:hyperlink>
      <w:proofErr w:type="gramStart"/>
      <w:r w:rsidRPr="001D725D">
        <w:t xml:space="preserve"> .</w:t>
      </w:r>
      <w:proofErr w:type="gramEnd"/>
    </w:p>
    <w:p w14:paraId="77FDC05F" w14:textId="77777777" w:rsidR="00AD6303" w:rsidRPr="001D725D" w:rsidRDefault="00FC4B7D" w:rsidP="005C01E0">
      <w:pPr>
        <w:pStyle w:val="AppendixHeading3"/>
        <w:numPr>
          <w:ilvl w:val="0"/>
          <w:numId w:val="0"/>
        </w:numPr>
      </w:pPr>
      <w:bookmarkStart w:id="1261" w:name="_Toc418502167"/>
      <w:bookmarkStart w:id="1262" w:name="_Toc418526013"/>
      <w:bookmarkStart w:id="1263" w:name="_Toc418866224"/>
      <w:bookmarkStart w:id="1264" w:name="_Toc303840539"/>
      <w:r>
        <w:t>B</w:t>
      </w:r>
      <w:r w:rsidR="009731A0">
        <w:t xml:space="preserve">.1.5 </w:t>
      </w:r>
      <w:r w:rsidR="00AD6303" w:rsidRPr="001D725D">
        <w:t>Healthcare Facility Type Code</w:t>
      </w:r>
      <w:bookmarkEnd w:id="1261"/>
      <w:bookmarkEnd w:id="1262"/>
      <w:bookmarkEnd w:id="1263"/>
      <w:bookmarkEnd w:id="1264"/>
    </w:p>
    <w:p w14:paraId="5CCA0448" w14:textId="77777777" w:rsidR="00AD6303" w:rsidRPr="001D725D" w:rsidRDefault="00AD6303" w:rsidP="005C01E0">
      <w:pPr>
        <w:pStyle w:val="BodyText"/>
      </w:pPr>
      <w:r w:rsidRPr="001D725D">
        <w:t>This is the code representing the type of organizational setting where the clinical encounter, service, interaction, or treatment occurred. The value set is derived from the Healthcare Facility Type defined by HITSP from HITSP C80 Table 2-147</w:t>
      </w:r>
      <w:r w:rsidR="00A42452">
        <w:t xml:space="preserve">. </w:t>
      </w:r>
      <w:r w:rsidRPr="001D725D">
        <w:t>This value set has been simplified to align the value set to healthcare facility type that is relevant to a normal patient navigating the US healthcare system.</w:t>
      </w:r>
    </w:p>
    <w:p w14:paraId="4D131D17" w14:textId="77777777" w:rsidR="00AD6303" w:rsidRPr="001D725D" w:rsidRDefault="00AD6303" w:rsidP="005C01E0">
      <w:pPr>
        <w:pStyle w:val="BodyTex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575"/>
        <w:gridCol w:w="6480"/>
      </w:tblGrid>
      <w:tr w:rsidR="00AD6303" w:rsidRPr="001D725D" w14:paraId="5DBE3971" w14:textId="77777777" w:rsidTr="005C01E0">
        <w:trPr>
          <w:cantSplit/>
          <w:tblHeader/>
        </w:trPr>
        <w:tc>
          <w:tcPr>
            <w:tcW w:w="15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14:paraId="714FDA83" w14:textId="77777777" w:rsidR="00AD6303" w:rsidRPr="001D725D" w:rsidRDefault="00AD6303" w:rsidP="005C01E0">
            <w:pPr>
              <w:pStyle w:val="TableEntryHeader"/>
            </w:pPr>
            <w:r w:rsidRPr="001D725D">
              <w:t>Code</w:t>
            </w:r>
          </w:p>
        </w:tc>
        <w:tc>
          <w:tcPr>
            <w:tcW w:w="64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5" w:type="dxa"/>
              <w:left w:w="45" w:type="dxa"/>
              <w:bottom w:w="45" w:type="dxa"/>
              <w:right w:w="45" w:type="dxa"/>
            </w:tcMar>
            <w:hideMark/>
          </w:tcPr>
          <w:p w14:paraId="1F7EC7A8" w14:textId="77777777" w:rsidR="00AD6303" w:rsidRPr="001D725D" w:rsidRDefault="00AD6303" w:rsidP="005C01E0">
            <w:pPr>
              <w:pStyle w:val="TableEntryHeader"/>
            </w:pPr>
            <w:r w:rsidRPr="001D725D">
              <w:t>Display</w:t>
            </w:r>
          </w:p>
        </w:tc>
      </w:tr>
      <w:tr w:rsidR="00AD6303" w:rsidRPr="001D725D" w14:paraId="1679EAD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5AE93D8" w14:textId="77777777" w:rsidR="00AD6303" w:rsidRPr="001D725D" w:rsidRDefault="00AD6303" w:rsidP="005C01E0">
            <w:pPr>
              <w:pStyle w:val="TableEntry"/>
            </w:pPr>
            <w:r w:rsidRPr="001D725D">
              <w:t>82242000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56A9F9B" w14:textId="77777777" w:rsidR="00AD6303" w:rsidRPr="001D725D" w:rsidRDefault="00AD6303" w:rsidP="005C01E0">
            <w:pPr>
              <w:pStyle w:val="TableEntry"/>
            </w:pPr>
            <w:r w:rsidRPr="001D725D">
              <w:t>Hospital-children's</w:t>
            </w:r>
          </w:p>
        </w:tc>
      </w:tr>
      <w:tr w:rsidR="00AD6303" w:rsidRPr="001D725D" w14:paraId="52E9587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E339C9D" w14:textId="77777777" w:rsidR="00AD6303" w:rsidRPr="001D725D" w:rsidRDefault="00AD6303" w:rsidP="005C01E0">
            <w:pPr>
              <w:pStyle w:val="TableEntry"/>
            </w:pPr>
            <w:r w:rsidRPr="001D725D">
              <w:t>225732001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D0C10B1" w14:textId="77777777" w:rsidR="00AD6303" w:rsidRPr="001D725D" w:rsidRDefault="00AD6303" w:rsidP="005C01E0">
            <w:pPr>
              <w:pStyle w:val="TableEntry"/>
            </w:pPr>
            <w:r w:rsidRPr="001D725D">
              <w:t>Hospital-community</w:t>
            </w:r>
          </w:p>
        </w:tc>
      </w:tr>
      <w:tr w:rsidR="00AD6303" w:rsidRPr="001D725D" w14:paraId="5CAA434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F3213F" w14:textId="77777777" w:rsidR="00AD6303" w:rsidRPr="001D725D" w:rsidRDefault="00AD6303" w:rsidP="005C01E0">
            <w:pPr>
              <w:pStyle w:val="TableEntry"/>
            </w:pPr>
            <w:r w:rsidRPr="001D725D">
              <w:t>79993009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64F562F" w14:textId="77777777" w:rsidR="00AD6303" w:rsidRPr="001D725D" w:rsidRDefault="00AD6303" w:rsidP="005C01E0">
            <w:pPr>
              <w:pStyle w:val="TableEntry"/>
            </w:pPr>
            <w:r w:rsidRPr="001D725D">
              <w:t>Hospital-government</w:t>
            </w:r>
          </w:p>
        </w:tc>
      </w:tr>
      <w:tr w:rsidR="00AD6303" w:rsidRPr="001D725D" w14:paraId="4EB27BA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AE404E4" w14:textId="77777777" w:rsidR="00AD6303" w:rsidRPr="001D725D" w:rsidRDefault="00AD6303" w:rsidP="005C01E0">
            <w:pPr>
              <w:pStyle w:val="TableEntry"/>
            </w:pPr>
            <w:r w:rsidRPr="001D725D">
              <w:t>32074000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9C493C" w14:textId="77777777" w:rsidR="00AD6303" w:rsidRPr="001D725D" w:rsidRDefault="00AD6303" w:rsidP="005C01E0">
            <w:pPr>
              <w:pStyle w:val="TableEntry"/>
            </w:pPr>
            <w:r w:rsidRPr="001D725D">
              <w:t>Hospital-long term care</w:t>
            </w:r>
          </w:p>
        </w:tc>
      </w:tr>
      <w:tr w:rsidR="00AD6303" w:rsidRPr="001D725D" w14:paraId="0BCB16BC"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03EB559" w14:textId="77777777" w:rsidR="00AD6303" w:rsidRPr="001D725D" w:rsidRDefault="00AD6303" w:rsidP="005C01E0">
            <w:pPr>
              <w:pStyle w:val="TableEntry"/>
            </w:pPr>
            <w:r w:rsidRPr="001D725D">
              <w:t>4322002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0BFDE96" w14:textId="77777777" w:rsidR="00AD6303" w:rsidRPr="001D725D" w:rsidRDefault="00AD6303" w:rsidP="005C01E0">
            <w:pPr>
              <w:pStyle w:val="TableEntry"/>
            </w:pPr>
            <w:r w:rsidRPr="001D725D">
              <w:t>Hospital-military field</w:t>
            </w:r>
          </w:p>
        </w:tc>
      </w:tr>
      <w:tr w:rsidR="00AD6303" w:rsidRPr="001D725D" w14:paraId="334D17E4"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933CFB1" w14:textId="77777777" w:rsidR="00AD6303" w:rsidRPr="001D725D" w:rsidRDefault="00AD6303" w:rsidP="005C01E0">
            <w:pPr>
              <w:pStyle w:val="TableEntry"/>
            </w:pPr>
            <w:r w:rsidRPr="001D725D">
              <w:t>224687002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3B35EEB" w14:textId="77777777" w:rsidR="00AD6303" w:rsidRPr="001D725D" w:rsidRDefault="00AD6303" w:rsidP="005C01E0">
            <w:pPr>
              <w:pStyle w:val="TableEntry"/>
            </w:pPr>
            <w:r w:rsidRPr="001D725D">
              <w:t>Hospital-prison</w:t>
            </w:r>
          </w:p>
        </w:tc>
      </w:tr>
      <w:tr w:rsidR="00AD6303" w:rsidRPr="001D725D" w14:paraId="50B88AE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9A5A59" w14:textId="77777777" w:rsidR="00AD6303" w:rsidRPr="001D725D" w:rsidRDefault="00AD6303" w:rsidP="005C01E0">
            <w:pPr>
              <w:pStyle w:val="TableEntry"/>
            </w:pPr>
            <w:r w:rsidRPr="001D725D">
              <w:t>62480006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F88DDF9" w14:textId="77777777" w:rsidR="00AD6303" w:rsidRPr="001D725D" w:rsidRDefault="00AD6303" w:rsidP="005C01E0">
            <w:pPr>
              <w:pStyle w:val="TableEntry"/>
            </w:pPr>
            <w:r w:rsidRPr="001D725D">
              <w:t>Hospital-psychiatric</w:t>
            </w:r>
          </w:p>
        </w:tc>
      </w:tr>
      <w:tr w:rsidR="00AD6303" w:rsidRPr="001D725D" w14:paraId="2A658BF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2B5738B" w14:textId="77777777" w:rsidR="00AD6303" w:rsidRPr="001D725D" w:rsidRDefault="00AD6303" w:rsidP="005C01E0">
            <w:pPr>
              <w:pStyle w:val="TableEntry"/>
            </w:pPr>
            <w:r w:rsidRPr="001D725D">
              <w:t>80522000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61E7B1C" w14:textId="77777777" w:rsidR="00AD6303" w:rsidRPr="001D725D" w:rsidRDefault="00AD6303" w:rsidP="005C01E0">
            <w:pPr>
              <w:pStyle w:val="TableEntry"/>
            </w:pPr>
            <w:r w:rsidRPr="001D725D">
              <w:t>Hospital-rehabilitation</w:t>
            </w:r>
          </w:p>
        </w:tc>
      </w:tr>
      <w:tr w:rsidR="00AD6303" w:rsidRPr="001D725D" w14:paraId="54887B52"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4B704FB" w14:textId="77777777" w:rsidR="00AD6303" w:rsidRPr="001D725D" w:rsidRDefault="00AD6303" w:rsidP="005C01E0">
            <w:pPr>
              <w:pStyle w:val="TableEntry"/>
            </w:pPr>
            <w:r w:rsidRPr="001D725D">
              <w:t>48311003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C46D5E4" w14:textId="77777777" w:rsidR="00AD6303" w:rsidRPr="001D725D" w:rsidRDefault="00AD6303" w:rsidP="005C01E0">
            <w:pPr>
              <w:pStyle w:val="TableEntry"/>
            </w:pPr>
            <w:r w:rsidRPr="001D725D">
              <w:t>Hospital-Veterans' Administration</w:t>
            </w:r>
          </w:p>
        </w:tc>
      </w:tr>
      <w:tr w:rsidR="00AD6303" w:rsidRPr="001D725D" w14:paraId="155C5A8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2EFDD6C" w14:textId="77777777" w:rsidR="00AD6303" w:rsidRPr="001D725D" w:rsidRDefault="00AD6303" w:rsidP="005C01E0">
            <w:pPr>
              <w:pStyle w:val="TableEntry"/>
            </w:pPr>
            <w:r w:rsidRPr="001D725D">
              <w:t>284546000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70E298A" w14:textId="77777777" w:rsidR="00AD6303" w:rsidRPr="001D725D" w:rsidRDefault="00AD6303" w:rsidP="005C01E0">
            <w:pPr>
              <w:pStyle w:val="TableEntry"/>
            </w:pPr>
            <w:r w:rsidRPr="001D725D">
              <w:t>Hospice facility</w:t>
            </w:r>
          </w:p>
        </w:tc>
      </w:tr>
      <w:tr w:rsidR="00AD6303" w:rsidRPr="001D725D" w14:paraId="4803D29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30A3DF2" w14:textId="77777777" w:rsidR="00AD6303" w:rsidRPr="001D725D" w:rsidRDefault="00AD6303" w:rsidP="005C01E0">
            <w:pPr>
              <w:pStyle w:val="TableEntry"/>
            </w:pPr>
            <w:r w:rsidRPr="001D725D">
              <w:t>42665001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AF73047" w14:textId="77777777" w:rsidR="00AD6303" w:rsidRPr="001D725D" w:rsidRDefault="00AD6303" w:rsidP="005C01E0">
            <w:pPr>
              <w:pStyle w:val="TableEntry"/>
            </w:pPr>
            <w:r w:rsidRPr="001D725D">
              <w:t>Nursing home</w:t>
            </w:r>
          </w:p>
        </w:tc>
      </w:tr>
      <w:tr w:rsidR="00AD6303" w:rsidRPr="001D725D" w14:paraId="1DD0569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5B28036" w14:textId="77777777" w:rsidR="00AD6303" w:rsidRPr="001D725D" w:rsidRDefault="00AD6303" w:rsidP="005C01E0">
            <w:pPr>
              <w:pStyle w:val="TableEntry"/>
            </w:pPr>
            <w:r w:rsidRPr="001D725D">
              <w:t>45618002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BED688A" w14:textId="77777777" w:rsidR="00AD6303" w:rsidRPr="001D725D" w:rsidRDefault="00AD6303" w:rsidP="005C01E0">
            <w:pPr>
              <w:pStyle w:val="TableEntry"/>
            </w:pPr>
            <w:r w:rsidRPr="001D725D">
              <w:t>Skilled nursing facility</w:t>
            </w:r>
          </w:p>
        </w:tc>
      </w:tr>
      <w:tr w:rsidR="00AD6303" w:rsidRPr="001D725D" w14:paraId="622FE54E"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95C9BF" w14:textId="77777777" w:rsidR="00AD6303" w:rsidRPr="001D725D" w:rsidRDefault="00AD6303" w:rsidP="005C01E0">
            <w:pPr>
              <w:pStyle w:val="TableEntry"/>
            </w:pPr>
            <w:r w:rsidRPr="001D725D">
              <w:t>73770003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96992C1" w14:textId="77777777" w:rsidR="00AD6303" w:rsidRPr="001D725D" w:rsidRDefault="00AD6303" w:rsidP="005C01E0">
            <w:pPr>
              <w:pStyle w:val="TableEntry"/>
            </w:pPr>
            <w:r w:rsidRPr="001D725D">
              <w:t>Emergency department--hospital</w:t>
            </w:r>
          </w:p>
        </w:tc>
      </w:tr>
      <w:tr w:rsidR="00AD6303" w:rsidRPr="001D725D" w14:paraId="1DA4352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27CD074" w14:textId="77777777" w:rsidR="00AD6303" w:rsidRPr="001D725D" w:rsidRDefault="00AD6303" w:rsidP="005C01E0">
            <w:pPr>
              <w:pStyle w:val="TableEntry"/>
            </w:pPr>
            <w:r w:rsidRPr="001D725D">
              <w:lastRenderedPageBreak/>
              <w:t>33022008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955DA4A" w14:textId="77777777" w:rsidR="00AD6303" w:rsidRPr="001D725D" w:rsidRDefault="00AD6303" w:rsidP="005C01E0">
            <w:pPr>
              <w:pStyle w:val="TableEntry"/>
            </w:pPr>
            <w:r w:rsidRPr="001D725D">
              <w:t>Hospital-based outpatient clinic or department--OTHER-NOT LISTED</w:t>
            </w:r>
          </w:p>
        </w:tc>
      </w:tr>
      <w:tr w:rsidR="00AD6303" w:rsidRPr="001D725D" w14:paraId="1B52831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F980511" w14:textId="77777777" w:rsidR="00AD6303" w:rsidRPr="001D725D" w:rsidRDefault="00AD6303" w:rsidP="005C01E0">
            <w:pPr>
              <w:pStyle w:val="TableEntry"/>
            </w:pPr>
            <w:r w:rsidRPr="001D725D">
              <w:t>39350007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607263B" w14:textId="77777777" w:rsidR="00AD6303" w:rsidRPr="001D725D" w:rsidRDefault="00AD6303" w:rsidP="005C01E0">
            <w:pPr>
              <w:pStyle w:val="TableEntry"/>
            </w:pPr>
            <w:r w:rsidRPr="001D725D">
              <w:t>Private physicians' group office</w:t>
            </w:r>
          </w:p>
        </w:tc>
      </w:tr>
      <w:tr w:rsidR="00AD6303" w:rsidRPr="001D725D" w14:paraId="291E624F"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77C0B81" w14:textId="77777777" w:rsidR="00AD6303" w:rsidRPr="001D725D" w:rsidRDefault="00AD6303" w:rsidP="005C01E0">
            <w:pPr>
              <w:pStyle w:val="TableEntry"/>
            </w:pPr>
            <w:r w:rsidRPr="001D725D">
              <w:t>83891005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CD24141" w14:textId="77777777" w:rsidR="00AD6303" w:rsidRPr="001D725D" w:rsidRDefault="00AD6303" w:rsidP="005C01E0">
            <w:pPr>
              <w:pStyle w:val="TableEntry"/>
            </w:pPr>
            <w:r w:rsidRPr="001D725D">
              <w:t>Solo practice private office</w:t>
            </w:r>
          </w:p>
        </w:tc>
      </w:tr>
      <w:tr w:rsidR="00AD6303" w:rsidRPr="001D725D" w14:paraId="391107DA"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AE48BE" w14:textId="77777777" w:rsidR="00AD6303" w:rsidRPr="001D725D" w:rsidRDefault="00AD6303" w:rsidP="005C01E0">
            <w:pPr>
              <w:pStyle w:val="TableEntry"/>
            </w:pPr>
            <w:r w:rsidRPr="001D725D">
              <w:t>309900005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22964E8" w14:textId="77777777" w:rsidR="00AD6303" w:rsidRPr="001D725D" w:rsidRDefault="00AD6303" w:rsidP="005C01E0">
            <w:pPr>
              <w:pStyle w:val="TableEntry"/>
            </w:pPr>
            <w:r w:rsidRPr="001D725D">
              <w:t>Care of the elderly day hospital</w:t>
            </w:r>
          </w:p>
        </w:tc>
      </w:tr>
      <w:tr w:rsidR="00AD6303" w:rsidRPr="001D725D" w14:paraId="5EF072E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D66FB81" w14:textId="77777777" w:rsidR="00AD6303" w:rsidRPr="001D725D" w:rsidRDefault="00AD6303" w:rsidP="005C01E0">
            <w:pPr>
              <w:pStyle w:val="TableEntry"/>
            </w:pPr>
            <w:r w:rsidRPr="001D725D">
              <w:t>10531005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2CB5E60" w14:textId="77777777" w:rsidR="00AD6303" w:rsidRPr="001D725D" w:rsidRDefault="00AD6303" w:rsidP="005C01E0">
            <w:pPr>
              <w:pStyle w:val="TableEntry"/>
            </w:pPr>
            <w:r w:rsidRPr="001D725D">
              <w:t>Free-standing ambulatory surgery facility</w:t>
            </w:r>
          </w:p>
        </w:tc>
      </w:tr>
      <w:tr w:rsidR="00AD6303" w:rsidRPr="001D725D" w14:paraId="3736CCF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974BC38" w14:textId="77777777" w:rsidR="00AD6303" w:rsidRPr="001D725D" w:rsidRDefault="00AD6303" w:rsidP="005C01E0">
            <w:pPr>
              <w:pStyle w:val="TableEntry"/>
            </w:pPr>
            <w:r w:rsidRPr="001D725D">
              <w:t>91154008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6581F1" w14:textId="77777777" w:rsidR="00AD6303" w:rsidRPr="001D725D" w:rsidRDefault="00AD6303" w:rsidP="005C01E0">
            <w:pPr>
              <w:pStyle w:val="TableEntry"/>
            </w:pPr>
            <w:r w:rsidRPr="001D725D">
              <w:t>Free-standing birthing center</w:t>
            </w:r>
          </w:p>
        </w:tc>
      </w:tr>
      <w:tr w:rsidR="00AD6303" w:rsidRPr="001D725D" w14:paraId="38167D7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C623ECE" w14:textId="77777777" w:rsidR="00AD6303" w:rsidRPr="001D725D" w:rsidRDefault="00AD6303" w:rsidP="005C01E0">
            <w:pPr>
              <w:pStyle w:val="TableEntry"/>
            </w:pPr>
            <w:r w:rsidRPr="001D725D">
              <w:t>41844007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0103036" w14:textId="77777777" w:rsidR="00AD6303" w:rsidRPr="001D725D" w:rsidRDefault="00AD6303" w:rsidP="005C01E0">
            <w:pPr>
              <w:pStyle w:val="TableEntry"/>
            </w:pPr>
            <w:r w:rsidRPr="001D725D">
              <w:t>Free-standing geriatric health center</w:t>
            </w:r>
          </w:p>
        </w:tc>
      </w:tr>
      <w:tr w:rsidR="00AD6303" w:rsidRPr="001D725D" w14:paraId="79F3209B"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1D8A6E2" w14:textId="77777777" w:rsidR="00AD6303" w:rsidRPr="001D725D" w:rsidRDefault="00AD6303" w:rsidP="005C01E0">
            <w:pPr>
              <w:pStyle w:val="TableEntry"/>
            </w:pPr>
            <w:r w:rsidRPr="001D725D">
              <w:t>45899008</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F8705B6" w14:textId="77777777" w:rsidR="00AD6303" w:rsidRPr="001D725D" w:rsidRDefault="00AD6303" w:rsidP="005C01E0">
            <w:pPr>
              <w:pStyle w:val="TableEntry"/>
            </w:pPr>
            <w:r w:rsidRPr="001D725D">
              <w:t>Free-standing laboratory facility</w:t>
            </w:r>
          </w:p>
        </w:tc>
      </w:tr>
      <w:tr w:rsidR="00AD6303" w:rsidRPr="001D725D" w14:paraId="39FAE32F"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F36E67F" w14:textId="77777777" w:rsidR="00AD6303" w:rsidRPr="001D725D" w:rsidRDefault="00AD6303" w:rsidP="005C01E0">
            <w:pPr>
              <w:pStyle w:val="TableEntry"/>
            </w:pPr>
            <w:r w:rsidRPr="001D725D">
              <w:t>51563005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83590A4" w14:textId="77777777" w:rsidR="00AD6303" w:rsidRPr="001D725D" w:rsidRDefault="00AD6303" w:rsidP="005C01E0">
            <w:pPr>
              <w:pStyle w:val="TableEntry"/>
            </w:pPr>
            <w:r w:rsidRPr="001D725D">
              <w:t>Free-standing mental health center</w:t>
            </w:r>
          </w:p>
        </w:tc>
      </w:tr>
      <w:tr w:rsidR="00AD6303" w:rsidRPr="001D725D" w14:paraId="6BC3D6C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EA426F" w14:textId="77777777" w:rsidR="00AD6303" w:rsidRPr="001D725D" w:rsidRDefault="00AD6303" w:rsidP="005C01E0">
            <w:pPr>
              <w:pStyle w:val="TableEntry"/>
            </w:pPr>
            <w:r w:rsidRPr="001D725D">
              <w:t>1773006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E039DA6" w14:textId="77777777" w:rsidR="00AD6303" w:rsidRPr="001D725D" w:rsidRDefault="00AD6303" w:rsidP="005C01E0">
            <w:pPr>
              <w:pStyle w:val="TableEntry"/>
            </w:pPr>
            <w:r w:rsidRPr="001D725D">
              <w:t>Free-standing radiology facility</w:t>
            </w:r>
          </w:p>
        </w:tc>
      </w:tr>
      <w:tr w:rsidR="00AD6303" w:rsidRPr="001D725D" w14:paraId="4357523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313524E" w14:textId="77777777" w:rsidR="00AD6303" w:rsidRPr="001D725D" w:rsidRDefault="00AD6303" w:rsidP="005C01E0">
            <w:pPr>
              <w:pStyle w:val="TableEntry"/>
            </w:pPr>
            <w:r w:rsidRPr="001D725D">
              <w:t>39913001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749553A" w14:textId="77777777" w:rsidR="00AD6303" w:rsidRPr="001D725D" w:rsidRDefault="00AD6303" w:rsidP="005C01E0">
            <w:pPr>
              <w:pStyle w:val="TableEntry"/>
            </w:pPr>
            <w:r w:rsidRPr="001D725D">
              <w:t>Residential school infirmary</w:t>
            </w:r>
          </w:p>
        </w:tc>
      </w:tr>
      <w:tr w:rsidR="00AD6303" w:rsidRPr="001D725D" w14:paraId="64FBE99A"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7F9A7AE" w14:textId="77777777" w:rsidR="00AD6303" w:rsidRPr="001D725D" w:rsidRDefault="00AD6303" w:rsidP="005C01E0">
            <w:pPr>
              <w:pStyle w:val="TableEntry"/>
            </w:pPr>
            <w:r w:rsidRPr="001D725D">
              <w:t>25681007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FA26B52" w14:textId="77777777" w:rsidR="00AD6303" w:rsidRPr="001D725D" w:rsidRDefault="00AD6303" w:rsidP="005C01E0">
            <w:pPr>
              <w:pStyle w:val="TableEntry"/>
            </w:pPr>
            <w:r w:rsidRPr="001D725D">
              <w:t>Sexually transmitted disease health center</w:t>
            </w:r>
          </w:p>
        </w:tc>
      </w:tr>
      <w:tr w:rsidR="00AD6303" w:rsidRPr="001D725D" w14:paraId="1A496D0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3D975B" w14:textId="77777777" w:rsidR="00AD6303" w:rsidRPr="001D725D" w:rsidRDefault="00AD6303" w:rsidP="005C01E0">
            <w:pPr>
              <w:pStyle w:val="TableEntry"/>
            </w:pPr>
            <w:r w:rsidRPr="001D725D">
              <w:t>20078004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E452CD" w14:textId="77777777" w:rsidR="00AD6303" w:rsidRPr="001D725D" w:rsidRDefault="00AD6303" w:rsidP="005C01E0">
            <w:pPr>
              <w:pStyle w:val="TableEntry"/>
            </w:pPr>
            <w:r w:rsidRPr="001D725D">
              <w:t>Substance abuse treatment center</w:t>
            </w:r>
          </w:p>
        </w:tc>
      </w:tr>
      <w:tr w:rsidR="00AD6303" w:rsidRPr="001D725D" w14:paraId="5F24666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E83DE6" w14:textId="77777777" w:rsidR="00AD6303" w:rsidRPr="001D725D" w:rsidRDefault="00AD6303" w:rsidP="005C01E0">
            <w:pPr>
              <w:pStyle w:val="TableEntry"/>
            </w:pPr>
            <w:r w:rsidRPr="001D725D">
              <w:t>46224007</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19B554E" w14:textId="77777777" w:rsidR="00AD6303" w:rsidRPr="001D725D" w:rsidRDefault="00AD6303" w:rsidP="005C01E0">
            <w:pPr>
              <w:pStyle w:val="TableEntry"/>
            </w:pPr>
            <w:r w:rsidRPr="001D725D">
              <w:t>Vaccination clinic</w:t>
            </w:r>
          </w:p>
        </w:tc>
      </w:tr>
      <w:tr w:rsidR="00AD6303" w:rsidRPr="001D725D" w14:paraId="44A16E8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278774D" w14:textId="77777777" w:rsidR="00AD6303" w:rsidRPr="001D725D" w:rsidRDefault="00AD6303" w:rsidP="005C01E0">
            <w:pPr>
              <w:pStyle w:val="TableEntry"/>
            </w:pPr>
            <w:r w:rsidRPr="001D725D">
              <w:t>81234003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2857334" w14:textId="77777777" w:rsidR="00AD6303" w:rsidRPr="001D725D" w:rsidRDefault="00AD6303" w:rsidP="005C01E0">
            <w:pPr>
              <w:pStyle w:val="TableEntry"/>
            </w:pPr>
            <w:r w:rsidRPr="001D725D">
              <w:t>Walk-in clinic</w:t>
            </w:r>
          </w:p>
        </w:tc>
      </w:tr>
      <w:tr w:rsidR="00AD6303" w:rsidRPr="001D725D" w14:paraId="52A705C1"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01911D3" w14:textId="77777777" w:rsidR="00AD6303" w:rsidRPr="001D725D" w:rsidRDefault="00AD6303" w:rsidP="005C01E0">
            <w:pPr>
              <w:pStyle w:val="TableEntry"/>
            </w:pPr>
            <w:r w:rsidRPr="001D725D">
              <w:t>35971002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CCD7FA7" w14:textId="77777777" w:rsidR="00AD6303" w:rsidRPr="001D725D" w:rsidRDefault="00AD6303" w:rsidP="005C01E0">
            <w:pPr>
              <w:pStyle w:val="TableEntry"/>
            </w:pPr>
            <w:r w:rsidRPr="001D725D">
              <w:t>Ambulatory care site--OTHER--NOT LISTED</w:t>
            </w:r>
          </w:p>
        </w:tc>
      </w:tr>
      <w:tr w:rsidR="00AD6303" w:rsidRPr="001D725D" w14:paraId="33548B66"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C94ADA7" w14:textId="77777777" w:rsidR="00AD6303" w:rsidRPr="001D725D" w:rsidRDefault="00AD6303" w:rsidP="005C01E0">
            <w:pPr>
              <w:pStyle w:val="TableEntry"/>
            </w:pPr>
            <w:r w:rsidRPr="001D725D">
              <w:t>11424001</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D6D921" w14:textId="77777777" w:rsidR="00AD6303" w:rsidRPr="001D725D" w:rsidRDefault="00AD6303" w:rsidP="005C01E0">
            <w:pPr>
              <w:pStyle w:val="TableEntry"/>
            </w:pPr>
            <w:r w:rsidRPr="001D725D">
              <w:t>Ambulance-based care</w:t>
            </w:r>
          </w:p>
        </w:tc>
      </w:tr>
      <w:tr w:rsidR="00AD6303" w:rsidRPr="001D725D" w14:paraId="43F465C0"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D749BAD" w14:textId="77777777" w:rsidR="00AD6303" w:rsidRPr="001D725D" w:rsidRDefault="00AD6303" w:rsidP="005C01E0">
            <w:pPr>
              <w:pStyle w:val="TableEntry"/>
            </w:pPr>
            <w:r w:rsidRPr="001D725D">
              <w:t>901005</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D850A9A" w14:textId="77777777" w:rsidR="00AD6303" w:rsidRPr="001D725D" w:rsidRDefault="00AD6303" w:rsidP="005C01E0">
            <w:pPr>
              <w:pStyle w:val="TableEntry"/>
            </w:pPr>
            <w:r w:rsidRPr="001D725D">
              <w:t>Helicopter-based care</w:t>
            </w:r>
          </w:p>
        </w:tc>
      </w:tr>
      <w:tr w:rsidR="00AD6303" w:rsidRPr="001D725D" w14:paraId="6EB850C5"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1F04C3F" w14:textId="77777777" w:rsidR="00AD6303" w:rsidRPr="001D725D" w:rsidRDefault="00AD6303" w:rsidP="005C01E0">
            <w:pPr>
              <w:pStyle w:val="TableEntry"/>
            </w:pPr>
            <w:r w:rsidRPr="001D725D">
              <w:t>2081004</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AA9CA07" w14:textId="77777777" w:rsidR="00AD6303" w:rsidRPr="001D725D" w:rsidRDefault="00AD6303" w:rsidP="005C01E0">
            <w:pPr>
              <w:pStyle w:val="TableEntry"/>
            </w:pPr>
            <w:r w:rsidRPr="001D725D">
              <w:t>Hospital ship</w:t>
            </w:r>
          </w:p>
        </w:tc>
      </w:tr>
      <w:tr w:rsidR="00AD6303" w:rsidRPr="001D725D" w14:paraId="2A820BF8"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2FFF9ACA" w14:textId="77777777" w:rsidR="00AD6303" w:rsidRPr="001D725D" w:rsidRDefault="00AD6303" w:rsidP="005C01E0">
            <w:pPr>
              <w:pStyle w:val="TableEntry"/>
            </w:pPr>
            <w:r w:rsidRPr="001D725D">
              <w:t>59374000</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BE20FB8" w14:textId="77777777" w:rsidR="00AD6303" w:rsidRPr="001D725D" w:rsidRDefault="00AD6303" w:rsidP="005C01E0">
            <w:pPr>
              <w:pStyle w:val="TableEntry"/>
            </w:pPr>
            <w:r w:rsidRPr="001D725D">
              <w:t>Traveler's aid clinic</w:t>
            </w:r>
          </w:p>
        </w:tc>
      </w:tr>
      <w:tr w:rsidR="00AD6303" w:rsidRPr="001D725D" w14:paraId="2C6E4DA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5A11E1F7" w14:textId="77777777" w:rsidR="00AD6303" w:rsidRPr="001D725D" w:rsidRDefault="00AD6303" w:rsidP="005C01E0">
            <w:pPr>
              <w:pStyle w:val="TableEntry"/>
            </w:pPr>
            <w:r w:rsidRPr="001D725D">
              <w:t>413456002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B169565" w14:textId="77777777" w:rsidR="00AD6303" w:rsidRPr="001D725D" w:rsidRDefault="00AD6303" w:rsidP="005C01E0">
            <w:pPr>
              <w:pStyle w:val="TableEntry"/>
            </w:pPr>
            <w:r w:rsidRPr="001D725D">
              <w:t>Adult day care center</w:t>
            </w:r>
          </w:p>
        </w:tc>
      </w:tr>
      <w:tr w:rsidR="00AD6303" w:rsidRPr="001D725D" w14:paraId="26259B53"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1EA52921" w14:textId="77777777" w:rsidR="00AD6303" w:rsidRPr="001D725D" w:rsidRDefault="00AD6303" w:rsidP="005C01E0">
            <w:pPr>
              <w:pStyle w:val="TableEntry"/>
            </w:pPr>
            <w:r w:rsidRPr="001D725D">
              <w:t>413817003</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1279255" w14:textId="77777777" w:rsidR="00AD6303" w:rsidRPr="001D725D" w:rsidRDefault="00AD6303" w:rsidP="005C01E0">
            <w:pPr>
              <w:pStyle w:val="TableEntry"/>
            </w:pPr>
            <w:r w:rsidRPr="001D725D">
              <w:t>Child day care center</w:t>
            </w:r>
          </w:p>
        </w:tc>
      </w:tr>
      <w:tr w:rsidR="00AD6303" w:rsidRPr="001D725D" w14:paraId="24AA909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BC48DD5" w14:textId="77777777" w:rsidR="00AD6303" w:rsidRPr="001D725D" w:rsidRDefault="00AD6303" w:rsidP="005C01E0">
            <w:pPr>
              <w:pStyle w:val="TableEntry"/>
            </w:pPr>
            <w:r w:rsidRPr="001D725D">
              <w:t>310205006</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0E81CD38" w14:textId="77777777" w:rsidR="00AD6303" w:rsidRPr="001D725D" w:rsidRDefault="00AD6303" w:rsidP="005C01E0">
            <w:pPr>
              <w:pStyle w:val="TableEntry"/>
            </w:pPr>
            <w:r w:rsidRPr="001D725D">
              <w:t>Private residential home</w:t>
            </w:r>
          </w:p>
        </w:tc>
      </w:tr>
      <w:tr w:rsidR="00AD6303" w:rsidRPr="001D725D" w14:paraId="79D72F17"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3E79FA59" w14:textId="77777777" w:rsidR="00AD6303" w:rsidRPr="001D725D" w:rsidRDefault="00AD6303" w:rsidP="005C01E0">
            <w:pPr>
              <w:pStyle w:val="TableEntry"/>
            </w:pPr>
            <w:r w:rsidRPr="001D725D">
              <w:t>419955002</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68860E15" w14:textId="77777777" w:rsidR="00AD6303" w:rsidRPr="001D725D" w:rsidRDefault="00AD6303" w:rsidP="005C01E0">
            <w:pPr>
              <w:pStyle w:val="TableEntry"/>
            </w:pPr>
            <w:r w:rsidRPr="001D725D">
              <w:t>Residential institution</w:t>
            </w:r>
          </w:p>
        </w:tc>
      </w:tr>
      <w:tr w:rsidR="00AD6303" w:rsidRPr="001D725D" w14:paraId="7A018C49" w14:textId="77777777" w:rsidTr="00AD6303">
        <w:tc>
          <w:tcPr>
            <w:tcW w:w="1575"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4F368209" w14:textId="77777777" w:rsidR="00AD6303" w:rsidRPr="001D725D" w:rsidRDefault="00AD6303" w:rsidP="005C01E0">
            <w:pPr>
              <w:pStyle w:val="TableEntry"/>
            </w:pPr>
            <w:r w:rsidRPr="001D725D">
              <w:t>272501009</w:t>
            </w:r>
          </w:p>
        </w:tc>
        <w:tc>
          <w:tcPr>
            <w:tcW w:w="6480" w:type="dxa"/>
            <w:tcBorders>
              <w:top w:val="single" w:sz="4" w:space="0" w:color="auto"/>
              <w:left w:val="single" w:sz="4" w:space="0" w:color="auto"/>
              <w:bottom w:val="single" w:sz="4" w:space="0" w:color="auto"/>
              <w:right w:val="single" w:sz="4" w:space="0" w:color="auto"/>
            </w:tcBorders>
            <w:shd w:val="clear" w:color="auto" w:fill="FFFFFF"/>
            <w:tcMar>
              <w:top w:w="45" w:type="dxa"/>
              <w:left w:w="45" w:type="dxa"/>
              <w:bottom w:w="45" w:type="dxa"/>
              <w:right w:w="45" w:type="dxa"/>
            </w:tcMar>
            <w:hideMark/>
          </w:tcPr>
          <w:p w14:paraId="792776B2" w14:textId="77777777" w:rsidR="00AD6303" w:rsidRPr="001D725D" w:rsidRDefault="00AD6303" w:rsidP="005C01E0">
            <w:pPr>
              <w:pStyle w:val="TableEntry"/>
            </w:pPr>
            <w:r w:rsidRPr="001D725D">
              <w:t>Sports facility</w:t>
            </w:r>
          </w:p>
        </w:tc>
      </w:tr>
    </w:tbl>
    <w:p w14:paraId="286FD604" w14:textId="77777777" w:rsidR="00AD6303" w:rsidRPr="001D725D" w:rsidRDefault="00AD6303" w:rsidP="005C01E0">
      <w:pPr>
        <w:pStyle w:val="BodyText"/>
      </w:pPr>
    </w:p>
    <w:p w14:paraId="657216EA" w14:textId="77777777" w:rsidR="00AD6303" w:rsidRPr="001D725D" w:rsidRDefault="00FC4B7D" w:rsidP="005C01E0">
      <w:pPr>
        <w:pStyle w:val="AppendixHeading2"/>
        <w:numPr>
          <w:ilvl w:val="0"/>
          <w:numId w:val="0"/>
        </w:numPr>
      </w:pPr>
      <w:bookmarkStart w:id="1265" w:name="_Toc418502168"/>
      <w:bookmarkStart w:id="1266" w:name="_Toc418526014"/>
      <w:bookmarkStart w:id="1267" w:name="_Toc418866225"/>
      <w:bookmarkStart w:id="1268" w:name="_Toc303840540"/>
      <w:r>
        <w:t>B</w:t>
      </w:r>
      <w:r w:rsidR="009731A0">
        <w:t xml:space="preserve">.2 </w:t>
      </w:r>
      <w:r w:rsidR="00AD6303" w:rsidRPr="001D725D">
        <w:t>Submission Set Metadata</w:t>
      </w:r>
      <w:bookmarkEnd w:id="1265"/>
      <w:bookmarkEnd w:id="1266"/>
      <w:bookmarkEnd w:id="1267"/>
      <w:bookmarkEnd w:id="1268"/>
    </w:p>
    <w:p w14:paraId="64E60970" w14:textId="77777777" w:rsidR="00AD6303" w:rsidRPr="001D725D" w:rsidRDefault="00AD6303" w:rsidP="00AD6303"/>
    <w:p w14:paraId="6805063F" w14:textId="77777777" w:rsidR="00AD6303" w:rsidRPr="001D725D" w:rsidRDefault="00AD6303" w:rsidP="00AD6303">
      <w:pPr>
        <w:pStyle w:val="TableTitle"/>
      </w:pPr>
      <w:r w:rsidRPr="001D725D">
        <w:t xml:space="preserve">Table </w:t>
      </w:r>
      <w:r w:rsidR="00FC4B7D">
        <w:t>B</w:t>
      </w:r>
      <w:r w:rsidRPr="001D725D">
        <w:t xml:space="preserve">.2-1: </w:t>
      </w:r>
      <w:proofErr w:type="spellStart"/>
      <w:r w:rsidRPr="001D725D">
        <w:t>SubmissionSet</w:t>
      </w:r>
      <w:proofErr w:type="spellEnd"/>
      <w:r w:rsidRPr="001D725D">
        <w:t xml:space="preserve"> Metadata Attribute Definition</w:t>
      </w:r>
    </w:p>
    <w:tbl>
      <w:tblPr>
        <w:tblW w:w="46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03"/>
        <w:gridCol w:w="4500"/>
        <w:gridCol w:w="2307"/>
      </w:tblGrid>
      <w:tr w:rsidR="00AD6303" w:rsidRPr="001D725D" w14:paraId="4CCA13C2" w14:textId="77777777" w:rsidTr="005C01E0">
        <w:trPr>
          <w:trHeight w:val="908"/>
          <w:tblHeader/>
          <w:jc w:val="center"/>
        </w:trPr>
        <w:tc>
          <w:tcPr>
            <w:tcW w:w="2003" w:type="dxa"/>
            <w:tcBorders>
              <w:top w:val="single" w:sz="4" w:space="0" w:color="000000"/>
              <w:left w:val="single" w:sz="4" w:space="0" w:color="000000"/>
              <w:bottom w:val="single" w:sz="4" w:space="0" w:color="000000"/>
              <w:right w:val="single" w:sz="4" w:space="0" w:color="000000"/>
            </w:tcBorders>
            <w:shd w:val="clear" w:color="auto" w:fill="D9D9D9"/>
            <w:hideMark/>
          </w:tcPr>
          <w:p w14:paraId="23CD82B1" w14:textId="77777777" w:rsidR="00AD6303" w:rsidRPr="001D725D" w:rsidRDefault="00AD6303" w:rsidP="005C01E0">
            <w:pPr>
              <w:pStyle w:val="TableEntryHeader"/>
            </w:pPr>
            <w:r w:rsidRPr="001D725D">
              <w:t>Submission Set Metadata Attribute</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Pr>
          <w:p w14:paraId="1E1B980B" w14:textId="77777777" w:rsidR="00AD6303" w:rsidRPr="001D725D" w:rsidRDefault="00AD6303" w:rsidP="005C01E0">
            <w:pPr>
              <w:pStyle w:val="TableEntryHeader"/>
            </w:pPr>
          </w:p>
          <w:p w14:paraId="23A4AC60" w14:textId="77777777" w:rsidR="00AD6303" w:rsidRPr="001D725D" w:rsidRDefault="00AD6303" w:rsidP="005C01E0">
            <w:pPr>
              <w:pStyle w:val="TableEntryHeader"/>
            </w:pPr>
            <w:r w:rsidRPr="001D725D">
              <w:t>Description</w:t>
            </w:r>
          </w:p>
        </w:tc>
        <w:tc>
          <w:tcPr>
            <w:tcW w:w="2307" w:type="dxa"/>
            <w:tcBorders>
              <w:top w:val="single" w:sz="4" w:space="0" w:color="000000"/>
              <w:left w:val="single" w:sz="4" w:space="0" w:color="000000"/>
              <w:bottom w:val="single" w:sz="4" w:space="0" w:color="000000"/>
              <w:right w:val="single" w:sz="4" w:space="0" w:color="000000"/>
            </w:tcBorders>
            <w:shd w:val="clear" w:color="auto" w:fill="D9D9D9"/>
          </w:tcPr>
          <w:p w14:paraId="7F759233" w14:textId="77777777" w:rsidR="00AD6303" w:rsidRPr="001D725D" w:rsidRDefault="00AD6303" w:rsidP="005C01E0">
            <w:pPr>
              <w:pStyle w:val="TableEntryHeader"/>
            </w:pPr>
          </w:p>
          <w:p w14:paraId="5C7698A0" w14:textId="77777777" w:rsidR="00AD6303" w:rsidRPr="001D725D" w:rsidRDefault="00AD6303" w:rsidP="005C01E0">
            <w:pPr>
              <w:pStyle w:val="TableEntryHeader"/>
            </w:pPr>
            <w:r w:rsidRPr="001D725D">
              <w:t>Value Set</w:t>
            </w:r>
          </w:p>
        </w:tc>
      </w:tr>
      <w:tr w:rsidR="00AD6303" w:rsidRPr="001D725D" w14:paraId="6FD2D298" w14:textId="77777777"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14:paraId="7F64C6F3" w14:textId="77777777" w:rsidR="00AD6303" w:rsidRPr="001D725D" w:rsidRDefault="00AD6303" w:rsidP="005C01E0">
            <w:pPr>
              <w:pStyle w:val="TableEntry"/>
            </w:pPr>
            <w:proofErr w:type="gramStart"/>
            <w:r w:rsidRPr="001D725D">
              <w:lastRenderedPageBreak/>
              <w:t>author</w:t>
            </w:r>
            <w:proofErr w:type="gramEnd"/>
          </w:p>
        </w:tc>
        <w:tc>
          <w:tcPr>
            <w:tcW w:w="4500" w:type="dxa"/>
            <w:tcBorders>
              <w:top w:val="single" w:sz="4" w:space="0" w:color="000000"/>
              <w:left w:val="single" w:sz="4" w:space="0" w:color="000000"/>
              <w:bottom w:val="single" w:sz="4" w:space="0" w:color="000000"/>
              <w:right w:val="single" w:sz="4" w:space="0" w:color="000000"/>
            </w:tcBorders>
            <w:hideMark/>
          </w:tcPr>
          <w:p w14:paraId="5831516F" w14:textId="77777777" w:rsidR="00AD6303" w:rsidRPr="001D725D" w:rsidRDefault="00AD6303" w:rsidP="005C01E0">
            <w:pPr>
              <w:pStyle w:val="TableEntry"/>
            </w:pPr>
            <w:r w:rsidRPr="001D725D">
              <w:t xml:space="preserve">The humans and/or machines that created the submission set. This attribute contains the sub-attributes: </w:t>
            </w:r>
            <w:proofErr w:type="spellStart"/>
            <w:r w:rsidRPr="001D725D">
              <w:t>authorInstitution</w:t>
            </w:r>
            <w:proofErr w:type="spellEnd"/>
            <w:r w:rsidRPr="001D725D">
              <w:t xml:space="preserve">, </w:t>
            </w:r>
            <w:proofErr w:type="spellStart"/>
            <w:r w:rsidRPr="001D725D">
              <w:t>authorPerson</w:t>
            </w:r>
            <w:proofErr w:type="spellEnd"/>
            <w:r w:rsidRPr="001D725D">
              <w:t xml:space="preserve">, </w:t>
            </w:r>
            <w:proofErr w:type="spellStart"/>
            <w:r w:rsidRPr="001D725D">
              <w:t>authorRole</w:t>
            </w:r>
            <w:proofErr w:type="spellEnd"/>
            <w:r w:rsidRPr="001D725D">
              <w:t xml:space="preserve">, </w:t>
            </w:r>
            <w:proofErr w:type="spellStart"/>
            <w:r w:rsidRPr="001D725D">
              <w:t>authorSpecialty</w:t>
            </w:r>
            <w:proofErr w:type="spellEnd"/>
            <w:r w:rsidRPr="001D725D">
              <w:t xml:space="preserve">, </w:t>
            </w:r>
            <w:proofErr w:type="spellStart"/>
            <w:r w:rsidRPr="001D725D">
              <w:t>authorTelecommunication</w:t>
            </w:r>
            <w:proofErr w:type="spellEnd"/>
            <w:r w:rsidRPr="001D725D">
              <w:t>.</w:t>
            </w:r>
          </w:p>
        </w:tc>
        <w:tc>
          <w:tcPr>
            <w:tcW w:w="2307" w:type="dxa"/>
            <w:tcBorders>
              <w:top w:val="single" w:sz="4" w:space="0" w:color="000000"/>
              <w:left w:val="single" w:sz="4" w:space="0" w:color="000000"/>
              <w:bottom w:val="single" w:sz="4" w:space="0" w:color="000000"/>
              <w:right w:val="single" w:sz="4" w:space="0" w:color="000000"/>
            </w:tcBorders>
            <w:hideMark/>
          </w:tcPr>
          <w:p w14:paraId="770E0495" w14:textId="1472EA22" w:rsidR="00AD6303" w:rsidRPr="001D725D" w:rsidRDefault="00AD6303" w:rsidP="005C01E0">
            <w:pPr>
              <w:pStyle w:val="TableEntry"/>
            </w:pPr>
            <w:r w:rsidRPr="001D725D">
              <w:t xml:space="preserve">See Author in the Document Metadata Table </w:t>
            </w:r>
            <w:ins w:id="1269" w:author="Lynn" w:date="2015-09-14T08:27:00Z">
              <w:r w:rsidR="0070570D">
                <w:t>B</w:t>
              </w:r>
            </w:ins>
            <w:del w:id="1270" w:author="Lynn" w:date="2015-09-14T08:27:00Z">
              <w:r w:rsidRPr="001D725D" w:rsidDel="0070570D">
                <w:delText>4</w:delText>
              </w:r>
            </w:del>
            <w:proofErr w:type="gramStart"/>
            <w:r w:rsidRPr="001D725D">
              <w:t>.1</w:t>
            </w:r>
            <w:proofErr w:type="gramEnd"/>
            <w:r w:rsidRPr="001D725D">
              <w:t xml:space="preserve">-1 for </w:t>
            </w:r>
            <w:proofErr w:type="spellStart"/>
            <w:r w:rsidRPr="001D725D">
              <w:t>authorrole</w:t>
            </w:r>
            <w:proofErr w:type="spellEnd"/>
            <w:r w:rsidRPr="001D725D">
              <w:t xml:space="preserve"> and </w:t>
            </w:r>
            <w:proofErr w:type="spellStart"/>
            <w:r w:rsidRPr="001D725D">
              <w:t>authorspecialty</w:t>
            </w:r>
            <w:proofErr w:type="spellEnd"/>
            <w:r w:rsidRPr="001D725D">
              <w:t xml:space="preserve"> metadata elements.</w:t>
            </w:r>
          </w:p>
        </w:tc>
      </w:tr>
      <w:tr w:rsidR="00AD6303" w:rsidRPr="001D725D" w14:paraId="617DBA89" w14:textId="77777777" w:rsidTr="005C01E0">
        <w:trPr>
          <w:jc w:val="center"/>
        </w:trPr>
        <w:tc>
          <w:tcPr>
            <w:tcW w:w="2003" w:type="dxa"/>
            <w:tcBorders>
              <w:top w:val="single" w:sz="4" w:space="0" w:color="000000"/>
              <w:left w:val="single" w:sz="4" w:space="0" w:color="000000"/>
              <w:bottom w:val="single" w:sz="4" w:space="0" w:color="000000"/>
              <w:right w:val="single" w:sz="4" w:space="0" w:color="000000"/>
            </w:tcBorders>
            <w:hideMark/>
          </w:tcPr>
          <w:p w14:paraId="05E604D6" w14:textId="77777777" w:rsidR="00AD6303" w:rsidRPr="001D725D" w:rsidRDefault="00AD6303" w:rsidP="005C01E0">
            <w:pPr>
              <w:pStyle w:val="TableEntry"/>
            </w:pPr>
            <w:proofErr w:type="spellStart"/>
            <w:proofErr w:type="gramStart"/>
            <w:r w:rsidRPr="001D725D">
              <w:t>contentTypeCode</w:t>
            </w:r>
            <w:proofErr w:type="spellEnd"/>
            <w:proofErr w:type="gramEnd"/>
          </w:p>
        </w:tc>
        <w:tc>
          <w:tcPr>
            <w:tcW w:w="4500" w:type="dxa"/>
            <w:tcBorders>
              <w:top w:val="single" w:sz="4" w:space="0" w:color="000000"/>
              <w:left w:val="single" w:sz="4" w:space="0" w:color="000000"/>
              <w:bottom w:val="single" w:sz="4" w:space="0" w:color="000000"/>
              <w:right w:val="single" w:sz="4" w:space="0" w:color="000000"/>
            </w:tcBorders>
            <w:hideMark/>
          </w:tcPr>
          <w:p w14:paraId="645443B5" w14:textId="77777777" w:rsidR="00AD6303" w:rsidRPr="001D725D" w:rsidRDefault="00AD6303" w:rsidP="005C01E0">
            <w:pPr>
              <w:pStyle w:val="TableEntry"/>
            </w:pPr>
            <w:r w:rsidRPr="001D725D">
              <w:t xml:space="preserve">The code specifying the type of clinical activity that resulted in placing these documents in this </w:t>
            </w:r>
            <w:proofErr w:type="spellStart"/>
            <w:r w:rsidRPr="001D725D">
              <w:t>SubmissionSet</w:t>
            </w:r>
            <w:proofErr w:type="spellEnd"/>
            <w:r w:rsidRPr="001D725D">
              <w:t xml:space="preserve">. </w:t>
            </w:r>
          </w:p>
        </w:tc>
        <w:tc>
          <w:tcPr>
            <w:tcW w:w="2307" w:type="dxa"/>
            <w:tcBorders>
              <w:top w:val="single" w:sz="4" w:space="0" w:color="000000"/>
              <w:left w:val="single" w:sz="4" w:space="0" w:color="000000"/>
              <w:bottom w:val="single" w:sz="4" w:space="0" w:color="000000"/>
              <w:right w:val="single" w:sz="4" w:space="0" w:color="000000"/>
            </w:tcBorders>
            <w:hideMark/>
          </w:tcPr>
          <w:p w14:paraId="0FB658EA" w14:textId="5AB53930" w:rsidR="00AD6303" w:rsidRPr="001D725D" w:rsidRDefault="00AD6303" w:rsidP="005C01E0">
            <w:pPr>
              <w:pStyle w:val="TableEntry"/>
            </w:pPr>
            <w:r w:rsidRPr="001D725D">
              <w:t xml:space="preserve">See Section </w:t>
            </w:r>
            <w:ins w:id="1271" w:author="Lynn" w:date="2015-09-14T08:26:00Z">
              <w:r w:rsidR="0070570D">
                <w:t>B</w:t>
              </w:r>
            </w:ins>
            <w:del w:id="1272" w:author="Lynn" w:date="2015-09-14T08:26:00Z">
              <w:r w:rsidRPr="001D725D" w:rsidDel="0070570D">
                <w:delText>4</w:delText>
              </w:r>
            </w:del>
            <w:del w:id="1273" w:author="Lynn" w:date="2015-09-14T08:28:00Z">
              <w:r w:rsidRPr="001D725D" w:rsidDel="0070570D">
                <w:delText>.</w:delText>
              </w:r>
            </w:del>
            <w:proofErr w:type="gramStart"/>
            <w:ins w:id="1274" w:author="Lynn" w:date="2015-09-14T08:27:00Z">
              <w:r w:rsidR="0070570D">
                <w:t>.2.1</w:t>
              </w:r>
              <w:proofErr w:type="gramEnd"/>
              <w:r w:rsidR="0070570D">
                <w:t xml:space="preserve"> </w:t>
              </w:r>
            </w:ins>
            <w:del w:id="1275" w:author="Lynn" w:date="2015-09-14T08:27:00Z">
              <w:r w:rsidRPr="001D725D" w:rsidDel="0070570D">
                <w:delText xml:space="preserve">2.1 </w:delText>
              </w:r>
            </w:del>
            <w:r w:rsidRPr="001D725D">
              <w:t>Healthcare Facility Type.</w:t>
            </w:r>
          </w:p>
        </w:tc>
      </w:tr>
    </w:tbl>
    <w:p w14:paraId="2F69F615" w14:textId="77777777" w:rsidR="00650DD4" w:rsidRDefault="00650DD4" w:rsidP="005C01E0">
      <w:pPr>
        <w:pStyle w:val="BodyText"/>
      </w:pPr>
      <w:bookmarkStart w:id="1276" w:name="_Toc418502169"/>
      <w:bookmarkStart w:id="1277" w:name="_Toc418526015"/>
      <w:bookmarkStart w:id="1278" w:name="_Toc418866226"/>
    </w:p>
    <w:p w14:paraId="0F125514" w14:textId="77777777" w:rsidR="00AD6303" w:rsidRPr="001D725D" w:rsidRDefault="00FC4B7D" w:rsidP="005C01E0">
      <w:pPr>
        <w:pStyle w:val="AppendixHeading3"/>
        <w:numPr>
          <w:ilvl w:val="0"/>
          <w:numId w:val="0"/>
        </w:numPr>
      </w:pPr>
      <w:bookmarkStart w:id="1279" w:name="_Toc303840541"/>
      <w:r>
        <w:t>B</w:t>
      </w:r>
      <w:r w:rsidR="00415838">
        <w:t xml:space="preserve">.2.1 </w:t>
      </w:r>
      <w:r w:rsidR="00AD6303" w:rsidRPr="001D725D">
        <w:t>Submission Set Content Type</w:t>
      </w:r>
      <w:bookmarkEnd w:id="1276"/>
      <w:bookmarkEnd w:id="1277"/>
      <w:bookmarkEnd w:id="1278"/>
      <w:bookmarkEnd w:id="1279"/>
    </w:p>
    <w:p w14:paraId="4D56A4C0" w14:textId="77777777" w:rsidR="00AD6303" w:rsidRPr="001D725D" w:rsidRDefault="00AD6303" w:rsidP="005C01E0">
      <w:pPr>
        <w:pStyle w:val="BodyText"/>
      </w:pPr>
      <w:r w:rsidRPr="001D725D">
        <w:t xml:space="preserve">Content Type Code is related to the type of clinical activity that resulted in placing these documents in this </w:t>
      </w:r>
      <w:proofErr w:type="spellStart"/>
      <w:r w:rsidRPr="001D725D">
        <w:t>SubmissionSet</w:t>
      </w:r>
      <w:proofErr w:type="spellEnd"/>
      <w:r w:rsidR="00A42452">
        <w:t xml:space="preserve">. </w:t>
      </w:r>
      <w:r w:rsidRPr="001D725D">
        <w:t>One of the uses of this content type codes is to inform returned information from queries for a list of Submission Set to obtain a view of the list of encounters that resulted in shared documents.</w:t>
      </w:r>
    </w:p>
    <w:p w14:paraId="0FFB3457" w14:textId="358AF252" w:rsidR="000631B8" w:rsidRPr="001D725D" w:rsidRDefault="00AD6303" w:rsidP="005C01E0">
      <w:pPr>
        <w:pStyle w:val="BodyText"/>
      </w:pPr>
      <w:r w:rsidRPr="001D725D">
        <w:t>The value set is the same as the one used for the Healthcare facility Type Code (</w:t>
      </w:r>
      <w:r w:rsidR="00FC4B7D">
        <w:t>s</w:t>
      </w:r>
      <w:r w:rsidRPr="001D725D">
        <w:t xml:space="preserve">ee Section </w:t>
      </w:r>
      <w:ins w:id="1280" w:author="Lynn" w:date="2015-09-14T08:27:00Z">
        <w:r w:rsidR="0070570D">
          <w:t>B</w:t>
        </w:r>
      </w:ins>
      <w:del w:id="1281" w:author="Lynn" w:date="2015-09-14T08:27:00Z">
        <w:r w:rsidRPr="001D725D" w:rsidDel="0070570D">
          <w:delText>4</w:delText>
        </w:r>
      </w:del>
      <w:proofErr w:type="gramStart"/>
      <w:r w:rsidRPr="001D725D">
        <w:t>.1.5</w:t>
      </w:r>
      <w:proofErr w:type="gramEnd"/>
      <w:r w:rsidRPr="001D725D">
        <w:t>).</w:t>
      </w:r>
    </w:p>
    <w:p w14:paraId="3313B83C" w14:textId="77777777" w:rsidR="000631B8" w:rsidRPr="001D725D" w:rsidRDefault="00FC4B7D" w:rsidP="005C01E0">
      <w:pPr>
        <w:pStyle w:val="AppendixHeading2"/>
        <w:numPr>
          <w:ilvl w:val="0"/>
          <w:numId w:val="0"/>
        </w:numPr>
      </w:pPr>
      <w:bookmarkStart w:id="1282" w:name="_Toc418866227"/>
      <w:bookmarkStart w:id="1283" w:name="_Toc303840542"/>
      <w:r>
        <w:t>B</w:t>
      </w:r>
      <w:r w:rsidR="00415838">
        <w:t xml:space="preserve">.3 </w:t>
      </w:r>
      <w:r w:rsidR="000631B8" w:rsidRPr="001D725D">
        <w:t>Folder Metadata</w:t>
      </w:r>
      <w:bookmarkEnd w:id="1282"/>
      <w:bookmarkEnd w:id="1283"/>
    </w:p>
    <w:p w14:paraId="168FAC58" w14:textId="77777777" w:rsidR="00AD6303" w:rsidRDefault="00AD6303" w:rsidP="005C01E0">
      <w:pPr>
        <w:pStyle w:val="BodyText"/>
      </w:pPr>
      <w:r w:rsidRPr="001D725D">
        <w:t>No specific constraints are defined.</w:t>
      </w:r>
    </w:p>
    <w:p w14:paraId="20D35794" w14:textId="77777777" w:rsidR="00970EB9" w:rsidRDefault="00970EB9" w:rsidP="005C01E0">
      <w:pPr>
        <w:pStyle w:val="BodyText"/>
      </w:pPr>
    </w:p>
    <w:p w14:paraId="66D397AA" w14:textId="77777777" w:rsidR="00970EB9" w:rsidRPr="001D725D" w:rsidRDefault="00970EB9" w:rsidP="00F40C80">
      <w:pPr>
        <w:pStyle w:val="Heading1"/>
        <w:rPr>
          <w:lang w:bidi="en-US"/>
        </w:rPr>
        <w:pPrChange w:id="1284" w:author="nbashyam" w:date="2015-09-03T06:52:00Z">
          <w:pPr>
            <w:pStyle w:val="AppendixHeading1"/>
            <w:numPr>
              <w:numId w:val="0"/>
            </w:numPr>
            <w:tabs>
              <w:tab w:val="clear" w:pos="1980"/>
            </w:tabs>
            <w:ind w:left="0" w:firstLine="0"/>
          </w:pPr>
        </w:pPrChange>
      </w:pPr>
      <w:bookmarkStart w:id="1285" w:name="_Toc303840543"/>
      <w:r w:rsidRPr="001D725D">
        <w:rPr>
          <w:lang w:bidi="en-US"/>
        </w:rPr>
        <w:lastRenderedPageBreak/>
        <w:t xml:space="preserve">Appendix </w:t>
      </w:r>
      <w:r>
        <w:rPr>
          <w:lang w:bidi="en-US"/>
        </w:rPr>
        <w:t xml:space="preserve">C </w:t>
      </w:r>
      <w:r w:rsidRPr="001D725D">
        <w:rPr>
          <w:lang w:bidi="en-US"/>
        </w:rPr>
        <w:t xml:space="preserve">– </w:t>
      </w:r>
      <w:r>
        <w:rPr>
          <w:lang w:bidi="en-US"/>
        </w:rPr>
        <w:t>Integration Statements for DAF Actors</w:t>
      </w:r>
      <w:bookmarkEnd w:id="1285"/>
      <w:r w:rsidRPr="001D725D">
        <w:rPr>
          <w:lang w:bidi="en-US"/>
        </w:rPr>
        <w:t xml:space="preserve"> </w:t>
      </w:r>
    </w:p>
    <w:p w14:paraId="0AF7F529" w14:textId="7AC2A9DA" w:rsidR="00FE6013" w:rsidRDefault="00FE6013" w:rsidP="005C01E0">
      <w:pPr>
        <w:pStyle w:val="BodyText"/>
        <w:rPr>
          <w:ins w:id="1286" w:author="Lynn" w:date="2015-09-10T13:20:00Z"/>
        </w:rPr>
      </w:pPr>
      <w:ins w:id="1287" w:author="Lynn" w:date="2015-09-10T13:18:00Z">
        <w:r>
          <w:t xml:space="preserve">This section contains sample IHE Integration Statements for DAF Requestors and DAF Responders.  </w:t>
        </w:r>
      </w:ins>
      <w:ins w:id="1288" w:author="Lynn" w:date="2015-09-10T13:19:00Z">
        <w:r>
          <w:t xml:space="preserve">They identify the </w:t>
        </w:r>
        <w:r w:rsidRPr="0070570D">
          <w:rPr>
            <w:b/>
            <w:u w:val="single"/>
            <w:rPrChange w:id="1289" w:author="Lynn" w:date="2015-09-14T08:28:00Z">
              <w:rPr/>
            </w:rPrChange>
          </w:rPr>
          <w:t>minimum capabilities</w:t>
        </w:r>
        <w:r>
          <w:t xml:space="preserve"> </w:t>
        </w:r>
      </w:ins>
      <w:ins w:id="1290" w:author="Lynn" w:date="2015-09-14T08:28:00Z">
        <w:r w:rsidR="0070570D">
          <w:t>in terms of IHE profiles/actors/options</w:t>
        </w:r>
      </w:ins>
      <w:ins w:id="1291" w:author="Lynn" w:date="2015-09-10T13:24:00Z">
        <w:r>
          <w:t xml:space="preserve"> </w:t>
        </w:r>
      </w:ins>
      <w:ins w:id="1292" w:author="Lynn" w:date="2015-09-10T13:19:00Z">
        <w:r>
          <w:t>to be supported by DAF actors</w:t>
        </w:r>
      </w:ins>
      <w:ins w:id="1293" w:author="Lynn" w:date="2015-09-14T08:29:00Z">
        <w:r w:rsidR="0070570D">
          <w:t xml:space="preserve"> (also see Section 3.6)</w:t>
        </w:r>
      </w:ins>
      <w:ins w:id="1294" w:author="Lynn" w:date="2015-09-10T13:24:00Z">
        <w:r>
          <w:t>:</w:t>
        </w:r>
      </w:ins>
    </w:p>
    <w:p w14:paraId="33B7BA88" w14:textId="463C0DE2" w:rsidR="00FE6013" w:rsidRDefault="00FE6013">
      <w:pPr>
        <w:pStyle w:val="BodyText"/>
        <w:numPr>
          <w:ilvl w:val="0"/>
          <w:numId w:val="167"/>
        </w:numPr>
        <w:rPr>
          <w:ins w:id="1295" w:author="Lynn" w:date="2015-09-10T13:21:00Z"/>
        </w:rPr>
        <w:pPrChange w:id="1296" w:author="Lynn" w:date="2015-09-10T13:20:00Z">
          <w:pPr>
            <w:pStyle w:val="BodyText"/>
          </w:pPr>
        </w:pPrChange>
      </w:pPr>
      <w:ins w:id="1297" w:author="Lynn" w:date="2015-09-10T13:21:00Z">
        <w:r>
          <w:t xml:space="preserve">Section C.1: </w:t>
        </w:r>
      </w:ins>
      <w:ins w:id="1298" w:author="Lynn" w:date="2015-09-10T13:20:00Z">
        <w:r>
          <w:t>DAF Requestor, SOAP Query Stack, TDAF (inter-enterprise) use cases</w:t>
        </w:r>
      </w:ins>
    </w:p>
    <w:p w14:paraId="070858AD" w14:textId="24E5B386" w:rsidR="00FE6013" w:rsidRDefault="00FE6013" w:rsidP="00FE6013">
      <w:pPr>
        <w:pStyle w:val="BodyText"/>
        <w:numPr>
          <w:ilvl w:val="0"/>
          <w:numId w:val="167"/>
        </w:numPr>
        <w:rPr>
          <w:ins w:id="1299" w:author="nbashyam" w:date="2015-09-12T07:56:00Z"/>
        </w:rPr>
      </w:pPr>
      <w:ins w:id="1300" w:author="Lynn" w:date="2015-09-10T13:21:00Z">
        <w:r>
          <w:t>Section C.2: DAF Requestor, SOAP Query Stack, LDAF (intra-enterprise) use cases</w:t>
        </w:r>
      </w:ins>
    </w:p>
    <w:p w14:paraId="5D402A78" w14:textId="55FC03F9" w:rsidR="00FE6013" w:rsidRDefault="00FE6013" w:rsidP="00FE6013">
      <w:pPr>
        <w:pStyle w:val="BodyText"/>
        <w:numPr>
          <w:ilvl w:val="0"/>
          <w:numId w:val="167"/>
        </w:numPr>
        <w:rPr>
          <w:ins w:id="1301" w:author="nbashyam" w:date="2015-09-12T07:35:00Z"/>
        </w:rPr>
      </w:pPr>
      <w:ins w:id="1302" w:author="Lynn" w:date="2015-09-10T13:21:00Z">
        <w:r>
          <w:t xml:space="preserve">Section C.3: </w:t>
        </w:r>
      </w:ins>
      <w:ins w:id="1303" w:author="Lynn" w:date="2015-09-10T13:22:00Z">
        <w:r>
          <w:t xml:space="preserve">DAF Requestor, </w:t>
        </w:r>
        <w:proofErr w:type="spellStart"/>
        <w:r>
          <w:t>RESTful</w:t>
        </w:r>
        <w:proofErr w:type="spellEnd"/>
        <w:r>
          <w:t xml:space="preserve"> Query Stack,</w:t>
        </w:r>
      </w:ins>
      <w:r w:rsidR="00FF0141">
        <w:t xml:space="preserve"> </w:t>
      </w:r>
      <w:ins w:id="1304" w:author="Lynn" w:date="2015-09-13T20:40:00Z">
        <w:r w:rsidR="00FF0141">
          <w:t>T</w:t>
        </w:r>
      </w:ins>
      <w:ins w:id="1305" w:author="Lynn" w:date="2015-09-10T13:22:00Z">
        <w:r w:rsidR="00FF0141">
          <w:t>DAF (inter</w:t>
        </w:r>
        <w:r>
          <w:t>-enterprise) use cases</w:t>
        </w:r>
      </w:ins>
    </w:p>
    <w:p w14:paraId="75C91302" w14:textId="40314B7D" w:rsidR="00FD6B70" w:rsidRPr="00731124" w:rsidRDefault="00FD6B70" w:rsidP="00FE6013">
      <w:pPr>
        <w:pStyle w:val="BodyText"/>
        <w:numPr>
          <w:ilvl w:val="0"/>
          <w:numId w:val="167"/>
        </w:numPr>
        <w:rPr>
          <w:ins w:id="1306" w:author="Lynn" w:date="2015-09-10T13:22:00Z"/>
        </w:rPr>
      </w:pPr>
      <w:ins w:id="1307" w:author="nbashyam" w:date="2015-09-12T07:35:00Z">
        <w:r>
          <w:t xml:space="preserve">Section C.4: DAF Requestor, </w:t>
        </w:r>
        <w:proofErr w:type="spellStart"/>
        <w:r>
          <w:t>RESTful</w:t>
        </w:r>
        <w:proofErr w:type="spellEnd"/>
        <w:r>
          <w:t xml:space="preserve"> Query Stack, </w:t>
        </w:r>
      </w:ins>
      <w:ins w:id="1308" w:author="Lynn" w:date="2015-09-13T20:40:00Z">
        <w:r w:rsidR="00FF0141">
          <w:t>L</w:t>
        </w:r>
      </w:ins>
      <w:ins w:id="1309" w:author="nbashyam" w:date="2015-09-12T07:35:00Z">
        <w:del w:id="1310" w:author="Lynn" w:date="2015-09-13T20:40:00Z">
          <w:r w:rsidDel="00FF0141">
            <w:delText>T</w:delText>
          </w:r>
        </w:del>
        <w:r>
          <w:t>DAF (int</w:t>
        </w:r>
      </w:ins>
      <w:ins w:id="1311" w:author="Lynn" w:date="2015-09-13T20:40:00Z">
        <w:r w:rsidR="00FF0141">
          <w:t>ra</w:t>
        </w:r>
      </w:ins>
      <w:ins w:id="1312" w:author="nbashyam" w:date="2015-09-12T07:35:00Z">
        <w:del w:id="1313" w:author="Lynn" w:date="2015-09-13T20:40:00Z">
          <w:r w:rsidDel="00FF0141">
            <w:delText>er</w:delText>
          </w:r>
        </w:del>
        <w:r>
          <w:t>-enterprise) use cases</w:t>
        </w:r>
      </w:ins>
    </w:p>
    <w:p w14:paraId="3E3DC8E7" w14:textId="7FE6E93A" w:rsidR="00FE6013" w:rsidRDefault="00FE6013" w:rsidP="00E96EA1">
      <w:pPr>
        <w:pStyle w:val="BodyText"/>
        <w:numPr>
          <w:ilvl w:val="0"/>
          <w:numId w:val="167"/>
        </w:numPr>
        <w:rPr>
          <w:ins w:id="1314" w:author="Lynn" w:date="2015-09-10T13:23:00Z"/>
        </w:rPr>
      </w:pPr>
      <w:ins w:id="1315" w:author="Lynn" w:date="2015-09-10T13:22:00Z">
        <w:r>
          <w:t>Section C.</w:t>
        </w:r>
      </w:ins>
      <w:ins w:id="1316" w:author="nbashyam" w:date="2015-09-12T07:36:00Z">
        <w:r w:rsidR="00FD6B70">
          <w:t>5</w:t>
        </w:r>
      </w:ins>
      <w:ins w:id="1317" w:author="Lynn" w:date="2015-09-10T13:22:00Z">
        <w:del w:id="1318" w:author="nbashyam" w:date="2015-09-12T07:36:00Z">
          <w:r w:rsidDel="00FD6B70">
            <w:delText>4</w:delText>
          </w:r>
        </w:del>
        <w:r>
          <w:t>:</w:t>
        </w:r>
      </w:ins>
      <w:ins w:id="1319" w:author="Lynn" w:date="2015-09-10T13:23:00Z">
        <w:r>
          <w:t xml:space="preserve"> required DAF Responder functionality:</w:t>
        </w:r>
      </w:ins>
    </w:p>
    <w:p w14:paraId="63511078" w14:textId="77777777" w:rsidR="00FE6013" w:rsidRDefault="00FE6013">
      <w:pPr>
        <w:pStyle w:val="BodyText"/>
        <w:numPr>
          <w:ilvl w:val="1"/>
          <w:numId w:val="167"/>
        </w:numPr>
        <w:rPr>
          <w:ins w:id="1320" w:author="Lynn" w:date="2015-09-10T13:23:00Z"/>
        </w:rPr>
        <w:pPrChange w:id="1321" w:author="Lynn" w:date="2015-09-10T13:23:00Z">
          <w:pPr>
            <w:pStyle w:val="BodyText"/>
            <w:numPr>
              <w:numId w:val="167"/>
            </w:numPr>
            <w:ind w:left="720" w:hanging="360"/>
          </w:pPr>
        </w:pPrChange>
      </w:pPr>
      <w:ins w:id="1322" w:author="Lynn" w:date="2015-09-10T13:23:00Z">
        <w:r>
          <w:t>DAF Responder, SOAP Query Stack, TDAF (inter-enterprise) use cases</w:t>
        </w:r>
      </w:ins>
    </w:p>
    <w:p w14:paraId="37F1C188" w14:textId="77777777" w:rsidR="00FE6013" w:rsidRDefault="00FE6013">
      <w:pPr>
        <w:pStyle w:val="BodyText"/>
        <w:numPr>
          <w:ilvl w:val="1"/>
          <w:numId w:val="167"/>
        </w:numPr>
        <w:rPr>
          <w:ins w:id="1323" w:author="Lynn" w:date="2015-09-10T13:23:00Z"/>
        </w:rPr>
        <w:pPrChange w:id="1324" w:author="Lynn" w:date="2015-09-10T13:23:00Z">
          <w:pPr>
            <w:pStyle w:val="BodyText"/>
            <w:numPr>
              <w:numId w:val="167"/>
            </w:numPr>
            <w:ind w:left="720" w:hanging="360"/>
          </w:pPr>
        </w:pPrChange>
      </w:pPr>
      <w:ins w:id="1325" w:author="Lynn" w:date="2015-09-10T13:23:00Z">
        <w:r>
          <w:t>DAF Responder, SOAP Query Stack, LDAF (intra-enterprise) use cases</w:t>
        </w:r>
      </w:ins>
    </w:p>
    <w:p w14:paraId="4F250A00" w14:textId="7D2587C1" w:rsidR="00FE6013" w:rsidRDefault="00FE6013">
      <w:pPr>
        <w:pStyle w:val="BodyText"/>
        <w:numPr>
          <w:ilvl w:val="1"/>
          <w:numId w:val="167"/>
        </w:numPr>
        <w:rPr>
          <w:ins w:id="1326" w:author="nbashyam" w:date="2015-09-12T07:36:00Z"/>
        </w:rPr>
        <w:pPrChange w:id="1327" w:author="Lynn" w:date="2015-09-10T13:23:00Z">
          <w:pPr>
            <w:pStyle w:val="BodyText"/>
            <w:numPr>
              <w:numId w:val="167"/>
            </w:numPr>
            <w:ind w:left="720" w:hanging="360"/>
          </w:pPr>
        </w:pPrChange>
      </w:pPr>
      <w:ins w:id="1328" w:author="Lynn" w:date="2015-09-10T13:23:00Z">
        <w:r>
          <w:t xml:space="preserve">DAF Responder, </w:t>
        </w:r>
        <w:proofErr w:type="spellStart"/>
        <w:r>
          <w:t>RESTful</w:t>
        </w:r>
        <w:proofErr w:type="spellEnd"/>
        <w:r>
          <w:t xml:space="preserve"> Query Stack, LDAF (intra-enterprise) use cases</w:t>
        </w:r>
      </w:ins>
    </w:p>
    <w:p w14:paraId="588E4CC1" w14:textId="66237D86" w:rsidR="00FD6B70" w:rsidRDefault="00FD6B70">
      <w:pPr>
        <w:pStyle w:val="BodyText"/>
        <w:numPr>
          <w:ilvl w:val="1"/>
          <w:numId w:val="167"/>
        </w:numPr>
        <w:rPr>
          <w:ins w:id="1329" w:author="nbashyam" w:date="2015-09-12T07:57:00Z"/>
        </w:rPr>
        <w:pPrChange w:id="1330" w:author="Lynn" w:date="2015-09-10T13:23:00Z">
          <w:pPr>
            <w:pStyle w:val="BodyText"/>
            <w:numPr>
              <w:numId w:val="167"/>
            </w:numPr>
            <w:ind w:left="720" w:hanging="360"/>
          </w:pPr>
        </w:pPrChange>
      </w:pPr>
      <w:ins w:id="1331" w:author="nbashyam" w:date="2015-09-12T07:36:00Z">
        <w:r>
          <w:t xml:space="preserve">DAF Responder, </w:t>
        </w:r>
        <w:proofErr w:type="spellStart"/>
        <w:r>
          <w:t>RESTful</w:t>
        </w:r>
        <w:proofErr w:type="spellEnd"/>
        <w:r>
          <w:t xml:space="preserve"> Query Stack, TDAF (inter-enterprise) use cases</w:t>
        </w:r>
      </w:ins>
    </w:p>
    <w:p w14:paraId="51913C6D" w14:textId="5C32B70F" w:rsidR="007B0ACB" w:rsidRDefault="00FF0141" w:rsidP="00FF0141">
      <w:pPr>
        <w:pStyle w:val="BodyText"/>
        <w:numPr>
          <w:ilvl w:val="0"/>
          <w:numId w:val="167"/>
        </w:numPr>
        <w:rPr>
          <w:ins w:id="1332" w:author="Lynn" w:date="2015-09-13T20:57:00Z"/>
        </w:rPr>
      </w:pPr>
      <w:ins w:id="1333" w:author="nbashyam" w:date="2015-09-12T07:56:00Z">
        <w:r>
          <w:t>Section C.</w:t>
        </w:r>
      </w:ins>
      <w:ins w:id="1334" w:author="Lynn" w:date="2015-09-13T20:57:00Z">
        <w:r w:rsidR="0070570D">
          <w:t>6</w:t>
        </w:r>
      </w:ins>
      <w:ins w:id="1335" w:author="nbashyam" w:date="2015-09-12T07:56:00Z">
        <w:del w:id="1336" w:author="Lynn" w:date="2015-09-13T20:57:00Z">
          <w:r w:rsidDel="007B0ACB">
            <w:delText>2a</w:delText>
          </w:r>
        </w:del>
        <w:r>
          <w:t>: DAF Requestor</w:t>
        </w:r>
      </w:ins>
      <w:ins w:id="1337" w:author="Lynn" w:date="2015-09-13T20:57:00Z">
        <w:r w:rsidR="007B0ACB">
          <w:t xml:space="preserve"> option:</w:t>
        </w:r>
      </w:ins>
      <w:ins w:id="1338" w:author="nbashyam" w:date="2015-09-12T07:56:00Z">
        <w:del w:id="1339" w:author="Lynn" w:date="2015-09-13T20:57:00Z">
          <w:r w:rsidDel="007B0ACB">
            <w:delText>,</w:delText>
          </w:r>
        </w:del>
        <w:r>
          <w:t xml:space="preserve"> </w:t>
        </w:r>
      </w:ins>
    </w:p>
    <w:p w14:paraId="5C87F760" w14:textId="4BC7FE35" w:rsidR="00FF0141" w:rsidRDefault="00FF0141" w:rsidP="00E96EA1">
      <w:pPr>
        <w:pStyle w:val="BodyText"/>
        <w:numPr>
          <w:ilvl w:val="1"/>
          <w:numId w:val="167"/>
        </w:numPr>
      </w:pPr>
      <w:ins w:id="1340" w:author="nbashyam" w:date="2015-09-12T07:56:00Z">
        <w:r>
          <w:t>SOAP Query Stack</w:t>
        </w:r>
      </w:ins>
      <w:ins w:id="1341" w:author="Lynn" w:date="2015-09-12T19:42:00Z">
        <w:r>
          <w:t>,</w:t>
        </w:r>
      </w:ins>
      <w:ins w:id="1342" w:author="nbashyam" w:date="2015-09-12T07:56:00Z">
        <w:r>
          <w:t xml:space="preserve"> </w:t>
        </w:r>
      </w:ins>
      <w:ins w:id="1343" w:author="Lynn" w:date="2015-09-12T19:39:00Z">
        <w:r>
          <w:t>Multi-patient Query</w:t>
        </w:r>
      </w:ins>
      <w:ins w:id="1344" w:author="nbashyam" w:date="2015-09-12T07:56:00Z">
        <w:del w:id="1345" w:author="Lynn" w:date="2015-09-13T20:57:00Z">
          <w:r w:rsidDel="007B0ACB">
            <w:delText>Option</w:delText>
          </w:r>
        </w:del>
        <w:r>
          <w:t>, LDAF (intra-enterprise) use cases</w:t>
        </w:r>
      </w:ins>
    </w:p>
    <w:p w14:paraId="04DC3C4B" w14:textId="05EA7FB9" w:rsidR="007B0ACB" w:rsidRDefault="006D07F8" w:rsidP="007F15B1">
      <w:pPr>
        <w:pStyle w:val="BodyText"/>
        <w:numPr>
          <w:ilvl w:val="0"/>
          <w:numId w:val="167"/>
        </w:numPr>
        <w:rPr>
          <w:ins w:id="1346" w:author="Lynn" w:date="2015-09-13T20:58:00Z"/>
        </w:rPr>
      </w:pPr>
      <w:ins w:id="1347" w:author="nbashyam" w:date="2015-09-12T07:57:00Z">
        <w:r>
          <w:t>Section C.</w:t>
        </w:r>
      </w:ins>
      <w:ins w:id="1348" w:author="Lynn" w:date="2015-09-13T20:57:00Z">
        <w:r w:rsidR="0070570D">
          <w:t>7</w:t>
        </w:r>
      </w:ins>
      <w:ins w:id="1349" w:author="nbashyam" w:date="2015-09-12T07:57:00Z">
        <w:del w:id="1350" w:author="Lynn" w:date="2015-09-13T20:57:00Z">
          <w:r w:rsidDel="007B0ACB">
            <w:delText>5a</w:delText>
          </w:r>
        </w:del>
        <w:r>
          <w:t>: DAF Responder</w:t>
        </w:r>
      </w:ins>
      <w:ins w:id="1351" w:author="Lynn" w:date="2015-09-13T20:57:00Z">
        <w:r w:rsidR="007B0ACB">
          <w:t xml:space="preserve"> options</w:t>
        </w:r>
      </w:ins>
      <w:ins w:id="1352" w:author="Lynn" w:date="2015-09-12T19:42:00Z">
        <w:r w:rsidR="00EF7794">
          <w:t>:</w:t>
        </w:r>
      </w:ins>
      <w:ins w:id="1353" w:author="nbashyam" w:date="2015-09-12T07:57:00Z">
        <w:r>
          <w:t xml:space="preserve"> </w:t>
        </w:r>
      </w:ins>
    </w:p>
    <w:p w14:paraId="300B8B37" w14:textId="1001C5CB" w:rsidR="006D07F8" w:rsidDel="007F15B1" w:rsidRDefault="007F15B1" w:rsidP="00E96EA1">
      <w:pPr>
        <w:pStyle w:val="BodyText"/>
        <w:numPr>
          <w:ilvl w:val="0"/>
          <w:numId w:val="173"/>
        </w:numPr>
        <w:ind w:firstLine="0"/>
        <w:rPr>
          <w:ins w:id="1354" w:author="nbashyam" w:date="2015-09-12T07:57:00Z"/>
          <w:del w:id="1355" w:author="Lynn" w:date="2015-09-12T19:40:00Z"/>
        </w:rPr>
      </w:pPr>
      <w:ins w:id="1356" w:author="Lynn" w:date="2015-09-12T19:40:00Z">
        <w:r>
          <w:t xml:space="preserve">SOAP Query Stack, Multi-patient Query </w:t>
        </w:r>
      </w:ins>
      <w:ins w:id="1357" w:author="nbashyam" w:date="2015-09-12T07:57:00Z">
        <w:r w:rsidR="006D07F8">
          <w:t>Option</w:t>
        </w:r>
      </w:ins>
      <w:ins w:id="1358" w:author="Lynn" w:date="2015-09-12T19:40:00Z">
        <w:r>
          <w:t xml:space="preserve">, </w:t>
        </w:r>
      </w:ins>
      <w:ins w:id="1359" w:author="nbashyam" w:date="2015-09-12T07:57:00Z">
        <w:del w:id="1360" w:author="Lynn" w:date="2015-09-12T19:40:00Z">
          <w:r w:rsidR="006D07F8" w:rsidDel="007F15B1">
            <w:delText xml:space="preserve"> for</w:delText>
          </w:r>
        </w:del>
      </w:ins>
    </w:p>
    <w:p w14:paraId="45E88F1A" w14:textId="1DB6FD83" w:rsidR="006D07F8" w:rsidRDefault="006D07F8" w:rsidP="00E96EA1">
      <w:pPr>
        <w:pStyle w:val="BodyText"/>
        <w:numPr>
          <w:ilvl w:val="0"/>
          <w:numId w:val="173"/>
        </w:numPr>
        <w:ind w:firstLine="0"/>
        <w:rPr>
          <w:ins w:id="1361" w:author="Lynn" w:date="2015-09-13T20:58:00Z"/>
        </w:rPr>
      </w:pPr>
      <w:ins w:id="1362" w:author="nbashyam" w:date="2015-09-12T07:57:00Z">
        <w:del w:id="1363" w:author="Lynn" w:date="2015-09-12T19:40:00Z">
          <w:r w:rsidDel="007F15B1">
            <w:delText xml:space="preserve">DAF Responder, SOAP Query Stack Option, </w:delText>
          </w:r>
        </w:del>
        <w:r>
          <w:t>LDAF (intra-enterprise) use cases</w:t>
        </w:r>
      </w:ins>
    </w:p>
    <w:p w14:paraId="52C0FC7D" w14:textId="7DD5DC8A" w:rsidR="007B0ACB" w:rsidRDefault="007B0ACB" w:rsidP="00E96EA1">
      <w:pPr>
        <w:pStyle w:val="BodyText"/>
        <w:numPr>
          <w:ilvl w:val="0"/>
          <w:numId w:val="173"/>
        </w:numPr>
        <w:ind w:firstLine="0"/>
        <w:rPr>
          <w:ins w:id="1364" w:author="Lynn" w:date="2015-09-10T13:21:00Z"/>
        </w:rPr>
      </w:pPr>
      <w:proofErr w:type="spellStart"/>
      <w:ins w:id="1365" w:author="Lynn" w:date="2015-09-13T20:58:00Z">
        <w:r>
          <w:t>RESTful</w:t>
        </w:r>
        <w:proofErr w:type="spellEnd"/>
        <w:r>
          <w:t xml:space="preserve"> Query Stack, IUA for TDAF (inter-enterprise</w:t>
        </w:r>
      </w:ins>
      <w:ins w:id="1366" w:author="Lynn" w:date="2015-09-13T20:59:00Z">
        <w:r>
          <w:t>)</w:t>
        </w:r>
      </w:ins>
      <w:ins w:id="1367" w:author="Lynn" w:date="2015-09-13T20:58:00Z">
        <w:r>
          <w:t xml:space="preserve"> use case</w:t>
        </w:r>
      </w:ins>
    </w:p>
    <w:p w14:paraId="1AAD985F" w14:textId="77777777" w:rsidR="00D33EF7" w:rsidRPr="001D725D" w:rsidRDefault="00D33EF7" w:rsidP="005C01E0">
      <w:pPr>
        <w:pStyle w:val="BodyText"/>
      </w:pPr>
    </w:p>
    <w:p w14:paraId="10BB2A2A" w14:textId="77777777" w:rsidR="00D65F60" w:rsidRDefault="00D65F60" w:rsidP="00E96EA1">
      <w:pPr>
        <w:pStyle w:val="Heading2"/>
        <w:numPr>
          <w:ilvl w:val="0"/>
          <w:numId w:val="0"/>
        </w:numPr>
        <w:ind w:left="576" w:hanging="576"/>
        <w:rPr>
          <w:ins w:id="1368" w:author="Lynn" w:date="2015-09-10T12:39:00Z"/>
        </w:rPr>
      </w:pPr>
      <w:bookmarkStart w:id="1369" w:name="_Toc303840544"/>
      <w:ins w:id="1370" w:author="Lynn" w:date="2015-09-10T12:37:00Z">
        <w:r>
          <w:t xml:space="preserve">C.1 </w:t>
        </w:r>
      </w:ins>
      <w:r w:rsidR="00D33EF7" w:rsidRPr="00D73EBC">
        <w:t>DAF Requestor</w:t>
      </w:r>
      <w:r w:rsidR="00D33EF7" w:rsidRPr="00D65F60">
        <w:t xml:space="preserve"> </w:t>
      </w:r>
      <w:r w:rsidR="00D33EF7" w:rsidRPr="00D73EBC">
        <w:t>Integration Statement for SOAP Query Stack</w:t>
      </w:r>
      <w:ins w:id="1371" w:author="Lynn" w:date="2015-09-10T12:41:00Z">
        <w:r>
          <w:t xml:space="preserve"> --</w:t>
        </w:r>
      </w:ins>
      <w:ins w:id="1372" w:author="Lynn" w:date="2015-09-10T12:09:00Z">
        <w:r w:rsidR="005F47B6">
          <w:t xml:space="preserve"> TDAF</w:t>
        </w:r>
      </w:ins>
      <w:ins w:id="1373" w:author="Lynn" w:date="2015-09-10T12:10:00Z">
        <w:r w:rsidR="005F47B6">
          <w:t xml:space="preserve"> (Inter-enterprise)</w:t>
        </w:r>
      </w:ins>
      <w:bookmarkEnd w:id="1369"/>
    </w:p>
    <w:p w14:paraId="40AC7100" w14:textId="77777777" w:rsidR="0061206D" w:rsidRDefault="0061206D" w:rsidP="0061206D">
      <w:pPr>
        <w:pStyle w:val="BodyText"/>
        <w:rPr>
          <w:ins w:id="1374" w:author="Lynn" w:date="2015-09-10T13:05:00Z"/>
        </w:rPr>
      </w:pPr>
      <w:ins w:id="1375" w:author="Lynn" w:date="2015-09-10T13:05:00Z">
        <w:r>
          <w:t>This IHE integration statement contains required IHE profiles, actors, and options for:</w:t>
        </w:r>
      </w:ins>
    </w:p>
    <w:p w14:paraId="3277D622" w14:textId="41A5C146" w:rsidR="0061206D" w:rsidRDefault="0061206D" w:rsidP="00E96EA1">
      <w:pPr>
        <w:pStyle w:val="BodyText"/>
        <w:numPr>
          <w:ilvl w:val="0"/>
          <w:numId w:val="173"/>
        </w:numPr>
        <w:rPr>
          <w:ins w:id="1376" w:author="Lynn" w:date="2015-09-10T13:05:00Z"/>
        </w:rPr>
      </w:pPr>
      <w:ins w:id="1377" w:author="Lynn" w:date="2015-09-10T13:05:00Z">
        <w:r>
          <w:t>DAF Requestor, SOAP Query Stack, TDAF (inter-enterprise) use cases</w:t>
        </w:r>
      </w:ins>
    </w:p>
    <w:p w14:paraId="774D42D4" w14:textId="0CCFD5A4" w:rsidR="00D33EF7" w:rsidRPr="00D73EBC" w:rsidRDefault="00D33EF7">
      <w:pPr>
        <w:pStyle w:val="Heading2"/>
        <w:numPr>
          <w:ilvl w:val="0"/>
          <w:numId w:val="0"/>
        </w:numPr>
        <w:pPrChange w:id="1378" w:author="Lynn" w:date="2015-09-10T13:05:00Z">
          <w:pPr>
            <w:pStyle w:val="BodyText"/>
          </w:pPr>
        </w:pPrChange>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970EB9" w14:paraId="47162E4C"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A09BA58" w14:textId="77777777" w:rsidR="00970EB9" w:rsidRDefault="00970EB9">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23EC193" w14:textId="77777777" w:rsidR="00970EB9" w:rsidRDefault="00970EB9">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C94E4B2" w14:textId="77777777" w:rsidR="00970EB9" w:rsidRDefault="00D33EF7">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970EB9" w14:paraId="09EDBD4F"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hideMark/>
          </w:tcPr>
          <w:p w14:paraId="38FAE4D7" w14:textId="77777777" w:rsidR="00970EB9" w:rsidRDefault="00970EB9">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0C29CDAC" w14:textId="77777777" w:rsidR="00970EB9" w:rsidRDefault="00970EB9">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3AC3F07D" w14:textId="77777777" w:rsidR="00970EB9" w:rsidRDefault="00970EB9">
            <w:pPr>
              <w:pStyle w:val="TableEntryHeader"/>
              <w:rPr>
                <w:lang w:val="fr-FR" w:eastAsia="zh-CN"/>
              </w:rPr>
            </w:pPr>
            <w:r>
              <w:rPr>
                <w:lang w:val="fr-FR" w:eastAsia="zh-CN"/>
              </w:rPr>
              <w:t>Version</w:t>
            </w:r>
          </w:p>
        </w:tc>
      </w:tr>
      <w:tr w:rsidR="00970EB9" w14:paraId="6F35F65F" w14:textId="77777777" w:rsidTr="00D73EBC">
        <w:trPr>
          <w:jc w:val="center"/>
        </w:trPr>
        <w:tc>
          <w:tcPr>
            <w:tcW w:w="2228" w:type="pct"/>
            <w:tcBorders>
              <w:top w:val="single" w:sz="4" w:space="0" w:color="auto"/>
              <w:left w:val="single" w:sz="4" w:space="0" w:color="auto"/>
              <w:bottom w:val="single" w:sz="4" w:space="0" w:color="auto"/>
              <w:right w:val="single" w:sz="4" w:space="0" w:color="auto"/>
            </w:tcBorders>
            <w:hideMark/>
          </w:tcPr>
          <w:p w14:paraId="008447A2" w14:textId="77777777" w:rsidR="00970EB9" w:rsidRDefault="00970EB9">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6DBCD3B6" w14:textId="77777777" w:rsidR="00970EB9" w:rsidRDefault="00970EB9">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0012E05D" w14:textId="52A37E36" w:rsidR="00970EB9" w:rsidRDefault="00970EB9">
            <w:pPr>
              <w:pStyle w:val="TableEntry"/>
              <w:rPr>
                <w:lang w:val="fr-FR" w:eastAsia="zh-CN"/>
              </w:rPr>
            </w:pPr>
            <w:r>
              <w:rPr>
                <w:lang w:val="fr-FR" w:eastAsia="zh-CN"/>
              </w:rPr>
              <w:t>V1.0</w:t>
            </w:r>
          </w:p>
        </w:tc>
      </w:tr>
      <w:tr w:rsidR="00970EB9" w14:paraId="2E537C13" w14:textId="77777777" w:rsidTr="00970EB9">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4398943" w14:textId="77777777" w:rsidR="00970EB9" w:rsidRDefault="00970EB9" w:rsidP="00970EB9">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proofErr w:type="spellStart"/>
            <w:ins w:id="1379" w:author="Lynn" w:date="2015-09-10T12:44:00Z">
              <w:r w:rsidR="00D65F60">
                <w:rPr>
                  <w:lang w:val="fr-FR" w:eastAsia="zh-CN"/>
                </w:rPr>
                <w:t>targeted</w:t>
              </w:r>
              <w:proofErr w:type="spellEnd"/>
              <w:r w:rsidR="00D65F60">
                <w:rPr>
                  <w:lang w:val="fr-FR" w:eastAsia="zh-CN"/>
                </w:rPr>
                <w:t xml:space="preserve"> (</w:t>
              </w:r>
              <w:proofErr w:type="spellStart"/>
              <w:r w:rsidR="00D65F60">
                <w:rPr>
                  <w:lang w:val="fr-FR" w:eastAsia="zh-CN"/>
                </w:rPr>
                <w:t>inter-enterprise</w:t>
              </w:r>
              <w:proofErr w:type="spellEnd"/>
              <w:r w:rsidR="00D65F60">
                <w:rPr>
                  <w:lang w:val="fr-FR" w:eastAsia="zh-CN"/>
                </w:rPr>
                <w:t xml:space="preserve">) </w:t>
              </w:r>
            </w:ins>
            <w:proofErr w:type="spellStart"/>
            <w:r>
              <w:rPr>
                <w:lang w:val="fr-FR" w:eastAsia="zh-CN"/>
              </w:rPr>
              <w:t>access</w:t>
            </w:r>
            <w:proofErr w:type="spellEnd"/>
            <w:r>
              <w:rPr>
                <w:lang w:val="fr-FR" w:eastAsia="zh-CN"/>
              </w:rPr>
              <w:t xml:space="preserve"> use cases</w:t>
            </w:r>
            <w:ins w:id="1380" w:author="Lynn" w:date="2015-09-10T12:46:00Z">
              <w:r w:rsidR="00731124">
                <w:rPr>
                  <w:lang w:val="fr-FR" w:eastAsia="zh-CN"/>
                </w:rPr>
                <w:t xml:space="preserve"> </w:t>
              </w:r>
              <w:proofErr w:type="spellStart"/>
              <w:r w:rsidR="00731124">
                <w:rPr>
                  <w:lang w:val="fr-FR" w:eastAsia="zh-CN"/>
                </w:rPr>
                <w:t>with</w:t>
              </w:r>
              <w:proofErr w:type="spellEnd"/>
              <w:r w:rsidR="00731124">
                <w:rPr>
                  <w:lang w:val="fr-FR" w:eastAsia="zh-CN"/>
                </w:rPr>
                <w:t xml:space="preserve"> SOAP transactions</w:t>
              </w:r>
            </w:ins>
            <w:r>
              <w:rPr>
                <w:lang w:val="fr-FR" w:eastAsia="zh-CN"/>
              </w:rPr>
              <w:t xml:space="preserve">. </w:t>
            </w:r>
          </w:p>
        </w:tc>
      </w:tr>
      <w:tr w:rsidR="00970EB9" w14:paraId="12387B1F"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3CBA93C" w14:textId="77777777" w:rsidR="00970EB9" w:rsidRDefault="00970EB9">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472855D0" w14:textId="77777777" w:rsidR="00970EB9" w:rsidRDefault="00970EB9">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7170DF6E" w14:textId="77777777" w:rsidR="00970EB9" w:rsidRDefault="00257EFD">
            <w:pPr>
              <w:pStyle w:val="TableEntryHeader"/>
              <w:rPr>
                <w:lang w:val="fr-FR" w:eastAsia="zh-CN"/>
              </w:rPr>
            </w:pPr>
            <w:r>
              <w:rPr>
                <w:lang w:val="fr-FR" w:eastAsia="zh-CN"/>
              </w:rPr>
              <w:t>Use Cases</w:t>
            </w:r>
          </w:p>
        </w:tc>
      </w:tr>
      <w:tr w:rsidR="00970EB9" w14:paraId="433CE844"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1BD806FE" w14:textId="77777777" w:rsidR="00970EB9" w:rsidRPr="00D73EBC" w:rsidRDefault="00970EB9">
            <w:pPr>
              <w:pStyle w:val="TableEntryHeader"/>
              <w:rPr>
                <w:b w:val="0"/>
                <w:lang w:val="fr-FR" w:eastAsia="zh-CN"/>
              </w:rPr>
            </w:pPr>
            <w:r w:rsidRPr="00D73EBC">
              <w:rPr>
                <w:b w:val="0"/>
                <w:lang w:val="fr-FR" w:eastAsia="zh-CN"/>
              </w:rPr>
              <w:t xml:space="preserve">DAF </w:t>
            </w:r>
            <w:proofErr w:type="spellStart"/>
            <w:r w:rsidRPr="00D73EBC">
              <w:rPr>
                <w:b w:val="0"/>
                <w:lang w:val="fr-FR" w:eastAsia="zh-CN"/>
              </w:rPr>
              <w:t>Requestor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990F0A0" w14:textId="77777777" w:rsidR="00970EB9" w:rsidRPr="00D73EBC" w:rsidRDefault="00970EB9">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586C065C" w14:textId="77777777" w:rsidR="00970EB9" w:rsidRDefault="00257EFD">
            <w:pPr>
              <w:pStyle w:val="TableEntryHeader"/>
              <w:rPr>
                <w:lang w:val="fr-FR" w:eastAsia="zh-CN"/>
              </w:rPr>
            </w:pPr>
            <w:del w:id="1381" w:author="Lynn" w:date="2015-09-10T12:07:00Z">
              <w:r w:rsidDel="005F47B6">
                <w:rPr>
                  <w:lang w:val="fr-FR" w:eastAsia="zh-CN"/>
                </w:rPr>
                <w:delText xml:space="preserve">LDAF and </w:delText>
              </w:r>
            </w:del>
            <w:r>
              <w:rPr>
                <w:lang w:val="fr-FR" w:eastAsia="zh-CN"/>
              </w:rPr>
              <w:t>TDAF</w:t>
            </w:r>
          </w:p>
        </w:tc>
      </w:tr>
      <w:tr w:rsidR="00970EB9" w14:paraId="01EF61AF"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2A74150" w14:textId="77777777" w:rsidR="00970EB9" w:rsidRDefault="00970EB9">
            <w:pPr>
              <w:pStyle w:val="TableEntryHeader"/>
              <w:rPr>
                <w:lang w:val="fr-FR" w:eastAsia="zh-CN"/>
              </w:rPr>
            </w:pPr>
            <w:proofErr w:type="spellStart"/>
            <w:r>
              <w:rPr>
                <w:lang w:val="fr-FR" w:eastAsia="zh-CN"/>
              </w:rPr>
              <w:lastRenderedPageBreak/>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35814DEA" w14:textId="77777777" w:rsidR="00970EB9" w:rsidRDefault="00970EB9">
            <w:pPr>
              <w:pStyle w:val="TableEntryHeader"/>
              <w:rPr>
                <w:lang w:val="fr-FR" w:eastAsia="zh-CN"/>
              </w:rPr>
            </w:pPr>
            <w:proofErr w:type="spellStart"/>
            <w:r>
              <w:rPr>
                <w:lang w:val="fr-FR" w:eastAsia="zh-CN"/>
              </w:rPr>
              <w:t>Actors</w:t>
            </w:r>
            <w:proofErr w:type="spellEnd"/>
            <w:r>
              <w:rPr>
                <w:lang w:val="fr-FR" w:eastAsia="zh-CN"/>
              </w:rPr>
              <w:t xml:space="preserve"> </w:t>
            </w:r>
            <w:r w:rsidR="0025188C">
              <w:rPr>
                <w:lang w:val="fr-FR" w:eastAsia="zh-CN"/>
              </w:rPr>
              <w:t xml:space="preserve">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3C96D829" w14:textId="77777777" w:rsidR="00970EB9" w:rsidRDefault="00970EB9">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25188C" w14:paraId="1FFFF3CB"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783204F" w14:textId="77777777" w:rsidR="0025188C" w:rsidRDefault="0025188C">
            <w:pPr>
              <w:pStyle w:val="TableEntryHeader"/>
              <w:rPr>
                <w:b w:val="0"/>
                <w:lang w:val="fr-FR" w:eastAsia="zh-CN"/>
              </w:rPr>
            </w:pPr>
            <w:r>
              <w:rPr>
                <w:b w:val="0"/>
                <w:lang w:val="fr-FR" w:eastAsia="zh-CN"/>
              </w:rPr>
              <w:t>XCPD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C7B5735" w14:textId="77777777" w:rsidR="0025188C" w:rsidRPr="0025188C" w:rsidRDefault="0025188C">
            <w:pPr>
              <w:pStyle w:val="TableEntryHeader"/>
              <w:rPr>
                <w:b w:val="0"/>
                <w:lang w:val="fr-FR" w:eastAsia="zh-CN"/>
              </w:rPr>
            </w:pPr>
            <w:proofErr w:type="spellStart"/>
            <w:r>
              <w:rPr>
                <w:b w:val="0"/>
                <w:lang w:val="fr-FR" w:eastAsia="zh-CN"/>
              </w:rPr>
              <w:t>Initiating</w:t>
            </w:r>
            <w:proofErr w:type="spellEnd"/>
            <w:r>
              <w:rPr>
                <w:b w:val="0"/>
                <w:lang w:val="fr-FR" w:eastAsia="zh-CN"/>
              </w:rPr>
              <w:t xml:space="preserve"> Gateway (ITI-55)</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2CD7B4D" w14:textId="77777777" w:rsidR="0025188C" w:rsidRPr="00D73EBC" w:rsidRDefault="0025188C">
            <w:pPr>
              <w:pStyle w:val="TableEntryHeader"/>
              <w:rPr>
                <w:b w:val="0"/>
                <w:lang w:val="fr-FR" w:eastAsia="zh-CN"/>
              </w:rPr>
            </w:pPr>
            <w:proofErr w:type="spellStart"/>
            <w:r w:rsidRPr="008E3030">
              <w:rPr>
                <w:b w:val="0"/>
                <w:lang w:val="fr-FR" w:eastAsia="zh-CN"/>
              </w:rPr>
              <w:t>Asynchronous</w:t>
            </w:r>
            <w:proofErr w:type="spellEnd"/>
            <w:r w:rsidRPr="008E3030">
              <w:rPr>
                <w:b w:val="0"/>
                <w:lang w:val="fr-FR" w:eastAsia="zh-CN"/>
              </w:rPr>
              <w:t xml:space="preserve"> Web Services Exchange Option</w:t>
            </w:r>
          </w:p>
        </w:tc>
      </w:tr>
      <w:tr w:rsidR="0025188C" w14:paraId="03C21A8E"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9387CC7" w14:textId="77777777" w:rsidR="0025188C" w:rsidRPr="00D73EBC" w:rsidRDefault="0025188C">
            <w:pPr>
              <w:pStyle w:val="TableEntryHeader"/>
              <w:rPr>
                <w:b w:val="0"/>
                <w:lang w:val="fr-FR" w:eastAsia="zh-CN"/>
              </w:rPr>
            </w:pPr>
            <w:r>
              <w:rPr>
                <w:b w:val="0"/>
                <w:lang w:val="fr-FR"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717BA74" w14:textId="77777777" w:rsidR="0025188C" w:rsidRPr="00D73EBC" w:rsidRDefault="0025188C">
            <w:pPr>
              <w:pStyle w:val="TableEntryHeader"/>
              <w:rPr>
                <w:b w:val="0"/>
                <w:lang w:val="fr-FR" w:eastAsia="zh-CN"/>
              </w:rPr>
            </w:pPr>
            <w:proofErr w:type="spellStart"/>
            <w:r w:rsidRPr="00D73EBC">
              <w:rPr>
                <w:b w:val="0"/>
                <w:lang w:val="fr-FR" w:eastAsia="zh-CN"/>
              </w:rPr>
              <w:t>Initiating</w:t>
            </w:r>
            <w:proofErr w:type="spellEnd"/>
            <w:r w:rsidRPr="00D73EBC">
              <w:rPr>
                <w:b w:val="0"/>
                <w:lang w:val="fr-FR" w:eastAsia="zh-CN"/>
              </w:rPr>
              <w:t xml:space="preserve"> Gateway</w:t>
            </w:r>
            <w:r w:rsidR="00F54DAE">
              <w:rPr>
                <w:b w:val="0"/>
                <w:lang w:val="fr-FR" w:eastAsia="zh-CN"/>
              </w:rPr>
              <w:t xml:space="preserve"> (ITI-38, ITI-39, ITI-43, ITI-18)</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458DE03" w14:textId="77777777" w:rsidR="0025188C" w:rsidRPr="00D73EBC" w:rsidRDefault="0025188C">
            <w:pPr>
              <w:pStyle w:val="TableEntryHeader"/>
              <w:rPr>
                <w:b w:val="0"/>
                <w:lang w:val="fr-FR" w:eastAsia="zh-CN"/>
              </w:rPr>
            </w:pPr>
            <w:r w:rsidRPr="00D73EBC">
              <w:rPr>
                <w:b w:val="0"/>
                <w:lang w:val="fr-FR" w:eastAsia="zh-CN"/>
              </w:rPr>
              <w:t xml:space="preserve">XDS </w:t>
            </w:r>
            <w:proofErr w:type="spellStart"/>
            <w:r w:rsidRPr="00D73EBC">
              <w:rPr>
                <w:b w:val="0"/>
                <w:lang w:val="fr-FR" w:eastAsia="zh-CN"/>
              </w:rPr>
              <w:t>Affinity</w:t>
            </w:r>
            <w:proofErr w:type="spellEnd"/>
            <w:r w:rsidRPr="00D73EBC">
              <w:rPr>
                <w:b w:val="0"/>
                <w:lang w:val="fr-FR" w:eastAsia="zh-CN"/>
              </w:rPr>
              <w:t xml:space="preserve"> Domain Option</w:t>
            </w:r>
          </w:p>
          <w:p w14:paraId="104A0C2F" w14:textId="77777777" w:rsidR="0025188C" w:rsidRDefault="0025188C">
            <w:pPr>
              <w:pStyle w:val="TableEntryHeader"/>
              <w:rPr>
                <w:lang w:val="fr-FR" w:eastAsia="zh-CN"/>
              </w:rPr>
            </w:pPr>
            <w:proofErr w:type="spellStart"/>
            <w:r w:rsidRPr="00D73EBC">
              <w:rPr>
                <w:b w:val="0"/>
                <w:lang w:val="fr-FR" w:eastAsia="zh-CN"/>
              </w:rPr>
              <w:t>Asynchronous</w:t>
            </w:r>
            <w:proofErr w:type="spellEnd"/>
            <w:r w:rsidRPr="00D73EBC">
              <w:rPr>
                <w:b w:val="0"/>
                <w:lang w:val="fr-FR" w:eastAsia="zh-CN"/>
              </w:rPr>
              <w:t xml:space="preserve"> Web Services Exchange Option</w:t>
            </w:r>
          </w:p>
        </w:tc>
      </w:tr>
      <w:tr w:rsidR="0025188C" w14:paraId="1A9AB6D0"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88164E5" w14:textId="77777777" w:rsidR="0025188C" w:rsidRDefault="0025188C">
            <w:pPr>
              <w:pStyle w:val="TableEntryHeader"/>
              <w:rPr>
                <w:b w:val="0"/>
                <w:lang w:val="fr-FR" w:eastAsia="zh-CN"/>
              </w:rPr>
            </w:pPr>
            <w:r>
              <w:rPr>
                <w:b w:val="0"/>
                <w:lang w:val="fr-FR"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7087E95" w14:textId="77777777" w:rsidR="00F54DAE" w:rsidRPr="0025188C" w:rsidRDefault="00F54DAE" w:rsidP="00F54DAE">
            <w:pPr>
              <w:pStyle w:val="TableEntryHeader"/>
              <w:rPr>
                <w:b w:val="0"/>
                <w:lang w:val="fr-FR" w:eastAsia="zh-CN"/>
              </w:rPr>
            </w:pPr>
            <w:r>
              <w:rPr>
                <w:b w:val="0"/>
                <w:lang w:val="fr-FR"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BECE85C" w14:textId="77777777" w:rsidR="0025188C" w:rsidRPr="00D73EBC" w:rsidRDefault="00F54DAE">
            <w:pPr>
              <w:pStyle w:val="TableEntryHeader"/>
              <w:rPr>
                <w:b w:val="0"/>
                <w:lang w:val="fr-FR" w:eastAsia="zh-CN"/>
              </w:rPr>
            </w:pPr>
            <w:r w:rsidRPr="00D73EBC">
              <w:rPr>
                <w:b w:val="0"/>
                <w:lang w:val="fr-FR" w:eastAsia="zh-CN"/>
              </w:rPr>
              <w:t>None</w:t>
            </w:r>
          </w:p>
        </w:tc>
      </w:tr>
      <w:tr w:rsidR="0025188C" w14:paraId="5F896F19"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C64158A" w14:textId="77777777" w:rsidR="0025188C" w:rsidRDefault="0025188C" w:rsidP="005F47B6">
            <w:pPr>
              <w:pStyle w:val="TableEntryHeader"/>
              <w:rPr>
                <w:b w:val="0"/>
                <w:lang w:val="fr-FR" w:eastAsia="zh-CN"/>
              </w:rPr>
            </w:pPr>
            <w:r>
              <w:rPr>
                <w:b w:val="0"/>
                <w:lang w:val="fr-FR" w:eastAsia="zh-CN"/>
              </w:rPr>
              <w:t>XUA</w:t>
            </w:r>
            <w:r w:rsidR="00257EFD">
              <w:rPr>
                <w:b w:val="0"/>
                <w:lang w:val="fr-FR" w:eastAsia="zh-CN"/>
              </w:rPr>
              <w:t xml:space="preserve"> </w:t>
            </w:r>
            <w:del w:id="1382" w:author="Lynn" w:date="2015-09-10T12:11:00Z">
              <w:r w:rsidR="00257EFD" w:rsidDel="005F47B6">
                <w:rPr>
                  <w:b w:val="0"/>
                  <w:lang w:val="fr-FR" w:eastAsia="zh-CN"/>
                </w:rPr>
                <w:delText>(Required for TDAF only)</w:delText>
              </w:r>
            </w:del>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69B3003" w14:textId="77777777" w:rsidR="0025188C" w:rsidRPr="0025188C" w:rsidRDefault="00F54DAE">
            <w:pPr>
              <w:pStyle w:val="TableEntryHeader"/>
              <w:rPr>
                <w:b w:val="0"/>
                <w:lang w:val="fr-FR" w:eastAsia="zh-CN"/>
              </w:rPr>
            </w:pPr>
            <w:r>
              <w:rPr>
                <w:b w:val="0"/>
                <w:lang w:val="fr-FR" w:eastAsia="zh-CN"/>
              </w:rPr>
              <w:t>X-Service User (ITI-40)</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6A8DDDF8" w14:textId="77777777" w:rsidR="0025188C" w:rsidRPr="00D73EBC" w:rsidRDefault="00F54DAE">
            <w:pPr>
              <w:pStyle w:val="TableEntryHeader"/>
              <w:rPr>
                <w:b w:val="0"/>
                <w:lang w:val="fr-FR" w:eastAsia="zh-CN"/>
              </w:rPr>
            </w:pPr>
            <w:r w:rsidRPr="00D73EBC">
              <w:rPr>
                <w:b w:val="0"/>
                <w:lang w:val="fr-FR" w:eastAsia="zh-CN"/>
              </w:rPr>
              <w:t>None</w:t>
            </w:r>
          </w:p>
        </w:tc>
      </w:tr>
      <w:tr w:rsidR="005F47B6" w14:paraId="352C05AB" w14:textId="77777777" w:rsidTr="00D73EBC">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36780386" w14:textId="77777777" w:rsidR="005F47B6" w:rsidRDefault="005F47B6">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08" w:tooltip="http://www.anymedicalsystemsco.com/ihe" w:history="1">
              <w:r>
                <w:rPr>
                  <w:rStyle w:val="Hyperlink"/>
                  <w:lang w:val="fr-FR" w:eastAsia="zh-CN"/>
                </w:rPr>
                <w:t>www.anymedicalsystemsco.com/ihe</w:t>
              </w:r>
            </w:hyperlink>
            <w:r>
              <w:rPr>
                <w:lang w:val="fr-FR" w:eastAsia="zh-CN"/>
              </w:rPr>
              <w:t xml:space="preserve"> </w:t>
            </w:r>
          </w:p>
        </w:tc>
      </w:tr>
      <w:tr w:rsidR="005F47B6" w14:paraId="293FE715"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4E250BA" w14:textId="77777777" w:rsidR="005F47B6" w:rsidRPr="00D73EBC" w:rsidRDefault="005F47B6">
            <w:pPr>
              <w:pStyle w:val="TableEntryHeader"/>
              <w:rPr>
                <w:b w:val="0"/>
                <w:u w:val="single"/>
                <w:lang w:val="fr-FR" w:eastAsia="zh-CN"/>
              </w:rPr>
            </w:pPr>
            <w:r w:rsidRPr="00D73EBC">
              <w:rPr>
                <w:b w:val="0"/>
                <w:u w:val="single"/>
                <w:lang w:val="fr-FR" w:eastAsia="zh-CN"/>
              </w:rPr>
              <w:t xml:space="preserve">Link to </w:t>
            </w:r>
            <w:proofErr w:type="spellStart"/>
            <w:r w:rsidRPr="00D73EBC">
              <w:rPr>
                <w:b w:val="0"/>
                <w:u w:val="single"/>
                <w:lang w:val="fr-FR" w:eastAsia="zh-CN"/>
              </w:rPr>
              <w:t>conformance</w:t>
            </w:r>
            <w:proofErr w:type="spellEnd"/>
            <w:r w:rsidRPr="00D73EBC">
              <w:rPr>
                <w:b w:val="0"/>
                <w:u w:val="single"/>
                <w:lang w:val="fr-FR" w:eastAsia="zh-CN"/>
              </w:rPr>
              <w:t xml:space="preserve"> </w:t>
            </w:r>
            <w:proofErr w:type="spellStart"/>
            <w:r w:rsidRPr="00D73EBC">
              <w:rPr>
                <w:b w:val="0"/>
                <w:u w:val="single"/>
                <w:lang w:val="fr-FR" w:eastAsia="zh-CN"/>
              </w:rPr>
              <w:t>statements</w:t>
            </w:r>
            <w:proofErr w:type="spellEnd"/>
            <w:r w:rsidRPr="00D73EBC">
              <w:rPr>
                <w:b w:val="0"/>
                <w:u w:val="single"/>
                <w:lang w:val="fr-FR" w:eastAsia="zh-CN"/>
              </w:rPr>
              <w:t xml:space="preserve"> for the </w:t>
            </w:r>
            <w:proofErr w:type="spellStart"/>
            <w:r w:rsidRPr="00D73EBC">
              <w:rPr>
                <w:b w:val="0"/>
                <w:u w:val="single"/>
                <w:lang w:val="fr-FR" w:eastAsia="zh-CN"/>
              </w:rPr>
              <w:t>implementation</w:t>
            </w:r>
            <w:proofErr w:type="spellEnd"/>
          </w:p>
        </w:tc>
      </w:tr>
      <w:tr w:rsidR="005F47B6" w14:paraId="6FA3ACD6"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90DFAE" w14:textId="77777777" w:rsidR="005F47B6" w:rsidRDefault="005F47B6" w:rsidP="00511889">
            <w:pPr>
              <w:pStyle w:val="TableEntryHeader"/>
              <w:rPr>
                <w:b w:val="0"/>
                <w:lang w:val="fr-FR" w:eastAsia="zh-CN"/>
              </w:rPr>
            </w:pPr>
            <w:r>
              <w:rPr>
                <w:b w:val="0"/>
                <w:lang w:val="fr-FR" w:eastAsia="zh-CN"/>
              </w:rPr>
              <w:t>TBD</w:t>
            </w:r>
          </w:p>
          <w:p w14:paraId="37E1E1E4" w14:textId="77777777" w:rsidR="005F47B6" w:rsidRPr="008E3030" w:rsidRDefault="005F47B6" w:rsidP="00511889">
            <w:pPr>
              <w:pStyle w:val="TableEntryHeader"/>
              <w:rPr>
                <w:b w:val="0"/>
                <w:lang w:val="fr-FR" w:eastAsia="zh-CN"/>
              </w:rPr>
            </w:pPr>
            <w:r>
              <w:rPr>
                <w:b w:val="0"/>
                <w:lang w:val="fr-FR" w:eastAsia="zh-CN"/>
              </w:rPr>
              <w:t>TBD</w:t>
            </w:r>
          </w:p>
        </w:tc>
      </w:tr>
      <w:tr w:rsidR="005F47B6" w14:paraId="7880DD87"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52A72BE" w14:textId="77777777" w:rsidR="005F47B6" w:rsidRPr="008E3030" w:rsidRDefault="005F47B6" w:rsidP="00511889">
            <w:pPr>
              <w:pStyle w:val="TableEntryHeader"/>
              <w:rPr>
                <w:b w:val="0"/>
                <w:lang w:val="fr-FR" w:eastAsia="zh-CN"/>
              </w:rPr>
            </w:pPr>
            <w:r>
              <w:rPr>
                <w:b w:val="0"/>
                <w:lang w:val="fr-FR" w:eastAsia="zh-CN"/>
              </w:rPr>
              <w:t>Links to General Information</w:t>
            </w:r>
          </w:p>
        </w:tc>
      </w:tr>
      <w:tr w:rsidR="005F47B6" w14:paraId="56A67616"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02BF83A6" w14:textId="77777777" w:rsidR="005F47B6" w:rsidRDefault="005F47B6">
            <w:pPr>
              <w:pStyle w:val="TableEntryHeader"/>
              <w:rPr>
                <w:b w:val="0"/>
                <w:u w:val="single"/>
                <w:lang w:val="fr-FR" w:eastAsia="zh-CN"/>
              </w:rPr>
            </w:pPr>
            <w:r>
              <w:rPr>
                <w:b w:val="0"/>
                <w:u w:val="single"/>
                <w:lang w:val="fr-FR" w:eastAsia="zh-CN"/>
              </w:rPr>
              <w:t>TBD</w:t>
            </w:r>
          </w:p>
          <w:p w14:paraId="082A37AC" w14:textId="77777777" w:rsidR="005F47B6" w:rsidRPr="00D33EF7" w:rsidRDefault="005F47B6">
            <w:pPr>
              <w:pStyle w:val="TableEntryHeader"/>
              <w:rPr>
                <w:b w:val="0"/>
                <w:u w:val="single"/>
                <w:lang w:val="fr-FR" w:eastAsia="zh-CN"/>
              </w:rPr>
            </w:pPr>
            <w:r>
              <w:rPr>
                <w:b w:val="0"/>
                <w:u w:val="single"/>
                <w:lang w:val="fr-FR" w:eastAsia="zh-CN"/>
              </w:rPr>
              <w:t>TBD</w:t>
            </w:r>
          </w:p>
        </w:tc>
      </w:tr>
    </w:tbl>
    <w:p w14:paraId="4B0D0818" w14:textId="77777777" w:rsidR="004F4EC5" w:rsidRDefault="004F4EC5" w:rsidP="005C01E0">
      <w:pPr>
        <w:pStyle w:val="BodyText"/>
        <w:rPr>
          <w:ins w:id="1383" w:author="Lynn" w:date="2015-09-10T12:10:00Z"/>
        </w:rPr>
      </w:pPr>
    </w:p>
    <w:p w14:paraId="4DFC50AB" w14:textId="77777777" w:rsidR="005F47B6" w:rsidRDefault="00D65F60">
      <w:pPr>
        <w:pStyle w:val="Heading2"/>
        <w:numPr>
          <w:ilvl w:val="0"/>
          <w:numId w:val="0"/>
        </w:numPr>
        <w:rPr>
          <w:ins w:id="1384" w:author="Lynn" w:date="2015-09-10T13:05:00Z"/>
        </w:rPr>
        <w:pPrChange w:id="1385" w:author="Lynn" w:date="2015-09-10T12:39:00Z">
          <w:pPr>
            <w:pStyle w:val="Subtitle"/>
          </w:pPr>
        </w:pPrChange>
      </w:pPr>
      <w:bookmarkStart w:id="1386" w:name="_Toc303840545"/>
      <w:ins w:id="1387" w:author="Lynn" w:date="2015-09-10T12:39:00Z">
        <w:r>
          <w:t xml:space="preserve">C.2 </w:t>
        </w:r>
      </w:ins>
      <w:ins w:id="1388" w:author="Lynn" w:date="2015-09-10T12:10:00Z">
        <w:r w:rsidR="005F47B6" w:rsidRPr="00D73EBC">
          <w:t>DAF Requestor Integration Statement for SOAP Query Stack</w:t>
        </w:r>
        <w:r>
          <w:t xml:space="preserve"> --</w:t>
        </w:r>
        <w:r w:rsidR="005F47B6">
          <w:t xml:space="preserve"> LDAF (Intra-enterprise)</w:t>
        </w:r>
      </w:ins>
      <w:bookmarkEnd w:id="1386"/>
    </w:p>
    <w:p w14:paraId="74B564AF" w14:textId="77777777" w:rsidR="0061206D" w:rsidRDefault="0061206D" w:rsidP="0061206D">
      <w:pPr>
        <w:pStyle w:val="BodyText"/>
        <w:rPr>
          <w:ins w:id="1389" w:author="Lynn" w:date="2015-09-10T13:05:00Z"/>
        </w:rPr>
      </w:pPr>
      <w:ins w:id="1390" w:author="Lynn" w:date="2015-09-10T13:05:00Z">
        <w:r>
          <w:t>This IHE integration statement contains required IHE profiles, actors, and options for:</w:t>
        </w:r>
      </w:ins>
    </w:p>
    <w:p w14:paraId="7087AA69" w14:textId="6B21653B" w:rsidR="0061206D" w:rsidRDefault="0061206D" w:rsidP="00E96EA1">
      <w:pPr>
        <w:pStyle w:val="BodyText"/>
        <w:numPr>
          <w:ilvl w:val="0"/>
          <w:numId w:val="173"/>
        </w:numPr>
        <w:rPr>
          <w:ins w:id="1391" w:author="Lynn" w:date="2015-09-10T13:05:00Z"/>
        </w:rPr>
      </w:pPr>
      <w:ins w:id="1392" w:author="Lynn" w:date="2015-09-10T13:05:00Z">
        <w:r>
          <w:t>DAF Requestor, SOAP Query Stack, LDAF (intra-enterprise) use cases</w:t>
        </w:r>
      </w:ins>
    </w:p>
    <w:p w14:paraId="63AF82B1" w14:textId="77777777" w:rsidR="00D65F60" w:rsidRPr="00D65F60" w:rsidRDefault="00D65F60" w:rsidP="00E96EA1">
      <w:pPr>
        <w:pStyle w:val="BodyText"/>
        <w:rPr>
          <w:ins w:id="1393" w:author="Lynn" w:date="2015-09-10T12:10:00Z"/>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Change w:id="1394">
          <w:tblGrid>
            <w:gridCol w:w="3819"/>
            <w:gridCol w:w="1842"/>
            <w:gridCol w:w="2908"/>
          </w:tblGrid>
        </w:tblGridChange>
      </w:tblGrid>
      <w:tr w:rsidR="005F47B6" w14:paraId="69F44FBD" w14:textId="77777777" w:rsidTr="005F47B6">
        <w:trPr>
          <w:jc w:val="center"/>
          <w:ins w:id="1395" w:author="Lynn" w:date="2015-09-10T12:10: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5F35A095" w14:textId="77777777" w:rsidR="005F47B6" w:rsidRDefault="005F47B6" w:rsidP="005F47B6">
            <w:pPr>
              <w:pStyle w:val="TableEntryHeader"/>
              <w:rPr>
                <w:ins w:id="1396" w:author="Lynn" w:date="2015-09-10T12:10:00Z"/>
                <w:lang w:val="fr-FR" w:eastAsia="zh-CN"/>
              </w:rPr>
            </w:pPr>
            <w:ins w:id="1397" w:author="Lynn" w:date="2015-09-10T12:10:00Z">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275E5DA1" w14:textId="77777777" w:rsidR="005F47B6" w:rsidRDefault="005F47B6" w:rsidP="005F47B6">
            <w:pPr>
              <w:pStyle w:val="TableEntryHeader"/>
              <w:rPr>
                <w:ins w:id="1398" w:author="Lynn" w:date="2015-09-10T12:10:00Z"/>
                <w:lang w:val="fr-FR" w:eastAsia="zh-CN"/>
              </w:rPr>
            </w:pPr>
            <w:ins w:id="1399" w:author="Lynn" w:date="2015-09-10T12:10:00Z">
              <w:r>
                <w:rPr>
                  <w:lang w:val="fr-FR" w:eastAsia="zh-CN"/>
                </w:rPr>
                <w:t xml:space="preserve">Date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6A3AB9BC" w14:textId="77777777" w:rsidR="005F47B6" w:rsidRDefault="005F47B6" w:rsidP="005F47B6">
            <w:pPr>
              <w:pStyle w:val="TableEntryHeader"/>
              <w:rPr>
                <w:ins w:id="1400" w:author="Lynn" w:date="2015-09-10T12:10:00Z"/>
                <w:lang w:val="fr-FR" w:eastAsia="zh-CN"/>
              </w:rPr>
            </w:pPr>
            <w:ins w:id="1401" w:author="Lynn" w:date="2015-09-10T12:10:00Z">
              <w:r>
                <w:rPr>
                  <w:lang w:val="fr-FR" w:eastAsia="zh-CN"/>
                </w:rPr>
                <w:t xml:space="preserve">12 </w:t>
              </w:r>
              <w:proofErr w:type="spellStart"/>
              <w:r>
                <w:rPr>
                  <w:lang w:val="fr-FR" w:eastAsia="zh-CN"/>
                </w:rPr>
                <w:t>Oct</w:t>
              </w:r>
              <w:proofErr w:type="spellEnd"/>
              <w:r>
                <w:rPr>
                  <w:lang w:val="fr-FR" w:eastAsia="zh-CN"/>
                </w:rPr>
                <w:t xml:space="preserve"> 2015</w:t>
              </w:r>
            </w:ins>
          </w:p>
        </w:tc>
      </w:tr>
      <w:tr w:rsidR="005F47B6" w14:paraId="412B05BF" w14:textId="77777777" w:rsidTr="005F47B6">
        <w:trPr>
          <w:jc w:val="center"/>
          <w:ins w:id="1402" w:author="Lynn" w:date="2015-09-10T12:10:00Z"/>
        </w:trPr>
        <w:tc>
          <w:tcPr>
            <w:tcW w:w="2228" w:type="pct"/>
            <w:tcBorders>
              <w:top w:val="single" w:sz="4" w:space="0" w:color="auto"/>
              <w:left w:val="single" w:sz="4" w:space="0" w:color="auto"/>
              <w:bottom w:val="single" w:sz="4" w:space="0" w:color="auto"/>
              <w:right w:val="single" w:sz="4" w:space="0" w:color="auto"/>
            </w:tcBorders>
            <w:hideMark/>
          </w:tcPr>
          <w:p w14:paraId="5CA3FBD2" w14:textId="77777777" w:rsidR="005F47B6" w:rsidRDefault="005F47B6" w:rsidP="005F47B6">
            <w:pPr>
              <w:pStyle w:val="TableEntryHeader"/>
              <w:rPr>
                <w:ins w:id="1403" w:author="Lynn" w:date="2015-09-10T12:10:00Z"/>
                <w:lang w:val="fr-FR" w:eastAsia="zh-CN"/>
              </w:rPr>
            </w:pPr>
            <w:proofErr w:type="spellStart"/>
            <w:ins w:id="1404" w:author="Lynn" w:date="2015-09-10T12:10:00Z">
              <w:r>
                <w:rPr>
                  <w:lang w:val="fr-FR" w:eastAsia="zh-CN"/>
                </w:rPr>
                <w:t>Vendor</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hideMark/>
          </w:tcPr>
          <w:p w14:paraId="1A00924A" w14:textId="77777777" w:rsidR="005F47B6" w:rsidRDefault="005F47B6" w:rsidP="005F47B6">
            <w:pPr>
              <w:pStyle w:val="TableEntryHeader"/>
              <w:rPr>
                <w:ins w:id="1405" w:author="Lynn" w:date="2015-09-10T12:10:00Z"/>
                <w:lang w:val="fr-FR" w:eastAsia="zh-CN"/>
              </w:rPr>
            </w:pPr>
            <w:ins w:id="1406" w:author="Lynn" w:date="2015-09-10T12:10:00Z">
              <w:r>
                <w:rPr>
                  <w:lang w:val="fr-FR" w:eastAsia="zh-CN"/>
                </w:rPr>
                <w:t xml:space="preserve">Product Name </w:t>
              </w:r>
            </w:ins>
          </w:p>
        </w:tc>
        <w:tc>
          <w:tcPr>
            <w:tcW w:w="1697" w:type="pct"/>
            <w:tcBorders>
              <w:top w:val="single" w:sz="4" w:space="0" w:color="auto"/>
              <w:left w:val="single" w:sz="4" w:space="0" w:color="auto"/>
              <w:bottom w:val="single" w:sz="4" w:space="0" w:color="auto"/>
              <w:right w:val="single" w:sz="4" w:space="0" w:color="auto"/>
            </w:tcBorders>
            <w:hideMark/>
          </w:tcPr>
          <w:p w14:paraId="22F8E30C" w14:textId="77777777" w:rsidR="005F47B6" w:rsidRDefault="005F47B6" w:rsidP="005F47B6">
            <w:pPr>
              <w:pStyle w:val="TableEntryHeader"/>
              <w:rPr>
                <w:ins w:id="1407" w:author="Lynn" w:date="2015-09-10T12:10:00Z"/>
                <w:lang w:val="fr-FR" w:eastAsia="zh-CN"/>
              </w:rPr>
            </w:pPr>
            <w:ins w:id="1408" w:author="Lynn" w:date="2015-09-10T12:10:00Z">
              <w:r>
                <w:rPr>
                  <w:lang w:val="fr-FR" w:eastAsia="zh-CN"/>
                </w:rPr>
                <w:t>Version</w:t>
              </w:r>
            </w:ins>
          </w:p>
        </w:tc>
      </w:tr>
      <w:tr w:rsidR="005F47B6" w14:paraId="1A7F57D7" w14:textId="77777777" w:rsidTr="005F47B6">
        <w:trPr>
          <w:jc w:val="center"/>
          <w:ins w:id="1409" w:author="Lynn" w:date="2015-09-10T12:10:00Z"/>
        </w:trPr>
        <w:tc>
          <w:tcPr>
            <w:tcW w:w="2228" w:type="pct"/>
            <w:tcBorders>
              <w:top w:val="single" w:sz="4" w:space="0" w:color="auto"/>
              <w:left w:val="single" w:sz="4" w:space="0" w:color="auto"/>
              <w:bottom w:val="single" w:sz="4" w:space="0" w:color="auto"/>
              <w:right w:val="single" w:sz="4" w:space="0" w:color="auto"/>
            </w:tcBorders>
            <w:hideMark/>
          </w:tcPr>
          <w:p w14:paraId="2A8847AE" w14:textId="77777777" w:rsidR="005F47B6" w:rsidRDefault="005F47B6" w:rsidP="005F47B6">
            <w:pPr>
              <w:pStyle w:val="TableEntry"/>
              <w:rPr>
                <w:ins w:id="1410" w:author="Lynn" w:date="2015-09-10T12:10:00Z"/>
                <w:lang w:val="fr-FR" w:eastAsia="zh-CN"/>
              </w:rPr>
            </w:pPr>
            <w:proofErr w:type="spellStart"/>
            <w:ins w:id="1411" w:author="Lynn" w:date="2015-09-10T12:10:00Z">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ins>
          </w:p>
        </w:tc>
        <w:tc>
          <w:tcPr>
            <w:tcW w:w="1075" w:type="pct"/>
            <w:tcBorders>
              <w:top w:val="single" w:sz="4" w:space="0" w:color="auto"/>
              <w:left w:val="single" w:sz="4" w:space="0" w:color="auto"/>
              <w:bottom w:val="single" w:sz="4" w:space="0" w:color="auto"/>
              <w:right w:val="single" w:sz="4" w:space="0" w:color="auto"/>
            </w:tcBorders>
            <w:hideMark/>
          </w:tcPr>
          <w:p w14:paraId="4932A924" w14:textId="77777777" w:rsidR="005F47B6" w:rsidRDefault="005F47B6" w:rsidP="005F47B6">
            <w:pPr>
              <w:pStyle w:val="TableEntry"/>
              <w:rPr>
                <w:ins w:id="1412" w:author="Lynn" w:date="2015-09-10T12:10:00Z"/>
                <w:lang w:val="fr-FR" w:eastAsia="zh-CN"/>
              </w:rPr>
            </w:pPr>
            <w:proofErr w:type="spellStart"/>
            <w:ins w:id="1413" w:author="Lynn" w:date="2015-09-10T12:10:00Z">
              <w:r>
                <w:rPr>
                  <w:lang w:val="fr-FR" w:eastAsia="zh-CN"/>
                </w:rPr>
                <w:t>Certified</w:t>
              </w:r>
              <w:proofErr w:type="spellEnd"/>
              <w:r>
                <w:rPr>
                  <w:lang w:val="fr-FR" w:eastAsia="zh-CN"/>
                </w:rPr>
                <w:t xml:space="preserve"> Product</w:t>
              </w:r>
            </w:ins>
          </w:p>
        </w:tc>
        <w:tc>
          <w:tcPr>
            <w:tcW w:w="1697" w:type="pct"/>
            <w:tcBorders>
              <w:top w:val="single" w:sz="4" w:space="0" w:color="auto"/>
              <w:left w:val="single" w:sz="4" w:space="0" w:color="auto"/>
              <w:bottom w:val="single" w:sz="4" w:space="0" w:color="auto"/>
              <w:right w:val="single" w:sz="4" w:space="0" w:color="auto"/>
            </w:tcBorders>
            <w:hideMark/>
          </w:tcPr>
          <w:p w14:paraId="378F9622" w14:textId="3B5464DC" w:rsidR="005F47B6" w:rsidRDefault="007F15B1" w:rsidP="005F47B6">
            <w:pPr>
              <w:pStyle w:val="TableEntry"/>
              <w:rPr>
                <w:ins w:id="1414" w:author="Lynn" w:date="2015-09-10T12:10:00Z"/>
                <w:lang w:val="fr-FR" w:eastAsia="zh-CN"/>
              </w:rPr>
            </w:pPr>
            <w:ins w:id="1415" w:author="Lynn" w:date="2015-09-10T12:10:00Z">
              <w:r>
                <w:rPr>
                  <w:lang w:val="fr-FR" w:eastAsia="zh-CN"/>
                </w:rPr>
                <w:t>V1</w:t>
              </w:r>
              <w:r w:rsidR="005F47B6">
                <w:rPr>
                  <w:lang w:val="fr-FR" w:eastAsia="zh-CN"/>
                </w:rPr>
                <w:t>.0</w:t>
              </w:r>
            </w:ins>
          </w:p>
        </w:tc>
      </w:tr>
      <w:tr w:rsidR="005F47B6" w14:paraId="63E261E1" w14:textId="77777777" w:rsidTr="005F47B6">
        <w:trPr>
          <w:jc w:val="center"/>
          <w:ins w:id="1416" w:author="Lynn" w:date="2015-09-10T12:10:00Z"/>
        </w:trPr>
        <w:tc>
          <w:tcPr>
            <w:tcW w:w="5000" w:type="pct"/>
            <w:gridSpan w:val="3"/>
            <w:tcBorders>
              <w:top w:val="single" w:sz="4" w:space="0" w:color="auto"/>
              <w:left w:val="single" w:sz="4" w:space="0" w:color="auto"/>
              <w:bottom w:val="single" w:sz="4" w:space="0" w:color="auto"/>
              <w:right w:val="single" w:sz="4" w:space="0" w:color="auto"/>
            </w:tcBorders>
            <w:hideMark/>
          </w:tcPr>
          <w:p w14:paraId="2259A381" w14:textId="77777777" w:rsidR="005F47B6" w:rsidRDefault="005F47B6" w:rsidP="005F47B6">
            <w:pPr>
              <w:pStyle w:val="TableEntry"/>
              <w:rPr>
                <w:ins w:id="1417" w:author="Lynn" w:date="2015-09-10T12:10:00Z"/>
                <w:lang w:val="fr-FR" w:eastAsia="zh-CN"/>
              </w:rPr>
            </w:pPr>
            <w:ins w:id="1418" w:author="Lynn" w:date="2015-09-10T12:10:00Z">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ins>
            <w:ins w:id="1419" w:author="Lynn" w:date="2015-09-10T12:45:00Z">
              <w:r w:rsidR="00D65F60">
                <w:rPr>
                  <w:lang w:val="fr-FR" w:eastAsia="zh-CN"/>
                </w:rPr>
                <w:t xml:space="preserve">local </w:t>
              </w:r>
              <w:r w:rsidR="00731124">
                <w:rPr>
                  <w:lang w:val="fr-FR" w:eastAsia="zh-CN"/>
                </w:rPr>
                <w:t>(</w:t>
              </w:r>
              <w:proofErr w:type="spellStart"/>
              <w:r w:rsidR="00731124">
                <w:rPr>
                  <w:lang w:val="fr-FR" w:eastAsia="zh-CN"/>
                </w:rPr>
                <w:t>intra-enterprise</w:t>
              </w:r>
              <w:proofErr w:type="spellEnd"/>
              <w:r w:rsidR="00731124">
                <w:rPr>
                  <w:lang w:val="fr-FR" w:eastAsia="zh-CN"/>
                </w:rPr>
                <w:t xml:space="preserve">) </w:t>
              </w:r>
            </w:ins>
            <w:proofErr w:type="spellStart"/>
            <w:ins w:id="1420" w:author="Lynn" w:date="2015-09-10T12:10:00Z">
              <w:r>
                <w:rPr>
                  <w:lang w:val="fr-FR" w:eastAsia="zh-CN"/>
                </w:rPr>
                <w:t>access</w:t>
              </w:r>
              <w:proofErr w:type="spellEnd"/>
              <w:r>
                <w:rPr>
                  <w:lang w:val="fr-FR" w:eastAsia="zh-CN"/>
                </w:rPr>
                <w:t xml:space="preserve"> use cases</w:t>
              </w:r>
            </w:ins>
            <w:ins w:id="1421" w:author="Lynn" w:date="2015-09-10T12:46:00Z">
              <w:r w:rsidR="00731124">
                <w:rPr>
                  <w:lang w:val="fr-FR" w:eastAsia="zh-CN"/>
                </w:rPr>
                <w:t xml:space="preserve"> </w:t>
              </w:r>
              <w:proofErr w:type="spellStart"/>
              <w:r w:rsidR="00731124">
                <w:rPr>
                  <w:lang w:val="fr-FR" w:eastAsia="zh-CN"/>
                </w:rPr>
                <w:t>with</w:t>
              </w:r>
              <w:proofErr w:type="spellEnd"/>
              <w:r w:rsidR="00731124">
                <w:rPr>
                  <w:lang w:val="fr-FR" w:eastAsia="zh-CN"/>
                </w:rPr>
                <w:t xml:space="preserve"> SOAP transactions</w:t>
              </w:r>
            </w:ins>
            <w:ins w:id="1422" w:author="Lynn" w:date="2015-09-10T12:10:00Z">
              <w:r>
                <w:rPr>
                  <w:lang w:val="fr-FR" w:eastAsia="zh-CN"/>
                </w:rPr>
                <w:t xml:space="preserve">. </w:t>
              </w:r>
            </w:ins>
          </w:p>
        </w:tc>
      </w:tr>
      <w:tr w:rsidR="005F47B6" w14:paraId="618F9A92" w14:textId="77777777" w:rsidTr="00E96EA1">
        <w:trPr>
          <w:jc w:val="center"/>
          <w:ins w:id="1423" w:author="Lynn" w:date="2015-09-10T12:10: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7ED1E2A8" w14:textId="77777777" w:rsidR="005F47B6" w:rsidRDefault="005F47B6" w:rsidP="005F47B6">
            <w:pPr>
              <w:pStyle w:val="TableEntryHeader"/>
              <w:rPr>
                <w:ins w:id="1424" w:author="Lynn" w:date="2015-09-10T12:10:00Z"/>
                <w:lang w:val="fr-FR" w:eastAsia="zh-CN"/>
              </w:rPr>
            </w:pPr>
            <w:ins w:id="1425" w:author="Lynn" w:date="2015-09-10T12:10:00Z">
              <w:r>
                <w:rPr>
                  <w:lang w:val="fr-FR" w:eastAsia="zh-CN"/>
                </w:rPr>
                <w:t xml:space="preserve">DAF </w:t>
              </w:r>
              <w:proofErr w:type="spellStart"/>
              <w:r>
                <w:rPr>
                  <w:lang w:val="fr-FR" w:eastAsia="zh-CN"/>
                </w:rPr>
                <w:t>Actor</w:t>
              </w:r>
              <w:proofErr w:type="spellEnd"/>
            </w:ins>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54F132C7" w14:textId="77777777" w:rsidR="005F47B6" w:rsidRDefault="005F47B6" w:rsidP="005F47B6">
            <w:pPr>
              <w:pStyle w:val="TableEntryHeader"/>
              <w:rPr>
                <w:ins w:id="1426" w:author="Lynn" w:date="2015-09-10T12:10:00Z"/>
                <w:lang w:val="fr-FR" w:eastAsia="zh-CN"/>
              </w:rPr>
            </w:pPr>
            <w:ins w:id="1427" w:author="Lynn" w:date="2015-09-10T12:10:00Z">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ins>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4435DDED" w14:textId="77777777" w:rsidR="005F47B6" w:rsidRDefault="005F47B6" w:rsidP="005F47B6">
            <w:pPr>
              <w:pStyle w:val="TableEntryHeader"/>
              <w:rPr>
                <w:ins w:id="1428" w:author="Lynn" w:date="2015-09-10T12:10:00Z"/>
                <w:lang w:val="fr-FR" w:eastAsia="zh-CN"/>
              </w:rPr>
            </w:pPr>
            <w:ins w:id="1429" w:author="Lynn" w:date="2015-09-10T12:10:00Z">
              <w:r>
                <w:rPr>
                  <w:lang w:val="fr-FR" w:eastAsia="zh-CN"/>
                </w:rPr>
                <w:t>Use Cases</w:t>
              </w:r>
            </w:ins>
          </w:p>
        </w:tc>
      </w:tr>
      <w:tr w:rsidR="005F47B6" w14:paraId="231B58C1" w14:textId="77777777" w:rsidTr="00E96EA1">
        <w:trPr>
          <w:jc w:val="center"/>
          <w:ins w:id="1430" w:author="Lynn" w:date="2015-09-10T12:10:00Z"/>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D29CC32" w14:textId="77777777" w:rsidR="005F47B6" w:rsidRPr="00D73EBC" w:rsidRDefault="005F47B6" w:rsidP="005F47B6">
            <w:pPr>
              <w:pStyle w:val="TableEntryHeader"/>
              <w:rPr>
                <w:ins w:id="1431" w:author="Lynn" w:date="2015-09-10T12:10:00Z"/>
                <w:b w:val="0"/>
                <w:lang w:val="fr-FR" w:eastAsia="zh-CN"/>
              </w:rPr>
            </w:pPr>
            <w:ins w:id="1432" w:author="Lynn" w:date="2015-09-10T12:10:00Z">
              <w:r w:rsidRPr="00D73EBC">
                <w:rPr>
                  <w:b w:val="0"/>
                  <w:lang w:val="fr-FR" w:eastAsia="zh-CN"/>
                </w:rPr>
                <w:t xml:space="preserve">DAF </w:t>
              </w:r>
              <w:proofErr w:type="spellStart"/>
              <w:r w:rsidRPr="00D73EBC">
                <w:rPr>
                  <w:b w:val="0"/>
                  <w:lang w:val="fr-FR" w:eastAsia="zh-CN"/>
                </w:rPr>
                <w:t>Requestor</w:t>
              </w:r>
              <w:proofErr w:type="spellEnd"/>
            </w:ins>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278B8F5B" w14:textId="77777777" w:rsidR="005F47B6" w:rsidRPr="00D73EBC" w:rsidRDefault="005F47B6" w:rsidP="005F47B6">
            <w:pPr>
              <w:pStyle w:val="TableEntryHeader"/>
              <w:rPr>
                <w:ins w:id="1433" w:author="Lynn" w:date="2015-09-10T12:10:00Z"/>
                <w:b w:val="0"/>
                <w:lang w:val="fr-FR" w:eastAsia="zh-CN"/>
              </w:rPr>
            </w:pPr>
            <w:ins w:id="1434" w:author="Lynn" w:date="2015-09-10T12:10:00Z">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ins>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30074CD5" w14:textId="77777777" w:rsidR="005F47B6" w:rsidRDefault="005F47B6" w:rsidP="005F47B6">
            <w:pPr>
              <w:pStyle w:val="TableEntryHeader"/>
              <w:rPr>
                <w:ins w:id="1435" w:author="Lynn" w:date="2015-09-10T12:10:00Z"/>
                <w:lang w:val="fr-FR" w:eastAsia="zh-CN"/>
              </w:rPr>
            </w:pPr>
            <w:ins w:id="1436" w:author="Lynn" w:date="2015-09-10T12:10:00Z">
              <w:r>
                <w:rPr>
                  <w:lang w:val="fr-FR" w:eastAsia="zh-CN"/>
                </w:rPr>
                <w:t>LDAF</w:t>
              </w:r>
            </w:ins>
          </w:p>
        </w:tc>
      </w:tr>
      <w:tr w:rsidR="005F47B6" w14:paraId="63CD24B8" w14:textId="77777777" w:rsidTr="005F47B6">
        <w:trPr>
          <w:jc w:val="center"/>
          <w:ins w:id="1437" w:author="Lynn" w:date="2015-09-10T12:10: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B28A1A1" w14:textId="77777777" w:rsidR="005F47B6" w:rsidRDefault="005F47B6" w:rsidP="005F47B6">
            <w:pPr>
              <w:pStyle w:val="TableEntryHeader"/>
              <w:rPr>
                <w:ins w:id="1438" w:author="Lynn" w:date="2015-09-10T12:10:00Z"/>
                <w:lang w:val="fr-FR" w:eastAsia="zh-CN"/>
              </w:rPr>
            </w:pPr>
            <w:proofErr w:type="spellStart"/>
            <w:ins w:id="1439" w:author="Lynn" w:date="2015-09-10T12:10:00Z">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0CD7C33" w14:textId="77777777" w:rsidR="005F47B6" w:rsidRDefault="005F47B6" w:rsidP="005F47B6">
            <w:pPr>
              <w:pStyle w:val="TableEntryHeader"/>
              <w:rPr>
                <w:ins w:id="1440" w:author="Lynn" w:date="2015-09-10T12:10:00Z"/>
                <w:lang w:val="fr-FR" w:eastAsia="zh-CN"/>
              </w:rPr>
            </w:pPr>
            <w:proofErr w:type="spellStart"/>
            <w:ins w:id="1441" w:author="Lynn" w:date="2015-09-10T12:10:00Z">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36227AC8" w14:textId="77777777" w:rsidR="005F47B6" w:rsidRDefault="005F47B6" w:rsidP="005F47B6">
            <w:pPr>
              <w:pStyle w:val="TableEntryHeader"/>
              <w:rPr>
                <w:ins w:id="1442" w:author="Lynn" w:date="2015-09-10T12:10:00Z"/>
                <w:lang w:val="fr-FR" w:eastAsia="zh-CN"/>
              </w:rPr>
            </w:pPr>
            <w:ins w:id="1443" w:author="Lynn" w:date="2015-09-10T12:10:00Z">
              <w:r>
                <w:rPr>
                  <w:lang w:val="fr-FR" w:eastAsia="zh-CN"/>
                </w:rPr>
                <w:t xml:space="preserve">Options </w:t>
              </w:r>
              <w:proofErr w:type="spellStart"/>
              <w:r>
                <w:rPr>
                  <w:lang w:val="fr-FR" w:eastAsia="zh-CN"/>
                </w:rPr>
                <w:t>Implemented</w:t>
              </w:r>
              <w:proofErr w:type="spellEnd"/>
              <w:r>
                <w:rPr>
                  <w:lang w:val="fr-FR" w:eastAsia="zh-CN"/>
                </w:rPr>
                <w:t xml:space="preserve"> </w:t>
              </w:r>
            </w:ins>
          </w:p>
        </w:tc>
      </w:tr>
      <w:tr w:rsidR="00FD6B70" w14:paraId="6FC0B97C" w14:textId="77777777" w:rsidTr="005F47B6">
        <w:trPr>
          <w:jc w:val="center"/>
          <w:ins w:id="1444" w:author="Lynn" w:date="2015-09-10T12:10: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0068D6C" w14:textId="6DE79F9C" w:rsidR="00FD6B70" w:rsidRDefault="00FD6B70" w:rsidP="005F47B6">
            <w:pPr>
              <w:pStyle w:val="TableEntryHeader"/>
              <w:rPr>
                <w:ins w:id="1445" w:author="Lynn" w:date="2015-09-10T12:10:00Z"/>
                <w:b w:val="0"/>
                <w:lang w:val="fr-FR" w:eastAsia="zh-CN"/>
              </w:rPr>
            </w:pPr>
            <w:ins w:id="1446" w:author="nbashyam" w:date="2015-09-12T07:31:00Z">
              <w:r>
                <w:rPr>
                  <w:b w:val="0"/>
                  <w:lang w:val="fr-FR" w:eastAsia="zh-CN"/>
                </w:rPr>
                <w:t>XCA</w:t>
              </w:r>
            </w:ins>
            <w:ins w:id="1447" w:author="Lynn" w:date="2015-09-10T12:11:00Z">
              <w:del w:id="1448" w:author="nbashyam" w:date="2015-09-12T07:31:00Z">
                <w:r w:rsidDel="00394C8A">
                  <w:rPr>
                    <w:b w:val="0"/>
                    <w:lang w:val="fr-FR" w:eastAsia="zh-CN"/>
                  </w:rPr>
                  <w:delText>XDS.b</w:delText>
                </w:r>
              </w:del>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66C3543" w14:textId="4543CF67" w:rsidR="00FD6B70" w:rsidRPr="0025188C" w:rsidRDefault="00FD6B70" w:rsidP="005F47B6">
            <w:pPr>
              <w:pStyle w:val="TableEntryHeader"/>
              <w:rPr>
                <w:ins w:id="1449" w:author="Lynn" w:date="2015-09-10T12:10:00Z"/>
                <w:b w:val="0"/>
                <w:lang w:val="fr-FR" w:eastAsia="zh-CN"/>
              </w:rPr>
            </w:pPr>
            <w:proofErr w:type="spellStart"/>
            <w:ins w:id="1450" w:author="nbashyam" w:date="2015-09-12T07:31:00Z">
              <w:r w:rsidRPr="00D73EBC">
                <w:rPr>
                  <w:b w:val="0"/>
                  <w:lang w:val="fr-FR" w:eastAsia="zh-CN"/>
                </w:rPr>
                <w:t>Initiating</w:t>
              </w:r>
              <w:proofErr w:type="spellEnd"/>
              <w:r w:rsidRPr="00D73EBC">
                <w:rPr>
                  <w:b w:val="0"/>
                  <w:lang w:val="fr-FR" w:eastAsia="zh-CN"/>
                </w:rPr>
                <w:t xml:space="preserve"> Gateway</w:t>
              </w:r>
              <w:r>
                <w:rPr>
                  <w:b w:val="0"/>
                  <w:lang w:val="fr-FR" w:eastAsia="zh-CN"/>
                </w:rPr>
                <w:t xml:space="preserve"> (ITI-38, ITI-39, ITI-</w:t>
              </w:r>
              <w:r>
                <w:rPr>
                  <w:b w:val="0"/>
                  <w:lang w:val="fr-FR" w:eastAsia="zh-CN"/>
                </w:rPr>
                <w:lastRenderedPageBreak/>
                <w:t>43, ITI-18)</w:t>
              </w:r>
            </w:ins>
            <w:ins w:id="1451" w:author="Lynn" w:date="2015-09-10T12:11:00Z">
              <w:del w:id="1452" w:author="nbashyam" w:date="2015-09-12T07:31:00Z">
                <w:r w:rsidDel="00394C8A">
                  <w:rPr>
                    <w:b w:val="0"/>
                    <w:lang w:val="fr-FR" w:eastAsia="zh-CN"/>
                  </w:rPr>
                  <w:delText>Document Registry (ITI-18, ITI-43)</w:delText>
                </w:r>
              </w:del>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CB94554" w14:textId="77777777" w:rsidR="00FD6B70" w:rsidRPr="00D73EBC" w:rsidRDefault="00FD6B70" w:rsidP="00C92EBD">
            <w:pPr>
              <w:pStyle w:val="TableEntryHeader"/>
              <w:rPr>
                <w:ins w:id="1453" w:author="nbashyam" w:date="2015-09-12T07:31:00Z"/>
                <w:b w:val="0"/>
                <w:lang w:val="fr-FR" w:eastAsia="zh-CN"/>
              </w:rPr>
            </w:pPr>
            <w:ins w:id="1454" w:author="nbashyam" w:date="2015-09-12T07:31:00Z">
              <w:r w:rsidRPr="00D73EBC">
                <w:rPr>
                  <w:b w:val="0"/>
                  <w:lang w:val="fr-FR" w:eastAsia="zh-CN"/>
                </w:rPr>
                <w:lastRenderedPageBreak/>
                <w:t xml:space="preserve">XDS </w:t>
              </w:r>
              <w:proofErr w:type="spellStart"/>
              <w:r w:rsidRPr="00D73EBC">
                <w:rPr>
                  <w:b w:val="0"/>
                  <w:lang w:val="fr-FR" w:eastAsia="zh-CN"/>
                </w:rPr>
                <w:t>Affinity</w:t>
              </w:r>
              <w:proofErr w:type="spellEnd"/>
              <w:r w:rsidRPr="00D73EBC">
                <w:rPr>
                  <w:b w:val="0"/>
                  <w:lang w:val="fr-FR" w:eastAsia="zh-CN"/>
                </w:rPr>
                <w:t xml:space="preserve"> Domain Option</w:t>
              </w:r>
            </w:ins>
          </w:p>
          <w:p w14:paraId="20441AB1" w14:textId="3AA56CC0" w:rsidR="00FD6B70" w:rsidRPr="00D73EBC" w:rsidRDefault="00FD6B70" w:rsidP="005F47B6">
            <w:pPr>
              <w:pStyle w:val="TableEntryHeader"/>
              <w:rPr>
                <w:ins w:id="1455" w:author="Lynn" w:date="2015-09-10T12:10:00Z"/>
                <w:b w:val="0"/>
                <w:lang w:val="fr-FR" w:eastAsia="zh-CN"/>
              </w:rPr>
            </w:pPr>
            <w:proofErr w:type="spellStart"/>
            <w:ins w:id="1456" w:author="nbashyam" w:date="2015-09-12T07:31:00Z">
              <w:r w:rsidRPr="00D73EBC">
                <w:rPr>
                  <w:b w:val="0"/>
                  <w:lang w:val="fr-FR" w:eastAsia="zh-CN"/>
                </w:rPr>
                <w:t>Asynchronous</w:t>
              </w:r>
              <w:proofErr w:type="spellEnd"/>
              <w:r w:rsidRPr="00D73EBC">
                <w:rPr>
                  <w:b w:val="0"/>
                  <w:lang w:val="fr-FR" w:eastAsia="zh-CN"/>
                </w:rPr>
                <w:t xml:space="preserve"> Web Services Exchange Option</w:t>
              </w:r>
            </w:ins>
            <w:ins w:id="1457" w:author="Lynn" w:date="2015-09-10T12:11:00Z">
              <w:del w:id="1458" w:author="nbashyam" w:date="2015-09-12T07:31:00Z">
                <w:r w:rsidDel="00394C8A">
                  <w:rPr>
                    <w:b w:val="0"/>
                    <w:lang w:val="fr-FR" w:eastAsia="zh-CN"/>
                  </w:rPr>
                  <w:delText>None</w:delText>
                </w:r>
              </w:del>
            </w:ins>
          </w:p>
        </w:tc>
      </w:tr>
      <w:tr w:rsidR="005F47B6" w14:paraId="7DD2B9BB" w14:textId="77777777" w:rsidTr="005F47B6">
        <w:trPr>
          <w:jc w:val="center"/>
          <w:ins w:id="1459" w:author="Lynn" w:date="2015-09-10T12:10: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D894451" w14:textId="77777777" w:rsidR="005F47B6" w:rsidRDefault="005F47B6" w:rsidP="005F47B6">
            <w:pPr>
              <w:pStyle w:val="TableEntryHeader"/>
              <w:rPr>
                <w:ins w:id="1460" w:author="Lynn" w:date="2015-09-10T12:10:00Z"/>
                <w:b w:val="0"/>
                <w:lang w:val="fr-FR" w:eastAsia="zh-CN"/>
              </w:rPr>
            </w:pPr>
            <w:ins w:id="1461" w:author="Lynn" w:date="2015-09-10T12:10:00Z">
              <w:r>
                <w:rPr>
                  <w:b w:val="0"/>
                  <w:lang w:val="fr-FR" w:eastAsia="zh-CN"/>
                </w:rPr>
                <w:lastRenderedPageBreak/>
                <w:t>ATNA</w:t>
              </w:r>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760EB250" w14:textId="77777777" w:rsidR="005F47B6" w:rsidRPr="0025188C" w:rsidRDefault="005F47B6" w:rsidP="005F47B6">
            <w:pPr>
              <w:pStyle w:val="TableEntryHeader"/>
              <w:rPr>
                <w:ins w:id="1462" w:author="Lynn" w:date="2015-09-10T12:10:00Z"/>
                <w:b w:val="0"/>
                <w:lang w:val="fr-FR" w:eastAsia="zh-CN"/>
              </w:rPr>
            </w:pPr>
            <w:ins w:id="1463" w:author="Lynn" w:date="2015-09-10T12:10:00Z">
              <w:r>
                <w:rPr>
                  <w:b w:val="0"/>
                  <w:lang w:val="fr-FR" w:eastAsia="zh-CN"/>
                </w:rPr>
                <w:t>Secure Application (ITI-19, ITI-20, ITI-1)</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CDB8D91" w14:textId="77777777" w:rsidR="005F47B6" w:rsidRPr="00D73EBC" w:rsidRDefault="005F47B6" w:rsidP="005F47B6">
            <w:pPr>
              <w:pStyle w:val="TableEntryHeader"/>
              <w:rPr>
                <w:ins w:id="1464" w:author="Lynn" w:date="2015-09-10T12:10:00Z"/>
                <w:b w:val="0"/>
                <w:lang w:val="fr-FR" w:eastAsia="zh-CN"/>
              </w:rPr>
            </w:pPr>
            <w:ins w:id="1465" w:author="Lynn" w:date="2015-09-10T12:10:00Z">
              <w:r w:rsidRPr="00D73EBC">
                <w:rPr>
                  <w:b w:val="0"/>
                  <w:lang w:val="fr-FR" w:eastAsia="zh-CN"/>
                </w:rPr>
                <w:t>None</w:t>
              </w:r>
            </w:ins>
          </w:p>
        </w:tc>
      </w:tr>
      <w:tr w:rsidR="005F47B6" w14:paraId="72F12A87" w14:textId="77777777" w:rsidTr="005F47B6">
        <w:trPr>
          <w:jc w:val="center"/>
          <w:ins w:id="1466" w:author="Lynn" w:date="2015-09-10T12:10: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82C34C5" w14:textId="77777777" w:rsidR="005F47B6" w:rsidRDefault="005F47B6" w:rsidP="005F47B6">
            <w:pPr>
              <w:pStyle w:val="TableEntryHeader"/>
              <w:rPr>
                <w:ins w:id="1467" w:author="Lynn" w:date="2015-09-10T12:10:00Z"/>
                <w:lang w:val="fr-FR" w:eastAsia="zh-CN"/>
              </w:rPr>
            </w:pPr>
            <w:ins w:id="1468" w:author="Lynn" w:date="2015-09-10T12:10:00Z">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r>
                <w:fldChar w:fldCharType="begin"/>
              </w:r>
              <w:r>
                <w:instrText xml:space="preserve"> HYPERLINK "http://www.anymedicalsystemsco.com/ihe" \o "http://www.anymedicalsystemsco.com/ihe" </w:instrText>
              </w:r>
              <w:r>
                <w:fldChar w:fldCharType="separate"/>
              </w:r>
              <w:r>
                <w:rPr>
                  <w:rStyle w:val="Hyperlink"/>
                  <w:lang w:val="fr-FR" w:eastAsia="zh-CN"/>
                </w:rPr>
                <w:t>www.anymedicalsystemsco.com/ihe</w:t>
              </w:r>
              <w:r>
                <w:rPr>
                  <w:rStyle w:val="Hyperlink"/>
                  <w:lang w:val="fr-FR" w:eastAsia="zh-CN"/>
                </w:rPr>
                <w:fldChar w:fldCharType="end"/>
              </w:r>
              <w:r>
                <w:rPr>
                  <w:lang w:val="fr-FR" w:eastAsia="zh-CN"/>
                </w:rPr>
                <w:t xml:space="preserve"> </w:t>
              </w:r>
            </w:ins>
          </w:p>
        </w:tc>
      </w:tr>
      <w:tr w:rsidR="005F47B6" w14:paraId="034CEDFC" w14:textId="77777777" w:rsidTr="005643E7">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69" w:author="Lynn" w:date="2015-09-10T13:02:00Z">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ins w:id="1470" w:author="Lynn" w:date="2015-09-10T12:10:00Z"/>
          <w:trPrChange w:id="1471" w:author="Lynn" w:date="2015-09-10T13:02: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Change w:id="1472" w:author="Lynn" w:date="2015-09-10T13:02:00Z">
              <w:tcPr>
                <w:tcW w:w="5000" w:type="pct"/>
                <w:gridSpan w:val="3"/>
                <w:tcBorders>
                  <w:top w:val="single" w:sz="4" w:space="0" w:color="auto"/>
                  <w:left w:val="single" w:sz="4" w:space="0" w:color="auto"/>
                  <w:bottom w:val="single" w:sz="4" w:space="0" w:color="auto"/>
                  <w:right w:val="single" w:sz="4" w:space="0" w:color="auto"/>
                </w:tcBorders>
                <w:shd w:val="clear" w:color="auto" w:fill="D9D9D9"/>
              </w:tcPr>
            </w:tcPrChange>
          </w:tcPr>
          <w:p w14:paraId="28F96964" w14:textId="77777777" w:rsidR="005F47B6" w:rsidRPr="00D73EBC" w:rsidRDefault="005F47B6" w:rsidP="005F47B6">
            <w:pPr>
              <w:pStyle w:val="TableEntryHeader"/>
              <w:rPr>
                <w:ins w:id="1473" w:author="Lynn" w:date="2015-09-10T12:10:00Z"/>
                <w:b w:val="0"/>
                <w:u w:val="single"/>
                <w:lang w:val="fr-FR" w:eastAsia="zh-CN"/>
              </w:rPr>
            </w:pPr>
            <w:ins w:id="1474" w:author="Lynn" w:date="2015-09-10T12:10:00Z">
              <w:r w:rsidRPr="00D73EBC">
                <w:rPr>
                  <w:b w:val="0"/>
                  <w:u w:val="single"/>
                  <w:lang w:val="fr-FR" w:eastAsia="zh-CN"/>
                </w:rPr>
                <w:t xml:space="preserve">Link to </w:t>
              </w:r>
              <w:proofErr w:type="spellStart"/>
              <w:r w:rsidRPr="00D73EBC">
                <w:rPr>
                  <w:b w:val="0"/>
                  <w:u w:val="single"/>
                  <w:lang w:val="fr-FR" w:eastAsia="zh-CN"/>
                </w:rPr>
                <w:t>conformance</w:t>
              </w:r>
              <w:proofErr w:type="spellEnd"/>
              <w:r w:rsidRPr="00D73EBC">
                <w:rPr>
                  <w:b w:val="0"/>
                  <w:u w:val="single"/>
                  <w:lang w:val="fr-FR" w:eastAsia="zh-CN"/>
                </w:rPr>
                <w:t xml:space="preserve"> </w:t>
              </w:r>
              <w:proofErr w:type="spellStart"/>
              <w:r w:rsidRPr="00D73EBC">
                <w:rPr>
                  <w:b w:val="0"/>
                  <w:u w:val="single"/>
                  <w:lang w:val="fr-FR" w:eastAsia="zh-CN"/>
                </w:rPr>
                <w:t>statements</w:t>
              </w:r>
              <w:proofErr w:type="spellEnd"/>
              <w:r w:rsidRPr="00D73EBC">
                <w:rPr>
                  <w:b w:val="0"/>
                  <w:u w:val="single"/>
                  <w:lang w:val="fr-FR" w:eastAsia="zh-CN"/>
                </w:rPr>
                <w:t xml:space="preserve"> for the </w:t>
              </w:r>
              <w:proofErr w:type="spellStart"/>
              <w:r w:rsidRPr="00D73EBC">
                <w:rPr>
                  <w:b w:val="0"/>
                  <w:u w:val="single"/>
                  <w:lang w:val="fr-FR" w:eastAsia="zh-CN"/>
                </w:rPr>
                <w:t>implementation</w:t>
              </w:r>
              <w:proofErr w:type="spellEnd"/>
            </w:ins>
          </w:p>
        </w:tc>
      </w:tr>
      <w:tr w:rsidR="005F47B6" w14:paraId="4EE1AEC1" w14:textId="77777777" w:rsidTr="005643E7">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75" w:author="Lynn" w:date="2015-09-10T13:02:00Z">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ins w:id="1476" w:author="Lynn" w:date="2015-09-10T12:10:00Z"/>
          <w:trPrChange w:id="1477" w:author="Lynn" w:date="2015-09-10T13:02: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Change w:id="1478" w:author="Lynn" w:date="2015-09-10T13:02:00Z">
              <w:tcPr>
                <w:tcW w:w="5000" w:type="pct"/>
                <w:gridSpan w:val="3"/>
                <w:tcBorders>
                  <w:top w:val="single" w:sz="4" w:space="0" w:color="auto"/>
                  <w:left w:val="single" w:sz="4" w:space="0" w:color="auto"/>
                  <w:bottom w:val="single" w:sz="4" w:space="0" w:color="auto"/>
                  <w:right w:val="single" w:sz="4" w:space="0" w:color="auto"/>
                </w:tcBorders>
                <w:shd w:val="clear" w:color="auto" w:fill="D9D9D9"/>
              </w:tcPr>
            </w:tcPrChange>
          </w:tcPr>
          <w:p w14:paraId="3952890E" w14:textId="77777777" w:rsidR="005F47B6" w:rsidRDefault="005F47B6" w:rsidP="005F47B6">
            <w:pPr>
              <w:pStyle w:val="TableEntryHeader"/>
              <w:rPr>
                <w:ins w:id="1479" w:author="Lynn" w:date="2015-09-10T12:10:00Z"/>
                <w:b w:val="0"/>
                <w:lang w:val="fr-FR" w:eastAsia="zh-CN"/>
              </w:rPr>
            </w:pPr>
            <w:ins w:id="1480" w:author="Lynn" w:date="2015-09-10T12:10:00Z">
              <w:r>
                <w:rPr>
                  <w:b w:val="0"/>
                  <w:lang w:val="fr-FR" w:eastAsia="zh-CN"/>
                </w:rPr>
                <w:t>TBD</w:t>
              </w:r>
            </w:ins>
          </w:p>
          <w:p w14:paraId="2E60B3E2" w14:textId="77777777" w:rsidR="005F47B6" w:rsidRPr="008E3030" w:rsidRDefault="005F47B6" w:rsidP="005F47B6">
            <w:pPr>
              <w:pStyle w:val="TableEntryHeader"/>
              <w:rPr>
                <w:ins w:id="1481" w:author="Lynn" w:date="2015-09-10T12:10:00Z"/>
                <w:b w:val="0"/>
                <w:lang w:val="fr-FR" w:eastAsia="zh-CN"/>
              </w:rPr>
            </w:pPr>
            <w:ins w:id="1482" w:author="Lynn" w:date="2015-09-10T12:10:00Z">
              <w:r>
                <w:rPr>
                  <w:b w:val="0"/>
                  <w:lang w:val="fr-FR" w:eastAsia="zh-CN"/>
                </w:rPr>
                <w:t>TBD</w:t>
              </w:r>
            </w:ins>
          </w:p>
        </w:tc>
      </w:tr>
      <w:tr w:rsidR="005F47B6" w14:paraId="0E710CB7" w14:textId="77777777" w:rsidTr="005643E7">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83" w:author="Lynn" w:date="2015-09-10T13:02:00Z">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ins w:id="1484" w:author="Lynn" w:date="2015-09-10T12:10:00Z"/>
          <w:trPrChange w:id="1485" w:author="Lynn" w:date="2015-09-10T13:02:00Z">
            <w:trPr>
              <w:jc w:val="center"/>
            </w:trPr>
          </w:trPrChange>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Change w:id="1486" w:author="Lynn" w:date="2015-09-10T13:02:00Z">
              <w:tcPr>
                <w:tcW w:w="5000" w:type="pct"/>
                <w:gridSpan w:val="3"/>
                <w:tcBorders>
                  <w:top w:val="single" w:sz="4" w:space="0" w:color="auto"/>
                  <w:left w:val="single" w:sz="4" w:space="0" w:color="auto"/>
                  <w:bottom w:val="single" w:sz="4" w:space="0" w:color="auto"/>
                  <w:right w:val="single" w:sz="4" w:space="0" w:color="auto"/>
                </w:tcBorders>
                <w:shd w:val="clear" w:color="auto" w:fill="D9D9D9"/>
              </w:tcPr>
            </w:tcPrChange>
          </w:tcPr>
          <w:p w14:paraId="42FA1128" w14:textId="77777777" w:rsidR="005F47B6" w:rsidRPr="008E3030" w:rsidRDefault="005F47B6" w:rsidP="005F47B6">
            <w:pPr>
              <w:pStyle w:val="TableEntryHeader"/>
              <w:rPr>
                <w:ins w:id="1487" w:author="Lynn" w:date="2015-09-10T12:10:00Z"/>
                <w:b w:val="0"/>
                <w:lang w:val="fr-FR" w:eastAsia="zh-CN"/>
              </w:rPr>
            </w:pPr>
            <w:ins w:id="1488" w:author="Lynn" w:date="2015-09-10T12:10:00Z">
              <w:r>
                <w:rPr>
                  <w:b w:val="0"/>
                  <w:lang w:val="fr-FR" w:eastAsia="zh-CN"/>
                </w:rPr>
                <w:t>Links to General Information</w:t>
              </w:r>
            </w:ins>
          </w:p>
        </w:tc>
      </w:tr>
      <w:tr w:rsidR="005F47B6" w14:paraId="0F184254" w14:textId="77777777" w:rsidTr="005643E7">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489" w:author="Lynn" w:date="2015-09-10T13:02:00Z">
            <w:tblPrEx>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jc w:val="center"/>
          <w:ins w:id="1490" w:author="Lynn" w:date="2015-09-10T12:10:00Z"/>
          <w:trPrChange w:id="1491" w:author="Lynn" w:date="2015-09-10T13:02:00Z">
            <w:trPr>
              <w:jc w:val="center"/>
            </w:trPr>
          </w:trPrChange>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Change w:id="1492" w:author="Lynn" w:date="2015-09-10T13:02:00Z">
              <w:tcPr>
                <w:tcW w:w="5000" w:type="pct"/>
                <w:gridSpan w:val="3"/>
                <w:tcBorders>
                  <w:top w:val="single" w:sz="4" w:space="0" w:color="auto"/>
                  <w:left w:val="single" w:sz="4" w:space="0" w:color="auto"/>
                  <w:bottom w:val="single" w:sz="18" w:space="0" w:color="auto"/>
                  <w:right w:val="single" w:sz="4" w:space="0" w:color="auto"/>
                </w:tcBorders>
                <w:shd w:val="clear" w:color="auto" w:fill="D9D9D9"/>
              </w:tcPr>
            </w:tcPrChange>
          </w:tcPr>
          <w:p w14:paraId="22019283" w14:textId="77777777" w:rsidR="005F47B6" w:rsidRDefault="005F47B6" w:rsidP="005F47B6">
            <w:pPr>
              <w:pStyle w:val="TableEntryHeader"/>
              <w:rPr>
                <w:ins w:id="1493" w:author="Lynn" w:date="2015-09-10T12:10:00Z"/>
                <w:b w:val="0"/>
                <w:u w:val="single"/>
                <w:lang w:val="fr-FR" w:eastAsia="zh-CN"/>
              </w:rPr>
            </w:pPr>
            <w:ins w:id="1494" w:author="Lynn" w:date="2015-09-10T12:10:00Z">
              <w:r>
                <w:rPr>
                  <w:b w:val="0"/>
                  <w:u w:val="single"/>
                  <w:lang w:val="fr-FR" w:eastAsia="zh-CN"/>
                </w:rPr>
                <w:t>TBD</w:t>
              </w:r>
            </w:ins>
          </w:p>
          <w:p w14:paraId="315E70C0" w14:textId="77777777" w:rsidR="005F47B6" w:rsidRPr="00D33EF7" w:rsidRDefault="005F47B6" w:rsidP="005F47B6">
            <w:pPr>
              <w:pStyle w:val="TableEntryHeader"/>
              <w:rPr>
                <w:ins w:id="1495" w:author="Lynn" w:date="2015-09-10T12:10:00Z"/>
                <w:b w:val="0"/>
                <w:u w:val="single"/>
                <w:lang w:val="fr-FR" w:eastAsia="zh-CN"/>
              </w:rPr>
            </w:pPr>
            <w:ins w:id="1496" w:author="Lynn" w:date="2015-09-10T12:10:00Z">
              <w:r>
                <w:rPr>
                  <w:b w:val="0"/>
                  <w:u w:val="single"/>
                  <w:lang w:val="fr-FR" w:eastAsia="zh-CN"/>
                </w:rPr>
                <w:t>TBD</w:t>
              </w:r>
            </w:ins>
          </w:p>
        </w:tc>
      </w:tr>
    </w:tbl>
    <w:p w14:paraId="30B55C6B" w14:textId="77777777" w:rsidR="005F47B6" w:rsidRDefault="005F47B6" w:rsidP="005C01E0">
      <w:pPr>
        <w:pStyle w:val="BodyText"/>
        <w:rPr>
          <w:ins w:id="1497" w:author="Lynn" w:date="2015-09-13T20:41:00Z"/>
        </w:rPr>
      </w:pPr>
    </w:p>
    <w:p w14:paraId="66F2F434" w14:textId="2DC6ECA6" w:rsidR="00FF0141" w:rsidRDefault="00FF0141" w:rsidP="00FF0141">
      <w:pPr>
        <w:pStyle w:val="Heading2"/>
        <w:numPr>
          <w:ilvl w:val="0"/>
          <w:numId w:val="0"/>
        </w:numPr>
        <w:ind w:left="576" w:hanging="576"/>
      </w:pPr>
      <w:bookmarkStart w:id="1498" w:name="_Toc303840546"/>
      <w:moveToRangeStart w:id="1499" w:author="Lynn" w:date="2015-09-13T20:41:00Z" w:name="move303796229"/>
      <w:moveTo w:id="1500" w:author="Lynn" w:date="2015-09-13T20:41:00Z">
        <w:r>
          <w:t>C.</w:t>
        </w:r>
      </w:moveTo>
      <w:ins w:id="1501" w:author="Lynn" w:date="2015-09-13T20:41:00Z">
        <w:r>
          <w:t>3</w:t>
        </w:r>
      </w:ins>
      <w:moveTo w:id="1502" w:author="Lynn" w:date="2015-09-13T20:41:00Z">
        <w:del w:id="1503" w:author="Lynn" w:date="2015-09-13T20:41:00Z">
          <w:r w:rsidDel="00FF0141">
            <w:delText>4</w:delText>
          </w:r>
        </w:del>
        <w:r>
          <w:t xml:space="preserve"> </w:t>
        </w:r>
        <w:r w:rsidRPr="008E3030">
          <w:t xml:space="preserve">DAF Requestor Integration Statement for </w:t>
        </w:r>
        <w:r>
          <w:t>RESTful Query Stack -- TDAF (Inter-enterprise)</w:t>
        </w:r>
        <w:bookmarkEnd w:id="1498"/>
      </w:moveTo>
    </w:p>
    <w:p w14:paraId="118F5D30" w14:textId="77777777" w:rsidR="00FF0141" w:rsidRDefault="00FF0141" w:rsidP="00FF0141">
      <w:pPr>
        <w:pStyle w:val="BodyText"/>
      </w:pPr>
      <w:moveTo w:id="1504" w:author="Lynn" w:date="2015-09-13T20:41:00Z">
        <w:r>
          <w:t>This IHE integration statement contains required IHE profiles, actors, and options for:</w:t>
        </w:r>
      </w:moveTo>
    </w:p>
    <w:p w14:paraId="43F6BC4D" w14:textId="15883E00" w:rsidR="00FF0141" w:rsidRPr="00731124" w:rsidRDefault="00FF0141" w:rsidP="00E96EA1">
      <w:pPr>
        <w:pStyle w:val="BodyText"/>
        <w:numPr>
          <w:ilvl w:val="0"/>
          <w:numId w:val="173"/>
        </w:numPr>
      </w:pPr>
      <w:moveTo w:id="1505" w:author="Lynn" w:date="2015-09-13T20:41:00Z">
        <w:r>
          <w:t>DAF Request</w:t>
        </w:r>
      </w:moveTo>
      <w:ins w:id="1506" w:author="Lynn" w:date="2015-09-13T20:43:00Z">
        <w:r>
          <w:t>o</w:t>
        </w:r>
      </w:ins>
      <w:moveTo w:id="1507" w:author="Lynn" w:date="2015-09-13T20:41:00Z">
        <w:del w:id="1508" w:author="Lynn" w:date="2015-09-13T20:43:00Z">
          <w:r w:rsidDel="00FF0141">
            <w:delText>e</w:delText>
          </w:r>
        </w:del>
        <w:r>
          <w:t xml:space="preserve">r, </w:t>
        </w:r>
        <w:proofErr w:type="spellStart"/>
        <w:r>
          <w:t>RESTful</w:t>
        </w:r>
        <w:proofErr w:type="spellEnd"/>
        <w:r>
          <w:t xml:space="preserve"> Query Stack, TDAF (inter-enterprise) use cases</w:t>
        </w:r>
      </w:moveTo>
    </w:p>
    <w:p w14:paraId="6BA2A2D9" w14:textId="77777777" w:rsidR="00FF0141" w:rsidRPr="008E3030" w:rsidRDefault="00FF0141" w:rsidP="00FF0141">
      <w:pPr>
        <w:pStyle w:val="BodyText"/>
        <w:rPr>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FF0141" w14:paraId="4A776690"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594E469B" w14:textId="77777777" w:rsidR="00FF0141" w:rsidRDefault="00FF0141" w:rsidP="009575E3">
            <w:pPr>
              <w:pStyle w:val="TableEntryHeader"/>
              <w:rPr>
                <w:lang w:val="fr-FR" w:eastAsia="zh-CN"/>
              </w:rPr>
            </w:pPr>
            <w:moveTo w:id="1509" w:author="Lynn" w:date="2015-09-13T20:41:00Z">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moveTo>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2AF7982E" w14:textId="77777777" w:rsidR="00FF0141" w:rsidRDefault="00FF0141" w:rsidP="009575E3">
            <w:pPr>
              <w:pStyle w:val="TableEntryHeader"/>
              <w:rPr>
                <w:lang w:val="fr-FR" w:eastAsia="zh-CN"/>
              </w:rPr>
            </w:pPr>
            <w:moveTo w:id="1510" w:author="Lynn" w:date="2015-09-13T20:41:00Z">
              <w:r>
                <w:rPr>
                  <w:lang w:val="fr-FR" w:eastAsia="zh-CN"/>
                </w:rPr>
                <w:t xml:space="preserve">Date </w:t>
              </w:r>
            </w:moveTo>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795D774" w14:textId="77777777" w:rsidR="00FF0141" w:rsidRDefault="00FF0141" w:rsidP="009575E3">
            <w:pPr>
              <w:pStyle w:val="TableEntryHeader"/>
              <w:rPr>
                <w:lang w:val="fr-FR" w:eastAsia="zh-CN"/>
              </w:rPr>
            </w:pPr>
            <w:moveTo w:id="1511" w:author="Lynn" w:date="2015-09-13T20:41:00Z">
              <w:r>
                <w:rPr>
                  <w:lang w:val="fr-FR" w:eastAsia="zh-CN"/>
                </w:rPr>
                <w:t xml:space="preserve">12 </w:t>
              </w:r>
              <w:proofErr w:type="spellStart"/>
              <w:r>
                <w:rPr>
                  <w:lang w:val="fr-FR" w:eastAsia="zh-CN"/>
                </w:rPr>
                <w:t>Oct</w:t>
              </w:r>
              <w:proofErr w:type="spellEnd"/>
              <w:r>
                <w:rPr>
                  <w:lang w:val="fr-FR" w:eastAsia="zh-CN"/>
                </w:rPr>
                <w:t xml:space="preserve"> 2015</w:t>
              </w:r>
            </w:moveTo>
          </w:p>
        </w:tc>
      </w:tr>
      <w:tr w:rsidR="00FF0141" w14:paraId="3A9C9B92"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61A69207" w14:textId="77777777" w:rsidR="00FF0141" w:rsidRDefault="00FF0141" w:rsidP="009575E3">
            <w:pPr>
              <w:pStyle w:val="TableEntryHeader"/>
              <w:rPr>
                <w:lang w:val="fr-FR" w:eastAsia="zh-CN"/>
              </w:rPr>
            </w:pPr>
            <w:proofErr w:type="spellStart"/>
            <w:moveTo w:id="1512" w:author="Lynn" w:date="2015-09-13T20:41:00Z">
              <w:r>
                <w:rPr>
                  <w:lang w:val="fr-FR" w:eastAsia="zh-CN"/>
                </w:rPr>
                <w:t>Vendor</w:t>
              </w:r>
              <w:proofErr w:type="spellEnd"/>
              <w:r>
                <w:rPr>
                  <w:lang w:val="fr-FR" w:eastAsia="zh-CN"/>
                </w:rPr>
                <w:t xml:space="preserve"> </w:t>
              </w:r>
            </w:moveTo>
          </w:p>
        </w:tc>
        <w:tc>
          <w:tcPr>
            <w:tcW w:w="1075" w:type="pct"/>
            <w:tcBorders>
              <w:top w:val="single" w:sz="4" w:space="0" w:color="auto"/>
              <w:left w:val="single" w:sz="4" w:space="0" w:color="auto"/>
              <w:bottom w:val="single" w:sz="4" w:space="0" w:color="auto"/>
              <w:right w:val="single" w:sz="4" w:space="0" w:color="auto"/>
            </w:tcBorders>
            <w:hideMark/>
          </w:tcPr>
          <w:p w14:paraId="4E3D1013" w14:textId="77777777" w:rsidR="00FF0141" w:rsidRDefault="00FF0141" w:rsidP="009575E3">
            <w:pPr>
              <w:pStyle w:val="TableEntryHeader"/>
              <w:rPr>
                <w:lang w:val="fr-FR" w:eastAsia="zh-CN"/>
              </w:rPr>
            </w:pPr>
            <w:moveTo w:id="1513" w:author="Lynn" w:date="2015-09-13T20:41:00Z">
              <w:r>
                <w:rPr>
                  <w:lang w:val="fr-FR" w:eastAsia="zh-CN"/>
                </w:rPr>
                <w:t xml:space="preserve">Product Name </w:t>
              </w:r>
            </w:moveTo>
          </w:p>
        </w:tc>
        <w:tc>
          <w:tcPr>
            <w:tcW w:w="1697" w:type="pct"/>
            <w:tcBorders>
              <w:top w:val="single" w:sz="4" w:space="0" w:color="auto"/>
              <w:left w:val="single" w:sz="4" w:space="0" w:color="auto"/>
              <w:bottom w:val="single" w:sz="4" w:space="0" w:color="auto"/>
              <w:right w:val="single" w:sz="4" w:space="0" w:color="auto"/>
            </w:tcBorders>
            <w:hideMark/>
          </w:tcPr>
          <w:p w14:paraId="179E9A92" w14:textId="77777777" w:rsidR="00FF0141" w:rsidRDefault="00FF0141" w:rsidP="009575E3">
            <w:pPr>
              <w:pStyle w:val="TableEntryHeader"/>
              <w:rPr>
                <w:lang w:val="fr-FR" w:eastAsia="zh-CN"/>
              </w:rPr>
            </w:pPr>
            <w:moveTo w:id="1514" w:author="Lynn" w:date="2015-09-13T20:41:00Z">
              <w:r>
                <w:rPr>
                  <w:lang w:val="fr-FR" w:eastAsia="zh-CN"/>
                </w:rPr>
                <w:t>Version</w:t>
              </w:r>
            </w:moveTo>
          </w:p>
        </w:tc>
      </w:tr>
      <w:tr w:rsidR="00FF0141" w14:paraId="2D49A327"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hideMark/>
          </w:tcPr>
          <w:p w14:paraId="25090349" w14:textId="77777777" w:rsidR="00FF0141" w:rsidRDefault="00FF0141" w:rsidP="009575E3">
            <w:pPr>
              <w:pStyle w:val="TableEntry"/>
              <w:rPr>
                <w:lang w:val="fr-FR" w:eastAsia="zh-CN"/>
              </w:rPr>
            </w:pPr>
            <w:proofErr w:type="spellStart"/>
            <w:moveTo w:id="1515" w:author="Lynn" w:date="2015-09-13T20:41:00Z">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moveTo>
          </w:p>
        </w:tc>
        <w:tc>
          <w:tcPr>
            <w:tcW w:w="1075" w:type="pct"/>
            <w:tcBorders>
              <w:top w:val="single" w:sz="4" w:space="0" w:color="auto"/>
              <w:left w:val="single" w:sz="4" w:space="0" w:color="auto"/>
              <w:bottom w:val="single" w:sz="4" w:space="0" w:color="auto"/>
              <w:right w:val="single" w:sz="4" w:space="0" w:color="auto"/>
            </w:tcBorders>
            <w:hideMark/>
          </w:tcPr>
          <w:p w14:paraId="65CFD9CA" w14:textId="77777777" w:rsidR="00FF0141" w:rsidRDefault="00FF0141" w:rsidP="009575E3">
            <w:pPr>
              <w:pStyle w:val="TableEntry"/>
              <w:rPr>
                <w:lang w:val="fr-FR" w:eastAsia="zh-CN"/>
              </w:rPr>
            </w:pPr>
            <w:proofErr w:type="spellStart"/>
            <w:moveTo w:id="1516" w:author="Lynn" w:date="2015-09-13T20:41:00Z">
              <w:r>
                <w:rPr>
                  <w:lang w:val="fr-FR" w:eastAsia="zh-CN"/>
                </w:rPr>
                <w:t>Certified</w:t>
              </w:r>
              <w:proofErr w:type="spellEnd"/>
              <w:r>
                <w:rPr>
                  <w:lang w:val="fr-FR" w:eastAsia="zh-CN"/>
                </w:rPr>
                <w:t xml:space="preserve"> Product</w:t>
              </w:r>
            </w:moveTo>
          </w:p>
        </w:tc>
        <w:tc>
          <w:tcPr>
            <w:tcW w:w="1697" w:type="pct"/>
            <w:tcBorders>
              <w:top w:val="single" w:sz="4" w:space="0" w:color="auto"/>
              <w:left w:val="single" w:sz="4" w:space="0" w:color="auto"/>
              <w:bottom w:val="single" w:sz="4" w:space="0" w:color="auto"/>
              <w:right w:val="single" w:sz="4" w:space="0" w:color="auto"/>
            </w:tcBorders>
            <w:hideMark/>
          </w:tcPr>
          <w:p w14:paraId="71E30527" w14:textId="77777777" w:rsidR="00FF0141" w:rsidRDefault="00FF0141" w:rsidP="009575E3">
            <w:pPr>
              <w:pStyle w:val="TableEntry"/>
              <w:rPr>
                <w:lang w:val="fr-FR" w:eastAsia="zh-CN"/>
              </w:rPr>
            </w:pPr>
            <w:moveTo w:id="1517" w:author="Lynn" w:date="2015-09-13T20:41:00Z">
              <w:r>
                <w:rPr>
                  <w:lang w:val="fr-FR" w:eastAsia="zh-CN"/>
                </w:rPr>
                <w:t>V1</w:t>
              </w:r>
              <w:proofErr w:type="gramStart"/>
              <w:r>
                <w:rPr>
                  <w:lang w:val="fr-FR" w:eastAsia="zh-CN"/>
                </w:rPr>
                <w:t>..</w:t>
              </w:r>
              <w:proofErr w:type="gramEnd"/>
              <w:r>
                <w:rPr>
                  <w:lang w:val="fr-FR" w:eastAsia="zh-CN"/>
                </w:rPr>
                <w:t>0</w:t>
              </w:r>
            </w:moveTo>
          </w:p>
        </w:tc>
      </w:tr>
      <w:tr w:rsidR="00FF0141" w14:paraId="3EC2568A"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7D04DDEA" w14:textId="77777777" w:rsidR="00FF0141" w:rsidRDefault="00FF0141" w:rsidP="009575E3">
            <w:pPr>
              <w:pStyle w:val="TableEntry"/>
              <w:rPr>
                <w:lang w:val="fr-FR" w:eastAsia="zh-CN"/>
              </w:rPr>
            </w:pPr>
            <w:moveTo w:id="1518" w:author="Lynn" w:date="2015-09-13T20:41:00Z">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local (</w:t>
              </w:r>
              <w:proofErr w:type="spellStart"/>
              <w:r>
                <w:rPr>
                  <w:lang w:val="fr-FR" w:eastAsia="zh-CN"/>
                </w:rPr>
                <w:t>intra-enterprise</w:t>
              </w:r>
              <w:proofErr w:type="spellEnd"/>
              <w:r>
                <w:rPr>
                  <w:lang w:val="fr-FR" w:eastAsia="zh-CN"/>
                </w:rPr>
                <w:t xml:space="preserve">) </w:t>
              </w:r>
              <w:proofErr w:type="spellStart"/>
              <w:r>
                <w:rPr>
                  <w:lang w:val="fr-FR" w:eastAsia="zh-CN"/>
                </w:rPr>
                <w:t>access</w:t>
              </w:r>
              <w:proofErr w:type="spellEnd"/>
              <w:r>
                <w:rPr>
                  <w:lang w:val="fr-FR" w:eastAsia="zh-CN"/>
                </w:rPr>
                <w:t xml:space="preserve"> use cases </w:t>
              </w:r>
              <w:proofErr w:type="spellStart"/>
              <w:r>
                <w:rPr>
                  <w:lang w:val="fr-FR" w:eastAsia="zh-CN"/>
                </w:rPr>
                <w:t>with</w:t>
              </w:r>
              <w:proofErr w:type="spellEnd"/>
              <w:r>
                <w:rPr>
                  <w:lang w:val="fr-FR" w:eastAsia="zh-CN"/>
                </w:rPr>
                <w:t xml:space="preserve"> </w:t>
              </w:r>
              <w:proofErr w:type="spellStart"/>
              <w:r>
                <w:rPr>
                  <w:lang w:val="fr-FR" w:eastAsia="zh-CN"/>
                </w:rPr>
                <w:t>RESTful</w:t>
              </w:r>
              <w:proofErr w:type="spellEnd"/>
              <w:r>
                <w:rPr>
                  <w:lang w:val="fr-FR" w:eastAsia="zh-CN"/>
                </w:rPr>
                <w:t xml:space="preserve"> transactions. </w:t>
              </w:r>
            </w:moveTo>
          </w:p>
        </w:tc>
      </w:tr>
      <w:tr w:rsidR="00FF0141" w14:paraId="42DB161C" w14:textId="77777777" w:rsidTr="009575E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407EC1C7" w14:textId="77777777" w:rsidR="00FF0141" w:rsidRDefault="00FF0141" w:rsidP="009575E3">
            <w:pPr>
              <w:pStyle w:val="TableEntryHeader"/>
              <w:rPr>
                <w:lang w:val="fr-FR" w:eastAsia="zh-CN"/>
              </w:rPr>
            </w:pPr>
            <w:moveTo w:id="1519" w:author="Lynn" w:date="2015-09-13T20:41:00Z">
              <w:r>
                <w:rPr>
                  <w:lang w:val="fr-FR" w:eastAsia="zh-CN"/>
                </w:rPr>
                <w:t xml:space="preserve">DAF </w:t>
              </w:r>
              <w:proofErr w:type="spellStart"/>
              <w:r>
                <w:rPr>
                  <w:lang w:val="fr-FR" w:eastAsia="zh-CN"/>
                </w:rPr>
                <w:t>Actor</w:t>
              </w:r>
              <w:proofErr w:type="spellEnd"/>
            </w:moveTo>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59DCBA5F" w14:textId="77777777" w:rsidR="00FF0141" w:rsidRDefault="00FF0141" w:rsidP="009575E3">
            <w:pPr>
              <w:pStyle w:val="TableEntryHeader"/>
              <w:rPr>
                <w:lang w:val="fr-FR" w:eastAsia="zh-CN"/>
              </w:rPr>
            </w:pPr>
            <w:moveTo w:id="1520" w:author="Lynn" w:date="2015-09-13T20:41:00Z">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moveTo>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3E6A881" w14:textId="77777777" w:rsidR="00FF0141" w:rsidRDefault="00FF0141" w:rsidP="009575E3">
            <w:pPr>
              <w:pStyle w:val="TableEntryHeader"/>
              <w:rPr>
                <w:lang w:val="fr-FR" w:eastAsia="zh-CN"/>
              </w:rPr>
            </w:pPr>
            <w:moveTo w:id="1521" w:author="Lynn" w:date="2015-09-13T20:41:00Z">
              <w:r>
                <w:rPr>
                  <w:lang w:val="fr-FR" w:eastAsia="zh-CN"/>
                </w:rPr>
                <w:t>Use Cases</w:t>
              </w:r>
            </w:moveTo>
          </w:p>
        </w:tc>
      </w:tr>
      <w:tr w:rsidR="00FF0141" w14:paraId="35806E24" w14:textId="77777777" w:rsidTr="009575E3">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69EC0151" w14:textId="77777777" w:rsidR="00FF0141" w:rsidRPr="008E3030" w:rsidRDefault="00FF0141" w:rsidP="009575E3">
            <w:pPr>
              <w:pStyle w:val="TableEntryHeader"/>
              <w:rPr>
                <w:b w:val="0"/>
                <w:lang w:val="fr-FR" w:eastAsia="zh-CN"/>
              </w:rPr>
            </w:pPr>
            <w:moveTo w:id="1522" w:author="Lynn" w:date="2015-09-13T20:41:00Z">
              <w:r w:rsidRPr="008E3030">
                <w:rPr>
                  <w:b w:val="0"/>
                  <w:lang w:val="fr-FR" w:eastAsia="zh-CN"/>
                </w:rPr>
                <w:t xml:space="preserve">DAF </w:t>
              </w:r>
              <w:proofErr w:type="spellStart"/>
              <w:r w:rsidRPr="008E3030">
                <w:rPr>
                  <w:b w:val="0"/>
                  <w:lang w:val="fr-FR" w:eastAsia="zh-CN"/>
                </w:rPr>
                <w:t>Requestor</w:t>
              </w:r>
              <w:proofErr w:type="spellEnd"/>
            </w:moveTo>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1DFB75C4" w14:textId="77777777" w:rsidR="00FF0141" w:rsidRPr="008E3030" w:rsidRDefault="00FF0141" w:rsidP="009575E3">
            <w:pPr>
              <w:pStyle w:val="TableEntryHeader"/>
              <w:rPr>
                <w:b w:val="0"/>
                <w:lang w:val="fr-FR" w:eastAsia="zh-CN"/>
              </w:rPr>
            </w:pPr>
            <w:proofErr w:type="spellStart"/>
            <w:moveTo w:id="1523" w:author="Lynn" w:date="2015-09-13T20:41:00Z">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moveTo>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52E1A4E9" w14:textId="77777777" w:rsidR="00FF0141" w:rsidRDefault="00FF0141" w:rsidP="009575E3">
            <w:pPr>
              <w:pStyle w:val="TableEntryHeader"/>
              <w:rPr>
                <w:lang w:val="fr-FR" w:eastAsia="zh-CN"/>
              </w:rPr>
            </w:pPr>
            <w:moveTo w:id="1524" w:author="Lynn" w:date="2015-09-13T20:41:00Z">
              <w:r>
                <w:rPr>
                  <w:lang w:val="fr-FR" w:eastAsia="zh-CN"/>
                </w:rPr>
                <w:t xml:space="preserve">TDAF </w:t>
              </w:r>
            </w:moveTo>
          </w:p>
        </w:tc>
      </w:tr>
      <w:tr w:rsidR="00FF0141" w14:paraId="5AC99192"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B0E1959" w14:textId="77777777" w:rsidR="00FF0141" w:rsidRDefault="00FF0141" w:rsidP="009575E3">
            <w:pPr>
              <w:pStyle w:val="TableEntryHeader"/>
              <w:rPr>
                <w:lang w:val="fr-FR" w:eastAsia="zh-CN"/>
              </w:rPr>
            </w:pPr>
            <w:proofErr w:type="spellStart"/>
            <w:moveTo w:id="1525" w:author="Lynn" w:date="2015-09-13T20:41:00Z">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moveTo>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06EF1CA3" w14:textId="77777777" w:rsidR="00FF0141" w:rsidRDefault="00FF0141" w:rsidP="009575E3">
            <w:pPr>
              <w:pStyle w:val="TableEntryHeader"/>
              <w:rPr>
                <w:lang w:val="fr-FR" w:eastAsia="zh-CN"/>
              </w:rPr>
            </w:pPr>
            <w:proofErr w:type="spellStart"/>
            <w:moveTo w:id="1526" w:author="Lynn" w:date="2015-09-13T20:41:00Z">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moveTo>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E2A60A0" w14:textId="77777777" w:rsidR="00FF0141" w:rsidRDefault="00FF0141" w:rsidP="009575E3">
            <w:pPr>
              <w:pStyle w:val="TableEntryHeader"/>
              <w:rPr>
                <w:lang w:val="fr-FR" w:eastAsia="zh-CN"/>
              </w:rPr>
            </w:pPr>
            <w:moveTo w:id="1527" w:author="Lynn" w:date="2015-09-13T20:41:00Z">
              <w:r>
                <w:rPr>
                  <w:lang w:val="fr-FR" w:eastAsia="zh-CN"/>
                </w:rPr>
                <w:t xml:space="preserve">Options </w:t>
              </w:r>
              <w:proofErr w:type="spellStart"/>
              <w:r>
                <w:rPr>
                  <w:lang w:val="fr-FR" w:eastAsia="zh-CN"/>
                </w:rPr>
                <w:t>Implemented</w:t>
              </w:r>
              <w:proofErr w:type="spellEnd"/>
              <w:r>
                <w:rPr>
                  <w:lang w:val="fr-FR" w:eastAsia="zh-CN"/>
                </w:rPr>
                <w:t xml:space="preserve"> </w:t>
              </w:r>
            </w:moveTo>
          </w:p>
        </w:tc>
      </w:tr>
      <w:tr w:rsidR="00FF0141" w14:paraId="26668CFC"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1E277C4" w14:textId="77777777" w:rsidR="00FF0141" w:rsidRDefault="00FF0141" w:rsidP="009575E3">
            <w:pPr>
              <w:pStyle w:val="TableEntryHeader"/>
              <w:rPr>
                <w:b w:val="0"/>
                <w:lang w:val="fr-FR" w:eastAsia="zh-CN"/>
              </w:rPr>
            </w:pPr>
            <w:proofErr w:type="spellStart"/>
            <w:moveTo w:id="1528" w:author="Lynn" w:date="2015-09-13T20:41:00Z">
              <w:r>
                <w:rPr>
                  <w:b w:val="0"/>
                  <w:lang w:val="fr-FR" w:eastAsia="zh-CN"/>
                </w:rPr>
                <w:t>PDQm</w:t>
              </w:r>
              <w:proofErr w:type="spellEnd"/>
            </w:moveTo>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81958FE" w14:textId="77777777" w:rsidR="00FF0141" w:rsidRDefault="00FF0141" w:rsidP="009575E3">
            <w:pPr>
              <w:pStyle w:val="TableEntryHeader"/>
              <w:rPr>
                <w:b w:val="0"/>
                <w:lang w:val="fr-FR" w:eastAsia="zh-CN"/>
              </w:rPr>
            </w:pPr>
            <w:moveTo w:id="1529" w:author="Lynn" w:date="2015-09-13T20:41:00Z">
              <w:r>
                <w:rPr>
                  <w:b w:val="0"/>
                  <w:lang w:val="fr-FR" w:eastAsia="zh-CN"/>
                </w:rPr>
                <w:t xml:space="preserve">Patient </w:t>
              </w:r>
              <w:proofErr w:type="spellStart"/>
              <w:r>
                <w:rPr>
                  <w:b w:val="0"/>
                  <w:lang w:val="fr-FR" w:eastAsia="zh-CN"/>
                </w:rPr>
                <w:t>Demographics</w:t>
              </w:r>
              <w:proofErr w:type="spellEnd"/>
              <w:r>
                <w:rPr>
                  <w:b w:val="0"/>
                  <w:lang w:val="fr-FR" w:eastAsia="zh-CN"/>
                </w:rPr>
                <w:t xml:space="preserve"> Consumer (ITI-78)</w:t>
              </w:r>
            </w:moveTo>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F77EA5C" w14:textId="77777777" w:rsidR="00FF0141" w:rsidRDefault="00FF0141" w:rsidP="009575E3">
            <w:pPr>
              <w:pStyle w:val="TableEntryHeader"/>
              <w:rPr>
                <w:b w:val="0"/>
                <w:lang w:val="fr-FR" w:eastAsia="zh-CN"/>
              </w:rPr>
            </w:pPr>
            <w:moveTo w:id="1530" w:author="Lynn" w:date="2015-09-13T20:41:00Z">
              <w:r>
                <w:rPr>
                  <w:b w:val="0"/>
                  <w:lang w:val="fr-FR" w:eastAsia="zh-CN"/>
                </w:rPr>
                <w:t>None</w:t>
              </w:r>
            </w:moveTo>
          </w:p>
        </w:tc>
      </w:tr>
      <w:tr w:rsidR="00FF0141" w14:paraId="74EE9BD7"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73B76EA" w14:textId="77777777" w:rsidR="00FF0141" w:rsidRDefault="00FF0141" w:rsidP="009575E3">
            <w:pPr>
              <w:pStyle w:val="TableEntryHeader"/>
              <w:rPr>
                <w:b w:val="0"/>
                <w:lang w:val="fr-FR" w:eastAsia="zh-CN"/>
              </w:rPr>
            </w:pPr>
            <w:moveTo w:id="1531" w:author="Lynn" w:date="2015-09-13T20:41:00Z">
              <w:r>
                <w:rPr>
                  <w:b w:val="0"/>
                  <w:lang w:val="fr-FR" w:eastAsia="zh-CN"/>
                </w:rPr>
                <w:t>MHD</w:t>
              </w:r>
            </w:moveTo>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F4DC0E7" w14:textId="77777777" w:rsidR="00FF0141" w:rsidRPr="0025188C" w:rsidRDefault="00FF0141" w:rsidP="009575E3">
            <w:pPr>
              <w:pStyle w:val="TableEntryHeader"/>
              <w:rPr>
                <w:b w:val="0"/>
                <w:lang w:val="fr-FR" w:eastAsia="zh-CN"/>
              </w:rPr>
            </w:pPr>
            <w:moveTo w:id="1532" w:author="Lynn" w:date="2015-09-13T20:41:00Z">
              <w:r>
                <w:rPr>
                  <w:b w:val="0"/>
                  <w:lang w:val="fr-FR" w:eastAsia="zh-CN"/>
                </w:rPr>
                <w:t>Document Consumer (ITI-67, ITI-68)</w:t>
              </w:r>
            </w:moveTo>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4EE4C36" w14:textId="77777777" w:rsidR="00FF0141" w:rsidRPr="008E3030" w:rsidRDefault="00FF0141" w:rsidP="009575E3">
            <w:pPr>
              <w:pStyle w:val="TableEntryHeader"/>
              <w:rPr>
                <w:b w:val="0"/>
                <w:lang w:val="fr-FR" w:eastAsia="zh-CN"/>
              </w:rPr>
            </w:pPr>
            <w:commentRangeStart w:id="1533"/>
            <w:moveTo w:id="1534" w:author="Lynn" w:date="2015-09-13T20:41:00Z">
              <w:r>
                <w:rPr>
                  <w:b w:val="0"/>
                  <w:lang w:val="fr-FR" w:eastAsia="zh-CN"/>
                </w:rPr>
                <w:t>None</w:t>
              </w:r>
              <w:commentRangeEnd w:id="1533"/>
              <w:r>
                <w:rPr>
                  <w:rStyle w:val="CommentReference"/>
                  <w:rFonts w:ascii="Times New Roman" w:hAnsi="Times New Roman"/>
                  <w:b w:val="0"/>
                </w:rPr>
                <w:commentReference w:id="1533"/>
              </w:r>
            </w:moveTo>
          </w:p>
        </w:tc>
      </w:tr>
      <w:tr w:rsidR="00FF0141" w14:paraId="5D542A9F" w14:textId="77777777" w:rsidTr="009575E3">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0DD7A6D" w14:textId="77777777" w:rsidR="00FF0141" w:rsidRDefault="00FF0141" w:rsidP="009575E3">
            <w:pPr>
              <w:pStyle w:val="TableEntryHeader"/>
              <w:rPr>
                <w:b w:val="0"/>
                <w:lang w:val="fr-FR" w:eastAsia="zh-CN"/>
              </w:rPr>
            </w:pPr>
            <w:moveTo w:id="1535" w:author="Lynn" w:date="2015-09-13T20:41:00Z">
              <w:r>
                <w:rPr>
                  <w:b w:val="0"/>
                  <w:lang w:val="fr-FR" w:eastAsia="zh-CN"/>
                </w:rPr>
                <w:t>IUA</w:t>
              </w:r>
            </w:moveTo>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BAE49B1" w14:textId="77777777" w:rsidR="00FF0141" w:rsidRDefault="00FF0141" w:rsidP="009575E3">
            <w:pPr>
              <w:pStyle w:val="TableEntryHeader"/>
              <w:rPr>
                <w:b w:val="0"/>
                <w:lang w:val="fr-FR" w:eastAsia="zh-CN"/>
              </w:rPr>
            </w:pPr>
            <w:proofErr w:type="spellStart"/>
            <w:moveTo w:id="1536" w:author="Lynn" w:date="2015-09-13T20:41:00Z">
              <w:r>
                <w:rPr>
                  <w:b w:val="0"/>
                  <w:lang w:val="fr-FR" w:eastAsia="zh-CN"/>
                </w:rPr>
                <w:t>Authorization</w:t>
              </w:r>
              <w:proofErr w:type="spellEnd"/>
              <w:r>
                <w:rPr>
                  <w:b w:val="0"/>
                  <w:lang w:val="fr-FR" w:eastAsia="zh-CN"/>
                </w:rPr>
                <w:t xml:space="preserve"> Client (ITI-71, ITI-72)</w:t>
              </w:r>
            </w:moveTo>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84DD793" w14:textId="77777777" w:rsidR="00FF0141" w:rsidRDefault="00FF0141" w:rsidP="009575E3">
            <w:pPr>
              <w:pStyle w:val="TableEntryHeader"/>
              <w:rPr>
                <w:b w:val="0"/>
                <w:lang w:val="fr-FR" w:eastAsia="zh-CN"/>
              </w:rPr>
            </w:pPr>
            <w:moveTo w:id="1537" w:author="Lynn" w:date="2015-09-13T20:41:00Z">
              <w:r>
                <w:rPr>
                  <w:b w:val="0"/>
                  <w:lang w:val="fr-FR" w:eastAsia="zh-CN"/>
                </w:rPr>
                <w:t>None</w:t>
              </w:r>
            </w:moveTo>
          </w:p>
        </w:tc>
      </w:tr>
      <w:tr w:rsidR="00FF0141" w14:paraId="2A89299E"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0F3F84C" w14:textId="77777777" w:rsidR="00FF0141" w:rsidRDefault="00FF0141" w:rsidP="009575E3">
            <w:pPr>
              <w:pStyle w:val="TableEntryHeader"/>
              <w:rPr>
                <w:lang w:val="fr-FR" w:eastAsia="zh-CN"/>
              </w:rPr>
            </w:pPr>
            <w:moveTo w:id="1538" w:author="Lynn" w:date="2015-09-13T20:41:00Z">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r>
                <w:fldChar w:fldCharType="begin"/>
              </w:r>
              <w:r>
                <w:instrText xml:space="preserve"> HYPERLINK "http://www.anymedicalsystemsco.com/ihe" \o "http://www.anymedicalsystemsco.com/ihe" </w:instrText>
              </w:r>
              <w:r>
                <w:fldChar w:fldCharType="separate"/>
              </w:r>
              <w:r>
                <w:rPr>
                  <w:rStyle w:val="Hyperlink"/>
                  <w:lang w:val="fr-FR" w:eastAsia="zh-CN"/>
                </w:rPr>
                <w:t>www.anymedicalsystemsco.com/ihe</w:t>
              </w:r>
              <w:r>
                <w:rPr>
                  <w:rStyle w:val="Hyperlink"/>
                  <w:lang w:val="fr-FR" w:eastAsia="zh-CN"/>
                </w:rPr>
                <w:fldChar w:fldCharType="end"/>
              </w:r>
              <w:r>
                <w:rPr>
                  <w:lang w:val="fr-FR" w:eastAsia="zh-CN"/>
                </w:rPr>
                <w:t xml:space="preserve"> </w:t>
              </w:r>
            </w:moveTo>
          </w:p>
        </w:tc>
      </w:tr>
      <w:tr w:rsidR="00FF0141" w14:paraId="20A39CA2"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B0E5A1B" w14:textId="77777777" w:rsidR="00FF0141" w:rsidRPr="008E3030" w:rsidRDefault="00FF0141" w:rsidP="009575E3">
            <w:pPr>
              <w:pStyle w:val="TableEntryHeader"/>
              <w:rPr>
                <w:b w:val="0"/>
                <w:u w:val="single"/>
                <w:lang w:val="fr-FR" w:eastAsia="zh-CN"/>
              </w:rPr>
            </w:pPr>
            <w:moveTo w:id="1539" w:author="Lynn" w:date="2015-09-13T20:41:00Z">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moveTo>
          </w:p>
        </w:tc>
      </w:tr>
      <w:tr w:rsidR="00FF0141" w14:paraId="6020EC45"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3FBCB46A" w14:textId="77777777" w:rsidR="00FF0141" w:rsidRDefault="00FF0141" w:rsidP="009575E3">
            <w:pPr>
              <w:pStyle w:val="TableEntryHeader"/>
              <w:rPr>
                <w:b w:val="0"/>
                <w:lang w:val="fr-FR" w:eastAsia="zh-CN"/>
              </w:rPr>
            </w:pPr>
            <w:moveTo w:id="1540" w:author="Lynn" w:date="2015-09-13T20:41:00Z">
              <w:r>
                <w:rPr>
                  <w:b w:val="0"/>
                  <w:lang w:val="fr-FR" w:eastAsia="zh-CN"/>
                </w:rPr>
                <w:t>TBD</w:t>
              </w:r>
            </w:moveTo>
          </w:p>
          <w:p w14:paraId="45621DE0" w14:textId="77777777" w:rsidR="00FF0141" w:rsidRPr="008E3030" w:rsidRDefault="00FF0141" w:rsidP="009575E3">
            <w:pPr>
              <w:pStyle w:val="TableEntryHeader"/>
              <w:rPr>
                <w:b w:val="0"/>
                <w:lang w:val="fr-FR" w:eastAsia="zh-CN"/>
              </w:rPr>
            </w:pPr>
            <w:moveTo w:id="1541" w:author="Lynn" w:date="2015-09-13T20:41:00Z">
              <w:r>
                <w:rPr>
                  <w:b w:val="0"/>
                  <w:lang w:val="fr-FR" w:eastAsia="zh-CN"/>
                </w:rPr>
                <w:lastRenderedPageBreak/>
                <w:t>TBD</w:t>
              </w:r>
            </w:moveTo>
          </w:p>
        </w:tc>
      </w:tr>
      <w:tr w:rsidR="00FF0141" w14:paraId="42E20EA6" w14:textId="77777777" w:rsidTr="009575E3">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A15015C" w14:textId="77777777" w:rsidR="00FF0141" w:rsidRPr="008E3030" w:rsidRDefault="00FF0141" w:rsidP="009575E3">
            <w:pPr>
              <w:pStyle w:val="TableEntryHeader"/>
              <w:rPr>
                <w:b w:val="0"/>
                <w:lang w:val="fr-FR" w:eastAsia="zh-CN"/>
              </w:rPr>
            </w:pPr>
            <w:moveTo w:id="1542" w:author="Lynn" w:date="2015-09-13T20:41:00Z">
              <w:r>
                <w:rPr>
                  <w:b w:val="0"/>
                  <w:lang w:val="fr-FR" w:eastAsia="zh-CN"/>
                </w:rPr>
                <w:lastRenderedPageBreak/>
                <w:t>Links to General Information</w:t>
              </w:r>
            </w:moveTo>
          </w:p>
        </w:tc>
      </w:tr>
      <w:tr w:rsidR="00FF0141" w14:paraId="0940BBEB" w14:textId="77777777" w:rsidTr="009575E3">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7558C32E" w14:textId="77777777" w:rsidR="00FF0141" w:rsidRDefault="00FF0141" w:rsidP="009575E3">
            <w:pPr>
              <w:pStyle w:val="TableEntryHeader"/>
              <w:rPr>
                <w:b w:val="0"/>
                <w:u w:val="single"/>
                <w:lang w:val="fr-FR" w:eastAsia="zh-CN"/>
              </w:rPr>
            </w:pPr>
            <w:moveTo w:id="1543" w:author="Lynn" w:date="2015-09-13T20:41:00Z">
              <w:r>
                <w:rPr>
                  <w:b w:val="0"/>
                  <w:u w:val="single"/>
                  <w:lang w:val="fr-FR" w:eastAsia="zh-CN"/>
                </w:rPr>
                <w:t>TBD</w:t>
              </w:r>
            </w:moveTo>
          </w:p>
          <w:p w14:paraId="6944A37C" w14:textId="77777777" w:rsidR="00FF0141" w:rsidRPr="00D33EF7" w:rsidRDefault="00FF0141" w:rsidP="009575E3">
            <w:pPr>
              <w:pStyle w:val="TableEntryHeader"/>
              <w:rPr>
                <w:b w:val="0"/>
                <w:u w:val="single"/>
                <w:lang w:val="fr-FR" w:eastAsia="zh-CN"/>
              </w:rPr>
            </w:pPr>
            <w:moveTo w:id="1544" w:author="Lynn" w:date="2015-09-13T20:41:00Z">
              <w:r>
                <w:rPr>
                  <w:b w:val="0"/>
                  <w:u w:val="single"/>
                  <w:lang w:val="fr-FR" w:eastAsia="zh-CN"/>
                </w:rPr>
                <w:t>TBD</w:t>
              </w:r>
            </w:moveTo>
          </w:p>
        </w:tc>
      </w:tr>
      <w:moveToRangeEnd w:id="1499"/>
    </w:tbl>
    <w:p w14:paraId="134C089C" w14:textId="77777777" w:rsidR="00FF0141" w:rsidRDefault="00FF0141" w:rsidP="005C01E0">
      <w:pPr>
        <w:pStyle w:val="BodyText"/>
        <w:rPr>
          <w:ins w:id="1545" w:author="nbashyam" w:date="2015-09-12T07:50:00Z"/>
        </w:rPr>
      </w:pPr>
    </w:p>
    <w:p w14:paraId="7B86F4AE" w14:textId="77777777" w:rsidR="006D07F8" w:rsidRDefault="006D07F8" w:rsidP="005C01E0">
      <w:pPr>
        <w:pStyle w:val="BodyText"/>
        <w:rPr>
          <w:ins w:id="1546" w:author="Lynn" w:date="2015-09-10T12:43:00Z"/>
        </w:rPr>
      </w:pPr>
    </w:p>
    <w:p w14:paraId="38A74EC9" w14:textId="70C312A6" w:rsidR="00D65F60" w:rsidRDefault="00FF0141" w:rsidP="00E96EA1">
      <w:pPr>
        <w:pStyle w:val="Heading2"/>
        <w:numPr>
          <w:ilvl w:val="0"/>
          <w:numId w:val="0"/>
        </w:numPr>
        <w:ind w:left="576" w:hanging="576"/>
        <w:rPr>
          <w:ins w:id="1547" w:author="Lynn" w:date="2015-09-10T12:43:00Z"/>
        </w:rPr>
      </w:pPr>
      <w:bookmarkStart w:id="1548" w:name="_Toc303840547"/>
      <w:ins w:id="1549" w:author="Lynn" w:date="2015-09-10T12:44:00Z">
        <w:r>
          <w:t>C.4</w:t>
        </w:r>
        <w:r w:rsidR="00D65F60">
          <w:t xml:space="preserve"> </w:t>
        </w:r>
      </w:ins>
      <w:ins w:id="1550" w:author="Lynn" w:date="2015-09-10T12:43:00Z">
        <w:r w:rsidR="00D65F60" w:rsidRPr="008E3030">
          <w:t xml:space="preserve">DAF Requestor Integration Statement for </w:t>
        </w:r>
        <w:r w:rsidR="00D65F60">
          <w:t xml:space="preserve">RESTful Query Stack -- </w:t>
        </w:r>
      </w:ins>
      <w:ins w:id="1551" w:author="Lynn" w:date="2015-09-10T12:44:00Z">
        <w:r w:rsidR="00D65F60">
          <w:t>LDAF (Intra-enterprise)</w:t>
        </w:r>
      </w:ins>
      <w:bookmarkEnd w:id="1548"/>
    </w:p>
    <w:p w14:paraId="033A61A5" w14:textId="77777777" w:rsidR="0061206D" w:rsidRDefault="0061206D" w:rsidP="0061206D">
      <w:pPr>
        <w:pStyle w:val="BodyText"/>
        <w:rPr>
          <w:ins w:id="1552" w:author="Lynn" w:date="2015-09-10T13:04:00Z"/>
        </w:rPr>
      </w:pPr>
      <w:ins w:id="1553" w:author="Lynn" w:date="2015-09-10T13:04:00Z">
        <w:r>
          <w:t>This IHE integration statement contains required IHE profiles, actors, and options for:</w:t>
        </w:r>
      </w:ins>
    </w:p>
    <w:p w14:paraId="1D500015" w14:textId="437C6054" w:rsidR="0061206D" w:rsidRPr="00731124" w:rsidRDefault="00FF0141" w:rsidP="00E96EA1">
      <w:pPr>
        <w:pStyle w:val="BodyText"/>
        <w:numPr>
          <w:ilvl w:val="0"/>
          <w:numId w:val="173"/>
        </w:numPr>
        <w:rPr>
          <w:ins w:id="1554" w:author="Lynn" w:date="2015-09-10T13:04:00Z"/>
        </w:rPr>
      </w:pPr>
      <w:ins w:id="1555" w:author="Lynn" w:date="2015-09-10T13:04:00Z">
        <w:r>
          <w:t>DAF Requesto</w:t>
        </w:r>
        <w:r w:rsidR="0061206D">
          <w:t xml:space="preserve">r, </w:t>
        </w:r>
        <w:proofErr w:type="spellStart"/>
        <w:r w:rsidR="0061206D">
          <w:t>RESTful</w:t>
        </w:r>
        <w:proofErr w:type="spellEnd"/>
        <w:r w:rsidR="0061206D">
          <w:t xml:space="preserve"> Query Stack, LDAF (intra-enterprise) use cases</w:t>
        </w:r>
      </w:ins>
    </w:p>
    <w:p w14:paraId="05864DAA" w14:textId="77777777" w:rsidR="00D65F60" w:rsidRPr="008E3030" w:rsidRDefault="00D65F60" w:rsidP="00D65F60">
      <w:pPr>
        <w:pStyle w:val="BodyText"/>
        <w:rPr>
          <w:ins w:id="1556" w:author="Lynn" w:date="2015-09-10T12:43:00Z"/>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D65F60" w14:paraId="2C27BE68" w14:textId="77777777" w:rsidTr="00D65F60">
        <w:trPr>
          <w:jc w:val="center"/>
          <w:ins w:id="1557" w:author="Lynn" w:date="2015-09-10T12:43: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0C5E21AB" w14:textId="77777777" w:rsidR="00D65F60" w:rsidRDefault="00D65F60" w:rsidP="00D65F60">
            <w:pPr>
              <w:pStyle w:val="TableEntryHeader"/>
              <w:rPr>
                <w:ins w:id="1558" w:author="Lynn" w:date="2015-09-10T12:43:00Z"/>
                <w:lang w:val="fr-FR" w:eastAsia="zh-CN"/>
              </w:rPr>
            </w:pPr>
            <w:ins w:id="1559" w:author="Lynn" w:date="2015-09-10T12:43:00Z">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23E455C" w14:textId="77777777" w:rsidR="00D65F60" w:rsidRDefault="00D65F60" w:rsidP="00D65F60">
            <w:pPr>
              <w:pStyle w:val="TableEntryHeader"/>
              <w:rPr>
                <w:ins w:id="1560" w:author="Lynn" w:date="2015-09-10T12:43:00Z"/>
                <w:lang w:val="fr-FR" w:eastAsia="zh-CN"/>
              </w:rPr>
            </w:pPr>
            <w:ins w:id="1561" w:author="Lynn" w:date="2015-09-10T12:43:00Z">
              <w:r>
                <w:rPr>
                  <w:lang w:val="fr-FR" w:eastAsia="zh-CN"/>
                </w:rPr>
                <w:t xml:space="preserve">Date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9F7A2A6" w14:textId="77777777" w:rsidR="00D65F60" w:rsidRDefault="00D65F60" w:rsidP="00D65F60">
            <w:pPr>
              <w:pStyle w:val="TableEntryHeader"/>
              <w:rPr>
                <w:ins w:id="1562" w:author="Lynn" w:date="2015-09-10T12:43:00Z"/>
                <w:lang w:val="fr-FR" w:eastAsia="zh-CN"/>
              </w:rPr>
            </w:pPr>
            <w:ins w:id="1563" w:author="Lynn" w:date="2015-09-10T12:43:00Z">
              <w:r>
                <w:rPr>
                  <w:lang w:val="fr-FR" w:eastAsia="zh-CN"/>
                </w:rPr>
                <w:t xml:space="preserve">12 </w:t>
              </w:r>
              <w:proofErr w:type="spellStart"/>
              <w:r>
                <w:rPr>
                  <w:lang w:val="fr-FR" w:eastAsia="zh-CN"/>
                </w:rPr>
                <w:t>Oct</w:t>
              </w:r>
              <w:proofErr w:type="spellEnd"/>
              <w:r>
                <w:rPr>
                  <w:lang w:val="fr-FR" w:eastAsia="zh-CN"/>
                </w:rPr>
                <w:t xml:space="preserve"> 2015</w:t>
              </w:r>
            </w:ins>
          </w:p>
        </w:tc>
      </w:tr>
      <w:tr w:rsidR="00D65F60" w14:paraId="4605F04C" w14:textId="77777777" w:rsidTr="00D65F60">
        <w:trPr>
          <w:jc w:val="center"/>
          <w:ins w:id="1564" w:author="Lynn" w:date="2015-09-10T12:43:00Z"/>
        </w:trPr>
        <w:tc>
          <w:tcPr>
            <w:tcW w:w="2228" w:type="pct"/>
            <w:tcBorders>
              <w:top w:val="single" w:sz="4" w:space="0" w:color="auto"/>
              <w:left w:val="single" w:sz="4" w:space="0" w:color="auto"/>
              <w:bottom w:val="single" w:sz="4" w:space="0" w:color="auto"/>
              <w:right w:val="single" w:sz="4" w:space="0" w:color="auto"/>
            </w:tcBorders>
            <w:hideMark/>
          </w:tcPr>
          <w:p w14:paraId="0BC05840" w14:textId="77777777" w:rsidR="00D65F60" w:rsidRDefault="00D65F60" w:rsidP="00D65F60">
            <w:pPr>
              <w:pStyle w:val="TableEntryHeader"/>
              <w:rPr>
                <w:ins w:id="1565" w:author="Lynn" w:date="2015-09-10T12:43:00Z"/>
                <w:lang w:val="fr-FR" w:eastAsia="zh-CN"/>
              </w:rPr>
            </w:pPr>
            <w:proofErr w:type="spellStart"/>
            <w:ins w:id="1566" w:author="Lynn" w:date="2015-09-10T12:43:00Z">
              <w:r>
                <w:rPr>
                  <w:lang w:val="fr-FR" w:eastAsia="zh-CN"/>
                </w:rPr>
                <w:t>Vendor</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hideMark/>
          </w:tcPr>
          <w:p w14:paraId="6D065920" w14:textId="77777777" w:rsidR="00D65F60" w:rsidRDefault="00D65F60" w:rsidP="00D65F60">
            <w:pPr>
              <w:pStyle w:val="TableEntryHeader"/>
              <w:rPr>
                <w:ins w:id="1567" w:author="Lynn" w:date="2015-09-10T12:43:00Z"/>
                <w:lang w:val="fr-FR" w:eastAsia="zh-CN"/>
              </w:rPr>
            </w:pPr>
            <w:ins w:id="1568" w:author="Lynn" w:date="2015-09-10T12:43:00Z">
              <w:r>
                <w:rPr>
                  <w:lang w:val="fr-FR" w:eastAsia="zh-CN"/>
                </w:rPr>
                <w:t xml:space="preserve">Product Name </w:t>
              </w:r>
            </w:ins>
          </w:p>
        </w:tc>
        <w:tc>
          <w:tcPr>
            <w:tcW w:w="1697" w:type="pct"/>
            <w:tcBorders>
              <w:top w:val="single" w:sz="4" w:space="0" w:color="auto"/>
              <w:left w:val="single" w:sz="4" w:space="0" w:color="auto"/>
              <w:bottom w:val="single" w:sz="4" w:space="0" w:color="auto"/>
              <w:right w:val="single" w:sz="4" w:space="0" w:color="auto"/>
            </w:tcBorders>
            <w:hideMark/>
          </w:tcPr>
          <w:p w14:paraId="27962493" w14:textId="77777777" w:rsidR="00D65F60" w:rsidRDefault="00D65F60" w:rsidP="00D65F60">
            <w:pPr>
              <w:pStyle w:val="TableEntryHeader"/>
              <w:rPr>
                <w:ins w:id="1569" w:author="Lynn" w:date="2015-09-10T12:43:00Z"/>
                <w:lang w:val="fr-FR" w:eastAsia="zh-CN"/>
              </w:rPr>
            </w:pPr>
            <w:ins w:id="1570" w:author="Lynn" w:date="2015-09-10T12:43:00Z">
              <w:r>
                <w:rPr>
                  <w:lang w:val="fr-FR" w:eastAsia="zh-CN"/>
                </w:rPr>
                <w:t>Version</w:t>
              </w:r>
            </w:ins>
          </w:p>
        </w:tc>
      </w:tr>
      <w:tr w:rsidR="00D65F60" w14:paraId="1228D1E9" w14:textId="77777777" w:rsidTr="00D65F60">
        <w:trPr>
          <w:jc w:val="center"/>
          <w:ins w:id="1571" w:author="Lynn" w:date="2015-09-10T12:43:00Z"/>
        </w:trPr>
        <w:tc>
          <w:tcPr>
            <w:tcW w:w="2228" w:type="pct"/>
            <w:tcBorders>
              <w:top w:val="single" w:sz="4" w:space="0" w:color="auto"/>
              <w:left w:val="single" w:sz="4" w:space="0" w:color="auto"/>
              <w:bottom w:val="single" w:sz="4" w:space="0" w:color="auto"/>
              <w:right w:val="single" w:sz="4" w:space="0" w:color="auto"/>
            </w:tcBorders>
            <w:hideMark/>
          </w:tcPr>
          <w:p w14:paraId="6CE065BA" w14:textId="77777777" w:rsidR="00D65F60" w:rsidRDefault="00D65F60" w:rsidP="00D65F60">
            <w:pPr>
              <w:pStyle w:val="TableEntry"/>
              <w:rPr>
                <w:ins w:id="1572" w:author="Lynn" w:date="2015-09-10T12:43:00Z"/>
                <w:lang w:val="fr-FR" w:eastAsia="zh-CN"/>
              </w:rPr>
            </w:pPr>
            <w:proofErr w:type="spellStart"/>
            <w:ins w:id="1573" w:author="Lynn" w:date="2015-09-10T12:43:00Z">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ins>
          </w:p>
        </w:tc>
        <w:tc>
          <w:tcPr>
            <w:tcW w:w="1075" w:type="pct"/>
            <w:tcBorders>
              <w:top w:val="single" w:sz="4" w:space="0" w:color="auto"/>
              <w:left w:val="single" w:sz="4" w:space="0" w:color="auto"/>
              <w:bottom w:val="single" w:sz="4" w:space="0" w:color="auto"/>
              <w:right w:val="single" w:sz="4" w:space="0" w:color="auto"/>
            </w:tcBorders>
            <w:hideMark/>
          </w:tcPr>
          <w:p w14:paraId="77AB93C4" w14:textId="77777777" w:rsidR="00D65F60" w:rsidRDefault="00D65F60" w:rsidP="00D65F60">
            <w:pPr>
              <w:pStyle w:val="TableEntry"/>
              <w:rPr>
                <w:ins w:id="1574" w:author="Lynn" w:date="2015-09-10T12:43:00Z"/>
                <w:lang w:val="fr-FR" w:eastAsia="zh-CN"/>
              </w:rPr>
            </w:pPr>
            <w:proofErr w:type="spellStart"/>
            <w:ins w:id="1575" w:author="Lynn" w:date="2015-09-10T12:43:00Z">
              <w:r>
                <w:rPr>
                  <w:lang w:val="fr-FR" w:eastAsia="zh-CN"/>
                </w:rPr>
                <w:t>Certified</w:t>
              </w:r>
              <w:proofErr w:type="spellEnd"/>
              <w:r>
                <w:rPr>
                  <w:lang w:val="fr-FR" w:eastAsia="zh-CN"/>
                </w:rPr>
                <w:t xml:space="preserve"> Product</w:t>
              </w:r>
            </w:ins>
          </w:p>
        </w:tc>
        <w:tc>
          <w:tcPr>
            <w:tcW w:w="1697" w:type="pct"/>
            <w:tcBorders>
              <w:top w:val="single" w:sz="4" w:space="0" w:color="auto"/>
              <w:left w:val="single" w:sz="4" w:space="0" w:color="auto"/>
              <w:bottom w:val="single" w:sz="4" w:space="0" w:color="auto"/>
              <w:right w:val="single" w:sz="4" w:space="0" w:color="auto"/>
            </w:tcBorders>
            <w:hideMark/>
          </w:tcPr>
          <w:p w14:paraId="0C50C882" w14:textId="0FEF6D7F" w:rsidR="00D65F60" w:rsidRDefault="00FF0141" w:rsidP="00D65F60">
            <w:pPr>
              <w:pStyle w:val="TableEntry"/>
              <w:rPr>
                <w:ins w:id="1576" w:author="Lynn" w:date="2015-09-10T12:43:00Z"/>
                <w:lang w:val="fr-FR" w:eastAsia="zh-CN"/>
              </w:rPr>
            </w:pPr>
            <w:ins w:id="1577" w:author="Lynn" w:date="2015-09-10T12:43:00Z">
              <w:r>
                <w:rPr>
                  <w:lang w:val="fr-FR" w:eastAsia="zh-CN"/>
                </w:rPr>
                <w:t>V1.</w:t>
              </w:r>
              <w:r w:rsidR="00D65F60">
                <w:rPr>
                  <w:lang w:val="fr-FR" w:eastAsia="zh-CN"/>
                </w:rPr>
                <w:t>0</w:t>
              </w:r>
            </w:ins>
          </w:p>
        </w:tc>
      </w:tr>
      <w:tr w:rsidR="00D65F60" w14:paraId="61198B33" w14:textId="77777777" w:rsidTr="00D65F60">
        <w:trPr>
          <w:jc w:val="center"/>
          <w:ins w:id="1578" w:author="Lynn" w:date="2015-09-10T12:43:00Z"/>
        </w:trPr>
        <w:tc>
          <w:tcPr>
            <w:tcW w:w="5000" w:type="pct"/>
            <w:gridSpan w:val="3"/>
            <w:tcBorders>
              <w:top w:val="single" w:sz="4" w:space="0" w:color="auto"/>
              <w:left w:val="single" w:sz="4" w:space="0" w:color="auto"/>
              <w:bottom w:val="single" w:sz="4" w:space="0" w:color="auto"/>
              <w:right w:val="single" w:sz="4" w:space="0" w:color="auto"/>
            </w:tcBorders>
            <w:hideMark/>
          </w:tcPr>
          <w:p w14:paraId="43099157" w14:textId="77777777" w:rsidR="00D65F60" w:rsidRDefault="00D65F60" w:rsidP="00D65F60">
            <w:pPr>
              <w:pStyle w:val="TableEntry"/>
              <w:rPr>
                <w:ins w:id="1579" w:author="Lynn" w:date="2015-09-10T12:43:00Z"/>
                <w:lang w:val="fr-FR" w:eastAsia="zh-CN"/>
              </w:rPr>
            </w:pPr>
            <w:ins w:id="1580" w:author="Lynn" w:date="2015-09-10T12:43:00Z">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ins>
            <w:ins w:id="1581" w:author="Lynn" w:date="2015-09-10T12:46:00Z">
              <w:r w:rsidR="00731124">
                <w:rPr>
                  <w:lang w:val="fr-FR" w:eastAsia="zh-CN"/>
                </w:rPr>
                <w:t>local (</w:t>
              </w:r>
              <w:proofErr w:type="spellStart"/>
              <w:r w:rsidR="00731124">
                <w:rPr>
                  <w:lang w:val="fr-FR" w:eastAsia="zh-CN"/>
                </w:rPr>
                <w:t>intra-enterprise</w:t>
              </w:r>
              <w:proofErr w:type="spellEnd"/>
              <w:r w:rsidR="00731124">
                <w:rPr>
                  <w:lang w:val="fr-FR" w:eastAsia="zh-CN"/>
                </w:rPr>
                <w:t xml:space="preserve">) </w:t>
              </w:r>
            </w:ins>
            <w:proofErr w:type="spellStart"/>
            <w:ins w:id="1582" w:author="Lynn" w:date="2015-09-10T12:43:00Z">
              <w:r>
                <w:rPr>
                  <w:lang w:val="fr-FR" w:eastAsia="zh-CN"/>
                </w:rPr>
                <w:t>access</w:t>
              </w:r>
              <w:proofErr w:type="spellEnd"/>
              <w:r>
                <w:rPr>
                  <w:lang w:val="fr-FR" w:eastAsia="zh-CN"/>
                </w:rPr>
                <w:t xml:space="preserve"> use cases</w:t>
              </w:r>
            </w:ins>
            <w:ins w:id="1583" w:author="Lynn" w:date="2015-09-10T12:46:00Z">
              <w:r w:rsidR="00731124">
                <w:rPr>
                  <w:lang w:val="fr-FR" w:eastAsia="zh-CN"/>
                </w:rPr>
                <w:t xml:space="preserve"> </w:t>
              </w:r>
              <w:proofErr w:type="spellStart"/>
              <w:r w:rsidR="00731124">
                <w:rPr>
                  <w:lang w:val="fr-FR" w:eastAsia="zh-CN"/>
                </w:rPr>
                <w:t>with</w:t>
              </w:r>
              <w:proofErr w:type="spellEnd"/>
              <w:r w:rsidR="00731124">
                <w:rPr>
                  <w:lang w:val="fr-FR" w:eastAsia="zh-CN"/>
                </w:rPr>
                <w:t xml:space="preserve"> </w:t>
              </w:r>
              <w:proofErr w:type="spellStart"/>
              <w:r w:rsidR="00731124">
                <w:rPr>
                  <w:lang w:val="fr-FR" w:eastAsia="zh-CN"/>
                </w:rPr>
                <w:t>RESTful</w:t>
              </w:r>
              <w:proofErr w:type="spellEnd"/>
              <w:r w:rsidR="00731124">
                <w:rPr>
                  <w:lang w:val="fr-FR" w:eastAsia="zh-CN"/>
                </w:rPr>
                <w:t xml:space="preserve"> transactions</w:t>
              </w:r>
            </w:ins>
            <w:ins w:id="1584" w:author="Lynn" w:date="2015-09-10T12:43:00Z">
              <w:r>
                <w:rPr>
                  <w:lang w:val="fr-FR" w:eastAsia="zh-CN"/>
                </w:rPr>
                <w:t xml:space="preserve">. </w:t>
              </w:r>
            </w:ins>
          </w:p>
        </w:tc>
      </w:tr>
      <w:tr w:rsidR="00D65F60" w14:paraId="569635F0" w14:textId="77777777" w:rsidTr="00E96EA1">
        <w:trPr>
          <w:jc w:val="center"/>
          <w:ins w:id="1585" w:author="Lynn" w:date="2015-09-10T12:43: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2BFE0024" w14:textId="77777777" w:rsidR="00D65F60" w:rsidRDefault="00D65F60" w:rsidP="00D65F60">
            <w:pPr>
              <w:pStyle w:val="TableEntryHeader"/>
              <w:rPr>
                <w:ins w:id="1586" w:author="Lynn" w:date="2015-09-10T12:43:00Z"/>
                <w:lang w:val="fr-FR" w:eastAsia="zh-CN"/>
              </w:rPr>
            </w:pPr>
            <w:ins w:id="1587" w:author="Lynn" w:date="2015-09-10T12:43:00Z">
              <w:r>
                <w:rPr>
                  <w:lang w:val="fr-FR" w:eastAsia="zh-CN"/>
                </w:rPr>
                <w:t xml:space="preserve">DAF </w:t>
              </w:r>
              <w:proofErr w:type="spellStart"/>
              <w:r>
                <w:rPr>
                  <w:lang w:val="fr-FR" w:eastAsia="zh-CN"/>
                </w:rPr>
                <w:t>Actor</w:t>
              </w:r>
              <w:proofErr w:type="spellEnd"/>
            </w:ins>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4A582C09" w14:textId="77777777" w:rsidR="00D65F60" w:rsidRDefault="00D65F60" w:rsidP="00D65F60">
            <w:pPr>
              <w:pStyle w:val="TableEntryHeader"/>
              <w:rPr>
                <w:ins w:id="1588" w:author="Lynn" w:date="2015-09-10T12:43:00Z"/>
                <w:lang w:val="fr-FR" w:eastAsia="zh-CN"/>
              </w:rPr>
            </w:pPr>
            <w:ins w:id="1589" w:author="Lynn" w:date="2015-09-10T12:43:00Z">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ins>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339E2FA2" w14:textId="77777777" w:rsidR="00D65F60" w:rsidRDefault="00D65F60" w:rsidP="00D65F60">
            <w:pPr>
              <w:pStyle w:val="TableEntryHeader"/>
              <w:rPr>
                <w:ins w:id="1590" w:author="Lynn" w:date="2015-09-10T12:43:00Z"/>
                <w:lang w:val="fr-FR" w:eastAsia="zh-CN"/>
              </w:rPr>
            </w:pPr>
            <w:ins w:id="1591" w:author="Lynn" w:date="2015-09-10T12:43:00Z">
              <w:r>
                <w:rPr>
                  <w:lang w:val="fr-FR" w:eastAsia="zh-CN"/>
                </w:rPr>
                <w:t>Use Cases</w:t>
              </w:r>
            </w:ins>
          </w:p>
        </w:tc>
      </w:tr>
      <w:tr w:rsidR="00D65F60" w14:paraId="6D39F645" w14:textId="77777777" w:rsidTr="00E96EA1">
        <w:trPr>
          <w:jc w:val="center"/>
          <w:ins w:id="1592" w:author="Lynn" w:date="2015-09-10T12:43:00Z"/>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BA01B17" w14:textId="77777777" w:rsidR="00D65F60" w:rsidRPr="008E3030" w:rsidRDefault="00D65F60" w:rsidP="00D65F60">
            <w:pPr>
              <w:pStyle w:val="TableEntryHeader"/>
              <w:rPr>
                <w:ins w:id="1593" w:author="Lynn" w:date="2015-09-10T12:43:00Z"/>
                <w:b w:val="0"/>
                <w:lang w:val="fr-FR" w:eastAsia="zh-CN"/>
              </w:rPr>
            </w:pPr>
            <w:ins w:id="1594" w:author="Lynn" w:date="2015-09-10T12:43:00Z">
              <w:r w:rsidRPr="008E3030">
                <w:rPr>
                  <w:b w:val="0"/>
                  <w:lang w:val="fr-FR" w:eastAsia="zh-CN"/>
                </w:rPr>
                <w:t xml:space="preserve">DAF </w:t>
              </w:r>
              <w:proofErr w:type="spellStart"/>
              <w:r w:rsidRPr="008E3030">
                <w:rPr>
                  <w:b w:val="0"/>
                  <w:lang w:val="fr-FR" w:eastAsia="zh-CN"/>
                </w:rPr>
                <w:t>Requestor</w:t>
              </w:r>
              <w:proofErr w:type="spellEnd"/>
            </w:ins>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283C3891" w14:textId="77777777" w:rsidR="00D65F60" w:rsidRPr="008E3030" w:rsidRDefault="00D65F60" w:rsidP="00D65F60">
            <w:pPr>
              <w:pStyle w:val="TableEntryHeader"/>
              <w:rPr>
                <w:ins w:id="1595" w:author="Lynn" w:date="2015-09-10T12:43:00Z"/>
                <w:b w:val="0"/>
                <w:lang w:val="fr-FR" w:eastAsia="zh-CN"/>
              </w:rPr>
            </w:pPr>
            <w:proofErr w:type="spellStart"/>
            <w:ins w:id="1596" w:author="Lynn" w:date="2015-09-10T12:43:00Z">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ins>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2952EC24" w14:textId="77777777" w:rsidR="00D65F60" w:rsidRDefault="00D65F60" w:rsidP="00D65F60">
            <w:pPr>
              <w:pStyle w:val="TableEntryHeader"/>
              <w:rPr>
                <w:ins w:id="1597" w:author="Lynn" w:date="2015-09-10T12:43:00Z"/>
                <w:lang w:val="fr-FR" w:eastAsia="zh-CN"/>
              </w:rPr>
            </w:pPr>
            <w:ins w:id="1598" w:author="Lynn" w:date="2015-09-10T12:43:00Z">
              <w:r>
                <w:rPr>
                  <w:lang w:val="fr-FR" w:eastAsia="zh-CN"/>
                </w:rPr>
                <w:t xml:space="preserve">LDAF </w:t>
              </w:r>
            </w:ins>
          </w:p>
        </w:tc>
      </w:tr>
      <w:tr w:rsidR="00D65F60" w14:paraId="608A8CD3" w14:textId="77777777" w:rsidTr="00E96EA1">
        <w:trPr>
          <w:jc w:val="center"/>
          <w:ins w:id="1599" w:author="Lynn" w:date="2015-09-10T12:43: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3A9A30F" w14:textId="77777777" w:rsidR="00D65F60" w:rsidRDefault="00D65F60" w:rsidP="00D65F60">
            <w:pPr>
              <w:pStyle w:val="TableEntryHeader"/>
              <w:rPr>
                <w:ins w:id="1600" w:author="Lynn" w:date="2015-09-10T12:43:00Z"/>
                <w:lang w:val="fr-FR" w:eastAsia="zh-CN"/>
              </w:rPr>
            </w:pPr>
            <w:proofErr w:type="spellStart"/>
            <w:ins w:id="1601" w:author="Lynn" w:date="2015-09-10T12:43:00Z">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DE16929" w14:textId="77777777" w:rsidR="00D65F60" w:rsidRDefault="00D65F60" w:rsidP="00D65F60">
            <w:pPr>
              <w:pStyle w:val="TableEntryHeader"/>
              <w:rPr>
                <w:ins w:id="1602" w:author="Lynn" w:date="2015-09-10T12:43:00Z"/>
                <w:lang w:val="fr-FR" w:eastAsia="zh-CN"/>
              </w:rPr>
            </w:pPr>
            <w:proofErr w:type="spellStart"/>
            <w:ins w:id="1603" w:author="Lynn" w:date="2015-09-10T12:43:00Z">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4B8C4D9E" w14:textId="77777777" w:rsidR="00D65F60" w:rsidRDefault="00D65F60" w:rsidP="00D65F60">
            <w:pPr>
              <w:pStyle w:val="TableEntryHeader"/>
              <w:rPr>
                <w:ins w:id="1604" w:author="Lynn" w:date="2015-09-10T12:43:00Z"/>
                <w:lang w:val="fr-FR" w:eastAsia="zh-CN"/>
              </w:rPr>
            </w:pPr>
            <w:ins w:id="1605" w:author="Lynn" w:date="2015-09-10T12:43:00Z">
              <w:r>
                <w:rPr>
                  <w:lang w:val="fr-FR" w:eastAsia="zh-CN"/>
                </w:rPr>
                <w:t xml:space="preserve">Options </w:t>
              </w:r>
              <w:proofErr w:type="spellStart"/>
              <w:r>
                <w:rPr>
                  <w:lang w:val="fr-FR" w:eastAsia="zh-CN"/>
                </w:rPr>
                <w:t>Implemented</w:t>
              </w:r>
              <w:proofErr w:type="spellEnd"/>
              <w:r>
                <w:rPr>
                  <w:lang w:val="fr-FR" w:eastAsia="zh-CN"/>
                </w:rPr>
                <w:t xml:space="preserve"> </w:t>
              </w:r>
            </w:ins>
          </w:p>
        </w:tc>
      </w:tr>
      <w:tr w:rsidR="0059368F" w14:paraId="69190FAA" w14:textId="77777777" w:rsidTr="00731124">
        <w:trPr>
          <w:jc w:val="center"/>
          <w:ins w:id="1606" w:author="nbashyam" w:date="2015-09-12T07:21: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6265793D" w14:textId="017ACEEB" w:rsidR="0059368F" w:rsidRDefault="0059368F" w:rsidP="00D65F60">
            <w:pPr>
              <w:pStyle w:val="TableEntryHeader"/>
              <w:rPr>
                <w:ins w:id="1607" w:author="nbashyam" w:date="2015-09-12T07:21:00Z"/>
                <w:b w:val="0"/>
                <w:lang w:val="fr-FR" w:eastAsia="zh-CN"/>
              </w:rPr>
            </w:pPr>
            <w:proofErr w:type="spellStart"/>
            <w:ins w:id="1608" w:author="nbashyam" w:date="2015-09-12T07:22:00Z">
              <w:r>
                <w:rPr>
                  <w:b w:val="0"/>
                  <w:lang w:val="fr-FR" w:eastAsia="zh-CN"/>
                </w:rPr>
                <w:t>PDQm</w:t>
              </w:r>
            </w:ins>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9E90654" w14:textId="5F60BEE6" w:rsidR="0059368F" w:rsidRDefault="0059368F" w:rsidP="00D65F60">
            <w:pPr>
              <w:pStyle w:val="TableEntryHeader"/>
              <w:rPr>
                <w:ins w:id="1609" w:author="nbashyam" w:date="2015-09-12T07:21:00Z"/>
                <w:b w:val="0"/>
                <w:lang w:val="fr-FR" w:eastAsia="zh-CN"/>
              </w:rPr>
            </w:pPr>
            <w:ins w:id="1610" w:author="nbashyam" w:date="2015-09-12T07:22:00Z">
              <w:r>
                <w:rPr>
                  <w:b w:val="0"/>
                  <w:lang w:val="fr-FR" w:eastAsia="zh-CN"/>
                </w:rPr>
                <w:t xml:space="preserve">Patient </w:t>
              </w:r>
              <w:proofErr w:type="spellStart"/>
              <w:r>
                <w:rPr>
                  <w:b w:val="0"/>
                  <w:lang w:val="fr-FR" w:eastAsia="zh-CN"/>
                </w:rPr>
                <w:t>Demographics</w:t>
              </w:r>
              <w:proofErr w:type="spellEnd"/>
              <w:r>
                <w:rPr>
                  <w:b w:val="0"/>
                  <w:lang w:val="fr-FR" w:eastAsia="zh-CN"/>
                </w:rPr>
                <w:t xml:space="preserve"> Consumer (ITI-78)</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BA4B74F" w14:textId="1D8859DF" w:rsidR="0059368F" w:rsidRDefault="0059368F" w:rsidP="00D65F60">
            <w:pPr>
              <w:pStyle w:val="TableEntryHeader"/>
              <w:rPr>
                <w:ins w:id="1611" w:author="nbashyam" w:date="2015-09-12T07:21:00Z"/>
                <w:b w:val="0"/>
                <w:lang w:val="fr-FR" w:eastAsia="zh-CN"/>
              </w:rPr>
            </w:pPr>
            <w:ins w:id="1612" w:author="nbashyam" w:date="2015-09-12T07:23:00Z">
              <w:r>
                <w:rPr>
                  <w:b w:val="0"/>
                  <w:lang w:val="fr-FR" w:eastAsia="zh-CN"/>
                </w:rPr>
                <w:t>None</w:t>
              </w:r>
            </w:ins>
          </w:p>
        </w:tc>
      </w:tr>
      <w:tr w:rsidR="00D65F60" w14:paraId="62ACE17D" w14:textId="77777777" w:rsidTr="00E96EA1">
        <w:trPr>
          <w:jc w:val="center"/>
          <w:ins w:id="1613" w:author="Lynn" w:date="2015-09-10T12:43: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E49601B" w14:textId="4F820134" w:rsidR="00D65F60" w:rsidRDefault="007955BF" w:rsidP="00D65F60">
            <w:pPr>
              <w:pStyle w:val="TableEntryHeader"/>
              <w:rPr>
                <w:ins w:id="1614" w:author="Lynn" w:date="2015-09-10T12:43:00Z"/>
                <w:b w:val="0"/>
                <w:lang w:val="fr-FR" w:eastAsia="zh-CN"/>
              </w:rPr>
            </w:pPr>
            <w:ins w:id="1615" w:author="Lynn" w:date="2015-09-10T12:43:00Z">
              <w:r>
                <w:rPr>
                  <w:b w:val="0"/>
                  <w:lang w:val="fr-FR" w:eastAsia="zh-CN"/>
                </w:rPr>
                <w:t>MHD</w:t>
              </w:r>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FF8C367" w14:textId="77777777" w:rsidR="00D65F60" w:rsidRPr="0025188C" w:rsidRDefault="00D65F60" w:rsidP="00D65F60">
            <w:pPr>
              <w:pStyle w:val="TableEntryHeader"/>
              <w:rPr>
                <w:ins w:id="1616" w:author="Lynn" w:date="2015-09-10T12:43:00Z"/>
                <w:b w:val="0"/>
                <w:lang w:val="fr-FR" w:eastAsia="zh-CN"/>
              </w:rPr>
            </w:pPr>
            <w:ins w:id="1617" w:author="Lynn" w:date="2015-09-10T12:43:00Z">
              <w:r>
                <w:rPr>
                  <w:b w:val="0"/>
                  <w:lang w:val="fr-FR" w:eastAsia="zh-CN"/>
                </w:rPr>
                <w:t>Document Consumer (ITI-67, ITI-68)</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56D06DC" w14:textId="77777777" w:rsidR="00D65F60" w:rsidRPr="008E3030" w:rsidRDefault="00D65F60" w:rsidP="00D65F60">
            <w:pPr>
              <w:pStyle w:val="TableEntryHeader"/>
              <w:rPr>
                <w:ins w:id="1618" w:author="Lynn" w:date="2015-09-10T12:43:00Z"/>
                <w:b w:val="0"/>
                <w:lang w:val="fr-FR" w:eastAsia="zh-CN"/>
              </w:rPr>
            </w:pPr>
            <w:commentRangeStart w:id="1619"/>
            <w:ins w:id="1620" w:author="Lynn" w:date="2015-09-10T12:43:00Z">
              <w:r>
                <w:rPr>
                  <w:b w:val="0"/>
                  <w:lang w:val="fr-FR" w:eastAsia="zh-CN"/>
                </w:rPr>
                <w:t>None</w:t>
              </w:r>
              <w:commentRangeEnd w:id="1619"/>
              <w:r>
                <w:rPr>
                  <w:rStyle w:val="CommentReference"/>
                  <w:rFonts w:ascii="Times New Roman" w:hAnsi="Times New Roman"/>
                  <w:b w:val="0"/>
                </w:rPr>
                <w:commentReference w:id="1619"/>
              </w:r>
            </w:ins>
          </w:p>
        </w:tc>
      </w:tr>
      <w:tr w:rsidR="00D65F60" w14:paraId="22DA3827" w14:textId="77777777" w:rsidTr="00D65F60">
        <w:trPr>
          <w:jc w:val="center"/>
          <w:ins w:id="1621" w:author="Lynn" w:date="2015-09-10T12:43: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D5361C3" w14:textId="77777777" w:rsidR="00D65F60" w:rsidRDefault="00D65F60" w:rsidP="00D65F60">
            <w:pPr>
              <w:pStyle w:val="TableEntryHeader"/>
              <w:rPr>
                <w:ins w:id="1622" w:author="Lynn" w:date="2015-09-10T12:43:00Z"/>
                <w:lang w:val="fr-FR" w:eastAsia="zh-CN"/>
              </w:rPr>
            </w:pPr>
            <w:ins w:id="1623" w:author="Lynn" w:date="2015-09-10T12:43:00Z">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r>
                <w:fldChar w:fldCharType="begin"/>
              </w:r>
              <w:r>
                <w:instrText xml:space="preserve"> HYPERLINK "http://www.anymedicalsystemsco.com/ihe" \o "http://www.anymedicalsystemsco.com/ihe" </w:instrText>
              </w:r>
              <w:r>
                <w:fldChar w:fldCharType="separate"/>
              </w:r>
              <w:r>
                <w:rPr>
                  <w:rStyle w:val="Hyperlink"/>
                  <w:lang w:val="fr-FR" w:eastAsia="zh-CN"/>
                </w:rPr>
                <w:t>www.anymedicalsystemsco.com/ihe</w:t>
              </w:r>
              <w:r>
                <w:rPr>
                  <w:rStyle w:val="Hyperlink"/>
                  <w:lang w:val="fr-FR" w:eastAsia="zh-CN"/>
                </w:rPr>
                <w:fldChar w:fldCharType="end"/>
              </w:r>
              <w:r>
                <w:rPr>
                  <w:lang w:val="fr-FR" w:eastAsia="zh-CN"/>
                </w:rPr>
                <w:t xml:space="preserve"> </w:t>
              </w:r>
            </w:ins>
          </w:p>
        </w:tc>
      </w:tr>
      <w:tr w:rsidR="00D65F60" w14:paraId="7684B0D2" w14:textId="77777777" w:rsidTr="00E96EA1">
        <w:trPr>
          <w:jc w:val="center"/>
          <w:ins w:id="1624" w:author="Lynn" w:date="2015-09-10T12:43: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28A9007E" w14:textId="77777777" w:rsidR="00D65F60" w:rsidRPr="008E3030" w:rsidRDefault="00D65F60" w:rsidP="00D65F60">
            <w:pPr>
              <w:pStyle w:val="TableEntryHeader"/>
              <w:rPr>
                <w:ins w:id="1625" w:author="Lynn" w:date="2015-09-10T12:43:00Z"/>
                <w:b w:val="0"/>
                <w:u w:val="single"/>
                <w:lang w:val="fr-FR" w:eastAsia="zh-CN"/>
              </w:rPr>
            </w:pPr>
            <w:ins w:id="1626" w:author="Lynn" w:date="2015-09-10T12:43:00Z">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ins>
          </w:p>
        </w:tc>
      </w:tr>
      <w:tr w:rsidR="00D65F60" w14:paraId="7CD73035" w14:textId="77777777" w:rsidTr="00E96EA1">
        <w:trPr>
          <w:jc w:val="center"/>
          <w:ins w:id="1627" w:author="Lynn" w:date="2015-09-10T12:43:00Z"/>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5B805A54" w14:textId="77777777" w:rsidR="00D65F60" w:rsidRDefault="00D65F60" w:rsidP="00D65F60">
            <w:pPr>
              <w:pStyle w:val="TableEntryHeader"/>
              <w:rPr>
                <w:ins w:id="1628" w:author="Lynn" w:date="2015-09-10T12:43:00Z"/>
                <w:b w:val="0"/>
                <w:lang w:val="fr-FR" w:eastAsia="zh-CN"/>
              </w:rPr>
            </w:pPr>
            <w:ins w:id="1629" w:author="Lynn" w:date="2015-09-10T12:43:00Z">
              <w:r>
                <w:rPr>
                  <w:b w:val="0"/>
                  <w:lang w:val="fr-FR" w:eastAsia="zh-CN"/>
                </w:rPr>
                <w:t>TBD</w:t>
              </w:r>
            </w:ins>
          </w:p>
          <w:p w14:paraId="66163409" w14:textId="77777777" w:rsidR="00D65F60" w:rsidRPr="008E3030" w:rsidRDefault="00D65F60" w:rsidP="00D65F60">
            <w:pPr>
              <w:pStyle w:val="TableEntryHeader"/>
              <w:rPr>
                <w:ins w:id="1630" w:author="Lynn" w:date="2015-09-10T12:43:00Z"/>
                <w:b w:val="0"/>
                <w:lang w:val="fr-FR" w:eastAsia="zh-CN"/>
              </w:rPr>
            </w:pPr>
            <w:ins w:id="1631" w:author="Lynn" w:date="2015-09-10T12:43:00Z">
              <w:r>
                <w:rPr>
                  <w:b w:val="0"/>
                  <w:lang w:val="fr-FR" w:eastAsia="zh-CN"/>
                </w:rPr>
                <w:t>TBD</w:t>
              </w:r>
            </w:ins>
          </w:p>
        </w:tc>
      </w:tr>
      <w:tr w:rsidR="00D65F60" w14:paraId="3ECDEF4E" w14:textId="77777777" w:rsidTr="00E96EA1">
        <w:trPr>
          <w:jc w:val="center"/>
          <w:ins w:id="1632" w:author="Lynn" w:date="2015-09-10T12:43: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66615384" w14:textId="77777777" w:rsidR="00D65F60" w:rsidRPr="008E3030" w:rsidRDefault="00D65F60" w:rsidP="00D65F60">
            <w:pPr>
              <w:pStyle w:val="TableEntryHeader"/>
              <w:rPr>
                <w:ins w:id="1633" w:author="Lynn" w:date="2015-09-10T12:43:00Z"/>
                <w:b w:val="0"/>
                <w:lang w:val="fr-FR" w:eastAsia="zh-CN"/>
              </w:rPr>
            </w:pPr>
            <w:ins w:id="1634" w:author="Lynn" w:date="2015-09-10T12:43:00Z">
              <w:r>
                <w:rPr>
                  <w:b w:val="0"/>
                  <w:lang w:val="fr-FR" w:eastAsia="zh-CN"/>
                </w:rPr>
                <w:t>Links to General Information</w:t>
              </w:r>
            </w:ins>
          </w:p>
        </w:tc>
      </w:tr>
      <w:tr w:rsidR="00D65F60" w14:paraId="779AC7DC" w14:textId="77777777" w:rsidTr="00E96EA1">
        <w:trPr>
          <w:jc w:val="center"/>
          <w:ins w:id="1635" w:author="Lynn" w:date="2015-09-10T12:43:00Z"/>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7D6262F1" w14:textId="77777777" w:rsidR="00D65F60" w:rsidRDefault="00D65F60" w:rsidP="00D65F60">
            <w:pPr>
              <w:pStyle w:val="TableEntryHeader"/>
              <w:rPr>
                <w:ins w:id="1636" w:author="Lynn" w:date="2015-09-10T12:43:00Z"/>
                <w:b w:val="0"/>
                <w:u w:val="single"/>
                <w:lang w:val="fr-FR" w:eastAsia="zh-CN"/>
              </w:rPr>
            </w:pPr>
            <w:ins w:id="1637" w:author="Lynn" w:date="2015-09-10T12:43:00Z">
              <w:r>
                <w:rPr>
                  <w:b w:val="0"/>
                  <w:u w:val="single"/>
                  <w:lang w:val="fr-FR" w:eastAsia="zh-CN"/>
                </w:rPr>
                <w:t>TBD</w:t>
              </w:r>
            </w:ins>
          </w:p>
          <w:p w14:paraId="427AAF10" w14:textId="77777777" w:rsidR="00D65F60" w:rsidRPr="00D33EF7" w:rsidRDefault="00D65F60" w:rsidP="00D65F60">
            <w:pPr>
              <w:pStyle w:val="TableEntryHeader"/>
              <w:rPr>
                <w:ins w:id="1638" w:author="Lynn" w:date="2015-09-10T12:43:00Z"/>
                <w:b w:val="0"/>
                <w:u w:val="single"/>
                <w:lang w:val="fr-FR" w:eastAsia="zh-CN"/>
              </w:rPr>
            </w:pPr>
            <w:ins w:id="1639" w:author="Lynn" w:date="2015-09-10T12:43:00Z">
              <w:r>
                <w:rPr>
                  <w:b w:val="0"/>
                  <w:u w:val="single"/>
                  <w:lang w:val="fr-FR" w:eastAsia="zh-CN"/>
                </w:rPr>
                <w:t>TBD</w:t>
              </w:r>
            </w:ins>
          </w:p>
        </w:tc>
      </w:tr>
    </w:tbl>
    <w:p w14:paraId="07F234F7" w14:textId="77777777" w:rsidR="00D65F60" w:rsidRDefault="00D65F60" w:rsidP="005C01E0">
      <w:pPr>
        <w:pStyle w:val="BodyText"/>
        <w:rPr>
          <w:ins w:id="1640" w:author="nbashyam" w:date="2015-09-12T07:24:00Z"/>
        </w:rPr>
      </w:pPr>
    </w:p>
    <w:p w14:paraId="6D097DD0" w14:textId="1F050F7D" w:rsidR="0059368F" w:rsidDel="00FF0141" w:rsidRDefault="0059368F" w:rsidP="0059368F">
      <w:pPr>
        <w:pStyle w:val="Heading2"/>
        <w:numPr>
          <w:ilvl w:val="0"/>
          <w:numId w:val="0"/>
        </w:numPr>
        <w:ind w:left="576" w:hanging="576"/>
        <w:rPr>
          <w:ins w:id="1641" w:author="nbashyam" w:date="2015-09-12T07:24:00Z"/>
        </w:rPr>
      </w:pPr>
      <w:moveFromRangeStart w:id="1642" w:author="Lynn" w:date="2015-09-13T20:41:00Z" w:name="move303796229"/>
      <w:moveFrom w:id="1643" w:author="Lynn" w:date="2015-09-13T20:41:00Z">
        <w:ins w:id="1644" w:author="nbashyam" w:date="2015-09-12T07:24:00Z">
          <w:r w:rsidDel="00FF0141">
            <w:t xml:space="preserve">C.4 </w:t>
          </w:r>
          <w:r w:rsidRPr="008E3030" w:rsidDel="00FF0141">
            <w:t xml:space="preserve">DAF Requestor Integration Statement for </w:t>
          </w:r>
          <w:r w:rsidR="00FD6B70" w:rsidDel="00FF0141">
            <w:t xml:space="preserve">RESTful Query Stack -- </w:t>
          </w:r>
        </w:ins>
        <w:ins w:id="1645" w:author="nbashyam" w:date="2015-09-12T07:31:00Z">
          <w:r w:rsidR="00FD6B70" w:rsidDel="00FF0141">
            <w:t>T</w:t>
          </w:r>
        </w:ins>
        <w:ins w:id="1646" w:author="nbashyam" w:date="2015-09-12T07:24:00Z">
          <w:r w:rsidDel="00FF0141">
            <w:t>DAF (</w:t>
          </w:r>
        </w:ins>
        <w:ins w:id="1647" w:author="nbashyam" w:date="2015-09-12T07:31:00Z">
          <w:r w:rsidR="00FD6B70" w:rsidDel="00FF0141">
            <w:t>Inter</w:t>
          </w:r>
        </w:ins>
        <w:ins w:id="1648" w:author="nbashyam" w:date="2015-09-12T07:24:00Z">
          <w:r w:rsidDel="00FF0141">
            <w:t>-enterprise)</w:t>
          </w:r>
        </w:ins>
      </w:moveFrom>
    </w:p>
    <w:p w14:paraId="202C7DD7" w14:textId="202FE051" w:rsidR="0059368F" w:rsidDel="00FF0141" w:rsidRDefault="0059368F" w:rsidP="0059368F">
      <w:pPr>
        <w:pStyle w:val="BodyText"/>
        <w:rPr>
          <w:ins w:id="1649" w:author="nbashyam" w:date="2015-09-12T07:24:00Z"/>
        </w:rPr>
      </w:pPr>
      <w:moveFrom w:id="1650" w:author="Lynn" w:date="2015-09-13T20:41:00Z">
        <w:ins w:id="1651" w:author="nbashyam" w:date="2015-09-12T07:24:00Z">
          <w:r w:rsidDel="00FF0141">
            <w:t>This IHE integration statement contains required IHE profiles, actors, and options for:</w:t>
          </w:r>
        </w:ins>
      </w:moveFrom>
    </w:p>
    <w:p w14:paraId="65E45C86" w14:textId="60C7CF66" w:rsidR="0059368F" w:rsidRPr="00731124" w:rsidDel="00FF0141" w:rsidRDefault="0059368F" w:rsidP="0059368F">
      <w:pPr>
        <w:pStyle w:val="BodyText"/>
        <w:numPr>
          <w:ilvl w:val="0"/>
          <w:numId w:val="167"/>
        </w:numPr>
        <w:rPr>
          <w:ins w:id="1652" w:author="nbashyam" w:date="2015-09-12T07:24:00Z"/>
        </w:rPr>
      </w:pPr>
      <w:moveFrom w:id="1653" w:author="Lynn" w:date="2015-09-13T20:41:00Z">
        <w:ins w:id="1654" w:author="nbashyam" w:date="2015-09-12T07:24:00Z">
          <w:r w:rsidDel="00FF0141">
            <w:t>DAF Requester, RESTful Query Stack, TDAF (inter-enterprise) use cases</w:t>
          </w:r>
        </w:ins>
      </w:moveFrom>
    </w:p>
    <w:p w14:paraId="04BE5C19" w14:textId="6C6C68C6" w:rsidR="0059368F" w:rsidRPr="008E3030" w:rsidDel="00FF0141" w:rsidRDefault="0059368F" w:rsidP="0059368F">
      <w:pPr>
        <w:pStyle w:val="BodyText"/>
        <w:rPr>
          <w:ins w:id="1655" w:author="nbashyam" w:date="2015-09-12T07:24:00Z"/>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59368F" w:rsidDel="00FF0141" w14:paraId="2C796308" w14:textId="4556666C" w:rsidTr="0059368F">
        <w:trPr>
          <w:jc w:val="center"/>
          <w:ins w:id="1656" w:author="nbashyam" w:date="2015-09-12T07:24: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5DFCF46" w14:textId="15FC6347" w:rsidR="0059368F" w:rsidDel="00FF0141" w:rsidRDefault="0059368F" w:rsidP="0059368F">
            <w:pPr>
              <w:pStyle w:val="TableEntryHeader"/>
              <w:rPr>
                <w:ins w:id="1657" w:author="nbashyam" w:date="2015-09-12T07:24:00Z"/>
                <w:lang w:val="fr-FR" w:eastAsia="zh-CN"/>
              </w:rPr>
            </w:pPr>
            <w:moveFrom w:id="1658" w:author="Lynn" w:date="2015-09-13T20:41:00Z">
              <w:ins w:id="1659" w:author="nbashyam" w:date="2015-09-12T07:24:00Z">
                <w:r w:rsidDel="00FF0141">
                  <w:rPr>
                    <w:lang w:val="fr-FR" w:eastAsia="zh-CN"/>
                  </w:rPr>
                  <w:t xml:space="preserve">IHE Integration Statement </w:t>
                </w:r>
              </w:ins>
            </w:moveFrom>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61F8001" w14:textId="0E794B46" w:rsidR="0059368F" w:rsidDel="00FF0141" w:rsidRDefault="0059368F" w:rsidP="0059368F">
            <w:pPr>
              <w:pStyle w:val="TableEntryHeader"/>
              <w:rPr>
                <w:ins w:id="1660" w:author="nbashyam" w:date="2015-09-12T07:24:00Z"/>
                <w:lang w:val="fr-FR" w:eastAsia="zh-CN"/>
              </w:rPr>
            </w:pPr>
            <w:moveFrom w:id="1661" w:author="Lynn" w:date="2015-09-13T20:41:00Z">
              <w:ins w:id="1662" w:author="nbashyam" w:date="2015-09-12T07:24:00Z">
                <w:r w:rsidDel="00FF0141">
                  <w:rPr>
                    <w:lang w:val="fr-FR" w:eastAsia="zh-CN"/>
                  </w:rPr>
                  <w:t xml:space="preserve">Date </w:t>
                </w:r>
              </w:ins>
            </w:moveFrom>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417E7C75" w14:textId="5E4983E9" w:rsidR="0059368F" w:rsidDel="00FF0141" w:rsidRDefault="0059368F" w:rsidP="0059368F">
            <w:pPr>
              <w:pStyle w:val="TableEntryHeader"/>
              <w:rPr>
                <w:ins w:id="1663" w:author="nbashyam" w:date="2015-09-12T07:24:00Z"/>
                <w:lang w:val="fr-FR" w:eastAsia="zh-CN"/>
              </w:rPr>
            </w:pPr>
            <w:moveFrom w:id="1664" w:author="Lynn" w:date="2015-09-13T20:41:00Z">
              <w:ins w:id="1665" w:author="nbashyam" w:date="2015-09-12T07:24:00Z">
                <w:r w:rsidDel="00FF0141">
                  <w:rPr>
                    <w:lang w:val="fr-FR" w:eastAsia="zh-CN"/>
                  </w:rPr>
                  <w:t>12 Oct 2015</w:t>
                </w:r>
              </w:ins>
            </w:moveFrom>
          </w:p>
        </w:tc>
      </w:tr>
      <w:tr w:rsidR="0059368F" w:rsidDel="00FF0141" w14:paraId="18FDC3D3" w14:textId="0FDEB6CF" w:rsidTr="0059368F">
        <w:trPr>
          <w:jc w:val="center"/>
          <w:ins w:id="1666" w:author="nbashyam" w:date="2015-09-12T07:24:00Z"/>
        </w:trPr>
        <w:tc>
          <w:tcPr>
            <w:tcW w:w="2228" w:type="pct"/>
            <w:tcBorders>
              <w:top w:val="single" w:sz="4" w:space="0" w:color="auto"/>
              <w:left w:val="single" w:sz="4" w:space="0" w:color="auto"/>
              <w:bottom w:val="single" w:sz="4" w:space="0" w:color="auto"/>
              <w:right w:val="single" w:sz="4" w:space="0" w:color="auto"/>
            </w:tcBorders>
            <w:hideMark/>
          </w:tcPr>
          <w:p w14:paraId="47D8EB2B" w14:textId="1EA422D7" w:rsidR="0059368F" w:rsidDel="00FF0141" w:rsidRDefault="0059368F" w:rsidP="0059368F">
            <w:pPr>
              <w:pStyle w:val="TableEntryHeader"/>
              <w:rPr>
                <w:ins w:id="1667" w:author="nbashyam" w:date="2015-09-12T07:24:00Z"/>
                <w:lang w:val="fr-FR" w:eastAsia="zh-CN"/>
              </w:rPr>
            </w:pPr>
            <w:moveFrom w:id="1668" w:author="Lynn" w:date="2015-09-13T20:41:00Z">
              <w:ins w:id="1669" w:author="nbashyam" w:date="2015-09-12T07:24:00Z">
                <w:r w:rsidDel="00FF0141">
                  <w:rPr>
                    <w:lang w:val="fr-FR" w:eastAsia="zh-CN"/>
                  </w:rPr>
                  <w:t xml:space="preserve">Vendor </w:t>
                </w:r>
              </w:ins>
            </w:moveFrom>
          </w:p>
        </w:tc>
        <w:tc>
          <w:tcPr>
            <w:tcW w:w="1075" w:type="pct"/>
            <w:tcBorders>
              <w:top w:val="single" w:sz="4" w:space="0" w:color="auto"/>
              <w:left w:val="single" w:sz="4" w:space="0" w:color="auto"/>
              <w:bottom w:val="single" w:sz="4" w:space="0" w:color="auto"/>
              <w:right w:val="single" w:sz="4" w:space="0" w:color="auto"/>
            </w:tcBorders>
            <w:hideMark/>
          </w:tcPr>
          <w:p w14:paraId="67C2B27A" w14:textId="19D95146" w:rsidR="0059368F" w:rsidDel="00FF0141" w:rsidRDefault="0059368F" w:rsidP="0059368F">
            <w:pPr>
              <w:pStyle w:val="TableEntryHeader"/>
              <w:rPr>
                <w:ins w:id="1670" w:author="nbashyam" w:date="2015-09-12T07:24:00Z"/>
                <w:lang w:val="fr-FR" w:eastAsia="zh-CN"/>
              </w:rPr>
            </w:pPr>
            <w:moveFrom w:id="1671" w:author="Lynn" w:date="2015-09-13T20:41:00Z">
              <w:ins w:id="1672" w:author="nbashyam" w:date="2015-09-12T07:24:00Z">
                <w:r w:rsidDel="00FF0141">
                  <w:rPr>
                    <w:lang w:val="fr-FR" w:eastAsia="zh-CN"/>
                  </w:rPr>
                  <w:t xml:space="preserve">Product Name </w:t>
                </w:r>
              </w:ins>
            </w:moveFrom>
          </w:p>
        </w:tc>
        <w:tc>
          <w:tcPr>
            <w:tcW w:w="1697" w:type="pct"/>
            <w:tcBorders>
              <w:top w:val="single" w:sz="4" w:space="0" w:color="auto"/>
              <w:left w:val="single" w:sz="4" w:space="0" w:color="auto"/>
              <w:bottom w:val="single" w:sz="4" w:space="0" w:color="auto"/>
              <w:right w:val="single" w:sz="4" w:space="0" w:color="auto"/>
            </w:tcBorders>
            <w:hideMark/>
          </w:tcPr>
          <w:p w14:paraId="3345D4B4" w14:textId="410FA2A0" w:rsidR="0059368F" w:rsidDel="00FF0141" w:rsidRDefault="0059368F" w:rsidP="0059368F">
            <w:pPr>
              <w:pStyle w:val="TableEntryHeader"/>
              <w:rPr>
                <w:ins w:id="1673" w:author="nbashyam" w:date="2015-09-12T07:24:00Z"/>
                <w:lang w:val="fr-FR" w:eastAsia="zh-CN"/>
              </w:rPr>
            </w:pPr>
            <w:moveFrom w:id="1674" w:author="Lynn" w:date="2015-09-13T20:41:00Z">
              <w:ins w:id="1675" w:author="nbashyam" w:date="2015-09-12T07:24:00Z">
                <w:r w:rsidDel="00FF0141">
                  <w:rPr>
                    <w:lang w:val="fr-FR" w:eastAsia="zh-CN"/>
                  </w:rPr>
                  <w:t>Version</w:t>
                </w:r>
              </w:ins>
            </w:moveFrom>
          </w:p>
        </w:tc>
      </w:tr>
      <w:tr w:rsidR="0059368F" w:rsidDel="00FF0141" w14:paraId="014FDE4D" w14:textId="588FA786" w:rsidTr="0059368F">
        <w:trPr>
          <w:jc w:val="center"/>
          <w:ins w:id="1676" w:author="nbashyam" w:date="2015-09-12T07:24:00Z"/>
        </w:trPr>
        <w:tc>
          <w:tcPr>
            <w:tcW w:w="2228" w:type="pct"/>
            <w:tcBorders>
              <w:top w:val="single" w:sz="4" w:space="0" w:color="auto"/>
              <w:left w:val="single" w:sz="4" w:space="0" w:color="auto"/>
              <w:bottom w:val="single" w:sz="4" w:space="0" w:color="auto"/>
              <w:right w:val="single" w:sz="4" w:space="0" w:color="auto"/>
            </w:tcBorders>
            <w:hideMark/>
          </w:tcPr>
          <w:p w14:paraId="5A4E4599" w14:textId="24D84DE8" w:rsidR="0059368F" w:rsidDel="00FF0141" w:rsidRDefault="0059368F" w:rsidP="0059368F">
            <w:pPr>
              <w:pStyle w:val="TableEntry"/>
              <w:rPr>
                <w:ins w:id="1677" w:author="nbashyam" w:date="2015-09-12T07:24:00Z"/>
                <w:lang w:val="fr-FR" w:eastAsia="zh-CN"/>
              </w:rPr>
            </w:pPr>
            <w:moveFrom w:id="1678" w:author="Lynn" w:date="2015-09-13T20:41:00Z">
              <w:ins w:id="1679" w:author="nbashyam" w:date="2015-09-12T07:24:00Z">
                <w:r w:rsidDel="00FF0141">
                  <w:rPr>
                    <w:lang w:val="fr-FR" w:eastAsia="zh-CN"/>
                  </w:rPr>
                  <w:t xml:space="preserve">Any Medical Systems Co. </w:t>
                </w:r>
              </w:ins>
            </w:moveFrom>
          </w:p>
        </w:tc>
        <w:tc>
          <w:tcPr>
            <w:tcW w:w="1075" w:type="pct"/>
            <w:tcBorders>
              <w:top w:val="single" w:sz="4" w:space="0" w:color="auto"/>
              <w:left w:val="single" w:sz="4" w:space="0" w:color="auto"/>
              <w:bottom w:val="single" w:sz="4" w:space="0" w:color="auto"/>
              <w:right w:val="single" w:sz="4" w:space="0" w:color="auto"/>
            </w:tcBorders>
            <w:hideMark/>
          </w:tcPr>
          <w:p w14:paraId="07D0F785" w14:textId="1931916E" w:rsidR="0059368F" w:rsidDel="00FF0141" w:rsidRDefault="0059368F" w:rsidP="0059368F">
            <w:pPr>
              <w:pStyle w:val="TableEntry"/>
              <w:rPr>
                <w:ins w:id="1680" w:author="nbashyam" w:date="2015-09-12T07:24:00Z"/>
                <w:lang w:val="fr-FR" w:eastAsia="zh-CN"/>
              </w:rPr>
            </w:pPr>
            <w:moveFrom w:id="1681" w:author="Lynn" w:date="2015-09-13T20:41:00Z">
              <w:ins w:id="1682" w:author="nbashyam" w:date="2015-09-12T07:24:00Z">
                <w:r w:rsidDel="00FF0141">
                  <w:rPr>
                    <w:lang w:val="fr-FR" w:eastAsia="zh-CN"/>
                  </w:rPr>
                  <w:t>Certified Product</w:t>
                </w:r>
              </w:ins>
            </w:moveFrom>
          </w:p>
        </w:tc>
        <w:tc>
          <w:tcPr>
            <w:tcW w:w="1697" w:type="pct"/>
            <w:tcBorders>
              <w:top w:val="single" w:sz="4" w:space="0" w:color="auto"/>
              <w:left w:val="single" w:sz="4" w:space="0" w:color="auto"/>
              <w:bottom w:val="single" w:sz="4" w:space="0" w:color="auto"/>
              <w:right w:val="single" w:sz="4" w:space="0" w:color="auto"/>
            </w:tcBorders>
            <w:hideMark/>
          </w:tcPr>
          <w:p w14:paraId="76B4633C" w14:textId="1DA4DBC4" w:rsidR="0059368F" w:rsidDel="00FF0141" w:rsidRDefault="0059368F" w:rsidP="0059368F">
            <w:pPr>
              <w:pStyle w:val="TableEntry"/>
              <w:rPr>
                <w:ins w:id="1683" w:author="nbashyam" w:date="2015-09-12T07:24:00Z"/>
                <w:lang w:val="fr-FR" w:eastAsia="zh-CN"/>
              </w:rPr>
            </w:pPr>
            <w:moveFrom w:id="1684" w:author="Lynn" w:date="2015-09-13T20:41:00Z">
              <w:ins w:id="1685" w:author="nbashyam" w:date="2015-09-12T07:24:00Z">
                <w:r w:rsidDel="00FF0141">
                  <w:rPr>
                    <w:lang w:val="fr-FR" w:eastAsia="zh-CN"/>
                  </w:rPr>
                  <w:t>V1..0</w:t>
                </w:r>
              </w:ins>
            </w:moveFrom>
          </w:p>
        </w:tc>
      </w:tr>
      <w:tr w:rsidR="0059368F" w:rsidDel="00FF0141" w14:paraId="2B259501" w14:textId="093E37F7" w:rsidTr="0059368F">
        <w:trPr>
          <w:jc w:val="center"/>
          <w:ins w:id="1686" w:author="nbashyam" w:date="2015-09-12T07:24:00Z"/>
        </w:trPr>
        <w:tc>
          <w:tcPr>
            <w:tcW w:w="5000" w:type="pct"/>
            <w:gridSpan w:val="3"/>
            <w:tcBorders>
              <w:top w:val="single" w:sz="4" w:space="0" w:color="auto"/>
              <w:left w:val="single" w:sz="4" w:space="0" w:color="auto"/>
              <w:bottom w:val="single" w:sz="4" w:space="0" w:color="auto"/>
              <w:right w:val="single" w:sz="4" w:space="0" w:color="auto"/>
            </w:tcBorders>
            <w:hideMark/>
          </w:tcPr>
          <w:p w14:paraId="700FD9DB" w14:textId="1A1A97CC" w:rsidR="0059368F" w:rsidDel="00FF0141" w:rsidRDefault="0059368F" w:rsidP="0059368F">
            <w:pPr>
              <w:pStyle w:val="TableEntry"/>
              <w:rPr>
                <w:ins w:id="1687" w:author="nbashyam" w:date="2015-09-12T07:24:00Z"/>
                <w:lang w:val="fr-FR" w:eastAsia="zh-CN"/>
              </w:rPr>
            </w:pPr>
            <w:moveFrom w:id="1688" w:author="Lynn" w:date="2015-09-13T20:41:00Z">
              <w:ins w:id="1689" w:author="nbashyam" w:date="2015-09-12T07:24:00Z">
                <w:r w:rsidDel="00FF0141">
                  <w:rPr>
                    <w:lang w:val="fr-FR" w:eastAsia="zh-CN"/>
                  </w:rPr>
                  <w:t xml:space="preserve">This product implements transactions required per the DAF Document Metadata Based Access IG for document local (intra-enterprise) access use cases with RESTful transactions. </w:t>
                </w:r>
              </w:ins>
            </w:moveFrom>
          </w:p>
        </w:tc>
      </w:tr>
      <w:tr w:rsidR="0059368F" w:rsidDel="00FF0141" w14:paraId="5B0AC5AB" w14:textId="2CEFBE49" w:rsidTr="0059368F">
        <w:trPr>
          <w:jc w:val="center"/>
          <w:ins w:id="1690" w:author="nbashyam" w:date="2015-09-12T07:24: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BD222B3" w14:textId="32F5C3D1" w:rsidR="0059368F" w:rsidDel="00FF0141" w:rsidRDefault="0059368F" w:rsidP="0059368F">
            <w:pPr>
              <w:pStyle w:val="TableEntryHeader"/>
              <w:rPr>
                <w:ins w:id="1691" w:author="nbashyam" w:date="2015-09-12T07:24:00Z"/>
                <w:lang w:val="fr-FR" w:eastAsia="zh-CN"/>
              </w:rPr>
            </w:pPr>
            <w:moveFrom w:id="1692" w:author="Lynn" w:date="2015-09-13T20:41:00Z">
              <w:ins w:id="1693" w:author="nbashyam" w:date="2015-09-12T07:24:00Z">
                <w:r w:rsidDel="00FF0141">
                  <w:rPr>
                    <w:lang w:val="fr-FR" w:eastAsia="zh-CN"/>
                  </w:rPr>
                  <w:t>DAF Actor</w:t>
                </w:r>
              </w:ins>
            </w:moveFrom>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78A16FA" w14:textId="1965EE89" w:rsidR="0059368F" w:rsidDel="00FF0141" w:rsidRDefault="0059368F" w:rsidP="0059368F">
            <w:pPr>
              <w:pStyle w:val="TableEntryHeader"/>
              <w:rPr>
                <w:ins w:id="1694" w:author="nbashyam" w:date="2015-09-12T07:24:00Z"/>
                <w:lang w:val="fr-FR" w:eastAsia="zh-CN"/>
              </w:rPr>
            </w:pPr>
            <w:moveFrom w:id="1695" w:author="Lynn" w:date="2015-09-13T20:41:00Z">
              <w:ins w:id="1696" w:author="nbashyam" w:date="2015-09-12T07:24:00Z">
                <w:r w:rsidDel="00FF0141">
                  <w:rPr>
                    <w:lang w:val="fr-FR" w:eastAsia="zh-CN"/>
                  </w:rPr>
                  <w:t>DAF Query Stack(s)</w:t>
                </w:r>
              </w:ins>
            </w:moveFrom>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77A04883" w14:textId="767CCDCA" w:rsidR="0059368F" w:rsidDel="00FF0141" w:rsidRDefault="0059368F" w:rsidP="0059368F">
            <w:pPr>
              <w:pStyle w:val="TableEntryHeader"/>
              <w:rPr>
                <w:ins w:id="1697" w:author="nbashyam" w:date="2015-09-12T07:24:00Z"/>
                <w:lang w:val="fr-FR" w:eastAsia="zh-CN"/>
              </w:rPr>
            </w:pPr>
            <w:moveFrom w:id="1698" w:author="Lynn" w:date="2015-09-13T20:41:00Z">
              <w:ins w:id="1699" w:author="nbashyam" w:date="2015-09-12T07:24:00Z">
                <w:r w:rsidDel="00FF0141">
                  <w:rPr>
                    <w:lang w:val="fr-FR" w:eastAsia="zh-CN"/>
                  </w:rPr>
                  <w:t>Use Cases</w:t>
                </w:r>
              </w:ins>
            </w:moveFrom>
          </w:p>
        </w:tc>
      </w:tr>
      <w:tr w:rsidR="0059368F" w:rsidDel="00FF0141" w14:paraId="05A57523" w14:textId="0C41599F" w:rsidTr="0059368F">
        <w:trPr>
          <w:jc w:val="center"/>
          <w:ins w:id="1700" w:author="nbashyam" w:date="2015-09-12T07:24:00Z"/>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474E2988" w14:textId="0463D2C3" w:rsidR="0059368F" w:rsidRPr="008E3030" w:rsidDel="00FF0141" w:rsidRDefault="0059368F" w:rsidP="0059368F">
            <w:pPr>
              <w:pStyle w:val="TableEntryHeader"/>
              <w:rPr>
                <w:ins w:id="1701" w:author="nbashyam" w:date="2015-09-12T07:24:00Z"/>
                <w:b w:val="0"/>
                <w:lang w:val="fr-FR" w:eastAsia="zh-CN"/>
              </w:rPr>
            </w:pPr>
            <w:moveFrom w:id="1702" w:author="Lynn" w:date="2015-09-13T20:41:00Z">
              <w:ins w:id="1703" w:author="nbashyam" w:date="2015-09-12T07:24:00Z">
                <w:r w:rsidRPr="008E3030" w:rsidDel="00FF0141">
                  <w:rPr>
                    <w:b w:val="0"/>
                    <w:lang w:val="fr-FR" w:eastAsia="zh-CN"/>
                  </w:rPr>
                  <w:t>DAF Requestor</w:t>
                </w:r>
              </w:ins>
            </w:moveFrom>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1C9C1C47" w14:textId="02784D9D" w:rsidR="0059368F" w:rsidRPr="008E3030" w:rsidDel="00FF0141" w:rsidRDefault="0059368F" w:rsidP="0059368F">
            <w:pPr>
              <w:pStyle w:val="TableEntryHeader"/>
              <w:rPr>
                <w:ins w:id="1704" w:author="nbashyam" w:date="2015-09-12T07:24:00Z"/>
                <w:b w:val="0"/>
                <w:lang w:val="fr-FR" w:eastAsia="zh-CN"/>
              </w:rPr>
            </w:pPr>
            <w:moveFrom w:id="1705" w:author="Lynn" w:date="2015-09-13T20:41:00Z">
              <w:ins w:id="1706" w:author="nbashyam" w:date="2015-09-12T07:24:00Z">
                <w:r w:rsidDel="00FF0141">
                  <w:rPr>
                    <w:b w:val="0"/>
                    <w:lang w:val="fr-FR" w:eastAsia="zh-CN"/>
                  </w:rPr>
                  <w:t xml:space="preserve">RESTful Query Stack </w:t>
                </w:r>
              </w:ins>
            </w:moveFrom>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2BF5896A" w14:textId="5C4633E2" w:rsidR="0059368F" w:rsidDel="00FF0141" w:rsidRDefault="0059368F" w:rsidP="0059368F">
            <w:pPr>
              <w:pStyle w:val="TableEntryHeader"/>
              <w:rPr>
                <w:ins w:id="1707" w:author="nbashyam" w:date="2015-09-12T07:24:00Z"/>
                <w:lang w:val="fr-FR" w:eastAsia="zh-CN"/>
              </w:rPr>
            </w:pPr>
            <w:moveFrom w:id="1708" w:author="Lynn" w:date="2015-09-13T20:41:00Z">
              <w:ins w:id="1709" w:author="nbashyam" w:date="2015-09-12T07:24:00Z">
                <w:r w:rsidDel="00FF0141">
                  <w:rPr>
                    <w:lang w:val="fr-FR" w:eastAsia="zh-CN"/>
                  </w:rPr>
                  <w:t xml:space="preserve">TDAF </w:t>
                </w:r>
              </w:ins>
            </w:moveFrom>
          </w:p>
        </w:tc>
      </w:tr>
      <w:tr w:rsidR="0059368F" w:rsidDel="00FF0141" w14:paraId="4AB49649" w14:textId="7CBB560F" w:rsidTr="0059368F">
        <w:trPr>
          <w:jc w:val="center"/>
          <w:ins w:id="1710" w:author="nbashyam" w:date="2015-09-12T07:24: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378B7A16" w14:textId="4217DE30" w:rsidR="0059368F" w:rsidDel="00FF0141" w:rsidRDefault="0059368F" w:rsidP="0059368F">
            <w:pPr>
              <w:pStyle w:val="TableEntryHeader"/>
              <w:rPr>
                <w:ins w:id="1711" w:author="nbashyam" w:date="2015-09-12T07:24:00Z"/>
                <w:lang w:val="fr-FR" w:eastAsia="zh-CN"/>
              </w:rPr>
            </w:pPr>
            <w:moveFrom w:id="1712" w:author="Lynn" w:date="2015-09-13T20:41:00Z">
              <w:ins w:id="1713" w:author="nbashyam" w:date="2015-09-12T07:24:00Z">
                <w:r w:rsidDel="00FF0141">
                  <w:rPr>
                    <w:lang w:val="fr-FR" w:eastAsia="zh-CN"/>
                  </w:rPr>
                  <w:t xml:space="preserve">Integration Profiles Implemented </w:t>
                </w:r>
              </w:ins>
            </w:moveFrom>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CD76492" w14:textId="28B39E79" w:rsidR="0059368F" w:rsidDel="00FF0141" w:rsidRDefault="0059368F" w:rsidP="0059368F">
            <w:pPr>
              <w:pStyle w:val="TableEntryHeader"/>
              <w:rPr>
                <w:ins w:id="1714" w:author="nbashyam" w:date="2015-09-12T07:24:00Z"/>
                <w:lang w:val="fr-FR" w:eastAsia="zh-CN"/>
              </w:rPr>
            </w:pPr>
            <w:moveFrom w:id="1715" w:author="Lynn" w:date="2015-09-13T20:41:00Z">
              <w:ins w:id="1716" w:author="nbashyam" w:date="2015-09-12T07:24:00Z">
                <w:r w:rsidDel="00FF0141">
                  <w:rPr>
                    <w:lang w:val="fr-FR" w:eastAsia="zh-CN"/>
                  </w:rPr>
                  <w:t xml:space="preserve">Actors and Transactions Implemented </w:t>
                </w:r>
              </w:ins>
            </w:moveFrom>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6E3A3949" w14:textId="0DD342EE" w:rsidR="0059368F" w:rsidDel="00FF0141" w:rsidRDefault="0059368F" w:rsidP="0059368F">
            <w:pPr>
              <w:pStyle w:val="TableEntryHeader"/>
              <w:rPr>
                <w:ins w:id="1717" w:author="nbashyam" w:date="2015-09-12T07:24:00Z"/>
                <w:lang w:val="fr-FR" w:eastAsia="zh-CN"/>
              </w:rPr>
            </w:pPr>
            <w:moveFrom w:id="1718" w:author="Lynn" w:date="2015-09-13T20:41:00Z">
              <w:ins w:id="1719" w:author="nbashyam" w:date="2015-09-12T07:24:00Z">
                <w:r w:rsidDel="00FF0141">
                  <w:rPr>
                    <w:lang w:val="fr-FR" w:eastAsia="zh-CN"/>
                  </w:rPr>
                  <w:t xml:space="preserve">Options Implemented </w:t>
                </w:r>
              </w:ins>
            </w:moveFrom>
          </w:p>
        </w:tc>
      </w:tr>
      <w:tr w:rsidR="0059368F" w:rsidDel="00FF0141" w14:paraId="65FC0BEC" w14:textId="143A0B4E" w:rsidTr="0059368F">
        <w:trPr>
          <w:jc w:val="center"/>
          <w:ins w:id="1720" w:author="nbashyam" w:date="2015-09-12T07:24: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CF65699" w14:textId="39E18718" w:rsidR="0059368F" w:rsidDel="00FF0141" w:rsidRDefault="0059368F" w:rsidP="0059368F">
            <w:pPr>
              <w:pStyle w:val="TableEntryHeader"/>
              <w:rPr>
                <w:ins w:id="1721" w:author="nbashyam" w:date="2015-09-12T07:24:00Z"/>
                <w:b w:val="0"/>
                <w:lang w:val="fr-FR" w:eastAsia="zh-CN"/>
              </w:rPr>
            </w:pPr>
            <w:moveFrom w:id="1722" w:author="Lynn" w:date="2015-09-13T20:41:00Z">
              <w:ins w:id="1723" w:author="nbashyam" w:date="2015-09-12T07:24:00Z">
                <w:r w:rsidDel="00FF0141">
                  <w:rPr>
                    <w:b w:val="0"/>
                    <w:lang w:val="fr-FR" w:eastAsia="zh-CN"/>
                  </w:rPr>
                  <w:t>PDQm</w:t>
                </w:r>
              </w:ins>
            </w:moveFrom>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164EA85" w14:textId="1C08711F" w:rsidR="0059368F" w:rsidDel="00FF0141" w:rsidRDefault="0059368F" w:rsidP="0059368F">
            <w:pPr>
              <w:pStyle w:val="TableEntryHeader"/>
              <w:rPr>
                <w:ins w:id="1724" w:author="nbashyam" w:date="2015-09-12T07:24:00Z"/>
                <w:b w:val="0"/>
                <w:lang w:val="fr-FR" w:eastAsia="zh-CN"/>
              </w:rPr>
            </w:pPr>
            <w:moveFrom w:id="1725" w:author="Lynn" w:date="2015-09-13T20:41:00Z">
              <w:ins w:id="1726" w:author="nbashyam" w:date="2015-09-12T07:24:00Z">
                <w:r w:rsidDel="00FF0141">
                  <w:rPr>
                    <w:b w:val="0"/>
                    <w:lang w:val="fr-FR" w:eastAsia="zh-CN"/>
                  </w:rPr>
                  <w:t>Patient Demographics Consumer (ITI-78)</w:t>
                </w:r>
              </w:ins>
            </w:moveFrom>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785E055" w14:textId="0AE87E18" w:rsidR="0059368F" w:rsidDel="00FF0141" w:rsidRDefault="0059368F" w:rsidP="0059368F">
            <w:pPr>
              <w:pStyle w:val="TableEntryHeader"/>
              <w:rPr>
                <w:ins w:id="1727" w:author="nbashyam" w:date="2015-09-12T07:24:00Z"/>
                <w:b w:val="0"/>
                <w:lang w:val="fr-FR" w:eastAsia="zh-CN"/>
              </w:rPr>
            </w:pPr>
            <w:moveFrom w:id="1728" w:author="Lynn" w:date="2015-09-13T20:41:00Z">
              <w:ins w:id="1729" w:author="nbashyam" w:date="2015-09-12T07:24:00Z">
                <w:r w:rsidDel="00FF0141">
                  <w:rPr>
                    <w:b w:val="0"/>
                    <w:lang w:val="fr-FR" w:eastAsia="zh-CN"/>
                  </w:rPr>
                  <w:t>None</w:t>
                </w:r>
              </w:ins>
            </w:moveFrom>
          </w:p>
        </w:tc>
      </w:tr>
      <w:tr w:rsidR="0059368F" w:rsidDel="00FF0141" w14:paraId="0A1AD859" w14:textId="4E1FF104" w:rsidTr="0059368F">
        <w:trPr>
          <w:jc w:val="center"/>
          <w:ins w:id="1730" w:author="nbashyam" w:date="2015-09-12T07:24: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1623DEB" w14:textId="11D065BD" w:rsidR="0059368F" w:rsidDel="00FF0141" w:rsidRDefault="0059368F" w:rsidP="0059368F">
            <w:pPr>
              <w:pStyle w:val="TableEntryHeader"/>
              <w:rPr>
                <w:ins w:id="1731" w:author="nbashyam" w:date="2015-09-12T07:24:00Z"/>
                <w:b w:val="0"/>
                <w:lang w:val="fr-FR" w:eastAsia="zh-CN"/>
              </w:rPr>
            </w:pPr>
            <w:moveFrom w:id="1732" w:author="Lynn" w:date="2015-09-13T20:41:00Z">
              <w:ins w:id="1733" w:author="nbashyam" w:date="2015-09-12T07:24:00Z">
                <w:r w:rsidDel="00FF0141">
                  <w:rPr>
                    <w:b w:val="0"/>
                    <w:lang w:val="fr-FR" w:eastAsia="zh-CN"/>
                  </w:rPr>
                  <w:t>MHD</w:t>
                </w:r>
              </w:ins>
            </w:moveFrom>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00EE2A68" w14:textId="414FD3EC" w:rsidR="0059368F" w:rsidRPr="0025188C" w:rsidDel="00FF0141" w:rsidRDefault="0059368F" w:rsidP="0059368F">
            <w:pPr>
              <w:pStyle w:val="TableEntryHeader"/>
              <w:rPr>
                <w:ins w:id="1734" w:author="nbashyam" w:date="2015-09-12T07:24:00Z"/>
                <w:b w:val="0"/>
                <w:lang w:val="fr-FR" w:eastAsia="zh-CN"/>
              </w:rPr>
            </w:pPr>
            <w:moveFrom w:id="1735" w:author="Lynn" w:date="2015-09-13T20:41:00Z">
              <w:ins w:id="1736" w:author="nbashyam" w:date="2015-09-12T07:24:00Z">
                <w:r w:rsidDel="00FF0141">
                  <w:rPr>
                    <w:b w:val="0"/>
                    <w:lang w:val="fr-FR" w:eastAsia="zh-CN"/>
                  </w:rPr>
                  <w:t>Document Consumer (ITI-67, ITI-68)</w:t>
                </w:r>
              </w:ins>
            </w:moveFrom>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4BDD7694" w14:textId="683ED937" w:rsidR="0059368F" w:rsidRPr="008E3030" w:rsidDel="00FF0141" w:rsidRDefault="0059368F" w:rsidP="0059368F">
            <w:pPr>
              <w:pStyle w:val="TableEntryHeader"/>
              <w:rPr>
                <w:ins w:id="1737" w:author="nbashyam" w:date="2015-09-12T07:24:00Z"/>
                <w:b w:val="0"/>
                <w:lang w:val="fr-FR" w:eastAsia="zh-CN"/>
              </w:rPr>
            </w:pPr>
            <w:commentRangeStart w:id="1738"/>
            <w:moveFrom w:id="1739" w:author="Lynn" w:date="2015-09-13T20:41:00Z">
              <w:ins w:id="1740" w:author="nbashyam" w:date="2015-09-12T07:24:00Z">
                <w:r w:rsidDel="00FF0141">
                  <w:rPr>
                    <w:b w:val="0"/>
                    <w:lang w:val="fr-FR" w:eastAsia="zh-CN"/>
                  </w:rPr>
                  <w:t>None</w:t>
                </w:r>
                <w:commentRangeEnd w:id="1738"/>
                <w:r w:rsidDel="00FF0141">
                  <w:rPr>
                    <w:rStyle w:val="CommentReference"/>
                    <w:rFonts w:ascii="Times New Roman" w:hAnsi="Times New Roman"/>
                    <w:b w:val="0"/>
                  </w:rPr>
                  <w:commentReference w:id="1738"/>
                </w:r>
              </w:ins>
            </w:moveFrom>
          </w:p>
        </w:tc>
      </w:tr>
      <w:tr w:rsidR="0059368F" w:rsidDel="00FF0141" w14:paraId="5272B0C0" w14:textId="1744292D" w:rsidTr="0059368F">
        <w:trPr>
          <w:jc w:val="center"/>
          <w:ins w:id="1741" w:author="nbashyam" w:date="2015-09-12T07:25: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8E1A674" w14:textId="3A6DFEB8" w:rsidR="0059368F" w:rsidDel="00FF0141" w:rsidRDefault="0059368F" w:rsidP="0059368F">
            <w:pPr>
              <w:pStyle w:val="TableEntryHeader"/>
              <w:rPr>
                <w:ins w:id="1742" w:author="nbashyam" w:date="2015-09-12T07:25:00Z"/>
                <w:b w:val="0"/>
                <w:lang w:val="fr-FR" w:eastAsia="zh-CN"/>
              </w:rPr>
            </w:pPr>
            <w:moveFrom w:id="1743" w:author="Lynn" w:date="2015-09-13T20:41:00Z">
              <w:ins w:id="1744" w:author="nbashyam" w:date="2015-09-12T07:25:00Z">
                <w:r w:rsidDel="00FF0141">
                  <w:rPr>
                    <w:b w:val="0"/>
                    <w:lang w:val="fr-FR" w:eastAsia="zh-CN"/>
                  </w:rPr>
                  <w:t>IUA</w:t>
                </w:r>
              </w:ins>
            </w:moveFrom>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3BB9465" w14:textId="41EF0E2E" w:rsidR="0059368F" w:rsidDel="00FF0141" w:rsidRDefault="0059368F" w:rsidP="0059368F">
            <w:pPr>
              <w:pStyle w:val="TableEntryHeader"/>
              <w:rPr>
                <w:ins w:id="1745" w:author="nbashyam" w:date="2015-09-12T07:25:00Z"/>
                <w:b w:val="0"/>
                <w:lang w:val="fr-FR" w:eastAsia="zh-CN"/>
              </w:rPr>
            </w:pPr>
            <w:moveFrom w:id="1746" w:author="Lynn" w:date="2015-09-13T20:41:00Z">
              <w:ins w:id="1747" w:author="nbashyam" w:date="2015-09-12T07:25:00Z">
                <w:r w:rsidDel="00FF0141">
                  <w:rPr>
                    <w:b w:val="0"/>
                    <w:lang w:val="fr-FR" w:eastAsia="zh-CN"/>
                  </w:rPr>
                  <w:t>Authorization Client (ITI-</w:t>
                </w:r>
              </w:ins>
              <w:ins w:id="1748" w:author="nbashyam" w:date="2015-09-12T07:26:00Z">
                <w:r w:rsidDel="00FF0141">
                  <w:rPr>
                    <w:b w:val="0"/>
                    <w:lang w:val="fr-FR" w:eastAsia="zh-CN"/>
                  </w:rPr>
                  <w:t>71, ITI-72)</w:t>
                </w:r>
              </w:ins>
            </w:moveFrom>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2E38C1E1" w14:textId="13113C54" w:rsidR="0059368F" w:rsidDel="00FF0141" w:rsidRDefault="0059368F" w:rsidP="0059368F">
            <w:pPr>
              <w:pStyle w:val="TableEntryHeader"/>
              <w:rPr>
                <w:ins w:id="1749" w:author="nbashyam" w:date="2015-09-12T07:25:00Z"/>
                <w:b w:val="0"/>
                <w:lang w:val="fr-FR" w:eastAsia="zh-CN"/>
              </w:rPr>
            </w:pPr>
            <w:moveFrom w:id="1750" w:author="Lynn" w:date="2015-09-13T20:41:00Z">
              <w:ins w:id="1751" w:author="nbashyam" w:date="2015-09-12T07:26:00Z">
                <w:r w:rsidDel="00FF0141">
                  <w:rPr>
                    <w:b w:val="0"/>
                    <w:lang w:val="fr-FR" w:eastAsia="zh-CN"/>
                  </w:rPr>
                  <w:t>None</w:t>
                </w:r>
              </w:ins>
            </w:moveFrom>
          </w:p>
        </w:tc>
      </w:tr>
      <w:tr w:rsidR="0059368F" w:rsidDel="00FF0141" w14:paraId="3923D824" w14:textId="469EB569" w:rsidTr="0059368F">
        <w:trPr>
          <w:jc w:val="center"/>
          <w:ins w:id="1752" w:author="nbashyam" w:date="2015-09-12T07:24: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42EA7F56" w14:textId="01FC498F" w:rsidR="0059368F" w:rsidDel="00FF0141" w:rsidRDefault="0059368F" w:rsidP="0059368F">
            <w:pPr>
              <w:pStyle w:val="TableEntryHeader"/>
              <w:rPr>
                <w:ins w:id="1753" w:author="nbashyam" w:date="2015-09-12T07:24:00Z"/>
                <w:lang w:val="fr-FR" w:eastAsia="zh-CN"/>
              </w:rPr>
            </w:pPr>
            <w:moveFrom w:id="1754" w:author="Lynn" w:date="2015-09-13T20:41:00Z">
              <w:ins w:id="1755" w:author="nbashyam" w:date="2015-09-12T07:24:00Z">
                <w:r w:rsidDel="00FF0141">
                  <w:rPr>
                    <w:u w:val="single"/>
                    <w:lang w:val="fr-FR" w:eastAsia="zh-CN"/>
                  </w:rPr>
                  <w:t xml:space="preserve">Internet address for vendor's IHE information: </w:t>
                </w:r>
                <w:r w:rsidDel="00FF0141">
                  <w:fldChar w:fldCharType="begin"/>
                </w:r>
                <w:r w:rsidDel="00FF0141">
                  <w:instrText xml:space="preserve"> HYPERLINK "http://www.anymedicalsystemsco.com/ihe" \o "http://www.anymedicalsystemsco.com/ihe" </w:instrText>
                </w:r>
                <w:r w:rsidDel="00FF0141">
                  <w:fldChar w:fldCharType="separate"/>
                </w:r>
                <w:r w:rsidDel="00FF0141">
                  <w:rPr>
                    <w:rStyle w:val="Hyperlink"/>
                    <w:lang w:val="fr-FR" w:eastAsia="zh-CN"/>
                  </w:rPr>
                  <w:t>www.anymedicalsystemsco.com/ihe</w:t>
                </w:r>
                <w:r w:rsidDel="00FF0141">
                  <w:rPr>
                    <w:rStyle w:val="Hyperlink"/>
                    <w:lang w:val="fr-FR" w:eastAsia="zh-CN"/>
                  </w:rPr>
                  <w:fldChar w:fldCharType="end"/>
                </w:r>
                <w:r w:rsidDel="00FF0141">
                  <w:rPr>
                    <w:lang w:val="fr-FR" w:eastAsia="zh-CN"/>
                  </w:rPr>
                  <w:t xml:space="preserve"> </w:t>
                </w:r>
              </w:ins>
            </w:moveFrom>
          </w:p>
        </w:tc>
      </w:tr>
      <w:tr w:rsidR="0059368F" w:rsidDel="00FF0141" w14:paraId="1EF225F4" w14:textId="0833C495" w:rsidTr="0059368F">
        <w:trPr>
          <w:jc w:val="center"/>
          <w:ins w:id="1756" w:author="nbashyam" w:date="2015-09-12T07:24: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2F27A503" w14:textId="5C998297" w:rsidR="0059368F" w:rsidRPr="008E3030" w:rsidDel="00FF0141" w:rsidRDefault="0059368F" w:rsidP="0059368F">
            <w:pPr>
              <w:pStyle w:val="TableEntryHeader"/>
              <w:rPr>
                <w:ins w:id="1757" w:author="nbashyam" w:date="2015-09-12T07:24:00Z"/>
                <w:b w:val="0"/>
                <w:u w:val="single"/>
                <w:lang w:val="fr-FR" w:eastAsia="zh-CN"/>
              </w:rPr>
            </w:pPr>
            <w:moveFrom w:id="1758" w:author="Lynn" w:date="2015-09-13T20:41:00Z">
              <w:ins w:id="1759" w:author="nbashyam" w:date="2015-09-12T07:24:00Z">
                <w:r w:rsidRPr="008E3030" w:rsidDel="00FF0141">
                  <w:rPr>
                    <w:b w:val="0"/>
                    <w:u w:val="single"/>
                    <w:lang w:val="fr-FR" w:eastAsia="zh-CN"/>
                  </w:rPr>
                  <w:t>Link to conformance statements for the implementation</w:t>
                </w:r>
              </w:ins>
            </w:moveFrom>
          </w:p>
        </w:tc>
      </w:tr>
      <w:tr w:rsidR="0059368F" w:rsidDel="00FF0141" w14:paraId="4510205D" w14:textId="3CB0CC3F" w:rsidTr="0059368F">
        <w:trPr>
          <w:jc w:val="center"/>
          <w:ins w:id="1760" w:author="nbashyam" w:date="2015-09-12T07:24:00Z"/>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4AA6CE84" w14:textId="450946EB" w:rsidR="0059368F" w:rsidDel="00FF0141" w:rsidRDefault="0059368F" w:rsidP="0059368F">
            <w:pPr>
              <w:pStyle w:val="TableEntryHeader"/>
              <w:rPr>
                <w:ins w:id="1761" w:author="nbashyam" w:date="2015-09-12T07:24:00Z"/>
                <w:b w:val="0"/>
                <w:lang w:val="fr-FR" w:eastAsia="zh-CN"/>
              </w:rPr>
            </w:pPr>
            <w:moveFrom w:id="1762" w:author="Lynn" w:date="2015-09-13T20:41:00Z">
              <w:ins w:id="1763" w:author="nbashyam" w:date="2015-09-12T07:24:00Z">
                <w:r w:rsidDel="00FF0141">
                  <w:rPr>
                    <w:b w:val="0"/>
                    <w:lang w:val="fr-FR" w:eastAsia="zh-CN"/>
                  </w:rPr>
                  <w:t>TBD</w:t>
                </w:r>
              </w:ins>
            </w:moveFrom>
          </w:p>
          <w:p w14:paraId="7C4D85BA" w14:textId="66433E10" w:rsidR="0059368F" w:rsidRPr="008E3030" w:rsidDel="00FF0141" w:rsidRDefault="0059368F" w:rsidP="0059368F">
            <w:pPr>
              <w:pStyle w:val="TableEntryHeader"/>
              <w:rPr>
                <w:ins w:id="1764" w:author="nbashyam" w:date="2015-09-12T07:24:00Z"/>
                <w:b w:val="0"/>
                <w:lang w:val="fr-FR" w:eastAsia="zh-CN"/>
              </w:rPr>
            </w:pPr>
            <w:moveFrom w:id="1765" w:author="Lynn" w:date="2015-09-13T20:41:00Z">
              <w:ins w:id="1766" w:author="nbashyam" w:date="2015-09-12T07:24:00Z">
                <w:r w:rsidDel="00FF0141">
                  <w:rPr>
                    <w:b w:val="0"/>
                    <w:lang w:val="fr-FR" w:eastAsia="zh-CN"/>
                  </w:rPr>
                  <w:t>TBD</w:t>
                </w:r>
              </w:ins>
            </w:moveFrom>
          </w:p>
        </w:tc>
      </w:tr>
      <w:tr w:rsidR="0059368F" w:rsidDel="00FF0141" w14:paraId="6F0A7047" w14:textId="7EEC21B4" w:rsidTr="0059368F">
        <w:trPr>
          <w:jc w:val="center"/>
          <w:ins w:id="1767" w:author="nbashyam" w:date="2015-09-12T07:24: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6B669ED" w14:textId="21596E60" w:rsidR="0059368F" w:rsidRPr="008E3030" w:rsidDel="00FF0141" w:rsidRDefault="0059368F" w:rsidP="0059368F">
            <w:pPr>
              <w:pStyle w:val="TableEntryHeader"/>
              <w:rPr>
                <w:ins w:id="1768" w:author="nbashyam" w:date="2015-09-12T07:24:00Z"/>
                <w:b w:val="0"/>
                <w:lang w:val="fr-FR" w:eastAsia="zh-CN"/>
              </w:rPr>
            </w:pPr>
            <w:moveFrom w:id="1769" w:author="Lynn" w:date="2015-09-13T20:41:00Z">
              <w:ins w:id="1770" w:author="nbashyam" w:date="2015-09-12T07:24:00Z">
                <w:r w:rsidDel="00FF0141">
                  <w:rPr>
                    <w:b w:val="0"/>
                    <w:lang w:val="fr-FR" w:eastAsia="zh-CN"/>
                  </w:rPr>
                  <w:t>Links to General Information</w:t>
                </w:r>
              </w:ins>
            </w:moveFrom>
          </w:p>
        </w:tc>
      </w:tr>
      <w:tr w:rsidR="0059368F" w:rsidDel="00FF0141" w14:paraId="2E4627BF" w14:textId="2F98C861" w:rsidTr="0059368F">
        <w:trPr>
          <w:jc w:val="center"/>
          <w:ins w:id="1771" w:author="nbashyam" w:date="2015-09-12T07:24:00Z"/>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7E82430F" w14:textId="43D5E582" w:rsidR="0059368F" w:rsidDel="00FF0141" w:rsidRDefault="0059368F" w:rsidP="0059368F">
            <w:pPr>
              <w:pStyle w:val="TableEntryHeader"/>
              <w:rPr>
                <w:ins w:id="1772" w:author="nbashyam" w:date="2015-09-12T07:24:00Z"/>
                <w:b w:val="0"/>
                <w:u w:val="single"/>
                <w:lang w:val="fr-FR" w:eastAsia="zh-CN"/>
              </w:rPr>
            </w:pPr>
            <w:moveFrom w:id="1773" w:author="Lynn" w:date="2015-09-13T20:41:00Z">
              <w:ins w:id="1774" w:author="nbashyam" w:date="2015-09-12T07:24:00Z">
                <w:r w:rsidDel="00FF0141">
                  <w:rPr>
                    <w:b w:val="0"/>
                    <w:u w:val="single"/>
                    <w:lang w:val="fr-FR" w:eastAsia="zh-CN"/>
                  </w:rPr>
                  <w:t>TBD</w:t>
                </w:r>
              </w:ins>
            </w:moveFrom>
          </w:p>
          <w:p w14:paraId="66538C9C" w14:textId="4C95F304" w:rsidR="0059368F" w:rsidRPr="00D33EF7" w:rsidDel="00FF0141" w:rsidRDefault="0059368F" w:rsidP="0059368F">
            <w:pPr>
              <w:pStyle w:val="TableEntryHeader"/>
              <w:rPr>
                <w:ins w:id="1775" w:author="nbashyam" w:date="2015-09-12T07:24:00Z"/>
                <w:b w:val="0"/>
                <w:u w:val="single"/>
                <w:lang w:val="fr-FR" w:eastAsia="zh-CN"/>
              </w:rPr>
            </w:pPr>
            <w:moveFrom w:id="1776" w:author="Lynn" w:date="2015-09-13T20:41:00Z">
              <w:ins w:id="1777" w:author="nbashyam" w:date="2015-09-12T07:24:00Z">
                <w:r w:rsidDel="00FF0141">
                  <w:rPr>
                    <w:b w:val="0"/>
                    <w:u w:val="single"/>
                    <w:lang w:val="fr-FR" w:eastAsia="zh-CN"/>
                  </w:rPr>
                  <w:t>TBD</w:t>
                </w:r>
              </w:ins>
            </w:moveFrom>
          </w:p>
        </w:tc>
      </w:tr>
      <w:moveFromRangeEnd w:id="1642"/>
    </w:tbl>
    <w:p w14:paraId="2DCB585C" w14:textId="77777777" w:rsidR="0059368F" w:rsidRDefault="0059368F" w:rsidP="005C01E0">
      <w:pPr>
        <w:pStyle w:val="BodyText"/>
      </w:pPr>
    </w:p>
    <w:p w14:paraId="71E6ACE3" w14:textId="4DA94E90" w:rsidR="00D33EF7" w:rsidRDefault="00731124" w:rsidP="00E96EA1">
      <w:pPr>
        <w:pStyle w:val="Heading2"/>
        <w:numPr>
          <w:ilvl w:val="0"/>
          <w:numId w:val="0"/>
        </w:numPr>
        <w:ind w:left="576" w:hanging="576"/>
        <w:rPr>
          <w:ins w:id="1778" w:author="Lynn" w:date="2015-09-10T12:49:00Z"/>
        </w:rPr>
      </w:pPr>
      <w:bookmarkStart w:id="1779" w:name="_Toc303840548"/>
      <w:ins w:id="1780" w:author="Lynn" w:date="2015-09-10T12:40:00Z">
        <w:r>
          <w:lastRenderedPageBreak/>
          <w:t>C.</w:t>
        </w:r>
      </w:ins>
      <w:ins w:id="1781" w:author="nbashyam" w:date="2015-09-12T07:24:00Z">
        <w:r w:rsidR="0059368F">
          <w:t>5</w:t>
        </w:r>
      </w:ins>
      <w:ins w:id="1782" w:author="Lynn" w:date="2015-09-10T12:40:00Z">
        <w:del w:id="1783" w:author="nbashyam" w:date="2015-09-12T07:24:00Z">
          <w:r w:rsidDel="0059368F">
            <w:delText>4</w:delText>
          </w:r>
        </w:del>
        <w:r w:rsidR="00D65F60">
          <w:t xml:space="preserve"> </w:t>
        </w:r>
      </w:ins>
      <w:r w:rsidR="00D33EF7" w:rsidRPr="004A3AEF">
        <w:t>DAF Responder Integration Statement</w:t>
      </w:r>
      <w:bookmarkEnd w:id="1779"/>
      <w:r w:rsidR="00D33EF7" w:rsidRPr="004A3AEF">
        <w:t xml:space="preserve"> </w:t>
      </w:r>
      <w:del w:id="1784" w:author="Lynn" w:date="2015-09-10T12:49:00Z">
        <w:r w:rsidR="00D33EF7" w:rsidRPr="004A3AEF" w:rsidDel="00731124">
          <w:delText>for SOAP Query Stack</w:delText>
        </w:r>
      </w:del>
    </w:p>
    <w:p w14:paraId="39837368" w14:textId="1F7D258A" w:rsidR="00731124" w:rsidRDefault="00731124" w:rsidP="00731124">
      <w:pPr>
        <w:pStyle w:val="BodyText"/>
        <w:rPr>
          <w:ins w:id="1785" w:author="Lynn" w:date="2015-09-10T12:49:00Z"/>
        </w:rPr>
      </w:pPr>
      <w:ins w:id="1786" w:author="Lynn" w:date="2015-09-10T12:49:00Z">
        <w:r>
          <w:t>Th</w:t>
        </w:r>
      </w:ins>
      <w:ins w:id="1787" w:author="Lynn" w:date="2015-09-10T12:54:00Z">
        <w:r w:rsidR="002B0F0F">
          <w:t>is</w:t>
        </w:r>
      </w:ins>
      <w:ins w:id="1788" w:author="Lynn" w:date="2015-09-10T12:49:00Z">
        <w:r>
          <w:t xml:space="preserve"> IHE integration statement contains required IHE profiles, actors, and options for</w:t>
        </w:r>
      </w:ins>
      <w:ins w:id="1789" w:author="Lynn" w:date="2015-09-10T13:22:00Z">
        <w:r w:rsidR="00FE6013">
          <w:t xml:space="preserve"> all </w:t>
        </w:r>
        <w:r w:rsidR="00FE6013" w:rsidRPr="003C5B03">
          <w:rPr>
            <w:b/>
            <w:u w:val="single"/>
            <w:rPrChange w:id="1790" w:author="Lynn" w:date="2015-09-13T14:11:00Z">
              <w:rPr/>
            </w:rPrChange>
          </w:rPr>
          <w:t>required</w:t>
        </w:r>
        <w:r w:rsidR="00FE6013">
          <w:t xml:space="preserve"> DAF Responder functionality</w:t>
        </w:r>
      </w:ins>
      <w:ins w:id="1791" w:author="Lynn" w:date="2015-09-10T12:49:00Z">
        <w:r>
          <w:t>:</w:t>
        </w:r>
      </w:ins>
    </w:p>
    <w:p w14:paraId="02EF28D6" w14:textId="5ACB002A" w:rsidR="00731124" w:rsidRDefault="00731124" w:rsidP="00E96EA1">
      <w:pPr>
        <w:pStyle w:val="BodyText"/>
        <w:numPr>
          <w:ilvl w:val="0"/>
          <w:numId w:val="173"/>
        </w:numPr>
        <w:rPr>
          <w:ins w:id="1792" w:author="Lynn" w:date="2015-09-10T12:50:00Z"/>
        </w:rPr>
      </w:pPr>
      <w:ins w:id="1793" w:author="Lynn" w:date="2015-09-10T12:49:00Z">
        <w:r>
          <w:t>DAF</w:t>
        </w:r>
      </w:ins>
      <w:ins w:id="1794" w:author="Lynn" w:date="2015-09-10T12:50:00Z">
        <w:r>
          <w:t xml:space="preserve"> Responder, SOAP Query Stack, TDAF (inte</w:t>
        </w:r>
      </w:ins>
      <w:ins w:id="1795" w:author="Lynn" w:date="2015-09-10T12:51:00Z">
        <w:r>
          <w:t>r</w:t>
        </w:r>
      </w:ins>
      <w:ins w:id="1796" w:author="Lynn" w:date="2015-09-10T12:50:00Z">
        <w:r>
          <w:t>-enterprise) use case</w:t>
        </w:r>
      </w:ins>
      <w:ins w:id="1797" w:author="Lynn" w:date="2015-09-10T12:54:00Z">
        <w:r w:rsidR="002B0F0F">
          <w:t>s</w:t>
        </w:r>
      </w:ins>
    </w:p>
    <w:p w14:paraId="2BFE5B3B" w14:textId="712AFEA6" w:rsidR="00731124" w:rsidRDefault="00731124" w:rsidP="00E96EA1">
      <w:pPr>
        <w:pStyle w:val="BodyText"/>
        <w:numPr>
          <w:ilvl w:val="0"/>
          <w:numId w:val="173"/>
        </w:numPr>
        <w:rPr>
          <w:ins w:id="1798" w:author="Lynn" w:date="2015-09-10T12:51:00Z"/>
        </w:rPr>
      </w:pPr>
      <w:ins w:id="1799" w:author="Lynn" w:date="2015-09-10T12:50:00Z">
        <w:r>
          <w:t>DAF Responder, SOAP Query Stack, LDAF (intra-enterprise) use case</w:t>
        </w:r>
      </w:ins>
      <w:ins w:id="1800" w:author="Lynn" w:date="2015-09-10T12:54:00Z">
        <w:r w:rsidR="002B0F0F">
          <w:t>s</w:t>
        </w:r>
      </w:ins>
    </w:p>
    <w:p w14:paraId="57FEB6D5" w14:textId="523B2EA9" w:rsidR="00731124" w:rsidRDefault="00731124" w:rsidP="00E96EA1">
      <w:pPr>
        <w:pStyle w:val="BodyText"/>
        <w:numPr>
          <w:ilvl w:val="0"/>
          <w:numId w:val="173"/>
        </w:numPr>
        <w:rPr>
          <w:ins w:id="1801" w:author="Lynn" w:date="2015-09-13T14:09:00Z"/>
        </w:rPr>
      </w:pPr>
      <w:ins w:id="1802" w:author="Lynn" w:date="2015-09-10T12:51:00Z">
        <w:r>
          <w:t xml:space="preserve">DAF Responder, </w:t>
        </w:r>
        <w:proofErr w:type="spellStart"/>
        <w:r>
          <w:t>RESTful</w:t>
        </w:r>
        <w:proofErr w:type="spellEnd"/>
        <w:r>
          <w:t xml:space="preserve"> Query Stack, LDAF (intra-enterprise) use case</w:t>
        </w:r>
      </w:ins>
      <w:ins w:id="1803" w:author="Lynn" w:date="2015-09-10T12:54:00Z">
        <w:r w:rsidR="002B0F0F">
          <w:t>s</w:t>
        </w:r>
      </w:ins>
    </w:p>
    <w:p w14:paraId="240B6C06" w14:textId="782089E7" w:rsidR="003C5B03" w:rsidDel="00FF0141" w:rsidRDefault="003C5B03">
      <w:pPr>
        <w:pStyle w:val="BodyText"/>
        <w:rPr>
          <w:ins w:id="1804" w:author="nbashyam" w:date="2015-09-12T07:26:00Z"/>
          <w:del w:id="1805" w:author="Lynn" w:date="2015-09-13T20:42:00Z"/>
        </w:rPr>
      </w:pPr>
      <w:moveFromRangeStart w:id="1806" w:author="Lynn" w:date="2015-09-13T14:11:00Z" w:name="move303772841"/>
    </w:p>
    <w:p w14:paraId="61B8F666" w14:textId="6530FA68" w:rsidR="00D33EF7" w:rsidRDefault="0059368F" w:rsidP="005C01E0">
      <w:pPr>
        <w:pStyle w:val="BodyText"/>
      </w:pPr>
      <w:moveFrom w:id="1807" w:author="Lynn" w:date="2015-09-13T14:11:00Z">
        <w:ins w:id="1808" w:author="nbashyam" w:date="2015-09-12T07:26:00Z">
          <w:r w:rsidDel="003C5B03">
            <w:t>DAF Responder, RESTful Query Stack, TDAF (inter-enterprise) use cases</w:t>
          </w:r>
        </w:ins>
      </w:moveFrom>
      <w:moveFromRangeEnd w:id="1806"/>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D33EF7" w14:paraId="2F88B5E1"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0FD18BE9" w14:textId="77777777" w:rsidR="00D33EF7" w:rsidRDefault="00D33EF7" w:rsidP="00511889">
            <w:pPr>
              <w:pStyle w:val="TableEntryHeader"/>
              <w:rPr>
                <w:lang w:val="fr-FR" w:eastAsia="zh-CN"/>
              </w:rPr>
            </w:pPr>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4F12FD9" w14:textId="77777777" w:rsidR="00D33EF7" w:rsidRDefault="00D33EF7" w:rsidP="00511889">
            <w:pPr>
              <w:pStyle w:val="TableEntryHeader"/>
              <w:rPr>
                <w:lang w:val="fr-FR" w:eastAsia="zh-CN"/>
              </w:rPr>
            </w:pPr>
            <w:r>
              <w:rPr>
                <w:lang w:val="fr-FR" w:eastAsia="zh-CN"/>
              </w:rPr>
              <w:t xml:space="preserve">Date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63C59F9A" w14:textId="77777777" w:rsidR="00D33EF7" w:rsidRDefault="00D33EF7" w:rsidP="00511889">
            <w:pPr>
              <w:pStyle w:val="TableEntryHeader"/>
              <w:rPr>
                <w:lang w:val="fr-FR" w:eastAsia="zh-CN"/>
              </w:rPr>
            </w:pPr>
            <w:r>
              <w:rPr>
                <w:lang w:val="fr-FR" w:eastAsia="zh-CN"/>
              </w:rPr>
              <w:t xml:space="preserve">12 </w:t>
            </w:r>
            <w:proofErr w:type="spellStart"/>
            <w:r>
              <w:rPr>
                <w:lang w:val="fr-FR" w:eastAsia="zh-CN"/>
              </w:rPr>
              <w:t>Oct</w:t>
            </w:r>
            <w:proofErr w:type="spellEnd"/>
            <w:r>
              <w:rPr>
                <w:lang w:val="fr-FR" w:eastAsia="zh-CN"/>
              </w:rPr>
              <w:t xml:space="preserve"> 2015</w:t>
            </w:r>
          </w:p>
        </w:tc>
      </w:tr>
      <w:tr w:rsidR="00D33EF7" w14:paraId="0666B6E4"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hideMark/>
          </w:tcPr>
          <w:p w14:paraId="2AB657E6" w14:textId="77777777" w:rsidR="00D33EF7" w:rsidRDefault="00D33EF7" w:rsidP="00511889">
            <w:pPr>
              <w:pStyle w:val="TableEntryHeader"/>
              <w:rPr>
                <w:lang w:val="fr-FR" w:eastAsia="zh-CN"/>
              </w:rPr>
            </w:pPr>
            <w:proofErr w:type="spellStart"/>
            <w:r>
              <w:rPr>
                <w:lang w:val="fr-FR" w:eastAsia="zh-CN"/>
              </w:rPr>
              <w:t>Vendor</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hideMark/>
          </w:tcPr>
          <w:p w14:paraId="3056E042" w14:textId="77777777" w:rsidR="00D33EF7" w:rsidRDefault="00D33EF7" w:rsidP="00511889">
            <w:pPr>
              <w:pStyle w:val="TableEntryHeader"/>
              <w:rPr>
                <w:lang w:val="fr-FR" w:eastAsia="zh-CN"/>
              </w:rPr>
            </w:pPr>
            <w:r>
              <w:rPr>
                <w:lang w:val="fr-FR" w:eastAsia="zh-CN"/>
              </w:rPr>
              <w:t xml:space="preserve">Product Name </w:t>
            </w:r>
          </w:p>
        </w:tc>
        <w:tc>
          <w:tcPr>
            <w:tcW w:w="1697" w:type="pct"/>
            <w:tcBorders>
              <w:top w:val="single" w:sz="4" w:space="0" w:color="auto"/>
              <w:left w:val="single" w:sz="4" w:space="0" w:color="auto"/>
              <w:bottom w:val="single" w:sz="4" w:space="0" w:color="auto"/>
              <w:right w:val="single" w:sz="4" w:space="0" w:color="auto"/>
            </w:tcBorders>
            <w:hideMark/>
          </w:tcPr>
          <w:p w14:paraId="0FE60551" w14:textId="77777777" w:rsidR="00D33EF7" w:rsidRDefault="00D33EF7" w:rsidP="00511889">
            <w:pPr>
              <w:pStyle w:val="TableEntryHeader"/>
              <w:rPr>
                <w:lang w:val="fr-FR" w:eastAsia="zh-CN"/>
              </w:rPr>
            </w:pPr>
            <w:r>
              <w:rPr>
                <w:lang w:val="fr-FR" w:eastAsia="zh-CN"/>
              </w:rPr>
              <w:t>Version</w:t>
            </w:r>
          </w:p>
        </w:tc>
      </w:tr>
      <w:tr w:rsidR="00D33EF7" w14:paraId="6DB99516" w14:textId="77777777" w:rsidTr="00511889">
        <w:trPr>
          <w:jc w:val="center"/>
        </w:trPr>
        <w:tc>
          <w:tcPr>
            <w:tcW w:w="2228" w:type="pct"/>
            <w:tcBorders>
              <w:top w:val="single" w:sz="4" w:space="0" w:color="auto"/>
              <w:left w:val="single" w:sz="4" w:space="0" w:color="auto"/>
              <w:bottom w:val="single" w:sz="4" w:space="0" w:color="auto"/>
              <w:right w:val="single" w:sz="4" w:space="0" w:color="auto"/>
            </w:tcBorders>
            <w:hideMark/>
          </w:tcPr>
          <w:p w14:paraId="2D8300BA" w14:textId="77777777" w:rsidR="00D33EF7" w:rsidRDefault="00D33EF7" w:rsidP="00511889">
            <w:pPr>
              <w:pStyle w:val="TableEntry"/>
              <w:rPr>
                <w:lang w:val="fr-FR" w:eastAsia="zh-CN"/>
              </w:rPr>
            </w:pPr>
            <w:proofErr w:type="spellStart"/>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p>
        </w:tc>
        <w:tc>
          <w:tcPr>
            <w:tcW w:w="1075" w:type="pct"/>
            <w:tcBorders>
              <w:top w:val="single" w:sz="4" w:space="0" w:color="auto"/>
              <w:left w:val="single" w:sz="4" w:space="0" w:color="auto"/>
              <w:bottom w:val="single" w:sz="4" w:space="0" w:color="auto"/>
              <w:right w:val="single" w:sz="4" w:space="0" w:color="auto"/>
            </w:tcBorders>
            <w:hideMark/>
          </w:tcPr>
          <w:p w14:paraId="15BFA661" w14:textId="77777777" w:rsidR="00D33EF7" w:rsidRDefault="00D33EF7" w:rsidP="00511889">
            <w:pPr>
              <w:pStyle w:val="TableEntry"/>
              <w:rPr>
                <w:lang w:val="fr-FR" w:eastAsia="zh-CN"/>
              </w:rPr>
            </w:pPr>
            <w:proofErr w:type="spellStart"/>
            <w:r>
              <w:rPr>
                <w:lang w:val="fr-FR" w:eastAsia="zh-CN"/>
              </w:rPr>
              <w:t>Certified</w:t>
            </w:r>
            <w:proofErr w:type="spellEnd"/>
            <w:r>
              <w:rPr>
                <w:lang w:val="fr-FR" w:eastAsia="zh-CN"/>
              </w:rPr>
              <w:t xml:space="preserve"> Product</w:t>
            </w:r>
          </w:p>
        </w:tc>
        <w:tc>
          <w:tcPr>
            <w:tcW w:w="1697" w:type="pct"/>
            <w:tcBorders>
              <w:top w:val="single" w:sz="4" w:space="0" w:color="auto"/>
              <w:left w:val="single" w:sz="4" w:space="0" w:color="auto"/>
              <w:bottom w:val="single" w:sz="4" w:space="0" w:color="auto"/>
              <w:right w:val="single" w:sz="4" w:space="0" w:color="auto"/>
            </w:tcBorders>
            <w:hideMark/>
          </w:tcPr>
          <w:p w14:paraId="745EA3AA" w14:textId="77777777" w:rsidR="00D33EF7" w:rsidRDefault="00D33EF7" w:rsidP="00511889">
            <w:pPr>
              <w:pStyle w:val="TableEntry"/>
              <w:rPr>
                <w:lang w:val="fr-FR" w:eastAsia="zh-CN"/>
              </w:rPr>
            </w:pPr>
            <w:r>
              <w:rPr>
                <w:lang w:val="fr-FR" w:eastAsia="zh-CN"/>
              </w:rPr>
              <w:t>V1</w:t>
            </w:r>
            <w:proofErr w:type="gramStart"/>
            <w:r>
              <w:rPr>
                <w:lang w:val="fr-FR" w:eastAsia="zh-CN"/>
              </w:rPr>
              <w:t>..</w:t>
            </w:r>
            <w:proofErr w:type="gramEnd"/>
            <w:r>
              <w:rPr>
                <w:lang w:val="fr-FR" w:eastAsia="zh-CN"/>
              </w:rPr>
              <w:t>0</w:t>
            </w:r>
          </w:p>
        </w:tc>
      </w:tr>
      <w:tr w:rsidR="00D33EF7" w14:paraId="2B811CA5" w14:textId="77777777" w:rsidTr="00511889">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3994F3A" w14:textId="77777777" w:rsidR="00D33EF7" w:rsidRDefault="00D33EF7" w:rsidP="00731124">
            <w:pPr>
              <w:pStyle w:val="TableEntry"/>
              <w:rPr>
                <w:lang w:val="fr-FR" w:eastAsia="zh-CN"/>
              </w:rPr>
            </w:pPr>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w:t>
            </w:r>
            <w:proofErr w:type="spellStart"/>
            <w:ins w:id="1809" w:author="Lynn" w:date="2015-09-10T12:42:00Z">
              <w:r w:rsidR="00D65F60">
                <w:rPr>
                  <w:lang w:val="fr-FR" w:eastAsia="zh-CN"/>
                </w:rPr>
                <w:t>targeted</w:t>
              </w:r>
              <w:proofErr w:type="spellEnd"/>
              <w:r w:rsidR="00D65F60">
                <w:rPr>
                  <w:lang w:val="fr-FR" w:eastAsia="zh-CN"/>
                </w:rPr>
                <w:t xml:space="preserve"> (</w:t>
              </w:r>
              <w:proofErr w:type="spellStart"/>
              <w:r w:rsidR="00D65F60">
                <w:rPr>
                  <w:lang w:val="fr-FR" w:eastAsia="zh-CN"/>
                </w:rPr>
                <w:t>inter-enterprise</w:t>
              </w:r>
              <w:proofErr w:type="spellEnd"/>
              <w:r w:rsidR="00D65F60">
                <w:rPr>
                  <w:lang w:val="fr-FR" w:eastAsia="zh-CN"/>
                </w:rPr>
                <w:t>)</w:t>
              </w:r>
            </w:ins>
            <w:ins w:id="1810" w:author="Lynn" w:date="2015-09-10T12:52:00Z">
              <w:r w:rsidR="00731124">
                <w:rPr>
                  <w:lang w:val="fr-FR" w:eastAsia="zh-CN"/>
                </w:rPr>
                <w:t xml:space="preserve"> and local (</w:t>
              </w:r>
              <w:proofErr w:type="spellStart"/>
              <w:r w:rsidR="00731124">
                <w:rPr>
                  <w:lang w:val="fr-FR" w:eastAsia="zh-CN"/>
                </w:rPr>
                <w:t>intra-enterprise</w:t>
              </w:r>
              <w:proofErr w:type="spellEnd"/>
              <w:r w:rsidR="00731124">
                <w:rPr>
                  <w:lang w:val="fr-FR" w:eastAsia="zh-CN"/>
                </w:rPr>
                <w:t xml:space="preserve">) </w:t>
              </w:r>
            </w:ins>
            <w:proofErr w:type="spellStart"/>
            <w:r>
              <w:rPr>
                <w:lang w:val="fr-FR" w:eastAsia="zh-CN"/>
              </w:rPr>
              <w:t>access</w:t>
            </w:r>
            <w:proofErr w:type="spellEnd"/>
            <w:r>
              <w:rPr>
                <w:lang w:val="fr-FR" w:eastAsia="zh-CN"/>
              </w:rPr>
              <w:t xml:space="preserve"> use cases. </w:t>
            </w:r>
          </w:p>
        </w:tc>
      </w:tr>
      <w:tr w:rsidR="007955BF" w14:paraId="05CDF791" w14:textId="77777777" w:rsidTr="00EE73D6">
        <w:trPr>
          <w:jc w:val="center"/>
          <w:ins w:id="1811" w:author="Lynn" w:date="2015-09-10T12:55:00Z"/>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51D1B6F5" w14:textId="77777777" w:rsidR="007955BF" w:rsidRDefault="007955BF" w:rsidP="00EE73D6">
            <w:pPr>
              <w:pStyle w:val="TableEntryHeader"/>
              <w:rPr>
                <w:ins w:id="1812" w:author="Lynn" w:date="2015-09-10T12:55:00Z"/>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7564B91B" w14:textId="77777777" w:rsidR="007955BF" w:rsidRDefault="007955BF" w:rsidP="00EE73D6">
            <w:pPr>
              <w:pStyle w:val="TableEntryHeader"/>
              <w:rPr>
                <w:ins w:id="1813" w:author="Lynn" w:date="2015-09-10T12:55:00Z"/>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341E346D" w14:textId="77777777" w:rsidR="007955BF" w:rsidRDefault="007955BF" w:rsidP="00EE73D6">
            <w:pPr>
              <w:pStyle w:val="TableEntryHeader"/>
              <w:rPr>
                <w:ins w:id="1814" w:author="Lynn" w:date="2015-09-10T12:55:00Z"/>
                <w:lang w:val="fr-FR" w:eastAsia="zh-CN"/>
              </w:rPr>
            </w:pPr>
          </w:p>
        </w:tc>
      </w:tr>
      <w:tr w:rsidR="00D33EF7" w14:paraId="2F6B1116" w14:textId="77777777" w:rsidTr="00E96EA1">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13349EBD" w14:textId="77777777" w:rsidR="00D33EF7" w:rsidRDefault="00D33EF7" w:rsidP="00511889">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4BA865C" w14:textId="77777777" w:rsidR="00D33EF7" w:rsidRDefault="00D33EF7" w:rsidP="00511889">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62C15F1F" w14:textId="77777777" w:rsidR="00D33EF7" w:rsidRDefault="00257EFD" w:rsidP="00511889">
            <w:pPr>
              <w:pStyle w:val="TableEntryHeader"/>
              <w:rPr>
                <w:lang w:val="fr-FR" w:eastAsia="zh-CN"/>
              </w:rPr>
            </w:pPr>
            <w:r>
              <w:rPr>
                <w:lang w:val="fr-FR" w:eastAsia="zh-CN"/>
              </w:rPr>
              <w:t>Use Cases</w:t>
            </w:r>
          </w:p>
        </w:tc>
      </w:tr>
      <w:tr w:rsidR="00D33EF7" w14:paraId="5271BDB9" w14:textId="77777777" w:rsidTr="00E96EA1">
        <w:trPr>
          <w:jc w:val="center"/>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397B5741" w14:textId="77777777" w:rsidR="00D33EF7" w:rsidRPr="008E3030" w:rsidRDefault="00D33EF7" w:rsidP="00D33EF7">
            <w:pPr>
              <w:pStyle w:val="TableEntryHeader"/>
              <w:rPr>
                <w:b w:val="0"/>
                <w:lang w:val="fr-FR" w:eastAsia="zh-CN"/>
              </w:rPr>
            </w:pPr>
            <w:r w:rsidRPr="008E3030">
              <w:rPr>
                <w:b w:val="0"/>
                <w:lang w:val="fr-FR" w:eastAsia="zh-CN"/>
              </w:rPr>
              <w:t xml:space="preserve">DAF </w:t>
            </w:r>
            <w:proofErr w:type="spellStart"/>
            <w:r>
              <w:rPr>
                <w:b w:val="0"/>
                <w:lang w:val="fr-FR" w:eastAsia="zh-CN"/>
              </w:rPr>
              <w:t>Responder</w:t>
            </w:r>
            <w:proofErr w:type="spellEnd"/>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BCF1F6C" w14:textId="77777777" w:rsidR="00D33EF7" w:rsidRPr="008E3030" w:rsidRDefault="00D33EF7" w:rsidP="00511889">
            <w:pPr>
              <w:pStyle w:val="TableEntryHeader"/>
              <w:rPr>
                <w:b w:val="0"/>
                <w:lang w:val="fr-FR" w:eastAsia="zh-CN"/>
              </w:rPr>
            </w:pPr>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63F53EA9" w14:textId="77777777" w:rsidR="00D33EF7" w:rsidRDefault="00257EFD" w:rsidP="00511889">
            <w:pPr>
              <w:pStyle w:val="TableEntryHeader"/>
              <w:rPr>
                <w:lang w:val="fr-FR" w:eastAsia="zh-CN"/>
              </w:rPr>
            </w:pPr>
            <w:del w:id="1815" w:author="Lynn" w:date="2015-09-10T12:42:00Z">
              <w:r w:rsidDel="00D65F60">
                <w:rPr>
                  <w:lang w:val="fr-FR" w:eastAsia="zh-CN"/>
                </w:rPr>
                <w:delText xml:space="preserve">LDAF and </w:delText>
              </w:r>
            </w:del>
            <w:r>
              <w:rPr>
                <w:lang w:val="fr-FR" w:eastAsia="zh-CN"/>
              </w:rPr>
              <w:t>TDAF</w:t>
            </w:r>
          </w:p>
        </w:tc>
      </w:tr>
      <w:tr w:rsidR="00D33EF7" w14:paraId="73BD6E36"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7088445C" w14:textId="77777777" w:rsidR="00D33EF7" w:rsidRDefault="00D33EF7" w:rsidP="00511889">
            <w:pPr>
              <w:pStyle w:val="TableEntryHeader"/>
              <w:rPr>
                <w:lang w:val="fr-FR" w:eastAsia="zh-CN"/>
              </w:rPr>
            </w:pPr>
            <w:proofErr w:type="spellStart"/>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36B37BAD" w14:textId="77777777" w:rsidR="00D33EF7" w:rsidRDefault="00D33EF7" w:rsidP="00511889">
            <w:pPr>
              <w:pStyle w:val="TableEntryHeader"/>
              <w:rPr>
                <w:lang w:val="fr-FR" w:eastAsia="zh-CN"/>
              </w:rPr>
            </w:pPr>
            <w:proofErr w:type="spellStart"/>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E9C783D" w14:textId="77777777" w:rsidR="00D33EF7" w:rsidRDefault="00D33EF7" w:rsidP="00511889">
            <w:pPr>
              <w:pStyle w:val="TableEntryHeader"/>
              <w:rPr>
                <w:lang w:val="fr-FR" w:eastAsia="zh-CN"/>
              </w:rPr>
            </w:pPr>
            <w:r>
              <w:rPr>
                <w:lang w:val="fr-FR" w:eastAsia="zh-CN"/>
              </w:rPr>
              <w:t xml:space="preserve">Options </w:t>
            </w:r>
            <w:proofErr w:type="spellStart"/>
            <w:r>
              <w:rPr>
                <w:lang w:val="fr-FR" w:eastAsia="zh-CN"/>
              </w:rPr>
              <w:t>Implemented</w:t>
            </w:r>
            <w:proofErr w:type="spellEnd"/>
            <w:r>
              <w:rPr>
                <w:lang w:val="fr-FR" w:eastAsia="zh-CN"/>
              </w:rPr>
              <w:t xml:space="preserve"> </w:t>
            </w:r>
          </w:p>
        </w:tc>
      </w:tr>
      <w:tr w:rsidR="00D33EF7" w14:paraId="541D75A7"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4539F458" w14:textId="77777777" w:rsidR="00D33EF7" w:rsidRDefault="00D33EF7" w:rsidP="00511889">
            <w:pPr>
              <w:pStyle w:val="TableEntryHeader"/>
              <w:rPr>
                <w:b w:val="0"/>
                <w:lang w:val="fr-FR" w:eastAsia="zh-CN"/>
              </w:rPr>
            </w:pPr>
            <w:r>
              <w:rPr>
                <w:b w:val="0"/>
                <w:lang w:val="fr-FR" w:eastAsia="zh-CN"/>
              </w:rPr>
              <w:t>XCPD</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B5FAF01" w14:textId="77777777" w:rsidR="00D33EF7" w:rsidRPr="0025188C" w:rsidRDefault="00D33EF7" w:rsidP="00511889">
            <w:pPr>
              <w:pStyle w:val="TableEntryHeader"/>
              <w:rPr>
                <w:b w:val="0"/>
                <w:lang w:val="fr-FR" w:eastAsia="zh-CN"/>
              </w:rPr>
            </w:pPr>
            <w:proofErr w:type="spellStart"/>
            <w:r>
              <w:rPr>
                <w:b w:val="0"/>
                <w:lang w:val="fr-FR" w:eastAsia="zh-CN"/>
              </w:rPr>
              <w:t>Responding</w:t>
            </w:r>
            <w:proofErr w:type="spellEnd"/>
            <w:r>
              <w:rPr>
                <w:b w:val="0"/>
                <w:lang w:val="fr-FR" w:eastAsia="zh-CN"/>
              </w:rPr>
              <w:t xml:space="preserve"> Gateway (ITI-55)</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00C9ADCE" w14:textId="77777777" w:rsidR="00D33EF7" w:rsidRPr="008E3030" w:rsidRDefault="00D33EF7" w:rsidP="00511889">
            <w:pPr>
              <w:pStyle w:val="TableEntryHeader"/>
              <w:rPr>
                <w:b w:val="0"/>
                <w:lang w:val="fr-FR" w:eastAsia="zh-CN"/>
              </w:rPr>
            </w:pPr>
            <w:proofErr w:type="spellStart"/>
            <w:r w:rsidRPr="008E3030">
              <w:rPr>
                <w:b w:val="0"/>
                <w:lang w:val="fr-FR" w:eastAsia="zh-CN"/>
              </w:rPr>
              <w:t>Asynchronous</w:t>
            </w:r>
            <w:proofErr w:type="spellEnd"/>
            <w:r w:rsidRPr="008E3030">
              <w:rPr>
                <w:b w:val="0"/>
                <w:lang w:val="fr-FR" w:eastAsia="zh-CN"/>
              </w:rPr>
              <w:t xml:space="preserve"> Web Services Exchange Option</w:t>
            </w:r>
          </w:p>
        </w:tc>
      </w:tr>
      <w:tr w:rsidR="00D33EF7" w14:paraId="2F4F7D34"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9375BE4" w14:textId="77777777" w:rsidR="00D33EF7" w:rsidRPr="008E3030" w:rsidRDefault="00D33EF7" w:rsidP="00511889">
            <w:pPr>
              <w:pStyle w:val="TableEntryHeader"/>
              <w:rPr>
                <w:b w:val="0"/>
                <w:lang w:val="fr-FR" w:eastAsia="zh-CN"/>
              </w:rPr>
            </w:pPr>
            <w:r>
              <w:rPr>
                <w:b w:val="0"/>
                <w:lang w:val="fr-FR" w:eastAsia="zh-CN"/>
              </w:rPr>
              <w:t>XCA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BCCFF10" w14:textId="77777777" w:rsidR="00D33EF7" w:rsidRPr="008E3030" w:rsidRDefault="00D33EF7" w:rsidP="00D33EF7">
            <w:pPr>
              <w:pStyle w:val="TableEntryHeader"/>
              <w:rPr>
                <w:b w:val="0"/>
                <w:lang w:val="fr-FR" w:eastAsia="zh-CN"/>
              </w:rPr>
            </w:pPr>
            <w:proofErr w:type="spellStart"/>
            <w:r>
              <w:rPr>
                <w:b w:val="0"/>
                <w:lang w:val="fr-FR" w:eastAsia="zh-CN"/>
              </w:rPr>
              <w:t>Responding</w:t>
            </w:r>
            <w:proofErr w:type="spellEnd"/>
            <w:r w:rsidRPr="008E3030">
              <w:rPr>
                <w:b w:val="0"/>
                <w:lang w:val="fr-FR" w:eastAsia="zh-CN"/>
              </w:rPr>
              <w:t xml:space="preserve"> Gateway</w:t>
            </w:r>
            <w:r>
              <w:rPr>
                <w:b w:val="0"/>
                <w:lang w:val="fr-FR" w:eastAsia="zh-CN"/>
              </w:rPr>
              <w:t xml:space="preserve"> (ITI-38, ITI-39)</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261DC5B" w14:textId="77777777" w:rsidR="00D33EF7" w:rsidRDefault="00D33EF7" w:rsidP="00511889">
            <w:pPr>
              <w:pStyle w:val="TableEntryHeader"/>
              <w:rPr>
                <w:lang w:val="fr-FR" w:eastAsia="zh-CN"/>
              </w:rPr>
            </w:pPr>
            <w:proofErr w:type="spellStart"/>
            <w:r w:rsidRPr="008E3030">
              <w:rPr>
                <w:b w:val="0"/>
                <w:lang w:val="fr-FR" w:eastAsia="zh-CN"/>
              </w:rPr>
              <w:t>Asynchronous</w:t>
            </w:r>
            <w:proofErr w:type="spellEnd"/>
            <w:r w:rsidRPr="008E3030">
              <w:rPr>
                <w:b w:val="0"/>
                <w:lang w:val="fr-FR" w:eastAsia="zh-CN"/>
              </w:rPr>
              <w:t xml:space="preserve"> Web Services Exchange Option</w:t>
            </w:r>
          </w:p>
        </w:tc>
      </w:tr>
      <w:tr w:rsidR="00D33EF7" w14:paraId="5DFA19E0"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7830E55" w14:textId="77777777" w:rsidR="00D33EF7" w:rsidRDefault="00D33EF7" w:rsidP="00511889">
            <w:pPr>
              <w:pStyle w:val="TableEntryHeader"/>
              <w:rPr>
                <w:b w:val="0"/>
                <w:lang w:val="fr-FR" w:eastAsia="zh-CN"/>
              </w:rPr>
            </w:pPr>
            <w:r>
              <w:rPr>
                <w:b w:val="0"/>
                <w:lang w:val="fr-FR" w:eastAsia="zh-CN"/>
              </w:rPr>
              <w:t>ATNA</w:t>
            </w:r>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9C98F93" w14:textId="77777777" w:rsidR="00D33EF7" w:rsidRPr="0025188C" w:rsidRDefault="00D33EF7" w:rsidP="00511889">
            <w:pPr>
              <w:pStyle w:val="TableEntryHeader"/>
              <w:rPr>
                <w:b w:val="0"/>
                <w:lang w:val="fr-FR" w:eastAsia="zh-CN"/>
              </w:rPr>
            </w:pPr>
            <w:r>
              <w:rPr>
                <w:b w:val="0"/>
                <w:lang w:val="fr-FR" w:eastAsia="zh-CN"/>
              </w:rPr>
              <w:t>Secure Application (ITI-19, ITI-20, ITI-1)</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6495B2D2" w14:textId="77777777" w:rsidR="00D33EF7" w:rsidRPr="008E3030" w:rsidRDefault="00D33EF7" w:rsidP="00511889">
            <w:pPr>
              <w:pStyle w:val="TableEntryHeader"/>
              <w:rPr>
                <w:b w:val="0"/>
                <w:lang w:val="fr-FR" w:eastAsia="zh-CN"/>
              </w:rPr>
            </w:pPr>
            <w:r w:rsidRPr="008E3030">
              <w:rPr>
                <w:b w:val="0"/>
                <w:lang w:val="fr-FR" w:eastAsia="zh-CN"/>
              </w:rPr>
              <w:t>None</w:t>
            </w:r>
          </w:p>
        </w:tc>
      </w:tr>
      <w:tr w:rsidR="00D33EF7" w14:paraId="61EA6A34" w14:textId="77777777" w:rsidTr="00E96EA1">
        <w:trPr>
          <w:jc w:val="center"/>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EBF7C51" w14:textId="77777777" w:rsidR="00D33EF7" w:rsidRDefault="00D33EF7" w:rsidP="00731124">
            <w:pPr>
              <w:pStyle w:val="TableEntryHeader"/>
              <w:rPr>
                <w:b w:val="0"/>
                <w:lang w:val="fr-FR" w:eastAsia="zh-CN"/>
              </w:rPr>
            </w:pPr>
            <w:r>
              <w:rPr>
                <w:b w:val="0"/>
                <w:lang w:val="fr-FR" w:eastAsia="zh-CN"/>
              </w:rPr>
              <w:t>XUA</w:t>
            </w:r>
            <w:r w:rsidR="00257EFD">
              <w:rPr>
                <w:b w:val="0"/>
                <w:lang w:val="fr-FR" w:eastAsia="zh-CN"/>
              </w:rPr>
              <w:t xml:space="preserve"> </w:t>
            </w:r>
            <w:del w:id="1816" w:author="Lynn" w:date="2015-09-10T12:52:00Z">
              <w:r w:rsidR="00257EFD" w:rsidDel="00731124">
                <w:rPr>
                  <w:b w:val="0"/>
                  <w:lang w:val="fr-FR" w:eastAsia="zh-CN"/>
                </w:rPr>
                <w:delText>(Required for TDAF only)</w:delText>
              </w:r>
            </w:del>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73111660" w14:textId="77777777" w:rsidR="00D33EF7" w:rsidRPr="0025188C" w:rsidRDefault="00D33EF7" w:rsidP="00D33EF7">
            <w:pPr>
              <w:pStyle w:val="TableEntryHeader"/>
              <w:rPr>
                <w:b w:val="0"/>
                <w:lang w:val="fr-FR" w:eastAsia="zh-CN"/>
              </w:rPr>
            </w:pPr>
            <w:r>
              <w:rPr>
                <w:b w:val="0"/>
                <w:lang w:val="fr-FR" w:eastAsia="zh-CN"/>
              </w:rPr>
              <w:t>X-Service Provider  (ITI-40)</w:t>
            </w:r>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19450BE" w14:textId="77777777" w:rsidR="00D33EF7" w:rsidRPr="008E3030" w:rsidRDefault="00D33EF7" w:rsidP="00511889">
            <w:pPr>
              <w:pStyle w:val="TableEntryHeader"/>
              <w:rPr>
                <w:b w:val="0"/>
                <w:lang w:val="fr-FR" w:eastAsia="zh-CN"/>
              </w:rPr>
            </w:pPr>
            <w:r w:rsidRPr="008E3030">
              <w:rPr>
                <w:b w:val="0"/>
                <w:lang w:val="fr-FR" w:eastAsia="zh-CN"/>
              </w:rPr>
              <w:t>None</w:t>
            </w:r>
          </w:p>
        </w:tc>
      </w:tr>
      <w:tr w:rsidR="007955BF" w14:paraId="7AF1622F" w14:textId="77777777" w:rsidTr="00E96EA1">
        <w:trPr>
          <w:jc w:val="center"/>
          <w:ins w:id="1817" w:author="Lynn" w:date="2015-09-10T12:55:00Z"/>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381F72C8" w14:textId="77777777" w:rsidR="007955BF" w:rsidRDefault="007955BF" w:rsidP="00731124">
            <w:pPr>
              <w:pStyle w:val="TableEntryHeader"/>
              <w:rPr>
                <w:ins w:id="1818" w:author="Lynn" w:date="2015-09-10T12:55:00Z"/>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298342F1" w14:textId="77777777" w:rsidR="007955BF" w:rsidRDefault="007955BF" w:rsidP="00D33EF7">
            <w:pPr>
              <w:pStyle w:val="TableEntryHeader"/>
              <w:rPr>
                <w:ins w:id="1819" w:author="Lynn" w:date="2015-09-10T12:55:00Z"/>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2BABDAB0" w14:textId="77777777" w:rsidR="007955BF" w:rsidRDefault="007955BF" w:rsidP="00511889">
            <w:pPr>
              <w:pStyle w:val="TableEntryHeader"/>
              <w:rPr>
                <w:ins w:id="1820" w:author="Lynn" w:date="2015-09-10T12:55:00Z"/>
                <w:lang w:val="fr-FR" w:eastAsia="zh-CN"/>
              </w:rPr>
            </w:pPr>
          </w:p>
        </w:tc>
      </w:tr>
      <w:tr w:rsidR="00731124" w14:paraId="6D74B27C" w14:textId="77777777" w:rsidTr="00E96EA1">
        <w:trPr>
          <w:jc w:val="center"/>
          <w:ins w:id="1821" w:author="Lynn" w:date="2015-09-10T12:52: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78F93D5B" w14:textId="77777777" w:rsidR="00731124" w:rsidRDefault="00731124" w:rsidP="00731124">
            <w:pPr>
              <w:pStyle w:val="TableEntryHeader"/>
              <w:rPr>
                <w:ins w:id="1822" w:author="Lynn" w:date="2015-09-10T12:52:00Z"/>
                <w:b w:val="0"/>
                <w:lang w:val="fr-FR" w:eastAsia="zh-CN"/>
              </w:rPr>
            </w:pPr>
            <w:ins w:id="1823" w:author="Lynn" w:date="2015-09-10T12:53:00Z">
              <w:r>
                <w:rPr>
                  <w:lang w:val="fr-FR" w:eastAsia="zh-CN"/>
                </w:rPr>
                <w:t xml:space="preserve">DAF </w:t>
              </w:r>
              <w:proofErr w:type="spellStart"/>
              <w:r>
                <w:rPr>
                  <w:lang w:val="fr-FR" w:eastAsia="zh-CN"/>
                </w:rPr>
                <w:t>Actor</w:t>
              </w:r>
            </w:ins>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0CB3BE8D" w14:textId="77777777" w:rsidR="00731124" w:rsidRDefault="00731124" w:rsidP="00D33EF7">
            <w:pPr>
              <w:pStyle w:val="TableEntryHeader"/>
              <w:rPr>
                <w:ins w:id="1824" w:author="Lynn" w:date="2015-09-10T12:52:00Z"/>
                <w:b w:val="0"/>
                <w:lang w:val="fr-FR" w:eastAsia="zh-CN"/>
              </w:rPr>
            </w:pPr>
            <w:ins w:id="1825" w:author="Lynn" w:date="2015-09-10T12:53:00Z">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ins>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66A1EFAD" w14:textId="77777777" w:rsidR="00731124" w:rsidRPr="008E3030" w:rsidRDefault="00731124" w:rsidP="00511889">
            <w:pPr>
              <w:pStyle w:val="TableEntryHeader"/>
              <w:rPr>
                <w:ins w:id="1826" w:author="Lynn" w:date="2015-09-10T12:52:00Z"/>
                <w:b w:val="0"/>
                <w:lang w:val="fr-FR" w:eastAsia="zh-CN"/>
              </w:rPr>
            </w:pPr>
            <w:ins w:id="1827" w:author="Lynn" w:date="2015-09-10T12:53:00Z">
              <w:r>
                <w:rPr>
                  <w:lang w:val="fr-FR" w:eastAsia="zh-CN"/>
                </w:rPr>
                <w:t>Use Cases</w:t>
              </w:r>
            </w:ins>
          </w:p>
        </w:tc>
      </w:tr>
      <w:tr w:rsidR="00731124" w14:paraId="74987869" w14:textId="77777777" w:rsidTr="00E96EA1">
        <w:trPr>
          <w:jc w:val="center"/>
          <w:ins w:id="1828" w:author="Lynn" w:date="2015-09-10T12:52: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30F03BCE" w14:textId="77777777" w:rsidR="00731124" w:rsidRDefault="00731124" w:rsidP="00731124">
            <w:pPr>
              <w:pStyle w:val="TableEntryHeader"/>
              <w:rPr>
                <w:ins w:id="1829" w:author="Lynn" w:date="2015-09-10T12:52:00Z"/>
                <w:b w:val="0"/>
                <w:lang w:val="fr-FR" w:eastAsia="zh-CN"/>
              </w:rPr>
            </w:pPr>
            <w:ins w:id="1830" w:author="Lynn" w:date="2015-09-10T12:53:00Z">
              <w:r w:rsidRPr="008E3030">
                <w:rPr>
                  <w:b w:val="0"/>
                  <w:lang w:val="fr-FR" w:eastAsia="zh-CN"/>
                </w:rPr>
                <w:t xml:space="preserve">DAF </w:t>
              </w:r>
              <w:proofErr w:type="spellStart"/>
              <w:r>
                <w:rPr>
                  <w:b w:val="0"/>
                  <w:lang w:val="fr-FR" w:eastAsia="zh-CN"/>
                </w:rPr>
                <w:t>Responder</w:t>
              </w:r>
            </w:ins>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0B3311F3" w14:textId="77777777" w:rsidR="00731124" w:rsidRDefault="00731124" w:rsidP="00D33EF7">
            <w:pPr>
              <w:pStyle w:val="TableEntryHeader"/>
              <w:rPr>
                <w:ins w:id="1831" w:author="Lynn" w:date="2015-09-10T12:52:00Z"/>
                <w:b w:val="0"/>
                <w:lang w:val="fr-FR" w:eastAsia="zh-CN"/>
              </w:rPr>
            </w:pPr>
            <w:ins w:id="1832" w:author="Lynn" w:date="2015-09-10T12:53:00Z">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41444F06" w14:textId="77777777" w:rsidR="00731124" w:rsidRPr="008E3030" w:rsidRDefault="00731124" w:rsidP="00511889">
            <w:pPr>
              <w:pStyle w:val="TableEntryHeader"/>
              <w:rPr>
                <w:ins w:id="1833" w:author="Lynn" w:date="2015-09-10T12:52:00Z"/>
                <w:b w:val="0"/>
                <w:lang w:val="fr-FR" w:eastAsia="zh-CN"/>
              </w:rPr>
            </w:pPr>
            <w:ins w:id="1834" w:author="Lynn" w:date="2015-09-10T12:53:00Z">
              <w:r>
                <w:rPr>
                  <w:lang w:val="fr-FR" w:eastAsia="zh-CN"/>
                </w:rPr>
                <w:t>LDAF</w:t>
              </w:r>
            </w:ins>
          </w:p>
        </w:tc>
      </w:tr>
      <w:tr w:rsidR="00731124" w14:paraId="3BFA9F21" w14:textId="77777777" w:rsidTr="00E96EA1">
        <w:trPr>
          <w:jc w:val="center"/>
          <w:ins w:id="1835" w:author="Lynn" w:date="2015-09-10T12:52: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18504F2E" w14:textId="77777777" w:rsidR="00731124" w:rsidRDefault="00731124" w:rsidP="00731124">
            <w:pPr>
              <w:pStyle w:val="TableEntryHeader"/>
              <w:rPr>
                <w:ins w:id="1836" w:author="Lynn" w:date="2015-09-10T12:52:00Z"/>
                <w:b w:val="0"/>
                <w:lang w:val="fr-FR" w:eastAsia="zh-CN"/>
              </w:rPr>
            </w:pPr>
            <w:proofErr w:type="spellStart"/>
            <w:ins w:id="1837" w:author="Lynn" w:date="2015-09-10T12:53:00Z">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5BFA5513" w14:textId="77777777" w:rsidR="00731124" w:rsidRDefault="00731124" w:rsidP="00D33EF7">
            <w:pPr>
              <w:pStyle w:val="TableEntryHeader"/>
              <w:rPr>
                <w:ins w:id="1838" w:author="Lynn" w:date="2015-09-10T12:52:00Z"/>
                <w:b w:val="0"/>
                <w:lang w:val="fr-FR" w:eastAsia="zh-CN"/>
              </w:rPr>
            </w:pPr>
            <w:proofErr w:type="spellStart"/>
            <w:ins w:id="1839" w:author="Lynn" w:date="2015-09-10T12:53:00Z">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2D9EB10A" w14:textId="77777777" w:rsidR="00731124" w:rsidRPr="008E3030" w:rsidRDefault="00731124" w:rsidP="00511889">
            <w:pPr>
              <w:pStyle w:val="TableEntryHeader"/>
              <w:rPr>
                <w:ins w:id="1840" w:author="Lynn" w:date="2015-09-10T12:52:00Z"/>
                <w:b w:val="0"/>
                <w:lang w:val="fr-FR" w:eastAsia="zh-CN"/>
              </w:rPr>
            </w:pPr>
            <w:ins w:id="1841" w:author="Lynn" w:date="2015-09-10T12:53:00Z">
              <w:r>
                <w:rPr>
                  <w:lang w:val="fr-FR" w:eastAsia="zh-CN"/>
                </w:rPr>
                <w:t xml:space="preserve">Options </w:t>
              </w:r>
              <w:proofErr w:type="spellStart"/>
              <w:r>
                <w:rPr>
                  <w:lang w:val="fr-FR" w:eastAsia="zh-CN"/>
                </w:rPr>
                <w:t>Implemented</w:t>
              </w:r>
              <w:proofErr w:type="spellEnd"/>
              <w:r>
                <w:rPr>
                  <w:lang w:val="fr-FR" w:eastAsia="zh-CN"/>
                </w:rPr>
                <w:t xml:space="preserve"> </w:t>
              </w:r>
            </w:ins>
          </w:p>
        </w:tc>
      </w:tr>
      <w:tr w:rsidR="00FD6B70" w14:paraId="4AFE7452" w14:textId="77777777" w:rsidTr="00731124">
        <w:trPr>
          <w:jc w:val="center"/>
          <w:ins w:id="1842" w:author="Lynn" w:date="2015-09-10T12:52: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8B78E4E" w14:textId="67D73D36" w:rsidR="00FD6B70" w:rsidRDefault="00FD6B70" w:rsidP="00731124">
            <w:pPr>
              <w:pStyle w:val="TableEntryHeader"/>
              <w:rPr>
                <w:ins w:id="1843" w:author="Lynn" w:date="2015-09-10T12:52:00Z"/>
                <w:b w:val="0"/>
                <w:lang w:val="fr-FR" w:eastAsia="zh-CN"/>
              </w:rPr>
            </w:pPr>
            <w:ins w:id="1844" w:author="nbashyam" w:date="2015-09-12T07:29:00Z">
              <w:r>
                <w:rPr>
                  <w:b w:val="0"/>
                  <w:lang w:val="fr-FR" w:eastAsia="zh-CN"/>
                </w:rPr>
                <w:t>XCA</w:t>
              </w:r>
            </w:ins>
            <w:ins w:id="1845" w:author="Lynn" w:date="2015-09-10T12:53:00Z">
              <w:del w:id="1846" w:author="nbashyam" w:date="2015-09-12T07:29:00Z">
                <w:r w:rsidDel="000D1E8F">
                  <w:rPr>
                    <w:b w:val="0"/>
                    <w:lang w:val="fr-FR" w:eastAsia="zh-CN"/>
                  </w:rPr>
                  <w:delText>XDS.b</w:delText>
                </w:r>
              </w:del>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54DB0D98" w14:textId="026D9653" w:rsidR="00FD6B70" w:rsidRDefault="00FD6B70" w:rsidP="00D33EF7">
            <w:pPr>
              <w:pStyle w:val="TableEntryHeader"/>
              <w:rPr>
                <w:ins w:id="1847" w:author="Lynn" w:date="2015-09-10T12:52:00Z"/>
                <w:b w:val="0"/>
                <w:lang w:val="fr-FR" w:eastAsia="zh-CN"/>
              </w:rPr>
            </w:pPr>
            <w:proofErr w:type="spellStart"/>
            <w:ins w:id="1848" w:author="nbashyam" w:date="2015-09-12T07:29:00Z">
              <w:r>
                <w:rPr>
                  <w:b w:val="0"/>
                  <w:lang w:val="fr-FR" w:eastAsia="zh-CN"/>
                </w:rPr>
                <w:t>Responding</w:t>
              </w:r>
              <w:proofErr w:type="spellEnd"/>
              <w:r w:rsidRPr="008E3030">
                <w:rPr>
                  <w:b w:val="0"/>
                  <w:lang w:val="fr-FR" w:eastAsia="zh-CN"/>
                </w:rPr>
                <w:t xml:space="preserve"> Gateway</w:t>
              </w:r>
              <w:r>
                <w:rPr>
                  <w:b w:val="0"/>
                  <w:lang w:val="fr-FR" w:eastAsia="zh-CN"/>
                </w:rPr>
                <w:t xml:space="preserve"> (ITI-38, ITI-39)</w:t>
              </w:r>
            </w:ins>
            <w:ins w:id="1849" w:author="Lynn" w:date="2015-09-10T12:53:00Z">
              <w:del w:id="1850" w:author="nbashyam" w:date="2015-09-12T07:29:00Z">
                <w:r w:rsidDel="000D1E8F">
                  <w:rPr>
                    <w:b w:val="0"/>
                    <w:lang w:val="fr-FR" w:eastAsia="zh-CN"/>
                  </w:rPr>
                  <w:delText>Document Registry (ITI-18, ITI-43)</w:delText>
                </w:r>
              </w:del>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2A55017" w14:textId="674D1A27" w:rsidR="00FD6B70" w:rsidRPr="008E3030" w:rsidRDefault="00FD6B70" w:rsidP="00511889">
            <w:pPr>
              <w:pStyle w:val="TableEntryHeader"/>
              <w:rPr>
                <w:ins w:id="1851" w:author="Lynn" w:date="2015-09-10T12:52:00Z"/>
                <w:b w:val="0"/>
                <w:lang w:val="fr-FR" w:eastAsia="zh-CN"/>
              </w:rPr>
            </w:pPr>
            <w:proofErr w:type="spellStart"/>
            <w:ins w:id="1852" w:author="nbashyam" w:date="2015-09-12T07:29:00Z">
              <w:r w:rsidRPr="008E3030">
                <w:rPr>
                  <w:b w:val="0"/>
                  <w:lang w:val="fr-FR" w:eastAsia="zh-CN"/>
                </w:rPr>
                <w:t>Asynchronous</w:t>
              </w:r>
              <w:proofErr w:type="spellEnd"/>
              <w:r w:rsidRPr="008E3030">
                <w:rPr>
                  <w:b w:val="0"/>
                  <w:lang w:val="fr-FR" w:eastAsia="zh-CN"/>
                </w:rPr>
                <w:t xml:space="preserve"> Web Services Exchange Option</w:t>
              </w:r>
            </w:ins>
            <w:ins w:id="1853" w:author="Lynn" w:date="2015-09-10T12:53:00Z">
              <w:del w:id="1854" w:author="nbashyam" w:date="2015-09-12T07:29:00Z">
                <w:r w:rsidDel="000D1E8F">
                  <w:rPr>
                    <w:b w:val="0"/>
                    <w:lang w:val="fr-FR" w:eastAsia="zh-CN"/>
                  </w:rPr>
                  <w:delText>None</w:delText>
                </w:r>
              </w:del>
            </w:ins>
          </w:p>
        </w:tc>
      </w:tr>
      <w:tr w:rsidR="00731124" w14:paraId="4B04CF57" w14:textId="77777777" w:rsidTr="00731124">
        <w:trPr>
          <w:jc w:val="center"/>
          <w:ins w:id="1855" w:author="Lynn" w:date="2015-09-10T12:52: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9CBE67C" w14:textId="77777777" w:rsidR="00731124" w:rsidRDefault="00731124" w:rsidP="00731124">
            <w:pPr>
              <w:pStyle w:val="TableEntryHeader"/>
              <w:rPr>
                <w:ins w:id="1856" w:author="Lynn" w:date="2015-09-10T12:52:00Z"/>
                <w:b w:val="0"/>
                <w:lang w:val="fr-FR" w:eastAsia="zh-CN"/>
              </w:rPr>
            </w:pPr>
            <w:ins w:id="1857" w:author="Lynn" w:date="2015-09-10T12:53:00Z">
              <w:r>
                <w:rPr>
                  <w:b w:val="0"/>
                  <w:lang w:val="fr-FR" w:eastAsia="zh-CN"/>
                </w:rPr>
                <w:t>ATNA</w:t>
              </w:r>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6E55E787" w14:textId="77777777" w:rsidR="00731124" w:rsidRDefault="00731124" w:rsidP="00D33EF7">
            <w:pPr>
              <w:pStyle w:val="TableEntryHeader"/>
              <w:rPr>
                <w:ins w:id="1858" w:author="Lynn" w:date="2015-09-10T12:52:00Z"/>
                <w:b w:val="0"/>
                <w:lang w:val="fr-FR" w:eastAsia="zh-CN"/>
              </w:rPr>
            </w:pPr>
            <w:ins w:id="1859" w:author="Lynn" w:date="2015-09-10T12:53:00Z">
              <w:r>
                <w:rPr>
                  <w:b w:val="0"/>
                  <w:lang w:val="fr-FR" w:eastAsia="zh-CN"/>
                </w:rPr>
                <w:t xml:space="preserve">Secure </w:t>
              </w:r>
              <w:r>
                <w:rPr>
                  <w:b w:val="0"/>
                  <w:lang w:val="fr-FR" w:eastAsia="zh-CN"/>
                </w:rPr>
                <w:lastRenderedPageBreak/>
                <w:t>Application (ITI-19, ITI-20, ITI-1)</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0A026FE" w14:textId="77777777" w:rsidR="00731124" w:rsidRPr="008E3030" w:rsidRDefault="00731124" w:rsidP="00511889">
            <w:pPr>
              <w:pStyle w:val="TableEntryHeader"/>
              <w:rPr>
                <w:ins w:id="1860" w:author="Lynn" w:date="2015-09-10T12:52:00Z"/>
                <w:b w:val="0"/>
                <w:lang w:val="fr-FR" w:eastAsia="zh-CN"/>
              </w:rPr>
            </w:pPr>
            <w:ins w:id="1861" w:author="Lynn" w:date="2015-09-10T12:53:00Z">
              <w:r w:rsidRPr="00D73EBC">
                <w:rPr>
                  <w:b w:val="0"/>
                  <w:lang w:val="fr-FR" w:eastAsia="zh-CN"/>
                </w:rPr>
                <w:lastRenderedPageBreak/>
                <w:t>None</w:t>
              </w:r>
            </w:ins>
          </w:p>
        </w:tc>
      </w:tr>
      <w:tr w:rsidR="007955BF" w14:paraId="26CE6711" w14:textId="77777777" w:rsidTr="00EE73D6">
        <w:trPr>
          <w:jc w:val="center"/>
          <w:ins w:id="1862" w:author="Lynn" w:date="2015-09-10T12:56:00Z"/>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78B680F5" w14:textId="77777777" w:rsidR="007955BF" w:rsidRDefault="007955BF" w:rsidP="00EE73D6">
            <w:pPr>
              <w:pStyle w:val="TableEntryHeader"/>
              <w:rPr>
                <w:ins w:id="1863" w:author="Lynn" w:date="2015-09-10T12:56:00Z"/>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0C7E382F" w14:textId="77777777" w:rsidR="007955BF" w:rsidRDefault="007955BF" w:rsidP="00EE73D6">
            <w:pPr>
              <w:pStyle w:val="TableEntryHeader"/>
              <w:rPr>
                <w:ins w:id="1864" w:author="Lynn" w:date="2015-09-10T12:56:00Z"/>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613E1C3E" w14:textId="77777777" w:rsidR="007955BF" w:rsidRDefault="007955BF" w:rsidP="00EE73D6">
            <w:pPr>
              <w:pStyle w:val="TableEntryHeader"/>
              <w:rPr>
                <w:ins w:id="1865" w:author="Lynn" w:date="2015-09-10T12:56:00Z"/>
                <w:lang w:val="fr-FR" w:eastAsia="zh-CN"/>
              </w:rPr>
            </w:pPr>
          </w:p>
        </w:tc>
      </w:tr>
      <w:tr w:rsidR="007955BF" w14:paraId="046056AA" w14:textId="77777777" w:rsidTr="00E96EA1">
        <w:trPr>
          <w:jc w:val="center"/>
          <w:ins w:id="1866" w:author="Lynn" w:date="2015-09-10T12:57: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E1507B7" w14:textId="77777777" w:rsidR="007955BF" w:rsidRDefault="007955BF" w:rsidP="00EE73D6">
            <w:pPr>
              <w:pStyle w:val="TableEntryHeader"/>
              <w:rPr>
                <w:ins w:id="1867" w:author="Lynn" w:date="2015-09-10T12:57:00Z"/>
                <w:lang w:val="fr-FR" w:eastAsia="zh-CN"/>
              </w:rPr>
            </w:pPr>
            <w:ins w:id="1868" w:author="Lynn" w:date="2015-09-10T12:57:00Z">
              <w:r>
                <w:rPr>
                  <w:lang w:val="fr-FR" w:eastAsia="zh-CN"/>
                </w:rPr>
                <w:t xml:space="preserve">DAF </w:t>
              </w:r>
              <w:proofErr w:type="spellStart"/>
              <w:r>
                <w:rPr>
                  <w:lang w:val="fr-FR" w:eastAsia="zh-CN"/>
                </w:rPr>
                <w:t>Actor</w:t>
              </w:r>
              <w:proofErr w:type="spellEnd"/>
            </w:ins>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7D5CFAB" w14:textId="77777777" w:rsidR="007955BF" w:rsidRDefault="007955BF" w:rsidP="00EE73D6">
            <w:pPr>
              <w:pStyle w:val="TableEntryHeader"/>
              <w:rPr>
                <w:ins w:id="1869" w:author="Lynn" w:date="2015-09-10T12:57:00Z"/>
                <w:lang w:val="fr-FR" w:eastAsia="zh-CN"/>
              </w:rPr>
            </w:pPr>
            <w:ins w:id="1870" w:author="Lynn" w:date="2015-09-10T12:57:00Z">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ins>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108CCB4F" w14:textId="77777777" w:rsidR="007955BF" w:rsidRDefault="007955BF" w:rsidP="00EE73D6">
            <w:pPr>
              <w:pStyle w:val="TableEntryHeader"/>
              <w:rPr>
                <w:ins w:id="1871" w:author="Lynn" w:date="2015-09-10T12:57:00Z"/>
                <w:lang w:val="fr-FR" w:eastAsia="zh-CN"/>
              </w:rPr>
            </w:pPr>
            <w:ins w:id="1872" w:author="Lynn" w:date="2015-09-10T12:57:00Z">
              <w:r>
                <w:rPr>
                  <w:lang w:val="fr-FR" w:eastAsia="zh-CN"/>
                </w:rPr>
                <w:t>Use Cases</w:t>
              </w:r>
            </w:ins>
          </w:p>
        </w:tc>
      </w:tr>
      <w:tr w:rsidR="007955BF" w14:paraId="0D9B75BB" w14:textId="77777777" w:rsidTr="00E96EA1">
        <w:trPr>
          <w:jc w:val="center"/>
          <w:ins w:id="1873" w:author="Lynn" w:date="2015-09-10T12:57:00Z"/>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7EE97DBD" w14:textId="12287BBC" w:rsidR="007955BF" w:rsidRPr="008E3030" w:rsidRDefault="007955BF" w:rsidP="00EE73D6">
            <w:pPr>
              <w:pStyle w:val="TableEntryHeader"/>
              <w:rPr>
                <w:ins w:id="1874" w:author="Lynn" w:date="2015-09-10T12:57:00Z"/>
                <w:b w:val="0"/>
                <w:lang w:val="fr-FR" w:eastAsia="zh-CN"/>
              </w:rPr>
            </w:pPr>
            <w:ins w:id="1875" w:author="Lynn" w:date="2015-09-10T12:57:00Z">
              <w:r>
                <w:rPr>
                  <w:b w:val="0"/>
                  <w:lang w:val="fr-FR" w:eastAsia="zh-CN"/>
                </w:rPr>
                <w:t xml:space="preserve">DAF </w:t>
              </w:r>
              <w:proofErr w:type="spellStart"/>
              <w:r>
                <w:rPr>
                  <w:b w:val="0"/>
                  <w:lang w:val="fr-FR" w:eastAsia="zh-CN"/>
                </w:rPr>
                <w:t>Responder</w:t>
              </w:r>
              <w:proofErr w:type="spellEnd"/>
            </w:ins>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5E89AE86" w14:textId="77777777" w:rsidR="007955BF" w:rsidRPr="008E3030" w:rsidRDefault="007955BF" w:rsidP="00EE73D6">
            <w:pPr>
              <w:pStyle w:val="TableEntryHeader"/>
              <w:rPr>
                <w:ins w:id="1876" w:author="Lynn" w:date="2015-09-10T12:57:00Z"/>
                <w:b w:val="0"/>
                <w:lang w:val="fr-FR" w:eastAsia="zh-CN"/>
              </w:rPr>
            </w:pPr>
            <w:proofErr w:type="spellStart"/>
            <w:ins w:id="1877" w:author="Lynn" w:date="2015-09-10T12:57:00Z">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ins>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62F9360D" w14:textId="760E139C" w:rsidR="007955BF" w:rsidRDefault="007955BF">
            <w:pPr>
              <w:pStyle w:val="TableEntryHeader"/>
              <w:rPr>
                <w:ins w:id="1878" w:author="Lynn" w:date="2015-09-10T12:57:00Z"/>
                <w:lang w:val="fr-FR" w:eastAsia="zh-CN"/>
              </w:rPr>
            </w:pPr>
            <w:ins w:id="1879" w:author="Lynn" w:date="2015-09-10T12:57:00Z">
              <w:r>
                <w:rPr>
                  <w:lang w:val="fr-FR" w:eastAsia="zh-CN"/>
                </w:rPr>
                <w:t xml:space="preserve">LDAF </w:t>
              </w:r>
            </w:ins>
            <w:ins w:id="1880" w:author="Lynn" w:date="2015-09-13T14:22:00Z">
              <w:r w:rsidR="00E61637">
                <w:rPr>
                  <w:lang w:val="fr-FR" w:eastAsia="zh-CN"/>
                </w:rPr>
                <w:t>and TDAF</w:t>
              </w:r>
            </w:ins>
          </w:p>
        </w:tc>
      </w:tr>
      <w:tr w:rsidR="007955BF" w14:paraId="39B3983E" w14:textId="77777777" w:rsidTr="00EE73D6">
        <w:trPr>
          <w:jc w:val="center"/>
          <w:ins w:id="1881" w:author="Lynn" w:date="2015-09-10T12:57: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200034B8" w14:textId="77777777" w:rsidR="007955BF" w:rsidRDefault="007955BF" w:rsidP="00EE73D6">
            <w:pPr>
              <w:pStyle w:val="TableEntryHeader"/>
              <w:rPr>
                <w:ins w:id="1882" w:author="Lynn" w:date="2015-09-10T12:57:00Z"/>
                <w:lang w:val="fr-FR" w:eastAsia="zh-CN"/>
              </w:rPr>
            </w:pPr>
            <w:proofErr w:type="spellStart"/>
            <w:ins w:id="1883" w:author="Lynn" w:date="2015-09-10T12:57:00Z">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2F329A5" w14:textId="77777777" w:rsidR="007955BF" w:rsidRDefault="007955BF" w:rsidP="00EE73D6">
            <w:pPr>
              <w:pStyle w:val="TableEntryHeader"/>
              <w:rPr>
                <w:ins w:id="1884" w:author="Lynn" w:date="2015-09-10T12:57:00Z"/>
                <w:lang w:val="fr-FR" w:eastAsia="zh-CN"/>
              </w:rPr>
            </w:pPr>
            <w:proofErr w:type="spellStart"/>
            <w:ins w:id="1885" w:author="Lynn" w:date="2015-09-10T12:57:00Z">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5917EA1" w14:textId="77777777" w:rsidR="007955BF" w:rsidRDefault="007955BF" w:rsidP="00EE73D6">
            <w:pPr>
              <w:pStyle w:val="TableEntryHeader"/>
              <w:rPr>
                <w:ins w:id="1886" w:author="Lynn" w:date="2015-09-10T12:57:00Z"/>
                <w:lang w:val="fr-FR" w:eastAsia="zh-CN"/>
              </w:rPr>
            </w:pPr>
            <w:ins w:id="1887" w:author="Lynn" w:date="2015-09-10T12:57:00Z">
              <w:r>
                <w:rPr>
                  <w:lang w:val="fr-FR" w:eastAsia="zh-CN"/>
                </w:rPr>
                <w:t xml:space="preserve">Options </w:t>
              </w:r>
              <w:proofErr w:type="spellStart"/>
              <w:r>
                <w:rPr>
                  <w:lang w:val="fr-FR" w:eastAsia="zh-CN"/>
                </w:rPr>
                <w:t>Implemented</w:t>
              </w:r>
              <w:proofErr w:type="spellEnd"/>
              <w:r>
                <w:rPr>
                  <w:lang w:val="fr-FR" w:eastAsia="zh-CN"/>
                </w:rPr>
                <w:t xml:space="preserve"> </w:t>
              </w:r>
            </w:ins>
          </w:p>
        </w:tc>
      </w:tr>
      <w:tr w:rsidR="007955BF" w14:paraId="5339D23E" w14:textId="77777777" w:rsidTr="00E96EA1">
        <w:trPr>
          <w:jc w:val="center"/>
          <w:ins w:id="1888" w:author="Lynn" w:date="2015-09-10T12:56: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BD6AC19" w14:textId="77777777" w:rsidR="007955BF" w:rsidRDefault="007955BF" w:rsidP="00EE73D6">
            <w:pPr>
              <w:pStyle w:val="TableEntryHeader"/>
              <w:rPr>
                <w:ins w:id="1889" w:author="Lynn" w:date="2015-09-10T12:56:00Z"/>
                <w:b w:val="0"/>
                <w:lang w:val="fr-FR" w:eastAsia="zh-CN"/>
              </w:rPr>
            </w:pPr>
            <w:ins w:id="1890" w:author="Lynn" w:date="2015-09-10T12:56:00Z">
              <w:r>
                <w:rPr>
                  <w:b w:val="0"/>
                  <w:lang w:val="fr-FR" w:eastAsia="zh-CN"/>
                </w:rPr>
                <w:t>MHD</w:t>
              </w:r>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594E903" w14:textId="495D2560" w:rsidR="007955BF" w:rsidRPr="0025188C" w:rsidRDefault="007955BF" w:rsidP="0061206D">
            <w:pPr>
              <w:pStyle w:val="TableEntryHeader"/>
              <w:rPr>
                <w:ins w:id="1891" w:author="Lynn" w:date="2015-09-10T12:56:00Z"/>
                <w:b w:val="0"/>
                <w:lang w:val="fr-FR" w:eastAsia="zh-CN"/>
              </w:rPr>
            </w:pPr>
            <w:ins w:id="1892" w:author="Lynn" w:date="2015-09-10T12:56:00Z">
              <w:r>
                <w:rPr>
                  <w:b w:val="0"/>
                  <w:lang w:val="fr-FR" w:eastAsia="zh-CN"/>
                </w:rPr>
                <w:t xml:space="preserve">Document </w:t>
              </w:r>
            </w:ins>
            <w:proofErr w:type="spellStart"/>
            <w:ins w:id="1893" w:author="Lynn" w:date="2015-09-10T13:04:00Z">
              <w:r w:rsidR="0061206D">
                <w:rPr>
                  <w:b w:val="0"/>
                  <w:lang w:val="fr-FR" w:eastAsia="zh-CN"/>
                </w:rPr>
                <w:t>Responder</w:t>
              </w:r>
            </w:ins>
            <w:proofErr w:type="spellEnd"/>
            <w:ins w:id="1894" w:author="Lynn" w:date="2015-09-10T12:56:00Z">
              <w:r>
                <w:rPr>
                  <w:b w:val="0"/>
                  <w:lang w:val="fr-FR" w:eastAsia="zh-CN"/>
                </w:rPr>
                <w:t xml:space="preserve"> (ITI-67, ITI-68)</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7CBBFF30" w14:textId="77777777" w:rsidR="007955BF" w:rsidRPr="008E3030" w:rsidRDefault="007955BF" w:rsidP="00EE73D6">
            <w:pPr>
              <w:pStyle w:val="TableEntryHeader"/>
              <w:rPr>
                <w:ins w:id="1895" w:author="Lynn" w:date="2015-09-10T12:56:00Z"/>
                <w:b w:val="0"/>
                <w:lang w:val="fr-FR" w:eastAsia="zh-CN"/>
              </w:rPr>
            </w:pPr>
            <w:commentRangeStart w:id="1896"/>
            <w:ins w:id="1897" w:author="Lynn" w:date="2015-09-10T12:56:00Z">
              <w:r>
                <w:rPr>
                  <w:b w:val="0"/>
                  <w:lang w:val="fr-FR" w:eastAsia="zh-CN"/>
                </w:rPr>
                <w:t>None</w:t>
              </w:r>
              <w:commentRangeEnd w:id="1896"/>
              <w:r>
                <w:rPr>
                  <w:rStyle w:val="CommentReference"/>
                  <w:rFonts w:ascii="Times New Roman" w:hAnsi="Times New Roman"/>
                  <w:b w:val="0"/>
                </w:rPr>
                <w:commentReference w:id="1896"/>
              </w:r>
            </w:ins>
          </w:p>
        </w:tc>
      </w:tr>
      <w:tr w:rsidR="007955BF" w:rsidRPr="003C5B03" w14:paraId="479B810B" w14:textId="77777777" w:rsidTr="00E96EA1">
        <w:trPr>
          <w:jc w:val="center"/>
          <w:ins w:id="1898" w:author="Lynn" w:date="2015-09-10T12:58: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54CB7A2A" w14:textId="7B0A7CAC" w:rsidR="007955BF" w:rsidRPr="00E96EA1" w:rsidRDefault="00FD6B70" w:rsidP="00EE73D6">
            <w:pPr>
              <w:pStyle w:val="TableEntryHeader"/>
              <w:rPr>
                <w:ins w:id="1899" w:author="Lynn" w:date="2015-09-10T12:58:00Z"/>
                <w:b w:val="0"/>
                <w:lang w:val="fr-FR" w:eastAsia="zh-CN"/>
              </w:rPr>
            </w:pPr>
            <w:proofErr w:type="spellStart"/>
            <w:ins w:id="1900" w:author="nbashyam" w:date="2015-09-12T07:28:00Z">
              <w:r w:rsidRPr="00E96EA1">
                <w:rPr>
                  <w:b w:val="0"/>
                  <w:lang w:val="fr-FR" w:eastAsia="zh-CN"/>
                </w:rPr>
                <w:t>PDQm</w:t>
              </w:r>
            </w:ins>
            <w:proofErr w:type="spellEnd"/>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1D1A6D22" w14:textId="5C5DC08D" w:rsidR="007955BF" w:rsidRPr="00E96EA1" w:rsidRDefault="00FD6B70" w:rsidP="00EE73D6">
            <w:pPr>
              <w:pStyle w:val="TableEntryHeader"/>
              <w:rPr>
                <w:ins w:id="1901" w:author="Lynn" w:date="2015-09-10T12:58:00Z"/>
                <w:b w:val="0"/>
                <w:lang w:val="fr-FR" w:eastAsia="zh-CN"/>
              </w:rPr>
            </w:pPr>
            <w:ins w:id="1902" w:author="nbashyam" w:date="2015-09-12T07:28:00Z">
              <w:r w:rsidRPr="00E96EA1">
                <w:rPr>
                  <w:b w:val="0"/>
                  <w:lang w:val="fr-FR" w:eastAsia="zh-CN"/>
                </w:rPr>
                <w:t xml:space="preserve">Patient </w:t>
              </w:r>
              <w:proofErr w:type="spellStart"/>
              <w:r w:rsidRPr="00E96EA1">
                <w:rPr>
                  <w:b w:val="0"/>
                  <w:lang w:val="fr-FR" w:eastAsia="zh-CN"/>
                </w:rPr>
                <w:t>Demographics</w:t>
              </w:r>
              <w:proofErr w:type="spellEnd"/>
              <w:r w:rsidRPr="00E96EA1">
                <w:rPr>
                  <w:b w:val="0"/>
                  <w:lang w:val="fr-FR" w:eastAsia="zh-CN"/>
                </w:rPr>
                <w:t xml:space="preserve"> Supplier (ITI-78)</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19D97CF5" w14:textId="13B0DAFC" w:rsidR="007955BF" w:rsidRPr="00E96EA1" w:rsidRDefault="00FD6B70" w:rsidP="00EE73D6">
            <w:pPr>
              <w:pStyle w:val="TableEntryHeader"/>
              <w:rPr>
                <w:ins w:id="1903" w:author="Lynn" w:date="2015-09-10T12:58:00Z"/>
                <w:b w:val="0"/>
                <w:lang w:val="fr-FR" w:eastAsia="zh-CN"/>
              </w:rPr>
            </w:pPr>
            <w:ins w:id="1904" w:author="nbashyam" w:date="2015-09-12T07:28:00Z">
              <w:r w:rsidRPr="00E96EA1">
                <w:rPr>
                  <w:b w:val="0"/>
                  <w:lang w:val="fr-FR" w:eastAsia="zh-CN"/>
                </w:rPr>
                <w:t>None</w:t>
              </w:r>
            </w:ins>
          </w:p>
        </w:tc>
      </w:tr>
      <w:tr w:rsidR="00FD6B70" w14:paraId="4CEC45BB" w14:textId="77777777" w:rsidTr="00E96EA1">
        <w:trPr>
          <w:jc w:val="center"/>
          <w:ins w:id="1905" w:author="nbashyam" w:date="2015-09-12T07:32:00Z"/>
        </w:trPr>
        <w:tc>
          <w:tcPr>
            <w:tcW w:w="5000" w:type="pct"/>
            <w:gridSpan w:val="3"/>
            <w:tcBorders>
              <w:top w:val="single" w:sz="4" w:space="0" w:color="auto"/>
              <w:left w:val="single" w:sz="4" w:space="0" w:color="auto"/>
              <w:bottom w:val="single" w:sz="4" w:space="0" w:color="auto"/>
              <w:right w:val="single" w:sz="4" w:space="0" w:color="auto"/>
            </w:tcBorders>
            <w:shd w:val="clear" w:color="auto" w:fill="000000"/>
          </w:tcPr>
          <w:p w14:paraId="20508ADF" w14:textId="77777777" w:rsidR="00FD6B70" w:rsidRDefault="00FD6B70" w:rsidP="00511889">
            <w:pPr>
              <w:pStyle w:val="TableEntryHeader"/>
              <w:rPr>
                <w:ins w:id="1906" w:author="nbashyam" w:date="2015-09-12T07:32:00Z"/>
                <w:u w:val="single"/>
                <w:lang w:val="fr-FR" w:eastAsia="zh-CN"/>
              </w:rPr>
            </w:pPr>
          </w:p>
        </w:tc>
      </w:tr>
      <w:tr w:rsidR="00731124" w14:paraId="645872B4" w14:textId="77777777" w:rsidTr="00511889">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47C6C6C" w14:textId="77777777" w:rsidR="00731124" w:rsidRDefault="00731124" w:rsidP="00511889">
            <w:pPr>
              <w:pStyle w:val="TableEntryHeader"/>
              <w:rPr>
                <w:lang w:val="fr-FR" w:eastAsia="zh-CN"/>
              </w:rPr>
            </w:pPr>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hyperlink r:id="rId109" w:tooltip="http://www.anymedicalsystemsco.com/ihe" w:history="1">
              <w:r>
                <w:rPr>
                  <w:rStyle w:val="Hyperlink"/>
                  <w:lang w:val="fr-FR" w:eastAsia="zh-CN"/>
                </w:rPr>
                <w:t>www.anymedicalsystemsco.com/ihe</w:t>
              </w:r>
            </w:hyperlink>
            <w:r>
              <w:rPr>
                <w:lang w:val="fr-FR" w:eastAsia="zh-CN"/>
              </w:rPr>
              <w:t xml:space="preserve"> </w:t>
            </w:r>
          </w:p>
        </w:tc>
      </w:tr>
      <w:tr w:rsidR="00731124" w14:paraId="07D0B736"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30354CD1" w14:textId="77777777" w:rsidR="00731124" w:rsidRPr="008E3030" w:rsidRDefault="00731124" w:rsidP="00511889">
            <w:pPr>
              <w:pStyle w:val="TableEntryHeader"/>
              <w:rPr>
                <w:b w:val="0"/>
                <w:u w:val="single"/>
                <w:lang w:val="fr-FR" w:eastAsia="zh-CN"/>
              </w:rPr>
            </w:pPr>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p>
        </w:tc>
      </w:tr>
      <w:tr w:rsidR="00731124" w14:paraId="16FD059F"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D113874" w14:textId="77777777" w:rsidR="00731124" w:rsidRDefault="00731124" w:rsidP="00511889">
            <w:pPr>
              <w:pStyle w:val="TableEntryHeader"/>
              <w:rPr>
                <w:b w:val="0"/>
                <w:lang w:val="fr-FR" w:eastAsia="zh-CN"/>
              </w:rPr>
            </w:pPr>
            <w:r>
              <w:rPr>
                <w:b w:val="0"/>
                <w:lang w:val="fr-FR" w:eastAsia="zh-CN"/>
              </w:rPr>
              <w:t>TBD</w:t>
            </w:r>
          </w:p>
          <w:p w14:paraId="48AFAFED" w14:textId="77777777" w:rsidR="00731124" w:rsidRPr="008E3030" w:rsidRDefault="00731124" w:rsidP="00511889">
            <w:pPr>
              <w:pStyle w:val="TableEntryHeader"/>
              <w:rPr>
                <w:b w:val="0"/>
                <w:lang w:val="fr-FR" w:eastAsia="zh-CN"/>
              </w:rPr>
            </w:pPr>
            <w:r>
              <w:rPr>
                <w:b w:val="0"/>
                <w:lang w:val="fr-FR" w:eastAsia="zh-CN"/>
              </w:rPr>
              <w:t>TBD</w:t>
            </w:r>
          </w:p>
        </w:tc>
      </w:tr>
      <w:tr w:rsidR="00731124" w14:paraId="77491322" w14:textId="77777777" w:rsidTr="00E96EA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3CD552B" w14:textId="77777777" w:rsidR="00731124" w:rsidRPr="008E3030" w:rsidRDefault="00731124" w:rsidP="00511889">
            <w:pPr>
              <w:pStyle w:val="TableEntryHeader"/>
              <w:rPr>
                <w:b w:val="0"/>
                <w:lang w:val="fr-FR" w:eastAsia="zh-CN"/>
              </w:rPr>
            </w:pPr>
            <w:r>
              <w:rPr>
                <w:b w:val="0"/>
                <w:lang w:val="fr-FR" w:eastAsia="zh-CN"/>
              </w:rPr>
              <w:t>Links to General Information</w:t>
            </w:r>
          </w:p>
        </w:tc>
      </w:tr>
      <w:tr w:rsidR="00731124" w14:paraId="27D7655F" w14:textId="77777777" w:rsidTr="00E96EA1">
        <w:trPr>
          <w:jc w:val="center"/>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496FE840" w14:textId="77777777" w:rsidR="00731124" w:rsidRDefault="00731124" w:rsidP="00511889">
            <w:pPr>
              <w:pStyle w:val="TableEntryHeader"/>
              <w:rPr>
                <w:b w:val="0"/>
                <w:u w:val="single"/>
                <w:lang w:val="fr-FR" w:eastAsia="zh-CN"/>
              </w:rPr>
            </w:pPr>
            <w:r>
              <w:rPr>
                <w:b w:val="0"/>
                <w:u w:val="single"/>
                <w:lang w:val="fr-FR" w:eastAsia="zh-CN"/>
              </w:rPr>
              <w:t>TBD</w:t>
            </w:r>
          </w:p>
          <w:p w14:paraId="652DC47A" w14:textId="77777777" w:rsidR="00731124" w:rsidRPr="00D33EF7" w:rsidRDefault="00731124" w:rsidP="00511889">
            <w:pPr>
              <w:pStyle w:val="TableEntryHeader"/>
              <w:rPr>
                <w:b w:val="0"/>
                <w:u w:val="single"/>
                <w:lang w:val="fr-FR" w:eastAsia="zh-CN"/>
              </w:rPr>
            </w:pPr>
            <w:r>
              <w:rPr>
                <w:b w:val="0"/>
                <w:u w:val="single"/>
                <w:lang w:val="fr-FR" w:eastAsia="zh-CN"/>
              </w:rPr>
              <w:t>TBD</w:t>
            </w:r>
          </w:p>
        </w:tc>
      </w:tr>
    </w:tbl>
    <w:p w14:paraId="0D58BA51" w14:textId="7F868A80" w:rsidR="00D33EF7" w:rsidRDefault="00D33EF7" w:rsidP="005C01E0">
      <w:pPr>
        <w:pStyle w:val="BodyText"/>
      </w:pPr>
    </w:p>
    <w:p w14:paraId="5E3EA094" w14:textId="6F45C4FB" w:rsidR="00FF0141" w:rsidRDefault="00FF0141" w:rsidP="00FF0141">
      <w:pPr>
        <w:pStyle w:val="Heading2"/>
        <w:numPr>
          <w:ilvl w:val="0"/>
          <w:numId w:val="0"/>
        </w:numPr>
        <w:rPr>
          <w:ins w:id="1907" w:author="nbashyam" w:date="2015-09-12T07:50:00Z"/>
        </w:rPr>
      </w:pPr>
      <w:bookmarkStart w:id="1908" w:name="_Toc303840549"/>
      <w:ins w:id="1909" w:author="nbashyam" w:date="2015-09-12T07:50:00Z">
        <w:r>
          <w:t>C.</w:t>
        </w:r>
      </w:ins>
      <w:ins w:id="1910" w:author="Lynn" w:date="2015-09-13T20:45:00Z">
        <w:r w:rsidR="0070570D">
          <w:t>6</w:t>
        </w:r>
      </w:ins>
      <w:ins w:id="1911" w:author="nbashyam" w:date="2015-09-12T07:50:00Z">
        <w:del w:id="1912" w:author="Lynn" w:date="2015-09-13T20:45:00Z">
          <w:r w:rsidDel="009575E3">
            <w:delText>2a</w:delText>
          </w:r>
        </w:del>
        <w:r>
          <w:t xml:space="preserve"> </w:t>
        </w:r>
        <w:r w:rsidRPr="00D73EBC">
          <w:t xml:space="preserve">DAF Requestor Integration Statement </w:t>
        </w:r>
      </w:ins>
      <w:bookmarkEnd w:id="1908"/>
      <w:r w:rsidR="00F40C80">
        <w:t>– Addition for Options</w:t>
      </w:r>
    </w:p>
    <w:p w14:paraId="431866E1" w14:textId="41A0E2FB" w:rsidR="009575E3" w:rsidRDefault="009575E3" w:rsidP="009575E3">
      <w:pPr>
        <w:pStyle w:val="BodyText"/>
        <w:rPr>
          <w:ins w:id="1913" w:author="Lynn" w:date="2015-09-13T20:47:00Z"/>
        </w:rPr>
      </w:pPr>
      <w:ins w:id="1914" w:author="Lynn" w:date="2015-09-13T20:47:00Z">
        <w:r>
          <w:t>A DAF Requestor may choose to implement optional features beyond the required profiles.</w:t>
        </w:r>
      </w:ins>
    </w:p>
    <w:p w14:paraId="23A33851" w14:textId="3C6BF4C6" w:rsidR="00FF0141" w:rsidDel="009575E3" w:rsidRDefault="009575E3" w:rsidP="009575E3">
      <w:pPr>
        <w:pStyle w:val="BodyText"/>
        <w:rPr>
          <w:ins w:id="1915" w:author="nbashyam" w:date="2015-09-12T07:50:00Z"/>
          <w:del w:id="1916" w:author="Lynn" w:date="2015-09-13T20:53:00Z"/>
        </w:rPr>
        <w:pPrChange w:id="1917" w:author="Lynn" w:date="2015-09-13T20:53:00Z">
          <w:pPr>
            <w:pStyle w:val="BodyText"/>
          </w:pPr>
        </w:pPrChange>
      </w:pPr>
      <w:ins w:id="1918" w:author="Lynn" w:date="2015-09-13T20:51:00Z">
        <w:r>
          <w:t>A DAF Requestor, SOAP Query Stack, in the LDAF (intra-enterprise) use cases may optionally support multi-patient queries</w:t>
        </w:r>
      </w:ins>
      <w:ins w:id="1919" w:author="Lynn" w:date="2015-09-13T20:52:00Z">
        <w:r>
          <w:t xml:space="preserve">.  </w:t>
        </w:r>
      </w:ins>
      <w:ins w:id="1920" w:author="Lynn" w:date="2015-09-13T20:53:00Z">
        <w:r>
          <w:t xml:space="preserve">A </w:t>
        </w:r>
      </w:ins>
      <w:ins w:id="1921" w:author="nbashyam" w:date="2015-09-12T07:52:00Z">
        <w:del w:id="1922" w:author="Lynn" w:date="2015-09-13T20:52:00Z">
          <w:r w:rsidR="00FF0141" w:rsidDel="009575E3">
            <w:delText>To support multi-patient queries, t</w:delText>
          </w:r>
        </w:del>
      </w:ins>
      <w:ins w:id="1923" w:author="nbashyam" w:date="2015-09-12T07:50:00Z">
        <w:del w:id="1924" w:author="Lynn" w:date="2015-09-13T20:53:00Z">
          <w:r w:rsidR="00FF0141" w:rsidDel="009575E3">
            <w:delText>his IHE integration statement contains required IHE profiles, and a</w:delText>
          </w:r>
        </w:del>
        <w:del w:id="1925" w:author="Lynn" w:date="2015-09-12T19:45:00Z">
          <w:r w:rsidR="00FF0141" w:rsidDel="007F15B1">
            <w:delText>ctors for</w:delText>
          </w:r>
        </w:del>
        <w:del w:id="1926" w:author="Lynn" w:date="2015-09-13T20:53:00Z">
          <w:r w:rsidR="00FF0141" w:rsidDel="009575E3">
            <w:delText>:</w:delText>
          </w:r>
        </w:del>
      </w:ins>
    </w:p>
    <w:p w14:paraId="68275230" w14:textId="4C39DFB6" w:rsidR="00FF0141" w:rsidRDefault="00FF0141" w:rsidP="009575E3">
      <w:pPr>
        <w:pStyle w:val="BodyText"/>
        <w:rPr>
          <w:ins w:id="1927" w:author="Lynn" w:date="2015-09-13T20:47:00Z"/>
        </w:rPr>
        <w:pPrChange w:id="1928" w:author="Lynn" w:date="2015-09-13T20:53:00Z">
          <w:pPr>
            <w:pStyle w:val="BodyText"/>
            <w:numPr>
              <w:numId w:val="167"/>
            </w:numPr>
            <w:ind w:left="720" w:hanging="360"/>
          </w:pPr>
        </w:pPrChange>
      </w:pPr>
      <w:ins w:id="1929" w:author="nbashyam" w:date="2015-09-12T07:50:00Z">
        <w:del w:id="1930" w:author="Lynn" w:date="2015-09-13T20:51:00Z">
          <w:r w:rsidDel="009575E3">
            <w:delText>DAF Requestor, SOAP Query Stack Option, LDAF (intra-enterprise) use cases</w:delText>
          </w:r>
        </w:del>
      </w:ins>
      <w:ins w:id="1931" w:author="Lynn" w:date="2015-09-12T19:46:00Z">
        <w:r>
          <w:t xml:space="preserve">DAF Requestor </w:t>
        </w:r>
      </w:ins>
      <w:ins w:id="1932" w:author="Lynn" w:date="2015-09-13T20:53:00Z">
        <w:r w:rsidR="009575E3">
          <w:t xml:space="preserve">that supports multi-patient queries </w:t>
        </w:r>
      </w:ins>
      <w:ins w:id="1933" w:author="Lynn" w:date="2015-09-12T19:46:00Z">
        <w:r>
          <w:t xml:space="preserve">MUST support </w:t>
        </w:r>
      </w:ins>
      <w:ins w:id="1934" w:author="Lynn" w:date="2015-09-12T19:47:00Z">
        <w:r>
          <w:t xml:space="preserve">the profiles/actors in this section </w:t>
        </w:r>
        <w:r w:rsidRPr="00E96EA1">
          <w:rPr>
            <w:b/>
          </w:rPr>
          <w:t>in addition to</w:t>
        </w:r>
        <w:r>
          <w:t xml:space="preserve"> the base requirements for the SOAP Query Stack, LDAF, as specified in Section C.</w:t>
        </w:r>
      </w:ins>
      <w:ins w:id="1935" w:author="Lynn" w:date="2015-09-12T19:48:00Z">
        <w:r>
          <w:t>2 above.</w:t>
        </w:r>
      </w:ins>
    </w:p>
    <w:p w14:paraId="0DCD63AB" w14:textId="70197CDA" w:rsidR="009575E3" w:rsidRDefault="009575E3" w:rsidP="00AC42B6">
      <w:pPr>
        <w:pStyle w:val="BodyText"/>
        <w:tabs>
          <w:tab w:val="left" w:pos="90"/>
        </w:tabs>
        <w:rPr>
          <w:ins w:id="1936" w:author="nbashyam" w:date="2015-09-12T07:50:00Z"/>
        </w:rPr>
        <w:pPrChange w:id="1937" w:author="Lynn" w:date="2015-09-13T20:54:00Z">
          <w:pPr>
            <w:pStyle w:val="BodyText"/>
            <w:numPr>
              <w:numId w:val="167"/>
            </w:numPr>
            <w:tabs>
              <w:tab w:val="left" w:pos="90"/>
            </w:tabs>
            <w:ind w:left="720" w:hanging="360"/>
          </w:pPr>
        </w:pPrChange>
      </w:pPr>
      <w:ins w:id="1938" w:author="Lynn" w:date="2015-09-13T20:47:00Z">
        <w:r>
          <w:rPr>
            <w:b/>
          </w:rPr>
          <w:t>Note</w:t>
        </w:r>
      </w:ins>
      <w:ins w:id="1939" w:author="Lynn" w:date="2015-09-13T20:55:00Z">
        <w:r w:rsidR="00AC42B6">
          <w:rPr>
            <w:b/>
          </w:rPr>
          <w:t>:</w:t>
        </w:r>
      </w:ins>
      <w:ins w:id="1940" w:author="Lynn" w:date="2015-09-13T20:47:00Z">
        <w:r>
          <w:rPr>
            <w:b/>
          </w:rPr>
          <w:t xml:space="preserve"> </w:t>
        </w:r>
        <w:r>
          <w:t xml:space="preserve"> </w:t>
        </w:r>
      </w:ins>
      <w:ins w:id="1941" w:author="Lynn" w:date="2015-09-13T20:55:00Z">
        <w:r w:rsidR="00AC42B6">
          <w:t xml:space="preserve">This Implementation Guide does not define </w:t>
        </w:r>
      </w:ins>
      <w:ins w:id="1942" w:author="Lynn" w:date="2015-09-13T20:49:00Z">
        <w:r>
          <w:t>Mul</w:t>
        </w:r>
        <w:r w:rsidR="00AC42B6">
          <w:t xml:space="preserve">ti-Patient Query </w:t>
        </w:r>
        <w:r>
          <w:t>for TDAF</w:t>
        </w:r>
        <w:r w:rsidR="00AC42B6">
          <w:t xml:space="preserve"> use cases</w:t>
        </w:r>
      </w:ins>
    </w:p>
    <w:p w14:paraId="4788F6D8" w14:textId="77777777" w:rsidR="00FF0141" w:rsidRPr="00D65F60" w:rsidRDefault="00FF0141" w:rsidP="00FF0141">
      <w:pPr>
        <w:pStyle w:val="BodyText"/>
        <w:rPr>
          <w:ins w:id="1943" w:author="nbashyam" w:date="2015-09-12T07:50:00Z"/>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1"/>
        <w:gridCol w:w="2017"/>
        <w:gridCol w:w="2821"/>
      </w:tblGrid>
      <w:tr w:rsidR="00FF0141" w14:paraId="22B5C3D8" w14:textId="77777777" w:rsidTr="009575E3">
        <w:trPr>
          <w:jc w:val="center"/>
          <w:ins w:id="1944" w:author="nbashyam" w:date="2015-09-12T07:50: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C729C86" w14:textId="77777777" w:rsidR="00FF0141" w:rsidRDefault="00FF0141" w:rsidP="009575E3">
            <w:pPr>
              <w:pStyle w:val="TableEntryHeader"/>
              <w:rPr>
                <w:ins w:id="1945" w:author="nbashyam" w:date="2015-09-12T07:50:00Z"/>
                <w:lang w:val="fr-FR" w:eastAsia="zh-CN"/>
              </w:rPr>
            </w:pPr>
            <w:ins w:id="1946" w:author="nbashyam" w:date="2015-09-12T07:50:00Z">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03EBBBA4" w14:textId="77777777" w:rsidR="00FF0141" w:rsidRDefault="00FF0141" w:rsidP="009575E3">
            <w:pPr>
              <w:pStyle w:val="TableEntryHeader"/>
              <w:rPr>
                <w:ins w:id="1947" w:author="nbashyam" w:date="2015-09-12T07:50:00Z"/>
                <w:lang w:val="fr-FR" w:eastAsia="zh-CN"/>
              </w:rPr>
            </w:pPr>
            <w:ins w:id="1948" w:author="nbashyam" w:date="2015-09-12T07:50:00Z">
              <w:r>
                <w:rPr>
                  <w:lang w:val="fr-FR" w:eastAsia="zh-CN"/>
                </w:rPr>
                <w:t xml:space="preserve">Date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58A38E8" w14:textId="77777777" w:rsidR="00FF0141" w:rsidRDefault="00FF0141" w:rsidP="009575E3">
            <w:pPr>
              <w:pStyle w:val="TableEntryHeader"/>
              <w:rPr>
                <w:ins w:id="1949" w:author="nbashyam" w:date="2015-09-12T07:50:00Z"/>
                <w:lang w:val="fr-FR" w:eastAsia="zh-CN"/>
              </w:rPr>
            </w:pPr>
            <w:ins w:id="1950" w:author="nbashyam" w:date="2015-09-12T07:50:00Z">
              <w:r>
                <w:rPr>
                  <w:lang w:val="fr-FR" w:eastAsia="zh-CN"/>
                </w:rPr>
                <w:t xml:space="preserve">12 </w:t>
              </w:r>
              <w:proofErr w:type="spellStart"/>
              <w:r>
                <w:rPr>
                  <w:lang w:val="fr-FR" w:eastAsia="zh-CN"/>
                </w:rPr>
                <w:t>Oct</w:t>
              </w:r>
              <w:proofErr w:type="spellEnd"/>
              <w:r>
                <w:rPr>
                  <w:lang w:val="fr-FR" w:eastAsia="zh-CN"/>
                </w:rPr>
                <w:t xml:space="preserve"> 2015</w:t>
              </w:r>
            </w:ins>
          </w:p>
        </w:tc>
      </w:tr>
      <w:tr w:rsidR="00FF0141" w14:paraId="08B4366A" w14:textId="77777777" w:rsidTr="009575E3">
        <w:trPr>
          <w:jc w:val="center"/>
          <w:ins w:id="1951" w:author="nbashyam" w:date="2015-09-12T07:50:00Z"/>
        </w:trPr>
        <w:tc>
          <w:tcPr>
            <w:tcW w:w="2228" w:type="pct"/>
            <w:tcBorders>
              <w:top w:val="single" w:sz="4" w:space="0" w:color="auto"/>
              <w:left w:val="single" w:sz="4" w:space="0" w:color="auto"/>
              <w:bottom w:val="single" w:sz="4" w:space="0" w:color="auto"/>
              <w:right w:val="single" w:sz="4" w:space="0" w:color="auto"/>
            </w:tcBorders>
            <w:hideMark/>
          </w:tcPr>
          <w:p w14:paraId="32270BB6" w14:textId="77777777" w:rsidR="00FF0141" w:rsidRDefault="00FF0141" w:rsidP="009575E3">
            <w:pPr>
              <w:pStyle w:val="TableEntryHeader"/>
              <w:rPr>
                <w:ins w:id="1952" w:author="nbashyam" w:date="2015-09-12T07:50:00Z"/>
                <w:lang w:val="fr-FR" w:eastAsia="zh-CN"/>
              </w:rPr>
            </w:pPr>
            <w:proofErr w:type="spellStart"/>
            <w:ins w:id="1953" w:author="nbashyam" w:date="2015-09-12T07:50:00Z">
              <w:r>
                <w:rPr>
                  <w:lang w:val="fr-FR" w:eastAsia="zh-CN"/>
                </w:rPr>
                <w:t>Vendor</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hideMark/>
          </w:tcPr>
          <w:p w14:paraId="1EF92195" w14:textId="77777777" w:rsidR="00FF0141" w:rsidRDefault="00FF0141" w:rsidP="009575E3">
            <w:pPr>
              <w:pStyle w:val="TableEntryHeader"/>
              <w:rPr>
                <w:ins w:id="1954" w:author="nbashyam" w:date="2015-09-12T07:50:00Z"/>
                <w:lang w:val="fr-FR" w:eastAsia="zh-CN"/>
              </w:rPr>
            </w:pPr>
            <w:ins w:id="1955" w:author="nbashyam" w:date="2015-09-12T07:50:00Z">
              <w:r>
                <w:rPr>
                  <w:lang w:val="fr-FR" w:eastAsia="zh-CN"/>
                </w:rPr>
                <w:t xml:space="preserve">Product Name </w:t>
              </w:r>
            </w:ins>
          </w:p>
        </w:tc>
        <w:tc>
          <w:tcPr>
            <w:tcW w:w="1697" w:type="pct"/>
            <w:tcBorders>
              <w:top w:val="single" w:sz="4" w:space="0" w:color="auto"/>
              <w:left w:val="single" w:sz="4" w:space="0" w:color="auto"/>
              <w:bottom w:val="single" w:sz="4" w:space="0" w:color="auto"/>
              <w:right w:val="single" w:sz="4" w:space="0" w:color="auto"/>
            </w:tcBorders>
            <w:hideMark/>
          </w:tcPr>
          <w:p w14:paraId="568A0A26" w14:textId="77777777" w:rsidR="00FF0141" w:rsidRDefault="00FF0141" w:rsidP="009575E3">
            <w:pPr>
              <w:pStyle w:val="TableEntryHeader"/>
              <w:rPr>
                <w:ins w:id="1956" w:author="nbashyam" w:date="2015-09-12T07:50:00Z"/>
                <w:lang w:val="fr-FR" w:eastAsia="zh-CN"/>
              </w:rPr>
            </w:pPr>
            <w:ins w:id="1957" w:author="nbashyam" w:date="2015-09-12T07:50:00Z">
              <w:r>
                <w:rPr>
                  <w:lang w:val="fr-FR" w:eastAsia="zh-CN"/>
                </w:rPr>
                <w:t>Version</w:t>
              </w:r>
            </w:ins>
          </w:p>
        </w:tc>
      </w:tr>
      <w:tr w:rsidR="00FF0141" w14:paraId="406D6394" w14:textId="77777777" w:rsidTr="009575E3">
        <w:trPr>
          <w:jc w:val="center"/>
          <w:ins w:id="1958" w:author="nbashyam" w:date="2015-09-12T07:50:00Z"/>
        </w:trPr>
        <w:tc>
          <w:tcPr>
            <w:tcW w:w="2228" w:type="pct"/>
            <w:tcBorders>
              <w:top w:val="single" w:sz="4" w:space="0" w:color="auto"/>
              <w:left w:val="single" w:sz="4" w:space="0" w:color="auto"/>
              <w:bottom w:val="single" w:sz="4" w:space="0" w:color="auto"/>
              <w:right w:val="single" w:sz="4" w:space="0" w:color="auto"/>
            </w:tcBorders>
            <w:hideMark/>
          </w:tcPr>
          <w:p w14:paraId="0498357C" w14:textId="77777777" w:rsidR="00FF0141" w:rsidRDefault="00FF0141" w:rsidP="009575E3">
            <w:pPr>
              <w:pStyle w:val="TableEntry"/>
              <w:rPr>
                <w:ins w:id="1959" w:author="nbashyam" w:date="2015-09-12T07:50:00Z"/>
                <w:lang w:val="fr-FR" w:eastAsia="zh-CN"/>
              </w:rPr>
            </w:pPr>
            <w:proofErr w:type="spellStart"/>
            <w:ins w:id="1960" w:author="nbashyam" w:date="2015-09-12T07:50:00Z">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ins>
          </w:p>
        </w:tc>
        <w:tc>
          <w:tcPr>
            <w:tcW w:w="1075" w:type="pct"/>
            <w:tcBorders>
              <w:top w:val="single" w:sz="4" w:space="0" w:color="auto"/>
              <w:left w:val="single" w:sz="4" w:space="0" w:color="auto"/>
              <w:bottom w:val="single" w:sz="4" w:space="0" w:color="auto"/>
              <w:right w:val="single" w:sz="4" w:space="0" w:color="auto"/>
            </w:tcBorders>
            <w:hideMark/>
          </w:tcPr>
          <w:p w14:paraId="5E4899A1" w14:textId="77777777" w:rsidR="00FF0141" w:rsidRDefault="00FF0141" w:rsidP="009575E3">
            <w:pPr>
              <w:pStyle w:val="TableEntry"/>
              <w:rPr>
                <w:ins w:id="1961" w:author="nbashyam" w:date="2015-09-12T07:50:00Z"/>
                <w:lang w:val="fr-FR" w:eastAsia="zh-CN"/>
              </w:rPr>
            </w:pPr>
            <w:proofErr w:type="spellStart"/>
            <w:ins w:id="1962" w:author="nbashyam" w:date="2015-09-12T07:50:00Z">
              <w:r>
                <w:rPr>
                  <w:lang w:val="fr-FR" w:eastAsia="zh-CN"/>
                </w:rPr>
                <w:t>Certified</w:t>
              </w:r>
              <w:proofErr w:type="spellEnd"/>
              <w:r>
                <w:rPr>
                  <w:lang w:val="fr-FR" w:eastAsia="zh-CN"/>
                </w:rPr>
                <w:t xml:space="preserve"> Product</w:t>
              </w:r>
            </w:ins>
          </w:p>
        </w:tc>
        <w:tc>
          <w:tcPr>
            <w:tcW w:w="1697" w:type="pct"/>
            <w:tcBorders>
              <w:top w:val="single" w:sz="4" w:space="0" w:color="auto"/>
              <w:left w:val="single" w:sz="4" w:space="0" w:color="auto"/>
              <w:bottom w:val="single" w:sz="4" w:space="0" w:color="auto"/>
              <w:right w:val="single" w:sz="4" w:space="0" w:color="auto"/>
            </w:tcBorders>
            <w:hideMark/>
          </w:tcPr>
          <w:p w14:paraId="223AAF8C" w14:textId="4D90306A" w:rsidR="00FF0141" w:rsidRDefault="00FF0141" w:rsidP="009575E3">
            <w:pPr>
              <w:pStyle w:val="TableEntry"/>
              <w:rPr>
                <w:ins w:id="1963" w:author="nbashyam" w:date="2015-09-12T07:50:00Z"/>
                <w:lang w:val="fr-FR" w:eastAsia="zh-CN"/>
              </w:rPr>
            </w:pPr>
            <w:ins w:id="1964" w:author="nbashyam" w:date="2015-09-12T07:50:00Z">
              <w:r>
                <w:rPr>
                  <w:lang w:val="fr-FR" w:eastAsia="zh-CN"/>
                </w:rPr>
                <w:t>V1.0</w:t>
              </w:r>
            </w:ins>
          </w:p>
        </w:tc>
      </w:tr>
      <w:tr w:rsidR="00FF0141" w14:paraId="5DB65F6E" w14:textId="77777777" w:rsidTr="009575E3">
        <w:trPr>
          <w:jc w:val="center"/>
          <w:ins w:id="1965" w:author="nbashyam" w:date="2015-09-12T07:50:00Z"/>
        </w:trPr>
        <w:tc>
          <w:tcPr>
            <w:tcW w:w="5000" w:type="pct"/>
            <w:gridSpan w:val="3"/>
            <w:tcBorders>
              <w:top w:val="single" w:sz="4" w:space="0" w:color="auto"/>
              <w:left w:val="single" w:sz="4" w:space="0" w:color="auto"/>
              <w:bottom w:val="single" w:sz="4" w:space="0" w:color="auto"/>
              <w:right w:val="single" w:sz="4" w:space="0" w:color="auto"/>
            </w:tcBorders>
            <w:hideMark/>
          </w:tcPr>
          <w:p w14:paraId="3F91F6D0" w14:textId="77777777" w:rsidR="00FF0141" w:rsidRDefault="00FF0141" w:rsidP="009575E3">
            <w:pPr>
              <w:pStyle w:val="TableEntry"/>
              <w:rPr>
                <w:ins w:id="1966" w:author="nbashyam" w:date="2015-09-12T07:50:00Z"/>
                <w:lang w:val="fr-FR" w:eastAsia="zh-CN"/>
              </w:rPr>
            </w:pPr>
            <w:ins w:id="1967" w:author="nbashyam" w:date="2015-09-12T07:50:00Z">
              <w:r>
                <w:rPr>
                  <w:lang w:val="fr-FR" w:eastAsia="zh-CN"/>
                </w:rPr>
                <w:t xml:space="preserve">This </w:t>
              </w:r>
              <w:proofErr w:type="spellStart"/>
              <w:r>
                <w:rPr>
                  <w:lang w:val="fr-FR" w:eastAsia="zh-CN"/>
                </w:rPr>
                <w:t>product</w:t>
              </w:r>
              <w:proofErr w:type="spellEnd"/>
              <w:r>
                <w:rPr>
                  <w:lang w:val="fr-FR" w:eastAsia="zh-CN"/>
                </w:rPr>
                <w:t xml:space="preserve"> </w:t>
              </w:r>
              <w:proofErr w:type="spellStart"/>
              <w:r>
                <w:rPr>
                  <w:lang w:val="fr-FR" w:eastAsia="zh-CN"/>
                </w:rPr>
                <w:t>implements</w:t>
              </w:r>
              <w:proofErr w:type="spellEnd"/>
              <w:r>
                <w:rPr>
                  <w:lang w:val="fr-FR" w:eastAsia="zh-CN"/>
                </w:rPr>
                <w:t xml:space="preserve"> transactions </w:t>
              </w:r>
              <w:proofErr w:type="spellStart"/>
              <w:r>
                <w:rPr>
                  <w:lang w:val="fr-FR" w:eastAsia="zh-CN"/>
                </w:rPr>
                <w:t>required</w:t>
              </w:r>
              <w:proofErr w:type="spellEnd"/>
              <w:r>
                <w:rPr>
                  <w:lang w:val="fr-FR" w:eastAsia="zh-CN"/>
                </w:rPr>
                <w:t xml:space="preserve"> per the DAF Document </w:t>
              </w:r>
              <w:proofErr w:type="spellStart"/>
              <w:r>
                <w:rPr>
                  <w:lang w:val="fr-FR" w:eastAsia="zh-CN"/>
                </w:rPr>
                <w:t>Metadata</w:t>
              </w:r>
              <w:proofErr w:type="spellEnd"/>
              <w:r>
                <w:rPr>
                  <w:lang w:val="fr-FR" w:eastAsia="zh-CN"/>
                </w:rPr>
                <w:t xml:space="preserve"> </w:t>
              </w:r>
              <w:proofErr w:type="spellStart"/>
              <w:r>
                <w:rPr>
                  <w:lang w:val="fr-FR" w:eastAsia="zh-CN"/>
                </w:rPr>
                <w:t>Based</w:t>
              </w:r>
              <w:proofErr w:type="spellEnd"/>
              <w:r>
                <w:rPr>
                  <w:lang w:val="fr-FR" w:eastAsia="zh-CN"/>
                </w:rPr>
                <w:t xml:space="preserve"> Access IG for document local (</w:t>
              </w:r>
              <w:proofErr w:type="spellStart"/>
              <w:r>
                <w:rPr>
                  <w:lang w:val="fr-FR" w:eastAsia="zh-CN"/>
                </w:rPr>
                <w:t>intra-enterprise</w:t>
              </w:r>
              <w:proofErr w:type="spellEnd"/>
              <w:r>
                <w:rPr>
                  <w:lang w:val="fr-FR" w:eastAsia="zh-CN"/>
                </w:rPr>
                <w:t xml:space="preserve">) </w:t>
              </w:r>
              <w:proofErr w:type="spellStart"/>
              <w:r>
                <w:rPr>
                  <w:lang w:val="fr-FR" w:eastAsia="zh-CN"/>
                </w:rPr>
                <w:t>access</w:t>
              </w:r>
              <w:proofErr w:type="spellEnd"/>
              <w:r>
                <w:rPr>
                  <w:lang w:val="fr-FR" w:eastAsia="zh-CN"/>
                </w:rPr>
                <w:t xml:space="preserve"> use cases </w:t>
              </w:r>
              <w:proofErr w:type="spellStart"/>
              <w:r>
                <w:rPr>
                  <w:lang w:val="fr-FR" w:eastAsia="zh-CN"/>
                </w:rPr>
                <w:t>with</w:t>
              </w:r>
              <w:proofErr w:type="spellEnd"/>
              <w:r>
                <w:rPr>
                  <w:lang w:val="fr-FR" w:eastAsia="zh-CN"/>
                </w:rPr>
                <w:t xml:space="preserve"> SOAP transactions. </w:t>
              </w:r>
            </w:ins>
          </w:p>
        </w:tc>
      </w:tr>
      <w:tr w:rsidR="00FF0141" w14:paraId="6D4D503A" w14:textId="77777777" w:rsidTr="009575E3">
        <w:trPr>
          <w:jc w:val="center"/>
          <w:ins w:id="1968" w:author="nbashyam" w:date="2015-09-12T07:50: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3877DEF2" w14:textId="77777777" w:rsidR="00FF0141" w:rsidRDefault="00FF0141" w:rsidP="009575E3">
            <w:pPr>
              <w:pStyle w:val="TableEntryHeader"/>
              <w:rPr>
                <w:ins w:id="1969" w:author="nbashyam" w:date="2015-09-12T07:50:00Z"/>
                <w:lang w:val="fr-FR" w:eastAsia="zh-CN"/>
              </w:rPr>
            </w:pPr>
            <w:ins w:id="1970" w:author="nbashyam" w:date="2015-09-12T07:50:00Z">
              <w:r>
                <w:rPr>
                  <w:lang w:val="fr-FR" w:eastAsia="zh-CN"/>
                </w:rPr>
                <w:t xml:space="preserve">DAF </w:t>
              </w:r>
              <w:proofErr w:type="spellStart"/>
              <w:r>
                <w:rPr>
                  <w:lang w:val="fr-FR" w:eastAsia="zh-CN"/>
                </w:rPr>
                <w:t>Actor</w:t>
              </w:r>
              <w:proofErr w:type="spellEnd"/>
            </w:ins>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69B0B78A" w14:textId="77777777" w:rsidR="00FF0141" w:rsidRDefault="00FF0141" w:rsidP="009575E3">
            <w:pPr>
              <w:pStyle w:val="TableEntryHeader"/>
              <w:rPr>
                <w:ins w:id="1971" w:author="nbashyam" w:date="2015-09-12T07:50:00Z"/>
                <w:lang w:val="fr-FR" w:eastAsia="zh-CN"/>
              </w:rPr>
            </w:pPr>
            <w:ins w:id="1972" w:author="nbashyam" w:date="2015-09-12T07:50:00Z">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ins>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3B7E09DE" w14:textId="77777777" w:rsidR="00FF0141" w:rsidRDefault="00FF0141" w:rsidP="009575E3">
            <w:pPr>
              <w:pStyle w:val="TableEntryHeader"/>
              <w:rPr>
                <w:ins w:id="1973" w:author="nbashyam" w:date="2015-09-12T07:50:00Z"/>
                <w:lang w:val="fr-FR" w:eastAsia="zh-CN"/>
              </w:rPr>
            </w:pPr>
            <w:ins w:id="1974" w:author="nbashyam" w:date="2015-09-12T07:50:00Z">
              <w:r>
                <w:rPr>
                  <w:lang w:val="fr-FR" w:eastAsia="zh-CN"/>
                </w:rPr>
                <w:t>Use Cases</w:t>
              </w:r>
            </w:ins>
          </w:p>
        </w:tc>
      </w:tr>
      <w:tr w:rsidR="00FF0141" w14:paraId="2C7806CF" w14:textId="77777777" w:rsidTr="009575E3">
        <w:trPr>
          <w:jc w:val="center"/>
          <w:ins w:id="1975" w:author="nbashyam" w:date="2015-09-12T07:50:00Z"/>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4A0BC552" w14:textId="77777777" w:rsidR="00FF0141" w:rsidRPr="00D73EBC" w:rsidRDefault="00FF0141" w:rsidP="009575E3">
            <w:pPr>
              <w:pStyle w:val="TableEntryHeader"/>
              <w:rPr>
                <w:ins w:id="1976" w:author="nbashyam" w:date="2015-09-12T07:50:00Z"/>
                <w:b w:val="0"/>
                <w:lang w:val="fr-FR" w:eastAsia="zh-CN"/>
              </w:rPr>
            </w:pPr>
            <w:ins w:id="1977" w:author="nbashyam" w:date="2015-09-12T07:50:00Z">
              <w:r w:rsidRPr="00D73EBC">
                <w:rPr>
                  <w:b w:val="0"/>
                  <w:lang w:val="fr-FR" w:eastAsia="zh-CN"/>
                </w:rPr>
                <w:t xml:space="preserve">DAF </w:t>
              </w:r>
              <w:proofErr w:type="spellStart"/>
              <w:r w:rsidRPr="00D73EBC">
                <w:rPr>
                  <w:b w:val="0"/>
                  <w:lang w:val="fr-FR" w:eastAsia="zh-CN"/>
                </w:rPr>
                <w:t>Requestor</w:t>
              </w:r>
              <w:proofErr w:type="spellEnd"/>
            </w:ins>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409DA531" w14:textId="77777777" w:rsidR="00FF0141" w:rsidRPr="00D73EBC" w:rsidRDefault="00FF0141" w:rsidP="009575E3">
            <w:pPr>
              <w:pStyle w:val="TableEntryHeader"/>
              <w:rPr>
                <w:ins w:id="1978" w:author="nbashyam" w:date="2015-09-12T07:50:00Z"/>
                <w:b w:val="0"/>
                <w:lang w:val="fr-FR" w:eastAsia="zh-CN"/>
              </w:rPr>
            </w:pPr>
            <w:ins w:id="1979" w:author="nbashyam" w:date="2015-09-12T07:50:00Z">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ins>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7AD730CC" w14:textId="77777777" w:rsidR="00FF0141" w:rsidRDefault="00FF0141" w:rsidP="009575E3">
            <w:pPr>
              <w:pStyle w:val="TableEntryHeader"/>
              <w:rPr>
                <w:ins w:id="1980" w:author="nbashyam" w:date="2015-09-12T07:50:00Z"/>
                <w:lang w:val="fr-FR" w:eastAsia="zh-CN"/>
              </w:rPr>
            </w:pPr>
            <w:ins w:id="1981" w:author="nbashyam" w:date="2015-09-12T07:50:00Z">
              <w:r>
                <w:rPr>
                  <w:lang w:val="fr-FR" w:eastAsia="zh-CN"/>
                </w:rPr>
                <w:t>LDAF</w:t>
              </w:r>
            </w:ins>
          </w:p>
        </w:tc>
      </w:tr>
      <w:tr w:rsidR="00FF0141" w14:paraId="3A3B2C6E" w14:textId="77777777" w:rsidTr="009575E3">
        <w:trPr>
          <w:jc w:val="center"/>
          <w:ins w:id="1982" w:author="nbashyam" w:date="2015-09-12T07:50: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3AA010E" w14:textId="77777777" w:rsidR="00FF0141" w:rsidRDefault="00FF0141" w:rsidP="009575E3">
            <w:pPr>
              <w:pStyle w:val="TableEntryHeader"/>
              <w:rPr>
                <w:ins w:id="1983" w:author="nbashyam" w:date="2015-09-12T07:50:00Z"/>
                <w:lang w:val="fr-FR" w:eastAsia="zh-CN"/>
              </w:rPr>
            </w:pPr>
            <w:proofErr w:type="spellStart"/>
            <w:ins w:id="1984" w:author="nbashyam" w:date="2015-09-12T07:50:00Z">
              <w:r>
                <w:rPr>
                  <w:lang w:val="fr-FR" w:eastAsia="zh-CN"/>
                </w:rPr>
                <w:lastRenderedPageBreak/>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BF71EFE" w14:textId="77777777" w:rsidR="00FF0141" w:rsidRDefault="00FF0141" w:rsidP="009575E3">
            <w:pPr>
              <w:pStyle w:val="TableEntryHeader"/>
              <w:rPr>
                <w:ins w:id="1985" w:author="nbashyam" w:date="2015-09-12T07:50:00Z"/>
                <w:lang w:val="fr-FR" w:eastAsia="zh-CN"/>
              </w:rPr>
            </w:pPr>
            <w:proofErr w:type="spellStart"/>
            <w:ins w:id="1986" w:author="nbashyam" w:date="2015-09-12T07:50:00Z">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526CFD38" w14:textId="77777777" w:rsidR="00FF0141" w:rsidRDefault="00FF0141" w:rsidP="009575E3">
            <w:pPr>
              <w:pStyle w:val="TableEntryHeader"/>
              <w:rPr>
                <w:ins w:id="1987" w:author="nbashyam" w:date="2015-09-12T07:50:00Z"/>
                <w:lang w:val="fr-FR" w:eastAsia="zh-CN"/>
              </w:rPr>
            </w:pPr>
            <w:ins w:id="1988" w:author="nbashyam" w:date="2015-09-12T07:50:00Z">
              <w:r>
                <w:rPr>
                  <w:lang w:val="fr-FR" w:eastAsia="zh-CN"/>
                </w:rPr>
                <w:t xml:space="preserve">Options </w:t>
              </w:r>
              <w:proofErr w:type="spellStart"/>
              <w:r>
                <w:rPr>
                  <w:lang w:val="fr-FR" w:eastAsia="zh-CN"/>
                </w:rPr>
                <w:t>Implemented</w:t>
              </w:r>
              <w:proofErr w:type="spellEnd"/>
              <w:r>
                <w:rPr>
                  <w:lang w:val="fr-FR" w:eastAsia="zh-CN"/>
                </w:rPr>
                <w:t xml:space="preserve"> </w:t>
              </w:r>
            </w:ins>
          </w:p>
        </w:tc>
      </w:tr>
      <w:tr w:rsidR="00FF0141" w14:paraId="2CBE18E6" w14:textId="77777777" w:rsidTr="009575E3">
        <w:trPr>
          <w:jc w:val="center"/>
          <w:ins w:id="1989" w:author="nbashyam" w:date="2015-09-12T07:50: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0B243EB2" w14:textId="77777777" w:rsidR="00FF0141" w:rsidRPr="00D73EBC" w:rsidRDefault="00FF0141" w:rsidP="009575E3">
            <w:pPr>
              <w:pStyle w:val="TableEntryHeader"/>
              <w:rPr>
                <w:ins w:id="1990" w:author="nbashyam" w:date="2015-09-12T07:50:00Z"/>
                <w:b w:val="0"/>
                <w:lang w:val="fr-FR" w:eastAsia="zh-CN"/>
              </w:rPr>
            </w:pPr>
            <w:ins w:id="1991" w:author="nbashyam" w:date="2015-09-12T07:50:00Z">
              <w:r>
                <w:rPr>
                  <w:b w:val="0"/>
                  <w:lang w:val="fr-FR" w:eastAsia="zh-CN"/>
                </w:rPr>
                <w:t>MPQ</w:t>
              </w:r>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0885F820" w14:textId="5527E3F7" w:rsidR="00FF0141" w:rsidRPr="00D73EBC" w:rsidRDefault="00FF0141" w:rsidP="009575E3">
            <w:pPr>
              <w:pStyle w:val="TableEntryHeader"/>
              <w:rPr>
                <w:ins w:id="1992" w:author="nbashyam" w:date="2015-09-12T07:50:00Z"/>
                <w:b w:val="0"/>
                <w:lang w:val="fr-FR" w:eastAsia="zh-CN"/>
              </w:rPr>
            </w:pPr>
            <w:ins w:id="1993" w:author="nbashyam" w:date="2015-09-12T07:50:00Z">
              <w:r>
                <w:rPr>
                  <w:b w:val="0"/>
                  <w:lang w:val="fr-FR" w:eastAsia="zh-CN"/>
                </w:rPr>
                <w:t xml:space="preserve">Document </w:t>
              </w:r>
            </w:ins>
            <w:ins w:id="1994" w:author="Lynn" w:date="2015-09-13T20:54:00Z">
              <w:r w:rsidR="00AC42B6">
                <w:rPr>
                  <w:b w:val="0"/>
                  <w:lang w:val="fr-FR" w:eastAsia="zh-CN"/>
                </w:rPr>
                <w:t>Consumer</w:t>
              </w:r>
            </w:ins>
            <w:ins w:id="1995" w:author="nbashyam" w:date="2015-09-12T07:50:00Z">
              <w:del w:id="1996" w:author="Lynn" w:date="2015-09-13T20:54:00Z">
                <w:r w:rsidDel="00AC42B6">
                  <w:rPr>
                    <w:b w:val="0"/>
                    <w:lang w:val="fr-FR" w:eastAsia="zh-CN"/>
                  </w:rPr>
                  <w:delText>Registry</w:delText>
                </w:r>
              </w:del>
              <w:r>
                <w:rPr>
                  <w:b w:val="0"/>
                  <w:lang w:val="fr-FR" w:eastAsia="zh-CN"/>
                </w:rPr>
                <w:t xml:space="preserve"> (ITI-51)</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168CA5B7" w14:textId="77777777" w:rsidR="00FF0141" w:rsidRDefault="00FF0141" w:rsidP="009575E3">
            <w:pPr>
              <w:pStyle w:val="TableEntryHeader"/>
              <w:rPr>
                <w:ins w:id="1997" w:author="nbashyam" w:date="2015-09-12T07:50:00Z"/>
                <w:lang w:val="fr-FR" w:eastAsia="zh-CN"/>
              </w:rPr>
            </w:pPr>
            <w:ins w:id="1998" w:author="nbashyam" w:date="2015-09-12T07:50:00Z">
              <w:r>
                <w:rPr>
                  <w:b w:val="0"/>
                  <w:lang w:val="fr-FR" w:eastAsia="zh-CN"/>
                </w:rPr>
                <w:t>None</w:t>
              </w:r>
            </w:ins>
          </w:p>
        </w:tc>
      </w:tr>
      <w:tr w:rsidR="00FF0141" w14:paraId="628796A5" w14:textId="77777777" w:rsidTr="009575E3">
        <w:trPr>
          <w:jc w:val="center"/>
          <w:ins w:id="1999" w:author="nbashyam" w:date="2015-09-12T07:50: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3CE0AF8" w14:textId="77777777" w:rsidR="00FF0141" w:rsidRDefault="00FF0141" w:rsidP="009575E3">
            <w:pPr>
              <w:pStyle w:val="TableEntryHeader"/>
              <w:rPr>
                <w:ins w:id="2000" w:author="nbashyam" w:date="2015-09-12T07:50:00Z"/>
                <w:lang w:val="fr-FR" w:eastAsia="zh-CN"/>
              </w:rPr>
            </w:pPr>
            <w:ins w:id="2001" w:author="nbashyam" w:date="2015-09-12T07:50:00Z">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r>
                <w:fldChar w:fldCharType="begin"/>
              </w:r>
              <w:r>
                <w:instrText xml:space="preserve"> HYPERLINK "http://www.anymedicalsystemsco.com/ihe" \o "http://www.anymedicalsystemsco.com/ihe" </w:instrText>
              </w:r>
            </w:ins>
            <w:ins w:id="2002" w:author="nbashyam" w:date="2015-09-12T07:50:00Z">
              <w:r>
                <w:fldChar w:fldCharType="separate"/>
              </w:r>
              <w:r>
                <w:rPr>
                  <w:rStyle w:val="Hyperlink"/>
                  <w:lang w:val="fr-FR" w:eastAsia="zh-CN"/>
                </w:rPr>
                <w:t>www.anymedicalsystemsco.com/ihe</w:t>
              </w:r>
              <w:r>
                <w:rPr>
                  <w:rStyle w:val="Hyperlink"/>
                  <w:lang w:val="fr-FR" w:eastAsia="zh-CN"/>
                </w:rPr>
                <w:fldChar w:fldCharType="end"/>
              </w:r>
              <w:r>
                <w:rPr>
                  <w:lang w:val="fr-FR" w:eastAsia="zh-CN"/>
                </w:rPr>
                <w:t xml:space="preserve"> </w:t>
              </w:r>
            </w:ins>
          </w:p>
        </w:tc>
      </w:tr>
      <w:tr w:rsidR="00FF0141" w14:paraId="700BE6D4" w14:textId="77777777" w:rsidTr="009575E3">
        <w:trPr>
          <w:jc w:val="center"/>
          <w:ins w:id="2003" w:author="nbashyam" w:date="2015-09-12T07:50: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6AB2DE2" w14:textId="77777777" w:rsidR="00FF0141" w:rsidRPr="00D73EBC" w:rsidRDefault="00FF0141" w:rsidP="009575E3">
            <w:pPr>
              <w:pStyle w:val="TableEntryHeader"/>
              <w:rPr>
                <w:ins w:id="2004" w:author="nbashyam" w:date="2015-09-12T07:50:00Z"/>
                <w:b w:val="0"/>
                <w:u w:val="single"/>
                <w:lang w:val="fr-FR" w:eastAsia="zh-CN"/>
              </w:rPr>
            </w:pPr>
            <w:ins w:id="2005" w:author="nbashyam" w:date="2015-09-12T07:50:00Z">
              <w:r w:rsidRPr="00D73EBC">
                <w:rPr>
                  <w:b w:val="0"/>
                  <w:u w:val="single"/>
                  <w:lang w:val="fr-FR" w:eastAsia="zh-CN"/>
                </w:rPr>
                <w:t xml:space="preserve">Link to </w:t>
              </w:r>
              <w:proofErr w:type="spellStart"/>
              <w:r w:rsidRPr="00D73EBC">
                <w:rPr>
                  <w:b w:val="0"/>
                  <w:u w:val="single"/>
                  <w:lang w:val="fr-FR" w:eastAsia="zh-CN"/>
                </w:rPr>
                <w:t>conformance</w:t>
              </w:r>
              <w:proofErr w:type="spellEnd"/>
              <w:r w:rsidRPr="00D73EBC">
                <w:rPr>
                  <w:b w:val="0"/>
                  <w:u w:val="single"/>
                  <w:lang w:val="fr-FR" w:eastAsia="zh-CN"/>
                </w:rPr>
                <w:t xml:space="preserve"> </w:t>
              </w:r>
              <w:proofErr w:type="spellStart"/>
              <w:r w:rsidRPr="00D73EBC">
                <w:rPr>
                  <w:b w:val="0"/>
                  <w:u w:val="single"/>
                  <w:lang w:val="fr-FR" w:eastAsia="zh-CN"/>
                </w:rPr>
                <w:t>statements</w:t>
              </w:r>
              <w:proofErr w:type="spellEnd"/>
              <w:r w:rsidRPr="00D73EBC">
                <w:rPr>
                  <w:b w:val="0"/>
                  <w:u w:val="single"/>
                  <w:lang w:val="fr-FR" w:eastAsia="zh-CN"/>
                </w:rPr>
                <w:t xml:space="preserve"> for the </w:t>
              </w:r>
              <w:proofErr w:type="spellStart"/>
              <w:r w:rsidRPr="00D73EBC">
                <w:rPr>
                  <w:b w:val="0"/>
                  <w:u w:val="single"/>
                  <w:lang w:val="fr-FR" w:eastAsia="zh-CN"/>
                </w:rPr>
                <w:t>implementation</w:t>
              </w:r>
              <w:proofErr w:type="spellEnd"/>
            </w:ins>
          </w:p>
        </w:tc>
      </w:tr>
      <w:tr w:rsidR="00FF0141" w14:paraId="78C0C659" w14:textId="77777777" w:rsidTr="009575E3">
        <w:trPr>
          <w:jc w:val="center"/>
          <w:ins w:id="2006" w:author="nbashyam" w:date="2015-09-12T07:50:00Z"/>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13A347E8" w14:textId="77777777" w:rsidR="00FF0141" w:rsidRDefault="00FF0141" w:rsidP="009575E3">
            <w:pPr>
              <w:pStyle w:val="TableEntryHeader"/>
              <w:rPr>
                <w:ins w:id="2007" w:author="nbashyam" w:date="2015-09-12T07:50:00Z"/>
                <w:b w:val="0"/>
                <w:lang w:val="fr-FR" w:eastAsia="zh-CN"/>
              </w:rPr>
            </w:pPr>
            <w:ins w:id="2008" w:author="nbashyam" w:date="2015-09-12T07:50:00Z">
              <w:r>
                <w:rPr>
                  <w:b w:val="0"/>
                  <w:lang w:val="fr-FR" w:eastAsia="zh-CN"/>
                </w:rPr>
                <w:t>TBD</w:t>
              </w:r>
            </w:ins>
          </w:p>
          <w:p w14:paraId="7A0A508A" w14:textId="77777777" w:rsidR="00FF0141" w:rsidRPr="008E3030" w:rsidRDefault="00FF0141" w:rsidP="009575E3">
            <w:pPr>
              <w:pStyle w:val="TableEntryHeader"/>
              <w:rPr>
                <w:ins w:id="2009" w:author="nbashyam" w:date="2015-09-12T07:50:00Z"/>
                <w:b w:val="0"/>
                <w:lang w:val="fr-FR" w:eastAsia="zh-CN"/>
              </w:rPr>
            </w:pPr>
            <w:ins w:id="2010" w:author="nbashyam" w:date="2015-09-12T07:50:00Z">
              <w:r>
                <w:rPr>
                  <w:b w:val="0"/>
                  <w:lang w:val="fr-FR" w:eastAsia="zh-CN"/>
                </w:rPr>
                <w:t>TBD</w:t>
              </w:r>
            </w:ins>
          </w:p>
        </w:tc>
      </w:tr>
      <w:tr w:rsidR="00FF0141" w14:paraId="394D7E84" w14:textId="77777777" w:rsidTr="009575E3">
        <w:trPr>
          <w:jc w:val="center"/>
          <w:ins w:id="2011" w:author="nbashyam" w:date="2015-09-12T07:50: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6864D3B" w14:textId="77777777" w:rsidR="00FF0141" w:rsidRPr="008E3030" w:rsidRDefault="00FF0141" w:rsidP="009575E3">
            <w:pPr>
              <w:pStyle w:val="TableEntryHeader"/>
              <w:rPr>
                <w:ins w:id="2012" w:author="nbashyam" w:date="2015-09-12T07:50:00Z"/>
                <w:b w:val="0"/>
                <w:lang w:val="fr-FR" w:eastAsia="zh-CN"/>
              </w:rPr>
            </w:pPr>
            <w:ins w:id="2013" w:author="nbashyam" w:date="2015-09-12T07:50:00Z">
              <w:r>
                <w:rPr>
                  <w:b w:val="0"/>
                  <w:lang w:val="fr-FR" w:eastAsia="zh-CN"/>
                </w:rPr>
                <w:t>Links to General Information</w:t>
              </w:r>
            </w:ins>
          </w:p>
        </w:tc>
      </w:tr>
      <w:tr w:rsidR="00FF0141" w14:paraId="3B5348A1" w14:textId="77777777" w:rsidTr="009575E3">
        <w:trPr>
          <w:jc w:val="center"/>
          <w:ins w:id="2014" w:author="nbashyam" w:date="2015-09-12T07:50:00Z"/>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6CFB5CA0" w14:textId="77777777" w:rsidR="00FF0141" w:rsidRDefault="00FF0141" w:rsidP="009575E3">
            <w:pPr>
              <w:pStyle w:val="TableEntryHeader"/>
              <w:rPr>
                <w:ins w:id="2015" w:author="nbashyam" w:date="2015-09-12T07:50:00Z"/>
                <w:b w:val="0"/>
                <w:u w:val="single"/>
                <w:lang w:val="fr-FR" w:eastAsia="zh-CN"/>
              </w:rPr>
            </w:pPr>
            <w:ins w:id="2016" w:author="nbashyam" w:date="2015-09-12T07:50:00Z">
              <w:r>
                <w:rPr>
                  <w:b w:val="0"/>
                  <w:u w:val="single"/>
                  <w:lang w:val="fr-FR" w:eastAsia="zh-CN"/>
                </w:rPr>
                <w:t>TBD</w:t>
              </w:r>
            </w:ins>
          </w:p>
          <w:p w14:paraId="021D5BB1" w14:textId="77777777" w:rsidR="00FF0141" w:rsidRPr="00D33EF7" w:rsidRDefault="00FF0141" w:rsidP="009575E3">
            <w:pPr>
              <w:pStyle w:val="TableEntryHeader"/>
              <w:rPr>
                <w:ins w:id="2017" w:author="nbashyam" w:date="2015-09-12T07:50:00Z"/>
                <w:b w:val="0"/>
                <w:u w:val="single"/>
                <w:lang w:val="fr-FR" w:eastAsia="zh-CN"/>
              </w:rPr>
            </w:pPr>
            <w:ins w:id="2018" w:author="nbashyam" w:date="2015-09-12T07:50:00Z">
              <w:r>
                <w:rPr>
                  <w:b w:val="0"/>
                  <w:u w:val="single"/>
                  <w:lang w:val="fr-FR" w:eastAsia="zh-CN"/>
                </w:rPr>
                <w:t>TBD</w:t>
              </w:r>
            </w:ins>
          </w:p>
        </w:tc>
      </w:tr>
    </w:tbl>
    <w:p w14:paraId="05160C3B" w14:textId="77777777" w:rsidR="00FF0141" w:rsidRDefault="00FF0141" w:rsidP="00FF0141">
      <w:pPr>
        <w:pStyle w:val="BodyText"/>
        <w:rPr>
          <w:ins w:id="2019" w:author="nbashyam" w:date="2015-09-12T07:50:00Z"/>
        </w:rPr>
      </w:pPr>
    </w:p>
    <w:p w14:paraId="408A8B35" w14:textId="7B0DD970" w:rsidR="006D07F8" w:rsidRDefault="006D07F8" w:rsidP="006D07F8">
      <w:pPr>
        <w:pStyle w:val="Heading2"/>
        <w:numPr>
          <w:ilvl w:val="0"/>
          <w:numId w:val="0"/>
        </w:numPr>
        <w:ind w:left="576" w:hanging="576"/>
        <w:rPr>
          <w:ins w:id="2020" w:author="nbashyam" w:date="2015-09-12T07:53:00Z"/>
        </w:rPr>
      </w:pPr>
      <w:bookmarkStart w:id="2021" w:name="_Toc303840550"/>
      <w:ins w:id="2022" w:author="nbashyam" w:date="2015-09-12T07:53:00Z">
        <w:r>
          <w:t>C.</w:t>
        </w:r>
      </w:ins>
      <w:ins w:id="2023" w:author="Lynn" w:date="2015-09-13T20:45:00Z">
        <w:r w:rsidR="0070570D">
          <w:t>7</w:t>
        </w:r>
      </w:ins>
      <w:ins w:id="2024" w:author="nbashyam" w:date="2015-09-12T07:53:00Z">
        <w:del w:id="2025" w:author="Lynn" w:date="2015-09-13T20:45:00Z">
          <w:r w:rsidDel="009575E3">
            <w:delText>5a</w:delText>
          </w:r>
        </w:del>
        <w:r>
          <w:t xml:space="preserve"> </w:t>
        </w:r>
        <w:r w:rsidRPr="004A3AEF">
          <w:t xml:space="preserve">DAF Responder Integration Statement </w:t>
        </w:r>
      </w:ins>
      <w:ins w:id="2026" w:author="Lynn" w:date="2015-09-13T14:12:00Z">
        <w:r w:rsidR="003C5B03">
          <w:t>–</w:t>
        </w:r>
      </w:ins>
      <w:ins w:id="2027" w:author="Lynn" w:date="2015-09-13T14:11:00Z">
        <w:r w:rsidR="003C5B03">
          <w:t xml:space="preserve"> </w:t>
        </w:r>
      </w:ins>
      <w:ins w:id="2028" w:author="Lynn" w:date="2015-09-13T14:12:00Z">
        <w:r w:rsidR="003C5B03">
          <w:t xml:space="preserve">Additions for </w:t>
        </w:r>
      </w:ins>
      <w:ins w:id="2029" w:author="nbashyam" w:date="2015-09-12T07:53:00Z">
        <w:r>
          <w:t>Option</w:t>
        </w:r>
      </w:ins>
      <w:ins w:id="2030" w:author="Lynn" w:date="2015-09-13T14:12:00Z">
        <w:r w:rsidR="003C5B03">
          <w:t>s</w:t>
        </w:r>
      </w:ins>
      <w:bookmarkEnd w:id="2021"/>
    </w:p>
    <w:p w14:paraId="53FCB47B" w14:textId="74A0FE31" w:rsidR="003C5B03" w:rsidRDefault="006D07F8" w:rsidP="006D07F8">
      <w:pPr>
        <w:pStyle w:val="BodyText"/>
        <w:rPr>
          <w:ins w:id="2031" w:author="Lynn" w:date="2015-09-13T14:14:00Z"/>
        </w:rPr>
      </w:pPr>
      <w:ins w:id="2032" w:author="nbashyam" w:date="2015-09-12T07:53:00Z">
        <w:del w:id="2033" w:author="Lynn" w:date="2015-09-13T14:13:00Z">
          <w:r w:rsidDel="003C5B03">
            <w:delText>To support multi-patient queries</w:delText>
          </w:r>
        </w:del>
      </w:ins>
      <w:ins w:id="2034" w:author="Lynn" w:date="2015-09-13T14:13:00Z">
        <w:r w:rsidR="003C5B03">
          <w:t xml:space="preserve">A DAF Requestor may choose to implement optional features beyond the required profiles in Section C.5 above. </w:t>
        </w:r>
      </w:ins>
      <w:ins w:id="2035" w:author="nbashyam" w:date="2015-09-12T07:53:00Z">
        <w:r>
          <w:t xml:space="preserve"> </w:t>
        </w:r>
      </w:ins>
    </w:p>
    <w:p w14:paraId="1E0B4D04" w14:textId="78B690A9" w:rsidR="006D07F8" w:rsidRDefault="003C5B03" w:rsidP="006D07F8">
      <w:pPr>
        <w:pStyle w:val="BodyText"/>
        <w:rPr>
          <w:ins w:id="2036" w:author="nbashyam" w:date="2015-09-12T07:53:00Z"/>
        </w:rPr>
      </w:pPr>
      <w:ins w:id="2037" w:author="Lynn" w:date="2015-09-13T14:14:00Z">
        <w:r>
          <w:t>T</w:t>
        </w:r>
      </w:ins>
      <w:ins w:id="2038" w:author="nbashyam" w:date="2015-09-12T07:53:00Z">
        <w:r w:rsidR="006D07F8">
          <w:t xml:space="preserve">his IHE integration statement contains required IHE profiles and actors </w:t>
        </w:r>
      </w:ins>
      <w:ins w:id="2039" w:author="Lynn" w:date="2015-09-13T14:14:00Z">
        <w:r>
          <w:t xml:space="preserve">that would be added to the Integration Statement in Section </w:t>
        </w:r>
      </w:ins>
      <w:ins w:id="2040" w:author="Lynn" w:date="2015-09-13T14:15:00Z">
        <w:r>
          <w:t xml:space="preserve">C.5 to support this </w:t>
        </w:r>
        <w:r w:rsidRPr="003C5B03">
          <w:rPr>
            <w:b/>
            <w:u w:val="single"/>
            <w:rPrChange w:id="2041" w:author="Lynn" w:date="2015-09-13T14:15:00Z">
              <w:rPr/>
            </w:rPrChange>
          </w:rPr>
          <w:t>optional</w:t>
        </w:r>
        <w:r>
          <w:t xml:space="preserve"> DAF Responder functionality</w:t>
        </w:r>
      </w:ins>
      <w:ins w:id="2042" w:author="nbashyam" w:date="2015-09-12T07:53:00Z">
        <w:del w:id="2043" w:author="Lynn" w:date="2015-09-13T14:14:00Z">
          <w:r w:rsidR="006D07F8" w:rsidDel="003C5B03">
            <w:delText>for</w:delText>
          </w:r>
        </w:del>
        <w:r w:rsidR="006D07F8">
          <w:t>:</w:t>
        </w:r>
      </w:ins>
    </w:p>
    <w:p w14:paraId="14CBB1F8" w14:textId="5393AF46" w:rsidR="003C5B03" w:rsidRDefault="006D07F8" w:rsidP="00E96EA1">
      <w:pPr>
        <w:pStyle w:val="BodyText"/>
        <w:numPr>
          <w:ilvl w:val="0"/>
          <w:numId w:val="173"/>
        </w:numPr>
      </w:pPr>
      <w:ins w:id="2044" w:author="nbashyam" w:date="2015-09-12T07:53:00Z">
        <w:r>
          <w:t>DAF Responder, SOAP Query Stack</w:t>
        </w:r>
      </w:ins>
      <w:ins w:id="2045" w:author="nbashyam" w:date="2015-09-12T07:54:00Z">
        <w:r>
          <w:t xml:space="preserve"> Option</w:t>
        </w:r>
      </w:ins>
      <w:ins w:id="2046" w:author="nbashyam" w:date="2015-09-12T07:53:00Z">
        <w:r>
          <w:t>, LDAF (intra-enterprise) use cases</w:t>
        </w:r>
      </w:ins>
      <w:moveToRangeStart w:id="2047" w:author="Lynn" w:date="2015-09-13T14:11:00Z" w:name="move303772841"/>
    </w:p>
    <w:p w14:paraId="6FE5E166" w14:textId="45D12FA7" w:rsidR="003C5B03" w:rsidRDefault="003C5B03" w:rsidP="00E96EA1">
      <w:pPr>
        <w:pStyle w:val="BodyText"/>
        <w:numPr>
          <w:ilvl w:val="0"/>
          <w:numId w:val="173"/>
        </w:numPr>
        <w:rPr>
          <w:ins w:id="2048" w:author="nbashyam" w:date="2015-09-12T07:53:00Z"/>
        </w:rPr>
      </w:pPr>
      <w:moveTo w:id="2049" w:author="Lynn" w:date="2015-09-13T14:11:00Z">
        <w:r>
          <w:t xml:space="preserve">DAF Responder, </w:t>
        </w:r>
        <w:proofErr w:type="spellStart"/>
        <w:r>
          <w:t>RESTful</w:t>
        </w:r>
        <w:proofErr w:type="spellEnd"/>
        <w:r>
          <w:t xml:space="preserve"> Query Stack, TDAF (inter-enterprise) use cases</w:t>
        </w:r>
      </w:moveTo>
      <w:moveToRangeEnd w:id="2047"/>
    </w:p>
    <w:p w14:paraId="15462F20" w14:textId="77777777" w:rsidR="006D07F8" w:rsidRDefault="006D07F8" w:rsidP="005C01E0">
      <w:pPr>
        <w:pStyle w:val="BodyText"/>
        <w:rPr>
          <w:ins w:id="2050" w:author="nbashyam" w:date="2015-09-12T07:54:00Z"/>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6D07F8" w14:paraId="15942C7E" w14:textId="77777777" w:rsidTr="00C92EBD">
        <w:trPr>
          <w:jc w:val="center"/>
          <w:ins w:id="2051" w:author="nbashyam" w:date="2015-09-12T07:54: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788CE0D2" w14:textId="77777777" w:rsidR="006D07F8" w:rsidRDefault="006D07F8" w:rsidP="00C92EBD">
            <w:pPr>
              <w:pStyle w:val="TableEntryHeader"/>
              <w:rPr>
                <w:ins w:id="2052" w:author="nbashyam" w:date="2015-09-12T07:54:00Z"/>
                <w:lang w:val="fr-FR" w:eastAsia="zh-CN"/>
              </w:rPr>
            </w:pPr>
            <w:ins w:id="2053" w:author="nbashyam" w:date="2015-09-12T07:54:00Z">
              <w:r>
                <w:rPr>
                  <w:lang w:val="fr-FR" w:eastAsia="zh-CN"/>
                </w:rPr>
                <w:t xml:space="preserve">IHE </w:t>
              </w:r>
              <w:proofErr w:type="spellStart"/>
              <w:r>
                <w:rPr>
                  <w:lang w:val="fr-FR" w:eastAsia="zh-CN"/>
                </w:rPr>
                <w:t>Integration</w:t>
              </w:r>
              <w:proofErr w:type="spellEnd"/>
              <w:r>
                <w:rPr>
                  <w:lang w:val="fr-FR" w:eastAsia="zh-CN"/>
                </w:rPr>
                <w:t xml:space="preserve"> </w:t>
              </w:r>
              <w:proofErr w:type="spellStart"/>
              <w:r>
                <w:rPr>
                  <w:lang w:val="fr-FR" w:eastAsia="zh-CN"/>
                </w:rPr>
                <w:t>Statement</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F99DEC9" w14:textId="77777777" w:rsidR="006D07F8" w:rsidRDefault="006D07F8" w:rsidP="00C92EBD">
            <w:pPr>
              <w:pStyle w:val="TableEntryHeader"/>
              <w:rPr>
                <w:ins w:id="2054" w:author="nbashyam" w:date="2015-09-12T07:54:00Z"/>
                <w:lang w:val="fr-FR" w:eastAsia="zh-CN"/>
              </w:rPr>
            </w:pPr>
            <w:ins w:id="2055" w:author="nbashyam" w:date="2015-09-12T07:54:00Z">
              <w:r>
                <w:rPr>
                  <w:lang w:val="fr-FR" w:eastAsia="zh-CN"/>
                </w:rPr>
                <w:t xml:space="preserve">Date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5D04A0A8" w14:textId="77777777" w:rsidR="006D07F8" w:rsidRDefault="006D07F8" w:rsidP="00C92EBD">
            <w:pPr>
              <w:pStyle w:val="TableEntryHeader"/>
              <w:rPr>
                <w:ins w:id="2056" w:author="nbashyam" w:date="2015-09-12T07:54:00Z"/>
                <w:lang w:val="fr-FR" w:eastAsia="zh-CN"/>
              </w:rPr>
            </w:pPr>
            <w:ins w:id="2057" w:author="nbashyam" w:date="2015-09-12T07:54:00Z">
              <w:r>
                <w:rPr>
                  <w:lang w:val="fr-FR" w:eastAsia="zh-CN"/>
                </w:rPr>
                <w:t xml:space="preserve">12 </w:t>
              </w:r>
              <w:proofErr w:type="spellStart"/>
              <w:r>
                <w:rPr>
                  <w:lang w:val="fr-FR" w:eastAsia="zh-CN"/>
                </w:rPr>
                <w:t>Oct</w:t>
              </w:r>
              <w:proofErr w:type="spellEnd"/>
              <w:r>
                <w:rPr>
                  <w:lang w:val="fr-FR" w:eastAsia="zh-CN"/>
                </w:rPr>
                <w:t xml:space="preserve"> 2015</w:t>
              </w:r>
            </w:ins>
          </w:p>
        </w:tc>
      </w:tr>
      <w:tr w:rsidR="006D07F8" w14:paraId="7E6ADC6D" w14:textId="77777777" w:rsidTr="00C92EBD">
        <w:trPr>
          <w:jc w:val="center"/>
          <w:ins w:id="2058" w:author="nbashyam" w:date="2015-09-12T07:54:00Z"/>
        </w:trPr>
        <w:tc>
          <w:tcPr>
            <w:tcW w:w="2228" w:type="pct"/>
            <w:tcBorders>
              <w:top w:val="single" w:sz="4" w:space="0" w:color="auto"/>
              <w:left w:val="single" w:sz="4" w:space="0" w:color="auto"/>
              <w:bottom w:val="single" w:sz="4" w:space="0" w:color="auto"/>
              <w:right w:val="single" w:sz="4" w:space="0" w:color="auto"/>
            </w:tcBorders>
            <w:hideMark/>
          </w:tcPr>
          <w:p w14:paraId="707BA0FB" w14:textId="77777777" w:rsidR="006D07F8" w:rsidRDefault="006D07F8" w:rsidP="00C92EBD">
            <w:pPr>
              <w:pStyle w:val="TableEntryHeader"/>
              <w:rPr>
                <w:ins w:id="2059" w:author="nbashyam" w:date="2015-09-12T07:54:00Z"/>
                <w:lang w:val="fr-FR" w:eastAsia="zh-CN"/>
              </w:rPr>
            </w:pPr>
            <w:proofErr w:type="spellStart"/>
            <w:ins w:id="2060" w:author="nbashyam" w:date="2015-09-12T07:54:00Z">
              <w:r>
                <w:rPr>
                  <w:lang w:val="fr-FR" w:eastAsia="zh-CN"/>
                </w:rPr>
                <w:t>Vendor</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hideMark/>
          </w:tcPr>
          <w:p w14:paraId="51DBBAC3" w14:textId="77777777" w:rsidR="006D07F8" w:rsidRDefault="006D07F8" w:rsidP="00C92EBD">
            <w:pPr>
              <w:pStyle w:val="TableEntryHeader"/>
              <w:rPr>
                <w:ins w:id="2061" w:author="nbashyam" w:date="2015-09-12T07:54:00Z"/>
                <w:lang w:val="fr-FR" w:eastAsia="zh-CN"/>
              </w:rPr>
            </w:pPr>
            <w:ins w:id="2062" w:author="nbashyam" w:date="2015-09-12T07:54:00Z">
              <w:r>
                <w:rPr>
                  <w:lang w:val="fr-FR" w:eastAsia="zh-CN"/>
                </w:rPr>
                <w:t xml:space="preserve">Product Name </w:t>
              </w:r>
            </w:ins>
          </w:p>
        </w:tc>
        <w:tc>
          <w:tcPr>
            <w:tcW w:w="1697" w:type="pct"/>
            <w:tcBorders>
              <w:top w:val="single" w:sz="4" w:space="0" w:color="auto"/>
              <w:left w:val="single" w:sz="4" w:space="0" w:color="auto"/>
              <w:bottom w:val="single" w:sz="4" w:space="0" w:color="auto"/>
              <w:right w:val="single" w:sz="4" w:space="0" w:color="auto"/>
            </w:tcBorders>
            <w:hideMark/>
          </w:tcPr>
          <w:p w14:paraId="7598B529" w14:textId="77777777" w:rsidR="006D07F8" w:rsidRDefault="006D07F8" w:rsidP="00C92EBD">
            <w:pPr>
              <w:pStyle w:val="TableEntryHeader"/>
              <w:rPr>
                <w:ins w:id="2063" w:author="nbashyam" w:date="2015-09-12T07:54:00Z"/>
                <w:lang w:val="fr-FR" w:eastAsia="zh-CN"/>
              </w:rPr>
            </w:pPr>
            <w:ins w:id="2064" w:author="nbashyam" w:date="2015-09-12T07:54:00Z">
              <w:r>
                <w:rPr>
                  <w:lang w:val="fr-FR" w:eastAsia="zh-CN"/>
                </w:rPr>
                <w:t>Version</w:t>
              </w:r>
            </w:ins>
          </w:p>
        </w:tc>
      </w:tr>
      <w:tr w:rsidR="006D07F8" w14:paraId="17081B67" w14:textId="77777777" w:rsidTr="00C92EBD">
        <w:trPr>
          <w:jc w:val="center"/>
          <w:ins w:id="2065" w:author="nbashyam" w:date="2015-09-12T07:54:00Z"/>
        </w:trPr>
        <w:tc>
          <w:tcPr>
            <w:tcW w:w="2228" w:type="pct"/>
            <w:tcBorders>
              <w:top w:val="single" w:sz="4" w:space="0" w:color="auto"/>
              <w:left w:val="single" w:sz="4" w:space="0" w:color="auto"/>
              <w:bottom w:val="single" w:sz="4" w:space="0" w:color="auto"/>
              <w:right w:val="single" w:sz="4" w:space="0" w:color="auto"/>
            </w:tcBorders>
            <w:hideMark/>
          </w:tcPr>
          <w:p w14:paraId="64974F6F" w14:textId="77777777" w:rsidR="006D07F8" w:rsidRDefault="006D07F8" w:rsidP="00C92EBD">
            <w:pPr>
              <w:pStyle w:val="TableEntry"/>
              <w:rPr>
                <w:ins w:id="2066" w:author="nbashyam" w:date="2015-09-12T07:54:00Z"/>
                <w:lang w:val="fr-FR" w:eastAsia="zh-CN"/>
              </w:rPr>
            </w:pPr>
            <w:proofErr w:type="spellStart"/>
            <w:ins w:id="2067" w:author="nbashyam" w:date="2015-09-12T07:54:00Z">
              <w:r>
                <w:rPr>
                  <w:lang w:val="fr-FR" w:eastAsia="zh-CN"/>
                </w:rPr>
                <w:t>Any</w:t>
              </w:r>
              <w:proofErr w:type="spellEnd"/>
              <w:r>
                <w:rPr>
                  <w:lang w:val="fr-FR" w:eastAsia="zh-CN"/>
                </w:rPr>
                <w:t xml:space="preserve"> </w:t>
              </w:r>
              <w:proofErr w:type="spellStart"/>
              <w:r>
                <w:rPr>
                  <w:lang w:val="fr-FR" w:eastAsia="zh-CN"/>
                </w:rPr>
                <w:t>Medical</w:t>
              </w:r>
              <w:proofErr w:type="spellEnd"/>
              <w:r>
                <w:rPr>
                  <w:lang w:val="fr-FR" w:eastAsia="zh-CN"/>
                </w:rPr>
                <w:t xml:space="preserve"> </w:t>
              </w:r>
              <w:proofErr w:type="spellStart"/>
              <w:r>
                <w:rPr>
                  <w:lang w:val="fr-FR" w:eastAsia="zh-CN"/>
                </w:rPr>
                <w:t>Systems</w:t>
              </w:r>
              <w:proofErr w:type="spellEnd"/>
              <w:r>
                <w:rPr>
                  <w:lang w:val="fr-FR" w:eastAsia="zh-CN"/>
                </w:rPr>
                <w:t xml:space="preserve"> Co. </w:t>
              </w:r>
            </w:ins>
          </w:p>
        </w:tc>
        <w:tc>
          <w:tcPr>
            <w:tcW w:w="1075" w:type="pct"/>
            <w:tcBorders>
              <w:top w:val="single" w:sz="4" w:space="0" w:color="auto"/>
              <w:left w:val="single" w:sz="4" w:space="0" w:color="auto"/>
              <w:bottom w:val="single" w:sz="4" w:space="0" w:color="auto"/>
              <w:right w:val="single" w:sz="4" w:space="0" w:color="auto"/>
            </w:tcBorders>
            <w:hideMark/>
          </w:tcPr>
          <w:p w14:paraId="1BCF4FAF" w14:textId="77777777" w:rsidR="006D07F8" w:rsidRDefault="006D07F8" w:rsidP="00C92EBD">
            <w:pPr>
              <w:pStyle w:val="TableEntry"/>
              <w:rPr>
                <w:ins w:id="2068" w:author="nbashyam" w:date="2015-09-12T07:54:00Z"/>
                <w:lang w:val="fr-FR" w:eastAsia="zh-CN"/>
              </w:rPr>
            </w:pPr>
            <w:proofErr w:type="spellStart"/>
            <w:ins w:id="2069" w:author="nbashyam" w:date="2015-09-12T07:54:00Z">
              <w:r>
                <w:rPr>
                  <w:lang w:val="fr-FR" w:eastAsia="zh-CN"/>
                </w:rPr>
                <w:t>Certified</w:t>
              </w:r>
              <w:proofErr w:type="spellEnd"/>
              <w:r>
                <w:rPr>
                  <w:lang w:val="fr-FR" w:eastAsia="zh-CN"/>
                </w:rPr>
                <w:t xml:space="preserve"> Product</w:t>
              </w:r>
            </w:ins>
          </w:p>
        </w:tc>
        <w:tc>
          <w:tcPr>
            <w:tcW w:w="1697" w:type="pct"/>
            <w:tcBorders>
              <w:top w:val="single" w:sz="4" w:space="0" w:color="auto"/>
              <w:left w:val="single" w:sz="4" w:space="0" w:color="auto"/>
              <w:bottom w:val="single" w:sz="4" w:space="0" w:color="auto"/>
              <w:right w:val="single" w:sz="4" w:space="0" w:color="auto"/>
            </w:tcBorders>
            <w:hideMark/>
          </w:tcPr>
          <w:p w14:paraId="7B30B7CD" w14:textId="77777777" w:rsidR="006D07F8" w:rsidRDefault="006D07F8" w:rsidP="00C92EBD">
            <w:pPr>
              <w:pStyle w:val="TableEntry"/>
              <w:rPr>
                <w:ins w:id="2070" w:author="nbashyam" w:date="2015-09-12T07:54:00Z"/>
                <w:lang w:val="fr-FR" w:eastAsia="zh-CN"/>
              </w:rPr>
            </w:pPr>
            <w:ins w:id="2071" w:author="nbashyam" w:date="2015-09-12T07:54:00Z">
              <w:r>
                <w:rPr>
                  <w:lang w:val="fr-FR" w:eastAsia="zh-CN"/>
                </w:rPr>
                <w:t>V1</w:t>
              </w:r>
              <w:del w:id="2072" w:author="Lynn" w:date="2015-09-13T21:02:00Z">
                <w:r w:rsidDel="00E96EA1">
                  <w:rPr>
                    <w:lang w:val="fr-FR" w:eastAsia="zh-CN"/>
                  </w:rPr>
                  <w:delText>.</w:delText>
                </w:r>
              </w:del>
              <w:r>
                <w:rPr>
                  <w:lang w:val="fr-FR" w:eastAsia="zh-CN"/>
                </w:rPr>
                <w:t>.0</w:t>
              </w:r>
            </w:ins>
          </w:p>
        </w:tc>
      </w:tr>
      <w:tr w:rsidR="003C5B03" w14:paraId="3B3B032E" w14:textId="77777777" w:rsidTr="003C5B03">
        <w:trPr>
          <w:jc w:val="center"/>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360A059D" w14:textId="77777777" w:rsidR="003C5B03" w:rsidRDefault="003C5B03" w:rsidP="003C5B03">
            <w:pPr>
              <w:pStyle w:val="TableEntryHeader"/>
              <w:rPr>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39862330" w14:textId="77777777" w:rsidR="003C5B03" w:rsidRDefault="003C5B03" w:rsidP="003C5B03">
            <w:pPr>
              <w:pStyle w:val="TableEntryHeader"/>
              <w:rPr>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6A00C964" w14:textId="77777777" w:rsidR="003C5B03" w:rsidRDefault="003C5B03" w:rsidP="003C5B03">
            <w:pPr>
              <w:pStyle w:val="TableEntryHeader"/>
              <w:rPr>
                <w:lang w:val="fr-FR" w:eastAsia="zh-CN"/>
              </w:rPr>
            </w:pPr>
          </w:p>
        </w:tc>
      </w:tr>
      <w:tr w:rsidR="003C5B03" w14:paraId="7FF0C8D8" w14:textId="77777777" w:rsidTr="003C5B03">
        <w:trPr>
          <w:jc w:val="center"/>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61F5CD3B" w14:textId="77777777" w:rsidR="003C5B03" w:rsidRDefault="003C5B03" w:rsidP="003C5B03">
            <w:pPr>
              <w:pStyle w:val="TableEntryHeader"/>
              <w:rPr>
                <w:lang w:val="fr-FR" w:eastAsia="zh-CN"/>
              </w:rPr>
            </w:pPr>
            <w:r>
              <w:rPr>
                <w:lang w:val="fr-FR" w:eastAsia="zh-CN"/>
              </w:rPr>
              <w:t xml:space="preserve">DAF </w:t>
            </w:r>
            <w:proofErr w:type="spellStart"/>
            <w:r>
              <w:rPr>
                <w:lang w:val="fr-FR" w:eastAsia="zh-CN"/>
              </w:rPr>
              <w:t>Actor</w:t>
            </w:r>
            <w:proofErr w:type="spellEnd"/>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DCF4240" w14:textId="77777777" w:rsidR="003C5B03" w:rsidRDefault="003C5B03" w:rsidP="003C5B03">
            <w:pPr>
              <w:pStyle w:val="TableEntryHeader"/>
              <w:rPr>
                <w:lang w:val="fr-FR" w:eastAsia="zh-CN"/>
              </w:rPr>
            </w:pPr>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32D67B9" w14:textId="77777777" w:rsidR="003C5B03" w:rsidRDefault="003C5B03" w:rsidP="003C5B03">
            <w:pPr>
              <w:pStyle w:val="TableEntryHeader"/>
              <w:rPr>
                <w:lang w:val="fr-FR" w:eastAsia="zh-CN"/>
              </w:rPr>
            </w:pPr>
            <w:r>
              <w:rPr>
                <w:lang w:val="fr-FR" w:eastAsia="zh-CN"/>
              </w:rPr>
              <w:t>Use Cases</w:t>
            </w:r>
          </w:p>
        </w:tc>
      </w:tr>
      <w:tr w:rsidR="006D07F8" w14:paraId="400F50DC" w14:textId="77777777" w:rsidTr="00C92EBD">
        <w:trPr>
          <w:jc w:val="center"/>
          <w:ins w:id="2073" w:author="nbashyam" w:date="2015-09-12T07:54:00Z"/>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6756C091" w14:textId="77777777" w:rsidR="006D07F8" w:rsidRPr="008E3030" w:rsidRDefault="006D07F8" w:rsidP="00C92EBD">
            <w:pPr>
              <w:pStyle w:val="TableEntryHeader"/>
              <w:rPr>
                <w:ins w:id="2074" w:author="nbashyam" w:date="2015-09-12T07:54:00Z"/>
                <w:b w:val="0"/>
                <w:lang w:val="fr-FR" w:eastAsia="zh-CN"/>
              </w:rPr>
            </w:pPr>
            <w:ins w:id="2075" w:author="nbashyam" w:date="2015-09-12T07:54:00Z">
              <w:r w:rsidRPr="008E3030">
                <w:rPr>
                  <w:b w:val="0"/>
                  <w:lang w:val="fr-FR" w:eastAsia="zh-CN"/>
                </w:rPr>
                <w:t xml:space="preserve">DAF </w:t>
              </w:r>
              <w:proofErr w:type="spellStart"/>
              <w:r>
                <w:rPr>
                  <w:b w:val="0"/>
                  <w:lang w:val="fr-FR" w:eastAsia="zh-CN"/>
                </w:rPr>
                <w:t>Responder</w:t>
              </w:r>
              <w:proofErr w:type="spellEnd"/>
            </w:ins>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062659C3" w14:textId="77777777" w:rsidR="006D07F8" w:rsidRPr="008E3030" w:rsidRDefault="006D07F8" w:rsidP="00C92EBD">
            <w:pPr>
              <w:pStyle w:val="TableEntryHeader"/>
              <w:rPr>
                <w:ins w:id="2076" w:author="nbashyam" w:date="2015-09-12T07:54:00Z"/>
                <w:b w:val="0"/>
                <w:lang w:val="fr-FR" w:eastAsia="zh-CN"/>
              </w:rPr>
            </w:pPr>
            <w:ins w:id="2077" w:author="nbashyam" w:date="2015-09-12T07:54:00Z">
              <w:r>
                <w:rPr>
                  <w:b w:val="0"/>
                  <w:lang w:val="fr-FR" w:eastAsia="zh-CN"/>
                </w:rPr>
                <w:t xml:space="preserve">SOAP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ins>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084E5493" w14:textId="4A10EC7E" w:rsidR="006D07F8" w:rsidRDefault="006D07F8" w:rsidP="00C92EBD">
            <w:pPr>
              <w:pStyle w:val="TableEntryHeader"/>
              <w:rPr>
                <w:ins w:id="2078" w:author="nbashyam" w:date="2015-09-12T07:54:00Z"/>
                <w:lang w:val="fr-FR" w:eastAsia="zh-CN"/>
              </w:rPr>
            </w:pPr>
            <w:ins w:id="2079" w:author="nbashyam" w:date="2015-09-12T07:55:00Z">
              <w:r>
                <w:rPr>
                  <w:lang w:val="fr-FR" w:eastAsia="zh-CN"/>
                </w:rPr>
                <w:t>L</w:t>
              </w:r>
            </w:ins>
            <w:ins w:id="2080" w:author="nbashyam" w:date="2015-09-12T07:54:00Z">
              <w:r>
                <w:rPr>
                  <w:lang w:val="fr-FR" w:eastAsia="zh-CN"/>
                </w:rPr>
                <w:t>DAF</w:t>
              </w:r>
            </w:ins>
          </w:p>
        </w:tc>
      </w:tr>
      <w:tr w:rsidR="006D07F8" w14:paraId="2A7D13F3" w14:textId="77777777" w:rsidTr="00C92EBD">
        <w:trPr>
          <w:jc w:val="center"/>
          <w:ins w:id="2081" w:author="nbashyam" w:date="2015-09-12T07:54: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269DF060" w14:textId="77777777" w:rsidR="006D07F8" w:rsidRDefault="006D07F8" w:rsidP="00C92EBD">
            <w:pPr>
              <w:pStyle w:val="TableEntryHeader"/>
              <w:rPr>
                <w:ins w:id="2082" w:author="nbashyam" w:date="2015-09-12T07:54:00Z"/>
                <w:lang w:val="fr-FR" w:eastAsia="zh-CN"/>
              </w:rPr>
            </w:pPr>
            <w:proofErr w:type="spellStart"/>
            <w:ins w:id="2083" w:author="nbashyam" w:date="2015-09-12T07:54:00Z">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141B4E4C" w14:textId="77777777" w:rsidR="006D07F8" w:rsidRDefault="006D07F8" w:rsidP="00C92EBD">
            <w:pPr>
              <w:pStyle w:val="TableEntryHeader"/>
              <w:rPr>
                <w:ins w:id="2084" w:author="nbashyam" w:date="2015-09-12T07:54:00Z"/>
                <w:lang w:val="fr-FR" w:eastAsia="zh-CN"/>
              </w:rPr>
            </w:pPr>
            <w:proofErr w:type="spellStart"/>
            <w:ins w:id="2085" w:author="nbashyam" w:date="2015-09-12T07:54:00Z">
              <w:r>
                <w:rPr>
                  <w:lang w:val="fr-FR" w:eastAsia="zh-CN"/>
                </w:rPr>
                <w:t>Actors</w:t>
              </w:r>
              <w:proofErr w:type="spellEnd"/>
              <w:r>
                <w:rPr>
                  <w:lang w:val="fr-FR" w:eastAsia="zh-CN"/>
                </w:rPr>
                <w:t xml:space="preserve"> and Transactions </w:t>
              </w:r>
              <w:proofErr w:type="spellStart"/>
              <w:r>
                <w:rPr>
                  <w:lang w:val="fr-FR" w:eastAsia="zh-CN"/>
                </w:rPr>
                <w:t>Implemented</w:t>
              </w:r>
              <w:proofErr w:type="spellEnd"/>
              <w:r>
                <w:rPr>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6976EA8" w14:textId="77777777" w:rsidR="006D07F8" w:rsidRDefault="006D07F8" w:rsidP="00C92EBD">
            <w:pPr>
              <w:pStyle w:val="TableEntryHeader"/>
              <w:rPr>
                <w:ins w:id="2086" w:author="nbashyam" w:date="2015-09-12T07:54:00Z"/>
                <w:lang w:val="fr-FR" w:eastAsia="zh-CN"/>
              </w:rPr>
            </w:pPr>
            <w:ins w:id="2087" w:author="nbashyam" w:date="2015-09-12T07:54:00Z">
              <w:r>
                <w:rPr>
                  <w:lang w:val="fr-FR" w:eastAsia="zh-CN"/>
                </w:rPr>
                <w:t xml:space="preserve">Options </w:t>
              </w:r>
              <w:proofErr w:type="spellStart"/>
              <w:r>
                <w:rPr>
                  <w:lang w:val="fr-FR" w:eastAsia="zh-CN"/>
                </w:rPr>
                <w:t>Implemented</w:t>
              </w:r>
              <w:proofErr w:type="spellEnd"/>
              <w:r>
                <w:rPr>
                  <w:lang w:val="fr-FR" w:eastAsia="zh-CN"/>
                </w:rPr>
                <w:t xml:space="preserve"> </w:t>
              </w:r>
            </w:ins>
          </w:p>
        </w:tc>
      </w:tr>
      <w:tr w:rsidR="006D07F8" w14:paraId="49AEA8BA" w14:textId="77777777" w:rsidTr="00C92EBD">
        <w:trPr>
          <w:jc w:val="center"/>
          <w:ins w:id="2088" w:author="nbashyam" w:date="2015-09-12T07:54: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6E328A73" w14:textId="77777777" w:rsidR="006D07F8" w:rsidRDefault="006D07F8" w:rsidP="00C92EBD">
            <w:pPr>
              <w:pStyle w:val="TableEntryHeader"/>
              <w:rPr>
                <w:ins w:id="2089" w:author="nbashyam" w:date="2015-09-12T07:54:00Z"/>
                <w:b w:val="0"/>
                <w:lang w:val="fr-FR" w:eastAsia="zh-CN"/>
              </w:rPr>
            </w:pPr>
            <w:ins w:id="2090" w:author="nbashyam" w:date="2015-09-12T07:54:00Z">
              <w:r>
                <w:rPr>
                  <w:b w:val="0"/>
                  <w:lang w:val="fr-FR" w:eastAsia="zh-CN"/>
                </w:rPr>
                <w:t>MPQ</w:t>
              </w:r>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23F65EBB" w14:textId="77777777" w:rsidR="006D07F8" w:rsidRDefault="006D07F8" w:rsidP="00C92EBD">
            <w:pPr>
              <w:pStyle w:val="TableEntryHeader"/>
              <w:rPr>
                <w:ins w:id="2091" w:author="nbashyam" w:date="2015-09-12T07:54:00Z"/>
                <w:b w:val="0"/>
                <w:lang w:val="fr-FR" w:eastAsia="zh-CN"/>
              </w:rPr>
            </w:pPr>
            <w:ins w:id="2092" w:author="nbashyam" w:date="2015-09-12T07:54:00Z">
              <w:r>
                <w:rPr>
                  <w:b w:val="0"/>
                  <w:lang w:val="fr-FR" w:eastAsia="zh-CN"/>
                </w:rPr>
                <w:t xml:space="preserve">Document </w:t>
              </w:r>
              <w:proofErr w:type="spellStart"/>
              <w:r>
                <w:rPr>
                  <w:b w:val="0"/>
                  <w:lang w:val="fr-FR" w:eastAsia="zh-CN"/>
                </w:rPr>
                <w:t>Registry</w:t>
              </w:r>
              <w:proofErr w:type="spellEnd"/>
              <w:r>
                <w:rPr>
                  <w:b w:val="0"/>
                  <w:lang w:val="fr-FR" w:eastAsia="zh-CN"/>
                </w:rPr>
                <w:t xml:space="preserve"> (ITI-51)</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3D9CF6A3" w14:textId="77777777" w:rsidR="006D07F8" w:rsidRPr="008E3030" w:rsidRDefault="006D07F8" w:rsidP="00C92EBD">
            <w:pPr>
              <w:pStyle w:val="TableEntryHeader"/>
              <w:rPr>
                <w:ins w:id="2093" w:author="nbashyam" w:date="2015-09-12T07:54:00Z"/>
                <w:b w:val="0"/>
                <w:lang w:val="fr-FR" w:eastAsia="zh-CN"/>
              </w:rPr>
            </w:pPr>
            <w:ins w:id="2094" w:author="nbashyam" w:date="2015-09-12T07:54:00Z">
              <w:r>
                <w:rPr>
                  <w:b w:val="0"/>
                  <w:lang w:val="fr-FR" w:eastAsia="zh-CN"/>
                </w:rPr>
                <w:t>None</w:t>
              </w:r>
            </w:ins>
          </w:p>
        </w:tc>
      </w:tr>
      <w:tr w:rsidR="003C5B03" w14:paraId="12DA5312" w14:textId="77777777" w:rsidTr="003C5B03">
        <w:trPr>
          <w:jc w:val="center"/>
          <w:ins w:id="2095" w:author="Lynn" w:date="2015-09-13T14:16:00Z"/>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6E6BDAA5" w14:textId="77777777" w:rsidR="003C5B03" w:rsidRDefault="003C5B03" w:rsidP="003C5B03">
            <w:pPr>
              <w:pStyle w:val="TableEntryHeader"/>
              <w:rPr>
                <w:ins w:id="2096" w:author="Lynn" w:date="2015-09-13T14:16:00Z"/>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3AAFDB83" w14:textId="77777777" w:rsidR="003C5B03" w:rsidRDefault="003C5B03" w:rsidP="003C5B03">
            <w:pPr>
              <w:pStyle w:val="TableEntryHeader"/>
              <w:rPr>
                <w:ins w:id="2097" w:author="Lynn" w:date="2015-09-13T14:16:00Z"/>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0784F5E7" w14:textId="77777777" w:rsidR="003C5B03" w:rsidRDefault="003C5B03" w:rsidP="003C5B03">
            <w:pPr>
              <w:pStyle w:val="TableEntryHeader"/>
              <w:rPr>
                <w:ins w:id="2098" w:author="Lynn" w:date="2015-09-13T14:16:00Z"/>
                <w:lang w:val="fr-FR" w:eastAsia="zh-CN"/>
              </w:rPr>
            </w:pPr>
          </w:p>
        </w:tc>
      </w:tr>
      <w:tr w:rsidR="003C5B03" w14:paraId="0E7FC87B" w14:textId="77777777" w:rsidTr="003C5B03">
        <w:trPr>
          <w:jc w:val="center"/>
          <w:ins w:id="2099" w:author="Lynn" w:date="2015-09-13T14:16: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CB19D33" w14:textId="77777777" w:rsidR="003C5B03" w:rsidRDefault="003C5B03" w:rsidP="003C5B03">
            <w:pPr>
              <w:pStyle w:val="TableEntryHeader"/>
              <w:rPr>
                <w:ins w:id="2100" w:author="Lynn" w:date="2015-09-13T14:16:00Z"/>
                <w:lang w:val="fr-FR" w:eastAsia="zh-CN"/>
              </w:rPr>
            </w:pPr>
            <w:ins w:id="2101" w:author="Lynn" w:date="2015-09-13T14:16:00Z">
              <w:r>
                <w:rPr>
                  <w:lang w:val="fr-FR" w:eastAsia="zh-CN"/>
                </w:rPr>
                <w:t xml:space="preserve">DAF </w:t>
              </w:r>
              <w:proofErr w:type="spellStart"/>
              <w:r>
                <w:rPr>
                  <w:lang w:val="fr-FR" w:eastAsia="zh-CN"/>
                </w:rPr>
                <w:t>Actor</w:t>
              </w:r>
              <w:proofErr w:type="spellEnd"/>
            </w:ins>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4E88831" w14:textId="77777777" w:rsidR="003C5B03" w:rsidRDefault="003C5B03" w:rsidP="003C5B03">
            <w:pPr>
              <w:pStyle w:val="TableEntryHeader"/>
              <w:rPr>
                <w:ins w:id="2102" w:author="Lynn" w:date="2015-09-13T14:16:00Z"/>
                <w:lang w:val="fr-FR" w:eastAsia="zh-CN"/>
              </w:rPr>
            </w:pPr>
            <w:ins w:id="2103" w:author="Lynn" w:date="2015-09-13T14:16:00Z">
              <w:r>
                <w:rPr>
                  <w:lang w:val="fr-FR" w:eastAsia="zh-CN"/>
                </w:rPr>
                <w:t xml:space="preserve">DAF </w:t>
              </w:r>
              <w:proofErr w:type="spellStart"/>
              <w:r>
                <w:rPr>
                  <w:lang w:val="fr-FR" w:eastAsia="zh-CN"/>
                </w:rPr>
                <w:t>Query</w:t>
              </w:r>
              <w:proofErr w:type="spellEnd"/>
              <w:r>
                <w:rPr>
                  <w:lang w:val="fr-FR" w:eastAsia="zh-CN"/>
                </w:rPr>
                <w:t xml:space="preserve"> </w:t>
              </w:r>
              <w:proofErr w:type="spellStart"/>
              <w:r>
                <w:rPr>
                  <w:lang w:val="fr-FR" w:eastAsia="zh-CN"/>
                </w:rPr>
                <w:t>Stack</w:t>
              </w:r>
              <w:proofErr w:type="spellEnd"/>
              <w:r>
                <w:rPr>
                  <w:lang w:val="fr-FR" w:eastAsia="zh-CN"/>
                </w:rPr>
                <w:t>(s)</w:t>
              </w:r>
            </w:ins>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7BD9167" w14:textId="77777777" w:rsidR="003C5B03" w:rsidRDefault="003C5B03" w:rsidP="003C5B03">
            <w:pPr>
              <w:pStyle w:val="TableEntryHeader"/>
              <w:rPr>
                <w:ins w:id="2104" w:author="Lynn" w:date="2015-09-13T14:16:00Z"/>
                <w:lang w:val="fr-FR" w:eastAsia="zh-CN"/>
              </w:rPr>
            </w:pPr>
            <w:ins w:id="2105" w:author="Lynn" w:date="2015-09-13T14:16:00Z">
              <w:r>
                <w:rPr>
                  <w:lang w:val="fr-FR" w:eastAsia="zh-CN"/>
                </w:rPr>
                <w:t>Use Cases</w:t>
              </w:r>
            </w:ins>
          </w:p>
        </w:tc>
      </w:tr>
      <w:tr w:rsidR="003C5B03" w14:paraId="3A3EE220" w14:textId="77777777" w:rsidTr="003C5B03">
        <w:trPr>
          <w:jc w:val="center"/>
          <w:ins w:id="2106" w:author="Lynn" w:date="2015-09-13T14:16:00Z"/>
        </w:trPr>
        <w:tc>
          <w:tcPr>
            <w:tcW w:w="2228" w:type="pct"/>
            <w:tcBorders>
              <w:top w:val="single" w:sz="18" w:space="0" w:color="auto"/>
              <w:left w:val="single" w:sz="4" w:space="0" w:color="auto"/>
              <w:bottom w:val="single" w:sz="18" w:space="0" w:color="auto"/>
              <w:right w:val="single" w:sz="4" w:space="0" w:color="auto"/>
            </w:tcBorders>
            <w:shd w:val="clear" w:color="auto" w:fill="auto"/>
          </w:tcPr>
          <w:p w14:paraId="573AC2AA" w14:textId="77777777" w:rsidR="003C5B03" w:rsidRPr="008E3030" w:rsidRDefault="003C5B03" w:rsidP="003C5B03">
            <w:pPr>
              <w:pStyle w:val="TableEntryHeader"/>
              <w:rPr>
                <w:ins w:id="2107" w:author="Lynn" w:date="2015-09-13T14:16:00Z"/>
                <w:b w:val="0"/>
                <w:lang w:val="fr-FR" w:eastAsia="zh-CN"/>
              </w:rPr>
            </w:pPr>
            <w:ins w:id="2108" w:author="Lynn" w:date="2015-09-13T14:16:00Z">
              <w:r w:rsidRPr="008E3030">
                <w:rPr>
                  <w:b w:val="0"/>
                  <w:lang w:val="fr-FR" w:eastAsia="zh-CN"/>
                </w:rPr>
                <w:t xml:space="preserve">DAF </w:t>
              </w:r>
              <w:proofErr w:type="spellStart"/>
              <w:r>
                <w:rPr>
                  <w:b w:val="0"/>
                  <w:lang w:val="fr-FR" w:eastAsia="zh-CN"/>
                </w:rPr>
                <w:t>Responder</w:t>
              </w:r>
              <w:proofErr w:type="spellEnd"/>
            </w:ins>
          </w:p>
        </w:tc>
        <w:tc>
          <w:tcPr>
            <w:tcW w:w="1075" w:type="pct"/>
            <w:tcBorders>
              <w:top w:val="single" w:sz="18" w:space="0" w:color="auto"/>
              <w:left w:val="single" w:sz="4" w:space="0" w:color="auto"/>
              <w:bottom w:val="single" w:sz="18" w:space="0" w:color="auto"/>
              <w:right w:val="single" w:sz="4" w:space="0" w:color="auto"/>
            </w:tcBorders>
            <w:shd w:val="clear" w:color="auto" w:fill="auto"/>
          </w:tcPr>
          <w:p w14:paraId="044AE581" w14:textId="6CDF8361" w:rsidR="003C5B03" w:rsidRPr="008E3030" w:rsidRDefault="003C5B03" w:rsidP="003C5B03">
            <w:pPr>
              <w:pStyle w:val="TableEntryHeader"/>
              <w:rPr>
                <w:ins w:id="2109" w:author="Lynn" w:date="2015-09-13T14:16:00Z"/>
                <w:b w:val="0"/>
                <w:lang w:val="fr-FR" w:eastAsia="zh-CN"/>
              </w:rPr>
            </w:pPr>
            <w:proofErr w:type="spellStart"/>
            <w:ins w:id="2110" w:author="Lynn" w:date="2015-09-13T14:16:00Z">
              <w:r>
                <w:rPr>
                  <w:b w:val="0"/>
                  <w:lang w:val="fr-FR" w:eastAsia="zh-CN"/>
                </w:rPr>
                <w:t>RESTful</w:t>
              </w:r>
              <w:proofErr w:type="spellEnd"/>
              <w:r>
                <w:rPr>
                  <w:b w:val="0"/>
                  <w:lang w:val="fr-FR" w:eastAsia="zh-CN"/>
                </w:rPr>
                <w:t xml:space="preserve"> </w:t>
              </w:r>
              <w:proofErr w:type="spellStart"/>
              <w:r>
                <w:rPr>
                  <w:b w:val="0"/>
                  <w:lang w:val="fr-FR" w:eastAsia="zh-CN"/>
                </w:rPr>
                <w:t>Query</w:t>
              </w:r>
              <w:proofErr w:type="spellEnd"/>
              <w:r>
                <w:rPr>
                  <w:b w:val="0"/>
                  <w:lang w:val="fr-FR" w:eastAsia="zh-CN"/>
                </w:rPr>
                <w:t xml:space="preserve"> </w:t>
              </w:r>
              <w:proofErr w:type="spellStart"/>
              <w:r>
                <w:rPr>
                  <w:b w:val="0"/>
                  <w:lang w:val="fr-FR" w:eastAsia="zh-CN"/>
                </w:rPr>
                <w:t>Stack</w:t>
              </w:r>
              <w:proofErr w:type="spellEnd"/>
              <w:r>
                <w:rPr>
                  <w:b w:val="0"/>
                  <w:lang w:val="fr-FR" w:eastAsia="zh-CN"/>
                </w:rPr>
                <w:t xml:space="preserve"> </w:t>
              </w:r>
            </w:ins>
          </w:p>
        </w:tc>
        <w:tc>
          <w:tcPr>
            <w:tcW w:w="1697" w:type="pct"/>
            <w:tcBorders>
              <w:top w:val="single" w:sz="18" w:space="0" w:color="auto"/>
              <w:left w:val="single" w:sz="4" w:space="0" w:color="auto"/>
              <w:bottom w:val="single" w:sz="18" w:space="0" w:color="auto"/>
              <w:right w:val="single" w:sz="4" w:space="0" w:color="auto"/>
            </w:tcBorders>
            <w:shd w:val="clear" w:color="auto" w:fill="auto"/>
          </w:tcPr>
          <w:p w14:paraId="48532F00" w14:textId="44C67686" w:rsidR="003C5B03" w:rsidRDefault="003C5B03" w:rsidP="003C5B03">
            <w:pPr>
              <w:pStyle w:val="TableEntryHeader"/>
              <w:rPr>
                <w:ins w:id="2111" w:author="Lynn" w:date="2015-09-13T14:16:00Z"/>
                <w:lang w:val="fr-FR" w:eastAsia="zh-CN"/>
              </w:rPr>
            </w:pPr>
            <w:ins w:id="2112" w:author="Lynn" w:date="2015-09-13T14:16:00Z">
              <w:r>
                <w:rPr>
                  <w:lang w:val="fr-FR" w:eastAsia="zh-CN"/>
                </w:rPr>
                <w:t>TDAF</w:t>
              </w:r>
            </w:ins>
          </w:p>
        </w:tc>
      </w:tr>
      <w:tr w:rsidR="003C5B03" w14:paraId="7985DD75" w14:textId="77777777" w:rsidTr="003C5B03">
        <w:trPr>
          <w:jc w:val="center"/>
          <w:ins w:id="2113" w:author="Lynn" w:date="2015-09-13T14:16: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1975B846" w14:textId="77777777" w:rsidR="003C5B03" w:rsidRDefault="003C5B03" w:rsidP="003C5B03">
            <w:pPr>
              <w:pStyle w:val="TableEntryHeader"/>
              <w:rPr>
                <w:ins w:id="2114" w:author="Lynn" w:date="2015-09-13T14:16:00Z"/>
                <w:lang w:val="fr-FR" w:eastAsia="zh-CN"/>
              </w:rPr>
            </w:pPr>
            <w:proofErr w:type="spellStart"/>
            <w:ins w:id="2115" w:author="Lynn" w:date="2015-09-13T14:16:00Z">
              <w:r>
                <w:rPr>
                  <w:lang w:val="fr-FR" w:eastAsia="zh-CN"/>
                </w:rPr>
                <w:t>Integration</w:t>
              </w:r>
              <w:proofErr w:type="spellEnd"/>
              <w:r>
                <w:rPr>
                  <w:lang w:val="fr-FR" w:eastAsia="zh-CN"/>
                </w:rPr>
                <w:t xml:space="preserve"> Profiles </w:t>
              </w:r>
              <w:proofErr w:type="spellStart"/>
              <w:r>
                <w:rPr>
                  <w:lang w:val="fr-FR" w:eastAsia="zh-CN"/>
                </w:rPr>
                <w:t>Implemented</w:t>
              </w:r>
              <w:proofErr w:type="spellEnd"/>
              <w:r>
                <w:rPr>
                  <w:lang w:val="fr-FR" w:eastAsia="zh-CN"/>
                </w:rPr>
                <w:t xml:space="preserve"> </w:t>
              </w:r>
            </w:ins>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542B1651" w14:textId="77777777" w:rsidR="003C5B03" w:rsidRDefault="003C5B03" w:rsidP="003C5B03">
            <w:pPr>
              <w:pStyle w:val="TableEntryHeader"/>
              <w:rPr>
                <w:ins w:id="2116" w:author="Lynn" w:date="2015-09-13T14:16:00Z"/>
                <w:lang w:val="fr-FR" w:eastAsia="zh-CN"/>
              </w:rPr>
            </w:pPr>
            <w:proofErr w:type="spellStart"/>
            <w:ins w:id="2117" w:author="Lynn" w:date="2015-09-13T14:16:00Z">
              <w:r>
                <w:rPr>
                  <w:lang w:val="fr-FR" w:eastAsia="zh-CN"/>
                </w:rPr>
                <w:t>Actors</w:t>
              </w:r>
              <w:proofErr w:type="spellEnd"/>
              <w:r>
                <w:rPr>
                  <w:lang w:val="fr-FR" w:eastAsia="zh-CN"/>
                </w:rPr>
                <w:t xml:space="preserve"> and Transactions </w:t>
              </w:r>
              <w:proofErr w:type="spellStart"/>
              <w:r>
                <w:rPr>
                  <w:lang w:val="fr-FR" w:eastAsia="zh-CN"/>
                </w:rPr>
                <w:lastRenderedPageBreak/>
                <w:t>Implemented</w:t>
              </w:r>
              <w:proofErr w:type="spellEnd"/>
              <w:r>
                <w:rPr>
                  <w:lang w:val="fr-FR" w:eastAsia="zh-CN"/>
                </w:rPr>
                <w:t xml:space="preserve"> </w:t>
              </w:r>
            </w:ins>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40406CF" w14:textId="77777777" w:rsidR="003C5B03" w:rsidRDefault="003C5B03" w:rsidP="003C5B03">
            <w:pPr>
              <w:pStyle w:val="TableEntryHeader"/>
              <w:rPr>
                <w:ins w:id="2118" w:author="Lynn" w:date="2015-09-13T14:16:00Z"/>
                <w:lang w:val="fr-FR" w:eastAsia="zh-CN"/>
              </w:rPr>
            </w:pPr>
            <w:ins w:id="2119" w:author="Lynn" w:date="2015-09-13T14:16:00Z">
              <w:r>
                <w:rPr>
                  <w:lang w:val="fr-FR" w:eastAsia="zh-CN"/>
                </w:rPr>
                <w:lastRenderedPageBreak/>
                <w:t xml:space="preserve">Options </w:t>
              </w:r>
              <w:proofErr w:type="spellStart"/>
              <w:r>
                <w:rPr>
                  <w:lang w:val="fr-FR" w:eastAsia="zh-CN"/>
                </w:rPr>
                <w:t>Implemented</w:t>
              </w:r>
              <w:proofErr w:type="spellEnd"/>
              <w:r>
                <w:rPr>
                  <w:lang w:val="fr-FR" w:eastAsia="zh-CN"/>
                </w:rPr>
                <w:t xml:space="preserve"> </w:t>
              </w:r>
            </w:ins>
          </w:p>
        </w:tc>
      </w:tr>
      <w:tr w:rsidR="00E61637" w:rsidRPr="00EA4C3A" w14:paraId="24F532D3" w14:textId="77777777" w:rsidTr="00E61637">
        <w:trPr>
          <w:jc w:val="center"/>
          <w:ins w:id="2120" w:author="Lynn" w:date="2015-09-13T14:19:00Z"/>
        </w:trPr>
        <w:tc>
          <w:tcPr>
            <w:tcW w:w="2228" w:type="pct"/>
            <w:tcBorders>
              <w:top w:val="single" w:sz="4" w:space="0" w:color="auto"/>
              <w:left w:val="single" w:sz="4" w:space="0" w:color="auto"/>
              <w:bottom w:val="single" w:sz="4" w:space="0" w:color="auto"/>
              <w:right w:val="single" w:sz="4" w:space="0" w:color="auto"/>
            </w:tcBorders>
            <w:shd w:val="clear" w:color="auto" w:fill="auto"/>
          </w:tcPr>
          <w:p w14:paraId="1A9B1421" w14:textId="77777777" w:rsidR="00E61637" w:rsidRPr="00EA4C3A" w:rsidRDefault="00E61637" w:rsidP="00E61637">
            <w:pPr>
              <w:pStyle w:val="TableEntryHeader"/>
              <w:rPr>
                <w:ins w:id="2121" w:author="Lynn" w:date="2015-09-13T14:19:00Z"/>
                <w:b w:val="0"/>
                <w:lang w:val="fr-FR" w:eastAsia="zh-CN"/>
              </w:rPr>
            </w:pPr>
            <w:ins w:id="2122" w:author="Lynn" w:date="2015-09-13T14:19:00Z">
              <w:r w:rsidRPr="00EA4C3A">
                <w:rPr>
                  <w:b w:val="0"/>
                  <w:lang w:val="fr-FR" w:eastAsia="zh-CN"/>
                </w:rPr>
                <w:lastRenderedPageBreak/>
                <w:t>IUA</w:t>
              </w:r>
            </w:ins>
          </w:p>
        </w:tc>
        <w:tc>
          <w:tcPr>
            <w:tcW w:w="1075" w:type="pct"/>
            <w:tcBorders>
              <w:top w:val="single" w:sz="4" w:space="0" w:color="auto"/>
              <w:left w:val="single" w:sz="4" w:space="0" w:color="auto"/>
              <w:bottom w:val="single" w:sz="4" w:space="0" w:color="auto"/>
              <w:right w:val="single" w:sz="4" w:space="0" w:color="auto"/>
            </w:tcBorders>
            <w:shd w:val="clear" w:color="auto" w:fill="auto"/>
          </w:tcPr>
          <w:p w14:paraId="4A5FE7BE" w14:textId="77777777" w:rsidR="00E61637" w:rsidRPr="00EA4C3A" w:rsidRDefault="00E61637" w:rsidP="00E61637">
            <w:pPr>
              <w:pStyle w:val="TableEntryHeader"/>
              <w:rPr>
                <w:ins w:id="2123" w:author="Lynn" w:date="2015-09-13T14:19:00Z"/>
                <w:b w:val="0"/>
                <w:lang w:val="fr-FR" w:eastAsia="zh-CN"/>
              </w:rPr>
            </w:pPr>
            <w:ins w:id="2124" w:author="Lynn" w:date="2015-09-13T14:19:00Z">
              <w:r w:rsidRPr="00EA4C3A">
                <w:rPr>
                  <w:b w:val="0"/>
                  <w:lang w:val="fr-FR" w:eastAsia="zh-CN"/>
                </w:rPr>
                <w:t>Resource Server (ITI-72)</w:t>
              </w:r>
            </w:ins>
          </w:p>
        </w:tc>
        <w:tc>
          <w:tcPr>
            <w:tcW w:w="1697" w:type="pct"/>
            <w:tcBorders>
              <w:top w:val="single" w:sz="4" w:space="0" w:color="auto"/>
              <w:left w:val="single" w:sz="4" w:space="0" w:color="auto"/>
              <w:bottom w:val="single" w:sz="4" w:space="0" w:color="auto"/>
              <w:right w:val="single" w:sz="4" w:space="0" w:color="auto"/>
            </w:tcBorders>
            <w:shd w:val="clear" w:color="auto" w:fill="auto"/>
          </w:tcPr>
          <w:p w14:paraId="5C4A2EE0" w14:textId="77777777" w:rsidR="00E61637" w:rsidRPr="00EA4C3A" w:rsidRDefault="00E61637" w:rsidP="00E61637">
            <w:pPr>
              <w:pStyle w:val="TableEntryHeader"/>
              <w:rPr>
                <w:ins w:id="2125" w:author="Lynn" w:date="2015-09-13T14:19:00Z"/>
                <w:b w:val="0"/>
                <w:lang w:val="fr-FR" w:eastAsia="zh-CN"/>
              </w:rPr>
            </w:pPr>
            <w:ins w:id="2126" w:author="Lynn" w:date="2015-09-13T14:19:00Z">
              <w:r w:rsidRPr="00EA4C3A">
                <w:rPr>
                  <w:b w:val="0"/>
                  <w:lang w:val="fr-FR" w:eastAsia="zh-CN"/>
                </w:rPr>
                <w:t>None</w:t>
              </w:r>
            </w:ins>
          </w:p>
        </w:tc>
      </w:tr>
      <w:tr w:rsidR="00E61637" w14:paraId="1AB7D708" w14:textId="77777777" w:rsidTr="00E61637">
        <w:trPr>
          <w:jc w:val="center"/>
          <w:ins w:id="2127" w:author="Lynn" w:date="2015-09-13T14:20:00Z"/>
        </w:trPr>
        <w:tc>
          <w:tcPr>
            <w:tcW w:w="2228" w:type="pct"/>
            <w:tcBorders>
              <w:top w:val="single" w:sz="4" w:space="0" w:color="auto"/>
              <w:left w:val="single" w:sz="4" w:space="0" w:color="auto"/>
              <w:bottom w:val="single" w:sz="4" w:space="0" w:color="auto"/>
              <w:right w:val="single" w:sz="4" w:space="0" w:color="auto"/>
            </w:tcBorders>
            <w:shd w:val="clear" w:color="auto" w:fill="000000"/>
          </w:tcPr>
          <w:p w14:paraId="4054F93B" w14:textId="77777777" w:rsidR="00E61637" w:rsidRDefault="00E61637" w:rsidP="00E61637">
            <w:pPr>
              <w:pStyle w:val="TableEntryHeader"/>
              <w:rPr>
                <w:ins w:id="2128" w:author="Lynn" w:date="2015-09-13T14:20:00Z"/>
                <w:lang w:val="fr-FR" w:eastAsia="zh-CN"/>
              </w:rPr>
            </w:pPr>
          </w:p>
        </w:tc>
        <w:tc>
          <w:tcPr>
            <w:tcW w:w="1075" w:type="pct"/>
            <w:tcBorders>
              <w:top w:val="single" w:sz="4" w:space="0" w:color="auto"/>
              <w:left w:val="single" w:sz="4" w:space="0" w:color="auto"/>
              <w:bottom w:val="single" w:sz="4" w:space="0" w:color="auto"/>
              <w:right w:val="single" w:sz="4" w:space="0" w:color="auto"/>
            </w:tcBorders>
            <w:shd w:val="clear" w:color="auto" w:fill="000000"/>
          </w:tcPr>
          <w:p w14:paraId="16EA1245" w14:textId="77777777" w:rsidR="00E61637" w:rsidRDefault="00E61637" w:rsidP="00E61637">
            <w:pPr>
              <w:pStyle w:val="TableEntryHeader"/>
              <w:rPr>
                <w:ins w:id="2129" w:author="Lynn" w:date="2015-09-13T14:20:00Z"/>
                <w:lang w:val="fr-FR" w:eastAsia="zh-CN"/>
              </w:rPr>
            </w:pPr>
          </w:p>
        </w:tc>
        <w:tc>
          <w:tcPr>
            <w:tcW w:w="1697" w:type="pct"/>
            <w:tcBorders>
              <w:top w:val="single" w:sz="4" w:space="0" w:color="auto"/>
              <w:left w:val="single" w:sz="4" w:space="0" w:color="auto"/>
              <w:bottom w:val="single" w:sz="4" w:space="0" w:color="auto"/>
              <w:right w:val="single" w:sz="4" w:space="0" w:color="auto"/>
            </w:tcBorders>
            <w:shd w:val="clear" w:color="auto" w:fill="000000"/>
          </w:tcPr>
          <w:p w14:paraId="2CCB9FA2" w14:textId="77777777" w:rsidR="00E61637" w:rsidRDefault="00E61637" w:rsidP="00E61637">
            <w:pPr>
              <w:pStyle w:val="TableEntryHeader"/>
              <w:rPr>
                <w:ins w:id="2130" w:author="Lynn" w:date="2015-09-13T14:20:00Z"/>
                <w:lang w:val="fr-FR" w:eastAsia="zh-CN"/>
              </w:rPr>
            </w:pPr>
          </w:p>
        </w:tc>
      </w:tr>
      <w:tr w:rsidR="006D07F8" w14:paraId="31274D87" w14:textId="77777777" w:rsidTr="00C92EBD">
        <w:trPr>
          <w:jc w:val="center"/>
          <w:ins w:id="2131" w:author="nbashyam" w:date="2015-09-12T07:54: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B254DD3" w14:textId="77777777" w:rsidR="006D07F8" w:rsidRDefault="006D07F8" w:rsidP="00C92EBD">
            <w:pPr>
              <w:pStyle w:val="TableEntryHeader"/>
              <w:rPr>
                <w:ins w:id="2132" w:author="nbashyam" w:date="2015-09-12T07:54:00Z"/>
                <w:lang w:val="fr-FR" w:eastAsia="zh-CN"/>
              </w:rPr>
            </w:pPr>
            <w:ins w:id="2133" w:author="nbashyam" w:date="2015-09-12T07:54:00Z">
              <w:r>
                <w:rPr>
                  <w:u w:val="single"/>
                  <w:lang w:val="fr-FR" w:eastAsia="zh-CN"/>
                </w:rPr>
                <w:t xml:space="preserve">Internet </w:t>
              </w:r>
              <w:proofErr w:type="spellStart"/>
              <w:r>
                <w:rPr>
                  <w:u w:val="single"/>
                  <w:lang w:val="fr-FR" w:eastAsia="zh-CN"/>
                </w:rPr>
                <w:t>address</w:t>
              </w:r>
              <w:proofErr w:type="spellEnd"/>
              <w:r>
                <w:rPr>
                  <w:u w:val="single"/>
                  <w:lang w:val="fr-FR" w:eastAsia="zh-CN"/>
                </w:rPr>
                <w:t xml:space="preserve"> for </w:t>
              </w:r>
              <w:proofErr w:type="spellStart"/>
              <w:r>
                <w:rPr>
                  <w:u w:val="single"/>
                  <w:lang w:val="fr-FR" w:eastAsia="zh-CN"/>
                </w:rPr>
                <w:t>vendor's</w:t>
              </w:r>
              <w:proofErr w:type="spellEnd"/>
              <w:r>
                <w:rPr>
                  <w:u w:val="single"/>
                  <w:lang w:val="fr-FR" w:eastAsia="zh-CN"/>
                </w:rPr>
                <w:t xml:space="preserve"> IHE information: </w:t>
              </w:r>
              <w:r>
                <w:fldChar w:fldCharType="begin"/>
              </w:r>
              <w:r>
                <w:instrText xml:space="preserve"> HYPERLINK "http://www.anymedicalsystemsco.com/ihe" \o "http://www.anymedicalsystemsco.com/ihe" </w:instrText>
              </w:r>
              <w:r>
                <w:fldChar w:fldCharType="separate"/>
              </w:r>
              <w:r>
                <w:rPr>
                  <w:rStyle w:val="Hyperlink"/>
                  <w:lang w:val="fr-FR" w:eastAsia="zh-CN"/>
                </w:rPr>
                <w:t>www.anymedicalsystemsco.com/ihe</w:t>
              </w:r>
              <w:r>
                <w:rPr>
                  <w:rStyle w:val="Hyperlink"/>
                  <w:lang w:val="fr-FR" w:eastAsia="zh-CN"/>
                </w:rPr>
                <w:fldChar w:fldCharType="end"/>
              </w:r>
              <w:r>
                <w:rPr>
                  <w:lang w:val="fr-FR" w:eastAsia="zh-CN"/>
                </w:rPr>
                <w:t xml:space="preserve"> </w:t>
              </w:r>
            </w:ins>
          </w:p>
        </w:tc>
      </w:tr>
      <w:tr w:rsidR="006D07F8" w14:paraId="6B922348" w14:textId="77777777" w:rsidTr="00C92EBD">
        <w:trPr>
          <w:jc w:val="center"/>
          <w:ins w:id="2134" w:author="nbashyam" w:date="2015-09-12T07:54: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4BD5FE85" w14:textId="77777777" w:rsidR="006D07F8" w:rsidRPr="008E3030" w:rsidRDefault="006D07F8" w:rsidP="00C92EBD">
            <w:pPr>
              <w:pStyle w:val="TableEntryHeader"/>
              <w:rPr>
                <w:ins w:id="2135" w:author="nbashyam" w:date="2015-09-12T07:54:00Z"/>
                <w:b w:val="0"/>
                <w:u w:val="single"/>
                <w:lang w:val="fr-FR" w:eastAsia="zh-CN"/>
              </w:rPr>
            </w:pPr>
            <w:ins w:id="2136" w:author="nbashyam" w:date="2015-09-12T07:54:00Z">
              <w:r w:rsidRPr="008E3030">
                <w:rPr>
                  <w:b w:val="0"/>
                  <w:u w:val="single"/>
                  <w:lang w:val="fr-FR" w:eastAsia="zh-CN"/>
                </w:rPr>
                <w:t xml:space="preserve">Link to </w:t>
              </w:r>
              <w:proofErr w:type="spellStart"/>
              <w:r w:rsidRPr="008E3030">
                <w:rPr>
                  <w:b w:val="0"/>
                  <w:u w:val="single"/>
                  <w:lang w:val="fr-FR" w:eastAsia="zh-CN"/>
                </w:rPr>
                <w:t>conformance</w:t>
              </w:r>
              <w:proofErr w:type="spellEnd"/>
              <w:r w:rsidRPr="008E3030">
                <w:rPr>
                  <w:b w:val="0"/>
                  <w:u w:val="single"/>
                  <w:lang w:val="fr-FR" w:eastAsia="zh-CN"/>
                </w:rPr>
                <w:t xml:space="preserve"> </w:t>
              </w:r>
              <w:proofErr w:type="spellStart"/>
              <w:r w:rsidRPr="008E3030">
                <w:rPr>
                  <w:b w:val="0"/>
                  <w:u w:val="single"/>
                  <w:lang w:val="fr-FR" w:eastAsia="zh-CN"/>
                </w:rPr>
                <w:t>statements</w:t>
              </w:r>
              <w:proofErr w:type="spellEnd"/>
              <w:r w:rsidRPr="008E3030">
                <w:rPr>
                  <w:b w:val="0"/>
                  <w:u w:val="single"/>
                  <w:lang w:val="fr-FR" w:eastAsia="zh-CN"/>
                </w:rPr>
                <w:t xml:space="preserve"> for the </w:t>
              </w:r>
              <w:proofErr w:type="spellStart"/>
              <w:r w:rsidRPr="008E3030">
                <w:rPr>
                  <w:b w:val="0"/>
                  <w:u w:val="single"/>
                  <w:lang w:val="fr-FR" w:eastAsia="zh-CN"/>
                </w:rPr>
                <w:t>implementation</w:t>
              </w:r>
              <w:proofErr w:type="spellEnd"/>
            </w:ins>
          </w:p>
        </w:tc>
      </w:tr>
      <w:tr w:rsidR="006D07F8" w14:paraId="381F1B90" w14:textId="77777777" w:rsidTr="00C92EBD">
        <w:trPr>
          <w:jc w:val="center"/>
          <w:ins w:id="2137" w:author="nbashyam" w:date="2015-09-12T07:54:00Z"/>
        </w:trPr>
        <w:tc>
          <w:tcPr>
            <w:tcW w:w="5000" w:type="pct"/>
            <w:gridSpan w:val="3"/>
            <w:tcBorders>
              <w:top w:val="single" w:sz="4" w:space="0" w:color="auto"/>
              <w:left w:val="single" w:sz="4" w:space="0" w:color="auto"/>
              <w:bottom w:val="single" w:sz="4" w:space="0" w:color="auto"/>
              <w:right w:val="single" w:sz="4" w:space="0" w:color="auto"/>
            </w:tcBorders>
            <w:shd w:val="clear" w:color="auto" w:fill="auto"/>
          </w:tcPr>
          <w:p w14:paraId="606081BB" w14:textId="77777777" w:rsidR="006D07F8" w:rsidRDefault="006D07F8" w:rsidP="00C92EBD">
            <w:pPr>
              <w:pStyle w:val="TableEntryHeader"/>
              <w:rPr>
                <w:ins w:id="2138" w:author="nbashyam" w:date="2015-09-12T07:54:00Z"/>
                <w:b w:val="0"/>
                <w:lang w:val="fr-FR" w:eastAsia="zh-CN"/>
              </w:rPr>
            </w:pPr>
            <w:ins w:id="2139" w:author="nbashyam" w:date="2015-09-12T07:54:00Z">
              <w:r>
                <w:rPr>
                  <w:b w:val="0"/>
                  <w:lang w:val="fr-FR" w:eastAsia="zh-CN"/>
                </w:rPr>
                <w:t>TBD</w:t>
              </w:r>
            </w:ins>
          </w:p>
          <w:p w14:paraId="715DD772" w14:textId="77777777" w:rsidR="006D07F8" w:rsidRPr="008E3030" w:rsidRDefault="006D07F8" w:rsidP="00C92EBD">
            <w:pPr>
              <w:pStyle w:val="TableEntryHeader"/>
              <w:rPr>
                <w:ins w:id="2140" w:author="nbashyam" w:date="2015-09-12T07:54:00Z"/>
                <w:b w:val="0"/>
                <w:lang w:val="fr-FR" w:eastAsia="zh-CN"/>
              </w:rPr>
            </w:pPr>
            <w:ins w:id="2141" w:author="nbashyam" w:date="2015-09-12T07:54:00Z">
              <w:r>
                <w:rPr>
                  <w:b w:val="0"/>
                  <w:lang w:val="fr-FR" w:eastAsia="zh-CN"/>
                </w:rPr>
                <w:t>TBD</w:t>
              </w:r>
            </w:ins>
          </w:p>
        </w:tc>
      </w:tr>
      <w:tr w:rsidR="006D07F8" w14:paraId="3DCE23A7" w14:textId="77777777" w:rsidTr="00C92EBD">
        <w:trPr>
          <w:jc w:val="center"/>
          <w:ins w:id="2142" w:author="nbashyam" w:date="2015-09-12T07:54: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C71336A" w14:textId="77777777" w:rsidR="006D07F8" w:rsidRPr="008E3030" w:rsidRDefault="006D07F8" w:rsidP="00C92EBD">
            <w:pPr>
              <w:pStyle w:val="TableEntryHeader"/>
              <w:rPr>
                <w:ins w:id="2143" w:author="nbashyam" w:date="2015-09-12T07:54:00Z"/>
                <w:b w:val="0"/>
                <w:lang w:val="fr-FR" w:eastAsia="zh-CN"/>
              </w:rPr>
            </w:pPr>
            <w:ins w:id="2144" w:author="nbashyam" w:date="2015-09-12T07:54:00Z">
              <w:r>
                <w:rPr>
                  <w:b w:val="0"/>
                  <w:lang w:val="fr-FR" w:eastAsia="zh-CN"/>
                </w:rPr>
                <w:t>Links to General Information</w:t>
              </w:r>
            </w:ins>
          </w:p>
        </w:tc>
      </w:tr>
      <w:tr w:rsidR="006D07F8" w14:paraId="6B148E91" w14:textId="77777777" w:rsidTr="00C92EBD">
        <w:trPr>
          <w:jc w:val="center"/>
          <w:ins w:id="2145" w:author="nbashyam" w:date="2015-09-12T07:54:00Z"/>
        </w:trPr>
        <w:tc>
          <w:tcPr>
            <w:tcW w:w="5000" w:type="pct"/>
            <w:gridSpan w:val="3"/>
            <w:tcBorders>
              <w:top w:val="single" w:sz="4" w:space="0" w:color="auto"/>
              <w:left w:val="single" w:sz="4" w:space="0" w:color="auto"/>
              <w:bottom w:val="single" w:sz="18" w:space="0" w:color="auto"/>
              <w:right w:val="single" w:sz="4" w:space="0" w:color="auto"/>
            </w:tcBorders>
            <w:shd w:val="clear" w:color="auto" w:fill="auto"/>
          </w:tcPr>
          <w:p w14:paraId="283A95B6" w14:textId="77777777" w:rsidR="006D07F8" w:rsidRDefault="006D07F8" w:rsidP="00C92EBD">
            <w:pPr>
              <w:pStyle w:val="TableEntryHeader"/>
              <w:rPr>
                <w:ins w:id="2146" w:author="nbashyam" w:date="2015-09-12T07:54:00Z"/>
                <w:b w:val="0"/>
                <w:u w:val="single"/>
                <w:lang w:val="fr-FR" w:eastAsia="zh-CN"/>
              </w:rPr>
            </w:pPr>
            <w:ins w:id="2147" w:author="nbashyam" w:date="2015-09-12T07:54:00Z">
              <w:r>
                <w:rPr>
                  <w:b w:val="0"/>
                  <w:u w:val="single"/>
                  <w:lang w:val="fr-FR" w:eastAsia="zh-CN"/>
                </w:rPr>
                <w:t>TBD</w:t>
              </w:r>
            </w:ins>
          </w:p>
          <w:p w14:paraId="6A8E2B00" w14:textId="77777777" w:rsidR="006D07F8" w:rsidRPr="00D33EF7" w:rsidRDefault="006D07F8" w:rsidP="00C92EBD">
            <w:pPr>
              <w:pStyle w:val="TableEntryHeader"/>
              <w:rPr>
                <w:ins w:id="2148" w:author="nbashyam" w:date="2015-09-12T07:54:00Z"/>
                <w:b w:val="0"/>
                <w:u w:val="single"/>
                <w:lang w:val="fr-FR" w:eastAsia="zh-CN"/>
              </w:rPr>
            </w:pPr>
            <w:ins w:id="2149" w:author="nbashyam" w:date="2015-09-12T07:54:00Z">
              <w:r>
                <w:rPr>
                  <w:b w:val="0"/>
                  <w:u w:val="single"/>
                  <w:lang w:val="fr-FR" w:eastAsia="zh-CN"/>
                </w:rPr>
                <w:t>TBD</w:t>
              </w:r>
            </w:ins>
          </w:p>
        </w:tc>
      </w:tr>
    </w:tbl>
    <w:p w14:paraId="5BA8DF57" w14:textId="77777777" w:rsidR="006D07F8" w:rsidRDefault="006D07F8" w:rsidP="005C01E0">
      <w:pPr>
        <w:pStyle w:val="BodyText"/>
        <w:rPr>
          <w:ins w:id="2150" w:author="nbashyam" w:date="2015-09-12T07:53:00Z"/>
        </w:rPr>
      </w:pPr>
    </w:p>
    <w:p w14:paraId="1FF06FDF" w14:textId="2DCCE562" w:rsidR="00D33EF7" w:rsidDel="00F064DB" w:rsidRDefault="00D33EF7">
      <w:pPr>
        <w:pStyle w:val="Subtitle"/>
        <w:rPr>
          <w:del w:id="2151" w:author="Lynn" w:date="2015-09-10T13:01:00Z"/>
        </w:rPr>
        <w:pPrChange w:id="2152" w:author="nbashyam" w:date="2015-09-03T06:53:00Z">
          <w:pPr>
            <w:pStyle w:val="BodyText"/>
          </w:pPr>
        </w:pPrChange>
      </w:pPr>
      <w:del w:id="2153" w:author="Lynn" w:date="2015-09-10T13:01:00Z">
        <w:r w:rsidRPr="008E3030" w:rsidDel="00F064DB">
          <w:delText xml:space="preserve">DAF Requestor Integration Statement for </w:delText>
        </w:r>
        <w:r w:rsidDel="00F064DB">
          <w:delText>RESTful</w:delText>
        </w:r>
        <w:r w:rsidRPr="008E3030" w:rsidDel="00F064DB">
          <w:delText xml:space="preserve"> Query Stack:</w:delText>
        </w:r>
      </w:del>
    </w:p>
    <w:p w14:paraId="66008B8F" w14:textId="2888B340" w:rsidR="00D33EF7" w:rsidRPr="008E3030" w:rsidDel="00F064DB" w:rsidRDefault="00D33EF7" w:rsidP="00D33EF7">
      <w:pPr>
        <w:pStyle w:val="BodyText"/>
        <w:rPr>
          <w:del w:id="2154" w:author="Lynn" w:date="2015-09-10T13:01:00Z"/>
          <w:b/>
          <w:u w:val="single"/>
        </w:rPr>
      </w:pPr>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D33EF7" w:rsidDel="00F064DB" w14:paraId="3D1F0529" w14:textId="5D473887" w:rsidTr="00511889">
        <w:trPr>
          <w:jc w:val="center"/>
          <w:del w:id="2155"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3DF6ED14" w14:textId="1F515F24" w:rsidR="00D33EF7" w:rsidDel="00F064DB" w:rsidRDefault="00D33EF7" w:rsidP="00511889">
            <w:pPr>
              <w:pStyle w:val="TableEntryHeader"/>
              <w:rPr>
                <w:del w:id="2156" w:author="Lynn" w:date="2015-09-10T13:01:00Z"/>
                <w:lang w:val="fr-FR" w:eastAsia="zh-CN"/>
              </w:rPr>
            </w:pPr>
            <w:del w:id="2157" w:author="Lynn" w:date="2015-09-10T13:01:00Z">
              <w:r w:rsidDel="00F064DB">
                <w:rPr>
                  <w:lang w:val="fr-FR" w:eastAsia="zh-CN"/>
                </w:rPr>
                <w:delText xml:space="preserve">IHE Integration Statement </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44F1E2F8" w14:textId="0FBBA719" w:rsidR="00D33EF7" w:rsidDel="00F064DB" w:rsidRDefault="00D33EF7" w:rsidP="00511889">
            <w:pPr>
              <w:pStyle w:val="TableEntryHeader"/>
              <w:rPr>
                <w:del w:id="2158" w:author="Lynn" w:date="2015-09-10T13:01:00Z"/>
                <w:lang w:val="fr-FR" w:eastAsia="zh-CN"/>
              </w:rPr>
            </w:pPr>
            <w:del w:id="2159" w:author="Lynn" w:date="2015-09-10T13:01:00Z">
              <w:r w:rsidDel="00F064DB">
                <w:rPr>
                  <w:lang w:val="fr-FR" w:eastAsia="zh-CN"/>
                </w:rPr>
                <w:delText xml:space="preserve">Date </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0E9D219C" w14:textId="2D061458" w:rsidR="00D33EF7" w:rsidDel="00F064DB" w:rsidRDefault="00D33EF7" w:rsidP="00511889">
            <w:pPr>
              <w:pStyle w:val="TableEntryHeader"/>
              <w:rPr>
                <w:del w:id="2160" w:author="Lynn" w:date="2015-09-10T13:01:00Z"/>
                <w:lang w:val="fr-FR" w:eastAsia="zh-CN"/>
              </w:rPr>
            </w:pPr>
            <w:del w:id="2161" w:author="Lynn" w:date="2015-09-10T13:01:00Z">
              <w:r w:rsidDel="00F064DB">
                <w:rPr>
                  <w:lang w:val="fr-FR" w:eastAsia="zh-CN"/>
                </w:rPr>
                <w:delText>12 Oct 2015</w:delText>
              </w:r>
            </w:del>
          </w:p>
        </w:tc>
      </w:tr>
      <w:tr w:rsidR="00D33EF7" w:rsidDel="00F064DB" w14:paraId="29D0FDAF" w14:textId="26CA30E7" w:rsidTr="00511889">
        <w:trPr>
          <w:jc w:val="center"/>
          <w:del w:id="2162" w:author="Lynn" w:date="2015-09-10T13:01:00Z"/>
        </w:trPr>
        <w:tc>
          <w:tcPr>
            <w:tcW w:w="2228" w:type="pct"/>
            <w:tcBorders>
              <w:top w:val="single" w:sz="4" w:space="0" w:color="auto"/>
              <w:left w:val="single" w:sz="4" w:space="0" w:color="auto"/>
              <w:bottom w:val="single" w:sz="4" w:space="0" w:color="auto"/>
              <w:right w:val="single" w:sz="4" w:space="0" w:color="auto"/>
            </w:tcBorders>
            <w:hideMark/>
          </w:tcPr>
          <w:p w14:paraId="6A15C52B" w14:textId="1050749A" w:rsidR="00D33EF7" w:rsidDel="00F064DB" w:rsidRDefault="00D33EF7" w:rsidP="00511889">
            <w:pPr>
              <w:pStyle w:val="TableEntryHeader"/>
              <w:rPr>
                <w:del w:id="2163" w:author="Lynn" w:date="2015-09-10T13:01:00Z"/>
                <w:lang w:val="fr-FR" w:eastAsia="zh-CN"/>
              </w:rPr>
            </w:pPr>
            <w:del w:id="2164" w:author="Lynn" w:date="2015-09-10T13:01:00Z">
              <w:r w:rsidDel="00F064DB">
                <w:rPr>
                  <w:lang w:val="fr-FR" w:eastAsia="zh-CN"/>
                </w:rPr>
                <w:delText xml:space="preserve">Vendor </w:delText>
              </w:r>
            </w:del>
          </w:p>
        </w:tc>
        <w:tc>
          <w:tcPr>
            <w:tcW w:w="1075" w:type="pct"/>
            <w:tcBorders>
              <w:top w:val="single" w:sz="4" w:space="0" w:color="auto"/>
              <w:left w:val="single" w:sz="4" w:space="0" w:color="auto"/>
              <w:bottom w:val="single" w:sz="4" w:space="0" w:color="auto"/>
              <w:right w:val="single" w:sz="4" w:space="0" w:color="auto"/>
            </w:tcBorders>
            <w:hideMark/>
          </w:tcPr>
          <w:p w14:paraId="6039E334" w14:textId="7995FE73" w:rsidR="00D33EF7" w:rsidDel="00F064DB" w:rsidRDefault="00D33EF7" w:rsidP="00511889">
            <w:pPr>
              <w:pStyle w:val="TableEntryHeader"/>
              <w:rPr>
                <w:del w:id="2165" w:author="Lynn" w:date="2015-09-10T13:01:00Z"/>
                <w:lang w:val="fr-FR" w:eastAsia="zh-CN"/>
              </w:rPr>
            </w:pPr>
            <w:del w:id="2166" w:author="Lynn" w:date="2015-09-10T13:01:00Z">
              <w:r w:rsidDel="00F064DB">
                <w:rPr>
                  <w:lang w:val="fr-FR" w:eastAsia="zh-CN"/>
                </w:rPr>
                <w:delText xml:space="preserve">Product Name </w:delText>
              </w:r>
            </w:del>
          </w:p>
        </w:tc>
        <w:tc>
          <w:tcPr>
            <w:tcW w:w="1697" w:type="pct"/>
            <w:tcBorders>
              <w:top w:val="single" w:sz="4" w:space="0" w:color="auto"/>
              <w:left w:val="single" w:sz="4" w:space="0" w:color="auto"/>
              <w:bottom w:val="single" w:sz="4" w:space="0" w:color="auto"/>
              <w:right w:val="single" w:sz="4" w:space="0" w:color="auto"/>
            </w:tcBorders>
            <w:hideMark/>
          </w:tcPr>
          <w:p w14:paraId="27CE20E7" w14:textId="0A4F7F10" w:rsidR="00D33EF7" w:rsidDel="00F064DB" w:rsidRDefault="00D33EF7" w:rsidP="00511889">
            <w:pPr>
              <w:pStyle w:val="TableEntryHeader"/>
              <w:rPr>
                <w:del w:id="2167" w:author="Lynn" w:date="2015-09-10T13:01:00Z"/>
                <w:lang w:val="fr-FR" w:eastAsia="zh-CN"/>
              </w:rPr>
            </w:pPr>
            <w:del w:id="2168" w:author="Lynn" w:date="2015-09-10T13:01:00Z">
              <w:r w:rsidDel="00F064DB">
                <w:rPr>
                  <w:lang w:val="fr-FR" w:eastAsia="zh-CN"/>
                </w:rPr>
                <w:delText>Version</w:delText>
              </w:r>
            </w:del>
          </w:p>
        </w:tc>
      </w:tr>
      <w:tr w:rsidR="00D33EF7" w:rsidDel="00F064DB" w14:paraId="6B32FDAB" w14:textId="58716D06" w:rsidTr="00511889">
        <w:trPr>
          <w:jc w:val="center"/>
          <w:del w:id="2169" w:author="Lynn" w:date="2015-09-10T13:01:00Z"/>
        </w:trPr>
        <w:tc>
          <w:tcPr>
            <w:tcW w:w="2228" w:type="pct"/>
            <w:tcBorders>
              <w:top w:val="single" w:sz="4" w:space="0" w:color="auto"/>
              <w:left w:val="single" w:sz="4" w:space="0" w:color="auto"/>
              <w:bottom w:val="single" w:sz="4" w:space="0" w:color="auto"/>
              <w:right w:val="single" w:sz="4" w:space="0" w:color="auto"/>
            </w:tcBorders>
            <w:hideMark/>
          </w:tcPr>
          <w:p w14:paraId="51A0EC27" w14:textId="35C2C837" w:rsidR="00D33EF7" w:rsidDel="00F064DB" w:rsidRDefault="00D33EF7" w:rsidP="00511889">
            <w:pPr>
              <w:pStyle w:val="TableEntry"/>
              <w:rPr>
                <w:del w:id="2170" w:author="Lynn" w:date="2015-09-10T13:01:00Z"/>
                <w:lang w:val="fr-FR" w:eastAsia="zh-CN"/>
              </w:rPr>
            </w:pPr>
            <w:del w:id="2171" w:author="Lynn" w:date="2015-09-10T13:01:00Z">
              <w:r w:rsidDel="00F064DB">
                <w:rPr>
                  <w:lang w:val="fr-FR" w:eastAsia="zh-CN"/>
                </w:rPr>
                <w:delText xml:space="preserve">Any Medical Systems Co. </w:delText>
              </w:r>
            </w:del>
          </w:p>
        </w:tc>
        <w:tc>
          <w:tcPr>
            <w:tcW w:w="1075" w:type="pct"/>
            <w:tcBorders>
              <w:top w:val="single" w:sz="4" w:space="0" w:color="auto"/>
              <w:left w:val="single" w:sz="4" w:space="0" w:color="auto"/>
              <w:bottom w:val="single" w:sz="4" w:space="0" w:color="auto"/>
              <w:right w:val="single" w:sz="4" w:space="0" w:color="auto"/>
            </w:tcBorders>
            <w:hideMark/>
          </w:tcPr>
          <w:p w14:paraId="25907C3F" w14:textId="0C87A599" w:rsidR="00D33EF7" w:rsidDel="00F064DB" w:rsidRDefault="00D33EF7" w:rsidP="00511889">
            <w:pPr>
              <w:pStyle w:val="TableEntry"/>
              <w:rPr>
                <w:del w:id="2172" w:author="Lynn" w:date="2015-09-10T13:01:00Z"/>
                <w:lang w:val="fr-FR" w:eastAsia="zh-CN"/>
              </w:rPr>
            </w:pPr>
            <w:del w:id="2173" w:author="Lynn" w:date="2015-09-10T13:01:00Z">
              <w:r w:rsidDel="00F064DB">
                <w:rPr>
                  <w:lang w:val="fr-FR" w:eastAsia="zh-CN"/>
                </w:rPr>
                <w:delText>Certified Product</w:delText>
              </w:r>
            </w:del>
          </w:p>
        </w:tc>
        <w:tc>
          <w:tcPr>
            <w:tcW w:w="1697" w:type="pct"/>
            <w:tcBorders>
              <w:top w:val="single" w:sz="4" w:space="0" w:color="auto"/>
              <w:left w:val="single" w:sz="4" w:space="0" w:color="auto"/>
              <w:bottom w:val="single" w:sz="4" w:space="0" w:color="auto"/>
              <w:right w:val="single" w:sz="4" w:space="0" w:color="auto"/>
            </w:tcBorders>
            <w:hideMark/>
          </w:tcPr>
          <w:p w14:paraId="32FB3BD4" w14:textId="4AE89A3A" w:rsidR="00D33EF7" w:rsidDel="00F064DB" w:rsidRDefault="00D33EF7" w:rsidP="00511889">
            <w:pPr>
              <w:pStyle w:val="TableEntry"/>
              <w:rPr>
                <w:del w:id="2174" w:author="Lynn" w:date="2015-09-10T13:01:00Z"/>
                <w:lang w:val="fr-FR" w:eastAsia="zh-CN"/>
              </w:rPr>
            </w:pPr>
            <w:del w:id="2175" w:author="Lynn" w:date="2015-09-10T13:01:00Z">
              <w:r w:rsidDel="00F064DB">
                <w:rPr>
                  <w:lang w:val="fr-FR" w:eastAsia="zh-CN"/>
                </w:rPr>
                <w:delText>V1..0</w:delText>
              </w:r>
            </w:del>
          </w:p>
        </w:tc>
      </w:tr>
      <w:tr w:rsidR="00D33EF7" w:rsidDel="00F064DB" w14:paraId="4420C497" w14:textId="5ED3492A" w:rsidTr="00511889">
        <w:trPr>
          <w:jc w:val="center"/>
          <w:del w:id="2176" w:author="Lynn" w:date="2015-09-10T13:01:00Z"/>
        </w:trPr>
        <w:tc>
          <w:tcPr>
            <w:tcW w:w="5000" w:type="pct"/>
            <w:gridSpan w:val="3"/>
            <w:tcBorders>
              <w:top w:val="single" w:sz="4" w:space="0" w:color="auto"/>
              <w:left w:val="single" w:sz="4" w:space="0" w:color="auto"/>
              <w:bottom w:val="single" w:sz="4" w:space="0" w:color="auto"/>
              <w:right w:val="single" w:sz="4" w:space="0" w:color="auto"/>
            </w:tcBorders>
            <w:hideMark/>
          </w:tcPr>
          <w:p w14:paraId="1E3A782B" w14:textId="7CAEF3FE" w:rsidR="00D33EF7" w:rsidDel="00F064DB" w:rsidRDefault="00D33EF7" w:rsidP="00511889">
            <w:pPr>
              <w:pStyle w:val="TableEntry"/>
              <w:rPr>
                <w:del w:id="2177" w:author="Lynn" w:date="2015-09-10T13:01:00Z"/>
                <w:lang w:val="fr-FR" w:eastAsia="zh-CN"/>
              </w:rPr>
            </w:pPr>
            <w:del w:id="2178" w:author="Lynn" w:date="2015-09-10T13:01:00Z">
              <w:r w:rsidDel="00F064DB">
                <w:rPr>
                  <w:lang w:val="fr-FR" w:eastAsia="zh-CN"/>
                </w:rPr>
                <w:delText xml:space="preserve">This product implements transactions required per the DAF Document Metadata Based Access IG for document access use cases. </w:delText>
              </w:r>
            </w:del>
          </w:p>
        </w:tc>
      </w:tr>
      <w:tr w:rsidR="00D33EF7" w:rsidDel="00F064DB" w14:paraId="0997E003" w14:textId="45E19DD2" w:rsidTr="00511889">
        <w:trPr>
          <w:jc w:val="center"/>
          <w:del w:id="2179" w:author="Lynn" w:date="2015-09-10T13:01: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3822ACD2" w14:textId="6AAAADB1" w:rsidR="00D33EF7" w:rsidDel="00F064DB" w:rsidRDefault="00D33EF7" w:rsidP="00511889">
            <w:pPr>
              <w:pStyle w:val="TableEntryHeader"/>
              <w:rPr>
                <w:del w:id="2180" w:author="Lynn" w:date="2015-09-10T13:01:00Z"/>
                <w:lang w:val="fr-FR" w:eastAsia="zh-CN"/>
              </w:rPr>
            </w:pPr>
            <w:del w:id="2181" w:author="Lynn" w:date="2015-09-10T13:01:00Z">
              <w:r w:rsidDel="00F064DB">
                <w:rPr>
                  <w:lang w:val="fr-FR" w:eastAsia="zh-CN"/>
                </w:rPr>
                <w:delText>DAF Actor</w:delText>
              </w:r>
            </w:del>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54CD792" w14:textId="30D64C8C" w:rsidR="00D33EF7" w:rsidDel="00F064DB" w:rsidRDefault="00D33EF7" w:rsidP="00511889">
            <w:pPr>
              <w:pStyle w:val="TableEntryHeader"/>
              <w:rPr>
                <w:del w:id="2182" w:author="Lynn" w:date="2015-09-10T13:01:00Z"/>
                <w:lang w:val="fr-FR" w:eastAsia="zh-CN"/>
              </w:rPr>
            </w:pPr>
            <w:del w:id="2183" w:author="Lynn" w:date="2015-09-10T13:01:00Z">
              <w:r w:rsidDel="00F064DB">
                <w:rPr>
                  <w:lang w:val="fr-FR" w:eastAsia="zh-CN"/>
                </w:rPr>
                <w:delText>DAF Query Stack(s)</w:delText>
              </w:r>
            </w:del>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0FF6C95E" w14:textId="3D501FD2" w:rsidR="00D33EF7" w:rsidDel="00F064DB" w:rsidRDefault="00257EFD" w:rsidP="00511889">
            <w:pPr>
              <w:pStyle w:val="TableEntryHeader"/>
              <w:rPr>
                <w:del w:id="2184" w:author="Lynn" w:date="2015-09-10T13:01:00Z"/>
                <w:lang w:val="fr-FR" w:eastAsia="zh-CN"/>
              </w:rPr>
            </w:pPr>
            <w:del w:id="2185" w:author="Lynn" w:date="2015-09-10T13:01:00Z">
              <w:r w:rsidDel="00F064DB">
                <w:rPr>
                  <w:lang w:val="fr-FR" w:eastAsia="zh-CN"/>
                </w:rPr>
                <w:delText>Use Cases</w:delText>
              </w:r>
            </w:del>
          </w:p>
        </w:tc>
      </w:tr>
      <w:tr w:rsidR="00D33EF7" w:rsidDel="00F064DB" w14:paraId="2F298CEE" w14:textId="56DDCA96" w:rsidTr="00511889">
        <w:trPr>
          <w:jc w:val="center"/>
          <w:del w:id="2186" w:author="Lynn" w:date="2015-09-10T13:01: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227983CC" w14:textId="7B7055A8" w:rsidR="00D33EF7" w:rsidRPr="008E3030" w:rsidDel="00F064DB" w:rsidRDefault="00D33EF7" w:rsidP="00511889">
            <w:pPr>
              <w:pStyle w:val="TableEntryHeader"/>
              <w:rPr>
                <w:del w:id="2187" w:author="Lynn" w:date="2015-09-10T13:01:00Z"/>
                <w:b w:val="0"/>
                <w:lang w:val="fr-FR" w:eastAsia="zh-CN"/>
              </w:rPr>
            </w:pPr>
            <w:del w:id="2188" w:author="Lynn" w:date="2015-09-10T13:01:00Z">
              <w:r w:rsidRPr="008E3030" w:rsidDel="00F064DB">
                <w:rPr>
                  <w:b w:val="0"/>
                  <w:lang w:val="fr-FR" w:eastAsia="zh-CN"/>
                </w:rPr>
                <w:delText>DAF Requestor</w:delText>
              </w:r>
            </w:del>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AC1DF22" w14:textId="64DE44D7" w:rsidR="00D33EF7" w:rsidRPr="008E3030" w:rsidDel="00F064DB" w:rsidRDefault="00D33EF7" w:rsidP="00511889">
            <w:pPr>
              <w:pStyle w:val="TableEntryHeader"/>
              <w:rPr>
                <w:del w:id="2189" w:author="Lynn" w:date="2015-09-10T13:01:00Z"/>
                <w:b w:val="0"/>
                <w:lang w:val="fr-FR" w:eastAsia="zh-CN"/>
              </w:rPr>
            </w:pPr>
            <w:del w:id="2190" w:author="Lynn" w:date="2015-09-10T13:01:00Z">
              <w:r w:rsidDel="00F064DB">
                <w:rPr>
                  <w:b w:val="0"/>
                  <w:lang w:val="fr-FR" w:eastAsia="zh-CN"/>
                </w:rPr>
                <w:delText xml:space="preserve">RESTful Query Stack </w:delText>
              </w:r>
            </w:del>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6A99F3C4" w14:textId="32C1FB98" w:rsidR="00D33EF7" w:rsidDel="00F064DB" w:rsidRDefault="00257EFD" w:rsidP="00511889">
            <w:pPr>
              <w:pStyle w:val="TableEntryHeader"/>
              <w:rPr>
                <w:del w:id="2191" w:author="Lynn" w:date="2015-09-10T13:01:00Z"/>
                <w:lang w:val="fr-FR" w:eastAsia="zh-CN"/>
              </w:rPr>
            </w:pPr>
            <w:del w:id="2192" w:author="Lynn" w:date="2015-09-10T13:01:00Z">
              <w:r w:rsidDel="00F064DB">
                <w:rPr>
                  <w:lang w:val="fr-FR" w:eastAsia="zh-CN"/>
                </w:rPr>
                <w:delText xml:space="preserve">LDAF </w:delText>
              </w:r>
            </w:del>
            <w:del w:id="2193" w:author="Lynn" w:date="2015-09-10T12:05:00Z">
              <w:r w:rsidDel="005F47B6">
                <w:rPr>
                  <w:lang w:val="fr-FR" w:eastAsia="zh-CN"/>
                </w:rPr>
                <w:delText>and TDAF</w:delText>
              </w:r>
            </w:del>
          </w:p>
        </w:tc>
      </w:tr>
      <w:tr w:rsidR="00D33EF7" w:rsidDel="00F064DB" w14:paraId="56AAF825" w14:textId="57A3CA02" w:rsidTr="00511889">
        <w:trPr>
          <w:jc w:val="center"/>
          <w:del w:id="2194"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6810616C" w14:textId="15B1CA91" w:rsidR="00D33EF7" w:rsidDel="00F064DB" w:rsidRDefault="00D33EF7" w:rsidP="00511889">
            <w:pPr>
              <w:pStyle w:val="TableEntryHeader"/>
              <w:rPr>
                <w:del w:id="2195" w:author="Lynn" w:date="2015-09-10T13:01:00Z"/>
                <w:lang w:val="fr-FR" w:eastAsia="zh-CN"/>
              </w:rPr>
            </w:pPr>
            <w:del w:id="2196" w:author="Lynn" w:date="2015-09-10T13:01:00Z">
              <w:r w:rsidDel="00F064DB">
                <w:rPr>
                  <w:lang w:val="fr-FR" w:eastAsia="zh-CN"/>
                </w:rPr>
                <w:delText xml:space="preserve">Integration Profiles Implemented </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577659B4" w14:textId="60B4C9A2" w:rsidR="00D33EF7" w:rsidDel="00F064DB" w:rsidRDefault="00D33EF7" w:rsidP="00511889">
            <w:pPr>
              <w:pStyle w:val="TableEntryHeader"/>
              <w:rPr>
                <w:del w:id="2197" w:author="Lynn" w:date="2015-09-10T13:01:00Z"/>
                <w:lang w:val="fr-FR" w:eastAsia="zh-CN"/>
              </w:rPr>
            </w:pPr>
            <w:del w:id="2198" w:author="Lynn" w:date="2015-09-10T13:01:00Z">
              <w:r w:rsidDel="00F064DB">
                <w:rPr>
                  <w:lang w:val="fr-FR" w:eastAsia="zh-CN"/>
                </w:rPr>
                <w:delText xml:space="preserve">Actors and Transactions Implemented </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725C36B0" w14:textId="12A82518" w:rsidR="00D33EF7" w:rsidDel="00F064DB" w:rsidRDefault="00D33EF7" w:rsidP="00511889">
            <w:pPr>
              <w:pStyle w:val="TableEntryHeader"/>
              <w:rPr>
                <w:del w:id="2199" w:author="Lynn" w:date="2015-09-10T13:01:00Z"/>
                <w:lang w:val="fr-FR" w:eastAsia="zh-CN"/>
              </w:rPr>
            </w:pPr>
            <w:del w:id="2200" w:author="Lynn" w:date="2015-09-10T13:01:00Z">
              <w:r w:rsidDel="00F064DB">
                <w:rPr>
                  <w:lang w:val="fr-FR" w:eastAsia="zh-CN"/>
                </w:rPr>
                <w:delText xml:space="preserve">Options Implemented </w:delText>
              </w:r>
            </w:del>
          </w:p>
        </w:tc>
      </w:tr>
      <w:tr w:rsidR="00D33EF7" w:rsidDel="00F064DB" w14:paraId="55BD0896" w14:textId="42F57A98" w:rsidTr="00511889">
        <w:trPr>
          <w:jc w:val="center"/>
          <w:del w:id="2201"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77FE872B" w14:textId="5368BE6F" w:rsidR="00D33EF7" w:rsidDel="00F064DB" w:rsidRDefault="00D33EF7" w:rsidP="00511889">
            <w:pPr>
              <w:pStyle w:val="TableEntryHeader"/>
              <w:rPr>
                <w:del w:id="2202" w:author="Lynn" w:date="2015-09-10T13:01:00Z"/>
                <w:b w:val="0"/>
                <w:lang w:val="fr-FR" w:eastAsia="zh-CN"/>
              </w:rPr>
            </w:pPr>
            <w:del w:id="2203" w:author="Lynn" w:date="2015-09-10T13:01:00Z">
              <w:r w:rsidDel="00F064DB">
                <w:rPr>
                  <w:b w:val="0"/>
                  <w:lang w:val="fr-FR" w:eastAsia="zh-CN"/>
                </w:rPr>
                <w:delText>MHD</w:delText>
              </w:r>
            </w:del>
            <w:del w:id="2204" w:author="Lynn" w:date="2015-09-10T12:56:00Z">
              <w:r w:rsidDel="007955BF">
                <w:rPr>
                  <w:b w:val="0"/>
                  <w:lang w:val="fr-FR" w:eastAsia="zh-CN"/>
                </w:rPr>
                <w:delText xml:space="preserve"> v2</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7A9473C1" w14:textId="6AD0BE9D" w:rsidR="00D33EF7" w:rsidRPr="0025188C" w:rsidDel="00F064DB" w:rsidRDefault="00D33EF7" w:rsidP="00511889">
            <w:pPr>
              <w:pStyle w:val="TableEntryHeader"/>
              <w:rPr>
                <w:del w:id="2205" w:author="Lynn" w:date="2015-09-10T13:01:00Z"/>
                <w:b w:val="0"/>
                <w:lang w:val="fr-FR" w:eastAsia="zh-CN"/>
              </w:rPr>
            </w:pPr>
            <w:del w:id="2206" w:author="Lynn" w:date="2015-09-10T13:01:00Z">
              <w:r w:rsidDel="00F064DB">
                <w:rPr>
                  <w:b w:val="0"/>
                  <w:lang w:val="fr-FR" w:eastAsia="zh-CN"/>
                </w:rPr>
                <w:delText>Document Consumer (ITI-67, ITI-68)</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2C29AC20" w14:textId="2CC95603" w:rsidR="00D33EF7" w:rsidRPr="008E3030" w:rsidDel="00F064DB" w:rsidRDefault="007164FC" w:rsidP="00511889">
            <w:pPr>
              <w:pStyle w:val="TableEntryHeader"/>
              <w:rPr>
                <w:del w:id="2207" w:author="Lynn" w:date="2015-09-10T13:01:00Z"/>
                <w:b w:val="0"/>
                <w:lang w:val="fr-FR" w:eastAsia="zh-CN"/>
              </w:rPr>
            </w:pPr>
            <w:commentRangeStart w:id="2208"/>
            <w:del w:id="2209" w:author="Lynn" w:date="2015-09-10T13:01:00Z">
              <w:r w:rsidDel="00F064DB">
                <w:rPr>
                  <w:b w:val="0"/>
                  <w:lang w:val="fr-FR" w:eastAsia="zh-CN"/>
                </w:rPr>
                <w:delText>None</w:delText>
              </w:r>
              <w:commentRangeEnd w:id="2208"/>
              <w:r w:rsidR="00070AA0" w:rsidDel="00F064DB">
                <w:rPr>
                  <w:rStyle w:val="CommentReference"/>
                  <w:rFonts w:ascii="Times New Roman" w:hAnsi="Times New Roman"/>
                  <w:b w:val="0"/>
                </w:rPr>
                <w:commentReference w:id="2208"/>
              </w:r>
            </w:del>
          </w:p>
        </w:tc>
      </w:tr>
      <w:tr w:rsidR="00D33EF7" w:rsidDel="00F064DB" w14:paraId="31FC3358" w14:textId="15791690" w:rsidTr="00511889">
        <w:trPr>
          <w:jc w:val="center"/>
          <w:del w:id="2210"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4FFF4ED6" w14:textId="5E6CFA53" w:rsidR="00D33EF7" w:rsidDel="00F064DB" w:rsidRDefault="00D33EF7" w:rsidP="00511889">
            <w:pPr>
              <w:pStyle w:val="TableEntryHeader"/>
              <w:rPr>
                <w:del w:id="2211" w:author="Lynn" w:date="2015-09-10T13:01:00Z"/>
                <w:b w:val="0"/>
                <w:lang w:val="fr-FR" w:eastAsia="zh-CN"/>
              </w:rPr>
            </w:pPr>
            <w:del w:id="2212" w:author="Lynn" w:date="2015-09-10T12:04:00Z">
              <w:r w:rsidDel="00070AA0">
                <w:rPr>
                  <w:b w:val="0"/>
                  <w:lang w:val="fr-FR" w:eastAsia="zh-CN"/>
                </w:rPr>
                <w:delText>ATNA</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10805A9C" w14:textId="15CC2B94" w:rsidR="00D33EF7" w:rsidRPr="0025188C" w:rsidDel="00F064DB" w:rsidRDefault="00D33EF7" w:rsidP="00511889">
            <w:pPr>
              <w:pStyle w:val="TableEntryHeader"/>
              <w:rPr>
                <w:del w:id="2213" w:author="Lynn" w:date="2015-09-10T13:01:00Z"/>
                <w:b w:val="0"/>
                <w:lang w:val="fr-FR" w:eastAsia="zh-CN"/>
              </w:rPr>
            </w:pPr>
            <w:del w:id="2214" w:author="Lynn" w:date="2015-09-10T12:04:00Z">
              <w:r w:rsidDel="00070AA0">
                <w:rPr>
                  <w:b w:val="0"/>
                  <w:lang w:val="fr-FR" w:eastAsia="zh-CN"/>
                </w:rPr>
                <w:delText>Secure Application (ITI-19, ITI-20, ITI-1)</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2720D79C" w14:textId="54B0960B" w:rsidR="00D33EF7" w:rsidRPr="008E3030" w:rsidDel="00F064DB" w:rsidRDefault="00D33EF7" w:rsidP="00511889">
            <w:pPr>
              <w:pStyle w:val="TableEntryHeader"/>
              <w:rPr>
                <w:del w:id="2215" w:author="Lynn" w:date="2015-09-10T13:01:00Z"/>
                <w:b w:val="0"/>
                <w:lang w:val="fr-FR" w:eastAsia="zh-CN"/>
              </w:rPr>
            </w:pPr>
            <w:del w:id="2216" w:author="Lynn" w:date="2015-09-10T12:04:00Z">
              <w:r w:rsidRPr="008E3030" w:rsidDel="00070AA0">
                <w:rPr>
                  <w:b w:val="0"/>
                  <w:lang w:val="fr-FR" w:eastAsia="zh-CN"/>
                </w:rPr>
                <w:delText>None</w:delText>
              </w:r>
            </w:del>
          </w:p>
        </w:tc>
      </w:tr>
      <w:tr w:rsidR="00D33EF7" w:rsidDel="00F064DB" w14:paraId="611E3362" w14:textId="1752442E" w:rsidTr="00511889">
        <w:trPr>
          <w:jc w:val="center"/>
          <w:del w:id="2217"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334A8F3C" w14:textId="616361BC" w:rsidR="00D33EF7" w:rsidDel="00F064DB" w:rsidRDefault="007164FC" w:rsidP="00511889">
            <w:pPr>
              <w:pStyle w:val="TableEntryHeader"/>
              <w:rPr>
                <w:del w:id="2218" w:author="Lynn" w:date="2015-09-10T13:01:00Z"/>
                <w:b w:val="0"/>
                <w:lang w:val="fr-FR" w:eastAsia="zh-CN"/>
              </w:rPr>
            </w:pPr>
            <w:del w:id="2219" w:author="Lynn" w:date="2015-09-10T12:04:00Z">
              <w:r w:rsidDel="00070AA0">
                <w:rPr>
                  <w:b w:val="0"/>
                  <w:lang w:val="fr-FR" w:eastAsia="zh-CN"/>
                </w:rPr>
                <w:delText>I</w:delText>
              </w:r>
              <w:r w:rsidR="00D33EF7" w:rsidDel="00070AA0">
                <w:rPr>
                  <w:b w:val="0"/>
                  <w:lang w:val="fr-FR" w:eastAsia="zh-CN"/>
                </w:rPr>
                <w:delText>UA</w:delText>
              </w:r>
              <w:r w:rsidR="00257EFD" w:rsidDel="00070AA0">
                <w:rPr>
                  <w:b w:val="0"/>
                  <w:lang w:val="fr-FR" w:eastAsia="zh-CN"/>
                </w:rPr>
                <w:delText xml:space="preserve"> (Required for TDAF only)</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4E65C996" w14:textId="3CA957D1" w:rsidR="00D33EF7" w:rsidRPr="0025188C" w:rsidDel="00F064DB" w:rsidRDefault="007164FC" w:rsidP="00511889">
            <w:pPr>
              <w:pStyle w:val="TableEntryHeader"/>
              <w:rPr>
                <w:del w:id="2220" w:author="Lynn" w:date="2015-09-10T13:01:00Z"/>
                <w:b w:val="0"/>
                <w:lang w:val="fr-FR" w:eastAsia="zh-CN"/>
              </w:rPr>
            </w:pPr>
            <w:del w:id="2221" w:author="Lynn" w:date="2015-09-10T12:04:00Z">
              <w:r w:rsidDel="00070AA0">
                <w:rPr>
                  <w:b w:val="0"/>
                  <w:lang w:val="fr-FR" w:eastAsia="zh-CN"/>
                </w:rPr>
                <w:delText>Authorization Client (ITI-71, ITI-72</w:delText>
              </w:r>
              <w:r w:rsidR="00D33EF7" w:rsidDel="00070AA0">
                <w:rPr>
                  <w:b w:val="0"/>
                  <w:lang w:val="fr-FR" w:eastAsia="zh-CN"/>
                </w:rPr>
                <w:delText>)</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31F362B3" w14:textId="479AC3B1" w:rsidR="00D33EF7" w:rsidRPr="008E3030" w:rsidDel="00F064DB" w:rsidRDefault="00D33EF7" w:rsidP="00511889">
            <w:pPr>
              <w:pStyle w:val="TableEntryHeader"/>
              <w:rPr>
                <w:del w:id="2222" w:author="Lynn" w:date="2015-09-10T13:01:00Z"/>
                <w:b w:val="0"/>
                <w:lang w:val="fr-FR" w:eastAsia="zh-CN"/>
              </w:rPr>
            </w:pPr>
            <w:del w:id="2223" w:author="Lynn" w:date="2015-09-10T12:04:00Z">
              <w:r w:rsidRPr="008E3030" w:rsidDel="00070AA0">
                <w:rPr>
                  <w:b w:val="0"/>
                  <w:lang w:val="fr-FR" w:eastAsia="zh-CN"/>
                </w:rPr>
                <w:delText>None</w:delText>
              </w:r>
            </w:del>
          </w:p>
        </w:tc>
      </w:tr>
      <w:tr w:rsidR="00D33EF7" w:rsidDel="00F064DB" w14:paraId="270A8B9C" w14:textId="7EF19C0C" w:rsidTr="00511889">
        <w:trPr>
          <w:jc w:val="center"/>
          <w:del w:id="2224"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5EA625F2" w14:textId="0DEE02E4" w:rsidR="00D33EF7" w:rsidDel="00F064DB" w:rsidRDefault="00D33EF7" w:rsidP="00511889">
            <w:pPr>
              <w:pStyle w:val="TableEntryHeader"/>
              <w:rPr>
                <w:del w:id="2225" w:author="Lynn" w:date="2015-09-10T13:01:00Z"/>
                <w:lang w:val="fr-FR" w:eastAsia="zh-CN"/>
              </w:rPr>
            </w:pPr>
            <w:del w:id="2226" w:author="Lynn" w:date="2015-09-10T13:01:00Z">
              <w:r w:rsidDel="00F064DB">
                <w:rPr>
                  <w:u w:val="single"/>
                  <w:lang w:val="fr-FR" w:eastAsia="zh-CN"/>
                </w:rPr>
                <w:delText xml:space="preserve">Internet address for vendor's IHE information: </w:delText>
              </w:r>
              <w:r w:rsidR="00070AA0" w:rsidDel="00F064DB">
                <w:fldChar w:fldCharType="begin"/>
              </w:r>
              <w:r w:rsidR="00070AA0" w:rsidDel="00F064DB">
                <w:delInstrText xml:space="preserve"> HYPERLINK "http://www.anymedicalsystemsco.com/ihe" \o "http://www.anymedicalsystemsco.com/ihe" </w:delInstrText>
              </w:r>
              <w:r w:rsidR="00070AA0" w:rsidDel="00F064DB">
                <w:fldChar w:fldCharType="separate"/>
              </w:r>
              <w:r w:rsidDel="00F064DB">
                <w:rPr>
                  <w:rStyle w:val="Hyperlink"/>
                  <w:lang w:val="fr-FR" w:eastAsia="zh-CN"/>
                </w:rPr>
                <w:delText>www.anymedicalsystemsco.com/ihe</w:delText>
              </w:r>
              <w:r w:rsidR="00070AA0" w:rsidDel="00F064DB">
                <w:rPr>
                  <w:rStyle w:val="Hyperlink"/>
                  <w:b w:val="0"/>
                  <w:lang w:val="fr-FR" w:eastAsia="zh-CN"/>
                </w:rPr>
                <w:fldChar w:fldCharType="end"/>
              </w:r>
              <w:r w:rsidDel="00F064DB">
                <w:rPr>
                  <w:lang w:val="fr-FR" w:eastAsia="zh-CN"/>
                </w:rPr>
                <w:delText xml:space="preserve"> </w:delText>
              </w:r>
            </w:del>
          </w:p>
        </w:tc>
      </w:tr>
      <w:tr w:rsidR="00D33EF7" w:rsidDel="00F064DB" w14:paraId="77F4BFFF" w14:textId="10E966A7" w:rsidTr="00511889">
        <w:trPr>
          <w:jc w:val="center"/>
          <w:del w:id="2227"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5A9A9937" w14:textId="15FC738B" w:rsidR="00D33EF7" w:rsidRPr="008E3030" w:rsidDel="00F064DB" w:rsidRDefault="00D33EF7" w:rsidP="00511889">
            <w:pPr>
              <w:pStyle w:val="TableEntryHeader"/>
              <w:rPr>
                <w:del w:id="2228" w:author="Lynn" w:date="2015-09-10T13:01:00Z"/>
                <w:b w:val="0"/>
                <w:u w:val="single"/>
                <w:lang w:val="fr-FR" w:eastAsia="zh-CN"/>
              </w:rPr>
            </w:pPr>
            <w:del w:id="2229" w:author="Lynn" w:date="2015-09-10T13:01:00Z">
              <w:r w:rsidRPr="008E3030" w:rsidDel="00F064DB">
                <w:rPr>
                  <w:b w:val="0"/>
                  <w:u w:val="single"/>
                  <w:lang w:val="fr-FR" w:eastAsia="zh-CN"/>
                </w:rPr>
                <w:delText>Link to conformance statements for the implementation</w:delText>
              </w:r>
            </w:del>
          </w:p>
        </w:tc>
      </w:tr>
      <w:tr w:rsidR="00D33EF7" w:rsidDel="00F064DB" w14:paraId="6A649F59" w14:textId="2FBDCF96" w:rsidTr="00511889">
        <w:trPr>
          <w:jc w:val="center"/>
          <w:del w:id="2230"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376A4DC" w14:textId="6513CF43" w:rsidR="00D33EF7" w:rsidDel="00F064DB" w:rsidRDefault="00D33EF7" w:rsidP="00511889">
            <w:pPr>
              <w:pStyle w:val="TableEntryHeader"/>
              <w:rPr>
                <w:del w:id="2231" w:author="Lynn" w:date="2015-09-10T13:01:00Z"/>
                <w:b w:val="0"/>
                <w:lang w:val="fr-FR" w:eastAsia="zh-CN"/>
              </w:rPr>
            </w:pPr>
            <w:del w:id="2232" w:author="Lynn" w:date="2015-09-10T13:01:00Z">
              <w:r w:rsidDel="00F064DB">
                <w:rPr>
                  <w:b w:val="0"/>
                  <w:lang w:val="fr-FR" w:eastAsia="zh-CN"/>
                </w:rPr>
                <w:delText>TBD</w:delText>
              </w:r>
            </w:del>
          </w:p>
          <w:p w14:paraId="799F2BEA" w14:textId="45DC4E8A" w:rsidR="00D33EF7" w:rsidRPr="008E3030" w:rsidDel="00F064DB" w:rsidRDefault="00D33EF7" w:rsidP="00511889">
            <w:pPr>
              <w:pStyle w:val="TableEntryHeader"/>
              <w:rPr>
                <w:del w:id="2233" w:author="Lynn" w:date="2015-09-10T13:01:00Z"/>
                <w:b w:val="0"/>
                <w:lang w:val="fr-FR" w:eastAsia="zh-CN"/>
              </w:rPr>
            </w:pPr>
            <w:del w:id="2234" w:author="Lynn" w:date="2015-09-10T13:01:00Z">
              <w:r w:rsidDel="00F064DB">
                <w:rPr>
                  <w:b w:val="0"/>
                  <w:lang w:val="fr-FR" w:eastAsia="zh-CN"/>
                </w:rPr>
                <w:delText>TBD</w:delText>
              </w:r>
            </w:del>
          </w:p>
        </w:tc>
      </w:tr>
      <w:tr w:rsidR="00D33EF7" w:rsidDel="00F064DB" w14:paraId="4F67739D" w14:textId="414BF288" w:rsidTr="00511889">
        <w:trPr>
          <w:jc w:val="center"/>
          <w:del w:id="2235"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3142168A" w14:textId="43C03F5F" w:rsidR="00D33EF7" w:rsidRPr="008E3030" w:rsidDel="00F064DB" w:rsidRDefault="00D33EF7" w:rsidP="00511889">
            <w:pPr>
              <w:pStyle w:val="TableEntryHeader"/>
              <w:rPr>
                <w:del w:id="2236" w:author="Lynn" w:date="2015-09-10T13:01:00Z"/>
                <w:b w:val="0"/>
                <w:lang w:val="fr-FR" w:eastAsia="zh-CN"/>
              </w:rPr>
            </w:pPr>
            <w:del w:id="2237" w:author="Lynn" w:date="2015-09-10T13:01:00Z">
              <w:r w:rsidDel="00F064DB">
                <w:rPr>
                  <w:b w:val="0"/>
                  <w:lang w:val="fr-FR" w:eastAsia="zh-CN"/>
                </w:rPr>
                <w:delText>Links to General Information</w:delText>
              </w:r>
            </w:del>
          </w:p>
        </w:tc>
      </w:tr>
      <w:tr w:rsidR="00D33EF7" w:rsidDel="00F064DB" w14:paraId="340F9FC9" w14:textId="6DC18898" w:rsidTr="00511889">
        <w:trPr>
          <w:jc w:val="center"/>
          <w:del w:id="2238" w:author="Lynn" w:date="2015-09-10T13:01:00Z"/>
        </w:trPr>
        <w:tc>
          <w:tcPr>
            <w:tcW w:w="5000" w:type="pct"/>
            <w:gridSpan w:val="3"/>
            <w:tcBorders>
              <w:top w:val="single" w:sz="4" w:space="0" w:color="auto"/>
              <w:left w:val="single" w:sz="4" w:space="0" w:color="auto"/>
              <w:bottom w:val="single" w:sz="18" w:space="0" w:color="auto"/>
              <w:right w:val="single" w:sz="4" w:space="0" w:color="auto"/>
            </w:tcBorders>
            <w:shd w:val="clear" w:color="auto" w:fill="D9D9D9"/>
          </w:tcPr>
          <w:p w14:paraId="4ECB32D0" w14:textId="19A42F23" w:rsidR="00D33EF7" w:rsidDel="00F064DB" w:rsidRDefault="00D33EF7" w:rsidP="00511889">
            <w:pPr>
              <w:pStyle w:val="TableEntryHeader"/>
              <w:rPr>
                <w:del w:id="2239" w:author="Lynn" w:date="2015-09-10T13:01:00Z"/>
                <w:b w:val="0"/>
                <w:u w:val="single"/>
                <w:lang w:val="fr-FR" w:eastAsia="zh-CN"/>
              </w:rPr>
            </w:pPr>
            <w:del w:id="2240" w:author="Lynn" w:date="2015-09-10T13:01:00Z">
              <w:r w:rsidDel="00F064DB">
                <w:rPr>
                  <w:b w:val="0"/>
                  <w:u w:val="single"/>
                  <w:lang w:val="fr-FR" w:eastAsia="zh-CN"/>
                </w:rPr>
                <w:delText>TBD</w:delText>
              </w:r>
            </w:del>
          </w:p>
          <w:p w14:paraId="64693B2A" w14:textId="0884E7E9" w:rsidR="00D33EF7" w:rsidRPr="00D33EF7" w:rsidDel="00F064DB" w:rsidRDefault="00D33EF7" w:rsidP="00511889">
            <w:pPr>
              <w:pStyle w:val="TableEntryHeader"/>
              <w:rPr>
                <w:del w:id="2241" w:author="Lynn" w:date="2015-09-10T13:01:00Z"/>
                <w:b w:val="0"/>
                <w:u w:val="single"/>
                <w:lang w:val="fr-FR" w:eastAsia="zh-CN"/>
              </w:rPr>
            </w:pPr>
            <w:del w:id="2242" w:author="Lynn" w:date="2015-09-10T13:01:00Z">
              <w:r w:rsidDel="00F064DB">
                <w:rPr>
                  <w:b w:val="0"/>
                  <w:u w:val="single"/>
                  <w:lang w:val="fr-FR" w:eastAsia="zh-CN"/>
                </w:rPr>
                <w:delText>TBD</w:delText>
              </w:r>
            </w:del>
          </w:p>
        </w:tc>
      </w:tr>
    </w:tbl>
    <w:p w14:paraId="5671C094" w14:textId="34A21CD7" w:rsidR="00D33EF7" w:rsidDel="00F064DB" w:rsidRDefault="00D33EF7" w:rsidP="005C01E0">
      <w:pPr>
        <w:pStyle w:val="BodyText"/>
        <w:rPr>
          <w:del w:id="2243" w:author="Lynn" w:date="2015-09-10T13:01:00Z"/>
        </w:rPr>
      </w:pPr>
    </w:p>
    <w:p w14:paraId="64F5D072" w14:textId="55998664" w:rsidR="004F4EC5" w:rsidDel="00F064DB" w:rsidRDefault="007164FC">
      <w:pPr>
        <w:pStyle w:val="Subtitle"/>
        <w:rPr>
          <w:del w:id="2244" w:author="Lynn" w:date="2015-09-10T13:01:00Z"/>
        </w:rPr>
        <w:pPrChange w:id="2245" w:author="nbashyam" w:date="2015-09-03T06:53:00Z">
          <w:pPr>
            <w:pStyle w:val="BodyText"/>
          </w:pPr>
        </w:pPrChange>
      </w:pPr>
      <w:del w:id="2246" w:author="Lynn" w:date="2015-09-10T13:01:00Z">
        <w:r w:rsidRPr="008E3030" w:rsidDel="00F064DB">
          <w:delText xml:space="preserve">DAF </w:delText>
        </w:r>
        <w:r w:rsidDel="00F064DB">
          <w:delText>Responder</w:delText>
        </w:r>
        <w:r w:rsidRPr="008E3030" w:rsidDel="00F064DB">
          <w:delText xml:space="preserve"> Integration Statement for </w:delText>
        </w:r>
        <w:r w:rsidDel="00F064DB">
          <w:delText>RESTful</w:delText>
        </w:r>
        <w:r w:rsidRPr="008E3030" w:rsidDel="00F064DB">
          <w:delText xml:space="preserve"> Query Stack:</w:delText>
        </w:r>
      </w:del>
    </w:p>
    <w:tbl>
      <w:tblPr>
        <w:tblW w:w="44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1842"/>
        <w:gridCol w:w="2908"/>
      </w:tblGrid>
      <w:tr w:rsidR="007164FC" w:rsidDel="00F064DB" w14:paraId="474EE6C8" w14:textId="6C69D515" w:rsidTr="00511889">
        <w:trPr>
          <w:jc w:val="center"/>
          <w:del w:id="2247"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454A87B8" w14:textId="7DC5A07D" w:rsidR="007164FC" w:rsidDel="00F064DB" w:rsidRDefault="007164FC" w:rsidP="00511889">
            <w:pPr>
              <w:pStyle w:val="TableEntryHeader"/>
              <w:rPr>
                <w:del w:id="2248" w:author="Lynn" w:date="2015-09-10T13:01:00Z"/>
                <w:lang w:val="fr-FR" w:eastAsia="zh-CN"/>
              </w:rPr>
            </w:pPr>
            <w:del w:id="2249" w:author="Lynn" w:date="2015-09-10T13:01:00Z">
              <w:r w:rsidDel="00F064DB">
                <w:rPr>
                  <w:lang w:val="fr-FR" w:eastAsia="zh-CN"/>
                </w:rPr>
                <w:delText xml:space="preserve">IHE Integration Statement </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574583AC" w14:textId="21AAC669" w:rsidR="007164FC" w:rsidDel="00F064DB" w:rsidRDefault="007164FC" w:rsidP="00511889">
            <w:pPr>
              <w:pStyle w:val="TableEntryHeader"/>
              <w:rPr>
                <w:del w:id="2250" w:author="Lynn" w:date="2015-09-10T13:01:00Z"/>
                <w:lang w:val="fr-FR" w:eastAsia="zh-CN"/>
              </w:rPr>
            </w:pPr>
            <w:del w:id="2251" w:author="Lynn" w:date="2015-09-10T13:01:00Z">
              <w:r w:rsidDel="00F064DB">
                <w:rPr>
                  <w:lang w:val="fr-FR" w:eastAsia="zh-CN"/>
                </w:rPr>
                <w:delText xml:space="preserve">Date </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20D9318E" w14:textId="2F8A6C4F" w:rsidR="007164FC" w:rsidDel="00F064DB" w:rsidRDefault="007164FC" w:rsidP="00511889">
            <w:pPr>
              <w:pStyle w:val="TableEntryHeader"/>
              <w:rPr>
                <w:del w:id="2252" w:author="Lynn" w:date="2015-09-10T13:01:00Z"/>
                <w:lang w:val="fr-FR" w:eastAsia="zh-CN"/>
              </w:rPr>
            </w:pPr>
            <w:del w:id="2253" w:author="Lynn" w:date="2015-09-10T13:01:00Z">
              <w:r w:rsidDel="00F064DB">
                <w:rPr>
                  <w:lang w:val="fr-FR" w:eastAsia="zh-CN"/>
                </w:rPr>
                <w:delText>12 Oct 2015</w:delText>
              </w:r>
            </w:del>
          </w:p>
        </w:tc>
      </w:tr>
      <w:tr w:rsidR="007164FC" w:rsidDel="00F064DB" w14:paraId="31BD010D" w14:textId="5331D6C0" w:rsidTr="00511889">
        <w:trPr>
          <w:jc w:val="center"/>
          <w:del w:id="2254" w:author="Lynn" w:date="2015-09-10T13:01:00Z"/>
        </w:trPr>
        <w:tc>
          <w:tcPr>
            <w:tcW w:w="2228" w:type="pct"/>
            <w:tcBorders>
              <w:top w:val="single" w:sz="4" w:space="0" w:color="auto"/>
              <w:left w:val="single" w:sz="4" w:space="0" w:color="auto"/>
              <w:bottom w:val="single" w:sz="4" w:space="0" w:color="auto"/>
              <w:right w:val="single" w:sz="4" w:space="0" w:color="auto"/>
            </w:tcBorders>
            <w:hideMark/>
          </w:tcPr>
          <w:p w14:paraId="38F86A76" w14:textId="33208449" w:rsidR="007164FC" w:rsidDel="00F064DB" w:rsidRDefault="007164FC" w:rsidP="00511889">
            <w:pPr>
              <w:pStyle w:val="TableEntryHeader"/>
              <w:rPr>
                <w:del w:id="2255" w:author="Lynn" w:date="2015-09-10T13:01:00Z"/>
                <w:lang w:val="fr-FR" w:eastAsia="zh-CN"/>
              </w:rPr>
            </w:pPr>
            <w:del w:id="2256" w:author="Lynn" w:date="2015-09-10T13:01:00Z">
              <w:r w:rsidDel="00F064DB">
                <w:rPr>
                  <w:lang w:val="fr-FR" w:eastAsia="zh-CN"/>
                </w:rPr>
                <w:delText xml:space="preserve">Vendor </w:delText>
              </w:r>
            </w:del>
          </w:p>
        </w:tc>
        <w:tc>
          <w:tcPr>
            <w:tcW w:w="1075" w:type="pct"/>
            <w:tcBorders>
              <w:top w:val="single" w:sz="4" w:space="0" w:color="auto"/>
              <w:left w:val="single" w:sz="4" w:space="0" w:color="auto"/>
              <w:bottom w:val="single" w:sz="4" w:space="0" w:color="auto"/>
              <w:right w:val="single" w:sz="4" w:space="0" w:color="auto"/>
            </w:tcBorders>
            <w:hideMark/>
          </w:tcPr>
          <w:p w14:paraId="2D19089C" w14:textId="1A7D7AB4" w:rsidR="007164FC" w:rsidDel="00F064DB" w:rsidRDefault="007164FC" w:rsidP="00511889">
            <w:pPr>
              <w:pStyle w:val="TableEntryHeader"/>
              <w:rPr>
                <w:del w:id="2257" w:author="Lynn" w:date="2015-09-10T13:01:00Z"/>
                <w:lang w:val="fr-FR" w:eastAsia="zh-CN"/>
              </w:rPr>
            </w:pPr>
            <w:del w:id="2258" w:author="Lynn" w:date="2015-09-10T13:01:00Z">
              <w:r w:rsidDel="00F064DB">
                <w:rPr>
                  <w:lang w:val="fr-FR" w:eastAsia="zh-CN"/>
                </w:rPr>
                <w:delText xml:space="preserve">Product Name </w:delText>
              </w:r>
            </w:del>
          </w:p>
        </w:tc>
        <w:tc>
          <w:tcPr>
            <w:tcW w:w="1697" w:type="pct"/>
            <w:tcBorders>
              <w:top w:val="single" w:sz="4" w:space="0" w:color="auto"/>
              <w:left w:val="single" w:sz="4" w:space="0" w:color="auto"/>
              <w:bottom w:val="single" w:sz="4" w:space="0" w:color="auto"/>
              <w:right w:val="single" w:sz="4" w:space="0" w:color="auto"/>
            </w:tcBorders>
            <w:hideMark/>
          </w:tcPr>
          <w:p w14:paraId="346C170C" w14:textId="5AD908C2" w:rsidR="007164FC" w:rsidDel="00F064DB" w:rsidRDefault="007164FC" w:rsidP="00511889">
            <w:pPr>
              <w:pStyle w:val="TableEntryHeader"/>
              <w:rPr>
                <w:del w:id="2259" w:author="Lynn" w:date="2015-09-10T13:01:00Z"/>
                <w:lang w:val="fr-FR" w:eastAsia="zh-CN"/>
              </w:rPr>
            </w:pPr>
            <w:del w:id="2260" w:author="Lynn" w:date="2015-09-10T13:01:00Z">
              <w:r w:rsidDel="00F064DB">
                <w:rPr>
                  <w:lang w:val="fr-FR" w:eastAsia="zh-CN"/>
                </w:rPr>
                <w:delText>Version</w:delText>
              </w:r>
            </w:del>
          </w:p>
        </w:tc>
      </w:tr>
      <w:tr w:rsidR="007164FC" w:rsidDel="00F064DB" w14:paraId="41BC1FBF" w14:textId="78D46B5D" w:rsidTr="00511889">
        <w:trPr>
          <w:jc w:val="center"/>
          <w:del w:id="2261" w:author="Lynn" w:date="2015-09-10T13:01:00Z"/>
        </w:trPr>
        <w:tc>
          <w:tcPr>
            <w:tcW w:w="2228" w:type="pct"/>
            <w:tcBorders>
              <w:top w:val="single" w:sz="4" w:space="0" w:color="auto"/>
              <w:left w:val="single" w:sz="4" w:space="0" w:color="auto"/>
              <w:bottom w:val="single" w:sz="4" w:space="0" w:color="auto"/>
              <w:right w:val="single" w:sz="4" w:space="0" w:color="auto"/>
            </w:tcBorders>
            <w:hideMark/>
          </w:tcPr>
          <w:p w14:paraId="3ADE1375" w14:textId="3A0864DC" w:rsidR="007164FC" w:rsidDel="00F064DB" w:rsidRDefault="007164FC" w:rsidP="00511889">
            <w:pPr>
              <w:pStyle w:val="TableEntry"/>
              <w:rPr>
                <w:del w:id="2262" w:author="Lynn" w:date="2015-09-10T13:01:00Z"/>
                <w:lang w:val="fr-FR" w:eastAsia="zh-CN"/>
              </w:rPr>
            </w:pPr>
            <w:del w:id="2263" w:author="Lynn" w:date="2015-09-10T13:01:00Z">
              <w:r w:rsidDel="00F064DB">
                <w:rPr>
                  <w:lang w:val="fr-FR" w:eastAsia="zh-CN"/>
                </w:rPr>
                <w:delText xml:space="preserve">Any Medical Systems Co. </w:delText>
              </w:r>
            </w:del>
          </w:p>
        </w:tc>
        <w:tc>
          <w:tcPr>
            <w:tcW w:w="1075" w:type="pct"/>
            <w:tcBorders>
              <w:top w:val="single" w:sz="4" w:space="0" w:color="auto"/>
              <w:left w:val="single" w:sz="4" w:space="0" w:color="auto"/>
              <w:bottom w:val="single" w:sz="4" w:space="0" w:color="auto"/>
              <w:right w:val="single" w:sz="4" w:space="0" w:color="auto"/>
            </w:tcBorders>
            <w:hideMark/>
          </w:tcPr>
          <w:p w14:paraId="749D5122" w14:textId="6F120EFB" w:rsidR="007164FC" w:rsidDel="00F064DB" w:rsidRDefault="007164FC" w:rsidP="00511889">
            <w:pPr>
              <w:pStyle w:val="TableEntry"/>
              <w:rPr>
                <w:del w:id="2264" w:author="Lynn" w:date="2015-09-10T13:01:00Z"/>
                <w:lang w:val="fr-FR" w:eastAsia="zh-CN"/>
              </w:rPr>
            </w:pPr>
            <w:del w:id="2265" w:author="Lynn" w:date="2015-09-10T13:01:00Z">
              <w:r w:rsidDel="00F064DB">
                <w:rPr>
                  <w:lang w:val="fr-FR" w:eastAsia="zh-CN"/>
                </w:rPr>
                <w:delText>Certified Product</w:delText>
              </w:r>
            </w:del>
          </w:p>
        </w:tc>
        <w:tc>
          <w:tcPr>
            <w:tcW w:w="1697" w:type="pct"/>
            <w:tcBorders>
              <w:top w:val="single" w:sz="4" w:space="0" w:color="auto"/>
              <w:left w:val="single" w:sz="4" w:space="0" w:color="auto"/>
              <w:bottom w:val="single" w:sz="4" w:space="0" w:color="auto"/>
              <w:right w:val="single" w:sz="4" w:space="0" w:color="auto"/>
            </w:tcBorders>
            <w:hideMark/>
          </w:tcPr>
          <w:p w14:paraId="523E7931" w14:textId="22D5A2D4" w:rsidR="007164FC" w:rsidDel="00F064DB" w:rsidRDefault="007164FC" w:rsidP="00511889">
            <w:pPr>
              <w:pStyle w:val="TableEntry"/>
              <w:rPr>
                <w:del w:id="2266" w:author="Lynn" w:date="2015-09-10T13:01:00Z"/>
                <w:lang w:val="fr-FR" w:eastAsia="zh-CN"/>
              </w:rPr>
            </w:pPr>
            <w:del w:id="2267" w:author="Lynn" w:date="2015-09-10T13:01:00Z">
              <w:r w:rsidDel="00F064DB">
                <w:rPr>
                  <w:lang w:val="fr-FR" w:eastAsia="zh-CN"/>
                </w:rPr>
                <w:delText>V1..0</w:delText>
              </w:r>
            </w:del>
          </w:p>
        </w:tc>
      </w:tr>
      <w:tr w:rsidR="007164FC" w:rsidDel="00F064DB" w14:paraId="4223E9B3" w14:textId="7AC3ABA6" w:rsidTr="00511889">
        <w:trPr>
          <w:jc w:val="center"/>
          <w:del w:id="2268" w:author="Lynn" w:date="2015-09-10T13:01:00Z"/>
        </w:trPr>
        <w:tc>
          <w:tcPr>
            <w:tcW w:w="5000" w:type="pct"/>
            <w:gridSpan w:val="3"/>
            <w:tcBorders>
              <w:top w:val="single" w:sz="4" w:space="0" w:color="auto"/>
              <w:left w:val="single" w:sz="4" w:space="0" w:color="auto"/>
              <w:bottom w:val="single" w:sz="4" w:space="0" w:color="auto"/>
              <w:right w:val="single" w:sz="4" w:space="0" w:color="auto"/>
            </w:tcBorders>
            <w:hideMark/>
          </w:tcPr>
          <w:p w14:paraId="691ABF25" w14:textId="0827D283" w:rsidR="007164FC" w:rsidDel="00F064DB" w:rsidRDefault="007164FC" w:rsidP="00511889">
            <w:pPr>
              <w:pStyle w:val="TableEntry"/>
              <w:rPr>
                <w:del w:id="2269" w:author="Lynn" w:date="2015-09-10T13:01:00Z"/>
                <w:lang w:val="fr-FR" w:eastAsia="zh-CN"/>
              </w:rPr>
            </w:pPr>
            <w:del w:id="2270" w:author="Lynn" w:date="2015-09-10T13:01:00Z">
              <w:r w:rsidDel="00F064DB">
                <w:rPr>
                  <w:lang w:val="fr-FR" w:eastAsia="zh-CN"/>
                </w:rPr>
                <w:delText xml:space="preserve">This product implements transactions required per the DAF Document Metadata Based Access IG for document access use cases. </w:delText>
              </w:r>
            </w:del>
          </w:p>
        </w:tc>
      </w:tr>
      <w:tr w:rsidR="007164FC" w:rsidDel="00F064DB" w14:paraId="7E59DFEB" w14:textId="25893C6F" w:rsidTr="00511889">
        <w:trPr>
          <w:jc w:val="center"/>
          <w:del w:id="2271" w:author="Lynn" w:date="2015-09-10T13:01: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76C94A25" w14:textId="3F9D0B1F" w:rsidR="007164FC" w:rsidDel="00F064DB" w:rsidRDefault="007164FC" w:rsidP="00511889">
            <w:pPr>
              <w:pStyle w:val="TableEntryHeader"/>
              <w:rPr>
                <w:del w:id="2272" w:author="Lynn" w:date="2015-09-10T13:01:00Z"/>
                <w:lang w:val="fr-FR" w:eastAsia="zh-CN"/>
              </w:rPr>
            </w:pPr>
            <w:del w:id="2273" w:author="Lynn" w:date="2015-09-10T13:01:00Z">
              <w:r w:rsidDel="00F064DB">
                <w:rPr>
                  <w:lang w:val="fr-FR" w:eastAsia="zh-CN"/>
                </w:rPr>
                <w:delText>DAF Actor</w:delText>
              </w:r>
            </w:del>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232E70A5" w14:textId="06C07C02" w:rsidR="007164FC" w:rsidDel="00F064DB" w:rsidRDefault="007164FC" w:rsidP="00511889">
            <w:pPr>
              <w:pStyle w:val="TableEntryHeader"/>
              <w:rPr>
                <w:del w:id="2274" w:author="Lynn" w:date="2015-09-10T13:01:00Z"/>
                <w:lang w:val="fr-FR" w:eastAsia="zh-CN"/>
              </w:rPr>
            </w:pPr>
            <w:del w:id="2275" w:author="Lynn" w:date="2015-09-10T13:01:00Z">
              <w:r w:rsidDel="00F064DB">
                <w:rPr>
                  <w:lang w:val="fr-FR" w:eastAsia="zh-CN"/>
                </w:rPr>
                <w:delText>DAF Query Stack(s)</w:delText>
              </w:r>
            </w:del>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47A41F84" w14:textId="47C32C59" w:rsidR="007164FC" w:rsidDel="00F064DB" w:rsidRDefault="00257EFD" w:rsidP="00511889">
            <w:pPr>
              <w:pStyle w:val="TableEntryHeader"/>
              <w:rPr>
                <w:del w:id="2276" w:author="Lynn" w:date="2015-09-10T13:01:00Z"/>
                <w:lang w:val="fr-FR" w:eastAsia="zh-CN"/>
              </w:rPr>
            </w:pPr>
            <w:del w:id="2277" w:author="Lynn" w:date="2015-09-10T13:01:00Z">
              <w:r w:rsidDel="00F064DB">
                <w:rPr>
                  <w:lang w:val="fr-FR" w:eastAsia="zh-CN"/>
                </w:rPr>
                <w:delText>Use Cases</w:delText>
              </w:r>
            </w:del>
          </w:p>
        </w:tc>
      </w:tr>
      <w:tr w:rsidR="007164FC" w:rsidDel="00F064DB" w14:paraId="39158056" w14:textId="581C2610" w:rsidTr="00511889">
        <w:trPr>
          <w:jc w:val="center"/>
          <w:del w:id="2278" w:author="Lynn" w:date="2015-09-10T13:01:00Z"/>
        </w:trPr>
        <w:tc>
          <w:tcPr>
            <w:tcW w:w="2228" w:type="pct"/>
            <w:tcBorders>
              <w:top w:val="single" w:sz="4" w:space="0" w:color="auto"/>
              <w:left w:val="single" w:sz="4" w:space="0" w:color="auto"/>
              <w:bottom w:val="single" w:sz="18" w:space="0" w:color="auto"/>
              <w:right w:val="single" w:sz="4" w:space="0" w:color="auto"/>
            </w:tcBorders>
            <w:shd w:val="clear" w:color="auto" w:fill="D9D9D9"/>
          </w:tcPr>
          <w:p w14:paraId="58F039D3" w14:textId="4FEDA1B1" w:rsidR="007164FC" w:rsidRPr="008E3030" w:rsidDel="00F064DB" w:rsidRDefault="007164FC" w:rsidP="00C779CB">
            <w:pPr>
              <w:pStyle w:val="TableEntryHeader"/>
              <w:rPr>
                <w:del w:id="2279" w:author="Lynn" w:date="2015-09-10T13:01:00Z"/>
                <w:b w:val="0"/>
                <w:lang w:val="fr-FR" w:eastAsia="zh-CN"/>
              </w:rPr>
            </w:pPr>
            <w:del w:id="2280" w:author="Lynn" w:date="2015-09-10T13:01:00Z">
              <w:r w:rsidRPr="008E3030" w:rsidDel="00F064DB">
                <w:rPr>
                  <w:b w:val="0"/>
                  <w:lang w:val="fr-FR" w:eastAsia="zh-CN"/>
                </w:rPr>
                <w:delText>DAF Requestor</w:delText>
              </w:r>
            </w:del>
            <w:ins w:id="2281" w:author="nbashyam" w:date="2015-09-09T14:50:00Z">
              <w:del w:id="2282" w:author="Lynn" w:date="2015-09-10T13:01:00Z">
                <w:r w:rsidR="00C779CB" w:rsidDel="00F064DB">
                  <w:rPr>
                    <w:b w:val="0"/>
                    <w:lang w:val="fr-FR" w:eastAsia="zh-CN"/>
                  </w:rPr>
                  <w:delText>Responder</w:delText>
                </w:r>
              </w:del>
            </w:ins>
          </w:p>
        </w:tc>
        <w:tc>
          <w:tcPr>
            <w:tcW w:w="1075" w:type="pct"/>
            <w:tcBorders>
              <w:top w:val="single" w:sz="4" w:space="0" w:color="auto"/>
              <w:left w:val="single" w:sz="4" w:space="0" w:color="auto"/>
              <w:bottom w:val="single" w:sz="18" w:space="0" w:color="auto"/>
              <w:right w:val="single" w:sz="4" w:space="0" w:color="auto"/>
            </w:tcBorders>
            <w:shd w:val="clear" w:color="auto" w:fill="D9D9D9"/>
          </w:tcPr>
          <w:p w14:paraId="12E72C72" w14:textId="0743DC80" w:rsidR="007164FC" w:rsidRPr="008E3030" w:rsidDel="00F064DB" w:rsidRDefault="007164FC" w:rsidP="00511889">
            <w:pPr>
              <w:pStyle w:val="TableEntryHeader"/>
              <w:rPr>
                <w:del w:id="2283" w:author="Lynn" w:date="2015-09-10T13:01:00Z"/>
                <w:b w:val="0"/>
                <w:lang w:val="fr-FR" w:eastAsia="zh-CN"/>
              </w:rPr>
            </w:pPr>
            <w:del w:id="2284" w:author="Lynn" w:date="2015-09-10T13:01:00Z">
              <w:r w:rsidDel="00F064DB">
                <w:rPr>
                  <w:b w:val="0"/>
                  <w:lang w:val="fr-FR" w:eastAsia="zh-CN"/>
                </w:rPr>
                <w:delText xml:space="preserve">RESTful Query Stack </w:delText>
              </w:r>
            </w:del>
          </w:p>
        </w:tc>
        <w:tc>
          <w:tcPr>
            <w:tcW w:w="1697" w:type="pct"/>
            <w:tcBorders>
              <w:top w:val="single" w:sz="4" w:space="0" w:color="auto"/>
              <w:left w:val="single" w:sz="4" w:space="0" w:color="auto"/>
              <w:bottom w:val="single" w:sz="18" w:space="0" w:color="auto"/>
              <w:right w:val="single" w:sz="4" w:space="0" w:color="auto"/>
            </w:tcBorders>
            <w:shd w:val="clear" w:color="auto" w:fill="D9D9D9"/>
          </w:tcPr>
          <w:p w14:paraId="49A0CE41" w14:textId="25C38042" w:rsidR="007164FC" w:rsidDel="00F064DB" w:rsidRDefault="00257EFD" w:rsidP="00070AA0">
            <w:pPr>
              <w:pStyle w:val="TableEntryHeader"/>
              <w:rPr>
                <w:del w:id="2285" w:author="Lynn" w:date="2015-09-10T13:01:00Z"/>
                <w:lang w:val="fr-FR" w:eastAsia="zh-CN"/>
              </w:rPr>
            </w:pPr>
            <w:del w:id="2286" w:author="Lynn" w:date="2015-09-10T13:01:00Z">
              <w:r w:rsidDel="00F064DB">
                <w:rPr>
                  <w:lang w:val="fr-FR" w:eastAsia="zh-CN"/>
                </w:rPr>
                <w:delText xml:space="preserve">LDAF </w:delText>
              </w:r>
            </w:del>
            <w:del w:id="2287" w:author="Lynn" w:date="2015-09-10T11:59:00Z">
              <w:r w:rsidDel="00070AA0">
                <w:rPr>
                  <w:lang w:val="fr-FR" w:eastAsia="zh-CN"/>
                </w:rPr>
                <w:delText>and TDAF</w:delText>
              </w:r>
            </w:del>
          </w:p>
        </w:tc>
      </w:tr>
      <w:tr w:rsidR="007164FC" w:rsidDel="00F064DB" w14:paraId="28B05764" w14:textId="71B72D5A" w:rsidTr="00511889">
        <w:trPr>
          <w:jc w:val="center"/>
          <w:del w:id="2288"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hideMark/>
          </w:tcPr>
          <w:p w14:paraId="08E92C3A" w14:textId="4AED1598" w:rsidR="007164FC" w:rsidDel="00F064DB" w:rsidRDefault="007164FC" w:rsidP="00511889">
            <w:pPr>
              <w:pStyle w:val="TableEntryHeader"/>
              <w:rPr>
                <w:del w:id="2289" w:author="Lynn" w:date="2015-09-10T13:01:00Z"/>
                <w:lang w:val="fr-FR" w:eastAsia="zh-CN"/>
              </w:rPr>
            </w:pPr>
            <w:del w:id="2290" w:author="Lynn" w:date="2015-09-10T13:01:00Z">
              <w:r w:rsidDel="00F064DB">
                <w:rPr>
                  <w:lang w:val="fr-FR" w:eastAsia="zh-CN"/>
                </w:rPr>
                <w:delText xml:space="preserve">Integration Profiles Implemented </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hideMark/>
          </w:tcPr>
          <w:p w14:paraId="74525D65" w14:textId="046243A3" w:rsidR="007164FC" w:rsidDel="00F064DB" w:rsidRDefault="007164FC" w:rsidP="00511889">
            <w:pPr>
              <w:pStyle w:val="TableEntryHeader"/>
              <w:rPr>
                <w:del w:id="2291" w:author="Lynn" w:date="2015-09-10T13:01:00Z"/>
                <w:lang w:val="fr-FR" w:eastAsia="zh-CN"/>
              </w:rPr>
            </w:pPr>
            <w:del w:id="2292" w:author="Lynn" w:date="2015-09-10T13:01:00Z">
              <w:r w:rsidDel="00F064DB">
                <w:rPr>
                  <w:lang w:val="fr-FR" w:eastAsia="zh-CN"/>
                </w:rPr>
                <w:delText xml:space="preserve">Actors and Transactions Implemented </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hideMark/>
          </w:tcPr>
          <w:p w14:paraId="16D5F1F7" w14:textId="48C96868" w:rsidR="007164FC" w:rsidDel="00F064DB" w:rsidRDefault="007164FC" w:rsidP="00511889">
            <w:pPr>
              <w:pStyle w:val="TableEntryHeader"/>
              <w:rPr>
                <w:del w:id="2293" w:author="Lynn" w:date="2015-09-10T13:01:00Z"/>
                <w:lang w:val="fr-FR" w:eastAsia="zh-CN"/>
              </w:rPr>
            </w:pPr>
            <w:del w:id="2294" w:author="Lynn" w:date="2015-09-10T13:01:00Z">
              <w:r w:rsidDel="00F064DB">
                <w:rPr>
                  <w:lang w:val="fr-FR" w:eastAsia="zh-CN"/>
                </w:rPr>
                <w:delText xml:space="preserve">Options Implemented </w:delText>
              </w:r>
            </w:del>
          </w:p>
        </w:tc>
      </w:tr>
      <w:tr w:rsidR="007164FC" w:rsidDel="00F064DB" w14:paraId="7DA4AF6D" w14:textId="6609A8FB" w:rsidTr="00511889">
        <w:trPr>
          <w:jc w:val="center"/>
          <w:del w:id="2295"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101555D2" w14:textId="1B53D227" w:rsidR="007164FC" w:rsidDel="00F064DB" w:rsidRDefault="007164FC" w:rsidP="00511889">
            <w:pPr>
              <w:pStyle w:val="TableEntryHeader"/>
              <w:rPr>
                <w:del w:id="2296" w:author="Lynn" w:date="2015-09-10T13:01:00Z"/>
                <w:b w:val="0"/>
                <w:lang w:val="fr-FR" w:eastAsia="zh-CN"/>
              </w:rPr>
            </w:pPr>
            <w:del w:id="2297" w:author="Lynn" w:date="2015-09-10T13:01:00Z">
              <w:r w:rsidDel="00F064DB">
                <w:rPr>
                  <w:b w:val="0"/>
                  <w:lang w:val="fr-FR" w:eastAsia="zh-CN"/>
                </w:rPr>
                <w:delText>MHD v2</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1D8A1F80" w14:textId="3A6E7DCC" w:rsidR="007164FC" w:rsidRPr="0025188C" w:rsidDel="00F064DB" w:rsidRDefault="007164FC" w:rsidP="007164FC">
            <w:pPr>
              <w:pStyle w:val="TableEntryHeader"/>
              <w:rPr>
                <w:del w:id="2298" w:author="Lynn" w:date="2015-09-10T13:01:00Z"/>
                <w:b w:val="0"/>
                <w:lang w:val="fr-FR" w:eastAsia="zh-CN"/>
              </w:rPr>
            </w:pPr>
            <w:del w:id="2299" w:author="Lynn" w:date="2015-09-10T13:01:00Z">
              <w:r w:rsidDel="00F064DB">
                <w:rPr>
                  <w:b w:val="0"/>
                  <w:lang w:val="fr-FR" w:eastAsia="zh-CN"/>
                </w:rPr>
                <w:delText>Document Responder (ITI-67, ITI-68)</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56E72C8B" w14:textId="2277B93A" w:rsidR="007164FC" w:rsidRPr="008E3030" w:rsidDel="00F064DB" w:rsidRDefault="007164FC" w:rsidP="00511889">
            <w:pPr>
              <w:pStyle w:val="TableEntryHeader"/>
              <w:rPr>
                <w:del w:id="2300" w:author="Lynn" w:date="2015-09-10T13:01:00Z"/>
                <w:b w:val="0"/>
                <w:lang w:val="fr-FR" w:eastAsia="zh-CN"/>
              </w:rPr>
            </w:pPr>
            <w:del w:id="2301" w:author="Lynn" w:date="2015-09-10T13:01:00Z">
              <w:r w:rsidDel="00F064DB">
                <w:rPr>
                  <w:b w:val="0"/>
                  <w:lang w:val="fr-FR" w:eastAsia="zh-CN"/>
                </w:rPr>
                <w:delText>None</w:delText>
              </w:r>
            </w:del>
          </w:p>
        </w:tc>
      </w:tr>
      <w:tr w:rsidR="007164FC" w:rsidDel="00F064DB" w14:paraId="195201C9" w14:textId="4FF366BC" w:rsidTr="00511889">
        <w:trPr>
          <w:jc w:val="center"/>
          <w:del w:id="2302"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31EAEE1F" w14:textId="1A1F251B" w:rsidR="007164FC" w:rsidDel="00F064DB" w:rsidRDefault="007164FC" w:rsidP="00511889">
            <w:pPr>
              <w:pStyle w:val="TableEntryHeader"/>
              <w:rPr>
                <w:del w:id="2303" w:author="Lynn" w:date="2015-09-10T13:01:00Z"/>
                <w:b w:val="0"/>
                <w:lang w:val="fr-FR" w:eastAsia="zh-CN"/>
              </w:rPr>
            </w:pPr>
            <w:del w:id="2304" w:author="Lynn" w:date="2015-09-10T12:00:00Z">
              <w:r w:rsidDel="00070AA0">
                <w:rPr>
                  <w:b w:val="0"/>
                  <w:lang w:val="fr-FR" w:eastAsia="zh-CN"/>
                </w:rPr>
                <w:delText>ATNA</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1CBDE91D" w14:textId="37DF4C02" w:rsidR="007164FC" w:rsidRPr="0025188C" w:rsidDel="00F064DB" w:rsidRDefault="007164FC" w:rsidP="00511889">
            <w:pPr>
              <w:pStyle w:val="TableEntryHeader"/>
              <w:rPr>
                <w:del w:id="2305" w:author="Lynn" w:date="2015-09-10T13:01:00Z"/>
                <w:b w:val="0"/>
                <w:lang w:val="fr-FR" w:eastAsia="zh-CN"/>
              </w:rPr>
            </w:pPr>
            <w:del w:id="2306" w:author="Lynn" w:date="2015-09-10T12:00:00Z">
              <w:r w:rsidDel="00070AA0">
                <w:rPr>
                  <w:b w:val="0"/>
                  <w:lang w:val="fr-FR" w:eastAsia="zh-CN"/>
                </w:rPr>
                <w:delText>Secure Application (ITI-19, ITI-20, ITI-1)</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3CA4CCCF" w14:textId="0C73C258" w:rsidR="007164FC" w:rsidRPr="008E3030" w:rsidDel="00F064DB" w:rsidRDefault="007164FC" w:rsidP="00511889">
            <w:pPr>
              <w:pStyle w:val="TableEntryHeader"/>
              <w:rPr>
                <w:del w:id="2307" w:author="Lynn" w:date="2015-09-10T13:01:00Z"/>
                <w:b w:val="0"/>
                <w:lang w:val="fr-FR" w:eastAsia="zh-CN"/>
              </w:rPr>
            </w:pPr>
            <w:del w:id="2308" w:author="Lynn" w:date="2015-09-10T12:00:00Z">
              <w:r w:rsidRPr="008E3030" w:rsidDel="00070AA0">
                <w:rPr>
                  <w:b w:val="0"/>
                  <w:lang w:val="fr-FR" w:eastAsia="zh-CN"/>
                </w:rPr>
                <w:delText>None</w:delText>
              </w:r>
            </w:del>
          </w:p>
        </w:tc>
      </w:tr>
      <w:tr w:rsidR="007164FC" w:rsidDel="00F064DB" w14:paraId="7311DEF1" w14:textId="1DC4C887" w:rsidTr="00511889">
        <w:trPr>
          <w:jc w:val="center"/>
          <w:del w:id="2309" w:author="Lynn" w:date="2015-09-10T13:01:00Z"/>
        </w:trPr>
        <w:tc>
          <w:tcPr>
            <w:tcW w:w="2228" w:type="pct"/>
            <w:tcBorders>
              <w:top w:val="single" w:sz="4" w:space="0" w:color="auto"/>
              <w:left w:val="single" w:sz="4" w:space="0" w:color="auto"/>
              <w:bottom w:val="single" w:sz="4" w:space="0" w:color="auto"/>
              <w:right w:val="single" w:sz="4" w:space="0" w:color="auto"/>
            </w:tcBorders>
            <w:shd w:val="clear" w:color="auto" w:fill="D9D9D9"/>
          </w:tcPr>
          <w:p w14:paraId="7A1B34A9" w14:textId="47B9200D" w:rsidR="007164FC" w:rsidDel="00F064DB" w:rsidRDefault="007164FC" w:rsidP="00511889">
            <w:pPr>
              <w:pStyle w:val="TableEntryHeader"/>
              <w:rPr>
                <w:del w:id="2310" w:author="Lynn" w:date="2015-09-10T13:01:00Z"/>
                <w:b w:val="0"/>
                <w:lang w:val="fr-FR" w:eastAsia="zh-CN"/>
              </w:rPr>
            </w:pPr>
            <w:del w:id="2311" w:author="Lynn" w:date="2015-09-10T12:00:00Z">
              <w:r w:rsidDel="00070AA0">
                <w:rPr>
                  <w:b w:val="0"/>
                  <w:lang w:val="fr-FR" w:eastAsia="zh-CN"/>
                </w:rPr>
                <w:delText>IUA</w:delText>
              </w:r>
              <w:r w:rsidR="00257EFD" w:rsidDel="00070AA0">
                <w:rPr>
                  <w:b w:val="0"/>
                  <w:lang w:val="fr-FR" w:eastAsia="zh-CN"/>
                </w:rPr>
                <w:delText xml:space="preserve"> (Required for TDAF only)</w:delText>
              </w:r>
            </w:del>
          </w:p>
        </w:tc>
        <w:tc>
          <w:tcPr>
            <w:tcW w:w="1075" w:type="pct"/>
            <w:tcBorders>
              <w:top w:val="single" w:sz="4" w:space="0" w:color="auto"/>
              <w:left w:val="single" w:sz="4" w:space="0" w:color="auto"/>
              <w:bottom w:val="single" w:sz="4" w:space="0" w:color="auto"/>
              <w:right w:val="single" w:sz="4" w:space="0" w:color="auto"/>
            </w:tcBorders>
            <w:shd w:val="clear" w:color="auto" w:fill="D9D9D9"/>
          </w:tcPr>
          <w:p w14:paraId="00C043E4" w14:textId="240F5FD3" w:rsidR="007164FC" w:rsidRPr="0025188C" w:rsidDel="00F064DB" w:rsidRDefault="007164FC" w:rsidP="007164FC">
            <w:pPr>
              <w:pStyle w:val="TableEntryHeader"/>
              <w:rPr>
                <w:del w:id="2312" w:author="Lynn" w:date="2015-09-10T13:01:00Z"/>
                <w:b w:val="0"/>
                <w:lang w:val="fr-FR" w:eastAsia="zh-CN"/>
              </w:rPr>
            </w:pPr>
            <w:del w:id="2313" w:author="Lynn" w:date="2015-09-10T12:00:00Z">
              <w:r w:rsidDel="00070AA0">
                <w:rPr>
                  <w:b w:val="0"/>
                  <w:lang w:val="fr-FR" w:eastAsia="zh-CN"/>
                </w:rPr>
                <w:delText>Resource Server( ITI-72)</w:delText>
              </w:r>
            </w:del>
          </w:p>
        </w:tc>
        <w:tc>
          <w:tcPr>
            <w:tcW w:w="1697" w:type="pct"/>
            <w:tcBorders>
              <w:top w:val="single" w:sz="4" w:space="0" w:color="auto"/>
              <w:left w:val="single" w:sz="4" w:space="0" w:color="auto"/>
              <w:bottom w:val="single" w:sz="4" w:space="0" w:color="auto"/>
              <w:right w:val="single" w:sz="4" w:space="0" w:color="auto"/>
            </w:tcBorders>
            <w:shd w:val="clear" w:color="auto" w:fill="D9D9D9"/>
          </w:tcPr>
          <w:p w14:paraId="6AF9251E" w14:textId="7CDBF7F7" w:rsidR="007164FC" w:rsidRPr="008E3030" w:rsidDel="00F064DB" w:rsidRDefault="007164FC" w:rsidP="00511889">
            <w:pPr>
              <w:pStyle w:val="TableEntryHeader"/>
              <w:rPr>
                <w:del w:id="2314" w:author="Lynn" w:date="2015-09-10T13:01:00Z"/>
                <w:b w:val="0"/>
                <w:lang w:val="fr-FR" w:eastAsia="zh-CN"/>
              </w:rPr>
            </w:pPr>
            <w:del w:id="2315" w:author="Lynn" w:date="2015-09-10T12:00:00Z">
              <w:r w:rsidRPr="008E3030" w:rsidDel="00070AA0">
                <w:rPr>
                  <w:b w:val="0"/>
                  <w:lang w:val="fr-FR" w:eastAsia="zh-CN"/>
                </w:rPr>
                <w:delText>None</w:delText>
              </w:r>
            </w:del>
          </w:p>
        </w:tc>
      </w:tr>
      <w:tr w:rsidR="007164FC" w:rsidDel="00F064DB" w14:paraId="6F51367B" w14:textId="737A13C6" w:rsidTr="00511889">
        <w:trPr>
          <w:jc w:val="center"/>
          <w:del w:id="2316"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0FA2B046" w14:textId="436ACE53" w:rsidR="007164FC" w:rsidDel="00F064DB" w:rsidRDefault="007164FC" w:rsidP="00511889">
            <w:pPr>
              <w:pStyle w:val="TableEntryHeader"/>
              <w:rPr>
                <w:del w:id="2317" w:author="Lynn" w:date="2015-09-10T13:01:00Z"/>
                <w:lang w:val="fr-FR" w:eastAsia="zh-CN"/>
              </w:rPr>
            </w:pPr>
            <w:del w:id="2318" w:author="Lynn" w:date="2015-09-10T13:01:00Z">
              <w:r w:rsidDel="00F064DB">
                <w:rPr>
                  <w:u w:val="single"/>
                  <w:lang w:val="fr-FR" w:eastAsia="zh-CN"/>
                </w:rPr>
                <w:delText xml:space="preserve">Internet address for vendor's IHE information: </w:delText>
              </w:r>
              <w:r w:rsidR="00070AA0" w:rsidDel="00F064DB">
                <w:fldChar w:fldCharType="begin"/>
              </w:r>
              <w:r w:rsidR="00070AA0" w:rsidDel="00F064DB">
                <w:delInstrText xml:space="preserve"> HYPERLINK "http://www.anymedicalsystemsco.com/ihe" \o "http://www.anymedicalsystemsco.com/ihe" </w:delInstrText>
              </w:r>
              <w:r w:rsidR="00070AA0" w:rsidDel="00F064DB">
                <w:fldChar w:fldCharType="separate"/>
              </w:r>
              <w:r w:rsidDel="00F064DB">
                <w:rPr>
                  <w:rStyle w:val="Hyperlink"/>
                  <w:lang w:val="fr-FR" w:eastAsia="zh-CN"/>
                </w:rPr>
                <w:delText>www.anymedicalsystemsco.com/ihe</w:delText>
              </w:r>
              <w:r w:rsidR="00070AA0" w:rsidDel="00F064DB">
                <w:rPr>
                  <w:rStyle w:val="Hyperlink"/>
                  <w:b w:val="0"/>
                  <w:lang w:val="fr-FR" w:eastAsia="zh-CN"/>
                </w:rPr>
                <w:fldChar w:fldCharType="end"/>
              </w:r>
              <w:r w:rsidDel="00F064DB">
                <w:rPr>
                  <w:lang w:val="fr-FR" w:eastAsia="zh-CN"/>
                </w:rPr>
                <w:delText xml:space="preserve"> </w:delText>
              </w:r>
            </w:del>
          </w:p>
        </w:tc>
      </w:tr>
      <w:tr w:rsidR="007164FC" w:rsidDel="00F064DB" w14:paraId="4621CBB1" w14:textId="2D541A62" w:rsidTr="00511889">
        <w:trPr>
          <w:jc w:val="center"/>
          <w:del w:id="2319"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9A410B6" w14:textId="4802C533" w:rsidR="007164FC" w:rsidRPr="008E3030" w:rsidDel="00F064DB" w:rsidRDefault="007164FC" w:rsidP="00511889">
            <w:pPr>
              <w:pStyle w:val="TableEntryHeader"/>
              <w:rPr>
                <w:del w:id="2320" w:author="Lynn" w:date="2015-09-10T13:01:00Z"/>
                <w:b w:val="0"/>
                <w:u w:val="single"/>
                <w:lang w:val="fr-FR" w:eastAsia="zh-CN"/>
              </w:rPr>
            </w:pPr>
            <w:del w:id="2321" w:author="Lynn" w:date="2015-09-10T13:01:00Z">
              <w:r w:rsidRPr="008E3030" w:rsidDel="00F064DB">
                <w:rPr>
                  <w:b w:val="0"/>
                  <w:u w:val="single"/>
                  <w:lang w:val="fr-FR" w:eastAsia="zh-CN"/>
                </w:rPr>
                <w:delText>Link to conformance statements for the implementation</w:delText>
              </w:r>
            </w:del>
          </w:p>
        </w:tc>
      </w:tr>
      <w:tr w:rsidR="007164FC" w:rsidDel="00F064DB" w14:paraId="3EF5B13F" w14:textId="2D3F57AF" w:rsidTr="00511889">
        <w:trPr>
          <w:jc w:val="center"/>
          <w:del w:id="2322"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19901A46" w14:textId="0E84E7D0" w:rsidR="007164FC" w:rsidDel="00F064DB" w:rsidRDefault="007164FC" w:rsidP="00511889">
            <w:pPr>
              <w:pStyle w:val="TableEntryHeader"/>
              <w:rPr>
                <w:del w:id="2323" w:author="Lynn" w:date="2015-09-10T13:01:00Z"/>
                <w:b w:val="0"/>
                <w:lang w:val="fr-FR" w:eastAsia="zh-CN"/>
              </w:rPr>
            </w:pPr>
            <w:del w:id="2324" w:author="Lynn" w:date="2015-09-10T13:01:00Z">
              <w:r w:rsidDel="00F064DB">
                <w:rPr>
                  <w:b w:val="0"/>
                  <w:lang w:val="fr-FR" w:eastAsia="zh-CN"/>
                </w:rPr>
                <w:delText>TBD</w:delText>
              </w:r>
            </w:del>
          </w:p>
          <w:p w14:paraId="484CA228" w14:textId="5C1F063E" w:rsidR="007164FC" w:rsidRPr="008E3030" w:rsidDel="00F064DB" w:rsidRDefault="007164FC" w:rsidP="00511889">
            <w:pPr>
              <w:pStyle w:val="TableEntryHeader"/>
              <w:rPr>
                <w:del w:id="2325" w:author="Lynn" w:date="2015-09-10T13:01:00Z"/>
                <w:b w:val="0"/>
                <w:lang w:val="fr-FR" w:eastAsia="zh-CN"/>
              </w:rPr>
            </w:pPr>
            <w:del w:id="2326" w:author="Lynn" w:date="2015-09-10T13:01:00Z">
              <w:r w:rsidDel="00F064DB">
                <w:rPr>
                  <w:b w:val="0"/>
                  <w:lang w:val="fr-FR" w:eastAsia="zh-CN"/>
                </w:rPr>
                <w:delText>TBD</w:delText>
              </w:r>
            </w:del>
          </w:p>
        </w:tc>
      </w:tr>
      <w:tr w:rsidR="007164FC" w:rsidDel="00F064DB" w14:paraId="232E881B" w14:textId="5993BDD0" w:rsidTr="00511889">
        <w:trPr>
          <w:jc w:val="center"/>
          <w:del w:id="2327" w:author="Lynn" w:date="2015-09-10T13:01:00Z"/>
        </w:trPr>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14:paraId="729D9A1F" w14:textId="76453F21" w:rsidR="007164FC" w:rsidRPr="008E3030" w:rsidDel="00F064DB" w:rsidRDefault="007164FC" w:rsidP="00511889">
            <w:pPr>
              <w:pStyle w:val="TableEntryHeader"/>
              <w:rPr>
                <w:del w:id="2328" w:author="Lynn" w:date="2015-09-10T13:01:00Z"/>
                <w:b w:val="0"/>
                <w:lang w:val="fr-FR" w:eastAsia="zh-CN"/>
              </w:rPr>
            </w:pPr>
            <w:del w:id="2329" w:author="Lynn" w:date="2015-09-10T13:01:00Z">
              <w:r w:rsidDel="00F064DB">
                <w:rPr>
                  <w:b w:val="0"/>
                  <w:lang w:val="fr-FR" w:eastAsia="zh-CN"/>
                </w:rPr>
                <w:delText>Links to General Information</w:delText>
              </w:r>
            </w:del>
          </w:p>
        </w:tc>
      </w:tr>
      <w:tr w:rsidR="007164FC" w:rsidDel="00F064DB" w14:paraId="0FF0C324" w14:textId="02B1E7DB" w:rsidTr="00511889">
        <w:trPr>
          <w:jc w:val="center"/>
          <w:del w:id="2330" w:author="Lynn" w:date="2015-09-10T13:01:00Z"/>
        </w:trPr>
        <w:tc>
          <w:tcPr>
            <w:tcW w:w="5000" w:type="pct"/>
            <w:gridSpan w:val="3"/>
            <w:tcBorders>
              <w:top w:val="single" w:sz="4" w:space="0" w:color="auto"/>
              <w:left w:val="single" w:sz="4" w:space="0" w:color="auto"/>
              <w:bottom w:val="single" w:sz="18" w:space="0" w:color="auto"/>
              <w:right w:val="single" w:sz="4" w:space="0" w:color="auto"/>
            </w:tcBorders>
            <w:shd w:val="clear" w:color="auto" w:fill="D9D9D9"/>
          </w:tcPr>
          <w:p w14:paraId="4B283C90" w14:textId="13E5B2E6" w:rsidR="007164FC" w:rsidDel="00F064DB" w:rsidRDefault="007164FC" w:rsidP="00511889">
            <w:pPr>
              <w:pStyle w:val="TableEntryHeader"/>
              <w:rPr>
                <w:del w:id="2331" w:author="Lynn" w:date="2015-09-10T13:01:00Z"/>
                <w:b w:val="0"/>
                <w:u w:val="single"/>
                <w:lang w:val="fr-FR" w:eastAsia="zh-CN"/>
              </w:rPr>
            </w:pPr>
            <w:del w:id="2332" w:author="Lynn" w:date="2015-09-10T13:01:00Z">
              <w:r w:rsidDel="00F064DB">
                <w:rPr>
                  <w:b w:val="0"/>
                  <w:u w:val="single"/>
                  <w:lang w:val="fr-FR" w:eastAsia="zh-CN"/>
                </w:rPr>
                <w:delText>TBD</w:delText>
              </w:r>
            </w:del>
          </w:p>
          <w:p w14:paraId="61A84876" w14:textId="01465830" w:rsidR="007164FC" w:rsidRPr="00D33EF7" w:rsidDel="00F064DB" w:rsidRDefault="007164FC" w:rsidP="00511889">
            <w:pPr>
              <w:pStyle w:val="TableEntryHeader"/>
              <w:rPr>
                <w:del w:id="2333" w:author="Lynn" w:date="2015-09-10T13:01:00Z"/>
                <w:b w:val="0"/>
                <w:u w:val="single"/>
                <w:lang w:val="fr-FR" w:eastAsia="zh-CN"/>
              </w:rPr>
            </w:pPr>
            <w:del w:id="2334" w:author="Lynn" w:date="2015-09-10T13:01:00Z">
              <w:r w:rsidDel="00F064DB">
                <w:rPr>
                  <w:b w:val="0"/>
                  <w:u w:val="single"/>
                  <w:lang w:val="fr-FR" w:eastAsia="zh-CN"/>
                </w:rPr>
                <w:delText>TBD</w:delText>
              </w:r>
            </w:del>
          </w:p>
        </w:tc>
      </w:tr>
    </w:tbl>
    <w:p w14:paraId="227B019D" w14:textId="7E187BCC" w:rsidR="007164FC" w:rsidRPr="001D725D" w:rsidDel="00F064DB" w:rsidRDefault="007164FC" w:rsidP="005C01E0">
      <w:pPr>
        <w:pStyle w:val="BodyText"/>
        <w:rPr>
          <w:del w:id="2335" w:author="Lynn" w:date="2015-09-10T13:01:00Z"/>
        </w:rPr>
      </w:pPr>
    </w:p>
    <w:p w14:paraId="63F9AD17" w14:textId="0C523224" w:rsidR="004F4EC5" w:rsidRPr="001D725D" w:rsidDel="00F064DB" w:rsidRDefault="004F4EC5" w:rsidP="005C01E0">
      <w:pPr>
        <w:pStyle w:val="BodyText"/>
        <w:rPr>
          <w:del w:id="2336" w:author="Lynn" w:date="2015-09-10T13:01:00Z"/>
        </w:rPr>
      </w:pPr>
    </w:p>
    <w:p w14:paraId="7C722903" w14:textId="77777777" w:rsidR="004F4EC5" w:rsidRPr="001D725D" w:rsidRDefault="004F4EC5" w:rsidP="005C01E0">
      <w:pPr>
        <w:pStyle w:val="BodyText"/>
      </w:pPr>
    </w:p>
    <w:sectPr w:rsidR="004F4EC5" w:rsidRPr="001D725D" w:rsidSect="000C2E79">
      <w:headerReference w:type="default" r:id="rId110"/>
      <w:footerReference w:type="even" r:id="rId111"/>
      <w:footerReference w:type="default" r:id="rId112"/>
      <w:footerReference w:type="first" r:id="rId113"/>
      <w:pgSz w:w="12240" w:h="15840"/>
      <w:pgMar w:top="1440" w:right="1080" w:bottom="1440" w:left="1800" w:header="720" w:footer="720" w:gutter="0"/>
      <w:lnNumType w:countBy="5" w:restart="continuous"/>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05" w:author="Lynn" w:date="2015-09-03T11:30:00Z" w:initials="L">
    <w:p w14:paraId="767D9FDB" w14:textId="77777777" w:rsidR="003200C9" w:rsidRDefault="003200C9">
      <w:pPr>
        <w:pStyle w:val="CommentText"/>
      </w:pPr>
      <w:r>
        <w:rPr>
          <w:rStyle w:val="CommentReference"/>
        </w:rPr>
        <w:annotationRef/>
      </w:r>
      <w:r>
        <w:t>A bit of an odd reference here.  This section contains all of the stored query definitions.  Yes, they are based on metadata, but the top of the bullet list says you are listing examples of metadata, so this section is not directly applicable.  Metadata definitions in ITI are contained in Vol 3</w:t>
      </w:r>
    </w:p>
  </w:comment>
  <w:comment w:id="319" w:author="Lynn" w:date="2015-09-03T11:52:00Z" w:initials="L">
    <w:p w14:paraId="4C6A8553" w14:textId="77777777" w:rsidR="003200C9" w:rsidRDefault="003200C9">
      <w:pPr>
        <w:pStyle w:val="CommentText"/>
      </w:pPr>
      <w:r>
        <w:rPr>
          <w:rStyle w:val="CommentReference"/>
        </w:rPr>
        <w:annotationRef/>
      </w:r>
      <w:r>
        <w:t xml:space="preserve">I am not asking for a change </w:t>
      </w:r>
      <w:proofErr w:type="gramStart"/>
      <w:r>
        <w:t>here,….just</w:t>
      </w:r>
      <w:proofErr w:type="gramEnd"/>
      <w:r>
        <w:t xml:space="preserve"> FYI :  in IHE, all profile definitions are in Volume 1.  Transaction definitions are in Vol 2.  For example, in XDS, some transactions are in Vol 2a and some are in 2b.  If you point to Vol 1, you get the right references.    </w:t>
      </w:r>
    </w:p>
  </w:comment>
  <w:comment w:id="1533" w:author="Lynn" w:date="2015-09-13T20:41:00Z" w:initials="L">
    <w:p w14:paraId="1375E11E" w14:textId="77777777" w:rsidR="003200C9" w:rsidRDefault="003200C9" w:rsidP="00FF0141">
      <w:pPr>
        <w:pStyle w:val="CommentText"/>
      </w:pPr>
      <w:r>
        <w:rPr>
          <w:rStyle w:val="CommentReference"/>
        </w:rPr>
        <w:annotationRef/>
      </w:r>
      <w:r>
        <w:t>I deleted ATNA because it is not required for LDAF per Sec 4.4.1.</w:t>
      </w:r>
    </w:p>
    <w:p w14:paraId="2C49FEF6" w14:textId="77777777" w:rsidR="003200C9" w:rsidRDefault="003200C9" w:rsidP="00FF0141">
      <w:pPr>
        <w:pStyle w:val="CommentText"/>
      </w:pPr>
      <w:r>
        <w:t>I deleted IUA because TDAF is n/a for MHD.  You would add it back if you want to mandate IUA for LDAF</w:t>
      </w:r>
    </w:p>
  </w:comment>
  <w:comment w:id="1619" w:author="Lynn" w:date="2015-09-10T12:43:00Z" w:initials="L">
    <w:p w14:paraId="2D89A93B" w14:textId="77777777" w:rsidR="003200C9" w:rsidRDefault="003200C9" w:rsidP="00D65F60">
      <w:pPr>
        <w:pStyle w:val="CommentText"/>
      </w:pPr>
      <w:r>
        <w:rPr>
          <w:rStyle w:val="CommentReference"/>
        </w:rPr>
        <w:annotationRef/>
      </w:r>
      <w:r>
        <w:t>I deleted ATNA because it is not required for LDAF per Sec 4.4.1.</w:t>
      </w:r>
    </w:p>
    <w:p w14:paraId="152DFB60" w14:textId="77777777" w:rsidR="003200C9" w:rsidRDefault="003200C9" w:rsidP="00D65F60">
      <w:pPr>
        <w:pStyle w:val="CommentText"/>
      </w:pPr>
      <w:r>
        <w:t>I deleted IUA because TDAF is n/a for MHD.  You would add it back if you want to mandate IUA for LDAF</w:t>
      </w:r>
    </w:p>
  </w:comment>
  <w:comment w:id="1738" w:author="Lynn" w:date="2015-09-12T07:24:00Z" w:initials="L">
    <w:p w14:paraId="546F9384" w14:textId="77777777" w:rsidR="003200C9" w:rsidRDefault="003200C9" w:rsidP="0059368F">
      <w:pPr>
        <w:pStyle w:val="CommentText"/>
      </w:pPr>
      <w:r>
        <w:rPr>
          <w:rStyle w:val="CommentReference"/>
        </w:rPr>
        <w:annotationRef/>
      </w:r>
      <w:r>
        <w:t>I deleted ATNA because it is not required for LDAF per Sec 4.4.1.</w:t>
      </w:r>
    </w:p>
    <w:p w14:paraId="577B1395" w14:textId="77777777" w:rsidR="003200C9" w:rsidRDefault="003200C9" w:rsidP="0059368F">
      <w:pPr>
        <w:pStyle w:val="CommentText"/>
      </w:pPr>
      <w:r>
        <w:t>I deleted IUA because TDAF is n/a for MHD.  You would add it back if you want to mandate IUA for LDAF</w:t>
      </w:r>
    </w:p>
  </w:comment>
  <w:comment w:id="1896" w:author="Lynn" w:date="2015-09-10T12:56:00Z" w:initials="L">
    <w:p w14:paraId="6C436D76" w14:textId="77777777" w:rsidR="003200C9" w:rsidRDefault="003200C9" w:rsidP="007955BF">
      <w:pPr>
        <w:pStyle w:val="CommentText"/>
      </w:pPr>
      <w:r>
        <w:rPr>
          <w:rStyle w:val="CommentReference"/>
        </w:rPr>
        <w:annotationRef/>
      </w:r>
      <w:r>
        <w:t>I deleted ATNA because it is not required for LDAF per Sec 4.4.1.</w:t>
      </w:r>
    </w:p>
    <w:p w14:paraId="71CB3902" w14:textId="77777777" w:rsidR="003200C9" w:rsidRDefault="003200C9" w:rsidP="007955BF">
      <w:pPr>
        <w:pStyle w:val="CommentText"/>
      </w:pPr>
      <w:r>
        <w:t>I deleted IUA because TDAF is n/a for MHD.  You would add it back if you want to mandate IUA for LDAF</w:t>
      </w:r>
    </w:p>
  </w:comment>
  <w:comment w:id="2208" w:author="Lynn" w:date="2015-09-10T12:05:00Z" w:initials="L">
    <w:p w14:paraId="20115B88" w14:textId="77777777" w:rsidR="003200C9" w:rsidRDefault="003200C9">
      <w:pPr>
        <w:pStyle w:val="CommentText"/>
      </w:pPr>
      <w:r>
        <w:rPr>
          <w:rStyle w:val="CommentReference"/>
        </w:rPr>
        <w:annotationRef/>
      </w:r>
      <w:r>
        <w:t>I deleted ATNA because it is not required for LDAF per Sec 4.4.1.</w:t>
      </w:r>
    </w:p>
    <w:p w14:paraId="54F13916" w14:textId="77777777" w:rsidR="003200C9" w:rsidRDefault="003200C9">
      <w:pPr>
        <w:pStyle w:val="CommentText"/>
      </w:pPr>
      <w:r>
        <w:t>I deleted IUA because TDAF is n/a for MHD.  You would add it back if you want to mandate IUA for LDAF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345EA6" w15:done="0"/>
  <w15:commentEx w15:paraId="411FCC96" w15:done="0"/>
  <w15:commentEx w15:paraId="3534313A" w15:done="0"/>
  <w15:commentEx w15:paraId="33D05195" w15:done="0"/>
  <w15:commentEx w15:paraId="2EB38C37" w15:done="0"/>
  <w15:commentEx w15:paraId="298E83A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06232" w14:textId="77777777" w:rsidR="003200C9" w:rsidRDefault="003200C9">
      <w:r>
        <w:separator/>
      </w:r>
    </w:p>
  </w:endnote>
  <w:endnote w:type="continuationSeparator" w:id="0">
    <w:p w14:paraId="4ECAA0CC" w14:textId="77777777" w:rsidR="003200C9" w:rsidRDefault="00320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OPGKC+TimesNewRoman,Bold">
    <w:altName w:val="Times New Roman"/>
    <w:panose1 w:val="00000000000000000000"/>
    <w:charset w:val="00"/>
    <w:family w:val="roman"/>
    <w:notTrueType/>
    <w:pitch w:val="default"/>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888C5" w14:textId="77777777" w:rsidR="003200C9" w:rsidRDefault="003200C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D3B0EE" w14:textId="77777777" w:rsidR="003200C9" w:rsidRDefault="003200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7CE55" w14:textId="77777777" w:rsidR="003200C9" w:rsidRDefault="003200C9">
    <w:pPr>
      <w:pStyle w:val="Footer"/>
      <w:ind w:right="360"/>
    </w:pPr>
    <w:r>
      <w:t>___________________________________________________________________________</w:t>
    </w:r>
  </w:p>
  <w:p w14:paraId="2F6363CE" w14:textId="77777777" w:rsidR="003200C9" w:rsidRDefault="003200C9">
    <w:r>
      <w:rPr>
        <w:sz w:val="20"/>
      </w:rPr>
      <w:t xml:space="preserve">Rev. 1.0 </w:t>
    </w:r>
    <w:proofErr w:type="gramStart"/>
    <w:r>
      <w:rPr>
        <w:sz w:val="20"/>
      </w:rPr>
      <w:t>–  2015</w:t>
    </w:r>
    <w:proofErr w:type="gramEnd"/>
    <w:r>
      <w:rPr>
        <w:sz w:val="20"/>
      </w:rPr>
      <w:t xml:space="preserve">-08-19                                   </w:t>
    </w:r>
    <w:r w:rsidRPr="008B189A">
      <w:rPr>
        <w:rStyle w:val="PageNumber"/>
        <w:sz w:val="20"/>
      </w:rPr>
      <w:fldChar w:fldCharType="begin"/>
    </w:r>
    <w:r w:rsidRPr="008B189A">
      <w:rPr>
        <w:rStyle w:val="PageNumber"/>
        <w:sz w:val="20"/>
      </w:rPr>
      <w:instrText xml:space="preserve">PAGE  </w:instrText>
    </w:r>
    <w:r w:rsidRPr="008B189A">
      <w:rPr>
        <w:rStyle w:val="PageNumber"/>
        <w:sz w:val="20"/>
      </w:rPr>
      <w:fldChar w:fldCharType="separate"/>
    </w:r>
    <w:r w:rsidR="001E698D">
      <w:rPr>
        <w:rStyle w:val="PageNumber"/>
        <w:noProof/>
        <w:sz w:val="20"/>
      </w:rPr>
      <w:t>7</w:t>
    </w:r>
    <w:r w:rsidRPr="008B189A">
      <w:rPr>
        <w:rStyle w:val="PageNumber"/>
        <w:sz w:val="20"/>
      </w:rPr>
      <w:fldChar w:fldCharType="end"/>
    </w:r>
    <w:r w:rsidRPr="008B189A">
      <w:rPr>
        <w:rStyle w:val="PageNumber"/>
        <w:sz w:val="20"/>
      </w:rPr>
      <w:t xml:space="preserve"> </w:t>
    </w:r>
    <w:r>
      <w:rPr>
        <w:sz w:val="20"/>
      </w:rPr>
      <w:t xml:space="preserve">                                        Copyright © 2015 IHE International, Inc.</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885A" w14:textId="77777777" w:rsidR="003200C9" w:rsidRDefault="003200C9" w:rsidP="00655F52">
    <w:pPr>
      <w:jc w:val="center"/>
    </w:pPr>
    <w:r>
      <w:t>Copyright © 2015: IHE International, Inc.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37C767" w14:textId="77777777" w:rsidR="003200C9" w:rsidRDefault="003200C9">
      <w:r>
        <w:separator/>
      </w:r>
    </w:p>
  </w:footnote>
  <w:footnote w:type="continuationSeparator" w:id="0">
    <w:p w14:paraId="72AB160A" w14:textId="77777777" w:rsidR="003200C9" w:rsidRDefault="003200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CE5463" w14:textId="77777777" w:rsidR="003200C9" w:rsidRDefault="003200C9">
    <w:pPr>
      <w:pStyle w:val="Header"/>
    </w:pPr>
    <w:r>
      <w:t>IHE Patient Care Coordination</w:t>
    </w:r>
    <w:r w:rsidRPr="00750AFB">
      <w:t xml:space="preserve"> </w:t>
    </w:r>
    <w:r>
      <w:t xml:space="preserve">- </w:t>
    </w:r>
    <w:r w:rsidRPr="00750AFB">
      <w:t>Data Access Framework (DAF) Document Metadata Based Access Implementation Guide</w:t>
    </w:r>
    <w:r>
      <w:t xml:space="preserve"> ______________________________________________________________________________</w:t>
    </w:r>
  </w:p>
  <w:p w14:paraId="1D880B45" w14:textId="77777777" w:rsidR="003200C9" w:rsidRDefault="003200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3B41920"/>
    <w:lvl w:ilvl="0">
      <w:start w:val="1"/>
      <w:numFmt w:val="bullet"/>
      <w:pStyle w:val="ListBullet3"/>
      <w:lvlText w:val=""/>
      <w:lvlJc w:val="left"/>
      <w:pPr>
        <w:tabs>
          <w:tab w:val="num" w:pos="1080"/>
        </w:tabs>
        <w:ind w:left="1080" w:hanging="360"/>
      </w:pPr>
      <w:rPr>
        <w:rFonts w:ascii="Symbol" w:hAnsi="Symbol" w:hint="default"/>
        <w:color w:val="auto"/>
      </w:rPr>
    </w:lvl>
  </w:abstractNum>
  <w:abstractNum w:abstractNumId="7">
    <w:nsid w:val="FFFFFF83"/>
    <w:multiLevelType w:val="singleLevel"/>
    <w:tmpl w:val="7E3427B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FE1170"/>
    <w:lvl w:ilvl="0">
      <w:start w:val="1"/>
      <w:numFmt w:val="decimal"/>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2"/>
    <w:multiLevelType w:val="singleLevel"/>
    <w:tmpl w:val="150A9E7E"/>
    <w:lvl w:ilvl="0">
      <w:start w:val="1"/>
      <w:numFmt w:val="decimal"/>
      <w:pStyle w:val="Consideration"/>
      <w:lvlText w:val="Consideration %1: "/>
      <w:lvlJc w:val="left"/>
      <w:pPr>
        <w:ind w:left="1080" w:hanging="360"/>
      </w:pPr>
      <w:rPr>
        <w:b/>
        <w:i w:val="0"/>
        <w:iCs w:val="0"/>
        <w:caps w:val="0"/>
        <w:smallCaps w:val="0"/>
        <w:noProof w:val="0"/>
        <w:color w:val="2806BA"/>
        <w:spacing w:val="0"/>
        <w:kern w:val="0"/>
        <w:position w:val="0"/>
        <w:u w:val="none"/>
        <w:effect w:val="none"/>
        <w:em w:val="none"/>
        <w:specVanish w:val="0"/>
      </w:rPr>
    </w:lvl>
  </w:abstractNum>
  <w:abstractNum w:abstractNumId="11">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2">
    <w:nsid w:val="0A3541E9"/>
    <w:multiLevelType w:val="hybridMultilevel"/>
    <w:tmpl w:val="F9A83F52"/>
    <w:lvl w:ilvl="0" w:tplc="A190BB08">
      <w:start w:val="1"/>
      <w:numFmt w:val="decimal"/>
      <w:pStyle w:val="ConstraintBullet"/>
      <w:lvlText w:val="Constraint %1."/>
      <w:lvlJc w:val="left"/>
      <w:pPr>
        <w:ind w:left="1440" w:hanging="360"/>
      </w:pPr>
      <w:rPr>
        <w:b w:val="0"/>
        <w:i w:val="0"/>
        <w:iCs w:val="0"/>
        <w:caps w:val="0"/>
        <w:smallCaps w:val="0"/>
        <w:noProof w:val="0"/>
        <w:color w:val="000000"/>
        <w:spacing w:val="0"/>
        <w:kern w:val="0"/>
        <w:position w:val="0"/>
        <w:u w:val="none"/>
        <w:effect w:val="none"/>
        <w:em w:val="none"/>
        <w:specVanish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A7602B9"/>
    <w:multiLevelType w:val="hybridMultilevel"/>
    <w:tmpl w:val="466A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0F1E17DE"/>
    <w:multiLevelType w:val="hybridMultilevel"/>
    <w:tmpl w:val="E020CA00"/>
    <w:lvl w:ilvl="0" w:tplc="2074542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nsid w:val="12561B7E"/>
    <w:multiLevelType w:val="hybridMultilevel"/>
    <w:tmpl w:val="FAE85DB4"/>
    <w:lvl w:ilvl="0" w:tplc="E7D22212">
      <w:start w:val="1"/>
      <w:numFmt w:val="bullet"/>
      <w:lvlText w:val=""/>
      <w:lvlJc w:val="left"/>
      <w:pPr>
        <w:tabs>
          <w:tab w:val="num" w:pos="720"/>
        </w:tabs>
        <w:ind w:left="720" w:hanging="360"/>
      </w:pPr>
      <w:rPr>
        <w:rFonts w:ascii="Symbol" w:hAnsi="Symbol" w:hint="default"/>
        <w:sz w:val="20"/>
      </w:rPr>
    </w:lvl>
    <w:lvl w:ilvl="1" w:tplc="57D88D60" w:tentative="1">
      <w:start w:val="1"/>
      <w:numFmt w:val="bullet"/>
      <w:lvlText w:val="o"/>
      <w:lvlJc w:val="left"/>
      <w:pPr>
        <w:tabs>
          <w:tab w:val="num" w:pos="1440"/>
        </w:tabs>
        <w:ind w:left="1440" w:hanging="360"/>
      </w:pPr>
      <w:rPr>
        <w:rFonts w:ascii="Courier New" w:hAnsi="Courier New" w:hint="default"/>
        <w:sz w:val="20"/>
      </w:rPr>
    </w:lvl>
    <w:lvl w:ilvl="2" w:tplc="03F2BE1E" w:tentative="1">
      <w:start w:val="1"/>
      <w:numFmt w:val="bullet"/>
      <w:lvlText w:val=""/>
      <w:lvlJc w:val="left"/>
      <w:pPr>
        <w:tabs>
          <w:tab w:val="num" w:pos="2160"/>
        </w:tabs>
        <w:ind w:left="2160" w:hanging="360"/>
      </w:pPr>
      <w:rPr>
        <w:rFonts w:ascii="Wingdings" w:hAnsi="Wingdings" w:hint="default"/>
        <w:sz w:val="20"/>
      </w:rPr>
    </w:lvl>
    <w:lvl w:ilvl="3" w:tplc="2508217A" w:tentative="1">
      <w:start w:val="1"/>
      <w:numFmt w:val="bullet"/>
      <w:lvlText w:val=""/>
      <w:lvlJc w:val="left"/>
      <w:pPr>
        <w:tabs>
          <w:tab w:val="num" w:pos="2880"/>
        </w:tabs>
        <w:ind w:left="2880" w:hanging="360"/>
      </w:pPr>
      <w:rPr>
        <w:rFonts w:ascii="Wingdings" w:hAnsi="Wingdings" w:hint="default"/>
        <w:sz w:val="20"/>
      </w:rPr>
    </w:lvl>
    <w:lvl w:ilvl="4" w:tplc="BF6E5C3C" w:tentative="1">
      <w:start w:val="1"/>
      <w:numFmt w:val="bullet"/>
      <w:lvlText w:val=""/>
      <w:lvlJc w:val="left"/>
      <w:pPr>
        <w:tabs>
          <w:tab w:val="num" w:pos="3600"/>
        </w:tabs>
        <w:ind w:left="3600" w:hanging="360"/>
      </w:pPr>
      <w:rPr>
        <w:rFonts w:ascii="Wingdings" w:hAnsi="Wingdings" w:hint="default"/>
        <w:sz w:val="20"/>
      </w:rPr>
    </w:lvl>
    <w:lvl w:ilvl="5" w:tplc="F416B7F8" w:tentative="1">
      <w:start w:val="1"/>
      <w:numFmt w:val="bullet"/>
      <w:lvlText w:val=""/>
      <w:lvlJc w:val="left"/>
      <w:pPr>
        <w:tabs>
          <w:tab w:val="num" w:pos="4320"/>
        </w:tabs>
        <w:ind w:left="4320" w:hanging="360"/>
      </w:pPr>
      <w:rPr>
        <w:rFonts w:ascii="Wingdings" w:hAnsi="Wingdings" w:hint="default"/>
        <w:sz w:val="20"/>
      </w:rPr>
    </w:lvl>
    <w:lvl w:ilvl="6" w:tplc="584CCC58" w:tentative="1">
      <w:start w:val="1"/>
      <w:numFmt w:val="bullet"/>
      <w:lvlText w:val=""/>
      <w:lvlJc w:val="left"/>
      <w:pPr>
        <w:tabs>
          <w:tab w:val="num" w:pos="5040"/>
        </w:tabs>
        <w:ind w:left="5040" w:hanging="360"/>
      </w:pPr>
      <w:rPr>
        <w:rFonts w:ascii="Wingdings" w:hAnsi="Wingdings" w:hint="default"/>
        <w:sz w:val="20"/>
      </w:rPr>
    </w:lvl>
    <w:lvl w:ilvl="7" w:tplc="DCA690BC" w:tentative="1">
      <w:start w:val="1"/>
      <w:numFmt w:val="bullet"/>
      <w:lvlText w:val=""/>
      <w:lvlJc w:val="left"/>
      <w:pPr>
        <w:tabs>
          <w:tab w:val="num" w:pos="5760"/>
        </w:tabs>
        <w:ind w:left="5760" w:hanging="360"/>
      </w:pPr>
      <w:rPr>
        <w:rFonts w:ascii="Wingdings" w:hAnsi="Wingdings" w:hint="default"/>
        <w:sz w:val="20"/>
      </w:rPr>
    </w:lvl>
    <w:lvl w:ilvl="8" w:tplc="1018E78A"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2F788F"/>
    <w:multiLevelType w:val="multilevel"/>
    <w:tmpl w:val="DF02016C"/>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7">
    <w:nsid w:val="15231130"/>
    <w:multiLevelType w:val="hybridMultilevel"/>
    <w:tmpl w:val="4858CF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5D82A35"/>
    <w:multiLevelType w:val="hybridMultilevel"/>
    <w:tmpl w:val="FAE85DB4"/>
    <w:lvl w:ilvl="0" w:tplc="C91A96DC">
      <w:start w:val="1"/>
      <w:numFmt w:val="bullet"/>
      <w:lvlText w:val=""/>
      <w:lvlJc w:val="left"/>
      <w:pPr>
        <w:tabs>
          <w:tab w:val="num" w:pos="720"/>
        </w:tabs>
        <w:ind w:left="720" w:hanging="360"/>
      </w:pPr>
      <w:rPr>
        <w:rFonts w:ascii="Symbol" w:hAnsi="Symbol" w:hint="default"/>
        <w:sz w:val="20"/>
      </w:rPr>
    </w:lvl>
    <w:lvl w:ilvl="1" w:tplc="24A2D808" w:tentative="1">
      <w:start w:val="1"/>
      <w:numFmt w:val="bullet"/>
      <w:lvlText w:val="o"/>
      <w:lvlJc w:val="left"/>
      <w:pPr>
        <w:tabs>
          <w:tab w:val="num" w:pos="1440"/>
        </w:tabs>
        <w:ind w:left="1440" w:hanging="360"/>
      </w:pPr>
      <w:rPr>
        <w:rFonts w:ascii="Courier New" w:hAnsi="Courier New" w:hint="default"/>
        <w:sz w:val="20"/>
      </w:rPr>
    </w:lvl>
    <w:lvl w:ilvl="2" w:tplc="3ED84C2C" w:tentative="1">
      <w:start w:val="1"/>
      <w:numFmt w:val="bullet"/>
      <w:lvlText w:val=""/>
      <w:lvlJc w:val="left"/>
      <w:pPr>
        <w:tabs>
          <w:tab w:val="num" w:pos="2160"/>
        </w:tabs>
        <w:ind w:left="2160" w:hanging="360"/>
      </w:pPr>
      <w:rPr>
        <w:rFonts w:ascii="Wingdings" w:hAnsi="Wingdings" w:hint="default"/>
        <w:sz w:val="20"/>
      </w:rPr>
    </w:lvl>
    <w:lvl w:ilvl="3" w:tplc="8C02D250" w:tentative="1">
      <w:start w:val="1"/>
      <w:numFmt w:val="bullet"/>
      <w:lvlText w:val=""/>
      <w:lvlJc w:val="left"/>
      <w:pPr>
        <w:tabs>
          <w:tab w:val="num" w:pos="2880"/>
        </w:tabs>
        <w:ind w:left="2880" w:hanging="360"/>
      </w:pPr>
      <w:rPr>
        <w:rFonts w:ascii="Wingdings" w:hAnsi="Wingdings" w:hint="default"/>
        <w:sz w:val="20"/>
      </w:rPr>
    </w:lvl>
    <w:lvl w:ilvl="4" w:tplc="E620F66E" w:tentative="1">
      <w:start w:val="1"/>
      <w:numFmt w:val="bullet"/>
      <w:lvlText w:val=""/>
      <w:lvlJc w:val="left"/>
      <w:pPr>
        <w:tabs>
          <w:tab w:val="num" w:pos="3600"/>
        </w:tabs>
        <w:ind w:left="3600" w:hanging="360"/>
      </w:pPr>
      <w:rPr>
        <w:rFonts w:ascii="Wingdings" w:hAnsi="Wingdings" w:hint="default"/>
        <w:sz w:val="20"/>
      </w:rPr>
    </w:lvl>
    <w:lvl w:ilvl="5" w:tplc="A426BCEA" w:tentative="1">
      <w:start w:val="1"/>
      <w:numFmt w:val="bullet"/>
      <w:lvlText w:val=""/>
      <w:lvlJc w:val="left"/>
      <w:pPr>
        <w:tabs>
          <w:tab w:val="num" w:pos="4320"/>
        </w:tabs>
        <w:ind w:left="4320" w:hanging="360"/>
      </w:pPr>
      <w:rPr>
        <w:rFonts w:ascii="Wingdings" w:hAnsi="Wingdings" w:hint="default"/>
        <w:sz w:val="20"/>
      </w:rPr>
    </w:lvl>
    <w:lvl w:ilvl="6" w:tplc="D8E0B556" w:tentative="1">
      <w:start w:val="1"/>
      <w:numFmt w:val="bullet"/>
      <w:lvlText w:val=""/>
      <w:lvlJc w:val="left"/>
      <w:pPr>
        <w:tabs>
          <w:tab w:val="num" w:pos="5040"/>
        </w:tabs>
        <w:ind w:left="5040" w:hanging="360"/>
      </w:pPr>
      <w:rPr>
        <w:rFonts w:ascii="Wingdings" w:hAnsi="Wingdings" w:hint="default"/>
        <w:sz w:val="20"/>
      </w:rPr>
    </w:lvl>
    <w:lvl w:ilvl="7" w:tplc="2318C7E2" w:tentative="1">
      <w:start w:val="1"/>
      <w:numFmt w:val="bullet"/>
      <w:lvlText w:val=""/>
      <w:lvlJc w:val="left"/>
      <w:pPr>
        <w:tabs>
          <w:tab w:val="num" w:pos="5760"/>
        </w:tabs>
        <w:ind w:left="5760" w:hanging="360"/>
      </w:pPr>
      <w:rPr>
        <w:rFonts w:ascii="Wingdings" w:hAnsi="Wingdings" w:hint="default"/>
        <w:sz w:val="20"/>
      </w:rPr>
    </w:lvl>
    <w:lvl w:ilvl="8" w:tplc="CB3C6920"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D902DB"/>
    <w:multiLevelType w:val="hybridMultilevel"/>
    <w:tmpl w:val="92346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B7C0F1C"/>
    <w:multiLevelType w:val="hybridMultilevel"/>
    <w:tmpl w:val="C68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F581B22"/>
    <w:multiLevelType w:val="hybridMultilevel"/>
    <w:tmpl w:val="335CB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0603BEE"/>
    <w:multiLevelType w:val="hybridMultilevel"/>
    <w:tmpl w:val="B0926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36E7B8C"/>
    <w:multiLevelType w:val="hybridMultilevel"/>
    <w:tmpl w:val="FAE85DB4"/>
    <w:lvl w:ilvl="0" w:tplc="507AB22C">
      <w:start w:val="1"/>
      <w:numFmt w:val="bullet"/>
      <w:lvlText w:val=""/>
      <w:lvlJc w:val="left"/>
      <w:pPr>
        <w:tabs>
          <w:tab w:val="num" w:pos="720"/>
        </w:tabs>
        <w:ind w:left="720" w:hanging="360"/>
      </w:pPr>
      <w:rPr>
        <w:rFonts w:ascii="Symbol" w:hAnsi="Symbol" w:hint="default"/>
        <w:sz w:val="20"/>
      </w:rPr>
    </w:lvl>
    <w:lvl w:ilvl="1" w:tplc="D4403202" w:tentative="1">
      <w:start w:val="1"/>
      <w:numFmt w:val="bullet"/>
      <w:lvlText w:val="o"/>
      <w:lvlJc w:val="left"/>
      <w:pPr>
        <w:tabs>
          <w:tab w:val="num" w:pos="1440"/>
        </w:tabs>
        <w:ind w:left="1440" w:hanging="360"/>
      </w:pPr>
      <w:rPr>
        <w:rFonts w:ascii="Courier New" w:hAnsi="Courier New" w:hint="default"/>
        <w:sz w:val="20"/>
      </w:rPr>
    </w:lvl>
    <w:lvl w:ilvl="2" w:tplc="EFB239AE" w:tentative="1">
      <w:start w:val="1"/>
      <w:numFmt w:val="bullet"/>
      <w:lvlText w:val=""/>
      <w:lvlJc w:val="left"/>
      <w:pPr>
        <w:tabs>
          <w:tab w:val="num" w:pos="2160"/>
        </w:tabs>
        <w:ind w:left="2160" w:hanging="360"/>
      </w:pPr>
      <w:rPr>
        <w:rFonts w:ascii="Wingdings" w:hAnsi="Wingdings" w:hint="default"/>
        <w:sz w:val="20"/>
      </w:rPr>
    </w:lvl>
    <w:lvl w:ilvl="3" w:tplc="2C74BC0C" w:tentative="1">
      <w:start w:val="1"/>
      <w:numFmt w:val="bullet"/>
      <w:lvlText w:val=""/>
      <w:lvlJc w:val="left"/>
      <w:pPr>
        <w:tabs>
          <w:tab w:val="num" w:pos="2880"/>
        </w:tabs>
        <w:ind w:left="2880" w:hanging="360"/>
      </w:pPr>
      <w:rPr>
        <w:rFonts w:ascii="Wingdings" w:hAnsi="Wingdings" w:hint="default"/>
        <w:sz w:val="20"/>
      </w:rPr>
    </w:lvl>
    <w:lvl w:ilvl="4" w:tplc="C0B0B3CA" w:tentative="1">
      <w:start w:val="1"/>
      <w:numFmt w:val="bullet"/>
      <w:lvlText w:val=""/>
      <w:lvlJc w:val="left"/>
      <w:pPr>
        <w:tabs>
          <w:tab w:val="num" w:pos="3600"/>
        </w:tabs>
        <w:ind w:left="3600" w:hanging="360"/>
      </w:pPr>
      <w:rPr>
        <w:rFonts w:ascii="Wingdings" w:hAnsi="Wingdings" w:hint="default"/>
        <w:sz w:val="20"/>
      </w:rPr>
    </w:lvl>
    <w:lvl w:ilvl="5" w:tplc="CD62A09C" w:tentative="1">
      <w:start w:val="1"/>
      <w:numFmt w:val="bullet"/>
      <w:lvlText w:val=""/>
      <w:lvlJc w:val="left"/>
      <w:pPr>
        <w:tabs>
          <w:tab w:val="num" w:pos="4320"/>
        </w:tabs>
        <w:ind w:left="4320" w:hanging="360"/>
      </w:pPr>
      <w:rPr>
        <w:rFonts w:ascii="Wingdings" w:hAnsi="Wingdings" w:hint="default"/>
        <w:sz w:val="20"/>
      </w:rPr>
    </w:lvl>
    <w:lvl w:ilvl="6" w:tplc="047ED80C" w:tentative="1">
      <w:start w:val="1"/>
      <w:numFmt w:val="bullet"/>
      <w:lvlText w:val=""/>
      <w:lvlJc w:val="left"/>
      <w:pPr>
        <w:tabs>
          <w:tab w:val="num" w:pos="5040"/>
        </w:tabs>
        <w:ind w:left="5040" w:hanging="360"/>
      </w:pPr>
      <w:rPr>
        <w:rFonts w:ascii="Wingdings" w:hAnsi="Wingdings" w:hint="default"/>
        <w:sz w:val="20"/>
      </w:rPr>
    </w:lvl>
    <w:lvl w:ilvl="7" w:tplc="E9888BE6" w:tentative="1">
      <w:start w:val="1"/>
      <w:numFmt w:val="bullet"/>
      <w:lvlText w:val=""/>
      <w:lvlJc w:val="left"/>
      <w:pPr>
        <w:tabs>
          <w:tab w:val="num" w:pos="5760"/>
        </w:tabs>
        <w:ind w:left="5760" w:hanging="360"/>
      </w:pPr>
      <w:rPr>
        <w:rFonts w:ascii="Wingdings" w:hAnsi="Wingdings" w:hint="default"/>
        <w:sz w:val="20"/>
      </w:rPr>
    </w:lvl>
    <w:lvl w:ilvl="8" w:tplc="74DEF8D4" w:tentative="1">
      <w:start w:val="1"/>
      <w:numFmt w:val="bullet"/>
      <w:lvlText w:val=""/>
      <w:lvlJc w:val="left"/>
      <w:pPr>
        <w:tabs>
          <w:tab w:val="num" w:pos="6480"/>
        </w:tabs>
        <w:ind w:left="6480" w:hanging="360"/>
      </w:pPr>
      <w:rPr>
        <w:rFonts w:ascii="Wingdings" w:hAnsi="Wingdings" w:hint="default"/>
        <w:sz w:val="20"/>
      </w:rPr>
    </w:lvl>
  </w:abstractNum>
  <w:abstractNum w:abstractNumId="24">
    <w:nsid w:val="23787645"/>
    <w:multiLevelType w:val="hybridMultilevel"/>
    <w:tmpl w:val="0E789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41B6207"/>
    <w:multiLevelType w:val="hybridMultilevel"/>
    <w:tmpl w:val="6AEC4596"/>
    <w:lvl w:ilvl="0" w:tplc="D8E2FD5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nsid w:val="2D14102B"/>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F033C2F"/>
    <w:multiLevelType w:val="hybridMultilevel"/>
    <w:tmpl w:val="FAE85DB4"/>
    <w:lvl w:ilvl="0" w:tplc="1CD44620">
      <w:start w:val="1"/>
      <w:numFmt w:val="bullet"/>
      <w:lvlText w:val=""/>
      <w:lvlJc w:val="left"/>
      <w:pPr>
        <w:tabs>
          <w:tab w:val="num" w:pos="720"/>
        </w:tabs>
        <w:ind w:left="720" w:hanging="360"/>
      </w:pPr>
      <w:rPr>
        <w:rFonts w:ascii="Symbol" w:hAnsi="Symbol" w:hint="default"/>
        <w:sz w:val="20"/>
      </w:rPr>
    </w:lvl>
    <w:lvl w:ilvl="1" w:tplc="C450A91A" w:tentative="1">
      <w:start w:val="1"/>
      <w:numFmt w:val="bullet"/>
      <w:lvlText w:val="o"/>
      <w:lvlJc w:val="left"/>
      <w:pPr>
        <w:tabs>
          <w:tab w:val="num" w:pos="1440"/>
        </w:tabs>
        <w:ind w:left="1440" w:hanging="360"/>
      </w:pPr>
      <w:rPr>
        <w:rFonts w:ascii="Courier New" w:hAnsi="Courier New" w:hint="default"/>
        <w:sz w:val="20"/>
      </w:rPr>
    </w:lvl>
    <w:lvl w:ilvl="2" w:tplc="F5C678A4" w:tentative="1">
      <w:start w:val="1"/>
      <w:numFmt w:val="bullet"/>
      <w:lvlText w:val=""/>
      <w:lvlJc w:val="left"/>
      <w:pPr>
        <w:tabs>
          <w:tab w:val="num" w:pos="2160"/>
        </w:tabs>
        <w:ind w:left="2160" w:hanging="360"/>
      </w:pPr>
      <w:rPr>
        <w:rFonts w:ascii="Wingdings" w:hAnsi="Wingdings" w:hint="default"/>
        <w:sz w:val="20"/>
      </w:rPr>
    </w:lvl>
    <w:lvl w:ilvl="3" w:tplc="BCC8BE2A" w:tentative="1">
      <w:start w:val="1"/>
      <w:numFmt w:val="bullet"/>
      <w:lvlText w:val=""/>
      <w:lvlJc w:val="left"/>
      <w:pPr>
        <w:tabs>
          <w:tab w:val="num" w:pos="2880"/>
        </w:tabs>
        <w:ind w:left="2880" w:hanging="360"/>
      </w:pPr>
      <w:rPr>
        <w:rFonts w:ascii="Wingdings" w:hAnsi="Wingdings" w:hint="default"/>
        <w:sz w:val="20"/>
      </w:rPr>
    </w:lvl>
    <w:lvl w:ilvl="4" w:tplc="E8686D6A" w:tentative="1">
      <w:start w:val="1"/>
      <w:numFmt w:val="bullet"/>
      <w:lvlText w:val=""/>
      <w:lvlJc w:val="left"/>
      <w:pPr>
        <w:tabs>
          <w:tab w:val="num" w:pos="3600"/>
        </w:tabs>
        <w:ind w:left="3600" w:hanging="360"/>
      </w:pPr>
      <w:rPr>
        <w:rFonts w:ascii="Wingdings" w:hAnsi="Wingdings" w:hint="default"/>
        <w:sz w:val="20"/>
      </w:rPr>
    </w:lvl>
    <w:lvl w:ilvl="5" w:tplc="0102F67C" w:tentative="1">
      <w:start w:val="1"/>
      <w:numFmt w:val="bullet"/>
      <w:lvlText w:val=""/>
      <w:lvlJc w:val="left"/>
      <w:pPr>
        <w:tabs>
          <w:tab w:val="num" w:pos="4320"/>
        </w:tabs>
        <w:ind w:left="4320" w:hanging="360"/>
      </w:pPr>
      <w:rPr>
        <w:rFonts w:ascii="Wingdings" w:hAnsi="Wingdings" w:hint="default"/>
        <w:sz w:val="20"/>
      </w:rPr>
    </w:lvl>
    <w:lvl w:ilvl="6" w:tplc="8DDA6D9C" w:tentative="1">
      <w:start w:val="1"/>
      <w:numFmt w:val="bullet"/>
      <w:lvlText w:val=""/>
      <w:lvlJc w:val="left"/>
      <w:pPr>
        <w:tabs>
          <w:tab w:val="num" w:pos="5040"/>
        </w:tabs>
        <w:ind w:left="5040" w:hanging="360"/>
      </w:pPr>
      <w:rPr>
        <w:rFonts w:ascii="Wingdings" w:hAnsi="Wingdings" w:hint="default"/>
        <w:sz w:val="20"/>
      </w:rPr>
    </w:lvl>
    <w:lvl w:ilvl="7" w:tplc="78FC0106" w:tentative="1">
      <w:start w:val="1"/>
      <w:numFmt w:val="bullet"/>
      <w:lvlText w:val=""/>
      <w:lvlJc w:val="left"/>
      <w:pPr>
        <w:tabs>
          <w:tab w:val="num" w:pos="5760"/>
        </w:tabs>
        <w:ind w:left="5760" w:hanging="360"/>
      </w:pPr>
      <w:rPr>
        <w:rFonts w:ascii="Wingdings" w:hAnsi="Wingdings" w:hint="default"/>
        <w:sz w:val="20"/>
      </w:rPr>
    </w:lvl>
    <w:lvl w:ilvl="8" w:tplc="C0A4FA50"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D819CE"/>
    <w:multiLevelType w:val="hybridMultilevel"/>
    <w:tmpl w:val="3580D9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323E1FF0"/>
    <w:multiLevelType w:val="hybridMultilevel"/>
    <w:tmpl w:val="C7744D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
    <w:nsid w:val="327E3C66"/>
    <w:multiLevelType w:val="hybridMultilevel"/>
    <w:tmpl w:val="9830E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3791700D"/>
    <w:multiLevelType w:val="hybridMultilevel"/>
    <w:tmpl w:val="F2CE8A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7B306F5"/>
    <w:multiLevelType w:val="hybridMultilevel"/>
    <w:tmpl w:val="0908F2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nsid w:val="3D89754A"/>
    <w:multiLevelType w:val="multilevel"/>
    <w:tmpl w:val="BBF2B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nsid w:val="44831A85"/>
    <w:multiLevelType w:val="multilevel"/>
    <w:tmpl w:val="2F2053E6"/>
    <w:lvl w:ilvl="0">
      <w:start w:val="4"/>
      <w:numFmt w:val="decimal"/>
      <w:lvlText w:val="%1"/>
      <w:lvlJc w:val="left"/>
      <w:pPr>
        <w:ind w:left="360" w:hanging="360"/>
      </w:pPr>
    </w:lvl>
    <w:lvl w:ilvl="1">
      <w:start w:val="1"/>
      <w:numFmt w:val="decimal"/>
      <w:lvlText w:val="%1.%2"/>
      <w:lvlJc w:val="left"/>
      <w:pPr>
        <w:ind w:left="810" w:hanging="360"/>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2880" w:hanging="1080"/>
      </w:pPr>
    </w:lvl>
    <w:lvl w:ilvl="5">
      <w:start w:val="1"/>
      <w:numFmt w:val="decimal"/>
      <w:lvlText w:val="%1.%2.%3.%4.%5.%6"/>
      <w:lvlJc w:val="left"/>
      <w:pPr>
        <w:ind w:left="3690" w:hanging="1440"/>
      </w:pPr>
    </w:lvl>
    <w:lvl w:ilvl="6">
      <w:start w:val="1"/>
      <w:numFmt w:val="decimal"/>
      <w:lvlText w:val="%1.%2.%3.%4.%5.%6.%7"/>
      <w:lvlJc w:val="left"/>
      <w:pPr>
        <w:ind w:left="4140" w:hanging="1440"/>
      </w:pPr>
    </w:lvl>
    <w:lvl w:ilvl="7">
      <w:start w:val="1"/>
      <w:numFmt w:val="decimal"/>
      <w:lvlText w:val="%1.%2.%3.%4.%5.%6.%7.%8"/>
      <w:lvlJc w:val="left"/>
      <w:pPr>
        <w:ind w:left="4950" w:hanging="1800"/>
      </w:pPr>
    </w:lvl>
    <w:lvl w:ilvl="8">
      <w:start w:val="1"/>
      <w:numFmt w:val="decimal"/>
      <w:lvlText w:val="%1.%2.%3.%4.%5.%6.%7.%8.%9"/>
      <w:lvlJc w:val="left"/>
      <w:pPr>
        <w:ind w:left="5400" w:hanging="1800"/>
      </w:pPr>
    </w:lvl>
  </w:abstractNum>
  <w:abstractNum w:abstractNumId="35">
    <w:nsid w:val="453F4096"/>
    <w:multiLevelType w:val="hybridMultilevel"/>
    <w:tmpl w:val="DAF44D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7DE4696"/>
    <w:multiLevelType w:val="hybridMultilevel"/>
    <w:tmpl w:val="135E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6324BF"/>
    <w:multiLevelType w:val="singleLevel"/>
    <w:tmpl w:val="B1C45174"/>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C547274"/>
    <w:multiLevelType w:val="hybridMultilevel"/>
    <w:tmpl w:val="524ED2A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5F30BD"/>
    <w:multiLevelType w:val="hybridMultilevel"/>
    <w:tmpl w:val="9C8E6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DE92A97"/>
    <w:multiLevelType w:val="hybridMultilevel"/>
    <w:tmpl w:val="FAE85DB4"/>
    <w:lvl w:ilvl="0" w:tplc="14182D54">
      <w:start w:val="1"/>
      <w:numFmt w:val="bullet"/>
      <w:lvlText w:val=""/>
      <w:lvlJc w:val="left"/>
      <w:pPr>
        <w:tabs>
          <w:tab w:val="num" w:pos="1080"/>
        </w:tabs>
        <w:ind w:left="1080" w:hanging="360"/>
      </w:pPr>
      <w:rPr>
        <w:rFonts w:ascii="Symbol" w:hAnsi="Symbol" w:hint="default"/>
        <w:sz w:val="20"/>
      </w:rPr>
    </w:lvl>
    <w:lvl w:ilvl="1" w:tplc="5A946224">
      <w:start w:val="1"/>
      <w:numFmt w:val="bullet"/>
      <w:lvlText w:val="o"/>
      <w:lvlJc w:val="left"/>
      <w:pPr>
        <w:tabs>
          <w:tab w:val="num" w:pos="1800"/>
        </w:tabs>
        <w:ind w:left="1800" w:hanging="360"/>
      </w:pPr>
      <w:rPr>
        <w:rFonts w:ascii="Courier New" w:hAnsi="Courier New" w:hint="default"/>
        <w:sz w:val="20"/>
      </w:rPr>
    </w:lvl>
    <w:lvl w:ilvl="2" w:tplc="9EA47A54" w:tentative="1">
      <w:start w:val="1"/>
      <w:numFmt w:val="bullet"/>
      <w:lvlText w:val=""/>
      <w:lvlJc w:val="left"/>
      <w:pPr>
        <w:tabs>
          <w:tab w:val="num" w:pos="2520"/>
        </w:tabs>
        <w:ind w:left="2520" w:hanging="360"/>
      </w:pPr>
      <w:rPr>
        <w:rFonts w:ascii="Wingdings" w:hAnsi="Wingdings" w:hint="default"/>
        <w:sz w:val="20"/>
      </w:rPr>
    </w:lvl>
    <w:lvl w:ilvl="3" w:tplc="8F986814" w:tentative="1">
      <w:start w:val="1"/>
      <w:numFmt w:val="bullet"/>
      <w:lvlText w:val=""/>
      <w:lvlJc w:val="left"/>
      <w:pPr>
        <w:tabs>
          <w:tab w:val="num" w:pos="3240"/>
        </w:tabs>
        <w:ind w:left="3240" w:hanging="360"/>
      </w:pPr>
      <w:rPr>
        <w:rFonts w:ascii="Wingdings" w:hAnsi="Wingdings" w:hint="default"/>
        <w:sz w:val="20"/>
      </w:rPr>
    </w:lvl>
    <w:lvl w:ilvl="4" w:tplc="3AC86CCC" w:tentative="1">
      <w:start w:val="1"/>
      <w:numFmt w:val="bullet"/>
      <w:lvlText w:val=""/>
      <w:lvlJc w:val="left"/>
      <w:pPr>
        <w:tabs>
          <w:tab w:val="num" w:pos="3960"/>
        </w:tabs>
        <w:ind w:left="3960" w:hanging="360"/>
      </w:pPr>
      <w:rPr>
        <w:rFonts w:ascii="Wingdings" w:hAnsi="Wingdings" w:hint="default"/>
        <w:sz w:val="20"/>
      </w:rPr>
    </w:lvl>
    <w:lvl w:ilvl="5" w:tplc="4358ED8C" w:tentative="1">
      <w:start w:val="1"/>
      <w:numFmt w:val="bullet"/>
      <w:lvlText w:val=""/>
      <w:lvlJc w:val="left"/>
      <w:pPr>
        <w:tabs>
          <w:tab w:val="num" w:pos="4680"/>
        </w:tabs>
        <w:ind w:left="4680" w:hanging="360"/>
      </w:pPr>
      <w:rPr>
        <w:rFonts w:ascii="Wingdings" w:hAnsi="Wingdings" w:hint="default"/>
        <w:sz w:val="20"/>
      </w:rPr>
    </w:lvl>
    <w:lvl w:ilvl="6" w:tplc="D08646F0" w:tentative="1">
      <w:start w:val="1"/>
      <w:numFmt w:val="bullet"/>
      <w:lvlText w:val=""/>
      <w:lvlJc w:val="left"/>
      <w:pPr>
        <w:tabs>
          <w:tab w:val="num" w:pos="5400"/>
        </w:tabs>
        <w:ind w:left="5400" w:hanging="360"/>
      </w:pPr>
      <w:rPr>
        <w:rFonts w:ascii="Wingdings" w:hAnsi="Wingdings" w:hint="default"/>
        <w:sz w:val="20"/>
      </w:rPr>
    </w:lvl>
    <w:lvl w:ilvl="7" w:tplc="B8F41312" w:tentative="1">
      <w:start w:val="1"/>
      <w:numFmt w:val="bullet"/>
      <w:lvlText w:val=""/>
      <w:lvlJc w:val="left"/>
      <w:pPr>
        <w:tabs>
          <w:tab w:val="num" w:pos="6120"/>
        </w:tabs>
        <w:ind w:left="6120" w:hanging="360"/>
      </w:pPr>
      <w:rPr>
        <w:rFonts w:ascii="Wingdings" w:hAnsi="Wingdings" w:hint="default"/>
        <w:sz w:val="20"/>
      </w:rPr>
    </w:lvl>
    <w:lvl w:ilvl="8" w:tplc="E41A4292" w:tentative="1">
      <w:start w:val="1"/>
      <w:numFmt w:val="bullet"/>
      <w:lvlText w:val=""/>
      <w:lvlJc w:val="left"/>
      <w:pPr>
        <w:tabs>
          <w:tab w:val="num" w:pos="6840"/>
        </w:tabs>
        <w:ind w:left="6840" w:hanging="360"/>
      </w:pPr>
      <w:rPr>
        <w:rFonts w:ascii="Wingdings" w:hAnsi="Wingdings" w:hint="default"/>
        <w:sz w:val="20"/>
      </w:rPr>
    </w:lvl>
  </w:abstractNum>
  <w:abstractNum w:abstractNumId="41">
    <w:nsid w:val="4E2D5FE8"/>
    <w:multiLevelType w:val="hybridMultilevel"/>
    <w:tmpl w:val="47CCCCFA"/>
    <w:lvl w:ilvl="0" w:tplc="096E3876">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565828D3"/>
    <w:multiLevelType w:val="multilevel"/>
    <w:tmpl w:val="A74C82B4"/>
    <w:lvl w:ilvl="0">
      <w:start w:val="1"/>
      <w:numFmt w:val="upperLetter"/>
      <w:pStyle w:val="AppendixHeading1"/>
      <w:lvlText w:val="%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58FA28E2"/>
    <w:multiLevelType w:val="hybridMultilevel"/>
    <w:tmpl w:val="52143094"/>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nsid w:val="59B70BC8"/>
    <w:multiLevelType w:val="hybridMultilevel"/>
    <w:tmpl w:val="FA5059CA"/>
    <w:lvl w:ilvl="0" w:tplc="04090001">
      <w:start w:val="1"/>
      <w:numFmt w:val="upperLetter"/>
      <w:pStyle w:val="Appendix1"/>
      <w:lvlText w:val="Appendix %1 —"/>
      <w:lvlJc w:val="left"/>
      <w:pPr>
        <w:tabs>
          <w:tab w:val="num" w:pos="2160"/>
        </w:tabs>
        <w:ind w:left="360" w:hanging="360"/>
      </w:pPr>
      <w:rPr>
        <w:b w:val="0"/>
        <w:i w:val="0"/>
        <w:iCs w:val="0"/>
        <w:caps w:val="0"/>
        <w:smallCaps w:val="0"/>
        <w:noProof w:val="0"/>
        <w:color w:val="000000"/>
        <w:spacing w:val="0"/>
        <w:kern w:val="0"/>
        <w:position w:val="0"/>
        <w:u w:val="none"/>
        <w:effect w:val="none"/>
        <w:em w:val="none"/>
        <w:specVanish w:val="0"/>
      </w:rPr>
    </w:lvl>
    <w:lvl w:ilvl="1" w:tplc="04090003" w:tentative="1">
      <w:start w:val="1"/>
      <w:numFmt w:val="lowerLetter"/>
      <w:lvlText w:val="%2."/>
      <w:lvlJc w:val="left"/>
      <w:pPr>
        <w:tabs>
          <w:tab w:val="num" w:pos="-2970"/>
        </w:tabs>
        <w:ind w:left="-2970" w:hanging="360"/>
      </w:pPr>
    </w:lvl>
    <w:lvl w:ilvl="2" w:tplc="04090005" w:tentative="1">
      <w:start w:val="1"/>
      <w:numFmt w:val="lowerRoman"/>
      <w:lvlText w:val="%3."/>
      <w:lvlJc w:val="right"/>
      <w:pPr>
        <w:tabs>
          <w:tab w:val="num" w:pos="-2250"/>
        </w:tabs>
        <w:ind w:left="-2250" w:hanging="180"/>
      </w:pPr>
    </w:lvl>
    <w:lvl w:ilvl="3" w:tplc="04090001" w:tentative="1">
      <w:start w:val="1"/>
      <w:numFmt w:val="decimal"/>
      <w:lvlText w:val="%4."/>
      <w:lvlJc w:val="left"/>
      <w:pPr>
        <w:tabs>
          <w:tab w:val="num" w:pos="-1530"/>
        </w:tabs>
        <w:ind w:left="-1530" w:hanging="360"/>
      </w:pPr>
    </w:lvl>
    <w:lvl w:ilvl="4" w:tplc="04090003" w:tentative="1">
      <w:start w:val="1"/>
      <w:numFmt w:val="lowerLetter"/>
      <w:lvlText w:val="%5."/>
      <w:lvlJc w:val="left"/>
      <w:pPr>
        <w:tabs>
          <w:tab w:val="num" w:pos="-810"/>
        </w:tabs>
        <w:ind w:left="-810" w:hanging="360"/>
      </w:pPr>
    </w:lvl>
    <w:lvl w:ilvl="5" w:tplc="04090005" w:tentative="1">
      <w:start w:val="1"/>
      <w:numFmt w:val="lowerRoman"/>
      <w:lvlText w:val="%6."/>
      <w:lvlJc w:val="right"/>
      <w:pPr>
        <w:tabs>
          <w:tab w:val="num" w:pos="-90"/>
        </w:tabs>
        <w:ind w:left="-90" w:hanging="180"/>
      </w:pPr>
    </w:lvl>
    <w:lvl w:ilvl="6" w:tplc="04090001" w:tentative="1">
      <w:start w:val="1"/>
      <w:numFmt w:val="decimal"/>
      <w:lvlText w:val="%7."/>
      <w:lvlJc w:val="left"/>
      <w:pPr>
        <w:tabs>
          <w:tab w:val="num" w:pos="630"/>
        </w:tabs>
        <w:ind w:left="630" w:hanging="360"/>
      </w:pPr>
    </w:lvl>
    <w:lvl w:ilvl="7" w:tplc="04090003" w:tentative="1">
      <w:start w:val="1"/>
      <w:numFmt w:val="lowerLetter"/>
      <w:lvlText w:val="%8."/>
      <w:lvlJc w:val="left"/>
      <w:pPr>
        <w:tabs>
          <w:tab w:val="num" w:pos="1350"/>
        </w:tabs>
        <w:ind w:left="1350" w:hanging="360"/>
      </w:pPr>
    </w:lvl>
    <w:lvl w:ilvl="8" w:tplc="04090005" w:tentative="1">
      <w:start w:val="1"/>
      <w:numFmt w:val="lowerRoman"/>
      <w:lvlText w:val="%9."/>
      <w:lvlJc w:val="right"/>
      <w:pPr>
        <w:tabs>
          <w:tab w:val="num" w:pos="2070"/>
        </w:tabs>
        <w:ind w:left="2070" w:hanging="180"/>
      </w:pPr>
    </w:lvl>
  </w:abstractNum>
  <w:abstractNum w:abstractNumId="45">
    <w:nsid w:val="5C0F036B"/>
    <w:multiLevelType w:val="hybridMultilevel"/>
    <w:tmpl w:val="133669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nsid w:val="62F04D7C"/>
    <w:multiLevelType w:val="hybridMultilevel"/>
    <w:tmpl w:val="82B8556C"/>
    <w:lvl w:ilvl="0" w:tplc="E81ADAA6">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3F36D9"/>
    <w:multiLevelType w:val="hybridMultilevel"/>
    <w:tmpl w:val="AE2416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C81D7E"/>
    <w:multiLevelType w:val="hybridMultilevel"/>
    <w:tmpl w:val="3F4E00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667B495E"/>
    <w:multiLevelType w:val="hybridMultilevel"/>
    <w:tmpl w:val="9940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68280EA2"/>
    <w:multiLevelType w:val="hybridMultilevel"/>
    <w:tmpl w:val="107E2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68317C68"/>
    <w:multiLevelType w:val="hybridMultilevel"/>
    <w:tmpl w:val="D1589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nsid w:val="68B06F95"/>
    <w:multiLevelType w:val="hybridMultilevel"/>
    <w:tmpl w:val="DF02016C"/>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nsid w:val="6C652303"/>
    <w:multiLevelType w:val="multilevel"/>
    <w:tmpl w:val="BF9A0210"/>
    <w:lvl w:ilvl="0">
      <w:start w:val="1"/>
      <w:numFmt w:val="decimal"/>
      <w:lvlText w:val="%1."/>
      <w:lvlJc w:val="left"/>
      <w:pPr>
        <w:ind w:left="36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nsid w:val="74DE272B"/>
    <w:multiLevelType w:val="hybridMultilevel"/>
    <w:tmpl w:val="93FA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64A3A19"/>
    <w:multiLevelType w:val="hybridMultilevel"/>
    <w:tmpl w:val="2A82360A"/>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764A405D"/>
    <w:multiLevelType w:val="hybridMultilevel"/>
    <w:tmpl w:val="BF664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8D3084F"/>
    <w:multiLevelType w:val="hybridMultilevel"/>
    <w:tmpl w:val="FAE85DB4"/>
    <w:lvl w:ilvl="0" w:tplc="6E867902">
      <w:start w:val="1"/>
      <w:numFmt w:val="bullet"/>
      <w:lvlText w:val=""/>
      <w:lvlJc w:val="left"/>
      <w:pPr>
        <w:tabs>
          <w:tab w:val="num" w:pos="1080"/>
        </w:tabs>
        <w:ind w:left="1080" w:hanging="360"/>
      </w:pPr>
      <w:rPr>
        <w:rFonts w:ascii="Symbol" w:hAnsi="Symbol" w:hint="default"/>
        <w:sz w:val="20"/>
      </w:rPr>
    </w:lvl>
    <w:lvl w:ilvl="1" w:tplc="B0124A82">
      <w:start w:val="1"/>
      <w:numFmt w:val="bullet"/>
      <w:lvlText w:val="o"/>
      <w:lvlJc w:val="left"/>
      <w:pPr>
        <w:tabs>
          <w:tab w:val="num" w:pos="1800"/>
        </w:tabs>
        <w:ind w:left="1800" w:hanging="360"/>
      </w:pPr>
      <w:rPr>
        <w:rFonts w:ascii="Courier New" w:hAnsi="Courier New" w:hint="default"/>
        <w:sz w:val="20"/>
      </w:rPr>
    </w:lvl>
    <w:lvl w:ilvl="2" w:tplc="D5607646" w:tentative="1">
      <w:start w:val="1"/>
      <w:numFmt w:val="bullet"/>
      <w:lvlText w:val=""/>
      <w:lvlJc w:val="left"/>
      <w:pPr>
        <w:tabs>
          <w:tab w:val="num" w:pos="2520"/>
        </w:tabs>
        <w:ind w:left="2520" w:hanging="360"/>
      </w:pPr>
      <w:rPr>
        <w:rFonts w:ascii="Wingdings" w:hAnsi="Wingdings" w:hint="default"/>
        <w:sz w:val="20"/>
      </w:rPr>
    </w:lvl>
    <w:lvl w:ilvl="3" w:tplc="F198FCB8" w:tentative="1">
      <w:start w:val="1"/>
      <w:numFmt w:val="bullet"/>
      <w:lvlText w:val=""/>
      <w:lvlJc w:val="left"/>
      <w:pPr>
        <w:tabs>
          <w:tab w:val="num" w:pos="3240"/>
        </w:tabs>
        <w:ind w:left="3240" w:hanging="360"/>
      </w:pPr>
      <w:rPr>
        <w:rFonts w:ascii="Wingdings" w:hAnsi="Wingdings" w:hint="default"/>
        <w:sz w:val="20"/>
      </w:rPr>
    </w:lvl>
    <w:lvl w:ilvl="4" w:tplc="EA9ADBA2" w:tentative="1">
      <w:start w:val="1"/>
      <w:numFmt w:val="bullet"/>
      <w:lvlText w:val=""/>
      <w:lvlJc w:val="left"/>
      <w:pPr>
        <w:tabs>
          <w:tab w:val="num" w:pos="3960"/>
        </w:tabs>
        <w:ind w:left="3960" w:hanging="360"/>
      </w:pPr>
      <w:rPr>
        <w:rFonts w:ascii="Wingdings" w:hAnsi="Wingdings" w:hint="default"/>
        <w:sz w:val="20"/>
      </w:rPr>
    </w:lvl>
    <w:lvl w:ilvl="5" w:tplc="8FA882D0" w:tentative="1">
      <w:start w:val="1"/>
      <w:numFmt w:val="bullet"/>
      <w:lvlText w:val=""/>
      <w:lvlJc w:val="left"/>
      <w:pPr>
        <w:tabs>
          <w:tab w:val="num" w:pos="4680"/>
        </w:tabs>
        <w:ind w:left="4680" w:hanging="360"/>
      </w:pPr>
      <w:rPr>
        <w:rFonts w:ascii="Wingdings" w:hAnsi="Wingdings" w:hint="default"/>
        <w:sz w:val="20"/>
      </w:rPr>
    </w:lvl>
    <w:lvl w:ilvl="6" w:tplc="FDC63964" w:tentative="1">
      <w:start w:val="1"/>
      <w:numFmt w:val="bullet"/>
      <w:lvlText w:val=""/>
      <w:lvlJc w:val="left"/>
      <w:pPr>
        <w:tabs>
          <w:tab w:val="num" w:pos="5400"/>
        </w:tabs>
        <w:ind w:left="5400" w:hanging="360"/>
      </w:pPr>
      <w:rPr>
        <w:rFonts w:ascii="Wingdings" w:hAnsi="Wingdings" w:hint="default"/>
        <w:sz w:val="20"/>
      </w:rPr>
    </w:lvl>
    <w:lvl w:ilvl="7" w:tplc="1D98BEB0" w:tentative="1">
      <w:start w:val="1"/>
      <w:numFmt w:val="bullet"/>
      <w:lvlText w:val=""/>
      <w:lvlJc w:val="left"/>
      <w:pPr>
        <w:tabs>
          <w:tab w:val="num" w:pos="6120"/>
        </w:tabs>
        <w:ind w:left="6120" w:hanging="360"/>
      </w:pPr>
      <w:rPr>
        <w:rFonts w:ascii="Wingdings" w:hAnsi="Wingdings" w:hint="default"/>
        <w:sz w:val="20"/>
      </w:rPr>
    </w:lvl>
    <w:lvl w:ilvl="8" w:tplc="FD68141C" w:tentative="1">
      <w:start w:val="1"/>
      <w:numFmt w:val="bullet"/>
      <w:lvlText w:val=""/>
      <w:lvlJc w:val="left"/>
      <w:pPr>
        <w:tabs>
          <w:tab w:val="num" w:pos="6840"/>
        </w:tabs>
        <w:ind w:left="6840" w:hanging="360"/>
      </w:pPr>
      <w:rPr>
        <w:rFonts w:ascii="Wingdings" w:hAnsi="Wingdings" w:hint="default"/>
        <w:sz w:val="20"/>
      </w:rPr>
    </w:lvl>
  </w:abstractNum>
  <w:abstractNum w:abstractNumId="59">
    <w:nsid w:val="7CC84878"/>
    <w:multiLevelType w:val="hybridMultilevel"/>
    <w:tmpl w:val="C8F613AC"/>
    <w:lvl w:ilvl="0" w:tplc="26DC3B16">
      <w:start w:val="1"/>
      <w:numFmt w:val="bullet"/>
      <w:lvlText w:val=""/>
      <w:lvlJc w:val="left"/>
      <w:pPr>
        <w:tabs>
          <w:tab w:val="num" w:pos="720"/>
        </w:tabs>
        <w:ind w:left="720" w:hanging="360"/>
      </w:pPr>
      <w:rPr>
        <w:rFonts w:ascii="Symbol" w:hAnsi="Symbol" w:hint="default"/>
        <w:sz w:val="20"/>
      </w:rPr>
    </w:lvl>
    <w:lvl w:ilvl="1" w:tplc="07221398" w:tentative="1">
      <w:start w:val="1"/>
      <w:numFmt w:val="bullet"/>
      <w:lvlText w:val="o"/>
      <w:lvlJc w:val="left"/>
      <w:pPr>
        <w:tabs>
          <w:tab w:val="num" w:pos="1440"/>
        </w:tabs>
        <w:ind w:left="1440" w:hanging="360"/>
      </w:pPr>
      <w:rPr>
        <w:rFonts w:ascii="Courier New" w:hAnsi="Courier New" w:hint="default"/>
        <w:sz w:val="20"/>
      </w:rPr>
    </w:lvl>
    <w:lvl w:ilvl="2" w:tplc="F9306F28" w:tentative="1">
      <w:start w:val="1"/>
      <w:numFmt w:val="bullet"/>
      <w:lvlText w:val=""/>
      <w:lvlJc w:val="left"/>
      <w:pPr>
        <w:tabs>
          <w:tab w:val="num" w:pos="2160"/>
        </w:tabs>
        <w:ind w:left="2160" w:hanging="360"/>
      </w:pPr>
      <w:rPr>
        <w:rFonts w:ascii="Wingdings" w:hAnsi="Wingdings" w:hint="default"/>
        <w:sz w:val="20"/>
      </w:rPr>
    </w:lvl>
    <w:lvl w:ilvl="3" w:tplc="CF0EFF00" w:tentative="1">
      <w:start w:val="1"/>
      <w:numFmt w:val="bullet"/>
      <w:lvlText w:val=""/>
      <w:lvlJc w:val="left"/>
      <w:pPr>
        <w:tabs>
          <w:tab w:val="num" w:pos="2880"/>
        </w:tabs>
        <w:ind w:left="2880" w:hanging="360"/>
      </w:pPr>
      <w:rPr>
        <w:rFonts w:ascii="Wingdings" w:hAnsi="Wingdings" w:hint="default"/>
        <w:sz w:val="20"/>
      </w:rPr>
    </w:lvl>
    <w:lvl w:ilvl="4" w:tplc="3972528C" w:tentative="1">
      <w:start w:val="1"/>
      <w:numFmt w:val="bullet"/>
      <w:lvlText w:val=""/>
      <w:lvlJc w:val="left"/>
      <w:pPr>
        <w:tabs>
          <w:tab w:val="num" w:pos="3600"/>
        </w:tabs>
        <w:ind w:left="3600" w:hanging="360"/>
      </w:pPr>
      <w:rPr>
        <w:rFonts w:ascii="Wingdings" w:hAnsi="Wingdings" w:hint="default"/>
        <w:sz w:val="20"/>
      </w:rPr>
    </w:lvl>
    <w:lvl w:ilvl="5" w:tplc="4B043D70" w:tentative="1">
      <w:start w:val="1"/>
      <w:numFmt w:val="bullet"/>
      <w:lvlText w:val=""/>
      <w:lvlJc w:val="left"/>
      <w:pPr>
        <w:tabs>
          <w:tab w:val="num" w:pos="4320"/>
        </w:tabs>
        <w:ind w:left="4320" w:hanging="360"/>
      </w:pPr>
      <w:rPr>
        <w:rFonts w:ascii="Wingdings" w:hAnsi="Wingdings" w:hint="default"/>
        <w:sz w:val="20"/>
      </w:rPr>
    </w:lvl>
    <w:lvl w:ilvl="6" w:tplc="5A5AC6CC" w:tentative="1">
      <w:start w:val="1"/>
      <w:numFmt w:val="bullet"/>
      <w:lvlText w:val=""/>
      <w:lvlJc w:val="left"/>
      <w:pPr>
        <w:tabs>
          <w:tab w:val="num" w:pos="5040"/>
        </w:tabs>
        <w:ind w:left="5040" w:hanging="360"/>
      </w:pPr>
      <w:rPr>
        <w:rFonts w:ascii="Wingdings" w:hAnsi="Wingdings" w:hint="default"/>
        <w:sz w:val="20"/>
      </w:rPr>
    </w:lvl>
    <w:lvl w:ilvl="7" w:tplc="FA9A8A72" w:tentative="1">
      <w:start w:val="1"/>
      <w:numFmt w:val="bullet"/>
      <w:lvlText w:val=""/>
      <w:lvlJc w:val="left"/>
      <w:pPr>
        <w:tabs>
          <w:tab w:val="num" w:pos="5760"/>
        </w:tabs>
        <w:ind w:left="5760" w:hanging="360"/>
      </w:pPr>
      <w:rPr>
        <w:rFonts w:ascii="Wingdings" w:hAnsi="Wingdings" w:hint="default"/>
        <w:sz w:val="20"/>
      </w:rPr>
    </w:lvl>
    <w:lvl w:ilvl="8" w:tplc="9EB652BA" w:tentative="1">
      <w:start w:val="1"/>
      <w:numFmt w:val="bullet"/>
      <w:lvlText w:val=""/>
      <w:lvlJc w:val="left"/>
      <w:pPr>
        <w:tabs>
          <w:tab w:val="num" w:pos="6480"/>
        </w:tabs>
        <w:ind w:left="6480" w:hanging="360"/>
      </w:pPr>
      <w:rPr>
        <w:rFonts w:ascii="Wingdings" w:hAnsi="Wingdings" w:hint="default"/>
        <w:sz w:val="20"/>
      </w:rPr>
    </w:lvl>
  </w:abstractNum>
  <w:abstractNum w:abstractNumId="60">
    <w:nsid w:val="7CD31135"/>
    <w:multiLevelType w:val="hybridMultilevel"/>
    <w:tmpl w:val="803A90D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DD4706D"/>
    <w:multiLevelType w:val="hybridMultilevel"/>
    <w:tmpl w:val="5352E2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FCF0BB2"/>
    <w:multiLevelType w:val="hybridMultilevel"/>
    <w:tmpl w:val="E0583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3"/>
  </w:num>
  <w:num w:numId="8">
    <w:abstractNumId w:val="2"/>
  </w:num>
  <w:num w:numId="9">
    <w:abstractNumId w:val="1"/>
  </w:num>
  <w:num w:numId="10">
    <w:abstractNumId w:val="0"/>
  </w:num>
  <w:num w:numId="11">
    <w:abstractNumId w:val="37"/>
  </w:num>
  <w:num w:numId="12">
    <w:abstractNumId w:val="46"/>
  </w:num>
  <w:num w:numId="1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54"/>
  </w:num>
  <w:num w:numId="16">
    <w:abstractNumId w:val="59"/>
  </w:num>
  <w:num w:numId="17">
    <w:abstractNumId w:val="10"/>
  </w:num>
  <w:num w:numId="18">
    <w:abstractNumId w:val="44"/>
  </w:num>
  <w:num w:numId="19">
    <w:abstractNumId w:val="12"/>
  </w:num>
  <w:num w:numId="20">
    <w:abstractNumId w:val="36"/>
  </w:num>
  <w:num w:numId="21">
    <w:abstractNumId w:val="20"/>
  </w:num>
  <w:num w:numId="22">
    <w:abstractNumId w:val="39"/>
  </w:num>
  <w:num w:numId="23">
    <w:abstractNumId w:val="30"/>
  </w:num>
  <w:num w:numId="2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5"/>
  </w:num>
  <w:num w:numId="27">
    <w:abstractNumId w:val="23"/>
  </w:num>
  <w:num w:numId="28">
    <w:abstractNumId w:val="27"/>
  </w:num>
  <w:num w:numId="29">
    <w:abstractNumId w:val="40"/>
  </w:num>
  <w:num w:numId="30">
    <w:abstractNumId w:val="58"/>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num>
  <w:num w:numId="34">
    <w:abstractNumId w:val="61"/>
  </w:num>
  <w:num w:numId="35">
    <w:abstractNumId w:val="31"/>
  </w:num>
  <w:num w:numId="36">
    <w:abstractNumId w:val="57"/>
  </w:num>
  <w:num w:numId="37">
    <w:abstractNumId w:val="50"/>
  </w:num>
  <w:num w:numId="38">
    <w:abstractNumId w:val="45"/>
  </w:num>
  <w:num w:numId="39">
    <w:abstractNumId w:val="29"/>
  </w:num>
  <w:num w:numId="40">
    <w:abstractNumId w:val="32"/>
  </w:num>
  <w:num w:numId="41">
    <w:abstractNumId w:val="49"/>
  </w:num>
  <w:num w:numId="42">
    <w:abstractNumId w:val="19"/>
  </w:num>
  <w:num w:numId="43">
    <w:abstractNumId w:val="62"/>
  </w:num>
  <w:num w:numId="44">
    <w:abstractNumId w:val="55"/>
  </w:num>
  <w:num w:numId="45">
    <w:abstractNumId w:val="52"/>
  </w:num>
  <w:num w:numId="46">
    <w:abstractNumId w:val="13"/>
  </w:num>
  <w:num w:numId="47">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33"/>
  </w:num>
  <w:num w:numId="50">
    <w:abstractNumId w:val="46"/>
  </w:num>
  <w:num w:numId="51">
    <w:abstractNumId w:val="46"/>
  </w:num>
  <w:num w:numId="52">
    <w:abstractNumId w:val="46"/>
    <w:lvlOverride w:ilvl="0">
      <w:startOverride w:val="1"/>
    </w:lvlOverride>
  </w:num>
  <w:num w:numId="53">
    <w:abstractNumId w:val="46"/>
  </w:num>
  <w:num w:numId="54">
    <w:abstractNumId w:val="46"/>
  </w:num>
  <w:num w:numId="55">
    <w:abstractNumId w:val="26"/>
  </w:num>
  <w:num w:numId="56">
    <w:abstractNumId w:val="47"/>
  </w:num>
  <w:num w:numId="57">
    <w:abstractNumId w:val="25"/>
  </w:num>
  <w:num w:numId="58">
    <w:abstractNumId w:val="14"/>
  </w:num>
  <w:num w:numId="59">
    <w:abstractNumId w:val="24"/>
  </w:num>
  <w:num w:numId="60">
    <w:abstractNumId w:val="46"/>
  </w:num>
  <w:num w:numId="61">
    <w:abstractNumId w:val="46"/>
  </w:num>
  <w:num w:numId="62">
    <w:abstractNumId w:val="46"/>
  </w:num>
  <w:num w:numId="63">
    <w:abstractNumId w:val="46"/>
  </w:num>
  <w:num w:numId="64">
    <w:abstractNumId w:val="46"/>
  </w:num>
  <w:num w:numId="65">
    <w:abstractNumId w:val="46"/>
  </w:num>
  <w:num w:numId="66">
    <w:abstractNumId w:val="46"/>
  </w:num>
  <w:num w:numId="67">
    <w:abstractNumId w:val="46"/>
  </w:num>
  <w:num w:numId="68">
    <w:abstractNumId w:val="46"/>
  </w:num>
  <w:num w:numId="69">
    <w:abstractNumId w:val="46"/>
  </w:num>
  <w:num w:numId="70">
    <w:abstractNumId w:val="46"/>
  </w:num>
  <w:num w:numId="71">
    <w:abstractNumId w:val="46"/>
  </w:num>
  <w:num w:numId="72">
    <w:abstractNumId w:val="46"/>
  </w:num>
  <w:num w:numId="73">
    <w:abstractNumId w:val="46"/>
  </w:num>
  <w:num w:numId="74">
    <w:abstractNumId w:val="46"/>
  </w:num>
  <w:num w:numId="75">
    <w:abstractNumId w:val="46"/>
  </w:num>
  <w:num w:numId="76">
    <w:abstractNumId w:val="46"/>
  </w:num>
  <w:num w:numId="77">
    <w:abstractNumId w:val="46"/>
  </w:num>
  <w:num w:numId="78">
    <w:abstractNumId w:val="46"/>
  </w:num>
  <w:num w:numId="79">
    <w:abstractNumId w:val="46"/>
  </w:num>
  <w:num w:numId="80">
    <w:abstractNumId w:val="46"/>
  </w:num>
  <w:num w:numId="81">
    <w:abstractNumId w:val="46"/>
  </w:num>
  <w:num w:numId="82">
    <w:abstractNumId w:val="46"/>
  </w:num>
  <w:num w:numId="83">
    <w:abstractNumId w:val="46"/>
  </w:num>
  <w:num w:numId="84">
    <w:abstractNumId w:val="46"/>
  </w:num>
  <w:num w:numId="85">
    <w:abstractNumId w:val="46"/>
  </w:num>
  <w:num w:numId="86">
    <w:abstractNumId w:val="46"/>
  </w:num>
  <w:num w:numId="87">
    <w:abstractNumId w:val="46"/>
  </w:num>
  <w:num w:numId="88">
    <w:abstractNumId w:val="46"/>
  </w:num>
  <w:num w:numId="89">
    <w:abstractNumId w:val="46"/>
  </w:num>
  <w:num w:numId="90">
    <w:abstractNumId w:val="46"/>
  </w:num>
  <w:num w:numId="91">
    <w:abstractNumId w:val="46"/>
  </w:num>
  <w:num w:numId="92">
    <w:abstractNumId w:val="46"/>
  </w:num>
  <w:num w:numId="93">
    <w:abstractNumId w:val="46"/>
  </w:num>
  <w:num w:numId="94">
    <w:abstractNumId w:val="46"/>
  </w:num>
  <w:num w:numId="95">
    <w:abstractNumId w:val="46"/>
  </w:num>
  <w:num w:numId="96">
    <w:abstractNumId w:val="46"/>
  </w:num>
  <w:num w:numId="97">
    <w:abstractNumId w:val="46"/>
  </w:num>
  <w:num w:numId="98">
    <w:abstractNumId w:val="46"/>
  </w:num>
  <w:num w:numId="99">
    <w:abstractNumId w:val="46"/>
  </w:num>
  <w:num w:numId="100">
    <w:abstractNumId w:val="46"/>
  </w:num>
  <w:num w:numId="101">
    <w:abstractNumId w:val="46"/>
  </w:num>
  <w:num w:numId="102">
    <w:abstractNumId w:val="46"/>
  </w:num>
  <w:num w:numId="103">
    <w:abstractNumId w:val="46"/>
  </w:num>
  <w:num w:numId="104">
    <w:abstractNumId w:val="46"/>
  </w:num>
  <w:num w:numId="105">
    <w:abstractNumId w:val="46"/>
  </w:num>
  <w:num w:numId="106">
    <w:abstractNumId w:val="46"/>
  </w:num>
  <w:num w:numId="107">
    <w:abstractNumId w:val="46"/>
  </w:num>
  <w:num w:numId="108">
    <w:abstractNumId w:val="46"/>
  </w:num>
  <w:num w:numId="109">
    <w:abstractNumId w:val="46"/>
  </w:num>
  <w:num w:numId="110">
    <w:abstractNumId w:val="46"/>
  </w:num>
  <w:num w:numId="111">
    <w:abstractNumId w:val="46"/>
  </w:num>
  <w:num w:numId="112">
    <w:abstractNumId w:val="46"/>
  </w:num>
  <w:num w:numId="113">
    <w:abstractNumId w:val="46"/>
  </w:num>
  <w:num w:numId="114">
    <w:abstractNumId w:val="46"/>
  </w:num>
  <w:num w:numId="115">
    <w:abstractNumId w:val="46"/>
  </w:num>
  <w:num w:numId="116">
    <w:abstractNumId w:val="46"/>
  </w:num>
  <w:num w:numId="117">
    <w:abstractNumId w:val="46"/>
  </w:num>
  <w:num w:numId="118">
    <w:abstractNumId w:val="46"/>
  </w:num>
  <w:num w:numId="119">
    <w:abstractNumId w:val="46"/>
  </w:num>
  <w:num w:numId="120">
    <w:abstractNumId w:val="46"/>
  </w:num>
  <w:num w:numId="121">
    <w:abstractNumId w:val="46"/>
  </w:num>
  <w:num w:numId="122">
    <w:abstractNumId w:val="46"/>
  </w:num>
  <w:num w:numId="123">
    <w:abstractNumId w:val="46"/>
  </w:num>
  <w:num w:numId="124">
    <w:abstractNumId w:val="46"/>
  </w:num>
  <w:num w:numId="125">
    <w:abstractNumId w:val="46"/>
  </w:num>
  <w:num w:numId="126">
    <w:abstractNumId w:val="46"/>
  </w:num>
  <w:num w:numId="127">
    <w:abstractNumId w:val="46"/>
  </w:num>
  <w:num w:numId="128">
    <w:abstractNumId w:val="46"/>
  </w:num>
  <w:num w:numId="129">
    <w:abstractNumId w:val="46"/>
  </w:num>
  <w:num w:numId="130">
    <w:abstractNumId w:val="46"/>
  </w:num>
  <w:num w:numId="131">
    <w:abstractNumId w:val="46"/>
  </w:num>
  <w:num w:numId="132">
    <w:abstractNumId w:val="46"/>
  </w:num>
  <w:num w:numId="133">
    <w:abstractNumId w:val="6"/>
  </w:num>
  <w:num w:numId="134">
    <w:abstractNumId w:val="46"/>
  </w:num>
  <w:num w:numId="135">
    <w:abstractNumId w:val="46"/>
  </w:num>
  <w:num w:numId="136">
    <w:abstractNumId w:val="46"/>
  </w:num>
  <w:num w:numId="137">
    <w:abstractNumId w:val="46"/>
  </w:num>
  <w:num w:numId="138">
    <w:abstractNumId w:val="46"/>
  </w:num>
  <w:num w:numId="139">
    <w:abstractNumId w:val="46"/>
  </w:num>
  <w:num w:numId="140">
    <w:abstractNumId w:val="46"/>
  </w:num>
  <w:num w:numId="141">
    <w:abstractNumId w:val="46"/>
  </w:num>
  <w:num w:numId="142">
    <w:abstractNumId w:val="46"/>
  </w:num>
  <w:num w:numId="143">
    <w:abstractNumId w:val="46"/>
  </w:num>
  <w:num w:numId="144">
    <w:abstractNumId w:val="46"/>
  </w:num>
  <w:num w:numId="145">
    <w:abstractNumId w:val="46"/>
  </w:num>
  <w:num w:numId="146">
    <w:abstractNumId w:val="46"/>
  </w:num>
  <w:num w:numId="147">
    <w:abstractNumId w:val="46"/>
  </w:num>
  <w:num w:numId="148">
    <w:abstractNumId w:val="46"/>
  </w:num>
  <w:num w:numId="149">
    <w:abstractNumId w:val="46"/>
  </w:num>
  <w:num w:numId="150">
    <w:abstractNumId w:val="46"/>
  </w:num>
  <w:num w:numId="151">
    <w:abstractNumId w:val="46"/>
  </w:num>
  <w:num w:numId="152">
    <w:abstractNumId w:val="46"/>
  </w:num>
  <w:num w:numId="153">
    <w:abstractNumId w:val="46"/>
  </w:num>
  <w:num w:numId="154">
    <w:abstractNumId w:val="46"/>
  </w:num>
  <w:num w:numId="15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46"/>
  </w:num>
  <w:num w:numId="157">
    <w:abstractNumId w:val="46"/>
  </w:num>
  <w:num w:numId="15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6"/>
  </w:num>
  <w:num w:numId="166">
    <w:abstractNumId w:val="46"/>
  </w:num>
  <w:num w:numId="167">
    <w:abstractNumId w:val="48"/>
  </w:num>
  <w:num w:numId="168">
    <w:abstractNumId w:val="17"/>
  </w:num>
  <w:num w:numId="169">
    <w:abstractNumId w:val="43"/>
  </w:num>
  <w:num w:numId="170">
    <w:abstractNumId w:val="60"/>
  </w:num>
  <w:num w:numId="171">
    <w:abstractNumId w:val="53"/>
  </w:num>
  <w:num w:numId="172">
    <w:abstractNumId w:val="56"/>
  </w:num>
  <w:num w:numId="173">
    <w:abstractNumId w:val="38"/>
  </w:num>
  <w:num w:numId="174">
    <w:abstractNumId w:val="28"/>
  </w:num>
  <w:num w:numId="175">
    <w:abstractNumId w:val="46"/>
    <w:lvlOverride w:ilvl="0">
      <w:startOverride w:val="2"/>
    </w:lvlOverride>
  </w:num>
  <w:num w:numId="176">
    <w:abstractNumId w:val="16"/>
  </w:num>
  <w:num w:numId="177">
    <w:abstractNumId w:val="35"/>
  </w:num>
  <w:numIdMacAtCleanup w:val="17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mm">
    <w15:presenceInfo w15:providerId="None" w15:userId="sm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revisionView w:markup="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664"/>
    <w:rsid w:val="000321C3"/>
    <w:rsid w:val="00040CCA"/>
    <w:rsid w:val="000455BE"/>
    <w:rsid w:val="0006030B"/>
    <w:rsid w:val="00062183"/>
    <w:rsid w:val="0006269A"/>
    <w:rsid w:val="000631B8"/>
    <w:rsid w:val="00063ABE"/>
    <w:rsid w:val="000669AD"/>
    <w:rsid w:val="00067464"/>
    <w:rsid w:val="00070AA0"/>
    <w:rsid w:val="000718B2"/>
    <w:rsid w:val="00073365"/>
    <w:rsid w:val="00074D15"/>
    <w:rsid w:val="0008442B"/>
    <w:rsid w:val="000C2E79"/>
    <w:rsid w:val="000C2FA9"/>
    <w:rsid w:val="000D4EBF"/>
    <w:rsid w:val="000D5A91"/>
    <w:rsid w:val="000E2B23"/>
    <w:rsid w:val="000E7E1B"/>
    <w:rsid w:val="0010026A"/>
    <w:rsid w:val="00104378"/>
    <w:rsid w:val="001166A2"/>
    <w:rsid w:val="0013026B"/>
    <w:rsid w:val="00133DE9"/>
    <w:rsid w:val="00143C7B"/>
    <w:rsid w:val="00152BBF"/>
    <w:rsid w:val="00155CDC"/>
    <w:rsid w:val="00156D5E"/>
    <w:rsid w:val="00167704"/>
    <w:rsid w:val="001735ED"/>
    <w:rsid w:val="00192831"/>
    <w:rsid w:val="001928DD"/>
    <w:rsid w:val="00192E69"/>
    <w:rsid w:val="001936A3"/>
    <w:rsid w:val="001B1869"/>
    <w:rsid w:val="001C026A"/>
    <w:rsid w:val="001D0918"/>
    <w:rsid w:val="001D725D"/>
    <w:rsid w:val="001E698D"/>
    <w:rsid w:val="001F0BE6"/>
    <w:rsid w:val="001F2930"/>
    <w:rsid w:val="00203E44"/>
    <w:rsid w:val="002110B9"/>
    <w:rsid w:val="00223478"/>
    <w:rsid w:val="00226E43"/>
    <w:rsid w:val="00235F59"/>
    <w:rsid w:val="0025188C"/>
    <w:rsid w:val="002527DF"/>
    <w:rsid w:val="002530CD"/>
    <w:rsid w:val="00257EFD"/>
    <w:rsid w:val="00265C9C"/>
    <w:rsid w:val="002800A7"/>
    <w:rsid w:val="00281D1D"/>
    <w:rsid w:val="002822BF"/>
    <w:rsid w:val="0029479E"/>
    <w:rsid w:val="002A0EA9"/>
    <w:rsid w:val="002A6D7E"/>
    <w:rsid w:val="002B0F0F"/>
    <w:rsid w:val="002B14FA"/>
    <w:rsid w:val="002B2A65"/>
    <w:rsid w:val="002B4AFF"/>
    <w:rsid w:val="002C29D2"/>
    <w:rsid w:val="002D16AB"/>
    <w:rsid w:val="002D6B79"/>
    <w:rsid w:val="002D75BC"/>
    <w:rsid w:val="00304664"/>
    <w:rsid w:val="00306CBD"/>
    <w:rsid w:val="003077A9"/>
    <w:rsid w:val="00316C5A"/>
    <w:rsid w:val="003200C9"/>
    <w:rsid w:val="003277CE"/>
    <w:rsid w:val="00334784"/>
    <w:rsid w:val="00342A30"/>
    <w:rsid w:val="00343FDB"/>
    <w:rsid w:val="00382BCA"/>
    <w:rsid w:val="00390802"/>
    <w:rsid w:val="003931E6"/>
    <w:rsid w:val="0039583C"/>
    <w:rsid w:val="003A0320"/>
    <w:rsid w:val="003A2C8B"/>
    <w:rsid w:val="003A6EE3"/>
    <w:rsid w:val="003B0A01"/>
    <w:rsid w:val="003B5AEB"/>
    <w:rsid w:val="003B66EF"/>
    <w:rsid w:val="003C1613"/>
    <w:rsid w:val="003C428F"/>
    <w:rsid w:val="003C5B03"/>
    <w:rsid w:val="003C7CEA"/>
    <w:rsid w:val="003D0698"/>
    <w:rsid w:val="003D1742"/>
    <w:rsid w:val="003E0D54"/>
    <w:rsid w:val="003E17EA"/>
    <w:rsid w:val="003E1E20"/>
    <w:rsid w:val="003E64D7"/>
    <w:rsid w:val="003E76DF"/>
    <w:rsid w:val="003E7821"/>
    <w:rsid w:val="003F2345"/>
    <w:rsid w:val="003F72DB"/>
    <w:rsid w:val="00403C17"/>
    <w:rsid w:val="00403EC1"/>
    <w:rsid w:val="00415838"/>
    <w:rsid w:val="00423510"/>
    <w:rsid w:val="0042458E"/>
    <w:rsid w:val="00430D10"/>
    <w:rsid w:val="0043109F"/>
    <w:rsid w:val="004311FB"/>
    <w:rsid w:val="00442421"/>
    <w:rsid w:val="004440DB"/>
    <w:rsid w:val="00444540"/>
    <w:rsid w:val="0044472E"/>
    <w:rsid w:val="00454943"/>
    <w:rsid w:val="004622CB"/>
    <w:rsid w:val="00464C32"/>
    <w:rsid w:val="00482903"/>
    <w:rsid w:val="00492EB1"/>
    <w:rsid w:val="0049371E"/>
    <w:rsid w:val="004A3AEF"/>
    <w:rsid w:val="004A621A"/>
    <w:rsid w:val="004C158C"/>
    <w:rsid w:val="004D1489"/>
    <w:rsid w:val="004D5F63"/>
    <w:rsid w:val="004D77DA"/>
    <w:rsid w:val="004D7933"/>
    <w:rsid w:val="004E2B05"/>
    <w:rsid w:val="004E472A"/>
    <w:rsid w:val="004F0D43"/>
    <w:rsid w:val="004F4EC5"/>
    <w:rsid w:val="00511889"/>
    <w:rsid w:val="00512685"/>
    <w:rsid w:val="00525C98"/>
    <w:rsid w:val="0052610B"/>
    <w:rsid w:val="005271B4"/>
    <w:rsid w:val="00532B73"/>
    <w:rsid w:val="005612F4"/>
    <w:rsid w:val="005643E7"/>
    <w:rsid w:val="00577782"/>
    <w:rsid w:val="005860D7"/>
    <w:rsid w:val="0059368F"/>
    <w:rsid w:val="00595BFA"/>
    <w:rsid w:val="00596008"/>
    <w:rsid w:val="00596AD6"/>
    <w:rsid w:val="005974C0"/>
    <w:rsid w:val="005B3A9A"/>
    <w:rsid w:val="005B62FB"/>
    <w:rsid w:val="005C01E0"/>
    <w:rsid w:val="005C1B06"/>
    <w:rsid w:val="005E6309"/>
    <w:rsid w:val="005F4629"/>
    <w:rsid w:val="005F47B6"/>
    <w:rsid w:val="005F57A0"/>
    <w:rsid w:val="006066D1"/>
    <w:rsid w:val="0061206D"/>
    <w:rsid w:val="00612B66"/>
    <w:rsid w:val="00615F1B"/>
    <w:rsid w:val="00627E62"/>
    <w:rsid w:val="00650DD4"/>
    <w:rsid w:val="006515A8"/>
    <w:rsid w:val="00652464"/>
    <w:rsid w:val="006558E4"/>
    <w:rsid w:val="00655F52"/>
    <w:rsid w:val="006572DC"/>
    <w:rsid w:val="00666C0E"/>
    <w:rsid w:val="006767ED"/>
    <w:rsid w:val="0068053B"/>
    <w:rsid w:val="00684319"/>
    <w:rsid w:val="00684EAD"/>
    <w:rsid w:val="006919DE"/>
    <w:rsid w:val="00694D59"/>
    <w:rsid w:val="006A1F40"/>
    <w:rsid w:val="006A661F"/>
    <w:rsid w:val="006B3179"/>
    <w:rsid w:val="006D07F8"/>
    <w:rsid w:val="006E204D"/>
    <w:rsid w:val="006E7FD1"/>
    <w:rsid w:val="007008A2"/>
    <w:rsid w:val="0070570D"/>
    <w:rsid w:val="0071230C"/>
    <w:rsid w:val="007164FC"/>
    <w:rsid w:val="00720918"/>
    <w:rsid w:val="00731124"/>
    <w:rsid w:val="0074134F"/>
    <w:rsid w:val="007451EA"/>
    <w:rsid w:val="00745D09"/>
    <w:rsid w:val="007465B1"/>
    <w:rsid w:val="00750AFB"/>
    <w:rsid w:val="007608F4"/>
    <w:rsid w:val="0076205D"/>
    <w:rsid w:val="00783231"/>
    <w:rsid w:val="007955BF"/>
    <w:rsid w:val="007B05BE"/>
    <w:rsid w:val="007B0ACB"/>
    <w:rsid w:val="007F15B1"/>
    <w:rsid w:val="008078C2"/>
    <w:rsid w:val="00817DF7"/>
    <w:rsid w:val="008240ED"/>
    <w:rsid w:val="008356F8"/>
    <w:rsid w:val="0084285D"/>
    <w:rsid w:val="00855EC4"/>
    <w:rsid w:val="00861AF0"/>
    <w:rsid w:val="00877782"/>
    <w:rsid w:val="00877B44"/>
    <w:rsid w:val="008808B8"/>
    <w:rsid w:val="00880C71"/>
    <w:rsid w:val="00882F4F"/>
    <w:rsid w:val="008925DF"/>
    <w:rsid w:val="008B189A"/>
    <w:rsid w:val="008C0839"/>
    <w:rsid w:val="008C45C5"/>
    <w:rsid w:val="008C5889"/>
    <w:rsid w:val="008D222B"/>
    <w:rsid w:val="008E4BE1"/>
    <w:rsid w:val="00904974"/>
    <w:rsid w:val="00911CB7"/>
    <w:rsid w:val="00926B7C"/>
    <w:rsid w:val="00932737"/>
    <w:rsid w:val="009575E3"/>
    <w:rsid w:val="00970EB9"/>
    <w:rsid w:val="00970EDF"/>
    <w:rsid w:val="00972B44"/>
    <w:rsid w:val="009731A0"/>
    <w:rsid w:val="009740FB"/>
    <w:rsid w:val="009866A0"/>
    <w:rsid w:val="00991BDB"/>
    <w:rsid w:val="00997C37"/>
    <w:rsid w:val="009B0755"/>
    <w:rsid w:val="009B5202"/>
    <w:rsid w:val="009C1E61"/>
    <w:rsid w:val="009C4215"/>
    <w:rsid w:val="009C5682"/>
    <w:rsid w:val="009F54F2"/>
    <w:rsid w:val="00A00CC2"/>
    <w:rsid w:val="00A01854"/>
    <w:rsid w:val="00A14F67"/>
    <w:rsid w:val="00A15A93"/>
    <w:rsid w:val="00A356E5"/>
    <w:rsid w:val="00A40463"/>
    <w:rsid w:val="00A42452"/>
    <w:rsid w:val="00A5247F"/>
    <w:rsid w:val="00A57D67"/>
    <w:rsid w:val="00A6459A"/>
    <w:rsid w:val="00A87E9A"/>
    <w:rsid w:val="00A92943"/>
    <w:rsid w:val="00A96C2E"/>
    <w:rsid w:val="00AA4E5F"/>
    <w:rsid w:val="00AB02AF"/>
    <w:rsid w:val="00AB5D95"/>
    <w:rsid w:val="00AC31E7"/>
    <w:rsid w:val="00AC37DE"/>
    <w:rsid w:val="00AC3F37"/>
    <w:rsid w:val="00AC42B6"/>
    <w:rsid w:val="00AD2F58"/>
    <w:rsid w:val="00AD6303"/>
    <w:rsid w:val="00AD69D2"/>
    <w:rsid w:val="00AE208B"/>
    <w:rsid w:val="00AE5127"/>
    <w:rsid w:val="00AF2DE3"/>
    <w:rsid w:val="00AF475C"/>
    <w:rsid w:val="00B27606"/>
    <w:rsid w:val="00B36BF4"/>
    <w:rsid w:val="00B374BD"/>
    <w:rsid w:val="00B400E7"/>
    <w:rsid w:val="00B5104C"/>
    <w:rsid w:val="00B543C4"/>
    <w:rsid w:val="00B61A07"/>
    <w:rsid w:val="00B66B5E"/>
    <w:rsid w:val="00B67091"/>
    <w:rsid w:val="00B71B2F"/>
    <w:rsid w:val="00B739D3"/>
    <w:rsid w:val="00B74A42"/>
    <w:rsid w:val="00B7677F"/>
    <w:rsid w:val="00B8000D"/>
    <w:rsid w:val="00BA16D2"/>
    <w:rsid w:val="00BA1E1F"/>
    <w:rsid w:val="00BB17BC"/>
    <w:rsid w:val="00BB26C7"/>
    <w:rsid w:val="00BE198E"/>
    <w:rsid w:val="00BF59E3"/>
    <w:rsid w:val="00C37E5E"/>
    <w:rsid w:val="00C42FA9"/>
    <w:rsid w:val="00C779CB"/>
    <w:rsid w:val="00C91A3C"/>
    <w:rsid w:val="00C91F82"/>
    <w:rsid w:val="00C92EBD"/>
    <w:rsid w:val="00CB0545"/>
    <w:rsid w:val="00CC1475"/>
    <w:rsid w:val="00CC5FFC"/>
    <w:rsid w:val="00CC6C4C"/>
    <w:rsid w:val="00CD2B19"/>
    <w:rsid w:val="00CE0CA8"/>
    <w:rsid w:val="00CE408C"/>
    <w:rsid w:val="00CE5884"/>
    <w:rsid w:val="00CF51C1"/>
    <w:rsid w:val="00D019EF"/>
    <w:rsid w:val="00D07EAD"/>
    <w:rsid w:val="00D13B29"/>
    <w:rsid w:val="00D22CC6"/>
    <w:rsid w:val="00D332C5"/>
    <w:rsid w:val="00D33EF7"/>
    <w:rsid w:val="00D3786D"/>
    <w:rsid w:val="00D41CB7"/>
    <w:rsid w:val="00D430C5"/>
    <w:rsid w:val="00D4471C"/>
    <w:rsid w:val="00D51306"/>
    <w:rsid w:val="00D53477"/>
    <w:rsid w:val="00D53A87"/>
    <w:rsid w:val="00D65F60"/>
    <w:rsid w:val="00D704A1"/>
    <w:rsid w:val="00D714E2"/>
    <w:rsid w:val="00D71859"/>
    <w:rsid w:val="00D73EBC"/>
    <w:rsid w:val="00D852C1"/>
    <w:rsid w:val="00D94F04"/>
    <w:rsid w:val="00D950FD"/>
    <w:rsid w:val="00DA4F26"/>
    <w:rsid w:val="00DC1A9B"/>
    <w:rsid w:val="00DC297D"/>
    <w:rsid w:val="00DC2A23"/>
    <w:rsid w:val="00DE3527"/>
    <w:rsid w:val="00DF0DB1"/>
    <w:rsid w:val="00E02E8F"/>
    <w:rsid w:val="00E31E6D"/>
    <w:rsid w:val="00E35955"/>
    <w:rsid w:val="00E3667C"/>
    <w:rsid w:val="00E455F3"/>
    <w:rsid w:val="00E61637"/>
    <w:rsid w:val="00E618E4"/>
    <w:rsid w:val="00E62E65"/>
    <w:rsid w:val="00E70FDC"/>
    <w:rsid w:val="00E7558B"/>
    <w:rsid w:val="00E76DB6"/>
    <w:rsid w:val="00E76E6C"/>
    <w:rsid w:val="00E77504"/>
    <w:rsid w:val="00E83ECA"/>
    <w:rsid w:val="00E85484"/>
    <w:rsid w:val="00E91E71"/>
    <w:rsid w:val="00E93522"/>
    <w:rsid w:val="00E96EA1"/>
    <w:rsid w:val="00EA0B4F"/>
    <w:rsid w:val="00ED238E"/>
    <w:rsid w:val="00ED32B4"/>
    <w:rsid w:val="00EE2E2F"/>
    <w:rsid w:val="00EE73D6"/>
    <w:rsid w:val="00EF7794"/>
    <w:rsid w:val="00F01950"/>
    <w:rsid w:val="00F064DB"/>
    <w:rsid w:val="00F1382F"/>
    <w:rsid w:val="00F24BBB"/>
    <w:rsid w:val="00F24E65"/>
    <w:rsid w:val="00F26280"/>
    <w:rsid w:val="00F40AA1"/>
    <w:rsid w:val="00F40C80"/>
    <w:rsid w:val="00F42A41"/>
    <w:rsid w:val="00F44159"/>
    <w:rsid w:val="00F46C4E"/>
    <w:rsid w:val="00F54DAE"/>
    <w:rsid w:val="00F54F0B"/>
    <w:rsid w:val="00F56DEF"/>
    <w:rsid w:val="00F6608A"/>
    <w:rsid w:val="00F7088D"/>
    <w:rsid w:val="00F95834"/>
    <w:rsid w:val="00FA3FB3"/>
    <w:rsid w:val="00FA6F70"/>
    <w:rsid w:val="00FB1757"/>
    <w:rsid w:val="00FB2B71"/>
    <w:rsid w:val="00FB5EBB"/>
    <w:rsid w:val="00FC4B7D"/>
    <w:rsid w:val="00FD65D1"/>
    <w:rsid w:val="00FD6B70"/>
    <w:rsid w:val="00FE0530"/>
    <w:rsid w:val="00FE3A83"/>
    <w:rsid w:val="00FE6013"/>
    <w:rsid w:val="00FF0141"/>
    <w:rsid w:val="00FF6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9D0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Preformatted" w:uiPriority="99"/>
    <w:lsdException w:name="No List"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ind w:left="1440" w:hanging="144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st Number" w:semiHidden="0" w:uiPriority="99" w:unhideWhenUsed="0"/>
    <w:lsdException w:name="List 4" w:semiHidden="0" w:uiPriority="99" w:unhideWhenUsed="0"/>
    <w:lsdException w:name="List 5" w:semiHidden="0" w:unhideWhenUsed="0"/>
    <w:lsdException w:name="List Bullet 5" w:uiPriority="99"/>
    <w:lsdException w:name="List Number 5" w:uiPriority="99"/>
    <w:lsdException w:name="Title" w:semiHidden="0" w:unhideWhenUsed="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HTML Preformatted" w:uiPriority="99"/>
    <w:lsdException w:name="No List" w:uiPriority="99"/>
    <w:lsdException w:name="Table Grid" w:semiHidden="0" w:uiPriority="1"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E8F"/>
    <w:pPr>
      <w:spacing w:before="120"/>
    </w:pPr>
    <w:rPr>
      <w:sz w:val="24"/>
    </w:rPr>
  </w:style>
  <w:style w:type="paragraph" w:styleId="Heading1">
    <w:name w:val="heading 1"/>
    <w:next w:val="BodyText"/>
    <w:link w:val="Heading1Char"/>
    <w:qFormat/>
    <w:rsid w:val="001928DD"/>
    <w:pPr>
      <w:keepNext/>
      <w:pageBreakBefore/>
      <w:numPr>
        <w:numId w:val="12"/>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1928DD"/>
    <w:pPr>
      <w:pageBreakBefore w:val="0"/>
      <w:numPr>
        <w:ilvl w:val="1"/>
      </w:numPr>
      <w:outlineLvl w:val="1"/>
    </w:pPr>
  </w:style>
  <w:style w:type="paragraph" w:styleId="Heading3">
    <w:name w:val="heading 3"/>
    <w:basedOn w:val="Heading2"/>
    <w:next w:val="BodyText"/>
    <w:link w:val="Heading3Char"/>
    <w:qFormat/>
    <w:rsid w:val="00B71B2F"/>
    <w:pPr>
      <w:numPr>
        <w:ilvl w:val="2"/>
      </w:numPr>
      <w:outlineLvl w:val="2"/>
    </w:pPr>
    <w:rPr>
      <w:sz w:val="24"/>
    </w:rPr>
  </w:style>
  <w:style w:type="paragraph" w:styleId="Heading4">
    <w:name w:val="heading 4"/>
    <w:basedOn w:val="Heading3"/>
    <w:next w:val="BodyText"/>
    <w:link w:val="Heading4Char"/>
    <w:qFormat/>
    <w:rsid w:val="001928DD"/>
    <w:pPr>
      <w:numPr>
        <w:ilvl w:val="3"/>
      </w:numPr>
      <w:outlineLvl w:val="3"/>
    </w:pPr>
  </w:style>
  <w:style w:type="paragraph" w:styleId="Heading5">
    <w:name w:val="heading 5"/>
    <w:basedOn w:val="Heading4"/>
    <w:next w:val="BodyText"/>
    <w:link w:val="Heading5Char"/>
    <w:qFormat/>
    <w:rsid w:val="001928DD"/>
    <w:pPr>
      <w:numPr>
        <w:ilvl w:val="4"/>
      </w:numPr>
      <w:outlineLvl w:val="4"/>
    </w:pPr>
  </w:style>
  <w:style w:type="paragraph" w:styleId="Heading6">
    <w:name w:val="heading 6"/>
    <w:basedOn w:val="Heading5"/>
    <w:next w:val="BodyText"/>
    <w:link w:val="Heading6Char"/>
    <w:qFormat/>
    <w:rsid w:val="001928DD"/>
    <w:pPr>
      <w:numPr>
        <w:ilvl w:val="5"/>
      </w:numPr>
      <w:outlineLvl w:val="5"/>
    </w:pPr>
  </w:style>
  <w:style w:type="paragraph" w:styleId="Heading7">
    <w:name w:val="heading 7"/>
    <w:basedOn w:val="Heading6"/>
    <w:next w:val="BodyText"/>
    <w:link w:val="Heading7Char"/>
    <w:qFormat/>
    <w:rsid w:val="001928DD"/>
    <w:pPr>
      <w:numPr>
        <w:ilvl w:val="6"/>
      </w:numPr>
      <w:outlineLvl w:val="6"/>
    </w:pPr>
  </w:style>
  <w:style w:type="paragraph" w:styleId="Heading8">
    <w:name w:val="heading 8"/>
    <w:basedOn w:val="Heading7"/>
    <w:next w:val="BodyText"/>
    <w:link w:val="Heading8Char"/>
    <w:qFormat/>
    <w:rsid w:val="001928DD"/>
    <w:pPr>
      <w:numPr>
        <w:ilvl w:val="7"/>
      </w:numPr>
      <w:outlineLvl w:val="7"/>
    </w:pPr>
  </w:style>
  <w:style w:type="paragraph" w:styleId="Heading9">
    <w:name w:val="heading 9"/>
    <w:basedOn w:val="Heading8"/>
    <w:next w:val="BodyText"/>
    <w:link w:val="Heading9Char"/>
    <w:qFormat/>
    <w:rsid w:val="001928D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1928DD"/>
    <w:pPr>
      <w:spacing w:before="120"/>
    </w:pPr>
    <w:rPr>
      <w:sz w:val="24"/>
    </w:rPr>
  </w:style>
  <w:style w:type="character" w:customStyle="1" w:styleId="BodyTextChar">
    <w:name w:val="Body Text Char"/>
    <w:link w:val="BodyText"/>
    <w:rsid w:val="001928DD"/>
    <w:rPr>
      <w:sz w:val="24"/>
    </w:rPr>
  </w:style>
  <w:style w:type="character" w:customStyle="1" w:styleId="Heading1Char">
    <w:name w:val="Heading 1 Char"/>
    <w:link w:val="Heading1"/>
    <w:rsid w:val="00AD6303"/>
    <w:rPr>
      <w:rFonts w:ascii="Arial" w:hAnsi="Arial"/>
      <w:b/>
      <w:noProof/>
      <w:kern w:val="28"/>
      <w:sz w:val="28"/>
    </w:rPr>
  </w:style>
  <w:style w:type="character" w:customStyle="1" w:styleId="Heading2Char">
    <w:name w:val="Heading 2 Char"/>
    <w:link w:val="Heading2"/>
    <w:rsid w:val="00AD6303"/>
    <w:rPr>
      <w:rFonts w:ascii="Arial" w:hAnsi="Arial"/>
      <w:b/>
      <w:noProof/>
      <w:kern w:val="28"/>
      <w:sz w:val="28"/>
    </w:rPr>
  </w:style>
  <w:style w:type="character" w:customStyle="1" w:styleId="Heading3Char">
    <w:name w:val="Heading 3 Char"/>
    <w:link w:val="Heading3"/>
    <w:rsid w:val="00AD6303"/>
    <w:rPr>
      <w:rFonts w:ascii="Arial" w:hAnsi="Arial"/>
      <w:b/>
      <w:noProof/>
      <w:kern w:val="28"/>
      <w:sz w:val="24"/>
    </w:rPr>
  </w:style>
  <w:style w:type="character" w:customStyle="1" w:styleId="Heading4Char">
    <w:name w:val="Heading 4 Char"/>
    <w:link w:val="Heading4"/>
    <w:rsid w:val="00AD6303"/>
    <w:rPr>
      <w:rFonts w:ascii="Arial" w:hAnsi="Arial"/>
      <w:b/>
      <w:noProof/>
      <w:kern w:val="28"/>
      <w:sz w:val="24"/>
    </w:rPr>
  </w:style>
  <w:style w:type="character" w:customStyle="1" w:styleId="Heading5Char">
    <w:name w:val="Heading 5 Char"/>
    <w:link w:val="Heading5"/>
    <w:rsid w:val="00AD6303"/>
    <w:rPr>
      <w:rFonts w:ascii="Arial" w:hAnsi="Arial"/>
      <w:b/>
      <w:noProof/>
      <w:kern w:val="28"/>
      <w:sz w:val="24"/>
    </w:rPr>
  </w:style>
  <w:style w:type="character" w:customStyle="1" w:styleId="Heading6Char">
    <w:name w:val="Heading 6 Char"/>
    <w:link w:val="Heading6"/>
    <w:rsid w:val="00AD6303"/>
    <w:rPr>
      <w:rFonts w:ascii="Arial" w:hAnsi="Arial"/>
      <w:b/>
      <w:noProof/>
      <w:kern w:val="28"/>
      <w:sz w:val="24"/>
    </w:rPr>
  </w:style>
  <w:style w:type="character" w:customStyle="1" w:styleId="Heading7Char">
    <w:name w:val="Heading 7 Char"/>
    <w:link w:val="Heading7"/>
    <w:rsid w:val="00AD6303"/>
    <w:rPr>
      <w:rFonts w:ascii="Arial" w:hAnsi="Arial"/>
      <w:b/>
      <w:noProof/>
      <w:kern w:val="28"/>
      <w:sz w:val="24"/>
    </w:rPr>
  </w:style>
  <w:style w:type="character" w:customStyle="1" w:styleId="Heading8Char">
    <w:name w:val="Heading 8 Char"/>
    <w:link w:val="Heading8"/>
    <w:rsid w:val="00AD6303"/>
    <w:rPr>
      <w:rFonts w:ascii="Arial" w:hAnsi="Arial"/>
      <w:b/>
      <w:noProof/>
      <w:kern w:val="28"/>
      <w:sz w:val="24"/>
    </w:rPr>
  </w:style>
  <w:style w:type="character" w:customStyle="1" w:styleId="Heading9Char">
    <w:name w:val="Heading 9 Char"/>
    <w:link w:val="Heading9"/>
    <w:rsid w:val="00AD6303"/>
    <w:rPr>
      <w:rFonts w:ascii="Arial" w:hAnsi="Arial"/>
      <w:b/>
      <w:noProof/>
      <w:kern w:val="28"/>
      <w:sz w:val="24"/>
    </w:rPr>
  </w:style>
  <w:style w:type="paragraph" w:styleId="BodyTextIndent">
    <w:name w:val="Body Text Indent"/>
    <w:basedOn w:val="BodyText"/>
    <w:link w:val="BodyTextIndentChar"/>
    <w:rsid w:val="001928DD"/>
    <w:pPr>
      <w:ind w:left="360"/>
    </w:pPr>
  </w:style>
  <w:style w:type="character" w:customStyle="1" w:styleId="BodyTextIndentChar">
    <w:name w:val="Body Text Indent Char"/>
    <w:link w:val="BodyTextIndent"/>
    <w:rsid w:val="001928DD"/>
    <w:rPr>
      <w:sz w:val="24"/>
    </w:rPr>
  </w:style>
  <w:style w:type="paragraph" w:styleId="ListNumber">
    <w:name w:val="List Number"/>
    <w:basedOn w:val="Normal"/>
    <w:uiPriority w:val="99"/>
    <w:unhideWhenUsed/>
    <w:rsid w:val="001928DD"/>
    <w:pPr>
      <w:numPr>
        <w:numId w:val="56"/>
      </w:numPr>
      <w:contextualSpacing/>
    </w:pPr>
  </w:style>
  <w:style w:type="paragraph" w:styleId="List">
    <w:name w:val="List"/>
    <w:basedOn w:val="BodyText"/>
    <w:link w:val="ListChar"/>
    <w:rsid w:val="001928DD"/>
    <w:pPr>
      <w:ind w:left="1080" w:hanging="720"/>
    </w:pPr>
  </w:style>
  <w:style w:type="character" w:customStyle="1" w:styleId="ListChar">
    <w:name w:val="List Char"/>
    <w:link w:val="List"/>
    <w:rsid w:val="001928DD"/>
    <w:rPr>
      <w:sz w:val="24"/>
    </w:rPr>
  </w:style>
  <w:style w:type="paragraph" w:styleId="ListBullet">
    <w:name w:val="List Bullet"/>
    <w:basedOn w:val="Normal"/>
    <w:unhideWhenUsed/>
    <w:rsid w:val="001928DD"/>
    <w:pPr>
      <w:numPr>
        <w:numId w:val="1"/>
      </w:numPr>
    </w:pPr>
  </w:style>
  <w:style w:type="paragraph" w:styleId="ListBullet2">
    <w:name w:val="List Bullet 2"/>
    <w:basedOn w:val="Normal"/>
    <w:link w:val="ListBullet2Char"/>
    <w:rsid w:val="001928DD"/>
    <w:pPr>
      <w:numPr>
        <w:numId w:val="2"/>
      </w:numPr>
    </w:pPr>
  </w:style>
  <w:style w:type="character" w:customStyle="1" w:styleId="ListBullet2Char">
    <w:name w:val="List Bullet 2 Char"/>
    <w:link w:val="ListBullet2"/>
    <w:rsid w:val="001928DD"/>
    <w:rPr>
      <w:sz w:val="24"/>
    </w:rPr>
  </w:style>
  <w:style w:type="paragraph" w:styleId="ListBullet3">
    <w:name w:val="List Bullet 3"/>
    <w:basedOn w:val="Normal"/>
    <w:link w:val="ListBullet3Char"/>
    <w:rsid w:val="001928DD"/>
    <w:pPr>
      <w:numPr>
        <w:numId w:val="3"/>
      </w:numPr>
    </w:pPr>
  </w:style>
  <w:style w:type="character" w:customStyle="1" w:styleId="ListBullet3Char">
    <w:name w:val="List Bullet 3 Char"/>
    <w:link w:val="ListBullet3"/>
    <w:rsid w:val="001928DD"/>
    <w:rPr>
      <w:sz w:val="24"/>
    </w:rPr>
  </w:style>
  <w:style w:type="paragraph" w:styleId="List2">
    <w:name w:val="List 2"/>
    <w:basedOn w:val="List"/>
    <w:link w:val="List2Char"/>
    <w:rsid w:val="001928DD"/>
    <w:pPr>
      <w:ind w:left="1440"/>
    </w:pPr>
  </w:style>
  <w:style w:type="character" w:customStyle="1" w:styleId="List2Char">
    <w:name w:val="List 2 Char"/>
    <w:link w:val="List2"/>
    <w:rsid w:val="001928DD"/>
    <w:rPr>
      <w:sz w:val="24"/>
    </w:rPr>
  </w:style>
  <w:style w:type="paragraph" w:styleId="TOC1">
    <w:name w:val="toc 1"/>
    <w:next w:val="Normal"/>
    <w:uiPriority w:val="39"/>
    <w:rsid w:val="00652464"/>
    <w:pPr>
      <w:tabs>
        <w:tab w:val="right" w:leader="dot" w:pos="9346"/>
      </w:tabs>
      <w:ind w:left="288" w:hanging="288"/>
    </w:pPr>
    <w:rPr>
      <w:sz w:val="24"/>
      <w:szCs w:val="24"/>
    </w:rPr>
  </w:style>
  <w:style w:type="paragraph" w:styleId="TOC2">
    <w:name w:val="toc 2"/>
    <w:basedOn w:val="TOC1"/>
    <w:next w:val="Normal"/>
    <w:uiPriority w:val="39"/>
    <w:rsid w:val="00652464"/>
    <w:pPr>
      <w:tabs>
        <w:tab w:val="clear" w:pos="9346"/>
        <w:tab w:val="right" w:leader="dot" w:pos="9350"/>
      </w:tabs>
      <w:ind w:left="720" w:hanging="432"/>
    </w:pPr>
  </w:style>
  <w:style w:type="paragraph" w:styleId="TOC3">
    <w:name w:val="toc 3"/>
    <w:basedOn w:val="TOC2"/>
    <w:next w:val="Normal"/>
    <w:uiPriority w:val="39"/>
    <w:rsid w:val="00652464"/>
    <w:pPr>
      <w:ind w:left="1152" w:hanging="576"/>
    </w:pPr>
  </w:style>
  <w:style w:type="paragraph" w:styleId="TOC4">
    <w:name w:val="toc 4"/>
    <w:basedOn w:val="TOC3"/>
    <w:next w:val="Normal"/>
    <w:uiPriority w:val="39"/>
    <w:rsid w:val="00652464"/>
    <w:pPr>
      <w:ind w:left="1584" w:hanging="720"/>
    </w:pPr>
  </w:style>
  <w:style w:type="paragraph" w:styleId="TOC5">
    <w:name w:val="toc 5"/>
    <w:basedOn w:val="TOC4"/>
    <w:next w:val="Normal"/>
    <w:uiPriority w:val="39"/>
    <w:rsid w:val="00652464"/>
    <w:pPr>
      <w:ind w:left="2160" w:hanging="1008"/>
    </w:pPr>
  </w:style>
  <w:style w:type="paragraph" w:styleId="TOC6">
    <w:name w:val="toc 6"/>
    <w:basedOn w:val="TOC5"/>
    <w:next w:val="Normal"/>
    <w:uiPriority w:val="39"/>
    <w:rsid w:val="00652464"/>
    <w:pPr>
      <w:ind w:left="2592" w:hanging="1152"/>
    </w:pPr>
  </w:style>
  <w:style w:type="paragraph" w:styleId="TOC7">
    <w:name w:val="toc 7"/>
    <w:basedOn w:val="TOC6"/>
    <w:next w:val="Normal"/>
    <w:uiPriority w:val="39"/>
    <w:rsid w:val="00652464"/>
    <w:pPr>
      <w:ind w:left="3024" w:hanging="1296"/>
    </w:pPr>
  </w:style>
  <w:style w:type="paragraph" w:styleId="TOC8">
    <w:name w:val="toc 8"/>
    <w:basedOn w:val="TOC7"/>
    <w:next w:val="Normal"/>
    <w:uiPriority w:val="39"/>
    <w:rsid w:val="00652464"/>
    <w:pPr>
      <w:ind w:left="3456" w:hanging="1440"/>
    </w:pPr>
  </w:style>
  <w:style w:type="paragraph" w:styleId="TOC9">
    <w:name w:val="toc 9"/>
    <w:basedOn w:val="TOC8"/>
    <w:next w:val="Normal"/>
    <w:uiPriority w:val="39"/>
    <w:rsid w:val="00652464"/>
    <w:pPr>
      <w:ind w:left="4032" w:hanging="1728"/>
    </w:pPr>
  </w:style>
  <w:style w:type="paragraph" w:customStyle="1" w:styleId="TableEntry">
    <w:name w:val="Table Entry"/>
    <w:basedOn w:val="BodyText"/>
    <w:link w:val="TableEntryChar"/>
    <w:rsid w:val="001928DD"/>
    <w:pPr>
      <w:spacing w:before="40" w:after="40"/>
      <w:ind w:left="72" w:right="72"/>
    </w:pPr>
    <w:rPr>
      <w:sz w:val="18"/>
    </w:rPr>
  </w:style>
  <w:style w:type="character" w:customStyle="1" w:styleId="TableEntryChar">
    <w:name w:val="Table Entry Char"/>
    <w:link w:val="TableEntry"/>
    <w:locked/>
    <w:rsid w:val="00AD6303"/>
    <w:rPr>
      <w:sz w:val="18"/>
    </w:rPr>
  </w:style>
  <w:style w:type="paragraph" w:customStyle="1" w:styleId="TableEntryHeader">
    <w:name w:val="Table Entry Header"/>
    <w:basedOn w:val="TableEntry"/>
    <w:link w:val="TableEntryHeaderChar"/>
    <w:rsid w:val="001928DD"/>
    <w:pPr>
      <w:jc w:val="center"/>
    </w:pPr>
    <w:rPr>
      <w:rFonts w:ascii="Arial" w:hAnsi="Arial"/>
      <w:b/>
      <w:sz w:val="20"/>
    </w:rPr>
  </w:style>
  <w:style w:type="character" w:customStyle="1" w:styleId="TableEntryHeaderChar">
    <w:name w:val="Table Entry Header Char"/>
    <w:link w:val="TableEntryHeader"/>
    <w:locked/>
    <w:rsid w:val="00AD6303"/>
    <w:rPr>
      <w:rFonts w:ascii="Arial" w:hAnsi="Arial"/>
      <w:b/>
    </w:rPr>
  </w:style>
  <w:style w:type="paragraph" w:customStyle="1" w:styleId="TableTitle">
    <w:name w:val="Table Title"/>
    <w:basedOn w:val="BodyText"/>
    <w:link w:val="TableTitleChar1"/>
    <w:rsid w:val="001928DD"/>
    <w:pPr>
      <w:keepNext/>
      <w:spacing w:before="60" w:after="60"/>
      <w:jc w:val="center"/>
    </w:pPr>
    <w:rPr>
      <w:rFonts w:ascii="Arial" w:hAnsi="Arial"/>
      <w:b/>
      <w:sz w:val="22"/>
    </w:rPr>
  </w:style>
  <w:style w:type="character" w:customStyle="1" w:styleId="TableTitleChar1">
    <w:name w:val="Table Title Char1"/>
    <w:link w:val="TableTitle"/>
    <w:locked/>
    <w:rsid w:val="00AD6303"/>
    <w:rPr>
      <w:rFonts w:ascii="Arial" w:hAnsi="Arial"/>
      <w:b/>
      <w:sz w:val="22"/>
    </w:rPr>
  </w:style>
  <w:style w:type="paragraph" w:customStyle="1" w:styleId="FigureTitle">
    <w:name w:val="Figure Title"/>
    <w:basedOn w:val="TableTitle"/>
    <w:rsid w:val="001928DD"/>
    <w:pPr>
      <w:keepNext w:val="0"/>
      <w:keepLines/>
    </w:pPr>
  </w:style>
  <w:style w:type="paragraph" w:styleId="Caption">
    <w:name w:val="caption"/>
    <w:basedOn w:val="BodyText"/>
    <w:next w:val="BodyText"/>
    <w:uiPriority w:val="99"/>
    <w:qFormat/>
    <w:rsid w:val="000321C3"/>
    <w:pPr>
      <w:jc w:val="center"/>
    </w:pPr>
    <w:rPr>
      <w:rFonts w:ascii="Arial" w:hAnsi="Arial"/>
      <w:b/>
      <w:sz w:val="22"/>
    </w:rPr>
  </w:style>
  <w:style w:type="paragraph" w:styleId="List3">
    <w:name w:val="List 3"/>
    <w:basedOn w:val="Normal"/>
    <w:link w:val="List3Char"/>
    <w:rsid w:val="001928DD"/>
    <w:pPr>
      <w:ind w:left="1800" w:hanging="720"/>
    </w:pPr>
  </w:style>
  <w:style w:type="character" w:customStyle="1" w:styleId="List3Char">
    <w:name w:val="List 3 Char"/>
    <w:link w:val="List3"/>
    <w:rsid w:val="001928DD"/>
    <w:rPr>
      <w:sz w:val="24"/>
    </w:rPr>
  </w:style>
  <w:style w:type="paragraph" w:styleId="ListContinue">
    <w:name w:val="List Continue"/>
    <w:basedOn w:val="Normal"/>
    <w:link w:val="ListContinueChar"/>
    <w:uiPriority w:val="99"/>
    <w:unhideWhenUsed/>
    <w:rsid w:val="001928DD"/>
    <w:pPr>
      <w:ind w:left="360"/>
      <w:contextualSpacing/>
    </w:pPr>
  </w:style>
  <w:style w:type="character" w:customStyle="1" w:styleId="ListContinueChar">
    <w:name w:val="List Continue Char"/>
    <w:link w:val="ListContinue"/>
    <w:uiPriority w:val="99"/>
    <w:rsid w:val="001928DD"/>
    <w:rPr>
      <w:sz w:val="24"/>
    </w:rPr>
  </w:style>
  <w:style w:type="paragraph" w:styleId="ListContinue2">
    <w:name w:val="List Continue 2"/>
    <w:basedOn w:val="Normal"/>
    <w:uiPriority w:val="99"/>
    <w:unhideWhenUsed/>
    <w:rsid w:val="001928DD"/>
    <w:pPr>
      <w:ind w:left="720"/>
      <w:contextualSpacing/>
    </w:pPr>
  </w:style>
  <w:style w:type="paragraph" w:customStyle="1" w:styleId="ParagraphHeading">
    <w:name w:val="Paragraph Heading"/>
    <w:basedOn w:val="Caption"/>
    <w:next w:val="BodyText"/>
    <w:rsid w:val="001928DD"/>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1928DD"/>
    <w:pPr>
      <w:numPr>
        <w:ilvl w:val="1"/>
        <w:numId w:val="13"/>
      </w:numPr>
      <w:spacing w:before="240" w:after="60"/>
    </w:pPr>
    <w:rPr>
      <w:rFonts w:ascii="Arial" w:hAnsi="Arial"/>
      <w:b/>
      <w:noProof/>
      <w:sz w:val="28"/>
    </w:rPr>
  </w:style>
  <w:style w:type="paragraph" w:customStyle="1" w:styleId="AppendixHeading1">
    <w:name w:val="Appendix Heading 1"/>
    <w:next w:val="BodyText"/>
    <w:rsid w:val="001928DD"/>
    <w:pPr>
      <w:numPr>
        <w:numId w:val="13"/>
      </w:numPr>
      <w:tabs>
        <w:tab w:val="left" w:pos="900"/>
      </w:tabs>
      <w:spacing w:before="240" w:after="60"/>
      <w:ind w:left="1440" w:hanging="1440"/>
    </w:pPr>
    <w:rPr>
      <w:rFonts w:ascii="Arial" w:hAnsi="Arial"/>
      <w:b/>
      <w:noProof/>
      <w:kern w:val="28"/>
      <w:sz w:val="28"/>
    </w:rPr>
  </w:style>
  <w:style w:type="paragraph" w:customStyle="1" w:styleId="AppendixHeading3">
    <w:name w:val="Appendix Heading 3"/>
    <w:basedOn w:val="AppendixHeading2"/>
    <w:next w:val="BodyText"/>
    <w:rsid w:val="00B71B2F"/>
    <w:pPr>
      <w:numPr>
        <w:ilvl w:val="2"/>
      </w:numPr>
    </w:pPr>
    <w:rPr>
      <w:sz w:val="24"/>
    </w:rPr>
  </w:style>
  <w:style w:type="character" w:styleId="FootnoteReference">
    <w:name w:val="footnote reference"/>
    <w:uiPriority w:val="99"/>
    <w:rsid w:val="001928DD"/>
    <w:rPr>
      <w:vertAlign w:val="superscript"/>
    </w:rPr>
  </w:style>
  <w:style w:type="paragraph" w:styleId="Header">
    <w:name w:val="header"/>
    <w:basedOn w:val="Normal"/>
    <w:link w:val="HeaderChar"/>
    <w:rsid w:val="001928DD"/>
    <w:pPr>
      <w:tabs>
        <w:tab w:val="center" w:pos="4320"/>
        <w:tab w:val="right" w:pos="8640"/>
      </w:tabs>
    </w:pPr>
  </w:style>
  <w:style w:type="character" w:customStyle="1" w:styleId="HeaderChar">
    <w:name w:val="Header Char"/>
    <w:link w:val="Header"/>
    <w:rsid w:val="00AD6303"/>
    <w:rPr>
      <w:sz w:val="24"/>
    </w:rPr>
  </w:style>
  <w:style w:type="paragraph" w:styleId="FootnoteText">
    <w:name w:val="footnote text"/>
    <w:basedOn w:val="Normal"/>
    <w:link w:val="FootnoteTextChar"/>
    <w:uiPriority w:val="99"/>
    <w:rsid w:val="001928DD"/>
    <w:rPr>
      <w:sz w:val="20"/>
    </w:rPr>
  </w:style>
  <w:style w:type="character" w:customStyle="1" w:styleId="FootnoteTextChar">
    <w:name w:val="Footnote Text Char"/>
    <w:link w:val="FootnoteText"/>
    <w:uiPriority w:val="99"/>
    <w:rsid w:val="00AD6303"/>
  </w:style>
  <w:style w:type="character" w:styleId="PageNumber">
    <w:name w:val="page number"/>
    <w:rsid w:val="001928DD"/>
  </w:style>
  <w:style w:type="paragraph" w:styleId="Footer">
    <w:name w:val="footer"/>
    <w:basedOn w:val="Normal"/>
    <w:link w:val="FooterChar"/>
    <w:uiPriority w:val="99"/>
    <w:rsid w:val="001928DD"/>
    <w:pPr>
      <w:tabs>
        <w:tab w:val="center" w:pos="4320"/>
        <w:tab w:val="right" w:pos="8640"/>
      </w:tabs>
    </w:pPr>
  </w:style>
  <w:style w:type="character" w:customStyle="1" w:styleId="FooterChar">
    <w:name w:val="Footer Char"/>
    <w:link w:val="Footer"/>
    <w:uiPriority w:val="99"/>
    <w:rsid w:val="00AD6303"/>
    <w:rPr>
      <w:sz w:val="24"/>
    </w:rPr>
  </w:style>
  <w:style w:type="character" w:styleId="FollowedHyperlink">
    <w:name w:val="FollowedHyperlink"/>
    <w:rsid w:val="001928DD"/>
    <w:rPr>
      <w:color w:val="800080"/>
      <w:u w:val="single"/>
    </w:rPr>
  </w:style>
  <w:style w:type="paragraph" w:styleId="BodyText2">
    <w:name w:val="Body Text 2"/>
    <w:basedOn w:val="Normal"/>
    <w:link w:val="BodyText2Char"/>
    <w:rsid w:val="001928DD"/>
    <w:pPr>
      <w:spacing w:before="0"/>
    </w:pPr>
    <w:rPr>
      <w:i/>
    </w:rPr>
  </w:style>
  <w:style w:type="paragraph" w:customStyle="1" w:styleId="Glossary">
    <w:name w:val="Glossary"/>
    <w:basedOn w:val="Heading1"/>
    <w:rsid w:val="001928DD"/>
    <w:pPr>
      <w:numPr>
        <w:numId w:val="0"/>
      </w:numPr>
    </w:pPr>
  </w:style>
  <w:style w:type="paragraph" w:styleId="BlockText">
    <w:name w:val="Block Text"/>
    <w:basedOn w:val="Normal"/>
    <w:pPr>
      <w:spacing w:after="120"/>
      <w:ind w:left="1440" w:right="1440"/>
    </w:pPr>
  </w:style>
  <w:style w:type="paragraph" w:styleId="BodyTextIndent2">
    <w:name w:val="Body Text Indent 2"/>
    <w:basedOn w:val="Normal"/>
    <w:link w:val="BodyTextIndent2Char"/>
    <w:rsid w:val="001928DD"/>
    <w:pPr>
      <w:ind w:left="1620" w:hanging="360"/>
    </w:pPr>
  </w:style>
  <w:style w:type="character" w:styleId="Hyperlink">
    <w:name w:val="Hyperlink"/>
    <w:uiPriority w:val="99"/>
    <w:rsid w:val="001928DD"/>
    <w:rPr>
      <w:color w:val="0000FF"/>
      <w:u w:val="single"/>
    </w:rPr>
  </w:style>
  <w:style w:type="paragraph" w:styleId="BodyTextFirstIndent">
    <w:name w:val="Body Text First Indent"/>
    <w:basedOn w:val="BodyText"/>
    <w:link w:val="BodyTextFirstIndentChar"/>
    <w:pPr>
      <w:spacing w:after="120"/>
      <w:ind w:firstLine="210"/>
    </w:pPr>
  </w:style>
  <w:style w:type="paragraph" w:styleId="BodyTextFirstIndent2">
    <w:name w:val="Body Text First Indent 2"/>
    <w:basedOn w:val="BodyTextIndent"/>
    <w:link w:val="BodyTextFirstIndent2Char"/>
    <w:pPr>
      <w:spacing w:after="120"/>
      <w:ind w:firstLine="210"/>
    </w:pPr>
  </w:style>
  <w:style w:type="paragraph" w:styleId="CommentText">
    <w:name w:val="annotation text"/>
    <w:basedOn w:val="Normal"/>
    <w:link w:val="CommentTextChar"/>
    <w:uiPriority w:val="99"/>
    <w:semiHidden/>
    <w:rsid w:val="001928DD"/>
    <w:rPr>
      <w:sz w:val="20"/>
    </w:rPr>
  </w:style>
  <w:style w:type="character" w:customStyle="1" w:styleId="CommentTextChar">
    <w:name w:val="Comment Text Char"/>
    <w:link w:val="CommentText"/>
    <w:uiPriority w:val="99"/>
    <w:semiHidden/>
    <w:rsid w:val="001928DD"/>
  </w:style>
  <w:style w:type="paragraph" w:styleId="DocumentMap">
    <w:name w:val="Document Map"/>
    <w:basedOn w:val="Normal"/>
    <w:link w:val="DocumentMapChar"/>
    <w:rsid w:val="001928DD"/>
    <w:pPr>
      <w:shd w:val="clear" w:color="auto" w:fill="000080"/>
    </w:pPr>
    <w:rPr>
      <w:rFonts w:ascii="Tahoma" w:hAnsi="Tahoma" w:cs="Tahoma"/>
    </w:rPr>
  </w:style>
  <w:style w:type="character" w:customStyle="1" w:styleId="DocumentMapChar">
    <w:name w:val="Document Map Char"/>
    <w:link w:val="DocumentMap"/>
    <w:rsid w:val="00AD6303"/>
    <w:rPr>
      <w:rFonts w:ascii="Tahoma" w:hAnsi="Tahoma" w:cs="Tahoma"/>
      <w:sz w:val="24"/>
      <w:shd w:val="clear" w:color="auto" w:fill="000080"/>
    </w:rPr>
  </w:style>
  <w:style w:type="paragraph" w:styleId="EndnoteText">
    <w:name w:val="endnote text"/>
    <w:basedOn w:val="Normal"/>
    <w:link w:val="EndnoteTextChar"/>
    <w:rPr>
      <w:sz w:val="20"/>
    </w:rPr>
  </w:style>
  <w:style w:type="character" w:customStyle="1" w:styleId="EndnoteTextChar">
    <w:name w:val="Endnote Text Char"/>
    <w:link w:val="EndnoteText"/>
    <w:rsid w:val="00AD6303"/>
  </w:style>
  <w:style w:type="paragraph" w:styleId="HTMLAddress">
    <w:name w:val="HTML Address"/>
    <w:basedOn w:val="Normal"/>
    <w:link w:val="HTMLAddressChar"/>
    <w:rPr>
      <w:i/>
      <w:iCs/>
    </w:rPr>
  </w:style>
  <w:style w:type="paragraph" w:styleId="HTMLPreformatted">
    <w:name w:val="HTML Preformatted"/>
    <w:basedOn w:val="Normal"/>
    <w:link w:val="HTMLPreformattedChar"/>
    <w:uiPriority w:val="99"/>
    <w:rPr>
      <w:rFonts w:ascii="Courier New" w:hAnsi="Courier New" w:cs="Courier New"/>
      <w:sz w:val="20"/>
    </w:rPr>
  </w:style>
  <w:style w:type="character" w:customStyle="1" w:styleId="HTMLPreformattedChar">
    <w:name w:val="HTML Preformatted Char"/>
    <w:link w:val="HTMLPreformatted"/>
    <w:uiPriority w:val="99"/>
    <w:rsid w:val="00AD6303"/>
    <w:rPr>
      <w:rFonts w:ascii="Courier New" w:hAnsi="Courier New" w:cs="Courier New"/>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1928DD"/>
    <w:pPr>
      <w:ind w:left="1800" w:hanging="360"/>
    </w:pPr>
  </w:style>
  <w:style w:type="paragraph" w:styleId="List5">
    <w:name w:val="List 5"/>
    <w:basedOn w:val="Normal"/>
    <w:link w:val="List5Char"/>
    <w:rsid w:val="001928DD"/>
    <w:pPr>
      <w:ind w:left="1800" w:hanging="360"/>
    </w:pPr>
  </w:style>
  <w:style w:type="character" w:customStyle="1" w:styleId="List5Char">
    <w:name w:val="List 5 Char"/>
    <w:link w:val="List5"/>
    <w:rsid w:val="001928DD"/>
    <w:rPr>
      <w:sz w:val="24"/>
    </w:rPr>
  </w:style>
  <w:style w:type="paragraph" w:styleId="ListBullet4">
    <w:name w:val="List Bullet 4"/>
    <w:basedOn w:val="Normal"/>
    <w:rsid w:val="001928DD"/>
    <w:pPr>
      <w:numPr>
        <w:numId w:val="5"/>
      </w:numPr>
    </w:pPr>
  </w:style>
  <w:style w:type="paragraph" w:styleId="ListBullet5">
    <w:name w:val="List Bullet 5"/>
    <w:basedOn w:val="Normal"/>
    <w:uiPriority w:val="99"/>
    <w:unhideWhenUsed/>
    <w:rsid w:val="001928DD"/>
    <w:pPr>
      <w:numPr>
        <w:numId w:val="6"/>
      </w:numPr>
    </w:pPr>
  </w:style>
  <w:style w:type="paragraph" w:styleId="ListContinue3">
    <w:name w:val="List Continue 3"/>
    <w:basedOn w:val="Normal"/>
    <w:uiPriority w:val="99"/>
    <w:unhideWhenUsed/>
    <w:rsid w:val="001928DD"/>
    <w:pPr>
      <w:ind w:left="1080"/>
      <w:contextualSpacing/>
    </w:pPr>
  </w:style>
  <w:style w:type="paragraph" w:styleId="ListContinue4">
    <w:name w:val="List Continue 4"/>
    <w:basedOn w:val="Normal"/>
    <w:uiPriority w:val="99"/>
    <w:unhideWhenUsed/>
    <w:rsid w:val="001928DD"/>
    <w:pPr>
      <w:ind w:left="1440"/>
      <w:contextualSpacing/>
    </w:pPr>
  </w:style>
  <w:style w:type="paragraph" w:styleId="ListContinue5">
    <w:name w:val="List Continue 5"/>
    <w:basedOn w:val="Normal"/>
    <w:uiPriority w:val="99"/>
    <w:unhideWhenUsed/>
    <w:rsid w:val="001928DD"/>
    <w:pPr>
      <w:ind w:left="1800"/>
      <w:contextualSpacing/>
    </w:pPr>
  </w:style>
  <w:style w:type="paragraph" w:styleId="ListNumber2">
    <w:name w:val="List Number 2"/>
    <w:basedOn w:val="Normal"/>
    <w:link w:val="ListNumber2Char"/>
    <w:rsid w:val="001928DD"/>
    <w:pPr>
      <w:numPr>
        <w:numId w:val="7"/>
      </w:numPr>
    </w:pPr>
  </w:style>
  <w:style w:type="character" w:customStyle="1" w:styleId="ListNumber2Char">
    <w:name w:val="List Number 2 Char"/>
    <w:link w:val="ListNumber2"/>
    <w:rsid w:val="001928DD"/>
    <w:rPr>
      <w:sz w:val="24"/>
    </w:rPr>
  </w:style>
  <w:style w:type="paragraph" w:styleId="ListNumber3">
    <w:name w:val="List Number 3"/>
    <w:basedOn w:val="Normal"/>
    <w:rsid w:val="001928DD"/>
    <w:pPr>
      <w:numPr>
        <w:numId w:val="8"/>
      </w:numPr>
    </w:pPr>
  </w:style>
  <w:style w:type="paragraph" w:styleId="ListNumber4">
    <w:name w:val="List Number 4"/>
    <w:basedOn w:val="Normal"/>
    <w:rsid w:val="001928DD"/>
    <w:pPr>
      <w:numPr>
        <w:numId w:val="9"/>
      </w:numPr>
    </w:pPr>
  </w:style>
  <w:style w:type="paragraph" w:styleId="ListNumber5">
    <w:name w:val="List Number 5"/>
    <w:basedOn w:val="Normal"/>
    <w:uiPriority w:val="99"/>
    <w:unhideWhenUsed/>
    <w:rsid w:val="001928DD"/>
    <w:pPr>
      <w:numPr>
        <w:numId w:val="10"/>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PlainText">
    <w:name w:val="Plain Text"/>
    <w:basedOn w:val="Normal"/>
    <w:link w:val="PlainTextChar"/>
    <w:rPr>
      <w:rFonts w:ascii="Courier New" w:hAnsi="Courier New" w:cs="Courier New"/>
      <w:sz w:val="20"/>
    </w:rPr>
  </w:style>
  <w:style w:type="character" w:customStyle="1" w:styleId="PlainTextChar">
    <w:name w:val="Plain Text Char"/>
    <w:link w:val="PlainText"/>
    <w:rsid w:val="00AD6303"/>
    <w:rPr>
      <w:rFonts w:ascii="Courier New" w:hAnsi="Courier New" w:cs="Courier New"/>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qFormat/>
    <w:rsid w:val="001928DD"/>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locked/>
    <w:rsid w:val="001928DD"/>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uiPriority w:val="1"/>
    <w:rsid w:val="00143C7B"/>
    <w:pPr>
      <w:widowControl w:val="0"/>
      <w:autoSpaceDE w:val="0"/>
      <w:autoSpaceDN w:val="0"/>
      <w:adjustRightInd w:val="0"/>
      <w:spacing w:before="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03E44"/>
    <w:pPr>
      <w:widowControl w:val="0"/>
      <w:autoSpaceDE w:val="0"/>
      <w:autoSpaceDN w:val="0"/>
      <w:adjustRightInd w:val="0"/>
    </w:pPr>
    <w:rPr>
      <w:rFonts w:ascii="AOPGKC+TimesNewRoman,Bold" w:eastAsia="Batang" w:hAnsi="AOPGKC+TimesNewRoman,Bold" w:cs="AOPGKC+TimesNewRoman,Bold"/>
      <w:color w:val="000000"/>
      <w:sz w:val="24"/>
      <w:szCs w:val="24"/>
      <w:lang w:eastAsia="ko-KR"/>
    </w:rPr>
  </w:style>
  <w:style w:type="paragraph" w:customStyle="1" w:styleId="NormalListBullets">
    <w:name w:val="Normal List Bullets"/>
    <w:basedOn w:val="Normal"/>
    <w:rsid w:val="00203E44"/>
    <w:pPr>
      <w:numPr>
        <w:numId w:val="11"/>
      </w:numPr>
      <w:tabs>
        <w:tab w:val="clear" w:pos="360"/>
      </w:tabs>
      <w:spacing w:after="120"/>
      <w:ind w:left="720"/>
    </w:pPr>
    <w:rPr>
      <w:kern w:val="20"/>
      <w:sz w:val="20"/>
      <w:lang w:eastAsia="fr-FR"/>
    </w:rPr>
  </w:style>
  <w:style w:type="character" w:styleId="LineNumber">
    <w:name w:val="line number"/>
    <w:rsid w:val="00334784"/>
  </w:style>
  <w:style w:type="paragraph" w:styleId="TOCHeading">
    <w:name w:val="TOC Heading"/>
    <w:aliases w:val="General Heading"/>
    <w:basedOn w:val="Normal"/>
    <w:next w:val="Normal"/>
    <w:uiPriority w:val="39"/>
    <w:unhideWhenUsed/>
    <w:qFormat/>
    <w:rsid w:val="001928DD"/>
    <w:pPr>
      <w:spacing w:before="0"/>
    </w:pPr>
    <w:rPr>
      <w:b/>
    </w:rPr>
  </w:style>
  <w:style w:type="paragraph" w:styleId="BalloonText">
    <w:name w:val="Balloon Text"/>
    <w:basedOn w:val="Normal"/>
    <w:link w:val="BalloonTextChar"/>
    <w:unhideWhenUsed/>
    <w:rsid w:val="001928DD"/>
    <w:pPr>
      <w:spacing w:before="0"/>
    </w:pPr>
    <w:rPr>
      <w:rFonts w:ascii="Tahoma" w:hAnsi="Tahoma" w:cs="Tahoma"/>
      <w:sz w:val="16"/>
      <w:szCs w:val="16"/>
    </w:rPr>
  </w:style>
  <w:style w:type="character" w:customStyle="1" w:styleId="BalloonTextChar">
    <w:name w:val="Balloon Text Char"/>
    <w:link w:val="BalloonText"/>
    <w:rsid w:val="001928DD"/>
    <w:rPr>
      <w:rFonts w:ascii="Tahoma" w:hAnsi="Tahoma" w:cs="Tahoma"/>
      <w:sz w:val="16"/>
      <w:szCs w:val="16"/>
    </w:rPr>
  </w:style>
  <w:style w:type="paragraph" w:customStyle="1" w:styleId="PartTitle">
    <w:name w:val="Part Title"/>
    <w:basedOn w:val="Title"/>
    <w:next w:val="BodyText"/>
    <w:rsid w:val="001928DD"/>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Note">
    <w:name w:val="Note"/>
    <w:basedOn w:val="Normal"/>
    <w:rsid w:val="001928DD"/>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1928DD"/>
    <w:rPr>
      <w:sz w:val="16"/>
      <w:szCs w:val="16"/>
    </w:rPr>
  </w:style>
  <w:style w:type="paragraph" w:customStyle="1" w:styleId="ListBullet1">
    <w:name w:val="List Bullet 1"/>
    <w:basedOn w:val="ListBullet"/>
    <w:link w:val="ListBullet1Char"/>
    <w:qFormat/>
    <w:rsid w:val="001928DD"/>
  </w:style>
  <w:style w:type="character" w:customStyle="1" w:styleId="ListBullet1Char">
    <w:name w:val="List Bullet 1 Char"/>
    <w:link w:val="ListBullet1"/>
    <w:rsid w:val="001928DD"/>
    <w:rPr>
      <w:sz w:val="24"/>
    </w:rPr>
  </w:style>
  <w:style w:type="paragraph" w:customStyle="1" w:styleId="List1">
    <w:name w:val="List 1"/>
    <w:basedOn w:val="List"/>
    <w:link w:val="List1Char"/>
    <w:qFormat/>
    <w:rsid w:val="001928DD"/>
  </w:style>
  <w:style w:type="character" w:customStyle="1" w:styleId="List1Char">
    <w:name w:val="List 1 Char"/>
    <w:link w:val="List1"/>
    <w:rsid w:val="001928DD"/>
    <w:rPr>
      <w:sz w:val="24"/>
    </w:rPr>
  </w:style>
  <w:style w:type="paragraph" w:customStyle="1" w:styleId="ListContinue1">
    <w:name w:val="List Continue 1"/>
    <w:basedOn w:val="ListContinue"/>
    <w:link w:val="ListContinue1Char"/>
    <w:qFormat/>
    <w:rsid w:val="001928DD"/>
  </w:style>
  <w:style w:type="character" w:customStyle="1" w:styleId="ListContinue1Char">
    <w:name w:val="List Continue 1 Char"/>
    <w:link w:val="ListContinue1"/>
    <w:rsid w:val="001928DD"/>
    <w:rPr>
      <w:sz w:val="24"/>
    </w:rPr>
  </w:style>
  <w:style w:type="paragraph" w:customStyle="1" w:styleId="ListNumber1">
    <w:name w:val="List Number 1"/>
    <w:basedOn w:val="ListNumber"/>
    <w:link w:val="ListNumber1Char"/>
    <w:qFormat/>
    <w:rsid w:val="001928DD"/>
    <w:pPr>
      <w:contextualSpacing w:val="0"/>
    </w:pPr>
  </w:style>
  <w:style w:type="character" w:customStyle="1" w:styleId="ListNumber1Char">
    <w:name w:val="List Number 1 Char"/>
    <w:link w:val="ListNumber1"/>
    <w:rsid w:val="001928DD"/>
    <w:rPr>
      <w:sz w:val="24"/>
    </w:rPr>
  </w:style>
  <w:style w:type="paragraph" w:customStyle="1" w:styleId="AuthorInstructions">
    <w:name w:val="Author Instructions"/>
    <w:basedOn w:val="BodyText"/>
    <w:link w:val="AuthorInstructionsChar"/>
    <w:qFormat/>
    <w:rsid w:val="001928DD"/>
    <w:rPr>
      <w:i/>
    </w:rPr>
  </w:style>
  <w:style w:type="character" w:customStyle="1" w:styleId="AuthorInstructionsChar">
    <w:name w:val="Author Instructions Char"/>
    <w:link w:val="AuthorInstructions"/>
    <w:rsid w:val="001928DD"/>
    <w:rPr>
      <w:i/>
      <w:sz w:val="24"/>
    </w:rPr>
  </w:style>
  <w:style w:type="paragraph" w:styleId="CommentSubject">
    <w:name w:val="annotation subject"/>
    <w:basedOn w:val="CommentText"/>
    <w:next w:val="CommentText"/>
    <w:link w:val="CommentSubjectChar"/>
    <w:rsid w:val="00904974"/>
    <w:rPr>
      <w:b/>
      <w:bCs/>
    </w:rPr>
  </w:style>
  <w:style w:type="character" w:customStyle="1" w:styleId="CommentSubjectChar">
    <w:name w:val="Comment Subject Char"/>
    <w:link w:val="CommentSubject"/>
    <w:rsid w:val="00904974"/>
    <w:rPr>
      <w:b/>
      <w:bCs/>
    </w:rPr>
  </w:style>
  <w:style w:type="paragraph" w:styleId="Subtitle">
    <w:name w:val="Subtitle"/>
    <w:basedOn w:val="Normal"/>
    <w:next w:val="Normal"/>
    <w:link w:val="SubtitleChar"/>
    <w:qFormat/>
    <w:rsid w:val="00E85484"/>
    <w:pPr>
      <w:spacing w:before="200" w:after="240"/>
    </w:pPr>
    <w:rPr>
      <w:rFonts w:ascii="Calibri" w:hAnsi="Calibri"/>
      <w:b/>
      <w:iCs/>
      <w:color w:val="00133B"/>
      <w:sz w:val="40"/>
      <w:szCs w:val="24"/>
    </w:rPr>
  </w:style>
  <w:style w:type="character" w:customStyle="1" w:styleId="SubtitleChar">
    <w:name w:val="Subtitle Char"/>
    <w:link w:val="Subtitle"/>
    <w:rsid w:val="00E85484"/>
    <w:rPr>
      <w:rFonts w:ascii="Calibri" w:hAnsi="Calibri"/>
      <w:b/>
      <w:iCs/>
      <w:color w:val="00133B"/>
      <w:sz w:val="40"/>
      <w:szCs w:val="24"/>
    </w:rPr>
  </w:style>
  <w:style w:type="character" w:styleId="Strong">
    <w:name w:val="Strong"/>
    <w:uiPriority w:val="22"/>
    <w:qFormat/>
    <w:rsid w:val="00EA0B4F"/>
    <w:rPr>
      <w:b/>
      <w:bCs/>
      <w:spacing w:val="0"/>
    </w:rPr>
  </w:style>
  <w:style w:type="character" w:customStyle="1" w:styleId="BodyText2Char">
    <w:name w:val="Body Text 2 Char"/>
    <w:basedOn w:val="DefaultParagraphFont"/>
    <w:link w:val="BodyText2"/>
    <w:rsid w:val="00BB17BC"/>
    <w:rPr>
      <w:i/>
      <w:sz w:val="24"/>
    </w:rPr>
  </w:style>
  <w:style w:type="character" w:styleId="Emphasis">
    <w:name w:val="Emphasis"/>
    <w:uiPriority w:val="20"/>
    <w:qFormat/>
    <w:rsid w:val="00AD6303"/>
    <w:rPr>
      <w:b/>
      <w:bCs/>
      <w:i/>
      <w:iCs/>
      <w:color w:val="0154FF"/>
    </w:rPr>
  </w:style>
  <w:style w:type="paragraph" w:styleId="NoSpacing">
    <w:name w:val="No Spacing"/>
    <w:basedOn w:val="Normal"/>
    <w:link w:val="NoSpacingChar"/>
    <w:uiPriority w:val="1"/>
    <w:qFormat/>
    <w:rsid w:val="00AD6303"/>
    <w:pPr>
      <w:spacing w:before="0"/>
    </w:pPr>
    <w:rPr>
      <w:rFonts w:ascii="Calibri" w:hAnsi="Calibri"/>
      <w:sz w:val="22"/>
      <w:szCs w:val="22"/>
    </w:rPr>
  </w:style>
  <w:style w:type="character" w:customStyle="1" w:styleId="NoSpacingChar">
    <w:name w:val="No Spacing Char"/>
    <w:link w:val="NoSpacing"/>
    <w:uiPriority w:val="1"/>
    <w:rsid w:val="00AD6303"/>
    <w:rPr>
      <w:rFonts w:ascii="Calibri" w:hAnsi="Calibri"/>
      <w:sz w:val="22"/>
      <w:szCs w:val="22"/>
    </w:rPr>
  </w:style>
  <w:style w:type="paragraph" w:styleId="ListParagraph">
    <w:name w:val="List Paragraph"/>
    <w:basedOn w:val="Normal"/>
    <w:uiPriority w:val="34"/>
    <w:qFormat/>
    <w:rsid w:val="00AD6303"/>
    <w:pPr>
      <w:spacing w:before="0"/>
      <w:ind w:left="720" w:firstLine="360"/>
      <w:contextualSpacing/>
    </w:pPr>
    <w:rPr>
      <w:rFonts w:ascii="Calibri" w:hAnsi="Calibri"/>
      <w:sz w:val="22"/>
      <w:szCs w:val="22"/>
    </w:rPr>
  </w:style>
  <w:style w:type="paragraph" w:styleId="Quote">
    <w:name w:val="Quote"/>
    <w:basedOn w:val="Normal"/>
    <w:next w:val="Normal"/>
    <w:link w:val="QuoteChar"/>
    <w:uiPriority w:val="29"/>
    <w:qFormat/>
    <w:rsid w:val="00AD6303"/>
    <w:pPr>
      <w:spacing w:before="0"/>
      <w:ind w:firstLine="360"/>
    </w:pPr>
    <w:rPr>
      <w:rFonts w:ascii="Cambria" w:hAnsi="Cambria"/>
      <w:i/>
      <w:iCs/>
      <w:color w:val="0154FF"/>
      <w:sz w:val="22"/>
      <w:szCs w:val="22"/>
    </w:rPr>
  </w:style>
  <w:style w:type="character" w:customStyle="1" w:styleId="QuoteChar">
    <w:name w:val="Quote Char"/>
    <w:link w:val="Quote"/>
    <w:uiPriority w:val="29"/>
    <w:rsid w:val="00AD6303"/>
    <w:rPr>
      <w:rFonts w:ascii="Cambria" w:hAnsi="Cambria"/>
      <w:i/>
      <w:iCs/>
      <w:color w:val="0154FF"/>
      <w:sz w:val="22"/>
      <w:szCs w:val="22"/>
    </w:rPr>
  </w:style>
  <w:style w:type="paragraph" w:styleId="IntenseQuote">
    <w:name w:val="Intense Quote"/>
    <w:basedOn w:val="Normal"/>
    <w:next w:val="Normal"/>
    <w:link w:val="IntenseQuoteChar"/>
    <w:uiPriority w:val="30"/>
    <w:qFormat/>
    <w:rsid w:val="00AD6303"/>
    <w:pPr>
      <w:pBdr>
        <w:top w:val="single" w:sz="12" w:space="10" w:color="6295FF"/>
        <w:left w:val="single" w:sz="36" w:space="4" w:color="002776"/>
        <w:bottom w:val="single" w:sz="24" w:space="10" w:color="00A1DE"/>
        <w:right w:val="single" w:sz="36" w:space="4" w:color="002776"/>
      </w:pBdr>
      <w:shd w:val="clear" w:color="auto" w:fill="002776"/>
      <w:spacing w:before="320" w:after="320" w:line="300" w:lineRule="auto"/>
      <w:ind w:left="1440" w:right="1440" w:firstLine="360"/>
    </w:pPr>
    <w:rPr>
      <w:rFonts w:ascii="Cambria" w:hAnsi="Cambria"/>
      <w:i/>
      <w:iCs/>
      <w:color w:val="D8D8D8"/>
      <w:szCs w:val="24"/>
    </w:rPr>
  </w:style>
  <w:style w:type="character" w:customStyle="1" w:styleId="IntenseQuoteChar">
    <w:name w:val="Intense Quote Char"/>
    <w:link w:val="IntenseQuote"/>
    <w:uiPriority w:val="30"/>
    <w:rsid w:val="00AD6303"/>
    <w:rPr>
      <w:rFonts w:ascii="Cambria" w:hAnsi="Cambria"/>
      <w:i/>
      <w:iCs/>
      <w:color w:val="D8D8D8"/>
      <w:sz w:val="24"/>
      <w:szCs w:val="24"/>
      <w:shd w:val="clear" w:color="auto" w:fill="002776"/>
    </w:rPr>
  </w:style>
  <w:style w:type="character" w:styleId="SubtleEmphasis">
    <w:name w:val="Subtle Emphasis"/>
    <w:uiPriority w:val="19"/>
    <w:unhideWhenUsed/>
    <w:qFormat/>
    <w:rsid w:val="00AD6303"/>
    <w:rPr>
      <w:i/>
      <w:iCs/>
      <w:color w:val="0154FF"/>
    </w:rPr>
  </w:style>
  <w:style w:type="character" w:styleId="IntenseEmphasis">
    <w:name w:val="Intense Emphasis"/>
    <w:uiPriority w:val="21"/>
    <w:qFormat/>
    <w:rsid w:val="00AD6303"/>
    <w:rPr>
      <w:b/>
      <w:bCs/>
      <w:i/>
      <w:iCs/>
      <w:color w:val="002776"/>
      <w:sz w:val="22"/>
      <w:szCs w:val="22"/>
    </w:rPr>
  </w:style>
  <w:style w:type="character" w:styleId="SubtleReference">
    <w:name w:val="Subtle Reference"/>
    <w:uiPriority w:val="31"/>
    <w:qFormat/>
    <w:rsid w:val="00AD6303"/>
    <w:rPr>
      <w:color w:val="auto"/>
      <w:u w:val="single" w:color="00A1DE"/>
    </w:rPr>
  </w:style>
  <w:style w:type="character" w:styleId="IntenseReference">
    <w:name w:val="Intense Reference"/>
    <w:uiPriority w:val="32"/>
    <w:qFormat/>
    <w:rsid w:val="00AD6303"/>
    <w:rPr>
      <w:b/>
      <w:bCs/>
      <w:color w:val="0077A6"/>
      <w:u w:val="single" w:color="00A1DE"/>
    </w:rPr>
  </w:style>
  <w:style w:type="character" w:styleId="BookTitle">
    <w:name w:val="Book Title"/>
    <w:uiPriority w:val="33"/>
    <w:qFormat/>
    <w:rsid w:val="00AD6303"/>
    <w:rPr>
      <w:rFonts w:ascii="Cambria" w:eastAsia="Times New Roman" w:hAnsi="Cambria" w:cs="Times New Roman"/>
      <w:b/>
      <w:bCs/>
      <w:i/>
      <w:iCs/>
      <w:color w:val="auto"/>
    </w:rPr>
  </w:style>
  <w:style w:type="table" w:customStyle="1" w:styleId="LightList1">
    <w:name w:val="Light List1"/>
    <w:basedOn w:val="TableNormal"/>
    <w:uiPriority w:val="61"/>
    <w:rsid w:val="00AD6303"/>
    <w:pPr>
      <w:ind w:firstLine="360"/>
    </w:pPr>
    <w:rPr>
      <w:rFonts w:ascii="Calibri" w:hAnsi="Calibri"/>
      <w:sz w:val="22"/>
      <w:szCs w:val="22"/>
    </w:rPr>
    <w:tblPr>
      <w:tblStyleRowBandSize w:val="1"/>
      <w:tblStyleColBandSize w:val="1"/>
      <w:tblInd w:w="0" w:type="dxa"/>
      <w:tblBorders>
        <w:top w:val="single" w:sz="8" w:space="0" w:color="002776"/>
        <w:left w:val="single" w:sz="8" w:space="0" w:color="002776"/>
        <w:bottom w:val="single" w:sz="8" w:space="0" w:color="002776"/>
        <w:right w:val="single" w:sz="8" w:space="0" w:color="002776"/>
      </w:tblBorders>
      <w:tblCellMar>
        <w:top w:w="0" w:type="dxa"/>
        <w:left w:w="108" w:type="dxa"/>
        <w:bottom w:w="0" w:type="dxa"/>
        <w:right w:w="108" w:type="dxa"/>
      </w:tblCellMar>
    </w:tblPr>
    <w:tblStylePr w:type="firstRow">
      <w:pPr>
        <w:spacing w:before="0" w:after="0" w:line="240" w:lineRule="auto"/>
      </w:pPr>
      <w:rPr>
        <w:b/>
        <w:bCs/>
        <w:color w:val="D8D8D8"/>
      </w:rPr>
      <w:tblPr/>
      <w:tcPr>
        <w:shd w:val="clear" w:color="auto" w:fill="002776"/>
      </w:tcPr>
    </w:tblStylePr>
    <w:tblStylePr w:type="lastRow">
      <w:pPr>
        <w:spacing w:before="0" w:after="0" w:line="240" w:lineRule="auto"/>
      </w:pPr>
      <w:rPr>
        <w:b/>
        <w:bCs/>
      </w:rPr>
      <w:tblPr/>
      <w:tcPr>
        <w:tcBorders>
          <w:top w:val="double" w:sz="6" w:space="0" w:color="002776"/>
          <w:left w:val="single" w:sz="8" w:space="0" w:color="002776"/>
          <w:bottom w:val="single" w:sz="8" w:space="0" w:color="002776"/>
          <w:right w:val="single" w:sz="8" w:space="0" w:color="002776"/>
        </w:tcBorders>
      </w:tcPr>
    </w:tblStylePr>
    <w:tblStylePr w:type="firstCol">
      <w:rPr>
        <w:b/>
        <w:bCs/>
      </w:rPr>
    </w:tblStylePr>
    <w:tblStylePr w:type="lastCol">
      <w:rPr>
        <w:b/>
        <w:bCs/>
      </w:rPr>
    </w:tblStylePr>
    <w:tblStylePr w:type="band1Vert">
      <w:tblPr/>
      <w:tcPr>
        <w:tcBorders>
          <w:top w:val="single" w:sz="8" w:space="0" w:color="002776"/>
          <w:left w:val="single" w:sz="8" w:space="0" w:color="002776"/>
          <w:bottom w:val="single" w:sz="8" w:space="0" w:color="002776"/>
          <w:right w:val="single" w:sz="8" w:space="0" w:color="002776"/>
        </w:tcBorders>
      </w:tcPr>
    </w:tblStylePr>
    <w:tblStylePr w:type="band1Horz">
      <w:tblPr/>
      <w:tcPr>
        <w:tcBorders>
          <w:top w:val="single" w:sz="8" w:space="0" w:color="002776"/>
          <w:left w:val="single" w:sz="8" w:space="0" w:color="002776"/>
          <w:bottom w:val="single" w:sz="8" w:space="0" w:color="002776"/>
          <w:right w:val="single" w:sz="8" w:space="0" w:color="002776"/>
        </w:tcBorders>
      </w:tcPr>
    </w:tblStylePr>
  </w:style>
  <w:style w:type="character" w:customStyle="1" w:styleId="keyword">
    <w:name w:val="keyword"/>
    <w:rsid w:val="00AD6303"/>
    <w:rPr>
      <w:rFonts w:ascii="Bookman Old Style" w:hAnsi="Bookman Old Style"/>
      <w:b/>
      <w:smallCaps/>
      <w:sz w:val="20"/>
    </w:rPr>
  </w:style>
  <w:style w:type="character" w:customStyle="1" w:styleId="XMLname">
    <w:name w:val="XMLname"/>
    <w:rsid w:val="00AD6303"/>
    <w:rPr>
      <w:rFonts w:ascii="Courier New" w:hAnsi="Courier New"/>
      <w:sz w:val="20"/>
    </w:rPr>
  </w:style>
  <w:style w:type="paragraph" w:customStyle="1" w:styleId="Quotation">
    <w:name w:val="Quotation"/>
    <w:basedOn w:val="BodyText"/>
    <w:rsid w:val="00AD6303"/>
    <w:pPr>
      <w:spacing w:before="0" w:after="120" w:line="220" w:lineRule="exact"/>
      <w:ind w:left="1440" w:right="1440"/>
    </w:pPr>
    <w:rPr>
      <w:rFonts w:ascii="Bookman Old Style" w:hAnsi="Bookman Old Style"/>
      <w:sz w:val="20"/>
      <w:szCs w:val="24"/>
    </w:rPr>
  </w:style>
  <w:style w:type="paragraph" w:customStyle="1" w:styleId="ConformanceExample">
    <w:name w:val="ConformanceExample"/>
    <w:basedOn w:val="BodyText"/>
    <w:rsid w:val="00AD6303"/>
    <w:pPr>
      <w:spacing w:before="0" w:after="120" w:line="260" w:lineRule="exact"/>
      <w:ind w:left="1901" w:hanging="1181"/>
    </w:pPr>
    <w:rPr>
      <w:rFonts w:ascii="Bookman Old Style" w:hAnsi="Bookman Old Style"/>
      <w:sz w:val="20"/>
      <w:szCs w:val="24"/>
    </w:rPr>
  </w:style>
  <w:style w:type="paragraph" w:customStyle="1" w:styleId="Example">
    <w:name w:val="Example"/>
    <w:basedOn w:val="BodyText"/>
    <w:link w:val="ExampleChar"/>
    <w:rsid w:val="00AD6303"/>
    <w:pPr>
      <w:keepNext/>
      <w:pBdr>
        <w:top w:val="single" w:sz="4" w:space="1" w:color="auto"/>
        <w:left w:val="single" w:sz="4" w:space="4" w:color="auto"/>
        <w:bottom w:val="single" w:sz="4" w:space="1" w:color="auto"/>
        <w:right w:val="single" w:sz="4" w:space="4" w:color="auto"/>
      </w:pBdr>
      <w:spacing w:before="0" w:after="120" w:line="220" w:lineRule="exact"/>
      <w:contextualSpacing/>
    </w:pPr>
    <w:rPr>
      <w:rFonts w:ascii="Courier New" w:hAnsi="Courier New"/>
      <w:sz w:val="18"/>
      <w:szCs w:val="24"/>
    </w:rPr>
  </w:style>
  <w:style w:type="character" w:customStyle="1" w:styleId="ExampleChar">
    <w:name w:val="Example Char"/>
    <w:link w:val="Example"/>
    <w:rsid w:val="00AD6303"/>
    <w:rPr>
      <w:rFonts w:ascii="Courier New" w:hAnsi="Courier New"/>
      <w:sz w:val="18"/>
      <w:szCs w:val="24"/>
    </w:rPr>
  </w:style>
  <w:style w:type="paragraph" w:customStyle="1" w:styleId="copyright">
    <w:name w:val="copyright"/>
    <w:basedOn w:val="BodyText"/>
    <w:rsid w:val="00AD6303"/>
    <w:pPr>
      <w:spacing w:before="960"/>
    </w:pPr>
    <w:rPr>
      <w:rFonts w:ascii="Bookman Old Style" w:hAnsi="Bookman Old Style"/>
      <w:sz w:val="20"/>
      <w:szCs w:val="24"/>
    </w:rPr>
  </w:style>
  <w:style w:type="paragraph" w:customStyle="1" w:styleId="TableText">
    <w:name w:val="TableText"/>
    <w:basedOn w:val="BodyText"/>
    <w:rsid w:val="00AD6303"/>
    <w:pPr>
      <w:keepNext/>
      <w:spacing w:before="40" w:after="40" w:line="220" w:lineRule="exact"/>
    </w:pPr>
    <w:rPr>
      <w:rFonts w:ascii="Bookman Old Style" w:hAnsi="Bookman Old Style"/>
      <w:noProof/>
      <w:sz w:val="18"/>
      <w:szCs w:val="18"/>
    </w:rPr>
  </w:style>
  <w:style w:type="paragraph" w:customStyle="1" w:styleId="TableHead">
    <w:name w:val="TableHead"/>
    <w:basedOn w:val="BodyText"/>
    <w:next w:val="Normal"/>
    <w:rsid w:val="00AD6303"/>
    <w:pPr>
      <w:keepNext/>
      <w:spacing w:before="60" w:after="60" w:line="220" w:lineRule="exact"/>
    </w:pPr>
    <w:rPr>
      <w:rFonts w:ascii="Bookman Old Style" w:hAnsi="Bookman Old Style" w:cs="Courier New"/>
      <w:b/>
      <w:bCs/>
      <w:color w:val="000000"/>
      <w:sz w:val="18"/>
      <w:szCs w:val="18"/>
    </w:rPr>
  </w:style>
  <w:style w:type="character" w:customStyle="1" w:styleId="BodyTextIndent2Char">
    <w:name w:val="Body Text Indent 2 Char"/>
    <w:basedOn w:val="DefaultParagraphFont"/>
    <w:link w:val="BodyTextIndent2"/>
    <w:rsid w:val="00BB17BC"/>
    <w:rPr>
      <w:sz w:val="24"/>
    </w:rPr>
  </w:style>
  <w:style w:type="paragraph" w:customStyle="1" w:styleId="Appendix2">
    <w:name w:val="Appendix 2"/>
    <w:basedOn w:val="Heading2"/>
    <w:next w:val="BodyText"/>
    <w:rsid w:val="00AD6303"/>
    <w:pPr>
      <w:numPr>
        <w:ilvl w:val="0"/>
        <w:numId w:val="0"/>
      </w:numPr>
      <w:spacing w:after="240"/>
    </w:pPr>
    <w:rPr>
      <w:i/>
      <w:noProof w:val="0"/>
      <w:kern w:val="0"/>
      <w:sz w:val="24"/>
      <w:szCs w:val="28"/>
    </w:rPr>
  </w:style>
  <w:style w:type="paragraph" w:customStyle="1" w:styleId="Appendix3">
    <w:name w:val="Appendix 3"/>
    <w:basedOn w:val="Heading3"/>
    <w:next w:val="BodyText"/>
    <w:rsid w:val="00AD6303"/>
    <w:pPr>
      <w:numPr>
        <w:ilvl w:val="0"/>
        <w:numId w:val="0"/>
      </w:numPr>
      <w:spacing w:after="120"/>
    </w:pPr>
    <w:rPr>
      <w:noProof w:val="0"/>
      <w:kern w:val="0"/>
      <w:sz w:val="20"/>
      <w:szCs w:val="26"/>
    </w:rPr>
  </w:style>
  <w:style w:type="character" w:customStyle="1" w:styleId="XMLvalue">
    <w:name w:val="XMLvalue"/>
    <w:rsid w:val="00AD6303"/>
    <w:rPr>
      <w:rFonts w:ascii="Bookman Old Style" w:hAnsi="Bookman Old Style"/>
      <w:i/>
      <w:iCs/>
      <w:dstrike w:val="0"/>
      <w:noProof/>
      <w:sz w:val="20"/>
      <w:vertAlign w:val="baseline"/>
    </w:rPr>
  </w:style>
  <w:style w:type="paragraph" w:customStyle="1" w:styleId="Consideration">
    <w:name w:val="Consideration"/>
    <w:rsid w:val="00AD6303"/>
    <w:pPr>
      <w:numPr>
        <w:numId w:val="17"/>
      </w:numPr>
      <w:tabs>
        <w:tab w:val="left" w:pos="3240"/>
        <w:tab w:val="left" w:pos="3600"/>
      </w:tabs>
      <w:spacing w:after="200" w:line="276" w:lineRule="auto"/>
      <w:ind w:left="3240" w:hanging="2160"/>
    </w:pPr>
    <w:rPr>
      <w:rFonts w:ascii="Bookman Old Style" w:hAnsi="Bookman Old Style"/>
      <w:bCs/>
      <w:kern w:val="1"/>
      <w:lang w:eastAsia="ar-SA"/>
    </w:rPr>
  </w:style>
  <w:style w:type="paragraph" w:customStyle="1" w:styleId="DocumentName">
    <w:name w:val="Document Name"/>
    <w:basedOn w:val="Normal"/>
    <w:rsid w:val="00AD6303"/>
    <w:pPr>
      <w:spacing w:before="0"/>
      <w:jc w:val="right"/>
    </w:pPr>
    <w:rPr>
      <w:rFonts w:ascii="Arial Narrow" w:hAnsi="Arial Narrow" w:cs="Arial"/>
      <w:sz w:val="32"/>
      <w:szCs w:val="32"/>
      <w:lang w:val="pt-BR"/>
    </w:rPr>
  </w:style>
  <w:style w:type="paragraph" w:customStyle="1" w:styleId="Titlecopyright">
    <w:name w:val="Title copyright"/>
    <w:basedOn w:val="BodyText"/>
    <w:rsid w:val="00AD6303"/>
    <w:pPr>
      <w:spacing w:before="960"/>
    </w:pPr>
    <w:rPr>
      <w:rFonts w:ascii="Bookman Old Style" w:hAnsi="Bookman Old Style"/>
      <w:sz w:val="20"/>
      <w:szCs w:val="24"/>
    </w:rPr>
  </w:style>
  <w:style w:type="paragraph" w:customStyle="1" w:styleId="TOCTitle">
    <w:name w:val="TOC Title"/>
    <w:basedOn w:val="Normal"/>
    <w:next w:val="BodyText"/>
    <w:rsid w:val="00AD6303"/>
    <w:pPr>
      <w:keepNext/>
      <w:spacing w:before="240" w:after="240"/>
    </w:pPr>
    <w:rPr>
      <w:rFonts w:ascii="Arial" w:hAnsi="Arial" w:cs="Arial"/>
      <w:b/>
      <w:sz w:val="28"/>
      <w:szCs w:val="28"/>
    </w:rPr>
  </w:style>
  <w:style w:type="paragraph" w:customStyle="1" w:styleId="heading20">
    <w:name w:val="heading2"/>
    <w:basedOn w:val="Normal"/>
    <w:next w:val="BodyText"/>
    <w:rsid w:val="00AD6303"/>
    <w:pPr>
      <w:pBdr>
        <w:bottom w:val="single" w:sz="4" w:space="1" w:color="FFFF00"/>
      </w:pBdr>
      <w:suppressAutoHyphens/>
      <w:spacing w:before="0" w:after="120"/>
    </w:pPr>
    <w:rPr>
      <w:rFonts w:ascii="Century Gothic" w:hAnsi="Century Gothic" w:cs="Arial"/>
      <w:b/>
      <w:bCs/>
      <w:color w:val="0066CC"/>
      <w:szCs w:val="24"/>
      <w:lang w:eastAsia="ar-SA"/>
    </w:rPr>
  </w:style>
  <w:style w:type="paragraph" w:customStyle="1" w:styleId="heading30">
    <w:name w:val="heading3"/>
    <w:basedOn w:val="heading20"/>
    <w:next w:val="Normal"/>
    <w:rsid w:val="00AD6303"/>
    <w:rPr>
      <w:sz w:val="20"/>
      <w:szCs w:val="20"/>
    </w:rPr>
  </w:style>
  <w:style w:type="character" w:styleId="EndnoteReference">
    <w:name w:val="endnote reference"/>
    <w:rsid w:val="00AD6303"/>
    <w:rPr>
      <w:vertAlign w:val="superscript"/>
    </w:rPr>
  </w:style>
  <w:style w:type="paragraph" w:customStyle="1" w:styleId="Summary">
    <w:name w:val="Summary"/>
    <w:basedOn w:val="TableofFigures"/>
    <w:qFormat/>
    <w:rsid w:val="00AD6303"/>
    <w:pPr>
      <w:tabs>
        <w:tab w:val="left" w:pos="1760"/>
        <w:tab w:val="right" w:pos="9350"/>
      </w:tabs>
      <w:spacing w:before="0"/>
      <w:ind w:left="3240" w:hanging="2160"/>
    </w:pPr>
    <w:rPr>
      <w:rFonts w:ascii="Calibri" w:hAnsi="Calibri"/>
      <w:i/>
      <w:iCs/>
      <w:noProof/>
      <w:sz w:val="20"/>
    </w:rPr>
  </w:style>
  <w:style w:type="paragraph" w:customStyle="1" w:styleId="ConformanceStatement">
    <w:name w:val="ConformanceStatement"/>
    <w:rsid w:val="00AD6303"/>
    <w:pPr>
      <w:tabs>
        <w:tab w:val="num" w:pos="1188"/>
      </w:tabs>
      <w:spacing w:after="120" w:line="260" w:lineRule="exact"/>
      <w:ind w:left="1901" w:hanging="1181"/>
    </w:pPr>
    <w:rPr>
      <w:rFonts w:ascii="Bookman Old Style" w:hAnsi="Bookman Old Style"/>
      <w:bCs/>
      <w:kern w:val="1"/>
      <w:lang w:eastAsia="ar-SA"/>
    </w:rPr>
  </w:style>
  <w:style w:type="character" w:customStyle="1" w:styleId="BodyTextFirstIndentChar">
    <w:name w:val="Body Text First Indent Char"/>
    <w:basedOn w:val="BodyTextChar"/>
    <w:link w:val="BodyTextFirstIndent"/>
    <w:rsid w:val="00BB17BC"/>
    <w:rPr>
      <w:sz w:val="24"/>
    </w:rPr>
  </w:style>
  <w:style w:type="character" w:customStyle="1" w:styleId="BodyTextFirstIndent2Char">
    <w:name w:val="Body Text First Indent 2 Char"/>
    <w:basedOn w:val="BodyTextIndentChar"/>
    <w:link w:val="BodyTextFirstIndent2"/>
    <w:rsid w:val="00BB17BC"/>
    <w:rPr>
      <w:sz w:val="24"/>
    </w:rPr>
  </w:style>
  <w:style w:type="paragraph" w:customStyle="1" w:styleId="th">
    <w:name w:val="th"/>
    <w:aliases w:val="table heading,Table Header"/>
    <w:basedOn w:val="Normal"/>
    <w:rsid w:val="000631B8"/>
    <w:pPr>
      <w:keepNext/>
      <w:spacing w:before="60" w:after="60"/>
      <w:jc w:val="center"/>
    </w:pPr>
    <w:rPr>
      <w:rFonts w:ascii="Arial Narrow" w:hAnsi="Arial Narrow"/>
      <w:b/>
      <w:sz w:val="18"/>
    </w:rPr>
  </w:style>
  <w:style w:type="character" w:customStyle="1" w:styleId="Title1">
    <w:name w:val="Title1"/>
    <w:rsid w:val="00AD6303"/>
  </w:style>
  <w:style w:type="paragraph" w:customStyle="1" w:styleId="XMLSample">
    <w:name w:val="XML Sample"/>
    <w:basedOn w:val="BodyText"/>
    <w:rsid w:val="00AD6303"/>
    <w:pPr>
      <w:pBdr>
        <w:top w:val="single" w:sz="4" w:space="1" w:color="auto"/>
        <w:left w:val="single" w:sz="4" w:space="4" w:color="auto"/>
        <w:bottom w:val="single" w:sz="4" w:space="1" w:color="auto"/>
        <w:right w:val="single" w:sz="4" w:space="4" w:color="auto"/>
      </w:pBdr>
      <w:spacing w:before="0" w:after="60" w:line="160" w:lineRule="exact"/>
      <w:ind w:left="720"/>
    </w:pPr>
    <w:rPr>
      <w:rFonts w:ascii="Courier New" w:hAnsi="Courier New"/>
      <w:color w:val="0000FF"/>
      <w:sz w:val="18"/>
    </w:rPr>
  </w:style>
  <w:style w:type="paragraph" w:styleId="Revision">
    <w:name w:val="Revision"/>
    <w:hidden/>
    <w:rsid w:val="00AD6303"/>
    <w:rPr>
      <w:sz w:val="24"/>
      <w:szCs w:val="24"/>
    </w:rPr>
  </w:style>
  <w:style w:type="paragraph" w:customStyle="1" w:styleId="ConstraintBullet">
    <w:name w:val="ConstraintBullet"/>
    <w:basedOn w:val="BodyText"/>
    <w:link w:val="ConstraintBulletChar"/>
    <w:qFormat/>
    <w:rsid w:val="00AD6303"/>
    <w:pPr>
      <w:numPr>
        <w:numId w:val="19"/>
      </w:numPr>
      <w:spacing w:before="0" w:after="120" w:line="260" w:lineRule="exact"/>
      <w:ind w:left="2880" w:hanging="1800"/>
    </w:pPr>
    <w:rPr>
      <w:rFonts w:ascii="Bookman Old Style" w:hAnsi="Bookman Old Style"/>
      <w:sz w:val="20"/>
      <w:szCs w:val="24"/>
    </w:rPr>
  </w:style>
  <w:style w:type="character" w:customStyle="1" w:styleId="ConstraintBulletChar">
    <w:name w:val="ConstraintBullet Char"/>
    <w:link w:val="ConstraintBullet"/>
    <w:rsid w:val="00AD6303"/>
    <w:rPr>
      <w:rFonts w:ascii="Bookman Old Style" w:hAnsi="Bookman Old Style"/>
      <w:szCs w:val="24"/>
    </w:rPr>
  </w:style>
  <w:style w:type="character" w:customStyle="1" w:styleId="tag">
    <w:name w:val="tag"/>
    <w:rsid w:val="00AD6303"/>
  </w:style>
  <w:style w:type="character" w:customStyle="1" w:styleId="pln">
    <w:name w:val="pln"/>
    <w:rsid w:val="00AD6303"/>
  </w:style>
  <w:style w:type="character" w:customStyle="1" w:styleId="atn">
    <w:name w:val="atn"/>
    <w:rsid w:val="00AD6303"/>
  </w:style>
  <w:style w:type="character" w:customStyle="1" w:styleId="pun">
    <w:name w:val="pun"/>
    <w:rsid w:val="00AD6303"/>
  </w:style>
  <w:style w:type="character" w:customStyle="1" w:styleId="atv">
    <w:name w:val="atv"/>
    <w:rsid w:val="00AD6303"/>
  </w:style>
  <w:style w:type="paragraph" w:customStyle="1" w:styleId="t1">
    <w:name w:val="t1"/>
    <w:basedOn w:val="Normal"/>
    <w:rsid w:val="00AD6303"/>
    <w:pPr>
      <w:spacing w:before="100" w:beforeAutospacing="1" w:after="100" w:afterAutospacing="1"/>
    </w:pPr>
    <w:rPr>
      <w:szCs w:val="24"/>
    </w:rPr>
  </w:style>
  <w:style w:type="paragraph" w:customStyle="1" w:styleId="Code">
    <w:name w:val="Code"/>
    <w:basedOn w:val="Normal"/>
    <w:qFormat/>
    <w:rsid w:val="00AD6303"/>
    <w:pPr>
      <w:pBdr>
        <w:top w:val="single" w:sz="4" w:space="1" w:color="auto"/>
        <w:left w:val="single" w:sz="4" w:space="4" w:color="auto"/>
        <w:bottom w:val="single" w:sz="4" w:space="1" w:color="auto"/>
        <w:right w:val="single" w:sz="4" w:space="4" w:color="auto"/>
      </w:pBdr>
      <w:spacing w:before="0" w:after="100" w:afterAutospacing="1"/>
      <w:contextualSpacing/>
    </w:pPr>
    <w:rPr>
      <w:rFonts w:ascii="Courier New" w:eastAsia="Calibri" w:hAnsi="Courier New" w:cs="Courier New"/>
      <w:noProof/>
      <w:sz w:val="16"/>
      <w:szCs w:val="16"/>
    </w:rPr>
  </w:style>
  <w:style w:type="character" w:customStyle="1" w:styleId="com">
    <w:name w:val="com"/>
    <w:rsid w:val="00AD6303"/>
  </w:style>
  <w:style w:type="paragraph" w:customStyle="1" w:styleId="ListHeader">
    <w:name w:val="List Header"/>
    <w:next w:val="Normal"/>
    <w:uiPriority w:val="99"/>
    <w:rsid w:val="00AD6303"/>
    <w:pPr>
      <w:widowControl w:val="0"/>
      <w:autoSpaceDE w:val="0"/>
      <w:autoSpaceDN w:val="0"/>
      <w:adjustRightInd w:val="0"/>
    </w:pPr>
    <w:rPr>
      <w:rFonts w:ascii="Arial" w:hAnsi="Arial" w:cs="Arial"/>
      <w:b/>
      <w:bCs/>
      <w:i/>
      <w:iCs/>
      <w:color w:val="0000A0"/>
      <w:shd w:val="clear" w:color="auto" w:fill="FFFFFF"/>
      <w:lang w:val="en-AU"/>
    </w:rPr>
  </w:style>
  <w:style w:type="character" w:styleId="HTMLCite">
    <w:name w:val="HTML Cite"/>
    <w:uiPriority w:val="99"/>
    <w:unhideWhenUsed/>
    <w:rsid w:val="00AD6303"/>
    <w:rPr>
      <w:i/>
      <w:iCs/>
    </w:rPr>
  </w:style>
  <w:style w:type="character" w:customStyle="1" w:styleId="st">
    <w:name w:val="st"/>
    <w:rsid w:val="00AD6303"/>
  </w:style>
  <w:style w:type="character" w:customStyle="1" w:styleId="HTMLAddressChar">
    <w:name w:val="HTML Address Char"/>
    <w:basedOn w:val="DefaultParagraphFont"/>
    <w:link w:val="HTMLAddress"/>
    <w:rsid w:val="00BB17BC"/>
    <w:rPr>
      <w:i/>
      <w:iCs/>
      <w:sz w:val="24"/>
    </w:rPr>
  </w:style>
  <w:style w:type="character" w:customStyle="1" w:styleId="MacroTextChar">
    <w:name w:val="Macro Text Char"/>
    <w:basedOn w:val="DefaultParagraphFont"/>
    <w:link w:val="MacroText"/>
    <w:semiHidden/>
    <w:rsid w:val="00BB17BC"/>
    <w:rPr>
      <w:rFonts w:ascii="Courier New" w:hAnsi="Courier New" w:cs="Courier New"/>
    </w:rPr>
  </w:style>
  <w:style w:type="character" w:customStyle="1" w:styleId="MessageHeaderChar">
    <w:name w:val="Message Header Char"/>
    <w:basedOn w:val="DefaultParagraphFont"/>
    <w:link w:val="MessageHeader"/>
    <w:rsid w:val="00BB17BC"/>
    <w:rPr>
      <w:rFonts w:ascii="Arial" w:hAnsi="Arial" w:cs="Arial"/>
      <w:sz w:val="24"/>
      <w:szCs w:val="24"/>
      <w:shd w:val="pct20" w:color="auto" w:fill="auto"/>
    </w:rPr>
  </w:style>
  <w:style w:type="character" w:customStyle="1" w:styleId="NoteHeadingChar">
    <w:name w:val="Note Heading Char"/>
    <w:basedOn w:val="DefaultParagraphFont"/>
    <w:link w:val="NoteHeading"/>
    <w:rsid w:val="00BB17BC"/>
    <w:rPr>
      <w:sz w:val="24"/>
    </w:rPr>
  </w:style>
  <w:style w:type="character" w:customStyle="1" w:styleId="apple-converted-space">
    <w:name w:val="apple-converted-space"/>
    <w:rsid w:val="00BB17BC"/>
  </w:style>
  <w:style w:type="paragraph" w:customStyle="1" w:styleId="Appendix1">
    <w:name w:val="Appendix 1"/>
    <w:next w:val="BodyText"/>
    <w:rsid w:val="00BB17BC"/>
    <w:pPr>
      <w:pageBreakBefore/>
      <w:widowControl w:val="0"/>
      <w:numPr>
        <w:numId w:val="18"/>
      </w:numPr>
      <w:tabs>
        <w:tab w:val="left" w:pos="2700"/>
      </w:tabs>
      <w:spacing w:before="240" w:after="240"/>
      <w:outlineLvl w:val="0"/>
    </w:pPr>
    <w:rPr>
      <w:rFonts w:ascii="Arial" w:eastAsia="MS Mincho" w:hAnsi="Arial" w:cs="Arial"/>
      <w:b/>
      <w:bCs/>
      <w:caps/>
      <w:color w:val="333399"/>
      <w:spacing w:val="40"/>
      <w:kern w:val="32"/>
      <w:sz w:val="28"/>
      <w:szCs w:val="28"/>
      <w:lang w:eastAsia="ja-JP"/>
    </w:rPr>
  </w:style>
  <w:style w:type="paragraph" w:customStyle="1" w:styleId="tt">
    <w:name w:val="tt"/>
    <w:aliases w:val="table text,Table Text"/>
    <w:basedOn w:val="Normal"/>
    <w:link w:val="ttChar"/>
    <w:rsid w:val="00BB17BC"/>
    <w:pPr>
      <w:spacing w:before="60" w:after="60"/>
    </w:pPr>
    <w:rPr>
      <w:rFonts w:ascii="Arial Narrow" w:hAnsi="Arial Narrow"/>
      <w:sz w:val="18"/>
    </w:rPr>
  </w:style>
  <w:style w:type="character" w:customStyle="1" w:styleId="ttChar">
    <w:name w:val="tt Char"/>
    <w:aliases w:val="table text Char,Table Text Char"/>
    <w:link w:val="tt"/>
    <w:rsid w:val="00BB17BC"/>
    <w:rPr>
      <w:rFonts w:ascii="Arial Narrow" w:hAnsi="Arial Narrow"/>
      <w:sz w:val="18"/>
    </w:rPr>
  </w:style>
  <w:style w:type="paragraph" w:customStyle="1" w:styleId="EditorInstructions">
    <w:name w:val="Editor Instructions"/>
    <w:basedOn w:val="BodyText"/>
    <w:link w:val="EditorInstructionsChar"/>
    <w:rsid w:val="00A00CC2"/>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00CC2"/>
    <w:rPr>
      <w:b/>
      <w:strike/>
      <w:dstrike w:val="0"/>
      <w:vertAlign w:val="baseline"/>
    </w:rPr>
  </w:style>
  <w:style w:type="character" w:customStyle="1" w:styleId="InsertText">
    <w:name w:val="Insert Text"/>
    <w:rsid w:val="00A00CC2"/>
    <w:rPr>
      <w:b/>
      <w:dstrike w:val="0"/>
      <w:u w:val="single"/>
      <w:vertAlign w:val="baseline"/>
    </w:rPr>
  </w:style>
  <w:style w:type="character" w:customStyle="1" w:styleId="EditorInstructionsChar">
    <w:name w:val="Editor Instructions Char"/>
    <w:link w:val="EditorInstructions"/>
    <w:rsid w:val="00A00CC2"/>
    <w:rPr>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999647">
      <w:bodyDiv w:val="1"/>
      <w:marLeft w:val="0"/>
      <w:marRight w:val="0"/>
      <w:marTop w:val="0"/>
      <w:marBottom w:val="0"/>
      <w:divBdr>
        <w:top w:val="none" w:sz="0" w:space="0" w:color="auto"/>
        <w:left w:val="none" w:sz="0" w:space="0" w:color="auto"/>
        <w:bottom w:val="none" w:sz="0" w:space="0" w:color="auto"/>
        <w:right w:val="none" w:sz="0" w:space="0" w:color="auto"/>
      </w:divBdr>
    </w:div>
    <w:div w:id="1348170366">
      <w:bodyDiv w:val="1"/>
      <w:marLeft w:val="0"/>
      <w:marRight w:val="0"/>
      <w:marTop w:val="0"/>
      <w:marBottom w:val="0"/>
      <w:divBdr>
        <w:top w:val="none" w:sz="0" w:space="0" w:color="auto"/>
        <w:left w:val="none" w:sz="0" w:space="0" w:color="auto"/>
        <w:bottom w:val="none" w:sz="0" w:space="0" w:color="auto"/>
        <w:right w:val="none" w:sz="0" w:space="0" w:color="auto"/>
      </w:divBdr>
    </w:div>
    <w:div w:id="205707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www.ihe.net/uploadedFiles/Documents/ITI/IHE_ITI_TF_Vol2b.pdf" TargetMode="External"/><Relationship Id="rId102" Type="http://schemas.openxmlformats.org/officeDocument/2006/relationships/hyperlink" Target="http://www.ihe.net/uploadedFiles/Documents/ITI/IHE_ITI_Suppl_IUA.pdf" TargetMode="External"/><Relationship Id="rId103" Type="http://schemas.openxmlformats.org/officeDocument/2006/relationships/hyperlink" Target="ftp://ftp.ihe.net/IT_Infrastructure/iheitiyr13-2015-2016/Technical_Cmte/Workitems/MHD2/Testing/" TargetMode="External"/><Relationship Id="rId104" Type="http://schemas.openxmlformats.org/officeDocument/2006/relationships/hyperlink" Target="http://www.ihe.net/uploadedFiles/Documents/ITI/IHE_ITI_TF_Vol3.pdf" TargetMode="External"/><Relationship Id="rId105" Type="http://schemas.openxmlformats.org/officeDocument/2006/relationships/hyperlink" Target="http://wiki.ihe.net/index.php?title=XDS_classCode_Metadata_Coding_System" TargetMode="External"/><Relationship Id="rId106" Type="http://schemas.openxmlformats.org/officeDocument/2006/relationships/hyperlink" Target="http://wiki.ihe.net/index.php?title=IHE_Format_Codes" TargetMode="External"/><Relationship Id="rId107" Type="http://schemas.openxmlformats.org/officeDocument/2006/relationships/hyperlink" Target="http://wiki.hl7.org/index.php?title=CDA_Format_Codes_for_IHE_X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8" Type="http://schemas.openxmlformats.org/officeDocument/2006/relationships/hyperlink" Target="http://www.anymedicalsystemsco.com/ihe" TargetMode="External"/><Relationship Id="rId109" Type="http://schemas.openxmlformats.org/officeDocument/2006/relationships/hyperlink" Target="http://www.anymedicalsystemsco.com/ihe" TargetMode="External"/><Relationship Id="rId120" Type="http://schemas.microsoft.com/office/2011/relationships/commentsExtended" Target="commentsExtended.xml"/><Relationship Id="rId10" Type="http://schemas.openxmlformats.org/officeDocument/2006/relationships/hyperlink" Target="http://ihe.net/Technical_Frameworks/" TargetMode="External"/><Relationship Id="rId11" Type="http://schemas.openxmlformats.org/officeDocument/2006/relationships/hyperlink" Target="http://ihe.net/Public_Comment/" TargetMode="External"/><Relationship Id="rId12" Type="http://schemas.openxmlformats.org/officeDocument/2006/relationships/hyperlink" Target="http://www.ihe.net/PCC_Public_Comments/" TargetMode="External"/><Relationship Id="rId13" Type="http://schemas.openxmlformats.org/officeDocument/2006/relationships/hyperlink" Target="http://ihe.net/" TargetMode="External"/><Relationship Id="rId14" Type="http://schemas.openxmlformats.org/officeDocument/2006/relationships/hyperlink" Target="http://ihe.net/IHE_Domains/" TargetMode="External"/><Relationship Id="rId15" Type="http://schemas.openxmlformats.org/officeDocument/2006/relationships/hyperlink" Target="http://ihe.net/IHE_Process/" TargetMode="External"/><Relationship Id="rId16" Type="http://schemas.openxmlformats.org/officeDocument/2006/relationships/hyperlink" Target="http://ihe.net/Profiles/" TargetMode="External"/><Relationship Id="rId17" Type="http://schemas.openxmlformats.org/officeDocument/2006/relationships/hyperlink" Target="http://ihe.net/Technical_Frameworks/" TargetMode="External"/><Relationship Id="rId18" Type="http://schemas.openxmlformats.org/officeDocument/2006/relationships/hyperlink" Target="http://www.ihe.net" TargetMode="External"/><Relationship Id="rId19" Type="http://schemas.openxmlformats.org/officeDocument/2006/relationships/hyperlink" Target="mailto:PCC@ihe.net" TargetMode="External"/><Relationship Id="rId30" Type="http://schemas.openxmlformats.org/officeDocument/2006/relationships/hyperlink" Target="http://www.ihe.net/uploadedFiles/Documents/ITI/IHE_ITI_TF_Vol3.pdf" TargetMode="External"/><Relationship Id="rId31" Type="http://schemas.openxmlformats.org/officeDocument/2006/relationships/hyperlink" Target="http://www.ihe.net/uploadedFiles/Documents/ITI/IHE_ITI_TF_Vol2x.pdf" TargetMode="External"/><Relationship Id="rId32" Type="http://schemas.openxmlformats.org/officeDocument/2006/relationships/hyperlink" Target="http://www.ihe.net/uploadedFiles/Documents/ITI/IHE_ITI_Suppl_MHD.pdf" TargetMode="External"/><Relationship Id="rId33" Type="http://schemas.openxmlformats.org/officeDocument/2006/relationships/image" Target="media/image2.png"/><Relationship Id="rId34" Type="http://schemas.openxmlformats.org/officeDocument/2006/relationships/hyperlink" Target="http://wiki.siframework.org/DAF+Use+Cases" TargetMode="External"/><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hyperlink" Target="http://ihe.net/uploadedFiles/Documents/PCC/IHE_PCC_White_Paper_DAF_Rev1.1_2014-10-24.pdf" TargetMode="External"/><Relationship Id="rId39" Type="http://schemas.openxmlformats.org/officeDocument/2006/relationships/image" Target="media/image6.png"/><Relationship Id="rId50" Type="http://schemas.openxmlformats.org/officeDocument/2006/relationships/hyperlink" Target="http://www.ihe.net/uploadedFiles/Documents/ITI/IHE_ITI_TF_Vol2b.pdf" TargetMode="External"/><Relationship Id="rId51" Type="http://schemas.openxmlformats.org/officeDocument/2006/relationships/hyperlink" Target="http://www.ihe.net/uploadedFiles/Documents/ITI/IHE_ITI_TF_Vol2b.pdf" TargetMode="External"/><Relationship Id="rId52" Type="http://schemas.openxmlformats.org/officeDocument/2006/relationships/hyperlink" Target="http://www.ihe.net/uploadedFiles/Documents/ITI/IHE_ITI_TF_Vol2x.pdf" TargetMode="External"/><Relationship Id="rId53" Type="http://schemas.openxmlformats.org/officeDocument/2006/relationships/hyperlink" Target="http://www.ihe.net/uploadedFiles/Documents/ITI/IHE_ITI_TF_Vol2x.pdf" TargetMode="External"/><Relationship Id="rId54" Type="http://schemas.openxmlformats.org/officeDocument/2006/relationships/hyperlink" Target="http://www.ihe.net/uploadedFiles/Documents/ITI/IHE_ITI_TF_Vol2b.pdf" TargetMode="External"/><Relationship Id="rId55" Type="http://schemas.openxmlformats.org/officeDocument/2006/relationships/hyperlink" Target="http://www.ihe.net/uploadedFiles/Documents/ITI/IHE_ITI_TF_Vol1.pdf" TargetMode="External"/><Relationship Id="rId56" Type="http://schemas.openxmlformats.org/officeDocument/2006/relationships/hyperlink" Target="http://www.ihe.net/uploadedFiles/Documents/ITI/IHE_ITI_TF_Vol1.pdf" TargetMode="External"/><Relationship Id="rId57" Type="http://schemas.openxmlformats.org/officeDocument/2006/relationships/hyperlink" Target="http://www.ihe.net/uploadedFiles/Documents/ITI/IHE_ITI_TF_Vol2b.pdf" TargetMode="External"/><Relationship Id="rId58" Type="http://schemas.openxmlformats.org/officeDocument/2006/relationships/hyperlink" Target="http://www.ihe.net/uploadedFiles/Documents/ITI/IHE_ITI_TF_Vol2b.pdf" TargetMode="External"/><Relationship Id="rId59" Type="http://schemas.openxmlformats.org/officeDocument/2006/relationships/hyperlink" Target="http://www.ihe.net/uploadedFiles/Documents/ITI/IHE_ITI_TF_Vol2a.pdf" TargetMode="External"/><Relationship Id="rId70" Type="http://schemas.openxmlformats.org/officeDocument/2006/relationships/hyperlink" Target="http://www.ihe.net/uploadedFiles/Documents/ITI/IHE_ITI_TF_Vol2x.pdf" TargetMode="External"/><Relationship Id="rId71" Type="http://schemas.openxmlformats.org/officeDocument/2006/relationships/hyperlink" Target="http://www.ihe.net/uploadedFiles/Documents/ITI/IHE_ITI_TF_Vol2x.pdf" TargetMode="External"/><Relationship Id="rId72" Type="http://schemas.openxmlformats.org/officeDocument/2006/relationships/hyperlink" Target="http://www.ihe.net/uploadedFiles/Documents/ITI/IHE_ITI_TF_Vol2b.pdf" TargetMode="External"/><Relationship Id="rId73" Type="http://schemas.openxmlformats.org/officeDocument/2006/relationships/hyperlink" Target="http://www.ihe.net/uploadedFiles/Documents/ITI/IHE_ITI_TF_Vol2x.pdf" TargetMode="External"/><Relationship Id="rId74" Type="http://schemas.openxmlformats.org/officeDocument/2006/relationships/hyperlink" Target="http://www.ihe.net/uploadedFiles/Documents/ITI/IHE_ITI_TF_Vol2x.pdf" TargetMode="External"/><Relationship Id="rId75" Type="http://schemas.openxmlformats.org/officeDocument/2006/relationships/hyperlink" Target="http://wiki.siframework.org/file/view/ToC_CompanionGuide_to_CCDA_for_MU2_r0a.zip/395657330/ToC_CompanionGuide_to_CCDA_for_MU2_r0a.zip" TargetMode="External"/><Relationship Id="rId76" Type="http://schemas.openxmlformats.org/officeDocument/2006/relationships/hyperlink" Target="http://www.ihe.net/uploadedFiles/Documents/ITI/IHE_ITI_TF_Vol3.pdf" TargetMode="External"/><Relationship Id="rId77" Type="http://schemas.openxmlformats.org/officeDocument/2006/relationships/hyperlink" Target="http://www.ihe.net/uploadedFiles/Documents/ITI/IHE_ITI_TF_Vol1.pdf" TargetMode="External"/><Relationship Id="rId78" Type="http://schemas.openxmlformats.org/officeDocument/2006/relationships/hyperlink" Target="http://www.ihe.net/uploadedFiles/Documents/ITI/IHE_ITI_TF_Vol3.pdf" TargetMode="External"/><Relationship Id="rId79" Type="http://schemas.openxmlformats.org/officeDocument/2006/relationships/hyperlink" Target="http://www.ihe.net/uploadedFiles/Documents/ITI/IHE_ITI_TF_Vol3.pdf" TargetMode="External"/><Relationship Id="rId110" Type="http://schemas.openxmlformats.org/officeDocument/2006/relationships/header" Target="header1.xml"/><Relationship Id="rId90" Type="http://schemas.openxmlformats.org/officeDocument/2006/relationships/hyperlink" Target="http://www.ihe.net/uploadedFiles/Documents/ITI/IHE_ITI_TF_Vol3.pdf" TargetMode="External"/><Relationship Id="rId91" Type="http://schemas.openxmlformats.org/officeDocument/2006/relationships/hyperlink" Target="http://www.ihe.net/uploadedFiles/Documents/ITI/IHE_ITI_Suppl_MHD.pdf" TargetMode="External"/><Relationship Id="rId92" Type="http://schemas.openxmlformats.org/officeDocument/2006/relationships/hyperlink" Target="http://www.ihe.net/uploadedFiles/Documents/ITI/IHE_ITI_Suppl_MHD.pdf" TargetMode="External"/><Relationship Id="rId93" Type="http://schemas.openxmlformats.org/officeDocument/2006/relationships/hyperlink" Target="http://www.ihe.net/uploadedFiles/Documents/ITI/IHE_ITI_Suppl_MHD.pdf" TargetMode="External"/><Relationship Id="rId94" Type="http://schemas.openxmlformats.org/officeDocument/2006/relationships/hyperlink" Target="http://www.ihe.net/uploadedFiles/Documents/ITI/IHE_ITI_Suppl_MHD.pdf" TargetMode="External"/><Relationship Id="rId95" Type="http://schemas.openxmlformats.org/officeDocument/2006/relationships/hyperlink" Target="http://www.ihe.net/uploadedFiles/Documents/ITI/IHE_ITI_Suppl_MHD.pdf" TargetMode="External"/><Relationship Id="rId96" Type="http://schemas.openxmlformats.org/officeDocument/2006/relationships/hyperlink" Target="http://www.ihe.net/uploadedFiles/Documents/ITI/IHE_ITI_Suppl_MHD.pdf" TargetMode="External"/><Relationship Id="rId97" Type="http://schemas.openxmlformats.org/officeDocument/2006/relationships/hyperlink" Target="http://www.ihe.net/uploadedFiles/Documents/ITI/IHE_ITI_Suppl_MHD.pdf" TargetMode="External"/><Relationship Id="rId98" Type="http://schemas.openxmlformats.org/officeDocument/2006/relationships/hyperlink" Target="http://wiki.siframework.org/file/view/ToC_CompanionGuide_to_CCDA_for_MU2_r0a.zip/395657330/ToC_CompanionGuide_to_CCDA_for_MU2_r0a.zip" TargetMode="External"/><Relationship Id="rId99" Type="http://schemas.openxmlformats.org/officeDocument/2006/relationships/hyperlink" Target="http://www.ihe.net/uploadedFiles/Documents/ITI/IHE_ITI_TF_Vol3.pdf" TargetMode="External"/><Relationship Id="rId111" Type="http://schemas.openxmlformats.org/officeDocument/2006/relationships/footer" Target="footer1.xml"/><Relationship Id="rId112" Type="http://schemas.openxmlformats.org/officeDocument/2006/relationships/footer" Target="footer2.xml"/><Relationship Id="rId113" Type="http://schemas.openxmlformats.org/officeDocument/2006/relationships/footer" Target="footer3.xml"/><Relationship Id="rId114" Type="http://schemas.openxmlformats.org/officeDocument/2006/relationships/fontTable" Target="fontTable.xml"/><Relationship Id="rId115" Type="http://schemas.openxmlformats.org/officeDocument/2006/relationships/theme" Target="theme/theme1.xml"/><Relationship Id="rId119" Type="http://schemas.microsoft.com/office/2011/relationships/people" Target="people.xml"/><Relationship Id="rId20" Type="http://schemas.openxmlformats.org/officeDocument/2006/relationships/hyperlink" Target="mailto:secretary@iheusa.net" TargetMode="External"/><Relationship Id="rId21" Type="http://schemas.openxmlformats.org/officeDocument/2006/relationships/hyperlink" Target="http://www.ihe.net/Patent_Disclosure_Process/" TargetMode="External"/><Relationship Id="rId22" Type="http://schemas.openxmlformats.org/officeDocument/2006/relationships/hyperlink" Target="mailto:secretary@ihe.net" TargetMode="External"/><Relationship Id="rId23" Type="http://schemas.openxmlformats.org/officeDocument/2006/relationships/hyperlink" Target="http://ihe.net/Governance/" TargetMode="External"/><Relationship Id="rId24" Type="http://schemas.openxmlformats.org/officeDocument/2006/relationships/hyperlink" Target="http://wiki.ihe.net/index.php?title=Change_Proposal_Process" TargetMode="External"/><Relationship Id="rId25" Type="http://schemas.openxmlformats.org/officeDocument/2006/relationships/hyperlink" Target="http://wiki.ihe.net/index.php?title=Profile_Proposal_Process" TargetMode="External"/><Relationship Id="rId26" Type="http://schemas.openxmlformats.org/officeDocument/2006/relationships/hyperlink" Target="http://www.ihe.net/uploadedFiles/Documents/PCC/IHE_PCC_White_Paper_DAF_Rev1.1_2014-10-24.pdf" TargetMode="External"/><Relationship Id="rId27" Type="http://schemas.openxmlformats.org/officeDocument/2006/relationships/comments" Target="comments.xml"/><Relationship Id="rId28" Type="http://schemas.openxmlformats.org/officeDocument/2006/relationships/hyperlink" Target="http://wiki.siframework.org/DAF+Use+Cases" TargetMode="External"/><Relationship Id="rId29" Type="http://schemas.openxmlformats.org/officeDocument/2006/relationships/hyperlink" Target="http://ihe.net/uploadedFiles/Documents/PCC/IHE_PCC_White_Paper_DAF_Rev1.1_2014-10-24.pdf" TargetMode="External"/><Relationship Id="rId40" Type="http://schemas.openxmlformats.org/officeDocument/2006/relationships/image" Target="media/image7.emf"/><Relationship Id="rId41" Type="http://schemas.openxmlformats.org/officeDocument/2006/relationships/image" Target="media/image8.emf"/><Relationship Id="rId42" Type="http://schemas.openxmlformats.org/officeDocument/2006/relationships/hyperlink" Target="http://www.ietf.org/rfc/rfc2246.txt" TargetMode="External"/><Relationship Id="rId43" Type="http://schemas.openxmlformats.org/officeDocument/2006/relationships/hyperlink" Target="https://www.ietf.org/rfc/rfc2616.txt" TargetMode="External"/><Relationship Id="rId44" Type="http://schemas.openxmlformats.org/officeDocument/2006/relationships/hyperlink" Target="http://www.w3.org/TR/2007/REC-soap12-part1-20070427/" TargetMode="External"/><Relationship Id="rId45" Type="http://schemas.openxmlformats.org/officeDocument/2006/relationships/hyperlink" Target="http://www.ihe.net/uploadedFiles/Documents/ITI/IHE_ITI_TF_Vol2a.pdf" TargetMode="External"/><Relationship Id="rId46" Type="http://schemas.openxmlformats.org/officeDocument/2006/relationships/hyperlink" Target="http://www.ihe.net/uploadedFiles/Documents/ITI/IHE_ITI_TF_Vol2x.pdf" TargetMode="External"/><Relationship Id="rId47" Type="http://schemas.openxmlformats.org/officeDocument/2006/relationships/hyperlink" Target="http://www.ihe.net/uploadedFiles/Documents/ITI/IHE_ITI_TF_Vol2x.pdf" TargetMode="External"/><Relationship Id="rId48" Type="http://schemas.openxmlformats.org/officeDocument/2006/relationships/hyperlink" Target="http://www.ihe.net/uploadedFiles/Documents/ITI/IHE_ITI_TF_Vol3.pdf" TargetMode="External"/><Relationship Id="rId49" Type="http://schemas.openxmlformats.org/officeDocument/2006/relationships/hyperlink" Target="http://www.ihe.net/uploadedFiles/Documents/ITI/IHE_ITI_TF_Vol2b.pdf" TargetMode="External"/><Relationship Id="rId60" Type="http://schemas.openxmlformats.org/officeDocument/2006/relationships/hyperlink" Target="http://www.ihe.net/uploadedFiles/Documents/ITI/IHE_ITI_TF_Vol2b.pdf" TargetMode="External"/><Relationship Id="rId61" Type="http://schemas.openxmlformats.org/officeDocument/2006/relationships/hyperlink" Target="http://www.ihe.net/uploadedFiles/Documents/ITI/IHE_ITI_TF_Vol2b.pdf" TargetMode="External"/><Relationship Id="rId62" Type="http://schemas.openxmlformats.org/officeDocument/2006/relationships/hyperlink" Target="http://www.ihe.net/uploadedFiles/Documents/ITI/IHE_ITI_TF_Vol2b.pdf" TargetMode="External"/><Relationship Id="rId63" Type="http://schemas.openxmlformats.org/officeDocument/2006/relationships/hyperlink" Target="http://www.ihe.net/uploadedFiles/Documents/ITI/IHE_ITI_TF_Vol2b.pdf" TargetMode="External"/><Relationship Id="rId64" Type="http://schemas.openxmlformats.org/officeDocument/2006/relationships/hyperlink" Target="http://www.ihe.net/uploadedFiles/Documents/ITI/IHE_ITI_TF_Vol2x.pdf" TargetMode="External"/><Relationship Id="rId65" Type="http://schemas.openxmlformats.org/officeDocument/2006/relationships/hyperlink" Target="http://www.ihe.net/uploadedFiles/Documents/ITI/IHE_ITI_TF_Vol2x.pdf" TargetMode="External"/><Relationship Id="rId66" Type="http://schemas.openxmlformats.org/officeDocument/2006/relationships/hyperlink" Target="http://www.ihe.net/uploadedFiles/Documents/ITI/IHE_ITI_TF_Vol2b.pdf" TargetMode="External"/><Relationship Id="rId67" Type="http://schemas.openxmlformats.org/officeDocument/2006/relationships/hyperlink" Target="http://www.ihe.net/uploadedFiles/Documents/ITI/IHE_ITI_TF_Vol1.pdf" TargetMode="External"/><Relationship Id="rId68" Type="http://schemas.openxmlformats.org/officeDocument/2006/relationships/hyperlink" Target="http://www.ihe.net/uploadedFiles/Documents/ITI/IHE_ITI_TF_Vol2b.pdf" TargetMode="External"/><Relationship Id="rId69" Type="http://schemas.openxmlformats.org/officeDocument/2006/relationships/hyperlink" Target="http://www.ihe.net/uploadedFiles/Documents/ITI/IHE_ITI_TF_Vol2b.pdf" TargetMode="External"/><Relationship Id="rId100" Type="http://schemas.openxmlformats.org/officeDocument/2006/relationships/hyperlink" Target="http://www.ihe.net/uploadedFiles/Documents/ITI/IHE_ITI_TF_Vol1.pdf" TargetMode="External"/><Relationship Id="rId80" Type="http://schemas.openxmlformats.org/officeDocument/2006/relationships/hyperlink" Target="http://www.ihe.net/uploadedFiles/Documents/ITI/IHE_ITI_TF_Vol2b.pdf" TargetMode="External"/><Relationship Id="rId81" Type="http://schemas.openxmlformats.org/officeDocument/2006/relationships/hyperlink" Target="http://www.ihe.net/uploadedFiles/Documents/ITI/IHE_ITI_TF_Vol2b.pdf" TargetMode="External"/><Relationship Id="rId82" Type="http://schemas.openxmlformats.org/officeDocument/2006/relationships/hyperlink" Target="http://www.ihe.net/uploadedFiles/Documents/ITI/IHE_ITI_TF_Vol1.pdf" TargetMode="External"/><Relationship Id="rId83" Type="http://schemas.openxmlformats.org/officeDocument/2006/relationships/hyperlink" Target="http://www.ihe.net/uploadedFiles/Documents/ITI/IHE_ITI_TF_Vol3.pdf" TargetMode="External"/><Relationship Id="rId84" Type="http://schemas.openxmlformats.org/officeDocument/2006/relationships/hyperlink" Target="http://www.ihe.net/uploadedFiles/Documents/ITI/IHE_ITI_TF_Vol3.pdf" TargetMode="External"/><Relationship Id="rId85" Type="http://schemas.openxmlformats.org/officeDocument/2006/relationships/hyperlink" Target="ftp://ftp.ihe.net/TF_Implementation_Material/ITI/" TargetMode="External"/><Relationship Id="rId86" Type="http://schemas.openxmlformats.org/officeDocument/2006/relationships/hyperlink" Target="http://www.ietf.org/rfc/rfc2246.txt" TargetMode="External"/><Relationship Id="rId87" Type="http://schemas.openxmlformats.org/officeDocument/2006/relationships/hyperlink" Target="https://www.ietf.org/rfc/rfc2616.txt" TargetMode="External"/><Relationship Id="rId88" Type="http://schemas.openxmlformats.org/officeDocument/2006/relationships/hyperlink" Target="http://www.ihe.net/uploadedFiles/Documents/ITI/IHE_ITI_TF_Vol1.pdf" TargetMode="External"/><Relationship Id="rId89" Type="http://schemas.openxmlformats.org/officeDocument/2006/relationships/hyperlink" Target="http://www.ihe.net/uploadedFiles/Documents/ITI/IHE_ITI_TF_Vol2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B9074-E87A-374C-A892-4EDC52E3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\Users\Mary\Desktop\00_IHE\00_DocumentPublication\03_Templates\01_2012-09_IHE Templates\2012-09\Base Template (no rev letter is latest)\IHE_Template_2012.dotx</Template>
  <TotalTime>9</TotalTime>
  <Pages>75</Pages>
  <Words>20740</Words>
  <Characters>118218</Characters>
  <Application>Microsoft Macintosh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IHE_PCC_IG_DAF_National Extension_Rev1.0_PC_2015-06-01</vt:lpstr>
    </vt:vector>
  </TitlesOfParts>
  <Company>IHE</Company>
  <LinksUpToDate>false</LinksUpToDate>
  <CharactersWithSpaces>138681</CharactersWithSpaces>
  <SharedDoc>false</SharedDoc>
  <HLinks>
    <vt:vector size="1722" baseType="variant">
      <vt:variant>
        <vt:i4>6684752</vt:i4>
      </vt:variant>
      <vt:variant>
        <vt:i4>1464</vt:i4>
      </vt:variant>
      <vt:variant>
        <vt:i4>0</vt:i4>
      </vt:variant>
      <vt:variant>
        <vt:i4>5</vt:i4>
      </vt:variant>
      <vt:variant>
        <vt:lpwstr>http://wiki.hl7.org/index.php?title=CDA_Format_Codes_for_IHE_XDS</vt:lpwstr>
      </vt:variant>
      <vt:variant>
        <vt:lpwstr/>
      </vt:variant>
      <vt:variant>
        <vt:i4>6946851</vt:i4>
      </vt:variant>
      <vt:variant>
        <vt:i4>1461</vt:i4>
      </vt:variant>
      <vt:variant>
        <vt:i4>0</vt:i4>
      </vt:variant>
      <vt:variant>
        <vt:i4>5</vt:i4>
      </vt:variant>
      <vt:variant>
        <vt:lpwstr>http://wiki.ihe.net/index.php?title=IHE_Format_Codes</vt:lpwstr>
      </vt:variant>
      <vt:variant>
        <vt:lpwstr/>
      </vt:variant>
      <vt:variant>
        <vt:i4>4390965</vt:i4>
      </vt:variant>
      <vt:variant>
        <vt:i4>1458</vt:i4>
      </vt:variant>
      <vt:variant>
        <vt:i4>0</vt:i4>
      </vt:variant>
      <vt:variant>
        <vt:i4>5</vt:i4>
      </vt:variant>
      <vt:variant>
        <vt:lpwstr>http://www.ihe.net/uploadedFiles/Documents/ITI/IHE_ITI_TF_Vol3.pdf</vt:lpwstr>
      </vt:variant>
      <vt:variant>
        <vt:lpwstr/>
      </vt:variant>
      <vt:variant>
        <vt:i4>2818084</vt:i4>
      </vt:variant>
      <vt:variant>
        <vt:i4>1452</vt:i4>
      </vt:variant>
      <vt:variant>
        <vt:i4>0</vt:i4>
      </vt:variant>
      <vt:variant>
        <vt:i4>5</vt:i4>
      </vt:variant>
      <vt:variant>
        <vt:lpwstr>ftp://ftp.ihe.net/IT_Infrastructure/iheitiyr13-2015-2016/Technical_Cmte/Workitems/MHD2/Testing/</vt:lpwstr>
      </vt:variant>
      <vt:variant>
        <vt:lpwstr/>
      </vt:variant>
      <vt:variant>
        <vt:i4>5308536</vt:i4>
      </vt:variant>
      <vt:variant>
        <vt:i4>1449</vt:i4>
      </vt:variant>
      <vt:variant>
        <vt:i4>0</vt:i4>
      </vt:variant>
      <vt:variant>
        <vt:i4>5</vt:i4>
      </vt:variant>
      <vt:variant>
        <vt:lpwstr>http://www.ihe.net/Technical_Framework/upload/IHE_ITI_Node_Authentication_Security_2004_08-15.pdf</vt:lpwstr>
      </vt:variant>
      <vt:variant>
        <vt:lpwstr/>
      </vt:variant>
      <vt:variant>
        <vt:i4>1441918</vt:i4>
      </vt:variant>
      <vt:variant>
        <vt:i4>1446</vt:i4>
      </vt:variant>
      <vt:variant>
        <vt:i4>0</vt:i4>
      </vt:variant>
      <vt:variant>
        <vt:i4>5</vt:i4>
      </vt:variant>
      <vt:variant>
        <vt:lpwstr>http://www.ihe.net/Technical_Framework/upload/IHE_ITI_Suppl_XUA-_Rev1-1_TI_2010-08-10.pdf</vt:lpwstr>
      </vt:variant>
      <vt:variant>
        <vt:lpwstr/>
      </vt:variant>
      <vt:variant>
        <vt:i4>1966189</vt:i4>
      </vt:variant>
      <vt:variant>
        <vt:i4>1443</vt:i4>
      </vt:variant>
      <vt:variant>
        <vt:i4>0</vt:i4>
      </vt:variant>
      <vt:variant>
        <vt:i4>5</vt:i4>
      </vt:variant>
      <vt:variant>
        <vt:lpwstr>http://www.ihe.net/uploadedFiles/Documents/ITI/IHE_ITI_TF_Vol2b.pdf</vt:lpwstr>
      </vt:variant>
      <vt:variant>
        <vt:lpwstr/>
      </vt:variant>
      <vt:variant>
        <vt:i4>5308536</vt:i4>
      </vt:variant>
      <vt:variant>
        <vt:i4>1440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1437</vt:i4>
      </vt:variant>
      <vt:variant>
        <vt:i4>0</vt:i4>
      </vt:variant>
      <vt:variant>
        <vt:i4>5</vt:i4>
      </vt:variant>
      <vt:variant>
        <vt:lpwstr>http://www.ihe.net/uploadedFiles/Documents/ITI/IHE_ITI_TF_Vol3.pdf</vt:lpwstr>
      </vt:variant>
      <vt:variant>
        <vt:lpwstr/>
      </vt:variant>
      <vt:variant>
        <vt:i4>4390965</vt:i4>
      </vt:variant>
      <vt:variant>
        <vt:i4>1434</vt:i4>
      </vt:variant>
      <vt:variant>
        <vt:i4>0</vt:i4>
      </vt:variant>
      <vt:variant>
        <vt:i4>5</vt:i4>
      </vt:variant>
      <vt:variant>
        <vt:lpwstr>http://www.ihe.net/uploadedFiles/Documents/ITI/IHE_ITI_TF_Vol3.pdf</vt:lpwstr>
      </vt:variant>
      <vt:variant>
        <vt:lpwstr/>
      </vt:variant>
      <vt:variant>
        <vt:i4>7872595</vt:i4>
      </vt:variant>
      <vt:variant>
        <vt:i4>1431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1966189</vt:i4>
      </vt:variant>
      <vt:variant>
        <vt:i4>1428</vt:i4>
      </vt:variant>
      <vt:variant>
        <vt:i4>0</vt:i4>
      </vt:variant>
      <vt:variant>
        <vt:i4>5</vt:i4>
      </vt:variant>
      <vt:variant>
        <vt:lpwstr>http://www.ihe.net/uploadedFiles/Documents/ITI/IHE_ITI_TF_Vol2b.pdf</vt:lpwstr>
      </vt:variant>
      <vt:variant>
        <vt:lpwstr/>
      </vt:variant>
      <vt:variant>
        <vt:i4>7733312</vt:i4>
      </vt:variant>
      <vt:variant>
        <vt:i4>1425</vt:i4>
      </vt:variant>
      <vt:variant>
        <vt:i4>0</vt:i4>
      </vt:variant>
      <vt:variant>
        <vt:i4>5</vt:i4>
      </vt:variant>
      <vt:variant>
        <vt:lpwstr>http://www.ihe.net/Technical_Framework/upload/IHE_ITI_Suppl_XCA_Rev2-1_TI_2010-08-10.pdf</vt:lpwstr>
      </vt:variant>
      <vt:variant>
        <vt:lpwstr/>
      </vt:variant>
      <vt:variant>
        <vt:i4>7733312</vt:i4>
      </vt:variant>
      <vt:variant>
        <vt:i4>1422</vt:i4>
      </vt:variant>
      <vt:variant>
        <vt:i4>0</vt:i4>
      </vt:variant>
      <vt:variant>
        <vt:i4>5</vt:i4>
      </vt:variant>
      <vt:variant>
        <vt:lpwstr>http://www.ihe.net/Technical_Framework/upload/IHE_ITI_Suppl_XCA_Rev2-1_TI_2010-08-10.pdf</vt:lpwstr>
      </vt:variant>
      <vt:variant>
        <vt:lpwstr/>
      </vt:variant>
      <vt:variant>
        <vt:i4>7733312</vt:i4>
      </vt:variant>
      <vt:variant>
        <vt:i4>1419</vt:i4>
      </vt:variant>
      <vt:variant>
        <vt:i4>0</vt:i4>
      </vt:variant>
      <vt:variant>
        <vt:i4>5</vt:i4>
      </vt:variant>
      <vt:variant>
        <vt:lpwstr>http://www.ihe.net/Technical_Framework/upload/IHE_ITI_Suppl_XCA_Rev2-1_TI_2010-08-10.pdf</vt:lpwstr>
      </vt:variant>
      <vt:variant>
        <vt:lpwstr/>
      </vt:variant>
      <vt:variant>
        <vt:i4>7733312</vt:i4>
      </vt:variant>
      <vt:variant>
        <vt:i4>1416</vt:i4>
      </vt:variant>
      <vt:variant>
        <vt:i4>0</vt:i4>
      </vt:variant>
      <vt:variant>
        <vt:i4>5</vt:i4>
      </vt:variant>
      <vt:variant>
        <vt:lpwstr>http://www.ihe.net/Technical_Framework/upload/IHE_ITI_Suppl_XCA_Rev2-1_TI_2010-08-10.pdf</vt:lpwstr>
      </vt:variant>
      <vt:variant>
        <vt:lpwstr/>
      </vt:variant>
      <vt:variant>
        <vt:i4>4390965</vt:i4>
      </vt:variant>
      <vt:variant>
        <vt:i4>1413</vt:i4>
      </vt:variant>
      <vt:variant>
        <vt:i4>0</vt:i4>
      </vt:variant>
      <vt:variant>
        <vt:i4>5</vt:i4>
      </vt:variant>
      <vt:variant>
        <vt:lpwstr>http://www.ihe.net/uploadedFiles/Documents/ITI/IHE_ITI_TF_Vol3.pdf</vt:lpwstr>
      </vt:variant>
      <vt:variant>
        <vt:lpwstr/>
      </vt:variant>
      <vt:variant>
        <vt:i4>4390965</vt:i4>
      </vt:variant>
      <vt:variant>
        <vt:i4>1410</vt:i4>
      </vt:variant>
      <vt:variant>
        <vt:i4>0</vt:i4>
      </vt:variant>
      <vt:variant>
        <vt:i4>5</vt:i4>
      </vt:variant>
      <vt:variant>
        <vt:lpwstr>http://www.ihe.net/uploadedFiles/Documents/ITI/IHE_ITI_TF_Vol3.pdf</vt:lpwstr>
      </vt:variant>
      <vt:variant>
        <vt:lpwstr/>
      </vt:variant>
      <vt:variant>
        <vt:i4>1966190</vt:i4>
      </vt:variant>
      <vt:variant>
        <vt:i4>1407</vt:i4>
      </vt:variant>
      <vt:variant>
        <vt:i4>0</vt:i4>
      </vt:variant>
      <vt:variant>
        <vt:i4>5</vt:i4>
      </vt:variant>
      <vt:variant>
        <vt:lpwstr>http://www.ihe.net/uploadedFiles/Documents/ITI/IHE_ITI_TF_Vol2a.pdf</vt:lpwstr>
      </vt:variant>
      <vt:variant>
        <vt:lpwstr/>
      </vt:variant>
      <vt:variant>
        <vt:i4>2031685</vt:i4>
      </vt:variant>
      <vt:variant>
        <vt:i4>1404</vt:i4>
      </vt:variant>
      <vt:variant>
        <vt:i4>0</vt:i4>
      </vt:variant>
      <vt:variant>
        <vt:i4>5</vt:i4>
      </vt:variant>
      <vt:variant>
        <vt:lpwstr>http://wiki.ihe.net/index.php?title=Audit_Trail_and_Node_Authentication</vt:lpwstr>
      </vt:variant>
      <vt:variant>
        <vt:lpwstr/>
      </vt:variant>
      <vt:variant>
        <vt:i4>589844</vt:i4>
      </vt:variant>
      <vt:variant>
        <vt:i4>1401</vt:i4>
      </vt:variant>
      <vt:variant>
        <vt:i4>0</vt:i4>
      </vt:variant>
      <vt:variant>
        <vt:i4>5</vt:i4>
      </vt:variant>
      <vt:variant>
        <vt:lpwstr>http://www.w3.org/TR/2007/REC-soap12-part1-20070427/</vt:lpwstr>
      </vt:variant>
      <vt:variant>
        <vt:lpwstr/>
      </vt:variant>
      <vt:variant>
        <vt:i4>4390996</vt:i4>
      </vt:variant>
      <vt:variant>
        <vt:i4>1398</vt:i4>
      </vt:variant>
      <vt:variant>
        <vt:i4>0</vt:i4>
      </vt:variant>
      <vt:variant>
        <vt:i4>5</vt:i4>
      </vt:variant>
      <vt:variant>
        <vt:lpwstr>https://www.ietf.org/rfc/rfc2616.txt</vt:lpwstr>
      </vt:variant>
      <vt:variant>
        <vt:lpwstr/>
      </vt:variant>
      <vt:variant>
        <vt:i4>3801131</vt:i4>
      </vt:variant>
      <vt:variant>
        <vt:i4>1395</vt:i4>
      </vt:variant>
      <vt:variant>
        <vt:i4>0</vt:i4>
      </vt:variant>
      <vt:variant>
        <vt:i4>5</vt:i4>
      </vt:variant>
      <vt:variant>
        <vt:lpwstr>http://www.ietf.org/rfc/rfc2246.txt</vt:lpwstr>
      </vt:variant>
      <vt:variant>
        <vt:lpwstr/>
      </vt:variant>
      <vt:variant>
        <vt:i4>6619205</vt:i4>
      </vt:variant>
      <vt:variant>
        <vt:i4>1392</vt:i4>
      </vt:variant>
      <vt:variant>
        <vt:i4>0</vt:i4>
      </vt:variant>
      <vt:variant>
        <vt:i4>5</vt:i4>
      </vt:variant>
      <vt:variant>
        <vt:lpwstr>http://www.ihe.net/Technical_Framework/upload/IHE_ITI_Suppl_MPQ_Rev2-1_TI_2010-08-10.pdf</vt:lpwstr>
      </vt:variant>
      <vt:variant>
        <vt:lpwstr/>
      </vt:variant>
      <vt:variant>
        <vt:i4>6619205</vt:i4>
      </vt:variant>
      <vt:variant>
        <vt:i4>1389</vt:i4>
      </vt:variant>
      <vt:variant>
        <vt:i4>0</vt:i4>
      </vt:variant>
      <vt:variant>
        <vt:i4>5</vt:i4>
      </vt:variant>
      <vt:variant>
        <vt:lpwstr>http://www.ihe.net/Technical_Framework/upload/IHE_ITI_Suppl_MPQ_Rev2-1_TI_2010-08-10.pdf</vt:lpwstr>
      </vt:variant>
      <vt:variant>
        <vt:lpwstr/>
      </vt:variant>
      <vt:variant>
        <vt:i4>7929895</vt:i4>
      </vt:variant>
      <vt:variant>
        <vt:i4>1386</vt:i4>
      </vt:variant>
      <vt:variant>
        <vt:i4>0</vt:i4>
      </vt:variant>
      <vt:variant>
        <vt:i4>5</vt:i4>
      </vt:variant>
      <vt:variant>
        <vt:lpwstr>ftp://ftp.ihe.net/TF_Implementation_Material/ITI/</vt:lpwstr>
      </vt:variant>
      <vt:variant>
        <vt:lpwstr/>
      </vt:variant>
      <vt:variant>
        <vt:i4>4390965</vt:i4>
      </vt:variant>
      <vt:variant>
        <vt:i4>1383</vt:i4>
      </vt:variant>
      <vt:variant>
        <vt:i4>0</vt:i4>
      </vt:variant>
      <vt:variant>
        <vt:i4>5</vt:i4>
      </vt:variant>
      <vt:variant>
        <vt:lpwstr>http://www.ihe.net/uploadedFiles/Documents/ITI/IHE_ITI_TF_Vol3.pdf</vt:lpwstr>
      </vt:variant>
      <vt:variant>
        <vt:lpwstr/>
      </vt:variant>
      <vt:variant>
        <vt:i4>4390965</vt:i4>
      </vt:variant>
      <vt:variant>
        <vt:i4>1380</vt:i4>
      </vt:variant>
      <vt:variant>
        <vt:i4>0</vt:i4>
      </vt:variant>
      <vt:variant>
        <vt:i4>5</vt:i4>
      </vt:variant>
      <vt:variant>
        <vt:lpwstr>http://www.ihe.net/uploadedFiles/Documents/ITI/IHE_ITI_TF_Vol3.pdf</vt:lpwstr>
      </vt:variant>
      <vt:variant>
        <vt:lpwstr/>
      </vt:variant>
      <vt:variant>
        <vt:i4>4390965</vt:i4>
      </vt:variant>
      <vt:variant>
        <vt:i4>1377</vt:i4>
      </vt:variant>
      <vt:variant>
        <vt:i4>0</vt:i4>
      </vt:variant>
      <vt:variant>
        <vt:i4>5</vt:i4>
      </vt:variant>
      <vt:variant>
        <vt:lpwstr>http://www.ihe.net/uploadedFiles/Documents/ITI/IHE_ITI_TF_Vol3.pdf</vt:lpwstr>
      </vt:variant>
      <vt:variant>
        <vt:lpwstr/>
      </vt:variant>
      <vt:variant>
        <vt:i4>4390965</vt:i4>
      </vt:variant>
      <vt:variant>
        <vt:i4>1374</vt:i4>
      </vt:variant>
      <vt:variant>
        <vt:i4>0</vt:i4>
      </vt:variant>
      <vt:variant>
        <vt:i4>5</vt:i4>
      </vt:variant>
      <vt:variant>
        <vt:lpwstr>http://www.ihe.net/uploadedFiles/Documents/ITI/IHE_ITI_TF_Vol3.pdf</vt:lpwstr>
      </vt:variant>
      <vt:variant>
        <vt:lpwstr/>
      </vt:variant>
      <vt:variant>
        <vt:i4>5308536</vt:i4>
      </vt:variant>
      <vt:variant>
        <vt:i4>1371</vt:i4>
      </vt:variant>
      <vt:variant>
        <vt:i4>0</vt:i4>
      </vt:variant>
      <vt:variant>
        <vt:i4>5</vt:i4>
      </vt:variant>
      <vt:variant>
        <vt:lpwstr>http://www.ihe.net/Technical_Framework/upload/IHE_ITI_Node_Authentication_Security_2004_08-15.pdf</vt:lpwstr>
      </vt:variant>
      <vt:variant>
        <vt:lpwstr/>
      </vt:variant>
      <vt:variant>
        <vt:i4>1441918</vt:i4>
      </vt:variant>
      <vt:variant>
        <vt:i4>1368</vt:i4>
      </vt:variant>
      <vt:variant>
        <vt:i4>0</vt:i4>
      </vt:variant>
      <vt:variant>
        <vt:i4>5</vt:i4>
      </vt:variant>
      <vt:variant>
        <vt:lpwstr>http://www.ihe.net/Technical_Framework/upload/IHE_ITI_Suppl_XUA-_Rev1-1_TI_2010-08-10.pdf</vt:lpwstr>
      </vt:variant>
      <vt:variant>
        <vt:lpwstr/>
      </vt:variant>
      <vt:variant>
        <vt:i4>1966189</vt:i4>
      </vt:variant>
      <vt:variant>
        <vt:i4>1365</vt:i4>
      </vt:variant>
      <vt:variant>
        <vt:i4>0</vt:i4>
      </vt:variant>
      <vt:variant>
        <vt:i4>5</vt:i4>
      </vt:variant>
      <vt:variant>
        <vt:lpwstr>http://www.ihe.net/uploadedFiles/Documents/ITI/IHE_ITI_TF_Vol2b.pdf</vt:lpwstr>
      </vt:variant>
      <vt:variant>
        <vt:lpwstr/>
      </vt:variant>
      <vt:variant>
        <vt:i4>4390965</vt:i4>
      </vt:variant>
      <vt:variant>
        <vt:i4>1362</vt:i4>
      </vt:variant>
      <vt:variant>
        <vt:i4>0</vt:i4>
      </vt:variant>
      <vt:variant>
        <vt:i4>5</vt:i4>
      </vt:variant>
      <vt:variant>
        <vt:lpwstr>http://www.ihe.net/uploadedFiles/Documents/ITI/IHE_ITI_TF_Vol3.pdf</vt:lpwstr>
      </vt:variant>
      <vt:variant>
        <vt:lpwstr/>
      </vt:variant>
      <vt:variant>
        <vt:i4>4390965</vt:i4>
      </vt:variant>
      <vt:variant>
        <vt:i4>1359</vt:i4>
      </vt:variant>
      <vt:variant>
        <vt:i4>0</vt:i4>
      </vt:variant>
      <vt:variant>
        <vt:i4>5</vt:i4>
      </vt:variant>
      <vt:variant>
        <vt:lpwstr>http://www.ihe.net/uploadedFiles/Documents/ITI/IHE_ITI_TF_Vol3.pdf</vt:lpwstr>
      </vt:variant>
      <vt:variant>
        <vt:lpwstr/>
      </vt:variant>
      <vt:variant>
        <vt:i4>4390965</vt:i4>
      </vt:variant>
      <vt:variant>
        <vt:i4>1356</vt:i4>
      </vt:variant>
      <vt:variant>
        <vt:i4>0</vt:i4>
      </vt:variant>
      <vt:variant>
        <vt:i4>5</vt:i4>
      </vt:variant>
      <vt:variant>
        <vt:lpwstr>http://www.ihe.net/uploadedFiles/Documents/ITI/IHE_ITI_TF_Vol3.pdf</vt:lpwstr>
      </vt:variant>
      <vt:variant>
        <vt:lpwstr/>
      </vt:variant>
      <vt:variant>
        <vt:i4>4390965</vt:i4>
      </vt:variant>
      <vt:variant>
        <vt:i4>1353</vt:i4>
      </vt:variant>
      <vt:variant>
        <vt:i4>0</vt:i4>
      </vt:variant>
      <vt:variant>
        <vt:i4>5</vt:i4>
      </vt:variant>
      <vt:variant>
        <vt:lpwstr>http://www.ihe.net/uploadedFiles/Documents/ITI/IHE_ITI_TF_Vol3.pdf</vt:lpwstr>
      </vt:variant>
      <vt:variant>
        <vt:lpwstr/>
      </vt:variant>
      <vt:variant>
        <vt:i4>5308536</vt:i4>
      </vt:variant>
      <vt:variant>
        <vt:i4>1350</vt:i4>
      </vt:variant>
      <vt:variant>
        <vt:i4>0</vt:i4>
      </vt:variant>
      <vt:variant>
        <vt:i4>5</vt:i4>
      </vt:variant>
      <vt:variant>
        <vt:lpwstr>http://www.ihe.net/Technical_Framework/upload/IHE_ITI_Node_Authentication_Security_2004_08-15.pdf</vt:lpwstr>
      </vt:variant>
      <vt:variant>
        <vt:lpwstr/>
      </vt:variant>
      <vt:variant>
        <vt:i4>4390965</vt:i4>
      </vt:variant>
      <vt:variant>
        <vt:i4>1347</vt:i4>
      </vt:variant>
      <vt:variant>
        <vt:i4>0</vt:i4>
      </vt:variant>
      <vt:variant>
        <vt:i4>5</vt:i4>
      </vt:variant>
      <vt:variant>
        <vt:lpwstr>http://www.ihe.net/uploadedFiles/Documents/ITI/IHE_ITI_TF_Vol3.pdf</vt:lpwstr>
      </vt:variant>
      <vt:variant>
        <vt:lpwstr/>
      </vt:variant>
      <vt:variant>
        <vt:i4>4390965</vt:i4>
      </vt:variant>
      <vt:variant>
        <vt:i4>1344</vt:i4>
      </vt:variant>
      <vt:variant>
        <vt:i4>0</vt:i4>
      </vt:variant>
      <vt:variant>
        <vt:i4>5</vt:i4>
      </vt:variant>
      <vt:variant>
        <vt:lpwstr>http://www.ihe.net/uploadedFiles/Documents/ITI/IHE_ITI_TF_Vol3.pdf</vt:lpwstr>
      </vt:variant>
      <vt:variant>
        <vt:lpwstr/>
      </vt:variant>
      <vt:variant>
        <vt:i4>7872595</vt:i4>
      </vt:variant>
      <vt:variant>
        <vt:i4>1341</vt:i4>
      </vt:variant>
      <vt:variant>
        <vt:i4>0</vt:i4>
      </vt:variant>
      <vt:variant>
        <vt:i4>5</vt:i4>
      </vt:variant>
      <vt:variant>
        <vt:lpwstr>../../../../../../../Business/Drajer/Contracts/Ai/SIT Platform TO/DAF/TechnicalWorkGroup/Document Based WG/Implementation Guide/•%09http:/www.hl7.org/documentcenter/public/ballots/2013SEP/downloads/CDA_SIFRAME_CCG2CCDA_R1_I1_2013SEP.zip</vt:lpwstr>
      </vt:variant>
      <vt:variant>
        <vt:lpwstr/>
      </vt:variant>
      <vt:variant>
        <vt:i4>1966199</vt:i4>
      </vt:variant>
      <vt:variant>
        <vt:i4>1338</vt:i4>
      </vt:variant>
      <vt:variant>
        <vt:i4>0</vt:i4>
      </vt:variant>
      <vt:variant>
        <vt:i4>5</vt:i4>
      </vt:variant>
      <vt:variant>
        <vt:lpwstr>http://www.ihe.net/uploadedFiles/Documents/ITI/IHE_ITI_TF_Vol2x.pdf</vt:lpwstr>
      </vt:variant>
      <vt:variant>
        <vt:lpwstr/>
      </vt:variant>
      <vt:variant>
        <vt:i4>1966199</vt:i4>
      </vt:variant>
      <vt:variant>
        <vt:i4>1335</vt:i4>
      </vt:variant>
      <vt:variant>
        <vt:i4>0</vt:i4>
      </vt:variant>
      <vt:variant>
        <vt:i4>5</vt:i4>
      </vt:variant>
      <vt:variant>
        <vt:lpwstr>http://www.ihe.net/uploadedFiles/Documents/ITI/IHE_ITI_TF_Vol2x.pdf</vt:lpwstr>
      </vt:variant>
      <vt:variant>
        <vt:lpwstr/>
      </vt:variant>
      <vt:variant>
        <vt:i4>1966189</vt:i4>
      </vt:variant>
      <vt:variant>
        <vt:i4>1332</vt:i4>
      </vt:variant>
      <vt:variant>
        <vt:i4>0</vt:i4>
      </vt:variant>
      <vt:variant>
        <vt:i4>5</vt:i4>
      </vt:variant>
      <vt:variant>
        <vt:lpwstr>http://www.ihe.net/uploadedFiles/Documents/ITI/IHE_ITI_TF_Vol2b.pdf</vt:lpwstr>
      </vt:variant>
      <vt:variant>
        <vt:lpwstr/>
      </vt:variant>
      <vt:variant>
        <vt:i4>1966199</vt:i4>
      </vt:variant>
      <vt:variant>
        <vt:i4>1329</vt:i4>
      </vt:variant>
      <vt:variant>
        <vt:i4>0</vt:i4>
      </vt:variant>
      <vt:variant>
        <vt:i4>5</vt:i4>
      </vt:variant>
      <vt:variant>
        <vt:lpwstr>http://www.ihe.net/uploadedFiles/Documents/ITI/IHE_ITI_TF_Vol2x.pdf</vt:lpwstr>
      </vt:variant>
      <vt:variant>
        <vt:lpwstr/>
      </vt:variant>
      <vt:variant>
        <vt:i4>1966199</vt:i4>
      </vt:variant>
      <vt:variant>
        <vt:i4>1326</vt:i4>
      </vt:variant>
      <vt:variant>
        <vt:i4>0</vt:i4>
      </vt:variant>
      <vt:variant>
        <vt:i4>5</vt:i4>
      </vt:variant>
      <vt:variant>
        <vt:lpwstr>http://www.ihe.net/uploadedFiles/Documents/ITI/IHE_ITI_TF_Vol2x.pdf</vt:lpwstr>
      </vt:variant>
      <vt:variant>
        <vt:lpwstr/>
      </vt:variant>
      <vt:variant>
        <vt:i4>1966189</vt:i4>
      </vt:variant>
      <vt:variant>
        <vt:i4>1323</vt:i4>
      </vt:variant>
      <vt:variant>
        <vt:i4>0</vt:i4>
      </vt:variant>
      <vt:variant>
        <vt:i4>5</vt:i4>
      </vt:variant>
      <vt:variant>
        <vt:lpwstr>http://www.ihe.net/uploadedFiles/Documents/ITI/IHE_ITI_TF_Vol2b.pdf</vt:lpwstr>
      </vt:variant>
      <vt:variant>
        <vt:lpwstr/>
      </vt:variant>
      <vt:variant>
        <vt:i4>1966189</vt:i4>
      </vt:variant>
      <vt:variant>
        <vt:i4>1320</vt:i4>
      </vt:variant>
      <vt:variant>
        <vt:i4>0</vt:i4>
      </vt:variant>
      <vt:variant>
        <vt:i4>5</vt:i4>
      </vt:variant>
      <vt:variant>
        <vt:lpwstr>http://www.ihe.net/uploadedFiles/Documents/ITI/IHE_ITI_TF_Vol2b.pdf</vt:lpwstr>
      </vt:variant>
      <vt:variant>
        <vt:lpwstr/>
      </vt:variant>
      <vt:variant>
        <vt:i4>1966189</vt:i4>
      </vt:variant>
      <vt:variant>
        <vt:i4>1317</vt:i4>
      </vt:variant>
      <vt:variant>
        <vt:i4>0</vt:i4>
      </vt:variant>
      <vt:variant>
        <vt:i4>5</vt:i4>
      </vt:variant>
      <vt:variant>
        <vt:lpwstr>http://www.ihe.net/uploadedFiles/Documents/ITI/IHE_ITI_TF_Vol2b.pdf</vt:lpwstr>
      </vt:variant>
      <vt:variant>
        <vt:lpwstr/>
      </vt:variant>
      <vt:variant>
        <vt:i4>1966189</vt:i4>
      </vt:variant>
      <vt:variant>
        <vt:i4>1314</vt:i4>
      </vt:variant>
      <vt:variant>
        <vt:i4>0</vt:i4>
      </vt:variant>
      <vt:variant>
        <vt:i4>5</vt:i4>
      </vt:variant>
      <vt:variant>
        <vt:lpwstr>http://www.ihe.net/uploadedFiles/Documents/ITI/IHE_ITI_TF_Vol2b.pdf</vt:lpwstr>
      </vt:variant>
      <vt:variant>
        <vt:lpwstr/>
      </vt:variant>
      <vt:variant>
        <vt:i4>1966199</vt:i4>
      </vt:variant>
      <vt:variant>
        <vt:i4>1311</vt:i4>
      </vt:variant>
      <vt:variant>
        <vt:i4>0</vt:i4>
      </vt:variant>
      <vt:variant>
        <vt:i4>5</vt:i4>
      </vt:variant>
      <vt:variant>
        <vt:lpwstr>http://www.ihe.net/uploadedFiles/Documents/ITI/IHE_ITI_TF_Vol2x.pdf</vt:lpwstr>
      </vt:variant>
      <vt:variant>
        <vt:lpwstr/>
      </vt:variant>
      <vt:variant>
        <vt:i4>1966199</vt:i4>
      </vt:variant>
      <vt:variant>
        <vt:i4>1308</vt:i4>
      </vt:variant>
      <vt:variant>
        <vt:i4>0</vt:i4>
      </vt:variant>
      <vt:variant>
        <vt:i4>5</vt:i4>
      </vt:variant>
      <vt:variant>
        <vt:lpwstr>http://www.ihe.net/uploadedFiles/Documents/ITI/IHE_ITI_TF_Vol2x.pdf</vt:lpwstr>
      </vt:variant>
      <vt:variant>
        <vt:lpwstr/>
      </vt:variant>
      <vt:variant>
        <vt:i4>7733312</vt:i4>
      </vt:variant>
      <vt:variant>
        <vt:i4>1305</vt:i4>
      </vt:variant>
      <vt:variant>
        <vt:i4>0</vt:i4>
      </vt:variant>
      <vt:variant>
        <vt:i4>5</vt:i4>
      </vt:variant>
      <vt:variant>
        <vt:lpwstr>http://www.ihe.net/Technical_Framework/upload/IHE_ITI_Suppl_XCA_Rev2-1_TI_2010-08-10.pdf</vt:lpwstr>
      </vt:variant>
      <vt:variant>
        <vt:lpwstr/>
      </vt:variant>
      <vt:variant>
        <vt:i4>7733312</vt:i4>
      </vt:variant>
      <vt:variant>
        <vt:i4>1302</vt:i4>
      </vt:variant>
      <vt:variant>
        <vt:i4>0</vt:i4>
      </vt:variant>
      <vt:variant>
        <vt:i4>5</vt:i4>
      </vt:variant>
      <vt:variant>
        <vt:lpwstr>http://www.ihe.net/Technical_Framework/upload/IHE_ITI_Suppl_XCA_Rev2-1_TI_2010-08-10.pdf</vt:lpwstr>
      </vt:variant>
      <vt:variant>
        <vt:lpwstr/>
      </vt:variant>
      <vt:variant>
        <vt:i4>7733312</vt:i4>
      </vt:variant>
      <vt:variant>
        <vt:i4>1299</vt:i4>
      </vt:variant>
      <vt:variant>
        <vt:i4>0</vt:i4>
      </vt:variant>
      <vt:variant>
        <vt:i4>5</vt:i4>
      </vt:variant>
      <vt:variant>
        <vt:lpwstr>http://www.ihe.net/Technical_Framework/upload/IHE_ITI_Suppl_XCA_Rev2-1_TI_2010-08-10.pdf</vt:lpwstr>
      </vt:variant>
      <vt:variant>
        <vt:lpwstr/>
      </vt:variant>
      <vt:variant>
        <vt:i4>7733312</vt:i4>
      </vt:variant>
      <vt:variant>
        <vt:i4>1296</vt:i4>
      </vt:variant>
      <vt:variant>
        <vt:i4>0</vt:i4>
      </vt:variant>
      <vt:variant>
        <vt:i4>5</vt:i4>
      </vt:variant>
      <vt:variant>
        <vt:lpwstr>http://www.ihe.net/Technical_Framework/upload/IHE_ITI_Suppl_XCA_Rev2-1_TI_2010-08-10.pdf</vt:lpwstr>
      </vt:variant>
      <vt:variant>
        <vt:lpwstr/>
      </vt:variant>
      <vt:variant>
        <vt:i4>7733312</vt:i4>
      </vt:variant>
      <vt:variant>
        <vt:i4>1293</vt:i4>
      </vt:variant>
      <vt:variant>
        <vt:i4>0</vt:i4>
      </vt:variant>
      <vt:variant>
        <vt:i4>5</vt:i4>
      </vt:variant>
      <vt:variant>
        <vt:lpwstr>http://www.ihe.net/Technical_Framework/upload/IHE_ITI_Suppl_XCA_Rev2-1_TI_2010-08-10.pdf</vt:lpwstr>
      </vt:variant>
      <vt:variant>
        <vt:lpwstr/>
      </vt:variant>
      <vt:variant>
        <vt:i4>7733312</vt:i4>
      </vt:variant>
      <vt:variant>
        <vt:i4>1290</vt:i4>
      </vt:variant>
      <vt:variant>
        <vt:i4>0</vt:i4>
      </vt:variant>
      <vt:variant>
        <vt:i4>5</vt:i4>
      </vt:variant>
      <vt:variant>
        <vt:lpwstr>http://www.ihe.net/Technical_Framework/upload/IHE_ITI_Suppl_XCA_Rev2-1_TI_2010-08-10.pdf</vt:lpwstr>
      </vt:variant>
      <vt:variant>
        <vt:lpwstr/>
      </vt:variant>
      <vt:variant>
        <vt:i4>7733312</vt:i4>
      </vt:variant>
      <vt:variant>
        <vt:i4>1287</vt:i4>
      </vt:variant>
      <vt:variant>
        <vt:i4>0</vt:i4>
      </vt:variant>
      <vt:variant>
        <vt:i4>5</vt:i4>
      </vt:variant>
      <vt:variant>
        <vt:lpwstr>http://www.ihe.net/Technical_Framework/upload/IHE_ITI_Suppl_XCA_Rev2-1_TI_2010-08-10.pdf</vt:lpwstr>
      </vt:variant>
      <vt:variant>
        <vt:lpwstr/>
      </vt:variant>
      <vt:variant>
        <vt:i4>7733312</vt:i4>
      </vt:variant>
      <vt:variant>
        <vt:i4>1284</vt:i4>
      </vt:variant>
      <vt:variant>
        <vt:i4>0</vt:i4>
      </vt:variant>
      <vt:variant>
        <vt:i4>5</vt:i4>
      </vt:variant>
      <vt:variant>
        <vt:lpwstr>http://www.ihe.net/Technical_Framework/upload/IHE_ITI_Suppl_XCA_Rev2-1_TI_2010-08-10.pdf</vt:lpwstr>
      </vt:variant>
      <vt:variant>
        <vt:lpwstr/>
      </vt:variant>
      <vt:variant>
        <vt:i4>7733312</vt:i4>
      </vt:variant>
      <vt:variant>
        <vt:i4>1281</vt:i4>
      </vt:variant>
      <vt:variant>
        <vt:i4>0</vt:i4>
      </vt:variant>
      <vt:variant>
        <vt:i4>5</vt:i4>
      </vt:variant>
      <vt:variant>
        <vt:lpwstr>http://www.ihe.net/Technical_Framework/upload/IHE_ITI_Suppl_XCA_Rev2-1_TI_2010-08-10.pdf</vt:lpwstr>
      </vt:variant>
      <vt:variant>
        <vt:lpwstr/>
      </vt:variant>
      <vt:variant>
        <vt:i4>7733312</vt:i4>
      </vt:variant>
      <vt:variant>
        <vt:i4>1278</vt:i4>
      </vt:variant>
      <vt:variant>
        <vt:i4>0</vt:i4>
      </vt:variant>
      <vt:variant>
        <vt:i4>5</vt:i4>
      </vt:variant>
      <vt:variant>
        <vt:lpwstr>http://www.ihe.net/Technical_Framework/upload/IHE_ITI_Suppl_XCA_Rev2-1_TI_2010-08-10.pdf</vt:lpwstr>
      </vt:variant>
      <vt:variant>
        <vt:lpwstr/>
      </vt:variant>
      <vt:variant>
        <vt:i4>7733312</vt:i4>
      </vt:variant>
      <vt:variant>
        <vt:i4>1275</vt:i4>
      </vt:variant>
      <vt:variant>
        <vt:i4>0</vt:i4>
      </vt:variant>
      <vt:variant>
        <vt:i4>5</vt:i4>
      </vt:variant>
      <vt:variant>
        <vt:lpwstr>http://www.ihe.net/Technical_Framework/upload/IHE_ITI_Suppl_XCA_Rev2-1_TI_2010-08-10.pdf</vt:lpwstr>
      </vt:variant>
      <vt:variant>
        <vt:lpwstr/>
      </vt:variant>
      <vt:variant>
        <vt:i4>2949225</vt:i4>
      </vt:variant>
      <vt:variant>
        <vt:i4>1272</vt:i4>
      </vt:variant>
      <vt:variant>
        <vt:i4>0</vt:i4>
      </vt:variant>
      <vt:variant>
        <vt:i4>5</vt:i4>
      </vt:variant>
      <vt:variant>
        <vt:lpwstr>http://www.ihe.net/Technical_Framework/upload/IHE_ITI_Suppl_XCPD.pdf</vt:lpwstr>
      </vt:variant>
      <vt:variant>
        <vt:lpwstr/>
      </vt:variant>
      <vt:variant>
        <vt:i4>4390965</vt:i4>
      </vt:variant>
      <vt:variant>
        <vt:i4>1269</vt:i4>
      </vt:variant>
      <vt:variant>
        <vt:i4>0</vt:i4>
      </vt:variant>
      <vt:variant>
        <vt:i4>5</vt:i4>
      </vt:variant>
      <vt:variant>
        <vt:lpwstr>http://www.ihe.net/uploadedFiles/Documents/ITI/IHE_ITI_TF_Vol3.pdf</vt:lpwstr>
      </vt:variant>
      <vt:variant>
        <vt:lpwstr/>
      </vt:variant>
      <vt:variant>
        <vt:i4>1966199</vt:i4>
      </vt:variant>
      <vt:variant>
        <vt:i4>1266</vt:i4>
      </vt:variant>
      <vt:variant>
        <vt:i4>0</vt:i4>
      </vt:variant>
      <vt:variant>
        <vt:i4>5</vt:i4>
      </vt:variant>
      <vt:variant>
        <vt:lpwstr>http://www.ihe.net/uploadedFiles/Documents/ITI/IHE_ITI_TF_Vol2x.pdf</vt:lpwstr>
      </vt:variant>
      <vt:variant>
        <vt:lpwstr/>
      </vt:variant>
      <vt:variant>
        <vt:i4>1966199</vt:i4>
      </vt:variant>
      <vt:variant>
        <vt:i4>1263</vt:i4>
      </vt:variant>
      <vt:variant>
        <vt:i4>0</vt:i4>
      </vt:variant>
      <vt:variant>
        <vt:i4>5</vt:i4>
      </vt:variant>
      <vt:variant>
        <vt:lpwstr>http://www.ihe.net/uploadedFiles/Documents/ITI/IHE_ITI_TF_Vol2x.pdf</vt:lpwstr>
      </vt:variant>
      <vt:variant>
        <vt:lpwstr/>
      </vt:variant>
      <vt:variant>
        <vt:i4>1966190</vt:i4>
      </vt:variant>
      <vt:variant>
        <vt:i4>1260</vt:i4>
      </vt:variant>
      <vt:variant>
        <vt:i4>0</vt:i4>
      </vt:variant>
      <vt:variant>
        <vt:i4>5</vt:i4>
      </vt:variant>
      <vt:variant>
        <vt:lpwstr>http://www.ihe.net/uploadedFiles/Documents/ITI/IHE_ITI_TF_Vol2a.pdf</vt:lpwstr>
      </vt:variant>
      <vt:variant>
        <vt:lpwstr/>
      </vt:variant>
      <vt:variant>
        <vt:i4>2031685</vt:i4>
      </vt:variant>
      <vt:variant>
        <vt:i4>1257</vt:i4>
      </vt:variant>
      <vt:variant>
        <vt:i4>0</vt:i4>
      </vt:variant>
      <vt:variant>
        <vt:i4>5</vt:i4>
      </vt:variant>
      <vt:variant>
        <vt:lpwstr>http://wiki.ihe.net/index.php?title=Audit_Trail_and_Node_Authentication</vt:lpwstr>
      </vt:variant>
      <vt:variant>
        <vt:lpwstr/>
      </vt:variant>
      <vt:variant>
        <vt:i4>589844</vt:i4>
      </vt:variant>
      <vt:variant>
        <vt:i4>1254</vt:i4>
      </vt:variant>
      <vt:variant>
        <vt:i4>0</vt:i4>
      </vt:variant>
      <vt:variant>
        <vt:i4>5</vt:i4>
      </vt:variant>
      <vt:variant>
        <vt:lpwstr>http://www.w3.org/TR/2007/REC-soap12-part1-20070427/</vt:lpwstr>
      </vt:variant>
      <vt:variant>
        <vt:lpwstr/>
      </vt:variant>
      <vt:variant>
        <vt:i4>4390996</vt:i4>
      </vt:variant>
      <vt:variant>
        <vt:i4>1251</vt:i4>
      </vt:variant>
      <vt:variant>
        <vt:i4>0</vt:i4>
      </vt:variant>
      <vt:variant>
        <vt:i4>5</vt:i4>
      </vt:variant>
      <vt:variant>
        <vt:lpwstr>https://www.ietf.org/rfc/rfc2616.txt</vt:lpwstr>
      </vt:variant>
      <vt:variant>
        <vt:lpwstr/>
      </vt:variant>
      <vt:variant>
        <vt:i4>3801131</vt:i4>
      </vt:variant>
      <vt:variant>
        <vt:i4>1248</vt:i4>
      </vt:variant>
      <vt:variant>
        <vt:i4>0</vt:i4>
      </vt:variant>
      <vt:variant>
        <vt:i4>5</vt:i4>
      </vt:variant>
      <vt:variant>
        <vt:lpwstr>http://www.ietf.org/rfc/rfc2246.txt</vt:lpwstr>
      </vt:variant>
      <vt:variant>
        <vt:lpwstr/>
      </vt:variant>
      <vt:variant>
        <vt:i4>6684799</vt:i4>
      </vt:variant>
      <vt:variant>
        <vt:i4>1245</vt:i4>
      </vt:variant>
      <vt:variant>
        <vt:i4>0</vt:i4>
      </vt:variant>
      <vt:variant>
        <vt:i4>5</vt:i4>
      </vt:variant>
      <vt:variant>
        <vt:lpwstr>http://ihe.net/uploadedFiles/Documents/PCC/IHE_PCC_White_Paper_DAF_Rev1.1_2014-10-24.pdf</vt:lpwstr>
      </vt:variant>
      <vt:variant>
        <vt:lpwstr/>
      </vt:variant>
      <vt:variant>
        <vt:i4>983062</vt:i4>
      </vt:variant>
      <vt:variant>
        <vt:i4>1239</vt:i4>
      </vt:variant>
      <vt:variant>
        <vt:i4>0</vt:i4>
      </vt:variant>
      <vt:variant>
        <vt:i4>5</vt:i4>
      </vt:variant>
      <vt:variant>
        <vt:lpwstr>http://wiki.siframework.org/DAF+Use+Cases</vt:lpwstr>
      </vt:variant>
      <vt:variant>
        <vt:lpwstr/>
      </vt:variant>
      <vt:variant>
        <vt:i4>86</vt:i4>
      </vt:variant>
      <vt:variant>
        <vt:i4>1221</vt:i4>
      </vt:variant>
      <vt:variant>
        <vt:i4>0</vt:i4>
      </vt:variant>
      <vt:variant>
        <vt:i4>5</vt:i4>
      </vt:variant>
      <vt:variant>
        <vt:lpwstr/>
      </vt:variant>
      <vt:variant>
        <vt:lpwstr>_DAF_Implementation_Guidance_1</vt:lpwstr>
      </vt:variant>
      <vt:variant>
        <vt:i4>2031676</vt:i4>
      </vt:variant>
      <vt:variant>
        <vt:i4>1218</vt:i4>
      </vt:variant>
      <vt:variant>
        <vt:i4>0</vt:i4>
      </vt:variant>
      <vt:variant>
        <vt:i4>5</vt:i4>
      </vt:variant>
      <vt:variant>
        <vt:lpwstr/>
      </vt:variant>
      <vt:variant>
        <vt:lpwstr>_SOAP_Query_Examples</vt:lpwstr>
      </vt:variant>
      <vt:variant>
        <vt:i4>86</vt:i4>
      </vt:variant>
      <vt:variant>
        <vt:i4>1215</vt:i4>
      </vt:variant>
      <vt:variant>
        <vt:i4>0</vt:i4>
      </vt:variant>
      <vt:variant>
        <vt:i4>5</vt:i4>
      </vt:variant>
      <vt:variant>
        <vt:lpwstr/>
      </vt:variant>
      <vt:variant>
        <vt:lpwstr>_DAF_Implementation_Guidance_1</vt:lpwstr>
      </vt:variant>
      <vt:variant>
        <vt:i4>3211273</vt:i4>
      </vt:variant>
      <vt:variant>
        <vt:i4>1212</vt:i4>
      </vt:variant>
      <vt:variant>
        <vt:i4>0</vt:i4>
      </vt:variant>
      <vt:variant>
        <vt:i4>5</vt:i4>
      </vt:variant>
      <vt:variant>
        <vt:lpwstr/>
      </vt:variant>
      <vt:variant>
        <vt:lpwstr>_DAF_Implementation_Guidance</vt:lpwstr>
      </vt:variant>
      <vt:variant>
        <vt:i4>2031659</vt:i4>
      </vt:variant>
      <vt:variant>
        <vt:i4>1209</vt:i4>
      </vt:variant>
      <vt:variant>
        <vt:i4>0</vt:i4>
      </vt:variant>
      <vt:variant>
        <vt:i4>5</vt:i4>
      </vt:variant>
      <vt:variant>
        <vt:lpwstr/>
      </vt:variant>
      <vt:variant>
        <vt:lpwstr>_RESTful_Query_Stack</vt:lpwstr>
      </vt:variant>
      <vt:variant>
        <vt:i4>131135</vt:i4>
      </vt:variant>
      <vt:variant>
        <vt:i4>1206</vt:i4>
      </vt:variant>
      <vt:variant>
        <vt:i4>0</vt:i4>
      </vt:variant>
      <vt:variant>
        <vt:i4>5</vt:i4>
      </vt:variant>
      <vt:variant>
        <vt:lpwstr/>
      </vt:variant>
      <vt:variant>
        <vt:lpwstr>_SOAP_Query_Stack</vt:lpwstr>
      </vt:variant>
      <vt:variant>
        <vt:i4>1441838</vt:i4>
      </vt:variant>
      <vt:variant>
        <vt:i4>1203</vt:i4>
      </vt:variant>
      <vt:variant>
        <vt:i4>0</vt:i4>
      </vt:variant>
      <vt:variant>
        <vt:i4>5</vt:i4>
      </vt:variant>
      <vt:variant>
        <vt:lpwstr/>
      </vt:variant>
      <vt:variant>
        <vt:lpwstr>_DAF_Query_Stacks</vt:lpwstr>
      </vt:variant>
      <vt:variant>
        <vt:i4>3604507</vt:i4>
      </vt:variant>
      <vt:variant>
        <vt:i4>1200</vt:i4>
      </vt:variant>
      <vt:variant>
        <vt:i4>0</vt:i4>
      </vt:variant>
      <vt:variant>
        <vt:i4>5</vt:i4>
      </vt:variant>
      <vt:variant>
        <vt:lpwstr/>
      </vt:variant>
      <vt:variant>
        <vt:lpwstr>_DAF_Behavior_Models</vt:lpwstr>
      </vt:variant>
      <vt:variant>
        <vt:i4>6881368</vt:i4>
      </vt:variant>
      <vt:variant>
        <vt:i4>1197</vt:i4>
      </vt:variant>
      <vt:variant>
        <vt:i4>0</vt:i4>
      </vt:variant>
      <vt:variant>
        <vt:i4>5</vt:i4>
      </vt:variant>
      <vt:variant>
        <vt:lpwstr/>
      </vt:variant>
      <vt:variant>
        <vt:lpwstr>_DAF_Technical_Approach</vt:lpwstr>
      </vt:variant>
      <vt:variant>
        <vt:i4>6553709</vt:i4>
      </vt:variant>
      <vt:variant>
        <vt:i4>1191</vt:i4>
      </vt:variant>
      <vt:variant>
        <vt:i4>0</vt:i4>
      </vt:variant>
      <vt:variant>
        <vt:i4>5</vt:i4>
      </vt:variant>
      <vt:variant>
        <vt:lpwstr>http://wiki.ihe.net/index.php?title=MHD-rev2-vol-3</vt:lpwstr>
      </vt:variant>
      <vt:variant>
        <vt:lpwstr/>
      </vt:variant>
      <vt:variant>
        <vt:i4>5374075</vt:i4>
      </vt:variant>
      <vt:variant>
        <vt:i4>1188</vt:i4>
      </vt:variant>
      <vt:variant>
        <vt:i4>0</vt:i4>
      </vt:variant>
      <vt:variant>
        <vt:i4>5</vt:i4>
      </vt:variant>
      <vt:variant>
        <vt:lpwstr>http://www.ihe.net/uploadedFiles/Documents/ITI/IHE_ITI_Suppl_MHD.pdf</vt:lpwstr>
      </vt:variant>
      <vt:variant>
        <vt:lpwstr/>
      </vt:variant>
      <vt:variant>
        <vt:i4>983104</vt:i4>
      </vt:variant>
      <vt:variant>
        <vt:i4>1185</vt:i4>
      </vt:variant>
      <vt:variant>
        <vt:i4>0</vt:i4>
      </vt:variant>
      <vt:variant>
        <vt:i4>5</vt:i4>
      </vt:variant>
      <vt:variant>
        <vt:lpwstr>http://wiki.ihe.net/index.php?title=Internet_User_Authorization</vt:lpwstr>
      </vt:variant>
      <vt:variant>
        <vt:lpwstr/>
      </vt:variant>
      <vt:variant>
        <vt:i4>4390965</vt:i4>
      </vt:variant>
      <vt:variant>
        <vt:i4>1182</vt:i4>
      </vt:variant>
      <vt:variant>
        <vt:i4>0</vt:i4>
      </vt:variant>
      <vt:variant>
        <vt:i4>5</vt:i4>
      </vt:variant>
      <vt:variant>
        <vt:lpwstr>http://www.ihe.net/uploadedFiles/Documents/ITI/IHE_ITI_TF_Vol3.pdf</vt:lpwstr>
      </vt:variant>
      <vt:variant>
        <vt:lpwstr/>
      </vt:variant>
      <vt:variant>
        <vt:i4>6684799</vt:i4>
      </vt:variant>
      <vt:variant>
        <vt:i4>1179</vt:i4>
      </vt:variant>
      <vt:variant>
        <vt:i4>0</vt:i4>
      </vt:variant>
      <vt:variant>
        <vt:i4>5</vt:i4>
      </vt:variant>
      <vt:variant>
        <vt:lpwstr>http://ihe.net/uploadedFiles/Documents/PCC/IHE_PCC_White_Paper_DAF_Rev1.1_2014-10-24.pdf</vt:lpwstr>
      </vt:variant>
      <vt:variant>
        <vt:lpwstr/>
      </vt:variant>
      <vt:variant>
        <vt:i4>5439512</vt:i4>
      </vt:variant>
      <vt:variant>
        <vt:i4>1176</vt:i4>
      </vt:variant>
      <vt:variant>
        <vt:i4>0</vt:i4>
      </vt:variant>
      <vt:variant>
        <vt:i4>5</vt:i4>
      </vt:variant>
      <vt:variant>
        <vt:lpwstr>http://hl7.org/implement/standards/FHIR-Develop/daf.html</vt:lpwstr>
      </vt:variant>
      <vt:variant>
        <vt:lpwstr/>
      </vt:variant>
      <vt:variant>
        <vt:i4>1245242</vt:i4>
      </vt:variant>
      <vt:variant>
        <vt:i4>1145</vt:i4>
      </vt:variant>
      <vt:variant>
        <vt:i4>0</vt:i4>
      </vt:variant>
      <vt:variant>
        <vt:i4>5</vt:i4>
      </vt:variant>
      <vt:variant>
        <vt:lpwstr/>
      </vt:variant>
      <vt:variant>
        <vt:lpwstr>_Toc418526462</vt:lpwstr>
      </vt:variant>
      <vt:variant>
        <vt:i4>1310782</vt:i4>
      </vt:variant>
      <vt:variant>
        <vt:i4>1136</vt:i4>
      </vt:variant>
      <vt:variant>
        <vt:i4>0</vt:i4>
      </vt:variant>
      <vt:variant>
        <vt:i4>5</vt:i4>
      </vt:variant>
      <vt:variant>
        <vt:lpwstr/>
      </vt:variant>
      <vt:variant>
        <vt:lpwstr>_Toc418526016</vt:lpwstr>
      </vt:variant>
      <vt:variant>
        <vt:i4>1310782</vt:i4>
      </vt:variant>
      <vt:variant>
        <vt:i4>1130</vt:i4>
      </vt:variant>
      <vt:variant>
        <vt:i4>0</vt:i4>
      </vt:variant>
      <vt:variant>
        <vt:i4>5</vt:i4>
      </vt:variant>
      <vt:variant>
        <vt:lpwstr/>
      </vt:variant>
      <vt:variant>
        <vt:lpwstr>_Toc418526015</vt:lpwstr>
      </vt:variant>
      <vt:variant>
        <vt:i4>1310782</vt:i4>
      </vt:variant>
      <vt:variant>
        <vt:i4>1124</vt:i4>
      </vt:variant>
      <vt:variant>
        <vt:i4>0</vt:i4>
      </vt:variant>
      <vt:variant>
        <vt:i4>5</vt:i4>
      </vt:variant>
      <vt:variant>
        <vt:lpwstr/>
      </vt:variant>
      <vt:variant>
        <vt:lpwstr>_Toc418526014</vt:lpwstr>
      </vt:variant>
      <vt:variant>
        <vt:i4>1310782</vt:i4>
      </vt:variant>
      <vt:variant>
        <vt:i4>1118</vt:i4>
      </vt:variant>
      <vt:variant>
        <vt:i4>0</vt:i4>
      </vt:variant>
      <vt:variant>
        <vt:i4>5</vt:i4>
      </vt:variant>
      <vt:variant>
        <vt:lpwstr/>
      </vt:variant>
      <vt:variant>
        <vt:lpwstr>_Toc418526013</vt:lpwstr>
      </vt:variant>
      <vt:variant>
        <vt:i4>1310782</vt:i4>
      </vt:variant>
      <vt:variant>
        <vt:i4>1112</vt:i4>
      </vt:variant>
      <vt:variant>
        <vt:i4>0</vt:i4>
      </vt:variant>
      <vt:variant>
        <vt:i4>5</vt:i4>
      </vt:variant>
      <vt:variant>
        <vt:lpwstr/>
      </vt:variant>
      <vt:variant>
        <vt:lpwstr>_Toc418526012</vt:lpwstr>
      </vt:variant>
      <vt:variant>
        <vt:i4>1310782</vt:i4>
      </vt:variant>
      <vt:variant>
        <vt:i4>1106</vt:i4>
      </vt:variant>
      <vt:variant>
        <vt:i4>0</vt:i4>
      </vt:variant>
      <vt:variant>
        <vt:i4>5</vt:i4>
      </vt:variant>
      <vt:variant>
        <vt:lpwstr/>
      </vt:variant>
      <vt:variant>
        <vt:lpwstr>_Toc418526011</vt:lpwstr>
      </vt:variant>
      <vt:variant>
        <vt:i4>1310782</vt:i4>
      </vt:variant>
      <vt:variant>
        <vt:i4>1100</vt:i4>
      </vt:variant>
      <vt:variant>
        <vt:i4>0</vt:i4>
      </vt:variant>
      <vt:variant>
        <vt:i4>5</vt:i4>
      </vt:variant>
      <vt:variant>
        <vt:lpwstr/>
      </vt:variant>
      <vt:variant>
        <vt:lpwstr>_Toc418526010</vt:lpwstr>
      </vt:variant>
      <vt:variant>
        <vt:i4>1376318</vt:i4>
      </vt:variant>
      <vt:variant>
        <vt:i4>1094</vt:i4>
      </vt:variant>
      <vt:variant>
        <vt:i4>0</vt:i4>
      </vt:variant>
      <vt:variant>
        <vt:i4>5</vt:i4>
      </vt:variant>
      <vt:variant>
        <vt:lpwstr/>
      </vt:variant>
      <vt:variant>
        <vt:lpwstr>_Toc418526009</vt:lpwstr>
      </vt:variant>
      <vt:variant>
        <vt:i4>1376318</vt:i4>
      </vt:variant>
      <vt:variant>
        <vt:i4>1088</vt:i4>
      </vt:variant>
      <vt:variant>
        <vt:i4>0</vt:i4>
      </vt:variant>
      <vt:variant>
        <vt:i4>5</vt:i4>
      </vt:variant>
      <vt:variant>
        <vt:lpwstr/>
      </vt:variant>
      <vt:variant>
        <vt:lpwstr>_Toc418526008</vt:lpwstr>
      </vt:variant>
      <vt:variant>
        <vt:i4>1376318</vt:i4>
      </vt:variant>
      <vt:variant>
        <vt:i4>1082</vt:i4>
      </vt:variant>
      <vt:variant>
        <vt:i4>0</vt:i4>
      </vt:variant>
      <vt:variant>
        <vt:i4>5</vt:i4>
      </vt:variant>
      <vt:variant>
        <vt:lpwstr/>
      </vt:variant>
      <vt:variant>
        <vt:lpwstr>_Toc418526007</vt:lpwstr>
      </vt:variant>
      <vt:variant>
        <vt:i4>1376318</vt:i4>
      </vt:variant>
      <vt:variant>
        <vt:i4>1076</vt:i4>
      </vt:variant>
      <vt:variant>
        <vt:i4>0</vt:i4>
      </vt:variant>
      <vt:variant>
        <vt:i4>5</vt:i4>
      </vt:variant>
      <vt:variant>
        <vt:lpwstr/>
      </vt:variant>
      <vt:variant>
        <vt:lpwstr>_Toc418526006</vt:lpwstr>
      </vt:variant>
      <vt:variant>
        <vt:i4>1376318</vt:i4>
      </vt:variant>
      <vt:variant>
        <vt:i4>1070</vt:i4>
      </vt:variant>
      <vt:variant>
        <vt:i4>0</vt:i4>
      </vt:variant>
      <vt:variant>
        <vt:i4>5</vt:i4>
      </vt:variant>
      <vt:variant>
        <vt:lpwstr/>
      </vt:variant>
      <vt:variant>
        <vt:lpwstr>_Toc418526005</vt:lpwstr>
      </vt:variant>
      <vt:variant>
        <vt:i4>1376318</vt:i4>
      </vt:variant>
      <vt:variant>
        <vt:i4>1064</vt:i4>
      </vt:variant>
      <vt:variant>
        <vt:i4>0</vt:i4>
      </vt:variant>
      <vt:variant>
        <vt:i4>5</vt:i4>
      </vt:variant>
      <vt:variant>
        <vt:lpwstr/>
      </vt:variant>
      <vt:variant>
        <vt:lpwstr>_Toc418526004</vt:lpwstr>
      </vt:variant>
      <vt:variant>
        <vt:i4>1376318</vt:i4>
      </vt:variant>
      <vt:variant>
        <vt:i4>1058</vt:i4>
      </vt:variant>
      <vt:variant>
        <vt:i4>0</vt:i4>
      </vt:variant>
      <vt:variant>
        <vt:i4>5</vt:i4>
      </vt:variant>
      <vt:variant>
        <vt:lpwstr/>
      </vt:variant>
      <vt:variant>
        <vt:lpwstr>_Toc418526003</vt:lpwstr>
      </vt:variant>
      <vt:variant>
        <vt:i4>1376318</vt:i4>
      </vt:variant>
      <vt:variant>
        <vt:i4>1052</vt:i4>
      </vt:variant>
      <vt:variant>
        <vt:i4>0</vt:i4>
      </vt:variant>
      <vt:variant>
        <vt:i4>5</vt:i4>
      </vt:variant>
      <vt:variant>
        <vt:lpwstr/>
      </vt:variant>
      <vt:variant>
        <vt:lpwstr>_Toc418526002</vt:lpwstr>
      </vt:variant>
      <vt:variant>
        <vt:i4>1376318</vt:i4>
      </vt:variant>
      <vt:variant>
        <vt:i4>1046</vt:i4>
      </vt:variant>
      <vt:variant>
        <vt:i4>0</vt:i4>
      </vt:variant>
      <vt:variant>
        <vt:i4>5</vt:i4>
      </vt:variant>
      <vt:variant>
        <vt:lpwstr/>
      </vt:variant>
      <vt:variant>
        <vt:lpwstr>_Toc418526001</vt:lpwstr>
      </vt:variant>
      <vt:variant>
        <vt:i4>1376318</vt:i4>
      </vt:variant>
      <vt:variant>
        <vt:i4>1040</vt:i4>
      </vt:variant>
      <vt:variant>
        <vt:i4>0</vt:i4>
      </vt:variant>
      <vt:variant>
        <vt:i4>5</vt:i4>
      </vt:variant>
      <vt:variant>
        <vt:lpwstr/>
      </vt:variant>
      <vt:variant>
        <vt:lpwstr>_Toc418526000</vt:lpwstr>
      </vt:variant>
      <vt:variant>
        <vt:i4>2031671</vt:i4>
      </vt:variant>
      <vt:variant>
        <vt:i4>1034</vt:i4>
      </vt:variant>
      <vt:variant>
        <vt:i4>0</vt:i4>
      </vt:variant>
      <vt:variant>
        <vt:i4>5</vt:i4>
      </vt:variant>
      <vt:variant>
        <vt:lpwstr/>
      </vt:variant>
      <vt:variant>
        <vt:lpwstr>_Toc418525999</vt:lpwstr>
      </vt:variant>
      <vt:variant>
        <vt:i4>2031671</vt:i4>
      </vt:variant>
      <vt:variant>
        <vt:i4>1028</vt:i4>
      </vt:variant>
      <vt:variant>
        <vt:i4>0</vt:i4>
      </vt:variant>
      <vt:variant>
        <vt:i4>5</vt:i4>
      </vt:variant>
      <vt:variant>
        <vt:lpwstr/>
      </vt:variant>
      <vt:variant>
        <vt:lpwstr>_Toc418525998</vt:lpwstr>
      </vt:variant>
      <vt:variant>
        <vt:i4>2031671</vt:i4>
      </vt:variant>
      <vt:variant>
        <vt:i4>1022</vt:i4>
      </vt:variant>
      <vt:variant>
        <vt:i4>0</vt:i4>
      </vt:variant>
      <vt:variant>
        <vt:i4>5</vt:i4>
      </vt:variant>
      <vt:variant>
        <vt:lpwstr/>
      </vt:variant>
      <vt:variant>
        <vt:lpwstr>_Toc418525997</vt:lpwstr>
      </vt:variant>
      <vt:variant>
        <vt:i4>2031671</vt:i4>
      </vt:variant>
      <vt:variant>
        <vt:i4>1016</vt:i4>
      </vt:variant>
      <vt:variant>
        <vt:i4>0</vt:i4>
      </vt:variant>
      <vt:variant>
        <vt:i4>5</vt:i4>
      </vt:variant>
      <vt:variant>
        <vt:lpwstr/>
      </vt:variant>
      <vt:variant>
        <vt:lpwstr>_Toc418525996</vt:lpwstr>
      </vt:variant>
      <vt:variant>
        <vt:i4>2031671</vt:i4>
      </vt:variant>
      <vt:variant>
        <vt:i4>1010</vt:i4>
      </vt:variant>
      <vt:variant>
        <vt:i4>0</vt:i4>
      </vt:variant>
      <vt:variant>
        <vt:i4>5</vt:i4>
      </vt:variant>
      <vt:variant>
        <vt:lpwstr/>
      </vt:variant>
      <vt:variant>
        <vt:lpwstr>_Toc418525995</vt:lpwstr>
      </vt:variant>
      <vt:variant>
        <vt:i4>2031671</vt:i4>
      </vt:variant>
      <vt:variant>
        <vt:i4>1004</vt:i4>
      </vt:variant>
      <vt:variant>
        <vt:i4>0</vt:i4>
      </vt:variant>
      <vt:variant>
        <vt:i4>5</vt:i4>
      </vt:variant>
      <vt:variant>
        <vt:lpwstr/>
      </vt:variant>
      <vt:variant>
        <vt:lpwstr>_Toc418525994</vt:lpwstr>
      </vt:variant>
      <vt:variant>
        <vt:i4>2031671</vt:i4>
      </vt:variant>
      <vt:variant>
        <vt:i4>998</vt:i4>
      </vt:variant>
      <vt:variant>
        <vt:i4>0</vt:i4>
      </vt:variant>
      <vt:variant>
        <vt:i4>5</vt:i4>
      </vt:variant>
      <vt:variant>
        <vt:lpwstr/>
      </vt:variant>
      <vt:variant>
        <vt:lpwstr>_Toc418525993</vt:lpwstr>
      </vt:variant>
      <vt:variant>
        <vt:i4>2031671</vt:i4>
      </vt:variant>
      <vt:variant>
        <vt:i4>992</vt:i4>
      </vt:variant>
      <vt:variant>
        <vt:i4>0</vt:i4>
      </vt:variant>
      <vt:variant>
        <vt:i4>5</vt:i4>
      </vt:variant>
      <vt:variant>
        <vt:lpwstr/>
      </vt:variant>
      <vt:variant>
        <vt:lpwstr>_Toc418525992</vt:lpwstr>
      </vt:variant>
      <vt:variant>
        <vt:i4>2031671</vt:i4>
      </vt:variant>
      <vt:variant>
        <vt:i4>986</vt:i4>
      </vt:variant>
      <vt:variant>
        <vt:i4>0</vt:i4>
      </vt:variant>
      <vt:variant>
        <vt:i4>5</vt:i4>
      </vt:variant>
      <vt:variant>
        <vt:lpwstr/>
      </vt:variant>
      <vt:variant>
        <vt:lpwstr>_Toc418525991</vt:lpwstr>
      </vt:variant>
      <vt:variant>
        <vt:i4>2031671</vt:i4>
      </vt:variant>
      <vt:variant>
        <vt:i4>980</vt:i4>
      </vt:variant>
      <vt:variant>
        <vt:i4>0</vt:i4>
      </vt:variant>
      <vt:variant>
        <vt:i4>5</vt:i4>
      </vt:variant>
      <vt:variant>
        <vt:lpwstr/>
      </vt:variant>
      <vt:variant>
        <vt:lpwstr>_Toc418525990</vt:lpwstr>
      </vt:variant>
      <vt:variant>
        <vt:i4>1966135</vt:i4>
      </vt:variant>
      <vt:variant>
        <vt:i4>974</vt:i4>
      </vt:variant>
      <vt:variant>
        <vt:i4>0</vt:i4>
      </vt:variant>
      <vt:variant>
        <vt:i4>5</vt:i4>
      </vt:variant>
      <vt:variant>
        <vt:lpwstr/>
      </vt:variant>
      <vt:variant>
        <vt:lpwstr>_Toc418525989</vt:lpwstr>
      </vt:variant>
      <vt:variant>
        <vt:i4>1966135</vt:i4>
      </vt:variant>
      <vt:variant>
        <vt:i4>968</vt:i4>
      </vt:variant>
      <vt:variant>
        <vt:i4>0</vt:i4>
      </vt:variant>
      <vt:variant>
        <vt:i4>5</vt:i4>
      </vt:variant>
      <vt:variant>
        <vt:lpwstr/>
      </vt:variant>
      <vt:variant>
        <vt:lpwstr>_Toc418525988</vt:lpwstr>
      </vt:variant>
      <vt:variant>
        <vt:i4>1966135</vt:i4>
      </vt:variant>
      <vt:variant>
        <vt:i4>962</vt:i4>
      </vt:variant>
      <vt:variant>
        <vt:i4>0</vt:i4>
      </vt:variant>
      <vt:variant>
        <vt:i4>5</vt:i4>
      </vt:variant>
      <vt:variant>
        <vt:lpwstr/>
      </vt:variant>
      <vt:variant>
        <vt:lpwstr>_Toc418525987</vt:lpwstr>
      </vt:variant>
      <vt:variant>
        <vt:i4>1966135</vt:i4>
      </vt:variant>
      <vt:variant>
        <vt:i4>956</vt:i4>
      </vt:variant>
      <vt:variant>
        <vt:i4>0</vt:i4>
      </vt:variant>
      <vt:variant>
        <vt:i4>5</vt:i4>
      </vt:variant>
      <vt:variant>
        <vt:lpwstr/>
      </vt:variant>
      <vt:variant>
        <vt:lpwstr>_Toc418525986</vt:lpwstr>
      </vt:variant>
      <vt:variant>
        <vt:i4>1966135</vt:i4>
      </vt:variant>
      <vt:variant>
        <vt:i4>950</vt:i4>
      </vt:variant>
      <vt:variant>
        <vt:i4>0</vt:i4>
      </vt:variant>
      <vt:variant>
        <vt:i4>5</vt:i4>
      </vt:variant>
      <vt:variant>
        <vt:lpwstr/>
      </vt:variant>
      <vt:variant>
        <vt:lpwstr>_Toc418525985</vt:lpwstr>
      </vt:variant>
      <vt:variant>
        <vt:i4>1966135</vt:i4>
      </vt:variant>
      <vt:variant>
        <vt:i4>944</vt:i4>
      </vt:variant>
      <vt:variant>
        <vt:i4>0</vt:i4>
      </vt:variant>
      <vt:variant>
        <vt:i4>5</vt:i4>
      </vt:variant>
      <vt:variant>
        <vt:lpwstr/>
      </vt:variant>
      <vt:variant>
        <vt:lpwstr>_Toc418525984</vt:lpwstr>
      </vt:variant>
      <vt:variant>
        <vt:i4>1966135</vt:i4>
      </vt:variant>
      <vt:variant>
        <vt:i4>938</vt:i4>
      </vt:variant>
      <vt:variant>
        <vt:i4>0</vt:i4>
      </vt:variant>
      <vt:variant>
        <vt:i4>5</vt:i4>
      </vt:variant>
      <vt:variant>
        <vt:lpwstr/>
      </vt:variant>
      <vt:variant>
        <vt:lpwstr>_Toc418525983</vt:lpwstr>
      </vt:variant>
      <vt:variant>
        <vt:i4>1966135</vt:i4>
      </vt:variant>
      <vt:variant>
        <vt:i4>932</vt:i4>
      </vt:variant>
      <vt:variant>
        <vt:i4>0</vt:i4>
      </vt:variant>
      <vt:variant>
        <vt:i4>5</vt:i4>
      </vt:variant>
      <vt:variant>
        <vt:lpwstr/>
      </vt:variant>
      <vt:variant>
        <vt:lpwstr>_Toc418525982</vt:lpwstr>
      </vt:variant>
      <vt:variant>
        <vt:i4>1966135</vt:i4>
      </vt:variant>
      <vt:variant>
        <vt:i4>926</vt:i4>
      </vt:variant>
      <vt:variant>
        <vt:i4>0</vt:i4>
      </vt:variant>
      <vt:variant>
        <vt:i4>5</vt:i4>
      </vt:variant>
      <vt:variant>
        <vt:lpwstr/>
      </vt:variant>
      <vt:variant>
        <vt:lpwstr>_Toc418525981</vt:lpwstr>
      </vt:variant>
      <vt:variant>
        <vt:i4>1966135</vt:i4>
      </vt:variant>
      <vt:variant>
        <vt:i4>920</vt:i4>
      </vt:variant>
      <vt:variant>
        <vt:i4>0</vt:i4>
      </vt:variant>
      <vt:variant>
        <vt:i4>5</vt:i4>
      </vt:variant>
      <vt:variant>
        <vt:lpwstr/>
      </vt:variant>
      <vt:variant>
        <vt:lpwstr>_Toc418525980</vt:lpwstr>
      </vt:variant>
      <vt:variant>
        <vt:i4>1114167</vt:i4>
      </vt:variant>
      <vt:variant>
        <vt:i4>914</vt:i4>
      </vt:variant>
      <vt:variant>
        <vt:i4>0</vt:i4>
      </vt:variant>
      <vt:variant>
        <vt:i4>5</vt:i4>
      </vt:variant>
      <vt:variant>
        <vt:lpwstr/>
      </vt:variant>
      <vt:variant>
        <vt:lpwstr>_Toc418525979</vt:lpwstr>
      </vt:variant>
      <vt:variant>
        <vt:i4>1114167</vt:i4>
      </vt:variant>
      <vt:variant>
        <vt:i4>908</vt:i4>
      </vt:variant>
      <vt:variant>
        <vt:i4>0</vt:i4>
      </vt:variant>
      <vt:variant>
        <vt:i4>5</vt:i4>
      </vt:variant>
      <vt:variant>
        <vt:lpwstr/>
      </vt:variant>
      <vt:variant>
        <vt:lpwstr>_Toc418525978</vt:lpwstr>
      </vt:variant>
      <vt:variant>
        <vt:i4>1114167</vt:i4>
      </vt:variant>
      <vt:variant>
        <vt:i4>902</vt:i4>
      </vt:variant>
      <vt:variant>
        <vt:i4>0</vt:i4>
      </vt:variant>
      <vt:variant>
        <vt:i4>5</vt:i4>
      </vt:variant>
      <vt:variant>
        <vt:lpwstr/>
      </vt:variant>
      <vt:variant>
        <vt:lpwstr>_Toc418525977</vt:lpwstr>
      </vt:variant>
      <vt:variant>
        <vt:i4>1114167</vt:i4>
      </vt:variant>
      <vt:variant>
        <vt:i4>896</vt:i4>
      </vt:variant>
      <vt:variant>
        <vt:i4>0</vt:i4>
      </vt:variant>
      <vt:variant>
        <vt:i4>5</vt:i4>
      </vt:variant>
      <vt:variant>
        <vt:lpwstr/>
      </vt:variant>
      <vt:variant>
        <vt:lpwstr>_Toc418525976</vt:lpwstr>
      </vt:variant>
      <vt:variant>
        <vt:i4>1114167</vt:i4>
      </vt:variant>
      <vt:variant>
        <vt:i4>890</vt:i4>
      </vt:variant>
      <vt:variant>
        <vt:i4>0</vt:i4>
      </vt:variant>
      <vt:variant>
        <vt:i4>5</vt:i4>
      </vt:variant>
      <vt:variant>
        <vt:lpwstr/>
      </vt:variant>
      <vt:variant>
        <vt:lpwstr>_Toc418525975</vt:lpwstr>
      </vt:variant>
      <vt:variant>
        <vt:i4>1114167</vt:i4>
      </vt:variant>
      <vt:variant>
        <vt:i4>884</vt:i4>
      </vt:variant>
      <vt:variant>
        <vt:i4>0</vt:i4>
      </vt:variant>
      <vt:variant>
        <vt:i4>5</vt:i4>
      </vt:variant>
      <vt:variant>
        <vt:lpwstr/>
      </vt:variant>
      <vt:variant>
        <vt:lpwstr>_Toc418525974</vt:lpwstr>
      </vt:variant>
      <vt:variant>
        <vt:i4>1114167</vt:i4>
      </vt:variant>
      <vt:variant>
        <vt:i4>878</vt:i4>
      </vt:variant>
      <vt:variant>
        <vt:i4>0</vt:i4>
      </vt:variant>
      <vt:variant>
        <vt:i4>5</vt:i4>
      </vt:variant>
      <vt:variant>
        <vt:lpwstr/>
      </vt:variant>
      <vt:variant>
        <vt:lpwstr>_Toc418525973</vt:lpwstr>
      </vt:variant>
      <vt:variant>
        <vt:i4>1114167</vt:i4>
      </vt:variant>
      <vt:variant>
        <vt:i4>872</vt:i4>
      </vt:variant>
      <vt:variant>
        <vt:i4>0</vt:i4>
      </vt:variant>
      <vt:variant>
        <vt:i4>5</vt:i4>
      </vt:variant>
      <vt:variant>
        <vt:lpwstr/>
      </vt:variant>
      <vt:variant>
        <vt:lpwstr>_Toc418525972</vt:lpwstr>
      </vt:variant>
      <vt:variant>
        <vt:i4>1114167</vt:i4>
      </vt:variant>
      <vt:variant>
        <vt:i4>866</vt:i4>
      </vt:variant>
      <vt:variant>
        <vt:i4>0</vt:i4>
      </vt:variant>
      <vt:variant>
        <vt:i4>5</vt:i4>
      </vt:variant>
      <vt:variant>
        <vt:lpwstr/>
      </vt:variant>
      <vt:variant>
        <vt:lpwstr>_Toc418525971</vt:lpwstr>
      </vt:variant>
      <vt:variant>
        <vt:i4>1114167</vt:i4>
      </vt:variant>
      <vt:variant>
        <vt:i4>860</vt:i4>
      </vt:variant>
      <vt:variant>
        <vt:i4>0</vt:i4>
      </vt:variant>
      <vt:variant>
        <vt:i4>5</vt:i4>
      </vt:variant>
      <vt:variant>
        <vt:lpwstr/>
      </vt:variant>
      <vt:variant>
        <vt:lpwstr>_Toc418525970</vt:lpwstr>
      </vt:variant>
      <vt:variant>
        <vt:i4>1048631</vt:i4>
      </vt:variant>
      <vt:variant>
        <vt:i4>854</vt:i4>
      </vt:variant>
      <vt:variant>
        <vt:i4>0</vt:i4>
      </vt:variant>
      <vt:variant>
        <vt:i4>5</vt:i4>
      </vt:variant>
      <vt:variant>
        <vt:lpwstr/>
      </vt:variant>
      <vt:variant>
        <vt:lpwstr>_Toc418525969</vt:lpwstr>
      </vt:variant>
      <vt:variant>
        <vt:i4>1048631</vt:i4>
      </vt:variant>
      <vt:variant>
        <vt:i4>848</vt:i4>
      </vt:variant>
      <vt:variant>
        <vt:i4>0</vt:i4>
      </vt:variant>
      <vt:variant>
        <vt:i4>5</vt:i4>
      </vt:variant>
      <vt:variant>
        <vt:lpwstr/>
      </vt:variant>
      <vt:variant>
        <vt:lpwstr>_Toc418525968</vt:lpwstr>
      </vt:variant>
      <vt:variant>
        <vt:i4>1048631</vt:i4>
      </vt:variant>
      <vt:variant>
        <vt:i4>842</vt:i4>
      </vt:variant>
      <vt:variant>
        <vt:i4>0</vt:i4>
      </vt:variant>
      <vt:variant>
        <vt:i4>5</vt:i4>
      </vt:variant>
      <vt:variant>
        <vt:lpwstr/>
      </vt:variant>
      <vt:variant>
        <vt:lpwstr>_Toc418525967</vt:lpwstr>
      </vt:variant>
      <vt:variant>
        <vt:i4>1048631</vt:i4>
      </vt:variant>
      <vt:variant>
        <vt:i4>836</vt:i4>
      </vt:variant>
      <vt:variant>
        <vt:i4>0</vt:i4>
      </vt:variant>
      <vt:variant>
        <vt:i4>5</vt:i4>
      </vt:variant>
      <vt:variant>
        <vt:lpwstr/>
      </vt:variant>
      <vt:variant>
        <vt:lpwstr>_Toc418525966</vt:lpwstr>
      </vt:variant>
      <vt:variant>
        <vt:i4>1048631</vt:i4>
      </vt:variant>
      <vt:variant>
        <vt:i4>830</vt:i4>
      </vt:variant>
      <vt:variant>
        <vt:i4>0</vt:i4>
      </vt:variant>
      <vt:variant>
        <vt:i4>5</vt:i4>
      </vt:variant>
      <vt:variant>
        <vt:lpwstr/>
      </vt:variant>
      <vt:variant>
        <vt:lpwstr>_Toc418525965</vt:lpwstr>
      </vt:variant>
      <vt:variant>
        <vt:i4>1048631</vt:i4>
      </vt:variant>
      <vt:variant>
        <vt:i4>824</vt:i4>
      </vt:variant>
      <vt:variant>
        <vt:i4>0</vt:i4>
      </vt:variant>
      <vt:variant>
        <vt:i4>5</vt:i4>
      </vt:variant>
      <vt:variant>
        <vt:lpwstr/>
      </vt:variant>
      <vt:variant>
        <vt:lpwstr>_Toc418525964</vt:lpwstr>
      </vt:variant>
      <vt:variant>
        <vt:i4>1048631</vt:i4>
      </vt:variant>
      <vt:variant>
        <vt:i4>818</vt:i4>
      </vt:variant>
      <vt:variant>
        <vt:i4>0</vt:i4>
      </vt:variant>
      <vt:variant>
        <vt:i4>5</vt:i4>
      </vt:variant>
      <vt:variant>
        <vt:lpwstr/>
      </vt:variant>
      <vt:variant>
        <vt:lpwstr>_Toc418525963</vt:lpwstr>
      </vt:variant>
      <vt:variant>
        <vt:i4>1048631</vt:i4>
      </vt:variant>
      <vt:variant>
        <vt:i4>812</vt:i4>
      </vt:variant>
      <vt:variant>
        <vt:i4>0</vt:i4>
      </vt:variant>
      <vt:variant>
        <vt:i4>5</vt:i4>
      </vt:variant>
      <vt:variant>
        <vt:lpwstr/>
      </vt:variant>
      <vt:variant>
        <vt:lpwstr>_Toc418525962</vt:lpwstr>
      </vt:variant>
      <vt:variant>
        <vt:i4>1048631</vt:i4>
      </vt:variant>
      <vt:variant>
        <vt:i4>806</vt:i4>
      </vt:variant>
      <vt:variant>
        <vt:i4>0</vt:i4>
      </vt:variant>
      <vt:variant>
        <vt:i4>5</vt:i4>
      </vt:variant>
      <vt:variant>
        <vt:lpwstr/>
      </vt:variant>
      <vt:variant>
        <vt:lpwstr>_Toc418525961</vt:lpwstr>
      </vt:variant>
      <vt:variant>
        <vt:i4>1048631</vt:i4>
      </vt:variant>
      <vt:variant>
        <vt:i4>800</vt:i4>
      </vt:variant>
      <vt:variant>
        <vt:i4>0</vt:i4>
      </vt:variant>
      <vt:variant>
        <vt:i4>5</vt:i4>
      </vt:variant>
      <vt:variant>
        <vt:lpwstr/>
      </vt:variant>
      <vt:variant>
        <vt:lpwstr>_Toc418525960</vt:lpwstr>
      </vt:variant>
      <vt:variant>
        <vt:i4>1245239</vt:i4>
      </vt:variant>
      <vt:variant>
        <vt:i4>794</vt:i4>
      </vt:variant>
      <vt:variant>
        <vt:i4>0</vt:i4>
      </vt:variant>
      <vt:variant>
        <vt:i4>5</vt:i4>
      </vt:variant>
      <vt:variant>
        <vt:lpwstr/>
      </vt:variant>
      <vt:variant>
        <vt:lpwstr>_Toc418525959</vt:lpwstr>
      </vt:variant>
      <vt:variant>
        <vt:i4>1245239</vt:i4>
      </vt:variant>
      <vt:variant>
        <vt:i4>788</vt:i4>
      </vt:variant>
      <vt:variant>
        <vt:i4>0</vt:i4>
      </vt:variant>
      <vt:variant>
        <vt:i4>5</vt:i4>
      </vt:variant>
      <vt:variant>
        <vt:lpwstr/>
      </vt:variant>
      <vt:variant>
        <vt:lpwstr>_Toc418525958</vt:lpwstr>
      </vt:variant>
      <vt:variant>
        <vt:i4>1245239</vt:i4>
      </vt:variant>
      <vt:variant>
        <vt:i4>782</vt:i4>
      </vt:variant>
      <vt:variant>
        <vt:i4>0</vt:i4>
      </vt:variant>
      <vt:variant>
        <vt:i4>5</vt:i4>
      </vt:variant>
      <vt:variant>
        <vt:lpwstr/>
      </vt:variant>
      <vt:variant>
        <vt:lpwstr>_Toc418525957</vt:lpwstr>
      </vt:variant>
      <vt:variant>
        <vt:i4>1245239</vt:i4>
      </vt:variant>
      <vt:variant>
        <vt:i4>776</vt:i4>
      </vt:variant>
      <vt:variant>
        <vt:i4>0</vt:i4>
      </vt:variant>
      <vt:variant>
        <vt:i4>5</vt:i4>
      </vt:variant>
      <vt:variant>
        <vt:lpwstr/>
      </vt:variant>
      <vt:variant>
        <vt:lpwstr>_Toc418525956</vt:lpwstr>
      </vt:variant>
      <vt:variant>
        <vt:i4>1245239</vt:i4>
      </vt:variant>
      <vt:variant>
        <vt:i4>770</vt:i4>
      </vt:variant>
      <vt:variant>
        <vt:i4>0</vt:i4>
      </vt:variant>
      <vt:variant>
        <vt:i4>5</vt:i4>
      </vt:variant>
      <vt:variant>
        <vt:lpwstr/>
      </vt:variant>
      <vt:variant>
        <vt:lpwstr>_Toc418525955</vt:lpwstr>
      </vt:variant>
      <vt:variant>
        <vt:i4>1245239</vt:i4>
      </vt:variant>
      <vt:variant>
        <vt:i4>764</vt:i4>
      </vt:variant>
      <vt:variant>
        <vt:i4>0</vt:i4>
      </vt:variant>
      <vt:variant>
        <vt:i4>5</vt:i4>
      </vt:variant>
      <vt:variant>
        <vt:lpwstr/>
      </vt:variant>
      <vt:variant>
        <vt:lpwstr>_Toc418525954</vt:lpwstr>
      </vt:variant>
      <vt:variant>
        <vt:i4>1245239</vt:i4>
      </vt:variant>
      <vt:variant>
        <vt:i4>758</vt:i4>
      </vt:variant>
      <vt:variant>
        <vt:i4>0</vt:i4>
      </vt:variant>
      <vt:variant>
        <vt:i4>5</vt:i4>
      </vt:variant>
      <vt:variant>
        <vt:lpwstr/>
      </vt:variant>
      <vt:variant>
        <vt:lpwstr>_Toc418525953</vt:lpwstr>
      </vt:variant>
      <vt:variant>
        <vt:i4>1245239</vt:i4>
      </vt:variant>
      <vt:variant>
        <vt:i4>752</vt:i4>
      </vt:variant>
      <vt:variant>
        <vt:i4>0</vt:i4>
      </vt:variant>
      <vt:variant>
        <vt:i4>5</vt:i4>
      </vt:variant>
      <vt:variant>
        <vt:lpwstr/>
      </vt:variant>
      <vt:variant>
        <vt:lpwstr>_Toc418525952</vt:lpwstr>
      </vt:variant>
      <vt:variant>
        <vt:i4>1245239</vt:i4>
      </vt:variant>
      <vt:variant>
        <vt:i4>746</vt:i4>
      </vt:variant>
      <vt:variant>
        <vt:i4>0</vt:i4>
      </vt:variant>
      <vt:variant>
        <vt:i4>5</vt:i4>
      </vt:variant>
      <vt:variant>
        <vt:lpwstr/>
      </vt:variant>
      <vt:variant>
        <vt:lpwstr>_Toc418525951</vt:lpwstr>
      </vt:variant>
      <vt:variant>
        <vt:i4>1245239</vt:i4>
      </vt:variant>
      <vt:variant>
        <vt:i4>740</vt:i4>
      </vt:variant>
      <vt:variant>
        <vt:i4>0</vt:i4>
      </vt:variant>
      <vt:variant>
        <vt:i4>5</vt:i4>
      </vt:variant>
      <vt:variant>
        <vt:lpwstr/>
      </vt:variant>
      <vt:variant>
        <vt:lpwstr>_Toc418525950</vt:lpwstr>
      </vt:variant>
      <vt:variant>
        <vt:i4>1179703</vt:i4>
      </vt:variant>
      <vt:variant>
        <vt:i4>734</vt:i4>
      </vt:variant>
      <vt:variant>
        <vt:i4>0</vt:i4>
      </vt:variant>
      <vt:variant>
        <vt:i4>5</vt:i4>
      </vt:variant>
      <vt:variant>
        <vt:lpwstr/>
      </vt:variant>
      <vt:variant>
        <vt:lpwstr>_Toc418525949</vt:lpwstr>
      </vt:variant>
      <vt:variant>
        <vt:i4>1179703</vt:i4>
      </vt:variant>
      <vt:variant>
        <vt:i4>728</vt:i4>
      </vt:variant>
      <vt:variant>
        <vt:i4>0</vt:i4>
      </vt:variant>
      <vt:variant>
        <vt:i4>5</vt:i4>
      </vt:variant>
      <vt:variant>
        <vt:lpwstr/>
      </vt:variant>
      <vt:variant>
        <vt:lpwstr>_Toc418525948</vt:lpwstr>
      </vt:variant>
      <vt:variant>
        <vt:i4>1179703</vt:i4>
      </vt:variant>
      <vt:variant>
        <vt:i4>722</vt:i4>
      </vt:variant>
      <vt:variant>
        <vt:i4>0</vt:i4>
      </vt:variant>
      <vt:variant>
        <vt:i4>5</vt:i4>
      </vt:variant>
      <vt:variant>
        <vt:lpwstr/>
      </vt:variant>
      <vt:variant>
        <vt:lpwstr>_Toc418525947</vt:lpwstr>
      </vt:variant>
      <vt:variant>
        <vt:i4>1179703</vt:i4>
      </vt:variant>
      <vt:variant>
        <vt:i4>716</vt:i4>
      </vt:variant>
      <vt:variant>
        <vt:i4>0</vt:i4>
      </vt:variant>
      <vt:variant>
        <vt:i4>5</vt:i4>
      </vt:variant>
      <vt:variant>
        <vt:lpwstr/>
      </vt:variant>
      <vt:variant>
        <vt:lpwstr>_Toc418525946</vt:lpwstr>
      </vt:variant>
      <vt:variant>
        <vt:i4>1179703</vt:i4>
      </vt:variant>
      <vt:variant>
        <vt:i4>710</vt:i4>
      </vt:variant>
      <vt:variant>
        <vt:i4>0</vt:i4>
      </vt:variant>
      <vt:variant>
        <vt:i4>5</vt:i4>
      </vt:variant>
      <vt:variant>
        <vt:lpwstr/>
      </vt:variant>
      <vt:variant>
        <vt:lpwstr>_Toc418525945</vt:lpwstr>
      </vt:variant>
      <vt:variant>
        <vt:i4>1179703</vt:i4>
      </vt:variant>
      <vt:variant>
        <vt:i4>704</vt:i4>
      </vt:variant>
      <vt:variant>
        <vt:i4>0</vt:i4>
      </vt:variant>
      <vt:variant>
        <vt:i4>5</vt:i4>
      </vt:variant>
      <vt:variant>
        <vt:lpwstr/>
      </vt:variant>
      <vt:variant>
        <vt:lpwstr>_Toc418525944</vt:lpwstr>
      </vt:variant>
      <vt:variant>
        <vt:i4>1179703</vt:i4>
      </vt:variant>
      <vt:variant>
        <vt:i4>698</vt:i4>
      </vt:variant>
      <vt:variant>
        <vt:i4>0</vt:i4>
      </vt:variant>
      <vt:variant>
        <vt:i4>5</vt:i4>
      </vt:variant>
      <vt:variant>
        <vt:lpwstr/>
      </vt:variant>
      <vt:variant>
        <vt:lpwstr>_Toc418525943</vt:lpwstr>
      </vt:variant>
      <vt:variant>
        <vt:i4>1179703</vt:i4>
      </vt:variant>
      <vt:variant>
        <vt:i4>692</vt:i4>
      </vt:variant>
      <vt:variant>
        <vt:i4>0</vt:i4>
      </vt:variant>
      <vt:variant>
        <vt:i4>5</vt:i4>
      </vt:variant>
      <vt:variant>
        <vt:lpwstr/>
      </vt:variant>
      <vt:variant>
        <vt:lpwstr>_Toc418525942</vt:lpwstr>
      </vt:variant>
      <vt:variant>
        <vt:i4>1179703</vt:i4>
      </vt:variant>
      <vt:variant>
        <vt:i4>686</vt:i4>
      </vt:variant>
      <vt:variant>
        <vt:i4>0</vt:i4>
      </vt:variant>
      <vt:variant>
        <vt:i4>5</vt:i4>
      </vt:variant>
      <vt:variant>
        <vt:lpwstr/>
      </vt:variant>
      <vt:variant>
        <vt:lpwstr>_Toc418525941</vt:lpwstr>
      </vt:variant>
      <vt:variant>
        <vt:i4>1179703</vt:i4>
      </vt:variant>
      <vt:variant>
        <vt:i4>680</vt:i4>
      </vt:variant>
      <vt:variant>
        <vt:i4>0</vt:i4>
      </vt:variant>
      <vt:variant>
        <vt:i4>5</vt:i4>
      </vt:variant>
      <vt:variant>
        <vt:lpwstr/>
      </vt:variant>
      <vt:variant>
        <vt:lpwstr>_Toc418525940</vt:lpwstr>
      </vt:variant>
      <vt:variant>
        <vt:i4>1376311</vt:i4>
      </vt:variant>
      <vt:variant>
        <vt:i4>674</vt:i4>
      </vt:variant>
      <vt:variant>
        <vt:i4>0</vt:i4>
      </vt:variant>
      <vt:variant>
        <vt:i4>5</vt:i4>
      </vt:variant>
      <vt:variant>
        <vt:lpwstr/>
      </vt:variant>
      <vt:variant>
        <vt:lpwstr>_Toc418525939</vt:lpwstr>
      </vt:variant>
      <vt:variant>
        <vt:i4>1376311</vt:i4>
      </vt:variant>
      <vt:variant>
        <vt:i4>668</vt:i4>
      </vt:variant>
      <vt:variant>
        <vt:i4>0</vt:i4>
      </vt:variant>
      <vt:variant>
        <vt:i4>5</vt:i4>
      </vt:variant>
      <vt:variant>
        <vt:lpwstr/>
      </vt:variant>
      <vt:variant>
        <vt:lpwstr>_Toc418525938</vt:lpwstr>
      </vt:variant>
      <vt:variant>
        <vt:i4>1376311</vt:i4>
      </vt:variant>
      <vt:variant>
        <vt:i4>662</vt:i4>
      </vt:variant>
      <vt:variant>
        <vt:i4>0</vt:i4>
      </vt:variant>
      <vt:variant>
        <vt:i4>5</vt:i4>
      </vt:variant>
      <vt:variant>
        <vt:lpwstr/>
      </vt:variant>
      <vt:variant>
        <vt:lpwstr>_Toc418525937</vt:lpwstr>
      </vt:variant>
      <vt:variant>
        <vt:i4>1376311</vt:i4>
      </vt:variant>
      <vt:variant>
        <vt:i4>656</vt:i4>
      </vt:variant>
      <vt:variant>
        <vt:i4>0</vt:i4>
      </vt:variant>
      <vt:variant>
        <vt:i4>5</vt:i4>
      </vt:variant>
      <vt:variant>
        <vt:lpwstr/>
      </vt:variant>
      <vt:variant>
        <vt:lpwstr>_Toc418525936</vt:lpwstr>
      </vt:variant>
      <vt:variant>
        <vt:i4>1376311</vt:i4>
      </vt:variant>
      <vt:variant>
        <vt:i4>650</vt:i4>
      </vt:variant>
      <vt:variant>
        <vt:i4>0</vt:i4>
      </vt:variant>
      <vt:variant>
        <vt:i4>5</vt:i4>
      </vt:variant>
      <vt:variant>
        <vt:lpwstr/>
      </vt:variant>
      <vt:variant>
        <vt:lpwstr>_Toc418525935</vt:lpwstr>
      </vt:variant>
      <vt:variant>
        <vt:i4>1376311</vt:i4>
      </vt:variant>
      <vt:variant>
        <vt:i4>644</vt:i4>
      </vt:variant>
      <vt:variant>
        <vt:i4>0</vt:i4>
      </vt:variant>
      <vt:variant>
        <vt:i4>5</vt:i4>
      </vt:variant>
      <vt:variant>
        <vt:lpwstr/>
      </vt:variant>
      <vt:variant>
        <vt:lpwstr>_Toc418525934</vt:lpwstr>
      </vt:variant>
      <vt:variant>
        <vt:i4>1376311</vt:i4>
      </vt:variant>
      <vt:variant>
        <vt:i4>638</vt:i4>
      </vt:variant>
      <vt:variant>
        <vt:i4>0</vt:i4>
      </vt:variant>
      <vt:variant>
        <vt:i4>5</vt:i4>
      </vt:variant>
      <vt:variant>
        <vt:lpwstr/>
      </vt:variant>
      <vt:variant>
        <vt:lpwstr>_Toc418525933</vt:lpwstr>
      </vt:variant>
      <vt:variant>
        <vt:i4>1376311</vt:i4>
      </vt:variant>
      <vt:variant>
        <vt:i4>632</vt:i4>
      </vt:variant>
      <vt:variant>
        <vt:i4>0</vt:i4>
      </vt:variant>
      <vt:variant>
        <vt:i4>5</vt:i4>
      </vt:variant>
      <vt:variant>
        <vt:lpwstr/>
      </vt:variant>
      <vt:variant>
        <vt:lpwstr>_Toc418525932</vt:lpwstr>
      </vt:variant>
      <vt:variant>
        <vt:i4>1376311</vt:i4>
      </vt:variant>
      <vt:variant>
        <vt:i4>626</vt:i4>
      </vt:variant>
      <vt:variant>
        <vt:i4>0</vt:i4>
      </vt:variant>
      <vt:variant>
        <vt:i4>5</vt:i4>
      </vt:variant>
      <vt:variant>
        <vt:lpwstr/>
      </vt:variant>
      <vt:variant>
        <vt:lpwstr>_Toc418525931</vt:lpwstr>
      </vt:variant>
      <vt:variant>
        <vt:i4>1376311</vt:i4>
      </vt:variant>
      <vt:variant>
        <vt:i4>620</vt:i4>
      </vt:variant>
      <vt:variant>
        <vt:i4>0</vt:i4>
      </vt:variant>
      <vt:variant>
        <vt:i4>5</vt:i4>
      </vt:variant>
      <vt:variant>
        <vt:lpwstr/>
      </vt:variant>
      <vt:variant>
        <vt:lpwstr>_Toc418525930</vt:lpwstr>
      </vt:variant>
      <vt:variant>
        <vt:i4>1310775</vt:i4>
      </vt:variant>
      <vt:variant>
        <vt:i4>614</vt:i4>
      </vt:variant>
      <vt:variant>
        <vt:i4>0</vt:i4>
      </vt:variant>
      <vt:variant>
        <vt:i4>5</vt:i4>
      </vt:variant>
      <vt:variant>
        <vt:lpwstr/>
      </vt:variant>
      <vt:variant>
        <vt:lpwstr>_Toc418525929</vt:lpwstr>
      </vt:variant>
      <vt:variant>
        <vt:i4>1310775</vt:i4>
      </vt:variant>
      <vt:variant>
        <vt:i4>608</vt:i4>
      </vt:variant>
      <vt:variant>
        <vt:i4>0</vt:i4>
      </vt:variant>
      <vt:variant>
        <vt:i4>5</vt:i4>
      </vt:variant>
      <vt:variant>
        <vt:lpwstr/>
      </vt:variant>
      <vt:variant>
        <vt:lpwstr>_Toc418525928</vt:lpwstr>
      </vt:variant>
      <vt:variant>
        <vt:i4>1310775</vt:i4>
      </vt:variant>
      <vt:variant>
        <vt:i4>602</vt:i4>
      </vt:variant>
      <vt:variant>
        <vt:i4>0</vt:i4>
      </vt:variant>
      <vt:variant>
        <vt:i4>5</vt:i4>
      </vt:variant>
      <vt:variant>
        <vt:lpwstr/>
      </vt:variant>
      <vt:variant>
        <vt:lpwstr>_Toc418525927</vt:lpwstr>
      </vt:variant>
      <vt:variant>
        <vt:i4>1310775</vt:i4>
      </vt:variant>
      <vt:variant>
        <vt:i4>596</vt:i4>
      </vt:variant>
      <vt:variant>
        <vt:i4>0</vt:i4>
      </vt:variant>
      <vt:variant>
        <vt:i4>5</vt:i4>
      </vt:variant>
      <vt:variant>
        <vt:lpwstr/>
      </vt:variant>
      <vt:variant>
        <vt:lpwstr>_Toc418525926</vt:lpwstr>
      </vt:variant>
      <vt:variant>
        <vt:i4>6684710</vt:i4>
      </vt:variant>
      <vt:variant>
        <vt:i4>591</vt:i4>
      </vt:variant>
      <vt:variant>
        <vt:i4>0</vt:i4>
      </vt:variant>
      <vt:variant>
        <vt:i4>5</vt:i4>
      </vt:variant>
      <vt:variant>
        <vt:lpwstr>http://www.ihe.net/uploadedFiles/Documents/PCC/IHE_PCC_White_Paper_DAF_Rev1.1_2014-10-24.pdf</vt:lpwstr>
      </vt:variant>
      <vt:variant>
        <vt:lpwstr/>
      </vt:variant>
      <vt:variant>
        <vt:i4>6815826</vt:i4>
      </vt:variant>
      <vt:variant>
        <vt:i4>588</vt:i4>
      </vt:variant>
      <vt:variant>
        <vt:i4>0</vt:i4>
      </vt:variant>
      <vt:variant>
        <vt:i4>5</vt:i4>
      </vt:variant>
      <vt:variant>
        <vt:lpwstr>mailto:alippitt@himss.org</vt:lpwstr>
      </vt:variant>
      <vt:variant>
        <vt:lpwstr/>
      </vt:variant>
      <vt:variant>
        <vt:i4>7077936</vt:i4>
      </vt:variant>
      <vt:variant>
        <vt:i4>585</vt:i4>
      </vt:variant>
      <vt:variant>
        <vt:i4>0</vt:i4>
      </vt:variant>
      <vt:variant>
        <vt:i4>5</vt:i4>
      </vt:variant>
      <vt:variant>
        <vt:lpwstr>http://wiki.ihe.net/index.php?title=Profile_Proposal_Process</vt:lpwstr>
      </vt:variant>
      <vt:variant>
        <vt:lpwstr/>
      </vt:variant>
      <vt:variant>
        <vt:i4>1048658</vt:i4>
      </vt:variant>
      <vt:variant>
        <vt:i4>582</vt:i4>
      </vt:variant>
      <vt:variant>
        <vt:i4>0</vt:i4>
      </vt:variant>
      <vt:variant>
        <vt:i4>5</vt:i4>
      </vt:variant>
      <vt:variant>
        <vt:lpwstr>http://wiki.ihe.net/index.php?title=Change_Proposal_Process</vt:lpwstr>
      </vt:variant>
      <vt:variant>
        <vt:lpwstr/>
      </vt:variant>
      <vt:variant>
        <vt:i4>65645</vt:i4>
      </vt:variant>
      <vt:variant>
        <vt:i4>579</vt:i4>
      </vt:variant>
      <vt:variant>
        <vt:i4>0</vt:i4>
      </vt:variant>
      <vt:variant>
        <vt:i4>5</vt:i4>
      </vt:variant>
      <vt:variant>
        <vt:lpwstr>http://www.ihe.net/Governance/</vt:lpwstr>
      </vt:variant>
      <vt:variant>
        <vt:lpwstr>National_Deployment</vt:lpwstr>
      </vt:variant>
      <vt:variant>
        <vt:i4>1638456</vt:i4>
      </vt:variant>
      <vt:variant>
        <vt:i4>576</vt:i4>
      </vt:variant>
      <vt:variant>
        <vt:i4>0</vt:i4>
      </vt:variant>
      <vt:variant>
        <vt:i4>5</vt:i4>
      </vt:variant>
      <vt:variant>
        <vt:lpwstr>mailto:secretary@ihe.net</vt:lpwstr>
      </vt:variant>
      <vt:variant>
        <vt:lpwstr/>
      </vt:variant>
      <vt:variant>
        <vt:i4>7602283</vt:i4>
      </vt:variant>
      <vt:variant>
        <vt:i4>573</vt:i4>
      </vt:variant>
      <vt:variant>
        <vt:i4>0</vt:i4>
      </vt:variant>
      <vt:variant>
        <vt:i4>5</vt:i4>
      </vt:variant>
      <vt:variant>
        <vt:lpwstr>http://www.ihe.net/Patent_Disclosure_Process/</vt:lpwstr>
      </vt:variant>
      <vt:variant>
        <vt:lpwstr/>
      </vt:variant>
      <vt:variant>
        <vt:i4>7602283</vt:i4>
      </vt:variant>
      <vt:variant>
        <vt:i4>570</vt:i4>
      </vt:variant>
      <vt:variant>
        <vt:i4>0</vt:i4>
      </vt:variant>
      <vt:variant>
        <vt:i4>5</vt:i4>
      </vt:variant>
      <vt:variant>
        <vt:lpwstr>http://www.ihe.net/Patent_Disclosure_Process/</vt:lpwstr>
      </vt:variant>
      <vt:variant>
        <vt:lpwstr/>
      </vt:variant>
      <vt:variant>
        <vt:i4>1638456</vt:i4>
      </vt:variant>
      <vt:variant>
        <vt:i4>567</vt:i4>
      </vt:variant>
      <vt:variant>
        <vt:i4>0</vt:i4>
      </vt:variant>
      <vt:variant>
        <vt:i4>5</vt:i4>
      </vt:variant>
      <vt:variant>
        <vt:lpwstr>mailto:secretary@ihe.net</vt:lpwstr>
      </vt:variant>
      <vt:variant>
        <vt:lpwstr/>
      </vt:variant>
      <vt:variant>
        <vt:i4>7602283</vt:i4>
      </vt:variant>
      <vt:variant>
        <vt:i4>564</vt:i4>
      </vt:variant>
      <vt:variant>
        <vt:i4>0</vt:i4>
      </vt:variant>
      <vt:variant>
        <vt:i4>5</vt:i4>
      </vt:variant>
      <vt:variant>
        <vt:lpwstr>http://www.ihe.net/Patent_Disclosure_Process/</vt:lpwstr>
      </vt:variant>
      <vt:variant>
        <vt:lpwstr/>
      </vt:variant>
      <vt:variant>
        <vt:i4>7602283</vt:i4>
      </vt:variant>
      <vt:variant>
        <vt:i4>561</vt:i4>
      </vt:variant>
      <vt:variant>
        <vt:i4>0</vt:i4>
      </vt:variant>
      <vt:variant>
        <vt:i4>5</vt:i4>
      </vt:variant>
      <vt:variant>
        <vt:lpwstr>http://www.ihe.net/Patent_Disclosure_Process/</vt:lpwstr>
      </vt:variant>
      <vt:variant>
        <vt:lpwstr/>
      </vt:variant>
      <vt:variant>
        <vt:i4>3866633</vt:i4>
      </vt:variant>
      <vt:variant>
        <vt:i4>558</vt:i4>
      </vt:variant>
      <vt:variant>
        <vt:i4>0</vt:i4>
      </vt:variant>
      <vt:variant>
        <vt:i4>5</vt:i4>
      </vt:variant>
      <vt:variant>
        <vt:lpwstr>mailto:secretary@iheusa.net</vt:lpwstr>
      </vt:variant>
      <vt:variant>
        <vt:lpwstr/>
      </vt:variant>
      <vt:variant>
        <vt:i4>6750282</vt:i4>
      </vt:variant>
      <vt:variant>
        <vt:i4>555</vt:i4>
      </vt:variant>
      <vt:variant>
        <vt:i4>0</vt:i4>
      </vt:variant>
      <vt:variant>
        <vt:i4>5</vt:i4>
      </vt:variant>
      <vt:variant>
        <vt:lpwstr>mailto:PCC@ihe.net</vt:lpwstr>
      </vt:variant>
      <vt:variant>
        <vt:lpwstr/>
      </vt:variant>
      <vt:variant>
        <vt:i4>3997811</vt:i4>
      </vt:variant>
      <vt:variant>
        <vt:i4>552</vt:i4>
      </vt:variant>
      <vt:variant>
        <vt:i4>0</vt:i4>
      </vt:variant>
      <vt:variant>
        <vt:i4>5</vt:i4>
      </vt:variant>
      <vt:variant>
        <vt:lpwstr>http://www.ihe.net/</vt:lpwstr>
      </vt:variant>
      <vt:variant>
        <vt:lpwstr/>
      </vt:variant>
      <vt:variant>
        <vt:i4>1245238</vt:i4>
      </vt:variant>
      <vt:variant>
        <vt:i4>545</vt:i4>
      </vt:variant>
      <vt:variant>
        <vt:i4>0</vt:i4>
      </vt:variant>
      <vt:variant>
        <vt:i4>5</vt:i4>
      </vt:variant>
      <vt:variant>
        <vt:lpwstr/>
      </vt:variant>
      <vt:variant>
        <vt:lpwstr>_Toc418524844</vt:lpwstr>
      </vt:variant>
      <vt:variant>
        <vt:i4>1245238</vt:i4>
      </vt:variant>
      <vt:variant>
        <vt:i4>539</vt:i4>
      </vt:variant>
      <vt:variant>
        <vt:i4>0</vt:i4>
      </vt:variant>
      <vt:variant>
        <vt:i4>5</vt:i4>
      </vt:variant>
      <vt:variant>
        <vt:lpwstr/>
      </vt:variant>
      <vt:variant>
        <vt:lpwstr>_Toc418524843</vt:lpwstr>
      </vt:variant>
      <vt:variant>
        <vt:i4>1245238</vt:i4>
      </vt:variant>
      <vt:variant>
        <vt:i4>533</vt:i4>
      </vt:variant>
      <vt:variant>
        <vt:i4>0</vt:i4>
      </vt:variant>
      <vt:variant>
        <vt:i4>5</vt:i4>
      </vt:variant>
      <vt:variant>
        <vt:lpwstr/>
      </vt:variant>
      <vt:variant>
        <vt:lpwstr>_Toc418524842</vt:lpwstr>
      </vt:variant>
      <vt:variant>
        <vt:i4>1245238</vt:i4>
      </vt:variant>
      <vt:variant>
        <vt:i4>527</vt:i4>
      </vt:variant>
      <vt:variant>
        <vt:i4>0</vt:i4>
      </vt:variant>
      <vt:variant>
        <vt:i4>5</vt:i4>
      </vt:variant>
      <vt:variant>
        <vt:lpwstr/>
      </vt:variant>
      <vt:variant>
        <vt:lpwstr>_Toc418524841</vt:lpwstr>
      </vt:variant>
      <vt:variant>
        <vt:i4>1245238</vt:i4>
      </vt:variant>
      <vt:variant>
        <vt:i4>521</vt:i4>
      </vt:variant>
      <vt:variant>
        <vt:i4>0</vt:i4>
      </vt:variant>
      <vt:variant>
        <vt:i4>5</vt:i4>
      </vt:variant>
      <vt:variant>
        <vt:lpwstr/>
      </vt:variant>
      <vt:variant>
        <vt:lpwstr>_Toc418524840</vt:lpwstr>
      </vt:variant>
      <vt:variant>
        <vt:i4>1310774</vt:i4>
      </vt:variant>
      <vt:variant>
        <vt:i4>515</vt:i4>
      </vt:variant>
      <vt:variant>
        <vt:i4>0</vt:i4>
      </vt:variant>
      <vt:variant>
        <vt:i4>5</vt:i4>
      </vt:variant>
      <vt:variant>
        <vt:lpwstr/>
      </vt:variant>
      <vt:variant>
        <vt:lpwstr>_Toc418524839</vt:lpwstr>
      </vt:variant>
      <vt:variant>
        <vt:i4>1310774</vt:i4>
      </vt:variant>
      <vt:variant>
        <vt:i4>509</vt:i4>
      </vt:variant>
      <vt:variant>
        <vt:i4>0</vt:i4>
      </vt:variant>
      <vt:variant>
        <vt:i4>5</vt:i4>
      </vt:variant>
      <vt:variant>
        <vt:lpwstr/>
      </vt:variant>
      <vt:variant>
        <vt:lpwstr>_Toc418524838</vt:lpwstr>
      </vt:variant>
      <vt:variant>
        <vt:i4>1310774</vt:i4>
      </vt:variant>
      <vt:variant>
        <vt:i4>503</vt:i4>
      </vt:variant>
      <vt:variant>
        <vt:i4>0</vt:i4>
      </vt:variant>
      <vt:variant>
        <vt:i4>5</vt:i4>
      </vt:variant>
      <vt:variant>
        <vt:lpwstr/>
      </vt:variant>
      <vt:variant>
        <vt:lpwstr>_Toc418524837</vt:lpwstr>
      </vt:variant>
      <vt:variant>
        <vt:i4>1310774</vt:i4>
      </vt:variant>
      <vt:variant>
        <vt:i4>497</vt:i4>
      </vt:variant>
      <vt:variant>
        <vt:i4>0</vt:i4>
      </vt:variant>
      <vt:variant>
        <vt:i4>5</vt:i4>
      </vt:variant>
      <vt:variant>
        <vt:lpwstr/>
      </vt:variant>
      <vt:variant>
        <vt:lpwstr>_Toc418524836</vt:lpwstr>
      </vt:variant>
      <vt:variant>
        <vt:i4>1310774</vt:i4>
      </vt:variant>
      <vt:variant>
        <vt:i4>491</vt:i4>
      </vt:variant>
      <vt:variant>
        <vt:i4>0</vt:i4>
      </vt:variant>
      <vt:variant>
        <vt:i4>5</vt:i4>
      </vt:variant>
      <vt:variant>
        <vt:lpwstr/>
      </vt:variant>
      <vt:variant>
        <vt:lpwstr>_Toc418524835</vt:lpwstr>
      </vt:variant>
      <vt:variant>
        <vt:i4>1310774</vt:i4>
      </vt:variant>
      <vt:variant>
        <vt:i4>485</vt:i4>
      </vt:variant>
      <vt:variant>
        <vt:i4>0</vt:i4>
      </vt:variant>
      <vt:variant>
        <vt:i4>5</vt:i4>
      </vt:variant>
      <vt:variant>
        <vt:lpwstr/>
      </vt:variant>
      <vt:variant>
        <vt:lpwstr>_Toc418524834</vt:lpwstr>
      </vt:variant>
      <vt:variant>
        <vt:i4>1310774</vt:i4>
      </vt:variant>
      <vt:variant>
        <vt:i4>479</vt:i4>
      </vt:variant>
      <vt:variant>
        <vt:i4>0</vt:i4>
      </vt:variant>
      <vt:variant>
        <vt:i4>5</vt:i4>
      </vt:variant>
      <vt:variant>
        <vt:lpwstr/>
      </vt:variant>
      <vt:variant>
        <vt:lpwstr>_Toc418524833</vt:lpwstr>
      </vt:variant>
      <vt:variant>
        <vt:i4>1310774</vt:i4>
      </vt:variant>
      <vt:variant>
        <vt:i4>473</vt:i4>
      </vt:variant>
      <vt:variant>
        <vt:i4>0</vt:i4>
      </vt:variant>
      <vt:variant>
        <vt:i4>5</vt:i4>
      </vt:variant>
      <vt:variant>
        <vt:lpwstr/>
      </vt:variant>
      <vt:variant>
        <vt:lpwstr>_Toc418524832</vt:lpwstr>
      </vt:variant>
      <vt:variant>
        <vt:i4>1310774</vt:i4>
      </vt:variant>
      <vt:variant>
        <vt:i4>467</vt:i4>
      </vt:variant>
      <vt:variant>
        <vt:i4>0</vt:i4>
      </vt:variant>
      <vt:variant>
        <vt:i4>5</vt:i4>
      </vt:variant>
      <vt:variant>
        <vt:lpwstr/>
      </vt:variant>
      <vt:variant>
        <vt:lpwstr>_Toc418524831</vt:lpwstr>
      </vt:variant>
      <vt:variant>
        <vt:i4>1310774</vt:i4>
      </vt:variant>
      <vt:variant>
        <vt:i4>461</vt:i4>
      </vt:variant>
      <vt:variant>
        <vt:i4>0</vt:i4>
      </vt:variant>
      <vt:variant>
        <vt:i4>5</vt:i4>
      </vt:variant>
      <vt:variant>
        <vt:lpwstr/>
      </vt:variant>
      <vt:variant>
        <vt:lpwstr>_Toc418524830</vt:lpwstr>
      </vt:variant>
      <vt:variant>
        <vt:i4>1376310</vt:i4>
      </vt:variant>
      <vt:variant>
        <vt:i4>455</vt:i4>
      </vt:variant>
      <vt:variant>
        <vt:i4>0</vt:i4>
      </vt:variant>
      <vt:variant>
        <vt:i4>5</vt:i4>
      </vt:variant>
      <vt:variant>
        <vt:lpwstr/>
      </vt:variant>
      <vt:variant>
        <vt:lpwstr>_Toc418524829</vt:lpwstr>
      </vt:variant>
      <vt:variant>
        <vt:i4>1376310</vt:i4>
      </vt:variant>
      <vt:variant>
        <vt:i4>449</vt:i4>
      </vt:variant>
      <vt:variant>
        <vt:i4>0</vt:i4>
      </vt:variant>
      <vt:variant>
        <vt:i4>5</vt:i4>
      </vt:variant>
      <vt:variant>
        <vt:lpwstr/>
      </vt:variant>
      <vt:variant>
        <vt:lpwstr>_Toc418524828</vt:lpwstr>
      </vt:variant>
      <vt:variant>
        <vt:i4>1376310</vt:i4>
      </vt:variant>
      <vt:variant>
        <vt:i4>443</vt:i4>
      </vt:variant>
      <vt:variant>
        <vt:i4>0</vt:i4>
      </vt:variant>
      <vt:variant>
        <vt:i4>5</vt:i4>
      </vt:variant>
      <vt:variant>
        <vt:lpwstr/>
      </vt:variant>
      <vt:variant>
        <vt:lpwstr>_Toc418524827</vt:lpwstr>
      </vt:variant>
      <vt:variant>
        <vt:i4>1376310</vt:i4>
      </vt:variant>
      <vt:variant>
        <vt:i4>437</vt:i4>
      </vt:variant>
      <vt:variant>
        <vt:i4>0</vt:i4>
      </vt:variant>
      <vt:variant>
        <vt:i4>5</vt:i4>
      </vt:variant>
      <vt:variant>
        <vt:lpwstr/>
      </vt:variant>
      <vt:variant>
        <vt:lpwstr>_Toc418524826</vt:lpwstr>
      </vt:variant>
      <vt:variant>
        <vt:i4>1376310</vt:i4>
      </vt:variant>
      <vt:variant>
        <vt:i4>431</vt:i4>
      </vt:variant>
      <vt:variant>
        <vt:i4>0</vt:i4>
      </vt:variant>
      <vt:variant>
        <vt:i4>5</vt:i4>
      </vt:variant>
      <vt:variant>
        <vt:lpwstr/>
      </vt:variant>
      <vt:variant>
        <vt:lpwstr>_Toc418524825</vt:lpwstr>
      </vt:variant>
      <vt:variant>
        <vt:i4>1376310</vt:i4>
      </vt:variant>
      <vt:variant>
        <vt:i4>425</vt:i4>
      </vt:variant>
      <vt:variant>
        <vt:i4>0</vt:i4>
      </vt:variant>
      <vt:variant>
        <vt:i4>5</vt:i4>
      </vt:variant>
      <vt:variant>
        <vt:lpwstr/>
      </vt:variant>
      <vt:variant>
        <vt:lpwstr>_Toc418524824</vt:lpwstr>
      </vt:variant>
      <vt:variant>
        <vt:i4>1376310</vt:i4>
      </vt:variant>
      <vt:variant>
        <vt:i4>419</vt:i4>
      </vt:variant>
      <vt:variant>
        <vt:i4>0</vt:i4>
      </vt:variant>
      <vt:variant>
        <vt:i4>5</vt:i4>
      </vt:variant>
      <vt:variant>
        <vt:lpwstr/>
      </vt:variant>
      <vt:variant>
        <vt:lpwstr>_Toc418524823</vt:lpwstr>
      </vt:variant>
      <vt:variant>
        <vt:i4>1376310</vt:i4>
      </vt:variant>
      <vt:variant>
        <vt:i4>413</vt:i4>
      </vt:variant>
      <vt:variant>
        <vt:i4>0</vt:i4>
      </vt:variant>
      <vt:variant>
        <vt:i4>5</vt:i4>
      </vt:variant>
      <vt:variant>
        <vt:lpwstr/>
      </vt:variant>
      <vt:variant>
        <vt:lpwstr>_Toc418524822</vt:lpwstr>
      </vt:variant>
      <vt:variant>
        <vt:i4>1376310</vt:i4>
      </vt:variant>
      <vt:variant>
        <vt:i4>407</vt:i4>
      </vt:variant>
      <vt:variant>
        <vt:i4>0</vt:i4>
      </vt:variant>
      <vt:variant>
        <vt:i4>5</vt:i4>
      </vt:variant>
      <vt:variant>
        <vt:lpwstr/>
      </vt:variant>
      <vt:variant>
        <vt:lpwstr>_Toc418524821</vt:lpwstr>
      </vt:variant>
      <vt:variant>
        <vt:i4>1376310</vt:i4>
      </vt:variant>
      <vt:variant>
        <vt:i4>401</vt:i4>
      </vt:variant>
      <vt:variant>
        <vt:i4>0</vt:i4>
      </vt:variant>
      <vt:variant>
        <vt:i4>5</vt:i4>
      </vt:variant>
      <vt:variant>
        <vt:lpwstr/>
      </vt:variant>
      <vt:variant>
        <vt:lpwstr>_Toc418524820</vt:lpwstr>
      </vt:variant>
      <vt:variant>
        <vt:i4>1441846</vt:i4>
      </vt:variant>
      <vt:variant>
        <vt:i4>395</vt:i4>
      </vt:variant>
      <vt:variant>
        <vt:i4>0</vt:i4>
      </vt:variant>
      <vt:variant>
        <vt:i4>5</vt:i4>
      </vt:variant>
      <vt:variant>
        <vt:lpwstr/>
      </vt:variant>
      <vt:variant>
        <vt:lpwstr>_Toc418524819</vt:lpwstr>
      </vt:variant>
      <vt:variant>
        <vt:i4>1441846</vt:i4>
      </vt:variant>
      <vt:variant>
        <vt:i4>389</vt:i4>
      </vt:variant>
      <vt:variant>
        <vt:i4>0</vt:i4>
      </vt:variant>
      <vt:variant>
        <vt:i4>5</vt:i4>
      </vt:variant>
      <vt:variant>
        <vt:lpwstr/>
      </vt:variant>
      <vt:variant>
        <vt:lpwstr>_Toc418524818</vt:lpwstr>
      </vt:variant>
      <vt:variant>
        <vt:i4>1441846</vt:i4>
      </vt:variant>
      <vt:variant>
        <vt:i4>383</vt:i4>
      </vt:variant>
      <vt:variant>
        <vt:i4>0</vt:i4>
      </vt:variant>
      <vt:variant>
        <vt:i4>5</vt:i4>
      </vt:variant>
      <vt:variant>
        <vt:lpwstr/>
      </vt:variant>
      <vt:variant>
        <vt:lpwstr>_Toc418524817</vt:lpwstr>
      </vt:variant>
      <vt:variant>
        <vt:i4>1441846</vt:i4>
      </vt:variant>
      <vt:variant>
        <vt:i4>377</vt:i4>
      </vt:variant>
      <vt:variant>
        <vt:i4>0</vt:i4>
      </vt:variant>
      <vt:variant>
        <vt:i4>5</vt:i4>
      </vt:variant>
      <vt:variant>
        <vt:lpwstr/>
      </vt:variant>
      <vt:variant>
        <vt:lpwstr>_Toc418524816</vt:lpwstr>
      </vt:variant>
      <vt:variant>
        <vt:i4>1441846</vt:i4>
      </vt:variant>
      <vt:variant>
        <vt:i4>371</vt:i4>
      </vt:variant>
      <vt:variant>
        <vt:i4>0</vt:i4>
      </vt:variant>
      <vt:variant>
        <vt:i4>5</vt:i4>
      </vt:variant>
      <vt:variant>
        <vt:lpwstr/>
      </vt:variant>
      <vt:variant>
        <vt:lpwstr>_Toc418524815</vt:lpwstr>
      </vt:variant>
      <vt:variant>
        <vt:i4>1441846</vt:i4>
      </vt:variant>
      <vt:variant>
        <vt:i4>365</vt:i4>
      </vt:variant>
      <vt:variant>
        <vt:i4>0</vt:i4>
      </vt:variant>
      <vt:variant>
        <vt:i4>5</vt:i4>
      </vt:variant>
      <vt:variant>
        <vt:lpwstr/>
      </vt:variant>
      <vt:variant>
        <vt:lpwstr>_Toc418524814</vt:lpwstr>
      </vt:variant>
      <vt:variant>
        <vt:i4>1441846</vt:i4>
      </vt:variant>
      <vt:variant>
        <vt:i4>359</vt:i4>
      </vt:variant>
      <vt:variant>
        <vt:i4>0</vt:i4>
      </vt:variant>
      <vt:variant>
        <vt:i4>5</vt:i4>
      </vt:variant>
      <vt:variant>
        <vt:lpwstr/>
      </vt:variant>
      <vt:variant>
        <vt:lpwstr>_Toc418524813</vt:lpwstr>
      </vt:variant>
      <vt:variant>
        <vt:i4>1441846</vt:i4>
      </vt:variant>
      <vt:variant>
        <vt:i4>353</vt:i4>
      </vt:variant>
      <vt:variant>
        <vt:i4>0</vt:i4>
      </vt:variant>
      <vt:variant>
        <vt:i4>5</vt:i4>
      </vt:variant>
      <vt:variant>
        <vt:lpwstr/>
      </vt:variant>
      <vt:variant>
        <vt:lpwstr>_Toc418524812</vt:lpwstr>
      </vt:variant>
      <vt:variant>
        <vt:i4>1441846</vt:i4>
      </vt:variant>
      <vt:variant>
        <vt:i4>347</vt:i4>
      </vt:variant>
      <vt:variant>
        <vt:i4>0</vt:i4>
      </vt:variant>
      <vt:variant>
        <vt:i4>5</vt:i4>
      </vt:variant>
      <vt:variant>
        <vt:lpwstr/>
      </vt:variant>
      <vt:variant>
        <vt:lpwstr>_Toc418524811</vt:lpwstr>
      </vt:variant>
      <vt:variant>
        <vt:i4>1441846</vt:i4>
      </vt:variant>
      <vt:variant>
        <vt:i4>341</vt:i4>
      </vt:variant>
      <vt:variant>
        <vt:i4>0</vt:i4>
      </vt:variant>
      <vt:variant>
        <vt:i4>5</vt:i4>
      </vt:variant>
      <vt:variant>
        <vt:lpwstr/>
      </vt:variant>
      <vt:variant>
        <vt:lpwstr>_Toc418524810</vt:lpwstr>
      </vt:variant>
      <vt:variant>
        <vt:i4>1507382</vt:i4>
      </vt:variant>
      <vt:variant>
        <vt:i4>335</vt:i4>
      </vt:variant>
      <vt:variant>
        <vt:i4>0</vt:i4>
      </vt:variant>
      <vt:variant>
        <vt:i4>5</vt:i4>
      </vt:variant>
      <vt:variant>
        <vt:lpwstr/>
      </vt:variant>
      <vt:variant>
        <vt:lpwstr>_Toc418524809</vt:lpwstr>
      </vt:variant>
      <vt:variant>
        <vt:i4>1507382</vt:i4>
      </vt:variant>
      <vt:variant>
        <vt:i4>329</vt:i4>
      </vt:variant>
      <vt:variant>
        <vt:i4>0</vt:i4>
      </vt:variant>
      <vt:variant>
        <vt:i4>5</vt:i4>
      </vt:variant>
      <vt:variant>
        <vt:lpwstr/>
      </vt:variant>
      <vt:variant>
        <vt:lpwstr>_Toc418524808</vt:lpwstr>
      </vt:variant>
      <vt:variant>
        <vt:i4>1507382</vt:i4>
      </vt:variant>
      <vt:variant>
        <vt:i4>323</vt:i4>
      </vt:variant>
      <vt:variant>
        <vt:i4>0</vt:i4>
      </vt:variant>
      <vt:variant>
        <vt:i4>5</vt:i4>
      </vt:variant>
      <vt:variant>
        <vt:lpwstr/>
      </vt:variant>
      <vt:variant>
        <vt:lpwstr>_Toc418524807</vt:lpwstr>
      </vt:variant>
      <vt:variant>
        <vt:i4>1507382</vt:i4>
      </vt:variant>
      <vt:variant>
        <vt:i4>317</vt:i4>
      </vt:variant>
      <vt:variant>
        <vt:i4>0</vt:i4>
      </vt:variant>
      <vt:variant>
        <vt:i4>5</vt:i4>
      </vt:variant>
      <vt:variant>
        <vt:lpwstr/>
      </vt:variant>
      <vt:variant>
        <vt:lpwstr>_Toc418524806</vt:lpwstr>
      </vt:variant>
      <vt:variant>
        <vt:i4>1507382</vt:i4>
      </vt:variant>
      <vt:variant>
        <vt:i4>311</vt:i4>
      </vt:variant>
      <vt:variant>
        <vt:i4>0</vt:i4>
      </vt:variant>
      <vt:variant>
        <vt:i4>5</vt:i4>
      </vt:variant>
      <vt:variant>
        <vt:lpwstr/>
      </vt:variant>
      <vt:variant>
        <vt:lpwstr>_Toc418524805</vt:lpwstr>
      </vt:variant>
      <vt:variant>
        <vt:i4>1507382</vt:i4>
      </vt:variant>
      <vt:variant>
        <vt:i4>305</vt:i4>
      </vt:variant>
      <vt:variant>
        <vt:i4>0</vt:i4>
      </vt:variant>
      <vt:variant>
        <vt:i4>5</vt:i4>
      </vt:variant>
      <vt:variant>
        <vt:lpwstr/>
      </vt:variant>
      <vt:variant>
        <vt:lpwstr>_Toc418524804</vt:lpwstr>
      </vt:variant>
      <vt:variant>
        <vt:i4>1507382</vt:i4>
      </vt:variant>
      <vt:variant>
        <vt:i4>299</vt:i4>
      </vt:variant>
      <vt:variant>
        <vt:i4>0</vt:i4>
      </vt:variant>
      <vt:variant>
        <vt:i4>5</vt:i4>
      </vt:variant>
      <vt:variant>
        <vt:lpwstr/>
      </vt:variant>
      <vt:variant>
        <vt:lpwstr>_Toc418524803</vt:lpwstr>
      </vt:variant>
      <vt:variant>
        <vt:i4>1507382</vt:i4>
      </vt:variant>
      <vt:variant>
        <vt:i4>293</vt:i4>
      </vt:variant>
      <vt:variant>
        <vt:i4>0</vt:i4>
      </vt:variant>
      <vt:variant>
        <vt:i4>5</vt:i4>
      </vt:variant>
      <vt:variant>
        <vt:lpwstr/>
      </vt:variant>
      <vt:variant>
        <vt:lpwstr>_Toc418524802</vt:lpwstr>
      </vt:variant>
      <vt:variant>
        <vt:i4>1507382</vt:i4>
      </vt:variant>
      <vt:variant>
        <vt:i4>287</vt:i4>
      </vt:variant>
      <vt:variant>
        <vt:i4>0</vt:i4>
      </vt:variant>
      <vt:variant>
        <vt:i4>5</vt:i4>
      </vt:variant>
      <vt:variant>
        <vt:lpwstr/>
      </vt:variant>
      <vt:variant>
        <vt:lpwstr>_Toc418524801</vt:lpwstr>
      </vt:variant>
      <vt:variant>
        <vt:i4>1507382</vt:i4>
      </vt:variant>
      <vt:variant>
        <vt:i4>281</vt:i4>
      </vt:variant>
      <vt:variant>
        <vt:i4>0</vt:i4>
      </vt:variant>
      <vt:variant>
        <vt:i4>5</vt:i4>
      </vt:variant>
      <vt:variant>
        <vt:lpwstr/>
      </vt:variant>
      <vt:variant>
        <vt:lpwstr>_Toc418524800</vt:lpwstr>
      </vt:variant>
      <vt:variant>
        <vt:i4>1966137</vt:i4>
      </vt:variant>
      <vt:variant>
        <vt:i4>275</vt:i4>
      </vt:variant>
      <vt:variant>
        <vt:i4>0</vt:i4>
      </vt:variant>
      <vt:variant>
        <vt:i4>5</vt:i4>
      </vt:variant>
      <vt:variant>
        <vt:lpwstr/>
      </vt:variant>
      <vt:variant>
        <vt:lpwstr>_Toc418524799</vt:lpwstr>
      </vt:variant>
      <vt:variant>
        <vt:i4>1966137</vt:i4>
      </vt:variant>
      <vt:variant>
        <vt:i4>269</vt:i4>
      </vt:variant>
      <vt:variant>
        <vt:i4>0</vt:i4>
      </vt:variant>
      <vt:variant>
        <vt:i4>5</vt:i4>
      </vt:variant>
      <vt:variant>
        <vt:lpwstr/>
      </vt:variant>
      <vt:variant>
        <vt:lpwstr>_Toc418524798</vt:lpwstr>
      </vt:variant>
      <vt:variant>
        <vt:i4>1966137</vt:i4>
      </vt:variant>
      <vt:variant>
        <vt:i4>263</vt:i4>
      </vt:variant>
      <vt:variant>
        <vt:i4>0</vt:i4>
      </vt:variant>
      <vt:variant>
        <vt:i4>5</vt:i4>
      </vt:variant>
      <vt:variant>
        <vt:lpwstr/>
      </vt:variant>
      <vt:variant>
        <vt:lpwstr>_Toc418524797</vt:lpwstr>
      </vt:variant>
      <vt:variant>
        <vt:i4>1966137</vt:i4>
      </vt:variant>
      <vt:variant>
        <vt:i4>257</vt:i4>
      </vt:variant>
      <vt:variant>
        <vt:i4>0</vt:i4>
      </vt:variant>
      <vt:variant>
        <vt:i4>5</vt:i4>
      </vt:variant>
      <vt:variant>
        <vt:lpwstr/>
      </vt:variant>
      <vt:variant>
        <vt:lpwstr>_Toc418524796</vt:lpwstr>
      </vt:variant>
      <vt:variant>
        <vt:i4>1966137</vt:i4>
      </vt:variant>
      <vt:variant>
        <vt:i4>251</vt:i4>
      </vt:variant>
      <vt:variant>
        <vt:i4>0</vt:i4>
      </vt:variant>
      <vt:variant>
        <vt:i4>5</vt:i4>
      </vt:variant>
      <vt:variant>
        <vt:lpwstr/>
      </vt:variant>
      <vt:variant>
        <vt:lpwstr>_Toc418524795</vt:lpwstr>
      </vt:variant>
      <vt:variant>
        <vt:i4>1966137</vt:i4>
      </vt:variant>
      <vt:variant>
        <vt:i4>245</vt:i4>
      </vt:variant>
      <vt:variant>
        <vt:i4>0</vt:i4>
      </vt:variant>
      <vt:variant>
        <vt:i4>5</vt:i4>
      </vt:variant>
      <vt:variant>
        <vt:lpwstr/>
      </vt:variant>
      <vt:variant>
        <vt:lpwstr>_Toc418524794</vt:lpwstr>
      </vt:variant>
      <vt:variant>
        <vt:i4>1966137</vt:i4>
      </vt:variant>
      <vt:variant>
        <vt:i4>239</vt:i4>
      </vt:variant>
      <vt:variant>
        <vt:i4>0</vt:i4>
      </vt:variant>
      <vt:variant>
        <vt:i4>5</vt:i4>
      </vt:variant>
      <vt:variant>
        <vt:lpwstr/>
      </vt:variant>
      <vt:variant>
        <vt:lpwstr>_Toc418524793</vt:lpwstr>
      </vt:variant>
      <vt:variant>
        <vt:i4>1966137</vt:i4>
      </vt:variant>
      <vt:variant>
        <vt:i4>233</vt:i4>
      </vt:variant>
      <vt:variant>
        <vt:i4>0</vt:i4>
      </vt:variant>
      <vt:variant>
        <vt:i4>5</vt:i4>
      </vt:variant>
      <vt:variant>
        <vt:lpwstr/>
      </vt:variant>
      <vt:variant>
        <vt:lpwstr>_Toc418524792</vt:lpwstr>
      </vt:variant>
      <vt:variant>
        <vt:i4>1966137</vt:i4>
      </vt:variant>
      <vt:variant>
        <vt:i4>227</vt:i4>
      </vt:variant>
      <vt:variant>
        <vt:i4>0</vt:i4>
      </vt:variant>
      <vt:variant>
        <vt:i4>5</vt:i4>
      </vt:variant>
      <vt:variant>
        <vt:lpwstr/>
      </vt:variant>
      <vt:variant>
        <vt:lpwstr>_Toc418524791</vt:lpwstr>
      </vt:variant>
      <vt:variant>
        <vt:i4>1966137</vt:i4>
      </vt:variant>
      <vt:variant>
        <vt:i4>221</vt:i4>
      </vt:variant>
      <vt:variant>
        <vt:i4>0</vt:i4>
      </vt:variant>
      <vt:variant>
        <vt:i4>5</vt:i4>
      </vt:variant>
      <vt:variant>
        <vt:lpwstr/>
      </vt:variant>
      <vt:variant>
        <vt:lpwstr>_Toc418524790</vt:lpwstr>
      </vt:variant>
      <vt:variant>
        <vt:i4>2031673</vt:i4>
      </vt:variant>
      <vt:variant>
        <vt:i4>215</vt:i4>
      </vt:variant>
      <vt:variant>
        <vt:i4>0</vt:i4>
      </vt:variant>
      <vt:variant>
        <vt:i4>5</vt:i4>
      </vt:variant>
      <vt:variant>
        <vt:lpwstr/>
      </vt:variant>
      <vt:variant>
        <vt:lpwstr>_Toc418524789</vt:lpwstr>
      </vt:variant>
      <vt:variant>
        <vt:i4>2031673</vt:i4>
      </vt:variant>
      <vt:variant>
        <vt:i4>209</vt:i4>
      </vt:variant>
      <vt:variant>
        <vt:i4>0</vt:i4>
      </vt:variant>
      <vt:variant>
        <vt:i4>5</vt:i4>
      </vt:variant>
      <vt:variant>
        <vt:lpwstr/>
      </vt:variant>
      <vt:variant>
        <vt:lpwstr>_Toc418524788</vt:lpwstr>
      </vt:variant>
      <vt:variant>
        <vt:i4>2031673</vt:i4>
      </vt:variant>
      <vt:variant>
        <vt:i4>203</vt:i4>
      </vt:variant>
      <vt:variant>
        <vt:i4>0</vt:i4>
      </vt:variant>
      <vt:variant>
        <vt:i4>5</vt:i4>
      </vt:variant>
      <vt:variant>
        <vt:lpwstr/>
      </vt:variant>
      <vt:variant>
        <vt:lpwstr>_Toc418524787</vt:lpwstr>
      </vt:variant>
      <vt:variant>
        <vt:i4>2031673</vt:i4>
      </vt:variant>
      <vt:variant>
        <vt:i4>197</vt:i4>
      </vt:variant>
      <vt:variant>
        <vt:i4>0</vt:i4>
      </vt:variant>
      <vt:variant>
        <vt:i4>5</vt:i4>
      </vt:variant>
      <vt:variant>
        <vt:lpwstr/>
      </vt:variant>
      <vt:variant>
        <vt:lpwstr>_Toc418524786</vt:lpwstr>
      </vt:variant>
      <vt:variant>
        <vt:i4>2031673</vt:i4>
      </vt:variant>
      <vt:variant>
        <vt:i4>191</vt:i4>
      </vt:variant>
      <vt:variant>
        <vt:i4>0</vt:i4>
      </vt:variant>
      <vt:variant>
        <vt:i4>5</vt:i4>
      </vt:variant>
      <vt:variant>
        <vt:lpwstr/>
      </vt:variant>
      <vt:variant>
        <vt:lpwstr>_Toc418524785</vt:lpwstr>
      </vt:variant>
      <vt:variant>
        <vt:i4>2031673</vt:i4>
      </vt:variant>
      <vt:variant>
        <vt:i4>185</vt:i4>
      </vt:variant>
      <vt:variant>
        <vt:i4>0</vt:i4>
      </vt:variant>
      <vt:variant>
        <vt:i4>5</vt:i4>
      </vt:variant>
      <vt:variant>
        <vt:lpwstr/>
      </vt:variant>
      <vt:variant>
        <vt:lpwstr>_Toc418524784</vt:lpwstr>
      </vt:variant>
      <vt:variant>
        <vt:i4>2031673</vt:i4>
      </vt:variant>
      <vt:variant>
        <vt:i4>179</vt:i4>
      </vt:variant>
      <vt:variant>
        <vt:i4>0</vt:i4>
      </vt:variant>
      <vt:variant>
        <vt:i4>5</vt:i4>
      </vt:variant>
      <vt:variant>
        <vt:lpwstr/>
      </vt:variant>
      <vt:variant>
        <vt:lpwstr>_Toc418524783</vt:lpwstr>
      </vt:variant>
      <vt:variant>
        <vt:i4>2031673</vt:i4>
      </vt:variant>
      <vt:variant>
        <vt:i4>173</vt:i4>
      </vt:variant>
      <vt:variant>
        <vt:i4>0</vt:i4>
      </vt:variant>
      <vt:variant>
        <vt:i4>5</vt:i4>
      </vt:variant>
      <vt:variant>
        <vt:lpwstr/>
      </vt:variant>
      <vt:variant>
        <vt:lpwstr>_Toc418524782</vt:lpwstr>
      </vt:variant>
      <vt:variant>
        <vt:i4>2031673</vt:i4>
      </vt:variant>
      <vt:variant>
        <vt:i4>167</vt:i4>
      </vt:variant>
      <vt:variant>
        <vt:i4>0</vt:i4>
      </vt:variant>
      <vt:variant>
        <vt:i4>5</vt:i4>
      </vt:variant>
      <vt:variant>
        <vt:lpwstr/>
      </vt:variant>
      <vt:variant>
        <vt:lpwstr>_Toc418524781</vt:lpwstr>
      </vt:variant>
      <vt:variant>
        <vt:i4>2031673</vt:i4>
      </vt:variant>
      <vt:variant>
        <vt:i4>161</vt:i4>
      </vt:variant>
      <vt:variant>
        <vt:i4>0</vt:i4>
      </vt:variant>
      <vt:variant>
        <vt:i4>5</vt:i4>
      </vt:variant>
      <vt:variant>
        <vt:lpwstr/>
      </vt:variant>
      <vt:variant>
        <vt:lpwstr>_Toc418524780</vt:lpwstr>
      </vt:variant>
      <vt:variant>
        <vt:i4>1048633</vt:i4>
      </vt:variant>
      <vt:variant>
        <vt:i4>155</vt:i4>
      </vt:variant>
      <vt:variant>
        <vt:i4>0</vt:i4>
      </vt:variant>
      <vt:variant>
        <vt:i4>5</vt:i4>
      </vt:variant>
      <vt:variant>
        <vt:lpwstr/>
      </vt:variant>
      <vt:variant>
        <vt:lpwstr>_Toc418524779</vt:lpwstr>
      </vt:variant>
      <vt:variant>
        <vt:i4>1048633</vt:i4>
      </vt:variant>
      <vt:variant>
        <vt:i4>149</vt:i4>
      </vt:variant>
      <vt:variant>
        <vt:i4>0</vt:i4>
      </vt:variant>
      <vt:variant>
        <vt:i4>5</vt:i4>
      </vt:variant>
      <vt:variant>
        <vt:lpwstr/>
      </vt:variant>
      <vt:variant>
        <vt:lpwstr>_Toc418524778</vt:lpwstr>
      </vt:variant>
      <vt:variant>
        <vt:i4>1048633</vt:i4>
      </vt:variant>
      <vt:variant>
        <vt:i4>143</vt:i4>
      </vt:variant>
      <vt:variant>
        <vt:i4>0</vt:i4>
      </vt:variant>
      <vt:variant>
        <vt:i4>5</vt:i4>
      </vt:variant>
      <vt:variant>
        <vt:lpwstr/>
      </vt:variant>
      <vt:variant>
        <vt:lpwstr>_Toc418524777</vt:lpwstr>
      </vt:variant>
      <vt:variant>
        <vt:i4>1048633</vt:i4>
      </vt:variant>
      <vt:variant>
        <vt:i4>137</vt:i4>
      </vt:variant>
      <vt:variant>
        <vt:i4>0</vt:i4>
      </vt:variant>
      <vt:variant>
        <vt:i4>5</vt:i4>
      </vt:variant>
      <vt:variant>
        <vt:lpwstr/>
      </vt:variant>
      <vt:variant>
        <vt:lpwstr>_Toc418524776</vt:lpwstr>
      </vt:variant>
      <vt:variant>
        <vt:i4>1048633</vt:i4>
      </vt:variant>
      <vt:variant>
        <vt:i4>131</vt:i4>
      </vt:variant>
      <vt:variant>
        <vt:i4>0</vt:i4>
      </vt:variant>
      <vt:variant>
        <vt:i4>5</vt:i4>
      </vt:variant>
      <vt:variant>
        <vt:lpwstr/>
      </vt:variant>
      <vt:variant>
        <vt:lpwstr>_Toc418524775</vt:lpwstr>
      </vt:variant>
      <vt:variant>
        <vt:i4>1048633</vt:i4>
      </vt:variant>
      <vt:variant>
        <vt:i4>125</vt:i4>
      </vt:variant>
      <vt:variant>
        <vt:i4>0</vt:i4>
      </vt:variant>
      <vt:variant>
        <vt:i4>5</vt:i4>
      </vt:variant>
      <vt:variant>
        <vt:lpwstr/>
      </vt:variant>
      <vt:variant>
        <vt:lpwstr>_Toc418524774</vt:lpwstr>
      </vt:variant>
      <vt:variant>
        <vt:i4>1048633</vt:i4>
      </vt:variant>
      <vt:variant>
        <vt:i4>119</vt:i4>
      </vt:variant>
      <vt:variant>
        <vt:i4>0</vt:i4>
      </vt:variant>
      <vt:variant>
        <vt:i4>5</vt:i4>
      </vt:variant>
      <vt:variant>
        <vt:lpwstr/>
      </vt:variant>
      <vt:variant>
        <vt:lpwstr>_Toc418524773</vt:lpwstr>
      </vt:variant>
      <vt:variant>
        <vt:i4>1048633</vt:i4>
      </vt:variant>
      <vt:variant>
        <vt:i4>113</vt:i4>
      </vt:variant>
      <vt:variant>
        <vt:i4>0</vt:i4>
      </vt:variant>
      <vt:variant>
        <vt:i4>5</vt:i4>
      </vt:variant>
      <vt:variant>
        <vt:lpwstr/>
      </vt:variant>
      <vt:variant>
        <vt:lpwstr>_Toc418524772</vt:lpwstr>
      </vt:variant>
      <vt:variant>
        <vt:i4>1048633</vt:i4>
      </vt:variant>
      <vt:variant>
        <vt:i4>107</vt:i4>
      </vt:variant>
      <vt:variant>
        <vt:i4>0</vt:i4>
      </vt:variant>
      <vt:variant>
        <vt:i4>5</vt:i4>
      </vt:variant>
      <vt:variant>
        <vt:lpwstr/>
      </vt:variant>
      <vt:variant>
        <vt:lpwstr>_Toc418524771</vt:lpwstr>
      </vt:variant>
      <vt:variant>
        <vt:i4>1048633</vt:i4>
      </vt:variant>
      <vt:variant>
        <vt:i4>101</vt:i4>
      </vt:variant>
      <vt:variant>
        <vt:i4>0</vt:i4>
      </vt:variant>
      <vt:variant>
        <vt:i4>5</vt:i4>
      </vt:variant>
      <vt:variant>
        <vt:lpwstr/>
      </vt:variant>
      <vt:variant>
        <vt:lpwstr>_Toc418524770</vt:lpwstr>
      </vt:variant>
      <vt:variant>
        <vt:i4>1114169</vt:i4>
      </vt:variant>
      <vt:variant>
        <vt:i4>95</vt:i4>
      </vt:variant>
      <vt:variant>
        <vt:i4>0</vt:i4>
      </vt:variant>
      <vt:variant>
        <vt:i4>5</vt:i4>
      </vt:variant>
      <vt:variant>
        <vt:lpwstr/>
      </vt:variant>
      <vt:variant>
        <vt:lpwstr>_Toc418524769</vt:lpwstr>
      </vt:variant>
      <vt:variant>
        <vt:i4>1114169</vt:i4>
      </vt:variant>
      <vt:variant>
        <vt:i4>89</vt:i4>
      </vt:variant>
      <vt:variant>
        <vt:i4>0</vt:i4>
      </vt:variant>
      <vt:variant>
        <vt:i4>5</vt:i4>
      </vt:variant>
      <vt:variant>
        <vt:lpwstr/>
      </vt:variant>
      <vt:variant>
        <vt:lpwstr>_Toc418524768</vt:lpwstr>
      </vt:variant>
      <vt:variant>
        <vt:i4>1114169</vt:i4>
      </vt:variant>
      <vt:variant>
        <vt:i4>83</vt:i4>
      </vt:variant>
      <vt:variant>
        <vt:i4>0</vt:i4>
      </vt:variant>
      <vt:variant>
        <vt:i4>5</vt:i4>
      </vt:variant>
      <vt:variant>
        <vt:lpwstr/>
      </vt:variant>
      <vt:variant>
        <vt:lpwstr>_Toc418524767</vt:lpwstr>
      </vt:variant>
      <vt:variant>
        <vt:i4>1114169</vt:i4>
      </vt:variant>
      <vt:variant>
        <vt:i4>77</vt:i4>
      </vt:variant>
      <vt:variant>
        <vt:i4>0</vt:i4>
      </vt:variant>
      <vt:variant>
        <vt:i4>5</vt:i4>
      </vt:variant>
      <vt:variant>
        <vt:lpwstr/>
      </vt:variant>
      <vt:variant>
        <vt:lpwstr>_Toc418524766</vt:lpwstr>
      </vt:variant>
      <vt:variant>
        <vt:i4>1114169</vt:i4>
      </vt:variant>
      <vt:variant>
        <vt:i4>71</vt:i4>
      </vt:variant>
      <vt:variant>
        <vt:i4>0</vt:i4>
      </vt:variant>
      <vt:variant>
        <vt:i4>5</vt:i4>
      </vt:variant>
      <vt:variant>
        <vt:lpwstr/>
      </vt:variant>
      <vt:variant>
        <vt:lpwstr>_Toc418524765</vt:lpwstr>
      </vt:variant>
      <vt:variant>
        <vt:i4>1114169</vt:i4>
      </vt:variant>
      <vt:variant>
        <vt:i4>65</vt:i4>
      </vt:variant>
      <vt:variant>
        <vt:i4>0</vt:i4>
      </vt:variant>
      <vt:variant>
        <vt:i4>5</vt:i4>
      </vt:variant>
      <vt:variant>
        <vt:lpwstr/>
      </vt:variant>
      <vt:variant>
        <vt:lpwstr>_Toc418524764</vt:lpwstr>
      </vt:variant>
      <vt:variant>
        <vt:i4>1114169</vt:i4>
      </vt:variant>
      <vt:variant>
        <vt:i4>59</vt:i4>
      </vt:variant>
      <vt:variant>
        <vt:i4>0</vt:i4>
      </vt:variant>
      <vt:variant>
        <vt:i4>5</vt:i4>
      </vt:variant>
      <vt:variant>
        <vt:lpwstr/>
      </vt:variant>
      <vt:variant>
        <vt:lpwstr>_Toc418524763</vt:lpwstr>
      </vt:variant>
      <vt:variant>
        <vt:i4>1114169</vt:i4>
      </vt:variant>
      <vt:variant>
        <vt:i4>53</vt:i4>
      </vt:variant>
      <vt:variant>
        <vt:i4>0</vt:i4>
      </vt:variant>
      <vt:variant>
        <vt:i4>5</vt:i4>
      </vt:variant>
      <vt:variant>
        <vt:lpwstr/>
      </vt:variant>
      <vt:variant>
        <vt:lpwstr>_Toc418524762</vt:lpwstr>
      </vt:variant>
      <vt:variant>
        <vt:i4>1114169</vt:i4>
      </vt:variant>
      <vt:variant>
        <vt:i4>47</vt:i4>
      </vt:variant>
      <vt:variant>
        <vt:i4>0</vt:i4>
      </vt:variant>
      <vt:variant>
        <vt:i4>5</vt:i4>
      </vt:variant>
      <vt:variant>
        <vt:lpwstr/>
      </vt:variant>
      <vt:variant>
        <vt:lpwstr>_Toc418524761</vt:lpwstr>
      </vt:variant>
      <vt:variant>
        <vt:i4>1114169</vt:i4>
      </vt:variant>
      <vt:variant>
        <vt:i4>41</vt:i4>
      </vt:variant>
      <vt:variant>
        <vt:i4>0</vt:i4>
      </vt:variant>
      <vt:variant>
        <vt:i4>5</vt:i4>
      </vt:variant>
      <vt:variant>
        <vt:lpwstr/>
      </vt:variant>
      <vt:variant>
        <vt:lpwstr>_Toc418524760</vt:lpwstr>
      </vt:variant>
      <vt:variant>
        <vt:i4>1179705</vt:i4>
      </vt:variant>
      <vt:variant>
        <vt:i4>35</vt:i4>
      </vt:variant>
      <vt:variant>
        <vt:i4>0</vt:i4>
      </vt:variant>
      <vt:variant>
        <vt:i4>5</vt:i4>
      </vt:variant>
      <vt:variant>
        <vt:lpwstr/>
      </vt:variant>
      <vt:variant>
        <vt:lpwstr>_Toc418524759</vt:lpwstr>
      </vt:variant>
      <vt:variant>
        <vt:i4>1179705</vt:i4>
      </vt:variant>
      <vt:variant>
        <vt:i4>29</vt:i4>
      </vt:variant>
      <vt:variant>
        <vt:i4>0</vt:i4>
      </vt:variant>
      <vt:variant>
        <vt:i4>5</vt:i4>
      </vt:variant>
      <vt:variant>
        <vt:lpwstr/>
      </vt:variant>
      <vt:variant>
        <vt:lpwstr>_Toc418524758</vt:lpwstr>
      </vt:variant>
      <vt:variant>
        <vt:i4>1179705</vt:i4>
      </vt:variant>
      <vt:variant>
        <vt:i4>23</vt:i4>
      </vt:variant>
      <vt:variant>
        <vt:i4>0</vt:i4>
      </vt:variant>
      <vt:variant>
        <vt:i4>5</vt:i4>
      </vt:variant>
      <vt:variant>
        <vt:lpwstr/>
      </vt:variant>
      <vt:variant>
        <vt:lpwstr>_Toc418524757</vt:lpwstr>
      </vt:variant>
      <vt:variant>
        <vt:i4>1179705</vt:i4>
      </vt:variant>
      <vt:variant>
        <vt:i4>17</vt:i4>
      </vt:variant>
      <vt:variant>
        <vt:i4>0</vt:i4>
      </vt:variant>
      <vt:variant>
        <vt:i4>5</vt:i4>
      </vt:variant>
      <vt:variant>
        <vt:lpwstr/>
      </vt:variant>
      <vt:variant>
        <vt:lpwstr>_Toc418524756</vt:lpwstr>
      </vt:variant>
      <vt:variant>
        <vt:i4>1179705</vt:i4>
      </vt:variant>
      <vt:variant>
        <vt:i4>11</vt:i4>
      </vt:variant>
      <vt:variant>
        <vt:i4>0</vt:i4>
      </vt:variant>
      <vt:variant>
        <vt:i4>5</vt:i4>
      </vt:variant>
      <vt:variant>
        <vt:lpwstr/>
      </vt:variant>
      <vt:variant>
        <vt:lpwstr>_Toc418524755</vt:lpwstr>
      </vt:variant>
      <vt:variant>
        <vt:i4>1179705</vt:i4>
      </vt:variant>
      <vt:variant>
        <vt:i4>5</vt:i4>
      </vt:variant>
      <vt:variant>
        <vt:i4>0</vt:i4>
      </vt:variant>
      <vt:variant>
        <vt:i4>5</vt:i4>
      </vt:variant>
      <vt:variant>
        <vt:lpwstr/>
      </vt:variant>
      <vt:variant>
        <vt:lpwstr>_Toc418524754</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IHE_PCC_IG_DAF_National Extension_Rev1.0_PC_2015-06-01</dc:title>
  <dc:subject>IHE PCC DAF Implementation Guide</dc:subject>
  <dc:creator>IHE PCC Technical Committee</dc:creator>
  <cp:keywords>IHE PCC Implementation Guide</cp:keywords>
  <cp:lastModifiedBy>Lynn</cp:lastModifiedBy>
  <cp:revision>5</cp:revision>
  <cp:lastPrinted>2003-01-30T21:48:00Z</cp:lastPrinted>
  <dcterms:created xsi:type="dcterms:W3CDTF">2015-09-14T13:55:00Z</dcterms:created>
  <dcterms:modified xsi:type="dcterms:W3CDTF">2015-09-14T14:05:00Z</dcterms:modified>
  <cp:category>IHE Implementation Guide</cp:category>
</cp:coreProperties>
</file>