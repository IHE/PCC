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90D1E"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72F92105" w14:textId="77777777" w:rsidR="00CF283F" w:rsidRPr="003651D9" w:rsidRDefault="00CF283F" w:rsidP="00663624">
      <w:pPr>
        <w:pStyle w:val="BodyText"/>
      </w:pPr>
    </w:p>
    <w:p w14:paraId="5A74B6F3" w14:textId="7E9FCCE3" w:rsidR="00CF283F" w:rsidRPr="003651D9" w:rsidRDefault="00FE43B6" w:rsidP="003D24EE">
      <w:pPr>
        <w:pStyle w:val="BodyText"/>
        <w:jc w:val="center"/>
      </w:pPr>
      <w:r>
        <w:rPr>
          <w:noProof/>
        </w:rPr>
        <w:drawing>
          <wp:inline distT="0" distB="0" distL="0" distR="0" wp14:anchorId="4E11320E" wp14:editId="6EC7B60C">
            <wp:extent cx="1571625" cy="1114425"/>
            <wp:effectExtent l="0" t="0" r="0"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1114425"/>
                    </a:xfrm>
                    <a:prstGeom prst="rect">
                      <a:avLst/>
                    </a:prstGeom>
                    <a:noFill/>
                    <a:ln>
                      <a:noFill/>
                    </a:ln>
                  </pic:spPr>
                </pic:pic>
              </a:graphicData>
            </a:graphic>
          </wp:inline>
        </w:drawing>
      </w:r>
    </w:p>
    <w:p w14:paraId="4A9B651D" w14:textId="77777777" w:rsidR="00CF283F" w:rsidRPr="003651D9" w:rsidRDefault="00CF283F" w:rsidP="000807AC">
      <w:pPr>
        <w:pStyle w:val="BodyText"/>
      </w:pPr>
    </w:p>
    <w:p w14:paraId="4682E566" w14:textId="77777777" w:rsidR="007400C4" w:rsidRPr="003651D9" w:rsidRDefault="007400C4" w:rsidP="00663624">
      <w:pPr>
        <w:pStyle w:val="BodyText"/>
      </w:pPr>
    </w:p>
    <w:p w14:paraId="26A7480F" w14:textId="77777777" w:rsidR="00482DC2" w:rsidRPr="003651D9" w:rsidRDefault="00161CE8" w:rsidP="000807AC">
      <w:pPr>
        <w:pStyle w:val="BodyText"/>
        <w:jc w:val="center"/>
        <w:rPr>
          <w:b/>
          <w:sz w:val="44"/>
          <w:szCs w:val="44"/>
        </w:rPr>
      </w:pPr>
      <w:r>
        <w:rPr>
          <w:b/>
          <w:sz w:val="44"/>
          <w:szCs w:val="44"/>
        </w:rPr>
        <w:t>IHE Patient Care Coordination</w:t>
      </w:r>
    </w:p>
    <w:p w14:paraId="7A841E4B"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398B21F3" w14:textId="77777777" w:rsidR="00CF283F" w:rsidRPr="003651D9" w:rsidRDefault="00CF283F" w:rsidP="000807AC">
      <w:pPr>
        <w:pStyle w:val="BodyText"/>
      </w:pPr>
    </w:p>
    <w:p w14:paraId="29A2471D" w14:textId="77777777" w:rsidR="00656A6B" w:rsidRPr="003651D9" w:rsidRDefault="00656A6B" w:rsidP="000807AC">
      <w:pPr>
        <w:pStyle w:val="BodyText"/>
      </w:pPr>
    </w:p>
    <w:p w14:paraId="518EE339" w14:textId="77777777" w:rsidR="00CF283F" w:rsidRPr="003651D9" w:rsidRDefault="00161CE8" w:rsidP="00663624">
      <w:pPr>
        <w:jc w:val="center"/>
        <w:rPr>
          <w:b/>
          <w:sz w:val="44"/>
          <w:szCs w:val="44"/>
        </w:rPr>
      </w:pPr>
      <w:r>
        <w:rPr>
          <w:b/>
          <w:sz w:val="44"/>
          <w:szCs w:val="44"/>
        </w:rPr>
        <w:t>Dynamic</w:t>
      </w:r>
      <w:r w:rsidR="00DC106F">
        <w:rPr>
          <w:b/>
          <w:sz w:val="44"/>
          <w:szCs w:val="44"/>
        </w:rPr>
        <w:t xml:space="preserve"> </w:t>
      </w:r>
      <w:r>
        <w:rPr>
          <w:b/>
          <w:sz w:val="44"/>
          <w:szCs w:val="44"/>
        </w:rPr>
        <w:t>Care Team Management</w:t>
      </w:r>
      <w:r w:rsidR="000F613A" w:rsidRPr="003651D9">
        <w:rPr>
          <w:b/>
          <w:sz w:val="44"/>
          <w:szCs w:val="44"/>
        </w:rPr>
        <w:t xml:space="preserve"> </w:t>
      </w:r>
      <w:r w:rsidR="00DC106F">
        <w:rPr>
          <w:b/>
          <w:sz w:val="44"/>
          <w:szCs w:val="44"/>
        </w:rPr>
        <w:br/>
        <w:t>DCTM</w:t>
      </w:r>
    </w:p>
    <w:p w14:paraId="71AFEAAE" w14:textId="77777777" w:rsidR="00CF283F" w:rsidRPr="003651D9" w:rsidRDefault="00CF283F" w:rsidP="000125FF">
      <w:pPr>
        <w:pStyle w:val="BodyText"/>
      </w:pPr>
    </w:p>
    <w:p w14:paraId="04CB0169" w14:textId="77777777" w:rsidR="007400C4" w:rsidRPr="003651D9" w:rsidRDefault="007400C4" w:rsidP="000125FF">
      <w:pPr>
        <w:pStyle w:val="BodyText"/>
      </w:pPr>
    </w:p>
    <w:p w14:paraId="7B01D7B5" w14:textId="77777777" w:rsidR="00C1037F" w:rsidRPr="003651D9" w:rsidRDefault="00C1037F" w:rsidP="000125FF">
      <w:pPr>
        <w:pStyle w:val="BodyText"/>
      </w:pPr>
    </w:p>
    <w:p w14:paraId="10BD2E4C"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44A5D0AF" w14:textId="77777777"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then.&gt;</w:t>
      </w:r>
    </w:p>
    <w:p w14:paraId="28439075" w14:textId="77777777" w:rsidR="009D125C" w:rsidRPr="003651D9" w:rsidRDefault="009D125C">
      <w:pPr>
        <w:pStyle w:val="BodyText"/>
      </w:pPr>
    </w:p>
    <w:p w14:paraId="4309ABE6" w14:textId="77777777" w:rsidR="009D125C" w:rsidRPr="003651D9" w:rsidRDefault="009D125C">
      <w:pPr>
        <w:pStyle w:val="BodyText"/>
      </w:pPr>
    </w:p>
    <w:p w14:paraId="651476C3" w14:textId="2BB504F1" w:rsidR="00B94408" w:rsidRPr="003651D9" w:rsidRDefault="00B94408" w:rsidP="00AC7C88">
      <w:pPr>
        <w:pStyle w:val="BodyText"/>
      </w:pPr>
      <w:r>
        <w:t>Date:</w:t>
      </w:r>
      <w:r>
        <w:tab/>
      </w:r>
      <w:r>
        <w:tab/>
      </w:r>
      <w:del w:id="0" w:author="Jones, Emma" w:date="2017-04-20T17:41:00Z">
        <w:r w:rsidR="009C1EB9" w:rsidDel="005652F2">
          <w:delText xml:space="preserve">March </w:delText>
        </w:r>
      </w:del>
      <w:ins w:id="1" w:author="Jones, Emma" w:date="2017-04-20T17:41:00Z">
        <w:r w:rsidR="005652F2">
          <w:t xml:space="preserve">April </w:t>
        </w:r>
      </w:ins>
      <w:r w:rsidR="00262A3B">
        <w:t>2</w:t>
      </w:r>
      <w:ins w:id="2" w:author="Jones, Emma" w:date="2017-04-20T17:41:00Z">
        <w:r w:rsidR="005652F2">
          <w:t>0</w:t>
        </w:r>
      </w:ins>
      <w:del w:id="3" w:author="Jones, Emma" w:date="2017-04-20T17:41:00Z">
        <w:r w:rsidR="009C1EB9" w:rsidDel="005652F2">
          <w:delText>7</w:delText>
        </w:r>
      </w:del>
      <w:r w:rsidR="00262A3B">
        <w:t>, 2017</w:t>
      </w:r>
    </w:p>
    <w:p w14:paraId="5D1CF95E" w14:textId="77777777" w:rsidR="00603ED5" w:rsidRPr="003651D9" w:rsidRDefault="00A910E1" w:rsidP="00AC7C88">
      <w:pPr>
        <w:pStyle w:val="BodyText"/>
      </w:pPr>
      <w:r w:rsidRPr="003651D9">
        <w:t>Author:</w:t>
      </w:r>
      <w:r w:rsidRPr="003651D9">
        <w:tab/>
      </w:r>
      <w:r w:rsidR="00B94408">
        <w:t>PCC Technical Committee</w:t>
      </w:r>
    </w:p>
    <w:p w14:paraId="3B9785E2" w14:textId="77777777" w:rsidR="00A875FF" w:rsidRPr="003651D9" w:rsidRDefault="00603ED5" w:rsidP="00AC7C88">
      <w:pPr>
        <w:pStyle w:val="BodyText"/>
      </w:pPr>
      <w:r w:rsidRPr="003651D9">
        <w:t>Email:</w:t>
      </w:r>
      <w:r w:rsidR="00FF4C4E" w:rsidRPr="003651D9">
        <w:tab/>
      </w:r>
      <w:r w:rsidR="00FF4C4E" w:rsidRPr="003651D9">
        <w:tab/>
      </w:r>
      <w:r w:rsidR="00B94408">
        <w:t>pcctech</w:t>
      </w:r>
      <w:r w:rsidR="00A875FF" w:rsidRPr="003651D9">
        <w:t>@ihe.net</w:t>
      </w:r>
    </w:p>
    <w:p w14:paraId="3EF7F6CF"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49C43685"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076C658F"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6480DF3C"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3F00FB28"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23AFF8C3"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30E71267"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2BB9D0C9"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128B80EB"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482DC2" w:rsidRPr="003651D9">
        <w:t>&lt;</w:t>
      </w:r>
      <w:r w:rsidR="00A910E1" w:rsidRPr="003651D9">
        <w:t>D</w:t>
      </w:r>
      <w:r w:rsidRPr="003651D9">
        <w:t>omain</w:t>
      </w:r>
      <w:r w:rsidR="00A910E1" w:rsidRPr="003651D9">
        <w:t xml:space="preserve"> Name</w:t>
      </w:r>
      <w:r w:rsidR="00482DC2" w:rsidRPr="003651D9">
        <w:t>&gt;</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0CDD7F4E"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28699533"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758D9267"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53366131"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683B84AB" w14:textId="77777777" w:rsidR="007A7BF7" w:rsidRPr="003651D9" w:rsidRDefault="000717A7" w:rsidP="007A7BF7">
      <w:pPr>
        <w:pStyle w:val="EditorInstructions"/>
      </w:pPr>
      <w:r w:rsidRPr="003651D9">
        <w:t>Amend s</w:t>
      </w:r>
      <w:r w:rsidR="007A7BF7" w:rsidRPr="003651D9">
        <w:t>ection X.X by the following:</w:t>
      </w:r>
    </w:p>
    <w:p w14:paraId="4E5D753A"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72671B7E" w14:textId="77777777" w:rsidR="005410F9" w:rsidRPr="003651D9" w:rsidRDefault="005410F9" w:rsidP="00BE5916">
      <w:pPr>
        <w:pStyle w:val="BodyText"/>
      </w:pPr>
    </w:p>
    <w:p w14:paraId="7896A06A"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4594F539"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7E906924"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051E7754"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7CD47EB2"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7F0D60CE" w14:textId="77777777" w:rsidR="00BE5916" w:rsidRPr="003651D9" w:rsidRDefault="00BE5916" w:rsidP="000470A5">
      <w:pPr>
        <w:pStyle w:val="BodyText"/>
      </w:pPr>
    </w:p>
    <w:p w14:paraId="3F47BFA3" w14:textId="77777777" w:rsidR="00D85A7B" w:rsidRPr="003651D9" w:rsidRDefault="009813A1" w:rsidP="00597DB2">
      <w:pPr>
        <w:pStyle w:val="GridTable31"/>
      </w:pPr>
      <w:r w:rsidRPr="003651D9">
        <w:br w:type="page"/>
      </w:r>
      <w:r w:rsidR="00D85A7B" w:rsidRPr="003651D9">
        <w:lastRenderedPageBreak/>
        <w:t>C</w:t>
      </w:r>
      <w:r w:rsidR="00060D78" w:rsidRPr="003651D9">
        <w:t>ONTENTS</w:t>
      </w:r>
    </w:p>
    <w:p w14:paraId="3E8FB358" w14:textId="77777777" w:rsidR="004D69C3" w:rsidRPr="003651D9" w:rsidRDefault="004D69C3" w:rsidP="00597DB2"/>
    <w:p w14:paraId="29E01CB9" w14:textId="77777777" w:rsidR="00291725" w:rsidRPr="00956966" w:rsidRDefault="00CF508D">
      <w:pPr>
        <w:pStyle w:val="TOC1"/>
        <w:rPr>
          <w:rFonts w:ascii="Calibri" w:hAnsi="Calibr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345074640" w:history="1">
        <w:r w:rsidR="00291725" w:rsidRPr="000B3C6C">
          <w:rPr>
            <w:rStyle w:val="Hyperlink"/>
            <w:noProof/>
          </w:rPr>
          <w:t>Introduction to this Supplement</w:t>
        </w:r>
        <w:r w:rsidR="00291725">
          <w:rPr>
            <w:noProof/>
            <w:webHidden/>
          </w:rPr>
          <w:tab/>
        </w:r>
        <w:r w:rsidR="00291725">
          <w:rPr>
            <w:noProof/>
            <w:webHidden/>
          </w:rPr>
          <w:fldChar w:fldCharType="begin"/>
        </w:r>
        <w:r w:rsidR="00291725">
          <w:rPr>
            <w:noProof/>
            <w:webHidden/>
          </w:rPr>
          <w:instrText xml:space="preserve"> PAGEREF _Toc345074640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14:paraId="15BAB250" w14:textId="77777777" w:rsidR="00291725" w:rsidRPr="00956966" w:rsidRDefault="005652F2">
      <w:pPr>
        <w:pStyle w:val="TOC2"/>
        <w:rPr>
          <w:rFonts w:ascii="Calibri" w:hAnsi="Calibri"/>
          <w:noProof/>
          <w:sz w:val="22"/>
          <w:szCs w:val="22"/>
        </w:rPr>
      </w:pPr>
      <w:hyperlink w:anchor="_Toc345074641" w:history="1">
        <w:r w:rsidR="00291725" w:rsidRPr="000B3C6C">
          <w:rPr>
            <w:rStyle w:val="Hyperlink"/>
            <w:noProof/>
          </w:rPr>
          <w:t>Open Issues and Questions</w:t>
        </w:r>
        <w:r w:rsidR="00291725">
          <w:rPr>
            <w:noProof/>
            <w:webHidden/>
          </w:rPr>
          <w:tab/>
        </w:r>
        <w:r w:rsidR="00291725">
          <w:rPr>
            <w:noProof/>
            <w:webHidden/>
          </w:rPr>
          <w:fldChar w:fldCharType="begin"/>
        </w:r>
        <w:r w:rsidR="00291725">
          <w:rPr>
            <w:noProof/>
            <w:webHidden/>
          </w:rPr>
          <w:instrText xml:space="preserve"> PAGEREF _Toc345074641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14:paraId="36575704" w14:textId="77777777" w:rsidR="00291725" w:rsidRPr="00956966" w:rsidRDefault="005652F2">
      <w:pPr>
        <w:pStyle w:val="TOC2"/>
        <w:rPr>
          <w:rFonts w:ascii="Calibri" w:hAnsi="Calibri"/>
          <w:noProof/>
          <w:sz w:val="22"/>
          <w:szCs w:val="22"/>
        </w:rPr>
      </w:pPr>
      <w:hyperlink w:anchor="_Toc345074642" w:history="1">
        <w:r w:rsidR="00291725" w:rsidRPr="000B3C6C">
          <w:rPr>
            <w:rStyle w:val="Hyperlink"/>
            <w:noProof/>
          </w:rPr>
          <w:t>Closed Issues</w:t>
        </w:r>
        <w:r w:rsidR="00291725">
          <w:rPr>
            <w:noProof/>
            <w:webHidden/>
          </w:rPr>
          <w:tab/>
        </w:r>
        <w:r w:rsidR="00291725">
          <w:rPr>
            <w:noProof/>
            <w:webHidden/>
          </w:rPr>
          <w:fldChar w:fldCharType="begin"/>
        </w:r>
        <w:r w:rsidR="00291725">
          <w:rPr>
            <w:noProof/>
            <w:webHidden/>
          </w:rPr>
          <w:instrText xml:space="preserve"> PAGEREF _Toc345074642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14:paraId="4FB217E2" w14:textId="77777777" w:rsidR="00291725" w:rsidRPr="00956966" w:rsidRDefault="005652F2">
      <w:pPr>
        <w:pStyle w:val="TOC1"/>
        <w:rPr>
          <w:rFonts w:ascii="Calibri" w:hAnsi="Calibri"/>
          <w:noProof/>
          <w:sz w:val="22"/>
          <w:szCs w:val="22"/>
        </w:rPr>
      </w:pPr>
      <w:hyperlink w:anchor="_Toc345074643" w:history="1">
        <w:r w:rsidR="00291725" w:rsidRPr="000B3C6C">
          <w:rPr>
            <w:rStyle w:val="Hyperlink"/>
            <w:noProof/>
          </w:rPr>
          <w:t>General Introduction</w:t>
        </w:r>
        <w:r w:rsidR="00291725">
          <w:rPr>
            <w:noProof/>
            <w:webHidden/>
          </w:rPr>
          <w:tab/>
        </w:r>
        <w:r w:rsidR="00291725">
          <w:rPr>
            <w:noProof/>
            <w:webHidden/>
          </w:rPr>
          <w:fldChar w:fldCharType="begin"/>
        </w:r>
        <w:r w:rsidR="00291725">
          <w:rPr>
            <w:noProof/>
            <w:webHidden/>
          </w:rPr>
          <w:instrText xml:space="preserve"> PAGEREF _Toc345074643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14:paraId="7E4B145C" w14:textId="77777777" w:rsidR="00291725" w:rsidRPr="00956966" w:rsidRDefault="005652F2">
      <w:pPr>
        <w:pStyle w:val="TOC1"/>
        <w:rPr>
          <w:rFonts w:ascii="Calibri" w:hAnsi="Calibri"/>
          <w:noProof/>
          <w:sz w:val="22"/>
          <w:szCs w:val="22"/>
        </w:rPr>
      </w:pPr>
      <w:hyperlink w:anchor="_Toc345074644" w:history="1">
        <w:r w:rsidR="00291725" w:rsidRPr="000B3C6C">
          <w:rPr>
            <w:rStyle w:val="Hyperlink"/>
            <w:noProof/>
          </w:rPr>
          <w:t>Appendix A - Actor Summary Definitions</w:t>
        </w:r>
        <w:r w:rsidR="00291725">
          <w:rPr>
            <w:noProof/>
            <w:webHidden/>
          </w:rPr>
          <w:tab/>
        </w:r>
        <w:r w:rsidR="00291725">
          <w:rPr>
            <w:noProof/>
            <w:webHidden/>
          </w:rPr>
          <w:fldChar w:fldCharType="begin"/>
        </w:r>
        <w:r w:rsidR="00291725">
          <w:rPr>
            <w:noProof/>
            <w:webHidden/>
          </w:rPr>
          <w:instrText xml:space="preserve"> PAGEREF _Toc345074644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14:paraId="215916C5" w14:textId="77777777" w:rsidR="00291725" w:rsidRPr="00956966" w:rsidRDefault="005652F2">
      <w:pPr>
        <w:pStyle w:val="TOC1"/>
        <w:rPr>
          <w:rFonts w:ascii="Calibri" w:hAnsi="Calibri"/>
          <w:noProof/>
          <w:sz w:val="22"/>
          <w:szCs w:val="22"/>
        </w:rPr>
      </w:pPr>
      <w:hyperlink w:anchor="_Toc345074645" w:history="1">
        <w:r w:rsidR="00291725" w:rsidRPr="000B3C6C">
          <w:rPr>
            <w:rStyle w:val="Hyperlink"/>
            <w:noProof/>
          </w:rPr>
          <w:t>Appendix B - Transaction Summary Definitions</w:t>
        </w:r>
        <w:r w:rsidR="00291725">
          <w:rPr>
            <w:noProof/>
            <w:webHidden/>
          </w:rPr>
          <w:tab/>
        </w:r>
        <w:r w:rsidR="00291725">
          <w:rPr>
            <w:noProof/>
            <w:webHidden/>
          </w:rPr>
          <w:fldChar w:fldCharType="begin"/>
        </w:r>
        <w:r w:rsidR="00291725">
          <w:rPr>
            <w:noProof/>
            <w:webHidden/>
          </w:rPr>
          <w:instrText xml:space="preserve"> PAGEREF _Toc345074645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14:paraId="71CB3517" w14:textId="77777777" w:rsidR="00291725" w:rsidRPr="00956966" w:rsidRDefault="005652F2">
      <w:pPr>
        <w:pStyle w:val="TOC1"/>
        <w:rPr>
          <w:rFonts w:ascii="Calibri" w:hAnsi="Calibri"/>
          <w:noProof/>
          <w:sz w:val="22"/>
          <w:szCs w:val="22"/>
        </w:rPr>
      </w:pPr>
      <w:hyperlink w:anchor="_Toc345074646" w:history="1">
        <w:r w:rsidR="00291725" w:rsidRPr="000B3C6C">
          <w:rPr>
            <w:rStyle w:val="Hyperlink"/>
            <w:noProof/>
          </w:rPr>
          <w:t>Glossary</w:t>
        </w:r>
        <w:r w:rsidR="00291725">
          <w:rPr>
            <w:noProof/>
            <w:webHidden/>
          </w:rPr>
          <w:tab/>
        </w:r>
        <w:r w:rsidR="00291725">
          <w:rPr>
            <w:noProof/>
            <w:webHidden/>
          </w:rPr>
          <w:fldChar w:fldCharType="begin"/>
        </w:r>
        <w:r w:rsidR="00291725">
          <w:rPr>
            <w:noProof/>
            <w:webHidden/>
          </w:rPr>
          <w:instrText xml:space="preserve"> PAGEREF _Toc345074646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14:paraId="1BC0B608" w14:textId="77777777" w:rsidR="00291725" w:rsidRPr="00956966" w:rsidRDefault="005652F2">
      <w:pPr>
        <w:pStyle w:val="TOC1"/>
        <w:rPr>
          <w:rFonts w:ascii="Calibri" w:hAnsi="Calibri"/>
          <w:b/>
          <w:noProof/>
          <w:sz w:val="22"/>
          <w:szCs w:val="22"/>
        </w:rPr>
      </w:pPr>
      <w:hyperlink w:anchor="_Toc345074647" w:history="1">
        <w:r w:rsidR="00291725" w:rsidRPr="00291725">
          <w:rPr>
            <w:rStyle w:val="Hyperlink"/>
            <w:b/>
            <w:noProof/>
          </w:rPr>
          <w:t>Volume 1 – Profiles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_Toc345074647 \h </w:instrText>
        </w:r>
        <w:r w:rsidR="00291725" w:rsidRPr="00291725">
          <w:rPr>
            <w:b/>
            <w:noProof/>
            <w:webHidden/>
          </w:rPr>
        </w:r>
        <w:r w:rsidR="00291725" w:rsidRPr="00291725">
          <w:rPr>
            <w:b/>
            <w:noProof/>
            <w:webHidden/>
          </w:rPr>
          <w:fldChar w:fldCharType="separate"/>
        </w:r>
        <w:r w:rsidR="00291725" w:rsidRPr="00291725">
          <w:rPr>
            <w:b/>
            <w:noProof/>
            <w:webHidden/>
          </w:rPr>
          <w:t>9</w:t>
        </w:r>
        <w:r w:rsidR="00291725" w:rsidRPr="00291725">
          <w:rPr>
            <w:b/>
            <w:noProof/>
            <w:webHidden/>
          </w:rPr>
          <w:fldChar w:fldCharType="end"/>
        </w:r>
      </w:hyperlink>
    </w:p>
    <w:p w14:paraId="4B14225A" w14:textId="77777777" w:rsidR="00291725" w:rsidRPr="00956966" w:rsidRDefault="005652F2">
      <w:pPr>
        <w:pStyle w:val="TOC2"/>
        <w:rPr>
          <w:rFonts w:ascii="Calibri" w:hAnsi="Calibri"/>
          <w:noProof/>
          <w:sz w:val="22"/>
          <w:szCs w:val="22"/>
        </w:rPr>
      </w:pPr>
      <w:hyperlink w:anchor="_Toc345074648" w:history="1">
        <w:r w:rsidR="00291725" w:rsidRPr="000B3C6C">
          <w:rPr>
            <w:rStyle w:val="Hyperlink"/>
            <w:noProof/>
          </w:rPr>
          <w:t>&lt;</w:t>
        </w:r>
        <w:r w:rsidR="00291725" w:rsidRPr="000B3C6C">
          <w:rPr>
            <w:rStyle w:val="Hyperlink"/>
            <w:i/>
            <w:noProof/>
          </w:rPr>
          <w:t>Copyright Licenses&gt;</w:t>
        </w:r>
        <w:r w:rsidR="00291725">
          <w:rPr>
            <w:noProof/>
            <w:webHidden/>
          </w:rPr>
          <w:tab/>
        </w:r>
        <w:r w:rsidR="00291725">
          <w:rPr>
            <w:noProof/>
            <w:webHidden/>
          </w:rPr>
          <w:fldChar w:fldCharType="begin"/>
        </w:r>
        <w:r w:rsidR="00291725">
          <w:rPr>
            <w:noProof/>
            <w:webHidden/>
          </w:rPr>
          <w:instrText xml:space="preserve"> PAGEREF _Toc345074648 \h </w:instrText>
        </w:r>
        <w:r w:rsidR="00291725">
          <w:rPr>
            <w:noProof/>
            <w:webHidden/>
          </w:rPr>
        </w:r>
        <w:r w:rsidR="00291725">
          <w:rPr>
            <w:noProof/>
            <w:webHidden/>
          </w:rPr>
          <w:fldChar w:fldCharType="separate"/>
        </w:r>
        <w:r w:rsidR="00291725">
          <w:rPr>
            <w:noProof/>
            <w:webHidden/>
          </w:rPr>
          <w:t>9</w:t>
        </w:r>
        <w:r w:rsidR="00291725">
          <w:rPr>
            <w:noProof/>
            <w:webHidden/>
          </w:rPr>
          <w:fldChar w:fldCharType="end"/>
        </w:r>
      </w:hyperlink>
    </w:p>
    <w:p w14:paraId="5E76C18B" w14:textId="77777777" w:rsidR="00291725" w:rsidRPr="00956966" w:rsidRDefault="005652F2">
      <w:pPr>
        <w:pStyle w:val="TOC2"/>
        <w:rPr>
          <w:rFonts w:ascii="Calibri" w:hAnsi="Calibri"/>
          <w:noProof/>
          <w:sz w:val="22"/>
          <w:szCs w:val="22"/>
        </w:rPr>
      </w:pPr>
      <w:hyperlink w:anchor="_Toc345074649" w:history="1">
        <w:r w:rsidR="00291725" w:rsidRPr="000B3C6C">
          <w:rPr>
            <w:rStyle w:val="Hyperlink"/>
            <w:noProof/>
          </w:rPr>
          <w:t>&lt;</w:t>
        </w:r>
        <w:r w:rsidR="00291725" w:rsidRPr="000B3C6C">
          <w:rPr>
            <w:rStyle w:val="Hyperlink"/>
            <w:i/>
            <w:noProof/>
          </w:rPr>
          <w:t>Domain-specific additions&gt;</w:t>
        </w:r>
        <w:r w:rsidR="00291725">
          <w:rPr>
            <w:noProof/>
            <w:webHidden/>
          </w:rPr>
          <w:tab/>
        </w:r>
        <w:r w:rsidR="00291725">
          <w:rPr>
            <w:noProof/>
            <w:webHidden/>
          </w:rPr>
          <w:fldChar w:fldCharType="begin"/>
        </w:r>
        <w:r w:rsidR="00291725">
          <w:rPr>
            <w:noProof/>
            <w:webHidden/>
          </w:rPr>
          <w:instrText xml:space="preserve"> PAGEREF _Toc345074649 \h </w:instrText>
        </w:r>
        <w:r w:rsidR="00291725">
          <w:rPr>
            <w:noProof/>
            <w:webHidden/>
          </w:rPr>
        </w:r>
        <w:r w:rsidR="00291725">
          <w:rPr>
            <w:noProof/>
            <w:webHidden/>
          </w:rPr>
          <w:fldChar w:fldCharType="separate"/>
        </w:r>
        <w:r w:rsidR="00291725">
          <w:rPr>
            <w:noProof/>
            <w:webHidden/>
          </w:rPr>
          <w:t>9</w:t>
        </w:r>
        <w:r w:rsidR="00291725">
          <w:rPr>
            <w:noProof/>
            <w:webHidden/>
          </w:rPr>
          <w:fldChar w:fldCharType="end"/>
        </w:r>
      </w:hyperlink>
    </w:p>
    <w:p w14:paraId="0CEBCC16" w14:textId="77777777" w:rsidR="00291725" w:rsidRPr="00956966" w:rsidRDefault="005652F2">
      <w:pPr>
        <w:pStyle w:val="TOC1"/>
        <w:rPr>
          <w:rFonts w:ascii="Calibri" w:hAnsi="Calibri"/>
          <w:noProof/>
          <w:sz w:val="22"/>
          <w:szCs w:val="22"/>
        </w:rPr>
      </w:pPr>
      <w:hyperlink w:anchor="_Toc345074650" w:history="1">
        <w:r w:rsidR="00291725" w:rsidRPr="000B3C6C">
          <w:rPr>
            <w:rStyle w:val="Hyperlink"/>
            <w:noProof/>
          </w:rPr>
          <w:t>X &lt;Profile Name (Acronym)&gt; Profile</w:t>
        </w:r>
        <w:r w:rsidR="00291725">
          <w:rPr>
            <w:noProof/>
            <w:webHidden/>
          </w:rPr>
          <w:tab/>
        </w:r>
        <w:r w:rsidR="00291725">
          <w:rPr>
            <w:noProof/>
            <w:webHidden/>
          </w:rPr>
          <w:fldChar w:fldCharType="begin"/>
        </w:r>
        <w:r w:rsidR="00291725">
          <w:rPr>
            <w:noProof/>
            <w:webHidden/>
          </w:rPr>
          <w:instrText xml:space="preserve"> PAGEREF _Toc345074650 \h </w:instrText>
        </w:r>
        <w:r w:rsidR="00291725">
          <w:rPr>
            <w:noProof/>
            <w:webHidden/>
          </w:rPr>
        </w:r>
        <w:r w:rsidR="00291725">
          <w:rPr>
            <w:noProof/>
            <w:webHidden/>
          </w:rPr>
          <w:fldChar w:fldCharType="separate"/>
        </w:r>
        <w:r w:rsidR="00291725">
          <w:rPr>
            <w:noProof/>
            <w:webHidden/>
          </w:rPr>
          <w:t>10</w:t>
        </w:r>
        <w:r w:rsidR="00291725">
          <w:rPr>
            <w:noProof/>
            <w:webHidden/>
          </w:rPr>
          <w:fldChar w:fldCharType="end"/>
        </w:r>
      </w:hyperlink>
    </w:p>
    <w:p w14:paraId="4D01329F" w14:textId="77777777" w:rsidR="00291725" w:rsidRPr="00956966" w:rsidRDefault="005652F2">
      <w:pPr>
        <w:pStyle w:val="TOC2"/>
        <w:rPr>
          <w:rFonts w:ascii="Calibri" w:hAnsi="Calibri"/>
          <w:noProof/>
          <w:sz w:val="22"/>
          <w:szCs w:val="22"/>
        </w:rPr>
      </w:pPr>
      <w:hyperlink w:anchor="_Toc345074651" w:history="1">
        <w:r w:rsidR="00291725" w:rsidRPr="000B3C6C">
          <w:rPr>
            <w:rStyle w:val="Hyperlink"/>
            <w:noProof/>
          </w:rPr>
          <w:t>X.1 &lt;Profile Acronym&gt; Actors, Transactions, and Content Modules</w:t>
        </w:r>
        <w:r w:rsidR="00291725">
          <w:rPr>
            <w:noProof/>
            <w:webHidden/>
          </w:rPr>
          <w:tab/>
        </w:r>
        <w:r w:rsidR="00291725">
          <w:rPr>
            <w:noProof/>
            <w:webHidden/>
          </w:rPr>
          <w:fldChar w:fldCharType="begin"/>
        </w:r>
        <w:r w:rsidR="00291725">
          <w:rPr>
            <w:noProof/>
            <w:webHidden/>
          </w:rPr>
          <w:instrText xml:space="preserve"> PAGEREF _Toc345074651 \h </w:instrText>
        </w:r>
        <w:r w:rsidR="00291725">
          <w:rPr>
            <w:noProof/>
            <w:webHidden/>
          </w:rPr>
        </w:r>
        <w:r w:rsidR="00291725">
          <w:rPr>
            <w:noProof/>
            <w:webHidden/>
          </w:rPr>
          <w:fldChar w:fldCharType="separate"/>
        </w:r>
        <w:r w:rsidR="00291725">
          <w:rPr>
            <w:noProof/>
            <w:webHidden/>
          </w:rPr>
          <w:t>10</w:t>
        </w:r>
        <w:r w:rsidR="00291725">
          <w:rPr>
            <w:noProof/>
            <w:webHidden/>
          </w:rPr>
          <w:fldChar w:fldCharType="end"/>
        </w:r>
      </w:hyperlink>
    </w:p>
    <w:p w14:paraId="41FFD44E" w14:textId="77777777" w:rsidR="00291725" w:rsidRPr="00956966" w:rsidRDefault="005652F2">
      <w:pPr>
        <w:pStyle w:val="TOC3"/>
        <w:rPr>
          <w:rFonts w:ascii="Calibri" w:hAnsi="Calibri"/>
          <w:noProof/>
          <w:sz w:val="22"/>
          <w:szCs w:val="22"/>
        </w:rPr>
      </w:pPr>
      <w:hyperlink w:anchor="_Toc345074652" w:history="1">
        <w:r w:rsidR="00291725" w:rsidRPr="000B3C6C">
          <w:rPr>
            <w:rStyle w:val="Hyperlink"/>
            <w:bCs/>
            <w:noProof/>
          </w:rPr>
          <w:t>X.1.1 Actor Descriptions and Actor Profile Requirements</w:t>
        </w:r>
        <w:r w:rsidR="00291725">
          <w:rPr>
            <w:noProof/>
            <w:webHidden/>
          </w:rPr>
          <w:tab/>
        </w:r>
        <w:r w:rsidR="00291725">
          <w:rPr>
            <w:noProof/>
            <w:webHidden/>
          </w:rPr>
          <w:fldChar w:fldCharType="begin"/>
        </w:r>
        <w:r w:rsidR="00291725">
          <w:rPr>
            <w:noProof/>
            <w:webHidden/>
          </w:rPr>
          <w:instrText xml:space="preserve"> PAGEREF _Toc345074652 \h </w:instrText>
        </w:r>
        <w:r w:rsidR="00291725">
          <w:rPr>
            <w:noProof/>
            <w:webHidden/>
          </w:rPr>
        </w:r>
        <w:r w:rsidR="00291725">
          <w:rPr>
            <w:noProof/>
            <w:webHidden/>
          </w:rPr>
          <w:fldChar w:fldCharType="separate"/>
        </w:r>
        <w:r w:rsidR="00291725">
          <w:rPr>
            <w:noProof/>
            <w:webHidden/>
          </w:rPr>
          <w:t>13</w:t>
        </w:r>
        <w:r w:rsidR="00291725">
          <w:rPr>
            <w:noProof/>
            <w:webHidden/>
          </w:rPr>
          <w:fldChar w:fldCharType="end"/>
        </w:r>
      </w:hyperlink>
    </w:p>
    <w:p w14:paraId="0E808650" w14:textId="77777777" w:rsidR="00291725" w:rsidRPr="00956966" w:rsidRDefault="005652F2">
      <w:pPr>
        <w:pStyle w:val="TOC4"/>
        <w:rPr>
          <w:rFonts w:ascii="Calibri" w:hAnsi="Calibri"/>
          <w:noProof/>
          <w:sz w:val="22"/>
          <w:szCs w:val="22"/>
        </w:rPr>
      </w:pPr>
      <w:hyperlink w:anchor="_Toc345074653" w:history="1">
        <w:r w:rsidR="00291725" w:rsidRPr="000B3C6C">
          <w:rPr>
            <w:rStyle w:val="Hyperlink"/>
            <w:noProof/>
          </w:rPr>
          <w:t>X.1.1.1 &lt;Actor A&gt;</w:t>
        </w:r>
        <w:r w:rsidR="00291725">
          <w:rPr>
            <w:noProof/>
            <w:webHidden/>
          </w:rPr>
          <w:tab/>
        </w:r>
        <w:r w:rsidR="00291725">
          <w:rPr>
            <w:noProof/>
            <w:webHidden/>
          </w:rPr>
          <w:fldChar w:fldCharType="begin"/>
        </w:r>
        <w:r w:rsidR="00291725">
          <w:rPr>
            <w:noProof/>
            <w:webHidden/>
          </w:rPr>
          <w:instrText xml:space="preserve"> PAGEREF _Toc345074653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14:paraId="73AD5399" w14:textId="77777777" w:rsidR="00291725" w:rsidRPr="00956966" w:rsidRDefault="005652F2">
      <w:pPr>
        <w:pStyle w:val="TOC4"/>
        <w:rPr>
          <w:rFonts w:ascii="Calibri" w:hAnsi="Calibri"/>
          <w:noProof/>
          <w:sz w:val="22"/>
          <w:szCs w:val="22"/>
        </w:rPr>
      </w:pPr>
      <w:hyperlink w:anchor="_Toc345074654" w:history="1">
        <w:r w:rsidR="00291725" w:rsidRPr="000B3C6C">
          <w:rPr>
            <w:rStyle w:val="Hyperlink"/>
            <w:noProof/>
          </w:rPr>
          <w:t>X.1.1.2 &lt;Actor B&gt;</w:t>
        </w:r>
        <w:r w:rsidR="00291725">
          <w:rPr>
            <w:noProof/>
            <w:webHidden/>
          </w:rPr>
          <w:tab/>
        </w:r>
        <w:r w:rsidR="00291725">
          <w:rPr>
            <w:noProof/>
            <w:webHidden/>
          </w:rPr>
          <w:fldChar w:fldCharType="begin"/>
        </w:r>
        <w:r w:rsidR="00291725">
          <w:rPr>
            <w:noProof/>
            <w:webHidden/>
          </w:rPr>
          <w:instrText xml:space="preserve"> PAGEREF _Toc345074654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14:paraId="5B6CF8AF" w14:textId="77777777" w:rsidR="00291725" w:rsidRPr="00956966" w:rsidRDefault="005652F2">
      <w:pPr>
        <w:pStyle w:val="TOC2"/>
        <w:rPr>
          <w:rFonts w:ascii="Calibri" w:hAnsi="Calibri"/>
          <w:noProof/>
          <w:sz w:val="22"/>
          <w:szCs w:val="22"/>
        </w:rPr>
      </w:pPr>
      <w:hyperlink w:anchor="_Toc345074655" w:history="1">
        <w:r w:rsidR="00291725" w:rsidRPr="000B3C6C">
          <w:rPr>
            <w:rStyle w:val="Hyperlink"/>
            <w:noProof/>
          </w:rPr>
          <w:t>X.2 &lt;Profile Acronym&gt; Actor Options</w:t>
        </w:r>
        <w:r w:rsidR="00291725">
          <w:rPr>
            <w:noProof/>
            <w:webHidden/>
          </w:rPr>
          <w:tab/>
        </w:r>
        <w:r w:rsidR="00291725">
          <w:rPr>
            <w:noProof/>
            <w:webHidden/>
          </w:rPr>
          <w:fldChar w:fldCharType="begin"/>
        </w:r>
        <w:r w:rsidR="00291725">
          <w:rPr>
            <w:noProof/>
            <w:webHidden/>
          </w:rPr>
          <w:instrText xml:space="preserve"> PAGEREF _Toc345074655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14:paraId="7E8D452F" w14:textId="77777777" w:rsidR="00291725" w:rsidRPr="00956966" w:rsidRDefault="005652F2">
      <w:pPr>
        <w:pStyle w:val="TOC3"/>
        <w:rPr>
          <w:rFonts w:ascii="Calibri" w:hAnsi="Calibri"/>
          <w:noProof/>
          <w:sz w:val="22"/>
          <w:szCs w:val="22"/>
        </w:rPr>
      </w:pPr>
      <w:hyperlink w:anchor="_Toc345074656" w:history="1">
        <w:r w:rsidR="00291725" w:rsidRPr="000B3C6C">
          <w:rPr>
            <w:rStyle w:val="Hyperlink"/>
            <w:noProof/>
          </w:rPr>
          <w:t>X.2.1 &lt;Option Name&gt;</w:t>
        </w:r>
        <w:r w:rsidR="00291725">
          <w:rPr>
            <w:noProof/>
            <w:webHidden/>
          </w:rPr>
          <w:tab/>
        </w:r>
        <w:r w:rsidR="00291725">
          <w:rPr>
            <w:noProof/>
            <w:webHidden/>
          </w:rPr>
          <w:fldChar w:fldCharType="begin"/>
        </w:r>
        <w:r w:rsidR="00291725">
          <w:rPr>
            <w:noProof/>
            <w:webHidden/>
          </w:rPr>
          <w:instrText xml:space="preserve"> PAGEREF _Toc345074656 \h </w:instrText>
        </w:r>
        <w:r w:rsidR="00291725">
          <w:rPr>
            <w:noProof/>
            <w:webHidden/>
          </w:rPr>
        </w:r>
        <w:r w:rsidR="00291725">
          <w:rPr>
            <w:noProof/>
            <w:webHidden/>
          </w:rPr>
          <w:fldChar w:fldCharType="separate"/>
        </w:r>
        <w:r w:rsidR="00291725">
          <w:rPr>
            <w:noProof/>
            <w:webHidden/>
          </w:rPr>
          <w:t>15</w:t>
        </w:r>
        <w:r w:rsidR="00291725">
          <w:rPr>
            <w:noProof/>
            <w:webHidden/>
          </w:rPr>
          <w:fldChar w:fldCharType="end"/>
        </w:r>
      </w:hyperlink>
    </w:p>
    <w:p w14:paraId="0CA426B2" w14:textId="77777777" w:rsidR="00291725" w:rsidRPr="00956966" w:rsidRDefault="005652F2">
      <w:pPr>
        <w:pStyle w:val="TOC2"/>
        <w:rPr>
          <w:rFonts w:ascii="Calibri" w:hAnsi="Calibri"/>
          <w:noProof/>
          <w:sz w:val="22"/>
          <w:szCs w:val="22"/>
        </w:rPr>
      </w:pPr>
      <w:hyperlink w:anchor="_Toc345074657" w:history="1">
        <w:r w:rsidR="00291725" w:rsidRPr="000B3C6C">
          <w:rPr>
            <w:rStyle w:val="Hyperlink"/>
            <w:noProof/>
          </w:rPr>
          <w:t>X.3 &lt;Profile Acronym&gt; Required Actor Groupings</w:t>
        </w:r>
        <w:r w:rsidR="00291725">
          <w:rPr>
            <w:noProof/>
            <w:webHidden/>
          </w:rPr>
          <w:tab/>
        </w:r>
        <w:r w:rsidR="00291725">
          <w:rPr>
            <w:noProof/>
            <w:webHidden/>
          </w:rPr>
          <w:fldChar w:fldCharType="begin"/>
        </w:r>
        <w:r w:rsidR="00291725">
          <w:rPr>
            <w:noProof/>
            <w:webHidden/>
          </w:rPr>
          <w:instrText xml:space="preserve"> PAGEREF _Toc345074657 \h </w:instrText>
        </w:r>
        <w:r w:rsidR="00291725">
          <w:rPr>
            <w:noProof/>
            <w:webHidden/>
          </w:rPr>
        </w:r>
        <w:r w:rsidR="00291725">
          <w:rPr>
            <w:noProof/>
            <w:webHidden/>
          </w:rPr>
          <w:fldChar w:fldCharType="separate"/>
        </w:r>
        <w:r w:rsidR="00291725">
          <w:rPr>
            <w:noProof/>
            <w:webHidden/>
          </w:rPr>
          <w:t>15</w:t>
        </w:r>
        <w:r w:rsidR="00291725">
          <w:rPr>
            <w:noProof/>
            <w:webHidden/>
          </w:rPr>
          <w:fldChar w:fldCharType="end"/>
        </w:r>
      </w:hyperlink>
    </w:p>
    <w:p w14:paraId="106D2FA4" w14:textId="77777777" w:rsidR="00291725" w:rsidRPr="00956966" w:rsidRDefault="005652F2">
      <w:pPr>
        <w:pStyle w:val="TOC2"/>
        <w:rPr>
          <w:rFonts w:ascii="Calibri" w:hAnsi="Calibri"/>
          <w:noProof/>
          <w:sz w:val="22"/>
          <w:szCs w:val="22"/>
        </w:rPr>
      </w:pPr>
      <w:hyperlink w:anchor="_Toc345074658" w:history="1">
        <w:r w:rsidR="00291725" w:rsidRPr="000B3C6C">
          <w:rPr>
            <w:rStyle w:val="Hyperlink"/>
            <w:noProof/>
          </w:rPr>
          <w:t>X.4 &lt;Profile Acronym&gt; Overview</w:t>
        </w:r>
        <w:r w:rsidR="00291725">
          <w:rPr>
            <w:noProof/>
            <w:webHidden/>
          </w:rPr>
          <w:tab/>
        </w:r>
        <w:r w:rsidR="00291725">
          <w:rPr>
            <w:noProof/>
            <w:webHidden/>
          </w:rPr>
          <w:fldChar w:fldCharType="begin"/>
        </w:r>
        <w:r w:rsidR="00291725">
          <w:rPr>
            <w:noProof/>
            <w:webHidden/>
          </w:rPr>
          <w:instrText xml:space="preserve"> PAGEREF _Toc345074658 \h </w:instrText>
        </w:r>
        <w:r w:rsidR="00291725">
          <w:rPr>
            <w:noProof/>
            <w:webHidden/>
          </w:rPr>
        </w:r>
        <w:r w:rsidR="00291725">
          <w:rPr>
            <w:noProof/>
            <w:webHidden/>
          </w:rPr>
          <w:fldChar w:fldCharType="separate"/>
        </w:r>
        <w:r w:rsidR="00291725">
          <w:rPr>
            <w:noProof/>
            <w:webHidden/>
          </w:rPr>
          <w:t>17</w:t>
        </w:r>
        <w:r w:rsidR="00291725">
          <w:rPr>
            <w:noProof/>
            <w:webHidden/>
          </w:rPr>
          <w:fldChar w:fldCharType="end"/>
        </w:r>
      </w:hyperlink>
    </w:p>
    <w:p w14:paraId="47C96A2A" w14:textId="77777777" w:rsidR="00291725" w:rsidRPr="00956966" w:rsidRDefault="005652F2">
      <w:pPr>
        <w:pStyle w:val="TOC3"/>
        <w:rPr>
          <w:rFonts w:ascii="Calibri" w:hAnsi="Calibri"/>
          <w:noProof/>
          <w:sz w:val="22"/>
          <w:szCs w:val="22"/>
        </w:rPr>
      </w:pPr>
      <w:hyperlink w:anchor="_Toc345074659" w:history="1">
        <w:r w:rsidR="00291725" w:rsidRPr="000B3C6C">
          <w:rPr>
            <w:rStyle w:val="Hyperlink"/>
            <w:bCs/>
            <w:noProof/>
          </w:rPr>
          <w:t>X.4.1 Concepts</w:t>
        </w:r>
        <w:r w:rsidR="00291725">
          <w:rPr>
            <w:noProof/>
            <w:webHidden/>
          </w:rPr>
          <w:tab/>
        </w:r>
        <w:r w:rsidR="00291725">
          <w:rPr>
            <w:noProof/>
            <w:webHidden/>
          </w:rPr>
          <w:fldChar w:fldCharType="begin"/>
        </w:r>
        <w:r w:rsidR="00291725">
          <w:rPr>
            <w:noProof/>
            <w:webHidden/>
          </w:rPr>
          <w:instrText xml:space="preserve"> PAGEREF _Toc345074659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14FAA0F5" w14:textId="77777777" w:rsidR="00291725" w:rsidRPr="00956966" w:rsidRDefault="005652F2">
      <w:pPr>
        <w:pStyle w:val="TOC3"/>
        <w:rPr>
          <w:rFonts w:ascii="Calibri" w:hAnsi="Calibri"/>
          <w:noProof/>
          <w:sz w:val="22"/>
          <w:szCs w:val="22"/>
        </w:rPr>
      </w:pPr>
      <w:hyperlink w:anchor="_Toc345074660" w:history="1">
        <w:r w:rsidR="00291725" w:rsidRPr="000B3C6C">
          <w:rPr>
            <w:rStyle w:val="Hyperlink"/>
            <w:bCs/>
            <w:noProof/>
          </w:rPr>
          <w:t>X.4.2 Use Cases</w:t>
        </w:r>
        <w:r w:rsidR="00291725">
          <w:rPr>
            <w:noProof/>
            <w:webHidden/>
          </w:rPr>
          <w:tab/>
        </w:r>
        <w:r w:rsidR="00291725">
          <w:rPr>
            <w:noProof/>
            <w:webHidden/>
          </w:rPr>
          <w:fldChar w:fldCharType="begin"/>
        </w:r>
        <w:r w:rsidR="00291725">
          <w:rPr>
            <w:noProof/>
            <w:webHidden/>
          </w:rPr>
          <w:instrText xml:space="preserve"> PAGEREF _Toc345074660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6DFD865B" w14:textId="77777777" w:rsidR="00291725" w:rsidRPr="00956966" w:rsidRDefault="005652F2">
      <w:pPr>
        <w:pStyle w:val="TOC4"/>
        <w:rPr>
          <w:rFonts w:ascii="Calibri" w:hAnsi="Calibri"/>
          <w:noProof/>
          <w:sz w:val="22"/>
          <w:szCs w:val="22"/>
        </w:rPr>
      </w:pPr>
      <w:hyperlink w:anchor="_Toc345074661" w:history="1">
        <w:r w:rsidR="00291725" w:rsidRPr="000B3C6C">
          <w:rPr>
            <w:rStyle w:val="Hyperlink"/>
            <w:noProof/>
          </w:rPr>
          <w:t>X.4.2.1 Use Case #1: &lt;simple name&gt;</w:t>
        </w:r>
        <w:r w:rsidR="00291725">
          <w:rPr>
            <w:noProof/>
            <w:webHidden/>
          </w:rPr>
          <w:tab/>
        </w:r>
        <w:r w:rsidR="00291725">
          <w:rPr>
            <w:noProof/>
            <w:webHidden/>
          </w:rPr>
          <w:fldChar w:fldCharType="begin"/>
        </w:r>
        <w:r w:rsidR="00291725">
          <w:rPr>
            <w:noProof/>
            <w:webHidden/>
          </w:rPr>
          <w:instrText xml:space="preserve"> PAGEREF _Toc345074661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32184978" w14:textId="77777777" w:rsidR="00291725" w:rsidRPr="00956966" w:rsidRDefault="005652F2">
      <w:pPr>
        <w:pStyle w:val="TOC5"/>
        <w:rPr>
          <w:rFonts w:ascii="Calibri" w:hAnsi="Calibri"/>
          <w:noProof/>
          <w:sz w:val="22"/>
          <w:szCs w:val="22"/>
        </w:rPr>
      </w:pPr>
      <w:hyperlink w:anchor="_Toc345074662" w:history="1">
        <w:r w:rsidR="00291725" w:rsidRPr="000B3C6C">
          <w:rPr>
            <w:rStyle w:val="Hyperlink"/>
            <w:noProof/>
          </w:rPr>
          <w:t>X.4.2.1.1 &lt;</w:t>
        </w:r>
        <w:r w:rsidR="00291725" w:rsidRPr="000B3C6C">
          <w:rPr>
            <w:rStyle w:val="Hyperlink"/>
            <w:bCs/>
            <w:noProof/>
          </w:rPr>
          <w:t xml:space="preserve">simple name&gt; </w:t>
        </w:r>
        <w:r w:rsidR="00291725" w:rsidRPr="000B3C6C">
          <w:rPr>
            <w:rStyle w:val="Hyperlink"/>
            <w:noProof/>
          </w:rPr>
          <w:t>Use Case Description</w:t>
        </w:r>
        <w:r w:rsidR="00291725">
          <w:rPr>
            <w:noProof/>
            <w:webHidden/>
          </w:rPr>
          <w:tab/>
        </w:r>
        <w:r w:rsidR="00291725">
          <w:rPr>
            <w:noProof/>
            <w:webHidden/>
          </w:rPr>
          <w:fldChar w:fldCharType="begin"/>
        </w:r>
        <w:r w:rsidR="00291725">
          <w:rPr>
            <w:noProof/>
            <w:webHidden/>
          </w:rPr>
          <w:instrText xml:space="preserve"> PAGEREF _Toc345074662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68C75689" w14:textId="77777777" w:rsidR="00291725" w:rsidRPr="00956966" w:rsidRDefault="005652F2">
      <w:pPr>
        <w:pStyle w:val="TOC5"/>
        <w:rPr>
          <w:rFonts w:ascii="Calibri" w:hAnsi="Calibri"/>
          <w:noProof/>
          <w:sz w:val="22"/>
          <w:szCs w:val="22"/>
        </w:rPr>
      </w:pPr>
      <w:hyperlink w:anchor="_Toc345074663" w:history="1">
        <w:r w:rsidR="00291725" w:rsidRPr="000B3C6C">
          <w:rPr>
            <w:rStyle w:val="Hyperlink"/>
            <w:noProof/>
          </w:rPr>
          <w:t>X.4.2.1.2 &lt;simple name&gt; Process Flow</w:t>
        </w:r>
        <w:r w:rsidR="00291725">
          <w:rPr>
            <w:noProof/>
            <w:webHidden/>
          </w:rPr>
          <w:tab/>
        </w:r>
        <w:r w:rsidR="00291725">
          <w:rPr>
            <w:noProof/>
            <w:webHidden/>
          </w:rPr>
          <w:fldChar w:fldCharType="begin"/>
        </w:r>
        <w:r w:rsidR="00291725">
          <w:rPr>
            <w:noProof/>
            <w:webHidden/>
          </w:rPr>
          <w:instrText xml:space="preserve"> PAGEREF _Toc345074663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424FACB9" w14:textId="77777777" w:rsidR="00291725" w:rsidRPr="00956966" w:rsidRDefault="005652F2">
      <w:pPr>
        <w:pStyle w:val="TOC2"/>
        <w:rPr>
          <w:rFonts w:ascii="Calibri" w:hAnsi="Calibri"/>
          <w:noProof/>
          <w:sz w:val="22"/>
          <w:szCs w:val="22"/>
        </w:rPr>
      </w:pPr>
      <w:hyperlink w:anchor="_Toc345074664" w:history="1">
        <w:r w:rsidR="00291725" w:rsidRPr="000B3C6C">
          <w:rPr>
            <w:rStyle w:val="Hyperlink"/>
            <w:noProof/>
          </w:rPr>
          <w:t>X.5 &lt;Profile Acronym&gt; Security Considerations</w:t>
        </w:r>
        <w:r w:rsidR="00291725">
          <w:rPr>
            <w:noProof/>
            <w:webHidden/>
          </w:rPr>
          <w:tab/>
        </w:r>
        <w:r w:rsidR="00291725">
          <w:rPr>
            <w:noProof/>
            <w:webHidden/>
          </w:rPr>
          <w:fldChar w:fldCharType="begin"/>
        </w:r>
        <w:r w:rsidR="00291725">
          <w:rPr>
            <w:noProof/>
            <w:webHidden/>
          </w:rPr>
          <w:instrText xml:space="preserve"> PAGEREF _Toc345074664 \h </w:instrText>
        </w:r>
        <w:r w:rsidR="00291725">
          <w:rPr>
            <w:noProof/>
            <w:webHidden/>
          </w:rPr>
        </w:r>
        <w:r w:rsidR="00291725">
          <w:rPr>
            <w:noProof/>
            <w:webHidden/>
          </w:rPr>
          <w:fldChar w:fldCharType="separate"/>
        </w:r>
        <w:r w:rsidR="00291725">
          <w:rPr>
            <w:noProof/>
            <w:webHidden/>
          </w:rPr>
          <w:t>20</w:t>
        </w:r>
        <w:r w:rsidR="00291725">
          <w:rPr>
            <w:noProof/>
            <w:webHidden/>
          </w:rPr>
          <w:fldChar w:fldCharType="end"/>
        </w:r>
      </w:hyperlink>
    </w:p>
    <w:p w14:paraId="05A1FEB7" w14:textId="77777777" w:rsidR="00291725" w:rsidRPr="00956966" w:rsidRDefault="005652F2">
      <w:pPr>
        <w:pStyle w:val="TOC2"/>
        <w:rPr>
          <w:rFonts w:ascii="Calibri" w:hAnsi="Calibri"/>
          <w:noProof/>
          <w:sz w:val="22"/>
          <w:szCs w:val="22"/>
        </w:rPr>
      </w:pPr>
      <w:hyperlink w:anchor="_Toc345074665" w:history="1">
        <w:r w:rsidR="00291725" w:rsidRPr="000B3C6C">
          <w:rPr>
            <w:rStyle w:val="Hyperlink"/>
            <w:noProof/>
          </w:rPr>
          <w:t>X.6 &lt;Profile Acronym&gt; Cross Profile Considerations</w:t>
        </w:r>
        <w:r w:rsidR="00291725">
          <w:rPr>
            <w:noProof/>
            <w:webHidden/>
          </w:rPr>
          <w:tab/>
        </w:r>
        <w:r w:rsidR="00291725">
          <w:rPr>
            <w:noProof/>
            <w:webHidden/>
          </w:rPr>
          <w:fldChar w:fldCharType="begin"/>
        </w:r>
        <w:r w:rsidR="00291725">
          <w:rPr>
            <w:noProof/>
            <w:webHidden/>
          </w:rPr>
          <w:instrText xml:space="preserve"> PAGEREF _Toc345074665 \h </w:instrText>
        </w:r>
        <w:r w:rsidR="00291725">
          <w:rPr>
            <w:noProof/>
            <w:webHidden/>
          </w:rPr>
        </w:r>
        <w:r w:rsidR="00291725">
          <w:rPr>
            <w:noProof/>
            <w:webHidden/>
          </w:rPr>
          <w:fldChar w:fldCharType="separate"/>
        </w:r>
        <w:r w:rsidR="00291725">
          <w:rPr>
            <w:noProof/>
            <w:webHidden/>
          </w:rPr>
          <w:t>20</w:t>
        </w:r>
        <w:r w:rsidR="00291725">
          <w:rPr>
            <w:noProof/>
            <w:webHidden/>
          </w:rPr>
          <w:fldChar w:fldCharType="end"/>
        </w:r>
      </w:hyperlink>
    </w:p>
    <w:p w14:paraId="32B56D3A" w14:textId="77777777" w:rsidR="00291725" w:rsidRPr="00956966" w:rsidRDefault="005652F2">
      <w:pPr>
        <w:pStyle w:val="TOC1"/>
        <w:rPr>
          <w:rFonts w:ascii="Calibri" w:hAnsi="Calibri"/>
          <w:noProof/>
          <w:sz w:val="22"/>
          <w:szCs w:val="22"/>
        </w:rPr>
      </w:pPr>
      <w:hyperlink w:anchor="_Toc345074666"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_Toc345074666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752C0D21" w14:textId="77777777" w:rsidR="00291725" w:rsidRPr="00956966" w:rsidRDefault="005652F2">
      <w:pPr>
        <w:pStyle w:val="TOC1"/>
        <w:rPr>
          <w:rFonts w:ascii="Calibri" w:hAnsi="Calibri"/>
          <w:noProof/>
          <w:sz w:val="22"/>
          <w:szCs w:val="22"/>
        </w:rPr>
      </w:pPr>
      <w:hyperlink w:anchor="_Toc345074667"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_Toc345074667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36009AA2" w14:textId="77777777" w:rsidR="00291725" w:rsidRPr="00956966" w:rsidRDefault="005652F2">
      <w:pPr>
        <w:pStyle w:val="TOC2"/>
        <w:tabs>
          <w:tab w:val="left" w:pos="1152"/>
        </w:tabs>
        <w:rPr>
          <w:rFonts w:ascii="Calibri" w:hAnsi="Calibri"/>
          <w:noProof/>
          <w:sz w:val="22"/>
          <w:szCs w:val="22"/>
        </w:rPr>
      </w:pPr>
      <w:hyperlink w:anchor="_Toc345074668" w:history="1">
        <w:r w:rsidR="00291725" w:rsidRPr="000B3C6C">
          <w:rPr>
            <w:rStyle w:val="Hyperlink"/>
            <w:noProof/>
          </w:rPr>
          <w:t>A.1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_Toc345074668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50390534" w14:textId="77777777" w:rsidR="00291725" w:rsidRPr="00956966" w:rsidRDefault="005652F2">
      <w:pPr>
        <w:pStyle w:val="TOC1"/>
        <w:rPr>
          <w:rFonts w:ascii="Calibri" w:hAnsi="Calibri"/>
          <w:noProof/>
          <w:sz w:val="22"/>
          <w:szCs w:val="22"/>
        </w:rPr>
      </w:pPr>
      <w:hyperlink w:anchor="_Toc345074669"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_Toc345074669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36897941" w14:textId="77777777" w:rsidR="00291725" w:rsidRPr="00956966" w:rsidRDefault="005652F2">
      <w:pPr>
        <w:pStyle w:val="TOC2"/>
        <w:tabs>
          <w:tab w:val="left" w:pos="1152"/>
        </w:tabs>
        <w:rPr>
          <w:rFonts w:ascii="Calibri" w:hAnsi="Calibri"/>
          <w:noProof/>
          <w:sz w:val="22"/>
          <w:szCs w:val="22"/>
        </w:rPr>
      </w:pPr>
      <w:hyperlink w:anchor="_Toc345074670"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_Toc345074670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52FD7287" w14:textId="77777777" w:rsidR="00291725" w:rsidRPr="00956966" w:rsidRDefault="005652F2">
      <w:pPr>
        <w:pStyle w:val="TOC1"/>
        <w:rPr>
          <w:rFonts w:ascii="Calibri" w:hAnsi="Calibri"/>
          <w:b/>
          <w:noProof/>
          <w:sz w:val="22"/>
          <w:szCs w:val="22"/>
        </w:rPr>
      </w:pPr>
      <w:hyperlink w:anchor="_Toc345074671" w:history="1">
        <w:r w:rsidR="00291725" w:rsidRPr="00291725">
          <w:rPr>
            <w:rStyle w:val="Hyperlink"/>
            <w:b/>
            <w:noProof/>
          </w:rPr>
          <w:t>Volume 2 – Transactions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_Toc345074671 \h </w:instrText>
        </w:r>
        <w:r w:rsidR="00291725" w:rsidRPr="00291725">
          <w:rPr>
            <w:b/>
            <w:noProof/>
            <w:webHidden/>
          </w:rPr>
        </w:r>
        <w:r w:rsidR="00291725" w:rsidRPr="00291725">
          <w:rPr>
            <w:b/>
            <w:noProof/>
            <w:webHidden/>
          </w:rPr>
          <w:fldChar w:fldCharType="separate"/>
        </w:r>
        <w:r w:rsidR="00291725" w:rsidRPr="00291725">
          <w:rPr>
            <w:b/>
            <w:noProof/>
            <w:webHidden/>
          </w:rPr>
          <w:t>22</w:t>
        </w:r>
        <w:r w:rsidR="00291725" w:rsidRPr="00291725">
          <w:rPr>
            <w:b/>
            <w:noProof/>
            <w:webHidden/>
          </w:rPr>
          <w:fldChar w:fldCharType="end"/>
        </w:r>
      </w:hyperlink>
    </w:p>
    <w:p w14:paraId="601F7C8F" w14:textId="77777777" w:rsidR="00291725" w:rsidRPr="00956966" w:rsidRDefault="005652F2">
      <w:pPr>
        <w:pStyle w:val="TOC2"/>
        <w:rPr>
          <w:rFonts w:ascii="Calibri" w:hAnsi="Calibri"/>
          <w:noProof/>
          <w:sz w:val="22"/>
          <w:szCs w:val="22"/>
        </w:rPr>
      </w:pPr>
      <w:hyperlink w:anchor="_Toc345074672" w:history="1">
        <w:r w:rsidR="00291725" w:rsidRPr="000B3C6C">
          <w:rPr>
            <w:rStyle w:val="Hyperlink"/>
            <w:noProof/>
          </w:rPr>
          <w:t>3.Y &lt;Transaction Name [Domain Acronym-#]&gt;</w:t>
        </w:r>
        <w:r w:rsidR="00291725">
          <w:rPr>
            <w:noProof/>
            <w:webHidden/>
          </w:rPr>
          <w:tab/>
        </w:r>
        <w:r w:rsidR="00291725">
          <w:rPr>
            <w:noProof/>
            <w:webHidden/>
          </w:rPr>
          <w:fldChar w:fldCharType="begin"/>
        </w:r>
        <w:r w:rsidR="00291725">
          <w:rPr>
            <w:noProof/>
            <w:webHidden/>
          </w:rPr>
          <w:instrText xml:space="preserve"> PAGEREF _Toc345074672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14:paraId="32FA59C9" w14:textId="77777777" w:rsidR="00291725" w:rsidRPr="00956966" w:rsidRDefault="005652F2">
      <w:pPr>
        <w:pStyle w:val="TOC3"/>
        <w:rPr>
          <w:rFonts w:ascii="Calibri" w:hAnsi="Calibri"/>
          <w:noProof/>
          <w:sz w:val="22"/>
          <w:szCs w:val="22"/>
        </w:rPr>
      </w:pPr>
      <w:hyperlink w:anchor="_Toc345074673" w:history="1">
        <w:r w:rsidR="00291725" w:rsidRPr="000B3C6C">
          <w:rPr>
            <w:rStyle w:val="Hyperlink"/>
            <w:noProof/>
          </w:rPr>
          <w:t>3.Y.1 Scope</w:t>
        </w:r>
        <w:r w:rsidR="00291725">
          <w:rPr>
            <w:noProof/>
            <w:webHidden/>
          </w:rPr>
          <w:tab/>
        </w:r>
        <w:r w:rsidR="00291725">
          <w:rPr>
            <w:noProof/>
            <w:webHidden/>
          </w:rPr>
          <w:fldChar w:fldCharType="begin"/>
        </w:r>
        <w:r w:rsidR="00291725">
          <w:rPr>
            <w:noProof/>
            <w:webHidden/>
          </w:rPr>
          <w:instrText xml:space="preserve"> PAGEREF _Toc345074673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14:paraId="495333B5" w14:textId="77777777" w:rsidR="00291725" w:rsidRPr="00956966" w:rsidRDefault="005652F2">
      <w:pPr>
        <w:pStyle w:val="TOC3"/>
        <w:rPr>
          <w:rFonts w:ascii="Calibri" w:hAnsi="Calibri"/>
          <w:noProof/>
          <w:sz w:val="22"/>
          <w:szCs w:val="22"/>
        </w:rPr>
      </w:pPr>
      <w:hyperlink w:anchor="_Toc345074674" w:history="1">
        <w:r w:rsidR="00291725" w:rsidRPr="000B3C6C">
          <w:rPr>
            <w:rStyle w:val="Hyperlink"/>
            <w:noProof/>
          </w:rPr>
          <w:t>3.Y.2 Actor Roles</w:t>
        </w:r>
        <w:r w:rsidR="00291725">
          <w:rPr>
            <w:noProof/>
            <w:webHidden/>
          </w:rPr>
          <w:tab/>
        </w:r>
        <w:r w:rsidR="00291725">
          <w:rPr>
            <w:noProof/>
            <w:webHidden/>
          </w:rPr>
          <w:fldChar w:fldCharType="begin"/>
        </w:r>
        <w:r w:rsidR="00291725">
          <w:rPr>
            <w:noProof/>
            <w:webHidden/>
          </w:rPr>
          <w:instrText xml:space="preserve"> PAGEREF _Toc345074674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14:paraId="17F38FBB" w14:textId="77777777" w:rsidR="00291725" w:rsidRPr="00956966" w:rsidRDefault="005652F2">
      <w:pPr>
        <w:pStyle w:val="TOC3"/>
        <w:rPr>
          <w:rFonts w:ascii="Calibri" w:hAnsi="Calibri"/>
          <w:noProof/>
          <w:sz w:val="22"/>
          <w:szCs w:val="22"/>
        </w:rPr>
      </w:pPr>
      <w:hyperlink w:anchor="_Toc345074675" w:history="1">
        <w:r w:rsidR="00291725" w:rsidRPr="000B3C6C">
          <w:rPr>
            <w:rStyle w:val="Hyperlink"/>
            <w:noProof/>
          </w:rPr>
          <w:t>3.Y.3 Referenced Standards</w:t>
        </w:r>
        <w:r w:rsidR="00291725">
          <w:rPr>
            <w:noProof/>
            <w:webHidden/>
          </w:rPr>
          <w:tab/>
        </w:r>
        <w:r w:rsidR="00291725">
          <w:rPr>
            <w:noProof/>
            <w:webHidden/>
          </w:rPr>
          <w:fldChar w:fldCharType="begin"/>
        </w:r>
        <w:r w:rsidR="00291725">
          <w:rPr>
            <w:noProof/>
            <w:webHidden/>
          </w:rPr>
          <w:instrText xml:space="preserve"> PAGEREF _Toc345074675 \h </w:instrText>
        </w:r>
        <w:r w:rsidR="00291725">
          <w:rPr>
            <w:noProof/>
            <w:webHidden/>
          </w:rPr>
        </w:r>
        <w:r w:rsidR="00291725">
          <w:rPr>
            <w:noProof/>
            <w:webHidden/>
          </w:rPr>
          <w:fldChar w:fldCharType="separate"/>
        </w:r>
        <w:r w:rsidR="00291725">
          <w:rPr>
            <w:noProof/>
            <w:webHidden/>
          </w:rPr>
          <w:t>23</w:t>
        </w:r>
        <w:r w:rsidR="00291725">
          <w:rPr>
            <w:noProof/>
            <w:webHidden/>
          </w:rPr>
          <w:fldChar w:fldCharType="end"/>
        </w:r>
      </w:hyperlink>
    </w:p>
    <w:p w14:paraId="75DDBEC4" w14:textId="77777777" w:rsidR="00291725" w:rsidRPr="00956966" w:rsidRDefault="005652F2">
      <w:pPr>
        <w:pStyle w:val="TOC3"/>
        <w:rPr>
          <w:rFonts w:ascii="Calibri" w:hAnsi="Calibri"/>
          <w:noProof/>
          <w:sz w:val="22"/>
          <w:szCs w:val="22"/>
        </w:rPr>
      </w:pPr>
      <w:hyperlink w:anchor="_Toc345074676" w:history="1">
        <w:r w:rsidR="00291725" w:rsidRPr="000B3C6C">
          <w:rPr>
            <w:rStyle w:val="Hyperlink"/>
            <w:noProof/>
          </w:rPr>
          <w:t>3.Y.4 Interaction Diagram</w:t>
        </w:r>
        <w:r w:rsidR="00291725">
          <w:rPr>
            <w:noProof/>
            <w:webHidden/>
          </w:rPr>
          <w:tab/>
        </w:r>
        <w:r w:rsidR="00291725">
          <w:rPr>
            <w:noProof/>
            <w:webHidden/>
          </w:rPr>
          <w:fldChar w:fldCharType="begin"/>
        </w:r>
        <w:r w:rsidR="00291725">
          <w:rPr>
            <w:noProof/>
            <w:webHidden/>
          </w:rPr>
          <w:instrText xml:space="preserve"> PAGEREF _Toc345074676 \h </w:instrText>
        </w:r>
        <w:r w:rsidR="00291725">
          <w:rPr>
            <w:noProof/>
            <w:webHidden/>
          </w:rPr>
        </w:r>
        <w:r w:rsidR="00291725">
          <w:rPr>
            <w:noProof/>
            <w:webHidden/>
          </w:rPr>
          <w:fldChar w:fldCharType="separate"/>
        </w:r>
        <w:r w:rsidR="00291725">
          <w:rPr>
            <w:noProof/>
            <w:webHidden/>
          </w:rPr>
          <w:t>23</w:t>
        </w:r>
        <w:r w:rsidR="00291725">
          <w:rPr>
            <w:noProof/>
            <w:webHidden/>
          </w:rPr>
          <w:fldChar w:fldCharType="end"/>
        </w:r>
      </w:hyperlink>
    </w:p>
    <w:p w14:paraId="56EC4A21" w14:textId="77777777" w:rsidR="00291725" w:rsidRPr="00956966" w:rsidRDefault="005652F2">
      <w:pPr>
        <w:pStyle w:val="TOC4"/>
        <w:rPr>
          <w:rFonts w:ascii="Calibri" w:hAnsi="Calibri"/>
          <w:noProof/>
          <w:sz w:val="22"/>
          <w:szCs w:val="22"/>
        </w:rPr>
      </w:pPr>
      <w:hyperlink w:anchor="_Toc345074677" w:history="1">
        <w:r w:rsidR="00291725" w:rsidRPr="000B3C6C">
          <w:rPr>
            <w:rStyle w:val="Hyperlink"/>
            <w:noProof/>
          </w:rPr>
          <w:t>3.Y.4.1 &lt;Message 1 Name&gt;</w:t>
        </w:r>
        <w:r w:rsidR="00291725">
          <w:rPr>
            <w:noProof/>
            <w:webHidden/>
          </w:rPr>
          <w:tab/>
        </w:r>
        <w:r w:rsidR="00291725">
          <w:rPr>
            <w:noProof/>
            <w:webHidden/>
          </w:rPr>
          <w:fldChar w:fldCharType="begin"/>
        </w:r>
        <w:r w:rsidR="00291725">
          <w:rPr>
            <w:noProof/>
            <w:webHidden/>
          </w:rPr>
          <w:instrText xml:space="preserve"> PAGEREF _Toc345074677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14:paraId="41E4C79A" w14:textId="77777777" w:rsidR="00291725" w:rsidRPr="00956966" w:rsidRDefault="005652F2">
      <w:pPr>
        <w:pStyle w:val="TOC5"/>
        <w:rPr>
          <w:rFonts w:ascii="Calibri" w:hAnsi="Calibri"/>
          <w:noProof/>
          <w:sz w:val="22"/>
          <w:szCs w:val="22"/>
        </w:rPr>
      </w:pPr>
      <w:hyperlink w:anchor="_Toc345074678" w:history="1">
        <w:r w:rsidR="00291725" w:rsidRPr="000B3C6C">
          <w:rPr>
            <w:rStyle w:val="Hyperlink"/>
            <w:noProof/>
          </w:rPr>
          <w:t>3.Y.4.1.1 Trigger Events</w:t>
        </w:r>
        <w:r w:rsidR="00291725">
          <w:rPr>
            <w:noProof/>
            <w:webHidden/>
          </w:rPr>
          <w:tab/>
        </w:r>
        <w:r w:rsidR="00291725">
          <w:rPr>
            <w:noProof/>
            <w:webHidden/>
          </w:rPr>
          <w:fldChar w:fldCharType="begin"/>
        </w:r>
        <w:r w:rsidR="00291725">
          <w:rPr>
            <w:noProof/>
            <w:webHidden/>
          </w:rPr>
          <w:instrText xml:space="preserve"> PAGEREF _Toc345074678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14:paraId="00CA4334" w14:textId="77777777" w:rsidR="00291725" w:rsidRPr="00956966" w:rsidRDefault="005652F2">
      <w:pPr>
        <w:pStyle w:val="TOC5"/>
        <w:rPr>
          <w:rFonts w:ascii="Calibri" w:hAnsi="Calibri"/>
          <w:noProof/>
          <w:sz w:val="22"/>
          <w:szCs w:val="22"/>
        </w:rPr>
      </w:pPr>
      <w:hyperlink w:anchor="_Toc345074679" w:history="1">
        <w:r w:rsidR="00291725" w:rsidRPr="000B3C6C">
          <w:rPr>
            <w:rStyle w:val="Hyperlink"/>
            <w:noProof/>
          </w:rPr>
          <w:t>3.Y.4.1.2 Message Semantics</w:t>
        </w:r>
        <w:r w:rsidR="00291725">
          <w:rPr>
            <w:noProof/>
            <w:webHidden/>
          </w:rPr>
          <w:tab/>
        </w:r>
        <w:r w:rsidR="00291725">
          <w:rPr>
            <w:noProof/>
            <w:webHidden/>
          </w:rPr>
          <w:fldChar w:fldCharType="begin"/>
        </w:r>
        <w:r w:rsidR="00291725">
          <w:rPr>
            <w:noProof/>
            <w:webHidden/>
          </w:rPr>
          <w:instrText xml:space="preserve"> PAGEREF _Toc345074679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14:paraId="6A80D6B6" w14:textId="77777777" w:rsidR="00291725" w:rsidRPr="00956966" w:rsidRDefault="005652F2">
      <w:pPr>
        <w:pStyle w:val="TOC5"/>
        <w:rPr>
          <w:rFonts w:ascii="Calibri" w:hAnsi="Calibri"/>
          <w:noProof/>
          <w:sz w:val="22"/>
          <w:szCs w:val="22"/>
        </w:rPr>
      </w:pPr>
      <w:hyperlink w:anchor="_Toc345074680" w:history="1">
        <w:r w:rsidR="00291725" w:rsidRPr="000B3C6C">
          <w:rPr>
            <w:rStyle w:val="Hyperlink"/>
            <w:noProof/>
          </w:rPr>
          <w:t>3.Y.4.1.3 Expected Actions</w:t>
        </w:r>
        <w:r w:rsidR="00291725">
          <w:rPr>
            <w:noProof/>
            <w:webHidden/>
          </w:rPr>
          <w:tab/>
        </w:r>
        <w:r w:rsidR="00291725">
          <w:rPr>
            <w:noProof/>
            <w:webHidden/>
          </w:rPr>
          <w:fldChar w:fldCharType="begin"/>
        </w:r>
        <w:r w:rsidR="00291725">
          <w:rPr>
            <w:noProof/>
            <w:webHidden/>
          </w:rPr>
          <w:instrText xml:space="preserve"> PAGEREF _Toc345074680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6BBA067E" w14:textId="77777777" w:rsidR="00291725" w:rsidRPr="00956966" w:rsidRDefault="005652F2">
      <w:pPr>
        <w:pStyle w:val="TOC4"/>
        <w:rPr>
          <w:rFonts w:ascii="Calibri" w:hAnsi="Calibri"/>
          <w:noProof/>
          <w:sz w:val="22"/>
          <w:szCs w:val="22"/>
        </w:rPr>
      </w:pPr>
      <w:hyperlink w:anchor="_Toc345074681" w:history="1">
        <w:r w:rsidR="00291725" w:rsidRPr="000B3C6C">
          <w:rPr>
            <w:rStyle w:val="Hyperlink"/>
            <w:noProof/>
          </w:rPr>
          <w:t>3.Y.4.2 &lt;Message 2 Name&gt;</w:t>
        </w:r>
        <w:r w:rsidR="00291725">
          <w:rPr>
            <w:noProof/>
            <w:webHidden/>
          </w:rPr>
          <w:tab/>
        </w:r>
        <w:r w:rsidR="00291725">
          <w:rPr>
            <w:noProof/>
            <w:webHidden/>
          </w:rPr>
          <w:fldChar w:fldCharType="begin"/>
        </w:r>
        <w:r w:rsidR="00291725">
          <w:rPr>
            <w:noProof/>
            <w:webHidden/>
          </w:rPr>
          <w:instrText xml:space="preserve"> PAGEREF _Toc345074681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5A97F72C" w14:textId="77777777" w:rsidR="00291725" w:rsidRPr="00956966" w:rsidRDefault="005652F2">
      <w:pPr>
        <w:pStyle w:val="TOC5"/>
        <w:rPr>
          <w:rFonts w:ascii="Calibri" w:hAnsi="Calibri"/>
          <w:noProof/>
          <w:sz w:val="22"/>
          <w:szCs w:val="22"/>
        </w:rPr>
      </w:pPr>
      <w:hyperlink w:anchor="_Toc345074682" w:history="1">
        <w:r w:rsidR="00291725" w:rsidRPr="000B3C6C">
          <w:rPr>
            <w:rStyle w:val="Hyperlink"/>
            <w:noProof/>
          </w:rPr>
          <w:t>3.Y.4.2.1 Trigger Events</w:t>
        </w:r>
        <w:r w:rsidR="00291725">
          <w:rPr>
            <w:noProof/>
            <w:webHidden/>
          </w:rPr>
          <w:tab/>
        </w:r>
        <w:r w:rsidR="00291725">
          <w:rPr>
            <w:noProof/>
            <w:webHidden/>
          </w:rPr>
          <w:fldChar w:fldCharType="begin"/>
        </w:r>
        <w:r w:rsidR="00291725">
          <w:rPr>
            <w:noProof/>
            <w:webHidden/>
          </w:rPr>
          <w:instrText xml:space="preserve"> PAGEREF _Toc345074682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12F2464D" w14:textId="77777777" w:rsidR="00291725" w:rsidRPr="00956966" w:rsidRDefault="005652F2">
      <w:pPr>
        <w:pStyle w:val="TOC5"/>
        <w:rPr>
          <w:rFonts w:ascii="Calibri" w:hAnsi="Calibri"/>
          <w:noProof/>
          <w:sz w:val="22"/>
          <w:szCs w:val="22"/>
        </w:rPr>
      </w:pPr>
      <w:hyperlink w:anchor="_Toc345074683" w:history="1">
        <w:r w:rsidR="00291725" w:rsidRPr="000B3C6C">
          <w:rPr>
            <w:rStyle w:val="Hyperlink"/>
            <w:noProof/>
          </w:rPr>
          <w:t>3.Y.4.2.2 Message Semantics</w:t>
        </w:r>
        <w:r w:rsidR="00291725">
          <w:rPr>
            <w:noProof/>
            <w:webHidden/>
          </w:rPr>
          <w:tab/>
        </w:r>
        <w:r w:rsidR="00291725">
          <w:rPr>
            <w:noProof/>
            <w:webHidden/>
          </w:rPr>
          <w:fldChar w:fldCharType="begin"/>
        </w:r>
        <w:r w:rsidR="00291725">
          <w:rPr>
            <w:noProof/>
            <w:webHidden/>
          </w:rPr>
          <w:instrText xml:space="preserve"> PAGEREF _Toc345074683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737FC05A" w14:textId="77777777" w:rsidR="00291725" w:rsidRPr="00956966" w:rsidRDefault="005652F2">
      <w:pPr>
        <w:pStyle w:val="TOC5"/>
        <w:rPr>
          <w:rFonts w:ascii="Calibri" w:hAnsi="Calibri"/>
          <w:noProof/>
          <w:sz w:val="22"/>
          <w:szCs w:val="22"/>
        </w:rPr>
      </w:pPr>
      <w:hyperlink w:anchor="_Toc345074684" w:history="1">
        <w:r w:rsidR="00291725" w:rsidRPr="000B3C6C">
          <w:rPr>
            <w:rStyle w:val="Hyperlink"/>
            <w:noProof/>
          </w:rPr>
          <w:t>3.Y.4.2.3 Expected Actions</w:t>
        </w:r>
        <w:r w:rsidR="00291725">
          <w:rPr>
            <w:noProof/>
            <w:webHidden/>
          </w:rPr>
          <w:tab/>
        </w:r>
        <w:r w:rsidR="00291725">
          <w:rPr>
            <w:noProof/>
            <w:webHidden/>
          </w:rPr>
          <w:fldChar w:fldCharType="begin"/>
        </w:r>
        <w:r w:rsidR="00291725">
          <w:rPr>
            <w:noProof/>
            <w:webHidden/>
          </w:rPr>
          <w:instrText xml:space="preserve"> PAGEREF _Toc345074684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0703285F" w14:textId="77777777" w:rsidR="00291725" w:rsidRPr="00956966" w:rsidRDefault="005652F2">
      <w:pPr>
        <w:pStyle w:val="TOC3"/>
        <w:rPr>
          <w:rFonts w:ascii="Calibri" w:hAnsi="Calibri"/>
          <w:noProof/>
          <w:sz w:val="22"/>
          <w:szCs w:val="22"/>
        </w:rPr>
      </w:pPr>
      <w:hyperlink w:anchor="_Toc345074685" w:history="1">
        <w:r w:rsidR="00291725" w:rsidRPr="000B3C6C">
          <w:rPr>
            <w:rStyle w:val="Hyperlink"/>
            <w:noProof/>
          </w:rPr>
          <w:t>3.Y.5 Security Considerations</w:t>
        </w:r>
        <w:r w:rsidR="00291725">
          <w:rPr>
            <w:noProof/>
            <w:webHidden/>
          </w:rPr>
          <w:tab/>
        </w:r>
        <w:r w:rsidR="00291725">
          <w:rPr>
            <w:noProof/>
            <w:webHidden/>
          </w:rPr>
          <w:fldChar w:fldCharType="begin"/>
        </w:r>
        <w:r w:rsidR="00291725">
          <w:rPr>
            <w:noProof/>
            <w:webHidden/>
          </w:rPr>
          <w:instrText xml:space="preserve"> PAGEREF _Toc345074685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14:paraId="1F3078BD" w14:textId="77777777" w:rsidR="00291725" w:rsidRPr="00956966" w:rsidRDefault="005652F2">
      <w:pPr>
        <w:pStyle w:val="TOC4"/>
        <w:rPr>
          <w:rFonts w:ascii="Calibri" w:hAnsi="Calibri"/>
          <w:noProof/>
          <w:sz w:val="22"/>
          <w:szCs w:val="22"/>
        </w:rPr>
      </w:pPr>
      <w:hyperlink w:anchor="_Toc345074686" w:history="1">
        <w:r w:rsidR="00291725" w:rsidRPr="000B3C6C">
          <w:rPr>
            <w:rStyle w:val="Hyperlink"/>
            <w:noProof/>
          </w:rPr>
          <w:t>3.Y.5.1 Security Audit Considerations</w:t>
        </w:r>
        <w:r w:rsidR="00291725">
          <w:rPr>
            <w:noProof/>
            <w:webHidden/>
          </w:rPr>
          <w:tab/>
        </w:r>
        <w:r w:rsidR="00291725">
          <w:rPr>
            <w:noProof/>
            <w:webHidden/>
          </w:rPr>
          <w:fldChar w:fldCharType="begin"/>
        </w:r>
        <w:r w:rsidR="00291725">
          <w:rPr>
            <w:noProof/>
            <w:webHidden/>
          </w:rPr>
          <w:instrText xml:space="preserve"> PAGEREF _Toc345074686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14:paraId="2194B54A" w14:textId="77777777" w:rsidR="00291725" w:rsidRPr="00956966" w:rsidRDefault="005652F2">
      <w:pPr>
        <w:pStyle w:val="TOC5"/>
        <w:rPr>
          <w:rFonts w:ascii="Calibri" w:hAnsi="Calibri"/>
          <w:noProof/>
          <w:sz w:val="22"/>
          <w:szCs w:val="22"/>
        </w:rPr>
      </w:pPr>
      <w:hyperlink w:anchor="_Toc345074687" w:history="1">
        <w:r w:rsidR="00291725" w:rsidRPr="000B3C6C">
          <w:rPr>
            <w:rStyle w:val="Hyperlink"/>
            <w:noProof/>
          </w:rPr>
          <w:t>3.Y.5.1.(z) &lt;Actor&gt; Specific Security Considerations</w:t>
        </w:r>
        <w:r w:rsidR="00291725">
          <w:rPr>
            <w:noProof/>
            <w:webHidden/>
          </w:rPr>
          <w:tab/>
        </w:r>
        <w:r w:rsidR="00291725">
          <w:rPr>
            <w:noProof/>
            <w:webHidden/>
          </w:rPr>
          <w:fldChar w:fldCharType="begin"/>
        </w:r>
        <w:r w:rsidR="00291725">
          <w:rPr>
            <w:noProof/>
            <w:webHidden/>
          </w:rPr>
          <w:instrText xml:space="preserve"> PAGEREF _Toc345074687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14:paraId="60FBAE6C" w14:textId="77777777" w:rsidR="00291725" w:rsidRPr="00956966" w:rsidRDefault="005652F2">
      <w:pPr>
        <w:pStyle w:val="TOC1"/>
        <w:rPr>
          <w:rFonts w:ascii="Calibri" w:hAnsi="Calibri"/>
          <w:noProof/>
          <w:sz w:val="22"/>
          <w:szCs w:val="22"/>
        </w:rPr>
      </w:pPr>
      <w:hyperlink w:anchor="_Toc345074688"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_Toc345074688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325F5D92" w14:textId="77777777" w:rsidR="00291725" w:rsidRPr="00956966" w:rsidRDefault="005652F2">
      <w:pPr>
        <w:pStyle w:val="TOC1"/>
        <w:rPr>
          <w:rFonts w:ascii="Calibri" w:hAnsi="Calibri"/>
          <w:noProof/>
          <w:sz w:val="22"/>
          <w:szCs w:val="22"/>
        </w:rPr>
      </w:pPr>
      <w:hyperlink w:anchor="_Toc345074689"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_Toc345074689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0F9578F1" w14:textId="77777777" w:rsidR="00291725" w:rsidRPr="00956966" w:rsidRDefault="005652F2">
      <w:pPr>
        <w:pStyle w:val="TOC2"/>
        <w:tabs>
          <w:tab w:val="left" w:pos="1152"/>
        </w:tabs>
        <w:rPr>
          <w:rFonts w:ascii="Calibri" w:hAnsi="Calibri"/>
          <w:noProof/>
          <w:sz w:val="22"/>
          <w:szCs w:val="22"/>
        </w:rPr>
      </w:pPr>
      <w:hyperlink w:anchor="_Toc345074690" w:history="1">
        <w:r w:rsidR="00291725" w:rsidRPr="000B3C6C">
          <w:rPr>
            <w:rStyle w:val="Hyperlink"/>
            <w:noProof/>
          </w:rPr>
          <w:t>C.1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_Toc345074690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744D734A" w14:textId="77777777" w:rsidR="00291725" w:rsidRPr="00956966" w:rsidRDefault="005652F2">
      <w:pPr>
        <w:pStyle w:val="TOC1"/>
        <w:rPr>
          <w:rFonts w:ascii="Calibri" w:hAnsi="Calibri"/>
          <w:noProof/>
          <w:sz w:val="22"/>
          <w:szCs w:val="22"/>
        </w:rPr>
      </w:pPr>
      <w:hyperlink w:anchor="_Toc345074691"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_Toc345074691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5A4CD17F" w14:textId="77777777" w:rsidR="00291725" w:rsidRPr="00956966" w:rsidRDefault="005652F2">
      <w:pPr>
        <w:pStyle w:val="TOC2"/>
        <w:tabs>
          <w:tab w:val="left" w:pos="1152"/>
        </w:tabs>
        <w:rPr>
          <w:rFonts w:ascii="Calibri" w:hAnsi="Calibri"/>
          <w:noProof/>
          <w:sz w:val="22"/>
          <w:szCs w:val="22"/>
        </w:rPr>
      </w:pPr>
      <w:hyperlink w:anchor="_Toc345074692"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_Toc345074692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500DD977" w14:textId="77777777" w:rsidR="00291725" w:rsidRPr="00956966" w:rsidRDefault="005652F2">
      <w:pPr>
        <w:pStyle w:val="TOC1"/>
        <w:rPr>
          <w:rFonts w:ascii="Calibri" w:hAnsi="Calibri"/>
          <w:noProof/>
          <w:sz w:val="22"/>
          <w:szCs w:val="22"/>
        </w:rPr>
      </w:pPr>
      <w:hyperlink w:anchor="_Toc345074693" w:history="1">
        <w:r w:rsidR="00291725" w:rsidRPr="000B3C6C">
          <w:rPr>
            <w:rStyle w:val="Hyperlink"/>
            <w:noProof/>
          </w:rPr>
          <w:t>Volume 2 Namespace Additions</w:t>
        </w:r>
        <w:r w:rsidR="00291725">
          <w:rPr>
            <w:noProof/>
            <w:webHidden/>
          </w:rPr>
          <w:tab/>
        </w:r>
        <w:r w:rsidR="00291725">
          <w:rPr>
            <w:noProof/>
            <w:webHidden/>
          </w:rPr>
          <w:fldChar w:fldCharType="begin"/>
        </w:r>
        <w:r w:rsidR="00291725">
          <w:rPr>
            <w:noProof/>
            <w:webHidden/>
          </w:rPr>
          <w:instrText xml:space="preserve"> PAGEREF _Toc345074693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3E5C8C63" w14:textId="77777777" w:rsidR="00291725" w:rsidRPr="00956966" w:rsidRDefault="005652F2">
      <w:pPr>
        <w:pStyle w:val="TOC1"/>
        <w:rPr>
          <w:rFonts w:ascii="Calibri" w:hAnsi="Calibri"/>
          <w:b/>
          <w:noProof/>
          <w:sz w:val="22"/>
          <w:szCs w:val="22"/>
        </w:rPr>
      </w:pPr>
      <w:hyperlink w:anchor="_Toc345074694" w:history="1">
        <w:r w:rsidR="00291725" w:rsidRPr="00291725">
          <w:rPr>
            <w:rStyle w:val="Hyperlink"/>
            <w:b/>
            <w:noProof/>
          </w:rPr>
          <w:t>Volume 3 – Content Modules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_Toc345074694 \h </w:instrText>
        </w:r>
        <w:r w:rsidR="00291725" w:rsidRPr="00291725">
          <w:rPr>
            <w:b/>
            <w:noProof/>
            <w:webHidden/>
          </w:rPr>
        </w:r>
        <w:r w:rsidR="00291725" w:rsidRPr="00291725">
          <w:rPr>
            <w:b/>
            <w:noProof/>
            <w:webHidden/>
          </w:rPr>
          <w:fldChar w:fldCharType="separate"/>
        </w:r>
        <w:r w:rsidR="00291725" w:rsidRPr="00291725">
          <w:rPr>
            <w:b/>
            <w:noProof/>
            <w:webHidden/>
          </w:rPr>
          <w:t>28</w:t>
        </w:r>
        <w:r w:rsidR="00291725" w:rsidRPr="00291725">
          <w:rPr>
            <w:b/>
            <w:noProof/>
            <w:webHidden/>
          </w:rPr>
          <w:fldChar w:fldCharType="end"/>
        </w:r>
      </w:hyperlink>
    </w:p>
    <w:p w14:paraId="7F8289DA" w14:textId="77777777" w:rsidR="00291725" w:rsidRPr="00956966" w:rsidRDefault="005652F2">
      <w:pPr>
        <w:pStyle w:val="TOC1"/>
        <w:rPr>
          <w:rFonts w:ascii="Calibri" w:hAnsi="Calibri"/>
          <w:noProof/>
          <w:sz w:val="22"/>
          <w:szCs w:val="22"/>
        </w:rPr>
      </w:pPr>
      <w:hyperlink w:anchor="_Toc345074695" w:history="1">
        <w:r w:rsidR="00291725" w:rsidRPr="000B3C6C">
          <w:rPr>
            <w:rStyle w:val="Hyperlink"/>
            <w:noProof/>
          </w:rPr>
          <w:t>5. Namespaces and Vocabularies</w:t>
        </w:r>
        <w:r w:rsidR="00291725">
          <w:rPr>
            <w:noProof/>
            <w:webHidden/>
          </w:rPr>
          <w:tab/>
        </w:r>
        <w:r w:rsidR="00291725">
          <w:rPr>
            <w:noProof/>
            <w:webHidden/>
          </w:rPr>
          <w:fldChar w:fldCharType="begin"/>
        </w:r>
        <w:r w:rsidR="00291725">
          <w:rPr>
            <w:noProof/>
            <w:webHidden/>
          </w:rPr>
          <w:instrText xml:space="preserve"> PAGEREF _Toc345074695 \h </w:instrText>
        </w:r>
        <w:r w:rsidR="00291725">
          <w:rPr>
            <w:noProof/>
            <w:webHidden/>
          </w:rPr>
        </w:r>
        <w:r w:rsidR="00291725">
          <w:rPr>
            <w:noProof/>
            <w:webHidden/>
          </w:rPr>
          <w:fldChar w:fldCharType="separate"/>
        </w:r>
        <w:r w:rsidR="00291725">
          <w:rPr>
            <w:noProof/>
            <w:webHidden/>
          </w:rPr>
          <w:t>29</w:t>
        </w:r>
        <w:r w:rsidR="00291725">
          <w:rPr>
            <w:noProof/>
            <w:webHidden/>
          </w:rPr>
          <w:fldChar w:fldCharType="end"/>
        </w:r>
      </w:hyperlink>
    </w:p>
    <w:p w14:paraId="4DEF72DF" w14:textId="77777777" w:rsidR="00291725" w:rsidRPr="00956966" w:rsidRDefault="005652F2">
      <w:pPr>
        <w:pStyle w:val="TOC1"/>
        <w:rPr>
          <w:rFonts w:ascii="Calibri" w:hAnsi="Calibri"/>
          <w:noProof/>
          <w:sz w:val="22"/>
          <w:szCs w:val="22"/>
        </w:rPr>
      </w:pPr>
      <w:hyperlink w:anchor="_Toc345074696" w:history="1">
        <w:r w:rsidR="00291725" w:rsidRPr="000B3C6C">
          <w:rPr>
            <w:rStyle w:val="Hyperlink"/>
            <w:noProof/>
          </w:rPr>
          <w:t>6. Content Modules</w:t>
        </w:r>
        <w:r w:rsidR="00291725">
          <w:rPr>
            <w:noProof/>
            <w:webHidden/>
          </w:rPr>
          <w:tab/>
        </w:r>
        <w:r w:rsidR="00291725">
          <w:rPr>
            <w:noProof/>
            <w:webHidden/>
          </w:rPr>
          <w:fldChar w:fldCharType="begin"/>
        </w:r>
        <w:r w:rsidR="00291725">
          <w:rPr>
            <w:noProof/>
            <w:webHidden/>
          </w:rPr>
          <w:instrText xml:space="preserve"> PAGEREF _Toc345074696 \h </w:instrText>
        </w:r>
        <w:r w:rsidR="00291725">
          <w:rPr>
            <w:noProof/>
            <w:webHidden/>
          </w:rPr>
        </w:r>
        <w:r w:rsidR="00291725">
          <w:rPr>
            <w:noProof/>
            <w:webHidden/>
          </w:rPr>
          <w:fldChar w:fldCharType="separate"/>
        </w:r>
        <w:r w:rsidR="00291725">
          <w:rPr>
            <w:noProof/>
            <w:webHidden/>
          </w:rPr>
          <w:t>30</w:t>
        </w:r>
        <w:r w:rsidR="00291725">
          <w:rPr>
            <w:noProof/>
            <w:webHidden/>
          </w:rPr>
          <w:fldChar w:fldCharType="end"/>
        </w:r>
      </w:hyperlink>
    </w:p>
    <w:p w14:paraId="7616A675" w14:textId="77777777" w:rsidR="00291725" w:rsidRPr="00956966" w:rsidRDefault="005652F2">
      <w:pPr>
        <w:pStyle w:val="TOC2"/>
        <w:rPr>
          <w:rFonts w:ascii="Calibri" w:hAnsi="Calibri"/>
          <w:noProof/>
          <w:sz w:val="22"/>
          <w:szCs w:val="22"/>
        </w:rPr>
      </w:pPr>
      <w:hyperlink w:anchor="_Toc345074697" w:history="1">
        <w:r w:rsidR="00291725" w:rsidRPr="000B3C6C">
          <w:rPr>
            <w:rStyle w:val="Hyperlink"/>
            <w:noProof/>
          </w:rPr>
          <w:t>6.3.1 CDA Document Content Modules</w:t>
        </w:r>
        <w:r w:rsidR="00291725">
          <w:rPr>
            <w:noProof/>
            <w:webHidden/>
          </w:rPr>
          <w:tab/>
        </w:r>
        <w:r w:rsidR="00291725">
          <w:rPr>
            <w:noProof/>
            <w:webHidden/>
          </w:rPr>
          <w:fldChar w:fldCharType="begin"/>
        </w:r>
        <w:r w:rsidR="00291725">
          <w:rPr>
            <w:noProof/>
            <w:webHidden/>
          </w:rPr>
          <w:instrText xml:space="preserve"> PAGEREF _Toc345074697 \h </w:instrText>
        </w:r>
        <w:r w:rsidR="00291725">
          <w:rPr>
            <w:noProof/>
            <w:webHidden/>
          </w:rPr>
        </w:r>
        <w:r w:rsidR="00291725">
          <w:rPr>
            <w:noProof/>
            <w:webHidden/>
          </w:rPr>
          <w:fldChar w:fldCharType="separate"/>
        </w:r>
        <w:r w:rsidR="00291725">
          <w:rPr>
            <w:noProof/>
            <w:webHidden/>
          </w:rPr>
          <w:t>30</w:t>
        </w:r>
        <w:r w:rsidR="00291725">
          <w:rPr>
            <w:noProof/>
            <w:webHidden/>
          </w:rPr>
          <w:fldChar w:fldCharType="end"/>
        </w:r>
      </w:hyperlink>
    </w:p>
    <w:p w14:paraId="5DFCC15A" w14:textId="77777777" w:rsidR="00291725" w:rsidRPr="00956966" w:rsidRDefault="005652F2">
      <w:pPr>
        <w:pStyle w:val="TOC4"/>
        <w:rPr>
          <w:rFonts w:ascii="Calibri" w:hAnsi="Calibri"/>
          <w:noProof/>
          <w:sz w:val="22"/>
          <w:szCs w:val="22"/>
        </w:rPr>
      </w:pPr>
      <w:hyperlink w:anchor="_Toc345074698" w:history="1">
        <w:r w:rsidR="00291725" w:rsidRPr="000B3C6C">
          <w:rPr>
            <w:rStyle w:val="Hyperlink"/>
            <w:noProof/>
          </w:rPr>
          <w:t>6.3.1.D &lt;Content Module Name (Acronym)&gt; Document Content Module</w:t>
        </w:r>
        <w:r w:rsidR="00291725">
          <w:rPr>
            <w:noProof/>
            <w:webHidden/>
          </w:rPr>
          <w:tab/>
        </w:r>
        <w:r w:rsidR="00291725">
          <w:rPr>
            <w:noProof/>
            <w:webHidden/>
          </w:rPr>
          <w:fldChar w:fldCharType="begin"/>
        </w:r>
        <w:r w:rsidR="00291725">
          <w:rPr>
            <w:noProof/>
            <w:webHidden/>
          </w:rPr>
          <w:instrText xml:space="preserve"> PAGEREF _Toc345074698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14:paraId="4492746F" w14:textId="77777777" w:rsidR="00291725" w:rsidRPr="00956966" w:rsidRDefault="005652F2">
      <w:pPr>
        <w:pStyle w:val="TOC5"/>
        <w:rPr>
          <w:rFonts w:ascii="Calibri" w:hAnsi="Calibri"/>
          <w:noProof/>
          <w:sz w:val="22"/>
          <w:szCs w:val="22"/>
        </w:rPr>
      </w:pPr>
      <w:hyperlink w:anchor="_Toc345074699" w:history="1">
        <w:r w:rsidR="00291725" w:rsidRPr="000B3C6C">
          <w:rPr>
            <w:rStyle w:val="Hyperlink"/>
            <w:noProof/>
          </w:rPr>
          <w:t>6.3.1.D.1 Format Code</w:t>
        </w:r>
        <w:r w:rsidR="00291725">
          <w:rPr>
            <w:noProof/>
            <w:webHidden/>
          </w:rPr>
          <w:tab/>
        </w:r>
        <w:r w:rsidR="00291725">
          <w:rPr>
            <w:noProof/>
            <w:webHidden/>
          </w:rPr>
          <w:fldChar w:fldCharType="begin"/>
        </w:r>
        <w:r w:rsidR="00291725">
          <w:rPr>
            <w:noProof/>
            <w:webHidden/>
          </w:rPr>
          <w:instrText xml:space="preserve"> PAGEREF _Toc345074699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14:paraId="41899EE4" w14:textId="77777777" w:rsidR="00291725" w:rsidRPr="00956966" w:rsidRDefault="005652F2">
      <w:pPr>
        <w:pStyle w:val="TOC5"/>
        <w:rPr>
          <w:rFonts w:ascii="Calibri" w:hAnsi="Calibri"/>
          <w:noProof/>
          <w:sz w:val="22"/>
          <w:szCs w:val="22"/>
        </w:rPr>
      </w:pPr>
      <w:hyperlink w:anchor="_Toc345074700" w:history="1">
        <w:r w:rsidR="00291725" w:rsidRPr="000B3C6C">
          <w:rPr>
            <w:rStyle w:val="Hyperlink"/>
            <w:noProof/>
          </w:rPr>
          <w:t>6.3.1.D.2 Parent Template</w:t>
        </w:r>
        <w:r w:rsidR="00291725">
          <w:rPr>
            <w:noProof/>
            <w:webHidden/>
          </w:rPr>
          <w:tab/>
        </w:r>
        <w:r w:rsidR="00291725">
          <w:rPr>
            <w:noProof/>
            <w:webHidden/>
          </w:rPr>
          <w:fldChar w:fldCharType="begin"/>
        </w:r>
        <w:r w:rsidR="00291725">
          <w:rPr>
            <w:noProof/>
            <w:webHidden/>
          </w:rPr>
          <w:instrText xml:space="preserve"> PAGEREF _Toc345074700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14:paraId="57A15F21" w14:textId="77777777" w:rsidR="00291725" w:rsidRPr="00956966" w:rsidRDefault="005652F2">
      <w:pPr>
        <w:pStyle w:val="TOC5"/>
        <w:rPr>
          <w:rFonts w:ascii="Calibri" w:hAnsi="Calibri"/>
          <w:noProof/>
          <w:sz w:val="22"/>
          <w:szCs w:val="22"/>
        </w:rPr>
      </w:pPr>
      <w:hyperlink w:anchor="_Toc345074701" w:history="1">
        <w:r w:rsidR="00291725" w:rsidRPr="000B3C6C">
          <w:rPr>
            <w:rStyle w:val="Hyperlink"/>
            <w:noProof/>
          </w:rPr>
          <w:t>6.3.1.D.3 Referenced Standards</w:t>
        </w:r>
        <w:r w:rsidR="00291725">
          <w:rPr>
            <w:noProof/>
            <w:webHidden/>
          </w:rPr>
          <w:tab/>
        </w:r>
        <w:r w:rsidR="00291725">
          <w:rPr>
            <w:noProof/>
            <w:webHidden/>
          </w:rPr>
          <w:fldChar w:fldCharType="begin"/>
        </w:r>
        <w:r w:rsidR="00291725">
          <w:rPr>
            <w:noProof/>
            <w:webHidden/>
          </w:rPr>
          <w:instrText xml:space="preserve"> PAGEREF _Toc345074701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14:paraId="64CB47B5" w14:textId="77777777" w:rsidR="00291725" w:rsidRPr="00956966" w:rsidRDefault="005652F2">
      <w:pPr>
        <w:pStyle w:val="TOC5"/>
        <w:rPr>
          <w:rFonts w:ascii="Calibri" w:hAnsi="Calibri"/>
          <w:noProof/>
          <w:sz w:val="22"/>
          <w:szCs w:val="22"/>
        </w:rPr>
      </w:pPr>
      <w:hyperlink w:anchor="_Toc345074702" w:history="1">
        <w:r w:rsidR="00291725" w:rsidRPr="000B3C6C">
          <w:rPr>
            <w:rStyle w:val="Hyperlink"/>
            <w:noProof/>
          </w:rPr>
          <w:t>6.3.1.D.4 Data Element Requirement Mappings to CDA</w:t>
        </w:r>
        <w:r w:rsidR="00291725">
          <w:rPr>
            <w:noProof/>
            <w:webHidden/>
          </w:rPr>
          <w:tab/>
        </w:r>
        <w:r w:rsidR="00291725">
          <w:rPr>
            <w:noProof/>
            <w:webHidden/>
          </w:rPr>
          <w:fldChar w:fldCharType="begin"/>
        </w:r>
        <w:r w:rsidR="00291725">
          <w:rPr>
            <w:noProof/>
            <w:webHidden/>
          </w:rPr>
          <w:instrText xml:space="preserve"> PAGEREF _Toc345074702 \h </w:instrText>
        </w:r>
        <w:r w:rsidR="00291725">
          <w:rPr>
            <w:noProof/>
            <w:webHidden/>
          </w:rPr>
        </w:r>
        <w:r w:rsidR="00291725">
          <w:rPr>
            <w:noProof/>
            <w:webHidden/>
          </w:rPr>
          <w:fldChar w:fldCharType="separate"/>
        </w:r>
        <w:r w:rsidR="00291725">
          <w:rPr>
            <w:noProof/>
            <w:webHidden/>
          </w:rPr>
          <w:t>32</w:t>
        </w:r>
        <w:r w:rsidR="00291725">
          <w:rPr>
            <w:noProof/>
            <w:webHidden/>
          </w:rPr>
          <w:fldChar w:fldCharType="end"/>
        </w:r>
      </w:hyperlink>
    </w:p>
    <w:p w14:paraId="658AD8F9" w14:textId="77777777" w:rsidR="00291725" w:rsidRPr="00956966" w:rsidRDefault="005652F2">
      <w:pPr>
        <w:pStyle w:val="TOC5"/>
        <w:rPr>
          <w:rFonts w:ascii="Calibri" w:hAnsi="Calibri"/>
          <w:noProof/>
          <w:sz w:val="22"/>
          <w:szCs w:val="22"/>
        </w:rPr>
      </w:pPr>
      <w:hyperlink w:anchor="_Toc345074703" w:history="1">
        <w:r w:rsidR="00291725" w:rsidRPr="000B3C6C">
          <w:rPr>
            <w:rStyle w:val="Hyperlink"/>
            <w:noProof/>
          </w:rPr>
          <w:t>6.3.1.D.5 &lt;Content Module Name (Acronym, if applicable)&gt; Document Content Module Specification</w:t>
        </w:r>
        <w:r w:rsidR="00291725">
          <w:rPr>
            <w:noProof/>
            <w:webHidden/>
          </w:rPr>
          <w:tab/>
        </w:r>
        <w:r w:rsidR="00291725">
          <w:rPr>
            <w:noProof/>
            <w:webHidden/>
          </w:rPr>
          <w:fldChar w:fldCharType="begin"/>
        </w:r>
        <w:r w:rsidR="00291725">
          <w:rPr>
            <w:noProof/>
            <w:webHidden/>
          </w:rPr>
          <w:instrText xml:space="preserve"> PAGEREF _Toc345074703 \h </w:instrText>
        </w:r>
        <w:r w:rsidR="00291725">
          <w:rPr>
            <w:noProof/>
            <w:webHidden/>
          </w:rPr>
        </w:r>
        <w:r w:rsidR="00291725">
          <w:rPr>
            <w:noProof/>
            <w:webHidden/>
          </w:rPr>
          <w:fldChar w:fldCharType="separate"/>
        </w:r>
        <w:r w:rsidR="00291725">
          <w:rPr>
            <w:noProof/>
            <w:webHidden/>
          </w:rPr>
          <w:t>33</w:t>
        </w:r>
        <w:r w:rsidR="00291725">
          <w:rPr>
            <w:noProof/>
            <w:webHidden/>
          </w:rPr>
          <w:fldChar w:fldCharType="end"/>
        </w:r>
      </w:hyperlink>
    </w:p>
    <w:p w14:paraId="1AB2A9B7" w14:textId="77777777" w:rsidR="00291725" w:rsidRPr="00956966" w:rsidRDefault="005652F2">
      <w:pPr>
        <w:pStyle w:val="TOC6"/>
        <w:rPr>
          <w:rFonts w:ascii="Calibri" w:hAnsi="Calibri"/>
          <w:noProof/>
          <w:sz w:val="22"/>
          <w:szCs w:val="22"/>
        </w:rPr>
      </w:pPr>
      <w:hyperlink w:anchor="_Toc345074704" w:history="1">
        <w:r w:rsidR="00291725" w:rsidRPr="000B3C6C">
          <w:rPr>
            <w:rStyle w:val="Hyperlink"/>
            <w:noProof/>
          </w:rPr>
          <w:t>6.3.1.D.5.1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_Toc345074704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14:paraId="5325A27A" w14:textId="77777777" w:rsidR="00291725" w:rsidRPr="00956966" w:rsidRDefault="005652F2">
      <w:pPr>
        <w:pStyle w:val="TOC6"/>
        <w:rPr>
          <w:rFonts w:ascii="Calibri" w:hAnsi="Calibri"/>
          <w:noProof/>
          <w:sz w:val="22"/>
          <w:szCs w:val="22"/>
        </w:rPr>
      </w:pPr>
      <w:hyperlink w:anchor="_Toc345074705" w:history="1">
        <w:r w:rsidR="00291725" w:rsidRPr="000B3C6C">
          <w:rPr>
            <w:rStyle w:val="Hyperlink"/>
            <w:noProof/>
          </w:rPr>
          <w:t>6.3.1.D.5.2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_Toc345074705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14:paraId="65D709B8" w14:textId="77777777" w:rsidR="00291725" w:rsidRPr="00956966" w:rsidRDefault="005652F2">
      <w:pPr>
        <w:pStyle w:val="TOC6"/>
        <w:rPr>
          <w:rFonts w:ascii="Calibri" w:hAnsi="Calibri"/>
          <w:noProof/>
          <w:sz w:val="22"/>
          <w:szCs w:val="22"/>
        </w:rPr>
      </w:pPr>
      <w:hyperlink w:anchor="_Toc345074706" w:history="1">
        <w:r w:rsidR="00291725" w:rsidRPr="000B3C6C">
          <w:rPr>
            <w:rStyle w:val="Hyperlink"/>
            <w:noProof/>
          </w:rPr>
          <w:t>6.3.1.D.5.3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_Toc345074706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14:paraId="059CCB2A" w14:textId="77777777" w:rsidR="00291725" w:rsidRPr="00956966" w:rsidRDefault="005652F2">
      <w:pPr>
        <w:pStyle w:val="TOC6"/>
        <w:rPr>
          <w:rFonts w:ascii="Calibri" w:hAnsi="Calibri"/>
          <w:noProof/>
          <w:sz w:val="22"/>
          <w:szCs w:val="22"/>
        </w:rPr>
      </w:pPr>
      <w:hyperlink w:anchor="_Toc345074707" w:history="1">
        <w:r w:rsidR="00291725" w:rsidRPr="000B3C6C">
          <w:rPr>
            <w:rStyle w:val="Hyperlink"/>
            <w:noProof/>
          </w:rPr>
          <w:t>6.3.1.D.5.4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_Toc345074707 \h </w:instrText>
        </w:r>
        <w:r w:rsidR="00291725">
          <w:rPr>
            <w:noProof/>
            <w:webHidden/>
          </w:rPr>
        </w:r>
        <w:r w:rsidR="00291725">
          <w:rPr>
            <w:noProof/>
            <w:webHidden/>
          </w:rPr>
          <w:fldChar w:fldCharType="separate"/>
        </w:r>
        <w:r w:rsidR="00291725">
          <w:rPr>
            <w:noProof/>
            <w:webHidden/>
          </w:rPr>
          <w:t>36</w:t>
        </w:r>
        <w:r w:rsidR="00291725">
          <w:rPr>
            <w:noProof/>
            <w:webHidden/>
          </w:rPr>
          <w:fldChar w:fldCharType="end"/>
        </w:r>
      </w:hyperlink>
    </w:p>
    <w:p w14:paraId="6B2AAC46" w14:textId="77777777" w:rsidR="00291725" w:rsidRPr="00956966" w:rsidRDefault="005652F2">
      <w:pPr>
        <w:pStyle w:val="TOC6"/>
        <w:rPr>
          <w:rFonts w:ascii="Calibri" w:hAnsi="Calibri"/>
          <w:noProof/>
          <w:sz w:val="22"/>
          <w:szCs w:val="22"/>
        </w:rPr>
      </w:pPr>
      <w:hyperlink w:anchor="_Toc345074708" w:history="1">
        <w:r w:rsidR="00291725" w:rsidRPr="000B3C6C">
          <w:rPr>
            <w:rStyle w:val="Hyperlink"/>
            <w:noProof/>
          </w:rPr>
          <w:t>6.3.1.D.5.1 &lt;Template Title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_Toc345074708 \h </w:instrText>
        </w:r>
        <w:r w:rsidR="00291725">
          <w:rPr>
            <w:noProof/>
            <w:webHidden/>
          </w:rPr>
        </w:r>
        <w:r w:rsidR="00291725">
          <w:rPr>
            <w:noProof/>
            <w:webHidden/>
          </w:rPr>
          <w:fldChar w:fldCharType="separate"/>
        </w:r>
        <w:r w:rsidR="00291725">
          <w:rPr>
            <w:noProof/>
            <w:webHidden/>
          </w:rPr>
          <w:t>38</w:t>
        </w:r>
        <w:r w:rsidR="00291725">
          <w:rPr>
            <w:noProof/>
            <w:webHidden/>
          </w:rPr>
          <w:fldChar w:fldCharType="end"/>
        </w:r>
      </w:hyperlink>
    </w:p>
    <w:p w14:paraId="5F1FE51A" w14:textId="77777777" w:rsidR="00291725" w:rsidRPr="00956966" w:rsidRDefault="005652F2">
      <w:pPr>
        <w:pStyle w:val="TOC6"/>
        <w:rPr>
          <w:rFonts w:ascii="Calibri" w:hAnsi="Calibri"/>
          <w:noProof/>
          <w:sz w:val="22"/>
          <w:szCs w:val="22"/>
        </w:rPr>
      </w:pPr>
      <w:hyperlink w:anchor="_Toc345074709" w:history="1">
        <w:r w:rsidR="00291725" w:rsidRPr="000B3C6C">
          <w:rPr>
            <w:rStyle w:val="Hyperlink"/>
            <w:noProof/>
          </w:rPr>
          <w:t>6.3.1.D.5.2 &lt;Template Title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_Toc345074709 \h </w:instrText>
        </w:r>
        <w:r w:rsidR="00291725">
          <w:rPr>
            <w:noProof/>
            <w:webHidden/>
          </w:rPr>
        </w:r>
        <w:r w:rsidR="00291725">
          <w:rPr>
            <w:noProof/>
            <w:webHidden/>
          </w:rPr>
          <w:fldChar w:fldCharType="separate"/>
        </w:r>
        <w:r w:rsidR="00291725">
          <w:rPr>
            <w:noProof/>
            <w:webHidden/>
          </w:rPr>
          <w:t>38</w:t>
        </w:r>
        <w:r w:rsidR="00291725">
          <w:rPr>
            <w:noProof/>
            <w:webHidden/>
          </w:rPr>
          <w:fldChar w:fldCharType="end"/>
        </w:r>
      </w:hyperlink>
    </w:p>
    <w:p w14:paraId="65A4F108" w14:textId="77777777" w:rsidR="00291725" w:rsidRPr="00956966" w:rsidRDefault="005652F2">
      <w:pPr>
        <w:pStyle w:val="TOC5"/>
        <w:rPr>
          <w:rFonts w:ascii="Calibri" w:hAnsi="Calibri"/>
          <w:noProof/>
          <w:sz w:val="22"/>
          <w:szCs w:val="22"/>
        </w:rPr>
      </w:pPr>
      <w:hyperlink w:anchor="_Toc345074710" w:history="1">
        <w:r w:rsidR="00291725" w:rsidRPr="000B3C6C">
          <w:rPr>
            <w:rStyle w:val="Hyperlink"/>
            <w:noProof/>
          </w:rPr>
          <w:t>6.3.1.D.6 &lt;Document and Acronym Name&gt; Conformance and Example</w:t>
        </w:r>
        <w:r w:rsidR="00291725">
          <w:rPr>
            <w:noProof/>
            <w:webHidden/>
          </w:rPr>
          <w:tab/>
        </w:r>
        <w:r w:rsidR="00291725">
          <w:rPr>
            <w:noProof/>
            <w:webHidden/>
          </w:rPr>
          <w:fldChar w:fldCharType="begin"/>
        </w:r>
        <w:r w:rsidR="00291725">
          <w:rPr>
            <w:noProof/>
            <w:webHidden/>
          </w:rPr>
          <w:instrText xml:space="preserve"> PAGEREF _Toc345074710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14:paraId="03BFB0E7" w14:textId="77777777" w:rsidR="00291725" w:rsidRPr="00956966" w:rsidRDefault="005652F2">
      <w:pPr>
        <w:pStyle w:val="TOC2"/>
        <w:rPr>
          <w:rFonts w:ascii="Calibri" w:hAnsi="Calibri"/>
          <w:noProof/>
          <w:sz w:val="22"/>
          <w:szCs w:val="22"/>
        </w:rPr>
      </w:pPr>
      <w:hyperlink w:anchor="_Toc345074711" w:history="1">
        <w:r w:rsidR="00291725" w:rsidRPr="000B3C6C">
          <w:rPr>
            <w:rStyle w:val="Hyperlink"/>
            <w:noProof/>
          </w:rPr>
          <w:t>6.3.2 CDA Header Content Modules</w:t>
        </w:r>
        <w:r w:rsidR="00291725">
          <w:rPr>
            <w:noProof/>
            <w:webHidden/>
          </w:rPr>
          <w:tab/>
        </w:r>
        <w:r w:rsidR="00291725">
          <w:rPr>
            <w:noProof/>
            <w:webHidden/>
          </w:rPr>
          <w:fldChar w:fldCharType="begin"/>
        </w:r>
        <w:r w:rsidR="00291725">
          <w:rPr>
            <w:noProof/>
            <w:webHidden/>
          </w:rPr>
          <w:instrText xml:space="preserve"> PAGEREF _Toc345074711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14:paraId="6BF23E18" w14:textId="77777777" w:rsidR="00291725" w:rsidRPr="00956966" w:rsidRDefault="005652F2">
      <w:pPr>
        <w:pStyle w:val="TOC4"/>
        <w:rPr>
          <w:rFonts w:ascii="Calibri" w:hAnsi="Calibri"/>
          <w:noProof/>
          <w:sz w:val="22"/>
          <w:szCs w:val="22"/>
        </w:rPr>
      </w:pPr>
      <w:hyperlink w:anchor="_Toc345074712" w:history="1">
        <w:r w:rsidR="00291725" w:rsidRPr="000B3C6C">
          <w:rPr>
            <w:rStyle w:val="Hyperlink"/>
            <w:noProof/>
          </w:rPr>
          <w:t>6.3.2.H &lt;Header Element Module Name&gt; Header Content Module</w:t>
        </w:r>
        <w:r w:rsidR="00291725">
          <w:rPr>
            <w:noProof/>
            <w:webHidden/>
          </w:rPr>
          <w:tab/>
        </w:r>
        <w:r w:rsidR="00291725">
          <w:rPr>
            <w:noProof/>
            <w:webHidden/>
          </w:rPr>
          <w:fldChar w:fldCharType="begin"/>
        </w:r>
        <w:r w:rsidR="00291725">
          <w:rPr>
            <w:noProof/>
            <w:webHidden/>
          </w:rPr>
          <w:instrText xml:space="preserve"> PAGEREF _Toc345074712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14:paraId="4745170E" w14:textId="77777777" w:rsidR="00291725" w:rsidRPr="00956966" w:rsidRDefault="005652F2">
      <w:pPr>
        <w:pStyle w:val="TOC5"/>
        <w:rPr>
          <w:rFonts w:ascii="Calibri" w:hAnsi="Calibri"/>
          <w:noProof/>
          <w:sz w:val="22"/>
          <w:szCs w:val="22"/>
        </w:rPr>
      </w:pPr>
      <w:hyperlink w:anchor="_Toc345074713" w:history="1">
        <w:r w:rsidR="00291725" w:rsidRPr="000B3C6C">
          <w:rPr>
            <w:rStyle w:val="Hyperlink"/>
            <w:noProof/>
          </w:rPr>
          <w:t xml:space="preserve">6.3.2.H.1 &lt;Description Name&gt; &lt;e.g., </w:t>
        </w:r>
        <w:r w:rsidR="00291725" w:rsidRPr="000B3C6C">
          <w:rPr>
            <w:rStyle w:val="Hyperlink"/>
            <w:rFonts w:eastAsia="Calibri"/>
            <w:noProof/>
          </w:rPr>
          <w:t xml:space="preserve">Responsible Party&gt; &lt;Specification Document </w:t>
        </w:r>
        <w:r w:rsidR="00291725" w:rsidRPr="000B3C6C">
          <w:rPr>
            <w:rStyle w:val="Hyperlink"/>
            <w:rFonts w:eastAsia="Calibri"/>
            <w:i/>
            <w:noProof/>
          </w:rPr>
          <w:t>or</w:t>
        </w:r>
        <w:r w:rsidR="00291725" w:rsidRPr="000B3C6C">
          <w:rPr>
            <w:rStyle w:val="Hyperlink"/>
            <w:rFonts w:eastAsia="Calibri"/>
            <w:noProof/>
          </w:rPr>
          <w:t xml:space="preserve"> Vocabulary Constraint&gt;</w:t>
        </w:r>
        <w:r w:rsidR="00291725">
          <w:rPr>
            <w:noProof/>
            <w:webHidden/>
          </w:rPr>
          <w:tab/>
        </w:r>
        <w:r w:rsidR="00291725">
          <w:rPr>
            <w:noProof/>
            <w:webHidden/>
          </w:rPr>
          <w:fldChar w:fldCharType="begin"/>
        </w:r>
        <w:r w:rsidR="00291725">
          <w:rPr>
            <w:noProof/>
            <w:webHidden/>
          </w:rPr>
          <w:instrText xml:space="preserve"> PAGEREF _Toc345074713 \h </w:instrText>
        </w:r>
        <w:r w:rsidR="00291725">
          <w:rPr>
            <w:noProof/>
            <w:webHidden/>
          </w:rPr>
        </w:r>
        <w:r w:rsidR="00291725">
          <w:rPr>
            <w:noProof/>
            <w:webHidden/>
          </w:rPr>
          <w:fldChar w:fldCharType="separate"/>
        </w:r>
        <w:r w:rsidR="00291725">
          <w:rPr>
            <w:noProof/>
            <w:webHidden/>
          </w:rPr>
          <w:t>40</w:t>
        </w:r>
        <w:r w:rsidR="00291725">
          <w:rPr>
            <w:noProof/>
            <w:webHidden/>
          </w:rPr>
          <w:fldChar w:fldCharType="end"/>
        </w:r>
      </w:hyperlink>
    </w:p>
    <w:p w14:paraId="40924323" w14:textId="77777777" w:rsidR="00291725" w:rsidRPr="00956966" w:rsidRDefault="005652F2">
      <w:pPr>
        <w:pStyle w:val="TOC5"/>
        <w:rPr>
          <w:rFonts w:ascii="Calibri" w:hAnsi="Calibri"/>
          <w:noProof/>
          <w:sz w:val="22"/>
          <w:szCs w:val="22"/>
        </w:rPr>
      </w:pPr>
      <w:hyperlink w:anchor="_Toc345074714" w:history="1">
        <w:r w:rsidR="00291725" w:rsidRPr="000B3C6C">
          <w:rPr>
            <w:rStyle w:val="Hyperlink"/>
            <w:noProof/>
          </w:rPr>
          <w:t>6.3.2.H.2 &lt;Description Name&gt; &lt;</w:t>
        </w:r>
        <w:r w:rsidR="00291725" w:rsidRPr="000B3C6C">
          <w:rPr>
            <w:rStyle w:val="Hyperlink"/>
            <w:rFonts w:eastAsia="Calibri"/>
            <w:noProof/>
          </w:rPr>
          <w:t>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_Toc345074714 \h </w:instrText>
        </w:r>
        <w:r w:rsidR="00291725">
          <w:rPr>
            <w:noProof/>
            <w:webHidden/>
          </w:rPr>
        </w:r>
        <w:r w:rsidR="00291725">
          <w:rPr>
            <w:noProof/>
            <w:webHidden/>
          </w:rPr>
          <w:fldChar w:fldCharType="separate"/>
        </w:r>
        <w:r w:rsidR="00291725">
          <w:rPr>
            <w:noProof/>
            <w:webHidden/>
          </w:rPr>
          <w:t>41</w:t>
        </w:r>
        <w:r w:rsidR="00291725">
          <w:rPr>
            <w:noProof/>
            <w:webHidden/>
          </w:rPr>
          <w:fldChar w:fldCharType="end"/>
        </w:r>
      </w:hyperlink>
    </w:p>
    <w:p w14:paraId="46266164" w14:textId="77777777" w:rsidR="00291725" w:rsidRPr="00956966" w:rsidRDefault="005652F2">
      <w:pPr>
        <w:pStyle w:val="TOC5"/>
        <w:rPr>
          <w:rFonts w:ascii="Calibri" w:hAnsi="Calibri"/>
          <w:noProof/>
          <w:sz w:val="22"/>
          <w:szCs w:val="22"/>
        </w:rPr>
      </w:pPr>
      <w:hyperlink w:anchor="_Toc345074715" w:history="1">
        <w:r w:rsidR="00291725" w:rsidRPr="000B3C6C">
          <w:rPr>
            <w:rStyle w:val="Hyperlink"/>
            <w:noProof/>
          </w:rPr>
          <w:t>6.3.2.H.3 &lt;Description Name&gt; &lt;</w:t>
        </w:r>
        <w:r w:rsidR="00291725" w:rsidRPr="000B3C6C">
          <w:rPr>
            <w:rStyle w:val="Hyperlink"/>
            <w:rFonts w:eastAsia="Calibri"/>
            <w:noProof/>
          </w:rPr>
          <w:t>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_Toc345074715 \h </w:instrText>
        </w:r>
        <w:r w:rsidR="00291725">
          <w:rPr>
            <w:noProof/>
            <w:webHidden/>
          </w:rPr>
        </w:r>
        <w:r w:rsidR="00291725">
          <w:rPr>
            <w:noProof/>
            <w:webHidden/>
          </w:rPr>
          <w:fldChar w:fldCharType="separate"/>
        </w:r>
        <w:r w:rsidR="00291725">
          <w:rPr>
            <w:noProof/>
            <w:webHidden/>
          </w:rPr>
          <w:t>41</w:t>
        </w:r>
        <w:r w:rsidR="00291725">
          <w:rPr>
            <w:noProof/>
            <w:webHidden/>
          </w:rPr>
          <w:fldChar w:fldCharType="end"/>
        </w:r>
      </w:hyperlink>
    </w:p>
    <w:p w14:paraId="497324B3" w14:textId="77777777" w:rsidR="00291725" w:rsidRPr="00956966" w:rsidRDefault="005652F2">
      <w:pPr>
        <w:pStyle w:val="TOC2"/>
        <w:rPr>
          <w:rFonts w:ascii="Calibri" w:hAnsi="Calibri"/>
          <w:noProof/>
          <w:sz w:val="22"/>
          <w:szCs w:val="22"/>
        </w:rPr>
      </w:pPr>
      <w:hyperlink w:anchor="_Toc345074716" w:history="1">
        <w:r w:rsidR="00291725" w:rsidRPr="000B3C6C">
          <w:rPr>
            <w:rStyle w:val="Hyperlink"/>
            <w:noProof/>
          </w:rPr>
          <w:t>6.3.3 CDA Section Content Modules</w:t>
        </w:r>
        <w:r w:rsidR="00291725">
          <w:rPr>
            <w:noProof/>
            <w:webHidden/>
          </w:rPr>
          <w:tab/>
        </w:r>
        <w:r w:rsidR="00291725">
          <w:rPr>
            <w:noProof/>
            <w:webHidden/>
          </w:rPr>
          <w:fldChar w:fldCharType="begin"/>
        </w:r>
        <w:r w:rsidR="00291725">
          <w:rPr>
            <w:noProof/>
            <w:webHidden/>
          </w:rPr>
          <w:instrText xml:space="preserve"> PAGEREF _Toc345074716 \h </w:instrText>
        </w:r>
        <w:r w:rsidR="00291725">
          <w:rPr>
            <w:noProof/>
            <w:webHidden/>
          </w:rPr>
        </w:r>
        <w:r w:rsidR="00291725">
          <w:rPr>
            <w:noProof/>
            <w:webHidden/>
          </w:rPr>
          <w:fldChar w:fldCharType="separate"/>
        </w:r>
        <w:r w:rsidR="00291725">
          <w:rPr>
            <w:noProof/>
            <w:webHidden/>
          </w:rPr>
          <w:t>42</w:t>
        </w:r>
        <w:r w:rsidR="00291725">
          <w:rPr>
            <w:noProof/>
            <w:webHidden/>
          </w:rPr>
          <w:fldChar w:fldCharType="end"/>
        </w:r>
      </w:hyperlink>
    </w:p>
    <w:p w14:paraId="6153CC07" w14:textId="77777777" w:rsidR="00291725" w:rsidRPr="00956966" w:rsidRDefault="005652F2">
      <w:pPr>
        <w:pStyle w:val="TOC4"/>
        <w:rPr>
          <w:rFonts w:ascii="Calibri" w:hAnsi="Calibri"/>
          <w:noProof/>
          <w:sz w:val="22"/>
          <w:szCs w:val="22"/>
        </w:rPr>
      </w:pPr>
      <w:hyperlink w:anchor="_Toc345074717" w:history="1">
        <w:r w:rsidR="00291725" w:rsidRPr="000B3C6C">
          <w:rPr>
            <w:rStyle w:val="Hyperlink"/>
            <w:noProof/>
          </w:rPr>
          <w:t>6.3.3.10.S &lt;Section Module Name&gt; - Section Content Module</w:t>
        </w:r>
        <w:r w:rsidR="00291725">
          <w:rPr>
            <w:noProof/>
            <w:webHidden/>
          </w:rPr>
          <w:tab/>
        </w:r>
        <w:r w:rsidR="00291725">
          <w:rPr>
            <w:noProof/>
            <w:webHidden/>
          </w:rPr>
          <w:fldChar w:fldCharType="begin"/>
        </w:r>
        <w:r w:rsidR="00291725">
          <w:rPr>
            <w:noProof/>
            <w:webHidden/>
          </w:rPr>
          <w:instrText xml:space="preserve"> PAGEREF _Toc345074717 \h </w:instrText>
        </w:r>
        <w:r w:rsidR="00291725">
          <w:rPr>
            <w:noProof/>
            <w:webHidden/>
          </w:rPr>
        </w:r>
        <w:r w:rsidR="00291725">
          <w:rPr>
            <w:noProof/>
            <w:webHidden/>
          </w:rPr>
          <w:fldChar w:fldCharType="separate"/>
        </w:r>
        <w:r w:rsidR="00291725">
          <w:rPr>
            <w:noProof/>
            <w:webHidden/>
          </w:rPr>
          <w:t>43</w:t>
        </w:r>
        <w:r w:rsidR="00291725">
          <w:rPr>
            <w:noProof/>
            <w:webHidden/>
          </w:rPr>
          <w:fldChar w:fldCharType="end"/>
        </w:r>
      </w:hyperlink>
    </w:p>
    <w:p w14:paraId="66C7230C" w14:textId="77777777" w:rsidR="00291725" w:rsidRPr="00956966" w:rsidRDefault="005652F2">
      <w:pPr>
        <w:pStyle w:val="TOC5"/>
        <w:rPr>
          <w:rFonts w:ascii="Calibri" w:hAnsi="Calibri"/>
          <w:noProof/>
          <w:sz w:val="22"/>
          <w:szCs w:val="22"/>
        </w:rPr>
      </w:pPr>
      <w:hyperlink w:anchor="_Toc345074718" w:history="1">
        <w:r w:rsidR="00291725" w:rsidRPr="000B3C6C">
          <w:rPr>
            <w:rStyle w:val="Hyperlink"/>
            <w:noProof/>
          </w:rPr>
          <w:t>6.3.3.10.S.1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_Toc345074718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14:paraId="009882E4" w14:textId="77777777" w:rsidR="00291725" w:rsidRPr="00956966" w:rsidRDefault="005652F2">
      <w:pPr>
        <w:pStyle w:val="TOC5"/>
        <w:rPr>
          <w:rFonts w:ascii="Calibri" w:hAnsi="Calibri"/>
          <w:noProof/>
          <w:sz w:val="22"/>
          <w:szCs w:val="22"/>
        </w:rPr>
      </w:pPr>
      <w:hyperlink w:anchor="_Toc345074719" w:history="1">
        <w:r w:rsidR="00291725" w:rsidRPr="000B3C6C">
          <w:rPr>
            <w:rStyle w:val="Hyperlink"/>
            <w:noProof/>
          </w:rPr>
          <w:t>6.3.3.10.S.2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_Toc345074719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14:paraId="75E21E25" w14:textId="77777777" w:rsidR="00291725" w:rsidRPr="00956966" w:rsidRDefault="005652F2">
      <w:pPr>
        <w:pStyle w:val="TOC5"/>
        <w:rPr>
          <w:rFonts w:ascii="Calibri" w:hAnsi="Calibri"/>
          <w:noProof/>
          <w:sz w:val="22"/>
          <w:szCs w:val="22"/>
        </w:rPr>
      </w:pPr>
      <w:hyperlink w:anchor="_Toc345074720" w:history="1">
        <w:r w:rsidR="00291725" w:rsidRPr="000B3C6C">
          <w:rPr>
            <w:rStyle w:val="Hyperlink"/>
            <w:noProof/>
          </w:rPr>
          <w:t>6.3.3.10.S.3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_Toc345074720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14:paraId="7EAB6FEB" w14:textId="77777777" w:rsidR="00291725" w:rsidRPr="00956966" w:rsidRDefault="005652F2">
      <w:pPr>
        <w:pStyle w:val="TOC4"/>
        <w:rPr>
          <w:rFonts w:ascii="Calibri" w:hAnsi="Calibri"/>
          <w:noProof/>
          <w:sz w:val="22"/>
          <w:szCs w:val="22"/>
        </w:rPr>
      </w:pPr>
      <w:hyperlink w:anchor="_Toc345074721" w:history="1">
        <w:r w:rsidR="00291725" w:rsidRPr="000B3C6C">
          <w:rPr>
            <w:rStyle w:val="Hyperlink"/>
            <w:noProof/>
          </w:rPr>
          <w:t>6.3.3.10.S Medical History - Cardiac Section 11329-0</w:t>
        </w:r>
        <w:r w:rsidR="00291725">
          <w:rPr>
            <w:noProof/>
            <w:webHidden/>
          </w:rPr>
          <w:tab/>
        </w:r>
        <w:r w:rsidR="00291725">
          <w:rPr>
            <w:noProof/>
            <w:webHidden/>
          </w:rPr>
          <w:fldChar w:fldCharType="begin"/>
        </w:r>
        <w:r w:rsidR="00291725">
          <w:rPr>
            <w:noProof/>
            <w:webHidden/>
          </w:rPr>
          <w:instrText xml:space="preserve"> PAGEREF _Toc345074721 \h </w:instrText>
        </w:r>
        <w:r w:rsidR="00291725">
          <w:rPr>
            <w:noProof/>
            <w:webHidden/>
          </w:rPr>
        </w:r>
        <w:r w:rsidR="00291725">
          <w:rPr>
            <w:noProof/>
            <w:webHidden/>
          </w:rPr>
          <w:fldChar w:fldCharType="separate"/>
        </w:r>
        <w:r w:rsidR="00291725">
          <w:rPr>
            <w:noProof/>
            <w:webHidden/>
          </w:rPr>
          <w:t>45</w:t>
        </w:r>
        <w:r w:rsidR="00291725">
          <w:rPr>
            <w:noProof/>
            <w:webHidden/>
          </w:rPr>
          <w:fldChar w:fldCharType="end"/>
        </w:r>
      </w:hyperlink>
    </w:p>
    <w:p w14:paraId="11F18721" w14:textId="77777777" w:rsidR="00291725" w:rsidRPr="00956966" w:rsidRDefault="005652F2">
      <w:pPr>
        <w:pStyle w:val="TOC2"/>
        <w:rPr>
          <w:rFonts w:ascii="Calibri" w:hAnsi="Calibri"/>
          <w:noProof/>
          <w:sz w:val="22"/>
          <w:szCs w:val="22"/>
        </w:rPr>
      </w:pPr>
      <w:hyperlink w:anchor="_Toc345074722" w:history="1">
        <w:r w:rsidR="00291725" w:rsidRPr="000B3C6C">
          <w:rPr>
            <w:rStyle w:val="Hyperlink"/>
            <w:noProof/>
          </w:rPr>
          <w:t>6.3.4 CDA Entry Content Modules</w:t>
        </w:r>
        <w:r w:rsidR="00291725">
          <w:rPr>
            <w:noProof/>
            <w:webHidden/>
          </w:rPr>
          <w:tab/>
        </w:r>
        <w:r w:rsidR="00291725">
          <w:rPr>
            <w:noProof/>
            <w:webHidden/>
          </w:rPr>
          <w:fldChar w:fldCharType="begin"/>
        </w:r>
        <w:r w:rsidR="00291725">
          <w:rPr>
            <w:noProof/>
            <w:webHidden/>
          </w:rPr>
          <w:instrText xml:space="preserve"> PAGEREF _Toc345074722 \h </w:instrText>
        </w:r>
        <w:r w:rsidR="00291725">
          <w:rPr>
            <w:noProof/>
            <w:webHidden/>
          </w:rPr>
        </w:r>
        <w:r w:rsidR="00291725">
          <w:rPr>
            <w:noProof/>
            <w:webHidden/>
          </w:rPr>
          <w:fldChar w:fldCharType="separate"/>
        </w:r>
        <w:r w:rsidR="00291725">
          <w:rPr>
            <w:noProof/>
            <w:webHidden/>
          </w:rPr>
          <w:t>47</w:t>
        </w:r>
        <w:r w:rsidR="00291725">
          <w:rPr>
            <w:noProof/>
            <w:webHidden/>
          </w:rPr>
          <w:fldChar w:fldCharType="end"/>
        </w:r>
      </w:hyperlink>
    </w:p>
    <w:p w14:paraId="79D9C118" w14:textId="77777777" w:rsidR="00291725" w:rsidRPr="00956966" w:rsidRDefault="005652F2">
      <w:pPr>
        <w:pStyle w:val="TOC4"/>
        <w:rPr>
          <w:rFonts w:ascii="Calibri" w:hAnsi="Calibri"/>
          <w:noProof/>
          <w:sz w:val="22"/>
          <w:szCs w:val="22"/>
        </w:rPr>
      </w:pPr>
      <w:hyperlink w:anchor="_Toc345074723" w:history="1">
        <w:r w:rsidR="00291725" w:rsidRPr="000B3C6C">
          <w:rPr>
            <w:rStyle w:val="Hyperlink"/>
            <w:noProof/>
          </w:rPr>
          <w:t>6.3.4.E &lt;Entry Content Module Name&gt; Entry Content Module</w:t>
        </w:r>
        <w:r w:rsidR="00291725">
          <w:rPr>
            <w:noProof/>
            <w:webHidden/>
          </w:rPr>
          <w:tab/>
        </w:r>
        <w:r w:rsidR="00291725">
          <w:rPr>
            <w:noProof/>
            <w:webHidden/>
          </w:rPr>
          <w:fldChar w:fldCharType="begin"/>
        </w:r>
        <w:r w:rsidR="00291725">
          <w:rPr>
            <w:noProof/>
            <w:webHidden/>
          </w:rPr>
          <w:instrText xml:space="preserve"> PAGEREF _Toc345074723 \h </w:instrText>
        </w:r>
        <w:r w:rsidR="00291725">
          <w:rPr>
            <w:noProof/>
            <w:webHidden/>
          </w:rPr>
        </w:r>
        <w:r w:rsidR="00291725">
          <w:rPr>
            <w:noProof/>
            <w:webHidden/>
          </w:rPr>
          <w:fldChar w:fldCharType="separate"/>
        </w:r>
        <w:r w:rsidR="00291725">
          <w:rPr>
            <w:noProof/>
            <w:webHidden/>
          </w:rPr>
          <w:t>47</w:t>
        </w:r>
        <w:r w:rsidR="00291725">
          <w:rPr>
            <w:noProof/>
            <w:webHidden/>
          </w:rPr>
          <w:fldChar w:fldCharType="end"/>
        </w:r>
      </w:hyperlink>
    </w:p>
    <w:p w14:paraId="31D1BA31" w14:textId="77777777" w:rsidR="00291725" w:rsidRPr="00956966" w:rsidRDefault="005652F2">
      <w:pPr>
        <w:pStyle w:val="TOC5"/>
        <w:rPr>
          <w:rFonts w:ascii="Calibri" w:hAnsi="Calibri"/>
          <w:noProof/>
          <w:sz w:val="22"/>
          <w:szCs w:val="22"/>
        </w:rPr>
      </w:pPr>
      <w:hyperlink w:anchor="_Toc345074724" w:history="1">
        <w:r w:rsidR="00291725" w:rsidRPr="000B3C6C">
          <w:rPr>
            <w:rStyle w:val="Hyperlink"/>
            <w:noProof/>
          </w:rPr>
          <w:t>6.3.4.E.1 Simple Observation (wall motion) Vocabulary Constraints</w:t>
        </w:r>
        <w:r w:rsidR="00291725">
          <w:rPr>
            <w:noProof/>
            <w:webHidden/>
          </w:rPr>
          <w:tab/>
        </w:r>
        <w:r w:rsidR="00291725">
          <w:rPr>
            <w:noProof/>
            <w:webHidden/>
          </w:rPr>
          <w:fldChar w:fldCharType="begin"/>
        </w:r>
        <w:r w:rsidR="00291725">
          <w:rPr>
            <w:noProof/>
            <w:webHidden/>
          </w:rPr>
          <w:instrText xml:space="preserve"> PAGEREF _Toc345074724 \h </w:instrText>
        </w:r>
        <w:r w:rsidR="00291725">
          <w:rPr>
            <w:noProof/>
            <w:webHidden/>
          </w:rPr>
        </w:r>
        <w:r w:rsidR="00291725">
          <w:rPr>
            <w:noProof/>
            <w:webHidden/>
          </w:rPr>
          <w:fldChar w:fldCharType="separate"/>
        </w:r>
        <w:r w:rsidR="00291725">
          <w:rPr>
            <w:noProof/>
            <w:webHidden/>
          </w:rPr>
          <w:t>48</w:t>
        </w:r>
        <w:r w:rsidR="00291725">
          <w:rPr>
            <w:noProof/>
            <w:webHidden/>
          </w:rPr>
          <w:fldChar w:fldCharType="end"/>
        </w:r>
      </w:hyperlink>
    </w:p>
    <w:p w14:paraId="55E0C909" w14:textId="77777777" w:rsidR="00291725" w:rsidRPr="00956966" w:rsidRDefault="005652F2">
      <w:pPr>
        <w:pStyle w:val="TOC5"/>
        <w:rPr>
          <w:rFonts w:ascii="Calibri" w:hAnsi="Calibri"/>
          <w:noProof/>
          <w:sz w:val="22"/>
          <w:szCs w:val="22"/>
        </w:rPr>
      </w:pPr>
      <w:hyperlink w:anchor="_Toc345074725" w:history="1">
        <w:r w:rsidR="00291725" w:rsidRPr="000B3C6C">
          <w:rPr>
            <w:rStyle w:val="Hyperlink"/>
            <w:noProof/>
          </w:rPr>
          <w:t>6.3.4.E.2 Simple Observation (wall morphology) Constraints</w:t>
        </w:r>
        <w:r w:rsidR="00291725">
          <w:rPr>
            <w:noProof/>
            <w:webHidden/>
          </w:rPr>
          <w:tab/>
        </w:r>
        <w:r w:rsidR="00291725">
          <w:rPr>
            <w:noProof/>
            <w:webHidden/>
          </w:rPr>
          <w:fldChar w:fldCharType="begin"/>
        </w:r>
        <w:r w:rsidR="00291725">
          <w:rPr>
            <w:noProof/>
            <w:webHidden/>
          </w:rPr>
          <w:instrText xml:space="preserve"> PAGEREF _Toc345074725 \h </w:instrText>
        </w:r>
        <w:r w:rsidR="00291725">
          <w:rPr>
            <w:noProof/>
            <w:webHidden/>
          </w:rPr>
        </w:r>
        <w:r w:rsidR="00291725">
          <w:rPr>
            <w:noProof/>
            <w:webHidden/>
          </w:rPr>
          <w:fldChar w:fldCharType="separate"/>
        </w:r>
        <w:r w:rsidR="00291725">
          <w:rPr>
            <w:noProof/>
            <w:webHidden/>
          </w:rPr>
          <w:t>49</w:t>
        </w:r>
        <w:r w:rsidR="00291725">
          <w:rPr>
            <w:noProof/>
            <w:webHidden/>
          </w:rPr>
          <w:fldChar w:fldCharType="end"/>
        </w:r>
      </w:hyperlink>
    </w:p>
    <w:p w14:paraId="2B8D32F1" w14:textId="77777777" w:rsidR="00291725" w:rsidRPr="00956966" w:rsidRDefault="005652F2">
      <w:pPr>
        <w:pStyle w:val="TOC5"/>
        <w:rPr>
          <w:rFonts w:ascii="Calibri" w:hAnsi="Calibri"/>
          <w:noProof/>
          <w:sz w:val="22"/>
          <w:szCs w:val="22"/>
        </w:rPr>
      </w:pPr>
      <w:hyperlink w:anchor="_Toc345074726" w:history="1">
        <w:r w:rsidR="00291725" w:rsidRPr="000B3C6C">
          <w:rPr>
            <w:rStyle w:val="Hyperlink"/>
            <w:noProof/>
          </w:rPr>
          <w:t>&lt;e.g.,6.3.4.E Result Observation - Cardiac</w:t>
        </w:r>
        <w:r w:rsidR="00291725">
          <w:rPr>
            <w:noProof/>
            <w:webHidden/>
          </w:rPr>
          <w:tab/>
        </w:r>
        <w:r w:rsidR="00291725">
          <w:rPr>
            <w:noProof/>
            <w:webHidden/>
          </w:rPr>
          <w:fldChar w:fldCharType="begin"/>
        </w:r>
        <w:r w:rsidR="00291725">
          <w:rPr>
            <w:noProof/>
            <w:webHidden/>
          </w:rPr>
          <w:instrText xml:space="preserve"> PAGEREF _Toc345074726 \h </w:instrText>
        </w:r>
        <w:r w:rsidR="00291725">
          <w:rPr>
            <w:noProof/>
            <w:webHidden/>
          </w:rPr>
        </w:r>
        <w:r w:rsidR="00291725">
          <w:rPr>
            <w:noProof/>
            <w:webHidden/>
          </w:rPr>
          <w:fldChar w:fldCharType="separate"/>
        </w:r>
        <w:r w:rsidR="00291725">
          <w:rPr>
            <w:noProof/>
            <w:webHidden/>
          </w:rPr>
          <w:t>50</w:t>
        </w:r>
        <w:r w:rsidR="00291725">
          <w:rPr>
            <w:noProof/>
            <w:webHidden/>
          </w:rPr>
          <w:fldChar w:fldCharType="end"/>
        </w:r>
      </w:hyperlink>
    </w:p>
    <w:p w14:paraId="62E804C4" w14:textId="77777777" w:rsidR="00291725" w:rsidRPr="00956966" w:rsidRDefault="005652F2">
      <w:pPr>
        <w:pStyle w:val="TOC2"/>
        <w:tabs>
          <w:tab w:val="left" w:pos="1152"/>
        </w:tabs>
        <w:rPr>
          <w:rFonts w:ascii="Calibri" w:hAnsi="Calibri"/>
          <w:noProof/>
          <w:sz w:val="22"/>
          <w:szCs w:val="22"/>
        </w:rPr>
      </w:pPr>
      <w:hyperlink w:anchor="_Toc345074727" w:history="1">
        <w:r w:rsidR="00291725" w:rsidRPr="000B3C6C">
          <w:rPr>
            <w:rStyle w:val="Hyperlink"/>
            <w:noProof/>
          </w:rPr>
          <w:t>6.4</w:t>
        </w:r>
        <w:r w:rsidR="00291725" w:rsidRPr="00956966">
          <w:rPr>
            <w:rFonts w:ascii="Calibri" w:hAnsi="Calibri"/>
            <w:noProof/>
            <w:sz w:val="22"/>
            <w:szCs w:val="22"/>
          </w:rPr>
          <w:tab/>
        </w:r>
        <w:r w:rsidR="00291725" w:rsidRPr="000B3C6C">
          <w:rPr>
            <w:rStyle w:val="Hyperlink"/>
            <w:noProof/>
          </w:rPr>
          <w:t>Section not applicable</w:t>
        </w:r>
        <w:r w:rsidR="00291725">
          <w:rPr>
            <w:noProof/>
            <w:webHidden/>
          </w:rPr>
          <w:tab/>
        </w:r>
        <w:r w:rsidR="00291725">
          <w:rPr>
            <w:noProof/>
            <w:webHidden/>
          </w:rPr>
          <w:fldChar w:fldCharType="begin"/>
        </w:r>
        <w:r w:rsidR="00291725">
          <w:rPr>
            <w:noProof/>
            <w:webHidden/>
          </w:rPr>
          <w:instrText xml:space="preserve"> PAGEREF _Toc345074727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14:paraId="7A0BBC66" w14:textId="77777777" w:rsidR="00291725" w:rsidRPr="00956966" w:rsidRDefault="005652F2">
      <w:pPr>
        <w:pStyle w:val="TOC2"/>
        <w:tabs>
          <w:tab w:val="left" w:pos="1152"/>
        </w:tabs>
        <w:rPr>
          <w:rFonts w:ascii="Calibri" w:hAnsi="Calibri"/>
          <w:noProof/>
          <w:sz w:val="22"/>
          <w:szCs w:val="22"/>
        </w:rPr>
      </w:pPr>
      <w:hyperlink w:anchor="_Toc345074728" w:history="1">
        <w:r w:rsidR="00291725" w:rsidRPr="000B3C6C">
          <w:rPr>
            <w:rStyle w:val="Hyperlink"/>
            <w:noProof/>
          </w:rPr>
          <w:t>6.5</w:t>
        </w:r>
        <w:r w:rsidR="00291725" w:rsidRPr="00956966">
          <w:rPr>
            <w:rFonts w:ascii="Calibri" w:hAnsi="Calibri"/>
            <w:noProof/>
            <w:sz w:val="22"/>
            <w:szCs w:val="22"/>
          </w:rPr>
          <w:tab/>
        </w:r>
        <w:r w:rsidR="00291725" w:rsidRPr="000B3C6C">
          <w:rPr>
            <w:rStyle w:val="Hyperlink"/>
            <w:noProof/>
          </w:rPr>
          <w:t>&lt;Domain Acronym&gt; Value Sets</w:t>
        </w:r>
        <w:r w:rsidR="00291725">
          <w:rPr>
            <w:noProof/>
            <w:webHidden/>
          </w:rPr>
          <w:tab/>
        </w:r>
        <w:r w:rsidR="00291725">
          <w:rPr>
            <w:noProof/>
            <w:webHidden/>
          </w:rPr>
          <w:fldChar w:fldCharType="begin"/>
        </w:r>
        <w:r w:rsidR="00291725">
          <w:rPr>
            <w:noProof/>
            <w:webHidden/>
          </w:rPr>
          <w:instrText xml:space="preserve"> PAGEREF _Toc345074728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14:paraId="2F479628" w14:textId="77777777" w:rsidR="00291725" w:rsidRPr="00956966" w:rsidRDefault="005652F2">
      <w:pPr>
        <w:pStyle w:val="TOC3"/>
        <w:tabs>
          <w:tab w:val="left" w:pos="1584"/>
        </w:tabs>
        <w:rPr>
          <w:rFonts w:ascii="Calibri" w:hAnsi="Calibri"/>
          <w:noProof/>
          <w:sz w:val="22"/>
          <w:szCs w:val="22"/>
        </w:rPr>
      </w:pPr>
      <w:hyperlink w:anchor="_Toc345074729" w:history="1">
        <w:r w:rsidR="00291725" w:rsidRPr="000B3C6C">
          <w:rPr>
            <w:rStyle w:val="Hyperlink"/>
            <w:rFonts w:eastAsia="Calibri"/>
            <w:noProof/>
          </w:rPr>
          <w:t>6.5.x</w:t>
        </w:r>
        <w:r w:rsidR="00291725" w:rsidRPr="00956966">
          <w:rPr>
            <w:rFonts w:ascii="Calibri" w:hAnsi="Calibri"/>
            <w:noProof/>
            <w:sz w:val="22"/>
            <w:szCs w:val="22"/>
          </w:rPr>
          <w:tab/>
        </w:r>
        <w:r w:rsidR="00291725" w:rsidRPr="000B3C6C">
          <w:rPr>
            <w:rStyle w:val="Hyperlink"/>
            <w:rFonts w:eastAsia="Calibri"/>
            <w:noProof/>
          </w:rPr>
          <w:t>&lt;Value Set Name&gt; &lt;oid&gt;</w:t>
        </w:r>
        <w:r w:rsidR="00291725">
          <w:rPr>
            <w:noProof/>
            <w:webHidden/>
          </w:rPr>
          <w:tab/>
        </w:r>
        <w:r w:rsidR="00291725">
          <w:rPr>
            <w:noProof/>
            <w:webHidden/>
          </w:rPr>
          <w:fldChar w:fldCharType="begin"/>
        </w:r>
        <w:r w:rsidR="00291725">
          <w:rPr>
            <w:noProof/>
            <w:webHidden/>
          </w:rPr>
          <w:instrText xml:space="preserve"> PAGEREF _Toc345074729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14:paraId="6858552B" w14:textId="77777777" w:rsidR="00291725" w:rsidRPr="00956966" w:rsidRDefault="005652F2">
      <w:pPr>
        <w:pStyle w:val="TOC3"/>
        <w:rPr>
          <w:rFonts w:ascii="Calibri" w:hAnsi="Calibri"/>
          <w:noProof/>
          <w:sz w:val="22"/>
          <w:szCs w:val="22"/>
        </w:rPr>
      </w:pPr>
      <w:hyperlink w:anchor="_Toc345074730" w:history="1">
        <w:r w:rsidR="00291725" w:rsidRPr="000B3C6C">
          <w:rPr>
            <w:rStyle w:val="Hyperlink"/>
            <w:rFonts w:eastAsia="Calibri"/>
            <w:noProof/>
          </w:rPr>
          <w:t>&lt;e.g.,6.5.1 Drug Classes Used in Cardiac Procedure 1.3.6.1.4.1.19376.1.4.1.5.15</w:t>
        </w:r>
        <w:r w:rsidR="00291725">
          <w:rPr>
            <w:noProof/>
            <w:webHidden/>
          </w:rPr>
          <w:tab/>
        </w:r>
        <w:r w:rsidR="00291725">
          <w:rPr>
            <w:noProof/>
            <w:webHidden/>
          </w:rPr>
          <w:fldChar w:fldCharType="begin"/>
        </w:r>
        <w:r w:rsidR="00291725">
          <w:rPr>
            <w:noProof/>
            <w:webHidden/>
          </w:rPr>
          <w:instrText xml:space="preserve"> PAGEREF _Toc345074730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14:paraId="1FC84E41" w14:textId="77777777" w:rsidR="00291725" w:rsidRPr="00956966" w:rsidRDefault="005652F2">
      <w:pPr>
        <w:pStyle w:val="TOC1"/>
        <w:rPr>
          <w:rFonts w:ascii="Calibri" w:hAnsi="Calibri"/>
          <w:noProof/>
          <w:sz w:val="22"/>
          <w:szCs w:val="22"/>
        </w:rPr>
      </w:pPr>
      <w:hyperlink w:anchor="_Toc345074731"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_Toc345074731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626EE236" w14:textId="77777777" w:rsidR="00291725" w:rsidRPr="00956966" w:rsidRDefault="005652F2">
      <w:pPr>
        <w:pStyle w:val="TOC1"/>
        <w:rPr>
          <w:rFonts w:ascii="Calibri" w:hAnsi="Calibri"/>
          <w:noProof/>
          <w:sz w:val="22"/>
          <w:szCs w:val="22"/>
        </w:rPr>
      </w:pPr>
      <w:hyperlink w:anchor="_Toc345074732"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_Toc345074732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52E92036" w14:textId="77777777" w:rsidR="00291725" w:rsidRPr="00956966" w:rsidRDefault="005652F2">
      <w:pPr>
        <w:pStyle w:val="TOC2"/>
        <w:tabs>
          <w:tab w:val="left" w:pos="1152"/>
        </w:tabs>
        <w:rPr>
          <w:rFonts w:ascii="Calibri" w:hAnsi="Calibri"/>
          <w:noProof/>
          <w:sz w:val="22"/>
          <w:szCs w:val="22"/>
        </w:rPr>
      </w:pPr>
      <w:hyperlink w:anchor="_Toc345074733" w:history="1">
        <w:r w:rsidR="00291725" w:rsidRPr="000B3C6C">
          <w:rPr>
            <w:rStyle w:val="Hyperlink"/>
            <w:noProof/>
          </w:rPr>
          <w:t>A.1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_Toc345074733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5485955A" w14:textId="77777777" w:rsidR="00291725" w:rsidRPr="00956966" w:rsidRDefault="005652F2">
      <w:pPr>
        <w:pStyle w:val="TOC1"/>
        <w:rPr>
          <w:rFonts w:ascii="Calibri" w:hAnsi="Calibri"/>
          <w:noProof/>
          <w:sz w:val="22"/>
          <w:szCs w:val="22"/>
        </w:rPr>
      </w:pPr>
      <w:hyperlink w:anchor="_Toc345074734"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_Toc345074734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23BF8074" w14:textId="77777777" w:rsidR="00291725" w:rsidRPr="00956966" w:rsidRDefault="005652F2">
      <w:pPr>
        <w:pStyle w:val="TOC2"/>
        <w:tabs>
          <w:tab w:val="left" w:pos="1152"/>
        </w:tabs>
        <w:rPr>
          <w:rFonts w:ascii="Calibri" w:hAnsi="Calibri"/>
          <w:noProof/>
          <w:sz w:val="22"/>
          <w:szCs w:val="22"/>
        </w:rPr>
      </w:pPr>
      <w:hyperlink w:anchor="_Toc345074735"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_Toc345074735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04AFA50E" w14:textId="77777777" w:rsidR="00291725" w:rsidRPr="00956966" w:rsidRDefault="005652F2">
      <w:pPr>
        <w:pStyle w:val="TOC1"/>
        <w:rPr>
          <w:rFonts w:ascii="Calibri" w:hAnsi="Calibri"/>
          <w:noProof/>
          <w:sz w:val="22"/>
          <w:szCs w:val="22"/>
        </w:rPr>
      </w:pPr>
      <w:hyperlink w:anchor="_Toc345074736" w:history="1">
        <w:r w:rsidR="00291725" w:rsidRPr="000B3C6C">
          <w:rPr>
            <w:rStyle w:val="Hyperlink"/>
            <w:noProof/>
          </w:rPr>
          <w:t>Volume 3 Namespace Additions</w:t>
        </w:r>
        <w:r w:rsidR="00291725">
          <w:rPr>
            <w:noProof/>
            <w:webHidden/>
          </w:rPr>
          <w:tab/>
        </w:r>
        <w:r w:rsidR="00291725">
          <w:rPr>
            <w:noProof/>
            <w:webHidden/>
          </w:rPr>
          <w:fldChar w:fldCharType="begin"/>
        </w:r>
        <w:r w:rsidR="00291725">
          <w:rPr>
            <w:noProof/>
            <w:webHidden/>
          </w:rPr>
          <w:instrText xml:space="preserve"> PAGEREF _Toc345074736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615BC56D" w14:textId="77777777" w:rsidR="00291725" w:rsidRPr="00956966" w:rsidRDefault="005652F2">
      <w:pPr>
        <w:pStyle w:val="TOC1"/>
        <w:rPr>
          <w:rFonts w:ascii="Calibri" w:hAnsi="Calibri"/>
          <w:b/>
          <w:noProof/>
          <w:sz w:val="22"/>
          <w:szCs w:val="22"/>
        </w:rPr>
      </w:pPr>
      <w:hyperlink w:anchor="_Toc345074737" w:history="1">
        <w:r w:rsidR="00291725" w:rsidRPr="00291725">
          <w:rPr>
            <w:rStyle w:val="Hyperlink"/>
            <w:b/>
            <w:noProof/>
          </w:rPr>
          <w:t>Volume 4 – National Extensions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_Toc345074737 \h </w:instrText>
        </w:r>
        <w:r w:rsidR="00291725" w:rsidRPr="00291725">
          <w:rPr>
            <w:b/>
            <w:noProof/>
            <w:webHidden/>
          </w:rPr>
        </w:r>
        <w:r w:rsidR="00291725" w:rsidRPr="00291725">
          <w:rPr>
            <w:b/>
            <w:noProof/>
            <w:webHidden/>
          </w:rPr>
          <w:fldChar w:fldCharType="separate"/>
        </w:r>
        <w:r w:rsidR="00291725" w:rsidRPr="00291725">
          <w:rPr>
            <w:b/>
            <w:noProof/>
            <w:webHidden/>
          </w:rPr>
          <w:t>54</w:t>
        </w:r>
        <w:r w:rsidR="00291725" w:rsidRPr="00291725">
          <w:rPr>
            <w:b/>
            <w:noProof/>
            <w:webHidden/>
          </w:rPr>
          <w:fldChar w:fldCharType="end"/>
        </w:r>
      </w:hyperlink>
    </w:p>
    <w:p w14:paraId="18B1E168" w14:textId="77777777" w:rsidR="00291725" w:rsidRPr="00956966" w:rsidRDefault="005652F2">
      <w:pPr>
        <w:pStyle w:val="TOC1"/>
        <w:rPr>
          <w:rFonts w:ascii="Calibri" w:hAnsi="Calibri"/>
          <w:noProof/>
          <w:sz w:val="22"/>
          <w:szCs w:val="22"/>
        </w:rPr>
      </w:pPr>
      <w:hyperlink w:anchor="_Toc345074738" w:history="1">
        <w:r w:rsidR="00291725" w:rsidRPr="000B3C6C">
          <w:rPr>
            <w:rStyle w:val="Hyperlink"/>
            <w:noProof/>
          </w:rPr>
          <w:t>4 National Extensions</w:t>
        </w:r>
        <w:r w:rsidR="00291725">
          <w:rPr>
            <w:noProof/>
            <w:webHidden/>
          </w:rPr>
          <w:tab/>
        </w:r>
        <w:r w:rsidR="00291725">
          <w:rPr>
            <w:noProof/>
            <w:webHidden/>
          </w:rPr>
          <w:fldChar w:fldCharType="begin"/>
        </w:r>
        <w:r w:rsidR="00291725">
          <w:rPr>
            <w:noProof/>
            <w:webHidden/>
          </w:rPr>
          <w:instrText xml:space="preserve"> PAGEREF _Toc345074738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7B212174" w14:textId="77777777" w:rsidR="00291725" w:rsidRPr="00956966" w:rsidRDefault="005652F2">
      <w:pPr>
        <w:pStyle w:val="TOC2"/>
        <w:rPr>
          <w:rFonts w:ascii="Calibri" w:hAnsi="Calibri"/>
          <w:noProof/>
          <w:sz w:val="22"/>
          <w:szCs w:val="22"/>
        </w:rPr>
      </w:pPr>
      <w:hyperlink w:anchor="_Toc345074739" w:history="1">
        <w:r w:rsidR="00291725" w:rsidRPr="000B3C6C">
          <w:rPr>
            <w:rStyle w:val="Hyperlink"/>
            <w:noProof/>
          </w:rPr>
          <w:t>4.I National Extensions for &lt;Country Name or IHE Organization&gt;</w:t>
        </w:r>
        <w:r w:rsidR="00291725">
          <w:rPr>
            <w:noProof/>
            <w:webHidden/>
          </w:rPr>
          <w:tab/>
        </w:r>
        <w:r w:rsidR="00291725">
          <w:rPr>
            <w:noProof/>
            <w:webHidden/>
          </w:rPr>
          <w:fldChar w:fldCharType="begin"/>
        </w:r>
        <w:r w:rsidR="00291725">
          <w:rPr>
            <w:noProof/>
            <w:webHidden/>
          </w:rPr>
          <w:instrText xml:space="preserve"> PAGEREF _Toc345074739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410D54B4" w14:textId="77777777" w:rsidR="00291725" w:rsidRPr="00956966" w:rsidRDefault="005652F2">
      <w:pPr>
        <w:pStyle w:val="TOC3"/>
        <w:rPr>
          <w:rFonts w:ascii="Calibri" w:hAnsi="Calibri"/>
          <w:noProof/>
          <w:sz w:val="22"/>
          <w:szCs w:val="22"/>
        </w:rPr>
      </w:pPr>
      <w:hyperlink w:anchor="_Toc345074740" w:history="1">
        <w:r w:rsidR="00291725" w:rsidRPr="000B3C6C">
          <w:rPr>
            <w:rStyle w:val="Hyperlink"/>
            <w:noProof/>
          </w:rPr>
          <w:t>4.I.1 Comment Submission</w:t>
        </w:r>
        <w:r w:rsidR="00291725">
          <w:rPr>
            <w:noProof/>
            <w:webHidden/>
          </w:rPr>
          <w:tab/>
        </w:r>
        <w:r w:rsidR="00291725">
          <w:rPr>
            <w:noProof/>
            <w:webHidden/>
          </w:rPr>
          <w:fldChar w:fldCharType="begin"/>
        </w:r>
        <w:r w:rsidR="00291725">
          <w:rPr>
            <w:noProof/>
            <w:webHidden/>
          </w:rPr>
          <w:instrText xml:space="preserve"> PAGEREF _Toc345074740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37775715" w14:textId="77777777" w:rsidR="00291725" w:rsidRPr="00956966" w:rsidRDefault="005652F2">
      <w:pPr>
        <w:pStyle w:val="TOC3"/>
        <w:rPr>
          <w:rFonts w:ascii="Calibri" w:hAnsi="Calibri"/>
          <w:noProof/>
          <w:sz w:val="22"/>
          <w:szCs w:val="22"/>
        </w:rPr>
      </w:pPr>
      <w:hyperlink w:anchor="_Toc345074741" w:history="1">
        <w:r w:rsidR="00291725" w:rsidRPr="000B3C6C">
          <w:rPr>
            <w:rStyle w:val="Hyperlink"/>
            <w:noProof/>
          </w:rPr>
          <w:t>4.I.2 &lt;Profile Name&gt; &lt;(Profile Acronym)&gt;</w:t>
        </w:r>
        <w:r w:rsidR="00291725">
          <w:rPr>
            <w:noProof/>
            <w:webHidden/>
          </w:rPr>
          <w:tab/>
        </w:r>
        <w:r w:rsidR="00291725">
          <w:rPr>
            <w:noProof/>
            <w:webHidden/>
          </w:rPr>
          <w:fldChar w:fldCharType="begin"/>
        </w:r>
        <w:r w:rsidR="00291725">
          <w:rPr>
            <w:noProof/>
            <w:webHidden/>
          </w:rPr>
          <w:instrText xml:space="preserve"> PAGEREF _Toc345074741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7854845C" w14:textId="77777777" w:rsidR="00291725" w:rsidRPr="00956966" w:rsidRDefault="005652F2">
      <w:pPr>
        <w:pStyle w:val="TOC4"/>
        <w:rPr>
          <w:rFonts w:ascii="Calibri" w:hAnsi="Calibri"/>
          <w:noProof/>
          <w:sz w:val="22"/>
          <w:szCs w:val="22"/>
        </w:rPr>
      </w:pPr>
      <w:hyperlink w:anchor="_Toc345074742" w:history="1">
        <w:r w:rsidR="00291725" w:rsidRPr="000B3C6C">
          <w:rPr>
            <w:rStyle w:val="Hyperlink"/>
            <w:noProof/>
          </w:rPr>
          <w:t>4.I.2.1&lt;Profile Acronym&gt; &lt;Type of Change&gt;</w:t>
        </w:r>
        <w:r w:rsidR="00291725">
          <w:rPr>
            <w:noProof/>
            <w:webHidden/>
          </w:rPr>
          <w:tab/>
        </w:r>
        <w:r w:rsidR="00291725">
          <w:rPr>
            <w:noProof/>
            <w:webHidden/>
          </w:rPr>
          <w:fldChar w:fldCharType="begin"/>
        </w:r>
        <w:r w:rsidR="00291725">
          <w:rPr>
            <w:noProof/>
            <w:webHidden/>
          </w:rPr>
          <w:instrText xml:space="preserve"> PAGEREF _Toc345074742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5D66C56A" w14:textId="77777777" w:rsidR="00291725" w:rsidRPr="00956966" w:rsidRDefault="005652F2">
      <w:pPr>
        <w:pStyle w:val="TOC4"/>
        <w:rPr>
          <w:rFonts w:ascii="Calibri" w:hAnsi="Calibri"/>
          <w:noProof/>
          <w:sz w:val="22"/>
          <w:szCs w:val="22"/>
        </w:rPr>
      </w:pPr>
      <w:hyperlink w:anchor="_Toc345074743" w:history="1">
        <w:r w:rsidR="00291725" w:rsidRPr="000B3C6C">
          <w:rPr>
            <w:rStyle w:val="Hyperlink"/>
            <w:noProof/>
          </w:rPr>
          <w:t>4.I.2.2&lt;Profile Acronym&gt; &lt;Type of Change&gt;</w:t>
        </w:r>
        <w:r w:rsidR="00291725">
          <w:rPr>
            <w:noProof/>
            <w:webHidden/>
          </w:rPr>
          <w:tab/>
        </w:r>
        <w:r w:rsidR="00291725">
          <w:rPr>
            <w:noProof/>
            <w:webHidden/>
          </w:rPr>
          <w:fldChar w:fldCharType="begin"/>
        </w:r>
        <w:r w:rsidR="00291725">
          <w:rPr>
            <w:noProof/>
            <w:webHidden/>
          </w:rPr>
          <w:instrText xml:space="preserve"> PAGEREF _Toc345074743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4AB0676C" w14:textId="77777777" w:rsidR="00291725" w:rsidRPr="00956966" w:rsidRDefault="005652F2">
      <w:pPr>
        <w:pStyle w:val="TOC1"/>
        <w:rPr>
          <w:rFonts w:ascii="Calibri" w:hAnsi="Calibri"/>
          <w:noProof/>
          <w:sz w:val="22"/>
          <w:szCs w:val="22"/>
        </w:rPr>
      </w:pPr>
      <w:hyperlink w:anchor="_Toc345074744" w:history="1">
        <w:r w:rsidR="00291725" w:rsidRPr="000B3C6C">
          <w:rPr>
            <w:rStyle w:val="Hyperlink"/>
            <w:noProof/>
          </w:rPr>
          <w:t>4.I+1.1 National Extensions for &lt;Country Name or IHE Organization&gt;</w:t>
        </w:r>
        <w:r w:rsidR="00291725">
          <w:rPr>
            <w:noProof/>
            <w:webHidden/>
          </w:rPr>
          <w:tab/>
        </w:r>
        <w:r w:rsidR="00291725">
          <w:rPr>
            <w:noProof/>
            <w:webHidden/>
          </w:rPr>
          <w:fldChar w:fldCharType="begin"/>
        </w:r>
        <w:r w:rsidR="00291725">
          <w:rPr>
            <w:noProof/>
            <w:webHidden/>
          </w:rPr>
          <w:instrText xml:space="preserve"> PAGEREF _Toc345074744 \h </w:instrText>
        </w:r>
        <w:r w:rsidR="00291725">
          <w:rPr>
            <w:noProof/>
            <w:webHidden/>
          </w:rPr>
        </w:r>
        <w:r w:rsidR="00291725">
          <w:rPr>
            <w:noProof/>
            <w:webHidden/>
          </w:rPr>
          <w:fldChar w:fldCharType="separate"/>
        </w:r>
        <w:r w:rsidR="00291725">
          <w:rPr>
            <w:noProof/>
            <w:webHidden/>
          </w:rPr>
          <w:t>55</w:t>
        </w:r>
        <w:r w:rsidR="00291725">
          <w:rPr>
            <w:noProof/>
            <w:webHidden/>
          </w:rPr>
          <w:fldChar w:fldCharType="end"/>
        </w:r>
      </w:hyperlink>
    </w:p>
    <w:p w14:paraId="6C7C73FF" w14:textId="77777777" w:rsidR="00CF283F" w:rsidRPr="003651D9" w:rsidRDefault="00CF508D" w:rsidP="009F5CF4">
      <w:pPr>
        <w:pStyle w:val="BodyText"/>
      </w:pPr>
      <w:r w:rsidRPr="003651D9">
        <w:fldChar w:fldCharType="end"/>
      </w:r>
      <w:r w:rsidR="00692B37" w:rsidRPr="003651D9">
        <w:t xml:space="preserve"> </w:t>
      </w:r>
    </w:p>
    <w:p w14:paraId="7D7AEEB3" w14:textId="77777777" w:rsidR="00CF283F" w:rsidRPr="003651D9" w:rsidRDefault="00C10561" w:rsidP="008616CB">
      <w:pPr>
        <w:pStyle w:val="Heading1"/>
        <w:pageBreakBefore w:val="0"/>
        <w:numPr>
          <w:ilvl w:val="0"/>
          <w:numId w:val="0"/>
        </w:numPr>
        <w:rPr>
          <w:noProof w:val="0"/>
        </w:rPr>
      </w:pPr>
      <w:bookmarkStart w:id="4" w:name="_Toc201058865"/>
      <w:bookmarkStart w:id="5" w:name="_Toc201058970"/>
      <w:bookmarkStart w:id="6" w:name="_Toc504625752"/>
      <w:bookmarkStart w:id="7" w:name="_Toc530206505"/>
      <w:bookmarkStart w:id="8" w:name="_Toc1388425"/>
      <w:bookmarkStart w:id="9" w:name="_Toc1388579"/>
      <w:bookmarkStart w:id="10" w:name="_Toc1456606"/>
      <w:bookmarkStart w:id="11" w:name="_Toc37034630"/>
      <w:bookmarkStart w:id="12" w:name="_Toc38846108"/>
      <w:bookmarkEnd w:id="4"/>
      <w:bookmarkEnd w:id="5"/>
      <w:r w:rsidRPr="003651D9">
        <w:rPr>
          <w:noProof w:val="0"/>
        </w:rPr>
        <w:br w:type="page"/>
      </w:r>
      <w:bookmarkStart w:id="13" w:name="_Toc345074640"/>
      <w:r w:rsidR="00CF283F" w:rsidRPr="003651D9">
        <w:rPr>
          <w:noProof w:val="0"/>
        </w:rPr>
        <w:lastRenderedPageBreak/>
        <w:t>Introduction</w:t>
      </w:r>
      <w:bookmarkEnd w:id="6"/>
      <w:bookmarkEnd w:id="7"/>
      <w:bookmarkEnd w:id="8"/>
      <w:bookmarkEnd w:id="9"/>
      <w:bookmarkEnd w:id="10"/>
      <w:bookmarkEnd w:id="11"/>
      <w:bookmarkEnd w:id="12"/>
      <w:r w:rsidR="00167DB7" w:rsidRPr="003651D9">
        <w:rPr>
          <w:noProof w:val="0"/>
        </w:rPr>
        <w:t xml:space="preserve"> to this Supplement</w:t>
      </w:r>
      <w:bookmarkEnd w:id="13"/>
    </w:p>
    <w:p w14:paraId="70244CF9" w14:textId="77777777" w:rsidR="001D1619" w:rsidRPr="00C73B49" w:rsidRDefault="00CF283F" w:rsidP="00B92EA1">
      <w:pPr>
        <w:pStyle w:val="AuthorInstructions"/>
        <w:rPr>
          <w:sz w:val="16"/>
          <w:szCs w:val="16"/>
        </w:rPr>
      </w:pPr>
      <w:r w:rsidRPr="00766CC7">
        <w:rPr>
          <w:sz w:val="16"/>
          <w:szCs w:val="16"/>
          <w:highlight w:val="lightGray"/>
        </w:rPr>
        <w:t>&lt;</w:t>
      </w:r>
      <w:r w:rsidR="00FF4C4E" w:rsidRPr="00766CC7">
        <w:rPr>
          <w:sz w:val="16"/>
          <w:szCs w:val="16"/>
          <w:highlight w:val="lightGray"/>
        </w:rPr>
        <w:t>P</w:t>
      </w:r>
      <w:r w:rsidRPr="00766CC7">
        <w:rPr>
          <w:sz w:val="16"/>
          <w:szCs w:val="16"/>
          <w:highlight w:val="lightGray"/>
        </w:rPr>
        <w:t xml:space="preserve">rovide a brief overview of the volumes/sections of the </w:t>
      </w:r>
      <w:r w:rsidR="007773C8" w:rsidRPr="00766CC7">
        <w:rPr>
          <w:sz w:val="16"/>
          <w:szCs w:val="16"/>
          <w:highlight w:val="lightGray"/>
        </w:rPr>
        <w:t>Technical Framework</w:t>
      </w:r>
      <w:r w:rsidRPr="00766CC7">
        <w:rPr>
          <w:sz w:val="16"/>
          <w:szCs w:val="16"/>
          <w:highlight w:val="lightGray"/>
        </w:rPr>
        <w:t xml:space="preserve"> that get changed/ added by this </w:t>
      </w:r>
      <w:r w:rsidR="008F78D2" w:rsidRPr="00766CC7">
        <w:rPr>
          <w:sz w:val="16"/>
          <w:szCs w:val="16"/>
          <w:highlight w:val="lightGray"/>
        </w:rPr>
        <w:t>supplement</w:t>
      </w:r>
      <w:r w:rsidR="00F0665F" w:rsidRPr="00766CC7">
        <w:rPr>
          <w:sz w:val="16"/>
          <w:szCs w:val="16"/>
          <w:highlight w:val="lightGray"/>
        </w:rPr>
        <w:t xml:space="preserve">. </w:t>
      </w:r>
      <w:r w:rsidR="00F455EA" w:rsidRPr="00766CC7">
        <w:rPr>
          <w:sz w:val="16"/>
          <w:szCs w:val="16"/>
          <w:highlight w:val="lightGray"/>
        </w:rPr>
        <w:t xml:space="preserve">Provide </w:t>
      </w:r>
      <w:r w:rsidR="001D1619" w:rsidRPr="00766CC7">
        <w:rPr>
          <w:sz w:val="16"/>
          <w:szCs w:val="16"/>
          <w:highlight w:val="lightGray"/>
        </w:rPr>
        <w:t>200 words or l</w:t>
      </w:r>
      <w:r w:rsidR="00F455EA" w:rsidRPr="00766CC7">
        <w:rPr>
          <w:sz w:val="16"/>
          <w:szCs w:val="16"/>
          <w:highlight w:val="lightGray"/>
        </w:rPr>
        <w:t>ess describing this</w:t>
      </w:r>
      <w:r w:rsidR="009F5CF4" w:rsidRPr="00766CC7">
        <w:rPr>
          <w:sz w:val="16"/>
          <w:szCs w:val="16"/>
          <w:highlight w:val="lightGray"/>
        </w:rPr>
        <w:t xml:space="preserve"> supplement</w:t>
      </w:r>
      <w:r w:rsidR="00F455EA" w:rsidRPr="00766CC7">
        <w:rPr>
          <w:sz w:val="16"/>
          <w:szCs w:val="16"/>
          <w:highlight w:val="lightGray"/>
        </w:rPr>
        <w:t>.</w:t>
      </w:r>
      <w:r w:rsidR="001D1619" w:rsidRPr="00766CC7">
        <w:rPr>
          <w:sz w:val="16"/>
          <w:szCs w:val="16"/>
          <w:highlight w:val="lightGray"/>
        </w:rPr>
        <w:t>&gt;</w:t>
      </w:r>
    </w:p>
    <w:p w14:paraId="3BA9E7B7" w14:textId="77777777" w:rsidR="00116F69" w:rsidRPr="00605DE1" w:rsidRDefault="00161CE8" w:rsidP="00C73B49">
      <w:pPr>
        <w:pStyle w:val="BodyText"/>
      </w:pPr>
      <w:r w:rsidRPr="00CE4897">
        <w:t xml:space="preserve">The Dynamic Care Team Management (DCTM) Profile will provide a mechanism to facilitate </w:t>
      </w:r>
      <w:r w:rsidR="00116F69" w:rsidRPr="00605DE1">
        <w:t xml:space="preserve">system interactions to support </w:t>
      </w:r>
      <w:r w:rsidRPr="00646393">
        <w:t xml:space="preserve">care team </w:t>
      </w:r>
      <w:r w:rsidR="00116F69" w:rsidRPr="00605DE1">
        <w:t xml:space="preserve">membership such as: </w:t>
      </w:r>
    </w:p>
    <w:p w14:paraId="002B29AE" w14:textId="77777777" w:rsidR="00116F69" w:rsidRPr="00646393" w:rsidRDefault="00116F69" w:rsidP="00605DE1">
      <w:pPr>
        <w:pStyle w:val="BodyText"/>
        <w:numPr>
          <w:ilvl w:val="0"/>
          <w:numId w:val="25"/>
        </w:numPr>
      </w:pPr>
      <w:r w:rsidRPr="00CE4897">
        <w:t>Discovering Care Teams</w:t>
      </w:r>
    </w:p>
    <w:p w14:paraId="12EAB5A8" w14:textId="77777777" w:rsidR="00116F69" w:rsidRPr="00646393" w:rsidRDefault="00116F69" w:rsidP="00605DE1">
      <w:pPr>
        <w:pStyle w:val="BodyText"/>
        <w:numPr>
          <w:ilvl w:val="0"/>
          <w:numId w:val="25"/>
        </w:numPr>
      </w:pPr>
      <w:r w:rsidRPr="00646393">
        <w:t xml:space="preserve">Creating/updating Care Teams </w:t>
      </w:r>
    </w:p>
    <w:p w14:paraId="51479F69" w14:textId="77777777" w:rsidR="00116F69" w:rsidRPr="00605DE1" w:rsidRDefault="00116F69" w:rsidP="00605DE1">
      <w:pPr>
        <w:pStyle w:val="BodyText"/>
        <w:numPr>
          <w:ilvl w:val="0"/>
          <w:numId w:val="25"/>
        </w:numPr>
      </w:pPr>
      <w:r w:rsidRPr="00605DE1">
        <w:t xml:space="preserve">Listing Care Teams </w:t>
      </w:r>
    </w:p>
    <w:p w14:paraId="43BB5BE3" w14:textId="13FEE21E" w:rsidR="00116F69" w:rsidRDefault="007F7200" w:rsidP="00C73B49">
      <w:pPr>
        <w:pStyle w:val="BodyText"/>
      </w:pPr>
      <w:r>
        <w:t xml:space="preserve">DCTM Profile </w:t>
      </w:r>
      <w:r w:rsidRPr="00CA4288">
        <w:t xml:space="preserve">provides the structures and transactions for care </w:t>
      </w:r>
      <w:r>
        <w:t>team management and</w:t>
      </w:r>
      <w:r w:rsidRPr="00CA4288">
        <w:t xml:space="preserve"> shar</w:t>
      </w:r>
      <w:r>
        <w:t>ing</w:t>
      </w:r>
      <w:r w:rsidRPr="00CA4288">
        <w:t xml:space="preserve"> </w:t>
      </w:r>
      <w:r>
        <w:t xml:space="preserve">information about </w:t>
      </w:r>
      <w:r w:rsidRPr="00CA4288">
        <w:t xml:space="preserve">Care </w:t>
      </w:r>
      <w:r>
        <w:t>Teams</w:t>
      </w:r>
      <w:r w:rsidRPr="00CA4288">
        <w:t xml:space="preserve"> that meet the needs of many, such as providers, patients and payers. </w:t>
      </w:r>
      <w:r>
        <w:t xml:space="preserve">Care Teams </w:t>
      </w:r>
      <w:r w:rsidRPr="00CA4288">
        <w:t xml:space="preserve">can be dynamically updated as the patient interacts with the healthcare system. </w:t>
      </w:r>
      <w:r>
        <w:t xml:space="preserve">HL7 </w:t>
      </w:r>
      <w:r w:rsidRPr="00CA4288">
        <w:t>FHIR</w:t>
      </w:r>
      <w:r w:rsidRPr="00E008B6">
        <w:rPr>
          <w:vertAlign w:val="superscript"/>
        </w:rPr>
        <w:t>®</w:t>
      </w:r>
      <w:r>
        <w:rPr>
          <w:rStyle w:val="FootnoteReference"/>
          <w:i/>
        </w:rPr>
        <w:footnoteReference w:id="1"/>
      </w:r>
      <w:r w:rsidRPr="00CA4288">
        <w:t xml:space="preserve"> resources and transactions are used by this profile.</w:t>
      </w:r>
      <w:r>
        <w:t xml:space="preserve"> </w:t>
      </w:r>
      <w:r w:rsidR="00C73B49" w:rsidRPr="00605DE1">
        <w:t>This profile does not define, nor assume, a single Care Team for a patient</w:t>
      </w:r>
      <w:r w:rsidR="00C73B49" w:rsidRPr="00CE4897">
        <w:t>.</w:t>
      </w:r>
      <w:r w:rsidR="00C73B49">
        <w:t xml:space="preserve"> </w:t>
      </w:r>
    </w:p>
    <w:p w14:paraId="3276EEC6" w14:textId="60996A0E" w:rsidR="007F7200" w:rsidRDefault="007F7200" w:rsidP="00C73B49">
      <w:pPr>
        <w:pStyle w:val="BodyText"/>
      </w:pPr>
    </w:p>
    <w:p w14:paraId="05C0F03B" w14:textId="71128A8D" w:rsidR="00CF283F" w:rsidRDefault="00CF283F" w:rsidP="008616CB">
      <w:pPr>
        <w:pStyle w:val="Heading2"/>
        <w:numPr>
          <w:ilvl w:val="0"/>
          <w:numId w:val="0"/>
        </w:numPr>
        <w:rPr>
          <w:noProof w:val="0"/>
        </w:rPr>
      </w:pPr>
      <w:bookmarkStart w:id="14" w:name="_Toc345074641"/>
      <w:r w:rsidRPr="003651D9">
        <w:rPr>
          <w:noProof w:val="0"/>
        </w:rPr>
        <w:t>Open Issues and Questions</w:t>
      </w:r>
      <w:bookmarkEnd w:id="14"/>
    </w:p>
    <w:p w14:paraId="6F5A3B1B" w14:textId="480008AE" w:rsidR="00A660C2" w:rsidRDefault="00A660C2" w:rsidP="00A660C2">
      <w:pPr>
        <w:pStyle w:val="BodyText"/>
        <w:numPr>
          <w:ilvl w:val="0"/>
          <w:numId w:val="33"/>
        </w:numPr>
      </w:pPr>
      <w:r>
        <w:t>Do we need do something to tag the care team as dynamic? Comparable to templateIDs in CDA to show conformance. How are others doing this when they profile FHIR resources?</w:t>
      </w:r>
    </w:p>
    <w:p w14:paraId="0B07E922" w14:textId="77777777" w:rsidR="0018525E" w:rsidRDefault="00AF6C9C" w:rsidP="0018525E">
      <w:pPr>
        <w:pStyle w:val="BodyText"/>
        <w:numPr>
          <w:ilvl w:val="0"/>
          <w:numId w:val="33"/>
        </w:numPr>
      </w:pPr>
      <w:r>
        <w:t>Should we a</w:t>
      </w:r>
      <w:r w:rsidR="00A660C2">
        <w:t>dd email as channel type to subscription resource? Is email a useful subscription type for care team in addition to rest-hook?</w:t>
      </w:r>
    </w:p>
    <w:p w14:paraId="432E22C3" w14:textId="6741015B" w:rsidR="0018525E" w:rsidRDefault="003A7B25" w:rsidP="0018525E">
      <w:pPr>
        <w:pStyle w:val="BodyText"/>
        <w:numPr>
          <w:ilvl w:val="0"/>
          <w:numId w:val="33"/>
        </w:numPr>
      </w:pPr>
      <w:ins w:id="15" w:author="Jones, Emma" w:date="2017-04-19T11:42:00Z">
        <w:r>
          <w:t xml:space="preserve">(Steve comment) </w:t>
        </w:r>
      </w:ins>
      <w:r w:rsidR="001B5396">
        <w:t>Need to differentiate this</w:t>
      </w:r>
      <w:r w:rsidR="0018525E">
        <w:t xml:space="preserve"> profile from XDW</w:t>
      </w:r>
      <w:r w:rsidR="001B5396">
        <w:t xml:space="preserve">- </w:t>
      </w:r>
      <w:r w:rsidR="0018525E">
        <w:t xml:space="preserve">WD concept: </w:t>
      </w:r>
    </w:p>
    <w:p w14:paraId="7B95719B" w14:textId="77777777" w:rsidR="003A7B25" w:rsidRDefault="0018525E">
      <w:pPr>
        <w:pStyle w:val="BodyText"/>
        <w:numPr>
          <w:ilvl w:val="1"/>
          <w:numId w:val="34"/>
        </w:numPr>
        <w:autoSpaceDE w:val="0"/>
        <w:autoSpaceDN w:val="0"/>
        <w:adjustRightInd w:val="0"/>
        <w:spacing w:before="0"/>
        <w:rPr>
          <w:ins w:id="16" w:author="Jones, Emma" w:date="2017-04-19T11:42:00Z"/>
          <w:rFonts w:ascii="TimesNewRomanPSMT" w:cs="TimesNewRomanPSMT"/>
          <w:szCs w:val="24"/>
        </w:rPr>
        <w:pPrChange w:id="17" w:author="Jones, Emma" w:date="2017-04-19T11:42:00Z">
          <w:pPr>
            <w:autoSpaceDE w:val="0"/>
            <w:autoSpaceDN w:val="0"/>
            <w:adjustRightInd w:val="0"/>
            <w:spacing w:before="0"/>
          </w:pPr>
        </w:pPrChange>
      </w:pPr>
      <w:r w:rsidRPr="003A7B25">
        <w:rPr>
          <w:rFonts w:ascii="TimesNewRomanPSMT" w:cs="TimesNewRomanPSMT"/>
          <w:szCs w:val="24"/>
        </w:rPr>
        <w:t xml:space="preserve">Definition of Care Team Contributor and Care Team Service: These are very </w:t>
      </w:r>
      <w:r w:rsidRPr="001B3DC1">
        <w:rPr>
          <w:rFonts w:ascii="TimesNewRomanPSMT" w:cs="TimesNewRomanPSMT"/>
          <w:szCs w:val="24"/>
        </w:rPr>
        <w:t>close to the more specific terms HT Participant and HT Manager found in XCHT-WD. I know the technologies differ and there are some differences in responsibilities. However,</w:t>
      </w:r>
      <w:r w:rsidRPr="003A7B25">
        <w:rPr>
          <w:rFonts w:ascii="TimesNewRomanPSMT" w:cs="TimesNewRomanPSMT"/>
          <w:szCs w:val="24"/>
        </w:rPr>
        <w:t xml:space="preserve"> the responsibilities are close enough that common terms should be used in both profiles. Can you just change the supplement and put it out again for Public Comment? Or it may require a CP to the XCHT-WD supplement.</w:t>
      </w:r>
    </w:p>
    <w:p w14:paraId="173F8767" w14:textId="77777777" w:rsidR="003A7B25" w:rsidRDefault="003A7B25">
      <w:pPr>
        <w:pStyle w:val="BodyText"/>
        <w:numPr>
          <w:ilvl w:val="0"/>
          <w:numId w:val="33"/>
        </w:numPr>
        <w:autoSpaceDE w:val="0"/>
        <w:autoSpaceDN w:val="0"/>
        <w:adjustRightInd w:val="0"/>
        <w:spacing w:before="0"/>
        <w:rPr>
          <w:ins w:id="18" w:author="Jones, Emma" w:date="2017-04-19T11:43:00Z"/>
          <w:rFonts w:ascii="TimesNewRomanPSMT" w:cs="TimesNewRomanPSMT"/>
          <w:szCs w:val="24"/>
        </w:rPr>
        <w:pPrChange w:id="19" w:author="Jones, Emma" w:date="2017-04-19T11:49:00Z">
          <w:pPr>
            <w:autoSpaceDE w:val="0"/>
            <w:autoSpaceDN w:val="0"/>
            <w:adjustRightInd w:val="0"/>
            <w:spacing w:before="0"/>
          </w:pPr>
        </w:pPrChange>
      </w:pPr>
      <w:ins w:id="20" w:author="Jones, Emma" w:date="2017-04-19T11:43:00Z">
        <w:r w:rsidRPr="003A7B25">
          <w:rPr>
            <w:rFonts w:ascii="TimesNewRomanPSMT" w:cs="TimesNewRomanPSMT"/>
            <w:szCs w:val="24"/>
          </w:rPr>
          <w:t xml:space="preserve">(Steve comment) </w:t>
        </w:r>
      </w:ins>
      <w:ins w:id="21" w:author="Jones, Emma" w:date="2017-04-19T11:42:00Z">
        <w:r w:rsidRPr="003A7B25">
          <w:rPr>
            <w:rFonts w:ascii="TimesNewRomanPSMT" w:cs="TimesNewRomanPSMT"/>
            <w:szCs w:val="24"/>
          </w:rPr>
          <w:t>Does a Care Team Service have to support the model where someone creates a Care</w:t>
        </w:r>
        <w:r w:rsidRPr="001B3DC1">
          <w:rPr>
            <w:rFonts w:ascii="TimesNewRomanPSMT" w:cs="TimesNewRomanPSMT"/>
            <w:szCs w:val="24"/>
          </w:rPr>
          <w:t xml:space="preserve"> Team with a single contributor and then adds individual contributors sequentially? I</w:t>
        </w:r>
      </w:ins>
      <w:ins w:id="22" w:author="Jones, Emma" w:date="2017-04-19T11:43:00Z">
        <w:r w:rsidRPr="001B3DC1">
          <w:rPr>
            <w:rFonts w:ascii="TimesNewRomanPSMT" w:cs="TimesNewRomanPSMT"/>
            <w:szCs w:val="24"/>
          </w:rPr>
          <w:t xml:space="preserve"> </w:t>
        </w:r>
      </w:ins>
      <w:ins w:id="23" w:author="Jones, Emma" w:date="2017-04-19T11:42:00Z">
        <w:r w:rsidRPr="001B3DC1">
          <w:rPr>
            <w:rFonts w:ascii="TimesNewRomanPSMT" w:cs="TimesNewRomanPSMT"/>
            <w:szCs w:val="24"/>
          </w:rPr>
          <w:t>would think the answer is yes.</w:t>
        </w:r>
      </w:ins>
    </w:p>
    <w:p w14:paraId="00A51E50" w14:textId="77777777" w:rsidR="001B3DC1" w:rsidRPr="001B3DC1" w:rsidRDefault="003A7B25">
      <w:pPr>
        <w:pStyle w:val="BodyText"/>
        <w:numPr>
          <w:ilvl w:val="0"/>
          <w:numId w:val="33"/>
        </w:numPr>
        <w:autoSpaceDE w:val="0"/>
        <w:autoSpaceDN w:val="0"/>
        <w:adjustRightInd w:val="0"/>
        <w:spacing w:before="0"/>
        <w:rPr>
          <w:ins w:id="24" w:author="Jones, Emma" w:date="2017-04-19T11:50:00Z"/>
          <w:rPrChange w:id="25" w:author="Jones, Emma" w:date="2017-04-19T11:50:00Z">
            <w:rPr>
              <w:ins w:id="26" w:author="Jones, Emma" w:date="2017-04-19T11:50:00Z"/>
              <w:rFonts w:ascii="TimesNewRomanPSMT" w:cs="TimesNewRomanPSMT"/>
              <w:szCs w:val="24"/>
            </w:rPr>
          </w:rPrChange>
        </w:rPr>
        <w:pPrChange w:id="27" w:author="Jones, Emma" w:date="2017-04-19T11:49:00Z">
          <w:pPr>
            <w:pStyle w:val="BodyText"/>
            <w:numPr>
              <w:ilvl w:val="1"/>
              <w:numId w:val="34"/>
            </w:numPr>
            <w:autoSpaceDE w:val="0"/>
            <w:autoSpaceDN w:val="0"/>
            <w:adjustRightInd w:val="0"/>
            <w:spacing w:before="0"/>
            <w:ind w:left="1440" w:hanging="360"/>
          </w:pPr>
        </w:pPrChange>
      </w:pPr>
      <w:ins w:id="28" w:author="Jones, Emma" w:date="2017-04-19T11:43:00Z">
        <w:r w:rsidRPr="001B3DC1">
          <w:rPr>
            <w:rFonts w:ascii="TimesNewRomanPSMT" w:cs="TimesNewRomanPSMT"/>
            <w:szCs w:val="24"/>
          </w:rPr>
          <w:t>What about the model where someone wants to create a Care Team with zero contributors and then add individual contributors sequentially?</w:t>
        </w:r>
      </w:ins>
    </w:p>
    <w:p w14:paraId="26FFAA6A" w14:textId="4F677B47" w:rsidR="001B3DC1" w:rsidRPr="00A660C2" w:rsidRDefault="001B3DC1">
      <w:pPr>
        <w:pStyle w:val="BodyText"/>
        <w:numPr>
          <w:ilvl w:val="0"/>
          <w:numId w:val="33"/>
        </w:numPr>
        <w:autoSpaceDE w:val="0"/>
        <w:autoSpaceDN w:val="0"/>
        <w:adjustRightInd w:val="0"/>
        <w:spacing w:before="0"/>
        <w:pPrChange w:id="29" w:author="Jones, Emma" w:date="2017-04-19T11:49:00Z">
          <w:pPr>
            <w:pStyle w:val="BodyText"/>
            <w:numPr>
              <w:ilvl w:val="1"/>
              <w:numId w:val="34"/>
            </w:numPr>
            <w:autoSpaceDE w:val="0"/>
            <w:autoSpaceDN w:val="0"/>
            <w:adjustRightInd w:val="0"/>
            <w:spacing w:before="0"/>
            <w:ind w:left="1440" w:hanging="360"/>
          </w:pPr>
        </w:pPrChange>
      </w:pPr>
      <w:ins w:id="30" w:author="Jones, Emma" w:date="2017-04-19T11:50:00Z">
        <w:r>
          <w:rPr>
            <w:rFonts w:ascii="TimesNewRomanPSMT" w:cs="TimesNewRomanPSMT"/>
            <w:szCs w:val="24"/>
          </w:rPr>
          <w:t xml:space="preserve">(Steve comment </w:t>
        </w:r>
        <w:r>
          <w:rPr>
            <w:rFonts w:ascii="TimesNewRomanPSMT" w:cs="TimesNewRomanPSMT"/>
            <w:szCs w:val="24"/>
          </w:rPr>
          <w:t>–</w:t>
        </w:r>
        <w:r>
          <w:rPr>
            <w:rFonts w:ascii="TimesNewRomanPSMT" w:cs="TimesNewRomanPSMT"/>
            <w:szCs w:val="24"/>
          </w:rPr>
          <w:t xml:space="preserve"> section X.5 Security Considerations) </w:t>
        </w:r>
      </w:ins>
      <w:ins w:id="31" w:author="Jones, Emma" w:date="2017-04-19T11:49:00Z">
        <w:r w:rsidRPr="001B3DC1">
          <w:rPr>
            <w:rFonts w:ascii="TimesNewRomanPSMT" w:cs="TimesNewRomanPSMT"/>
            <w:szCs w:val="24"/>
          </w:rPr>
          <w:t xml:space="preserve">I wrote a CP to ITI for them to include general Volume 1, section X.5 security information in an appendix. If they accept </w:t>
        </w:r>
        <w:r w:rsidRPr="001B3DC1">
          <w:rPr>
            <w:rFonts w:ascii="TimesNewRomanPSMT" w:cs="TimesNewRomanPSMT"/>
            <w:szCs w:val="24"/>
          </w:rPr>
          <w:lastRenderedPageBreak/>
          <w:t>that CP (with modifications), you will be able to reference it and only add deltas that are important to the current work.</w:t>
        </w:r>
      </w:ins>
    </w:p>
    <w:p w14:paraId="07964BF1" w14:textId="7B52D9C1" w:rsidR="00CF283F" w:rsidRDefault="00CF283F" w:rsidP="008616CB">
      <w:pPr>
        <w:pStyle w:val="Heading2"/>
        <w:numPr>
          <w:ilvl w:val="0"/>
          <w:numId w:val="0"/>
        </w:numPr>
        <w:rPr>
          <w:noProof w:val="0"/>
        </w:rPr>
      </w:pPr>
      <w:bookmarkStart w:id="32" w:name="_Toc345074642"/>
      <w:bookmarkStart w:id="33" w:name="_Toc473170357"/>
      <w:bookmarkStart w:id="34" w:name="_Toc504625754"/>
      <w:r w:rsidRPr="003651D9">
        <w:rPr>
          <w:noProof w:val="0"/>
        </w:rPr>
        <w:t>Closed Issues</w:t>
      </w:r>
      <w:bookmarkEnd w:id="32"/>
    </w:p>
    <w:p w14:paraId="12E3FD29" w14:textId="77777777" w:rsidR="009C1EB9" w:rsidRDefault="009C1EB9" w:rsidP="009C1EB9">
      <w:pPr>
        <w:pStyle w:val="AuthorInstructions"/>
        <w:numPr>
          <w:ilvl w:val="0"/>
          <w:numId w:val="30"/>
        </w:numPr>
        <w:rPr>
          <w:i w:val="0"/>
          <w:szCs w:val="24"/>
        </w:rPr>
      </w:pPr>
      <w:r>
        <w:rPr>
          <w:i w:val="0"/>
          <w:szCs w:val="24"/>
        </w:rPr>
        <w:t xml:space="preserve">[Closed February 9, 2017] Need to determine the FHIR version that will be used and what do about future updates and HL7 work groups plans for addressing resource updates. </w:t>
      </w:r>
    </w:p>
    <w:p w14:paraId="4F73CD95" w14:textId="77777777" w:rsidR="009C1EB9" w:rsidRDefault="009C1EB9" w:rsidP="009C1EB9">
      <w:pPr>
        <w:pStyle w:val="AuthorInstructions"/>
        <w:numPr>
          <w:ilvl w:val="1"/>
          <w:numId w:val="30"/>
        </w:numPr>
        <w:rPr>
          <w:i w:val="0"/>
          <w:szCs w:val="24"/>
        </w:rPr>
      </w:pPr>
      <w:r>
        <w:rPr>
          <w:i w:val="0"/>
          <w:szCs w:val="24"/>
        </w:rPr>
        <w:t xml:space="preserve">HL7 FHIR STU3 will be used (See </w:t>
      </w:r>
      <w:hyperlink r:id="rId20" w:history="1">
        <w:r w:rsidRPr="008304B5">
          <w:rPr>
            <w:rStyle w:val="Hyperlink"/>
            <w:i w:val="0"/>
            <w:szCs w:val="24"/>
          </w:rPr>
          <w:t>http://hl7.org/fhir/STU3/index.html</w:t>
        </w:r>
      </w:hyperlink>
      <w:r w:rsidRPr="008304B5">
        <w:rPr>
          <w:i w:val="0"/>
          <w:szCs w:val="24"/>
        </w:rPr>
        <w:t>)</w:t>
      </w:r>
      <w:r>
        <w:rPr>
          <w:i w:val="0"/>
          <w:szCs w:val="24"/>
        </w:rPr>
        <w:t xml:space="preserve"> </w:t>
      </w:r>
    </w:p>
    <w:p w14:paraId="3555217F" w14:textId="7D4BD9E6" w:rsidR="009C1EB9" w:rsidRPr="009C1EB9" w:rsidRDefault="009C1EB9" w:rsidP="00D71306">
      <w:pPr>
        <w:pStyle w:val="AuthorInstructions"/>
        <w:numPr>
          <w:ilvl w:val="1"/>
          <w:numId w:val="30"/>
        </w:numPr>
        <w:rPr>
          <w:i w:val="0"/>
          <w:szCs w:val="24"/>
        </w:rPr>
      </w:pPr>
      <w:r>
        <w:rPr>
          <w:i w:val="0"/>
          <w:szCs w:val="24"/>
        </w:rPr>
        <w:t>Future updates of FHIR resources will be handled via IHE Change Proposals.</w:t>
      </w:r>
    </w:p>
    <w:p w14:paraId="0AD2D15B" w14:textId="1BFC339F" w:rsidR="00997A85" w:rsidRPr="00BF0909" w:rsidRDefault="00997A85" w:rsidP="00997A85">
      <w:pPr>
        <w:pStyle w:val="AuthorInstructions"/>
        <w:numPr>
          <w:ilvl w:val="0"/>
          <w:numId w:val="30"/>
        </w:numPr>
        <w:rPr>
          <w:i w:val="0"/>
          <w:sz w:val="23"/>
          <w:szCs w:val="23"/>
        </w:rPr>
      </w:pPr>
      <w:r>
        <w:rPr>
          <w:i w:val="0"/>
          <w:szCs w:val="24"/>
        </w:rPr>
        <w:t xml:space="preserve">[Closed March 13, 2017] </w:t>
      </w:r>
      <w:r w:rsidRPr="00BF0909">
        <w:rPr>
          <w:i w:val="0"/>
          <w:szCs w:val="24"/>
        </w:rPr>
        <w:t xml:space="preserve">Need to examine HPD for care team functionality and determine if we should include in this profile. </w:t>
      </w:r>
    </w:p>
    <w:p w14:paraId="54B6475B" w14:textId="77777777" w:rsidR="00997A85" w:rsidRPr="00BF0909" w:rsidRDefault="00997A85" w:rsidP="00997A85">
      <w:pPr>
        <w:pStyle w:val="AuthorInstructions"/>
        <w:numPr>
          <w:ilvl w:val="1"/>
          <w:numId w:val="30"/>
        </w:numPr>
        <w:rPr>
          <w:i w:val="0"/>
          <w:sz w:val="23"/>
          <w:szCs w:val="23"/>
        </w:rPr>
      </w:pPr>
      <w:r w:rsidRPr="00BF0909">
        <w:rPr>
          <w:i w:val="0"/>
          <w:szCs w:val="24"/>
        </w:rPr>
        <w:t>Response</w:t>
      </w:r>
      <w:r w:rsidRPr="00BF0909">
        <w:rPr>
          <w:i w:val="0"/>
          <w:sz w:val="23"/>
          <w:szCs w:val="23"/>
        </w:rPr>
        <w:t>: Care teams are not supported</w:t>
      </w:r>
      <w:r>
        <w:rPr>
          <w:i w:val="0"/>
          <w:sz w:val="23"/>
          <w:szCs w:val="23"/>
        </w:rPr>
        <w:t xml:space="preserve"> by IHE HPD profile</w:t>
      </w:r>
      <w:r w:rsidRPr="00BF0909">
        <w:rPr>
          <w:i w:val="0"/>
          <w:sz w:val="23"/>
          <w:szCs w:val="23"/>
        </w:rPr>
        <w:t xml:space="preserve">. </w:t>
      </w:r>
      <w:r w:rsidRPr="00BF0909">
        <w:rPr>
          <w:i w:val="0"/>
        </w:rPr>
        <w:t xml:space="preserve">Per </w:t>
      </w:r>
      <w:r w:rsidRPr="00BF0909">
        <w:rPr>
          <w:i w:val="0"/>
          <w:szCs w:val="24"/>
        </w:rPr>
        <w:t xml:space="preserve">HPD </w:t>
      </w:r>
      <w:r w:rsidRPr="00BF0909">
        <w:rPr>
          <w:i w:val="0"/>
        </w:rPr>
        <w:t>Profile</w:t>
      </w:r>
      <w:r w:rsidRPr="00BF0909">
        <w:rPr>
          <w:i w:val="0"/>
          <w:szCs w:val="24"/>
        </w:rPr>
        <w:t>,  “</w:t>
      </w:r>
      <w:r w:rsidRPr="00BF0909">
        <w:rPr>
          <w:bCs/>
          <w:i w:val="0"/>
          <w:sz w:val="23"/>
          <w:szCs w:val="23"/>
        </w:rPr>
        <w:t>Provider Information Directory</w:t>
      </w:r>
      <w:r w:rsidRPr="00BF0909">
        <w:rPr>
          <w:b/>
          <w:bCs/>
          <w:i w:val="0"/>
          <w:sz w:val="23"/>
          <w:szCs w:val="23"/>
        </w:rPr>
        <w:t xml:space="preserve"> </w:t>
      </w:r>
      <w:r w:rsidRPr="00BF0909">
        <w:rPr>
          <w:i w:val="0"/>
          <w:sz w:val="23"/>
          <w:szCs w:val="23"/>
        </w:rPr>
        <w:t xml:space="preserve">- Supports a directory of healthcare providers. The directory can include: </w:t>
      </w:r>
    </w:p>
    <w:p w14:paraId="6FDC49D8" w14:textId="77777777" w:rsidR="00997A85" w:rsidRDefault="00997A85" w:rsidP="00997A85">
      <w:pPr>
        <w:pStyle w:val="Default"/>
        <w:spacing w:after="59"/>
        <w:ind w:left="2160"/>
        <w:rPr>
          <w:sz w:val="23"/>
          <w:szCs w:val="23"/>
        </w:rPr>
      </w:pPr>
      <w:r>
        <w:rPr>
          <w:sz w:val="23"/>
          <w:szCs w:val="23"/>
        </w:rPr>
        <w:t xml:space="preserve">• Only Individual Providers </w:t>
      </w:r>
    </w:p>
    <w:p w14:paraId="7109D0DD" w14:textId="77777777" w:rsidR="00997A85" w:rsidRDefault="00997A85" w:rsidP="00997A85">
      <w:pPr>
        <w:pStyle w:val="Default"/>
        <w:spacing w:after="59"/>
        <w:ind w:left="2160"/>
        <w:rPr>
          <w:sz w:val="23"/>
          <w:szCs w:val="23"/>
        </w:rPr>
      </w:pPr>
      <w:r>
        <w:rPr>
          <w:sz w:val="23"/>
          <w:szCs w:val="23"/>
        </w:rPr>
        <w:t xml:space="preserve">• Only Organizational Providers </w:t>
      </w:r>
    </w:p>
    <w:p w14:paraId="7DF87870" w14:textId="26629687" w:rsidR="00997A85" w:rsidRDefault="00997A85" w:rsidP="00D71306">
      <w:pPr>
        <w:pStyle w:val="Default"/>
        <w:ind w:left="2160"/>
        <w:rPr>
          <w:sz w:val="23"/>
          <w:szCs w:val="23"/>
        </w:rPr>
      </w:pPr>
      <w:r>
        <w:rPr>
          <w:sz w:val="23"/>
          <w:szCs w:val="23"/>
        </w:rPr>
        <w:t xml:space="preserve">• Organizational Providers and Individual Providers” </w:t>
      </w:r>
      <w:r>
        <w:rPr>
          <w:rStyle w:val="FootnoteReference"/>
          <w:sz w:val="23"/>
          <w:szCs w:val="23"/>
        </w:rPr>
        <w:footnoteReference w:id="2"/>
      </w:r>
    </w:p>
    <w:p w14:paraId="40314AF0" w14:textId="698E6592" w:rsidR="00997A85" w:rsidRDefault="00997A85" w:rsidP="00997A85">
      <w:pPr>
        <w:pStyle w:val="AuthorInstructions"/>
        <w:numPr>
          <w:ilvl w:val="0"/>
          <w:numId w:val="30"/>
        </w:numPr>
        <w:rPr>
          <w:i w:val="0"/>
          <w:szCs w:val="24"/>
        </w:rPr>
      </w:pPr>
      <w:r>
        <w:rPr>
          <w:i w:val="0"/>
          <w:szCs w:val="24"/>
        </w:rPr>
        <w:t xml:space="preserve">[Closed </w:t>
      </w:r>
      <w:r w:rsidR="009C1EB9">
        <w:rPr>
          <w:i w:val="0"/>
          <w:szCs w:val="24"/>
        </w:rPr>
        <w:t>February 9</w:t>
      </w:r>
      <w:r>
        <w:rPr>
          <w:i w:val="0"/>
          <w:szCs w:val="24"/>
        </w:rPr>
        <w:t xml:space="preserve">, 2017] How are care team members removed from the care team? </w:t>
      </w:r>
    </w:p>
    <w:p w14:paraId="3E14A28B" w14:textId="77777777" w:rsidR="00997A85" w:rsidRPr="00D11DB7" w:rsidRDefault="00997A85" w:rsidP="00997A85">
      <w:pPr>
        <w:pStyle w:val="AuthorInstructions"/>
        <w:numPr>
          <w:ilvl w:val="1"/>
          <w:numId w:val="30"/>
        </w:numPr>
        <w:rPr>
          <w:i w:val="0"/>
          <w:szCs w:val="24"/>
        </w:rPr>
      </w:pPr>
      <w:r>
        <w:rPr>
          <w:i w:val="0"/>
          <w:szCs w:val="24"/>
        </w:rPr>
        <w:t xml:space="preserve">Response: </w:t>
      </w:r>
      <w:r w:rsidRPr="00D11DB7">
        <w:rPr>
          <w:i w:val="0"/>
        </w:rPr>
        <w:t>S</w:t>
      </w:r>
      <w:r w:rsidRPr="00BF0909">
        <w:rPr>
          <w:i w:val="0"/>
        </w:rPr>
        <w:t>ee 3.Y1 Update Care Team [PCC-Y1]</w:t>
      </w:r>
    </w:p>
    <w:p w14:paraId="38AC81AB" w14:textId="75B3C53B" w:rsidR="00997A85" w:rsidRDefault="00997A85" w:rsidP="00997A85">
      <w:pPr>
        <w:pStyle w:val="BodyText"/>
        <w:numPr>
          <w:ilvl w:val="0"/>
          <w:numId w:val="30"/>
        </w:numPr>
      </w:pPr>
      <w:r>
        <w:rPr>
          <w:szCs w:val="24"/>
        </w:rPr>
        <w:t>[</w:t>
      </w:r>
      <w:r w:rsidRPr="00D71306">
        <w:rPr>
          <w:szCs w:val="24"/>
        </w:rPr>
        <w:t xml:space="preserve">Closed </w:t>
      </w:r>
      <w:r w:rsidR="009C1EB9" w:rsidRPr="00D71306">
        <w:rPr>
          <w:szCs w:val="24"/>
        </w:rPr>
        <w:t>February 9</w:t>
      </w:r>
      <w:r w:rsidRPr="00D71306">
        <w:rPr>
          <w:szCs w:val="24"/>
        </w:rPr>
        <w:t>, 2017]</w:t>
      </w:r>
      <w:r>
        <w:rPr>
          <w:i/>
          <w:szCs w:val="24"/>
        </w:rPr>
        <w:t xml:space="preserve"> </w:t>
      </w:r>
      <w:r w:rsidRPr="005C6686">
        <w:rPr>
          <w:szCs w:val="24"/>
        </w:rPr>
        <w:t xml:space="preserve">How will </w:t>
      </w:r>
      <w:r>
        <w:rPr>
          <w:szCs w:val="24"/>
        </w:rPr>
        <w:t xml:space="preserve">Care Team </w:t>
      </w:r>
      <w:r w:rsidRPr="005C6686">
        <w:rPr>
          <w:szCs w:val="24"/>
        </w:rPr>
        <w:t>updates o</w:t>
      </w:r>
      <w:r>
        <w:rPr>
          <w:szCs w:val="24"/>
        </w:rPr>
        <w:t>ccur</w:t>
      </w:r>
      <w:r w:rsidRPr="005C6686">
        <w:rPr>
          <w:szCs w:val="24"/>
        </w:rPr>
        <w:t xml:space="preserve">? </w:t>
      </w:r>
      <w:r w:rsidRPr="002657E0">
        <w:t>If doing this real time need a way to keep the updates</w:t>
      </w:r>
      <w:r>
        <w:t>.</w:t>
      </w:r>
    </w:p>
    <w:p w14:paraId="4CF7486C" w14:textId="77777777" w:rsidR="00997A85" w:rsidRPr="002657E0" w:rsidRDefault="00997A85" w:rsidP="00997A85">
      <w:pPr>
        <w:pStyle w:val="BodyText"/>
        <w:numPr>
          <w:ilvl w:val="1"/>
          <w:numId w:val="30"/>
        </w:numPr>
      </w:pPr>
      <w:r>
        <w:t xml:space="preserve">Response: See </w:t>
      </w:r>
      <w:r w:rsidRPr="00D11DB7">
        <w:t>3.Y1 Update Care Team [PCC-Y1]</w:t>
      </w:r>
      <w:r>
        <w:t xml:space="preserve"> </w:t>
      </w:r>
    </w:p>
    <w:p w14:paraId="45A24621" w14:textId="6678F310" w:rsidR="00997A85" w:rsidRDefault="00997A85" w:rsidP="00997A85">
      <w:pPr>
        <w:pStyle w:val="BodyText"/>
        <w:numPr>
          <w:ilvl w:val="0"/>
          <w:numId w:val="30"/>
        </w:numPr>
      </w:pPr>
      <w:r w:rsidRPr="00997A85">
        <w:t>[</w:t>
      </w:r>
      <w:r w:rsidRPr="00D71306">
        <w:rPr>
          <w:szCs w:val="24"/>
        </w:rPr>
        <w:t>Closed March 13, 2017]</w:t>
      </w:r>
      <w:r>
        <w:rPr>
          <w:i/>
          <w:szCs w:val="24"/>
        </w:rPr>
        <w:t xml:space="preserve"> </w:t>
      </w:r>
      <w:r>
        <w:t>Who’s the entity that is responsible for the updates to the care team – what actor? Who is responsible for adding folks to the care team? Concerns about data compete …</w:t>
      </w:r>
    </w:p>
    <w:p w14:paraId="7D69333B" w14:textId="77777777" w:rsidR="00997A85" w:rsidRDefault="00997A85" w:rsidP="00997A85">
      <w:pPr>
        <w:pStyle w:val="BodyText"/>
        <w:numPr>
          <w:ilvl w:val="1"/>
          <w:numId w:val="30"/>
        </w:numPr>
      </w:pPr>
      <w:r>
        <w:t xml:space="preserve">Response: See </w:t>
      </w:r>
      <w:r w:rsidRPr="00D11DB7">
        <w:t>X.1.1.1 Care Team Contributor</w:t>
      </w:r>
      <w:r>
        <w:t xml:space="preserve"> Actor</w:t>
      </w:r>
    </w:p>
    <w:p w14:paraId="47DF5711" w14:textId="736F81A2" w:rsidR="00997A85" w:rsidRDefault="00997A85" w:rsidP="00997A85">
      <w:pPr>
        <w:pStyle w:val="BodyText"/>
        <w:numPr>
          <w:ilvl w:val="0"/>
          <w:numId w:val="30"/>
        </w:numPr>
      </w:pPr>
      <w:r w:rsidRPr="00997A85">
        <w:t>[</w:t>
      </w:r>
      <w:r w:rsidRPr="00D71306">
        <w:rPr>
          <w:szCs w:val="24"/>
        </w:rPr>
        <w:t>Closed March 13, 2017]</w:t>
      </w:r>
      <w:r>
        <w:rPr>
          <w:i/>
          <w:szCs w:val="24"/>
        </w:rPr>
        <w:t xml:space="preserve"> </w:t>
      </w:r>
      <w:r>
        <w:t>Continuation of care – who is actively involved with the patient and need to be the one that is contacted – who to call?</w:t>
      </w:r>
    </w:p>
    <w:p w14:paraId="5E1C1219" w14:textId="77777777" w:rsidR="00997A85" w:rsidRDefault="00997A85" w:rsidP="00997A85">
      <w:pPr>
        <w:pStyle w:val="BodyText"/>
        <w:numPr>
          <w:ilvl w:val="1"/>
          <w:numId w:val="30"/>
        </w:numPr>
      </w:pPr>
      <w:r>
        <w:t>Response: This is handled by care team resource participant  - CareTeam.participant.role</w:t>
      </w:r>
    </w:p>
    <w:p w14:paraId="75EF2AA3" w14:textId="3E0C2040" w:rsidR="00997A85" w:rsidRDefault="00997A85" w:rsidP="00997A85">
      <w:pPr>
        <w:pStyle w:val="BodyText"/>
        <w:numPr>
          <w:ilvl w:val="0"/>
          <w:numId w:val="30"/>
        </w:numPr>
      </w:pPr>
      <w:r w:rsidRPr="00997A85">
        <w:t>[</w:t>
      </w:r>
      <w:r w:rsidRPr="00D71306">
        <w:rPr>
          <w:szCs w:val="24"/>
        </w:rPr>
        <w:t xml:space="preserve">Closed </w:t>
      </w:r>
      <w:r w:rsidR="009C1EB9" w:rsidRPr="00D71306">
        <w:rPr>
          <w:szCs w:val="24"/>
        </w:rPr>
        <w:t>February 9</w:t>
      </w:r>
      <w:r w:rsidRPr="00D71306">
        <w:rPr>
          <w:szCs w:val="24"/>
        </w:rPr>
        <w:t>, 2017]</w:t>
      </w:r>
      <w:r>
        <w:rPr>
          <w:i/>
          <w:szCs w:val="24"/>
        </w:rPr>
        <w:t xml:space="preserve"> </w:t>
      </w:r>
      <w:r>
        <w:t>Is this profile meant to capture the ability to have real- time communication with care team members (like IM)?</w:t>
      </w:r>
    </w:p>
    <w:p w14:paraId="73439C15" w14:textId="2C70AC91" w:rsidR="00997A85" w:rsidRDefault="00997A85" w:rsidP="00997A85">
      <w:pPr>
        <w:pStyle w:val="BodyText"/>
        <w:numPr>
          <w:ilvl w:val="1"/>
          <w:numId w:val="30"/>
        </w:numPr>
      </w:pPr>
      <w:r>
        <w:lastRenderedPageBreak/>
        <w:t xml:space="preserve">Response: Care Team communication capability as intended by the </w:t>
      </w:r>
      <w:r w:rsidR="00092469" w:rsidRPr="00605DE1">
        <w:rPr>
          <w:sz w:val="22"/>
          <w:szCs w:val="22"/>
        </w:rPr>
        <w:t xml:space="preserve">Coordination of Care Services </w:t>
      </w:r>
      <w:r w:rsidR="00092469">
        <w:rPr>
          <w:sz w:val="22"/>
          <w:szCs w:val="22"/>
        </w:rPr>
        <w:t>(</w:t>
      </w:r>
      <w:r>
        <w:t>CCS</w:t>
      </w:r>
      <w:r w:rsidR="00092469">
        <w:t>)</w:t>
      </w:r>
      <w:r>
        <w:t xml:space="preserve"> functional model is not supported by this profile at this time.</w:t>
      </w:r>
    </w:p>
    <w:p w14:paraId="03C7CEFD" w14:textId="67B58F3D" w:rsidR="00997A85" w:rsidRDefault="00997A85" w:rsidP="00997A85">
      <w:pPr>
        <w:pStyle w:val="BodyText"/>
        <w:numPr>
          <w:ilvl w:val="0"/>
          <w:numId w:val="30"/>
        </w:numPr>
      </w:pPr>
      <w:r w:rsidRPr="00D71306">
        <w:rPr>
          <w:szCs w:val="24"/>
        </w:rPr>
        <w:t>[Closed March 13, 2017]</w:t>
      </w:r>
      <w:r>
        <w:rPr>
          <w:i/>
          <w:szCs w:val="24"/>
        </w:rPr>
        <w:t xml:space="preserve"> </w:t>
      </w:r>
      <w:r>
        <w:t xml:space="preserve">If you subscribed and have provided an update, do you receive provide care team transaction? </w:t>
      </w:r>
    </w:p>
    <w:p w14:paraId="235C6F0B" w14:textId="77777777" w:rsidR="00997A85" w:rsidRPr="00CA4288" w:rsidRDefault="00997A85" w:rsidP="00997A85">
      <w:pPr>
        <w:pStyle w:val="BodyText"/>
        <w:numPr>
          <w:ilvl w:val="1"/>
          <w:numId w:val="30"/>
        </w:numPr>
      </w:pPr>
      <w:r>
        <w:t xml:space="preserve">Response: Yes because you’ve subscribed, you will get all updates. See </w:t>
      </w:r>
      <w:r w:rsidRPr="00CA4288">
        <w:t>3.</w:t>
      </w:r>
      <w:r>
        <w:t>Y4</w:t>
      </w:r>
      <w:r w:rsidRPr="00CA4288">
        <w:t xml:space="preserve">.4.1 Subscribe to Care </w:t>
      </w:r>
      <w:r>
        <w:t>Team</w:t>
      </w:r>
      <w:r w:rsidRPr="00CA4288">
        <w:t xml:space="preserve"> Updates</w:t>
      </w:r>
    </w:p>
    <w:p w14:paraId="3478B554" w14:textId="77777777" w:rsidR="00997A85" w:rsidRPr="00997A85" w:rsidRDefault="00997A85" w:rsidP="00D71306">
      <w:pPr>
        <w:pStyle w:val="BodyText"/>
      </w:pPr>
    </w:p>
    <w:p w14:paraId="3B68E5B6" w14:textId="77777777" w:rsidR="009F5CF4" w:rsidRPr="003651D9" w:rsidRDefault="00747676" w:rsidP="00BB76BC">
      <w:pPr>
        <w:pStyle w:val="Heading1"/>
        <w:numPr>
          <w:ilvl w:val="0"/>
          <w:numId w:val="0"/>
        </w:numPr>
        <w:rPr>
          <w:noProof w:val="0"/>
        </w:rPr>
      </w:pPr>
      <w:bookmarkStart w:id="35" w:name="_Toc345074643"/>
      <w:r w:rsidRPr="003651D9">
        <w:rPr>
          <w:noProof w:val="0"/>
        </w:rPr>
        <w:lastRenderedPageBreak/>
        <w:t>General Introduction</w:t>
      </w:r>
      <w:bookmarkEnd w:id="35"/>
    </w:p>
    <w:p w14:paraId="42413CA7"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5BC09BB9" w14:textId="77777777" w:rsidR="00747676" w:rsidRPr="003651D9" w:rsidRDefault="00747676" w:rsidP="00747676">
      <w:pPr>
        <w:pStyle w:val="AppendixHeading1"/>
        <w:rPr>
          <w:noProof w:val="0"/>
        </w:rPr>
      </w:pPr>
      <w:bookmarkStart w:id="36" w:name="_Toc345074644"/>
      <w:r w:rsidRPr="003651D9">
        <w:rPr>
          <w:noProof w:val="0"/>
        </w:rPr>
        <w:t>Appendix A - Actor Summary Definitions</w:t>
      </w:r>
      <w:bookmarkEnd w:id="36"/>
    </w:p>
    <w:p w14:paraId="0722E5DF"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60D9516F" w14:textId="77777777" w:rsidR="00747676" w:rsidRPr="00C73B49" w:rsidRDefault="00747676" w:rsidP="00747676">
      <w:pPr>
        <w:pStyle w:val="AuthorInstructions"/>
        <w:rPr>
          <w:sz w:val="16"/>
          <w:szCs w:val="16"/>
        </w:rPr>
      </w:pPr>
      <w:r w:rsidRPr="00766CC7">
        <w:rPr>
          <w:sz w:val="16"/>
          <w:szCs w:val="16"/>
          <w:highlight w:val="lightGray"/>
        </w:rPr>
        <w:t>&lt;Add any actor definitions for new actors defined specifically for this profile. These will be added to the IHE TF General Introdu</w:t>
      </w:r>
      <w:r w:rsidR="003B70A2" w:rsidRPr="00766CC7">
        <w:rPr>
          <w:sz w:val="16"/>
          <w:szCs w:val="16"/>
          <w:highlight w:val="lightGray"/>
        </w:rPr>
        <w:t>ction list of Actors namespace.</w:t>
      </w:r>
      <w:r w:rsidRPr="00766CC7">
        <w:rPr>
          <w:sz w:val="16"/>
          <w:szCs w:val="16"/>
          <w:highlight w:val="lightGray"/>
        </w:rPr>
        <w:t>&gt;</w:t>
      </w:r>
    </w:p>
    <w:p w14:paraId="0C15FCB9"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32F5E58" w14:textId="77777777" w:rsidTr="00BB76BC">
        <w:tc>
          <w:tcPr>
            <w:tcW w:w="3078" w:type="dxa"/>
            <w:shd w:val="clear" w:color="auto" w:fill="D9D9D9"/>
          </w:tcPr>
          <w:p w14:paraId="428D002D" w14:textId="77777777" w:rsidR="00747676" w:rsidRPr="003651D9" w:rsidRDefault="00747676" w:rsidP="00EB71A2">
            <w:pPr>
              <w:pStyle w:val="TableEntryHeader"/>
            </w:pPr>
            <w:r w:rsidRPr="003651D9">
              <w:t>Actor</w:t>
            </w:r>
          </w:p>
        </w:tc>
        <w:tc>
          <w:tcPr>
            <w:tcW w:w="6498" w:type="dxa"/>
            <w:shd w:val="clear" w:color="auto" w:fill="D9D9D9"/>
          </w:tcPr>
          <w:p w14:paraId="364C9650" w14:textId="77777777" w:rsidR="00747676" w:rsidRPr="003651D9" w:rsidRDefault="00747676" w:rsidP="00EB71A2">
            <w:pPr>
              <w:pStyle w:val="TableEntryHeader"/>
            </w:pPr>
            <w:r w:rsidRPr="003651D9">
              <w:t>Definition</w:t>
            </w:r>
          </w:p>
        </w:tc>
      </w:tr>
      <w:tr w:rsidR="00747676" w:rsidRPr="003651D9" w14:paraId="3E62D5A9" w14:textId="77777777" w:rsidTr="00BB76BC">
        <w:tc>
          <w:tcPr>
            <w:tcW w:w="3078" w:type="dxa"/>
            <w:shd w:val="clear" w:color="auto" w:fill="auto"/>
          </w:tcPr>
          <w:p w14:paraId="3B43234C" w14:textId="77777777" w:rsidR="00747676" w:rsidRPr="00605DE1" w:rsidRDefault="00F75ECA" w:rsidP="00EB71A2">
            <w:pPr>
              <w:pStyle w:val="TableEntry"/>
              <w:rPr>
                <w:sz w:val="22"/>
                <w:szCs w:val="22"/>
              </w:rPr>
            </w:pPr>
            <w:r w:rsidRPr="00605DE1">
              <w:rPr>
                <w:sz w:val="22"/>
                <w:szCs w:val="22"/>
              </w:rPr>
              <w:t>Care Team Contributor</w:t>
            </w:r>
          </w:p>
        </w:tc>
        <w:tc>
          <w:tcPr>
            <w:tcW w:w="6498" w:type="dxa"/>
            <w:shd w:val="clear" w:color="auto" w:fill="auto"/>
          </w:tcPr>
          <w:p w14:paraId="19ADDF79" w14:textId="77777777" w:rsidR="00747676" w:rsidRPr="00605DE1" w:rsidRDefault="00F75ECA" w:rsidP="00605DE1">
            <w:pPr>
              <w:pStyle w:val="AuthorInstructions"/>
              <w:rPr>
                <w:sz w:val="22"/>
                <w:szCs w:val="22"/>
              </w:rPr>
            </w:pPr>
            <w:r w:rsidRPr="00605DE1">
              <w:rPr>
                <w:i w:val="0"/>
                <w:sz w:val="22"/>
                <w:szCs w:val="22"/>
              </w:rPr>
              <w:t xml:space="preserve">This Actor reads, creates and updates Care Teams hosted by a Care Team Service. </w:t>
            </w:r>
          </w:p>
        </w:tc>
      </w:tr>
      <w:tr w:rsidR="00747676" w:rsidRPr="003651D9" w14:paraId="64A79644" w14:textId="77777777" w:rsidTr="00BB76BC">
        <w:tc>
          <w:tcPr>
            <w:tcW w:w="3078" w:type="dxa"/>
            <w:shd w:val="clear" w:color="auto" w:fill="auto"/>
          </w:tcPr>
          <w:p w14:paraId="70AB90C7" w14:textId="77777777" w:rsidR="00747676" w:rsidRPr="00605DE1" w:rsidRDefault="00F75ECA" w:rsidP="00EB71A2">
            <w:pPr>
              <w:pStyle w:val="TableEntry"/>
              <w:rPr>
                <w:sz w:val="22"/>
                <w:szCs w:val="22"/>
              </w:rPr>
            </w:pPr>
            <w:r w:rsidRPr="00605DE1">
              <w:rPr>
                <w:sz w:val="22"/>
                <w:szCs w:val="22"/>
              </w:rPr>
              <w:t>Care Team Service</w:t>
            </w:r>
          </w:p>
        </w:tc>
        <w:tc>
          <w:tcPr>
            <w:tcW w:w="6498" w:type="dxa"/>
            <w:shd w:val="clear" w:color="auto" w:fill="auto"/>
          </w:tcPr>
          <w:p w14:paraId="00DE2113" w14:textId="77777777" w:rsidR="00747676" w:rsidRPr="00605DE1" w:rsidRDefault="00F75ECA" w:rsidP="00605DE1">
            <w:pPr>
              <w:pStyle w:val="BodyText"/>
              <w:rPr>
                <w:sz w:val="22"/>
                <w:szCs w:val="22"/>
              </w:rPr>
            </w:pPr>
            <w:r w:rsidRPr="00605DE1">
              <w:rPr>
                <w:sz w:val="22"/>
                <w:szCs w:val="22"/>
              </w:rPr>
              <w:t xml:space="preserve">This actor manages Care Teams received from Care Team Contributors, and provide notification of updates and access to updated Care Teams to subscribers. </w:t>
            </w:r>
            <w:r w:rsidRPr="00605DE1" w:rsidDel="00C40D59">
              <w:rPr>
                <w:color w:val="FF0000"/>
                <w:sz w:val="22"/>
                <w:szCs w:val="22"/>
              </w:rPr>
              <w:t xml:space="preserve"> </w:t>
            </w:r>
          </w:p>
        </w:tc>
      </w:tr>
    </w:tbl>
    <w:p w14:paraId="0C3C89AC" w14:textId="77777777" w:rsidR="00747676" w:rsidRPr="003651D9" w:rsidRDefault="00747676" w:rsidP="00747676">
      <w:pPr>
        <w:pStyle w:val="AppendixHeading1"/>
        <w:rPr>
          <w:noProof w:val="0"/>
        </w:rPr>
      </w:pPr>
      <w:bookmarkStart w:id="37" w:name="_Toc345074645"/>
      <w:r w:rsidRPr="003651D9">
        <w:rPr>
          <w:noProof w:val="0"/>
        </w:rPr>
        <w:t>Appendix B - Transaction Summary Definitions</w:t>
      </w:r>
      <w:bookmarkEnd w:id="37"/>
    </w:p>
    <w:p w14:paraId="097A37B2"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30B76196" w14:textId="77777777" w:rsidR="00747676" w:rsidRPr="00C73B49" w:rsidRDefault="00747676" w:rsidP="00747676">
      <w:pPr>
        <w:pStyle w:val="AuthorInstructions"/>
        <w:rPr>
          <w:sz w:val="16"/>
          <w:szCs w:val="16"/>
        </w:rPr>
      </w:pPr>
      <w:r w:rsidRPr="00766CC7">
        <w:rPr>
          <w:sz w:val="16"/>
          <w:szCs w:val="16"/>
          <w:highlight w:val="lightGray"/>
        </w:rPr>
        <w:t xml:space="preserve">&lt;Add any transaction definitions for new transactions defined specifically for this profile. These will be added to the IHE TF General Introduction </w:t>
      </w:r>
      <w:r w:rsidR="003B70A2" w:rsidRPr="00766CC7">
        <w:rPr>
          <w:sz w:val="16"/>
          <w:szCs w:val="16"/>
          <w:highlight w:val="lightGray"/>
        </w:rPr>
        <w:t>list of Transactions namespace.</w:t>
      </w:r>
      <w:r w:rsidRPr="00766CC7">
        <w:rPr>
          <w:sz w:val="16"/>
          <w:szCs w:val="16"/>
          <w:highlight w:val="lightGray"/>
        </w:rPr>
        <w:t>&gt;</w:t>
      </w:r>
    </w:p>
    <w:p w14:paraId="06277AA2"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C398CD3" w14:textId="77777777" w:rsidTr="00BB76BC">
        <w:tc>
          <w:tcPr>
            <w:tcW w:w="3078" w:type="dxa"/>
            <w:shd w:val="clear" w:color="auto" w:fill="D9D9D9"/>
          </w:tcPr>
          <w:p w14:paraId="339842BD" w14:textId="77777777" w:rsidR="00747676" w:rsidRPr="003651D9" w:rsidRDefault="00747676" w:rsidP="00EB71A2">
            <w:pPr>
              <w:pStyle w:val="TableEntryHeader"/>
            </w:pPr>
            <w:r w:rsidRPr="003651D9">
              <w:t>Transaction</w:t>
            </w:r>
          </w:p>
        </w:tc>
        <w:tc>
          <w:tcPr>
            <w:tcW w:w="6498" w:type="dxa"/>
            <w:shd w:val="clear" w:color="auto" w:fill="D9D9D9"/>
          </w:tcPr>
          <w:p w14:paraId="734514BD" w14:textId="77777777" w:rsidR="00747676" w:rsidRPr="003651D9" w:rsidRDefault="00747676" w:rsidP="00EB71A2">
            <w:pPr>
              <w:pStyle w:val="TableEntryHeader"/>
            </w:pPr>
            <w:r w:rsidRPr="003651D9">
              <w:t>Definition</w:t>
            </w:r>
          </w:p>
        </w:tc>
      </w:tr>
      <w:tr w:rsidR="00747676" w:rsidRPr="003651D9" w14:paraId="69A544A2" w14:textId="77777777" w:rsidTr="00BB76BC">
        <w:tc>
          <w:tcPr>
            <w:tcW w:w="3078" w:type="dxa"/>
            <w:shd w:val="clear" w:color="auto" w:fill="auto"/>
          </w:tcPr>
          <w:p w14:paraId="06DC3F5E" w14:textId="77777777" w:rsidR="00747676" w:rsidRPr="003651D9" w:rsidRDefault="00747676" w:rsidP="00EB71A2">
            <w:pPr>
              <w:pStyle w:val="TableEntry"/>
            </w:pPr>
          </w:p>
        </w:tc>
        <w:tc>
          <w:tcPr>
            <w:tcW w:w="6498" w:type="dxa"/>
            <w:shd w:val="clear" w:color="auto" w:fill="auto"/>
          </w:tcPr>
          <w:p w14:paraId="4A779BEA" w14:textId="77777777" w:rsidR="00747676" w:rsidRPr="003651D9" w:rsidRDefault="00747676" w:rsidP="00EB71A2">
            <w:pPr>
              <w:pStyle w:val="TableEntry"/>
            </w:pPr>
          </w:p>
        </w:tc>
      </w:tr>
      <w:tr w:rsidR="00747676" w:rsidRPr="003651D9" w14:paraId="3061020A" w14:textId="77777777" w:rsidTr="00BB76BC">
        <w:tc>
          <w:tcPr>
            <w:tcW w:w="3078" w:type="dxa"/>
            <w:shd w:val="clear" w:color="auto" w:fill="auto"/>
          </w:tcPr>
          <w:p w14:paraId="0446F8E3" w14:textId="77777777" w:rsidR="00747676" w:rsidRPr="003651D9" w:rsidRDefault="00747676" w:rsidP="00EB71A2">
            <w:pPr>
              <w:pStyle w:val="TableEntry"/>
            </w:pPr>
          </w:p>
        </w:tc>
        <w:tc>
          <w:tcPr>
            <w:tcW w:w="6498" w:type="dxa"/>
            <w:shd w:val="clear" w:color="auto" w:fill="auto"/>
          </w:tcPr>
          <w:p w14:paraId="31C6BD82" w14:textId="77777777" w:rsidR="00747676" w:rsidRPr="003651D9" w:rsidRDefault="00747676" w:rsidP="00EB71A2">
            <w:pPr>
              <w:pStyle w:val="TableEntry"/>
            </w:pPr>
          </w:p>
        </w:tc>
      </w:tr>
    </w:tbl>
    <w:p w14:paraId="1497FCFF" w14:textId="77777777" w:rsidR="00747676" w:rsidRPr="003651D9" w:rsidRDefault="00747676" w:rsidP="00747676">
      <w:pPr>
        <w:pStyle w:val="Glossary"/>
        <w:pageBreakBefore w:val="0"/>
        <w:rPr>
          <w:noProof w:val="0"/>
        </w:rPr>
      </w:pPr>
      <w:bookmarkStart w:id="38" w:name="_Toc345074646"/>
      <w:r w:rsidRPr="003651D9">
        <w:rPr>
          <w:noProof w:val="0"/>
        </w:rPr>
        <w:t>Glossary</w:t>
      </w:r>
      <w:bookmarkEnd w:id="38"/>
    </w:p>
    <w:p w14:paraId="25D1816E" w14:textId="77777777" w:rsidR="00747676" w:rsidRPr="003651D9" w:rsidRDefault="00747676" w:rsidP="00747676">
      <w:pPr>
        <w:pStyle w:val="EditorInstructions"/>
      </w:pPr>
      <w:r w:rsidRPr="003651D9">
        <w:t>Add the following glossary terms to the IHE Technical Frameworks General Introduction Glossary:</w:t>
      </w:r>
    </w:p>
    <w:p w14:paraId="715F14AD" w14:textId="77777777"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14:paraId="67A92822"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605DE1" w14:paraId="0C0B10BA" w14:textId="77777777" w:rsidTr="00BB76BC">
        <w:tc>
          <w:tcPr>
            <w:tcW w:w="3078" w:type="dxa"/>
            <w:shd w:val="clear" w:color="auto" w:fill="D9D9D9"/>
          </w:tcPr>
          <w:p w14:paraId="5F7580C8" w14:textId="77777777" w:rsidR="00747676" w:rsidRPr="00605DE1" w:rsidRDefault="00747676" w:rsidP="00843B52">
            <w:pPr>
              <w:pStyle w:val="TableEntryHeader"/>
              <w:rPr>
                <w:rFonts w:ascii="Times New Roman" w:hAnsi="Times New Roman"/>
                <w:sz w:val="22"/>
                <w:szCs w:val="22"/>
              </w:rPr>
            </w:pPr>
            <w:r w:rsidRPr="00605DE1">
              <w:rPr>
                <w:rFonts w:ascii="Times New Roman" w:hAnsi="Times New Roman"/>
                <w:sz w:val="22"/>
                <w:szCs w:val="22"/>
              </w:rPr>
              <w:t>Glossary Term</w:t>
            </w:r>
          </w:p>
        </w:tc>
        <w:tc>
          <w:tcPr>
            <w:tcW w:w="6498" w:type="dxa"/>
            <w:shd w:val="clear" w:color="auto" w:fill="D9D9D9"/>
          </w:tcPr>
          <w:p w14:paraId="39DA7018" w14:textId="77777777" w:rsidR="00747676" w:rsidRPr="00605DE1" w:rsidRDefault="00747676" w:rsidP="00843B52">
            <w:pPr>
              <w:pStyle w:val="TableEntryHeader"/>
              <w:rPr>
                <w:rFonts w:ascii="Times New Roman" w:hAnsi="Times New Roman"/>
                <w:sz w:val="22"/>
                <w:szCs w:val="22"/>
              </w:rPr>
            </w:pPr>
            <w:r w:rsidRPr="00605DE1">
              <w:rPr>
                <w:rFonts w:ascii="Times New Roman" w:hAnsi="Times New Roman"/>
                <w:sz w:val="22"/>
                <w:szCs w:val="22"/>
              </w:rPr>
              <w:t>Definition</w:t>
            </w:r>
          </w:p>
        </w:tc>
      </w:tr>
      <w:tr w:rsidR="008B7794" w:rsidRPr="00605DE1" w14:paraId="644F1022" w14:textId="77777777" w:rsidTr="00BB76BC">
        <w:tc>
          <w:tcPr>
            <w:tcW w:w="3078" w:type="dxa"/>
            <w:shd w:val="clear" w:color="auto" w:fill="auto"/>
          </w:tcPr>
          <w:p w14:paraId="1F8D7867" w14:textId="77777777" w:rsidR="008B7794" w:rsidRPr="00605DE1" w:rsidRDefault="008B7794" w:rsidP="00843B52">
            <w:pPr>
              <w:pStyle w:val="TableEntry"/>
              <w:rPr>
                <w:sz w:val="22"/>
                <w:szCs w:val="22"/>
              </w:rPr>
            </w:pPr>
            <w:r w:rsidRPr="00605DE1">
              <w:rPr>
                <w:sz w:val="22"/>
                <w:szCs w:val="22"/>
              </w:rPr>
              <w:t>Clinical Care Team</w:t>
            </w:r>
          </w:p>
        </w:tc>
        <w:tc>
          <w:tcPr>
            <w:tcW w:w="6498" w:type="dxa"/>
            <w:shd w:val="clear" w:color="auto" w:fill="auto"/>
          </w:tcPr>
          <w:p w14:paraId="1150D02D" w14:textId="77777777" w:rsidR="008B7794" w:rsidRPr="00605DE1" w:rsidRDefault="008B7794" w:rsidP="00843B52">
            <w:pPr>
              <w:pStyle w:val="TableEntry"/>
              <w:rPr>
                <w:i/>
                <w:sz w:val="22"/>
                <w:szCs w:val="22"/>
              </w:rPr>
            </w:pPr>
            <w:r w:rsidRPr="00605DE1">
              <w:rPr>
                <w:rStyle w:val="Emphasis"/>
                <w:i w:val="0"/>
                <w:sz w:val="22"/>
                <w:szCs w:val="22"/>
                <w:bdr w:val="none" w:sz="0" w:space="0" w:color="auto" w:frame="1"/>
              </w:rPr>
              <w:t xml:space="preserve">A clinical care team for a given patient consists of the health professionals—physicians, advanced practice registered nurses, other registered nurses, physician assistants, clinical pharmacists, and other health care professionals—with the training and skills needed to </w:t>
            </w:r>
            <w:r w:rsidRPr="00605DE1">
              <w:rPr>
                <w:rStyle w:val="Emphasis"/>
                <w:i w:val="0"/>
                <w:sz w:val="22"/>
                <w:szCs w:val="22"/>
                <w:bdr w:val="none" w:sz="0" w:space="0" w:color="auto" w:frame="1"/>
              </w:rPr>
              <w:lastRenderedPageBreak/>
              <w:t>provide high-quality, coordinated care specific to the patient's clinical needs and circumstances</w:t>
            </w:r>
            <w:r w:rsidR="003E0067" w:rsidRPr="00605DE1">
              <w:rPr>
                <w:rStyle w:val="FootnoteReference"/>
                <w:i/>
                <w:iCs/>
                <w:sz w:val="22"/>
                <w:szCs w:val="22"/>
                <w:bdr w:val="none" w:sz="0" w:space="0" w:color="auto" w:frame="1"/>
              </w:rPr>
              <w:footnoteReference w:id="3"/>
            </w:r>
            <w:r w:rsidRPr="00605DE1">
              <w:rPr>
                <w:rStyle w:val="Emphasis"/>
                <w:i w:val="0"/>
                <w:sz w:val="22"/>
                <w:szCs w:val="22"/>
                <w:bdr w:val="none" w:sz="0" w:space="0" w:color="auto" w:frame="1"/>
              </w:rPr>
              <w:t>.</w:t>
            </w:r>
          </w:p>
        </w:tc>
      </w:tr>
      <w:tr w:rsidR="00747676" w:rsidRPr="00605DE1" w14:paraId="5FFDF373" w14:textId="77777777" w:rsidTr="00BB76BC">
        <w:tc>
          <w:tcPr>
            <w:tcW w:w="3078" w:type="dxa"/>
            <w:shd w:val="clear" w:color="auto" w:fill="auto"/>
          </w:tcPr>
          <w:p w14:paraId="482AD49F" w14:textId="77777777" w:rsidR="00747676" w:rsidRPr="00605DE1" w:rsidRDefault="00C73B49" w:rsidP="00843B52">
            <w:pPr>
              <w:pStyle w:val="TableEntry"/>
              <w:rPr>
                <w:sz w:val="22"/>
                <w:szCs w:val="22"/>
              </w:rPr>
            </w:pPr>
            <w:r w:rsidRPr="00605DE1">
              <w:rPr>
                <w:sz w:val="22"/>
                <w:szCs w:val="22"/>
              </w:rPr>
              <w:lastRenderedPageBreak/>
              <w:t>Care Team</w:t>
            </w:r>
            <w:r w:rsidR="008B7794" w:rsidRPr="00605DE1">
              <w:rPr>
                <w:sz w:val="22"/>
                <w:szCs w:val="22"/>
              </w:rPr>
              <w:t xml:space="preserve"> Management</w:t>
            </w:r>
          </w:p>
        </w:tc>
        <w:tc>
          <w:tcPr>
            <w:tcW w:w="6498" w:type="dxa"/>
            <w:shd w:val="clear" w:color="auto" w:fill="auto"/>
          </w:tcPr>
          <w:p w14:paraId="2E2BC3A9" w14:textId="77777777" w:rsidR="00747676" w:rsidRPr="00605DE1" w:rsidRDefault="0091747E" w:rsidP="00843B52">
            <w:pPr>
              <w:pStyle w:val="TableEntry"/>
              <w:rPr>
                <w:sz w:val="22"/>
                <w:szCs w:val="22"/>
              </w:rPr>
            </w:pPr>
            <w:r w:rsidRPr="00605DE1">
              <w:rPr>
                <w:sz w:val="22"/>
                <w:szCs w:val="22"/>
              </w:rPr>
              <w:t>Parties who manage and/or provide care or service as specified and agreed to in the Care Plan, including: clinicians (including providers), other paid and informal caregivers, and the patient. Care Team Members may include individuals who do not provide direct care such as a Care Manager</w:t>
            </w:r>
            <w:r w:rsidRPr="00605DE1">
              <w:rPr>
                <w:rStyle w:val="FootnoteReference"/>
                <w:sz w:val="22"/>
                <w:szCs w:val="22"/>
              </w:rPr>
              <w:footnoteReference w:id="4"/>
            </w:r>
            <w:r w:rsidRPr="00605DE1">
              <w:rPr>
                <w:sz w:val="22"/>
                <w:szCs w:val="22"/>
              </w:rPr>
              <w:t>.</w:t>
            </w:r>
          </w:p>
        </w:tc>
      </w:tr>
      <w:tr w:rsidR="00747676" w:rsidRPr="00605DE1" w14:paraId="1420035B" w14:textId="77777777" w:rsidTr="00BB76BC">
        <w:tc>
          <w:tcPr>
            <w:tcW w:w="3078" w:type="dxa"/>
            <w:shd w:val="clear" w:color="auto" w:fill="auto"/>
          </w:tcPr>
          <w:p w14:paraId="2C716070" w14:textId="2FD07D20" w:rsidR="00747676" w:rsidRPr="00605DE1" w:rsidRDefault="003E0067" w:rsidP="00843B52">
            <w:pPr>
              <w:pStyle w:val="TableEntry"/>
              <w:rPr>
                <w:sz w:val="22"/>
                <w:szCs w:val="22"/>
              </w:rPr>
            </w:pPr>
            <w:r w:rsidRPr="00605DE1">
              <w:rPr>
                <w:sz w:val="22"/>
                <w:szCs w:val="22"/>
              </w:rPr>
              <w:t xml:space="preserve">Coordination of Care Services Functional Model: </w:t>
            </w:r>
            <w:r w:rsidR="008B7794" w:rsidRPr="00605DE1">
              <w:rPr>
                <w:sz w:val="22"/>
                <w:szCs w:val="22"/>
              </w:rPr>
              <w:t>Care Team Capability</w:t>
            </w:r>
          </w:p>
        </w:tc>
        <w:tc>
          <w:tcPr>
            <w:tcW w:w="6498" w:type="dxa"/>
            <w:shd w:val="clear" w:color="auto" w:fill="auto"/>
          </w:tcPr>
          <w:p w14:paraId="148D847A" w14:textId="77777777" w:rsidR="00747676" w:rsidRPr="00605DE1" w:rsidRDefault="008B7794" w:rsidP="00843B52">
            <w:pPr>
              <w:pStyle w:val="TableEntry"/>
              <w:rPr>
                <w:sz w:val="22"/>
                <w:szCs w:val="22"/>
              </w:rPr>
            </w:pPr>
            <w:r w:rsidRPr="00605DE1">
              <w:rPr>
                <w:color w:val="000000"/>
                <w:sz w:val="22"/>
                <w:szCs w:val="22"/>
                <w:shd w:val="clear" w:color="auto" w:fill="FFFFFF"/>
              </w:rPr>
              <w:t>A working care team is the foundation of effective communication, interaction channels and maintenance of current clinical context awareness. Care team, communication and interactions are the heart of collaborative coordination of care</w:t>
            </w:r>
            <w:r w:rsidRPr="00605DE1">
              <w:rPr>
                <w:rStyle w:val="FootnoteReference"/>
                <w:color w:val="000000"/>
                <w:sz w:val="22"/>
                <w:szCs w:val="22"/>
                <w:shd w:val="clear" w:color="auto" w:fill="FFFFFF"/>
              </w:rPr>
              <w:footnoteReference w:id="5"/>
            </w:r>
            <w:r w:rsidRPr="00605DE1">
              <w:rPr>
                <w:color w:val="000000"/>
                <w:sz w:val="22"/>
                <w:szCs w:val="22"/>
                <w:shd w:val="clear" w:color="auto" w:fill="FFFFFF"/>
              </w:rPr>
              <w:t>.</w:t>
            </w:r>
          </w:p>
        </w:tc>
      </w:tr>
      <w:tr w:rsidR="00732726" w:rsidRPr="00605DE1" w14:paraId="40160F82" w14:textId="77777777" w:rsidTr="00BB76BC">
        <w:tc>
          <w:tcPr>
            <w:tcW w:w="3078" w:type="dxa"/>
            <w:shd w:val="clear" w:color="auto" w:fill="auto"/>
          </w:tcPr>
          <w:p w14:paraId="2B2D7507" w14:textId="77777777" w:rsidR="00732726" w:rsidRPr="00605DE1" w:rsidRDefault="00732726" w:rsidP="00732726">
            <w:pPr>
              <w:pStyle w:val="AuthorInstructions"/>
              <w:rPr>
                <w:i w:val="0"/>
                <w:sz w:val="22"/>
                <w:szCs w:val="22"/>
              </w:rPr>
            </w:pPr>
            <w:r w:rsidRPr="00605DE1">
              <w:rPr>
                <w:i w:val="0"/>
                <w:sz w:val="22"/>
                <w:szCs w:val="22"/>
              </w:rPr>
              <w:t>Encounter-focused Care Team</w:t>
            </w:r>
          </w:p>
        </w:tc>
        <w:tc>
          <w:tcPr>
            <w:tcW w:w="6498" w:type="dxa"/>
            <w:shd w:val="clear" w:color="auto" w:fill="auto"/>
          </w:tcPr>
          <w:p w14:paraId="09EF6583" w14:textId="77777777" w:rsidR="00732726" w:rsidRPr="00605DE1" w:rsidRDefault="00732726" w:rsidP="00732726">
            <w:pPr>
              <w:pStyle w:val="TableEntry"/>
              <w:rPr>
                <w:color w:val="000000"/>
                <w:sz w:val="22"/>
                <w:szCs w:val="22"/>
                <w:shd w:val="clear" w:color="auto" w:fill="FFFFFF"/>
              </w:rPr>
            </w:pPr>
            <w:r w:rsidRPr="00605DE1">
              <w:rPr>
                <w:color w:val="000000"/>
                <w:sz w:val="22"/>
                <w:szCs w:val="22"/>
                <w:shd w:val="clear" w:color="auto" w:fill="FFFFFF"/>
              </w:rPr>
              <w:t>This type of team focuses on one specific encounter. The encounter is determined by the context of use</w:t>
            </w:r>
            <w:r w:rsidRPr="00605DE1">
              <w:rPr>
                <w:rStyle w:val="FootnoteReference"/>
                <w:color w:val="000000"/>
                <w:sz w:val="22"/>
                <w:szCs w:val="22"/>
                <w:shd w:val="clear" w:color="auto" w:fill="FFFFFF"/>
              </w:rPr>
              <w:footnoteReference w:id="6"/>
            </w:r>
            <w:r w:rsidRPr="00605DE1">
              <w:rPr>
                <w:color w:val="000000"/>
                <w:sz w:val="22"/>
                <w:szCs w:val="22"/>
                <w:shd w:val="clear" w:color="auto" w:fill="FFFFFF"/>
              </w:rPr>
              <w:t>.</w:t>
            </w:r>
          </w:p>
        </w:tc>
      </w:tr>
      <w:tr w:rsidR="00732726" w:rsidRPr="00605DE1" w14:paraId="36EB1B7B" w14:textId="77777777" w:rsidTr="00BB76BC">
        <w:tc>
          <w:tcPr>
            <w:tcW w:w="3078" w:type="dxa"/>
            <w:shd w:val="clear" w:color="auto" w:fill="auto"/>
          </w:tcPr>
          <w:p w14:paraId="295DBB8E" w14:textId="77777777" w:rsidR="00732726" w:rsidRPr="00605DE1" w:rsidRDefault="00732726" w:rsidP="00732726">
            <w:pPr>
              <w:pStyle w:val="AuthorInstructions"/>
              <w:rPr>
                <w:i w:val="0"/>
                <w:sz w:val="22"/>
                <w:szCs w:val="22"/>
              </w:rPr>
            </w:pPr>
            <w:r w:rsidRPr="00605DE1">
              <w:rPr>
                <w:i w:val="0"/>
                <w:sz w:val="22"/>
                <w:szCs w:val="22"/>
              </w:rPr>
              <w:t>Episode-focused Care Team</w:t>
            </w:r>
          </w:p>
        </w:tc>
        <w:tc>
          <w:tcPr>
            <w:tcW w:w="6498" w:type="dxa"/>
            <w:shd w:val="clear" w:color="auto" w:fill="auto"/>
          </w:tcPr>
          <w:p w14:paraId="0BF0FB73" w14:textId="77777777" w:rsidR="00732726" w:rsidRPr="00605DE1" w:rsidRDefault="00732726" w:rsidP="00732726">
            <w:pPr>
              <w:pStyle w:val="TableEntry"/>
              <w:rPr>
                <w:color w:val="000000"/>
                <w:sz w:val="22"/>
                <w:szCs w:val="22"/>
                <w:shd w:val="clear" w:color="auto" w:fill="FFFFFF"/>
              </w:rPr>
            </w:pPr>
            <w:r w:rsidRPr="00605DE1">
              <w:rPr>
                <w:color w:val="000000"/>
                <w:sz w:val="22"/>
                <w:szCs w:val="22"/>
                <w:shd w:val="clear" w:color="auto" w:fill="FFFFFF"/>
              </w:rPr>
              <w:t>This type of team focuses on one specific episode of care. The episode of care is determined by the context of use</w:t>
            </w:r>
            <w:r w:rsidRPr="00605DE1">
              <w:rPr>
                <w:rStyle w:val="FootnoteReference"/>
                <w:color w:val="000000"/>
                <w:sz w:val="22"/>
                <w:szCs w:val="22"/>
                <w:shd w:val="clear" w:color="auto" w:fill="FFFFFF"/>
              </w:rPr>
              <w:footnoteReference w:id="7"/>
            </w:r>
            <w:r w:rsidRPr="00605DE1">
              <w:rPr>
                <w:color w:val="000000"/>
                <w:sz w:val="22"/>
                <w:szCs w:val="22"/>
                <w:shd w:val="clear" w:color="auto" w:fill="FFFFFF"/>
              </w:rPr>
              <w:t>.</w:t>
            </w:r>
          </w:p>
        </w:tc>
      </w:tr>
      <w:tr w:rsidR="00732726" w:rsidRPr="00605DE1" w14:paraId="19F3035F" w14:textId="77777777" w:rsidTr="00BB76BC">
        <w:tc>
          <w:tcPr>
            <w:tcW w:w="3078" w:type="dxa"/>
            <w:shd w:val="clear" w:color="auto" w:fill="auto"/>
          </w:tcPr>
          <w:p w14:paraId="748A1A11" w14:textId="77777777" w:rsidR="00732726" w:rsidRPr="00605DE1" w:rsidRDefault="00732726" w:rsidP="00732726">
            <w:pPr>
              <w:pStyle w:val="AuthorInstructions"/>
              <w:rPr>
                <w:i w:val="0"/>
                <w:sz w:val="22"/>
                <w:szCs w:val="22"/>
              </w:rPr>
            </w:pPr>
            <w:r w:rsidRPr="00605DE1">
              <w:rPr>
                <w:i w:val="0"/>
                <w:sz w:val="22"/>
                <w:szCs w:val="22"/>
              </w:rPr>
              <w:t xml:space="preserve">Condition-focused Care Team </w:t>
            </w:r>
          </w:p>
        </w:tc>
        <w:tc>
          <w:tcPr>
            <w:tcW w:w="6498" w:type="dxa"/>
            <w:shd w:val="clear" w:color="auto" w:fill="auto"/>
          </w:tcPr>
          <w:p w14:paraId="7116FCF4" w14:textId="77777777" w:rsidR="00732726" w:rsidRPr="00605DE1" w:rsidRDefault="00732726" w:rsidP="00732726">
            <w:pPr>
              <w:pStyle w:val="TableEntry"/>
              <w:rPr>
                <w:color w:val="000000"/>
                <w:sz w:val="22"/>
                <w:szCs w:val="22"/>
                <w:shd w:val="clear" w:color="auto" w:fill="FFFFFF"/>
              </w:rPr>
            </w:pPr>
            <w:r w:rsidRPr="00605DE1">
              <w:rPr>
                <w:color w:val="000000"/>
                <w:sz w:val="22"/>
                <w:szCs w:val="22"/>
                <w:shd w:val="clear" w:color="auto" w:fill="FFFFFF"/>
              </w:rPr>
              <w:t>This type of team focuses on one specific condition. The condition is determined by the context of use</w:t>
            </w:r>
            <w:r w:rsidRPr="00605DE1">
              <w:rPr>
                <w:rStyle w:val="FootnoteReference"/>
                <w:color w:val="000000"/>
                <w:sz w:val="22"/>
                <w:szCs w:val="22"/>
                <w:shd w:val="clear" w:color="auto" w:fill="FFFFFF"/>
              </w:rPr>
              <w:footnoteReference w:id="8"/>
            </w:r>
            <w:r w:rsidRPr="00605DE1">
              <w:rPr>
                <w:color w:val="000000"/>
                <w:sz w:val="22"/>
                <w:szCs w:val="22"/>
                <w:shd w:val="clear" w:color="auto" w:fill="FFFFFF"/>
              </w:rPr>
              <w:t>.</w:t>
            </w:r>
          </w:p>
        </w:tc>
      </w:tr>
      <w:tr w:rsidR="00732726" w:rsidRPr="00605DE1" w14:paraId="396970C5" w14:textId="77777777" w:rsidTr="00BB76BC">
        <w:tc>
          <w:tcPr>
            <w:tcW w:w="3078" w:type="dxa"/>
            <w:shd w:val="clear" w:color="auto" w:fill="auto"/>
          </w:tcPr>
          <w:p w14:paraId="1AD50830" w14:textId="77777777" w:rsidR="00732726" w:rsidRPr="00605DE1" w:rsidRDefault="00732726" w:rsidP="00732726">
            <w:pPr>
              <w:pStyle w:val="AuthorInstructions"/>
              <w:rPr>
                <w:sz w:val="22"/>
                <w:szCs w:val="22"/>
              </w:rPr>
            </w:pPr>
            <w:r w:rsidRPr="00605DE1">
              <w:rPr>
                <w:i w:val="0"/>
                <w:sz w:val="22"/>
                <w:szCs w:val="22"/>
              </w:rPr>
              <w:t>Care-coordination focused Care Team</w:t>
            </w:r>
          </w:p>
        </w:tc>
        <w:tc>
          <w:tcPr>
            <w:tcW w:w="6498" w:type="dxa"/>
            <w:shd w:val="clear" w:color="auto" w:fill="auto"/>
          </w:tcPr>
          <w:p w14:paraId="79A7E782" w14:textId="77777777" w:rsidR="00732726" w:rsidRPr="00605DE1" w:rsidRDefault="00732726" w:rsidP="00732726">
            <w:pPr>
              <w:pStyle w:val="TableEntry"/>
              <w:rPr>
                <w:color w:val="000000"/>
                <w:sz w:val="22"/>
                <w:szCs w:val="22"/>
                <w:shd w:val="clear" w:color="auto" w:fill="FFFFFF"/>
              </w:rPr>
            </w:pPr>
            <w:r w:rsidRPr="00605DE1">
              <w:rPr>
                <w:color w:val="000000"/>
                <w:sz w:val="22"/>
                <w:szCs w:val="22"/>
                <w:shd w:val="clear" w:color="auto" w:fill="FFFFFF"/>
              </w:rPr>
              <w:t>This type of team focuses on overall care coordination. The members of the team are determined or selected by an individual or organization. When determined by an organization, the team may be assigned or based on the person’s enrollment in a particular program</w:t>
            </w:r>
            <w:r w:rsidRPr="00605DE1">
              <w:rPr>
                <w:rStyle w:val="FootnoteReference"/>
                <w:color w:val="000000"/>
                <w:sz w:val="22"/>
                <w:szCs w:val="22"/>
                <w:shd w:val="clear" w:color="auto" w:fill="FFFFFF"/>
              </w:rPr>
              <w:footnoteReference w:id="9"/>
            </w:r>
            <w:r w:rsidRPr="00605DE1">
              <w:rPr>
                <w:color w:val="000000"/>
                <w:sz w:val="22"/>
                <w:szCs w:val="22"/>
                <w:shd w:val="clear" w:color="auto" w:fill="FFFFFF"/>
              </w:rPr>
              <w:t xml:space="preserve">. </w:t>
            </w:r>
          </w:p>
        </w:tc>
      </w:tr>
      <w:tr w:rsidR="006A08C5" w:rsidRPr="00605DE1" w14:paraId="1755D1A0" w14:textId="77777777" w:rsidTr="00BB76BC">
        <w:tc>
          <w:tcPr>
            <w:tcW w:w="3078" w:type="dxa"/>
            <w:shd w:val="clear" w:color="auto" w:fill="auto"/>
          </w:tcPr>
          <w:p w14:paraId="1D1809DD" w14:textId="77777777" w:rsidR="006A08C5" w:rsidRPr="00605DE1" w:rsidRDefault="006A08C5" w:rsidP="00732726">
            <w:pPr>
              <w:pStyle w:val="AuthorInstructions"/>
              <w:rPr>
                <w:i w:val="0"/>
                <w:sz w:val="22"/>
                <w:szCs w:val="22"/>
              </w:rPr>
            </w:pPr>
            <w:r w:rsidRPr="00605DE1">
              <w:rPr>
                <w:i w:val="0"/>
                <w:sz w:val="22"/>
                <w:szCs w:val="22"/>
              </w:rPr>
              <w:t>Research-focused Care Team</w:t>
            </w:r>
          </w:p>
        </w:tc>
        <w:tc>
          <w:tcPr>
            <w:tcW w:w="6498" w:type="dxa"/>
            <w:shd w:val="clear" w:color="auto" w:fill="auto"/>
          </w:tcPr>
          <w:p w14:paraId="3E3F2406" w14:textId="77777777" w:rsidR="006A08C5" w:rsidRPr="00605DE1" w:rsidRDefault="004871B1" w:rsidP="00732726">
            <w:pPr>
              <w:pStyle w:val="TableEntry"/>
              <w:rPr>
                <w:color w:val="000000"/>
                <w:sz w:val="22"/>
                <w:szCs w:val="22"/>
                <w:shd w:val="clear" w:color="auto" w:fill="FFFFFF"/>
              </w:rPr>
            </w:pPr>
            <w:r w:rsidRPr="00CE7CD4">
              <w:rPr>
                <w:sz w:val="22"/>
                <w:szCs w:val="22"/>
              </w:rPr>
              <w:t>Patients enrolled in a clinical trial may have a team that is part of that clinical trial.  In many cases that team may be involved in interventions that are part of the protocol for that clinical trial and often related to a primary diagnosis of the patient, such as a chemotherapy trial for a cancer patient.  That research team may inc</w:t>
            </w:r>
            <w:r w:rsidRPr="00F67E58">
              <w:rPr>
                <w:sz w:val="22"/>
                <w:szCs w:val="22"/>
              </w:rPr>
              <w:t xml:space="preserve">lude a provider whom the patient was already engaged with or the patient may have been referred to the clinical trial or enrolled on their own volition.  Team members might include a principal </w:t>
            </w:r>
            <w:r w:rsidRPr="00F67E58">
              <w:rPr>
                <w:sz w:val="22"/>
                <w:szCs w:val="22"/>
              </w:rPr>
              <w:lastRenderedPageBreak/>
              <w:t>investigator, sub-inve</w:t>
            </w:r>
            <w:r w:rsidRPr="00CE4897">
              <w:rPr>
                <w:sz w:val="22"/>
                <w:szCs w:val="22"/>
              </w:rPr>
              <w:t>stigator, research coordinator site coordinator</w:t>
            </w:r>
            <w:r w:rsidRPr="00646393">
              <w:rPr>
                <w:sz w:val="22"/>
                <w:szCs w:val="22"/>
              </w:rPr>
              <w:t>, research nurse, or others involved in conducting the trial.</w:t>
            </w:r>
            <w:r w:rsidR="00CE7CD4">
              <w:rPr>
                <w:rStyle w:val="FootnoteReference"/>
                <w:sz w:val="22"/>
                <w:szCs w:val="22"/>
              </w:rPr>
              <w:footnoteReference w:id="10"/>
            </w:r>
          </w:p>
        </w:tc>
      </w:tr>
      <w:tr w:rsidR="0096685B" w:rsidRPr="00605DE1" w14:paraId="6B134135" w14:textId="77777777" w:rsidTr="00BB76BC">
        <w:tc>
          <w:tcPr>
            <w:tcW w:w="3078" w:type="dxa"/>
            <w:shd w:val="clear" w:color="auto" w:fill="auto"/>
          </w:tcPr>
          <w:p w14:paraId="525799A0" w14:textId="77777777" w:rsidR="0096685B" w:rsidRPr="00605DE1" w:rsidRDefault="0096685B" w:rsidP="00732726">
            <w:pPr>
              <w:pStyle w:val="AuthorInstructions"/>
              <w:rPr>
                <w:i w:val="0"/>
                <w:sz w:val="22"/>
                <w:szCs w:val="22"/>
              </w:rPr>
            </w:pPr>
            <w:r w:rsidRPr="00605DE1">
              <w:rPr>
                <w:i w:val="0"/>
                <w:sz w:val="22"/>
                <w:szCs w:val="22"/>
              </w:rPr>
              <w:lastRenderedPageBreak/>
              <w:t>Utilization Review</w:t>
            </w:r>
          </w:p>
        </w:tc>
        <w:tc>
          <w:tcPr>
            <w:tcW w:w="6498" w:type="dxa"/>
            <w:shd w:val="clear" w:color="auto" w:fill="auto"/>
          </w:tcPr>
          <w:p w14:paraId="05AD794D" w14:textId="77777777" w:rsidR="0096685B" w:rsidRPr="00605DE1" w:rsidRDefault="0096685B" w:rsidP="00732726">
            <w:pPr>
              <w:pStyle w:val="TableEntry"/>
              <w:rPr>
                <w:color w:val="000000"/>
                <w:sz w:val="22"/>
                <w:szCs w:val="22"/>
                <w:shd w:val="clear" w:color="auto" w:fill="FFFFFF"/>
              </w:rPr>
            </w:pPr>
            <w:r w:rsidRPr="00605DE1">
              <w:rPr>
                <w:color w:val="000000"/>
                <w:sz w:val="22"/>
                <w:szCs w:val="22"/>
                <w:shd w:val="clear" w:color="auto" w:fill="FFFFFF"/>
              </w:rPr>
              <w:t>A critical evaluation (as by a physician or nurse) of health-care services provided to patients that is made especially for the purpose of controlling costs and monitoring quality of care</w:t>
            </w:r>
            <w:r w:rsidRPr="00605DE1">
              <w:rPr>
                <w:rStyle w:val="FootnoteReference"/>
                <w:color w:val="000000"/>
                <w:sz w:val="22"/>
                <w:szCs w:val="22"/>
                <w:shd w:val="clear" w:color="auto" w:fill="FFFFFF"/>
              </w:rPr>
              <w:footnoteReference w:id="11"/>
            </w:r>
            <w:r w:rsidRPr="00605DE1">
              <w:rPr>
                <w:color w:val="000000"/>
                <w:sz w:val="22"/>
                <w:szCs w:val="22"/>
                <w:shd w:val="clear" w:color="auto" w:fill="FFFFFF"/>
              </w:rPr>
              <w:t>.</w:t>
            </w:r>
          </w:p>
        </w:tc>
      </w:tr>
    </w:tbl>
    <w:p w14:paraId="5CB97DF8" w14:textId="77777777" w:rsidR="00CF283F" w:rsidRPr="003651D9" w:rsidRDefault="00CF283F" w:rsidP="008616CB">
      <w:pPr>
        <w:pStyle w:val="PartTitle"/>
      </w:pPr>
      <w:bookmarkStart w:id="69" w:name="_Toc345074647"/>
      <w:r w:rsidRPr="003651D9">
        <w:lastRenderedPageBreak/>
        <w:t xml:space="preserve">Volume </w:t>
      </w:r>
      <w:r w:rsidR="00B43198" w:rsidRPr="003651D9">
        <w:t>1</w:t>
      </w:r>
      <w:r w:rsidRPr="003651D9">
        <w:t xml:space="preserve"> –</w:t>
      </w:r>
      <w:r w:rsidR="003A09FE" w:rsidRPr="003651D9">
        <w:t xml:space="preserve"> </w:t>
      </w:r>
      <w:r w:rsidRPr="003651D9">
        <w:t>Profiles</w:t>
      </w:r>
      <w:bookmarkEnd w:id="69"/>
    </w:p>
    <w:p w14:paraId="53228CB4" w14:textId="77777777" w:rsidR="00B55350" w:rsidRPr="0014651F" w:rsidRDefault="00B55350" w:rsidP="00C62E65">
      <w:pPr>
        <w:pStyle w:val="Heading2"/>
        <w:numPr>
          <w:ilvl w:val="0"/>
          <w:numId w:val="0"/>
        </w:numPr>
        <w:rPr>
          <w:noProof w:val="0"/>
        </w:rPr>
      </w:pPr>
      <w:bookmarkStart w:id="70" w:name="_Toc345074648"/>
      <w:bookmarkStart w:id="71" w:name="_Toc530206507"/>
      <w:bookmarkStart w:id="72" w:name="_Toc1388427"/>
      <w:bookmarkStart w:id="73" w:name="_Toc1388581"/>
      <w:bookmarkStart w:id="74" w:name="_Toc1456608"/>
      <w:bookmarkStart w:id="75" w:name="_Toc37034633"/>
      <w:bookmarkStart w:id="76" w:name="_Toc38846111"/>
      <w:r w:rsidRPr="0014651F">
        <w:rPr>
          <w:noProof w:val="0"/>
        </w:rPr>
        <w:t xml:space="preserve">Copyright </w:t>
      </w:r>
      <w:r w:rsidR="00D22DE2" w:rsidRPr="0014651F">
        <w:rPr>
          <w:noProof w:val="0"/>
        </w:rPr>
        <w:t>Licenses</w:t>
      </w:r>
      <w:bookmarkEnd w:id="70"/>
    </w:p>
    <w:p w14:paraId="6F7CA7A9" w14:textId="77777777" w:rsidR="00C73B49" w:rsidRPr="00C73B49" w:rsidRDefault="00C73B49" w:rsidP="00B92EA1">
      <w:pPr>
        <w:pStyle w:val="AuthorInstructions"/>
        <w:rPr>
          <w:i w:val="0"/>
          <w:szCs w:val="24"/>
        </w:rPr>
      </w:pPr>
      <w:r w:rsidRPr="00C73B49">
        <w:rPr>
          <w:i w:val="0"/>
          <w:szCs w:val="24"/>
        </w:rPr>
        <w:t>NA</w:t>
      </w:r>
    </w:p>
    <w:p w14:paraId="1C38E92B"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4E55EA51" w14:textId="77777777" w:rsidR="00F455EA" w:rsidRPr="003651D9" w:rsidRDefault="00F455EA" w:rsidP="007922ED">
      <w:pPr>
        <w:rPr>
          <w:i/>
        </w:rPr>
      </w:pPr>
    </w:p>
    <w:p w14:paraId="510AFB25" w14:textId="77777777" w:rsidR="00F455EA" w:rsidRPr="0014651F" w:rsidRDefault="00F455EA" w:rsidP="00F455EA">
      <w:pPr>
        <w:pStyle w:val="Heading2"/>
        <w:numPr>
          <w:ilvl w:val="0"/>
          <w:numId w:val="0"/>
        </w:numPr>
        <w:rPr>
          <w:noProof w:val="0"/>
        </w:rPr>
      </w:pPr>
      <w:bookmarkStart w:id="77" w:name="_Toc345074649"/>
      <w:r w:rsidRPr="0014651F">
        <w:rPr>
          <w:noProof w:val="0"/>
        </w:rPr>
        <w:t>Domain-specific additions</w:t>
      </w:r>
      <w:bookmarkEnd w:id="77"/>
    </w:p>
    <w:p w14:paraId="2D518C7D" w14:textId="77777777" w:rsidR="00303E20" w:rsidRPr="00C73B49" w:rsidRDefault="00C73B49" w:rsidP="00C73B49">
      <w:pPr>
        <w:pStyle w:val="AuthorInstructions"/>
        <w:rPr>
          <w:i w:val="0"/>
          <w:szCs w:val="24"/>
        </w:rPr>
      </w:pPr>
      <w:bookmarkStart w:id="78" w:name="_Toc473170358"/>
      <w:bookmarkStart w:id="79" w:name="_Toc504625755"/>
      <w:bookmarkStart w:id="80" w:name="_Toc530206508"/>
      <w:bookmarkStart w:id="81" w:name="_Toc1388428"/>
      <w:bookmarkStart w:id="82" w:name="_Toc1388582"/>
      <w:bookmarkStart w:id="83" w:name="_Toc1456609"/>
      <w:bookmarkStart w:id="84" w:name="_Toc37034634"/>
      <w:bookmarkStart w:id="85" w:name="_Toc38846112"/>
      <w:bookmarkEnd w:id="33"/>
      <w:bookmarkEnd w:id="34"/>
      <w:bookmarkEnd w:id="71"/>
      <w:bookmarkEnd w:id="72"/>
      <w:bookmarkEnd w:id="73"/>
      <w:bookmarkEnd w:id="74"/>
      <w:bookmarkEnd w:id="75"/>
      <w:bookmarkEnd w:id="76"/>
      <w:r w:rsidRPr="00C73B49">
        <w:rPr>
          <w:i w:val="0"/>
          <w:szCs w:val="24"/>
        </w:rPr>
        <w:t>NA</w:t>
      </w:r>
    </w:p>
    <w:p w14:paraId="2C876D48"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62781CC6" w14:textId="77777777" w:rsidR="00D91815" w:rsidRPr="00C73B49" w:rsidRDefault="00D91815" w:rsidP="00B92EA1">
      <w:pPr>
        <w:pStyle w:val="AuthorInstructions"/>
        <w:rPr>
          <w:sz w:val="16"/>
          <w:szCs w:val="16"/>
        </w:rPr>
      </w:pPr>
    </w:p>
    <w:p w14:paraId="34F4CBEB" w14:textId="77777777" w:rsidR="00303E20" w:rsidRPr="003651D9" w:rsidRDefault="00303E20" w:rsidP="00303E20">
      <w:pPr>
        <w:pStyle w:val="Heading1"/>
        <w:pageBreakBefore w:val="0"/>
        <w:numPr>
          <w:ilvl w:val="0"/>
          <w:numId w:val="0"/>
        </w:numPr>
        <w:rPr>
          <w:noProof w:val="0"/>
        </w:rPr>
      </w:pPr>
      <w:bookmarkStart w:id="86" w:name="_Toc345074650"/>
      <w:r w:rsidRPr="003651D9">
        <w:rPr>
          <w:noProof w:val="0"/>
        </w:rPr>
        <w:t xml:space="preserve">X </w:t>
      </w:r>
      <w:r w:rsidR="00C45334">
        <w:rPr>
          <w:noProof w:val="0"/>
        </w:rPr>
        <w:t>Dynamic Care Team Management (</w:t>
      </w:r>
      <w:r w:rsidR="00C73B49">
        <w:rPr>
          <w:noProof w:val="0"/>
        </w:rPr>
        <w:t>DCTM</w:t>
      </w:r>
      <w:r w:rsidR="00C45334">
        <w:rPr>
          <w:noProof w:val="0"/>
        </w:rPr>
        <w:t>)</w:t>
      </w:r>
      <w:r w:rsidRPr="003651D9">
        <w:rPr>
          <w:noProof w:val="0"/>
        </w:rPr>
        <w:t xml:space="preserve"> Profile</w:t>
      </w:r>
      <w:bookmarkEnd w:id="86"/>
    </w:p>
    <w:p w14:paraId="7043DEB8" w14:textId="3BFAC2D0" w:rsidR="003A7B25" w:rsidRDefault="003A7B25" w:rsidP="003A7B25">
      <w:pPr>
        <w:rPr>
          <w:moveTo w:id="87" w:author="Jones, Emma" w:date="2017-04-19T11:40:00Z"/>
        </w:rPr>
      </w:pPr>
      <w:moveToRangeStart w:id="88" w:author="Jones, Emma" w:date="2017-04-19T11:40:00Z" w:name="move480365336"/>
      <w:moveTo w:id="89" w:author="Jones, Emma" w:date="2017-04-19T11:40:00Z">
        <w:r>
          <w:t xml:space="preserve">The </w:t>
        </w:r>
      </w:moveTo>
      <w:ins w:id="90" w:author="Jones, Emma" w:date="2017-04-19T11:40:00Z">
        <w:r w:rsidRPr="00CA4288">
          <w:t xml:space="preserve">Dynamic Care </w:t>
        </w:r>
        <w:r>
          <w:t>Team Management (DCTM</w:t>
        </w:r>
        <w:r w:rsidRPr="00CA4288">
          <w:t xml:space="preserve">) </w:t>
        </w:r>
      </w:ins>
      <w:moveTo w:id="91" w:author="Jones, Emma" w:date="2017-04-19T11:40:00Z">
        <w:del w:id="92" w:author="Jones, Emma" w:date="2017-04-19T11:40:00Z">
          <w:r w:rsidDel="003A7B25">
            <w:delText xml:space="preserve">DCTM </w:delText>
          </w:r>
        </w:del>
        <w:r w:rsidRPr="00CA4288">
          <w:t xml:space="preserve">Profile </w:t>
        </w:r>
        <w:r>
          <w:t xml:space="preserve">provides the means for sharing care team information about a patient’s care team </w:t>
        </w:r>
        <w:r w:rsidRPr="00CA4288">
          <w:t>that meet the needs of many</w:t>
        </w:r>
        <w:r>
          <w:t xml:space="preserve"> users</w:t>
        </w:r>
        <w:r w:rsidRPr="00CA4288">
          <w:t>, such as providers, patients and payers.</w:t>
        </w:r>
        <w:r>
          <w:t xml:space="preserve"> A patient and providers may be associated with multiple types of care teams at any given time. </w:t>
        </w:r>
        <w:r w:rsidRPr="00CB6353">
          <w:t xml:space="preserve">Patients are suffering from an increasing number of complex or chronic health conditions which require frequent episodes of care involving multiple </w:t>
        </w:r>
        <w:r>
          <w:t xml:space="preserve">care </w:t>
        </w:r>
        <w:r w:rsidRPr="00CB6353">
          <w:t>providers. With this complexity, it is difficult to</w:t>
        </w:r>
        <w:r>
          <w:t xml:space="preserve"> identify and coordinate care amongst providers and caregivers. The ability to </w:t>
        </w:r>
        <w:r w:rsidRPr="00CB6353">
          <w:t>infor</w:t>
        </w:r>
        <w:r>
          <w:t xml:space="preserve">m providers and patients with care team information and the functions to support improving </w:t>
        </w:r>
        <w:r w:rsidRPr="00CB6353">
          <w:t>care provision</w:t>
        </w:r>
        <w:r>
          <w:t xml:space="preserve"> is needed</w:t>
        </w:r>
        <w:r w:rsidRPr="00CB6353">
          <w:t xml:space="preserve">. </w:t>
        </w:r>
      </w:moveTo>
    </w:p>
    <w:p w14:paraId="76C43320" w14:textId="77777777" w:rsidR="003A7B25" w:rsidRPr="00EF218E" w:rsidRDefault="003A7B25" w:rsidP="003A7B25">
      <w:pPr>
        <w:rPr>
          <w:moveTo w:id="93" w:author="Jones, Emma" w:date="2017-04-19T11:40:00Z"/>
          <w:color w:val="808080"/>
        </w:rPr>
      </w:pPr>
      <w:moveTo w:id="94" w:author="Jones, Emma" w:date="2017-04-19T11:40:00Z">
        <w:r w:rsidRPr="00CB6353">
          <w:t xml:space="preserve">The World Health Organization (WHO) stipulates approximately 63% of all annual deaths are due to non-communicable or chronic diseases. </w:t>
        </w:r>
        <w:r>
          <w:t xml:space="preserve">The </w:t>
        </w:r>
        <w:r w:rsidRPr="00CB6353">
          <w:t xml:space="preserve">US Medicare </w:t>
        </w:r>
        <w:r>
          <w:t xml:space="preserve">and Medicaid Services (CMS) department’s </w:t>
        </w:r>
        <w:r w:rsidRPr="00CB6353">
          <w:t xml:space="preserve">claims data </w:t>
        </w:r>
        <w:r>
          <w:t>show that</w:t>
        </w:r>
        <w:r w:rsidRPr="00CB6353">
          <w:t xml:space="preserve"> $17.4 billion dollars was spent on re-admissions to hospital within 30 days of discharge </w:t>
        </w:r>
        <w:r w:rsidRPr="002B2472">
          <w:t>in 2004.</w:t>
        </w:r>
        <w:r w:rsidRPr="002B2472">
          <w:rPr>
            <w:rStyle w:val="FootnoteReference"/>
          </w:rPr>
          <w:footnoteReference w:id="12"/>
        </w:r>
      </w:moveTo>
    </w:p>
    <w:p w14:paraId="5FEA3D3F" w14:textId="77777777" w:rsidR="003A7B25" w:rsidRPr="00E15BB0" w:rsidRDefault="003A7B25" w:rsidP="003A7B25">
      <w:pPr>
        <w:rPr>
          <w:moveTo w:id="97" w:author="Jones, Emma" w:date="2017-04-19T11:40:00Z"/>
          <w:sz w:val="16"/>
          <w:szCs w:val="16"/>
        </w:rPr>
      </w:pPr>
      <w:moveTo w:id="98" w:author="Jones, Emma" w:date="2017-04-19T11:40:00Z">
        <w:r w:rsidRPr="00CB6353">
          <w:t xml:space="preserve">Effective collaboration and communication is needed to support the provision of patient-centered care. </w:t>
        </w:r>
        <w:r>
          <w:t>DCTM</w:t>
        </w:r>
        <w:r w:rsidRPr="00CB6353">
          <w:t xml:space="preserve"> would enable the </w:t>
        </w:r>
        <w:r>
          <w:t xml:space="preserve">efficient </w:t>
        </w:r>
        <w:r w:rsidRPr="00CB6353">
          <w:t xml:space="preserve">provision of health information </w:t>
        </w:r>
        <w:r>
          <w:t xml:space="preserve">that is </w:t>
        </w:r>
        <w:r w:rsidRPr="00CB6353">
          <w:t>needed for effective care planning and collaboration between applicable providers, participants and the patient.</w:t>
        </w:r>
      </w:moveTo>
    </w:p>
    <w:moveToRangeEnd w:id="88"/>
    <w:p w14:paraId="2E3FD71B" w14:textId="37CE0A9F" w:rsidR="00FB5C99" w:rsidRDefault="007A6593" w:rsidP="00E15BB0">
      <w:pPr>
        <w:pStyle w:val="BodyText"/>
      </w:pPr>
      <w:r w:rsidRPr="00CA4288">
        <w:t xml:space="preserve">The </w:t>
      </w:r>
      <w:del w:id="99" w:author="Jones, Emma" w:date="2017-04-19T11:40:00Z">
        <w:r w:rsidRPr="00CA4288" w:rsidDel="003A7B25">
          <w:delText xml:space="preserve">Dynamic Care </w:delText>
        </w:r>
        <w:r w:rsidDel="003A7B25">
          <w:delText>Team Management (</w:delText>
        </w:r>
      </w:del>
      <w:r>
        <w:t>DCTM</w:t>
      </w:r>
      <w:del w:id="100" w:author="Jones, Emma" w:date="2017-04-19T11:40:00Z">
        <w:r w:rsidRPr="00CA4288" w:rsidDel="003A7B25">
          <w:delText>)</w:delText>
        </w:r>
      </w:del>
      <w:r w:rsidRPr="00CA4288">
        <w:t xml:space="preserve"> </w:t>
      </w:r>
      <w:r w:rsidR="00C40D59">
        <w:t xml:space="preserve">profile </w:t>
      </w:r>
      <w:r w:rsidR="00E15BB0" w:rsidRPr="00CA4288">
        <w:t>provides the struc</w:t>
      </w:r>
      <w:r w:rsidR="00E15BB0">
        <w:t xml:space="preserve">tures and transactions for </w:t>
      </w:r>
      <w:r w:rsidR="00E15BB0" w:rsidRPr="00CA4288">
        <w:t>shar</w:t>
      </w:r>
      <w:r w:rsidR="00E15BB0">
        <w:t>ing Care Team information</w:t>
      </w:r>
      <w:r w:rsidR="00C40D59">
        <w:t xml:space="preserve"> </w:t>
      </w:r>
      <w:r w:rsidR="00C40D59" w:rsidRPr="00CA4288">
        <w:t>dynamically as the patient interacts with the healthcare system</w:t>
      </w:r>
      <w:r w:rsidR="00C40D59">
        <w:t xml:space="preserve">. </w:t>
      </w:r>
      <w:r w:rsidR="00C40D59" w:rsidRPr="00CA4288">
        <w:t>FHIR</w:t>
      </w:r>
      <w:r w:rsidR="00C40D59" w:rsidRPr="00E008B6">
        <w:rPr>
          <w:vertAlign w:val="superscript"/>
        </w:rPr>
        <w:t>®</w:t>
      </w:r>
      <w:r w:rsidR="00C40D59">
        <w:rPr>
          <w:rStyle w:val="FootnoteReference"/>
          <w:i/>
        </w:rPr>
        <w:footnoteReference w:id="13"/>
      </w:r>
      <w:r w:rsidR="00C40D59" w:rsidRPr="00CA4288">
        <w:t xml:space="preserve"> resources and transactions are used by this profile.</w:t>
      </w:r>
      <w:r w:rsidR="00C40D59">
        <w:t xml:space="preserve"> This profile does not define, nor assume, a single Care Team for a patient.</w:t>
      </w:r>
      <w:r w:rsidR="00C40D59" w:rsidRPr="00CA4288">
        <w:t xml:space="preserve"> </w:t>
      </w:r>
      <w:r w:rsidR="00C40D59">
        <w:t xml:space="preserve"> </w:t>
      </w:r>
      <w:r w:rsidR="00CB6B5B">
        <w:t xml:space="preserve">The care team functionalities are derived from the HL7 Care Coordination </w:t>
      </w:r>
      <w:r w:rsidR="00CB6B5B">
        <w:lastRenderedPageBreak/>
        <w:t xml:space="preserve">Service </w:t>
      </w:r>
      <w:r w:rsidR="00FB5C99">
        <w:t xml:space="preserve">(CCS) </w:t>
      </w:r>
      <w:r w:rsidR="00CB6B5B">
        <w:t>Functional Model</w:t>
      </w:r>
      <w:r w:rsidR="00054D02">
        <w:rPr>
          <w:rStyle w:val="FootnoteReference"/>
        </w:rPr>
        <w:footnoteReference w:id="14"/>
      </w:r>
      <w:r w:rsidR="00E15BB0" w:rsidRPr="00CA4288">
        <w:t xml:space="preserve"> </w:t>
      </w:r>
      <w:r w:rsidR="00A02F2F">
        <w:t xml:space="preserve">care team membership sub-capabilities. </w:t>
      </w:r>
      <w:r w:rsidR="00FB5C99">
        <w:t>This profile utilizes the following sub-</w:t>
      </w:r>
      <w:r w:rsidR="00A02F2F">
        <w:t xml:space="preserve">capabilities </w:t>
      </w:r>
      <w:r w:rsidR="00FB5C99">
        <w:t xml:space="preserve">used in CCS </w:t>
      </w:r>
      <w:r w:rsidR="00FB5C99" w:rsidRPr="00FB5C99">
        <w:t>C</w:t>
      </w:r>
      <w:r w:rsidR="00FB5C99">
        <w:t>are Team Membership Capability:</w:t>
      </w:r>
    </w:p>
    <w:p w14:paraId="622BED64" w14:textId="77777777" w:rsidR="00F77D32" w:rsidRDefault="00FB5C99" w:rsidP="00605DE1">
      <w:pPr>
        <w:pStyle w:val="BodyText"/>
        <w:numPr>
          <w:ilvl w:val="0"/>
          <w:numId w:val="26"/>
        </w:numPr>
      </w:pPr>
      <w:r w:rsidRPr="00FB5C99">
        <w:t>Add Care Team Member</w:t>
      </w:r>
      <w:r>
        <w:t xml:space="preserve"> - S</w:t>
      </w:r>
      <w:r w:rsidRPr="00FB5C99">
        <w:t>upports the ability to direct</w:t>
      </w:r>
      <w:r w:rsidR="00F77D32">
        <w:t>ly add members to the care team.</w:t>
      </w:r>
    </w:p>
    <w:p w14:paraId="4A3EF337" w14:textId="77777777" w:rsidR="00C40D59" w:rsidRDefault="00F77D32" w:rsidP="00605DE1">
      <w:pPr>
        <w:pStyle w:val="BodyText"/>
        <w:numPr>
          <w:ilvl w:val="0"/>
          <w:numId w:val="26"/>
        </w:numPr>
      </w:pPr>
      <w:r>
        <w:t xml:space="preserve"> </w:t>
      </w:r>
      <w:r w:rsidRPr="00F77D32">
        <w:t>List my Care Teams</w:t>
      </w:r>
      <w:r>
        <w:t xml:space="preserve"> -  S</w:t>
      </w:r>
      <w:r w:rsidRPr="00F77D32">
        <w:t>upports the ability of an individual to list all care teams for which they (or the patient) have an active membership</w:t>
      </w:r>
      <w:r>
        <w:t>.</w:t>
      </w:r>
    </w:p>
    <w:p w14:paraId="6C054F4F" w14:textId="77777777" w:rsidR="00F77D32" w:rsidRDefault="00F77D32" w:rsidP="00605DE1">
      <w:pPr>
        <w:pStyle w:val="BodyText"/>
        <w:numPr>
          <w:ilvl w:val="0"/>
          <w:numId w:val="26"/>
        </w:numPr>
      </w:pPr>
      <w:r w:rsidRPr="00F77D32">
        <w:t>Remove Care Team Member</w:t>
      </w:r>
      <w:r>
        <w:t xml:space="preserve"> - S</w:t>
      </w:r>
      <w:r w:rsidRPr="00F77D32">
        <w:t>upports the ability to either permanently remove or inactivate an individual from the care team</w:t>
      </w:r>
    </w:p>
    <w:p w14:paraId="22C06ABC" w14:textId="77777777" w:rsidR="00444B7A" w:rsidRDefault="00444B7A" w:rsidP="00605DE1">
      <w:pPr>
        <w:pStyle w:val="BodyText"/>
        <w:numPr>
          <w:ilvl w:val="0"/>
          <w:numId w:val="26"/>
        </w:numPr>
      </w:pPr>
      <w:r w:rsidRPr="00444B7A">
        <w:t>Discover Care Team</w:t>
      </w:r>
      <w:r>
        <w:t xml:space="preserve"> -  S</w:t>
      </w:r>
      <w:r w:rsidRPr="00444B7A">
        <w:t xml:space="preserve">upports the ability to determine who the other members of the care team are in order to engage them in communication, negotiation, harmonization and coordinated execution of the plan (via other </w:t>
      </w:r>
      <w:r>
        <w:t xml:space="preserve">CCS </w:t>
      </w:r>
      <w:r w:rsidRPr="00444B7A">
        <w:t>capabilities</w:t>
      </w:r>
      <w:r>
        <w:t xml:space="preserve"> not utilized in this profile)</w:t>
      </w:r>
    </w:p>
    <w:p w14:paraId="4ACB6A77" w14:textId="77777777" w:rsidR="007A6593" w:rsidRDefault="007A6593" w:rsidP="007A6593">
      <w:pPr>
        <w:pStyle w:val="BodyText"/>
      </w:pPr>
    </w:p>
    <w:p w14:paraId="78C02B99" w14:textId="0A88C798" w:rsidR="007A6593" w:rsidDel="003A7B25" w:rsidRDefault="007F7200" w:rsidP="007A6593">
      <w:pPr>
        <w:rPr>
          <w:moveFrom w:id="101" w:author="Jones, Emma" w:date="2017-04-19T11:40:00Z"/>
        </w:rPr>
      </w:pPr>
      <w:moveFromRangeStart w:id="102" w:author="Jones, Emma" w:date="2017-04-19T11:40:00Z" w:name="move480365336"/>
      <w:moveFrom w:id="103" w:author="Jones, Emma" w:date="2017-04-19T11:40:00Z">
        <w:r w:rsidDel="003A7B25">
          <w:t xml:space="preserve">The </w:t>
        </w:r>
        <w:r w:rsidR="007A6593" w:rsidDel="003A7B25">
          <w:t xml:space="preserve">DCTM </w:t>
        </w:r>
        <w:r w:rsidR="007A6593" w:rsidRPr="00CA4288" w:rsidDel="003A7B25">
          <w:t xml:space="preserve">Profile </w:t>
        </w:r>
        <w:r w:rsidR="007A6593" w:rsidDel="003A7B25">
          <w:t>provides the means for sharing care team information about a patient</w:t>
        </w:r>
        <w:r w:rsidDel="003A7B25">
          <w:t>’s care team</w:t>
        </w:r>
        <w:r w:rsidR="007A6593" w:rsidDel="003A7B25">
          <w:t xml:space="preserve"> </w:t>
        </w:r>
        <w:r w:rsidR="007A6593" w:rsidRPr="00CA4288" w:rsidDel="003A7B25">
          <w:t>that meet the needs of many</w:t>
        </w:r>
        <w:r w:rsidDel="003A7B25">
          <w:t xml:space="preserve"> users</w:t>
        </w:r>
        <w:r w:rsidR="007A6593" w:rsidRPr="00CA4288" w:rsidDel="003A7B25">
          <w:t>, such as providers, patients and payers.</w:t>
        </w:r>
        <w:r w:rsidR="007A6593" w:rsidDel="003A7B25">
          <w:t xml:space="preserve"> A patient and providers may be associated with multiple types of care teams at any given time. </w:t>
        </w:r>
        <w:r w:rsidR="007A6593" w:rsidRPr="00CB6353" w:rsidDel="003A7B25">
          <w:t xml:space="preserve">Patients are suffering from an increasing number of complex or chronic health conditions which require frequent episodes of care involving multiple </w:t>
        </w:r>
        <w:r w:rsidDel="003A7B25">
          <w:t xml:space="preserve">care </w:t>
        </w:r>
        <w:r w:rsidR="007A6593" w:rsidRPr="00CB6353" w:rsidDel="003A7B25">
          <w:t>providers. With this complexity, it is difficult to</w:t>
        </w:r>
        <w:r w:rsidR="007A6593" w:rsidDel="003A7B25">
          <w:t xml:space="preserve"> identify and coordinate care amongst providers and caregivers. </w:t>
        </w:r>
        <w:r w:rsidDel="003A7B25">
          <w:t>The ability</w:t>
        </w:r>
        <w:r w:rsidR="007A6593" w:rsidDel="003A7B25">
          <w:t xml:space="preserve"> to </w:t>
        </w:r>
        <w:r w:rsidR="007A6593" w:rsidRPr="00CB6353" w:rsidDel="003A7B25">
          <w:t>infor</w:t>
        </w:r>
        <w:r w:rsidR="007A6593" w:rsidDel="003A7B25">
          <w:t xml:space="preserve">m providers and patients with care team information and the functions to support improving </w:t>
        </w:r>
        <w:r w:rsidR="007A6593" w:rsidRPr="00CB6353" w:rsidDel="003A7B25">
          <w:t>care provision</w:t>
        </w:r>
        <w:r w:rsidR="007A6593" w:rsidDel="003A7B25">
          <w:t xml:space="preserve"> is needed</w:t>
        </w:r>
        <w:r w:rsidR="007A6593" w:rsidRPr="00CB6353" w:rsidDel="003A7B25">
          <w:t xml:space="preserve">. </w:t>
        </w:r>
      </w:moveFrom>
    </w:p>
    <w:p w14:paraId="7F557AA6" w14:textId="65E0086B" w:rsidR="007A6593" w:rsidRPr="00EF218E" w:rsidDel="003A7B25" w:rsidRDefault="007A6593" w:rsidP="007A6593">
      <w:pPr>
        <w:rPr>
          <w:moveFrom w:id="104" w:author="Jones, Emma" w:date="2017-04-19T11:40:00Z"/>
          <w:color w:val="808080"/>
        </w:rPr>
      </w:pPr>
      <w:moveFrom w:id="105" w:author="Jones, Emma" w:date="2017-04-19T11:40:00Z">
        <w:r w:rsidRPr="00CB6353" w:rsidDel="003A7B25">
          <w:t xml:space="preserve">The World Health Organization (WHO) stipulates approximately 63% of all annual deaths are due to non-communicable or chronic diseases. </w:t>
        </w:r>
        <w:r w:rsidR="007F7200" w:rsidDel="003A7B25">
          <w:t xml:space="preserve">The </w:t>
        </w:r>
        <w:r w:rsidRPr="00CB6353" w:rsidDel="003A7B25">
          <w:t xml:space="preserve">US Medicare </w:t>
        </w:r>
        <w:r w:rsidR="007F7200" w:rsidDel="003A7B25">
          <w:t xml:space="preserve">and Medicaid Services (CMS) department’s </w:t>
        </w:r>
        <w:r w:rsidRPr="00CB6353" w:rsidDel="003A7B25">
          <w:t xml:space="preserve">claims data </w:t>
        </w:r>
        <w:r w:rsidR="007F7200" w:rsidDel="003A7B25">
          <w:t>show that</w:t>
        </w:r>
        <w:r w:rsidR="007F7200" w:rsidRPr="00CB6353" w:rsidDel="003A7B25">
          <w:t xml:space="preserve"> </w:t>
        </w:r>
        <w:r w:rsidRPr="00CB6353" w:rsidDel="003A7B25">
          <w:t xml:space="preserve">$17.4 billion dollars was spent on re-admissions to hospital within 30 days of discharge </w:t>
        </w:r>
        <w:r w:rsidRPr="002B2472" w:rsidDel="003A7B25">
          <w:t>in 2004.</w:t>
        </w:r>
        <w:r w:rsidRPr="002B2472" w:rsidDel="003A7B25">
          <w:rPr>
            <w:rStyle w:val="FootnoteReference"/>
          </w:rPr>
          <w:footnoteReference w:id="15"/>
        </w:r>
      </w:moveFrom>
    </w:p>
    <w:p w14:paraId="0D4F2C11" w14:textId="39A17972" w:rsidR="007A6593" w:rsidRPr="00E15BB0" w:rsidDel="003A7B25" w:rsidRDefault="007A6593" w:rsidP="007A6593">
      <w:pPr>
        <w:rPr>
          <w:moveFrom w:id="108" w:author="Jones, Emma" w:date="2017-04-19T11:40:00Z"/>
          <w:sz w:val="16"/>
          <w:szCs w:val="16"/>
        </w:rPr>
      </w:pPr>
      <w:moveFrom w:id="109" w:author="Jones, Emma" w:date="2017-04-19T11:40:00Z">
        <w:r w:rsidRPr="00CB6353" w:rsidDel="003A7B25">
          <w:t xml:space="preserve">Effective collaboration and communication is needed to support the provision of patient-centered care. </w:t>
        </w:r>
        <w:r w:rsidR="007F7200" w:rsidDel="003A7B25">
          <w:t>DCTM</w:t>
        </w:r>
        <w:r w:rsidR="007F7200" w:rsidRPr="00CB6353" w:rsidDel="003A7B25">
          <w:t xml:space="preserve"> </w:t>
        </w:r>
        <w:r w:rsidRPr="00CB6353" w:rsidDel="003A7B25">
          <w:t xml:space="preserve">would enable the </w:t>
        </w:r>
        <w:r w:rsidR="007F7200" w:rsidDel="003A7B25">
          <w:t xml:space="preserve">efficient </w:t>
        </w:r>
        <w:r w:rsidRPr="00CB6353" w:rsidDel="003A7B25">
          <w:t xml:space="preserve">provision of health information </w:t>
        </w:r>
        <w:r w:rsidR="007F7200" w:rsidDel="003A7B25">
          <w:t xml:space="preserve">that is </w:t>
        </w:r>
        <w:r w:rsidRPr="00CB6353" w:rsidDel="003A7B25">
          <w:t>needed for effective care planning and collaboration between applicable providers, participants and the patient.</w:t>
        </w:r>
      </w:moveFrom>
    </w:p>
    <w:moveFromRangeEnd w:id="102"/>
    <w:p w14:paraId="315A4219" w14:textId="62D0A72F" w:rsidR="007A6593" w:rsidDel="003A7B25" w:rsidRDefault="007A6593" w:rsidP="007A6593">
      <w:pPr>
        <w:pStyle w:val="BodyText"/>
        <w:rPr>
          <w:del w:id="110" w:author="Jones, Emma" w:date="2017-04-19T11:40:00Z"/>
        </w:rPr>
      </w:pPr>
    </w:p>
    <w:p w14:paraId="6EA67C37" w14:textId="77777777" w:rsidR="00A85861" w:rsidRPr="003651D9" w:rsidRDefault="00CF283F" w:rsidP="00D91815">
      <w:pPr>
        <w:pStyle w:val="Heading2"/>
        <w:numPr>
          <w:ilvl w:val="0"/>
          <w:numId w:val="0"/>
        </w:numPr>
        <w:rPr>
          <w:noProof w:val="0"/>
        </w:rPr>
      </w:pPr>
      <w:bookmarkStart w:id="111" w:name="_Toc345074651"/>
      <w:r w:rsidRPr="003651D9">
        <w:rPr>
          <w:noProof w:val="0"/>
        </w:rPr>
        <w:t xml:space="preserve">X.1 </w:t>
      </w:r>
      <w:r w:rsidR="00C73B49">
        <w:rPr>
          <w:noProof w:val="0"/>
        </w:rPr>
        <w:t>DCTM</w:t>
      </w:r>
      <w:r w:rsidR="00C73B49"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78"/>
      <w:bookmarkEnd w:id="79"/>
      <w:bookmarkEnd w:id="80"/>
      <w:bookmarkEnd w:id="81"/>
      <w:bookmarkEnd w:id="82"/>
      <w:bookmarkEnd w:id="83"/>
      <w:bookmarkEnd w:id="84"/>
      <w:bookmarkEnd w:id="85"/>
      <w:r w:rsidR="008608EF" w:rsidRPr="003651D9">
        <w:rPr>
          <w:noProof w:val="0"/>
        </w:rPr>
        <w:t>, and Content Modules</w:t>
      </w:r>
      <w:bookmarkStart w:id="112" w:name="_Toc473170359"/>
      <w:bookmarkStart w:id="113" w:name="_Toc504625756"/>
      <w:bookmarkStart w:id="114" w:name="_Toc530206509"/>
      <w:bookmarkStart w:id="115" w:name="_Toc1388429"/>
      <w:bookmarkStart w:id="116" w:name="_Toc1388583"/>
      <w:bookmarkStart w:id="117" w:name="_Toc1456610"/>
      <w:bookmarkStart w:id="118" w:name="_Toc37034635"/>
      <w:bookmarkStart w:id="119" w:name="_Toc38846113"/>
      <w:bookmarkEnd w:id="111"/>
    </w:p>
    <w:p w14:paraId="03F84099"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1" w:history="1">
        <w:r w:rsidR="00594882" w:rsidRPr="003651D9">
          <w:rPr>
            <w:rStyle w:val="Hyperlink"/>
          </w:rPr>
          <w:t>http://www.ihe.net/Technical_Framework/index.cfm</w:t>
        </w:r>
      </w:hyperlink>
      <w:r w:rsidR="005672A9" w:rsidRPr="003651D9">
        <w:t>.</w:t>
      </w:r>
    </w:p>
    <w:p w14:paraId="65D2CF5F" w14:textId="31B6E862" w:rsidR="003921A0" w:rsidRPr="003651D9" w:rsidRDefault="00CF283F">
      <w:pPr>
        <w:pStyle w:val="BodyText"/>
        <w:rPr>
          <w:i/>
        </w:rPr>
      </w:pPr>
      <w:r w:rsidRPr="003651D9">
        <w:t>Figure X.1-1 shows the a</w:t>
      </w:r>
      <w:r w:rsidR="00E15BB0">
        <w:t>ctors directly involved in the DCTM</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 xml:space="preserve">Actors </w:t>
      </w:r>
      <w:r w:rsidR="007F7200">
        <w:t>that</w:t>
      </w:r>
      <w:r w:rsidR="007F7200" w:rsidRPr="003651D9">
        <w:t xml:space="preserve"> </w:t>
      </w:r>
      <w:r w:rsidR="00E61A6A" w:rsidRPr="003651D9">
        <w:t>have a mandatory grouping are shown in conjoined boxes.</w:t>
      </w:r>
    </w:p>
    <w:p w14:paraId="636A6CA4" w14:textId="77777777" w:rsidR="00C40D59" w:rsidRDefault="00C40D59">
      <w:pPr>
        <w:pStyle w:val="FigureTitle"/>
      </w:pPr>
    </w:p>
    <w:p w14:paraId="04D6B675" w14:textId="77777777" w:rsidR="00C40D59" w:rsidRDefault="00C40D59">
      <w:pPr>
        <w:pStyle w:val="FigureTitle"/>
      </w:pPr>
    </w:p>
    <w:p w14:paraId="3C22690A" w14:textId="77777777" w:rsidR="00C40D59" w:rsidRDefault="00C40D59">
      <w:pPr>
        <w:pStyle w:val="FigureTitle"/>
      </w:pPr>
    </w:p>
    <w:p w14:paraId="0F2489DD" w14:textId="77777777" w:rsidR="00C40D59" w:rsidRDefault="00C40D59">
      <w:pPr>
        <w:pStyle w:val="FigureTitle"/>
      </w:pPr>
    </w:p>
    <w:p w14:paraId="07C9A5FA" w14:textId="77777777" w:rsidR="00CE7CD4" w:rsidRDefault="00CE7CD4">
      <w:pPr>
        <w:pStyle w:val="FigureTitle"/>
      </w:pPr>
    </w:p>
    <w:p w14:paraId="5DF10E42" w14:textId="77777777" w:rsidR="00CE7CD4" w:rsidRDefault="00CE7CD4">
      <w:pPr>
        <w:pStyle w:val="FigureTitle"/>
      </w:pPr>
    </w:p>
    <w:p w14:paraId="03BCDACA" w14:textId="77777777" w:rsidR="00CE7CD4" w:rsidRDefault="00CE7CD4">
      <w:pPr>
        <w:pStyle w:val="FigureTitle"/>
      </w:pPr>
    </w:p>
    <w:p w14:paraId="7F221E91" w14:textId="77777777" w:rsidR="00CE7CD4" w:rsidRDefault="00CE7CD4">
      <w:pPr>
        <w:pStyle w:val="FigureTitle"/>
      </w:pPr>
    </w:p>
    <w:p w14:paraId="5AFBA0CD" w14:textId="77777777" w:rsidR="00CE7CD4" w:rsidRDefault="00CE7CD4">
      <w:pPr>
        <w:pStyle w:val="FigureTitle"/>
      </w:pPr>
    </w:p>
    <w:p w14:paraId="0254C9B2" w14:textId="77777777" w:rsidR="00CE7CD4" w:rsidRDefault="00CE7CD4">
      <w:pPr>
        <w:pStyle w:val="FigureTitle"/>
      </w:pPr>
    </w:p>
    <w:p w14:paraId="09CA5063" w14:textId="77777777" w:rsidR="00CE7CD4" w:rsidRDefault="00CE7CD4">
      <w:pPr>
        <w:pStyle w:val="FigureTitle"/>
      </w:pPr>
    </w:p>
    <w:p w14:paraId="317AAB94" w14:textId="77777777" w:rsidR="00CE7CD4" w:rsidRDefault="00CE7CD4">
      <w:pPr>
        <w:pStyle w:val="FigureTitle"/>
      </w:pPr>
    </w:p>
    <w:p w14:paraId="4A150D6B" w14:textId="77777777" w:rsidR="00C40D59" w:rsidRDefault="00C40D59">
      <w:pPr>
        <w:pStyle w:val="FigureTitle"/>
      </w:pPr>
    </w:p>
    <w:p w14:paraId="24B0A976" w14:textId="772B24BA" w:rsidR="003E5A69" w:rsidRDefault="00FE43B6">
      <w:pPr>
        <w:pStyle w:val="FigureTitle"/>
      </w:pPr>
      <w:r>
        <w:rPr>
          <w:noProof/>
        </w:rPr>
        <w:lastRenderedPageBreak/>
        <mc:AlternateContent>
          <mc:Choice Requires="wps">
            <w:drawing>
              <wp:anchor distT="0" distB="0" distL="114300" distR="114300" simplePos="0" relativeHeight="251681280" behindDoc="0" locked="0" layoutInCell="1" allowOverlap="1" wp14:anchorId="04BA1549" wp14:editId="190F332E">
                <wp:simplePos x="0" y="0"/>
                <wp:positionH relativeFrom="column">
                  <wp:posOffset>2294890</wp:posOffset>
                </wp:positionH>
                <wp:positionV relativeFrom="paragraph">
                  <wp:posOffset>886460</wp:posOffset>
                </wp:positionV>
                <wp:extent cx="635" cy="2971165"/>
                <wp:effectExtent l="0" t="0" r="18415" b="635"/>
                <wp:wrapNone/>
                <wp:docPr id="197" name="Lin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CAA62F" id="Line 316"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7pt,69.8pt" to="180.75pt,3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" strokeweight="1.5pt"/>
            </w:pict>
          </mc:Fallback>
        </mc:AlternateContent>
      </w:r>
      <w:r>
        <w:rPr>
          <w:noProof/>
        </w:rPr>
        <mc:AlternateContent>
          <mc:Choice Requires="wps">
            <w:drawing>
              <wp:anchor distT="0" distB="0" distL="114300" distR="114300" simplePos="0" relativeHeight="251682304" behindDoc="0" locked="0" layoutInCell="1" allowOverlap="1" wp14:anchorId="71CF4EF5" wp14:editId="11274B54">
                <wp:simplePos x="0" y="0"/>
                <wp:positionH relativeFrom="column">
                  <wp:posOffset>658495</wp:posOffset>
                </wp:positionH>
                <wp:positionV relativeFrom="paragraph">
                  <wp:posOffset>1187450</wp:posOffset>
                </wp:positionV>
                <wp:extent cx="1356995" cy="579120"/>
                <wp:effectExtent l="0" t="0" r="0" b="0"/>
                <wp:wrapNone/>
                <wp:docPr id="199"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6A5C23" w14:textId="77777777" w:rsidR="005652F2" w:rsidRPr="00077324" w:rsidRDefault="005652F2" w:rsidP="003E5A69">
                            <w:pPr>
                              <w:rPr>
                                <w:sz w:val="22"/>
                                <w:szCs w:val="22"/>
                              </w:rPr>
                            </w:pPr>
                            <w:r>
                              <w:rPr>
                                <w:sz w:val="22"/>
                                <w:szCs w:val="22"/>
                              </w:rPr>
                              <w:t>Update Care Team</w:t>
                            </w:r>
                            <w:r w:rsidRPr="00077324">
                              <w:rPr>
                                <w:sz w:val="22"/>
                                <w:szCs w:val="22"/>
                              </w:rPr>
                              <w:t xml:space="preserve"> [</w:t>
                            </w:r>
                            <w:r>
                              <w:rPr>
                                <w:sz w:val="22"/>
                                <w:szCs w:val="22"/>
                              </w:rPr>
                              <w:t>PCC-Y1</w:t>
                            </w:r>
                            <w:r w:rsidRPr="00077324">
                              <w:rPr>
                                <w:sz w:val="22"/>
                                <w:szCs w:val="22"/>
                              </w:rPr>
                              <w:t xml:space="preserve">] </w:t>
                            </w:r>
                            <w:r w:rsidRPr="00077324">
                              <w:rPr>
                                <w:sz w:val="22"/>
                                <w:szCs w:val="22"/>
                              </w:rPr>
                              <w:sym w:font="Symbol" w:char="F0AF"/>
                            </w:r>
                          </w:p>
                          <w:p w14:paraId="4A5D87DA" w14:textId="77777777" w:rsidR="005652F2" w:rsidRDefault="005652F2" w:rsidP="003E5A69"/>
                          <w:p w14:paraId="01318792" w14:textId="77777777" w:rsidR="005652F2" w:rsidRPr="00077324" w:rsidRDefault="005652F2" w:rsidP="003E5A6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CF4EF5" id="Rectangle 318" o:spid="_x0000_s1026" style="position:absolute;left:0;text-align:left;margin-left:51.85pt;margin-top:93.5pt;width:106.85pt;height:45.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" filled="f" stroked="f" strokeweight="0">
                <v:textbox>
                  <w:txbxContent>
                    <w:p w14:paraId="4B6A5C23" w14:textId="77777777" w:rsidR="005652F2" w:rsidRPr="00077324" w:rsidRDefault="005652F2" w:rsidP="003E5A69">
                      <w:pPr>
                        <w:rPr>
                          <w:sz w:val="22"/>
                          <w:szCs w:val="22"/>
                        </w:rPr>
                      </w:pPr>
                      <w:r>
                        <w:rPr>
                          <w:sz w:val="22"/>
                          <w:szCs w:val="22"/>
                        </w:rPr>
                        <w:t>Update Care Team</w:t>
                      </w:r>
                      <w:r w:rsidRPr="00077324">
                        <w:rPr>
                          <w:sz w:val="22"/>
                          <w:szCs w:val="22"/>
                        </w:rPr>
                        <w:t xml:space="preserve"> [</w:t>
                      </w:r>
                      <w:r>
                        <w:rPr>
                          <w:sz w:val="22"/>
                          <w:szCs w:val="22"/>
                        </w:rPr>
                        <w:t>PCC-Y1</w:t>
                      </w:r>
                      <w:r w:rsidRPr="00077324">
                        <w:rPr>
                          <w:sz w:val="22"/>
                          <w:szCs w:val="22"/>
                        </w:rPr>
                        <w:t xml:space="preserve">] </w:t>
                      </w:r>
                      <w:r w:rsidRPr="00077324">
                        <w:rPr>
                          <w:sz w:val="22"/>
                          <w:szCs w:val="22"/>
                        </w:rPr>
                        <w:sym w:font="Symbol" w:char="F0AF"/>
                      </w:r>
                    </w:p>
                    <w:p w14:paraId="4A5D87DA" w14:textId="77777777" w:rsidR="005652F2" w:rsidRDefault="005652F2" w:rsidP="003E5A69"/>
                    <w:p w14:paraId="01318792" w14:textId="77777777" w:rsidR="005652F2" w:rsidRPr="00077324" w:rsidRDefault="005652F2" w:rsidP="003E5A6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w:pict>
          </mc:Fallback>
        </mc:AlternateContent>
      </w:r>
      <w:r>
        <w:rPr>
          <w:noProof/>
        </w:rPr>
        <mc:AlternateContent>
          <mc:Choice Requires="wps">
            <w:drawing>
              <wp:anchor distT="0" distB="0" distL="114300" distR="114300" simplePos="0" relativeHeight="251683328" behindDoc="0" locked="0" layoutInCell="1" allowOverlap="1" wp14:anchorId="39150B1C" wp14:editId="3F49EB19">
                <wp:simplePos x="0" y="0"/>
                <wp:positionH relativeFrom="column">
                  <wp:posOffset>985520</wp:posOffset>
                </wp:positionH>
                <wp:positionV relativeFrom="paragraph">
                  <wp:posOffset>3762375</wp:posOffset>
                </wp:positionV>
                <wp:extent cx="2586355" cy="406400"/>
                <wp:effectExtent l="0" t="0" r="4445" b="0"/>
                <wp:wrapNone/>
                <wp:docPr id="202"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406400"/>
                        </a:xfrm>
                        <a:prstGeom prst="rect">
                          <a:avLst/>
                        </a:prstGeom>
                        <a:solidFill>
                          <a:srgbClr val="FFFFFF"/>
                        </a:solidFill>
                        <a:ln w="25400">
                          <a:solidFill>
                            <a:srgbClr val="000000"/>
                          </a:solidFill>
                          <a:miter lim="800000"/>
                          <a:headEnd/>
                          <a:tailEnd/>
                        </a:ln>
                      </wps:spPr>
                      <wps:txbx>
                        <w:txbxContent>
                          <w:p w14:paraId="53B78B4C" w14:textId="77777777" w:rsidR="005652F2" w:rsidRDefault="005652F2" w:rsidP="003E5A69">
                            <w:pPr>
                              <w:spacing w:after="120"/>
                              <w:jc w:val="center"/>
                            </w:pPr>
                            <w:r>
                              <w:t>Care Team Service</w:t>
                            </w:r>
                          </w:p>
                          <w:p w14:paraId="4367B854" w14:textId="77777777" w:rsidR="005652F2" w:rsidRDefault="005652F2" w:rsidP="003E5A69"/>
                          <w:p w14:paraId="7D17408F" w14:textId="77777777" w:rsidR="005652F2" w:rsidRDefault="005652F2" w:rsidP="003E5A69">
                            <w:pPr>
                              <w:spacing w:after="120"/>
                              <w:jc w:val="center"/>
                            </w:pPr>
                            <w:r>
                              <w:t>Actor 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150B1C" id="_x0000_t202" coordsize="21600,21600" o:spt="202" path="m,l,21600r21600,l21600,xe">
                <v:stroke joinstyle="miter"/>
                <v:path gradientshapeok="t" o:connecttype="rect"/>
              </v:shapetype>
              <v:shape id="Text Box 320" o:spid="_x0000_s1027" type="#_x0000_t202" style="position:absolute;left:0;text-align:left;margin-left:77.6pt;margin-top:296.25pt;width:203.65pt;height:32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" strokeweight="2pt">
                <v:textbox>
                  <w:txbxContent>
                    <w:p w14:paraId="53B78B4C" w14:textId="77777777" w:rsidR="005652F2" w:rsidRDefault="005652F2" w:rsidP="003E5A69">
                      <w:pPr>
                        <w:spacing w:after="120"/>
                        <w:jc w:val="center"/>
                      </w:pPr>
                      <w:r>
                        <w:t>Care Team Service</w:t>
                      </w:r>
                    </w:p>
                    <w:p w14:paraId="4367B854" w14:textId="77777777" w:rsidR="005652F2" w:rsidRDefault="005652F2" w:rsidP="003E5A69"/>
                    <w:p w14:paraId="7D17408F" w14:textId="77777777" w:rsidR="005652F2" w:rsidRDefault="005652F2" w:rsidP="003E5A69">
                      <w:pPr>
                        <w:spacing w:after="120"/>
                        <w:jc w:val="center"/>
                      </w:pPr>
                      <w:r>
                        <w:t>Actor F</w:t>
                      </w:r>
                    </w:p>
                  </w:txbxContent>
                </v:textbox>
              </v:shape>
            </w:pict>
          </mc:Fallback>
        </mc:AlternateContent>
      </w:r>
      <w:r>
        <w:rPr>
          <w:noProof/>
        </w:rPr>
        <mc:AlternateContent>
          <mc:Choice Requires="wps">
            <w:drawing>
              <wp:anchor distT="0" distB="0" distL="114300" distR="114300" simplePos="0" relativeHeight="251684352" behindDoc="0" locked="0" layoutInCell="1" allowOverlap="1" wp14:anchorId="7757FF9E" wp14:editId="13F57C6F">
                <wp:simplePos x="0" y="0"/>
                <wp:positionH relativeFrom="column">
                  <wp:posOffset>1394460</wp:posOffset>
                </wp:positionH>
                <wp:positionV relativeFrom="paragraph">
                  <wp:posOffset>337820</wp:posOffset>
                </wp:positionV>
                <wp:extent cx="1819910" cy="548640"/>
                <wp:effectExtent l="0" t="0" r="8890" b="3810"/>
                <wp:wrapNone/>
                <wp:docPr id="204"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548640"/>
                        </a:xfrm>
                        <a:prstGeom prst="rect">
                          <a:avLst/>
                        </a:prstGeom>
                        <a:solidFill>
                          <a:srgbClr val="FFFFFF"/>
                        </a:solidFill>
                        <a:ln w="25400">
                          <a:solidFill>
                            <a:srgbClr val="000000"/>
                          </a:solidFill>
                          <a:miter lim="800000"/>
                          <a:headEnd/>
                          <a:tailEnd/>
                        </a:ln>
                      </wps:spPr>
                      <wps:txbx>
                        <w:txbxContent>
                          <w:p w14:paraId="33D186D8" w14:textId="77777777" w:rsidR="005652F2" w:rsidRDefault="005652F2" w:rsidP="003E5A69">
                            <w:pPr>
                              <w:spacing w:after="120"/>
                              <w:jc w:val="center"/>
                            </w:pPr>
                            <w:r>
                              <w:t>Care Team Contributor</w:t>
                            </w:r>
                          </w:p>
                          <w:p w14:paraId="082EE809" w14:textId="77777777" w:rsidR="005652F2" w:rsidRDefault="005652F2" w:rsidP="003E5A69"/>
                          <w:p w14:paraId="0A886109" w14:textId="77777777" w:rsidR="005652F2" w:rsidRDefault="005652F2" w:rsidP="003E5A69">
                            <w:pPr>
                              <w:spacing w:after="120"/>
                              <w:jc w:val="center"/>
                            </w:pPr>
                            <w:r>
                              <w:t>Actor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7FF9E" id="Text Box 322" o:spid="_x0000_s1028" type="#_x0000_t202" style="position:absolute;left:0;text-align:left;margin-left:109.8pt;margin-top:26.6pt;width:143.3pt;height:43.2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" strokeweight="2pt">
                <v:textbox>
                  <w:txbxContent>
                    <w:p w14:paraId="33D186D8" w14:textId="77777777" w:rsidR="005652F2" w:rsidRDefault="005652F2" w:rsidP="003E5A69">
                      <w:pPr>
                        <w:spacing w:after="120"/>
                        <w:jc w:val="center"/>
                      </w:pPr>
                      <w:r>
                        <w:t>Care Team Contributor</w:t>
                      </w:r>
                    </w:p>
                    <w:p w14:paraId="082EE809" w14:textId="77777777" w:rsidR="005652F2" w:rsidRDefault="005652F2" w:rsidP="003E5A69"/>
                    <w:p w14:paraId="0A886109" w14:textId="77777777" w:rsidR="005652F2" w:rsidRDefault="005652F2" w:rsidP="003E5A69">
                      <w:pPr>
                        <w:spacing w:after="120"/>
                        <w:jc w:val="center"/>
                      </w:pPr>
                      <w:r>
                        <w:t>Actor A</w:t>
                      </w:r>
                    </w:p>
                  </w:txbxContent>
                </v:textbox>
              </v:shape>
            </w:pict>
          </mc:Fallback>
        </mc:AlternateContent>
      </w:r>
      <w:r>
        <w:rPr>
          <w:noProof/>
        </w:rPr>
        <mc:AlternateContent>
          <mc:Choice Requires="wps">
            <w:drawing>
              <wp:anchor distT="0" distB="0" distL="114300" distR="114300" simplePos="0" relativeHeight="251685376" behindDoc="0" locked="0" layoutInCell="1" allowOverlap="1" wp14:anchorId="05F6576C" wp14:editId="4CB88C22">
                <wp:simplePos x="0" y="0"/>
                <wp:positionH relativeFrom="column">
                  <wp:posOffset>735330</wp:posOffset>
                </wp:positionH>
                <wp:positionV relativeFrom="paragraph">
                  <wp:posOffset>1633855</wp:posOffset>
                </wp:positionV>
                <wp:extent cx="1560195" cy="2121535"/>
                <wp:effectExtent l="0" t="0" r="0" b="0"/>
                <wp:wrapNone/>
                <wp:docPr id="14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0CEFE8" w14:textId="77777777" w:rsidR="005652F2" w:rsidRDefault="005652F2" w:rsidP="003E5A69">
                            <w:r>
                              <w:rPr>
                                <w:rFonts w:hAnsi="Symbol"/>
                                <w:sz w:val="22"/>
                                <w:szCs w:val="22"/>
                              </w:rPr>
                              <w:sym w:font="Symbol" w:char="F0AF"/>
                            </w:r>
                            <w:r>
                              <w:rPr>
                                <w:sz w:val="22"/>
                                <w:szCs w:val="22"/>
                              </w:rPr>
                              <w:t xml:space="preserve"> Search for Care Team [PCC-Y2]</w:t>
                            </w:r>
                          </w:p>
                          <w:p w14:paraId="775C7C95" w14:textId="77777777" w:rsidR="005652F2" w:rsidRDefault="005652F2" w:rsidP="003E5A69">
                            <w:r>
                              <w:rPr>
                                <w:rFonts w:hAnsi="Symbol"/>
                                <w:sz w:val="22"/>
                                <w:szCs w:val="22"/>
                              </w:rPr>
                              <w:sym w:font="Symbol" w:char="F0AF"/>
                            </w:r>
                            <w:r>
                              <w:rPr>
                                <w:sz w:val="22"/>
                                <w:szCs w:val="22"/>
                              </w:rPr>
                              <w:t xml:space="preserve"> Retrieve Care Team [PCC-Y3]</w:t>
                            </w:r>
                          </w:p>
                          <w:p w14:paraId="32245026" w14:textId="77777777" w:rsidR="005652F2" w:rsidRDefault="005652F2" w:rsidP="003E5A69">
                            <w:r>
                              <w:rPr>
                                <w:rFonts w:hAnsi="Symbol"/>
                                <w:sz w:val="22"/>
                                <w:szCs w:val="22"/>
                              </w:rPr>
                              <w:sym w:font="Symbol" w:char="F0AF"/>
                            </w:r>
                            <w:r>
                              <w:rPr>
                                <w:sz w:val="22"/>
                                <w:szCs w:val="22"/>
                              </w:rPr>
                              <w:t xml:space="preserve"> Subscribe to Care Team Updates [PCC-Y4]</w:t>
                            </w:r>
                          </w:p>
                          <w:p w14:paraId="36238A90" w14:textId="77777777" w:rsidR="005652F2" w:rsidRDefault="005652F2" w:rsidP="003E5A69">
                            <w:r>
                              <w:t> </w:t>
                            </w:r>
                          </w:p>
                          <w:p w14:paraId="0C87781A" w14:textId="77777777" w:rsidR="005652F2" w:rsidRDefault="005652F2" w:rsidP="003E5A69">
                            <w:r>
                              <w:rPr>
                                <w:sz w:val="22"/>
                                <w:szCs w:val="22"/>
                              </w:rPr>
                              <w:t xml:space="preserve"> </w:t>
                            </w:r>
                            <w:r>
                              <w:rPr>
                                <w:rFonts w:hAnsi="Symbol"/>
                                <w:sz w:val="22"/>
                                <w:szCs w:val="22"/>
                              </w:rPr>
                              <w:sym w:font="Symbol" w:char="F0AD"/>
                            </w:r>
                            <w:r>
                              <w:rPr>
                                <w:sz w:val="22"/>
                                <w:szCs w:val="22"/>
                              </w:rPr>
                              <w:t xml:space="preserve"> Provide Care Team [PCC-Y5]</w:t>
                            </w:r>
                          </w:p>
                          <w:p w14:paraId="4417435A" w14:textId="77777777" w:rsidR="005652F2" w:rsidRDefault="005652F2" w:rsidP="003E5A69">
                            <w:r>
                              <w:rPr>
                                <w:sz w:val="22"/>
                                <w:szCs w:val="22"/>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6576C" id="Rectangle 141" o:spid="_x0000_s1029" style="position:absolute;left:0;text-align:left;margin-left:57.9pt;margin-top:128.65pt;width:122.85pt;height:167.0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" filled="f" stroked="f" strokeweight="0">
                <v:textbox inset="0,0,0,0">
                  <w:txbxContent>
                    <w:p w14:paraId="5C0CEFE8" w14:textId="77777777" w:rsidR="005652F2" w:rsidRDefault="005652F2" w:rsidP="003E5A69">
                      <w:r>
                        <w:rPr>
                          <w:rFonts w:hAnsi="Symbol"/>
                          <w:sz w:val="22"/>
                          <w:szCs w:val="22"/>
                        </w:rPr>
                        <w:sym w:font="Symbol" w:char="F0AF"/>
                      </w:r>
                      <w:r>
                        <w:rPr>
                          <w:sz w:val="22"/>
                          <w:szCs w:val="22"/>
                        </w:rPr>
                        <w:t xml:space="preserve"> Search for Care Team [PCC-Y2]</w:t>
                      </w:r>
                    </w:p>
                    <w:p w14:paraId="775C7C95" w14:textId="77777777" w:rsidR="005652F2" w:rsidRDefault="005652F2" w:rsidP="003E5A69">
                      <w:r>
                        <w:rPr>
                          <w:rFonts w:hAnsi="Symbol"/>
                          <w:sz w:val="22"/>
                          <w:szCs w:val="22"/>
                        </w:rPr>
                        <w:sym w:font="Symbol" w:char="F0AF"/>
                      </w:r>
                      <w:r>
                        <w:rPr>
                          <w:sz w:val="22"/>
                          <w:szCs w:val="22"/>
                        </w:rPr>
                        <w:t xml:space="preserve"> Retrieve Care Team [PCC-Y3]</w:t>
                      </w:r>
                    </w:p>
                    <w:p w14:paraId="32245026" w14:textId="77777777" w:rsidR="005652F2" w:rsidRDefault="005652F2" w:rsidP="003E5A69">
                      <w:r>
                        <w:rPr>
                          <w:rFonts w:hAnsi="Symbol"/>
                          <w:sz w:val="22"/>
                          <w:szCs w:val="22"/>
                        </w:rPr>
                        <w:sym w:font="Symbol" w:char="F0AF"/>
                      </w:r>
                      <w:r>
                        <w:rPr>
                          <w:sz w:val="22"/>
                          <w:szCs w:val="22"/>
                        </w:rPr>
                        <w:t xml:space="preserve"> Subscribe to Care Team Updates [PCC-Y4]</w:t>
                      </w:r>
                    </w:p>
                    <w:p w14:paraId="36238A90" w14:textId="77777777" w:rsidR="005652F2" w:rsidRDefault="005652F2" w:rsidP="003E5A69">
                      <w:r>
                        <w:t> </w:t>
                      </w:r>
                    </w:p>
                    <w:p w14:paraId="0C87781A" w14:textId="77777777" w:rsidR="005652F2" w:rsidRDefault="005652F2" w:rsidP="003E5A69">
                      <w:r>
                        <w:rPr>
                          <w:sz w:val="22"/>
                          <w:szCs w:val="22"/>
                        </w:rPr>
                        <w:t xml:space="preserve"> </w:t>
                      </w:r>
                      <w:r>
                        <w:rPr>
                          <w:rFonts w:hAnsi="Symbol"/>
                          <w:sz w:val="22"/>
                          <w:szCs w:val="22"/>
                        </w:rPr>
                        <w:sym w:font="Symbol" w:char="F0AD"/>
                      </w:r>
                      <w:r>
                        <w:rPr>
                          <w:sz w:val="22"/>
                          <w:szCs w:val="22"/>
                        </w:rPr>
                        <w:t xml:space="preserve"> Provide Care Team [PCC-Y5]</w:t>
                      </w:r>
                    </w:p>
                    <w:p w14:paraId="4417435A" w14:textId="77777777" w:rsidR="005652F2" w:rsidRDefault="005652F2" w:rsidP="003E5A69">
                      <w:r>
                        <w:rPr>
                          <w:sz w:val="22"/>
                          <w:szCs w:val="22"/>
                        </w:rPr>
                        <w:t> </w:t>
                      </w:r>
                    </w:p>
                  </w:txbxContent>
                </v:textbox>
              </v:rect>
            </w:pict>
          </mc:Fallback>
        </mc:AlternateContent>
      </w:r>
    </w:p>
    <w:p w14:paraId="2861DF19" w14:textId="77777777" w:rsidR="003E5A69" w:rsidRDefault="003E5A69">
      <w:pPr>
        <w:pStyle w:val="FigureTitle"/>
      </w:pPr>
    </w:p>
    <w:p w14:paraId="4DB883A5" w14:textId="77777777" w:rsidR="003E5A69" w:rsidRDefault="003E5A69">
      <w:pPr>
        <w:pStyle w:val="FigureTitle"/>
      </w:pPr>
    </w:p>
    <w:p w14:paraId="3A9F284F" w14:textId="77777777" w:rsidR="003E5A69" w:rsidRDefault="003E5A69">
      <w:pPr>
        <w:pStyle w:val="FigureTitle"/>
      </w:pPr>
    </w:p>
    <w:p w14:paraId="06DA309A" w14:textId="77777777" w:rsidR="003E5A69" w:rsidRDefault="003E5A69">
      <w:pPr>
        <w:pStyle w:val="FigureTitle"/>
      </w:pPr>
    </w:p>
    <w:p w14:paraId="7B872583" w14:textId="77777777" w:rsidR="003E5A69" w:rsidRDefault="003E5A69">
      <w:pPr>
        <w:pStyle w:val="FigureTitle"/>
      </w:pPr>
    </w:p>
    <w:p w14:paraId="0AB6FAD2" w14:textId="77777777" w:rsidR="003E5A69" w:rsidRDefault="003E5A69">
      <w:pPr>
        <w:pStyle w:val="FigureTitle"/>
      </w:pPr>
    </w:p>
    <w:p w14:paraId="28C0F0E1" w14:textId="77777777" w:rsidR="003E5A69" w:rsidRDefault="003E5A69">
      <w:pPr>
        <w:pStyle w:val="FigureTitle"/>
      </w:pPr>
    </w:p>
    <w:p w14:paraId="0CE5B01F" w14:textId="77777777" w:rsidR="003E5A69" w:rsidRDefault="003E5A69">
      <w:pPr>
        <w:pStyle w:val="FigureTitle"/>
      </w:pPr>
    </w:p>
    <w:p w14:paraId="62A25A92" w14:textId="77777777" w:rsidR="003E5A69" w:rsidRDefault="003E5A69">
      <w:pPr>
        <w:pStyle w:val="FigureTitle"/>
      </w:pPr>
    </w:p>
    <w:p w14:paraId="09796D8E" w14:textId="77777777" w:rsidR="003E5A69" w:rsidRDefault="003E5A69">
      <w:pPr>
        <w:pStyle w:val="FigureTitle"/>
      </w:pPr>
    </w:p>
    <w:p w14:paraId="126CA440" w14:textId="77777777" w:rsidR="003E5A69" w:rsidRDefault="003E5A69">
      <w:pPr>
        <w:pStyle w:val="FigureTitle"/>
      </w:pPr>
    </w:p>
    <w:p w14:paraId="6CE5DF8C" w14:textId="77777777" w:rsidR="003E5A69" w:rsidRDefault="003E5A69">
      <w:pPr>
        <w:pStyle w:val="FigureTitle"/>
      </w:pPr>
    </w:p>
    <w:p w14:paraId="49BDF5D2" w14:textId="77777777" w:rsidR="003E5A69" w:rsidRDefault="003E5A69">
      <w:pPr>
        <w:pStyle w:val="FigureTitle"/>
      </w:pPr>
    </w:p>
    <w:p w14:paraId="178C4BCA" w14:textId="77777777" w:rsidR="003E5A69" w:rsidRDefault="003E5A69">
      <w:pPr>
        <w:pStyle w:val="FigureTitle"/>
      </w:pPr>
    </w:p>
    <w:p w14:paraId="7C443755" w14:textId="77777777" w:rsidR="003E5A69" w:rsidRDefault="003E5A69">
      <w:pPr>
        <w:pStyle w:val="FigureTitle"/>
      </w:pPr>
    </w:p>
    <w:p w14:paraId="600BA57F" w14:textId="77777777" w:rsidR="003E5A69" w:rsidRDefault="003E5A69">
      <w:pPr>
        <w:pStyle w:val="FigureTitle"/>
      </w:pPr>
    </w:p>
    <w:p w14:paraId="39D8EF73" w14:textId="77777777" w:rsidR="003E5A69" w:rsidRDefault="003E5A69">
      <w:pPr>
        <w:pStyle w:val="FigureTitle"/>
      </w:pPr>
    </w:p>
    <w:p w14:paraId="5266E159" w14:textId="77777777" w:rsidR="00CF283F" w:rsidRPr="003651D9" w:rsidRDefault="00CF283F">
      <w:pPr>
        <w:pStyle w:val="FigureTitle"/>
      </w:pPr>
      <w:r w:rsidRPr="003651D9">
        <w:t>Figure X.1-1</w:t>
      </w:r>
      <w:r w:rsidR="00701B3A" w:rsidRPr="003651D9">
        <w:t xml:space="preserve">: </w:t>
      </w:r>
      <w:r w:rsidR="00995E33">
        <w:t>DCTM</w:t>
      </w:r>
      <w:r w:rsidRPr="003651D9">
        <w:t xml:space="preserve"> Actor Diagram</w:t>
      </w:r>
    </w:p>
    <w:p w14:paraId="4FDFF39D" w14:textId="77777777" w:rsidR="000D2487" w:rsidRPr="003651D9" w:rsidRDefault="000D2487">
      <w:pPr>
        <w:pStyle w:val="BodyText"/>
      </w:pPr>
    </w:p>
    <w:p w14:paraId="5D91B788" w14:textId="77777777" w:rsidR="00CF283F" w:rsidRPr="003651D9" w:rsidRDefault="00CF283F" w:rsidP="00C56183">
      <w:pPr>
        <w:pStyle w:val="TableTitle"/>
      </w:pPr>
      <w:r w:rsidRPr="003651D9">
        <w:t>Table X.1-1</w:t>
      </w:r>
      <w:r w:rsidR="001606A7" w:rsidRPr="003651D9">
        <w:t>:</w:t>
      </w:r>
      <w:r w:rsidR="00F436A3">
        <w:t xml:space="preserve"> DCTM</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3651D9" w14:paraId="0A3C5EB3" w14:textId="77777777" w:rsidTr="00BB76BC">
        <w:trPr>
          <w:cantSplit/>
          <w:tblHeader/>
          <w:jc w:val="center"/>
        </w:trPr>
        <w:tc>
          <w:tcPr>
            <w:tcW w:w="1449" w:type="dxa"/>
            <w:shd w:val="pct15" w:color="auto" w:fill="FFFFFF"/>
          </w:tcPr>
          <w:p w14:paraId="3A3AD305" w14:textId="77777777" w:rsidR="00CF283F" w:rsidRPr="003651D9" w:rsidRDefault="00CF283F" w:rsidP="00663624">
            <w:pPr>
              <w:pStyle w:val="TableEntryHeader"/>
            </w:pPr>
            <w:r w:rsidRPr="003651D9">
              <w:t>Actors</w:t>
            </w:r>
          </w:p>
        </w:tc>
        <w:tc>
          <w:tcPr>
            <w:tcW w:w="2520" w:type="dxa"/>
            <w:shd w:val="pct15" w:color="auto" w:fill="FFFFFF"/>
          </w:tcPr>
          <w:p w14:paraId="7DBE2EE5" w14:textId="77777777" w:rsidR="00CF283F" w:rsidRPr="003651D9" w:rsidRDefault="00CF283F" w:rsidP="00663624">
            <w:pPr>
              <w:pStyle w:val="TableEntryHeader"/>
            </w:pPr>
            <w:r w:rsidRPr="003651D9">
              <w:t xml:space="preserve">Transactions </w:t>
            </w:r>
          </w:p>
        </w:tc>
        <w:tc>
          <w:tcPr>
            <w:tcW w:w="1710" w:type="dxa"/>
            <w:shd w:val="pct15" w:color="auto" w:fill="FFFFFF"/>
          </w:tcPr>
          <w:p w14:paraId="0419FD5B" w14:textId="77777777" w:rsidR="00CF283F" w:rsidRPr="003651D9" w:rsidRDefault="00CF283F" w:rsidP="00663624">
            <w:pPr>
              <w:pStyle w:val="TableEntryHeader"/>
            </w:pPr>
            <w:r w:rsidRPr="003651D9">
              <w:t>Optionality</w:t>
            </w:r>
          </w:p>
        </w:tc>
        <w:tc>
          <w:tcPr>
            <w:tcW w:w="2799" w:type="dxa"/>
            <w:shd w:val="pct15" w:color="auto" w:fill="FFFFFF"/>
          </w:tcPr>
          <w:p w14:paraId="741950C4" w14:textId="77777777" w:rsidR="001558DD" w:rsidRPr="003651D9" w:rsidRDefault="001558DD" w:rsidP="00EF1E77">
            <w:pPr>
              <w:pStyle w:val="TableEntryHeader"/>
              <w:rPr>
                <w:rFonts w:ascii="Times New Roman" w:hAnsi="Times New Roman"/>
                <w:b w:val="0"/>
                <w:i/>
              </w:rPr>
            </w:pPr>
            <w:r w:rsidRPr="003651D9">
              <w:t>Reference</w:t>
            </w:r>
          </w:p>
        </w:tc>
      </w:tr>
      <w:tr w:rsidR="00E96538" w:rsidRPr="003651D9" w14:paraId="48BB3026" w14:textId="77777777" w:rsidTr="00BB76BC">
        <w:trPr>
          <w:cantSplit/>
          <w:jc w:val="center"/>
        </w:trPr>
        <w:tc>
          <w:tcPr>
            <w:tcW w:w="1449" w:type="dxa"/>
            <w:vMerge w:val="restart"/>
          </w:tcPr>
          <w:p w14:paraId="4909B74B" w14:textId="77777777" w:rsidR="00E96538" w:rsidRPr="003651D9" w:rsidRDefault="00E96538" w:rsidP="00AD069D">
            <w:pPr>
              <w:pStyle w:val="TableEntry"/>
            </w:pPr>
            <w:r>
              <w:t>Care Team Contributor</w:t>
            </w:r>
          </w:p>
        </w:tc>
        <w:tc>
          <w:tcPr>
            <w:tcW w:w="2520" w:type="dxa"/>
          </w:tcPr>
          <w:p w14:paraId="14C98FEA" w14:textId="77777777" w:rsidR="00E96538" w:rsidRPr="003651D9" w:rsidRDefault="00E96538" w:rsidP="00E24543">
            <w:pPr>
              <w:pStyle w:val="TableEntry"/>
              <w:ind w:left="0"/>
            </w:pPr>
            <w:r>
              <w:t>Update Care Team</w:t>
            </w:r>
          </w:p>
        </w:tc>
        <w:tc>
          <w:tcPr>
            <w:tcW w:w="1710" w:type="dxa"/>
          </w:tcPr>
          <w:p w14:paraId="13A2CB6B" w14:textId="77777777" w:rsidR="00E96538" w:rsidRPr="003651D9" w:rsidRDefault="00E96538" w:rsidP="00017E09">
            <w:pPr>
              <w:pStyle w:val="TableEntry"/>
            </w:pPr>
            <w:r w:rsidRPr="003651D9">
              <w:t>R</w:t>
            </w:r>
          </w:p>
        </w:tc>
        <w:tc>
          <w:tcPr>
            <w:tcW w:w="2799" w:type="dxa"/>
          </w:tcPr>
          <w:p w14:paraId="67627F51" w14:textId="77777777" w:rsidR="00E96538" w:rsidRPr="003651D9" w:rsidRDefault="00E96538" w:rsidP="00EF1E77">
            <w:pPr>
              <w:pStyle w:val="TableEntry"/>
            </w:pPr>
            <w:r>
              <w:t>PCC</w:t>
            </w:r>
            <w:r w:rsidRPr="003651D9">
              <w:t xml:space="preserve"> TF-2: 3.Y1</w:t>
            </w:r>
          </w:p>
        </w:tc>
      </w:tr>
      <w:tr w:rsidR="00E96538" w:rsidRPr="003651D9" w14:paraId="45322C33" w14:textId="77777777" w:rsidTr="00BB76BC">
        <w:trPr>
          <w:cantSplit/>
          <w:jc w:val="center"/>
        </w:trPr>
        <w:tc>
          <w:tcPr>
            <w:tcW w:w="1449" w:type="dxa"/>
            <w:vMerge/>
          </w:tcPr>
          <w:p w14:paraId="503306F5" w14:textId="77777777" w:rsidR="00E96538" w:rsidRPr="003651D9" w:rsidRDefault="00E96538" w:rsidP="00BB76BC">
            <w:pPr>
              <w:pStyle w:val="TableEntry"/>
            </w:pPr>
          </w:p>
        </w:tc>
        <w:tc>
          <w:tcPr>
            <w:tcW w:w="2520" w:type="dxa"/>
          </w:tcPr>
          <w:p w14:paraId="509EC716" w14:textId="77777777" w:rsidR="00E96538" w:rsidRPr="003651D9" w:rsidRDefault="00E96538" w:rsidP="00E24543">
            <w:pPr>
              <w:pStyle w:val="TableEntry"/>
              <w:ind w:left="0"/>
            </w:pPr>
            <w:r>
              <w:t>Search for Care Team</w:t>
            </w:r>
          </w:p>
        </w:tc>
        <w:tc>
          <w:tcPr>
            <w:tcW w:w="1710" w:type="dxa"/>
          </w:tcPr>
          <w:p w14:paraId="764867E9" w14:textId="77777777" w:rsidR="00E96538" w:rsidRPr="003651D9" w:rsidRDefault="00E96538" w:rsidP="00BB76BC">
            <w:pPr>
              <w:pStyle w:val="TableEntry"/>
            </w:pPr>
            <w:r w:rsidRPr="003651D9">
              <w:t>R</w:t>
            </w:r>
          </w:p>
        </w:tc>
        <w:tc>
          <w:tcPr>
            <w:tcW w:w="2799" w:type="dxa"/>
          </w:tcPr>
          <w:p w14:paraId="52C75C71" w14:textId="77777777" w:rsidR="00E96538" w:rsidRPr="003651D9" w:rsidRDefault="00E96538" w:rsidP="00BB76BC">
            <w:pPr>
              <w:pStyle w:val="TableEntry"/>
            </w:pPr>
            <w:r>
              <w:t>PCC</w:t>
            </w:r>
            <w:r w:rsidRPr="003651D9">
              <w:t xml:space="preserve"> TF-2: 3.Y2</w:t>
            </w:r>
          </w:p>
        </w:tc>
      </w:tr>
      <w:tr w:rsidR="00E96538" w:rsidRPr="003651D9" w14:paraId="54500AEF" w14:textId="77777777" w:rsidTr="00BB76BC">
        <w:trPr>
          <w:cantSplit/>
          <w:jc w:val="center"/>
        </w:trPr>
        <w:tc>
          <w:tcPr>
            <w:tcW w:w="1449" w:type="dxa"/>
            <w:vMerge/>
          </w:tcPr>
          <w:p w14:paraId="30D66F81" w14:textId="77777777" w:rsidR="00E96538" w:rsidRPr="003651D9" w:rsidRDefault="00E96538" w:rsidP="00BB76BC">
            <w:pPr>
              <w:pStyle w:val="TableEntry"/>
            </w:pPr>
          </w:p>
        </w:tc>
        <w:tc>
          <w:tcPr>
            <w:tcW w:w="2520" w:type="dxa"/>
          </w:tcPr>
          <w:p w14:paraId="2D806C93" w14:textId="77777777" w:rsidR="00E96538" w:rsidRPr="003651D9" w:rsidRDefault="00E96538" w:rsidP="00E24543">
            <w:pPr>
              <w:pStyle w:val="TableEntry"/>
              <w:ind w:left="0"/>
            </w:pPr>
            <w:r>
              <w:t>Retrieve Care Team</w:t>
            </w:r>
          </w:p>
        </w:tc>
        <w:tc>
          <w:tcPr>
            <w:tcW w:w="1710" w:type="dxa"/>
          </w:tcPr>
          <w:p w14:paraId="32D20C89" w14:textId="77777777" w:rsidR="00E96538" w:rsidRPr="003651D9" w:rsidRDefault="00E96538" w:rsidP="00BB76BC">
            <w:pPr>
              <w:pStyle w:val="TableEntry"/>
            </w:pPr>
            <w:r>
              <w:t>R</w:t>
            </w:r>
          </w:p>
        </w:tc>
        <w:tc>
          <w:tcPr>
            <w:tcW w:w="2799" w:type="dxa"/>
          </w:tcPr>
          <w:p w14:paraId="3F37A209" w14:textId="77777777" w:rsidR="00E96538" w:rsidRPr="003651D9" w:rsidRDefault="00E96538" w:rsidP="00BB76BC">
            <w:pPr>
              <w:pStyle w:val="TableEntry"/>
            </w:pPr>
            <w:r>
              <w:t>PCC</w:t>
            </w:r>
            <w:r w:rsidRPr="003651D9">
              <w:t xml:space="preserve"> TF-2: 3.Y</w:t>
            </w:r>
            <w:r>
              <w:t>3</w:t>
            </w:r>
          </w:p>
        </w:tc>
      </w:tr>
      <w:tr w:rsidR="00E96538" w:rsidRPr="003651D9" w14:paraId="068DF384" w14:textId="77777777" w:rsidTr="00BB76BC">
        <w:trPr>
          <w:cantSplit/>
          <w:jc w:val="center"/>
        </w:trPr>
        <w:tc>
          <w:tcPr>
            <w:tcW w:w="1449" w:type="dxa"/>
            <w:vMerge/>
          </w:tcPr>
          <w:p w14:paraId="1DC06099" w14:textId="77777777" w:rsidR="00E96538" w:rsidRPr="003651D9" w:rsidRDefault="00E96538" w:rsidP="00BB76BC">
            <w:pPr>
              <w:pStyle w:val="TableEntry"/>
            </w:pPr>
          </w:p>
        </w:tc>
        <w:tc>
          <w:tcPr>
            <w:tcW w:w="2520" w:type="dxa"/>
          </w:tcPr>
          <w:p w14:paraId="78468507" w14:textId="77777777" w:rsidR="00E96538" w:rsidRPr="003651D9" w:rsidRDefault="00E96538" w:rsidP="00E24543">
            <w:pPr>
              <w:pStyle w:val="TableEntry"/>
              <w:ind w:left="0"/>
            </w:pPr>
            <w:r>
              <w:t>Subscribe to Care Team Updates</w:t>
            </w:r>
          </w:p>
        </w:tc>
        <w:tc>
          <w:tcPr>
            <w:tcW w:w="1710" w:type="dxa"/>
          </w:tcPr>
          <w:p w14:paraId="446A4744" w14:textId="77777777" w:rsidR="00E96538" w:rsidRPr="003651D9" w:rsidRDefault="00B10601" w:rsidP="00B10601">
            <w:pPr>
              <w:pStyle w:val="TableEntry"/>
            </w:pPr>
            <w:r>
              <w:t>O</w:t>
            </w:r>
            <w:r w:rsidR="00ED77D9">
              <w:t xml:space="preserve"> </w:t>
            </w:r>
            <w:r>
              <w:t>note 1</w:t>
            </w:r>
          </w:p>
        </w:tc>
        <w:tc>
          <w:tcPr>
            <w:tcW w:w="2799" w:type="dxa"/>
          </w:tcPr>
          <w:p w14:paraId="3C3CE0EF" w14:textId="77777777" w:rsidR="00E96538" w:rsidRPr="003651D9" w:rsidRDefault="00E96538" w:rsidP="00BB76BC">
            <w:pPr>
              <w:pStyle w:val="TableEntry"/>
            </w:pPr>
            <w:r>
              <w:t>PCC</w:t>
            </w:r>
            <w:r w:rsidRPr="003651D9">
              <w:t xml:space="preserve"> TF-2: 3.Y</w:t>
            </w:r>
            <w:r>
              <w:t>4</w:t>
            </w:r>
          </w:p>
        </w:tc>
      </w:tr>
      <w:tr w:rsidR="00E96538" w:rsidRPr="003651D9" w14:paraId="44CDEA4C" w14:textId="77777777" w:rsidTr="00BB76BC">
        <w:trPr>
          <w:cantSplit/>
          <w:jc w:val="center"/>
        </w:trPr>
        <w:tc>
          <w:tcPr>
            <w:tcW w:w="1449" w:type="dxa"/>
            <w:vMerge/>
          </w:tcPr>
          <w:p w14:paraId="0EC3B565" w14:textId="77777777" w:rsidR="00E96538" w:rsidRPr="003651D9" w:rsidRDefault="00E96538" w:rsidP="00BB76BC">
            <w:pPr>
              <w:pStyle w:val="TableEntry"/>
            </w:pPr>
          </w:p>
        </w:tc>
        <w:tc>
          <w:tcPr>
            <w:tcW w:w="2520" w:type="dxa"/>
          </w:tcPr>
          <w:p w14:paraId="05129E24" w14:textId="77777777" w:rsidR="00E96538" w:rsidRPr="003651D9" w:rsidRDefault="00E96538" w:rsidP="00E24543">
            <w:pPr>
              <w:pStyle w:val="TableEntry"/>
              <w:ind w:left="0"/>
            </w:pPr>
            <w:r>
              <w:t>Provide Care Team</w:t>
            </w:r>
          </w:p>
        </w:tc>
        <w:tc>
          <w:tcPr>
            <w:tcW w:w="1710" w:type="dxa"/>
          </w:tcPr>
          <w:p w14:paraId="36497244" w14:textId="77777777" w:rsidR="00E96538" w:rsidRPr="003651D9" w:rsidRDefault="00B10601" w:rsidP="00BB76BC">
            <w:pPr>
              <w:pStyle w:val="TableEntry"/>
            </w:pPr>
            <w:r>
              <w:t>C</w:t>
            </w:r>
          </w:p>
        </w:tc>
        <w:tc>
          <w:tcPr>
            <w:tcW w:w="2799" w:type="dxa"/>
          </w:tcPr>
          <w:p w14:paraId="3AB17478" w14:textId="77777777" w:rsidR="00E96538" w:rsidRPr="003651D9" w:rsidRDefault="00E96538" w:rsidP="00BB76BC">
            <w:pPr>
              <w:pStyle w:val="TableEntry"/>
            </w:pPr>
            <w:r>
              <w:t>PCC</w:t>
            </w:r>
            <w:r w:rsidRPr="003651D9">
              <w:t xml:space="preserve"> TF-2: 3.Y</w:t>
            </w:r>
            <w:r>
              <w:t>5</w:t>
            </w:r>
          </w:p>
        </w:tc>
      </w:tr>
      <w:tr w:rsidR="00E96538" w:rsidRPr="003651D9" w14:paraId="6AFA99AA" w14:textId="77777777" w:rsidTr="00BB76BC">
        <w:trPr>
          <w:cantSplit/>
          <w:jc w:val="center"/>
        </w:trPr>
        <w:tc>
          <w:tcPr>
            <w:tcW w:w="1449" w:type="dxa"/>
            <w:vMerge w:val="restart"/>
          </w:tcPr>
          <w:p w14:paraId="2AA2431F" w14:textId="77777777" w:rsidR="00E96538" w:rsidRPr="003651D9" w:rsidRDefault="00E96538" w:rsidP="00AD069D">
            <w:pPr>
              <w:pStyle w:val="TableEntry"/>
            </w:pPr>
            <w:r>
              <w:t>Care Team Service</w:t>
            </w:r>
          </w:p>
        </w:tc>
        <w:tc>
          <w:tcPr>
            <w:tcW w:w="2520" w:type="dxa"/>
          </w:tcPr>
          <w:p w14:paraId="2DF5CA1D" w14:textId="77777777" w:rsidR="00E96538" w:rsidRPr="003651D9" w:rsidRDefault="00E96538" w:rsidP="00E24543">
            <w:pPr>
              <w:pStyle w:val="TableEntry"/>
              <w:ind w:left="0"/>
            </w:pPr>
            <w:r>
              <w:t>Search for Care Team</w:t>
            </w:r>
          </w:p>
        </w:tc>
        <w:tc>
          <w:tcPr>
            <w:tcW w:w="1710" w:type="dxa"/>
          </w:tcPr>
          <w:p w14:paraId="495789CF" w14:textId="77777777" w:rsidR="00E96538" w:rsidRPr="003651D9" w:rsidRDefault="00E96538" w:rsidP="00BB76BC">
            <w:pPr>
              <w:pStyle w:val="TableEntry"/>
            </w:pPr>
            <w:r>
              <w:t>R</w:t>
            </w:r>
          </w:p>
        </w:tc>
        <w:tc>
          <w:tcPr>
            <w:tcW w:w="2799" w:type="dxa"/>
          </w:tcPr>
          <w:p w14:paraId="3E4EAAC8" w14:textId="77777777" w:rsidR="00E96538" w:rsidRPr="003651D9" w:rsidRDefault="00E96538" w:rsidP="00BB76BC">
            <w:pPr>
              <w:pStyle w:val="TableEntry"/>
            </w:pPr>
            <w:r>
              <w:t>PCC</w:t>
            </w:r>
            <w:r w:rsidRPr="003651D9">
              <w:t xml:space="preserve"> TF-2: 3.Y2</w:t>
            </w:r>
          </w:p>
        </w:tc>
      </w:tr>
      <w:tr w:rsidR="00E96538" w:rsidRPr="003651D9" w14:paraId="20930B67" w14:textId="77777777" w:rsidTr="00BB76BC">
        <w:trPr>
          <w:cantSplit/>
          <w:jc w:val="center"/>
        </w:trPr>
        <w:tc>
          <w:tcPr>
            <w:tcW w:w="1449" w:type="dxa"/>
            <w:vMerge/>
          </w:tcPr>
          <w:p w14:paraId="2AE5F4E3" w14:textId="77777777" w:rsidR="00E96538" w:rsidRPr="003651D9" w:rsidRDefault="00E96538" w:rsidP="00AD069D">
            <w:pPr>
              <w:pStyle w:val="TableEntry"/>
            </w:pPr>
          </w:p>
        </w:tc>
        <w:tc>
          <w:tcPr>
            <w:tcW w:w="2520" w:type="dxa"/>
          </w:tcPr>
          <w:p w14:paraId="52F0721E" w14:textId="77777777" w:rsidR="00E96538" w:rsidRPr="003651D9" w:rsidRDefault="00E96538" w:rsidP="00E24543">
            <w:pPr>
              <w:pStyle w:val="TableEntry"/>
              <w:ind w:left="0"/>
            </w:pPr>
            <w:r>
              <w:t>Retrieve Care Team</w:t>
            </w:r>
          </w:p>
        </w:tc>
        <w:tc>
          <w:tcPr>
            <w:tcW w:w="1710" w:type="dxa"/>
          </w:tcPr>
          <w:p w14:paraId="6D56D7F1" w14:textId="77777777" w:rsidR="00E96538" w:rsidRPr="003651D9" w:rsidRDefault="00E96538" w:rsidP="00BB76BC">
            <w:pPr>
              <w:pStyle w:val="TableEntry"/>
            </w:pPr>
            <w:r>
              <w:t>R</w:t>
            </w:r>
          </w:p>
        </w:tc>
        <w:tc>
          <w:tcPr>
            <w:tcW w:w="2799" w:type="dxa"/>
          </w:tcPr>
          <w:p w14:paraId="37A719BC" w14:textId="77777777" w:rsidR="00E96538" w:rsidRPr="003651D9" w:rsidRDefault="00E96538" w:rsidP="00BB76BC">
            <w:pPr>
              <w:pStyle w:val="TableEntry"/>
            </w:pPr>
            <w:r>
              <w:t>PCC</w:t>
            </w:r>
            <w:r w:rsidRPr="003651D9">
              <w:t xml:space="preserve"> TF-2: 3.Y</w:t>
            </w:r>
            <w:r>
              <w:t>3</w:t>
            </w:r>
          </w:p>
        </w:tc>
      </w:tr>
      <w:tr w:rsidR="00E96538" w:rsidRPr="003651D9" w14:paraId="7E66A5CB" w14:textId="77777777" w:rsidTr="00BB76BC">
        <w:trPr>
          <w:cantSplit/>
          <w:jc w:val="center"/>
        </w:trPr>
        <w:tc>
          <w:tcPr>
            <w:tcW w:w="1449" w:type="dxa"/>
            <w:vMerge/>
          </w:tcPr>
          <w:p w14:paraId="44293A8C" w14:textId="77777777" w:rsidR="00E96538" w:rsidRPr="003651D9" w:rsidRDefault="00E96538" w:rsidP="00AD069D">
            <w:pPr>
              <w:pStyle w:val="TableEntry"/>
            </w:pPr>
          </w:p>
        </w:tc>
        <w:tc>
          <w:tcPr>
            <w:tcW w:w="2520" w:type="dxa"/>
          </w:tcPr>
          <w:p w14:paraId="7CB7D550" w14:textId="77777777" w:rsidR="00E96538" w:rsidRPr="003651D9" w:rsidRDefault="00E96538" w:rsidP="00E24543">
            <w:pPr>
              <w:pStyle w:val="TableEntry"/>
              <w:ind w:left="0"/>
            </w:pPr>
            <w:r>
              <w:t>Update Care Team</w:t>
            </w:r>
          </w:p>
        </w:tc>
        <w:tc>
          <w:tcPr>
            <w:tcW w:w="1710" w:type="dxa"/>
          </w:tcPr>
          <w:p w14:paraId="337F50B4" w14:textId="77777777" w:rsidR="00E96538" w:rsidRPr="003651D9" w:rsidRDefault="00E96538" w:rsidP="00BB76BC">
            <w:pPr>
              <w:pStyle w:val="TableEntry"/>
            </w:pPr>
            <w:r>
              <w:t>R</w:t>
            </w:r>
          </w:p>
        </w:tc>
        <w:tc>
          <w:tcPr>
            <w:tcW w:w="2799" w:type="dxa"/>
          </w:tcPr>
          <w:p w14:paraId="3647DFEF" w14:textId="77777777" w:rsidR="00E96538" w:rsidRPr="003651D9" w:rsidRDefault="00E96538" w:rsidP="00BB76BC">
            <w:pPr>
              <w:pStyle w:val="TableEntry"/>
            </w:pPr>
            <w:r>
              <w:t>PCC</w:t>
            </w:r>
            <w:r w:rsidRPr="003651D9">
              <w:t xml:space="preserve"> TF-2: 3.Y1</w:t>
            </w:r>
          </w:p>
        </w:tc>
      </w:tr>
      <w:tr w:rsidR="00E96538" w:rsidRPr="003651D9" w14:paraId="4EDA726A" w14:textId="77777777" w:rsidTr="00BB76BC">
        <w:trPr>
          <w:cantSplit/>
          <w:jc w:val="center"/>
        </w:trPr>
        <w:tc>
          <w:tcPr>
            <w:tcW w:w="1449" w:type="dxa"/>
            <w:vMerge/>
          </w:tcPr>
          <w:p w14:paraId="42F35202" w14:textId="77777777" w:rsidR="00E96538" w:rsidRPr="003651D9" w:rsidRDefault="00E96538" w:rsidP="00AD069D">
            <w:pPr>
              <w:pStyle w:val="TableEntry"/>
            </w:pPr>
          </w:p>
        </w:tc>
        <w:tc>
          <w:tcPr>
            <w:tcW w:w="2520" w:type="dxa"/>
          </w:tcPr>
          <w:p w14:paraId="0B9DFAE9" w14:textId="77777777" w:rsidR="00E96538" w:rsidRPr="003651D9" w:rsidRDefault="00E96538" w:rsidP="00E24543">
            <w:pPr>
              <w:pStyle w:val="TableEntry"/>
              <w:ind w:left="0"/>
            </w:pPr>
            <w:r>
              <w:t>Subscribe to Care Team Updates</w:t>
            </w:r>
          </w:p>
        </w:tc>
        <w:tc>
          <w:tcPr>
            <w:tcW w:w="1710" w:type="dxa"/>
          </w:tcPr>
          <w:p w14:paraId="46AF6A80" w14:textId="77777777" w:rsidR="00E96538" w:rsidRPr="003651D9" w:rsidRDefault="00E96538" w:rsidP="00017E09">
            <w:pPr>
              <w:pStyle w:val="TableEntry"/>
            </w:pPr>
            <w:r>
              <w:t>R</w:t>
            </w:r>
          </w:p>
        </w:tc>
        <w:tc>
          <w:tcPr>
            <w:tcW w:w="2799" w:type="dxa"/>
          </w:tcPr>
          <w:p w14:paraId="529590A2" w14:textId="77777777" w:rsidR="00E96538" w:rsidRPr="003651D9" w:rsidRDefault="00E96538" w:rsidP="00EF1E77">
            <w:pPr>
              <w:pStyle w:val="TableEntry"/>
            </w:pPr>
            <w:r>
              <w:t>PCC</w:t>
            </w:r>
            <w:r w:rsidRPr="003651D9">
              <w:t xml:space="preserve"> TF-2: 3.Y</w:t>
            </w:r>
            <w:r>
              <w:t>4</w:t>
            </w:r>
          </w:p>
        </w:tc>
      </w:tr>
      <w:tr w:rsidR="00E96538" w:rsidRPr="003651D9" w14:paraId="52D92797" w14:textId="77777777" w:rsidTr="00BB76BC">
        <w:trPr>
          <w:cantSplit/>
          <w:jc w:val="center"/>
        </w:trPr>
        <w:tc>
          <w:tcPr>
            <w:tcW w:w="1449" w:type="dxa"/>
            <w:vMerge/>
          </w:tcPr>
          <w:p w14:paraId="2D642500" w14:textId="77777777" w:rsidR="00E96538" w:rsidRPr="003651D9" w:rsidRDefault="00E96538" w:rsidP="00BB76BC">
            <w:pPr>
              <w:pStyle w:val="TableEntry"/>
            </w:pPr>
          </w:p>
        </w:tc>
        <w:tc>
          <w:tcPr>
            <w:tcW w:w="2520" w:type="dxa"/>
          </w:tcPr>
          <w:p w14:paraId="75EC3854" w14:textId="77777777" w:rsidR="00E96538" w:rsidRPr="003651D9" w:rsidRDefault="00E96538" w:rsidP="00E24543">
            <w:pPr>
              <w:pStyle w:val="TableEntry"/>
              <w:ind w:left="0"/>
            </w:pPr>
            <w:r>
              <w:t>Provide Care Team</w:t>
            </w:r>
          </w:p>
        </w:tc>
        <w:tc>
          <w:tcPr>
            <w:tcW w:w="1710" w:type="dxa"/>
          </w:tcPr>
          <w:p w14:paraId="0239EBBA" w14:textId="77777777" w:rsidR="00E96538" w:rsidRPr="003651D9" w:rsidRDefault="00E96538" w:rsidP="00BB76BC">
            <w:pPr>
              <w:pStyle w:val="TableEntry"/>
            </w:pPr>
            <w:r w:rsidRPr="003651D9">
              <w:t>R</w:t>
            </w:r>
            <w:r>
              <w:t xml:space="preserve"> (as initiator)</w:t>
            </w:r>
          </w:p>
        </w:tc>
        <w:tc>
          <w:tcPr>
            <w:tcW w:w="2799" w:type="dxa"/>
          </w:tcPr>
          <w:p w14:paraId="0314DFC5" w14:textId="77777777" w:rsidR="00E96538" w:rsidRPr="003651D9" w:rsidRDefault="00E96538" w:rsidP="00BB76BC">
            <w:pPr>
              <w:pStyle w:val="TableEntry"/>
            </w:pPr>
            <w:r>
              <w:t>PCC</w:t>
            </w:r>
            <w:r w:rsidRPr="003651D9">
              <w:t xml:space="preserve"> TF-2: 3.Y</w:t>
            </w:r>
            <w:r>
              <w:t>5</w:t>
            </w:r>
          </w:p>
        </w:tc>
      </w:tr>
    </w:tbl>
    <w:bookmarkEnd w:id="112"/>
    <w:bookmarkEnd w:id="113"/>
    <w:bookmarkEnd w:id="114"/>
    <w:bookmarkEnd w:id="115"/>
    <w:bookmarkEnd w:id="116"/>
    <w:bookmarkEnd w:id="117"/>
    <w:bookmarkEnd w:id="118"/>
    <w:bookmarkEnd w:id="119"/>
    <w:p w14:paraId="6FD09DF8" w14:textId="77777777" w:rsidR="00B10601" w:rsidRPr="00605DE1" w:rsidRDefault="00B10601" w:rsidP="00995E33">
      <w:pPr>
        <w:pStyle w:val="BodyText"/>
        <w:rPr>
          <w:sz w:val="18"/>
          <w:szCs w:val="18"/>
        </w:rPr>
      </w:pPr>
      <w:r w:rsidRPr="00605DE1">
        <w:rPr>
          <w:sz w:val="18"/>
          <w:szCs w:val="18"/>
        </w:rPr>
        <w:t>Note 1: If Subscribe to Care Team Updates is supported, will have to support Provide Care Team</w:t>
      </w:r>
    </w:p>
    <w:p w14:paraId="31492EA7" w14:textId="3B1E4495" w:rsidR="00995E33" w:rsidRPr="003651D9" w:rsidRDefault="00995E33" w:rsidP="00995E33">
      <w:pPr>
        <w:pStyle w:val="BodyText"/>
      </w:pPr>
      <w:r w:rsidRPr="003651D9">
        <w:lastRenderedPageBreak/>
        <w:t xml:space="preserve">Table X.1-1 lists the transactions for each actor directly involved in the </w:t>
      </w:r>
      <w:r>
        <w:t>DCT</w:t>
      </w:r>
      <w:r w:rsidR="007F7200">
        <w:t>M</w:t>
      </w:r>
      <w:r w:rsidRPr="003651D9">
        <w:t xml:space="preserve"> Profile. To claim compliance with this Profile, an actor shall support all required transactions (labeled “R”) and may support the optional transactions (labeled “O”). </w:t>
      </w:r>
    </w:p>
    <w:p w14:paraId="5F8F845F" w14:textId="77777777" w:rsidR="000D2487" w:rsidRPr="003651D9" w:rsidRDefault="000D2487" w:rsidP="000D2487">
      <w:pPr>
        <w:pStyle w:val="TableTitle"/>
      </w:pPr>
    </w:p>
    <w:p w14:paraId="1FD62A33" w14:textId="77777777" w:rsidR="00FF4C4E" w:rsidRPr="003651D9" w:rsidRDefault="00FF4C4E" w:rsidP="00503AE1">
      <w:pPr>
        <w:pStyle w:val="Heading3"/>
        <w:numPr>
          <w:ilvl w:val="0"/>
          <w:numId w:val="0"/>
        </w:numPr>
        <w:rPr>
          <w:bCs/>
          <w:noProof w:val="0"/>
        </w:rPr>
      </w:pPr>
      <w:bookmarkStart w:id="120" w:name="_Toc345074652"/>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120"/>
    </w:p>
    <w:p w14:paraId="761D9967"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6892EB11" w14:textId="77777777" w:rsidR="0038429E" w:rsidRPr="003651D9" w:rsidRDefault="0038429E" w:rsidP="00597DB2">
      <w:pPr>
        <w:pStyle w:val="AuthorInstructions"/>
      </w:pPr>
    </w:p>
    <w:p w14:paraId="6750E5AE" w14:textId="77777777" w:rsidR="009D0CDF" w:rsidRPr="003651D9" w:rsidRDefault="009D0CDF" w:rsidP="009D0CDF">
      <w:pPr>
        <w:pStyle w:val="Heading4"/>
        <w:numPr>
          <w:ilvl w:val="0"/>
          <w:numId w:val="0"/>
        </w:numPr>
        <w:rPr>
          <w:noProof w:val="0"/>
        </w:rPr>
      </w:pPr>
      <w:bookmarkStart w:id="121" w:name="_Toc345074653"/>
      <w:r w:rsidRPr="003651D9">
        <w:rPr>
          <w:noProof w:val="0"/>
        </w:rPr>
        <w:t xml:space="preserve">X.1.1.1 </w:t>
      </w:r>
      <w:r w:rsidR="0084239F">
        <w:rPr>
          <w:noProof w:val="0"/>
        </w:rPr>
        <w:t>Care Team Contributor</w:t>
      </w:r>
      <w:bookmarkEnd w:id="121"/>
    </w:p>
    <w:p w14:paraId="258843BE" w14:textId="5B62CE09" w:rsidR="007C7138" w:rsidRDefault="007C7138" w:rsidP="009D0CDF">
      <w:pPr>
        <w:pStyle w:val="AuthorInstructions"/>
        <w:rPr>
          <w:i w:val="0"/>
        </w:rPr>
      </w:pPr>
      <w:r>
        <w:rPr>
          <w:i w:val="0"/>
        </w:rPr>
        <w:t xml:space="preserve">This </w:t>
      </w:r>
      <w:ins w:id="122" w:author="Jones, Emma" w:date="2017-04-19T11:41:00Z">
        <w:r w:rsidR="003A7B25">
          <w:rPr>
            <w:i w:val="0"/>
          </w:rPr>
          <w:t>a</w:t>
        </w:r>
      </w:ins>
      <w:del w:id="123" w:author="Jones, Emma" w:date="2017-04-19T11:41:00Z">
        <w:r w:rsidDel="003A7B25">
          <w:rPr>
            <w:i w:val="0"/>
          </w:rPr>
          <w:delText>A</w:delText>
        </w:r>
      </w:del>
      <w:r>
        <w:rPr>
          <w:i w:val="0"/>
        </w:rPr>
        <w:t xml:space="preserve">ctor reads, creates and updates Care Teams hosted by a Care Team Service. </w:t>
      </w:r>
      <w:r w:rsidR="008D4341">
        <w:rPr>
          <w:i w:val="0"/>
        </w:rPr>
        <w:t xml:space="preserve">Updates include removal of care team participants. Care team participant.period can be used to determine historical plus forward-looking aspects for members of the care team. </w:t>
      </w:r>
    </w:p>
    <w:p w14:paraId="779B8957" w14:textId="77777777" w:rsidR="007C7138" w:rsidRPr="00CA4288" w:rsidRDefault="007C7138" w:rsidP="007C7138">
      <w:pPr>
        <w:pStyle w:val="BodyText"/>
      </w:pPr>
      <w:r w:rsidRPr="00CA4288">
        <w:t xml:space="preserve">In order to ensure data integrity, as is necessary when multiple Care </w:t>
      </w:r>
      <w:r>
        <w:t>Team</w:t>
      </w:r>
      <w:r w:rsidRPr="00CA4288">
        <w:t xml:space="preserve"> Contributors are attempting to update to the same Care </w:t>
      </w:r>
      <w:r>
        <w:t>Team</w:t>
      </w:r>
      <w:r w:rsidRPr="00CA4288">
        <w:t xml:space="preserve">, the Care </w:t>
      </w:r>
      <w:r>
        <w:t>Team</w:t>
      </w:r>
      <w:r w:rsidRPr="00CA4288">
        <w:t xml:space="preserve"> Contributor SHALL use the following pattern, (from </w:t>
      </w:r>
      <w:hyperlink r:id="rId22" w:anchor="transactional-integrity" w:history="1">
        <w:r w:rsidR="00CE7CD4" w:rsidRPr="00264FF9">
          <w:rPr>
            <w:rStyle w:val="Hyperlink"/>
          </w:rPr>
          <w:t>http://hl7.org/fh</w:t>
        </w:r>
        <w:r w:rsidR="00CE7CD4" w:rsidRPr="00264FF9">
          <w:rPr>
            <w:rStyle w:val="Hyperlink"/>
          </w:rPr>
          <w:t>i</w:t>
        </w:r>
        <w:r w:rsidR="00CE7CD4" w:rsidRPr="00264FF9">
          <w:rPr>
            <w:rStyle w:val="Hyperlink"/>
          </w:rPr>
          <w:t>r/http.html#transactional-integrity</w:t>
        </w:r>
      </w:hyperlink>
      <w:r w:rsidR="00CE7CD4">
        <w:t xml:space="preserve"> </w:t>
      </w:r>
      <w:r w:rsidRPr="00CA4288">
        <w:t>)</w:t>
      </w:r>
    </w:p>
    <w:p w14:paraId="24F0CD16" w14:textId="77777777" w:rsidR="007C7138" w:rsidRPr="00CA4288" w:rsidRDefault="007C7138" w:rsidP="007C7138">
      <w:pPr>
        <w:pStyle w:val="ListBullet2"/>
      </w:pPr>
      <w:r w:rsidRPr="00CA4288">
        <w:t xml:space="preserve">Before updating, the Care </w:t>
      </w:r>
      <w:r>
        <w:t>Team</w:t>
      </w:r>
      <w:r w:rsidRPr="00CA4288">
        <w:t xml:space="preserve"> Contributor SHALL read the latest version of the Care </w:t>
      </w:r>
      <w:r>
        <w:t>Team</w:t>
      </w:r>
      <w:r w:rsidRPr="00CA4288">
        <w:t>;</w:t>
      </w:r>
    </w:p>
    <w:p w14:paraId="44F88FD8" w14:textId="77777777" w:rsidR="007C7138" w:rsidRPr="00CA4288" w:rsidRDefault="007C7138" w:rsidP="007C7138">
      <w:pPr>
        <w:pStyle w:val="ListBullet2"/>
      </w:pPr>
      <w:r w:rsidRPr="00CA4288">
        <w:t xml:space="preserve">The Care </w:t>
      </w:r>
      <w:r>
        <w:t>Team</w:t>
      </w:r>
      <w:r w:rsidRPr="00CA4288">
        <w:t xml:space="preserve"> Contributor SHALL apply the changes (additions, updates, deletions) it wants to the Care </w:t>
      </w:r>
      <w:r>
        <w:t>Team</w:t>
      </w:r>
      <w:r w:rsidRPr="00CA4288">
        <w:t>, leaving all other information intact;</w:t>
      </w:r>
    </w:p>
    <w:p w14:paraId="0EB33CEB" w14:textId="77777777" w:rsidR="007C7138" w:rsidRPr="00CA4288" w:rsidRDefault="007C7138" w:rsidP="007C7138">
      <w:pPr>
        <w:pStyle w:val="ListBullet2"/>
      </w:pPr>
      <w:r w:rsidRPr="00CA4288">
        <w:t xml:space="preserve">The Care </w:t>
      </w:r>
      <w:r>
        <w:t>Team</w:t>
      </w:r>
      <w:r w:rsidRPr="00CA4288">
        <w:t xml:space="preserve"> Contributor SHALL write the Care </w:t>
      </w:r>
      <w:r>
        <w:t>Team</w:t>
      </w:r>
      <w:r w:rsidRPr="00CA4288">
        <w:t xml:space="preserve"> back as an update interaction, and is able to handle a failure response, commonly due to other Contributor Updates (usually by trying again).</w:t>
      </w:r>
    </w:p>
    <w:p w14:paraId="0D34C8FC" w14:textId="77777777" w:rsidR="007C7138" w:rsidRPr="00CA4288" w:rsidRDefault="007C7138" w:rsidP="007C7138">
      <w:pPr>
        <w:pStyle w:val="BodyText"/>
      </w:pPr>
      <w:r w:rsidRPr="00CA4288">
        <w:t xml:space="preserve">If a Care </w:t>
      </w:r>
      <w:r>
        <w:t>Team</w:t>
      </w:r>
      <w:r w:rsidRPr="00CA4288">
        <w:t xml:space="preserve"> Contributor follows this pattern, then information from other systems that they do not manage will be maintained through the update. </w:t>
      </w:r>
    </w:p>
    <w:p w14:paraId="3D0F1535" w14:textId="77777777" w:rsidR="007C7138" w:rsidRDefault="007C7138" w:rsidP="009D0CDF">
      <w:pPr>
        <w:pStyle w:val="AuthorInstructions"/>
      </w:pPr>
    </w:p>
    <w:p w14:paraId="06AD6BCC" w14:textId="77777777" w:rsidR="00A91802" w:rsidRDefault="00503AE1" w:rsidP="0038429E">
      <w:pPr>
        <w:pStyle w:val="Heading4"/>
        <w:numPr>
          <w:ilvl w:val="0"/>
          <w:numId w:val="0"/>
        </w:numPr>
        <w:rPr>
          <w:noProof w:val="0"/>
        </w:rPr>
      </w:pPr>
      <w:bookmarkStart w:id="124" w:name="_Toc345074654"/>
      <w:r w:rsidRPr="003651D9">
        <w:rPr>
          <w:noProof w:val="0"/>
        </w:rPr>
        <w:t xml:space="preserve">X.1.1.2 </w:t>
      </w:r>
      <w:r w:rsidR="00A91802">
        <w:rPr>
          <w:noProof w:val="0"/>
        </w:rPr>
        <w:t>Care Team Service</w:t>
      </w:r>
    </w:p>
    <w:p w14:paraId="460D26E8" w14:textId="2210C02F" w:rsidR="00A91802" w:rsidRPr="00A7210D" w:rsidRDefault="00A91802" w:rsidP="00A91802">
      <w:pPr>
        <w:pStyle w:val="BodyText"/>
        <w:rPr>
          <w:color w:val="FF0000"/>
        </w:rPr>
      </w:pPr>
      <w:r w:rsidRPr="00CA4288">
        <w:t xml:space="preserve">This actor manages Care </w:t>
      </w:r>
      <w:r>
        <w:t>Team</w:t>
      </w:r>
      <w:del w:id="125" w:author="Jones, Emma" w:date="2017-04-19T11:41:00Z">
        <w:r w:rsidDel="003A7B25">
          <w:delText>s</w:delText>
        </w:r>
      </w:del>
      <w:r w:rsidRPr="00CA4288">
        <w:t xml:space="preserve"> </w:t>
      </w:r>
      <w:r w:rsidR="005637F8">
        <w:t xml:space="preserve">updates </w:t>
      </w:r>
      <w:r w:rsidRPr="00CA4288">
        <w:t xml:space="preserve">received from Care </w:t>
      </w:r>
      <w:r>
        <w:t>Team</w:t>
      </w:r>
      <w:r w:rsidR="00A7210D">
        <w:t xml:space="preserve"> Contributors, and provide</w:t>
      </w:r>
      <w:ins w:id="126" w:author="Jones, Emma" w:date="2017-04-19T11:41:00Z">
        <w:r w:rsidR="003A7B25">
          <w:t>s</w:t>
        </w:r>
      </w:ins>
      <w:r w:rsidRPr="00CA4288">
        <w:t xml:space="preserve"> </w:t>
      </w:r>
      <w:r w:rsidR="00C40D59">
        <w:t xml:space="preserve">notification of updates and access to </w:t>
      </w:r>
      <w:r w:rsidRPr="00CA4288">
        <w:t xml:space="preserve">Care </w:t>
      </w:r>
      <w:r>
        <w:t>Teams</w:t>
      </w:r>
      <w:r w:rsidRPr="00CA4288">
        <w:t xml:space="preserve"> subscribe</w:t>
      </w:r>
      <w:r>
        <w:t>rs</w:t>
      </w:r>
      <w:r w:rsidR="00C40D59">
        <w:t xml:space="preserve">. </w:t>
      </w:r>
      <w:r w:rsidR="00C40D59" w:rsidRPr="00A7210D" w:rsidDel="00C40D59">
        <w:rPr>
          <w:color w:val="FF0000"/>
        </w:rPr>
        <w:t xml:space="preserve"> </w:t>
      </w:r>
    </w:p>
    <w:p w14:paraId="019A7C29" w14:textId="77777777" w:rsidR="00A91802" w:rsidRDefault="00A91802" w:rsidP="00A91802">
      <w:pPr>
        <w:pStyle w:val="BodyText"/>
      </w:pPr>
      <w:r w:rsidRPr="00CA4288">
        <w:t xml:space="preserve">As described above under the Care </w:t>
      </w:r>
      <w:r>
        <w:t>Team</w:t>
      </w:r>
      <w:r w:rsidRPr="00CA4288">
        <w:t xml:space="preserve"> Contributor, the Care </w:t>
      </w:r>
      <w:r>
        <w:t>Team</w:t>
      </w:r>
      <w:r w:rsidRPr="00CA4288">
        <w:t xml:space="preserve"> Service receives a Care </w:t>
      </w:r>
      <w:r>
        <w:t>Team</w:t>
      </w:r>
      <w:r w:rsidRPr="00CA4288">
        <w:t xml:space="preserve"> and manages versions of the Care </w:t>
      </w:r>
      <w:r>
        <w:t>Team</w:t>
      </w:r>
      <w:r w:rsidRPr="00CA4288">
        <w:t xml:space="preserve"> as a whole.</w:t>
      </w:r>
      <w:r>
        <w:t xml:space="preserve"> Note – the Care Team Service SHALL support versioning of the CareTeam resource.</w:t>
      </w:r>
    </w:p>
    <w:p w14:paraId="1E99D743" w14:textId="46AF55EB" w:rsidR="00503AE1" w:rsidRPr="003651D9" w:rsidRDefault="00A91802" w:rsidP="00216639">
      <w:pPr>
        <w:pStyle w:val="BodyText"/>
      </w:pPr>
      <w:r>
        <w:t xml:space="preserve">The Care Team Service SHALL support the delete interaction for the Subscription resource.  See: </w:t>
      </w:r>
      <w:ins w:id="127" w:author="Jones, Emma" w:date="2017-04-20T18:48:00Z">
        <w:r w:rsidR="00EE3B87">
          <w:fldChar w:fldCharType="begin"/>
        </w:r>
        <w:r w:rsidR="00EE3B87">
          <w:instrText xml:space="preserve"> HYPERLINK "</w:instrText>
        </w:r>
      </w:ins>
      <w:r w:rsidR="00EE3B87" w:rsidRPr="00EE3B87">
        <w:rPr>
          <w:rPrChange w:id="128" w:author="Jones, Emma" w:date="2017-04-20T18:48:00Z">
            <w:rPr>
              <w:rStyle w:val="Hyperlink"/>
            </w:rPr>
          </w:rPrChange>
        </w:rPr>
        <w:instrText>http://hl7.org/fhir/http.html#delete</w:instrText>
      </w:r>
      <w:ins w:id="129" w:author="Jones, Emma" w:date="2017-04-20T18:48:00Z">
        <w:r w:rsidR="00EE3B87">
          <w:instrText xml:space="preserve">" </w:instrText>
        </w:r>
        <w:r w:rsidR="00EE3B87">
          <w:fldChar w:fldCharType="separate"/>
        </w:r>
      </w:ins>
      <w:r w:rsidR="00EE3B87" w:rsidRPr="00EE3B87">
        <w:rPr>
          <w:rStyle w:val="Hyperlink"/>
        </w:rPr>
        <w:t>http:</w:t>
      </w:r>
      <w:r w:rsidR="00EE3B87" w:rsidRPr="00361D5C">
        <w:rPr>
          <w:rStyle w:val="Hyperlink"/>
        </w:rPr>
        <w:t>//hl7.org/fh</w:t>
      </w:r>
      <w:r w:rsidR="00EE3B87" w:rsidRPr="00361D5C">
        <w:rPr>
          <w:rStyle w:val="Hyperlink"/>
        </w:rPr>
        <w:t>i</w:t>
      </w:r>
      <w:r w:rsidR="00EE3B87" w:rsidRPr="00361D5C">
        <w:rPr>
          <w:rStyle w:val="Hyperlink"/>
        </w:rPr>
        <w:t>r</w:t>
      </w:r>
      <w:r w:rsidR="00EE3B87" w:rsidRPr="00361D5C" w:rsidDel="00EE3B87">
        <w:rPr>
          <w:rStyle w:val="Hyperlink"/>
        </w:rPr>
        <w:t>/STU3</w:t>
      </w:r>
      <w:r w:rsidR="00EE3B87" w:rsidRPr="00DE3FD1" w:rsidDel="00EE3B87">
        <w:rPr>
          <w:rStyle w:val="Hyperlink"/>
          <w:rPrChange w:id="130" w:author="Jones, Emma" w:date="2017-04-20T18:48:00Z">
            <w:rPr>
              <w:rStyle w:val="Hyperlink"/>
            </w:rPr>
          </w:rPrChange>
        </w:rPr>
        <w:t>???</w:t>
      </w:r>
      <w:r w:rsidR="00EE3B87" w:rsidRPr="00DE3FD1">
        <w:rPr>
          <w:rStyle w:val="Hyperlink"/>
          <w:rPrChange w:id="131" w:author="Jones, Emma" w:date="2017-04-20T18:48:00Z">
            <w:rPr>
              <w:rStyle w:val="Hyperlink"/>
            </w:rPr>
          </w:rPrChange>
        </w:rPr>
        <w:t>/http.ht</w:t>
      </w:r>
      <w:r w:rsidR="00EE3B87" w:rsidRPr="00DE3FD1">
        <w:rPr>
          <w:rStyle w:val="Hyperlink"/>
          <w:rPrChange w:id="132" w:author="Jones, Emma" w:date="2017-04-20T18:48:00Z">
            <w:rPr>
              <w:rStyle w:val="Hyperlink"/>
            </w:rPr>
          </w:rPrChange>
        </w:rPr>
        <w:t>m</w:t>
      </w:r>
      <w:r w:rsidR="00EE3B87" w:rsidRPr="00DE3FD1">
        <w:rPr>
          <w:rStyle w:val="Hyperlink"/>
          <w:rPrChange w:id="133" w:author="Jones, Emma" w:date="2017-04-20T18:48:00Z">
            <w:rPr>
              <w:rStyle w:val="Hyperlink"/>
            </w:rPr>
          </w:rPrChange>
        </w:rPr>
        <w:t>l#delete</w:t>
      </w:r>
      <w:ins w:id="134" w:author="Jones, Emma" w:date="2017-04-20T18:48:00Z">
        <w:r w:rsidR="00EE3B87">
          <w:fldChar w:fldCharType="end"/>
        </w:r>
      </w:ins>
      <w:r>
        <w:t xml:space="preserve"> This enables a Care Team Contributor to unsubscribe from updates for a care </w:t>
      </w:r>
      <w:r w:rsidR="00216639">
        <w:t>team</w:t>
      </w:r>
      <w:r>
        <w:t xml:space="preserve">. </w:t>
      </w:r>
      <w:del w:id="135" w:author="Jones, Emma" w:date="2017-04-20T18:02:00Z">
        <w:r w:rsidRPr="00216639" w:rsidDel="0012469E">
          <w:rPr>
            <w:b/>
            <w:color w:val="FF0000"/>
          </w:rPr>
          <w:delText>[Emma: Need link to FHIR STU3 html#delete]</w:delText>
        </w:r>
      </w:del>
      <w:bookmarkEnd w:id="124"/>
    </w:p>
    <w:p w14:paraId="0EE3D8D2" w14:textId="77777777" w:rsidR="00CF283F" w:rsidRPr="003651D9" w:rsidRDefault="00F436A3" w:rsidP="00303E20">
      <w:pPr>
        <w:pStyle w:val="Heading2"/>
        <w:numPr>
          <w:ilvl w:val="0"/>
          <w:numId w:val="0"/>
        </w:numPr>
        <w:rPr>
          <w:noProof w:val="0"/>
        </w:rPr>
      </w:pPr>
      <w:bookmarkStart w:id="136" w:name="_Toc345074655"/>
      <w:r>
        <w:rPr>
          <w:noProof w:val="0"/>
        </w:rPr>
        <w:lastRenderedPageBreak/>
        <w:t>X.2 DCTM</w:t>
      </w:r>
      <w:r w:rsidR="00104BE6" w:rsidRPr="003651D9">
        <w:rPr>
          <w:noProof w:val="0"/>
        </w:rPr>
        <w:t xml:space="preserve"> Actor</w:t>
      </w:r>
      <w:r w:rsidR="00CF283F" w:rsidRPr="003651D9">
        <w:rPr>
          <w:noProof w:val="0"/>
        </w:rPr>
        <w:t xml:space="preserve"> Options</w:t>
      </w:r>
      <w:bookmarkEnd w:id="136"/>
    </w:p>
    <w:p w14:paraId="5601A719" w14:textId="77777777"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1874521F" w14:textId="77777777" w:rsidR="006514EA" w:rsidRPr="003651D9" w:rsidRDefault="006514EA" w:rsidP="008E0275">
      <w:pPr>
        <w:pStyle w:val="BodyText"/>
      </w:pPr>
    </w:p>
    <w:p w14:paraId="417F3DF0" w14:textId="77777777" w:rsidR="00CF283F" w:rsidRPr="003651D9" w:rsidRDefault="00CF283F" w:rsidP="00C56183">
      <w:pPr>
        <w:pStyle w:val="TableTitle"/>
      </w:pPr>
      <w:r w:rsidRPr="003651D9">
        <w:t>Table X.2-1</w:t>
      </w:r>
      <w:r w:rsidR="00701B3A" w:rsidRPr="003651D9">
        <w:t xml:space="preserve">: </w:t>
      </w:r>
      <w:r w:rsidR="00D92A1F">
        <w:t>DCTM</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008C904" w14:textId="77777777" w:rsidTr="00BB76BC">
        <w:trPr>
          <w:cantSplit/>
          <w:tblHeader/>
          <w:jc w:val="center"/>
        </w:trPr>
        <w:tc>
          <w:tcPr>
            <w:tcW w:w="2891" w:type="dxa"/>
            <w:shd w:val="pct15" w:color="auto" w:fill="FFFFFF"/>
          </w:tcPr>
          <w:p w14:paraId="4977EF63" w14:textId="77777777" w:rsidR="00991D63" w:rsidRPr="003651D9" w:rsidRDefault="00991D63" w:rsidP="00663624">
            <w:pPr>
              <w:pStyle w:val="TableEntryHeader"/>
            </w:pPr>
            <w:r w:rsidRPr="003651D9">
              <w:t>Actor</w:t>
            </w:r>
          </w:p>
        </w:tc>
        <w:tc>
          <w:tcPr>
            <w:tcW w:w="3130" w:type="dxa"/>
            <w:shd w:val="pct15" w:color="auto" w:fill="FFFFFF"/>
          </w:tcPr>
          <w:p w14:paraId="19278295" w14:textId="77777777" w:rsidR="00991D63" w:rsidRPr="003651D9" w:rsidRDefault="00991D63" w:rsidP="00E007E6">
            <w:pPr>
              <w:pStyle w:val="TableEntryHeader"/>
            </w:pPr>
            <w:r w:rsidRPr="003651D9">
              <w:t>Option Name</w:t>
            </w:r>
          </w:p>
        </w:tc>
        <w:tc>
          <w:tcPr>
            <w:tcW w:w="3438" w:type="dxa"/>
            <w:shd w:val="pct15" w:color="auto" w:fill="FFFFFF"/>
          </w:tcPr>
          <w:p w14:paraId="1BC94AE6" w14:textId="77777777" w:rsidR="00991D63" w:rsidRPr="003651D9" w:rsidRDefault="00907134" w:rsidP="00663624">
            <w:pPr>
              <w:pStyle w:val="TableEntryHeader"/>
            </w:pPr>
            <w:r w:rsidRPr="003651D9">
              <w:t>Reference</w:t>
            </w:r>
          </w:p>
          <w:p w14:paraId="144B18F2" w14:textId="77777777" w:rsidR="00787B2D" w:rsidRPr="003651D9" w:rsidRDefault="00787B2D" w:rsidP="00AD069D">
            <w:pPr>
              <w:pStyle w:val="TableEntryHeader"/>
              <w:rPr>
                <w:rFonts w:ascii="Times New Roman" w:hAnsi="Times New Roman"/>
                <w:b w:val="0"/>
                <w:i/>
              </w:rPr>
            </w:pPr>
          </w:p>
        </w:tc>
      </w:tr>
      <w:tr w:rsidR="00991D63" w:rsidRPr="003651D9" w14:paraId="1F5C738A" w14:textId="77777777" w:rsidTr="00BB76BC">
        <w:trPr>
          <w:cantSplit/>
          <w:trHeight w:val="332"/>
          <w:jc w:val="center"/>
        </w:trPr>
        <w:tc>
          <w:tcPr>
            <w:tcW w:w="2891" w:type="dxa"/>
          </w:tcPr>
          <w:p w14:paraId="0C1474C6" w14:textId="77777777" w:rsidR="00991D63" w:rsidRPr="003651D9" w:rsidRDefault="00F436A3" w:rsidP="00663624">
            <w:pPr>
              <w:pStyle w:val="TableEntry"/>
            </w:pPr>
            <w:r>
              <w:t>Care Team Contributor</w:t>
            </w:r>
          </w:p>
        </w:tc>
        <w:tc>
          <w:tcPr>
            <w:tcW w:w="3130" w:type="dxa"/>
          </w:tcPr>
          <w:p w14:paraId="07D08D00" w14:textId="77777777" w:rsidR="00991D63" w:rsidRPr="003651D9" w:rsidRDefault="00F436A3" w:rsidP="008358E5">
            <w:pPr>
              <w:pStyle w:val="TableEntry"/>
            </w:pPr>
            <w:r>
              <w:t>Subscribe to Care Team Updates</w:t>
            </w:r>
          </w:p>
        </w:tc>
        <w:tc>
          <w:tcPr>
            <w:tcW w:w="3438" w:type="dxa"/>
          </w:tcPr>
          <w:p w14:paraId="66BDEDE6" w14:textId="77777777" w:rsidR="00991D63" w:rsidRPr="003651D9" w:rsidRDefault="00AB3D9F" w:rsidP="00B92EA1">
            <w:pPr>
              <w:pStyle w:val="TableEntry"/>
            </w:pPr>
            <w:r>
              <w:t>3.Y4</w:t>
            </w:r>
          </w:p>
        </w:tc>
      </w:tr>
      <w:tr w:rsidR="00991D63" w:rsidRPr="003651D9" w14:paraId="095C712D" w14:textId="77777777" w:rsidTr="00BB76BC">
        <w:trPr>
          <w:cantSplit/>
          <w:trHeight w:val="233"/>
          <w:jc w:val="center"/>
        </w:trPr>
        <w:tc>
          <w:tcPr>
            <w:tcW w:w="2891" w:type="dxa"/>
          </w:tcPr>
          <w:p w14:paraId="38C92696" w14:textId="77777777" w:rsidR="00991D63" w:rsidRPr="003651D9" w:rsidRDefault="00F436A3" w:rsidP="00663624">
            <w:pPr>
              <w:pStyle w:val="TableEntry"/>
            </w:pPr>
            <w:r>
              <w:t>Care Team Service</w:t>
            </w:r>
          </w:p>
        </w:tc>
        <w:tc>
          <w:tcPr>
            <w:tcW w:w="3130" w:type="dxa"/>
          </w:tcPr>
          <w:p w14:paraId="17DA1DD7" w14:textId="77777777" w:rsidR="00991D63" w:rsidRPr="003651D9" w:rsidRDefault="00991D63" w:rsidP="008358E5">
            <w:pPr>
              <w:pStyle w:val="TableEntry"/>
            </w:pPr>
            <w:r w:rsidRPr="003651D9">
              <w:t xml:space="preserve">No options defined </w:t>
            </w:r>
          </w:p>
        </w:tc>
        <w:tc>
          <w:tcPr>
            <w:tcW w:w="3438" w:type="dxa"/>
          </w:tcPr>
          <w:p w14:paraId="25B77050" w14:textId="77777777" w:rsidR="00991D63" w:rsidRPr="003651D9" w:rsidRDefault="00787B2D" w:rsidP="00B92EA1">
            <w:pPr>
              <w:pStyle w:val="TableEntry"/>
            </w:pPr>
            <w:r w:rsidRPr="003651D9">
              <w:t>--</w:t>
            </w:r>
          </w:p>
        </w:tc>
      </w:tr>
    </w:tbl>
    <w:p w14:paraId="3A6E8318" w14:textId="77777777" w:rsidR="006116E2" w:rsidRPr="003651D9" w:rsidRDefault="006116E2" w:rsidP="00597DB2">
      <w:pPr>
        <w:pStyle w:val="BodyText"/>
      </w:pPr>
    </w:p>
    <w:p w14:paraId="3CA80EF4" w14:textId="77777777" w:rsidR="00CF283F" w:rsidRPr="003651D9" w:rsidRDefault="00323461" w:rsidP="0097454A">
      <w:pPr>
        <w:pStyle w:val="Heading3"/>
        <w:numPr>
          <w:ilvl w:val="0"/>
          <w:numId w:val="0"/>
        </w:numPr>
        <w:ind w:left="720" w:hanging="720"/>
        <w:rPr>
          <w:noProof w:val="0"/>
        </w:rPr>
      </w:pPr>
      <w:bookmarkStart w:id="137" w:name="_Toc345074656"/>
      <w:r w:rsidRPr="003651D9">
        <w:rPr>
          <w:noProof w:val="0"/>
        </w:rPr>
        <w:t xml:space="preserve">X.2.1 </w:t>
      </w:r>
      <w:bookmarkEnd w:id="137"/>
      <w:r w:rsidR="00F436A3">
        <w:rPr>
          <w:noProof w:val="0"/>
        </w:rPr>
        <w:t>Subscribe to Care Team Updates</w:t>
      </w:r>
    </w:p>
    <w:p w14:paraId="16527B50" w14:textId="77777777" w:rsidR="00D92A1F" w:rsidRDefault="00D92A1F" w:rsidP="00D92A1F">
      <w:pPr>
        <w:pStyle w:val="BodyText"/>
      </w:pPr>
      <w:r w:rsidRPr="00CA4288">
        <w:t xml:space="preserve">Support for this Subscribe to Care </w:t>
      </w:r>
      <w:r>
        <w:t>Team</w:t>
      </w:r>
      <w:r w:rsidRPr="00CA4288">
        <w:t xml:space="preserve"> Updates means that the optional Subscribe to Care </w:t>
      </w:r>
      <w:r>
        <w:t>Team</w:t>
      </w:r>
      <w:r w:rsidRPr="00CA4288">
        <w:t xml:space="preserve"> Updates [PCC-</w:t>
      </w:r>
      <w:r>
        <w:t>Y4</w:t>
      </w:r>
      <w:r w:rsidRPr="00CA4288">
        <w:t xml:space="preserve">] </w:t>
      </w:r>
      <w:r>
        <w:t>and the optional Provide Care Team [PCC-Y5] are both</w:t>
      </w:r>
      <w:r w:rsidRPr="00CA4288">
        <w:t xml:space="preserve"> supported.</w:t>
      </w:r>
      <w:r>
        <w:t xml:space="preserve"> </w:t>
      </w:r>
    </w:p>
    <w:p w14:paraId="75516947" w14:textId="77777777" w:rsidR="00D92A1F" w:rsidRPr="00CA4288" w:rsidRDefault="00D92A1F" w:rsidP="00D92A1F">
      <w:pPr>
        <w:pStyle w:val="BodyText"/>
      </w:pPr>
      <w:r>
        <w:t>The a</w:t>
      </w:r>
      <w:r w:rsidRPr="00CA4288">
        <w:t>lternative</w:t>
      </w:r>
      <w:r>
        <w:t xml:space="preserve"> to subscribing to care t</w:t>
      </w:r>
      <w:r w:rsidR="00822D4F">
        <w:t>eam</w:t>
      </w:r>
      <w:r>
        <w:t xml:space="preserve"> updates is a polling process, where </w:t>
      </w:r>
      <w:r w:rsidRPr="00CA4288">
        <w:t xml:space="preserve">a Care </w:t>
      </w:r>
      <w:r>
        <w:t>Team</w:t>
      </w:r>
      <w:r w:rsidRPr="00CA4288">
        <w:t xml:space="preserve"> Con</w:t>
      </w:r>
      <w:r>
        <w:t>tributor</w:t>
      </w:r>
      <w:r w:rsidRPr="00CA4288">
        <w:t xml:space="preserve"> </w:t>
      </w:r>
      <w:r>
        <w:t>would</w:t>
      </w:r>
      <w:r w:rsidRPr="00CA4288">
        <w:t xml:space="preserve"> p</w:t>
      </w:r>
      <w:r>
        <w:t>eriodically query for a CareTeam</w:t>
      </w:r>
      <w:r w:rsidRPr="00CA4288">
        <w:t xml:space="preserve"> resource history and det</w:t>
      </w:r>
      <w:r>
        <w:t>ermine that a Retrieve Care Team</w:t>
      </w:r>
      <w:r w:rsidRPr="00CA4288">
        <w:t xml:space="preserve"> was necessary.</w:t>
      </w:r>
    </w:p>
    <w:p w14:paraId="4F40B1FE" w14:textId="77777777" w:rsidR="005F21E7" w:rsidRPr="003651D9" w:rsidRDefault="00F436A3" w:rsidP="00303E20">
      <w:pPr>
        <w:pStyle w:val="Heading2"/>
        <w:numPr>
          <w:ilvl w:val="0"/>
          <w:numId w:val="0"/>
        </w:numPr>
        <w:rPr>
          <w:noProof w:val="0"/>
        </w:rPr>
      </w:pPr>
      <w:bookmarkStart w:id="138" w:name="_Toc345074657"/>
      <w:bookmarkStart w:id="139" w:name="_Toc37034636"/>
      <w:bookmarkStart w:id="140" w:name="_Toc38846114"/>
      <w:bookmarkStart w:id="141" w:name="_Toc504625757"/>
      <w:bookmarkStart w:id="142" w:name="_Toc530206510"/>
      <w:bookmarkStart w:id="143" w:name="_Toc1388430"/>
      <w:bookmarkStart w:id="144" w:name="_Toc1388584"/>
      <w:bookmarkStart w:id="145" w:name="_Toc1456611"/>
      <w:r>
        <w:rPr>
          <w:noProof w:val="0"/>
        </w:rPr>
        <w:t>X.3 DCTM</w:t>
      </w:r>
      <w:r w:rsidR="005F21E7" w:rsidRPr="003651D9">
        <w:rPr>
          <w:noProof w:val="0"/>
        </w:rPr>
        <w:t xml:space="preserve"> </w:t>
      </w:r>
      <w:r w:rsidR="001579E7" w:rsidRPr="003651D9">
        <w:rPr>
          <w:noProof w:val="0"/>
        </w:rPr>
        <w:t xml:space="preserve">Required </w:t>
      </w:r>
      <w:r w:rsidR="00C158E0" w:rsidRPr="003651D9">
        <w:rPr>
          <w:noProof w:val="0"/>
        </w:rPr>
        <w:t>Actor</w:t>
      </w:r>
      <w:r w:rsidR="005F21E7" w:rsidRPr="003651D9">
        <w:rPr>
          <w:noProof w:val="0"/>
        </w:rPr>
        <w:t xml:space="preserve"> Groupings</w:t>
      </w:r>
      <w:bookmarkEnd w:id="138"/>
      <w:r w:rsidR="005F21E7" w:rsidRPr="003651D9">
        <w:rPr>
          <w:noProof w:val="0"/>
        </w:rPr>
        <w:t xml:space="preserve"> </w:t>
      </w:r>
    </w:p>
    <w:p w14:paraId="7FF93802" w14:textId="77777777" w:rsidR="00761469" w:rsidRPr="003651D9" w:rsidRDefault="00761469" w:rsidP="00761469">
      <w:pPr>
        <w:pStyle w:val="BodyText"/>
      </w:pPr>
    </w:p>
    <w:p w14:paraId="16E6A3A8" w14:textId="77777777" w:rsidR="00761469" w:rsidRDefault="00761469" w:rsidP="00761469">
      <w:pPr>
        <w:pStyle w:val="TableTitle"/>
      </w:pPr>
      <w:r w:rsidRPr="003651D9">
        <w:t>Table X.3-1</w:t>
      </w:r>
      <w:r w:rsidR="00701B3A" w:rsidRPr="003651D9">
        <w:t xml:space="preserve">: </w:t>
      </w:r>
      <w:r w:rsidR="00822D4F">
        <w:t>DCTM</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3060"/>
      </w:tblGrid>
      <w:tr w:rsidR="00E24543" w:rsidRPr="00CA4288" w14:paraId="383F8A8A" w14:textId="77777777" w:rsidTr="00E53A04">
        <w:trPr>
          <w:cantSplit/>
          <w:trHeight w:val="755"/>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BFBFBF"/>
          </w:tcPr>
          <w:p w14:paraId="2921327C" w14:textId="77777777" w:rsidR="00822D4F" w:rsidRPr="00A018C2" w:rsidRDefault="00822D4F" w:rsidP="00E24543">
            <w:pPr>
              <w:pStyle w:val="Note"/>
              <w:jc w:val="center"/>
              <w:rPr>
                <w:rFonts w:ascii="Arial" w:hAnsi="Arial" w:cs="Arial"/>
                <w:b/>
                <w:szCs w:val="18"/>
              </w:rPr>
            </w:pPr>
            <w:r w:rsidRPr="00A018C2">
              <w:rPr>
                <w:rFonts w:ascii="Arial" w:hAnsi="Arial" w:cs="Arial"/>
                <w:b/>
                <w:szCs w:val="18"/>
              </w:rPr>
              <w:t>DCTM Actor</w:t>
            </w:r>
          </w:p>
        </w:tc>
        <w:tc>
          <w:tcPr>
            <w:tcW w:w="1980" w:type="dxa"/>
            <w:tcBorders>
              <w:top w:val="single" w:sz="4" w:space="0" w:color="auto"/>
              <w:left w:val="single" w:sz="4" w:space="0" w:color="auto"/>
              <w:bottom w:val="single" w:sz="4" w:space="0" w:color="auto"/>
              <w:right w:val="single" w:sz="4" w:space="0" w:color="auto"/>
            </w:tcBorders>
            <w:shd w:val="clear" w:color="auto" w:fill="BFBFBF"/>
          </w:tcPr>
          <w:p w14:paraId="799A7957" w14:textId="77777777" w:rsidR="00822D4F" w:rsidRPr="00A018C2" w:rsidRDefault="00E24543" w:rsidP="00C2370F">
            <w:pPr>
              <w:pStyle w:val="Note"/>
              <w:jc w:val="center"/>
              <w:rPr>
                <w:rFonts w:ascii="Arial" w:hAnsi="Arial" w:cs="Arial"/>
                <w:b/>
                <w:szCs w:val="18"/>
              </w:rPr>
            </w:pPr>
            <w:r w:rsidRPr="00A018C2">
              <w:rPr>
                <w:rFonts w:ascii="Arial" w:hAnsi="Arial" w:cs="Arial"/>
                <w:b/>
                <w:szCs w:val="18"/>
              </w:rPr>
              <w:t>Actor to be grouped with</w:t>
            </w:r>
          </w:p>
        </w:tc>
        <w:tc>
          <w:tcPr>
            <w:tcW w:w="2160" w:type="dxa"/>
            <w:tcBorders>
              <w:top w:val="single" w:sz="4" w:space="0" w:color="auto"/>
              <w:left w:val="single" w:sz="4" w:space="0" w:color="auto"/>
              <w:bottom w:val="single" w:sz="4" w:space="0" w:color="auto"/>
              <w:right w:val="single" w:sz="4" w:space="0" w:color="auto"/>
            </w:tcBorders>
            <w:shd w:val="clear" w:color="auto" w:fill="BFBFBF"/>
          </w:tcPr>
          <w:p w14:paraId="362DE495" w14:textId="77777777" w:rsidR="00822D4F" w:rsidRPr="00A018C2" w:rsidRDefault="00822D4F" w:rsidP="00E24543">
            <w:pPr>
              <w:pStyle w:val="Note"/>
              <w:jc w:val="center"/>
              <w:rPr>
                <w:rFonts w:ascii="Arial" w:hAnsi="Arial" w:cs="Arial"/>
                <w:b/>
                <w:szCs w:val="18"/>
              </w:rPr>
            </w:pPr>
            <w:r w:rsidRPr="00A018C2">
              <w:rPr>
                <w:rFonts w:ascii="Arial" w:hAnsi="Arial" w:cs="Arial"/>
                <w:b/>
                <w:szCs w:val="18"/>
              </w:rPr>
              <w:t>Reference</w:t>
            </w:r>
          </w:p>
        </w:tc>
        <w:tc>
          <w:tcPr>
            <w:tcW w:w="3060" w:type="dxa"/>
            <w:tcBorders>
              <w:top w:val="single" w:sz="4" w:space="0" w:color="auto"/>
              <w:left w:val="single" w:sz="4" w:space="0" w:color="auto"/>
              <w:bottom w:val="single" w:sz="4" w:space="0" w:color="auto"/>
              <w:right w:val="single" w:sz="4" w:space="0" w:color="auto"/>
            </w:tcBorders>
            <w:shd w:val="clear" w:color="auto" w:fill="BFBFBF"/>
          </w:tcPr>
          <w:p w14:paraId="19A70A36" w14:textId="77777777" w:rsidR="00822D4F" w:rsidRPr="00A018C2" w:rsidRDefault="00822D4F" w:rsidP="00E24543">
            <w:pPr>
              <w:pStyle w:val="Note"/>
              <w:jc w:val="center"/>
              <w:rPr>
                <w:rFonts w:ascii="Arial" w:hAnsi="Arial" w:cs="Arial"/>
                <w:b/>
                <w:szCs w:val="18"/>
              </w:rPr>
            </w:pPr>
            <w:r w:rsidRPr="00A018C2">
              <w:rPr>
                <w:rFonts w:ascii="Arial" w:hAnsi="Arial" w:cs="Arial"/>
                <w:b/>
                <w:szCs w:val="18"/>
              </w:rPr>
              <w:t>Content Bindings Reference</w:t>
            </w:r>
          </w:p>
        </w:tc>
      </w:tr>
      <w:tr w:rsidR="00822D4F" w:rsidRPr="00CA4288" w14:paraId="440DFE1B" w14:textId="77777777" w:rsidTr="00E24543">
        <w:trPr>
          <w:cantSplit/>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auto"/>
          </w:tcPr>
          <w:p w14:paraId="78B2B090" w14:textId="77777777" w:rsidR="00822D4F" w:rsidRPr="00CA4288" w:rsidRDefault="00822D4F" w:rsidP="00822D4F">
            <w:pPr>
              <w:pStyle w:val="Note"/>
            </w:pPr>
            <w:r w:rsidRPr="00CA4288">
              <w:t xml:space="preserve">Care </w:t>
            </w:r>
            <w:r>
              <w:t>Team</w:t>
            </w:r>
            <w:r w:rsidRPr="00CA4288">
              <w:t xml:space="preserve"> Contributor</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A2C7BBF" w14:textId="77777777" w:rsidR="00822D4F" w:rsidRPr="00CA4288" w:rsidRDefault="00822D4F" w:rsidP="00822D4F">
            <w:pPr>
              <w:pStyle w:val="Note"/>
            </w:pPr>
            <w:r w:rsidRPr="00CA4288">
              <w:t>none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7943CE9" w14:textId="77777777" w:rsidR="00822D4F" w:rsidRPr="00CA4288" w:rsidRDefault="00822D4F" w:rsidP="00822D4F">
            <w:pPr>
              <w:pStyle w:val="Note"/>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2CF16720" w14:textId="77777777" w:rsidR="00822D4F" w:rsidRPr="00CA4288" w:rsidRDefault="00822D4F" w:rsidP="00822D4F">
            <w:pPr>
              <w:pStyle w:val="Note"/>
            </w:pPr>
          </w:p>
        </w:tc>
      </w:tr>
      <w:tr w:rsidR="00822D4F" w:rsidRPr="00CA4288" w14:paraId="507C8F18" w14:textId="77777777" w:rsidTr="00E24543">
        <w:trPr>
          <w:cantSplit/>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auto"/>
          </w:tcPr>
          <w:p w14:paraId="67DA3696" w14:textId="77777777" w:rsidR="00822D4F" w:rsidRPr="00CA4288" w:rsidRDefault="00822D4F" w:rsidP="00822D4F">
            <w:pPr>
              <w:pStyle w:val="Note"/>
            </w:pPr>
            <w:r w:rsidRPr="00CA4288">
              <w:t xml:space="preserve">Care </w:t>
            </w:r>
            <w:r>
              <w:t>Team</w:t>
            </w:r>
            <w:r w:rsidRPr="00CA4288">
              <w:t xml:space="preserve"> Service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96CFE18" w14:textId="77777777" w:rsidR="00822D4F" w:rsidRPr="00CA4288" w:rsidRDefault="00822D4F" w:rsidP="00822D4F">
            <w:pPr>
              <w:pStyle w:val="Note"/>
            </w:pPr>
            <w:r w:rsidRPr="00CA4288">
              <w:t>none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55CC440" w14:textId="77777777" w:rsidR="00822D4F" w:rsidRPr="00CA4288" w:rsidRDefault="00822D4F" w:rsidP="00822D4F">
            <w:pPr>
              <w:pStyle w:val="Note"/>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72E18372" w14:textId="77777777" w:rsidR="00822D4F" w:rsidRPr="00CA4288" w:rsidRDefault="00822D4F" w:rsidP="00822D4F">
            <w:pPr>
              <w:pStyle w:val="Note"/>
            </w:pPr>
          </w:p>
        </w:tc>
      </w:tr>
    </w:tbl>
    <w:p w14:paraId="558A6E19" w14:textId="77777777" w:rsidR="00CF283F" w:rsidRPr="003651D9" w:rsidRDefault="00CF283F" w:rsidP="00303E20">
      <w:pPr>
        <w:pStyle w:val="Heading2"/>
        <w:numPr>
          <w:ilvl w:val="0"/>
          <w:numId w:val="0"/>
        </w:numPr>
        <w:rPr>
          <w:noProof w:val="0"/>
        </w:rPr>
      </w:pPr>
      <w:bookmarkStart w:id="146" w:name="_Toc345074658"/>
      <w:r w:rsidRPr="003651D9">
        <w:rPr>
          <w:noProof w:val="0"/>
        </w:rPr>
        <w:t>X.</w:t>
      </w:r>
      <w:r w:rsidR="00AF472E" w:rsidRPr="003651D9">
        <w:rPr>
          <w:noProof w:val="0"/>
        </w:rPr>
        <w:t>4</w:t>
      </w:r>
      <w:r w:rsidR="005F21E7" w:rsidRPr="003651D9">
        <w:rPr>
          <w:noProof w:val="0"/>
        </w:rPr>
        <w:t xml:space="preserve"> </w:t>
      </w:r>
      <w:r w:rsidR="00F436A3">
        <w:rPr>
          <w:noProof w:val="0"/>
        </w:rPr>
        <w:t>DCTM</w:t>
      </w:r>
      <w:r w:rsidRPr="003651D9">
        <w:rPr>
          <w:noProof w:val="0"/>
        </w:rPr>
        <w:t xml:space="preserve"> </w:t>
      </w:r>
      <w:bookmarkEnd w:id="139"/>
      <w:bookmarkEnd w:id="140"/>
      <w:r w:rsidR="00167DB7" w:rsidRPr="003651D9">
        <w:rPr>
          <w:noProof w:val="0"/>
        </w:rPr>
        <w:t>Overview</w:t>
      </w:r>
      <w:bookmarkEnd w:id="146"/>
    </w:p>
    <w:p w14:paraId="3AAEA1E1" w14:textId="77777777" w:rsidR="00655055" w:rsidRPr="00CA4288" w:rsidRDefault="00D15707" w:rsidP="00655055">
      <w:pPr>
        <w:pStyle w:val="BodyText"/>
        <w:rPr>
          <w:iCs/>
        </w:rPr>
      </w:pPr>
      <w:r>
        <w:rPr>
          <w:iCs/>
        </w:rPr>
        <w:t xml:space="preserve">Patient centered collaborative focused care teams are needed for effective care planning to occur. </w:t>
      </w:r>
      <w:r w:rsidR="00655055" w:rsidRPr="00CA4288">
        <w:rPr>
          <w:iCs/>
        </w:rPr>
        <w:t>Care planning is needed to manage medically complex and/or functionally impaired individuals as they interact with the health care system. Often, these individuals require real time coordination of the care as they receive care from multiple care providers and care settings</w:t>
      </w:r>
      <w:r w:rsidR="00655055">
        <w:rPr>
          <w:iCs/>
        </w:rPr>
        <w:t xml:space="preserve">. These care providers make up patient centered collaborative focused care teams. </w:t>
      </w:r>
      <w:r w:rsidR="00655055" w:rsidRPr="00CA4288">
        <w:rPr>
          <w:iCs/>
        </w:rPr>
        <w:t xml:space="preserve">Effective care planning and care coordination </w:t>
      </w:r>
      <w:r>
        <w:rPr>
          <w:iCs/>
        </w:rPr>
        <w:t xml:space="preserve">amongst care teams </w:t>
      </w:r>
      <w:r w:rsidR="00655055" w:rsidRPr="00CA4288">
        <w:rPr>
          <w:iCs/>
        </w:rPr>
        <w:t xml:space="preserve">for patient with complex health problems and needs are needed throughout the world. Both the European Union and the United States are currently working to encourage more effective use of information and communication </w:t>
      </w:r>
      <w:r w:rsidR="00655055" w:rsidRPr="00CA4288">
        <w:rPr>
          <w:iCs/>
        </w:rPr>
        <w:lastRenderedPageBreak/>
        <w:t>technology to support the delivery of health services. This has led to the promotion of interoperability of health information and communication technology products and services.</w:t>
      </w:r>
      <w:r w:rsidR="00655055" w:rsidRPr="00CA4288">
        <w:rPr>
          <w:rStyle w:val="FootnoteReference"/>
          <w:iCs/>
        </w:rPr>
        <w:footnoteReference w:id="16"/>
      </w:r>
    </w:p>
    <w:p w14:paraId="588504B0" w14:textId="5ADF84B5" w:rsidR="00D15707" w:rsidRPr="00CA4288" w:rsidRDefault="00D15707" w:rsidP="00D15707">
      <w:pPr>
        <w:pStyle w:val="BodyText"/>
        <w:rPr>
          <w:iCs/>
        </w:rPr>
      </w:pPr>
      <w:r w:rsidRPr="00CA4288">
        <w:rPr>
          <w:iCs/>
        </w:rPr>
        <w:t xml:space="preserve">In the United States, providers and payers are interested in ensuring that patients are receiving effective and efficient care. The </w:t>
      </w:r>
      <w:r w:rsidR="007F7200">
        <w:rPr>
          <w:iCs/>
        </w:rPr>
        <w:t>CMS</w:t>
      </w:r>
      <w:r w:rsidRPr="00CA4288">
        <w:rPr>
          <w:iCs/>
        </w:rPr>
        <w:t xml:space="preserve"> EHR incentive programs provide financial incentives to care providers for the meaningful use of certified EHR technology that supports care coordination</w:t>
      </w:r>
      <w:r w:rsidRPr="00CA4288">
        <w:rPr>
          <w:rStyle w:val="FootnoteReference"/>
          <w:iCs/>
        </w:rPr>
        <w:footnoteReference w:id="17"/>
      </w:r>
      <w:r w:rsidRPr="00CA4288">
        <w:rPr>
          <w:iCs/>
        </w:rPr>
        <w:t xml:space="preserve">. 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t>
      </w:r>
      <w:del w:id="147" w:author="Jones, Emma" w:date="2017-04-19T11:45:00Z">
        <w:r w:rsidRPr="00CA4288" w:rsidDel="003A7B25">
          <w:rPr>
            <w:iCs/>
          </w:rPr>
          <w:delText xml:space="preserve">which </w:delText>
        </w:r>
      </w:del>
      <w:r w:rsidRPr="00CA4288">
        <w:rPr>
          <w:iCs/>
        </w:rPr>
        <w:t>often creates additional challenges to care coordination. 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Pr="00CA4288">
        <w:rPr>
          <w:rStyle w:val="FootnoteReference"/>
          <w:iCs/>
        </w:rPr>
        <w:footnoteReference w:id="18"/>
      </w:r>
    </w:p>
    <w:p w14:paraId="0211A683" w14:textId="77777777" w:rsidR="005F3FB5" w:rsidRPr="003651D9" w:rsidRDefault="00D15707" w:rsidP="003A09FE">
      <w:pPr>
        <w:pStyle w:val="BodyText"/>
        <w:rPr>
          <w:i/>
          <w:iCs/>
        </w:rPr>
      </w:pPr>
      <w:r w:rsidRPr="00AD3A30">
        <w:t>This profile</w:t>
      </w:r>
      <w:r>
        <w:t xml:space="preserve"> depicts how information about multiple care teams</w:t>
      </w:r>
      <w:r w:rsidRPr="00AD3A30">
        <w:t xml:space="preserve"> can be shared</w:t>
      </w:r>
      <w:r w:rsidR="001372BE">
        <w:t xml:space="preserve"> and used to </w:t>
      </w:r>
      <w:r w:rsidRPr="00AD3A30">
        <w:t xml:space="preserve">coordinate care. </w:t>
      </w:r>
    </w:p>
    <w:p w14:paraId="7A2DA982" w14:textId="77777777" w:rsidR="00167DB7" w:rsidRPr="003651D9" w:rsidRDefault="00104BE6" w:rsidP="003D19E0">
      <w:pPr>
        <w:pStyle w:val="Heading3"/>
        <w:keepNext w:val="0"/>
        <w:numPr>
          <w:ilvl w:val="0"/>
          <w:numId w:val="0"/>
        </w:numPr>
        <w:rPr>
          <w:bCs/>
          <w:noProof w:val="0"/>
        </w:rPr>
      </w:pPr>
      <w:bookmarkStart w:id="148" w:name="_Toc345074659"/>
      <w:r w:rsidRPr="003651D9">
        <w:rPr>
          <w:bCs/>
          <w:noProof w:val="0"/>
        </w:rPr>
        <w:t>X.</w:t>
      </w:r>
      <w:r w:rsidR="00AF472E" w:rsidRPr="003651D9">
        <w:rPr>
          <w:bCs/>
          <w:noProof w:val="0"/>
        </w:rPr>
        <w:t>4</w:t>
      </w:r>
      <w:r w:rsidR="00167DB7" w:rsidRPr="003651D9">
        <w:rPr>
          <w:bCs/>
          <w:noProof w:val="0"/>
        </w:rPr>
        <w:t>.1 Concepts</w:t>
      </w:r>
      <w:bookmarkEnd w:id="148"/>
    </w:p>
    <w:p w14:paraId="44CCC9BA" w14:textId="05A9BD25" w:rsidR="00F73D2A" w:rsidRDefault="00655055" w:rsidP="00597DB2">
      <w:pPr>
        <w:pStyle w:val="AuthorInstructions"/>
        <w:rPr>
          <w:i w:val="0"/>
        </w:rPr>
      </w:pPr>
      <w:r>
        <w:rPr>
          <w:i w:val="0"/>
          <w:szCs w:val="24"/>
        </w:rPr>
        <w:t xml:space="preserve">The care team concepts described in this profile </w:t>
      </w:r>
      <w:r w:rsidR="007F7200">
        <w:rPr>
          <w:i w:val="0"/>
          <w:szCs w:val="24"/>
        </w:rPr>
        <w:t>are</w:t>
      </w:r>
      <w:r>
        <w:rPr>
          <w:i w:val="0"/>
          <w:szCs w:val="24"/>
        </w:rPr>
        <w:t xml:space="preserve"> patient centered with the overarching goal to support collaborative care. </w:t>
      </w:r>
      <w:r w:rsidR="00884E65" w:rsidRPr="00884E65">
        <w:rPr>
          <w:i w:val="0"/>
        </w:rPr>
        <w:t xml:space="preserve">Care </w:t>
      </w:r>
      <w:r w:rsidR="00884E65">
        <w:rPr>
          <w:i w:val="0"/>
        </w:rPr>
        <w:t>teams</w:t>
      </w:r>
      <w:r w:rsidR="00884E65" w:rsidRPr="00884E65">
        <w:rPr>
          <w:i w:val="0"/>
        </w:rPr>
        <w:t xml:space="preserve"> have many different meanings to many different people. Each discipline has its own definition of what a care </w:t>
      </w:r>
      <w:r w:rsidR="00884E65">
        <w:rPr>
          <w:i w:val="0"/>
        </w:rPr>
        <w:t>team</w:t>
      </w:r>
      <w:r w:rsidR="00884E65" w:rsidRPr="00884E65">
        <w:rPr>
          <w:i w:val="0"/>
        </w:rPr>
        <w:t xml:space="preserve"> is and what it contains.</w:t>
      </w:r>
      <w:r w:rsidR="00884E65">
        <w:rPr>
          <w:i w:val="0"/>
        </w:rPr>
        <w:t xml:space="preserve"> The concept</w:t>
      </w:r>
      <w:r w:rsidR="00462780">
        <w:rPr>
          <w:i w:val="0"/>
        </w:rPr>
        <w:t xml:space="preserve"> of care team is also often jurisdictional and can be defined in many different ways. </w:t>
      </w:r>
    </w:p>
    <w:p w14:paraId="7F63CBE5" w14:textId="77777777" w:rsidR="00F73D2A" w:rsidRDefault="00F73D2A" w:rsidP="00F73D2A">
      <w:pPr>
        <w:pStyle w:val="AuthorInstructions"/>
        <w:rPr>
          <w:i w:val="0"/>
        </w:rPr>
      </w:pPr>
      <w:r>
        <w:rPr>
          <w:i w:val="0"/>
        </w:rPr>
        <w:t xml:space="preserve">Care teams can be made up of a single individual, a single group of individuals or multiple groups of individuals providing various types of services. </w:t>
      </w:r>
    </w:p>
    <w:p w14:paraId="3291FC8A" w14:textId="246C3299" w:rsidR="00F73D2A" w:rsidRDefault="00F73D2A" w:rsidP="00F73D2A">
      <w:pPr>
        <w:pStyle w:val="AuthorInstructions"/>
        <w:rPr>
          <w:i w:val="0"/>
        </w:rPr>
      </w:pPr>
      <w:r>
        <w:rPr>
          <w:i w:val="0"/>
        </w:rPr>
        <w:t>Care teams made up of a group or groups of individuals are often found in situations that utilize</w:t>
      </w:r>
      <w:del w:id="149" w:author="Jones, Emma" w:date="2017-04-19T11:45:00Z">
        <w:r w:rsidDel="003A7B25">
          <w:rPr>
            <w:i w:val="0"/>
          </w:rPr>
          <w:delText>s</w:delText>
        </w:r>
      </w:del>
      <w:r>
        <w:rPr>
          <w:i w:val="0"/>
        </w:rPr>
        <w:t xml:space="preserve"> multi-disciplinary teams. The services provided by these teams can be clinical and non-clinical. </w:t>
      </w:r>
    </w:p>
    <w:p w14:paraId="259206C9" w14:textId="5BC9EC90" w:rsidR="00E9158C" w:rsidRDefault="007F7200" w:rsidP="00597DB2">
      <w:pPr>
        <w:pStyle w:val="AuthorInstructions"/>
        <w:rPr>
          <w:i w:val="0"/>
        </w:rPr>
      </w:pPr>
      <w:r>
        <w:rPr>
          <w:i w:val="0"/>
        </w:rPr>
        <w:t>An e</w:t>
      </w:r>
      <w:r w:rsidR="00F73D2A">
        <w:rPr>
          <w:i w:val="0"/>
        </w:rPr>
        <w:t xml:space="preserve">xample of a care team made up of a single individual is </w:t>
      </w:r>
      <w:r w:rsidR="00462780">
        <w:rPr>
          <w:i w:val="0"/>
        </w:rPr>
        <w:t xml:space="preserve">a patient who provides self-care </w:t>
      </w:r>
      <w:r w:rsidR="006A08C5">
        <w:rPr>
          <w:i w:val="0"/>
        </w:rPr>
        <w:t xml:space="preserve">and </w:t>
      </w:r>
      <w:r w:rsidR="00462780">
        <w:rPr>
          <w:i w:val="0"/>
        </w:rPr>
        <w:t>may consider his caregiver team a team of one, himself. He provides his clinical care by self-administering his medications, checking his own blood glucose levels etc. He provides his non-</w:t>
      </w:r>
      <w:r w:rsidR="00462780">
        <w:rPr>
          <w:i w:val="0"/>
        </w:rPr>
        <w:lastRenderedPageBreak/>
        <w:t xml:space="preserve">clinical care by taking care of his own administrative or financial needs </w:t>
      </w:r>
      <w:r w:rsidR="00B65EDD">
        <w:rPr>
          <w:i w:val="0"/>
        </w:rPr>
        <w:t>such as</w:t>
      </w:r>
      <w:r w:rsidR="00462780">
        <w:rPr>
          <w:i w:val="0"/>
        </w:rPr>
        <w:t xml:space="preserve"> scheduling his own appointments and paying for his own care services. </w:t>
      </w:r>
      <w:r w:rsidR="007423CB">
        <w:rPr>
          <w:i w:val="0"/>
        </w:rPr>
        <w:t>Another example is</w:t>
      </w:r>
      <w:r w:rsidR="00462780">
        <w:rPr>
          <w:i w:val="0"/>
        </w:rPr>
        <w:t xml:space="preserve"> a physical therapist </w:t>
      </w:r>
      <w:r w:rsidR="007423CB">
        <w:rPr>
          <w:i w:val="0"/>
        </w:rPr>
        <w:t xml:space="preserve">who </w:t>
      </w:r>
      <w:r w:rsidR="00462780">
        <w:rPr>
          <w:i w:val="0"/>
        </w:rPr>
        <w:t>may have his own</w:t>
      </w:r>
      <w:r w:rsidR="007423CB">
        <w:rPr>
          <w:i w:val="0"/>
        </w:rPr>
        <w:t xml:space="preserve"> physical therapy business</w:t>
      </w:r>
      <w:r w:rsidR="00462780">
        <w:rPr>
          <w:i w:val="0"/>
        </w:rPr>
        <w:t xml:space="preserve"> in which he function</w:t>
      </w:r>
      <w:r w:rsidR="00847423">
        <w:rPr>
          <w:i w:val="0"/>
        </w:rPr>
        <w:t>s</w:t>
      </w:r>
      <w:r w:rsidR="00462780">
        <w:rPr>
          <w:i w:val="0"/>
        </w:rPr>
        <w:t xml:space="preserve"> independently providing physical therapy services to patients </w:t>
      </w:r>
      <w:r w:rsidR="00847423">
        <w:rPr>
          <w:i w:val="0"/>
        </w:rPr>
        <w:t xml:space="preserve">in an out-patient setting. He provides non-clinical services such as billing, appointment scheduling, etc. </w:t>
      </w:r>
    </w:p>
    <w:p w14:paraId="6E1B1FE3" w14:textId="77777777" w:rsidR="007F18E8" w:rsidRDefault="00847423" w:rsidP="00597DB2">
      <w:pPr>
        <w:pStyle w:val="AuthorInstructions"/>
        <w:rPr>
          <w:i w:val="0"/>
        </w:rPr>
      </w:pPr>
      <w:r>
        <w:rPr>
          <w:i w:val="0"/>
        </w:rPr>
        <w:t xml:space="preserve">Care teams can be </w:t>
      </w:r>
      <w:r w:rsidR="00F73D2A">
        <w:rPr>
          <w:i w:val="0"/>
        </w:rPr>
        <w:t xml:space="preserve">discipline and or condition specific. Examples of discipline specific </w:t>
      </w:r>
      <w:r w:rsidR="00890239">
        <w:rPr>
          <w:i w:val="0"/>
        </w:rPr>
        <w:t>care teams include</w:t>
      </w:r>
      <w:r w:rsidR="00F73D2A">
        <w:rPr>
          <w:i w:val="0"/>
        </w:rPr>
        <w:t xml:space="preserve">, but not limited to, cardiology care team, nursing care team, respiratory care team, etc. Conditions specific care team examples include, but not limited to, diabetes care team, oncology care team, wound care team, etc. </w:t>
      </w:r>
      <w:r w:rsidR="007F18E8">
        <w:rPr>
          <w:i w:val="0"/>
        </w:rPr>
        <w:t xml:space="preserve">These care teams are often clinical in nature because of the types of services provided to the patient. Some care teams can be non-clinical in nature providing services that may be administrative, personal care, social or community based. Other care teams can provide both clinical and non-clinical services. </w:t>
      </w:r>
    </w:p>
    <w:p w14:paraId="21A343A0" w14:textId="73A2C80B" w:rsidR="00E9158C" w:rsidRDefault="007F7200" w:rsidP="00890239">
      <w:pPr>
        <w:pStyle w:val="AuthorInstructions"/>
        <w:rPr>
          <w:i w:val="0"/>
          <w:szCs w:val="24"/>
        </w:rPr>
      </w:pPr>
      <w:r>
        <w:rPr>
          <w:i w:val="0"/>
        </w:rPr>
        <w:t xml:space="preserve">The </w:t>
      </w:r>
      <w:r w:rsidR="00890239">
        <w:rPr>
          <w:i w:val="0"/>
        </w:rPr>
        <w:t xml:space="preserve">HL7 </w:t>
      </w:r>
      <w:ins w:id="150" w:author="Jones, Emma" w:date="2017-04-20T18:16:00Z">
        <w:r w:rsidR="00BA451A">
          <w:rPr>
            <w:i w:val="0"/>
          </w:rPr>
          <w:t>Learning Health System</w:t>
        </w:r>
      </w:ins>
      <w:ins w:id="151" w:author="Jones, Emma" w:date="2017-04-20T18:47:00Z">
        <w:r w:rsidR="00A76DDB">
          <w:rPr>
            <w:i w:val="0"/>
          </w:rPr>
          <w:t>’s</w:t>
        </w:r>
      </w:ins>
      <w:ins w:id="152" w:author="Jones, Emma" w:date="2017-04-20T18:16:00Z">
        <w:r w:rsidR="00BA451A">
          <w:rPr>
            <w:i w:val="0"/>
          </w:rPr>
          <w:t xml:space="preserve"> Patient-</w:t>
        </w:r>
      </w:ins>
      <w:ins w:id="153" w:author="Jones, Emma" w:date="2017-04-20T18:25:00Z">
        <w:r w:rsidR="00776A2B">
          <w:rPr>
            <w:i w:val="0"/>
          </w:rPr>
          <w:t xml:space="preserve">Centered Care Team Domain Analysis Model </w:t>
        </w:r>
      </w:ins>
      <w:del w:id="154" w:author="Jones, Emma" w:date="2017-04-20T18:25:00Z">
        <w:r w:rsidR="00890239" w:rsidDel="00776A2B">
          <w:rPr>
            <w:i w:val="0"/>
          </w:rPr>
          <w:delText xml:space="preserve">Care Team Definition </w:delText>
        </w:r>
      </w:del>
      <w:r w:rsidR="00890239">
        <w:rPr>
          <w:i w:val="0"/>
        </w:rPr>
        <w:t>project</w:t>
      </w:r>
      <w:r w:rsidR="00890239">
        <w:rPr>
          <w:rStyle w:val="FootnoteReference"/>
          <w:i w:val="0"/>
        </w:rPr>
        <w:footnoteReference w:id="19"/>
      </w:r>
      <w:r w:rsidR="00890239">
        <w:rPr>
          <w:i w:val="0"/>
        </w:rPr>
        <w:t xml:space="preserve">has defined the following classification of types of care team: </w:t>
      </w:r>
      <w:r w:rsidR="00E9158C">
        <w:rPr>
          <w:i w:val="0"/>
          <w:szCs w:val="24"/>
        </w:rPr>
        <w:t>Encounter-focused Care Team</w:t>
      </w:r>
      <w:r w:rsidR="00890239">
        <w:rPr>
          <w:i w:val="0"/>
          <w:szCs w:val="24"/>
        </w:rPr>
        <w:t xml:space="preserve">, </w:t>
      </w:r>
      <w:r w:rsidR="00E9158C">
        <w:rPr>
          <w:i w:val="0"/>
          <w:szCs w:val="24"/>
        </w:rPr>
        <w:t>Episode-focused Care Team</w:t>
      </w:r>
      <w:r w:rsidR="00890239">
        <w:rPr>
          <w:i w:val="0"/>
          <w:szCs w:val="24"/>
        </w:rPr>
        <w:t xml:space="preserve">, </w:t>
      </w:r>
      <w:r w:rsidR="00562839">
        <w:rPr>
          <w:i w:val="0"/>
          <w:szCs w:val="24"/>
        </w:rPr>
        <w:t xml:space="preserve">Condition-focused Care Team, </w:t>
      </w:r>
      <w:r w:rsidR="00E9158C">
        <w:rPr>
          <w:i w:val="0"/>
          <w:szCs w:val="24"/>
        </w:rPr>
        <w:t>Care-coordination focused Care Team</w:t>
      </w:r>
      <w:r w:rsidR="00562839">
        <w:rPr>
          <w:i w:val="0"/>
          <w:szCs w:val="24"/>
        </w:rPr>
        <w:t xml:space="preserve"> and Research-focused Care Team</w:t>
      </w:r>
      <w:r w:rsidR="00890239">
        <w:rPr>
          <w:i w:val="0"/>
          <w:szCs w:val="24"/>
        </w:rPr>
        <w:t xml:space="preserve">. This classification is used to include care team members specific to a particular care plan, an episode of care, an encounter or to reflect all team members across these perspectives. </w:t>
      </w:r>
    </w:p>
    <w:p w14:paraId="0F6603DB" w14:textId="77777777" w:rsidR="00673BD8" w:rsidRPr="00605DE1" w:rsidRDefault="00B65EDD" w:rsidP="00890239">
      <w:pPr>
        <w:pStyle w:val="AuthorInstructions"/>
        <w:rPr>
          <w:i w:val="0"/>
        </w:rPr>
      </w:pPr>
      <w:r w:rsidRPr="00605DE1">
        <w:rPr>
          <w:i w:val="0"/>
        </w:rPr>
        <w:t>A</w:t>
      </w:r>
      <w:r w:rsidR="00A72B68" w:rsidRPr="00605DE1">
        <w:rPr>
          <w:i w:val="0"/>
        </w:rPr>
        <w:t xml:space="preserve"> patient may be associated with multiple types of care teams at any given time. For example, a patient may be provided care by </w:t>
      </w:r>
      <w:r w:rsidRPr="00605DE1">
        <w:rPr>
          <w:i w:val="0"/>
        </w:rPr>
        <w:t>his or her PCP and/or specialist based on the</w:t>
      </w:r>
      <w:r w:rsidR="00A72B68" w:rsidRPr="00605DE1">
        <w:rPr>
          <w:i w:val="0"/>
        </w:rPr>
        <w:t xml:space="preserve"> encounter-focused care team</w:t>
      </w:r>
      <w:r w:rsidRPr="00605DE1">
        <w:rPr>
          <w:i w:val="0"/>
        </w:rPr>
        <w:t xml:space="preserve"> paradigm. Consequently, </w:t>
      </w:r>
      <w:r w:rsidR="00A72B68" w:rsidRPr="00605DE1">
        <w:rPr>
          <w:i w:val="0"/>
        </w:rPr>
        <w:t>the patient may have an inpatient stay involving epi</w:t>
      </w:r>
      <w:r w:rsidRPr="00605DE1">
        <w:rPr>
          <w:i w:val="0"/>
        </w:rPr>
        <w:t xml:space="preserve">sode-focused care team. During the inpatient stay, </w:t>
      </w:r>
      <w:r w:rsidR="00A72B68" w:rsidRPr="00605DE1">
        <w:rPr>
          <w:i w:val="0"/>
        </w:rPr>
        <w:t xml:space="preserve">the patient care may be coordinated utilizing a care coordination-focused care team. </w:t>
      </w:r>
      <w:r w:rsidRPr="00605DE1">
        <w:rPr>
          <w:i w:val="0"/>
        </w:rPr>
        <w:t>T</w:t>
      </w:r>
      <w:r w:rsidR="00A72B68" w:rsidRPr="00605DE1">
        <w:rPr>
          <w:i w:val="0"/>
        </w:rPr>
        <w:t xml:space="preserve">he </w:t>
      </w:r>
      <w:r w:rsidRPr="00605DE1">
        <w:rPr>
          <w:i w:val="0"/>
        </w:rPr>
        <w:t xml:space="preserve">care provided for the </w:t>
      </w:r>
      <w:r w:rsidR="00A72B68" w:rsidRPr="00605DE1">
        <w:rPr>
          <w:i w:val="0"/>
        </w:rPr>
        <w:t xml:space="preserve">patient may </w:t>
      </w:r>
      <w:r w:rsidRPr="00605DE1">
        <w:rPr>
          <w:i w:val="0"/>
        </w:rPr>
        <w:t xml:space="preserve">be for a condition that </w:t>
      </w:r>
      <w:r w:rsidR="00A72B68" w:rsidRPr="00605DE1">
        <w:rPr>
          <w:i w:val="0"/>
        </w:rPr>
        <w:t>requires the need for a condition-focused care team.</w:t>
      </w:r>
      <w:r w:rsidR="00703161" w:rsidRPr="00605DE1">
        <w:rPr>
          <w:i w:val="0"/>
        </w:rPr>
        <w:t xml:space="preserve"> </w:t>
      </w:r>
      <w:r w:rsidR="00390AD8" w:rsidRPr="00605DE1">
        <w:rPr>
          <w:i w:val="0"/>
        </w:rPr>
        <w:t>T</w:t>
      </w:r>
      <w:r w:rsidRPr="00605DE1">
        <w:rPr>
          <w:i w:val="0"/>
        </w:rPr>
        <w:t xml:space="preserve">he patient’s situation may provide the opportunity for him or her to participate in a research-focused care team. </w:t>
      </w:r>
      <w:r w:rsidR="00703161" w:rsidRPr="00605DE1">
        <w:rPr>
          <w:i w:val="0"/>
        </w:rPr>
        <w:t>Similarly, participants can be associated with multiple care teams</w:t>
      </w:r>
      <w:r w:rsidR="00B2274A" w:rsidRPr="00605DE1">
        <w:rPr>
          <w:i w:val="0"/>
        </w:rPr>
        <w:t xml:space="preserve"> at any given time as well. For example, the patient’s PCP may participate in</w:t>
      </w:r>
      <w:r w:rsidR="000752A6" w:rsidRPr="00605DE1">
        <w:rPr>
          <w:i w:val="0"/>
        </w:rPr>
        <w:t xml:space="preserve"> an event-focused team and in the</w:t>
      </w:r>
      <w:r w:rsidR="00B2274A" w:rsidRPr="00605DE1">
        <w:rPr>
          <w:i w:val="0"/>
        </w:rPr>
        <w:t xml:space="preserve"> episode-focused team by continuing</w:t>
      </w:r>
      <w:r w:rsidR="000752A6" w:rsidRPr="00605DE1">
        <w:rPr>
          <w:i w:val="0"/>
        </w:rPr>
        <w:t xml:space="preserve"> to provide care if the patient gets admitted</w:t>
      </w:r>
      <w:r w:rsidR="00B2274A" w:rsidRPr="00605DE1">
        <w:rPr>
          <w:i w:val="0"/>
        </w:rPr>
        <w:t xml:space="preserve"> </w:t>
      </w:r>
      <w:r w:rsidRPr="00605DE1">
        <w:rPr>
          <w:i w:val="0"/>
        </w:rPr>
        <w:t xml:space="preserve">to </w:t>
      </w:r>
      <w:r w:rsidR="00B2274A" w:rsidRPr="00605DE1">
        <w:rPr>
          <w:i w:val="0"/>
        </w:rPr>
        <w:t>a</w:t>
      </w:r>
      <w:r w:rsidR="000752A6" w:rsidRPr="00605DE1">
        <w:rPr>
          <w:i w:val="0"/>
        </w:rPr>
        <w:t xml:space="preserve">n inpatient setting. The </w:t>
      </w:r>
      <w:r w:rsidR="00B2274A" w:rsidRPr="00605DE1">
        <w:rPr>
          <w:i w:val="0"/>
        </w:rPr>
        <w:t>PCP</w:t>
      </w:r>
      <w:r w:rsidR="000752A6" w:rsidRPr="00605DE1">
        <w:rPr>
          <w:i w:val="0"/>
        </w:rPr>
        <w:t xml:space="preserve"> also part</w:t>
      </w:r>
      <w:r w:rsidRPr="00605DE1">
        <w:rPr>
          <w:i w:val="0"/>
        </w:rPr>
        <w:t>icipate</w:t>
      </w:r>
      <w:r w:rsidR="002C6E50" w:rsidRPr="00605DE1">
        <w:rPr>
          <w:i w:val="0"/>
        </w:rPr>
        <w:t>s in</w:t>
      </w:r>
      <w:r w:rsidR="000752A6" w:rsidRPr="00605DE1">
        <w:rPr>
          <w:i w:val="0"/>
        </w:rPr>
        <w:t xml:space="preserve"> the condition-focused team while managing the patient’s condition.</w:t>
      </w:r>
      <w:r w:rsidR="002C6E50" w:rsidRPr="00605DE1">
        <w:rPr>
          <w:i w:val="0"/>
        </w:rPr>
        <w:t xml:space="preserve"> The PCP </w:t>
      </w:r>
      <w:r w:rsidR="004871B1" w:rsidRPr="00605DE1">
        <w:rPr>
          <w:i w:val="0"/>
        </w:rPr>
        <w:t xml:space="preserve">or a specialist who is involved in the patient’s care </w:t>
      </w:r>
      <w:r w:rsidR="002C6E50" w:rsidRPr="00605DE1">
        <w:rPr>
          <w:i w:val="0"/>
        </w:rPr>
        <w:t>may be participating in a research-focused team in which he oversees the care of his patients participating in a research study.</w:t>
      </w:r>
      <w:r w:rsidR="00390AD8" w:rsidRPr="00605DE1">
        <w:rPr>
          <w:i w:val="0"/>
        </w:rPr>
        <w:t xml:space="preserve"> </w:t>
      </w:r>
      <w:r w:rsidR="00673BD8" w:rsidRPr="00605DE1">
        <w:rPr>
          <w:i w:val="0"/>
        </w:rPr>
        <w:t xml:space="preserve">A care team member could fill more than one role from more than one organization on the same care team. </w:t>
      </w:r>
      <w:r w:rsidR="00390AD8" w:rsidRPr="00605DE1">
        <w:rPr>
          <w:i w:val="0"/>
        </w:rPr>
        <w:t>The PCP could function in a role as part of one organization</w:t>
      </w:r>
      <w:r w:rsidR="002C6E50" w:rsidRPr="00605DE1">
        <w:rPr>
          <w:i w:val="0"/>
        </w:rPr>
        <w:t xml:space="preserve"> </w:t>
      </w:r>
      <w:r w:rsidR="00390AD8" w:rsidRPr="00605DE1">
        <w:rPr>
          <w:i w:val="0"/>
        </w:rPr>
        <w:t>(e.g. primary care provider for the medical clinic) while at the same time function in another role as part of another organization (e.g. primary investigator on the National Institute of Health research team). Both organizations could be part of the same care team.</w:t>
      </w:r>
      <w:r w:rsidR="000752A6" w:rsidRPr="00605DE1">
        <w:rPr>
          <w:i w:val="0"/>
        </w:rPr>
        <w:t xml:space="preserve"> </w:t>
      </w:r>
    </w:p>
    <w:p w14:paraId="57AE9AE9" w14:textId="77777777" w:rsidR="00673BD8" w:rsidRPr="00605DE1" w:rsidRDefault="00673BD8" w:rsidP="00673BD8">
      <w:pPr>
        <w:pStyle w:val="AuthorInstructions"/>
        <w:rPr>
          <w:i w:val="0"/>
        </w:rPr>
      </w:pPr>
      <w:r w:rsidRPr="00605DE1">
        <w:rPr>
          <w:i w:val="0"/>
        </w:rPr>
        <w:t xml:space="preserve">The point here is to reiterate that the concept of care team is often jurisdictional and can be defined in many different ways. </w:t>
      </w:r>
    </w:p>
    <w:p w14:paraId="6079B8E1" w14:textId="77777777" w:rsidR="00A72B68" w:rsidRPr="00E9158C" w:rsidRDefault="000752A6" w:rsidP="00890239">
      <w:pPr>
        <w:pStyle w:val="AuthorInstructions"/>
        <w:rPr>
          <w:i w:val="0"/>
          <w:szCs w:val="24"/>
        </w:rPr>
      </w:pPr>
      <w:r>
        <w:lastRenderedPageBreak/>
        <w:t xml:space="preserve"> </w:t>
      </w:r>
    </w:p>
    <w:p w14:paraId="38B68095" w14:textId="77777777" w:rsidR="00126A38" w:rsidRDefault="00126A38" w:rsidP="00126A38">
      <w:pPr>
        <w:pStyle w:val="Heading3"/>
        <w:keepNext w:val="0"/>
        <w:numPr>
          <w:ilvl w:val="0"/>
          <w:numId w:val="0"/>
        </w:numPr>
        <w:rPr>
          <w:bCs/>
          <w:noProof w:val="0"/>
        </w:rPr>
      </w:pPr>
      <w:bookmarkStart w:id="158" w:name="_Toc345074660"/>
      <w:r w:rsidRPr="003651D9">
        <w:rPr>
          <w:bCs/>
          <w:noProof w:val="0"/>
        </w:rPr>
        <w:t>X.4.2 Use Cases</w:t>
      </w:r>
      <w:bookmarkEnd w:id="158"/>
    </w:p>
    <w:p w14:paraId="4C6F9CBC" w14:textId="77777777" w:rsidR="002E6F79" w:rsidRPr="00CA4288" w:rsidRDefault="002E6F79" w:rsidP="002E6F79">
      <w:pPr>
        <w:pStyle w:val="BodyText"/>
      </w:pPr>
      <w:r w:rsidRPr="00CA4288">
        <w:t>This profile reuses the HL7 Care Plan Domain Analysis Model specification storyboard 2: Chronic Conditions</w:t>
      </w:r>
      <w:r w:rsidRPr="00CA4288">
        <w:rPr>
          <w:rStyle w:val="FootnoteReference"/>
        </w:rPr>
        <w:footnoteReference w:id="20"/>
      </w:r>
      <w:r w:rsidRPr="00CA4288">
        <w:t xml:space="preserve"> with permission from HL7 Patient Care Work Group. </w:t>
      </w:r>
      <w:r w:rsidR="009E5F8E">
        <w:t>Slight modifications have been made to t</w:t>
      </w:r>
      <w:r w:rsidRPr="00CA4288">
        <w:t xml:space="preserve">he storyboard </w:t>
      </w:r>
      <w:r w:rsidR="009E5F8E">
        <w:t xml:space="preserve">in order to depict care team management needed for </w:t>
      </w:r>
      <w:r w:rsidRPr="00CA4288">
        <w:t>chronic disease management as well as transition of care episode</w:t>
      </w:r>
      <w:r w:rsidR="009E5F8E">
        <w:t>s</w:t>
      </w:r>
      <w:r w:rsidRPr="00CA4288">
        <w:t xml:space="preserve">. </w:t>
      </w:r>
    </w:p>
    <w:p w14:paraId="70DCB282" w14:textId="77777777" w:rsidR="002E6F79" w:rsidRPr="00CA4288" w:rsidRDefault="002E6F79" w:rsidP="002E6F79">
      <w:pPr>
        <w:pStyle w:val="BodyText"/>
      </w:pPr>
      <w:r w:rsidRPr="00CA4288">
        <w:t xml:space="preserve">For the purpose of IHE profiling, the storyboard is being referred to as a use case. </w:t>
      </w:r>
    </w:p>
    <w:p w14:paraId="5DB919BD" w14:textId="77777777" w:rsidR="00FD6B22" w:rsidRPr="003651D9" w:rsidRDefault="007773C8" w:rsidP="00126A38">
      <w:pPr>
        <w:pStyle w:val="Heading4"/>
        <w:numPr>
          <w:ilvl w:val="0"/>
          <w:numId w:val="0"/>
        </w:numPr>
        <w:ind w:left="864" w:hanging="864"/>
        <w:rPr>
          <w:noProof w:val="0"/>
        </w:rPr>
      </w:pPr>
      <w:bookmarkStart w:id="159" w:name="_Toc345074661"/>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w:t>
      </w:r>
      <w:bookmarkEnd w:id="159"/>
      <w:r w:rsidR="0014564B">
        <w:rPr>
          <w:noProof w:val="0"/>
        </w:rPr>
        <w:t>Chronic Conditions</w:t>
      </w:r>
    </w:p>
    <w:p w14:paraId="211D52E2" w14:textId="11C249A6" w:rsidR="0014564B" w:rsidRPr="0014564B" w:rsidRDefault="0014564B" w:rsidP="00597DB2">
      <w:pPr>
        <w:pStyle w:val="AuthorInstructions"/>
        <w:rPr>
          <w:i w:val="0"/>
        </w:rPr>
      </w:pPr>
      <w:r w:rsidRPr="0014564B">
        <w:rPr>
          <w:i w:val="0"/>
        </w:rPr>
        <w:t>The use case provides narrative description of clinica</w:t>
      </w:r>
      <w:r w:rsidR="00732726">
        <w:rPr>
          <w:i w:val="0"/>
        </w:rPr>
        <w:t xml:space="preserve">l scenarios where the need for a care team is identified, created or updated </w:t>
      </w:r>
      <w:r w:rsidRPr="0014564B">
        <w:rPr>
          <w:i w:val="0"/>
        </w:rPr>
        <w:t>during care provision. For a process flow diagram of this entire use case, see the diagram at:</w:t>
      </w:r>
      <w:ins w:id="160" w:author="Jones, Emma" w:date="2017-04-20T18:34:00Z">
        <w:r w:rsidR="00EF7891">
          <w:rPr>
            <w:i w:val="0"/>
          </w:rPr>
          <w:t xml:space="preserve"> </w:t>
        </w:r>
        <w:r w:rsidR="00EF7891" w:rsidRPr="00EF7891">
          <w:rPr>
            <w:i w:val="0"/>
          </w:rPr>
          <w:t>ftp://ftp.ihe.net/TF_Implementation_Material/PCC/DCTM/</w:t>
        </w:r>
      </w:ins>
      <w:del w:id="161" w:author="Jones, Emma" w:date="2017-04-20T18:35:00Z">
        <w:r w:rsidDel="00EF7891">
          <w:rPr>
            <w:i w:val="0"/>
          </w:rPr>
          <w:delText xml:space="preserve"> </w:delText>
        </w:r>
        <w:r w:rsidRPr="009E5F8E" w:rsidDel="00EF7891">
          <w:rPr>
            <w:b/>
            <w:i w:val="0"/>
            <w:color w:val="FF0000"/>
          </w:rPr>
          <w:delText>[</w:delText>
        </w:r>
        <w:r w:rsidR="000B4780" w:rsidDel="00EF7891">
          <w:rPr>
            <w:b/>
            <w:i w:val="0"/>
            <w:color w:val="FF0000"/>
          </w:rPr>
          <w:delText xml:space="preserve">Add Link to </w:delText>
        </w:r>
        <w:r w:rsidRPr="009E5F8E" w:rsidDel="00EF7891">
          <w:rPr>
            <w:b/>
            <w:i w:val="0"/>
            <w:color w:val="FF0000"/>
          </w:rPr>
          <w:delText>visio diagram at the ftp site]</w:delText>
        </w:r>
        <w:r w:rsidDel="00EF7891">
          <w:rPr>
            <w:i w:val="0"/>
          </w:rPr>
          <w:delText xml:space="preserve"> </w:delText>
        </w:r>
        <w:r w:rsidRPr="009E5F8E" w:rsidDel="00EF7891">
          <w:rPr>
            <w:b/>
            <w:i w:val="0"/>
            <w:color w:val="FF0000"/>
          </w:rPr>
          <w:delText>– to</w:delText>
        </w:r>
        <w:r w:rsidR="000B4780" w:rsidDel="00EF7891">
          <w:rPr>
            <w:b/>
            <w:i w:val="0"/>
            <w:color w:val="FF0000"/>
          </w:rPr>
          <w:delText xml:space="preserve"> </w:delText>
        </w:r>
        <w:r w:rsidRPr="009E5F8E" w:rsidDel="00EF7891">
          <w:rPr>
            <w:b/>
            <w:i w:val="0"/>
            <w:color w:val="FF0000"/>
          </w:rPr>
          <w:delText>do (Emma)</w:delText>
        </w:r>
      </w:del>
    </w:p>
    <w:p w14:paraId="7D017F2A" w14:textId="77777777" w:rsidR="00CF283F" w:rsidRPr="003651D9" w:rsidRDefault="007773C8" w:rsidP="00126A38">
      <w:pPr>
        <w:pStyle w:val="Heading5"/>
        <w:numPr>
          <w:ilvl w:val="0"/>
          <w:numId w:val="0"/>
        </w:numPr>
        <w:rPr>
          <w:noProof w:val="0"/>
        </w:rPr>
      </w:pPr>
      <w:bookmarkStart w:id="162" w:name="_Toc345074662"/>
      <w:r w:rsidRPr="003651D9">
        <w:rPr>
          <w:noProof w:val="0"/>
        </w:rPr>
        <w:t>X.</w:t>
      </w:r>
      <w:r w:rsidR="00AF472E" w:rsidRPr="003651D9">
        <w:rPr>
          <w:noProof w:val="0"/>
        </w:rPr>
        <w:t>4</w:t>
      </w:r>
      <w:r w:rsidRPr="003651D9">
        <w:rPr>
          <w:noProof w:val="0"/>
        </w:rPr>
        <w:t>.2.1</w:t>
      </w:r>
      <w:r w:rsidR="00126A38" w:rsidRPr="003651D9">
        <w:rPr>
          <w:noProof w:val="0"/>
        </w:rPr>
        <w:t>.1</w:t>
      </w:r>
      <w:r w:rsidR="004807FB">
        <w:rPr>
          <w:noProof w:val="0"/>
        </w:rPr>
        <w:t xml:space="preserve"> DCTM</w:t>
      </w:r>
      <w:r w:rsidR="002869E8" w:rsidRPr="003651D9">
        <w:rPr>
          <w:bCs/>
          <w:noProof w:val="0"/>
        </w:rPr>
        <w:t xml:space="preserve"> </w:t>
      </w:r>
      <w:r w:rsidR="005F21E7" w:rsidRPr="003651D9">
        <w:rPr>
          <w:noProof w:val="0"/>
        </w:rPr>
        <w:t>Use Case</w:t>
      </w:r>
      <w:r w:rsidR="002869E8" w:rsidRPr="003651D9">
        <w:rPr>
          <w:noProof w:val="0"/>
        </w:rPr>
        <w:t xml:space="preserve"> Description</w:t>
      </w:r>
      <w:bookmarkEnd w:id="162"/>
    </w:p>
    <w:p w14:paraId="3D787102" w14:textId="77777777" w:rsidR="004807FB" w:rsidRDefault="0014564B" w:rsidP="0014564B">
      <w:pPr>
        <w:pStyle w:val="BodyText"/>
      </w:pPr>
      <w:r w:rsidRPr="00CA4288">
        <w:t xml:space="preserve">The purpose of the HL7 chronic conditions storyboard (use case) is to illustrate the </w:t>
      </w:r>
      <w:r>
        <w:t xml:space="preserve">purpose and interaction of types of care teams for </w:t>
      </w:r>
      <w:r w:rsidRPr="00CA4288">
        <w:t>a patient</w:t>
      </w:r>
      <w:r>
        <w:t xml:space="preserve"> </w:t>
      </w:r>
      <w:r w:rsidRPr="00CA4288">
        <w:t xml:space="preserve">involved in the </w:t>
      </w:r>
      <w:r>
        <w:t>care</w:t>
      </w:r>
      <w:r w:rsidRPr="00CA4288">
        <w:t xml:space="preserve"> and treatment of a case of Type II Diabetes Mellitus</w:t>
      </w:r>
      <w:r w:rsidR="009E5F8E">
        <w:t xml:space="preserve"> with complications</w:t>
      </w:r>
      <w:r w:rsidR="00A72B68">
        <w:t xml:space="preserve">. </w:t>
      </w:r>
    </w:p>
    <w:p w14:paraId="50943237" w14:textId="77777777" w:rsidR="0014564B" w:rsidRDefault="004807FB" w:rsidP="0014564B">
      <w:pPr>
        <w:pStyle w:val="BodyText"/>
      </w:pPr>
      <w:r>
        <w:t>The use case is sub-divided to reflect HL7 Care Team Definition Project’s classification of types of care teams</w:t>
      </w:r>
      <w:r w:rsidR="0014564B" w:rsidRPr="00CA4288">
        <w:t xml:space="preserve">: </w:t>
      </w:r>
    </w:p>
    <w:p w14:paraId="605755AD" w14:textId="77777777" w:rsidR="004807FB" w:rsidRDefault="008A11C4" w:rsidP="004807FB">
      <w:pPr>
        <w:pStyle w:val="ListBullet2"/>
        <w:numPr>
          <w:ilvl w:val="0"/>
          <w:numId w:val="0"/>
        </w:numPr>
      </w:pPr>
      <w:r>
        <w:t>Encounter</w:t>
      </w:r>
      <w:r w:rsidRPr="008A11C4">
        <w:rPr>
          <w:szCs w:val="24"/>
        </w:rPr>
        <w:t>-focused Care Team</w:t>
      </w:r>
    </w:p>
    <w:p w14:paraId="117EA4B1" w14:textId="77777777" w:rsidR="004807FB" w:rsidRDefault="0014564B" w:rsidP="00F37CF2">
      <w:pPr>
        <w:pStyle w:val="ListBullet2"/>
        <w:tabs>
          <w:tab w:val="clear" w:pos="720"/>
          <w:tab w:val="num" w:pos="360"/>
        </w:tabs>
        <w:ind w:left="360"/>
      </w:pPr>
      <w:r w:rsidRPr="00CA4288">
        <w:t>Prim</w:t>
      </w:r>
      <w:r w:rsidR="008A11C4">
        <w:t>ary Care Physician (PCP)</w:t>
      </w:r>
    </w:p>
    <w:p w14:paraId="4280E1C8" w14:textId="77777777" w:rsidR="00F37CF2" w:rsidRDefault="00F37CF2" w:rsidP="00F37CF2">
      <w:pPr>
        <w:pStyle w:val="ListBullet2"/>
        <w:tabs>
          <w:tab w:val="clear" w:pos="720"/>
          <w:tab w:val="num" w:pos="360"/>
        </w:tabs>
        <w:ind w:left="360"/>
      </w:pPr>
      <w:r>
        <w:t>Patient</w:t>
      </w:r>
    </w:p>
    <w:p w14:paraId="65629A6F" w14:textId="77777777" w:rsidR="004807FB" w:rsidRDefault="008A11C4" w:rsidP="004807FB">
      <w:pPr>
        <w:pStyle w:val="ListBullet2"/>
        <w:numPr>
          <w:ilvl w:val="0"/>
          <w:numId w:val="0"/>
        </w:numPr>
      </w:pPr>
      <w:r>
        <w:t>Condition-focused Care Team</w:t>
      </w:r>
      <w:r w:rsidR="009D61C1">
        <w:t xml:space="preserve"> (</w:t>
      </w:r>
      <w:r w:rsidR="00FE2367">
        <w:t xml:space="preserve">e.g. </w:t>
      </w:r>
      <w:r w:rsidR="009D61C1">
        <w:t>Diabetes)</w:t>
      </w:r>
    </w:p>
    <w:p w14:paraId="12CB79EE" w14:textId="77777777" w:rsidR="009D61C1" w:rsidRDefault="008A11C4" w:rsidP="009D61C1">
      <w:pPr>
        <w:pStyle w:val="ListBullet2"/>
        <w:tabs>
          <w:tab w:val="clear" w:pos="720"/>
          <w:tab w:val="num" w:pos="360"/>
        </w:tabs>
        <w:ind w:left="360"/>
      </w:pPr>
      <w:r>
        <w:t>PCP</w:t>
      </w:r>
      <w:r w:rsidR="004807FB">
        <w:t xml:space="preserve"> </w:t>
      </w:r>
    </w:p>
    <w:p w14:paraId="23115EA1" w14:textId="77777777" w:rsidR="004807FB" w:rsidRDefault="008A11C4" w:rsidP="009D61C1">
      <w:pPr>
        <w:pStyle w:val="ListBullet2"/>
        <w:tabs>
          <w:tab w:val="clear" w:pos="720"/>
          <w:tab w:val="num" w:pos="360"/>
        </w:tabs>
        <w:ind w:left="360"/>
      </w:pPr>
      <w:r>
        <w:t>Specialists</w:t>
      </w:r>
    </w:p>
    <w:p w14:paraId="6C67FEAF" w14:textId="77777777" w:rsidR="004807FB" w:rsidRDefault="0014564B" w:rsidP="009D61C1">
      <w:pPr>
        <w:pStyle w:val="ListBullet2"/>
        <w:tabs>
          <w:tab w:val="clear" w:pos="720"/>
          <w:tab w:val="num" w:pos="360"/>
        </w:tabs>
        <w:ind w:left="360"/>
      </w:pPr>
      <w:r w:rsidRPr="00CA4288">
        <w:t>Allied Health Care Provider</w:t>
      </w:r>
      <w:r w:rsidR="008A11C4">
        <w:t>s</w:t>
      </w:r>
      <w:r w:rsidR="004807FB">
        <w:t xml:space="preserve"> </w:t>
      </w:r>
    </w:p>
    <w:p w14:paraId="6CA26241" w14:textId="77777777" w:rsidR="0014564B" w:rsidRPr="00CA4288" w:rsidRDefault="008A11C4" w:rsidP="009D61C1">
      <w:pPr>
        <w:pStyle w:val="ListBullet2"/>
        <w:tabs>
          <w:tab w:val="clear" w:pos="720"/>
          <w:tab w:val="num" w:pos="360"/>
        </w:tabs>
        <w:ind w:left="360"/>
      </w:pPr>
      <w:r>
        <w:t>Patient</w:t>
      </w:r>
      <w:r w:rsidR="0014564B" w:rsidRPr="00CA4288">
        <w:t xml:space="preserve"> </w:t>
      </w:r>
    </w:p>
    <w:p w14:paraId="2CA039FF" w14:textId="77777777" w:rsidR="004807FB" w:rsidRDefault="008A11C4" w:rsidP="004807FB">
      <w:pPr>
        <w:pStyle w:val="ListBullet2"/>
        <w:numPr>
          <w:ilvl w:val="0"/>
          <w:numId w:val="0"/>
        </w:numPr>
      </w:pPr>
      <w:r>
        <w:t>Episode-focused Care Team</w:t>
      </w:r>
    </w:p>
    <w:p w14:paraId="19DDB226" w14:textId="77777777" w:rsidR="00096B0A" w:rsidRDefault="0053467B" w:rsidP="009D61C1">
      <w:pPr>
        <w:pStyle w:val="ListBullet2"/>
        <w:numPr>
          <w:ilvl w:val="0"/>
          <w:numId w:val="24"/>
        </w:numPr>
      </w:pPr>
      <w:r>
        <w:t>Emergency Department (</w:t>
      </w:r>
      <w:r w:rsidR="008A11C4">
        <w:t>ED</w:t>
      </w:r>
      <w:r>
        <w:t>)</w:t>
      </w:r>
      <w:r w:rsidR="009D61C1">
        <w:t xml:space="preserve"> </w:t>
      </w:r>
    </w:p>
    <w:p w14:paraId="69080C5B" w14:textId="77777777" w:rsidR="004807FB" w:rsidRDefault="00096B0A" w:rsidP="00096B0A">
      <w:pPr>
        <w:pStyle w:val="ListBullet2"/>
        <w:numPr>
          <w:ilvl w:val="1"/>
          <w:numId w:val="24"/>
        </w:numPr>
      </w:pPr>
      <w:r>
        <w:t>Care P</w:t>
      </w:r>
      <w:r w:rsidR="00620A80">
        <w:t>roviders</w:t>
      </w:r>
    </w:p>
    <w:p w14:paraId="74CEF3DE" w14:textId="77777777" w:rsidR="00096B0A" w:rsidRDefault="00096B0A" w:rsidP="00096B0A">
      <w:pPr>
        <w:pStyle w:val="ListBullet2"/>
        <w:numPr>
          <w:ilvl w:val="1"/>
          <w:numId w:val="24"/>
        </w:numPr>
      </w:pPr>
      <w:r>
        <w:t>Patient</w:t>
      </w:r>
    </w:p>
    <w:p w14:paraId="426E92AB" w14:textId="77777777" w:rsidR="00096B0A" w:rsidRDefault="009D61C1" w:rsidP="009D61C1">
      <w:pPr>
        <w:pStyle w:val="ListBullet2"/>
        <w:numPr>
          <w:ilvl w:val="0"/>
          <w:numId w:val="24"/>
        </w:numPr>
      </w:pPr>
      <w:r>
        <w:lastRenderedPageBreak/>
        <w:t>Hospital (</w:t>
      </w:r>
      <w:r w:rsidR="008A11C4">
        <w:t>In-patient</w:t>
      </w:r>
      <w:r>
        <w:t xml:space="preserve"> stay)</w:t>
      </w:r>
      <w:r w:rsidR="00620A80">
        <w:t xml:space="preserve"> </w:t>
      </w:r>
    </w:p>
    <w:p w14:paraId="26FD9040" w14:textId="77777777" w:rsidR="004807FB" w:rsidRDefault="00096B0A" w:rsidP="00096B0A">
      <w:pPr>
        <w:pStyle w:val="ListBullet2"/>
        <w:numPr>
          <w:ilvl w:val="1"/>
          <w:numId w:val="24"/>
        </w:numPr>
      </w:pPr>
      <w:r>
        <w:t>Care P</w:t>
      </w:r>
      <w:r w:rsidR="00620A80">
        <w:t>roviders</w:t>
      </w:r>
    </w:p>
    <w:p w14:paraId="6893B0D4" w14:textId="77777777" w:rsidR="0096685B" w:rsidRDefault="00096B0A" w:rsidP="00096B0A">
      <w:pPr>
        <w:pStyle w:val="ListBullet2"/>
        <w:numPr>
          <w:ilvl w:val="1"/>
          <w:numId w:val="24"/>
        </w:numPr>
      </w:pPr>
      <w:r>
        <w:t>Discharge Planner</w:t>
      </w:r>
    </w:p>
    <w:p w14:paraId="04F39D18" w14:textId="77777777" w:rsidR="0014564B" w:rsidRPr="00CA4288" w:rsidRDefault="008A11C4" w:rsidP="00096B0A">
      <w:pPr>
        <w:pStyle w:val="ListBullet2"/>
        <w:numPr>
          <w:ilvl w:val="1"/>
          <w:numId w:val="24"/>
        </w:numPr>
      </w:pPr>
      <w:r>
        <w:t xml:space="preserve">Patient </w:t>
      </w:r>
    </w:p>
    <w:p w14:paraId="10DE60A9" w14:textId="77777777" w:rsidR="00F51A01" w:rsidRDefault="008A11C4" w:rsidP="004807FB">
      <w:pPr>
        <w:pStyle w:val="ListBullet2"/>
        <w:numPr>
          <w:ilvl w:val="0"/>
          <w:numId w:val="0"/>
        </w:numPr>
      </w:pPr>
      <w:r>
        <w:t>Care-coordination focused Care Team</w:t>
      </w:r>
    </w:p>
    <w:p w14:paraId="3E2EFD0D" w14:textId="77777777" w:rsidR="00096B0A" w:rsidRDefault="00096B0A" w:rsidP="00096B0A">
      <w:pPr>
        <w:pStyle w:val="ListBullet2"/>
        <w:numPr>
          <w:ilvl w:val="0"/>
          <w:numId w:val="24"/>
        </w:numPr>
      </w:pPr>
      <w:r>
        <w:t>PCP</w:t>
      </w:r>
    </w:p>
    <w:p w14:paraId="2BAEA468" w14:textId="77777777" w:rsidR="00096B0A" w:rsidRDefault="00096B0A" w:rsidP="00F51A01">
      <w:pPr>
        <w:pStyle w:val="ListBullet2"/>
        <w:numPr>
          <w:ilvl w:val="0"/>
          <w:numId w:val="24"/>
        </w:numPr>
      </w:pPr>
      <w:r>
        <w:t>Home Health</w:t>
      </w:r>
    </w:p>
    <w:p w14:paraId="65E5E499" w14:textId="77777777" w:rsidR="00F51A01" w:rsidRDefault="00620A80" w:rsidP="00096B0A">
      <w:pPr>
        <w:pStyle w:val="ListBullet2"/>
        <w:numPr>
          <w:ilvl w:val="1"/>
          <w:numId w:val="24"/>
        </w:numPr>
      </w:pPr>
      <w:r>
        <w:t>Case manager</w:t>
      </w:r>
    </w:p>
    <w:p w14:paraId="3F7FB1FA" w14:textId="77777777" w:rsidR="009D61C1" w:rsidRDefault="009D61C1" w:rsidP="00096B0A">
      <w:pPr>
        <w:pStyle w:val="ListBullet2"/>
        <w:numPr>
          <w:ilvl w:val="1"/>
          <w:numId w:val="24"/>
        </w:numPr>
      </w:pPr>
      <w:r>
        <w:t>Care</w:t>
      </w:r>
      <w:r w:rsidR="00FE2367">
        <w:t xml:space="preserve"> providers</w:t>
      </w:r>
    </w:p>
    <w:p w14:paraId="20DB88FB" w14:textId="77777777" w:rsidR="0014564B" w:rsidRDefault="00F51A01" w:rsidP="00F51A01">
      <w:pPr>
        <w:pStyle w:val="ListBullet2"/>
        <w:numPr>
          <w:ilvl w:val="0"/>
          <w:numId w:val="24"/>
        </w:numPr>
      </w:pPr>
      <w:r>
        <w:t>P</w:t>
      </w:r>
      <w:r w:rsidR="004028E2">
        <w:t>atient</w:t>
      </w:r>
      <w:r w:rsidR="009D61C1">
        <w:t xml:space="preserve"> </w:t>
      </w:r>
    </w:p>
    <w:p w14:paraId="2122D1C3" w14:textId="77777777" w:rsidR="004B14AA" w:rsidRDefault="001F43FB" w:rsidP="004B14AA">
      <w:pPr>
        <w:pStyle w:val="ListBullet2"/>
        <w:numPr>
          <w:ilvl w:val="0"/>
          <w:numId w:val="24"/>
        </w:numPr>
      </w:pPr>
      <w:r>
        <w:t>Research-focused team</w:t>
      </w:r>
    </w:p>
    <w:p w14:paraId="4FD5F1BE" w14:textId="77777777" w:rsidR="001827A0" w:rsidRDefault="001827A0" w:rsidP="00216639">
      <w:pPr>
        <w:pStyle w:val="ListBullet2"/>
        <w:numPr>
          <w:ilvl w:val="1"/>
          <w:numId w:val="24"/>
        </w:numPr>
      </w:pPr>
      <w:r>
        <w:t>Primary Investigator</w:t>
      </w:r>
    </w:p>
    <w:p w14:paraId="5DA7DFF0" w14:textId="77777777" w:rsidR="001827A0" w:rsidRDefault="004871B1" w:rsidP="00216639">
      <w:pPr>
        <w:pStyle w:val="ListBullet2"/>
        <w:numPr>
          <w:ilvl w:val="1"/>
          <w:numId w:val="24"/>
        </w:numPr>
      </w:pPr>
      <w:r>
        <w:t>Sub-i</w:t>
      </w:r>
      <w:r w:rsidR="001827A0">
        <w:t>nvestigator</w:t>
      </w:r>
    </w:p>
    <w:p w14:paraId="0C46D2D5" w14:textId="77777777" w:rsidR="001F43FB" w:rsidRPr="00216639" w:rsidRDefault="001F43FB" w:rsidP="00216639">
      <w:pPr>
        <w:pStyle w:val="ListBullet2"/>
        <w:numPr>
          <w:ilvl w:val="1"/>
          <w:numId w:val="24"/>
        </w:numPr>
      </w:pPr>
      <w:r>
        <w:rPr>
          <w:sz w:val="22"/>
          <w:szCs w:val="22"/>
        </w:rPr>
        <w:t>R</w:t>
      </w:r>
      <w:r w:rsidRPr="004871B1">
        <w:rPr>
          <w:sz w:val="22"/>
          <w:szCs w:val="22"/>
        </w:rPr>
        <w:t xml:space="preserve">esearch coordinator </w:t>
      </w:r>
    </w:p>
    <w:p w14:paraId="1412E449" w14:textId="77777777" w:rsidR="001F43FB" w:rsidRDefault="001F43FB" w:rsidP="00216639">
      <w:pPr>
        <w:pStyle w:val="ListBullet2"/>
        <w:numPr>
          <w:ilvl w:val="1"/>
          <w:numId w:val="24"/>
        </w:numPr>
      </w:pPr>
      <w:r>
        <w:rPr>
          <w:sz w:val="22"/>
          <w:szCs w:val="22"/>
        </w:rPr>
        <w:t>S</w:t>
      </w:r>
      <w:r w:rsidRPr="004871B1">
        <w:rPr>
          <w:sz w:val="22"/>
          <w:szCs w:val="22"/>
        </w:rPr>
        <w:t>ite coordinat</w:t>
      </w:r>
      <w:r>
        <w:rPr>
          <w:sz w:val="22"/>
          <w:szCs w:val="22"/>
        </w:rPr>
        <w:t>or</w:t>
      </w:r>
    </w:p>
    <w:p w14:paraId="33CC931F" w14:textId="77777777" w:rsidR="001F43FB" w:rsidRDefault="004871B1" w:rsidP="00216639">
      <w:pPr>
        <w:pStyle w:val="ListBullet2"/>
        <w:numPr>
          <w:ilvl w:val="1"/>
          <w:numId w:val="24"/>
        </w:numPr>
      </w:pPr>
      <w:r>
        <w:t>Research nurse</w:t>
      </w:r>
    </w:p>
    <w:p w14:paraId="4A34D47E" w14:textId="77777777" w:rsidR="004B14AA" w:rsidRPr="00CA4288" w:rsidRDefault="004B14AA" w:rsidP="00216639">
      <w:pPr>
        <w:pStyle w:val="ListBullet2"/>
        <w:numPr>
          <w:ilvl w:val="1"/>
          <w:numId w:val="24"/>
        </w:numPr>
      </w:pPr>
      <w:r>
        <w:t>Patient</w:t>
      </w:r>
    </w:p>
    <w:p w14:paraId="67C8C382" w14:textId="77777777" w:rsidR="00980BB9" w:rsidRPr="00CA4288" w:rsidRDefault="00980BB9" w:rsidP="00980BB9">
      <w:pPr>
        <w:pStyle w:val="BodyText"/>
      </w:pPr>
      <w:r w:rsidRPr="00CA4288">
        <w:t>The use case contains the following actors and roles</w:t>
      </w:r>
      <w:r>
        <w:t xml:space="preserve">. </w:t>
      </w:r>
    </w:p>
    <w:p w14:paraId="1C0134FC" w14:textId="77777777" w:rsidR="00980BB9" w:rsidRPr="00CA4288" w:rsidRDefault="00980BB9" w:rsidP="00980BB9">
      <w:pPr>
        <w:pStyle w:val="ListBullet2"/>
      </w:pPr>
      <w:r w:rsidRPr="00CA4288">
        <w:t>Primary Care Physician: Dr. Patricia Primary</w:t>
      </w:r>
    </w:p>
    <w:p w14:paraId="755A6A74" w14:textId="77777777" w:rsidR="00980BB9" w:rsidRPr="00CA4288" w:rsidRDefault="00980BB9" w:rsidP="00980BB9">
      <w:pPr>
        <w:pStyle w:val="ListBullet2"/>
      </w:pPr>
      <w:r w:rsidRPr="00CA4288">
        <w:t>Patient: Mr. Bob Anyman</w:t>
      </w:r>
    </w:p>
    <w:p w14:paraId="28B2EC36" w14:textId="77777777" w:rsidR="00980BB9" w:rsidRPr="00CA4288" w:rsidRDefault="00980BB9" w:rsidP="00980BB9">
      <w:pPr>
        <w:pStyle w:val="ListBullet2"/>
      </w:pPr>
      <w:r w:rsidRPr="00CA4288">
        <w:t>Diabetic Educator: Ms. Edith Teaching</w:t>
      </w:r>
    </w:p>
    <w:p w14:paraId="731CA80F" w14:textId="77777777" w:rsidR="00980BB9" w:rsidRPr="00CA4288" w:rsidRDefault="00980BB9" w:rsidP="00980BB9">
      <w:pPr>
        <w:pStyle w:val="ListBullet2"/>
      </w:pPr>
      <w:r w:rsidRPr="00CA4288">
        <w:t xml:space="preserve">Dietitian/Nutritionist: Ms. Debbie Nutrition </w:t>
      </w:r>
    </w:p>
    <w:p w14:paraId="2D683C7D" w14:textId="77777777" w:rsidR="00980BB9" w:rsidRPr="00CA4288" w:rsidRDefault="000E51AE" w:rsidP="00980BB9">
      <w:pPr>
        <w:pStyle w:val="ListBullet2"/>
      </w:pPr>
      <w:r>
        <w:t>Physical Therapist</w:t>
      </w:r>
      <w:r w:rsidR="00980BB9" w:rsidRPr="00CA4288">
        <w:t>: Mr. Ed Active</w:t>
      </w:r>
    </w:p>
    <w:p w14:paraId="12E556C3" w14:textId="77777777" w:rsidR="00980BB9" w:rsidRPr="00CA4288" w:rsidRDefault="00980BB9" w:rsidP="00980BB9">
      <w:pPr>
        <w:pStyle w:val="ListBullet2"/>
      </w:pPr>
      <w:r w:rsidRPr="00CA4288">
        <w:t>Pharmacist: Ms. Susan Script</w:t>
      </w:r>
    </w:p>
    <w:p w14:paraId="033E3808" w14:textId="77777777" w:rsidR="00980BB9" w:rsidRPr="00CA4288" w:rsidRDefault="00980BB9" w:rsidP="00980BB9">
      <w:pPr>
        <w:pStyle w:val="ListBullet2"/>
      </w:pPr>
      <w:r w:rsidRPr="00CA4288">
        <w:t>Optometrist: Dr. Victor Vision</w:t>
      </w:r>
    </w:p>
    <w:p w14:paraId="04F83F6F" w14:textId="77777777" w:rsidR="00980BB9" w:rsidRPr="00CA4288" w:rsidRDefault="00980BB9" w:rsidP="00980BB9">
      <w:pPr>
        <w:pStyle w:val="ListBullet2"/>
      </w:pPr>
      <w:r w:rsidRPr="00CA4288">
        <w:t>Podiatrist: Dr. Barry Bunion</w:t>
      </w:r>
    </w:p>
    <w:p w14:paraId="42A64577" w14:textId="77777777" w:rsidR="00980BB9" w:rsidRPr="00CA4288" w:rsidRDefault="00980BB9" w:rsidP="00980BB9">
      <w:pPr>
        <w:pStyle w:val="ListBullet2"/>
      </w:pPr>
      <w:r w:rsidRPr="00CA4288">
        <w:t xml:space="preserve">Psychologist: Dr. Larry Listener </w:t>
      </w:r>
    </w:p>
    <w:p w14:paraId="7FC3C347" w14:textId="77777777" w:rsidR="00980BB9" w:rsidRPr="00CA4288" w:rsidRDefault="00980BB9" w:rsidP="00980BB9">
      <w:pPr>
        <w:pStyle w:val="ListBullet2"/>
      </w:pPr>
      <w:r w:rsidRPr="00CA4288">
        <w:t>Emergency Department Physician: Dr. Eddie Emergent</w:t>
      </w:r>
    </w:p>
    <w:p w14:paraId="142782A4" w14:textId="77777777" w:rsidR="00980BB9" w:rsidRDefault="00980BB9" w:rsidP="00980BB9">
      <w:pPr>
        <w:pStyle w:val="ListBullet2"/>
      </w:pPr>
      <w:r w:rsidRPr="00CA4288">
        <w:t>Hospital Attending Physician: Dr. Allen Attend</w:t>
      </w:r>
    </w:p>
    <w:p w14:paraId="4ACB8D31" w14:textId="77777777" w:rsidR="001814BF" w:rsidRDefault="001814BF" w:rsidP="00980BB9">
      <w:pPr>
        <w:pStyle w:val="ListBullet2"/>
      </w:pPr>
      <w:r>
        <w:t>Discharge Planner: Debra Discharge</w:t>
      </w:r>
    </w:p>
    <w:p w14:paraId="7DF472CE" w14:textId="77777777" w:rsidR="000E51AE" w:rsidRDefault="000E51AE" w:rsidP="00980BB9">
      <w:pPr>
        <w:pStyle w:val="ListBullet2"/>
      </w:pPr>
      <w:r>
        <w:lastRenderedPageBreak/>
        <w:t xml:space="preserve">Case Manager: </w:t>
      </w:r>
      <w:r w:rsidR="001814BF">
        <w:t>Nurse Nancy Case</w:t>
      </w:r>
    </w:p>
    <w:p w14:paraId="25E53928" w14:textId="77777777" w:rsidR="000E51AE" w:rsidRDefault="000E51AE" w:rsidP="00980BB9">
      <w:pPr>
        <w:pStyle w:val="ListBullet2"/>
      </w:pPr>
      <w:r>
        <w:t>Home Health Nurse</w:t>
      </w:r>
      <w:r w:rsidR="009127FE">
        <w:t>: Nurse Angie Able</w:t>
      </w:r>
    </w:p>
    <w:p w14:paraId="65CE71CB" w14:textId="77777777" w:rsidR="000E51AE" w:rsidRDefault="000E51AE" w:rsidP="00980BB9">
      <w:pPr>
        <w:pStyle w:val="ListBullet2"/>
      </w:pPr>
      <w:r>
        <w:t>Home Health Physical Therapist</w:t>
      </w:r>
      <w:r w:rsidR="009127FE">
        <w:t>: Peter Physical</w:t>
      </w:r>
    </w:p>
    <w:p w14:paraId="3BF076C7" w14:textId="77777777" w:rsidR="001827A0" w:rsidRDefault="004871B1" w:rsidP="00980BB9">
      <w:pPr>
        <w:pStyle w:val="ListBullet2"/>
      </w:pPr>
      <w:r>
        <w:t>Primary Investiga</w:t>
      </w:r>
      <w:r w:rsidR="00570979">
        <w:t>tor</w:t>
      </w:r>
      <w:r w:rsidR="002C6E50">
        <w:t>: Dr Rick Research</w:t>
      </w:r>
    </w:p>
    <w:p w14:paraId="130977B4" w14:textId="77777777" w:rsidR="00570979" w:rsidRPr="00CA4288" w:rsidRDefault="00F216FC" w:rsidP="00980BB9">
      <w:pPr>
        <w:pStyle w:val="ListBullet2"/>
      </w:pPr>
      <w:r>
        <w:t>Sub-investigator: Nurse Mary Ree</w:t>
      </w:r>
      <w:r w:rsidR="00570979">
        <w:t>se</w:t>
      </w:r>
    </w:p>
    <w:p w14:paraId="6D41EBD6" w14:textId="77777777" w:rsidR="00914D4B" w:rsidRPr="00CA4288" w:rsidRDefault="00914D4B" w:rsidP="00914D4B">
      <w:pPr>
        <w:pStyle w:val="Heading6"/>
        <w:numPr>
          <w:ilvl w:val="0"/>
          <w:numId w:val="0"/>
        </w:numPr>
        <w:ind w:left="1152" w:hanging="1152"/>
        <w:rPr>
          <w:noProof w:val="0"/>
        </w:rPr>
      </w:pPr>
      <w:bookmarkStart w:id="163" w:name="_Toc456795230"/>
      <w:r w:rsidRPr="00CA4288">
        <w:rPr>
          <w:noProof w:val="0"/>
        </w:rPr>
        <w:t xml:space="preserve">X.4.2.1.1.1 </w:t>
      </w:r>
      <w:r>
        <w:rPr>
          <w:noProof w:val="0"/>
        </w:rPr>
        <w:t>Encounter-focused Care Team</w:t>
      </w:r>
      <w:r w:rsidRPr="00CA4288">
        <w:rPr>
          <w:noProof w:val="0"/>
        </w:rPr>
        <w:t>: Primary Care Physician</w:t>
      </w:r>
      <w:bookmarkEnd w:id="163"/>
      <w:r w:rsidR="00366FA0">
        <w:rPr>
          <w:noProof w:val="0"/>
        </w:rPr>
        <w:t>;</w:t>
      </w:r>
      <w:r w:rsidR="00DE6FF0">
        <w:rPr>
          <w:noProof w:val="0"/>
        </w:rPr>
        <w:t xml:space="preserve"> Patient</w:t>
      </w:r>
    </w:p>
    <w:p w14:paraId="15015A78" w14:textId="77777777" w:rsidR="00DE6FF0" w:rsidRPr="00CA4288" w:rsidRDefault="00DE6FF0" w:rsidP="00DE6FF0">
      <w:pPr>
        <w:pStyle w:val="BodyText"/>
        <w:rPr>
          <w:szCs w:val="24"/>
        </w:rPr>
      </w:pPr>
      <w:r w:rsidRPr="00CA4288">
        <w:rPr>
          <w:b/>
          <w:szCs w:val="24"/>
        </w:rPr>
        <w:t>Pre-conditions:</w:t>
      </w:r>
      <w:r w:rsidRPr="00CA4288">
        <w:rPr>
          <w:szCs w:val="24"/>
        </w:rPr>
        <w:t xml:space="preserve"> Patient Mr. Bob Anyman </w:t>
      </w:r>
      <w:r w:rsidR="009E5F8E">
        <w:rPr>
          <w:szCs w:val="24"/>
        </w:rPr>
        <w:t xml:space="preserve">relocated to a new city a year ago and has identified a new primary care physician (PCP). He </w:t>
      </w:r>
      <w:r w:rsidRPr="00CA4288">
        <w:rPr>
          <w:szCs w:val="24"/>
        </w:rPr>
        <w:t>attends his primary ca</w:t>
      </w:r>
      <w:r w:rsidR="009E5F8E">
        <w:rPr>
          <w:szCs w:val="24"/>
        </w:rPr>
        <w:t xml:space="preserve">re physician </w:t>
      </w:r>
      <w:r w:rsidRPr="00CA4288">
        <w:rPr>
          <w:szCs w:val="24"/>
        </w:rPr>
        <w:t>clinic because he has been feeling generally unwell in the past 7-8 months. His recent blood test results reveal abnormal glucose challenge test profile.</w:t>
      </w:r>
    </w:p>
    <w:p w14:paraId="6FF86C75" w14:textId="77777777" w:rsidR="00DE6FF0" w:rsidRPr="00CA4288" w:rsidRDefault="00D3161F" w:rsidP="00DE6FF0">
      <w:pPr>
        <w:pStyle w:val="BodyText"/>
      </w:pPr>
      <w:r>
        <w:rPr>
          <w:b/>
        </w:rPr>
        <w:t>Description of Care</w:t>
      </w:r>
      <w:r w:rsidR="00DE6FF0" w:rsidRPr="00CA4288">
        <w:rPr>
          <w:b/>
        </w:rPr>
        <w:t>:</w:t>
      </w:r>
      <w:r w:rsidR="00DE6FF0" w:rsidRPr="00CA4288">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r w:rsidR="00DE6FF0">
        <w:t xml:space="preserve"> </w:t>
      </w:r>
      <w:r w:rsidR="00DE6FF0" w:rsidRPr="00CA4288">
        <w:t>Dr. Primary discusses with Mr. Anyman the identified problems, potential risks, goals, management strategies and intended outcomes.</w:t>
      </w:r>
      <w:r w:rsidR="009E5F8E">
        <w:t xml:space="preserve"> </w:t>
      </w:r>
      <w:r w:rsidR="002C6E50" w:rsidRPr="00605DE1">
        <w:t xml:space="preserve">Dr, Primary identifies Bob as a potential candidate for a nationwide Type II DM </w:t>
      </w:r>
      <w:r w:rsidR="00462D8E" w:rsidRPr="00605DE1">
        <w:t xml:space="preserve">research </w:t>
      </w:r>
      <w:r w:rsidR="002C6E50" w:rsidRPr="00605DE1">
        <w:t>study</w:t>
      </w:r>
      <w:r w:rsidR="006152F3" w:rsidRPr="00605DE1">
        <w:t>. She</w:t>
      </w:r>
      <w:r w:rsidR="002C6E50" w:rsidRPr="00605DE1">
        <w:t xml:space="preserve"> informs Bob of the study purpose and criteria for participation. Bob consents to participate in the study.</w:t>
      </w:r>
      <w:r w:rsidR="002C6E50">
        <w:t xml:space="preserve">  </w:t>
      </w:r>
      <w:r w:rsidR="009E5F8E">
        <w:t xml:space="preserve">Dr. Primary also makes </w:t>
      </w:r>
      <w:r w:rsidR="00037718">
        <w:t>Bob</w:t>
      </w:r>
      <w:r w:rsidR="009E7EA5">
        <w:t xml:space="preserve"> </w:t>
      </w:r>
      <w:r w:rsidR="00366FA0">
        <w:t xml:space="preserve">aware of her practice contact information and who to call in cases of emergency. Dr. Primary is aware that although </w:t>
      </w:r>
      <w:r w:rsidR="00037718">
        <w:t>Bob</w:t>
      </w:r>
      <w:r w:rsidR="00366FA0">
        <w:t xml:space="preserve"> is married, he is his own primary caregiver. </w:t>
      </w:r>
    </w:p>
    <w:p w14:paraId="2865AD8E" w14:textId="77777777" w:rsidR="0014564B" w:rsidRDefault="00DE6FF0" w:rsidP="00597DB2">
      <w:pPr>
        <w:pStyle w:val="AuthorInstructions"/>
        <w:rPr>
          <w:i w:val="0"/>
        </w:rPr>
      </w:pPr>
      <w:r w:rsidRPr="00DE6FF0">
        <w:rPr>
          <w:b/>
          <w:i w:val="0"/>
        </w:rPr>
        <w:t>Post Condition:</w:t>
      </w:r>
      <w:r>
        <w:rPr>
          <w:b/>
          <w:i w:val="0"/>
        </w:rPr>
        <w:t xml:space="preserve"> </w:t>
      </w:r>
      <w:r>
        <w:rPr>
          <w:i w:val="0"/>
        </w:rPr>
        <w:t xml:space="preserve">Dr. Primary </w:t>
      </w:r>
      <w:r w:rsidRPr="00DE6FF0">
        <w:rPr>
          <w:i w:val="0"/>
        </w:rPr>
        <w:t>draw</w:t>
      </w:r>
      <w:r>
        <w:rPr>
          <w:i w:val="0"/>
        </w:rPr>
        <w:t>s</w:t>
      </w:r>
      <w:r w:rsidRPr="00DE6FF0">
        <w:rPr>
          <w:i w:val="0"/>
        </w:rPr>
        <w:t xml:space="preserve"> up a customized chronic condition (Type II DM) care plan</w:t>
      </w:r>
      <w:r>
        <w:rPr>
          <w:i w:val="0"/>
        </w:rPr>
        <w:t xml:space="preserve"> identifying the need for a condition-focused care team. </w:t>
      </w:r>
    </w:p>
    <w:p w14:paraId="5FBFED89" w14:textId="77777777" w:rsidR="000B4780" w:rsidRDefault="000B4780" w:rsidP="00597DB2">
      <w:pPr>
        <w:pStyle w:val="AuthorInstructions"/>
        <w:rPr>
          <w:i w:val="0"/>
        </w:rPr>
      </w:pPr>
    </w:p>
    <w:p w14:paraId="61088F83" w14:textId="77777777" w:rsidR="000B4780" w:rsidRDefault="000B4780" w:rsidP="00597DB2">
      <w:pPr>
        <w:pStyle w:val="AuthorInstructions"/>
        <w:rPr>
          <w:i w:val="0"/>
        </w:rPr>
      </w:pPr>
    </w:p>
    <w:p w14:paraId="20768044" w14:textId="77777777" w:rsidR="000B4780" w:rsidRDefault="000B4780" w:rsidP="00597DB2">
      <w:pPr>
        <w:pStyle w:val="AuthorInstructions"/>
        <w:rPr>
          <w:i w:val="0"/>
        </w:rPr>
      </w:pPr>
    </w:p>
    <w:p w14:paraId="7D2364DA" w14:textId="77777777" w:rsidR="00FF394F" w:rsidRDefault="00FF394F" w:rsidP="00597DB2">
      <w:pPr>
        <w:pStyle w:val="AuthorInstructions"/>
        <w:rPr>
          <w:i w:val="0"/>
        </w:rPr>
      </w:pPr>
    </w:p>
    <w:p w14:paraId="51E0E938" w14:textId="77777777" w:rsidR="000E06C5" w:rsidRDefault="000E06C5" w:rsidP="00597DB2">
      <w:pPr>
        <w:pStyle w:val="AuthorInstructions"/>
        <w:rPr>
          <w:i w:val="0"/>
        </w:rPr>
      </w:pPr>
    </w:p>
    <w:p w14:paraId="3C5FE415" w14:textId="77777777" w:rsidR="000E06C5" w:rsidRDefault="000E06C5" w:rsidP="00597DB2">
      <w:pPr>
        <w:pStyle w:val="AuthorInstructions"/>
        <w:rPr>
          <w:i w:val="0"/>
        </w:rPr>
      </w:pPr>
    </w:p>
    <w:p w14:paraId="45BDD232" w14:textId="77777777" w:rsidR="000E06C5" w:rsidRDefault="000E06C5" w:rsidP="00597DB2">
      <w:pPr>
        <w:pStyle w:val="AuthorInstructions"/>
        <w:rPr>
          <w:i w:val="0"/>
        </w:rPr>
      </w:pPr>
    </w:p>
    <w:p w14:paraId="1E359677" w14:textId="77777777" w:rsidR="000E06C5" w:rsidRDefault="000E06C5" w:rsidP="00597DB2">
      <w:pPr>
        <w:pStyle w:val="AuthorInstructions"/>
        <w:rPr>
          <w:i w:val="0"/>
        </w:rPr>
      </w:pPr>
    </w:p>
    <w:p w14:paraId="08DA25F4" w14:textId="77777777" w:rsidR="000E06C5" w:rsidRDefault="000E06C5" w:rsidP="00597DB2">
      <w:pPr>
        <w:pStyle w:val="AuthorInstructions"/>
        <w:rPr>
          <w:i w:val="0"/>
        </w:rPr>
      </w:pPr>
    </w:p>
    <w:p w14:paraId="33EEC97F" w14:textId="77777777" w:rsidR="00FF394F" w:rsidRDefault="00FF394F" w:rsidP="00597DB2">
      <w:pPr>
        <w:pStyle w:val="AuthorInstructions"/>
        <w:rPr>
          <w:i w:val="0"/>
        </w:rPr>
      </w:pPr>
    </w:p>
    <w:p w14:paraId="6AB4EE64" w14:textId="77777777" w:rsidR="000B4780" w:rsidRDefault="000B4780" w:rsidP="00597DB2">
      <w:pPr>
        <w:pStyle w:val="AuthorInstructions"/>
        <w:rPr>
          <w:i w:val="0"/>
        </w:rPr>
      </w:pPr>
    </w:p>
    <w:p w14:paraId="3A2A69B1" w14:textId="77777777" w:rsidR="0003589A" w:rsidRDefault="0003589A" w:rsidP="0003589A">
      <w:pPr>
        <w:pStyle w:val="FigureTitle"/>
        <w:jc w:val="left"/>
      </w:pPr>
    </w:p>
    <w:p w14:paraId="08256C58" w14:textId="755D5172" w:rsidR="0003589A" w:rsidRDefault="00FE43B6" w:rsidP="0003589A">
      <w:pPr>
        <w:pStyle w:val="FigureTitle"/>
        <w:jc w:val="left"/>
      </w:pPr>
      <w:r>
        <w:rPr>
          <w:noProof/>
        </w:rPr>
        <mc:AlternateContent>
          <mc:Choice Requires="wps">
            <w:drawing>
              <wp:anchor distT="0" distB="0" distL="114300" distR="114300" simplePos="0" relativeHeight="251655680" behindDoc="0" locked="0" layoutInCell="1" allowOverlap="1" wp14:anchorId="568489FF" wp14:editId="6904B9EB">
                <wp:simplePos x="0" y="0"/>
                <wp:positionH relativeFrom="column">
                  <wp:posOffset>496570</wp:posOffset>
                </wp:positionH>
                <wp:positionV relativeFrom="paragraph">
                  <wp:posOffset>1905</wp:posOffset>
                </wp:positionV>
                <wp:extent cx="1591945" cy="455295"/>
                <wp:effectExtent l="0" t="0" r="0" b="0"/>
                <wp:wrapNone/>
                <wp:docPr id="336"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945"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E5F345" w14:textId="77777777" w:rsidR="005652F2" w:rsidRPr="00F214E1" w:rsidRDefault="005652F2" w:rsidP="0003589A">
                            <w:pPr>
                              <w:pStyle w:val="TOC1"/>
                              <w:jc w:val="center"/>
                              <w:rPr>
                                <w:sz w:val="20"/>
                              </w:rPr>
                            </w:pPr>
                            <w:r w:rsidRPr="00F214E1">
                              <w:rPr>
                                <w:sz w:val="20"/>
                              </w:rPr>
                              <w:t>P</w:t>
                            </w:r>
                            <w:r>
                              <w:rPr>
                                <w:sz w:val="20"/>
                              </w:rPr>
                              <w:t>CP</w:t>
                            </w:r>
                            <w:r w:rsidRPr="00F214E1">
                              <w:rPr>
                                <w:sz w:val="20"/>
                              </w:rPr>
                              <w:t xml:space="preserve"> EHR</w:t>
                            </w:r>
                            <w:r>
                              <w:rPr>
                                <w:sz w:val="20"/>
                              </w:rPr>
                              <w:br/>
                              <w:t>as Care Team Contributor</w:t>
                            </w:r>
                          </w:p>
                          <w:p w14:paraId="56B2A217" w14:textId="77777777" w:rsidR="005652F2" w:rsidRDefault="005652F2" w:rsidP="0003589A">
                            <w:pPr>
                              <w:pStyle w:val="TOC1"/>
                              <w:rPr>
                                <w:sz w:val="22"/>
                                <w:szCs w:val="22"/>
                              </w:rPr>
                            </w:pPr>
                          </w:p>
                          <w:p w14:paraId="1E01284B" w14:textId="77777777" w:rsidR="005652F2" w:rsidRPr="00077324" w:rsidRDefault="005652F2" w:rsidP="0003589A">
                            <w:pPr>
                              <w:pStyle w:val="TOC1"/>
                              <w:rPr>
                                <w:sz w:val="22"/>
                                <w:szCs w:val="22"/>
                              </w:rPr>
                            </w:pPr>
                          </w:p>
                          <w:p w14:paraId="2D739A37" w14:textId="77777777" w:rsidR="005652F2" w:rsidRPr="00077324" w:rsidRDefault="005652F2" w:rsidP="0003589A">
                            <w:pPr>
                              <w:pStyle w:val="TOC1"/>
                              <w:rPr>
                                <w:sz w:val="22"/>
                                <w:szCs w:val="22"/>
                              </w:rPr>
                            </w:pPr>
                          </w:p>
                          <w:p w14:paraId="46F00912" w14:textId="77777777" w:rsidR="005652F2" w:rsidRDefault="005652F2" w:rsidP="0003589A"/>
                          <w:p w14:paraId="0198D042" w14:textId="77777777" w:rsidR="005652F2" w:rsidRPr="00077324" w:rsidRDefault="005652F2" w:rsidP="0003589A">
                            <w:pPr>
                              <w:pStyle w:val="TOC1"/>
                              <w:rPr>
                                <w:sz w:val="22"/>
                                <w:szCs w:val="22"/>
                              </w:rPr>
                            </w:pPr>
                            <w:r w:rsidRPr="00077324">
                              <w:rPr>
                                <w:sz w:val="22"/>
                                <w:szCs w:val="22"/>
                              </w:rPr>
                              <w:t>Actor D/</w:t>
                            </w:r>
                          </w:p>
                          <w:p w14:paraId="5E7A29D9" w14:textId="77777777" w:rsidR="005652F2" w:rsidRPr="00077324" w:rsidRDefault="005652F2" w:rsidP="0003589A">
                            <w:pPr>
                              <w:pStyle w:val="TOC1"/>
                              <w:rPr>
                                <w:sz w:val="22"/>
                                <w:szCs w:val="22"/>
                              </w:rPr>
                            </w:pPr>
                            <w:r w:rsidRPr="00077324">
                              <w:rPr>
                                <w:sz w:val="22"/>
                                <w:szCs w:val="22"/>
                              </w:rPr>
                              <w:t>Actor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489FF" id="Text Box 326" o:spid="_x0000_s1030" type="#_x0000_t202" style="position:absolute;margin-left:39.1pt;margin-top:.15pt;width:125.35pt;height:35.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" stroked="f">
                <v:textbox inset="0,0,0,0">
                  <w:txbxContent>
                    <w:p w14:paraId="7EE5F345" w14:textId="77777777" w:rsidR="005652F2" w:rsidRPr="00F214E1" w:rsidRDefault="005652F2" w:rsidP="0003589A">
                      <w:pPr>
                        <w:pStyle w:val="TOC1"/>
                        <w:jc w:val="center"/>
                        <w:rPr>
                          <w:sz w:val="20"/>
                        </w:rPr>
                      </w:pPr>
                      <w:r w:rsidRPr="00F214E1">
                        <w:rPr>
                          <w:sz w:val="20"/>
                        </w:rPr>
                        <w:t>P</w:t>
                      </w:r>
                      <w:r>
                        <w:rPr>
                          <w:sz w:val="20"/>
                        </w:rPr>
                        <w:t>CP</w:t>
                      </w:r>
                      <w:r w:rsidRPr="00F214E1">
                        <w:rPr>
                          <w:sz w:val="20"/>
                        </w:rPr>
                        <w:t xml:space="preserve"> EHR</w:t>
                      </w:r>
                      <w:r>
                        <w:rPr>
                          <w:sz w:val="20"/>
                        </w:rPr>
                        <w:br/>
                        <w:t>as Care Team Contributor</w:t>
                      </w:r>
                    </w:p>
                    <w:p w14:paraId="56B2A217" w14:textId="77777777" w:rsidR="005652F2" w:rsidRDefault="005652F2" w:rsidP="0003589A">
                      <w:pPr>
                        <w:pStyle w:val="TOC1"/>
                        <w:rPr>
                          <w:sz w:val="22"/>
                          <w:szCs w:val="22"/>
                        </w:rPr>
                      </w:pPr>
                    </w:p>
                    <w:p w14:paraId="1E01284B" w14:textId="77777777" w:rsidR="005652F2" w:rsidRPr="00077324" w:rsidRDefault="005652F2" w:rsidP="0003589A">
                      <w:pPr>
                        <w:pStyle w:val="TOC1"/>
                        <w:rPr>
                          <w:sz w:val="22"/>
                          <w:szCs w:val="22"/>
                        </w:rPr>
                      </w:pPr>
                    </w:p>
                    <w:p w14:paraId="2D739A37" w14:textId="77777777" w:rsidR="005652F2" w:rsidRPr="00077324" w:rsidRDefault="005652F2" w:rsidP="0003589A">
                      <w:pPr>
                        <w:pStyle w:val="TOC1"/>
                        <w:rPr>
                          <w:sz w:val="22"/>
                          <w:szCs w:val="22"/>
                        </w:rPr>
                      </w:pPr>
                    </w:p>
                    <w:p w14:paraId="46F00912" w14:textId="77777777" w:rsidR="005652F2" w:rsidRDefault="005652F2" w:rsidP="0003589A"/>
                    <w:p w14:paraId="0198D042" w14:textId="77777777" w:rsidR="005652F2" w:rsidRPr="00077324" w:rsidRDefault="005652F2" w:rsidP="0003589A">
                      <w:pPr>
                        <w:pStyle w:val="TOC1"/>
                        <w:rPr>
                          <w:sz w:val="22"/>
                          <w:szCs w:val="22"/>
                        </w:rPr>
                      </w:pPr>
                      <w:r w:rsidRPr="00077324">
                        <w:rPr>
                          <w:sz w:val="22"/>
                          <w:szCs w:val="22"/>
                        </w:rPr>
                        <w:t>Actor D/</w:t>
                      </w:r>
                    </w:p>
                    <w:p w14:paraId="5E7A29D9" w14:textId="77777777" w:rsidR="005652F2" w:rsidRPr="00077324" w:rsidRDefault="005652F2" w:rsidP="0003589A">
                      <w:pPr>
                        <w:pStyle w:val="TOC1"/>
                        <w:rPr>
                          <w:sz w:val="22"/>
                          <w:szCs w:val="22"/>
                        </w:rPr>
                      </w:pPr>
                      <w:r w:rsidRPr="00077324">
                        <w:rPr>
                          <w:sz w:val="22"/>
                          <w:szCs w:val="22"/>
                        </w:rPr>
                        <w:t>Actor E</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35AEEB95" wp14:editId="5D5946EA">
                <wp:simplePos x="0" y="0"/>
                <wp:positionH relativeFrom="column">
                  <wp:posOffset>1264920</wp:posOffset>
                </wp:positionH>
                <wp:positionV relativeFrom="paragraph">
                  <wp:posOffset>494030</wp:posOffset>
                </wp:positionV>
                <wp:extent cx="8890" cy="2633980"/>
                <wp:effectExtent l="0" t="0" r="10160" b="0"/>
                <wp:wrapNone/>
                <wp:docPr id="337"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A2D95" id="Line 327" o:spid="_x0000_s1026" style="position:absolute;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6pt,38.9pt" to="100.3pt,2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">
                <v:stroke dashstyle="dash"/>
              </v:line>
            </w:pict>
          </mc:Fallback>
        </mc:AlternateContent>
      </w:r>
      <w:r>
        <w:rPr>
          <w:noProof/>
        </w:rPr>
        <mc:AlternateContent>
          <mc:Choice Requires="wps">
            <w:drawing>
              <wp:anchor distT="0" distB="0" distL="114300" distR="114300" simplePos="0" relativeHeight="251657728" behindDoc="0" locked="0" layoutInCell="1" allowOverlap="1" wp14:anchorId="129074D8" wp14:editId="5C18899B">
                <wp:simplePos x="0" y="0"/>
                <wp:positionH relativeFrom="column">
                  <wp:posOffset>3006725</wp:posOffset>
                </wp:positionH>
                <wp:positionV relativeFrom="paragraph">
                  <wp:posOffset>33655</wp:posOffset>
                </wp:positionV>
                <wp:extent cx="1458595" cy="532765"/>
                <wp:effectExtent l="0" t="0" r="0" b="0"/>
                <wp:wrapNone/>
                <wp:docPr id="338"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859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772EB" w14:textId="77777777" w:rsidR="005652F2" w:rsidRPr="00077324" w:rsidRDefault="005652F2" w:rsidP="0003589A">
                            <w:pPr>
                              <w:pStyle w:val="TOC1"/>
                              <w:rPr>
                                <w:sz w:val="22"/>
                                <w:szCs w:val="22"/>
                              </w:rPr>
                            </w:pPr>
                            <w:r w:rsidRPr="00F0650A">
                              <w:rPr>
                                <w:sz w:val="20"/>
                              </w:rPr>
                              <w:t xml:space="preserve">Care </w:t>
                            </w:r>
                            <w:r>
                              <w:rPr>
                                <w:sz w:val="20"/>
                              </w:rPr>
                              <w:t>Team Management System as Care Team Service</w:t>
                            </w:r>
                          </w:p>
                          <w:p w14:paraId="7D407390" w14:textId="77777777" w:rsidR="005652F2" w:rsidRDefault="005652F2" w:rsidP="0003589A"/>
                          <w:p w14:paraId="2C9E657B" w14:textId="77777777" w:rsidR="005652F2" w:rsidRPr="00077324" w:rsidRDefault="005652F2" w:rsidP="0003589A">
                            <w:pPr>
                              <w:pStyle w:val="TOC1"/>
                              <w:rPr>
                                <w:sz w:val="22"/>
                                <w:szCs w:val="22"/>
                              </w:rPr>
                            </w:pPr>
                            <w:r w:rsidRPr="00077324">
                              <w:rPr>
                                <w:sz w:val="22"/>
                                <w:szCs w:val="22"/>
                              </w:rPr>
                              <w:t>Actor A /</w:t>
                            </w:r>
                          </w:p>
                          <w:p w14:paraId="53A7F76C" w14:textId="77777777" w:rsidR="005652F2" w:rsidRPr="00077324" w:rsidRDefault="005652F2" w:rsidP="0003589A">
                            <w:pPr>
                              <w:pStyle w:val="TOC1"/>
                              <w:rPr>
                                <w:sz w:val="22"/>
                                <w:szCs w:val="22"/>
                              </w:rPr>
                            </w:pPr>
                            <w:r w:rsidRPr="00077324">
                              <w:rPr>
                                <w:sz w:val="22"/>
                                <w:szCs w:val="22"/>
                              </w:rPr>
                              <w:t>Actor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074D8" id="Text Box 328" o:spid="_x0000_s1031" type="#_x0000_t202" style="position:absolute;margin-left:236.75pt;margin-top:2.65pt;width:114.85pt;height:4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" stroked="f">
                <v:textbox inset="0,0,0,0">
                  <w:txbxContent>
                    <w:p w14:paraId="2F3772EB" w14:textId="77777777" w:rsidR="005652F2" w:rsidRPr="00077324" w:rsidRDefault="005652F2" w:rsidP="0003589A">
                      <w:pPr>
                        <w:pStyle w:val="TOC1"/>
                        <w:rPr>
                          <w:sz w:val="22"/>
                          <w:szCs w:val="22"/>
                        </w:rPr>
                      </w:pPr>
                      <w:r w:rsidRPr="00F0650A">
                        <w:rPr>
                          <w:sz w:val="20"/>
                        </w:rPr>
                        <w:t xml:space="preserve">Care </w:t>
                      </w:r>
                      <w:r>
                        <w:rPr>
                          <w:sz w:val="20"/>
                        </w:rPr>
                        <w:t>Team Management System as Care Team Service</w:t>
                      </w:r>
                    </w:p>
                    <w:p w14:paraId="7D407390" w14:textId="77777777" w:rsidR="005652F2" w:rsidRDefault="005652F2" w:rsidP="0003589A"/>
                    <w:p w14:paraId="2C9E657B" w14:textId="77777777" w:rsidR="005652F2" w:rsidRPr="00077324" w:rsidRDefault="005652F2" w:rsidP="0003589A">
                      <w:pPr>
                        <w:pStyle w:val="TOC1"/>
                        <w:rPr>
                          <w:sz w:val="22"/>
                          <w:szCs w:val="22"/>
                        </w:rPr>
                      </w:pPr>
                      <w:r w:rsidRPr="00077324">
                        <w:rPr>
                          <w:sz w:val="22"/>
                          <w:szCs w:val="22"/>
                        </w:rPr>
                        <w:t>Actor A /</w:t>
                      </w:r>
                    </w:p>
                    <w:p w14:paraId="53A7F76C" w14:textId="77777777" w:rsidR="005652F2" w:rsidRPr="00077324" w:rsidRDefault="005652F2" w:rsidP="0003589A">
                      <w:pPr>
                        <w:pStyle w:val="TOC1"/>
                        <w:rPr>
                          <w:sz w:val="22"/>
                          <w:szCs w:val="22"/>
                        </w:rPr>
                      </w:pPr>
                      <w:r w:rsidRPr="00077324">
                        <w:rPr>
                          <w:sz w:val="22"/>
                          <w:szCs w:val="22"/>
                        </w:rPr>
                        <w:t>Actor B</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ADF4168" wp14:editId="16BF0E5E">
                <wp:simplePos x="0" y="0"/>
                <wp:positionH relativeFrom="column">
                  <wp:posOffset>3498850</wp:posOffset>
                </wp:positionH>
                <wp:positionV relativeFrom="paragraph">
                  <wp:posOffset>608330</wp:posOffset>
                </wp:positionV>
                <wp:extent cx="22860" cy="2474595"/>
                <wp:effectExtent l="0" t="0" r="15240" b="1905"/>
                <wp:wrapNone/>
                <wp:docPr id="339" name="Lin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152ED" id="Line 329" o:spid="_x0000_s1026" style="position:absolute;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5pt,47.9pt" to="277.3pt,2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">
                <v:stroke dashstyle="dash"/>
              </v:line>
            </w:pict>
          </mc:Fallback>
        </mc:AlternateContent>
      </w:r>
      <w:r>
        <w:rPr>
          <w:noProof/>
        </w:rPr>
        <mc:AlternateContent>
          <mc:Choice Requires="wps">
            <w:drawing>
              <wp:anchor distT="0" distB="0" distL="114300" distR="114300" simplePos="0" relativeHeight="251659776" behindDoc="0" locked="0" layoutInCell="1" allowOverlap="1" wp14:anchorId="71DD22CC" wp14:editId="61E40E31">
                <wp:simplePos x="0" y="0"/>
                <wp:positionH relativeFrom="column">
                  <wp:posOffset>5250815</wp:posOffset>
                </wp:positionH>
                <wp:positionV relativeFrom="paragraph">
                  <wp:posOffset>608330</wp:posOffset>
                </wp:positionV>
                <wp:extent cx="22225" cy="2474595"/>
                <wp:effectExtent l="0" t="0" r="15875" b="1905"/>
                <wp:wrapNone/>
                <wp:docPr id="340"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8D6B8" id="Line 330"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3.45pt,47.9pt" to="415.2pt,2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">
                <v:stroke dashstyle="dash"/>
              </v:line>
            </w:pict>
          </mc:Fallback>
        </mc:AlternateContent>
      </w:r>
      <w:r>
        <w:rPr>
          <w:noProof/>
        </w:rPr>
        <mc:AlternateContent>
          <mc:Choice Requires="wps">
            <w:drawing>
              <wp:anchor distT="0" distB="0" distL="114300" distR="114300" simplePos="0" relativeHeight="251660800" behindDoc="0" locked="0" layoutInCell="1" allowOverlap="1" wp14:anchorId="4B8CDB27" wp14:editId="29A4D008">
                <wp:simplePos x="0" y="0"/>
                <wp:positionH relativeFrom="column">
                  <wp:posOffset>4726940</wp:posOffset>
                </wp:positionH>
                <wp:positionV relativeFrom="paragraph">
                  <wp:posOffset>156845</wp:posOffset>
                </wp:positionV>
                <wp:extent cx="1097280" cy="437515"/>
                <wp:effectExtent l="0" t="0" r="0" b="0"/>
                <wp:wrapNone/>
                <wp:docPr id="341"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437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35D025" w14:textId="77777777" w:rsidR="005652F2" w:rsidRPr="00F214E1" w:rsidRDefault="005652F2" w:rsidP="0003589A">
                            <w:pPr>
                              <w:pStyle w:val="TOC1"/>
                              <w:jc w:val="center"/>
                              <w:rPr>
                                <w:sz w:val="20"/>
                              </w:rPr>
                            </w:pPr>
                            <w:r w:rsidRPr="00F214E1">
                              <w:rPr>
                                <w:sz w:val="20"/>
                              </w:rPr>
                              <w:t xml:space="preserve">Patient </w:t>
                            </w:r>
                            <w:r>
                              <w:rPr>
                                <w:sz w:val="20"/>
                              </w:rPr>
                              <w:t>Portal as Care Team Contributor</w:t>
                            </w:r>
                          </w:p>
                          <w:p w14:paraId="487F059D" w14:textId="77777777" w:rsidR="005652F2" w:rsidRPr="00077324" w:rsidRDefault="005652F2" w:rsidP="0003589A">
                            <w:pPr>
                              <w:pStyle w:val="TOC1"/>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CDB27" id="Text Box 331" o:spid="_x0000_s1032" type="#_x0000_t202" style="position:absolute;margin-left:372.2pt;margin-top:12.35pt;width:86.4pt;height:34.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" stroked="f">
                <v:textbox inset="0,0,0,0">
                  <w:txbxContent>
                    <w:p w14:paraId="4135D025" w14:textId="77777777" w:rsidR="005652F2" w:rsidRPr="00F214E1" w:rsidRDefault="005652F2" w:rsidP="0003589A">
                      <w:pPr>
                        <w:pStyle w:val="TOC1"/>
                        <w:jc w:val="center"/>
                        <w:rPr>
                          <w:sz w:val="20"/>
                        </w:rPr>
                      </w:pPr>
                      <w:r w:rsidRPr="00F214E1">
                        <w:rPr>
                          <w:sz w:val="20"/>
                        </w:rPr>
                        <w:t xml:space="preserve">Patient </w:t>
                      </w:r>
                      <w:r>
                        <w:rPr>
                          <w:sz w:val="20"/>
                        </w:rPr>
                        <w:t>Portal as Care Team Contributor</w:t>
                      </w:r>
                    </w:p>
                    <w:p w14:paraId="487F059D" w14:textId="77777777" w:rsidR="005652F2" w:rsidRPr="00077324" w:rsidRDefault="005652F2" w:rsidP="0003589A">
                      <w:pPr>
                        <w:pStyle w:val="TOC1"/>
                        <w:rPr>
                          <w:sz w:val="22"/>
                          <w:szCs w:val="22"/>
                        </w:rPr>
                      </w:pP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75C0487F" wp14:editId="0CC52E93">
                <wp:simplePos x="0" y="0"/>
                <wp:positionH relativeFrom="column">
                  <wp:posOffset>1177290</wp:posOffset>
                </wp:positionH>
                <wp:positionV relativeFrom="paragraph">
                  <wp:posOffset>828040</wp:posOffset>
                </wp:positionV>
                <wp:extent cx="232410" cy="417195"/>
                <wp:effectExtent l="0" t="0" r="0" b="1905"/>
                <wp:wrapNone/>
                <wp:docPr id="342"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79623" id="Rectangle 332" o:spid="_x0000_s1026" style="position:absolute;margin-left:92.7pt;margin-top:65.2pt;width:18.3pt;height:3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"/>
            </w:pict>
          </mc:Fallback>
        </mc:AlternateContent>
      </w:r>
      <w:r>
        <w:rPr>
          <w:noProof/>
        </w:rPr>
        <mc:AlternateContent>
          <mc:Choice Requires="wps">
            <w:drawing>
              <wp:anchor distT="0" distB="0" distL="114300" distR="114300" simplePos="0" relativeHeight="251662848" behindDoc="0" locked="0" layoutInCell="1" allowOverlap="1" wp14:anchorId="6CAA2E77" wp14:editId="36A2DCB6">
                <wp:simplePos x="0" y="0"/>
                <wp:positionH relativeFrom="column">
                  <wp:posOffset>1409700</wp:posOffset>
                </wp:positionH>
                <wp:positionV relativeFrom="paragraph">
                  <wp:posOffset>1906905</wp:posOffset>
                </wp:positionV>
                <wp:extent cx="1667510" cy="219075"/>
                <wp:effectExtent l="0" t="0" r="0" b="0"/>
                <wp:wrapNone/>
                <wp:docPr id="343"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477692" w14:textId="77777777" w:rsidR="005652F2" w:rsidRPr="007C43DB" w:rsidRDefault="005652F2" w:rsidP="0003589A">
                            <w:pPr>
                              <w:pStyle w:val="TOC1"/>
                              <w:jc w:val="center"/>
                              <w:rPr>
                                <w:sz w:val="18"/>
                                <w:szCs w:val="18"/>
                              </w:rPr>
                            </w:pPr>
                            <w:r w:rsidRPr="007C43DB">
                              <w:rPr>
                                <w:sz w:val="18"/>
                                <w:szCs w:val="18"/>
                              </w:rPr>
                              <w:t xml:space="preserve">Update Care </w:t>
                            </w:r>
                            <w:r>
                              <w:rPr>
                                <w:sz w:val="18"/>
                                <w:szCs w:val="18"/>
                              </w:rPr>
                              <w:t>Team</w:t>
                            </w:r>
                          </w:p>
                          <w:p w14:paraId="499C9236" w14:textId="77777777" w:rsidR="005652F2" w:rsidRDefault="005652F2" w:rsidP="0003589A"/>
                          <w:p w14:paraId="16A1ECEC" w14:textId="77777777" w:rsidR="005652F2" w:rsidRPr="00077324" w:rsidRDefault="005652F2"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A2E77" id="Text Box 333" o:spid="_x0000_s1033" type="#_x0000_t202" style="position:absolute;margin-left:111pt;margin-top:150.15pt;width:131.3pt;height:1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" stroked="f">
                <v:textbox inset="0,0,0,0">
                  <w:txbxContent>
                    <w:p w14:paraId="4D477692" w14:textId="77777777" w:rsidR="005652F2" w:rsidRPr="007C43DB" w:rsidRDefault="005652F2" w:rsidP="0003589A">
                      <w:pPr>
                        <w:pStyle w:val="TOC1"/>
                        <w:jc w:val="center"/>
                        <w:rPr>
                          <w:sz w:val="18"/>
                          <w:szCs w:val="18"/>
                        </w:rPr>
                      </w:pPr>
                      <w:r w:rsidRPr="007C43DB">
                        <w:rPr>
                          <w:sz w:val="18"/>
                          <w:szCs w:val="18"/>
                        </w:rPr>
                        <w:t xml:space="preserve">Update Care </w:t>
                      </w:r>
                      <w:r>
                        <w:rPr>
                          <w:sz w:val="18"/>
                          <w:szCs w:val="18"/>
                        </w:rPr>
                        <w:t>Team</w:t>
                      </w:r>
                    </w:p>
                    <w:p w14:paraId="499C9236" w14:textId="77777777" w:rsidR="005652F2" w:rsidRDefault="005652F2" w:rsidP="0003589A"/>
                    <w:p w14:paraId="16A1ECEC" w14:textId="77777777" w:rsidR="005652F2" w:rsidRPr="00077324" w:rsidRDefault="005652F2" w:rsidP="0003589A">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57C56EA9" wp14:editId="2960712F">
                <wp:simplePos x="0" y="0"/>
                <wp:positionH relativeFrom="column">
                  <wp:posOffset>1397000</wp:posOffset>
                </wp:positionH>
                <wp:positionV relativeFrom="paragraph">
                  <wp:posOffset>2186305</wp:posOffset>
                </wp:positionV>
                <wp:extent cx="1991360" cy="9525"/>
                <wp:effectExtent l="0" t="76200" r="8890" b="66675"/>
                <wp:wrapNone/>
                <wp:docPr id="346"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360"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99732" id="Line 335"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pt,172.15pt" to="266.8pt,1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">
                <v:stroke endarrow="block"/>
              </v:line>
            </w:pict>
          </mc:Fallback>
        </mc:AlternateContent>
      </w:r>
      <w:r>
        <w:rPr>
          <w:noProof/>
        </w:rPr>
        <mc:AlternateContent>
          <mc:Choice Requires="wps">
            <w:drawing>
              <wp:anchor distT="0" distB="0" distL="114300" distR="114300" simplePos="0" relativeHeight="251664896" behindDoc="0" locked="0" layoutInCell="1" allowOverlap="1" wp14:anchorId="4C3324BB" wp14:editId="3F4829EE">
                <wp:simplePos x="0" y="0"/>
                <wp:positionH relativeFrom="column">
                  <wp:posOffset>5161280</wp:posOffset>
                </wp:positionH>
                <wp:positionV relativeFrom="paragraph">
                  <wp:posOffset>1369060</wp:posOffset>
                </wp:positionV>
                <wp:extent cx="247650" cy="554990"/>
                <wp:effectExtent l="0" t="0" r="0" b="0"/>
                <wp:wrapNone/>
                <wp:docPr id="347" name="Rectangle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5549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C9818" id="Rectangle 336" o:spid="_x0000_s1026" style="position:absolute;margin-left:406.4pt;margin-top:107.8pt;width:19.5pt;height:43.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"/>
            </w:pict>
          </mc:Fallback>
        </mc:AlternateContent>
      </w:r>
      <w:r>
        <w:rPr>
          <w:noProof/>
        </w:rPr>
        <mc:AlternateContent>
          <mc:Choice Requires="wps">
            <w:drawing>
              <wp:anchor distT="0" distB="0" distL="114300" distR="114300" simplePos="0" relativeHeight="251665920" behindDoc="0" locked="0" layoutInCell="1" allowOverlap="1" wp14:anchorId="611503E1" wp14:editId="47326CD5">
                <wp:simplePos x="0" y="0"/>
                <wp:positionH relativeFrom="column">
                  <wp:posOffset>3620770</wp:posOffset>
                </wp:positionH>
                <wp:positionV relativeFrom="paragraph">
                  <wp:posOffset>2131060</wp:posOffset>
                </wp:positionV>
                <wp:extent cx="1473835" cy="228600"/>
                <wp:effectExtent l="0" t="0" r="0" b="0"/>
                <wp:wrapNone/>
                <wp:docPr id="348" name="Text 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71DF4" w14:textId="77777777" w:rsidR="005652F2" w:rsidRPr="00F92D1B" w:rsidRDefault="005652F2" w:rsidP="0003589A">
                            <w:pPr>
                              <w:pStyle w:val="TOC1"/>
                              <w:jc w:val="center"/>
                              <w:rPr>
                                <w:sz w:val="18"/>
                                <w:szCs w:val="18"/>
                              </w:rPr>
                            </w:pPr>
                            <w:r w:rsidRPr="00F92D1B">
                              <w:rPr>
                                <w:sz w:val="18"/>
                                <w:szCs w:val="18"/>
                              </w:rPr>
                              <w:t xml:space="preserve">Provide Care </w:t>
                            </w:r>
                            <w:r>
                              <w:rPr>
                                <w:sz w:val="18"/>
                                <w:szCs w:val="18"/>
                              </w:rPr>
                              <w:t>Team</w:t>
                            </w:r>
                          </w:p>
                          <w:p w14:paraId="1164C58D" w14:textId="77777777" w:rsidR="005652F2" w:rsidRDefault="005652F2" w:rsidP="0003589A"/>
                          <w:p w14:paraId="61FB76A1" w14:textId="77777777" w:rsidR="005652F2" w:rsidRPr="00077324" w:rsidRDefault="005652F2"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503E1" id="Text Box 337" o:spid="_x0000_s1034" type="#_x0000_t202" style="position:absolute;margin-left:285.1pt;margin-top:167.8pt;width:116.05pt;height:1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" stroked="f">
                <v:textbox inset="0,0,0,0">
                  <w:txbxContent>
                    <w:p w14:paraId="05971DF4" w14:textId="77777777" w:rsidR="005652F2" w:rsidRPr="00F92D1B" w:rsidRDefault="005652F2" w:rsidP="0003589A">
                      <w:pPr>
                        <w:pStyle w:val="TOC1"/>
                        <w:jc w:val="center"/>
                        <w:rPr>
                          <w:sz w:val="18"/>
                          <w:szCs w:val="18"/>
                        </w:rPr>
                      </w:pPr>
                      <w:r w:rsidRPr="00F92D1B">
                        <w:rPr>
                          <w:sz w:val="18"/>
                          <w:szCs w:val="18"/>
                        </w:rPr>
                        <w:t xml:space="preserve">Provide Care </w:t>
                      </w:r>
                      <w:r>
                        <w:rPr>
                          <w:sz w:val="18"/>
                          <w:szCs w:val="18"/>
                        </w:rPr>
                        <w:t>Team</w:t>
                      </w:r>
                    </w:p>
                    <w:p w14:paraId="1164C58D" w14:textId="77777777" w:rsidR="005652F2" w:rsidRDefault="005652F2" w:rsidP="0003589A"/>
                    <w:p w14:paraId="61FB76A1" w14:textId="77777777" w:rsidR="005652F2" w:rsidRPr="00077324" w:rsidRDefault="005652F2" w:rsidP="0003589A">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4294967295" distB="4294967295" distL="114300" distR="114300" simplePos="0" relativeHeight="251666944" behindDoc="0" locked="0" layoutInCell="1" allowOverlap="1" wp14:anchorId="7E42C8CB" wp14:editId="622AB81B">
                <wp:simplePos x="0" y="0"/>
                <wp:positionH relativeFrom="column">
                  <wp:posOffset>3611245</wp:posOffset>
                </wp:positionH>
                <wp:positionV relativeFrom="paragraph">
                  <wp:posOffset>2428239</wp:posOffset>
                </wp:positionV>
                <wp:extent cx="1565275" cy="0"/>
                <wp:effectExtent l="0" t="76200" r="0" b="76200"/>
                <wp:wrapNone/>
                <wp:docPr id="349"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52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EDDD6" id="Line 338" o:spid="_x0000_s1026" style="position:absolute;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4.35pt,191.2pt" to="407.6pt,1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">
                <v:stroke endarrow="block"/>
              </v:line>
            </w:pict>
          </mc:Fallback>
        </mc:AlternateContent>
      </w:r>
      <w:r>
        <w:rPr>
          <w:noProof/>
        </w:rPr>
        <mc:AlternateContent>
          <mc:Choice Requires="wps">
            <w:drawing>
              <wp:anchor distT="0" distB="0" distL="114300" distR="114300" simplePos="0" relativeHeight="251667968" behindDoc="0" locked="0" layoutInCell="1" allowOverlap="1" wp14:anchorId="631E0FD3" wp14:editId="2B9AEDDD">
                <wp:simplePos x="0" y="0"/>
                <wp:positionH relativeFrom="column">
                  <wp:posOffset>3648075</wp:posOffset>
                </wp:positionH>
                <wp:positionV relativeFrom="paragraph">
                  <wp:posOffset>1884045</wp:posOffset>
                </wp:positionV>
                <wp:extent cx="1494790" cy="12700"/>
                <wp:effectExtent l="38100" t="76200" r="0" b="63500"/>
                <wp:wrapNone/>
                <wp:docPr id="350"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94790" cy="12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4B226" id="Line 339" o:spid="_x0000_s1026" style="position:absolute;flip:x 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25pt,148.35pt" to="404.95pt,1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">
                <v:stroke endarrow="block"/>
              </v:line>
            </w:pict>
          </mc:Fallback>
        </mc:AlternateContent>
      </w:r>
      <w:r>
        <w:rPr>
          <w:noProof/>
        </w:rPr>
        <mc:AlternateContent>
          <mc:Choice Requires="wps">
            <w:drawing>
              <wp:anchor distT="4294967295" distB="4294967295" distL="114300" distR="114300" simplePos="0" relativeHeight="251670016" behindDoc="0" locked="0" layoutInCell="1" allowOverlap="1" wp14:anchorId="13520A11" wp14:editId="238E0B4B">
                <wp:simplePos x="0" y="0"/>
                <wp:positionH relativeFrom="column">
                  <wp:posOffset>3639185</wp:posOffset>
                </wp:positionH>
                <wp:positionV relativeFrom="paragraph">
                  <wp:posOffset>1385569</wp:posOffset>
                </wp:positionV>
                <wp:extent cx="1537335" cy="0"/>
                <wp:effectExtent l="38100" t="76200" r="0" b="76200"/>
                <wp:wrapNone/>
                <wp:docPr id="192"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37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58372" id="Line 341" o:spid="_x0000_s1026" style="position:absolute;flip:x y;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6.55pt,109.1pt" to="407.6pt,1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">
                <v:stroke endarrow="block"/>
              </v:line>
            </w:pict>
          </mc:Fallback>
        </mc:AlternateContent>
      </w:r>
      <w:r>
        <w:rPr>
          <w:noProof/>
        </w:rPr>
        <mc:AlternateContent>
          <mc:Choice Requires="wps">
            <w:drawing>
              <wp:anchor distT="0" distB="0" distL="114300" distR="114300" simplePos="0" relativeHeight="251671040" behindDoc="0" locked="0" layoutInCell="1" allowOverlap="1" wp14:anchorId="4D58DDAE" wp14:editId="71E82DAA">
                <wp:simplePos x="0" y="0"/>
                <wp:positionH relativeFrom="column">
                  <wp:posOffset>3689350</wp:posOffset>
                </wp:positionH>
                <wp:positionV relativeFrom="paragraph">
                  <wp:posOffset>1443990</wp:posOffset>
                </wp:positionV>
                <wp:extent cx="1373505" cy="395605"/>
                <wp:effectExtent l="0" t="0" r="0" b="0"/>
                <wp:wrapNone/>
                <wp:docPr id="193" name="Text 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0308B6" w14:textId="77777777" w:rsidR="005652F2" w:rsidRPr="007C43DB" w:rsidRDefault="005652F2" w:rsidP="0003589A">
                            <w:pPr>
                              <w:pStyle w:val="TOC1"/>
                              <w:jc w:val="center"/>
                              <w:rPr>
                                <w:sz w:val="18"/>
                                <w:szCs w:val="18"/>
                              </w:rPr>
                            </w:pPr>
                            <w:r w:rsidRPr="007C43DB">
                              <w:rPr>
                                <w:sz w:val="18"/>
                                <w:szCs w:val="18"/>
                              </w:rPr>
                              <w:t xml:space="preserve">Subscribe to Care </w:t>
                            </w:r>
                            <w:r>
                              <w:rPr>
                                <w:sz w:val="18"/>
                                <w:szCs w:val="18"/>
                              </w:rPr>
                              <w:t>Team</w:t>
                            </w:r>
                            <w:r w:rsidRPr="007C43DB">
                              <w:rPr>
                                <w:sz w:val="18"/>
                                <w:szCs w:val="18"/>
                              </w:rPr>
                              <w:t xml:space="preserve"> Updates</w:t>
                            </w:r>
                          </w:p>
                          <w:p w14:paraId="4771DDEC" w14:textId="77777777" w:rsidR="005652F2" w:rsidRDefault="005652F2" w:rsidP="0003589A"/>
                          <w:p w14:paraId="765B7C39" w14:textId="77777777" w:rsidR="005652F2" w:rsidRPr="00077324" w:rsidRDefault="005652F2"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8DDAE" id="Text Box 342" o:spid="_x0000_s1035" type="#_x0000_t202" style="position:absolute;margin-left:290.5pt;margin-top:113.7pt;width:108.15pt;height:31.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" stroked="f">
                <v:textbox inset="0,0,0,0">
                  <w:txbxContent>
                    <w:p w14:paraId="180308B6" w14:textId="77777777" w:rsidR="005652F2" w:rsidRPr="007C43DB" w:rsidRDefault="005652F2" w:rsidP="0003589A">
                      <w:pPr>
                        <w:pStyle w:val="TOC1"/>
                        <w:jc w:val="center"/>
                        <w:rPr>
                          <w:sz w:val="18"/>
                          <w:szCs w:val="18"/>
                        </w:rPr>
                      </w:pPr>
                      <w:r w:rsidRPr="007C43DB">
                        <w:rPr>
                          <w:sz w:val="18"/>
                          <w:szCs w:val="18"/>
                        </w:rPr>
                        <w:t xml:space="preserve">Subscribe to Care </w:t>
                      </w:r>
                      <w:r>
                        <w:rPr>
                          <w:sz w:val="18"/>
                          <w:szCs w:val="18"/>
                        </w:rPr>
                        <w:t>Team</w:t>
                      </w:r>
                      <w:r w:rsidRPr="007C43DB">
                        <w:rPr>
                          <w:sz w:val="18"/>
                          <w:szCs w:val="18"/>
                        </w:rPr>
                        <w:t xml:space="preserve"> Updates</w:t>
                      </w:r>
                    </w:p>
                    <w:p w14:paraId="4771DDEC" w14:textId="77777777" w:rsidR="005652F2" w:rsidRDefault="005652F2" w:rsidP="0003589A"/>
                    <w:p w14:paraId="765B7C39" w14:textId="77777777" w:rsidR="005652F2" w:rsidRPr="00077324" w:rsidRDefault="005652F2" w:rsidP="0003589A">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72064" behindDoc="0" locked="0" layoutInCell="1" allowOverlap="1" wp14:anchorId="653D3C31" wp14:editId="55A42CB3">
                <wp:simplePos x="0" y="0"/>
                <wp:positionH relativeFrom="column">
                  <wp:posOffset>1390015</wp:posOffset>
                </wp:positionH>
                <wp:positionV relativeFrom="paragraph">
                  <wp:posOffset>841375</wp:posOffset>
                </wp:positionV>
                <wp:extent cx="1998345" cy="11430"/>
                <wp:effectExtent l="0" t="57150" r="1905" b="83820"/>
                <wp:wrapNone/>
                <wp:docPr id="19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8345" cy="1143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ED777" id="Line 343" o:spid="_x0000_s1026" style="position:absolute;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45pt,66.25pt" to="266.8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">
                <v:stroke startarrow="block"/>
              </v:line>
            </w:pict>
          </mc:Fallback>
        </mc:AlternateContent>
      </w:r>
      <w:r>
        <w:rPr>
          <w:noProof/>
        </w:rPr>
        <mc:AlternateContent>
          <mc:Choice Requires="wps">
            <w:drawing>
              <wp:anchor distT="0" distB="0" distL="114300" distR="114300" simplePos="0" relativeHeight="251674112" behindDoc="0" locked="0" layoutInCell="1" allowOverlap="1" wp14:anchorId="793B17C9" wp14:editId="550E6281">
                <wp:simplePos x="0" y="0"/>
                <wp:positionH relativeFrom="column">
                  <wp:posOffset>1409700</wp:posOffset>
                </wp:positionH>
                <wp:positionV relativeFrom="paragraph">
                  <wp:posOffset>1128395</wp:posOffset>
                </wp:positionV>
                <wp:extent cx="1991360" cy="17780"/>
                <wp:effectExtent l="0" t="57150" r="0" b="77470"/>
                <wp:wrapNone/>
                <wp:docPr id="17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47283" id="Line 343" o:spid="_x0000_s1026" style="position:absolute;flip:x 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88.85pt" to="267.8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">
                <v:stroke startarrow="block"/>
              </v:line>
            </w:pict>
          </mc:Fallback>
        </mc:AlternateContent>
      </w:r>
      <w:r>
        <w:rPr>
          <w:noProof/>
        </w:rPr>
        <mc:AlternateContent>
          <mc:Choice Requires="wps">
            <w:drawing>
              <wp:anchor distT="0" distB="0" distL="114300" distR="114300" simplePos="0" relativeHeight="251675136" behindDoc="0" locked="0" layoutInCell="1" allowOverlap="1" wp14:anchorId="6B0C811D" wp14:editId="277B8E7E">
                <wp:simplePos x="0" y="0"/>
                <wp:positionH relativeFrom="column">
                  <wp:posOffset>1346835</wp:posOffset>
                </wp:positionH>
                <wp:positionV relativeFrom="paragraph">
                  <wp:posOffset>579120</wp:posOffset>
                </wp:positionV>
                <wp:extent cx="1901190" cy="228600"/>
                <wp:effectExtent l="0" t="0" r="0" b="0"/>
                <wp:wrapNone/>
                <wp:docPr id="17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1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5209A3" w14:textId="77777777" w:rsidR="005652F2" w:rsidRDefault="005652F2" w:rsidP="0003589A">
                            <w:pPr>
                              <w:jc w:val="center"/>
                            </w:pPr>
                            <w:r>
                              <w:rPr>
                                <w:sz w:val="18"/>
                                <w:szCs w:val="18"/>
                              </w:rPr>
                              <w:t>Search for Care</w:t>
                            </w:r>
                            <w:r>
                              <w:rPr>
                                <w:sz w:val="20"/>
                              </w:rPr>
                              <w:t xml:space="preserve"> Team</w:t>
                            </w:r>
                          </w:p>
                          <w:p w14:paraId="40486AB6" w14:textId="77777777" w:rsidR="005652F2" w:rsidRDefault="005652F2" w:rsidP="0003589A">
                            <w:r>
                              <w:t> </w:t>
                            </w:r>
                          </w:p>
                          <w:p w14:paraId="3532A04F" w14:textId="77777777" w:rsidR="005652F2" w:rsidRDefault="005652F2" w:rsidP="0003589A">
                            <w:r>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C811D" id="Text Box 344" o:spid="_x0000_s1036" type="#_x0000_t202" style="position:absolute;margin-left:106.05pt;margin-top:45.6pt;width:149.7pt;height: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" stroked="f">
                <v:textbox inset="0,0,0,0">
                  <w:txbxContent>
                    <w:p w14:paraId="225209A3" w14:textId="77777777" w:rsidR="005652F2" w:rsidRDefault="005652F2" w:rsidP="0003589A">
                      <w:pPr>
                        <w:jc w:val="center"/>
                      </w:pPr>
                      <w:r>
                        <w:rPr>
                          <w:sz w:val="18"/>
                          <w:szCs w:val="18"/>
                        </w:rPr>
                        <w:t>Search for Care</w:t>
                      </w:r>
                      <w:r>
                        <w:rPr>
                          <w:sz w:val="20"/>
                        </w:rPr>
                        <w:t xml:space="preserve"> Team</w:t>
                      </w:r>
                    </w:p>
                    <w:p w14:paraId="40486AB6" w14:textId="77777777" w:rsidR="005652F2" w:rsidRDefault="005652F2" w:rsidP="0003589A">
                      <w:r>
                        <w:t> </w:t>
                      </w:r>
                    </w:p>
                    <w:p w14:paraId="3532A04F" w14:textId="77777777" w:rsidR="005652F2" w:rsidRDefault="005652F2" w:rsidP="0003589A">
                      <w:r>
                        <w:rPr>
                          <w:sz w:val="22"/>
                          <w:szCs w:val="22"/>
                        </w:rPr>
                        <w:t>Transaction-B [B]</w:t>
                      </w:r>
                    </w:p>
                  </w:txbxContent>
                </v:textbox>
              </v:shape>
            </w:pict>
          </mc:Fallback>
        </mc:AlternateContent>
      </w:r>
      <w:r>
        <w:rPr>
          <w:noProof/>
        </w:rPr>
        <mc:AlternateContent>
          <mc:Choice Requires="wps">
            <w:drawing>
              <wp:anchor distT="0" distB="0" distL="114300" distR="114300" simplePos="0" relativeHeight="251676160" behindDoc="0" locked="0" layoutInCell="1" allowOverlap="1" wp14:anchorId="59C2228E" wp14:editId="1B10E6FC">
                <wp:simplePos x="0" y="0"/>
                <wp:positionH relativeFrom="column">
                  <wp:posOffset>1164590</wp:posOffset>
                </wp:positionH>
                <wp:positionV relativeFrom="paragraph">
                  <wp:posOffset>2186305</wp:posOffset>
                </wp:positionV>
                <wp:extent cx="232410" cy="428625"/>
                <wp:effectExtent l="0" t="0" r="0" b="9525"/>
                <wp:wrapNone/>
                <wp:docPr id="11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7426E3" id="Rectangle 112" o:spid="_x0000_s1026" style="position:absolute;margin-left:91.7pt;margin-top:172.15pt;width:18.3pt;height:33.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"/>
            </w:pict>
          </mc:Fallback>
        </mc:AlternateContent>
      </w:r>
      <w:r>
        <w:rPr>
          <w:noProof/>
        </w:rPr>
        <mc:AlternateContent>
          <mc:Choice Requires="wps">
            <w:drawing>
              <wp:anchor distT="0" distB="0" distL="114300" distR="114300" simplePos="0" relativeHeight="251677184" behindDoc="0" locked="0" layoutInCell="1" allowOverlap="1" wp14:anchorId="07B48685" wp14:editId="108F63A4">
                <wp:simplePos x="0" y="0"/>
                <wp:positionH relativeFrom="column">
                  <wp:posOffset>3401060</wp:posOffset>
                </wp:positionH>
                <wp:positionV relativeFrom="paragraph">
                  <wp:posOffset>1369060</wp:posOffset>
                </wp:positionV>
                <wp:extent cx="232410" cy="532130"/>
                <wp:effectExtent l="0" t="0" r="0" b="1270"/>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795EC" id="Rectangle 113" o:spid="_x0000_s1026" style="position:absolute;margin-left:267.8pt;margin-top:107.8pt;width:18.3pt;height:41.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"/>
            </w:pict>
          </mc:Fallback>
        </mc:AlternateContent>
      </w:r>
      <w:r>
        <w:rPr>
          <w:noProof/>
        </w:rPr>
        <mc:AlternateContent>
          <mc:Choice Requires="wps">
            <w:drawing>
              <wp:anchor distT="0" distB="0" distL="114300" distR="114300" simplePos="0" relativeHeight="251678208" behindDoc="0" locked="0" layoutInCell="1" allowOverlap="1" wp14:anchorId="33994321" wp14:editId="7FAEC4A9">
                <wp:simplePos x="0" y="0"/>
                <wp:positionH relativeFrom="column">
                  <wp:posOffset>3401060</wp:posOffset>
                </wp:positionH>
                <wp:positionV relativeFrom="paragraph">
                  <wp:posOffset>769620</wp:posOffset>
                </wp:positionV>
                <wp:extent cx="232410" cy="417195"/>
                <wp:effectExtent l="0" t="0" r="0" b="1905"/>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03DB0F" id="Rectangle 115" o:spid="_x0000_s1026" style="position:absolute;margin-left:267.8pt;margin-top:60.6pt;width:18.3pt;height:32.8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"/>
            </w:pict>
          </mc:Fallback>
        </mc:AlternateContent>
      </w:r>
      <w:r>
        <w:rPr>
          <w:noProof/>
        </w:rPr>
        <mc:AlternateContent>
          <mc:Choice Requires="wps">
            <w:drawing>
              <wp:anchor distT="0" distB="0" distL="114300" distR="114300" simplePos="0" relativeHeight="251679232" behindDoc="0" locked="0" layoutInCell="1" allowOverlap="1" wp14:anchorId="19B12647" wp14:editId="37113B78">
                <wp:simplePos x="0" y="0"/>
                <wp:positionH relativeFrom="column">
                  <wp:posOffset>5182235</wp:posOffset>
                </wp:positionH>
                <wp:positionV relativeFrom="paragraph">
                  <wp:posOffset>2418080</wp:posOffset>
                </wp:positionV>
                <wp:extent cx="232410" cy="417195"/>
                <wp:effectExtent l="0" t="0" r="0" b="1905"/>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7570E2" id="Rectangle 117" o:spid="_x0000_s1026" style="position:absolute;margin-left:408.05pt;margin-top:190.4pt;width:18.3pt;height:32.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"/>
            </w:pict>
          </mc:Fallback>
        </mc:AlternateContent>
      </w:r>
      <w:r>
        <w:rPr>
          <w:noProof/>
        </w:rPr>
        <mc:AlternateContent>
          <mc:Choice Requires="wps">
            <w:drawing>
              <wp:anchor distT="0" distB="0" distL="114300" distR="114300" simplePos="0" relativeHeight="251680256" behindDoc="0" locked="0" layoutInCell="1" allowOverlap="1" wp14:anchorId="3C162ABD" wp14:editId="632B0B76">
                <wp:simplePos x="0" y="0"/>
                <wp:positionH relativeFrom="column">
                  <wp:posOffset>3388360</wp:posOffset>
                </wp:positionH>
                <wp:positionV relativeFrom="paragraph">
                  <wp:posOffset>2165350</wp:posOffset>
                </wp:positionV>
                <wp:extent cx="232410" cy="302895"/>
                <wp:effectExtent l="0" t="0" r="0" b="1905"/>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597894" id="Rectangle 118" o:spid="_x0000_s1026" style="position:absolute;margin-left:266.8pt;margin-top:170.5pt;width:18.3pt;height:23.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"/>
            </w:pict>
          </mc:Fallback>
        </mc:AlternateContent>
      </w:r>
    </w:p>
    <w:p w14:paraId="1EBA128F" w14:textId="77777777" w:rsidR="0003589A" w:rsidRDefault="0003589A" w:rsidP="00366FA0">
      <w:pPr>
        <w:pStyle w:val="FigureTitle"/>
      </w:pPr>
    </w:p>
    <w:p w14:paraId="6366C054" w14:textId="77777777" w:rsidR="0003589A" w:rsidRDefault="0003589A" w:rsidP="00366FA0">
      <w:pPr>
        <w:pStyle w:val="FigureTitle"/>
      </w:pPr>
    </w:p>
    <w:p w14:paraId="77ED422F" w14:textId="4DE26CBE" w:rsidR="0003589A" w:rsidRDefault="00FE43B6" w:rsidP="00366FA0">
      <w:pPr>
        <w:pStyle w:val="FigureTitle"/>
      </w:pPr>
      <w:r>
        <w:rPr>
          <w:noProof/>
        </w:rPr>
        <mc:AlternateContent>
          <mc:Choice Requires="wps">
            <w:drawing>
              <wp:anchor distT="0" distB="0" distL="114300" distR="114300" simplePos="0" relativeHeight="251673088" behindDoc="0" locked="0" layoutInCell="1" allowOverlap="1" wp14:anchorId="3972704C" wp14:editId="0C665BF5">
                <wp:simplePos x="0" y="0"/>
                <wp:positionH relativeFrom="column">
                  <wp:posOffset>1918335</wp:posOffset>
                </wp:positionH>
                <wp:positionV relativeFrom="paragraph">
                  <wp:posOffset>189230</wp:posOffset>
                </wp:positionV>
                <wp:extent cx="1104265" cy="228600"/>
                <wp:effectExtent l="0" t="0" r="0" b="0"/>
                <wp:wrapNone/>
                <wp:docPr id="19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57DA5" w14:textId="77777777" w:rsidR="005652F2" w:rsidRPr="00386D80" w:rsidRDefault="005652F2" w:rsidP="0003589A">
                            <w:pPr>
                              <w:pStyle w:val="TOC1"/>
                              <w:jc w:val="center"/>
                              <w:rPr>
                                <w:sz w:val="20"/>
                              </w:rPr>
                            </w:pPr>
                            <w:r>
                              <w:rPr>
                                <w:sz w:val="18"/>
                                <w:szCs w:val="18"/>
                              </w:rPr>
                              <w:t>Retrieve</w:t>
                            </w:r>
                            <w:r w:rsidRPr="00F1527E">
                              <w:rPr>
                                <w:sz w:val="18"/>
                                <w:szCs w:val="18"/>
                              </w:rPr>
                              <w:t xml:space="preserve"> Care</w:t>
                            </w:r>
                            <w:r>
                              <w:rPr>
                                <w:sz w:val="20"/>
                              </w:rPr>
                              <w:t xml:space="preserve"> Team</w:t>
                            </w:r>
                          </w:p>
                          <w:p w14:paraId="1F11E900" w14:textId="77777777" w:rsidR="005652F2" w:rsidRDefault="005652F2" w:rsidP="0003589A"/>
                          <w:p w14:paraId="0D247879" w14:textId="77777777" w:rsidR="005652F2" w:rsidRPr="00077324" w:rsidRDefault="005652F2"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2704C" id="_x0000_s1037" type="#_x0000_t202" style="position:absolute;left:0;text-align:left;margin-left:151.05pt;margin-top:14.9pt;width:86.95pt;height:1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" stroked="f">
                <v:textbox inset="0,0,0,0">
                  <w:txbxContent>
                    <w:p w14:paraId="20E57DA5" w14:textId="77777777" w:rsidR="005652F2" w:rsidRPr="00386D80" w:rsidRDefault="005652F2" w:rsidP="0003589A">
                      <w:pPr>
                        <w:pStyle w:val="TOC1"/>
                        <w:jc w:val="center"/>
                        <w:rPr>
                          <w:sz w:val="20"/>
                        </w:rPr>
                      </w:pPr>
                      <w:r>
                        <w:rPr>
                          <w:sz w:val="18"/>
                          <w:szCs w:val="18"/>
                        </w:rPr>
                        <w:t>Retrieve</w:t>
                      </w:r>
                      <w:r w:rsidRPr="00F1527E">
                        <w:rPr>
                          <w:sz w:val="18"/>
                          <w:szCs w:val="18"/>
                        </w:rPr>
                        <w:t xml:space="preserve"> Care</w:t>
                      </w:r>
                      <w:r>
                        <w:rPr>
                          <w:sz w:val="20"/>
                        </w:rPr>
                        <w:t xml:space="preserve"> Team</w:t>
                      </w:r>
                    </w:p>
                    <w:p w14:paraId="1F11E900" w14:textId="77777777" w:rsidR="005652F2" w:rsidRDefault="005652F2" w:rsidP="0003589A"/>
                    <w:p w14:paraId="0D247879" w14:textId="77777777" w:rsidR="005652F2" w:rsidRPr="00077324" w:rsidRDefault="005652F2" w:rsidP="0003589A">
                      <w:pPr>
                        <w:pStyle w:val="TOC1"/>
                        <w:rPr>
                          <w:sz w:val="22"/>
                          <w:szCs w:val="22"/>
                        </w:rPr>
                      </w:pPr>
                      <w:r w:rsidRPr="00077324">
                        <w:rPr>
                          <w:sz w:val="22"/>
                          <w:szCs w:val="22"/>
                        </w:rPr>
                        <w:t>Transaction-B [B]</w:t>
                      </w:r>
                    </w:p>
                  </w:txbxContent>
                </v:textbox>
              </v:shape>
            </w:pict>
          </mc:Fallback>
        </mc:AlternateContent>
      </w:r>
    </w:p>
    <w:p w14:paraId="641105F3" w14:textId="6E6334EC" w:rsidR="0003589A" w:rsidRDefault="00FE43B6" w:rsidP="00366FA0">
      <w:pPr>
        <w:pStyle w:val="FigureTitle"/>
      </w:pPr>
      <w:r>
        <w:rPr>
          <w:noProof/>
        </w:rPr>
        <mc:AlternateContent>
          <mc:Choice Requires="wps">
            <w:drawing>
              <wp:anchor distT="0" distB="0" distL="114300" distR="114300" simplePos="0" relativeHeight="251668992" behindDoc="0" locked="0" layoutInCell="1" allowOverlap="1" wp14:anchorId="764AF311" wp14:editId="5A2F9490">
                <wp:simplePos x="0" y="0"/>
                <wp:positionH relativeFrom="column">
                  <wp:posOffset>3882390</wp:posOffset>
                </wp:positionH>
                <wp:positionV relativeFrom="paragraph">
                  <wp:posOffset>135890</wp:posOffset>
                </wp:positionV>
                <wp:extent cx="1151890" cy="228600"/>
                <wp:effectExtent l="0" t="0" r="0" b="0"/>
                <wp:wrapNone/>
                <wp:docPr id="351"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28B5FA" w14:textId="77777777" w:rsidR="005652F2" w:rsidRPr="00386D80" w:rsidRDefault="005652F2" w:rsidP="0003589A">
                            <w:pPr>
                              <w:pStyle w:val="TOC1"/>
                              <w:jc w:val="center"/>
                              <w:rPr>
                                <w:sz w:val="20"/>
                              </w:rPr>
                            </w:pPr>
                            <w:r>
                              <w:rPr>
                                <w:sz w:val="18"/>
                                <w:szCs w:val="18"/>
                              </w:rPr>
                              <w:t>Retrieve</w:t>
                            </w:r>
                            <w:r w:rsidRPr="00F1527E">
                              <w:rPr>
                                <w:sz w:val="18"/>
                                <w:szCs w:val="18"/>
                              </w:rPr>
                              <w:t xml:space="preserve"> Care</w:t>
                            </w:r>
                            <w:r>
                              <w:rPr>
                                <w:sz w:val="20"/>
                              </w:rPr>
                              <w:t xml:space="preserve"> Team</w:t>
                            </w:r>
                          </w:p>
                          <w:p w14:paraId="21DA0C91" w14:textId="77777777" w:rsidR="005652F2" w:rsidRDefault="005652F2" w:rsidP="0003589A"/>
                          <w:p w14:paraId="4520DADC" w14:textId="77777777" w:rsidR="005652F2" w:rsidRPr="00077324" w:rsidRDefault="005652F2"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AF311" id="Text Box 340" o:spid="_x0000_s1038" type="#_x0000_t202" style="position:absolute;left:0;text-align:left;margin-left:305.7pt;margin-top:10.7pt;width:90.7pt;height: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" stroked="f">
                <v:textbox inset="0,0,0,0">
                  <w:txbxContent>
                    <w:p w14:paraId="5128B5FA" w14:textId="77777777" w:rsidR="005652F2" w:rsidRPr="00386D80" w:rsidRDefault="005652F2" w:rsidP="0003589A">
                      <w:pPr>
                        <w:pStyle w:val="TOC1"/>
                        <w:jc w:val="center"/>
                        <w:rPr>
                          <w:sz w:val="20"/>
                        </w:rPr>
                      </w:pPr>
                      <w:r>
                        <w:rPr>
                          <w:sz w:val="18"/>
                          <w:szCs w:val="18"/>
                        </w:rPr>
                        <w:t>Retrieve</w:t>
                      </w:r>
                      <w:r w:rsidRPr="00F1527E">
                        <w:rPr>
                          <w:sz w:val="18"/>
                          <w:szCs w:val="18"/>
                        </w:rPr>
                        <w:t xml:space="preserve"> Care</w:t>
                      </w:r>
                      <w:r>
                        <w:rPr>
                          <w:sz w:val="20"/>
                        </w:rPr>
                        <w:t xml:space="preserve"> Team</w:t>
                      </w:r>
                    </w:p>
                    <w:p w14:paraId="21DA0C91" w14:textId="77777777" w:rsidR="005652F2" w:rsidRDefault="005652F2" w:rsidP="0003589A"/>
                    <w:p w14:paraId="4520DADC" w14:textId="77777777" w:rsidR="005652F2" w:rsidRPr="00077324" w:rsidRDefault="005652F2" w:rsidP="0003589A">
                      <w:pPr>
                        <w:pStyle w:val="TOC1"/>
                        <w:rPr>
                          <w:sz w:val="22"/>
                          <w:szCs w:val="22"/>
                        </w:rPr>
                      </w:pPr>
                      <w:r w:rsidRPr="00077324">
                        <w:rPr>
                          <w:sz w:val="22"/>
                          <w:szCs w:val="22"/>
                        </w:rPr>
                        <w:t>Transaction-B [B]</w:t>
                      </w:r>
                    </w:p>
                  </w:txbxContent>
                </v:textbox>
              </v:shape>
            </w:pict>
          </mc:Fallback>
        </mc:AlternateContent>
      </w:r>
    </w:p>
    <w:p w14:paraId="7C1E254C" w14:textId="73C6DAA2" w:rsidR="0003589A" w:rsidRDefault="00FE43B6" w:rsidP="00366FA0">
      <w:pPr>
        <w:pStyle w:val="FigureTitle"/>
      </w:pPr>
      <w:r>
        <w:rPr>
          <w:noProof/>
        </w:rPr>
        <mc:AlternateContent>
          <mc:Choice Requires="wps">
            <w:drawing>
              <wp:anchor distT="0" distB="0" distL="114300" distR="114300" simplePos="0" relativeHeight="251654656" behindDoc="0" locked="0" layoutInCell="1" allowOverlap="1" wp14:anchorId="345BBCC0" wp14:editId="283E2965">
                <wp:simplePos x="0" y="0"/>
                <wp:positionH relativeFrom="column">
                  <wp:posOffset>-161925</wp:posOffset>
                </wp:positionH>
                <wp:positionV relativeFrom="paragraph">
                  <wp:posOffset>99060</wp:posOffset>
                </wp:positionV>
                <wp:extent cx="1114425" cy="337820"/>
                <wp:effectExtent l="0" t="0" r="0" b="0"/>
                <wp:wrapNone/>
                <wp:docPr id="335"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414E1C" w14:textId="77777777" w:rsidR="005652F2" w:rsidRPr="00077324" w:rsidRDefault="005652F2" w:rsidP="0003589A">
                            <w:pPr>
                              <w:pStyle w:val="TOC1"/>
                              <w:jc w:val="center"/>
                              <w:rPr>
                                <w:sz w:val="22"/>
                                <w:szCs w:val="22"/>
                              </w:rPr>
                            </w:pPr>
                            <w:r>
                              <w:rPr>
                                <w:sz w:val="22"/>
                                <w:szCs w:val="22"/>
                              </w:rPr>
                              <w:t>Encounter-Focused Care Team(s)</w:t>
                            </w:r>
                          </w:p>
                          <w:p w14:paraId="1F5E8395" w14:textId="77777777" w:rsidR="005652F2" w:rsidRDefault="005652F2" w:rsidP="0003589A"/>
                          <w:p w14:paraId="07EAA4E7" w14:textId="77777777" w:rsidR="005652F2" w:rsidRPr="00077324" w:rsidRDefault="005652F2" w:rsidP="0003589A">
                            <w:pPr>
                              <w:pStyle w:val="TOC1"/>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BBCC0" id="Text Box 325" o:spid="_x0000_s1039" type="#_x0000_t202" style="position:absolute;left:0;text-align:left;margin-left:-12.75pt;margin-top:7.8pt;width:87.75pt;height:26.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" stroked="f">
                <v:textbox inset="0,0,0,0">
                  <w:txbxContent>
                    <w:p w14:paraId="77414E1C" w14:textId="77777777" w:rsidR="005652F2" w:rsidRPr="00077324" w:rsidRDefault="005652F2" w:rsidP="0003589A">
                      <w:pPr>
                        <w:pStyle w:val="TOC1"/>
                        <w:jc w:val="center"/>
                        <w:rPr>
                          <w:sz w:val="22"/>
                          <w:szCs w:val="22"/>
                        </w:rPr>
                      </w:pPr>
                      <w:r>
                        <w:rPr>
                          <w:sz w:val="22"/>
                          <w:szCs w:val="22"/>
                        </w:rPr>
                        <w:t>Encounter-Focused Care Team(s)</w:t>
                      </w:r>
                    </w:p>
                    <w:p w14:paraId="1F5E8395" w14:textId="77777777" w:rsidR="005652F2" w:rsidRDefault="005652F2" w:rsidP="0003589A"/>
                    <w:p w14:paraId="07EAA4E7" w14:textId="77777777" w:rsidR="005652F2" w:rsidRPr="00077324" w:rsidRDefault="005652F2" w:rsidP="0003589A">
                      <w:pPr>
                        <w:pStyle w:val="TOC1"/>
                        <w:rPr>
                          <w:sz w:val="22"/>
                          <w:szCs w:val="22"/>
                        </w:rPr>
                      </w:pPr>
                      <w:r>
                        <w:rPr>
                          <w:sz w:val="22"/>
                          <w:szCs w:val="22"/>
                        </w:rPr>
                        <w:t>Transaction_</w:t>
                      </w:r>
                      <w:r w:rsidRPr="00077324">
                        <w:rPr>
                          <w:sz w:val="22"/>
                          <w:szCs w:val="22"/>
                        </w:rPr>
                        <w:t>1 [1]</w:t>
                      </w:r>
                    </w:p>
                  </w:txbxContent>
                </v:textbox>
              </v:shape>
            </w:pict>
          </mc:Fallback>
        </mc:AlternateContent>
      </w:r>
    </w:p>
    <w:p w14:paraId="2B89D5A3" w14:textId="77777777" w:rsidR="0003589A" w:rsidRDefault="0003589A" w:rsidP="00366FA0">
      <w:pPr>
        <w:pStyle w:val="FigureTitle"/>
      </w:pPr>
    </w:p>
    <w:p w14:paraId="61D59FF6" w14:textId="77777777" w:rsidR="0003589A" w:rsidRDefault="0003589A" w:rsidP="00366FA0">
      <w:pPr>
        <w:pStyle w:val="FigureTitle"/>
      </w:pPr>
    </w:p>
    <w:p w14:paraId="5B6680B9" w14:textId="77777777" w:rsidR="0003589A" w:rsidRDefault="0003589A" w:rsidP="00366FA0">
      <w:pPr>
        <w:pStyle w:val="FigureTitle"/>
      </w:pPr>
    </w:p>
    <w:p w14:paraId="066529AE" w14:textId="77777777" w:rsidR="0003589A" w:rsidRDefault="0003589A" w:rsidP="00366FA0">
      <w:pPr>
        <w:pStyle w:val="FigureTitle"/>
      </w:pPr>
    </w:p>
    <w:p w14:paraId="71FC9DF9" w14:textId="77777777" w:rsidR="0003589A" w:rsidRDefault="0003589A" w:rsidP="00366FA0">
      <w:pPr>
        <w:pStyle w:val="FigureTitle"/>
      </w:pPr>
    </w:p>
    <w:p w14:paraId="03454848" w14:textId="77777777" w:rsidR="0003589A" w:rsidRDefault="0003589A" w:rsidP="00366FA0">
      <w:pPr>
        <w:pStyle w:val="FigureTitle"/>
      </w:pPr>
    </w:p>
    <w:p w14:paraId="13F29826" w14:textId="77777777" w:rsidR="0003589A" w:rsidRDefault="0003589A" w:rsidP="00366FA0">
      <w:pPr>
        <w:pStyle w:val="FigureTitle"/>
      </w:pPr>
    </w:p>
    <w:p w14:paraId="5CC3A0CE" w14:textId="77777777" w:rsidR="0003589A" w:rsidRDefault="0003589A" w:rsidP="00366FA0">
      <w:pPr>
        <w:pStyle w:val="FigureTitle"/>
      </w:pPr>
    </w:p>
    <w:p w14:paraId="57FCD5C0" w14:textId="77777777" w:rsidR="00366FA0" w:rsidRPr="00CA4288" w:rsidRDefault="00366FA0" w:rsidP="00366FA0">
      <w:pPr>
        <w:pStyle w:val="FigureTitle"/>
      </w:pPr>
      <w:r w:rsidRPr="00CA4288">
        <w:t>F</w:t>
      </w:r>
      <w:r>
        <w:t>igure X.4.2.1.1.1-1: Encounter-focused Care Team: Basic Process Flow in DCTM</w:t>
      </w:r>
      <w:r w:rsidRPr="00CA4288">
        <w:t xml:space="preserve"> Profile</w:t>
      </w:r>
    </w:p>
    <w:p w14:paraId="19A11B91" w14:textId="77777777" w:rsidR="00366FA0" w:rsidRDefault="00366FA0" w:rsidP="00597DB2">
      <w:pPr>
        <w:pStyle w:val="AuthorInstructions"/>
        <w:rPr>
          <w:i w:val="0"/>
          <w:color w:val="FF0000"/>
        </w:rPr>
      </w:pPr>
    </w:p>
    <w:p w14:paraId="54AB43F8" w14:textId="77777777" w:rsidR="00366FA0" w:rsidRPr="00366FA0" w:rsidRDefault="00366FA0" w:rsidP="00366FA0">
      <w:pPr>
        <w:pStyle w:val="Heading6"/>
        <w:numPr>
          <w:ilvl w:val="0"/>
          <w:numId w:val="0"/>
        </w:numPr>
        <w:ind w:left="1152" w:hanging="1152"/>
        <w:rPr>
          <w:i/>
          <w:color w:val="FF0000"/>
        </w:rPr>
      </w:pPr>
      <w:r>
        <w:rPr>
          <w:noProof w:val="0"/>
        </w:rPr>
        <w:t>X.4.2.1.1.2</w:t>
      </w:r>
      <w:r w:rsidRPr="00CA4288">
        <w:rPr>
          <w:noProof w:val="0"/>
        </w:rPr>
        <w:t xml:space="preserve"> </w:t>
      </w:r>
      <w:r>
        <w:rPr>
          <w:noProof w:val="0"/>
        </w:rPr>
        <w:t>Condition-focused Care Team</w:t>
      </w:r>
      <w:r w:rsidRPr="00CA4288">
        <w:rPr>
          <w:noProof w:val="0"/>
        </w:rPr>
        <w:t>: Primary Care Physician</w:t>
      </w:r>
      <w:r>
        <w:rPr>
          <w:noProof w:val="0"/>
        </w:rPr>
        <w:t>; Allied Health Care Providers; Specialists; Patient</w:t>
      </w:r>
    </w:p>
    <w:p w14:paraId="495B6712" w14:textId="77777777" w:rsidR="00366FA0" w:rsidRDefault="00366FA0" w:rsidP="00366FA0">
      <w:pPr>
        <w:pStyle w:val="BodyText"/>
      </w:pPr>
      <w:r w:rsidRPr="00CA4288">
        <w:rPr>
          <w:b/>
          <w:szCs w:val="24"/>
        </w:rPr>
        <w:t>Pre-conditions:</w:t>
      </w:r>
      <w:r w:rsidRPr="00CA4288">
        <w:rPr>
          <w:szCs w:val="24"/>
        </w:rPr>
        <w:t xml:space="preserve"> </w:t>
      </w:r>
      <w:r w:rsidRPr="00CA4288">
        <w:t>Dr. Primary generates a set of referrals to these allied health care providers</w:t>
      </w:r>
      <w:r>
        <w:t xml:space="preserve"> and specialists needed to treat Mr. Anyman’s diabetic condition</w:t>
      </w:r>
      <w:r w:rsidRPr="00CA4288">
        <w:t xml:space="preserve">. Scheduling of consultations with diabetic educator, dietitian, </w:t>
      </w:r>
      <w:r w:rsidR="000E51AE">
        <w:t>physical therapist</w:t>
      </w:r>
      <w:r w:rsidRPr="00CA4288">
        <w: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r w:rsidR="00D3161F">
        <w:t xml:space="preserve"> </w:t>
      </w:r>
    </w:p>
    <w:p w14:paraId="528DFF8B" w14:textId="54476987" w:rsidR="00D3161F" w:rsidRPr="00CA4288" w:rsidRDefault="00D3161F" w:rsidP="00D3161F">
      <w:pPr>
        <w:pStyle w:val="BodyText"/>
      </w:pPr>
      <w:r w:rsidRPr="00CA4288">
        <w:t xml:space="preserve">The allied health care providers </w:t>
      </w:r>
      <w:r>
        <w:t>and specialists accept</w:t>
      </w:r>
      <w:del w:id="164" w:author="Jones, Emma" w:date="2017-04-19T11:47:00Z">
        <w:r w:rsidDel="003A7B25">
          <w:delText>s</w:delText>
        </w:r>
      </w:del>
      <w:r>
        <w:t xml:space="preserve"> the referral and schedule</w:t>
      </w:r>
      <w:del w:id="165" w:author="Jones, Emma" w:date="2017-04-19T11:47:00Z">
        <w:r w:rsidDel="003A7B25">
          <w:delText>s</w:delText>
        </w:r>
      </w:del>
      <w:r w:rsidRPr="00CA4288">
        <w:t xml:space="preserve"> a first visit with the patient – Mr. Bob Anyman.</w:t>
      </w:r>
    </w:p>
    <w:p w14:paraId="2C9167D1" w14:textId="77777777" w:rsidR="00D3161F" w:rsidRPr="00CA4288" w:rsidRDefault="00D3161F" w:rsidP="00D3161F">
      <w:pPr>
        <w:pStyle w:val="BodyText"/>
      </w:pPr>
      <w:r>
        <w:t xml:space="preserve">The case is </w:t>
      </w:r>
      <w:r w:rsidRPr="00CA4288">
        <w:t>assigned to the following individual allied health care providers and referrals made to the applicable specialists</w:t>
      </w:r>
      <w:r w:rsidR="0053467B">
        <w:t xml:space="preserve"> for </w:t>
      </w:r>
      <w:r w:rsidR="00A12282">
        <w:t>provision of</w:t>
      </w:r>
      <w:r w:rsidR="0053467B">
        <w:t xml:space="preserve"> applicable services</w:t>
      </w:r>
      <w:r w:rsidRPr="00CA4288">
        <w:t>:</w:t>
      </w:r>
    </w:p>
    <w:p w14:paraId="61487B1D" w14:textId="77777777" w:rsidR="00D3161F" w:rsidRPr="00CA4288" w:rsidRDefault="004559D0" w:rsidP="00D3161F">
      <w:pPr>
        <w:pStyle w:val="ListNumber2"/>
        <w:numPr>
          <w:ilvl w:val="0"/>
          <w:numId w:val="23"/>
        </w:numPr>
      </w:pPr>
      <w:r>
        <w:t>Diabetic Education</w:t>
      </w:r>
      <w:r w:rsidR="001825CD">
        <w:t xml:space="preserve"> Services</w:t>
      </w:r>
      <w:r>
        <w:t xml:space="preserve">: </w:t>
      </w:r>
      <w:r w:rsidR="00D3161F" w:rsidRPr="00CA4288">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p>
    <w:p w14:paraId="34A7FE99" w14:textId="77777777" w:rsidR="00D3161F" w:rsidRPr="00CA4288" w:rsidRDefault="004559D0" w:rsidP="00D3161F">
      <w:pPr>
        <w:pStyle w:val="ListNumber2"/>
        <w:numPr>
          <w:ilvl w:val="0"/>
          <w:numId w:val="23"/>
        </w:numPr>
      </w:pPr>
      <w:r>
        <w:lastRenderedPageBreak/>
        <w:t>Dietary</w:t>
      </w:r>
      <w:r w:rsidR="001825CD">
        <w:t>/Nutrition Services</w:t>
      </w:r>
      <w:r>
        <w:t xml:space="preserve">: </w:t>
      </w:r>
      <w:r w:rsidR="00D3161F" w:rsidRPr="00CA4288">
        <w:t>Ms. Debbie Nutrition (Dietitian/Nutritionist) for development and implementation of a nutrition care plan for diabetes to ensure effective stabilization of the blood glucose level with the help of effective diet control.</w:t>
      </w:r>
    </w:p>
    <w:p w14:paraId="2BDEFF1C" w14:textId="77777777" w:rsidR="00D3161F" w:rsidRPr="00CA4288" w:rsidRDefault="004559D0" w:rsidP="00D3161F">
      <w:pPr>
        <w:pStyle w:val="ListNumber2"/>
        <w:numPr>
          <w:ilvl w:val="0"/>
          <w:numId w:val="23"/>
        </w:numPr>
      </w:pPr>
      <w:r>
        <w:t xml:space="preserve">Physical Therapy </w:t>
      </w:r>
      <w:r w:rsidR="001825CD">
        <w:t>Services</w:t>
      </w:r>
      <w:r>
        <w:t xml:space="preserve">: </w:t>
      </w:r>
      <w:r w:rsidR="00D3161F" w:rsidRPr="00CA4288">
        <w:t>Mr. Ed Active (</w:t>
      </w:r>
      <w:r w:rsidR="000E51AE">
        <w:t>Physical Therapist</w:t>
      </w:r>
      <w:r w:rsidR="00D3161F" w:rsidRPr="00CA4288">
        <w:t>) for development and implementation of an exercise regime.</w:t>
      </w:r>
    </w:p>
    <w:p w14:paraId="24EDB29C" w14:textId="77777777" w:rsidR="00D3161F" w:rsidRPr="00CA4288" w:rsidRDefault="004559D0" w:rsidP="00D3161F">
      <w:pPr>
        <w:pStyle w:val="ListNumber2"/>
        <w:numPr>
          <w:ilvl w:val="0"/>
          <w:numId w:val="23"/>
        </w:numPr>
      </w:pPr>
      <w:r>
        <w:t xml:space="preserve">Pharmacy </w:t>
      </w:r>
      <w:r w:rsidR="001825CD">
        <w:t>Services</w:t>
      </w:r>
      <w:r>
        <w:t xml:space="preserve">: </w:t>
      </w:r>
      <w:r w:rsidR="00D3161F" w:rsidRPr="00CA4288">
        <w:t>In certain countries (</w:t>
      </w:r>
      <w:r w:rsidR="00D3161F">
        <w:t xml:space="preserve">e.g., </w:t>
      </w:r>
      <w:r w:rsidR="00D3161F" w:rsidRPr="00CA4288">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4DE9D18E" w14:textId="77777777" w:rsidR="00D3161F" w:rsidRPr="00CA4288" w:rsidRDefault="004559D0" w:rsidP="00D3161F">
      <w:pPr>
        <w:pStyle w:val="ListNumber2"/>
        <w:numPr>
          <w:ilvl w:val="0"/>
          <w:numId w:val="23"/>
        </w:numPr>
      </w:pPr>
      <w:r>
        <w:t xml:space="preserve">Clinical Psychology </w:t>
      </w:r>
      <w:r w:rsidR="001825CD">
        <w:t>Services</w:t>
      </w:r>
      <w:r>
        <w:t xml:space="preserve">: </w:t>
      </w:r>
      <w:r w:rsidR="00D3161F" w:rsidRPr="00CA4288">
        <w:t>Dr. Larry Listener (clinical psychologist) for counseling and to develop and implement an emotional support program; this includes a plan to reduce the impact of emotional stress brought about by the newly diagnosed condition and to improve the patient’s psychological well-being. The plan may include enrolling patient in diabetic support group.</w:t>
      </w:r>
    </w:p>
    <w:p w14:paraId="1E1907FC" w14:textId="77777777" w:rsidR="00D3161F" w:rsidRPr="00CA4288" w:rsidRDefault="004559D0" w:rsidP="00D3161F">
      <w:pPr>
        <w:pStyle w:val="ListNumber2"/>
        <w:numPr>
          <w:ilvl w:val="0"/>
          <w:numId w:val="23"/>
        </w:numPr>
      </w:pPr>
      <w:r>
        <w:t xml:space="preserve">Optometry </w:t>
      </w:r>
      <w:r w:rsidR="001825CD">
        <w:t>Services:</w:t>
      </w:r>
      <w:r w:rsidR="001825CD" w:rsidRPr="00CA4288">
        <w:t xml:space="preserve"> </w:t>
      </w:r>
      <w:r w:rsidR="00D3161F" w:rsidRPr="00CA4288">
        <w:t>Dr. Victor Vision (Optometrist) for regular (</w:t>
      </w:r>
      <w:r w:rsidR="00D3161F">
        <w:t xml:space="preserve">e.g., </w:t>
      </w:r>
      <w:r w:rsidR="00D3161F" w:rsidRPr="00CA4288">
        <w:t>6 monthly) visual and retinal screening and to educate patient on the eye care and how best to prevent/minimize the risks of ocular complications.</w:t>
      </w:r>
    </w:p>
    <w:p w14:paraId="41540864" w14:textId="77777777" w:rsidR="00D3161F" w:rsidRPr="00CA4288" w:rsidRDefault="004559D0" w:rsidP="00D3161F">
      <w:pPr>
        <w:pStyle w:val="ListNumber2"/>
        <w:numPr>
          <w:ilvl w:val="0"/>
          <w:numId w:val="23"/>
        </w:numPr>
      </w:pPr>
      <w:r>
        <w:t xml:space="preserve">Podiatry </w:t>
      </w:r>
      <w:r w:rsidR="001825CD">
        <w:t>Services:</w:t>
      </w:r>
      <w:r w:rsidR="001825CD" w:rsidRPr="00CA4288">
        <w:t xml:space="preserve"> </w:t>
      </w:r>
      <w:r w:rsidR="00D3161F" w:rsidRPr="00CA4288">
        <w:t>Dr. Barry Bunion (Podiatrist) for education on the risks of foot complications and to develop and implement an effective foot care program including regular self-assessment, care of the feet and follow-up visits.</w:t>
      </w:r>
    </w:p>
    <w:p w14:paraId="4FD2C6DC" w14:textId="12409C5E" w:rsidR="007870C8" w:rsidRDefault="00D3161F" w:rsidP="00D3161F">
      <w:pPr>
        <w:pStyle w:val="BodyText"/>
      </w:pPr>
      <w:r w:rsidRPr="00CA4288">
        <w:rPr>
          <w:b/>
        </w:rPr>
        <w:t xml:space="preserve">Description of </w:t>
      </w:r>
      <w:r>
        <w:rPr>
          <w:b/>
        </w:rPr>
        <w:t>Care</w:t>
      </w:r>
      <w:r w:rsidRPr="00CA4288">
        <w:rPr>
          <w:b/>
        </w:rPr>
        <w:t>:</w:t>
      </w:r>
      <w:r w:rsidRPr="00CA4288">
        <w:t xml:space="preserve"> The patient is registered in the health care record system operated by th</w:t>
      </w:r>
      <w:r>
        <w:t xml:space="preserve">e allied health provider clinics. </w:t>
      </w:r>
      <w:r w:rsidRPr="00CA4288">
        <w:t>Any additional or new information provided by the patient is recorded i</w:t>
      </w:r>
      <w:r>
        <w:t xml:space="preserve">n the health care record system. </w:t>
      </w:r>
      <w:r w:rsidR="007870C8" w:rsidRPr="00CA4288">
        <w:t xml:space="preserve">The allied health care provider </w:t>
      </w:r>
      <w:r w:rsidR="007870C8">
        <w:t xml:space="preserve">and specialists </w:t>
      </w:r>
      <w:r w:rsidR="007870C8" w:rsidRPr="00CA4288">
        <w:t>update</w:t>
      </w:r>
      <w:del w:id="166" w:author="Jones, Emma" w:date="2017-04-19T11:48:00Z">
        <w:r w:rsidR="007870C8" w:rsidRPr="00CA4288" w:rsidDel="003A7B25">
          <w:delText>s</w:delText>
        </w:r>
      </w:del>
      <w:r w:rsidR="007870C8" w:rsidRPr="00CA4288">
        <w:t xml:space="preserve"> the clinical notes and the care plan with the assessment details, and any changes to the management plan including new advice to the patient. The date of next visit is also determined.</w:t>
      </w:r>
      <w:r w:rsidR="009E7EA5">
        <w:t xml:space="preserve"> Each care provider</w:t>
      </w:r>
      <w:del w:id="167" w:author="Jones, Emma" w:date="2017-04-19T11:48:00Z">
        <w:r w:rsidR="009E7EA5" w:rsidDel="003A7B25">
          <w:delText>s</w:delText>
        </w:r>
      </w:del>
      <w:r w:rsidR="009E7EA5">
        <w:t xml:space="preserve"> makes </w:t>
      </w:r>
      <w:r w:rsidR="00037718">
        <w:t>Bob</w:t>
      </w:r>
      <w:r w:rsidR="009E7EA5">
        <w:t xml:space="preserve"> aware of their practice contact information and who to call in cases of emergency.</w:t>
      </w:r>
      <w:r w:rsidR="007F19E3">
        <w:t xml:space="preserve"> Each care provider is aware that although </w:t>
      </w:r>
      <w:r w:rsidR="00037718">
        <w:t>Bob</w:t>
      </w:r>
      <w:r w:rsidR="007F19E3">
        <w:t xml:space="preserve"> is married, he is his own primary caregiver.</w:t>
      </w:r>
    </w:p>
    <w:p w14:paraId="6423BA4A" w14:textId="77777777" w:rsidR="00D3161F" w:rsidRDefault="007870C8" w:rsidP="00D3161F">
      <w:pPr>
        <w:pStyle w:val="BodyText"/>
      </w:pPr>
      <w:r w:rsidRPr="00CA4288">
        <w:rPr>
          <w:b/>
        </w:rPr>
        <w:t>Post Condition:</w:t>
      </w:r>
      <w:r w:rsidRPr="00CA4288">
        <w:t xml:space="preserve"> </w:t>
      </w:r>
      <w:r w:rsidR="00D3161F">
        <w:t xml:space="preserve">Any updates or changes to the various care teams are </w:t>
      </w:r>
      <w:r w:rsidR="00D3161F" w:rsidRPr="00CA4288">
        <w:t>recorded i</w:t>
      </w:r>
      <w:r w:rsidR="00D3161F">
        <w:t>n the</w:t>
      </w:r>
      <w:r w:rsidR="0005720B">
        <w:t>ir</w:t>
      </w:r>
      <w:r w:rsidR="00D3161F">
        <w:t xml:space="preserve"> health care record system.</w:t>
      </w:r>
    </w:p>
    <w:p w14:paraId="49AE96F4" w14:textId="77777777" w:rsidR="00934BFE" w:rsidRDefault="00934BFE" w:rsidP="00D3161F">
      <w:pPr>
        <w:pStyle w:val="BodyText"/>
      </w:pPr>
    </w:p>
    <w:p w14:paraId="49E1E1F6" w14:textId="77777777" w:rsidR="000B4780" w:rsidRDefault="000B4780" w:rsidP="00D3161F">
      <w:pPr>
        <w:pStyle w:val="BodyText"/>
      </w:pPr>
    </w:p>
    <w:p w14:paraId="79A6739B" w14:textId="77777777" w:rsidR="00934BFE" w:rsidRDefault="00934BFE" w:rsidP="00D3161F">
      <w:pPr>
        <w:pStyle w:val="BodyText"/>
      </w:pPr>
    </w:p>
    <w:p w14:paraId="01ADE7F7" w14:textId="77777777" w:rsidR="00934BFE" w:rsidRDefault="00934BFE" w:rsidP="00D3161F">
      <w:pPr>
        <w:pStyle w:val="BodyText"/>
      </w:pPr>
    </w:p>
    <w:p w14:paraId="07A89C84" w14:textId="77777777" w:rsidR="00934BFE" w:rsidRDefault="00934BFE" w:rsidP="00D3161F">
      <w:pPr>
        <w:pStyle w:val="BodyText"/>
      </w:pPr>
    </w:p>
    <w:p w14:paraId="6A8926C1" w14:textId="77777777" w:rsidR="00934BFE" w:rsidRPr="00CA4288" w:rsidRDefault="00934BFE" w:rsidP="00D3161F">
      <w:pPr>
        <w:pStyle w:val="BodyText"/>
      </w:pPr>
    </w:p>
    <w:p w14:paraId="2AA0B0CB" w14:textId="77777777" w:rsidR="001724EB" w:rsidRDefault="001724EB" w:rsidP="00D3161F">
      <w:pPr>
        <w:pStyle w:val="AuthorInstructions"/>
        <w:rPr>
          <w:i w:val="0"/>
          <w:color w:val="FF0000"/>
        </w:rPr>
      </w:pPr>
    </w:p>
    <w:p w14:paraId="71AB1B82" w14:textId="2EBA4852" w:rsidR="001724EB" w:rsidRDefault="00FE43B6" w:rsidP="00D3161F">
      <w:pPr>
        <w:pStyle w:val="AuthorInstructions"/>
        <w:rPr>
          <w:i w:val="0"/>
          <w:color w:val="FF0000"/>
        </w:rPr>
      </w:pPr>
      <w:r>
        <w:rPr>
          <w:noProof/>
        </w:rPr>
        <w:lastRenderedPageBreak/>
        <mc:AlternateContent>
          <mc:Choice Requires="wps">
            <w:drawing>
              <wp:anchor distT="0" distB="0" distL="114300" distR="114300" simplePos="0" relativeHeight="251629056" behindDoc="0" locked="0" layoutInCell="1" allowOverlap="1" wp14:anchorId="3E64E90B" wp14:editId="5D29FC20">
                <wp:simplePos x="0" y="0"/>
                <wp:positionH relativeFrom="column">
                  <wp:posOffset>609600</wp:posOffset>
                </wp:positionH>
                <wp:positionV relativeFrom="paragraph">
                  <wp:posOffset>0</wp:posOffset>
                </wp:positionV>
                <wp:extent cx="1384935" cy="762635"/>
                <wp:effectExtent l="0" t="0" r="0" b="0"/>
                <wp:wrapNone/>
                <wp:docPr id="224"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762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E34263" w14:textId="77777777" w:rsidR="005652F2" w:rsidRPr="00D555AC" w:rsidRDefault="005652F2" w:rsidP="001724EB">
                            <w:pPr>
                              <w:pStyle w:val="TOC1"/>
                              <w:jc w:val="center"/>
                              <w:rPr>
                                <w:sz w:val="18"/>
                                <w:szCs w:val="18"/>
                              </w:rPr>
                            </w:pPr>
                            <w:r w:rsidRPr="00D555AC">
                              <w:rPr>
                                <w:sz w:val="18"/>
                                <w:szCs w:val="18"/>
                              </w:rPr>
                              <w:t>Providers EHRs (</w:t>
                            </w:r>
                            <w:r>
                              <w:rPr>
                                <w:sz w:val="18"/>
                                <w:szCs w:val="18"/>
                              </w:rPr>
                              <w:t xml:space="preserve">e.g., PCP, </w:t>
                            </w:r>
                            <w:r w:rsidRPr="00D555AC">
                              <w:rPr>
                                <w:sz w:val="18"/>
                                <w:szCs w:val="18"/>
                              </w:rPr>
                              <w:t>specialists and Allied Care Providers)</w:t>
                            </w:r>
                            <w:r>
                              <w:rPr>
                                <w:sz w:val="18"/>
                                <w:szCs w:val="18"/>
                              </w:rPr>
                              <w:t xml:space="preserve"> as Care Team Contributor</w:t>
                            </w:r>
                          </w:p>
                          <w:p w14:paraId="5C76BDA9" w14:textId="77777777" w:rsidR="005652F2" w:rsidRPr="00F214E1" w:rsidRDefault="005652F2" w:rsidP="001724EB">
                            <w:pPr>
                              <w:pStyle w:val="TOC1"/>
                              <w:rPr>
                                <w:sz w:val="20"/>
                              </w:rPr>
                            </w:pPr>
                          </w:p>
                          <w:p w14:paraId="5256D33C" w14:textId="77777777" w:rsidR="005652F2" w:rsidRDefault="005652F2" w:rsidP="001724EB">
                            <w:pPr>
                              <w:pStyle w:val="TOC1"/>
                              <w:rPr>
                                <w:sz w:val="22"/>
                                <w:szCs w:val="22"/>
                              </w:rPr>
                            </w:pPr>
                          </w:p>
                          <w:p w14:paraId="67F292A4" w14:textId="77777777" w:rsidR="005652F2" w:rsidRPr="00077324" w:rsidRDefault="005652F2" w:rsidP="001724EB">
                            <w:pPr>
                              <w:pStyle w:val="TOC1"/>
                              <w:rPr>
                                <w:sz w:val="22"/>
                                <w:szCs w:val="22"/>
                              </w:rPr>
                            </w:pPr>
                          </w:p>
                          <w:p w14:paraId="5FF0825B" w14:textId="77777777" w:rsidR="005652F2" w:rsidRPr="00077324" w:rsidRDefault="005652F2" w:rsidP="001724EB">
                            <w:pPr>
                              <w:pStyle w:val="TOC1"/>
                              <w:rPr>
                                <w:sz w:val="22"/>
                                <w:szCs w:val="22"/>
                              </w:rPr>
                            </w:pPr>
                          </w:p>
                          <w:p w14:paraId="28C5C2AA" w14:textId="77777777" w:rsidR="005652F2" w:rsidRDefault="005652F2" w:rsidP="001724EB"/>
                          <w:p w14:paraId="45C9B2EC" w14:textId="77777777" w:rsidR="005652F2" w:rsidRPr="00077324" w:rsidRDefault="005652F2" w:rsidP="001724EB">
                            <w:pPr>
                              <w:pStyle w:val="TOC1"/>
                              <w:rPr>
                                <w:sz w:val="22"/>
                                <w:szCs w:val="22"/>
                              </w:rPr>
                            </w:pPr>
                            <w:r w:rsidRPr="00077324">
                              <w:rPr>
                                <w:sz w:val="22"/>
                                <w:szCs w:val="22"/>
                              </w:rPr>
                              <w:t>Actor D/</w:t>
                            </w:r>
                          </w:p>
                          <w:p w14:paraId="65E1E64B" w14:textId="77777777" w:rsidR="005652F2" w:rsidRPr="00077324" w:rsidRDefault="005652F2" w:rsidP="001724EB">
                            <w:pPr>
                              <w:pStyle w:val="TOC1"/>
                              <w:rPr>
                                <w:sz w:val="22"/>
                                <w:szCs w:val="22"/>
                              </w:rPr>
                            </w:pPr>
                            <w:r w:rsidRPr="00077324">
                              <w:rPr>
                                <w:sz w:val="22"/>
                                <w:szCs w:val="22"/>
                              </w:rPr>
                              <w:t>Actor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4E90B" id="Text Box 348" o:spid="_x0000_s1040" type="#_x0000_t202" style="position:absolute;margin-left:48pt;margin-top:0;width:109.05pt;height:60.0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" stroked="f">
                <v:textbox inset="0,0,0,0">
                  <w:txbxContent>
                    <w:p w14:paraId="4FE34263" w14:textId="77777777" w:rsidR="005652F2" w:rsidRPr="00D555AC" w:rsidRDefault="005652F2" w:rsidP="001724EB">
                      <w:pPr>
                        <w:pStyle w:val="TOC1"/>
                        <w:jc w:val="center"/>
                        <w:rPr>
                          <w:sz w:val="18"/>
                          <w:szCs w:val="18"/>
                        </w:rPr>
                      </w:pPr>
                      <w:r w:rsidRPr="00D555AC">
                        <w:rPr>
                          <w:sz w:val="18"/>
                          <w:szCs w:val="18"/>
                        </w:rPr>
                        <w:t>Providers EHRs (</w:t>
                      </w:r>
                      <w:r>
                        <w:rPr>
                          <w:sz w:val="18"/>
                          <w:szCs w:val="18"/>
                        </w:rPr>
                        <w:t xml:space="preserve">e.g., PCP, </w:t>
                      </w:r>
                      <w:r w:rsidRPr="00D555AC">
                        <w:rPr>
                          <w:sz w:val="18"/>
                          <w:szCs w:val="18"/>
                        </w:rPr>
                        <w:t>specialists and Allied Care Providers)</w:t>
                      </w:r>
                      <w:r>
                        <w:rPr>
                          <w:sz w:val="18"/>
                          <w:szCs w:val="18"/>
                        </w:rPr>
                        <w:t xml:space="preserve"> as Care Team Contributor</w:t>
                      </w:r>
                    </w:p>
                    <w:p w14:paraId="5C76BDA9" w14:textId="77777777" w:rsidR="005652F2" w:rsidRPr="00F214E1" w:rsidRDefault="005652F2" w:rsidP="001724EB">
                      <w:pPr>
                        <w:pStyle w:val="TOC1"/>
                        <w:rPr>
                          <w:sz w:val="20"/>
                        </w:rPr>
                      </w:pPr>
                    </w:p>
                    <w:p w14:paraId="5256D33C" w14:textId="77777777" w:rsidR="005652F2" w:rsidRDefault="005652F2" w:rsidP="001724EB">
                      <w:pPr>
                        <w:pStyle w:val="TOC1"/>
                        <w:rPr>
                          <w:sz w:val="22"/>
                          <w:szCs w:val="22"/>
                        </w:rPr>
                      </w:pPr>
                    </w:p>
                    <w:p w14:paraId="67F292A4" w14:textId="77777777" w:rsidR="005652F2" w:rsidRPr="00077324" w:rsidRDefault="005652F2" w:rsidP="001724EB">
                      <w:pPr>
                        <w:pStyle w:val="TOC1"/>
                        <w:rPr>
                          <w:sz w:val="22"/>
                          <w:szCs w:val="22"/>
                        </w:rPr>
                      </w:pPr>
                    </w:p>
                    <w:p w14:paraId="5FF0825B" w14:textId="77777777" w:rsidR="005652F2" w:rsidRPr="00077324" w:rsidRDefault="005652F2" w:rsidP="001724EB">
                      <w:pPr>
                        <w:pStyle w:val="TOC1"/>
                        <w:rPr>
                          <w:sz w:val="22"/>
                          <w:szCs w:val="22"/>
                        </w:rPr>
                      </w:pPr>
                    </w:p>
                    <w:p w14:paraId="28C5C2AA" w14:textId="77777777" w:rsidR="005652F2" w:rsidRDefault="005652F2" w:rsidP="001724EB"/>
                    <w:p w14:paraId="45C9B2EC" w14:textId="77777777" w:rsidR="005652F2" w:rsidRPr="00077324" w:rsidRDefault="005652F2" w:rsidP="001724EB">
                      <w:pPr>
                        <w:pStyle w:val="TOC1"/>
                        <w:rPr>
                          <w:sz w:val="22"/>
                          <w:szCs w:val="22"/>
                        </w:rPr>
                      </w:pPr>
                      <w:r w:rsidRPr="00077324">
                        <w:rPr>
                          <w:sz w:val="22"/>
                          <w:szCs w:val="22"/>
                        </w:rPr>
                        <w:t>Actor D/</w:t>
                      </w:r>
                    </w:p>
                    <w:p w14:paraId="65E1E64B" w14:textId="77777777" w:rsidR="005652F2" w:rsidRPr="00077324" w:rsidRDefault="005652F2" w:rsidP="001724EB">
                      <w:pPr>
                        <w:pStyle w:val="TOC1"/>
                        <w:rPr>
                          <w:sz w:val="22"/>
                          <w:szCs w:val="22"/>
                        </w:rPr>
                      </w:pPr>
                      <w:r w:rsidRPr="00077324">
                        <w:rPr>
                          <w:sz w:val="22"/>
                          <w:szCs w:val="22"/>
                        </w:rPr>
                        <w:t>Actor E</w:t>
                      </w:r>
                    </w:p>
                  </w:txbxContent>
                </v:textbox>
              </v:shape>
            </w:pict>
          </mc:Fallback>
        </mc:AlternateContent>
      </w:r>
      <w:r>
        <w:rPr>
          <w:noProof/>
        </w:rPr>
        <mc:AlternateContent>
          <mc:Choice Requires="wps">
            <w:drawing>
              <wp:anchor distT="0" distB="0" distL="114300" distR="114300" simplePos="0" relativeHeight="251630080" behindDoc="0" locked="0" layoutInCell="1" allowOverlap="1" wp14:anchorId="404D15ED" wp14:editId="56786699">
                <wp:simplePos x="0" y="0"/>
                <wp:positionH relativeFrom="column">
                  <wp:posOffset>1264920</wp:posOffset>
                </wp:positionH>
                <wp:positionV relativeFrom="paragraph">
                  <wp:posOffset>494030</wp:posOffset>
                </wp:positionV>
                <wp:extent cx="14605" cy="2501265"/>
                <wp:effectExtent l="0" t="0" r="4445" b="0"/>
                <wp:wrapNone/>
                <wp:docPr id="225"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05" cy="25012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5DE23" id="Line 349" o:spid="_x0000_s1026" style="position:absolute;flip:x 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6pt,38.9pt" to="100.75pt,2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">
                <v:stroke dashstyle="dash"/>
              </v:line>
            </w:pict>
          </mc:Fallback>
        </mc:AlternateContent>
      </w:r>
      <w:r>
        <w:rPr>
          <w:noProof/>
        </w:rPr>
        <mc:AlternateContent>
          <mc:Choice Requires="wps">
            <w:drawing>
              <wp:anchor distT="0" distB="0" distL="114300" distR="114300" simplePos="0" relativeHeight="251631104" behindDoc="0" locked="0" layoutInCell="1" allowOverlap="1" wp14:anchorId="684EF126" wp14:editId="01C88DAC">
                <wp:simplePos x="0" y="0"/>
                <wp:positionH relativeFrom="column">
                  <wp:posOffset>3001010</wp:posOffset>
                </wp:positionH>
                <wp:positionV relativeFrom="paragraph">
                  <wp:posOffset>144145</wp:posOffset>
                </wp:positionV>
                <wp:extent cx="1410970" cy="568325"/>
                <wp:effectExtent l="0" t="0" r="0" b="0"/>
                <wp:wrapNone/>
                <wp:docPr id="226"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970" cy="56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B93F67" w14:textId="77777777" w:rsidR="005652F2" w:rsidRPr="00077324" w:rsidRDefault="005652F2" w:rsidP="001724EB">
                            <w:pPr>
                              <w:pStyle w:val="TOC1"/>
                              <w:rPr>
                                <w:sz w:val="22"/>
                                <w:szCs w:val="22"/>
                              </w:rPr>
                            </w:pPr>
                            <w:r w:rsidRPr="00F0650A">
                              <w:rPr>
                                <w:sz w:val="20"/>
                              </w:rPr>
                              <w:t xml:space="preserve">Care </w:t>
                            </w:r>
                            <w:r>
                              <w:rPr>
                                <w:sz w:val="20"/>
                              </w:rPr>
                              <w:t>Team Management System as Care Team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EF126" id="Text Box 350" o:spid="_x0000_s1041" type="#_x0000_t202" style="position:absolute;margin-left:236.3pt;margin-top:11.35pt;width:111.1pt;height:44.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" stroked="f">
                <v:textbox inset="0,0,0,0">
                  <w:txbxContent>
                    <w:p w14:paraId="66B93F67" w14:textId="77777777" w:rsidR="005652F2" w:rsidRPr="00077324" w:rsidRDefault="005652F2" w:rsidP="001724EB">
                      <w:pPr>
                        <w:pStyle w:val="TOC1"/>
                        <w:rPr>
                          <w:sz w:val="22"/>
                          <w:szCs w:val="22"/>
                        </w:rPr>
                      </w:pPr>
                      <w:r w:rsidRPr="00F0650A">
                        <w:rPr>
                          <w:sz w:val="20"/>
                        </w:rPr>
                        <w:t xml:space="preserve">Care </w:t>
                      </w:r>
                      <w:r>
                        <w:rPr>
                          <w:sz w:val="20"/>
                        </w:rPr>
                        <w:t>Team Management System as Care Team Service</w:t>
                      </w:r>
                    </w:p>
                  </w:txbxContent>
                </v:textbox>
              </v:shape>
            </w:pict>
          </mc:Fallback>
        </mc:AlternateContent>
      </w:r>
      <w:r>
        <w:rPr>
          <w:noProof/>
        </w:rPr>
        <mc:AlternateContent>
          <mc:Choice Requires="wps">
            <w:drawing>
              <wp:anchor distT="0" distB="0" distL="114300" distR="114300" simplePos="0" relativeHeight="251632128" behindDoc="0" locked="0" layoutInCell="1" allowOverlap="1" wp14:anchorId="378626A8" wp14:editId="1560692E">
                <wp:simplePos x="0" y="0"/>
                <wp:positionH relativeFrom="column">
                  <wp:posOffset>3498850</wp:posOffset>
                </wp:positionH>
                <wp:positionV relativeFrom="paragraph">
                  <wp:posOffset>608330</wp:posOffset>
                </wp:positionV>
                <wp:extent cx="19050" cy="2420620"/>
                <wp:effectExtent l="0" t="0" r="0" b="0"/>
                <wp:wrapNone/>
                <wp:docPr id="227"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70A7E" id="Line 351" o:spid="_x0000_s1026" style="position:absolute;flip:x 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5pt,47.9pt" to="277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">
                <v:stroke dashstyle="dash"/>
              </v:line>
            </w:pict>
          </mc:Fallback>
        </mc:AlternateContent>
      </w:r>
      <w:r>
        <w:rPr>
          <w:noProof/>
        </w:rPr>
        <mc:AlternateContent>
          <mc:Choice Requires="wps">
            <w:drawing>
              <wp:anchor distT="0" distB="0" distL="114300" distR="114300" simplePos="0" relativeHeight="251634176" behindDoc="0" locked="0" layoutInCell="1" allowOverlap="1" wp14:anchorId="3085CB6E" wp14:editId="5069A60F">
                <wp:simplePos x="0" y="0"/>
                <wp:positionH relativeFrom="column">
                  <wp:posOffset>4693285</wp:posOffset>
                </wp:positionH>
                <wp:positionV relativeFrom="paragraph">
                  <wp:posOffset>123190</wp:posOffset>
                </wp:positionV>
                <wp:extent cx="1090295" cy="579120"/>
                <wp:effectExtent l="0" t="0" r="0" b="0"/>
                <wp:wrapNone/>
                <wp:docPr id="229" name="Text 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295" cy="57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49CF6" w14:textId="77777777" w:rsidR="005652F2" w:rsidRPr="00F214E1" w:rsidRDefault="005652F2" w:rsidP="001724EB">
                            <w:pPr>
                              <w:pStyle w:val="TOC1"/>
                              <w:jc w:val="center"/>
                              <w:rPr>
                                <w:sz w:val="20"/>
                              </w:rPr>
                            </w:pPr>
                            <w:r w:rsidRPr="00F214E1">
                              <w:rPr>
                                <w:sz w:val="20"/>
                              </w:rPr>
                              <w:t>P</w:t>
                            </w:r>
                            <w:r>
                              <w:rPr>
                                <w:sz w:val="20"/>
                              </w:rPr>
                              <w:t>atient Portal as Care Team Contributor</w:t>
                            </w:r>
                          </w:p>
                          <w:p w14:paraId="0736355B" w14:textId="77777777" w:rsidR="005652F2" w:rsidRPr="00077324" w:rsidRDefault="005652F2" w:rsidP="001724EB">
                            <w:pPr>
                              <w:pStyle w:val="TOC1"/>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5CB6E" id="Text Box 353" o:spid="_x0000_s1042" type="#_x0000_t202" style="position:absolute;margin-left:369.55pt;margin-top:9.7pt;width:85.85pt;height:45.6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" stroked="f">
                <v:textbox inset="0,0,0,0">
                  <w:txbxContent>
                    <w:p w14:paraId="14F49CF6" w14:textId="77777777" w:rsidR="005652F2" w:rsidRPr="00F214E1" w:rsidRDefault="005652F2" w:rsidP="001724EB">
                      <w:pPr>
                        <w:pStyle w:val="TOC1"/>
                        <w:jc w:val="center"/>
                        <w:rPr>
                          <w:sz w:val="20"/>
                        </w:rPr>
                      </w:pPr>
                      <w:r w:rsidRPr="00F214E1">
                        <w:rPr>
                          <w:sz w:val="20"/>
                        </w:rPr>
                        <w:t>P</w:t>
                      </w:r>
                      <w:r>
                        <w:rPr>
                          <w:sz w:val="20"/>
                        </w:rPr>
                        <w:t>atient Portal as Care Team Contributor</w:t>
                      </w:r>
                    </w:p>
                    <w:p w14:paraId="0736355B" w14:textId="77777777" w:rsidR="005652F2" w:rsidRPr="00077324" w:rsidRDefault="005652F2" w:rsidP="001724EB">
                      <w:pPr>
                        <w:pStyle w:val="TOC1"/>
                        <w:rPr>
                          <w:sz w:val="22"/>
                          <w:szCs w:val="22"/>
                        </w:rPr>
                      </w:pPr>
                    </w:p>
                  </w:txbxContent>
                </v:textbox>
              </v:shape>
            </w:pict>
          </mc:Fallback>
        </mc:AlternateContent>
      </w:r>
      <w:r>
        <w:rPr>
          <w:noProof/>
        </w:rPr>
        <mc:AlternateContent>
          <mc:Choice Requires="wps">
            <w:drawing>
              <wp:anchor distT="0" distB="0" distL="114300" distR="114300" simplePos="0" relativeHeight="251635200" behindDoc="0" locked="0" layoutInCell="1" allowOverlap="1" wp14:anchorId="17DA10FB" wp14:editId="63A1E7E8">
                <wp:simplePos x="0" y="0"/>
                <wp:positionH relativeFrom="column">
                  <wp:posOffset>1501140</wp:posOffset>
                </wp:positionH>
                <wp:positionV relativeFrom="paragraph">
                  <wp:posOffset>2114550</wp:posOffset>
                </wp:positionV>
                <wp:extent cx="1667510" cy="219075"/>
                <wp:effectExtent l="0" t="0" r="0" b="0"/>
                <wp:wrapNone/>
                <wp:docPr id="230"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FC6D67" w14:textId="77777777" w:rsidR="005652F2" w:rsidRPr="00386D80" w:rsidRDefault="005652F2" w:rsidP="001724EB">
                            <w:pPr>
                              <w:pStyle w:val="TOC1"/>
                              <w:jc w:val="center"/>
                              <w:rPr>
                                <w:sz w:val="20"/>
                              </w:rPr>
                            </w:pPr>
                            <w:r w:rsidRPr="00386D80">
                              <w:rPr>
                                <w:sz w:val="20"/>
                              </w:rPr>
                              <w:t>U</w:t>
                            </w:r>
                            <w:r>
                              <w:rPr>
                                <w:sz w:val="20"/>
                              </w:rPr>
                              <w:t>pdate Care Team</w:t>
                            </w:r>
                          </w:p>
                          <w:p w14:paraId="55FDD78B" w14:textId="77777777" w:rsidR="005652F2" w:rsidRDefault="005652F2" w:rsidP="001724EB"/>
                          <w:p w14:paraId="0642C225" w14:textId="77777777" w:rsidR="005652F2" w:rsidRPr="00077324" w:rsidRDefault="005652F2"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A10FB" id="Text Box 354" o:spid="_x0000_s1043" type="#_x0000_t202" style="position:absolute;margin-left:118.2pt;margin-top:166.5pt;width:131.3pt;height:17.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" stroked="f">
                <v:textbox inset="0,0,0,0">
                  <w:txbxContent>
                    <w:p w14:paraId="13FC6D67" w14:textId="77777777" w:rsidR="005652F2" w:rsidRPr="00386D80" w:rsidRDefault="005652F2" w:rsidP="001724EB">
                      <w:pPr>
                        <w:pStyle w:val="TOC1"/>
                        <w:jc w:val="center"/>
                        <w:rPr>
                          <w:sz w:val="20"/>
                        </w:rPr>
                      </w:pPr>
                      <w:r w:rsidRPr="00386D80">
                        <w:rPr>
                          <w:sz w:val="20"/>
                        </w:rPr>
                        <w:t>U</w:t>
                      </w:r>
                      <w:r>
                        <w:rPr>
                          <w:sz w:val="20"/>
                        </w:rPr>
                        <w:t>pdate Care Team</w:t>
                      </w:r>
                    </w:p>
                    <w:p w14:paraId="55FDD78B" w14:textId="77777777" w:rsidR="005652F2" w:rsidRDefault="005652F2" w:rsidP="001724EB"/>
                    <w:p w14:paraId="0642C225" w14:textId="77777777" w:rsidR="005652F2" w:rsidRPr="00077324" w:rsidRDefault="005652F2" w:rsidP="001724EB">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36224" behindDoc="0" locked="0" layoutInCell="1" allowOverlap="1" wp14:anchorId="23CA34BE" wp14:editId="6FF73270">
                <wp:simplePos x="0" y="0"/>
                <wp:positionH relativeFrom="column">
                  <wp:posOffset>3389630</wp:posOffset>
                </wp:positionH>
                <wp:positionV relativeFrom="paragraph">
                  <wp:posOffset>898525</wp:posOffset>
                </wp:positionV>
                <wp:extent cx="227330" cy="874395"/>
                <wp:effectExtent l="0" t="0" r="1270" b="1905"/>
                <wp:wrapNone/>
                <wp:docPr id="231"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6F0C4" id="Rectangle 355" o:spid="_x0000_s1026" style="position:absolute;margin-left:266.9pt;margin-top:70.75pt;width:17.9pt;height:68.8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"/>
            </w:pict>
          </mc:Fallback>
        </mc:AlternateContent>
      </w:r>
      <w:r>
        <w:rPr>
          <w:noProof/>
        </w:rPr>
        <mc:AlternateContent>
          <mc:Choice Requires="wps">
            <w:drawing>
              <wp:anchor distT="0" distB="0" distL="114300" distR="114300" simplePos="0" relativeHeight="251637248" behindDoc="0" locked="0" layoutInCell="1" allowOverlap="1" wp14:anchorId="1F562269" wp14:editId="67E42D16">
                <wp:simplePos x="0" y="0"/>
                <wp:positionH relativeFrom="column">
                  <wp:posOffset>1412240</wp:posOffset>
                </wp:positionH>
                <wp:positionV relativeFrom="paragraph">
                  <wp:posOffset>2381250</wp:posOffset>
                </wp:positionV>
                <wp:extent cx="1969135" cy="15240"/>
                <wp:effectExtent l="0" t="57150" r="0" b="80010"/>
                <wp:wrapNone/>
                <wp:docPr id="232"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9135" cy="15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DA915" id="Line 356"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2pt,187.5pt" to="266.25pt,1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">
                <v:stroke endarrow="block"/>
              </v:line>
            </w:pict>
          </mc:Fallback>
        </mc:AlternateContent>
      </w:r>
      <w:r>
        <w:rPr>
          <w:noProof/>
        </w:rPr>
        <mc:AlternateContent>
          <mc:Choice Requires="wps">
            <w:drawing>
              <wp:anchor distT="0" distB="0" distL="114300" distR="114300" simplePos="0" relativeHeight="251638272" behindDoc="0" locked="0" layoutInCell="1" allowOverlap="1" wp14:anchorId="4672D143" wp14:editId="78C05083">
                <wp:simplePos x="0" y="0"/>
                <wp:positionH relativeFrom="column">
                  <wp:posOffset>5125720</wp:posOffset>
                </wp:positionH>
                <wp:positionV relativeFrom="paragraph">
                  <wp:posOffset>934085</wp:posOffset>
                </wp:positionV>
                <wp:extent cx="247650" cy="204470"/>
                <wp:effectExtent l="0" t="0" r="0" b="5080"/>
                <wp:wrapNone/>
                <wp:docPr id="233" name="Rectangle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18EFFF" id="Rectangle 357" o:spid="_x0000_s1026" style="position:absolute;margin-left:403.6pt;margin-top:73.55pt;width:19.5pt;height:16.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"/>
            </w:pict>
          </mc:Fallback>
        </mc:AlternateContent>
      </w:r>
      <w:r>
        <w:rPr>
          <w:noProof/>
        </w:rPr>
        <mc:AlternateContent>
          <mc:Choice Requires="wps">
            <w:drawing>
              <wp:anchor distT="0" distB="0" distL="114300" distR="114300" simplePos="0" relativeHeight="251639296" behindDoc="0" locked="0" layoutInCell="1" allowOverlap="1" wp14:anchorId="3DD2DD3E" wp14:editId="4CD9A9D0">
                <wp:simplePos x="0" y="0"/>
                <wp:positionH relativeFrom="column">
                  <wp:posOffset>3616960</wp:posOffset>
                </wp:positionH>
                <wp:positionV relativeFrom="paragraph">
                  <wp:posOffset>2315210</wp:posOffset>
                </wp:positionV>
                <wp:extent cx="1434465" cy="228600"/>
                <wp:effectExtent l="0" t="0" r="0" b="0"/>
                <wp:wrapNone/>
                <wp:docPr id="234"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AB69E5" w14:textId="77777777" w:rsidR="005652F2" w:rsidRPr="00364CC5" w:rsidRDefault="005652F2" w:rsidP="001724EB">
                            <w:pPr>
                              <w:pStyle w:val="TOC1"/>
                              <w:jc w:val="center"/>
                              <w:rPr>
                                <w:sz w:val="18"/>
                                <w:szCs w:val="18"/>
                              </w:rPr>
                            </w:pPr>
                            <w:r w:rsidRPr="00364CC5">
                              <w:rPr>
                                <w:sz w:val="18"/>
                                <w:szCs w:val="18"/>
                              </w:rPr>
                              <w:t xml:space="preserve">Provide Care </w:t>
                            </w:r>
                            <w:r>
                              <w:rPr>
                                <w:sz w:val="18"/>
                                <w:szCs w:val="18"/>
                              </w:rPr>
                              <w:t>Team</w:t>
                            </w:r>
                          </w:p>
                          <w:p w14:paraId="600A46D0" w14:textId="77777777" w:rsidR="005652F2" w:rsidRDefault="005652F2" w:rsidP="001724EB"/>
                          <w:p w14:paraId="054B847D" w14:textId="77777777" w:rsidR="005652F2" w:rsidRPr="00077324" w:rsidRDefault="005652F2"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2DD3E" id="Text Box 358" o:spid="_x0000_s1044" type="#_x0000_t202" style="position:absolute;margin-left:284.8pt;margin-top:182.3pt;width:112.95pt;height:1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SiTgQIAAAs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" stroked="f">
                <v:textbox inset="0,0,0,0">
                  <w:txbxContent>
                    <w:p w14:paraId="19AB69E5" w14:textId="77777777" w:rsidR="005652F2" w:rsidRPr="00364CC5" w:rsidRDefault="005652F2" w:rsidP="001724EB">
                      <w:pPr>
                        <w:pStyle w:val="TOC1"/>
                        <w:jc w:val="center"/>
                        <w:rPr>
                          <w:sz w:val="18"/>
                          <w:szCs w:val="18"/>
                        </w:rPr>
                      </w:pPr>
                      <w:r w:rsidRPr="00364CC5">
                        <w:rPr>
                          <w:sz w:val="18"/>
                          <w:szCs w:val="18"/>
                        </w:rPr>
                        <w:t xml:space="preserve">Provide Care </w:t>
                      </w:r>
                      <w:r>
                        <w:rPr>
                          <w:sz w:val="18"/>
                          <w:szCs w:val="18"/>
                        </w:rPr>
                        <w:t>Team</w:t>
                      </w:r>
                    </w:p>
                    <w:p w14:paraId="600A46D0" w14:textId="77777777" w:rsidR="005652F2" w:rsidRDefault="005652F2" w:rsidP="001724EB"/>
                    <w:p w14:paraId="054B847D" w14:textId="77777777" w:rsidR="005652F2" w:rsidRPr="00077324" w:rsidRDefault="005652F2" w:rsidP="001724EB">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40320" behindDoc="0" locked="0" layoutInCell="1" allowOverlap="1" wp14:anchorId="5D7E6E8F" wp14:editId="4C454F79">
                <wp:simplePos x="0" y="0"/>
                <wp:positionH relativeFrom="column">
                  <wp:posOffset>3623310</wp:posOffset>
                </wp:positionH>
                <wp:positionV relativeFrom="paragraph">
                  <wp:posOffset>2517775</wp:posOffset>
                </wp:positionV>
                <wp:extent cx="1543050" cy="12065"/>
                <wp:effectExtent l="0" t="57150" r="0" b="83185"/>
                <wp:wrapNone/>
                <wp:docPr id="235" name="Lin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CECAC" id="Line 359"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3pt,198.25pt" to="406.8pt,1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">
                <v:stroke endarrow="block"/>
              </v:line>
            </w:pict>
          </mc:Fallback>
        </mc:AlternateContent>
      </w:r>
      <w:r>
        <w:rPr>
          <w:noProof/>
        </w:rPr>
        <mc:AlternateContent>
          <mc:Choice Requires="wps">
            <w:drawing>
              <wp:anchor distT="0" distB="0" distL="114300" distR="114300" simplePos="0" relativeHeight="251642368" behindDoc="0" locked="0" layoutInCell="1" allowOverlap="1" wp14:anchorId="56645863" wp14:editId="663E3358">
                <wp:simplePos x="0" y="0"/>
                <wp:positionH relativeFrom="column">
                  <wp:posOffset>3608705</wp:posOffset>
                </wp:positionH>
                <wp:positionV relativeFrom="paragraph">
                  <wp:posOffset>1405890</wp:posOffset>
                </wp:positionV>
                <wp:extent cx="1543050" cy="10795"/>
                <wp:effectExtent l="38100" t="76200" r="0" b="65405"/>
                <wp:wrapNone/>
                <wp:docPr id="23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43050" cy="107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21E237" id="Line 362" o:spid="_x0000_s1026" style="position:absolute;flip:x 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15pt,110.7pt" to="405.65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">
                <v:stroke endarrow="block"/>
              </v:line>
            </w:pict>
          </mc:Fallback>
        </mc:AlternateContent>
      </w:r>
      <w:r>
        <w:rPr>
          <w:noProof/>
        </w:rPr>
        <mc:AlternateContent>
          <mc:Choice Requires="wps">
            <w:drawing>
              <wp:anchor distT="0" distB="0" distL="114300" distR="114300" simplePos="0" relativeHeight="251644416" behindDoc="0" locked="0" layoutInCell="1" allowOverlap="1" wp14:anchorId="629FB224" wp14:editId="6354F04D">
                <wp:simplePos x="0" y="0"/>
                <wp:positionH relativeFrom="column">
                  <wp:posOffset>1141730</wp:posOffset>
                </wp:positionH>
                <wp:positionV relativeFrom="paragraph">
                  <wp:posOffset>873125</wp:posOffset>
                </wp:positionV>
                <wp:extent cx="227330" cy="652780"/>
                <wp:effectExtent l="0" t="0" r="1270" b="0"/>
                <wp:wrapNone/>
                <wp:docPr id="240"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652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119C03" id="Rectangle 364" o:spid="_x0000_s1026" style="position:absolute;margin-left:89.9pt;margin-top:68.75pt;width:17.9pt;height:51.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"/>
            </w:pict>
          </mc:Fallback>
        </mc:AlternateContent>
      </w:r>
      <w:r>
        <w:rPr>
          <w:noProof/>
        </w:rPr>
        <mc:AlternateContent>
          <mc:Choice Requires="wps">
            <w:drawing>
              <wp:anchor distT="4294967295" distB="4294967295" distL="114300" distR="114300" simplePos="0" relativeHeight="251645440" behindDoc="0" locked="0" layoutInCell="1" allowOverlap="1" wp14:anchorId="238209AA" wp14:editId="7E8704B9">
                <wp:simplePos x="0" y="0"/>
                <wp:positionH relativeFrom="column">
                  <wp:posOffset>1412240</wp:posOffset>
                </wp:positionH>
                <wp:positionV relativeFrom="paragraph">
                  <wp:posOffset>1010919</wp:posOffset>
                </wp:positionV>
                <wp:extent cx="1996440" cy="0"/>
                <wp:effectExtent l="0" t="76200" r="3810" b="76200"/>
                <wp:wrapNone/>
                <wp:docPr id="241"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36AE9" id="Line 365" o:spid="_x0000_s1026" style="position:absolute;z-index:25164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1.2pt,79.6pt" to="268.4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HzKKwIAAE4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">
                <v:stroke endarrow="block"/>
              </v:line>
            </w:pict>
          </mc:Fallback>
        </mc:AlternateContent>
      </w:r>
      <w:r>
        <w:rPr>
          <w:noProof/>
        </w:rPr>
        <mc:AlternateContent>
          <mc:Choice Requires="wps">
            <w:drawing>
              <wp:anchor distT="0" distB="0" distL="114300" distR="114300" simplePos="0" relativeHeight="251647488" behindDoc="0" locked="0" layoutInCell="1" allowOverlap="1" wp14:anchorId="4EB97887" wp14:editId="0BE89DB3">
                <wp:simplePos x="0" y="0"/>
                <wp:positionH relativeFrom="column">
                  <wp:posOffset>1433195</wp:posOffset>
                </wp:positionH>
                <wp:positionV relativeFrom="paragraph">
                  <wp:posOffset>1188085</wp:posOffset>
                </wp:positionV>
                <wp:extent cx="1735455" cy="228600"/>
                <wp:effectExtent l="0" t="0" r="0" b="0"/>
                <wp:wrapNone/>
                <wp:docPr id="24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D482D2" w14:textId="77777777" w:rsidR="005652F2" w:rsidRPr="00364CC5" w:rsidRDefault="005652F2" w:rsidP="001724EB">
                            <w:pPr>
                              <w:pStyle w:val="TOC1"/>
                              <w:jc w:val="center"/>
                              <w:rPr>
                                <w:sz w:val="18"/>
                                <w:szCs w:val="18"/>
                              </w:rPr>
                            </w:pPr>
                            <w:r w:rsidRPr="00364CC5">
                              <w:rPr>
                                <w:sz w:val="18"/>
                                <w:szCs w:val="18"/>
                              </w:rPr>
                              <w:t xml:space="preserve">Subscribe to Care </w:t>
                            </w:r>
                            <w:r>
                              <w:rPr>
                                <w:sz w:val="18"/>
                                <w:szCs w:val="18"/>
                              </w:rPr>
                              <w:t>Team</w:t>
                            </w:r>
                            <w:r w:rsidRPr="00364CC5">
                              <w:rPr>
                                <w:sz w:val="18"/>
                                <w:szCs w:val="18"/>
                              </w:rPr>
                              <w:t xml:space="preserve"> Updates</w:t>
                            </w:r>
                          </w:p>
                          <w:p w14:paraId="44AB62D8" w14:textId="77777777" w:rsidR="005652F2" w:rsidRDefault="005652F2" w:rsidP="001724EB"/>
                          <w:p w14:paraId="7DFBC6EA" w14:textId="77777777" w:rsidR="005652F2" w:rsidRPr="00077324" w:rsidRDefault="005652F2"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97887" id="Text Box 368" o:spid="_x0000_s1045" type="#_x0000_t202" style="position:absolute;margin-left:112.85pt;margin-top:93.55pt;width:136.65pt;height:1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rWlgQIAAAs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" stroked="f">
                <v:textbox inset="0,0,0,0">
                  <w:txbxContent>
                    <w:p w14:paraId="05D482D2" w14:textId="77777777" w:rsidR="005652F2" w:rsidRPr="00364CC5" w:rsidRDefault="005652F2" w:rsidP="001724EB">
                      <w:pPr>
                        <w:pStyle w:val="TOC1"/>
                        <w:jc w:val="center"/>
                        <w:rPr>
                          <w:sz w:val="18"/>
                          <w:szCs w:val="18"/>
                        </w:rPr>
                      </w:pPr>
                      <w:r w:rsidRPr="00364CC5">
                        <w:rPr>
                          <w:sz w:val="18"/>
                          <w:szCs w:val="18"/>
                        </w:rPr>
                        <w:t xml:space="preserve">Subscribe to Care </w:t>
                      </w:r>
                      <w:r>
                        <w:rPr>
                          <w:sz w:val="18"/>
                          <w:szCs w:val="18"/>
                        </w:rPr>
                        <w:t>Team</w:t>
                      </w:r>
                      <w:r w:rsidRPr="00364CC5">
                        <w:rPr>
                          <w:sz w:val="18"/>
                          <w:szCs w:val="18"/>
                        </w:rPr>
                        <w:t xml:space="preserve"> Updates</w:t>
                      </w:r>
                    </w:p>
                    <w:p w14:paraId="44AB62D8" w14:textId="77777777" w:rsidR="005652F2" w:rsidRDefault="005652F2" w:rsidP="001724EB"/>
                    <w:p w14:paraId="7DFBC6EA" w14:textId="77777777" w:rsidR="005652F2" w:rsidRPr="00077324" w:rsidRDefault="005652F2" w:rsidP="001724EB">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3C51AE9B" wp14:editId="618C4EF3">
                <wp:simplePos x="0" y="0"/>
                <wp:positionH relativeFrom="column">
                  <wp:posOffset>1426845</wp:posOffset>
                </wp:positionH>
                <wp:positionV relativeFrom="paragraph">
                  <wp:posOffset>727710</wp:posOffset>
                </wp:positionV>
                <wp:extent cx="1741805" cy="228600"/>
                <wp:effectExtent l="0" t="0" r="0" b="0"/>
                <wp:wrapNone/>
                <wp:docPr id="24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F320AC" w14:textId="77777777" w:rsidR="005652F2" w:rsidRPr="00386D80" w:rsidRDefault="005652F2" w:rsidP="001724EB">
                            <w:pPr>
                              <w:pStyle w:val="TOC1"/>
                              <w:jc w:val="center"/>
                              <w:rPr>
                                <w:sz w:val="20"/>
                              </w:rPr>
                            </w:pPr>
                            <w:r>
                              <w:rPr>
                                <w:sz w:val="18"/>
                                <w:szCs w:val="18"/>
                              </w:rPr>
                              <w:t>Retrieve</w:t>
                            </w:r>
                            <w:r w:rsidRPr="00F1527E">
                              <w:rPr>
                                <w:sz w:val="18"/>
                                <w:szCs w:val="18"/>
                              </w:rPr>
                              <w:t xml:space="preserve"> Care</w:t>
                            </w:r>
                            <w:r>
                              <w:rPr>
                                <w:sz w:val="20"/>
                              </w:rPr>
                              <w:t xml:space="preserve"> Team </w:t>
                            </w:r>
                          </w:p>
                          <w:p w14:paraId="1E393011" w14:textId="77777777" w:rsidR="005652F2" w:rsidRDefault="005652F2" w:rsidP="001724EB"/>
                          <w:p w14:paraId="12F5BDE4" w14:textId="77777777" w:rsidR="005652F2" w:rsidRPr="00077324" w:rsidRDefault="005652F2"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E9B" id="Text Box 369" o:spid="_x0000_s1046" type="#_x0000_t202" style="position:absolute;margin-left:112.35pt;margin-top:57.3pt;width:137.15pt;height:1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" stroked="f">
                <v:textbox inset="0,0,0,0">
                  <w:txbxContent>
                    <w:p w14:paraId="24F320AC" w14:textId="77777777" w:rsidR="005652F2" w:rsidRPr="00386D80" w:rsidRDefault="005652F2" w:rsidP="001724EB">
                      <w:pPr>
                        <w:pStyle w:val="TOC1"/>
                        <w:jc w:val="center"/>
                        <w:rPr>
                          <w:sz w:val="20"/>
                        </w:rPr>
                      </w:pPr>
                      <w:r>
                        <w:rPr>
                          <w:sz w:val="18"/>
                          <w:szCs w:val="18"/>
                        </w:rPr>
                        <w:t>Retrieve</w:t>
                      </w:r>
                      <w:r w:rsidRPr="00F1527E">
                        <w:rPr>
                          <w:sz w:val="18"/>
                          <w:szCs w:val="18"/>
                        </w:rPr>
                        <w:t xml:space="preserve"> Care</w:t>
                      </w:r>
                      <w:r>
                        <w:rPr>
                          <w:sz w:val="20"/>
                        </w:rPr>
                        <w:t xml:space="preserve"> Team </w:t>
                      </w:r>
                    </w:p>
                    <w:p w14:paraId="1E393011" w14:textId="77777777" w:rsidR="005652F2" w:rsidRDefault="005652F2" w:rsidP="001724EB"/>
                    <w:p w14:paraId="12F5BDE4" w14:textId="77777777" w:rsidR="005652F2" w:rsidRPr="00077324" w:rsidRDefault="005652F2" w:rsidP="001724EB">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49536" behindDoc="0" locked="0" layoutInCell="1" allowOverlap="1" wp14:anchorId="24A448CD" wp14:editId="1545E42A">
                <wp:simplePos x="0" y="0"/>
                <wp:positionH relativeFrom="column">
                  <wp:posOffset>5120005</wp:posOffset>
                </wp:positionH>
                <wp:positionV relativeFrom="paragraph">
                  <wp:posOffset>1259205</wp:posOffset>
                </wp:positionV>
                <wp:extent cx="247650" cy="204470"/>
                <wp:effectExtent l="0" t="0" r="0" b="5080"/>
                <wp:wrapNone/>
                <wp:docPr id="11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213760" id="Rectangle 114" o:spid="_x0000_s1026" style="position:absolute;margin-left:403.15pt;margin-top:99.15pt;width:19.5pt;height:16.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"/>
            </w:pict>
          </mc:Fallback>
        </mc:AlternateContent>
      </w:r>
      <w:r>
        <w:rPr>
          <w:noProof/>
        </w:rPr>
        <mc:AlternateContent>
          <mc:Choice Requires="wps">
            <w:drawing>
              <wp:anchor distT="0" distB="0" distL="114300" distR="114300" simplePos="0" relativeHeight="251650560" behindDoc="0" locked="0" layoutInCell="1" allowOverlap="1" wp14:anchorId="4D89A7CE" wp14:editId="2E68650C">
                <wp:simplePos x="0" y="0"/>
                <wp:positionH relativeFrom="column">
                  <wp:posOffset>1172845</wp:posOffset>
                </wp:positionH>
                <wp:positionV relativeFrom="paragraph">
                  <wp:posOffset>2372995</wp:posOffset>
                </wp:positionV>
                <wp:extent cx="232410" cy="417195"/>
                <wp:effectExtent l="0" t="0" r="0" b="1905"/>
                <wp:wrapNone/>
                <wp:docPr id="1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C61E0A" id="Rectangle 119" o:spid="_x0000_s1026" style="position:absolute;margin-left:92.35pt;margin-top:186.85pt;width:18.3pt;height:32.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"/>
            </w:pict>
          </mc:Fallback>
        </mc:AlternateContent>
      </w:r>
      <w:r>
        <w:rPr>
          <w:noProof/>
        </w:rPr>
        <mc:AlternateContent>
          <mc:Choice Requires="wps">
            <w:drawing>
              <wp:anchor distT="0" distB="0" distL="114300" distR="114300" simplePos="0" relativeHeight="251651584" behindDoc="0" locked="0" layoutInCell="1" allowOverlap="1" wp14:anchorId="34F760AE" wp14:editId="7DFB0D74">
                <wp:simplePos x="0" y="0"/>
                <wp:positionH relativeFrom="column">
                  <wp:posOffset>3390900</wp:posOffset>
                </wp:positionH>
                <wp:positionV relativeFrom="paragraph">
                  <wp:posOffset>2381250</wp:posOffset>
                </wp:positionV>
                <wp:extent cx="232410" cy="417195"/>
                <wp:effectExtent l="0" t="0" r="0" b="1905"/>
                <wp:wrapNone/>
                <wp:docPr id="1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649B07" id="Rectangle 120" o:spid="_x0000_s1026" style="position:absolute;margin-left:267pt;margin-top:187.5pt;width:18.3pt;height:32.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"/>
            </w:pict>
          </mc:Fallback>
        </mc:AlternateContent>
      </w:r>
      <w:r>
        <w:rPr>
          <w:noProof/>
        </w:rPr>
        <mc:AlternateContent>
          <mc:Choice Requires="wps">
            <w:drawing>
              <wp:anchor distT="0" distB="0" distL="114300" distR="114300" simplePos="0" relativeHeight="251652608" behindDoc="0" locked="0" layoutInCell="1" allowOverlap="1" wp14:anchorId="1144BAB2" wp14:editId="4049C103">
                <wp:simplePos x="0" y="0"/>
                <wp:positionH relativeFrom="column">
                  <wp:posOffset>5184140</wp:posOffset>
                </wp:positionH>
                <wp:positionV relativeFrom="paragraph">
                  <wp:posOffset>2502535</wp:posOffset>
                </wp:positionV>
                <wp:extent cx="232410" cy="417195"/>
                <wp:effectExtent l="0" t="0" r="0" b="1905"/>
                <wp:wrapNone/>
                <wp:docPr id="121"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E89F5" id="Rectangle 121" o:spid="_x0000_s1026" style="position:absolute;margin-left:408.2pt;margin-top:197.05pt;width:18.3pt;height:32.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"/>
            </w:pict>
          </mc:Fallback>
        </mc:AlternateContent>
      </w:r>
      <w:r>
        <w:rPr>
          <w:noProof/>
        </w:rPr>
        <mc:AlternateContent>
          <mc:Choice Requires="wps">
            <w:drawing>
              <wp:anchor distT="0" distB="0" distL="114300" distR="114300" simplePos="0" relativeHeight="251653632" behindDoc="0" locked="0" layoutInCell="1" allowOverlap="1" wp14:anchorId="14BAFD15" wp14:editId="5E8428D5">
                <wp:simplePos x="0" y="0"/>
                <wp:positionH relativeFrom="column">
                  <wp:posOffset>3635375</wp:posOffset>
                </wp:positionH>
                <wp:positionV relativeFrom="paragraph">
                  <wp:posOffset>933450</wp:posOffset>
                </wp:positionV>
                <wp:extent cx="1485265" cy="8890"/>
                <wp:effectExtent l="19050" t="57150" r="0" b="67310"/>
                <wp:wrapNone/>
                <wp:docPr id="122"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265" cy="8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6AE8B" id="Line 362" o:spid="_x0000_s1026" style="position:absolute;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25pt,73.5pt" to="403.2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">
                <v:stroke endarrow="block"/>
              </v:line>
            </w:pict>
          </mc:Fallback>
        </mc:AlternateContent>
      </w:r>
    </w:p>
    <w:p w14:paraId="4C4B3A2B" w14:textId="77777777" w:rsidR="001724EB" w:rsidRDefault="001724EB" w:rsidP="00D3161F">
      <w:pPr>
        <w:pStyle w:val="AuthorInstructions"/>
        <w:rPr>
          <w:i w:val="0"/>
          <w:color w:val="FF0000"/>
        </w:rPr>
      </w:pPr>
    </w:p>
    <w:p w14:paraId="7D036BD8" w14:textId="297E6078" w:rsidR="001724EB" w:rsidRDefault="00FE43B6" w:rsidP="00D3161F">
      <w:pPr>
        <w:pStyle w:val="AuthorInstructions"/>
        <w:rPr>
          <w:i w:val="0"/>
          <w:color w:val="FF0000"/>
        </w:rPr>
      </w:pPr>
      <w:r>
        <w:rPr>
          <w:noProof/>
        </w:rPr>
        <mc:AlternateContent>
          <mc:Choice Requires="wps">
            <w:drawing>
              <wp:anchor distT="0" distB="0" distL="114300" distR="114300" simplePos="0" relativeHeight="251633152" behindDoc="0" locked="0" layoutInCell="1" allowOverlap="1" wp14:anchorId="648BCDDE" wp14:editId="49A71285">
                <wp:simplePos x="0" y="0"/>
                <wp:positionH relativeFrom="column">
                  <wp:posOffset>5273040</wp:posOffset>
                </wp:positionH>
                <wp:positionV relativeFrom="paragraph">
                  <wp:posOffset>10795</wp:posOffset>
                </wp:positionV>
                <wp:extent cx="22860" cy="2555240"/>
                <wp:effectExtent l="0" t="0" r="15240" b="0"/>
                <wp:wrapNone/>
                <wp:docPr id="228" name="Lin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 cy="25552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890A29" id="Line 352" o:spid="_x0000_s1026" style="position:absolute;flip:x 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2pt,.85pt" to="417pt,2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">
                <v:stroke dashstyle="dash"/>
              </v:line>
            </w:pict>
          </mc:Fallback>
        </mc:AlternateContent>
      </w:r>
      <w:r>
        <w:rPr>
          <w:noProof/>
        </w:rPr>
        <mc:AlternateContent>
          <mc:Choice Requires="wps">
            <w:drawing>
              <wp:anchor distT="0" distB="0" distL="114300" distR="114300" simplePos="0" relativeHeight="251641344" behindDoc="0" locked="0" layoutInCell="1" allowOverlap="1" wp14:anchorId="6265A32D" wp14:editId="485F81BF">
                <wp:simplePos x="0" y="0"/>
                <wp:positionH relativeFrom="column">
                  <wp:posOffset>3707765</wp:posOffset>
                </wp:positionH>
                <wp:positionV relativeFrom="paragraph">
                  <wp:posOffset>151130</wp:posOffset>
                </wp:positionV>
                <wp:extent cx="1393825" cy="174625"/>
                <wp:effectExtent l="0" t="0" r="0" b="0"/>
                <wp:wrapNone/>
                <wp:docPr id="237"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82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55939" w14:textId="77777777" w:rsidR="005652F2" w:rsidRPr="00386D80" w:rsidRDefault="005652F2" w:rsidP="001724EB">
                            <w:pPr>
                              <w:pStyle w:val="TOC1"/>
                              <w:jc w:val="center"/>
                              <w:rPr>
                                <w:sz w:val="20"/>
                              </w:rPr>
                            </w:pPr>
                            <w:r>
                              <w:rPr>
                                <w:sz w:val="18"/>
                                <w:szCs w:val="18"/>
                              </w:rPr>
                              <w:t>Retrieve</w:t>
                            </w:r>
                            <w:r w:rsidRPr="00F1527E">
                              <w:rPr>
                                <w:sz w:val="18"/>
                                <w:szCs w:val="18"/>
                              </w:rPr>
                              <w:t xml:space="preserve"> Care</w:t>
                            </w:r>
                            <w:r>
                              <w:rPr>
                                <w:sz w:val="20"/>
                              </w:rPr>
                              <w:t xml:space="preserve"> Team </w:t>
                            </w:r>
                          </w:p>
                          <w:p w14:paraId="337CA877" w14:textId="77777777" w:rsidR="005652F2" w:rsidRDefault="005652F2" w:rsidP="001724EB"/>
                          <w:p w14:paraId="50579F04" w14:textId="77777777" w:rsidR="005652F2" w:rsidRPr="00077324" w:rsidRDefault="005652F2"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5A32D" id="Text Box 361" o:spid="_x0000_s1047" type="#_x0000_t202" style="position:absolute;margin-left:291.95pt;margin-top:11.9pt;width:109.75pt;height:13.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" stroked="f">
                <v:textbox inset="0,0,0,0">
                  <w:txbxContent>
                    <w:p w14:paraId="44455939" w14:textId="77777777" w:rsidR="005652F2" w:rsidRPr="00386D80" w:rsidRDefault="005652F2" w:rsidP="001724EB">
                      <w:pPr>
                        <w:pStyle w:val="TOC1"/>
                        <w:jc w:val="center"/>
                        <w:rPr>
                          <w:sz w:val="20"/>
                        </w:rPr>
                      </w:pPr>
                      <w:r>
                        <w:rPr>
                          <w:sz w:val="18"/>
                          <w:szCs w:val="18"/>
                        </w:rPr>
                        <w:t>Retrieve</w:t>
                      </w:r>
                      <w:r w:rsidRPr="00F1527E">
                        <w:rPr>
                          <w:sz w:val="18"/>
                          <w:szCs w:val="18"/>
                        </w:rPr>
                        <w:t xml:space="preserve"> Care</w:t>
                      </w:r>
                      <w:r>
                        <w:rPr>
                          <w:sz w:val="20"/>
                        </w:rPr>
                        <w:t xml:space="preserve"> Team </w:t>
                      </w:r>
                    </w:p>
                    <w:p w14:paraId="337CA877" w14:textId="77777777" w:rsidR="005652F2" w:rsidRDefault="005652F2" w:rsidP="001724EB"/>
                    <w:p w14:paraId="50579F04" w14:textId="77777777" w:rsidR="005652F2" w:rsidRPr="00077324" w:rsidRDefault="005652F2" w:rsidP="001724EB">
                      <w:pPr>
                        <w:pStyle w:val="TOC1"/>
                        <w:rPr>
                          <w:sz w:val="22"/>
                          <w:szCs w:val="22"/>
                        </w:rPr>
                      </w:pPr>
                      <w:r w:rsidRPr="00077324">
                        <w:rPr>
                          <w:sz w:val="22"/>
                          <w:szCs w:val="22"/>
                        </w:rPr>
                        <w:t>Transaction-B [B]</w:t>
                      </w:r>
                    </w:p>
                  </w:txbxContent>
                </v:textbox>
              </v:shape>
            </w:pict>
          </mc:Fallback>
        </mc:AlternateContent>
      </w:r>
    </w:p>
    <w:p w14:paraId="074D30B6" w14:textId="77777777" w:rsidR="001724EB" w:rsidRDefault="001724EB" w:rsidP="00D3161F">
      <w:pPr>
        <w:pStyle w:val="AuthorInstructions"/>
        <w:rPr>
          <w:i w:val="0"/>
          <w:color w:val="FF0000"/>
        </w:rPr>
      </w:pPr>
    </w:p>
    <w:p w14:paraId="375277AE" w14:textId="0F79D617" w:rsidR="001724EB" w:rsidRDefault="00FE43B6" w:rsidP="00D3161F">
      <w:pPr>
        <w:pStyle w:val="AuthorInstructions"/>
        <w:rPr>
          <w:i w:val="0"/>
          <w:color w:val="FF0000"/>
        </w:rPr>
      </w:pPr>
      <w:r>
        <w:rPr>
          <w:noProof/>
        </w:rPr>
        <mc:AlternateContent>
          <mc:Choice Requires="wps">
            <w:drawing>
              <wp:anchor distT="0" distB="0" distL="114300" distR="114300" simplePos="0" relativeHeight="251643392" behindDoc="0" locked="0" layoutInCell="1" allowOverlap="1" wp14:anchorId="7031D3E8" wp14:editId="73B20514">
                <wp:simplePos x="0" y="0"/>
                <wp:positionH relativeFrom="column">
                  <wp:posOffset>3644900</wp:posOffset>
                </wp:positionH>
                <wp:positionV relativeFrom="paragraph">
                  <wp:posOffset>85725</wp:posOffset>
                </wp:positionV>
                <wp:extent cx="1456690" cy="278130"/>
                <wp:effectExtent l="0" t="0" r="0" b="0"/>
                <wp:wrapNone/>
                <wp:docPr id="239"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690"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FECD1A" w14:textId="77777777" w:rsidR="005652F2" w:rsidRPr="00364CC5" w:rsidRDefault="005652F2" w:rsidP="001724EB">
                            <w:pPr>
                              <w:pStyle w:val="TOC1"/>
                              <w:jc w:val="center"/>
                              <w:rPr>
                                <w:sz w:val="18"/>
                                <w:szCs w:val="18"/>
                              </w:rPr>
                            </w:pPr>
                            <w:r w:rsidRPr="00364CC5">
                              <w:rPr>
                                <w:sz w:val="18"/>
                                <w:szCs w:val="18"/>
                              </w:rPr>
                              <w:t xml:space="preserve">Subscribe to Care </w:t>
                            </w:r>
                            <w:r>
                              <w:rPr>
                                <w:sz w:val="18"/>
                                <w:szCs w:val="18"/>
                              </w:rPr>
                              <w:t>Team Updates</w:t>
                            </w:r>
                          </w:p>
                          <w:p w14:paraId="080F4DDE" w14:textId="77777777" w:rsidR="005652F2" w:rsidRDefault="005652F2" w:rsidP="001724EB"/>
                          <w:p w14:paraId="4E2AF4F2" w14:textId="77777777" w:rsidR="005652F2" w:rsidRPr="00077324" w:rsidRDefault="005652F2"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1D3E8" id="Text Box 363" o:spid="_x0000_s1048" type="#_x0000_t202" style="position:absolute;margin-left:287pt;margin-top:6.75pt;width:114.7pt;height:21.9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" stroked="f">
                <v:textbox inset="0,0,0,0">
                  <w:txbxContent>
                    <w:p w14:paraId="56FECD1A" w14:textId="77777777" w:rsidR="005652F2" w:rsidRPr="00364CC5" w:rsidRDefault="005652F2" w:rsidP="001724EB">
                      <w:pPr>
                        <w:pStyle w:val="TOC1"/>
                        <w:jc w:val="center"/>
                        <w:rPr>
                          <w:sz w:val="18"/>
                          <w:szCs w:val="18"/>
                        </w:rPr>
                      </w:pPr>
                      <w:r w:rsidRPr="00364CC5">
                        <w:rPr>
                          <w:sz w:val="18"/>
                          <w:szCs w:val="18"/>
                        </w:rPr>
                        <w:t xml:space="preserve">Subscribe to Care </w:t>
                      </w:r>
                      <w:r>
                        <w:rPr>
                          <w:sz w:val="18"/>
                          <w:szCs w:val="18"/>
                        </w:rPr>
                        <w:t>Team Updates</w:t>
                      </w:r>
                    </w:p>
                    <w:p w14:paraId="080F4DDE" w14:textId="77777777" w:rsidR="005652F2" w:rsidRDefault="005652F2" w:rsidP="001724EB"/>
                    <w:p w14:paraId="4E2AF4F2" w14:textId="77777777" w:rsidR="005652F2" w:rsidRPr="00077324" w:rsidRDefault="005652F2" w:rsidP="001724EB">
                      <w:pPr>
                        <w:pStyle w:val="TOC1"/>
                        <w:rPr>
                          <w:sz w:val="22"/>
                          <w:szCs w:val="22"/>
                        </w:rPr>
                      </w:pPr>
                      <w:r w:rsidRPr="00077324">
                        <w:rPr>
                          <w:sz w:val="22"/>
                          <w:szCs w:val="22"/>
                        </w:rPr>
                        <w:t>Transaction-B [B]</w:t>
                      </w:r>
                    </w:p>
                  </w:txbxContent>
                </v:textbox>
              </v:shape>
            </w:pict>
          </mc:Fallback>
        </mc:AlternateContent>
      </w:r>
    </w:p>
    <w:p w14:paraId="71C62593" w14:textId="5560791A" w:rsidR="001724EB" w:rsidRDefault="00FE43B6" w:rsidP="00D3161F">
      <w:pPr>
        <w:pStyle w:val="AuthorInstructions"/>
        <w:rPr>
          <w:i w:val="0"/>
          <w:color w:val="FF0000"/>
        </w:rPr>
      </w:pPr>
      <w:r>
        <w:rPr>
          <w:noProof/>
        </w:rPr>
        <mc:AlternateContent>
          <mc:Choice Requires="wps">
            <w:drawing>
              <wp:anchor distT="0" distB="0" distL="114300" distR="114300" simplePos="0" relativeHeight="251646464" behindDoc="0" locked="0" layoutInCell="1" allowOverlap="1" wp14:anchorId="429B4DF6" wp14:editId="22DEB8B3">
                <wp:simplePos x="0" y="0"/>
                <wp:positionH relativeFrom="column">
                  <wp:posOffset>1382395</wp:posOffset>
                </wp:positionH>
                <wp:positionV relativeFrom="paragraph">
                  <wp:posOffset>222250</wp:posOffset>
                </wp:positionV>
                <wp:extent cx="2008505" cy="22225"/>
                <wp:effectExtent l="0" t="57150" r="29845" b="73025"/>
                <wp:wrapNone/>
                <wp:docPr id="24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08505" cy="22225"/>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04245" id="Line 367" o:spid="_x0000_s1026" style="position:absolute;flip:x 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85pt,17.5pt" to="267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">
                <v:stroke startarrow="block"/>
              </v:line>
            </w:pict>
          </mc:Fallback>
        </mc:AlternateContent>
      </w:r>
      <w:r>
        <w:rPr>
          <w:noProof/>
        </w:rPr>
        <mc:AlternateContent>
          <mc:Choice Requires="wps">
            <w:drawing>
              <wp:anchor distT="0" distB="0" distL="114300" distR="114300" simplePos="0" relativeHeight="251628032" behindDoc="0" locked="0" layoutInCell="1" allowOverlap="1" wp14:anchorId="5B0AB8BF" wp14:editId="70F0EFB1">
                <wp:simplePos x="0" y="0"/>
                <wp:positionH relativeFrom="column">
                  <wp:posOffset>-142875</wp:posOffset>
                </wp:positionH>
                <wp:positionV relativeFrom="paragraph">
                  <wp:posOffset>112395</wp:posOffset>
                </wp:positionV>
                <wp:extent cx="1114425" cy="337820"/>
                <wp:effectExtent l="0" t="0" r="0" b="0"/>
                <wp:wrapNone/>
                <wp:docPr id="63"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77976C" w14:textId="77777777" w:rsidR="005652F2" w:rsidRPr="00077324" w:rsidRDefault="005652F2" w:rsidP="001724EB">
                            <w:pPr>
                              <w:pStyle w:val="TOC1"/>
                              <w:jc w:val="center"/>
                              <w:rPr>
                                <w:sz w:val="22"/>
                                <w:szCs w:val="22"/>
                              </w:rPr>
                            </w:pPr>
                            <w:r>
                              <w:rPr>
                                <w:sz w:val="22"/>
                                <w:szCs w:val="22"/>
                              </w:rPr>
                              <w:t>Condition-Focused Care Team(s)</w:t>
                            </w:r>
                          </w:p>
                          <w:p w14:paraId="4EF8EB91" w14:textId="77777777" w:rsidR="005652F2" w:rsidRDefault="005652F2" w:rsidP="001724EB"/>
                          <w:p w14:paraId="3E71F1A4" w14:textId="77777777" w:rsidR="005652F2" w:rsidRPr="00077324" w:rsidRDefault="005652F2" w:rsidP="001724EB">
                            <w:pPr>
                              <w:pStyle w:val="TOC1"/>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AB8BF" id="Text Box 347" o:spid="_x0000_s1049" type="#_x0000_t202" style="position:absolute;margin-left:-11.25pt;margin-top:8.85pt;width:87.75pt;height:26.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" stroked="f">
                <v:textbox inset="0,0,0,0">
                  <w:txbxContent>
                    <w:p w14:paraId="6877976C" w14:textId="77777777" w:rsidR="005652F2" w:rsidRPr="00077324" w:rsidRDefault="005652F2" w:rsidP="001724EB">
                      <w:pPr>
                        <w:pStyle w:val="TOC1"/>
                        <w:jc w:val="center"/>
                        <w:rPr>
                          <w:sz w:val="22"/>
                          <w:szCs w:val="22"/>
                        </w:rPr>
                      </w:pPr>
                      <w:r>
                        <w:rPr>
                          <w:sz w:val="22"/>
                          <w:szCs w:val="22"/>
                        </w:rPr>
                        <w:t>Condition-Focused Care Team(s)</w:t>
                      </w:r>
                    </w:p>
                    <w:p w14:paraId="4EF8EB91" w14:textId="77777777" w:rsidR="005652F2" w:rsidRDefault="005652F2" w:rsidP="001724EB"/>
                    <w:p w14:paraId="3E71F1A4" w14:textId="77777777" w:rsidR="005652F2" w:rsidRPr="00077324" w:rsidRDefault="005652F2" w:rsidP="001724EB">
                      <w:pPr>
                        <w:pStyle w:val="TOC1"/>
                        <w:rPr>
                          <w:sz w:val="22"/>
                          <w:szCs w:val="22"/>
                        </w:rPr>
                      </w:pPr>
                      <w:r>
                        <w:rPr>
                          <w:sz w:val="22"/>
                          <w:szCs w:val="22"/>
                        </w:rPr>
                        <w:t>Transaction_</w:t>
                      </w:r>
                      <w:r w:rsidRPr="00077324">
                        <w:rPr>
                          <w:sz w:val="22"/>
                          <w:szCs w:val="22"/>
                        </w:rPr>
                        <w:t>1 [1]</w:t>
                      </w:r>
                    </w:p>
                  </w:txbxContent>
                </v:textbox>
              </v:shape>
            </w:pict>
          </mc:Fallback>
        </mc:AlternateContent>
      </w:r>
    </w:p>
    <w:p w14:paraId="599C70A9" w14:textId="77777777" w:rsidR="001724EB" w:rsidRDefault="001724EB" w:rsidP="00D3161F">
      <w:pPr>
        <w:pStyle w:val="AuthorInstructions"/>
        <w:rPr>
          <w:i w:val="0"/>
          <w:color w:val="FF0000"/>
        </w:rPr>
      </w:pPr>
    </w:p>
    <w:p w14:paraId="619AF1C3" w14:textId="77777777" w:rsidR="001724EB" w:rsidRDefault="001724EB" w:rsidP="00D3161F">
      <w:pPr>
        <w:pStyle w:val="AuthorInstructions"/>
        <w:rPr>
          <w:i w:val="0"/>
          <w:color w:val="FF0000"/>
        </w:rPr>
      </w:pPr>
    </w:p>
    <w:p w14:paraId="1039B509" w14:textId="77777777" w:rsidR="001724EB" w:rsidRDefault="001724EB" w:rsidP="00D3161F">
      <w:pPr>
        <w:pStyle w:val="AuthorInstructions"/>
        <w:rPr>
          <w:i w:val="0"/>
          <w:color w:val="FF0000"/>
        </w:rPr>
      </w:pPr>
    </w:p>
    <w:p w14:paraId="10E2E307" w14:textId="77777777" w:rsidR="001724EB" w:rsidRDefault="001724EB" w:rsidP="00D3161F">
      <w:pPr>
        <w:pStyle w:val="AuthorInstructions"/>
        <w:rPr>
          <w:i w:val="0"/>
          <w:color w:val="FF0000"/>
        </w:rPr>
      </w:pPr>
    </w:p>
    <w:p w14:paraId="6B2C4554" w14:textId="77777777" w:rsidR="001724EB" w:rsidRDefault="001724EB" w:rsidP="00D3161F">
      <w:pPr>
        <w:pStyle w:val="AuthorInstructions"/>
        <w:rPr>
          <w:i w:val="0"/>
          <w:color w:val="FF0000"/>
        </w:rPr>
      </w:pPr>
    </w:p>
    <w:p w14:paraId="1C6C93CA" w14:textId="77777777" w:rsidR="001724EB" w:rsidRDefault="001724EB" w:rsidP="00D3161F">
      <w:pPr>
        <w:pStyle w:val="AuthorInstructions"/>
        <w:rPr>
          <w:i w:val="0"/>
          <w:color w:val="FF0000"/>
        </w:rPr>
      </w:pPr>
    </w:p>
    <w:p w14:paraId="0C6E71FF" w14:textId="77777777" w:rsidR="00934BFE" w:rsidRDefault="00934BFE" w:rsidP="001724EB">
      <w:pPr>
        <w:pStyle w:val="FigureTitle"/>
        <w:jc w:val="left"/>
      </w:pPr>
    </w:p>
    <w:p w14:paraId="0417ED4D" w14:textId="77777777" w:rsidR="00D3161F" w:rsidRPr="00CA4288" w:rsidRDefault="00D3161F" w:rsidP="001724EB">
      <w:pPr>
        <w:pStyle w:val="FigureTitle"/>
        <w:jc w:val="left"/>
      </w:pPr>
      <w:r w:rsidRPr="00CA4288">
        <w:t>F</w:t>
      </w:r>
      <w:r w:rsidR="005340AC">
        <w:t>igure X.4.2.1.1.2-1: Condition</w:t>
      </w:r>
      <w:r>
        <w:t>-focused Care Team: Basic Process Flow in DCTM</w:t>
      </w:r>
      <w:r w:rsidRPr="00CA4288">
        <w:t xml:space="preserve"> Profile</w:t>
      </w:r>
    </w:p>
    <w:p w14:paraId="24F75627" w14:textId="77777777" w:rsidR="00037718" w:rsidRPr="00CA4288" w:rsidRDefault="00037718" w:rsidP="00037718">
      <w:pPr>
        <w:pStyle w:val="Heading6"/>
        <w:numPr>
          <w:ilvl w:val="0"/>
          <w:numId w:val="0"/>
        </w:numPr>
        <w:ind w:left="1152" w:hanging="1152"/>
        <w:rPr>
          <w:noProof w:val="0"/>
        </w:rPr>
      </w:pPr>
      <w:bookmarkStart w:id="168" w:name="_Toc456795232"/>
      <w:r>
        <w:rPr>
          <w:noProof w:val="0"/>
        </w:rPr>
        <w:t>X.4.2.1.1.3 Episode-focused Care Team</w:t>
      </w:r>
      <w:r w:rsidRPr="00CA4288">
        <w:rPr>
          <w:noProof w:val="0"/>
        </w:rPr>
        <w:t>: ED Visit and Hospital Admission</w:t>
      </w:r>
      <w:bookmarkEnd w:id="168"/>
    </w:p>
    <w:p w14:paraId="3FB0CBF8" w14:textId="77777777" w:rsidR="00037718" w:rsidRPr="00CA4288" w:rsidRDefault="00037718" w:rsidP="00037718">
      <w:pPr>
        <w:pStyle w:val="BodyText"/>
        <w:rPr>
          <w:szCs w:val="24"/>
        </w:rPr>
      </w:pPr>
      <w:r w:rsidRPr="00CA4288">
        <w:rPr>
          <w:b/>
          <w:szCs w:val="24"/>
        </w:rPr>
        <w:t>Pre-Condition:</w:t>
      </w:r>
      <w:r w:rsidRPr="00CA4288">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w:t>
      </w:r>
      <w:r>
        <w:rPr>
          <w:szCs w:val="24"/>
        </w:rPr>
        <w:t xml:space="preserve"> </w:t>
      </w:r>
      <w:r w:rsidRPr="00CA4288">
        <w:rPr>
          <w:szCs w:val="24"/>
        </w:rPr>
        <w:t xml:space="preserve">He suffers from increasing shortness of breath </w:t>
      </w:r>
      <w:r w:rsidR="00FE2367">
        <w:rPr>
          <w:szCs w:val="24"/>
        </w:rPr>
        <w:t xml:space="preserve">and suffers a fall </w:t>
      </w:r>
      <w:r w:rsidRPr="00CA4288">
        <w:rPr>
          <w:szCs w:val="24"/>
        </w:rPr>
        <w:t>on a Saturday afternoon.</w:t>
      </w:r>
    </w:p>
    <w:p w14:paraId="7C8DAC9A" w14:textId="77777777" w:rsidR="00037718" w:rsidRPr="00CA4288" w:rsidRDefault="00037718" w:rsidP="00037718">
      <w:pPr>
        <w:pStyle w:val="BodyText"/>
        <w:rPr>
          <w:szCs w:val="24"/>
        </w:rPr>
      </w:pPr>
      <w:r w:rsidRPr="00CA4288">
        <w:rPr>
          <w:szCs w:val="24"/>
        </w:rPr>
        <w:t>Mr. Anyman presents himself at the emergency department of his local hospital as Dr. Primary’s clinic is closed over the weekend.</w:t>
      </w:r>
    </w:p>
    <w:p w14:paraId="62238309" w14:textId="77777777" w:rsidR="00D3161F" w:rsidRDefault="004A5B0B" w:rsidP="00366FA0">
      <w:pPr>
        <w:pStyle w:val="BodyText"/>
      </w:pPr>
      <w:r w:rsidRPr="00CA4288">
        <w:rPr>
          <w:b/>
        </w:rPr>
        <w:t xml:space="preserve">Description of </w:t>
      </w:r>
      <w:r>
        <w:rPr>
          <w:b/>
        </w:rPr>
        <w:t>Care</w:t>
      </w:r>
      <w:r w:rsidRPr="00CA4288">
        <w:rPr>
          <w:b/>
        </w:rPr>
        <w:t>:</w:t>
      </w:r>
      <w:r w:rsidR="0053467B">
        <w:rPr>
          <w:b/>
        </w:rPr>
        <w:t xml:space="preserve"> </w:t>
      </w:r>
      <w:r w:rsidR="0053467B">
        <w:t xml:space="preserve">Mr. Anyman is initially seen in the emergency department (ED) </w:t>
      </w:r>
      <w:r w:rsidR="00E33F5E">
        <w:t xml:space="preserve">by Dr. Eddie Emergent </w:t>
      </w:r>
      <w:r w:rsidR="0053467B">
        <w:t xml:space="preserve">and is </w:t>
      </w:r>
      <w:r w:rsidR="0005720B">
        <w:t>later</w:t>
      </w:r>
      <w:r w:rsidR="0053467B">
        <w:t xml:space="preserve"> admitted to the hospital. </w:t>
      </w:r>
      <w:r w:rsidR="001825CD">
        <w:t>Upon arrival in the ED, t</w:t>
      </w:r>
      <w:r w:rsidR="001825CD" w:rsidRPr="00CA4288">
        <w:t xml:space="preserve">he patient is registered </w:t>
      </w:r>
      <w:r w:rsidR="0005720B">
        <w:t>and all care provided is documented in the</w:t>
      </w:r>
      <w:r w:rsidR="001825CD" w:rsidRPr="00CA4288">
        <w:t xml:space="preserve"> </w:t>
      </w:r>
      <w:r w:rsidR="0005720B">
        <w:t xml:space="preserve">ED </w:t>
      </w:r>
      <w:r w:rsidR="001825CD" w:rsidRPr="00CA4288">
        <w:t>health care record system</w:t>
      </w:r>
      <w:r w:rsidR="001825CD">
        <w:t xml:space="preserve">. </w:t>
      </w:r>
      <w:r w:rsidR="0005720B">
        <w:t>Bob</w:t>
      </w:r>
      <w:r w:rsidR="001825CD">
        <w:t xml:space="preserve"> is subsequently admitted </w:t>
      </w:r>
      <w:r w:rsidR="001825CD" w:rsidRPr="00CA4288">
        <w:t>to the hospital and placed under the care of physicians from the general medicine clinical unit.</w:t>
      </w:r>
      <w:r w:rsidR="00E33F5E">
        <w:t xml:space="preserve"> </w:t>
      </w:r>
      <w:r w:rsidR="001825CD" w:rsidRPr="00CA4288">
        <w:t xml:space="preserve">During </w:t>
      </w:r>
      <w:r w:rsidR="0005720B">
        <w:t>the hospitalization, Bob</w:t>
      </w:r>
      <w:r w:rsidR="001825CD">
        <w:t xml:space="preserve"> is provided care services by various </w:t>
      </w:r>
      <w:r w:rsidR="0005720B">
        <w:t xml:space="preserve">clinical </w:t>
      </w:r>
      <w:r w:rsidR="001825CD">
        <w:t xml:space="preserve">care teams which include medical services, nursing services, nutrition and dietary services, physical therapy services, </w:t>
      </w:r>
      <w:r w:rsidR="0005720B">
        <w:t xml:space="preserve">and </w:t>
      </w:r>
      <w:r w:rsidR="001825CD">
        <w:t xml:space="preserve">respiratory services. </w:t>
      </w:r>
      <w:r w:rsidR="0005720B">
        <w:t xml:space="preserve">Non-clinical services are also provided by ancillary care teams. </w:t>
      </w:r>
    </w:p>
    <w:p w14:paraId="0766CA1D" w14:textId="14BE8B97" w:rsidR="00060EA1" w:rsidRPr="00CA4288" w:rsidRDefault="00060EA1" w:rsidP="00366FA0">
      <w:pPr>
        <w:pStyle w:val="BodyText"/>
      </w:pPr>
      <w:r>
        <w:t>Bob’s medical care include</w:t>
      </w:r>
      <w:r w:rsidR="007F7200">
        <w:t>s</w:t>
      </w:r>
      <w:r>
        <w:t xml:space="preserve"> </w:t>
      </w:r>
      <w:r w:rsidRPr="00CA4288">
        <w:t>a course of IV antibiotics</w:t>
      </w:r>
      <w:ins w:id="169" w:author="Jones, Emma" w:date="2017-04-19T11:48:00Z">
        <w:r w:rsidR="001B3DC1">
          <w:t xml:space="preserve"> and </w:t>
        </w:r>
      </w:ins>
      <w:del w:id="170" w:author="Jones, Emma" w:date="2017-04-19T11:48:00Z">
        <w:r w:rsidRPr="00CA4288" w:rsidDel="001B3DC1">
          <w:delText xml:space="preserve">, </w:delText>
        </w:r>
      </w:del>
      <w:r w:rsidRPr="00CA4288">
        <w:t>insulin injections to stabilize the blood glucose level.</w:t>
      </w:r>
      <w:r>
        <w:t xml:space="preserve"> Bob also suffered a joint injury as a result of the fall he had. Nursing services include</w:t>
      </w:r>
      <w:r w:rsidR="007F7200">
        <w:t>s</w:t>
      </w:r>
      <w:r>
        <w:t xml:space="preserve"> administration of Bob’s medications and educating Bob about his condition and </w:t>
      </w:r>
      <w:r>
        <w:lastRenderedPageBreak/>
        <w:t xml:space="preserve">treatment. Bob is provided physical therapy services to improve his recovery from his joint injury. </w:t>
      </w:r>
      <w:r w:rsidR="00620A80">
        <w:t>Bob is</w:t>
      </w:r>
      <w:r w:rsidR="00E33F5E" w:rsidRPr="00CA4288">
        <w:t xml:space="preserve"> assessed by the hospital attending physician, Dr. Allen Attend, as medically fit for discharge</w:t>
      </w:r>
      <w:r w:rsidR="00620A80">
        <w:t xml:space="preserve">. </w:t>
      </w:r>
      <w:r w:rsidR="006C4FE8">
        <w:t>All care provided is documented in the</w:t>
      </w:r>
      <w:r w:rsidR="006C4FE8" w:rsidRPr="00CA4288">
        <w:t xml:space="preserve"> </w:t>
      </w:r>
      <w:r w:rsidR="006C4FE8">
        <w:t xml:space="preserve">hospital </w:t>
      </w:r>
      <w:r w:rsidR="006C4FE8" w:rsidRPr="00CA4288">
        <w:t>health care record system</w:t>
      </w:r>
      <w:r w:rsidR="006C4FE8">
        <w:t>.</w:t>
      </w:r>
    </w:p>
    <w:p w14:paraId="0D6465D9" w14:textId="77777777" w:rsidR="00060EA1" w:rsidRDefault="0005720B" w:rsidP="00366FA0">
      <w:pPr>
        <w:pStyle w:val="BodyText"/>
      </w:pPr>
      <w:r w:rsidRPr="00CA4288">
        <w:t xml:space="preserve">Planning for discharge is initiated soon after admission as per hospital discharge planning protocol. </w:t>
      </w:r>
      <w:r>
        <w:t xml:space="preserve">Discharge planning is done </w:t>
      </w:r>
      <w:r w:rsidRPr="00CA4288">
        <w:t xml:space="preserve">by the </w:t>
      </w:r>
      <w:r w:rsidR="009869BD" w:rsidRPr="009869BD">
        <w:rPr>
          <w:b/>
        </w:rPr>
        <w:t>in-patient</w:t>
      </w:r>
      <w:r w:rsidR="009869BD">
        <w:t xml:space="preserve"> </w:t>
      </w:r>
      <w:r w:rsidR="00293815" w:rsidRPr="00D4665E">
        <w:rPr>
          <w:b/>
        </w:rPr>
        <w:t>case management</w:t>
      </w:r>
      <w:r w:rsidRPr="00D4665E">
        <w:rPr>
          <w:b/>
        </w:rPr>
        <w:t xml:space="preserve"> team</w:t>
      </w:r>
      <w:r>
        <w:t xml:space="preserve"> in collaboration with Bob’s care providers</w:t>
      </w:r>
      <w:r w:rsidR="0096685B">
        <w:t>. The case management team also provides non-clinical services such as utilization review to ensure that provided health services is appropriate for billing purposes. All case management activities are</w:t>
      </w:r>
      <w:r w:rsidR="006C4FE8">
        <w:t xml:space="preserve"> documented in the</w:t>
      </w:r>
      <w:r w:rsidR="006C4FE8" w:rsidRPr="00CA4288">
        <w:t xml:space="preserve"> </w:t>
      </w:r>
      <w:r w:rsidR="006C4FE8">
        <w:t xml:space="preserve">hospital </w:t>
      </w:r>
      <w:r w:rsidR="006C4FE8" w:rsidRPr="00CA4288">
        <w:t>health care record system</w:t>
      </w:r>
      <w:r w:rsidR="006C4FE8">
        <w:t xml:space="preserve">. </w:t>
      </w:r>
    </w:p>
    <w:p w14:paraId="5FA3E8DB" w14:textId="77777777" w:rsidR="0003589A" w:rsidRDefault="00060EA1" w:rsidP="00366FA0">
      <w:pPr>
        <w:pStyle w:val="BodyText"/>
      </w:pPr>
      <w:r w:rsidRPr="00060EA1">
        <w:rPr>
          <w:b/>
        </w:rPr>
        <w:t>Post Condition:</w:t>
      </w:r>
      <w:r w:rsidR="0005720B" w:rsidRPr="00CA4288">
        <w:t xml:space="preserve"> The discharge plan is finalized on the day of discharge</w:t>
      </w:r>
      <w:r w:rsidR="000E51AE">
        <w:t xml:space="preserve"> by </w:t>
      </w:r>
      <w:r w:rsidR="001814BF">
        <w:t>the discharge planner, Debra Discharge</w:t>
      </w:r>
      <w:r w:rsidR="0005720B">
        <w:t xml:space="preserve">. Discharge plans include continuation of Bob’s care </w:t>
      </w:r>
      <w:r>
        <w:t xml:space="preserve">after he leaves the hospital with care teams at the next level of care. Bob will need </w:t>
      </w:r>
      <w:r w:rsidR="006C4FE8">
        <w:t>medical, nursing,</w:t>
      </w:r>
      <w:r>
        <w:t xml:space="preserve"> and physical therapy services post discharge. </w:t>
      </w:r>
      <w:r w:rsidR="001814BF">
        <w:t>Debra Discharge</w:t>
      </w:r>
      <w:r w:rsidR="000E51AE">
        <w:t xml:space="preserve"> confirms</w:t>
      </w:r>
      <w:r w:rsidR="006C4FE8">
        <w:t xml:space="preserve"> that the applicable teams that will provide these services </w:t>
      </w:r>
      <w:r w:rsidR="00E33F5E">
        <w:t xml:space="preserve">post discharge </w:t>
      </w:r>
      <w:r w:rsidR="001814BF">
        <w:t xml:space="preserve">are made aware when </w:t>
      </w:r>
      <w:r w:rsidR="006C4FE8">
        <w:t>Bob</w:t>
      </w:r>
      <w:r w:rsidR="001814BF">
        <w:t xml:space="preserve"> is </w:t>
      </w:r>
      <w:r w:rsidR="006C4FE8">
        <w:t>discharge</w:t>
      </w:r>
      <w:r w:rsidR="001814BF">
        <w:t>d</w:t>
      </w:r>
      <w:r w:rsidR="006C4FE8">
        <w:t>.</w:t>
      </w:r>
    </w:p>
    <w:p w14:paraId="2E290E26" w14:textId="77777777" w:rsidR="00366FA0" w:rsidRPr="00CA4288" w:rsidRDefault="0003589A" w:rsidP="0003589A">
      <w:pPr>
        <w:pStyle w:val="Note"/>
        <w:rPr>
          <w:szCs w:val="24"/>
        </w:rPr>
      </w:pPr>
      <w:r w:rsidRPr="00CA4288">
        <w:t>Note: The process flow pattern</w:t>
      </w:r>
      <w:r>
        <w:t xml:space="preserve"> for this episode-focused care team is the same as encounter-focused care team</w:t>
      </w:r>
      <w:r w:rsidRPr="00CA4288">
        <w:t>.</w:t>
      </w:r>
      <w:r w:rsidR="00934BFE">
        <w:t xml:space="preserve"> See Figure X.4.2.1.1.1</w:t>
      </w:r>
      <w:r w:rsidRPr="00CA4288">
        <w:t>-1.</w:t>
      </w:r>
      <w:r w:rsidR="006C4FE8">
        <w:t xml:space="preserve"> </w:t>
      </w:r>
    </w:p>
    <w:p w14:paraId="7810938E" w14:textId="77777777" w:rsidR="0096685B" w:rsidRPr="00CA4288" w:rsidRDefault="0096685B" w:rsidP="0096685B">
      <w:pPr>
        <w:pStyle w:val="Heading6"/>
        <w:numPr>
          <w:ilvl w:val="0"/>
          <w:numId w:val="0"/>
        </w:numPr>
        <w:ind w:left="1152" w:hanging="1152"/>
        <w:rPr>
          <w:noProof w:val="0"/>
        </w:rPr>
      </w:pPr>
      <w:bookmarkStart w:id="171" w:name="_Toc456795233"/>
      <w:r>
        <w:rPr>
          <w:noProof w:val="0"/>
        </w:rPr>
        <w:t>X.4.2.1.1.4 Care Coordination Focused Care Team</w:t>
      </w:r>
      <w:r w:rsidRPr="00CA4288">
        <w:rPr>
          <w:noProof w:val="0"/>
        </w:rPr>
        <w:t>: Primary Care</w:t>
      </w:r>
      <w:r w:rsidR="00E53B1D">
        <w:rPr>
          <w:noProof w:val="0"/>
        </w:rPr>
        <w:t>, Nursing and Physical Therapy</w:t>
      </w:r>
      <w:r w:rsidRPr="00CA4288">
        <w:rPr>
          <w:noProof w:val="0"/>
        </w:rPr>
        <w:t xml:space="preserve"> Follow-up Visits</w:t>
      </w:r>
      <w:bookmarkEnd w:id="171"/>
    </w:p>
    <w:p w14:paraId="2EF9A0EE" w14:textId="77777777" w:rsidR="00E33F5E" w:rsidRPr="00CA4288" w:rsidRDefault="00E33F5E" w:rsidP="00E33F5E">
      <w:pPr>
        <w:pStyle w:val="Footer"/>
      </w:pPr>
      <w:r w:rsidRPr="00CA4288">
        <w:rPr>
          <w:b/>
          <w:szCs w:val="24"/>
        </w:rPr>
        <w:t xml:space="preserve">Pre-Condition: </w:t>
      </w:r>
      <w:r w:rsidRPr="00CA4288">
        <w:t xml:space="preserve">Patient Mr. Bob Anyman is scheduled for a post-hospital discharge consultation with his primary care provider, Dr. Primary. </w:t>
      </w:r>
      <w:r>
        <w:t xml:space="preserve">Bob is also scheduled to receive nursing and physical therapy services at his home post discharge. </w:t>
      </w:r>
    </w:p>
    <w:p w14:paraId="399F8521" w14:textId="77777777" w:rsidR="008A199E" w:rsidRDefault="00E33F5E" w:rsidP="003A09FE">
      <w:pPr>
        <w:pStyle w:val="BodyText"/>
      </w:pPr>
      <w:r w:rsidRPr="00CA4288">
        <w:rPr>
          <w:b/>
        </w:rPr>
        <w:t xml:space="preserve">Description of </w:t>
      </w:r>
      <w:r>
        <w:rPr>
          <w:b/>
        </w:rPr>
        <w:t>Care</w:t>
      </w:r>
      <w:r w:rsidRPr="00CA4288">
        <w:rPr>
          <w:b/>
        </w:rPr>
        <w:t>:</w:t>
      </w:r>
      <w:r>
        <w:rPr>
          <w:b/>
        </w:rPr>
        <w:t xml:space="preserve"> </w:t>
      </w:r>
      <w:r>
        <w:t xml:space="preserve">Home health case manager, Nurse Nancy </w:t>
      </w:r>
      <w:r w:rsidR="00620A80">
        <w:t>Case</w:t>
      </w:r>
      <w:r w:rsidRPr="00CA4288">
        <w:t xml:space="preserve"> reviews patient Mr. Anyman’s hospital discharge summary and </w:t>
      </w:r>
      <w:r w:rsidR="008A199E">
        <w:t xml:space="preserve">discharge orders. She </w:t>
      </w:r>
      <w:r w:rsidRPr="00CA4288">
        <w:t>discusses</w:t>
      </w:r>
      <w:r w:rsidR="00620A80">
        <w:t xml:space="preserve"> </w:t>
      </w:r>
      <w:r w:rsidR="008A199E">
        <w:t xml:space="preserve">Bob’s </w:t>
      </w:r>
      <w:r w:rsidR="00620A80">
        <w:t>care plan</w:t>
      </w:r>
      <w:r w:rsidR="008A199E">
        <w:t xml:space="preserve"> with him and makes it available for Bob’s PCP, Dr. Primary to review</w:t>
      </w:r>
      <w:r w:rsidR="00620A80">
        <w:t xml:space="preserve">. </w:t>
      </w:r>
      <w:r w:rsidR="008A199E">
        <w:t xml:space="preserve">Bob’s care plan includes orders for home health nursing and physical therapy services. Nurse Nancy Case arranges nursing services with the home health nursing team and physical therapy services with the home health physical therapy team.  Bob is seen by Nurse Angie Able for his nursing care and by </w:t>
      </w:r>
      <w:r w:rsidR="000F143C">
        <w:t xml:space="preserve">PT </w:t>
      </w:r>
      <w:r w:rsidR="008A199E">
        <w:t xml:space="preserve">Peter Physical for his physical therapy. </w:t>
      </w:r>
    </w:p>
    <w:p w14:paraId="37C32572" w14:textId="77777777" w:rsidR="003A09FE" w:rsidRDefault="008A199E" w:rsidP="003A09FE">
      <w:pPr>
        <w:pStyle w:val="BodyText"/>
      </w:pPr>
      <w:r>
        <w:t xml:space="preserve">A week after discharge, Bob is seen and evaluated by his PCP, Dr. Primary. </w:t>
      </w:r>
    </w:p>
    <w:p w14:paraId="548053D0" w14:textId="77777777" w:rsidR="009869BD" w:rsidRPr="003651D9" w:rsidRDefault="009869BD" w:rsidP="003A09FE">
      <w:pPr>
        <w:pStyle w:val="BodyText"/>
      </w:pPr>
      <w:r>
        <w:t>Bob needs assistance with activities of daily living (ADLs). He hires a personal care assistant to provide needed services. This information is documented in the</w:t>
      </w:r>
      <w:r w:rsidRPr="00CA4288">
        <w:t xml:space="preserve"> </w:t>
      </w:r>
      <w:r>
        <w:t xml:space="preserve">home </w:t>
      </w:r>
      <w:r w:rsidRPr="00CA4288">
        <w:t>health care record system</w:t>
      </w:r>
      <w:r>
        <w:t>.</w:t>
      </w:r>
    </w:p>
    <w:p w14:paraId="5A1C44C0" w14:textId="77777777" w:rsidR="00077324" w:rsidRPr="009869BD" w:rsidRDefault="001853DE" w:rsidP="001853DE">
      <w:pPr>
        <w:pStyle w:val="FigureTitle"/>
        <w:jc w:val="left"/>
        <w:rPr>
          <w:rFonts w:ascii="Times New Roman" w:hAnsi="Times New Roman"/>
          <w:b w:val="0"/>
          <w:sz w:val="24"/>
          <w:szCs w:val="24"/>
        </w:rPr>
      </w:pPr>
      <w:r w:rsidRPr="001853DE">
        <w:rPr>
          <w:rFonts w:ascii="Times New Roman" w:hAnsi="Times New Roman"/>
          <w:sz w:val="24"/>
          <w:szCs w:val="24"/>
        </w:rPr>
        <w:t xml:space="preserve">Post Condition: </w:t>
      </w:r>
      <w:r w:rsidRPr="001853DE">
        <w:rPr>
          <w:rFonts w:ascii="Times New Roman" w:hAnsi="Times New Roman"/>
          <w:b w:val="0"/>
          <w:sz w:val="24"/>
          <w:szCs w:val="24"/>
        </w:rPr>
        <w:t>Dr. Pr</w:t>
      </w:r>
      <w:r>
        <w:rPr>
          <w:rFonts w:ascii="Times New Roman" w:hAnsi="Times New Roman"/>
          <w:b w:val="0"/>
          <w:sz w:val="24"/>
          <w:szCs w:val="24"/>
        </w:rPr>
        <w:t>imary is the physician of record for the care provided by the home health nurse and the physical therapist. She updates Bob’s Diabetes care team providers of the change in Bob’s condition and the services he is currently receiving. The home health providers are made aware of Bob’s diabetes care team providers and will contact them if needed</w:t>
      </w:r>
      <w:r w:rsidRPr="009869BD">
        <w:rPr>
          <w:rFonts w:ascii="Times New Roman" w:hAnsi="Times New Roman"/>
          <w:b w:val="0"/>
          <w:sz w:val="24"/>
          <w:szCs w:val="24"/>
        </w:rPr>
        <w:t xml:space="preserve">. </w:t>
      </w:r>
      <w:r w:rsidR="009E34B7" w:rsidRPr="009869BD">
        <w:rPr>
          <w:rFonts w:ascii="Times New Roman" w:hAnsi="Times New Roman"/>
          <w:b w:val="0"/>
          <w:sz w:val="24"/>
          <w:szCs w:val="24"/>
        </w:rPr>
        <w:t xml:space="preserve"> </w:t>
      </w:r>
      <w:r w:rsidR="009869BD" w:rsidRPr="009869BD">
        <w:rPr>
          <w:rFonts w:ascii="Times New Roman" w:hAnsi="Times New Roman"/>
          <w:b w:val="0"/>
          <w:sz w:val="24"/>
          <w:szCs w:val="24"/>
        </w:rPr>
        <w:t>All home care services are documented in the home health care record system.</w:t>
      </w:r>
    </w:p>
    <w:p w14:paraId="09867310" w14:textId="77777777" w:rsidR="0003589A" w:rsidRPr="00CA4288" w:rsidRDefault="0003589A" w:rsidP="0003589A">
      <w:pPr>
        <w:pStyle w:val="Note"/>
      </w:pPr>
      <w:r w:rsidRPr="00CA4288">
        <w:t xml:space="preserve">Note: The process flow pattern for this </w:t>
      </w:r>
      <w:r>
        <w:t>care coordination care team</w:t>
      </w:r>
      <w:r w:rsidRPr="00CA4288">
        <w:t xml:space="preserve"> is the same as </w:t>
      </w:r>
      <w:r w:rsidR="00934BFE">
        <w:t>condition</w:t>
      </w:r>
      <w:r>
        <w:t>-focused care team</w:t>
      </w:r>
      <w:r w:rsidR="00934BFE">
        <w:t>. See Figure X.4.2.1.1.2</w:t>
      </w:r>
      <w:r w:rsidRPr="00CA4288">
        <w:t>-1.</w:t>
      </w:r>
    </w:p>
    <w:p w14:paraId="05F8E337" w14:textId="77777777" w:rsidR="006152F3" w:rsidRPr="00605DE1" w:rsidRDefault="006152F3" w:rsidP="006152F3">
      <w:pPr>
        <w:pStyle w:val="Heading6"/>
        <w:numPr>
          <w:ilvl w:val="0"/>
          <w:numId w:val="0"/>
        </w:numPr>
        <w:ind w:left="1152" w:hanging="1152"/>
        <w:rPr>
          <w:noProof w:val="0"/>
        </w:rPr>
      </w:pPr>
      <w:r w:rsidRPr="00605DE1">
        <w:rPr>
          <w:noProof w:val="0"/>
        </w:rPr>
        <w:lastRenderedPageBreak/>
        <w:t>X.4.2.1.1.5 Research Focused Care Team: Diabetes Research Participation</w:t>
      </w:r>
    </w:p>
    <w:p w14:paraId="38316383" w14:textId="77777777" w:rsidR="00BF2986" w:rsidRPr="00605DE1" w:rsidRDefault="006152F3" w:rsidP="003B70A2">
      <w:pPr>
        <w:pStyle w:val="BodyText"/>
        <w:rPr>
          <w:b/>
          <w:szCs w:val="24"/>
        </w:rPr>
      </w:pPr>
      <w:r w:rsidRPr="00605DE1">
        <w:rPr>
          <w:b/>
          <w:szCs w:val="24"/>
        </w:rPr>
        <w:t xml:space="preserve">Pre-Condition: </w:t>
      </w:r>
      <w:r w:rsidRPr="00605DE1">
        <w:rPr>
          <w:szCs w:val="24"/>
        </w:rPr>
        <w:t>Bob has consented to participate a diabetes research relating to medication adherence. Bob is accepted in the study and is enrolled</w:t>
      </w:r>
    </w:p>
    <w:p w14:paraId="59C36AB6" w14:textId="2AFD1AF0" w:rsidR="006152F3" w:rsidRPr="00605DE1" w:rsidRDefault="006152F3" w:rsidP="003B70A2">
      <w:pPr>
        <w:pStyle w:val="BodyText"/>
        <w:rPr>
          <w:b/>
        </w:rPr>
      </w:pPr>
      <w:r w:rsidRPr="00605DE1">
        <w:rPr>
          <w:b/>
        </w:rPr>
        <w:t xml:space="preserve">Description of Care: </w:t>
      </w:r>
      <w:r w:rsidRPr="00605DE1">
        <w:t xml:space="preserve">The purpose of the research study is to measure Bob’s adherence to his diabetes care. Dr. Rick Researcher is </w:t>
      </w:r>
      <w:r w:rsidR="00713CD7" w:rsidRPr="00605DE1">
        <w:t>the primary investigator of the research study. His team gathers and evaluate</w:t>
      </w:r>
      <w:r w:rsidR="00D92F98">
        <w:t>s</w:t>
      </w:r>
      <w:r w:rsidR="00713CD7" w:rsidRPr="00605DE1">
        <w:t xml:space="preserve"> data on the diabetes care Bob receives and the type of care providers providing Bob’s diabetes care.</w:t>
      </w:r>
      <w:r w:rsidR="004871B1" w:rsidRPr="00605DE1">
        <w:rPr>
          <w:b/>
        </w:rPr>
        <w:t xml:space="preserve"> </w:t>
      </w:r>
      <w:r w:rsidR="004871B1" w:rsidRPr="00605DE1">
        <w:t>Bob is seen by a nurse who is a sub-investigator for the study in Bob’s city.  The nurse conducts an enrollment interview and administers a survey questionnaire about Bob’s knowledge of his DM and his self-management.  She also obtains Bob’s consent to access his records related to his care in the other facilities where he is seen. He will return every 6 months for a follow-up visit with the study nurse for a period of 3 years</w:t>
      </w:r>
      <w:r w:rsidR="004871B1" w:rsidRPr="00CE7CD4">
        <w:t>.</w:t>
      </w:r>
    </w:p>
    <w:p w14:paraId="38E1A4F4" w14:textId="77777777" w:rsidR="006152F3" w:rsidRPr="00605DE1" w:rsidRDefault="006152F3" w:rsidP="003B70A2">
      <w:pPr>
        <w:pStyle w:val="BodyText"/>
        <w:rPr>
          <w:b/>
        </w:rPr>
      </w:pPr>
      <w:r w:rsidRPr="00605DE1">
        <w:rPr>
          <w:b/>
          <w:szCs w:val="24"/>
        </w:rPr>
        <w:t>Post Condition:</w:t>
      </w:r>
      <w:r w:rsidR="00713CD7" w:rsidRPr="00605DE1">
        <w:rPr>
          <w:b/>
          <w:szCs w:val="24"/>
        </w:rPr>
        <w:t xml:space="preserve"> </w:t>
      </w:r>
      <w:r w:rsidR="00713CD7" w:rsidRPr="00605DE1">
        <w:t xml:space="preserve">Any updates or changes to Bob’s care and the various care teams are shared. </w:t>
      </w:r>
    </w:p>
    <w:p w14:paraId="43820081" w14:textId="77777777" w:rsidR="00713CD7" w:rsidRPr="00CA4288" w:rsidRDefault="00713CD7" w:rsidP="00713CD7">
      <w:pPr>
        <w:pStyle w:val="Note"/>
      </w:pPr>
      <w:r w:rsidRPr="00605DE1">
        <w:t>Note: The process flow pattern for this care coordination care team is the same as condition-focused care team. See Figure X.4.2.1.1.2-1.</w:t>
      </w:r>
    </w:p>
    <w:p w14:paraId="6D5A22DC" w14:textId="77777777" w:rsidR="006152F3" w:rsidRDefault="006152F3" w:rsidP="003B70A2">
      <w:pPr>
        <w:pStyle w:val="BodyText"/>
        <w:rPr>
          <w:b/>
        </w:rPr>
      </w:pPr>
    </w:p>
    <w:p w14:paraId="35F8557F" w14:textId="77777777" w:rsidR="00303E20" w:rsidRPr="003651D9" w:rsidRDefault="00303E20" w:rsidP="00303E20">
      <w:pPr>
        <w:pStyle w:val="Heading2"/>
        <w:numPr>
          <w:ilvl w:val="0"/>
          <w:numId w:val="0"/>
        </w:numPr>
        <w:rPr>
          <w:noProof w:val="0"/>
        </w:rPr>
      </w:pPr>
      <w:bookmarkStart w:id="172" w:name="_Toc345074664"/>
      <w:r w:rsidRPr="003651D9">
        <w:rPr>
          <w:noProof w:val="0"/>
        </w:rPr>
        <w:t>X.</w:t>
      </w:r>
      <w:r w:rsidR="00AF472E" w:rsidRPr="003651D9">
        <w:rPr>
          <w:noProof w:val="0"/>
        </w:rPr>
        <w:t>5</w:t>
      </w:r>
      <w:r w:rsidR="005F21E7" w:rsidRPr="003651D9">
        <w:rPr>
          <w:noProof w:val="0"/>
        </w:rPr>
        <w:t xml:space="preserve"> </w:t>
      </w:r>
      <w:r w:rsidR="00700897">
        <w:rPr>
          <w:noProof w:val="0"/>
        </w:rPr>
        <w:t>DCTM</w:t>
      </w:r>
      <w:r w:rsidRPr="003651D9">
        <w:rPr>
          <w:noProof w:val="0"/>
        </w:rPr>
        <w:t xml:space="preserve"> Security Considerations</w:t>
      </w:r>
      <w:bookmarkEnd w:id="172"/>
    </w:p>
    <w:p w14:paraId="46F27AB3" w14:textId="357428B7" w:rsidR="00EE3B87" w:rsidRDefault="00700897" w:rsidP="00700897">
      <w:pPr>
        <w:pStyle w:val="BodyText"/>
        <w:rPr>
          <w:ins w:id="173" w:author="Jones, Emma" w:date="2017-04-20T18:48:00Z"/>
          <w:b/>
          <w:iCs/>
        </w:rPr>
      </w:pPr>
      <w:r w:rsidRPr="00CA4288">
        <w:rPr>
          <w:iCs/>
        </w:rPr>
        <w:t>In many other uses of the HTTP/REST pattern, applications are accessing far less sensitive information than patient identifiers and protected health information. When the mobile environment comes into use, the challenges of security and privacy controls are unique, simply because the devices are harde</w:t>
      </w:r>
      <w:r>
        <w:rPr>
          <w:iCs/>
        </w:rPr>
        <w:t>r to physically control. The DCTM</w:t>
      </w:r>
      <w:r w:rsidRPr="00CA4288">
        <w:rPr>
          <w:iCs/>
        </w:rPr>
        <w:t xml:space="preserve"> Profile provides access to the patient identifiers and other protected health information 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w:t>
      </w:r>
      <w:r w:rsidRPr="00605DE1">
        <w:rPr>
          <w:iCs/>
        </w:rPr>
        <w:t xml:space="preserve">See FHIR </w:t>
      </w:r>
      <w:del w:id="174" w:author="Jones, Emma" w:date="2017-04-20T18:51:00Z">
        <w:r w:rsidR="00FF394F" w:rsidRPr="00605DE1" w:rsidDel="00EE3B87">
          <w:rPr>
            <w:iCs/>
          </w:rPr>
          <w:delText>STU</w:delText>
        </w:r>
        <w:r w:rsidR="00580E19" w:rsidRPr="00605DE1" w:rsidDel="00EE3B87">
          <w:rPr>
            <w:iCs/>
          </w:rPr>
          <w:delText>3</w:delText>
        </w:r>
        <w:r w:rsidRPr="00605DE1" w:rsidDel="00EE3B87">
          <w:rPr>
            <w:iCs/>
          </w:rPr>
          <w:delText xml:space="preserve"> </w:delText>
        </w:r>
      </w:del>
      <w:r w:rsidRPr="00605DE1">
        <w:rPr>
          <w:iCs/>
        </w:rPr>
        <w:t>Security</w:t>
      </w:r>
      <w:ins w:id="175" w:author="Jones, Emma" w:date="2017-04-20T18:51:00Z">
        <w:r w:rsidR="00EE3B87">
          <w:rPr>
            <w:iCs/>
          </w:rPr>
          <w:t xml:space="preserve">: </w:t>
        </w:r>
      </w:ins>
      <w:del w:id="176" w:author="Jones, Emma" w:date="2017-04-20T18:51:00Z">
        <w:r w:rsidRPr="00605DE1" w:rsidDel="00EE3B87">
          <w:rPr>
            <w:iCs/>
          </w:rPr>
          <w:delText xml:space="preserve"> </w:delText>
        </w:r>
      </w:del>
      <w:ins w:id="177" w:author="Jones, Emma" w:date="2017-04-20T18:51:00Z">
        <w:r w:rsidR="00EE3B87">
          <w:rPr>
            <w:iCs/>
          </w:rPr>
          <w:t xml:space="preserve"> </w:t>
        </w:r>
        <w:r w:rsidR="00EE3B87" w:rsidRPr="00EE3B87">
          <w:rPr>
            <w:iCs/>
          </w:rPr>
          <w:t>http://hl7.org/fhir/security.html</w:t>
        </w:r>
      </w:ins>
      <w:r w:rsidRPr="00A76DDB">
        <w:rPr>
          <w:b/>
          <w:iCs/>
          <w:rPrChange w:id="178" w:author="Jones, Emma" w:date="2017-04-20T18:36:00Z">
            <w:rPr>
              <w:rStyle w:val="Hyperlink"/>
              <w:b/>
              <w:iCs/>
              <w:color w:val="FF0000"/>
            </w:rPr>
          </w:rPrChange>
        </w:rPr>
        <w:t>.</w:t>
      </w:r>
    </w:p>
    <w:p w14:paraId="12F4C17B" w14:textId="13D0A993" w:rsidR="00700897" w:rsidRPr="00FF394F" w:rsidDel="00EE3B87" w:rsidRDefault="00EE3B87" w:rsidP="00700897">
      <w:pPr>
        <w:pStyle w:val="BodyText"/>
        <w:rPr>
          <w:del w:id="179" w:author="Jones, Emma" w:date="2017-04-20T18:51:00Z"/>
          <w:b/>
          <w:iCs/>
          <w:color w:val="FF0000"/>
        </w:rPr>
      </w:pPr>
      <w:del w:id="180" w:author="Jones, Emma" w:date="2017-04-20T18:50:00Z">
        <w:r w:rsidRPr="00EE3B87" w:rsidDel="00EE3B87">
          <w:rPr>
            <w:rPrChange w:id="181" w:author="Jones, Emma" w:date="2017-04-20T18:50:00Z">
              <w:rPr>
                <w:rStyle w:val="Hyperlink"/>
              </w:rPr>
            </w:rPrChange>
          </w:rPr>
          <w:delText>#</w:delText>
        </w:r>
        <w:r w:rsidRPr="00EE3B87" w:rsidDel="00EE3B87">
          <w:rPr>
            <w:rPrChange w:id="182" w:author="Jones, Emma" w:date="2017-04-20T18:50:00Z">
              <w:rPr>
                <w:rStyle w:val="Hyperlink"/>
              </w:rPr>
            </w:rPrChange>
          </w:rPr>
          <w:delText>security</w:delText>
        </w:r>
        <w:r w:rsidR="00700897" w:rsidRPr="00A76DDB" w:rsidDel="00EE3B87">
          <w:rPr>
            <w:b/>
            <w:iCs/>
            <w:rPrChange w:id="183" w:author="Jones, Emma" w:date="2017-04-20T18:36:00Z">
              <w:rPr>
                <w:rStyle w:val="Hyperlink"/>
                <w:b/>
                <w:iCs/>
                <w:color w:val="FF0000"/>
              </w:rPr>
            </w:rPrChange>
          </w:rPr>
          <w:delText xml:space="preserve"> </w:delText>
        </w:r>
      </w:del>
      <w:del w:id="184" w:author="Jones, Emma" w:date="2017-04-20T18:36:00Z">
        <w:r w:rsidR="00700897" w:rsidRPr="00A76DDB" w:rsidDel="00A76DDB">
          <w:rPr>
            <w:b/>
            <w:iCs/>
            <w:rPrChange w:id="185" w:author="Jones, Emma" w:date="2017-04-20T18:36:00Z">
              <w:rPr>
                <w:rStyle w:val="Hyperlink"/>
                <w:b/>
                <w:iCs/>
                <w:color w:val="FF0000"/>
              </w:rPr>
            </w:rPrChange>
          </w:rPr>
          <w:delText>[Emma</w:delText>
        </w:r>
        <w:r w:rsidR="00700897" w:rsidRPr="00605DE1" w:rsidDel="00A76DDB">
          <w:rPr>
            <w:b/>
            <w:iCs/>
            <w:color w:val="FF0000"/>
          </w:rPr>
          <w:delText xml:space="preserve">: </w:delText>
        </w:r>
      </w:del>
      <w:del w:id="186" w:author="Jones, Emma" w:date="2017-04-20T18:51:00Z">
        <w:r w:rsidR="00700897" w:rsidRPr="00605DE1" w:rsidDel="00EE3B87">
          <w:rPr>
            <w:b/>
            <w:iCs/>
            <w:color w:val="FF0000"/>
          </w:rPr>
          <w:delText>Add updated FHIR STU url]</w:delText>
        </w:r>
      </w:del>
    </w:p>
    <w:p w14:paraId="52AF4514" w14:textId="77777777" w:rsidR="00700897" w:rsidRPr="00CA4288" w:rsidRDefault="00700897" w:rsidP="00700897">
      <w:pPr>
        <w:pStyle w:val="BodyText"/>
        <w:rPr>
          <w:iCs/>
        </w:rPr>
      </w:pPr>
      <w:r w:rsidRPr="00CA4288">
        <w:rPr>
          <w:iCs/>
        </w:rPr>
        <w:t xml:space="preserve">There are many reasonable methods of security for interoperability transactions, which can be implemented without modifying the characteristics of the </w:t>
      </w:r>
      <w:r>
        <w:rPr>
          <w:iCs/>
        </w:rPr>
        <w:t>DCTM</w:t>
      </w:r>
      <w:r w:rsidRPr="00CA4288">
        <w:rPr>
          <w:iCs/>
        </w:rPr>
        <w:t xml:space="preserve"> Profile transactions. The use of TLS is encouraged, as is the use of the ATNA Profile (see ITI TF-1:9).</w:t>
      </w:r>
    </w:p>
    <w:p w14:paraId="28F9EF5A" w14:textId="77777777" w:rsidR="00700897" w:rsidRPr="00CA4288" w:rsidRDefault="00700897" w:rsidP="00700897">
      <w:pPr>
        <w:pStyle w:val="BodyText"/>
        <w:rPr>
          <w:iCs/>
        </w:rPr>
      </w:pPr>
      <w:r w:rsidRPr="00CA4288">
        <w:rPr>
          <w:iCs/>
        </w:rPr>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Pr>
          <w:iCs/>
        </w:rPr>
        <w:t>DCTM</w:t>
      </w:r>
      <w:r w:rsidRPr="00CA4288">
        <w:rPr>
          <w:iCs/>
        </w:rPr>
        <w:t xml:space="preserve"> Profile. The use of strong trust keys is encouraged. </w:t>
      </w:r>
    </w:p>
    <w:p w14:paraId="1760166E" w14:textId="77777777" w:rsidR="00700897" w:rsidRDefault="00700897" w:rsidP="00700897">
      <w:pPr>
        <w:pStyle w:val="BodyText"/>
        <w:rPr>
          <w:iCs/>
        </w:rPr>
      </w:pPr>
      <w:r w:rsidRPr="00CA4288">
        <w:rPr>
          <w:iCs/>
        </w:rPr>
        <w:t xml:space="preserve">Actors in the </w:t>
      </w:r>
      <w:r>
        <w:rPr>
          <w:iCs/>
        </w:rPr>
        <w:t>DCTM</w:t>
      </w:r>
      <w:r w:rsidRPr="00CA4288">
        <w:rPr>
          <w:iCs/>
        </w:rPr>
        <w:t xml:space="preserve"> Profile should make use of the audit logging (ATNA) Profile. However, support for ATNA-based audit logging on mobile devices and lightweight browser applications </w:t>
      </w:r>
      <w:r w:rsidRPr="00CA4288">
        <w:rPr>
          <w:iCs/>
        </w:rPr>
        <w:lastRenderedPageBreak/>
        <w:t xml:space="preserve">may be beyond their ability. The operational environment must choose how to mitigate the risk of relying only on the service-side audit logging on the Care </w:t>
      </w:r>
      <w:r>
        <w:rPr>
          <w:iCs/>
        </w:rPr>
        <w:t>Team</w:t>
      </w:r>
      <w:r w:rsidRPr="00CA4288">
        <w:rPr>
          <w:iCs/>
        </w:rPr>
        <w:t xml:space="preserve"> Service. It is recommended that </w:t>
      </w:r>
      <w:r>
        <w:rPr>
          <w:iCs/>
        </w:rPr>
        <w:t>DCTM</w:t>
      </w:r>
      <w:r w:rsidRPr="00CA4288">
        <w:rPr>
          <w:iCs/>
        </w:rPr>
        <w:t xml:space="preserve"> Actors implement the Internet User Authentication (IUA) Profile, incorporating the subject of the IUA token in audit messages. </w:t>
      </w:r>
    </w:p>
    <w:p w14:paraId="5C493F6B" w14:textId="77777777" w:rsidR="00700897" w:rsidRPr="00CA4288" w:rsidRDefault="00700897" w:rsidP="00700897">
      <w:pPr>
        <w:pStyle w:val="BodyText"/>
        <w:rPr>
          <w:iCs/>
        </w:rPr>
      </w:pPr>
      <w:r w:rsidRPr="00CA4288">
        <w:rPr>
          <w:iCs/>
        </w:rPr>
        <w:t>The Resource URL pattern defined in this profile means many requests may include Patient ID, names, or other demographic data as 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or Name query parameters is clearly visible</w:t>
      </w:r>
      <w:r>
        <w:rPr>
          <w:iCs/>
        </w:rPr>
        <w:t xml:space="preserve">. </w:t>
      </w:r>
    </w:p>
    <w:p w14:paraId="0112D453" w14:textId="77777777" w:rsidR="00167DB7" w:rsidRPr="003651D9" w:rsidRDefault="00167DB7" w:rsidP="00167DB7">
      <w:pPr>
        <w:pStyle w:val="Heading2"/>
        <w:numPr>
          <w:ilvl w:val="0"/>
          <w:numId w:val="0"/>
        </w:numPr>
        <w:rPr>
          <w:noProof w:val="0"/>
        </w:rPr>
      </w:pPr>
      <w:bookmarkStart w:id="187" w:name="_Toc345074665"/>
      <w:r w:rsidRPr="003651D9">
        <w:rPr>
          <w:noProof w:val="0"/>
        </w:rPr>
        <w:t>X.</w:t>
      </w:r>
      <w:r w:rsidR="00AF472E" w:rsidRPr="003651D9">
        <w:rPr>
          <w:noProof w:val="0"/>
        </w:rPr>
        <w:t>6</w:t>
      </w:r>
      <w:r w:rsidRPr="003651D9">
        <w:rPr>
          <w:noProof w:val="0"/>
        </w:rPr>
        <w:t xml:space="preserve"> </w:t>
      </w:r>
      <w:r w:rsidR="00BA0180">
        <w:rPr>
          <w:noProof w:val="0"/>
        </w:rPr>
        <w:t>DCTM</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187"/>
    </w:p>
    <w:p w14:paraId="4A682F92" w14:textId="36C4D5C2" w:rsidR="00941829" w:rsidRPr="00216639" w:rsidRDefault="00004456" w:rsidP="00597DB2">
      <w:pPr>
        <w:pStyle w:val="AuthorInstructions"/>
        <w:rPr>
          <w:i w:val="0"/>
        </w:rPr>
      </w:pPr>
      <w:r w:rsidRPr="00216639">
        <w:rPr>
          <w:i w:val="0"/>
        </w:rPr>
        <w:t xml:space="preserve">A Content Consumer in Patient Care Coordination might be grouped with a Care </w:t>
      </w:r>
      <w:r>
        <w:rPr>
          <w:i w:val="0"/>
        </w:rPr>
        <w:t>Team</w:t>
      </w:r>
      <w:r w:rsidRPr="00216639">
        <w:rPr>
          <w:i w:val="0"/>
        </w:rPr>
        <w:t xml:space="preserve"> Contributor to enable the filtering and display of Care </w:t>
      </w:r>
      <w:r>
        <w:rPr>
          <w:i w:val="0"/>
        </w:rPr>
        <w:t>Team</w:t>
      </w:r>
      <w:r w:rsidRPr="00216639">
        <w:rPr>
          <w:i w:val="0"/>
        </w:rPr>
        <w:t xml:space="preserve"> content. A Content Creator might be grouped with a Care </w:t>
      </w:r>
      <w:r>
        <w:rPr>
          <w:i w:val="0"/>
        </w:rPr>
        <w:t>Team</w:t>
      </w:r>
      <w:r w:rsidRPr="00216639">
        <w:rPr>
          <w:i w:val="0"/>
        </w:rPr>
        <w:t xml:space="preserve"> Contributor to enable the creation or update of clinical content. A Reconciliation Agent might be grouped with a Care </w:t>
      </w:r>
      <w:r>
        <w:rPr>
          <w:i w:val="0"/>
        </w:rPr>
        <w:t>Team</w:t>
      </w:r>
      <w:r w:rsidRPr="00216639">
        <w:rPr>
          <w:i w:val="0"/>
        </w:rPr>
        <w:t xml:space="preserve"> Contributor and also with a Care </w:t>
      </w:r>
      <w:r>
        <w:rPr>
          <w:i w:val="0"/>
        </w:rPr>
        <w:t>Team</w:t>
      </w:r>
      <w:r w:rsidRPr="00216639">
        <w:rPr>
          <w:i w:val="0"/>
        </w:rPr>
        <w:t xml:space="preserve"> </w:t>
      </w:r>
      <w:r>
        <w:rPr>
          <w:i w:val="0"/>
        </w:rPr>
        <w:t>Service</w:t>
      </w:r>
      <w:r w:rsidRPr="00216639">
        <w:rPr>
          <w:i w:val="0"/>
        </w:rPr>
        <w:t xml:space="preserve"> to facilitate the reconciliation processes. As mentioned in the security considerations section, a Secure Node in the ATNA Profile might be grouped with any and all of the actors in this profile.</w:t>
      </w:r>
      <w:r w:rsidR="007E77F1">
        <w:rPr>
          <w:i w:val="0"/>
        </w:rPr>
        <w:t xml:space="preserve"> Note that </w:t>
      </w:r>
      <w:r w:rsidR="00941829">
        <w:rPr>
          <w:i w:val="0"/>
        </w:rPr>
        <w:t xml:space="preserve">Care team may be </w:t>
      </w:r>
      <w:r w:rsidR="007E77F1">
        <w:rPr>
          <w:i w:val="0"/>
        </w:rPr>
        <w:t>referenced from zero o</w:t>
      </w:r>
      <w:r w:rsidR="00D92F98">
        <w:rPr>
          <w:i w:val="0"/>
        </w:rPr>
        <w:t>r</w:t>
      </w:r>
      <w:r w:rsidR="007E77F1">
        <w:rPr>
          <w:i w:val="0"/>
        </w:rPr>
        <w:t xml:space="preserve"> more care plans. </w:t>
      </w:r>
      <w:r w:rsidR="00941829">
        <w:rPr>
          <w:i w:val="0"/>
        </w:rPr>
        <w:t xml:space="preserve"> </w:t>
      </w:r>
      <w:ins w:id="188" w:author="Jones, Emma" w:date="2017-04-19T11:52:00Z">
        <w:r w:rsidR="001B3DC1">
          <w:rPr>
            <w:i w:val="0"/>
          </w:rPr>
          <w:t xml:space="preserve">Please see section X.4 DCTM Overview for a description of the relationship between care planning and care teams. </w:t>
        </w:r>
      </w:ins>
    </w:p>
    <w:p w14:paraId="19F5CF75" w14:textId="77777777" w:rsidR="00953CFC" w:rsidRPr="003651D9" w:rsidRDefault="00953CFC" w:rsidP="0005577A">
      <w:pPr>
        <w:pStyle w:val="PartTitle"/>
        <w:rPr>
          <w:highlight w:val="yellow"/>
        </w:rPr>
      </w:pPr>
      <w:bookmarkStart w:id="189" w:name="_Toc345074666"/>
      <w:r w:rsidRPr="003651D9">
        <w:lastRenderedPageBreak/>
        <w:t>Appendices</w:t>
      </w:r>
      <w:bookmarkEnd w:id="189"/>
      <w:r w:rsidRPr="003651D9">
        <w:rPr>
          <w:highlight w:val="yellow"/>
        </w:rPr>
        <w:t xml:space="preserve"> </w:t>
      </w:r>
    </w:p>
    <w:p w14:paraId="06246B2A" w14:textId="77777777" w:rsidR="00953CFC" w:rsidRPr="00496186" w:rsidRDefault="000514E1" w:rsidP="0070762D">
      <w:pPr>
        <w:pStyle w:val="AuthorInstructions"/>
        <w:rPr>
          <w:sz w:val="18"/>
          <w:szCs w:val="18"/>
          <w:highlight w:val="lightGray"/>
        </w:rPr>
      </w:pPr>
      <w:r w:rsidRPr="00496186">
        <w:rPr>
          <w:sz w:val="18"/>
          <w:szCs w:val="18"/>
          <w:highlight w:val="lightGray"/>
        </w:rPr>
        <w:t>&lt;</w:t>
      </w:r>
      <w:r w:rsidR="00953CFC" w:rsidRPr="00496186">
        <w:rPr>
          <w:sz w:val="18"/>
          <w:szCs w:val="18"/>
          <w:highlight w:val="lightGray"/>
        </w:rPr>
        <w:t>Add Appendices to this Profile here</w:t>
      </w:r>
      <w:r w:rsidR="00F0665F" w:rsidRPr="00496186">
        <w:rPr>
          <w:sz w:val="18"/>
          <w:szCs w:val="18"/>
          <w:highlight w:val="lightGray"/>
        </w:rPr>
        <w:t xml:space="preserve">. </w:t>
      </w:r>
      <w:r w:rsidR="00953CFC" w:rsidRPr="00496186">
        <w:rPr>
          <w:sz w:val="18"/>
          <w:szCs w:val="18"/>
          <w:highlight w:val="lightGray"/>
        </w:rPr>
        <w:t>Examples of an appendix include HITSP mapping to IHE Use Cases or long use case definitions.</w:t>
      </w:r>
      <w:r w:rsidRPr="00496186">
        <w:rPr>
          <w:sz w:val="18"/>
          <w:szCs w:val="18"/>
          <w:highlight w:val="lightGray"/>
        </w:rPr>
        <w:t>&gt;</w:t>
      </w:r>
    </w:p>
    <w:p w14:paraId="3E2FCB74" w14:textId="77777777" w:rsidR="00953CFC" w:rsidRPr="00496186" w:rsidRDefault="00953CFC" w:rsidP="0070762D">
      <w:pPr>
        <w:pStyle w:val="AuthorInstructions"/>
        <w:rPr>
          <w:sz w:val="18"/>
          <w:szCs w:val="18"/>
        </w:rPr>
      </w:pPr>
      <w:r w:rsidRPr="00496186">
        <w:rPr>
          <w:sz w:val="18"/>
          <w:szCs w:val="18"/>
          <w:highlight w:val="lightGray"/>
        </w:rPr>
        <w:t>&lt;</w:t>
      </w:r>
      <w:r w:rsidR="00E91C15" w:rsidRPr="00496186">
        <w:rPr>
          <w:sz w:val="18"/>
          <w:szCs w:val="18"/>
          <w:highlight w:val="lightGray"/>
        </w:rPr>
        <w:t xml:space="preserve">Volume 1 </w:t>
      </w:r>
      <w:r w:rsidR="00111CBC" w:rsidRPr="00496186">
        <w:rPr>
          <w:sz w:val="18"/>
          <w:szCs w:val="18"/>
          <w:highlight w:val="lightGray"/>
        </w:rPr>
        <w:t>A</w:t>
      </w:r>
      <w:r w:rsidRPr="00496186">
        <w:rPr>
          <w:sz w:val="18"/>
          <w:szCs w:val="18"/>
          <w:highlight w:val="lightGray"/>
        </w:rPr>
        <w:t>ppendices are informational only</w:t>
      </w:r>
      <w:r w:rsidR="00F0665F" w:rsidRPr="00496186">
        <w:rPr>
          <w:sz w:val="18"/>
          <w:szCs w:val="18"/>
          <w:highlight w:val="lightGray"/>
        </w:rPr>
        <w:t xml:space="preserve">. </w:t>
      </w:r>
      <w:r w:rsidRPr="00496186">
        <w:rPr>
          <w:sz w:val="18"/>
          <w:szCs w:val="18"/>
          <w:highlight w:val="lightGray"/>
        </w:rPr>
        <w:t>No “</w:t>
      </w:r>
      <w:r w:rsidR="00125F42" w:rsidRPr="00496186">
        <w:rPr>
          <w:sz w:val="18"/>
          <w:szCs w:val="18"/>
          <w:highlight w:val="lightGray"/>
        </w:rPr>
        <w:t>SHALL</w:t>
      </w:r>
      <w:r w:rsidRPr="00496186">
        <w:rPr>
          <w:sz w:val="18"/>
          <w:szCs w:val="18"/>
          <w:highlight w:val="lightGray"/>
        </w:rPr>
        <w:t>” language is allowed in a</w:t>
      </w:r>
      <w:r w:rsidR="00E91C15" w:rsidRPr="00496186">
        <w:rPr>
          <w:sz w:val="18"/>
          <w:szCs w:val="18"/>
          <w:highlight w:val="lightGray"/>
        </w:rPr>
        <w:t xml:space="preserve"> Volume 1 </w:t>
      </w:r>
      <w:r w:rsidRPr="00496186">
        <w:rPr>
          <w:sz w:val="18"/>
          <w:szCs w:val="18"/>
          <w:highlight w:val="lightGray"/>
        </w:rPr>
        <w:t>appendix.&gt;</w:t>
      </w:r>
    </w:p>
    <w:p w14:paraId="4A9CE686" w14:textId="77777777" w:rsidR="00953CFC" w:rsidRPr="003651D9" w:rsidRDefault="00953CFC" w:rsidP="00167DB7"/>
    <w:p w14:paraId="0044842A" w14:textId="77777777" w:rsidR="00B15A1D" w:rsidRPr="003651D9" w:rsidRDefault="00701B3A" w:rsidP="00AD069D">
      <w:pPr>
        <w:pStyle w:val="AppendixHeading1"/>
        <w:rPr>
          <w:noProof w:val="0"/>
        </w:rPr>
      </w:pPr>
      <w:bookmarkStart w:id="190" w:name="_Toc345074667"/>
      <w:r w:rsidRPr="003651D9">
        <w:rPr>
          <w:noProof w:val="0"/>
        </w:rPr>
        <w:t xml:space="preserve">Appendix A </w:t>
      </w:r>
      <w:r w:rsidR="00B15A1D" w:rsidRPr="003651D9">
        <w:rPr>
          <w:noProof w:val="0"/>
        </w:rPr>
        <w:t>–</w:t>
      </w:r>
      <w:r w:rsidRPr="003651D9">
        <w:rPr>
          <w:noProof w:val="0"/>
        </w:rPr>
        <w:t xml:space="preserve"> </w:t>
      </w:r>
      <w:r w:rsidR="00B15A1D" w:rsidRPr="003651D9">
        <w:rPr>
          <w:noProof w:val="0"/>
        </w:rPr>
        <w:t>&lt;</w:t>
      </w:r>
      <w:r w:rsidR="00CF283F" w:rsidRPr="003651D9">
        <w:rPr>
          <w:noProof w:val="0"/>
        </w:rPr>
        <w:t>A</w:t>
      </w:r>
      <w:r w:rsidR="00B15A1D" w:rsidRPr="003651D9">
        <w:rPr>
          <w:noProof w:val="0"/>
        </w:rPr>
        <w:t>ppendix A Title&gt;</w:t>
      </w:r>
      <w:bookmarkEnd w:id="190"/>
    </w:p>
    <w:p w14:paraId="5F8EFECC" w14:textId="77777777" w:rsidR="00111CBC" w:rsidRPr="003651D9" w:rsidRDefault="00111CBC" w:rsidP="00111CBC">
      <w:pPr>
        <w:pStyle w:val="BodyText"/>
      </w:pPr>
      <w:r w:rsidRPr="003651D9">
        <w:t>Appendix A text goes here.</w:t>
      </w:r>
    </w:p>
    <w:p w14:paraId="0BD1B327" w14:textId="77777777" w:rsidR="00C536E4" w:rsidRPr="003651D9" w:rsidRDefault="00B15A1D" w:rsidP="00EF218E">
      <w:pPr>
        <w:pStyle w:val="AppendixHeading2"/>
        <w:numPr>
          <w:ilvl w:val="1"/>
          <w:numId w:val="18"/>
        </w:numPr>
        <w:rPr>
          <w:bCs/>
          <w:noProof w:val="0"/>
        </w:rPr>
      </w:pPr>
      <w:bookmarkStart w:id="191" w:name="_Toc345074668"/>
      <w:r w:rsidRPr="003651D9">
        <w:rPr>
          <w:bCs/>
          <w:noProof w:val="0"/>
        </w:rPr>
        <w:t>&lt;Add Title&gt;</w:t>
      </w:r>
      <w:bookmarkEnd w:id="191"/>
    </w:p>
    <w:p w14:paraId="06D29545" w14:textId="77777777" w:rsidR="00111CBC" w:rsidRPr="003651D9" w:rsidRDefault="00111CBC" w:rsidP="00111CBC">
      <w:pPr>
        <w:pStyle w:val="BodyText"/>
      </w:pPr>
      <w:r w:rsidRPr="003651D9">
        <w:t>Appendix A.1 text goes here</w:t>
      </w:r>
    </w:p>
    <w:p w14:paraId="57B53116" w14:textId="77777777" w:rsidR="00CF283F" w:rsidRPr="003651D9" w:rsidRDefault="00701B3A" w:rsidP="00111CBC">
      <w:pPr>
        <w:pStyle w:val="AppendixHeading1"/>
        <w:rPr>
          <w:noProof w:val="0"/>
        </w:rPr>
      </w:pPr>
      <w:bookmarkStart w:id="192" w:name="_Toc345074669"/>
      <w:r w:rsidRPr="003651D9">
        <w:rPr>
          <w:noProof w:val="0"/>
        </w:rPr>
        <w:t xml:space="preserve">Appendix B </w:t>
      </w:r>
      <w:r w:rsidR="00B15A1D" w:rsidRPr="003651D9">
        <w:rPr>
          <w:noProof w:val="0"/>
        </w:rPr>
        <w:t>–</w:t>
      </w:r>
      <w:r w:rsidRPr="003651D9">
        <w:rPr>
          <w:noProof w:val="0"/>
        </w:rPr>
        <w:t xml:space="preserve"> </w:t>
      </w:r>
      <w:r w:rsidR="00B15A1D" w:rsidRPr="003651D9">
        <w:rPr>
          <w:noProof w:val="0"/>
        </w:rPr>
        <w:t>&lt;Appendix B Title&gt;</w:t>
      </w:r>
      <w:bookmarkEnd w:id="192"/>
    </w:p>
    <w:p w14:paraId="5D28FB99" w14:textId="77777777" w:rsidR="00111CBC" w:rsidRPr="003651D9" w:rsidRDefault="00111CBC" w:rsidP="00111CBC">
      <w:pPr>
        <w:pStyle w:val="BodyText"/>
      </w:pPr>
      <w:r w:rsidRPr="003651D9">
        <w:t>Appendix B text goes here.</w:t>
      </w:r>
    </w:p>
    <w:p w14:paraId="0848F7EC" w14:textId="77777777" w:rsidR="00DA7FE0" w:rsidRPr="003651D9" w:rsidRDefault="00DA7FE0" w:rsidP="00EF218E">
      <w:pPr>
        <w:pStyle w:val="ColorfulList-Accent11"/>
        <w:numPr>
          <w:ilvl w:val="0"/>
          <w:numId w:val="18"/>
        </w:numPr>
        <w:spacing w:before="240" w:after="60"/>
        <w:rPr>
          <w:rFonts w:ascii="Arial" w:hAnsi="Arial"/>
          <w:b/>
          <w:bCs/>
          <w:vanish/>
          <w:sz w:val="28"/>
        </w:rPr>
      </w:pPr>
    </w:p>
    <w:p w14:paraId="725BDC51" w14:textId="77777777" w:rsidR="00DA7FE0" w:rsidRPr="003651D9" w:rsidRDefault="00DA7FE0" w:rsidP="00EF218E">
      <w:pPr>
        <w:pStyle w:val="ColorfulList-Accent11"/>
        <w:numPr>
          <w:ilvl w:val="1"/>
          <w:numId w:val="18"/>
        </w:numPr>
        <w:spacing w:before="240" w:after="60"/>
        <w:rPr>
          <w:rFonts w:ascii="Arial" w:hAnsi="Arial"/>
          <w:b/>
          <w:bCs/>
          <w:vanish/>
          <w:sz w:val="28"/>
        </w:rPr>
      </w:pPr>
    </w:p>
    <w:p w14:paraId="4920097C" w14:textId="77777777" w:rsidR="00111CBC" w:rsidRPr="003651D9" w:rsidRDefault="00B15A1D" w:rsidP="00EF218E">
      <w:pPr>
        <w:pStyle w:val="AppendixHeading2"/>
        <w:numPr>
          <w:ilvl w:val="1"/>
          <w:numId w:val="18"/>
        </w:numPr>
        <w:rPr>
          <w:bCs/>
          <w:noProof w:val="0"/>
        </w:rPr>
      </w:pPr>
      <w:bookmarkStart w:id="193" w:name="_Toc345074670"/>
      <w:r w:rsidRPr="003651D9">
        <w:rPr>
          <w:bCs/>
          <w:noProof w:val="0"/>
        </w:rPr>
        <w:t>&lt;Add Title&gt;</w:t>
      </w:r>
      <w:bookmarkEnd w:id="193"/>
    </w:p>
    <w:p w14:paraId="6D18AFD6" w14:textId="77777777" w:rsidR="00111CBC" w:rsidRPr="003651D9" w:rsidRDefault="00111CBC" w:rsidP="00111CBC">
      <w:pPr>
        <w:pStyle w:val="BodyText"/>
      </w:pPr>
      <w:r w:rsidRPr="003651D9">
        <w:t xml:space="preserve">Appendix B.1 </w:t>
      </w:r>
      <w:r w:rsidR="00DA7FE0" w:rsidRPr="003651D9">
        <w:t xml:space="preserve">text </w:t>
      </w:r>
      <w:r w:rsidRPr="003651D9">
        <w:t>goes here.</w:t>
      </w:r>
    </w:p>
    <w:p w14:paraId="671EA41E" w14:textId="77777777" w:rsidR="00CF283F" w:rsidRPr="003651D9" w:rsidRDefault="00CF283F" w:rsidP="008D7642">
      <w:pPr>
        <w:pStyle w:val="PartTitle"/>
      </w:pPr>
      <w:bookmarkStart w:id="194" w:name="_Toc336000611"/>
      <w:bookmarkStart w:id="195" w:name="_Toc345074671"/>
      <w:bookmarkEnd w:id="194"/>
      <w:r w:rsidRPr="003651D9">
        <w:lastRenderedPageBreak/>
        <w:t xml:space="preserve">Volume 2 </w:t>
      </w:r>
      <w:r w:rsidR="008D7642" w:rsidRPr="003651D9">
        <w:t xml:space="preserve">– </w:t>
      </w:r>
      <w:r w:rsidRPr="003651D9">
        <w:t>Transactions</w:t>
      </w:r>
      <w:bookmarkEnd w:id="195"/>
    </w:p>
    <w:p w14:paraId="1D8B0B03" w14:textId="77777777" w:rsidR="00303E20" w:rsidRPr="003651D9" w:rsidRDefault="00303E20" w:rsidP="008E441F">
      <w:pPr>
        <w:pStyle w:val="EditorInstructions"/>
      </w:pPr>
      <w:bookmarkStart w:id="196" w:name="_Toc75083611"/>
      <w:r w:rsidRPr="003651D9">
        <w:t xml:space="preserve">Add section 3.Y </w:t>
      </w:r>
      <w:bookmarkEnd w:id="196"/>
    </w:p>
    <w:p w14:paraId="7A322C15" w14:textId="4021C74B" w:rsidR="00CF283F" w:rsidRPr="003651D9" w:rsidRDefault="00303E20" w:rsidP="00303E20">
      <w:pPr>
        <w:pStyle w:val="Heading2"/>
        <w:numPr>
          <w:ilvl w:val="0"/>
          <w:numId w:val="0"/>
        </w:numPr>
        <w:rPr>
          <w:noProof w:val="0"/>
        </w:rPr>
      </w:pPr>
      <w:bookmarkStart w:id="197" w:name="_Toc345074672"/>
      <w:r w:rsidRPr="003651D9">
        <w:rPr>
          <w:noProof w:val="0"/>
        </w:rPr>
        <w:t>3</w:t>
      </w:r>
      <w:r w:rsidR="00CF283F" w:rsidRPr="003651D9">
        <w:rPr>
          <w:noProof w:val="0"/>
        </w:rPr>
        <w:t>.Y</w:t>
      </w:r>
      <w:r w:rsidR="00EC0427">
        <w:rPr>
          <w:noProof w:val="0"/>
        </w:rPr>
        <w:t>1</w:t>
      </w:r>
      <w:r w:rsidR="00CF283F" w:rsidRPr="003651D9">
        <w:rPr>
          <w:noProof w:val="0"/>
        </w:rPr>
        <w:t xml:space="preserve"> </w:t>
      </w:r>
      <w:r w:rsidR="00316A5E">
        <w:rPr>
          <w:noProof w:val="0"/>
        </w:rPr>
        <w:t>Update Care Team [PCC-</w:t>
      </w:r>
      <w:r w:rsidR="002B43C4">
        <w:rPr>
          <w:noProof w:val="0"/>
        </w:rPr>
        <w:t>Y1</w:t>
      </w:r>
      <w:r w:rsidR="002B43C4" w:rsidRPr="00CA4288">
        <w:rPr>
          <w:noProof w:val="0"/>
        </w:rPr>
        <w:t>]</w:t>
      </w:r>
      <w:bookmarkEnd w:id="197"/>
    </w:p>
    <w:p w14:paraId="71D21218" w14:textId="3004222A" w:rsidR="00111CBC" w:rsidRPr="003651D9" w:rsidDel="00EE3B87" w:rsidRDefault="00111CBC" w:rsidP="00111CBC">
      <w:pPr>
        <w:pStyle w:val="BodyText"/>
        <w:rPr>
          <w:del w:id="198" w:author="Jones, Emma" w:date="2017-04-20T18:52:00Z"/>
          <w:i/>
        </w:rPr>
      </w:pPr>
      <w:del w:id="199" w:author="Jones, Emma" w:date="2017-04-20T18:52:00Z">
        <w:r w:rsidRPr="003651D9" w:rsidDel="00EE3B87">
          <w:rPr>
            <w:i/>
          </w:rPr>
          <w:delText>&lt;The “Y” in the heading should be the same as the # in the [</w:delText>
        </w:r>
        <w:r w:rsidR="001558DD" w:rsidRPr="003651D9" w:rsidDel="00EE3B87">
          <w:rPr>
            <w:i/>
          </w:rPr>
          <w:delText>Domain Acronym</w:delText>
        </w:r>
        <w:r w:rsidRPr="003651D9" w:rsidDel="00EE3B87">
          <w:rPr>
            <w:i/>
          </w:rPr>
          <w:delText xml:space="preserve"> -#] title&gt;</w:delText>
        </w:r>
      </w:del>
    </w:p>
    <w:p w14:paraId="230D1549" w14:textId="4387DCE6" w:rsidR="00CF283F" w:rsidRPr="003651D9" w:rsidRDefault="00303E20" w:rsidP="00303E20">
      <w:pPr>
        <w:pStyle w:val="Heading3"/>
        <w:numPr>
          <w:ilvl w:val="0"/>
          <w:numId w:val="0"/>
        </w:numPr>
        <w:rPr>
          <w:noProof w:val="0"/>
        </w:rPr>
      </w:pPr>
      <w:bookmarkStart w:id="200" w:name="_Toc345074673"/>
      <w:r w:rsidRPr="003651D9">
        <w:rPr>
          <w:noProof w:val="0"/>
        </w:rPr>
        <w:t>3</w:t>
      </w:r>
      <w:r w:rsidR="00CF283F" w:rsidRPr="003651D9">
        <w:rPr>
          <w:noProof w:val="0"/>
        </w:rPr>
        <w:t>.Y</w:t>
      </w:r>
      <w:r w:rsidR="00EC0427">
        <w:rPr>
          <w:noProof w:val="0"/>
        </w:rPr>
        <w:t>1</w:t>
      </w:r>
      <w:r w:rsidR="00CF283F" w:rsidRPr="003651D9">
        <w:rPr>
          <w:noProof w:val="0"/>
        </w:rPr>
        <w:t>.1 Scope</w:t>
      </w:r>
      <w:bookmarkEnd w:id="200"/>
    </w:p>
    <w:p w14:paraId="18CD3D34" w14:textId="18A4AC2D" w:rsidR="002B43C4" w:rsidRPr="00CA4288" w:rsidRDefault="002B43C4" w:rsidP="002B43C4">
      <w:pPr>
        <w:pStyle w:val="BodyText"/>
      </w:pPr>
      <w:r w:rsidRPr="00CA4288">
        <w:t xml:space="preserve">This transaction is used to update or </w:t>
      </w:r>
      <w:r>
        <w:t>to create a care team. A CareTeam</w:t>
      </w:r>
      <w:r w:rsidRPr="00CA4288">
        <w:t xml:space="preserve"> reso</w:t>
      </w:r>
      <w:r>
        <w:t>urce is submitted to a Care Team</w:t>
      </w:r>
      <w:r w:rsidRPr="00CA4288">
        <w:t xml:space="preserve"> Service where the update or creation is handled.</w:t>
      </w:r>
    </w:p>
    <w:p w14:paraId="51F4CBF1" w14:textId="6072917E" w:rsidR="00CF283F" w:rsidRPr="003651D9" w:rsidRDefault="00303E20" w:rsidP="00303E20">
      <w:pPr>
        <w:pStyle w:val="Heading3"/>
        <w:numPr>
          <w:ilvl w:val="0"/>
          <w:numId w:val="0"/>
        </w:numPr>
        <w:rPr>
          <w:noProof w:val="0"/>
        </w:rPr>
      </w:pPr>
      <w:bookmarkStart w:id="201" w:name="_Toc345074674"/>
      <w:r w:rsidRPr="003651D9">
        <w:rPr>
          <w:noProof w:val="0"/>
        </w:rPr>
        <w:t>3</w:t>
      </w:r>
      <w:r w:rsidR="008D17FF" w:rsidRPr="003651D9">
        <w:rPr>
          <w:noProof w:val="0"/>
        </w:rPr>
        <w:t>.Y</w:t>
      </w:r>
      <w:r w:rsidR="00EC0427">
        <w:rPr>
          <w:noProof w:val="0"/>
        </w:rPr>
        <w:t>1</w:t>
      </w:r>
      <w:r w:rsidR="008D17FF" w:rsidRPr="003651D9">
        <w:rPr>
          <w:noProof w:val="0"/>
        </w:rPr>
        <w:t>.2</w:t>
      </w:r>
      <w:r w:rsidR="00291725">
        <w:rPr>
          <w:noProof w:val="0"/>
        </w:rPr>
        <w:t xml:space="preserve"> </w:t>
      </w:r>
      <w:r w:rsidR="008D17FF" w:rsidRPr="003651D9">
        <w:rPr>
          <w:noProof w:val="0"/>
        </w:rPr>
        <w:t xml:space="preserve">Actor </w:t>
      </w:r>
      <w:r w:rsidR="00CF283F" w:rsidRPr="003651D9">
        <w:rPr>
          <w:noProof w:val="0"/>
        </w:rPr>
        <w:t>Roles</w:t>
      </w:r>
      <w:bookmarkEnd w:id="201"/>
    </w:p>
    <w:p w14:paraId="478DF86A" w14:textId="42B90786" w:rsidR="007C1AAC" w:rsidRPr="003651D9" w:rsidRDefault="00FE43B6" w:rsidP="00B63B69">
      <w:pPr>
        <w:pStyle w:val="BodyText"/>
        <w:jc w:val="center"/>
      </w:pPr>
      <w:r>
        <w:rPr>
          <w:noProof/>
        </w:rPr>
        <mc:AlternateContent>
          <mc:Choice Requires="wpc">
            <w:drawing>
              <wp:inline distT="0" distB="0" distL="0" distR="0" wp14:anchorId="51362F06" wp14:editId="711B632F">
                <wp:extent cx="3726180" cy="1539240"/>
                <wp:effectExtent l="3810" t="0" r="3810" b="4445"/>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CB0DC3F" w14:textId="671433E6" w:rsidR="005652F2" w:rsidRDefault="005652F2" w:rsidP="007C1AAC">
                              <w:pPr>
                                <w:jc w:val="center"/>
                                <w:rPr>
                                  <w:sz w:val="18"/>
                                </w:rPr>
                              </w:pPr>
                              <w:r>
                                <w:rPr>
                                  <w:sz w:val="18"/>
                                </w:rPr>
                                <w:t>Update Care Team [PCC TF-2: 3.Y1]</w:t>
                              </w:r>
                            </w:p>
                            <w:p w14:paraId="27FE481C" w14:textId="77777777" w:rsidR="005652F2" w:rsidRDefault="005652F2"/>
                            <w:p w14:paraId="61213150" w14:textId="77777777" w:rsidR="005652F2" w:rsidRDefault="005652F2" w:rsidP="007C1AAC">
                              <w:pPr>
                                <w:jc w:val="center"/>
                                <w:rPr>
                                  <w:sz w:val="18"/>
                                </w:rPr>
                              </w:pPr>
                              <w:r>
                                <w:rPr>
                                  <w:sz w:val="18"/>
                                </w:rPr>
                                <w:t>Transaction Name [DOM-#]</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77A2B62A" w14:textId="0D17F3D2" w:rsidR="005652F2" w:rsidRDefault="005652F2" w:rsidP="007C1AAC">
                              <w:pPr>
                                <w:rPr>
                                  <w:sz w:val="18"/>
                                </w:rPr>
                              </w:pPr>
                              <w:r>
                                <w:rPr>
                                  <w:sz w:val="18"/>
                                </w:rPr>
                                <w:t>Care Team Contributor</w:t>
                              </w:r>
                            </w:p>
                            <w:p w14:paraId="3833505C" w14:textId="77777777" w:rsidR="005652F2" w:rsidRDefault="005652F2"/>
                            <w:p w14:paraId="239EB0DE" w14:textId="77777777" w:rsidR="005652F2" w:rsidRDefault="005652F2" w:rsidP="007C1AAC">
                              <w:pPr>
                                <w:rPr>
                                  <w:sz w:val="18"/>
                                </w:rPr>
                              </w:pPr>
                              <w:r>
                                <w:rPr>
                                  <w:sz w:val="18"/>
                                </w:rPr>
                                <w:t>Actor ABC</w:t>
                              </w:r>
                            </w:p>
                          </w:txbxContent>
                        </wps:txbx>
                        <wps:bodyPr rot="0" vert="horz" wrap="square" lIns="91440" tIns="45720" rIns="91440" bIns="45720" anchor="t" anchorCtr="0" upright="1">
                          <a:noAutofit/>
                        </wps:bodyPr>
                      </wps:wsp>
                      <wps:wsp>
                        <wps:cNvPr id="14"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3CF786FB" w14:textId="6AF17D07" w:rsidR="005652F2" w:rsidRDefault="005652F2" w:rsidP="007C1AAC">
                              <w:pPr>
                                <w:rPr>
                                  <w:sz w:val="18"/>
                                </w:rPr>
                              </w:pPr>
                              <w:r>
                                <w:rPr>
                                  <w:sz w:val="18"/>
                                </w:rPr>
                                <w:t>Care Team Service</w:t>
                              </w:r>
                            </w:p>
                            <w:p w14:paraId="7F020D6B" w14:textId="77777777" w:rsidR="005652F2" w:rsidRDefault="005652F2"/>
                            <w:p w14:paraId="0CC9B198" w14:textId="77777777" w:rsidR="005652F2" w:rsidRDefault="005652F2" w:rsidP="007C1AAC">
                              <w:pPr>
                                <w:rPr>
                                  <w:sz w:val="18"/>
                                </w:rPr>
                              </w:pPr>
                              <w:r>
                                <w:rPr>
                                  <w:sz w:val="18"/>
                                </w:rPr>
                                <w:t>Actor DEF</w:t>
                              </w:r>
                            </w:p>
                          </w:txbxContent>
                        </wps:txbx>
                        <wps:bodyPr rot="0" vert="horz" wrap="square" lIns="91440" tIns="45720" rIns="91440" bIns="45720" anchor="t" anchorCtr="0" upright="1">
                          <a:noAutofit/>
                        </wps:bodyPr>
                      </wps:wsp>
                      <wps:wsp>
                        <wps:cNvPr id="16"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1362F06" id="Canvas 152" o:spid="_x0000_s105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width:37261;height:15392;visibility:visible;mso-wrap-style:square">
                  <v:fill o:detectmouseclick="t"/>
                  <v:path o:connecttype="none"/>
                </v:shape>
                <v:oval id="_x0000_s1052"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">
                  <v:textbox inset="0,.72pt,0,.72pt">
                    <w:txbxContent>
                      <w:p w14:paraId="7CB0DC3F" w14:textId="671433E6" w:rsidR="005652F2" w:rsidRDefault="005652F2" w:rsidP="007C1AAC">
                        <w:pPr>
                          <w:jc w:val="center"/>
                          <w:rPr>
                            <w:sz w:val="18"/>
                          </w:rPr>
                        </w:pPr>
                        <w:r>
                          <w:rPr>
                            <w:sz w:val="18"/>
                          </w:rPr>
                          <w:t>Update Care Team [PCC TF-2: 3.Y1]</w:t>
                        </w:r>
                      </w:p>
                      <w:p w14:paraId="27FE481C" w14:textId="77777777" w:rsidR="005652F2" w:rsidRDefault="005652F2"/>
                      <w:p w14:paraId="61213150" w14:textId="77777777" w:rsidR="005652F2" w:rsidRDefault="005652F2" w:rsidP="007C1AAC">
                        <w:pPr>
                          <w:jc w:val="center"/>
                          <w:rPr>
                            <w:sz w:val="18"/>
                          </w:rPr>
                        </w:pPr>
                        <w:r>
                          <w:rPr>
                            <w:sz w:val="18"/>
                          </w:rPr>
                          <w:t>Transaction Name [DOM-#]</w:t>
                        </w:r>
                      </w:p>
                    </w:txbxContent>
                  </v:textbox>
                </v:oval>
                <v:shape id="_x0000_s1053"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77A2B62A" w14:textId="0D17F3D2" w:rsidR="005652F2" w:rsidRDefault="005652F2" w:rsidP="007C1AAC">
                        <w:pPr>
                          <w:rPr>
                            <w:sz w:val="18"/>
                          </w:rPr>
                        </w:pPr>
                        <w:r>
                          <w:rPr>
                            <w:sz w:val="18"/>
                          </w:rPr>
                          <w:t>Care Team Contributor</w:t>
                        </w:r>
                      </w:p>
                      <w:p w14:paraId="3833505C" w14:textId="77777777" w:rsidR="005652F2" w:rsidRDefault="005652F2"/>
                      <w:p w14:paraId="239EB0DE" w14:textId="77777777" w:rsidR="005652F2" w:rsidRDefault="005652F2" w:rsidP="007C1AAC">
                        <w:pPr>
                          <w:rPr>
                            <w:sz w:val="18"/>
                          </w:rPr>
                        </w:pPr>
                        <w:r>
                          <w:rPr>
                            <w:sz w:val="18"/>
                          </w:rPr>
                          <w:t>Actor ABC</w:t>
                        </w:r>
                      </w:p>
                    </w:txbxContent>
                  </v:textbox>
                </v:shape>
                <v:line id="Line 155" o:spid="_x0000_s105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shape id="_x0000_s1055"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3CF786FB" w14:textId="6AF17D07" w:rsidR="005652F2" w:rsidRDefault="005652F2" w:rsidP="007C1AAC">
                        <w:pPr>
                          <w:rPr>
                            <w:sz w:val="18"/>
                          </w:rPr>
                        </w:pPr>
                        <w:r>
                          <w:rPr>
                            <w:sz w:val="18"/>
                          </w:rPr>
                          <w:t>Care Team Service</w:t>
                        </w:r>
                      </w:p>
                      <w:p w14:paraId="7F020D6B" w14:textId="77777777" w:rsidR="005652F2" w:rsidRDefault="005652F2"/>
                      <w:p w14:paraId="0CC9B198" w14:textId="77777777" w:rsidR="005652F2" w:rsidRDefault="005652F2" w:rsidP="007C1AAC">
                        <w:pPr>
                          <w:rPr>
                            <w:sz w:val="18"/>
                          </w:rPr>
                        </w:pPr>
                        <w:r>
                          <w:rPr>
                            <w:sz w:val="18"/>
                          </w:rPr>
                          <w:t>Actor DEF</w:t>
                        </w:r>
                      </w:p>
                    </w:txbxContent>
                  </v:textbox>
                </v:shape>
                <v:line id="Line 157" o:spid="_x0000_s105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w10:anchorlock/>
              </v:group>
            </w:pict>
          </mc:Fallback>
        </mc:AlternateContent>
      </w:r>
    </w:p>
    <w:p w14:paraId="2C7FDFE3" w14:textId="77777777" w:rsidR="002D5B69" w:rsidRPr="003651D9" w:rsidRDefault="002D5B69" w:rsidP="00BB76BC">
      <w:pPr>
        <w:pStyle w:val="FigureTitle"/>
      </w:pPr>
      <w:r w:rsidRPr="003651D9">
        <w:t xml:space="preserve">Figure 3.Y.2-1: </w:t>
      </w:r>
      <w:r w:rsidR="001B2B50" w:rsidRPr="003651D9">
        <w:t>Use Case Diagram</w:t>
      </w:r>
    </w:p>
    <w:p w14:paraId="40BCD817" w14:textId="77777777" w:rsidR="002D5B69" w:rsidRPr="003651D9" w:rsidRDefault="002D5B69" w:rsidP="00BB76BC">
      <w:pPr>
        <w:pStyle w:val="TableTitle"/>
      </w:pPr>
    </w:p>
    <w:p w14:paraId="27BAAEEB" w14:textId="77777777" w:rsidR="002D5B69" w:rsidRPr="003651D9" w:rsidRDefault="002D5B69" w:rsidP="00BB76BC">
      <w:pPr>
        <w:pStyle w:val="TableTitle"/>
      </w:pPr>
      <w:r w:rsidRPr="003651D9">
        <w:t>Table 3.Y.2-1: Actor Role</w:t>
      </w:r>
      <w:r w:rsidR="001B2B50" w:rsidRPr="003651D9">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6AA726FD" w14:textId="77777777" w:rsidTr="00BB76BC">
        <w:tc>
          <w:tcPr>
            <w:tcW w:w="1008" w:type="dxa"/>
            <w:shd w:val="clear" w:color="auto" w:fill="auto"/>
          </w:tcPr>
          <w:p w14:paraId="3FD52891" w14:textId="77777777" w:rsidR="00C6772C" w:rsidRPr="003651D9" w:rsidRDefault="00C6772C" w:rsidP="00597DB2">
            <w:pPr>
              <w:pStyle w:val="BodyText"/>
              <w:rPr>
                <w:b/>
              </w:rPr>
            </w:pPr>
            <w:r w:rsidRPr="003651D9">
              <w:rPr>
                <w:b/>
              </w:rPr>
              <w:t>Actor:</w:t>
            </w:r>
          </w:p>
        </w:tc>
        <w:tc>
          <w:tcPr>
            <w:tcW w:w="8568" w:type="dxa"/>
            <w:shd w:val="clear" w:color="auto" w:fill="auto"/>
          </w:tcPr>
          <w:p w14:paraId="6F82092E" w14:textId="1CD9AA69" w:rsidR="00C6772C" w:rsidRPr="003651D9" w:rsidRDefault="002B43C4" w:rsidP="00597DB2">
            <w:pPr>
              <w:pStyle w:val="BodyText"/>
            </w:pPr>
            <w:r w:rsidRPr="00CA4288">
              <w:t xml:space="preserve">Care </w:t>
            </w:r>
            <w:r>
              <w:t>Team</w:t>
            </w:r>
            <w:r w:rsidRPr="00CA4288">
              <w:t xml:space="preserve"> Contributor</w:t>
            </w:r>
          </w:p>
        </w:tc>
      </w:tr>
      <w:tr w:rsidR="002B43C4" w:rsidRPr="003651D9" w14:paraId="076DA544" w14:textId="77777777" w:rsidTr="00BB76BC">
        <w:tc>
          <w:tcPr>
            <w:tcW w:w="1008" w:type="dxa"/>
            <w:shd w:val="clear" w:color="auto" w:fill="auto"/>
          </w:tcPr>
          <w:p w14:paraId="298FACBA" w14:textId="77777777" w:rsidR="002B43C4" w:rsidRPr="003651D9" w:rsidRDefault="002B43C4" w:rsidP="002B43C4">
            <w:pPr>
              <w:pStyle w:val="BodyText"/>
              <w:rPr>
                <w:b/>
              </w:rPr>
            </w:pPr>
            <w:r w:rsidRPr="003651D9">
              <w:rPr>
                <w:b/>
              </w:rPr>
              <w:t>Role:</w:t>
            </w:r>
          </w:p>
        </w:tc>
        <w:tc>
          <w:tcPr>
            <w:tcW w:w="8568" w:type="dxa"/>
            <w:shd w:val="clear" w:color="auto" w:fill="auto"/>
          </w:tcPr>
          <w:p w14:paraId="07E215DE" w14:textId="5DA8E36E" w:rsidR="002B43C4" w:rsidRPr="003651D9" w:rsidRDefault="002B43C4" w:rsidP="002B43C4">
            <w:pPr>
              <w:pStyle w:val="BodyText"/>
            </w:pPr>
            <w:r w:rsidRPr="00CA4288">
              <w:t xml:space="preserve">The Care </w:t>
            </w:r>
            <w:r>
              <w:t>Team</w:t>
            </w:r>
            <w:r w:rsidRPr="00CA4288">
              <w:t xml:space="preserve"> Contributor submits a care </w:t>
            </w:r>
            <w:r>
              <w:t>team</w:t>
            </w:r>
            <w:r w:rsidRPr="00CA4288">
              <w:t xml:space="preserve"> that is updated, or </w:t>
            </w:r>
            <w:r>
              <w:t xml:space="preserve">needs to be </w:t>
            </w:r>
            <w:r w:rsidRPr="00CA4288">
              <w:t>created.</w:t>
            </w:r>
          </w:p>
        </w:tc>
      </w:tr>
      <w:tr w:rsidR="002B43C4" w:rsidRPr="003651D9" w14:paraId="669CFA12" w14:textId="77777777" w:rsidTr="00BB76BC">
        <w:tc>
          <w:tcPr>
            <w:tcW w:w="1008" w:type="dxa"/>
            <w:shd w:val="clear" w:color="auto" w:fill="auto"/>
          </w:tcPr>
          <w:p w14:paraId="1469DD59" w14:textId="77777777" w:rsidR="002B43C4" w:rsidRPr="003651D9" w:rsidRDefault="002B43C4" w:rsidP="002B43C4">
            <w:pPr>
              <w:pStyle w:val="BodyText"/>
              <w:rPr>
                <w:b/>
              </w:rPr>
            </w:pPr>
            <w:r w:rsidRPr="003651D9">
              <w:rPr>
                <w:b/>
              </w:rPr>
              <w:t>Actor:</w:t>
            </w:r>
          </w:p>
        </w:tc>
        <w:tc>
          <w:tcPr>
            <w:tcW w:w="8568" w:type="dxa"/>
            <w:shd w:val="clear" w:color="auto" w:fill="auto"/>
          </w:tcPr>
          <w:p w14:paraId="3C5D6949" w14:textId="4827AE7B" w:rsidR="002B43C4" w:rsidRPr="003651D9" w:rsidRDefault="002B43C4" w:rsidP="002B43C4">
            <w:pPr>
              <w:pStyle w:val="BodyText"/>
            </w:pPr>
            <w:r w:rsidRPr="00CA4288">
              <w:t xml:space="preserve">Care </w:t>
            </w:r>
            <w:r>
              <w:t>Team</w:t>
            </w:r>
            <w:r w:rsidRPr="00CA4288">
              <w:t xml:space="preserve"> Service</w:t>
            </w:r>
          </w:p>
        </w:tc>
      </w:tr>
      <w:tr w:rsidR="002B43C4" w:rsidRPr="003651D9" w14:paraId="62B29564" w14:textId="77777777" w:rsidTr="00BB76BC">
        <w:tc>
          <w:tcPr>
            <w:tcW w:w="1008" w:type="dxa"/>
            <w:shd w:val="clear" w:color="auto" w:fill="auto"/>
          </w:tcPr>
          <w:p w14:paraId="2F327B9A" w14:textId="77777777" w:rsidR="002B43C4" w:rsidRPr="003651D9" w:rsidRDefault="002B43C4" w:rsidP="002B43C4">
            <w:pPr>
              <w:pStyle w:val="BodyText"/>
              <w:rPr>
                <w:b/>
              </w:rPr>
            </w:pPr>
            <w:r w:rsidRPr="003651D9">
              <w:rPr>
                <w:b/>
              </w:rPr>
              <w:t>Role:</w:t>
            </w:r>
          </w:p>
        </w:tc>
        <w:tc>
          <w:tcPr>
            <w:tcW w:w="8568" w:type="dxa"/>
            <w:shd w:val="clear" w:color="auto" w:fill="auto"/>
          </w:tcPr>
          <w:p w14:paraId="3EBC8E79" w14:textId="3329E108" w:rsidR="002B43C4" w:rsidRPr="003651D9" w:rsidRDefault="002B43C4" w:rsidP="002B43C4">
            <w:pPr>
              <w:pStyle w:val="BodyText"/>
            </w:pPr>
            <w:r w:rsidRPr="00CA4288">
              <w:t xml:space="preserve">The Care </w:t>
            </w:r>
            <w:r>
              <w:t>Team</w:t>
            </w:r>
            <w:r w:rsidRPr="00CA4288">
              <w:t xml:space="preserve"> Service receives submitted care </w:t>
            </w:r>
            <w:r>
              <w:t>teams</w:t>
            </w:r>
            <w:r w:rsidRPr="00CA4288">
              <w:t xml:space="preserve"> for management as per FHIR Resource Integrity management.</w:t>
            </w:r>
          </w:p>
        </w:tc>
      </w:tr>
    </w:tbl>
    <w:p w14:paraId="621618B9" w14:textId="745C19B7" w:rsidR="00613604" w:rsidRPr="003651D9" w:rsidRDefault="00613604" w:rsidP="00BB76BC">
      <w:pPr>
        <w:pStyle w:val="TableTitle"/>
      </w:pPr>
    </w:p>
    <w:p w14:paraId="2883078C" w14:textId="30F522D7" w:rsidR="00CF283F" w:rsidRDefault="00303E20" w:rsidP="00303E20">
      <w:pPr>
        <w:pStyle w:val="Heading3"/>
        <w:numPr>
          <w:ilvl w:val="0"/>
          <w:numId w:val="0"/>
        </w:numPr>
        <w:rPr>
          <w:noProof w:val="0"/>
        </w:rPr>
      </w:pPr>
      <w:bookmarkStart w:id="202" w:name="_Toc345074675"/>
      <w:r w:rsidRPr="003651D9">
        <w:rPr>
          <w:noProof w:val="0"/>
        </w:rPr>
        <w:t>3</w:t>
      </w:r>
      <w:r w:rsidR="00CF283F" w:rsidRPr="003651D9">
        <w:rPr>
          <w:noProof w:val="0"/>
        </w:rPr>
        <w:t>.Y</w:t>
      </w:r>
      <w:r w:rsidR="00EC0427">
        <w:rPr>
          <w:noProof w:val="0"/>
        </w:rPr>
        <w:t>1</w:t>
      </w:r>
      <w:r w:rsidR="00CF283F" w:rsidRPr="003651D9">
        <w:rPr>
          <w:noProof w:val="0"/>
        </w:rPr>
        <w:t>.3 Referenced Standard</w:t>
      </w:r>
      <w:r w:rsidR="00DD13DB" w:rsidRPr="003651D9">
        <w:rPr>
          <w:noProof w:val="0"/>
        </w:rPr>
        <w:t>s</w:t>
      </w:r>
      <w:bookmarkEnd w:id="202"/>
    </w:p>
    <w:p w14:paraId="7FD4945A" w14:textId="1E52BBF3" w:rsidR="000601D4" w:rsidRPr="000601D4" w:rsidRDefault="000601D4" w:rsidP="00496186">
      <w:pPr>
        <w:pStyle w:val="BodyText"/>
      </w:pPr>
      <w:r w:rsidRPr="000601D4">
        <w:t>HL7® FHIR® standard</w:t>
      </w:r>
      <w:r>
        <w:t xml:space="preserve"> </w:t>
      </w:r>
      <w:ins w:id="203" w:author="Jones, Emma" w:date="2017-04-20T18:53:00Z">
        <w:r w:rsidR="00EE3B87">
          <w:t>release 3 (</w:t>
        </w:r>
      </w:ins>
      <w:r>
        <w:t>STU</w:t>
      </w:r>
      <w:ins w:id="204" w:author="Jones, Emma" w:date="2017-04-20T18:53:00Z">
        <w:r w:rsidR="00EE3B87">
          <w:t>)</w:t>
        </w:r>
      </w:ins>
      <w:del w:id="205" w:author="Jones, Emma" w:date="2017-04-20T18:53:00Z">
        <w:r w:rsidDel="00EE3B87">
          <w:delText xml:space="preserve"> ??</w:delText>
        </w:r>
      </w:del>
    </w:p>
    <w:p w14:paraId="0E87AB4F" w14:textId="3B53DE4E" w:rsidR="00CF283F" w:rsidRPr="003651D9" w:rsidRDefault="00303E20" w:rsidP="00303E20">
      <w:pPr>
        <w:pStyle w:val="Heading3"/>
        <w:numPr>
          <w:ilvl w:val="0"/>
          <w:numId w:val="0"/>
        </w:numPr>
        <w:rPr>
          <w:noProof w:val="0"/>
        </w:rPr>
      </w:pPr>
      <w:bookmarkStart w:id="206" w:name="_Toc345074676"/>
      <w:r w:rsidRPr="003651D9">
        <w:rPr>
          <w:noProof w:val="0"/>
        </w:rPr>
        <w:lastRenderedPageBreak/>
        <w:t>3</w:t>
      </w:r>
      <w:r w:rsidR="00CF283F" w:rsidRPr="003651D9">
        <w:rPr>
          <w:noProof w:val="0"/>
        </w:rPr>
        <w:t>.Y</w:t>
      </w:r>
      <w:r w:rsidR="00EC0427">
        <w:rPr>
          <w:noProof w:val="0"/>
        </w:rPr>
        <w:t>1</w:t>
      </w:r>
      <w:r w:rsidR="00CF283F" w:rsidRPr="003651D9">
        <w:rPr>
          <w:noProof w:val="0"/>
        </w:rPr>
        <w:t>.4 Interaction Diagram</w:t>
      </w:r>
      <w:bookmarkEnd w:id="206"/>
    </w:p>
    <w:p w14:paraId="40A7F937" w14:textId="114784F1" w:rsidR="007C1AAC" w:rsidRPr="003651D9" w:rsidRDefault="00FE43B6">
      <w:pPr>
        <w:pStyle w:val="BodyText"/>
      </w:pPr>
      <w:r>
        <w:rPr>
          <w:noProof/>
        </w:rPr>
        <mc:AlternateContent>
          <mc:Choice Requires="wpc">
            <w:drawing>
              <wp:inline distT="0" distB="0" distL="0" distR="0" wp14:anchorId="4DB36508" wp14:editId="2308523C">
                <wp:extent cx="5943600" cy="2400300"/>
                <wp:effectExtent l="0" t="0" r="0" b="3175"/>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2D4B8" w14:textId="070D07DD" w:rsidR="005652F2" w:rsidRPr="007C1AAC" w:rsidRDefault="005652F2" w:rsidP="007C1AAC">
                              <w:pPr>
                                <w:jc w:val="center"/>
                                <w:rPr>
                                  <w:sz w:val="22"/>
                                  <w:szCs w:val="22"/>
                                </w:rPr>
                              </w:pPr>
                              <w:r>
                                <w:rPr>
                                  <w:sz w:val="22"/>
                                  <w:szCs w:val="22"/>
                                </w:rPr>
                                <w:t>Care Team Contributor</w:t>
                              </w:r>
                            </w:p>
                            <w:p w14:paraId="28175B41" w14:textId="77777777" w:rsidR="005652F2" w:rsidRDefault="005652F2"/>
                            <w:p w14:paraId="2314A03C" w14:textId="77777777" w:rsidR="005652F2" w:rsidRPr="007C1AAC" w:rsidRDefault="005652F2"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68D07" w14:textId="29798829" w:rsidR="005652F2" w:rsidRPr="007C1AAC" w:rsidRDefault="005652F2" w:rsidP="007C1AAC">
                              <w:pPr>
                                <w:rPr>
                                  <w:sz w:val="22"/>
                                  <w:szCs w:val="22"/>
                                </w:rPr>
                              </w:pPr>
                              <w:r>
                                <w:rPr>
                                  <w:sz w:val="22"/>
                                  <w:szCs w:val="22"/>
                                </w:rPr>
                                <w:t>Update Care Team</w:t>
                              </w:r>
                            </w:p>
                            <w:p w14:paraId="377D1B09" w14:textId="77777777" w:rsidR="005652F2" w:rsidRDefault="005652F2"/>
                            <w:p w14:paraId="55830BC6" w14:textId="77777777" w:rsidR="005652F2" w:rsidRPr="007C1AAC" w:rsidRDefault="005652F2"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9F3CC1" w14:textId="7F3629EA" w:rsidR="005652F2" w:rsidRPr="007C1AAC" w:rsidRDefault="005652F2" w:rsidP="007C1AAC">
                              <w:pPr>
                                <w:jc w:val="center"/>
                                <w:rPr>
                                  <w:sz w:val="22"/>
                                  <w:szCs w:val="22"/>
                                </w:rPr>
                              </w:pPr>
                              <w:r>
                                <w:rPr>
                                  <w:sz w:val="22"/>
                                  <w:szCs w:val="22"/>
                                </w:rPr>
                                <w:t>Care Team Service</w:t>
                              </w:r>
                            </w:p>
                            <w:p w14:paraId="11EA904F" w14:textId="77777777" w:rsidR="005652F2" w:rsidRDefault="005652F2"/>
                            <w:p w14:paraId="6EAED228" w14:textId="77777777" w:rsidR="005652F2" w:rsidRPr="007C1AAC" w:rsidRDefault="005652F2"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0"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5D0FA" w14:textId="0FA90C4D" w:rsidR="005652F2" w:rsidRPr="007C1AAC" w:rsidRDefault="005652F2" w:rsidP="007C1AAC">
                              <w:pPr>
                                <w:rPr>
                                  <w:sz w:val="22"/>
                                  <w:szCs w:val="22"/>
                                </w:rPr>
                              </w:pPr>
                              <w:r>
                                <w:rPr>
                                  <w:sz w:val="22"/>
                                  <w:szCs w:val="22"/>
                                </w:rPr>
                                <w:t>Create Care Team</w:t>
                              </w:r>
                            </w:p>
                            <w:p w14:paraId="283F00A8" w14:textId="77777777" w:rsidR="005652F2" w:rsidRDefault="005652F2"/>
                            <w:p w14:paraId="1408EDD9" w14:textId="77777777" w:rsidR="005652F2" w:rsidRPr="007C1AAC" w:rsidRDefault="005652F2"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11" name="Line 289"/>
                        <wps:cNvCnPr>
                          <a:cxnSpLocks noChangeShapeType="1"/>
                        </wps:cNvCnPr>
                        <wps:spPr bwMode="auto">
                          <a:xfrm>
                            <a:off x="1978025" y="1612900"/>
                            <a:ext cx="20078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DB36508" id="Canvas 159" o:spid="_x0000_s105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">
                <v:shape id="_x0000_s1058" type="#_x0000_t75" style="position:absolute;width:59436;height:24003;visibility:visible;mso-wrap-style:square">
                  <v:fill o:detectmouseclick="t"/>
                  <v:path o:connecttype="none"/>
                </v:shape>
                <v:shape id="_x0000_s1059"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B32D4B8" w14:textId="070D07DD" w:rsidR="005652F2" w:rsidRPr="007C1AAC" w:rsidRDefault="005652F2" w:rsidP="007C1AAC">
                        <w:pPr>
                          <w:jc w:val="center"/>
                          <w:rPr>
                            <w:sz w:val="22"/>
                            <w:szCs w:val="22"/>
                          </w:rPr>
                        </w:pPr>
                        <w:r>
                          <w:rPr>
                            <w:sz w:val="22"/>
                            <w:szCs w:val="22"/>
                          </w:rPr>
                          <w:t>Care Team Contributor</w:t>
                        </w:r>
                      </w:p>
                      <w:p w14:paraId="28175B41" w14:textId="77777777" w:rsidR="005652F2" w:rsidRDefault="005652F2"/>
                      <w:p w14:paraId="2314A03C" w14:textId="77777777" w:rsidR="005652F2" w:rsidRPr="007C1AAC" w:rsidRDefault="005652F2" w:rsidP="007C1AAC">
                        <w:pPr>
                          <w:jc w:val="center"/>
                          <w:rPr>
                            <w:sz w:val="22"/>
                            <w:szCs w:val="22"/>
                          </w:rPr>
                        </w:pPr>
                        <w:r w:rsidRPr="007C1AAC">
                          <w:rPr>
                            <w:sz w:val="22"/>
                            <w:szCs w:val="22"/>
                          </w:rPr>
                          <w:t>A</w:t>
                        </w:r>
                        <w:r>
                          <w:rPr>
                            <w:sz w:val="22"/>
                            <w:szCs w:val="22"/>
                          </w:rPr>
                          <w:t>ctor A</w:t>
                        </w:r>
                      </w:p>
                    </w:txbxContent>
                  </v:textbox>
                </v:shape>
                <v:line id="Line 161" o:spid="_x0000_s106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_x0000_s1061"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3A68D07" w14:textId="29798829" w:rsidR="005652F2" w:rsidRPr="007C1AAC" w:rsidRDefault="005652F2" w:rsidP="007C1AAC">
                        <w:pPr>
                          <w:rPr>
                            <w:sz w:val="22"/>
                            <w:szCs w:val="22"/>
                          </w:rPr>
                        </w:pPr>
                        <w:r>
                          <w:rPr>
                            <w:sz w:val="22"/>
                            <w:szCs w:val="22"/>
                          </w:rPr>
                          <w:t>Update Care Team</w:t>
                        </w:r>
                      </w:p>
                      <w:p w14:paraId="377D1B09" w14:textId="77777777" w:rsidR="005652F2" w:rsidRDefault="005652F2"/>
                      <w:p w14:paraId="55830BC6" w14:textId="77777777" w:rsidR="005652F2" w:rsidRPr="007C1AAC" w:rsidRDefault="005652F2" w:rsidP="007C1AAC">
                        <w:pPr>
                          <w:rPr>
                            <w:sz w:val="22"/>
                            <w:szCs w:val="22"/>
                          </w:rPr>
                        </w:pPr>
                        <w:r>
                          <w:rPr>
                            <w:sz w:val="22"/>
                            <w:szCs w:val="22"/>
                          </w:rPr>
                          <w:t xml:space="preserve">Message </w:t>
                        </w:r>
                        <w:r w:rsidRPr="007C1AAC">
                          <w:rPr>
                            <w:sz w:val="22"/>
                            <w:szCs w:val="22"/>
                          </w:rPr>
                          <w:t>1</w:t>
                        </w:r>
                      </w:p>
                    </w:txbxContent>
                  </v:textbox>
                </v:shape>
                <v:line id="Line 163" o:spid="_x0000_s106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06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06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06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_x0000_s106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29F3CC1" w14:textId="7F3629EA" w:rsidR="005652F2" w:rsidRPr="007C1AAC" w:rsidRDefault="005652F2" w:rsidP="007C1AAC">
                        <w:pPr>
                          <w:jc w:val="center"/>
                          <w:rPr>
                            <w:sz w:val="22"/>
                            <w:szCs w:val="22"/>
                          </w:rPr>
                        </w:pPr>
                        <w:r>
                          <w:rPr>
                            <w:sz w:val="22"/>
                            <w:szCs w:val="22"/>
                          </w:rPr>
                          <w:t>Care Team Service</w:t>
                        </w:r>
                      </w:p>
                      <w:p w14:paraId="11EA904F" w14:textId="77777777" w:rsidR="005652F2" w:rsidRDefault="005652F2"/>
                      <w:p w14:paraId="6EAED228" w14:textId="77777777" w:rsidR="005652F2" w:rsidRPr="007C1AAC" w:rsidRDefault="005652F2" w:rsidP="007C1AAC">
                        <w:pPr>
                          <w:jc w:val="center"/>
                          <w:rPr>
                            <w:sz w:val="22"/>
                            <w:szCs w:val="22"/>
                          </w:rPr>
                        </w:pPr>
                        <w:r w:rsidRPr="007C1AAC">
                          <w:rPr>
                            <w:sz w:val="22"/>
                            <w:szCs w:val="22"/>
                          </w:rPr>
                          <w:t>A</w:t>
                        </w:r>
                        <w:r>
                          <w:rPr>
                            <w:sz w:val="22"/>
                            <w:szCs w:val="22"/>
                          </w:rPr>
                          <w:t>ctor D</w:t>
                        </w:r>
                      </w:p>
                    </w:txbxContent>
                  </v:textbox>
                </v:shape>
                <v:shape id="Text Box 169" o:spid="_x0000_s1067"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6555D0FA" w14:textId="0FA90C4D" w:rsidR="005652F2" w:rsidRPr="007C1AAC" w:rsidRDefault="005652F2" w:rsidP="007C1AAC">
                        <w:pPr>
                          <w:rPr>
                            <w:sz w:val="22"/>
                            <w:szCs w:val="22"/>
                          </w:rPr>
                        </w:pPr>
                        <w:r>
                          <w:rPr>
                            <w:sz w:val="22"/>
                            <w:szCs w:val="22"/>
                          </w:rPr>
                          <w:t>Create Care Team</w:t>
                        </w:r>
                      </w:p>
                      <w:p w14:paraId="283F00A8" w14:textId="77777777" w:rsidR="005652F2" w:rsidRDefault="005652F2"/>
                      <w:p w14:paraId="1408EDD9" w14:textId="77777777" w:rsidR="005652F2" w:rsidRPr="007C1AAC" w:rsidRDefault="005652F2" w:rsidP="007C1AAC">
                        <w:pPr>
                          <w:rPr>
                            <w:sz w:val="22"/>
                            <w:szCs w:val="22"/>
                          </w:rPr>
                        </w:pPr>
                        <w:r>
                          <w:rPr>
                            <w:sz w:val="22"/>
                            <w:szCs w:val="22"/>
                          </w:rPr>
                          <w:t xml:space="preserve">Message </w:t>
                        </w:r>
                        <w:r w:rsidRPr="007C1AAC">
                          <w:rPr>
                            <w:sz w:val="22"/>
                            <w:szCs w:val="22"/>
                          </w:rPr>
                          <w:t>2</w:t>
                        </w:r>
                      </w:p>
                    </w:txbxContent>
                  </v:textbox>
                </v:shape>
                <v:line id="Line 289" o:spid="_x0000_s1068" style="position:absolute;visibility:visible;mso-wrap-style:square" from="19780,16129" to="39858,1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w10:anchorlock/>
              </v:group>
            </w:pict>
          </mc:Fallback>
        </mc:AlternateContent>
      </w:r>
    </w:p>
    <w:p w14:paraId="071088B4" w14:textId="736DFEE9" w:rsidR="00CF283F" w:rsidRPr="003651D9" w:rsidRDefault="00303E20" w:rsidP="00680648">
      <w:pPr>
        <w:pStyle w:val="Heading4"/>
        <w:numPr>
          <w:ilvl w:val="0"/>
          <w:numId w:val="0"/>
        </w:numPr>
        <w:rPr>
          <w:noProof w:val="0"/>
        </w:rPr>
      </w:pPr>
      <w:bookmarkStart w:id="207" w:name="_Toc345074677"/>
      <w:r w:rsidRPr="003651D9">
        <w:rPr>
          <w:noProof w:val="0"/>
        </w:rPr>
        <w:t>3</w:t>
      </w:r>
      <w:r w:rsidR="00CF283F" w:rsidRPr="003651D9">
        <w:rPr>
          <w:noProof w:val="0"/>
        </w:rPr>
        <w:t>.Y</w:t>
      </w:r>
      <w:r w:rsidR="00EC0427">
        <w:rPr>
          <w:noProof w:val="0"/>
        </w:rPr>
        <w:t>1</w:t>
      </w:r>
      <w:r w:rsidR="00CF283F" w:rsidRPr="003651D9">
        <w:rPr>
          <w:noProof w:val="0"/>
        </w:rPr>
        <w:t xml:space="preserve">.4.1 </w:t>
      </w:r>
      <w:r w:rsidR="000601D4">
        <w:rPr>
          <w:noProof w:val="0"/>
        </w:rPr>
        <w:t>Update Care Team</w:t>
      </w:r>
      <w:bookmarkEnd w:id="207"/>
    </w:p>
    <w:bookmarkEnd w:id="141"/>
    <w:bookmarkEnd w:id="142"/>
    <w:bookmarkEnd w:id="143"/>
    <w:bookmarkEnd w:id="144"/>
    <w:bookmarkEnd w:id="145"/>
    <w:p w14:paraId="7F814E56" w14:textId="156EEE43" w:rsidR="000601D4" w:rsidRPr="00CA4288" w:rsidRDefault="000601D4" w:rsidP="000601D4">
      <w:pPr>
        <w:pStyle w:val="BodyText"/>
      </w:pPr>
      <w:r w:rsidRPr="00CA4288">
        <w:t xml:space="preserve">The Care </w:t>
      </w:r>
      <w:r>
        <w:t>Team</w:t>
      </w:r>
      <w:r w:rsidRPr="00CA4288">
        <w:t xml:space="preserve"> Contributor submits a care </w:t>
      </w:r>
      <w:r>
        <w:t>team</w:t>
      </w:r>
      <w:r w:rsidRPr="00CA4288">
        <w:t xml:space="preserve"> that has been edited to a Care </w:t>
      </w:r>
      <w:r>
        <w:t>Team</w:t>
      </w:r>
      <w:r w:rsidRPr="00CA4288">
        <w:t xml:space="preserve"> Service. The Care </w:t>
      </w:r>
      <w:r>
        <w:t>Team</w:t>
      </w:r>
      <w:r w:rsidRPr="00CA4288">
        <w:t xml:space="preserve"> Service</w:t>
      </w:r>
      <w:r>
        <w:t xml:space="preserve"> handles the FHIR CareTeam</w:t>
      </w:r>
      <w:r w:rsidRPr="00CA4288">
        <w:t xml:space="preserve"> Resource according to FHIR Resource integrity.</w:t>
      </w:r>
      <w:r w:rsidR="0044526E">
        <w:t xml:space="preserve"> </w:t>
      </w:r>
    </w:p>
    <w:p w14:paraId="1B34D08D" w14:textId="560453D7" w:rsidR="00CF283F" w:rsidRPr="003651D9" w:rsidRDefault="00303E20" w:rsidP="00303E20">
      <w:pPr>
        <w:pStyle w:val="Heading5"/>
        <w:numPr>
          <w:ilvl w:val="0"/>
          <w:numId w:val="0"/>
        </w:numPr>
        <w:rPr>
          <w:noProof w:val="0"/>
        </w:rPr>
      </w:pPr>
      <w:bookmarkStart w:id="208" w:name="_Toc345074678"/>
      <w:r w:rsidRPr="003651D9">
        <w:rPr>
          <w:noProof w:val="0"/>
        </w:rPr>
        <w:t>3</w:t>
      </w:r>
      <w:r w:rsidR="00CF283F" w:rsidRPr="003651D9">
        <w:rPr>
          <w:noProof w:val="0"/>
        </w:rPr>
        <w:t>.Y</w:t>
      </w:r>
      <w:r w:rsidR="00EC0427">
        <w:rPr>
          <w:noProof w:val="0"/>
        </w:rPr>
        <w:t>1</w:t>
      </w:r>
      <w:r w:rsidR="00CF283F" w:rsidRPr="003651D9">
        <w:rPr>
          <w:noProof w:val="0"/>
        </w:rPr>
        <w:t>.4.1.1 Trigger Events</w:t>
      </w:r>
      <w:bookmarkEnd w:id="208"/>
    </w:p>
    <w:p w14:paraId="3AA88FDC" w14:textId="19E9AB34" w:rsidR="000601D4" w:rsidRPr="00CA4288" w:rsidRDefault="000601D4" w:rsidP="000601D4">
      <w:pPr>
        <w:pStyle w:val="BodyText"/>
      </w:pPr>
      <w:r w:rsidRPr="00CA4288">
        <w:t>A</w:t>
      </w:r>
      <w:r>
        <w:t>n existing</w:t>
      </w:r>
      <w:r w:rsidRPr="00CA4288">
        <w:t xml:space="preserve"> care </w:t>
      </w:r>
      <w:r>
        <w:t>team</w:t>
      </w:r>
      <w:r w:rsidRPr="00CA4288">
        <w:t xml:space="preserve"> has been edited, and the set of </w:t>
      </w:r>
      <w:r>
        <w:t>attributes</w:t>
      </w:r>
      <w:r w:rsidRPr="00CA4288">
        <w:t xml:space="preserve"> for the care </w:t>
      </w:r>
      <w:r>
        <w:t>team</w:t>
      </w:r>
      <w:r w:rsidRPr="00CA4288">
        <w:t xml:space="preserve"> are to be committed to a Care </w:t>
      </w:r>
      <w:r>
        <w:t>Team</w:t>
      </w:r>
      <w:r w:rsidRPr="00CA4288">
        <w:t xml:space="preserve"> Service.</w:t>
      </w:r>
    </w:p>
    <w:p w14:paraId="09DC2B91" w14:textId="22FE36F6" w:rsidR="00CF283F" w:rsidRPr="003651D9" w:rsidRDefault="00303E20" w:rsidP="00303E20">
      <w:pPr>
        <w:pStyle w:val="Heading5"/>
        <w:numPr>
          <w:ilvl w:val="0"/>
          <w:numId w:val="0"/>
        </w:numPr>
        <w:rPr>
          <w:noProof w:val="0"/>
        </w:rPr>
      </w:pPr>
      <w:bookmarkStart w:id="209" w:name="_Toc345074679"/>
      <w:r w:rsidRPr="003651D9">
        <w:rPr>
          <w:noProof w:val="0"/>
        </w:rPr>
        <w:t>3</w:t>
      </w:r>
      <w:r w:rsidR="00CF283F" w:rsidRPr="003651D9">
        <w:rPr>
          <w:noProof w:val="0"/>
        </w:rPr>
        <w:t>.Y</w:t>
      </w:r>
      <w:r w:rsidR="00EC0427">
        <w:rPr>
          <w:noProof w:val="0"/>
        </w:rPr>
        <w:t>1</w:t>
      </w:r>
      <w:r w:rsidR="00CF283F" w:rsidRPr="003651D9">
        <w:rPr>
          <w:noProof w:val="0"/>
        </w:rPr>
        <w:t>.4.1.2 Message Semantics</w:t>
      </w:r>
      <w:bookmarkEnd w:id="209"/>
    </w:p>
    <w:p w14:paraId="07F08EC1" w14:textId="7F98E4CE" w:rsidR="000601D4" w:rsidRPr="00CA4288" w:rsidRDefault="000601D4" w:rsidP="000601D4">
      <w:pPr>
        <w:pStyle w:val="BodyText"/>
      </w:pPr>
      <w:r w:rsidRPr="00CA4288">
        <w:t>This is an</w:t>
      </w:r>
      <w:r>
        <w:t xml:space="preserve"> HTTP or HTTPS PUT of a CareTeam</w:t>
      </w:r>
      <w:r w:rsidRPr="00CA4288">
        <w:t xml:space="preserve"> resource, as constrained by this profile.</w:t>
      </w:r>
    </w:p>
    <w:p w14:paraId="32A12EEC" w14:textId="24E2740B" w:rsidR="000601D4" w:rsidRPr="00CA4288" w:rsidRDefault="000601D4" w:rsidP="000601D4">
      <w:pPr>
        <w:pStyle w:val="BodyText"/>
      </w:pPr>
      <w:r w:rsidRPr="00CA4288">
        <w:t xml:space="preserve">The base </w:t>
      </w:r>
      <w:r>
        <w:t>URL for this is: [base]/CareTeam</w:t>
      </w:r>
      <w:r w:rsidRPr="00CA4288">
        <w:t xml:space="preserve">/[id] </w:t>
      </w:r>
    </w:p>
    <w:p w14:paraId="6C91DF09" w14:textId="46C80EAA" w:rsidR="000601D4" w:rsidRDefault="000601D4" w:rsidP="000601D4">
      <w:pPr>
        <w:pStyle w:val="BodyText"/>
      </w:pPr>
      <w:r w:rsidRPr="00CA4288">
        <w:t>Where the body of the transaction contains</w:t>
      </w:r>
      <w:r>
        <w:t xml:space="preserve"> the CareTeam</w:t>
      </w:r>
      <w:r w:rsidRPr="00CA4288">
        <w:t xml:space="preserve"> resource. </w:t>
      </w:r>
    </w:p>
    <w:p w14:paraId="03E76D0C" w14:textId="492D3D7A" w:rsidR="000601D4" w:rsidRPr="00CA4288" w:rsidRDefault="000601D4" w:rsidP="000601D4">
      <w:pPr>
        <w:pStyle w:val="BodyText"/>
      </w:pPr>
      <w:r>
        <w:t xml:space="preserve">See </w:t>
      </w:r>
      <w:ins w:id="210" w:author="Jones, Emma" w:date="2017-04-20T18:54:00Z">
        <w:r w:rsidR="00EE3B87">
          <w:t xml:space="preserve"> </w:t>
        </w:r>
      </w:ins>
      <w:ins w:id="211" w:author="Jones, Emma" w:date="2017-04-20T18:55:00Z">
        <w:r w:rsidR="00F95759">
          <w:fldChar w:fldCharType="begin"/>
        </w:r>
        <w:r w:rsidR="00F95759">
          <w:instrText xml:space="preserve"> HYPERLINK "</w:instrText>
        </w:r>
      </w:ins>
      <w:ins w:id="212" w:author="Jones, Emma" w:date="2017-04-20T18:54:00Z">
        <w:r w:rsidR="00F95759" w:rsidRPr="00EE3B87">
          <w:instrText>http://hl7.org/fhir/http.html#update</w:instrText>
        </w:r>
      </w:ins>
      <w:ins w:id="213" w:author="Jones, Emma" w:date="2017-04-20T18:55:00Z">
        <w:r w:rsidR="00F95759">
          <w:instrText xml:space="preserve">" </w:instrText>
        </w:r>
        <w:r w:rsidR="00F95759">
          <w:fldChar w:fldCharType="separate"/>
        </w:r>
      </w:ins>
      <w:r w:rsidR="00F95759" w:rsidRPr="00DE3FD1">
        <w:rPr>
          <w:rStyle w:val="Hyperlink"/>
        </w:rPr>
        <w:t>http://hl7.org/fhir/http.html#update</w:t>
      </w:r>
      <w:ins w:id="214" w:author="Jones, Emma" w:date="2017-04-20T18:55:00Z">
        <w:r w:rsidR="00F95759">
          <w:fldChar w:fldCharType="end"/>
        </w:r>
        <w:r w:rsidR="00F95759">
          <w:t xml:space="preserve"> </w:t>
        </w:r>
      </w:ins>
      <w:ins w:id="215" w:author="Jones, Emma" w:date="2017-04-20T18:54:00Z">
        <w:r w:rsidR="00EE3B87" w:rsidRPr="00EE3B87" w:rsidDel="00EE3B87">
          <w:t xml:space="preserve"> </w:t>
        </w:r>
      </w:ins>
      <w:del w:id="216" w:author="Jones, Emma" w:date="2017-04-20T18:54:00Z">
        <w:r w:rsidRPr="00CA4288" w:rsidDel="00EE3B87">
          <w:delText>http://hl7.org/fhir/http.html#</w:delText>
        </w:r>
        <w:commentRangeStart w:id="217"/>
        <w:r w:rsidRPr="00CA4288" w:rsidDel="00EE3B87">
          <w:delText>update</w:delText>
        </w:r>
        <w:commentRangeEnd w:id="217"/>
        <w:r w:rsidDel="00EE3B87">
          <w:rPr>
            <w:rStyle w:val="CommentReference"/>
          </w:rPr>
          <w:commentReference w:id="217"/>
        </w:r>
      </w:del>
    </w:p>
    <w:p w14:paraId="2D1CD912" w14:textId="5E817F54" w:rsidR="00CF283F" w:rsidRPr="003651D9" w:rsidRDefault="00303E20" w:rsidP="00303E20">
      <w:pPr>
        <w:pStyle w:val="Heading5"/>
        <w:numPr>
          <w:ilvl w:val="0"/>
          <w:numId w:val="0"/>
        </w:numPr>
        <w:rPr>
          <w:noProof w:val="0"/>
        </w:rPr>
      </w:pPr>
      <w:bookmarkStart w:id="218" w:name="_Toc345074680"/>
      <w:r w:rsidRPr="003651D9">
        <w:rPr>
          <w:noProof w:val="0"/>
        </w:rPr>
        <w:t>3</w:t>
      </w:r>
      <w:r w:rsidR="00CF283F" w:rsidRPr="003651D9">
        <w:rPr>
          <w:noProof w:val="0"/>
        </w:rPr>
        <w:t>.Y</w:t>
      </w:r>
      <w:r w:rsidR="00EC0427">
        <w:rPr>
          <w:noProof w:val="0"/>
        </w:rPr>
        <w:t>1</w:t>
      </w:r>
      <w:r w:rsidR="00CF283F" w:rsidRPr="003651D9">
        <w:rPr>
          <w:noProof w:val="0"/>
        </w:rPr>
        <w:t>.4.1.3 Expected Actions</w:t>
      </w:r>
      <w:bookmarkEnd w:id="218"/>
    </w:p>
    <w:p w14:paraId="60837A10" w14:textId="4FA7E829" w:rsidR="000601D4" w:rsidRDefault="000601D4" w:rsidP="000601D4">
      <w:pPr>
        <w:pStyle w:val="BodyText"/>
      </w:pPr>
      <w:r w:rsidRPr="00CA4288">
        <w:t xml:space="preserve">When updating an existing care </w:t>
      </w:r>
      <w:r>
        <w:t>team</w:t>
      </w:r>
      <w:r w:rsidRPr="00CA4288">
        <w:t xml:space="preserve">, the Care </w:t>
      </w:r>
      <w:r>
        <w:t>Team</w:t>
      </w:r>
      <w:r w:rsidRPr="00CA4288">
        <w:t xml:space="preserve"> Contributor shall merge changes i</w:t>
      </w:r>
      <w:r>
        <w:t>nto a recently received CareTeam</w:t>
      </w:r>
      <w:r w:rsidRPr="00CA4288">
        <w:t>, leaving unchanged content unaltered.</w:t>
      </w:r>
    </w:p>
    <w:p w14:paraId="77824D79" w14:textId="7D47519C" w:rsidR="0044526E" w:rsidRPr="001B3DC1" w:rsidRDefault="0044526E" w:rsidP="00D71306">
      <w:pPr>
        <w:pStyle w:val="CommentText"/>
        <w:rPr>
          <w:sz w:val="24"/>
          <w:szCs w:val="24"/>
          <w:rPrChange w:id="219" w:author="Jones, Emma" w:date="2017-04-19T11:54:00Z">
            <w:rPr/>
          </w:rPrChange>
        </w:rPr>
      </w:pPr>
      <w:r w:rsidRPr="001B3DC1">
        <w:rPr>
          <w:sz w:val="24"/>
          <w:szCs w:val="24"/>
          <w:rPrChange w:id="220" w:author="Jones, Emma" w:date="2017-04-19T11:54:00Z">
            <w:rPr/>
          </w:rPrChange>
        </w:rPr>
        <w:t xml:space="preserve">When a care team is </w:t>
      </w:r>
      <w:r w:rsidR="00951AC1" w:rsidRPr="001B3DC1">
        <w:rPr>
          <w:sz w:val="24"/>
          <w:szCs w:val="24"/>
          <w:rPrChange w:id="221" w:author="Jones, Emma" w:date="2017-04-19T11:54:00Z">
            <w:rPr/>
          </w:rPrChange>
        </w:rPr>
        <w:t xml:space="preserve">updated, </w:t>
      </w:r>
      <w:r w:rsidRPr="001B3DC1">
        <w:rPr>
          <w:sz w:val="24"/>
          <w:szCs w:val="24"/>
          <w:rPrChange w:id="222" w:author="Jones, Emma" w:date="2017-04-19T11:54:00Z">
            <w:rPr/>
          </w:rPrChange>
        </w:rPr>
        <w:t xml:space="preserve">a new version of the care team resource </w:t>
      </w:r>
      <w:r w:rsidR="00951AC1" w:rsidRPr="001B3DC1">
        <w:rPr>
          <w:sz w:val="24"/>
          <w:szCs w:val="24"/>
          <w:rPrChange w:id="223" w:author="Jones, Emma" w:date="2017-04-19T11:54:00Z">
            <w:rPr/>
          </w:rPrChange>
        </w:rPr>
        <w:t xml:space="preserve">is created </w:t>
      </w:r>
      <w:r w:rsidRPr="001B3DC1">
        <w:rPr>
          <w:sz w:val="24"/>
          <w:szCs w:val="24"/>
          <w:rPrChange w:id="224" w:author="Jones, Emma" w:date="2017-04-19T11:54:00Z">
            <w:rPr/>
          </w:rPrChange>
        </w:rPr>
        <w:t xml:space="preserve">with the care team members that are participating. If there is a need for a historical list of care team member, update </w:t>
      </w:r>
      <w:r w:rsidR="00951AC1" w:rsidRPr="001B3DC1">
        <w:rPr>
          <w:sz w:val="24"/>
          <w:szCs w:val="24"/>
          <w:rPrChange w:id="225" w:author="Jones, Emma" w:date="2017-04-19T11:54:00Z">
            <w:rPr/>
          </w:rPrChange>
        </w:rPr>
        <w:t>the care team.participant.</w:t>
      </w:r>
      <w:r w:rsidRPr="001B3DC1">
        <w:rPr>
          <w:sz w:val="24"/>
          <w:szCs w:val="24"/>
          <w:rPrChange w:id="226" w:author="Jones, Emma" w:date="2017-04-19T11:54:00Z">
            <w:rPr/>
          </w:rPrChange>
        </w:rPr>
        <w:t>period</w:t>
      </w:r>
    </w:p>
    <w:p w14:paraId="2EEE9806" w14:textId="169306B7" w:rsidR="000601D4" w:rsidRDefault="000601D4" w:rsidP="000601D4">
      <w:pPr>
        <w:pStyle w:val="BodyText"/>
      </w:pPr>
      <w:r w:rsidRPr="00CA4288">
        <w:lastRenderedPageBreak/>
        <w:t xml:space="preserve">If the Care </w:t>
      </w:r>
      <w:r>
        <w:t>Team</w:t>
      </w:r>
      <w:r w:rsidRPr="00CA4288">
        <w:t xml:space="preserve"> Service returns an error to the Update Care </w:t>
      </w:r>
      <w:r>
        <w:t>Team</w:t>
      </w:r>
      <w:r w:rsidRPr="00CA4288">
        <w:t xml:space="preserve"> transaction, as would happe</w:t>
      </w:r>
      <w:r w:rsidR="00D05542">
        <w:t>n if the version of the CareTeam</w:t>
      </w:r>
      <w:r w:rsidRPr="00CA4288">
        <w:t xml:space="preserve"> is old, then the Care </w:t>
      </w:r>
      <w:r w:rsidR="00D05542">
        <w:t>Team</w:t>
      </w:r>
      <w:r w:rsidRPr="00CA4288">
        <w:t xml:space="preserve"> Contributor should perform the steps of Retrieve Care </w:t>
      </w:r>
      <w:r w:rsidR="00D05542">
        <w:t>Team</w:t>
      </w:r>
      <w:r w:rsidRPr="00CA4288">
        <w:t xml:space="preserve">, merge changes, and then attempt Update Care </w:t>
      </w:r>
      <w:r w:rsidR="00D05542">
        <w:t>Team</w:t>
      </w:r>
      <w:r w:rsidRPr="00CA4288">
        <w:t xml:space="preserve"> again. </w:t>
      </w:r>
      <w:r>
        <w:t xml:space="preserve">For example, </w:t>
      </w:r>
      <w:r w:rsidRPr="009A3F56">
        <w:t xml:space="preserve">two providers </w:t>
      </w:r>
      <w:r>
        <w:t xml:space="preserve">retrieved copies </w:t>
      </w:r>
      <w:r w:rsidRPr="009A3F56">
        <w:t xml:space="preserve">of </w:t>
      </w:r>
      <w:r>
        <w:t xml:space="preserve">a </w:t>
      </w:r>
      <w:r w:rsidRPr="009A3F56">
        <w:t xml:space="preserve">care </w:t>
      </w:r>
      <w:r w:rsidR="00D05542">
        <w:t>team</w:t>
      </w:r>
      <w:r>
        <w:t>,</w:t>
      </w:r>
      <w:r w:rsidRPr="009A3F56">
        <w:t xml:space="preserve"> one after another</w:t>
      </w:r>
      <w:r>
        <w:t>,</w:t>
      </w:r>
      <w:r w:rsidRPr="009A3F56">
        <w:t xml:space="preserve"> and then attempt to update the care </w:t>
      </w:r>
      <w:r w:rsidR="00D05542">
        <w:t>team</w:t>
      </w:r>
      <w:r w:rsidRPr="009A3F56">
        <w:t xml:space="preserve"> later</w:t>
      </w:r>
      <w:r>
        <w:t>.</w:t>
      </w:r>
    </w:p>
    <w:p w14:paraId="124ADA5A" w14:textId="6849CF63" w:rsidR="000601D4" w:rsidRDefault="000601D4" w:rsidP="000601D4">
      <w:pPr>
        <w:pStyle w:val="BodyText"/>
      </w:pPr>
      <w:r>
        <w:t xml:space="preserve">Since the Care </w:t>
      </w:r>
      <w:r w:rsidR="00D05542">
        <w:t>Team</w:t>
      </w:r>
      <w:r>
        <w:t xml:space="preserve"> Service SHALL su</w:t>
      </w:r>
      <w:r w:rsidR="00D05542">
        <w:t>pport versioning of the CareTeam</w:t>
      </w:r>
      <w:r>
        <w:t xml:space="preserve"> resou</w:t>
      </w:r>
      <w:r w:rsidR="00D05542">
        <w:t>r</w:t>
      </w:r>
      <w:r>
        <w:t xml:space="preserve">ces, the response SHALL contain meta.versionId. See: </w:t>
      </w:r>
      <w:ins w:id="227" w:author="Jones, Emma" w:date="2017-04-20T18:55:00Z">
        <w:r w:rsidR="00F95759">
          <w:fldChar w:fldCharType="begin"/>
        </w:r>
        <w:r w:rsidR="00F95759">
          <w:instrText xml:space="preserve"> HYPERLINK "</w:instrText>
        </w:r>
        <w:r w:rsidR="00F95759" w:rsidRPr="00EE3B87">
          <w:instrText>http://hl7.org/fhir/http.html#create</w:instrText>
        </w:r>
        <w:r w:rsidR="00F95759">
          <w:instrText xml:space="preserve">" </w:instrText>
        </w:r>
        <w:r w:rsidR="00F95759">
          <w:fldChar w:fldCharType="separate"/>
        </w:r>
      </w:ins>
      <w:r w:rsidR="00F95759" w:rsidRPr="00DE3FD1">
        <w:rPr>
          <w:rStyle w:val="Hyperlink"/>
        </w:rPr>
        <w:t>http://hl7.org/fhir/http.html#create</w:t>
      </w:r>
      <w:ins w:id="228" w:author="Jones, Emma" w:date="2017-04-20T18:55:00Z">
        <w:r w:rsidR="00F95759">
          <w:fldChar w:fldCharType="end"/>
        </w:r>
        <w:r w:rsidR="00F95759">
          <w:t xml:space="preserve"> </w:t>
        </w:r>
        <w:r w:rsidR="00EE3B87" w:rsidRPr="00EE3B87" w:rsidDel="00EE3B87">
          <w:t xml:space="preserve"> </w:t>
        </w:r>
      </w:ins>
      <w:del w:id="229" w:author="Jones, Emma" w:date="2017-04-20T18:55:00Z">
        <w:r w:rsidR="00D05542" w:rsidRPr="00D05542" w:rsidDel="00EE3B87">
          <w:delText>http://hl7.org/fhir/http.html#</w:delText>
        </w:r>
        <w:commentRangeStart w:id="230"/>
        <w:r w:rsidR="00D05542" w:rsidRPr="00D05542" w:rsidDel="00EE3B87">
          <w:delText>create</w:delText>
        </w:r>
        <w:commentRangeEnd w:id="230"/>
        <w:r w:rsidR="00D05542" w:rsidDel="00EE3B87">
          <w:rPr>
            <w:rStyle w:val="CommentReference"/>
          </w:rPr>
          <w:commentReference w:id="230"/>
        </w:r>
        <w:r w:rsidR="00D05542" w:rsidRPr="00D05542" w:rsidDel="00EE3B87">
          <w:delText xml:space="preserve"> </w:delText>
        </w:r>
      </w:del>
      <w:r>
        <w:t xml:space="preserve">on the response from the Care </w:t>
      </w:r>
      <w:r w:rsidR="00D05542">
        <w:t>Team</w:t>
      </w:r>
      <w:r>
        <w:t xml:space="preserve"> Service.</w:t>
      </w:r>
    </w:p>
    <w:p w14:paraId="7E64AFC3" w14:textId="21C5F424" w:rsidR="009B048D" w:rsidRDefault="009B048D" w:rsidP="009B048D">
      <w:pPr>
        <w:pStyle w:val="Heading4"/>
        <w:numPr>
          <w:ilvl w:val="0"/>
          <w:numId w:val="0"/>
        </w:numPr>
        <w:rPr>
          <w:noProof w:val="0"/>
        </w:rPr>
      </w:pPr>
      <w:bookmarkStart w:id="231" w:name="_Toc345074681"/>
      <w:r w:rsidRPr="003651D9">
        <w:rPr>
          <w:noProof w:val="0"/>
        </w:rPr>
        <w:t>3</w:t>
      </w:r>
      <w:r w:rsidR="003B2A2B" w:rsidRPr="003651D9">
        <w:rPr>
          <w:noProof w:val="0"/>
        </w:rPr>
        <w:t>.Y</w:t>
      </w:r>
      <w:r w:rsidR="00EC0427">
        <w:rPr>
          <w:noProof w:val="0"/>
        </w:rPr>
        <w:t>1</w:t>
      </w:r>
      <w:r w:rsidR="003B2A2B" w:rsidRPr="003651D9">
        <w:rPr>
          <w:noProof w:val="0"/>
        </w:rPr>
        <w:t>.4.2</w:t>
      </w:r>
      <w:r w:rsidR="00DD13DB" w:rsidRPr="003651D9">
        <w:rPr>
          <w:noProof w:val="0"/>
        </w:rPr>
        <w:t xml:space="preserve"> </w:t>
      </w:r>
      <w:bookmarkEnd w:id="231"/>
      <w:r w:rsidR="00D05542">
        <w:rPr>
          <w:noProof w:val="0"/>
        </w:rPr>
        <w:t>Create Care Team</w:t>
      </w:r>
    </w:p>
    <w:p w14:paraId="1A0BD7E2" w14:textId="522FAE82" w:rsidR="00D05542" w:rsidRPr="0022102B" w:rsidRDefault="00D05542" w:rsidP="00D05542">
      <w:pPr>
        <w:pStyle w:val="BodyText"/>
      </w:pPr>
      <w:r w:rsidRPr="00CA4288">
        <w:t xml:space="preserve">The Care </w:t>
      </w:r>
      <w:r>
        <w:t>Team</w:t>
      </w:r>
      <w:r w:rsidRPr="00CA4288">
        <w:t xml:space="preserve"> Contributor submits a </w:t>
      </w:r>
      <w:r>
        <w:t xml:space="preserve">newly created </w:t>
      </w:r>
      <w:r w:rsidRPr="00CA4288">
        <w:t xml:space="preserve">care </w:t>
      </w:r>
      <w:r>
        <w:t>team</w:t>
      </w:r>
      <w:r w:rsidRPr="00CA4288">
        <w:t xml:space="preserve"> to a Care </w:t>
      </w:r>
      <w:r>
        <w:t>Team</w:t>
      </w:r>
      <w:r w:rsidRPr="00CA4288">
        <w:t xml:space="preserve"> Service. </w:t>
      </w:r>
    </w:p>
    <w:p w14:paraId="05C71625" w14:textId="1110108D" w:rsidR="009B048D" w:rsidRDefault="009B048D" w:rsidP="009B048D">
      <w:pPr>
        <w:pStyle w:val="Heading5"/>
        <w:numPr>
          <w:ilvl w:val="0"/>
          <w:numId w:val="0"/>
        </w:numPr>
        <w:rPr>
          <w:noProof w:val="0"/>
        </w:rPr>
      </w:pPr>
      <w:bookmarkStart w:id="232" w:name="_Toc345074682"/>
      <w:r w:rsidRPr="003651D9">
        <w:rPr>
          <w:noProof w:val="0"/>
        </w:rPr>
        <w:t>3.Y</w:t>
      </w:r>
      <w:r w:rsidR="00EC0427">
        <w:rPr>
          <w:noProof w:val="0"/>
        </w:rPr>
        <w:t>1</w:t>
      </w:r>
      <w:r w:rsidRPr="003651D9">
        <w:rPr>
          <w:noProof w:val="0"/>
        </w:rPr>
        <w:t>.4.</w:t>
      </w:r>
      <w:r w:rsidR="006D768F" w:rsidRPr="003651D9">
        <w:rPr>
          <w:noProof w:val="0"/>
        </w:rPr>
        <w:t>2</w:t>
      </w:r>
      <w:r w:rsidRPr="003651D9">
        <w:rPr>
          <w:noProof w:val="0"/>
        </w:rPr>
        <w:t>.1 Trigger Events</w:t>
      </w:r>
      <w:bookmarkEnd w:id="232"/>
    </w:p>
    <w:p w14:paraId="3717A37B" w14:textId="006BED84" w:rsidR="00D05542" w:rsidRPr="0039624B" w:rsidRDefault="00D05542" w:rsidP="00D05542">
      <w:pPr>
        <w:pStyle w:val="BodyText"/>
      </w:pPr>
      <w:r>
        <w:t>Newly created care team content is ready to be saved to a Care Team Service.</w:t>
      </w:r>
    </w:p>
    <w:p w14:paraId="13B29F22" w14:textId="64633C0E" w:rsidR="009B048D" w:rsidRPr="003651D9" w:rsidRDefault="009B048D" w:rsidP="009B048D">
      <w:pPr>
        <w:pStyle w:val="Heading5"/>
        <w:numPr>
          <w:ilvl w:val="0"/>
          <w:numId w:val="0"/>
        </w:numPr>
        <w:rPr>
          <w:noProof w:val="0"/>
        </w:rPr>
      </w:pPr>
      <w:bookmarkStart w:id="233" w:name="_Toc345074683"/>
      <w:r w:rsidRPr="003651D9">
        <w:rPr>
          <w:noProof w:val="0"/>
        </w:rPr>
        <w:t>3</w:t>
      </w:r>
      <w:r w:rsidR="006D768F" w:rsidRPr="003651D9">
        <w:rPr>
          <w:noProof w:val="0"/>
        </w:rPr>
        <w:t>.Y</w:t>
      </w:r>
      <w:r w:rsidR="00EC0427">
        <w:rPr>
          <w:noProof w:val="0"/>
        </w:rPr>
        <w:t>1</w:t>
      </w:r>
      <w:r w:rsidR="006D768F" w:rsidRPr="003651D9">
        <w:rPr>
          <w:noProof w:val="0"/>
        </w:rPr>
        <w:t>.4.2</w:t>
      </w:r>
      <w:r w:rsidRPr="003651D9">
        <w:rPr>
          <w:noProof w:val="0"/>
        </w:rPr>
        <w:t>.2 Message Semantics</w:t>
      </w:r>
      <w:bookmarkEnd w:id="233"/>
    </w:p>
    <w:p w14:paraId="6206CA57" w14:textId="2373440A" w:rsidR="00D05542" w:rsidRPr="00CA4288" w:rsidRDefault="00D05542" w:rsidP="00D05542">
      <w:pPr>
        <w:pStyle w:val="BodyText"/>
      </w:pPr>
      <w:r w:rsidRPr="00CA4288">
        <w:t xml:space="preserve">This is an HTTP or HTTPS </w:t>
      </w:r>
      <w:r>
        <w:t>POST of a CareTeam</w:t>
      </w:r>
      <w:r w:rsidRPr="00CA4288">
        <w:t xml:space="preserve"> resource, as constrained by this profile.</w:t>
      </w:r>
    </w:p>
    <w:p w14:paraId="398D51BC" w14:textId="4F4736FB" w:rsidR="00D05542" w:rsidRPr="00CA4288" w:rsidRDefault="00D05542" w:rsidP="00D05542">
      <w:pPr>
        <w:pStyle w:val="BodyText"/>
      </w:pPr>
      <w:r w:rsidRPr="00CA4288">
        <w:t>The base URL fo</w:t>
      </w:r>
      <w:r>
        <w:t>r this is: [base]/CareTeam</w:t>
      </w:r>
    </w:p>
    <w:p w14:paraId="7D8562DF" w14:textId="643C49FA" w:rsidR="00D05542" w:rsidRPr="00CA4288" w:rsidRDefault="00D05542" w:rsidP="00D05542">
      <w:pPr>
        <w:pStyle w:val="BodyText"/>
      </w:pPr>
      <w:r w:rsidRPr="00CA4288">
        <w:t>Where the body of the t</w:t>
      </w:r>
      <w:r>
        <w:t>ransaction contains the CareTeam</w:t>
      </w:r>
      <w:r w:rsidRPr="00CA4288">
        <w:t xml:space="preserve"> resource. </w:t>
      </w:r>
    </w:p>
    <w:p w14:paraId="68DFF8C5" w14:textId="2F532148" w:rsidR="007A676E" w:rsidRPr="003651D9" w:rsidRDefault="00D05542" w:rsidP="00496186">
      <w:pPr>
        <w:pStyle w:val="BodyText"/>
      </w:pPr>
      <w:r w:rsidRPr="00CA4288">
        <w:t xml:space="preserve">See: </w:t>
      </w:r>
      <w:ins w:id="234" w:author="Jones, Emma" w:date="2017-04-20T18:55:00Z">
        <w:r w:rsidR="00F95759">
          <w:fldChar w:fldCharType="begin"/>
        </w:r>
        <w:r w:rsidR="00F95759">
          <w:instrText xml:space="preserve"> HYPERLINK "</w:instrText>
        </w:r>
        <w:r w:rsidR="00F95759" w:rsidRPr="003A139E">
          <w:instrText>http://hl7.org/fhir/http.html#create</w:instrText>
        </w:r>
        <w:r w:rsidR="00F95759">
          <w:instrText xml:space="preserve">" </w:instrText>
        </w:r>
        <w:r w:rsidR="00F95759">
          <w:fldChar w:fldCharType="separate"/>
        </w:r>
      </w:ins>
      <w:r w:rsidR="00F95759" w:rsidRPr="00DE3FD1">
        <w:rPr>
          <w:rStyle w:val="Hyperlink"/>
        </w:rPr>
        <w:t>http://hl7.org/fhir/http.html#create</w:t>
      </w:r>
      <w:ins w:id="235" w:author="Jones, Emma" w:date="2017-04-20T18:55:00Z">
        <w:r w:rsidR="00F95759">
          <w:fldChar w:fldCharType="end"/>
        </w:r>
        <w:r w:rsidR="00F95759">
          <w:t xml:space="preserve"> </w:t>
        </w:r>
        <w:r w:rsidR="003A139E" w:rsidRPr="003A139E" w:rsidDel="003A139E">
          <w:t xml:space="preserve"> </w:t>
        </w:r>
      </w:ins>
      <w:del w:id="236" w:author="Jones, Emma" w:date="2017-04-20T18:55:00Z">
        <w:r w:rsidRPr="0039624B" w:rsidDel="003A139E">
          <w:delText>http://hl7.org/fhir/http.html#</w:delText>
        </w:r>
        <w:commentRangeStart w:id="237"/>
        <w:r w:rsidRPr="0039624B" w:rsidDel="003A139E">
          <w:delText>create</w:delText>
        </w:r>
        <w:commentRangeEnd w:id="237"/>
        <w:r w:rsidDel="003A139E">
          <w:rPr>
            <w:rStyle w:val="CommentReference"/>
          </w:rPr>
          <w:commentReference w:id="237"/>
        </w:r>
      </w:del>
    </w:p>
    <w:p w14:paraId="73578BDC" w14:textId="3D7A2100" w:rsidR="009B048D" w:rsidRDefault="009B048D" w:rsidP="009B048D">
      <w:pPr>
        <w:pStyle w:val="Heading5"/>
        <w:numPr>
          <w:ilvl w:val="0"/>
          <w:numId w:val="0"/>
        </w:numPr>
        <w:rPr>
          <w:noProof w:val="0"/>
        </w:rPr>
      </w:pPr>
      <w:bookmarkStart w:id="238" w:name="_Toc345074684"/>
      <w:r w:rsidRPr="003651D9">
        <w:rPr>
          <w:noProof w:val="0"/>
        </w:rPr>
        <w:t>3</w:t>
      </w:r>
      <w:r w:rsidR="006D768F" w:rsidRPr="003651D9">
        <w:rPr>
          <w:noProof w:val="0"/>
        </w:rPr>
        <w:t>.Y</w:t>
      </w:r>
      <w:r w:rsidR="00EC0427">
        <w:rPr>
          <w:noProof w:val="0"/>
        </w:rPr>
        <w:t>1</w:t>
      </w:r>
      <w:r w:rsidR="006D768F" w:rsidRPr="003651D9">
        <w:rPr>
          <w:noProof w:val="0"/>
        </w:rPr>
        <w:t>.4.2</w:t>
      </w:r>
      <w:r w:rsidRPr="003651D9">
        <w:rPr>
          <w:noProof w:val="0"/>
        </w:rPr>
        <w:t>.3 Expected Actions</w:t>
      </w:r>
      <w:bookmarkEnd w:id="238"/>
    </w:p>
    <w:p w14:paraId="7398887A" w14:textId="47AA708A" w:rsidR="00D05542" w:rsidRPr="00CA4288" w:rsidRDefault="00D05542" w:rsidP="00D05542">
      <w:pPr>
        <w:pStyle w:val="BodyText"/>
      </w:pPr>
      <w:r>
        <w:t xml:space="preserve">The Care Team Service responds, with success or error, as defined by the FHIR RESTful create interaction. See: </w:t>
      </w:r>
      <w:ins w:id="239" w:author="Jones, Emma" w:date="2017-04-20T18:56:00Z">
        <w:r w:rsidR="00F95759">
          <w:fldChar w:fldCharType="begin"/>
        </w:r>
        <w:r w:rsidR="00F95759">
          <w:instrText xml:space="preserve"> HYPERLINK "</w:instrText>
        </w:r>
        <w:r w:rsidR="00F95759" w:rsidRPr="00F95759">
          <w:instrText>http://hl7.org/fhir/http.html#create</w:instrText>
        </w:r>
        <w:r w:rsidR="00F95759">
          <w:instrText xml:space="preserve">" </w:instrText>
        </w:r>
        <w:r w:rsidR="00F95759">
          <w:fldChar w:fldCharType="separate"/>
        </w:r>
      </w:ins>
      <w:r w:rsidR="00F95759" w:rsidRPr="00DE3FD1">
        <w:rPr>
          <w:rStyle w:val="Hyperlink"/>
        </w:rPr>
        <w:t>http://hl7.org/fhir/http.html#create</w:t>
      </w:r>
      <w:ins w:id="240" w:author="Jones, Emma" w:date="2017-04-20T18:56:00Z">
        <w:r w:rsidR="00F95759">
          <w:fldChar w:fldCharType="end"/>
        </w:r>
        <w:r w:rsidR="00F95759">
          <w:t xml:space="preserve"> </w:t>
        </w:r>
        <w:r w:rsidR="00F95759" w:rsidRPr="00F95759" w:rsidDel="00F95759">
          <w:t xml:space="preserve"> </w:t>
        </w:r>
      </w:ins>
      <w:del w:id="241" w:author="Jones, Emma" w:date="2017-04-20T18:56:00Z">
        <w:r w:rsidRPr="007D7B09" w:rsidDel="00F95759">
          <w:delText>http://hl7.org/fhir/http.html#</w:delText>
        </w:r>
        <w:commentRangeStart w:id="242"/>
        <w:r w:rsidRPr="007D7B09" w:rsidDel="00F95759">
          <w:delText>create</w:delText>
        </w:r>
        <w:commentRangeEnd w:id="242"/>
        <w:r w:rsidDel="00F95759">
          <w:rPr>
            <w:rStyle w:val="CommentReference"/>
          </w:rPr>
          <w:commentReference w:id="242"/>
        </w:r>
      </w:del>
    </w:p>
    <w:p w14:paraId="2BC8C622" w14:textId="2AA21B53" w:rsidR="00303E20" w:rsidRDefault="00303E20" w:rsidP="009E34B7">
      <w:pPr>
        <w:pStyle w:val="Heading3"/>
        <w:numPr>
          <w:ilvl w:val="0"/>
          <w:numId w:val="0"/>
        </w:numPr>
        <w:rPr>
          <w:noProof w:val="0"/>
        </w:rPr>
      </w:pPr>
      <w:bookmarkStart w:id="243" w:name="_Toc345074685"/>
      <w:r w:rsidRPr="003651D9">
        <w:rPr>
          <w:noProof w:val="0"/>
        </w:rPr>
        <w:t>3.Y</w:t>
      </w:r>
      <w:r w:rsidR="00EC0427">
        <w:rPr>
          <w:noProof w:val="0"/>
        </w:rPr>
        <w:t>1</w:t>
      </w:r>
      <w:r w:rsidRPr="003651D9">
        <w:rPr>
          <w:noProof w:val="0"/>
        </w:rPr>
        <w:t>.</w:t>
      </w:r>
      <w:r w:rsidR="00680648" w:rsidRPr="003651D9">
        <w:rPr>
          <w:noProof w:val="0"/>
        </w:rPr>
        <w:t>5</w:t>
      </w:r>
      <w:r w:rsidRPr="003651D9">
        <w:rPr>
          <w:noProof w:val="0"/>
        </w:rPr>
        <w:t xml:space="preserve"> Security Considerations</w:t>
      </w:r>
      <w:bookmarkEnd w:id="243"/>
    </w:p>
    <w:p w14:paraId="420FF56E" w14:textId="5FD9D7F9" w:rsidR="00424AFD" w:rsidRDefault="00424AFD" w:rsidP="00424AFD">
      <w:pPr>
        <w:pStyle w:val="BodyText"/>
      </w:pPr>
      <w:r w:rsidRPr="00CA4288">
        <w:t xml:space="preserve">See </w:t>
      </w:r>
      <w:r>
        <w:t>X.5 DCTM</w:t>
      </w:r>
      <w:r w:rsidRPr="00CA4288">
        <w:t xml:space="preserve"> Security Considerations </w:t>
      </w:r>
    </w:p>
    <w:p w14:paraId="5A29E2D2" w14:textId="46F4136B" w:rsidR="00EC0427" w:rsidRDefault="00EC0427" w:rsidP="00EC0427">
      <w:pPr>
        <w:pStyle w:val="Heading2"/>
        <w:numPr>
          <w:ilvl w:val="0"/>
          <w:numId w:val="0"/>
        </w:numPr>
        <w:rPr>
          <w:noProof w:val="0"/>
        </w:rPr>
      </w:pPr>
      <w:r w:rsidRPr="003651D9">
        <w:rPr>
          <w:noProof w:val="0"/>
        </w:rPr>
        <w:t>3.Y</w:t>
      </w:r>
      <w:r>
        <w:rPr>
          <w:noProof w:val="0"/>
        </w:rPr>
        <w:t>2</w:t>
      </w:r>
      <w:r w:rsidRPr="003651D9">
        <w:rPr>
          <w:noProof w:val="0"/>
        </w:rPr>
        <w:t xml:space="preserve"> </w:t>
      </w:r>
      <w:r>
        <w:rPr>
          <w:noProof w:val="0"/>
        </w:rPr>
        <w:t>Search for</w:t>
      </w:r>
      <w:r w:rsidR="00316A5E">
        <w:rPr>
          <w:noProof w:val="0"/>
        </w:rPr>
        <w:t xml:space="preserve"> Care Team [PCC-</w:t>
      </w:r>
      <w:r>
        <w:rPr>
          <w:noProof w:val="0"/>
        </w:rPr>
        <w:t>Y2</w:t>
      </w:r>
      <w:r w:rsidRPr="00CA4288">
        <w:rPr>
          <w:noProof w:val="0"/>
        </w:rPr>
        <w:t>]</w:t>
      </w:r>
    </w:p>
    <w:p w14:paraId="1A4DE5AB" w14:textId="7CDBEABD" w:rsidR="00316A5E" w:rsidRPr="00CA4288" w:rsidRDefault="00316A5E" w:rsidP="00316A5E">
      <w:pPr>
        <w:pStyle w:val="Heading3"/>
        <w:numPr>
          <w:ilvl w:val="0"/>
          <w:numId w:val="0"/>
        </w:numPr>
        <w:rPr>
          <w:noProof w:val="0"/>
        </w:rPr>
      </w:pPr>
      <w:bookmarkStart w:id="244" w:name="_Toc461437976"/>
      <w:r w:rsidRPr="00CA4288">
        <w:rPr>
          <w:noProof w:val="0"/>
        </w:rPr>
        <w:t>3.</w:t>
      </w:r>
      <w:r>
        <w:rPr>
          <w:noProof w:val="0"/>
        </w:rPr>
        <w:t>Y2</w:t>
      </w:r>
      <w:r w:rsidRPr="00CA4288">
        <w:rPr>
          <w:noProof w:val="0"/>
        </w:rPr>
        <w:t>.1 Scope</w:t>
      </w:r>
      <w:bookmarkEnd w:id="244"/>
    </w:p>
    <w:p w14:paraId="39707E01" w14:textId="336E55BA" w:rsidR="00316A5E" w:rsidRDefault="00316A5E" w:rsidP="00316A5E">
      <w:pPr>
        <w:pStyle w:val="BodyText"/>
      </w:pPr>
      <w:r w:rsidRPr="00CA4288">
        <w:t xml:space="preserve">This transaction is used to find a care </w:t>
      </w:r>
      <w:r>
        <w:t>team</w:t>
      </w:r>
      <w:r w:rsidRPr="00CA4288">
        <w:t xml:space="preserve">. The Care </w:t>
      </w:r>
      <w:r>
        <w:t>Team</w:t>
      </w:r>
      <w:r w:rsidRPr="00CA4288">
        <w:t xml:space="preserve"> Con</w:t>
      </w:r>
      <w:r>
        <w:t>tributor</w:t>
      </w:r>
      <w:r w:rsidRPr="00CA4288">
        <w:t xml:space="preserve"> searches for a care </w:t>
      </w:r>
      <w:r>
        <w:t>team</w:t>
      </w:r>
      <w:r w:rsidRPr="00CA4288">
        <w:t xml:space="preserve"> of interest. A care </w:t>
      </w:r>
      <w:r>
        <w:t>team</w:t>
      </w:r>
      <w:r w:rsidRPr="00CA4288">
        <w:t xml:space="preserve"> located by search may then be retrieved for viewing</w:t>
      </w:r>
      <w:r>
        <w:t xml:space="preserve"> or updating.</w:t>
      </w:r>
    </w:p>
    <w:p w14:paraId="367DA948" w14:textId="03BB6178" w:rsidR="00316A5E" w:rsidRDefault="00316A5E" w:rsidP="00316A5E">
      <w:pPr>
        <w:pStyle w:val="Heading3"/>
        <w:numPr>
          <w:ilvl w:val="0"/>
          <w:numId w:val="0"/>
        </w:numPr>
        <w:rPr>
          <w:noProof w:val="0"/>
        </w:rPr>
      </w:pPr>
      <w:bookmarkStart w:id="245" w:name="_Toc461437977"/>
      <w:r w:rsidRPr="00CA4288">
        <w:rPr>
          <w:noProof w:val="0"/>
        </w:rPr>
        <w:t>3.</w:t>
      </w:r>
      <w:r>
        <w:rPr>
          <w:noProof w:val="0"/>
        </w:rPr>
        <w:t>Y2</w:t>
      </w:r>
      <w:r w:rsidRPr="00CA4288">
        <w:rPr>
          <w:noProof w:val="0"/>
        </w:rPr>
        <w:t>.2 Actor Roles</w:t>
      </w:r>
      <w:bookmarkEnd w:id="245"/>
    </w:p>
    <w:p w14:paraId="4696EC25" w14:textId="7AAE2A65" w:rsidR="00496186" w:rsidRPr="00496186" w:rsidRDefault="00496186" w:rsidP="00496186">
      <w:pPr>
        <w:pStyle w:val="BodyText"/>
      </w:pPr>
      <w:r w:rsidRPr="00496186">
        <w:rPr>
          <w:noProof/>
        </w:rPr>
        <mc:AlternateContent>
          <mc:Choice Requires="wps">
            <w:drawing>
              <wp:anchor distT="0" distB="0" distL="114300" distR="114300" simplePos="0" relativeHeight="251687424" behindDoc="0" locked="0" layoutInCell="1" allowOverlap="1" wp14:anchorId="557CEFA1" wp14:editId="34FE0FD0">
                <wp:simplePos x="0" y="0"/>
                <wp:positionH relativeFrom="column">
                  <wp:posOffset>2294255</wp:posOffset>
                </wp:positionH>
                <wp:positionV relativeFrom="paragraph">
                  <wp:posOffset>997585</wp:posOffset>
                </wp:positionV>
                <wp:extent cx="1240155" cy="490220"/>
                <wp:effectExtent l="0" t="0" r="0" b="0"/>
                <wp:wrapNone/>
                <wp:docPr id="58"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0155" cy="490220"/>
                        </a:xfrm>
                        <a:prstGeom prst="ellipse">
                          <a:avLst/>
                        </a:prstGeom>
                        <a:solidFill>
                          <a:srgbClr val="FFFFFF"/>
                        </a:solidFill>
                        <a:ln w="9525">
                          <a:solidFill>
                            <a:srgbClr val="000000"/>
                          </a:solidFill>
                          <a:round/>
                          <a:headEnd/>
                          <a:tailEnd/>
                        </a:ln>
                      </wps:spPr>
                      <wps:txbx>
                        <w:txbxContent>
                          <w:p w14:paraId="7CC4E63A" w14:textId="0A07E707" w:rsidR="005652F2" w:rsidRDefault="005652F2" w:rsidP="00496186">
                            <w:pPr>
                              <w:jc w:val="center"/>
                              <w:rPr>
                                <w:sz w:val="18"/>
                              </w:rPr>
                            </w:pPr>
                            <w:r>
                              <w:rPr>
                                <w:sz w:val="18"/>
                              </w:rPr>
                              <w:t>Search for Care Team [PCC-Y2]</w:t>
                            </w:r>
                          </w:p>
                          <w:p w14:paraId="28C12D4B" w14:textId="77777777" w:rsidR="005652F2" w:rsidRDefault="005652F2" w:rsidP="00496186"/>
                          <w:p w14:paraId="15F35138" w14:textId="77777777" w:rsidR="005652F2" w:rsidRDefault="005652F2" w:rsidP="00496186">
                            <w:pPr>
                              <w:jc w:val="center"/>
                              <w:rPr>
                                <w:sz w:val="18"/>
                              </w:rPr>
                            </w:pPr>
                            <w:r>
                              <w:rPr>
                                <w:sz w:val="18"/>
                              </w:rPr>
                              <w:t>Transaction Name [DOM-#]</w:t>
                            </w:r>
                          </w:p>
                        </w:txbxContent>
                      </wps:txbx>
                      <wps:bodyPr rot="0" vert="horz" wrap="square" lIns="0" tIns="9144" rIns="0" bIns="9144" anchor="t" anchorCtr="0" upright="1">
                        <a:noAutofit/>
                      </wps:bodyPr>
                    </wps:wsp>
                  </a:graphicData>
                </a:graphic>
              </wp:anchor>
            </w:drawing>
          </mc:Choice>
          <mc:Fallback>
            <w:pict>
              <v:oval w14:anchorId="557CEFA1" id="Oval 153" o:spid="_x0000_s1069" style="position:absolute;margin-left:180.65pt;margin-top:78.55pt;width:97.65pt;height:38.6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">
                <v:textbox inset="0,.72pt,0,.72pt">
                  <w:txbxContent>
                    <w:p w14:paraId="7CC4E63A" w14:textId="0A07E707" w:rsidR="005652F2" w:rsidRDefault="005652F2" w:rsidP="00496186">
                      <w:pPr>
                        <w:jc w:val="center"/>
                        <w:rPr>
                          <w:sz w:val="18"/>
                        </w:rPr>
                      </w:pPr>
                      <w:r>
                        <w:rPr>
                          <w:sz w:val="18"/>
                        </w:rPr>
                        <w:t>Search for Care Team [PCC-Y2]</w:t>
                      </w:r>
                    </w:p>
                    <w:p w14:paraId="28C12D4B" w14:textId="77777777" w:rsidR="005652F2" w:rsidRDefault="005652F2" w:rsidP="00496186"/>
                    <w:p w14:paraId="15F35138" w14:textId="77777777" w:rsidR="005652F2" w:rsidRDefault="005652F2" w:rsidP="00496186">
                      <w:pPr>
                        <w:jc w:val="center"/>
                        <w:rPr>
                          <w:sz w:val="18"/>
                        </w:rPr>
                      </w:pPr>
                      <w:r>
                        <w:rPr>
                          <w:sz w:val="18"/>
                        </w:rPr>
                        <w:t>Transaction Name [DOM-#]</w:t>
                      </w:r>
                    </w:p>
                  </w:txbxContent>
                </v:textbox>
              </v:oval>
            </w:pict>
          </mc:Fallback>
        </mc:AlternateContent>
      </w:r>
      <w:r w:rsidRPr="00496186">
        <w:rPr>
          <w:noProof/>
        </w:rPr>
        <mc:AlternateContent>
          <mc:Choice Requires="wps">
            <w:drawing>
              <wp:anchor distT="0" distB="0" distL="114300" distR="114300" simplePos="0" relativeHeight="251688448" behindDoc="0" locked="0" layoutInCell="1" allowOverlap="1" wp14:anchorId="20D8A512" wp14:editId="4F8824F1">
                <wp:simplePos x="0" y="0"/>
                <wp:positionH relativeFrom="column">
                  <wp:posOffset>1438275</wp:posOffset>
                </wp:positionH>
                <wp:positionV relativeFrom="paragraph">
                  <wp:posOffset>247650</wp:posOffset>
                </wp:positionV>
                <wp:extent cx="1212215" cy="457200"/>
                <wp:effectExtent l="0" t="0" r="0" b="0"/>
                <wp:wrapNone/>
                <wp:docPr id="59"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215" cy="457200"/>
                        </a:xfrm>
                        <a:prstGeom prst="rect">
                          <a:avLst/>
                        </a:prstGeom>
                        <a:solidFill>
                          <a:srgbClr val="FFFFFF"/>
                        </a:solidFill>
                        <a:ln w="9525">
                          <a:solidFill>
                            <a:srgbClr val="000000"/>
                          </a:solidFill>
                          <a:miter lim="800000"/>
                          <a:headEnd/>
                          <a:tailEnd/>
                        </a:ln>
                      </wps:spPr>
                      <wps:txbx>
                        <w:txbxContent>
                          <w:p w14:paraId="60CF6131" w14:textId="6C36BF66" w:rsidR="005652F2" w:rsidRDefault="005652F2" w:rsidP="00496186">
                            <w:pPr>
                              <w:rPr>
                                <w:sz w:val="18"/>
                              </w:rPr>
                            </w:pPr>
                            <w:r>
                              <w:rPr>
                                <w:sz w:val="18"/>
                              </w:rPr>
                              <w:t>Care Team Contributor</w:t>
                            </w:r>
                          </w:p>
                          <w:p w14:paraId="0ED0887E" w14:textId="77777777" w:rsidR="005652F2" w:rsidRDefault="005652F2" w:rsidP="00496186"/>
                          <w:p w14:paraId="71110EA1" w14:textId="77777777" w:rsidR="005652F2" w:rsidRDefault="005652F2" w:rsidP="00496186">
                            <w:pPr>
                              <w:rPr>
                                <w:sz w:val="18"/>
                              </w:rPr>
                            </w:pPr>
                            <w:r>
                              <w:rPr>
                                <w:sz w:val="18"/>
                              </w:rPr>
                              <w:t>Actor ABC</w:t>
                            </w:r>
                          </w:p>
                        </w:txbxContent>
                      </wps:txbx>
                      <wps:bodyPr rot="0" vert="horz" wrap="square" lIns="91440" tIns="45720" rIns="91440" bIns="45720" anchor="t" anchorCtr="0" upright="1">
                        <a:noAutofit/>
                      </wps:bodyPr>
                    </wps:wsp>
                  </a:graphicData>
                </a:graphic>
              </wp:anchor>
            </w:drawing>
          </mc:Choice>
          <mc:Fallback>
            <w:pict>
              <v:shape w14:anchorId="20D8A512" id="Text Box 154" o:spid="_x0000_s1070" type="#_x0000_t202" style="position:absolute;margin-left:113.25pt;margin-top:19.5pt;width:95.45pt;height:36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">
                <v:textbox>
                  <w:txbxContent>
                    <w:p w14:paraId="60CF6131" w14:textId="6C36BF66" w:rsidR="005652F2" w:rsidRDefault="005652F2" w:rsidP="00496186">
                      <w:pPr>
                        <w:rPr>
                          <w:sz w:val="18"/>
                        </w:rPr>
                      </w:pPr>
                      <w:r>
                        <w:rPr>
                          <w:sz w:val="18"/>
                        </w:rPr>
                        <w:t>Care Team Contributor</w:t>
                      </w:r>
                    </w:p>
                    <w:p w14:paraId="0ED0887E" w14:textId="77777777" w:rsidR="005652F2" w:rsidRDefault="005652F2" w:rsidP="00496186"/>
                    <w:p w14:paraId="71110EA1" w14:textId="77777777" w:rsidR="005652F2" w:rsidRDefault="005652F2" w:rsidP="00496186">
                      <w:pPr>
                        <w:rPr>
                          <w:sz w:val="18"/>
                        </w:rPr>
                      </w:pPr>
                      <w:r>
                        <w:rPr>
                          <w:sz w:val="18"/>
                        </w:rPr>
                        <w:t>Actor ABC</w:t>
                      </w:r>
                    </w:p>
                  </w:txbxContent>
                </v:textbox>
              </v:shape>
            </w:pict>
          </mc:Fallback>
        </mc:AlternateContent>
      </w:r>
      <w:r w:rsidRPr="00496186">
        <w:rPr>
          <w:noProof/>
        </w:rPr>
        <mc:AlternateContent>
          <mc:Choice Requires="wps">
            <w:drawing>
              <wp:anchor distT="0" distB="0" distL="114300" distR="114300" simplePos="0" relativeHeight="251689472" behindDoc="0" locked="0" layoutInCell="1" allowOverlap="1" wp14:anchorId="10EA7829" wp14:editId="2D346EB7">
                <wp:simplePos x="0" y="0"/>
                <wp:positionH relativeFrom="column">
                  <wp:posOffset>2111375</wp:posOffset>
                </wp:positionH>
                <wp:positionV relativeFrom="paragraph">
                  <wp:posOffset>721995</wp:posOffset>
                </wp:positionV>
                <wp:extent cx="352425" cy="340360"/>
                <wp:effectExtent l="0" t="0" r="0" b="0"/>
                <wp:wrapNone/>
                <wp:docPr id="60"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3D04E1B" id="Line 155"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166.25pt,56.85pt" to="194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"/>
            </w:pict>
          </mc:Fallback>
        </mc:AlternateContent>
      </w:r>
      <w:r w:rsidRPr="00496186">
        <w:rPr>
          <w:noProof/>
        </w:rPr>
        <mc:AlternateContent>
          <mc:Choice Requires="wps">
            <w:drawing>
              <wp:anchor distT="0" distB="0" distL="114300" distR="114300" simplePos="0" relativeHeight="251690496" behindDoc="0" locked="0" layoutInCell="1" allowOverlap="1" wp14:anchorId="29ECE494" wp14:editId="7EDADBEF">
                <wp:simplePos x="0" y="0"/>
                <wp:positionH relativeFrom="column">
                  <wp:posOffset>3673475</wp:posOffset>
                </wp:positionH>
                <wp:positionV relativeFrom="paragraph">
                  <wp:posOffset>264795</wp:posOffset>
                </wp:positionV>
                <wp:extent cx="958215" cy="457200"/>
                <wp:effectExtent l="0" t="0" r="0" b="0"/>
                <wp:wrapNone/>
                <wp:docPr id="61"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457200"/>
                        </a:xfrm>
                        <a:prstGeom prst="rect">
                          <a:avLst/>
                        </a:prstGeom>
                        <a:solidFill>
                          <a:srgbClr val="FFFFFF"/>
                        </a:solidFill>
                        <a:ln w="9525">
                          <a:solidFill>
                            <a:srgbClr val="000000"/>
                          </a:solidFill>
                          <a:miter lim="800000"/>
                          <a:headEnd/>
                          <a:tailEnd/>
                        </a:ln>
                      </wps:spPr>
                      <wps:txbx>
                        <w:txbxContent>
                          <w:p w14:paraId="49B39AE8" w14:textId="0B598D51" w:rsidR="005652F2" w:rsidRDefault="005652F2" w:rsidP="00496186">
                            <w:pPr>
                              <w:rPr>
                                <w:sz w:val="18"/>
                              </w:rPr>
                            </w:pPr>
                            <w:r>
                              <w:rPr>
                                <w:sz w:val="18"/>
                              </w:rPr>
                              <w:t>Care Team Service</w:t>
                            </w:r>
                          </w:p>
                          <w:p w14:paraId="0A4A9CA3" w14:textId="77777777" w:rsidR="005652F2" w:rsidRDefault="005652F2" w:rsidP="00496186"/>
                          <w:p w14:paraId="6B67D155" w14:textId="77777777" w:rsidR="005652F2" w:rsidRDefault="005652F2" w:rsidP="00496186">
                            <w:pPr>
                              <w:rPr>
                                <w:sz w:val="18"/>
                              </w:rPr>
                            </w:pPr>
                            <w:r>
                              <w:rPr>
                                <w:sz w:val="18"/>
                              </w:rPr>
                              <w:t>Actor DEF</w:t>
                            </w:r>
                          </w:p>
                        </w:txbxContent>
                      </wps:txbx>
                      <wps:bodyPr rot="0" vert="horz" wrap="square" lIns="91440" tIns="45720" rIns="91440" bIns="45720" anchor="t" anchorCtr="0" upright="1">
                        <a:noAutofit/>
                      </wps:bodyPr>
                    </wps:wsp>
                  </a:graphicData>
                </a:graphic>
              </wp:anchor>
            </w:drawing>
          </mc:Choice>
          <mc:Fallback>
            <w:pict>
              <v:shape w14:anchorId="29ECE494" id="Text Box 156" o:spid="_x0000_s1071" type="#_x0000_t202" style="position:absolute;margin-left:289.25pt;margin-top:20.85pt;width:75.45pt;height:36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">
                <v:textbox>
                  <w:txbxContent>
                    <w:p w14:paraId="49B39AE8" w14:textId="0B598D51" w:rsidR="005652F2" w:rsidRDefault="005652F2" w:rsidP="00496186">
                      <w:pPr>
                        <w:rPr>
                          <w:sz w:val="18"/>
                        </w:rPr>
                      </w:pPr>
                      <w:r>
                        <w:rPr>
                          <w:sz w:val="18"/>
                        </w:rPr>
                        <w:t>Care Team Service</w:t>
                      </w:r>
                    </w:p>
                    <w:p w14:paraId="0A4A9CA3" w14:textId="77777777" w:rsidR="005652F2" w:rsidRDefault="005652F2" w:rsidP="00496186"/>
                    <w:p w14:paraId="6B67D155" w14:textId="77777777" w:rsidR="005652F2" w:rsidRDefault="005652F2" w:rsidP="00496186">
                      <w:pPr>
                        <w:rPr>
                          <w:sz w:val="18"/>
                        </w:rPr>
                      </w:pPr>
                      <w:r>
                        <w:rPr>
                          <w:sz w:val="18"/>
                        </w:rPr>
                        <w:t>Actor DEF</w:t>
                      </w:r>
                    </w:p>
                  </w:txbxContent>
                </v:textbox>
              </v:shape>
            </w:pict>
          </mc:Fallback>
        </mc:AlternateContent>
      </w:r>
      <w:r w:rsidRPr="00496186">
        <w:rPr>
          <w:noProof/>
        </w:rPr>
        <mc:AlternateContent>
          <mc:Choice Requires="wps">
            <w:drawing>
              <wp:anchor distT="0" distB="0" distL="114300" distR="114300" simplePos="0" relativeHeight="251691520" behindDoc="0" locked="0" layoutInCell="1" allowOverlap="1" wp14:anchorId="139CAD9B" wp14:editId="33E8A3A6">
                <wp:simplePos x="0" y="0"/>
                <wp:positionH relativeFrom="column">
                  <wp:posOffset>3358515</wp:posOffset>
                </wp:positionH>
                <wp:positionV relativeFrom="paragraph">
                  <wp:posOffset>721995</wp:posOffset>
                </wp:positionV>
                <wp:extent cx="314325" cy="340360"/>
                <wp:effectExtent l="0" t="0" r="0" b="0"/>
                <wp:wrapNone/>
                <wp:docPr id="6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FD750F6" id="Line 157" o:spid="_x0000_s1026" style="position:absolute;flip:x;z-index:251691520;visibility:visible;mso-wrap-style:square;mso-wrap-distance-left:9pt;mso-wrap-distance-top:0;mso-wrap-distance-right:9pt;mso-wrap-distance-bottom:0;mso-position-horizontal:absolute;mso-position-horizontal-relative:text;mso-position-vertical:absolute;mso-position-vertical-relative:text" from="264.45pt,56.85pt" to="289.2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"/>
            </w:pict>
          </mc:Fallback>
        </mc:AlternateContent>
      </w:r>
    </w:p>
    <w:p w14:paraId="2ADB8462" w14:textId="77777777" w:rsidR="00316A5E" w:rsidRPr="00CA4288" w:rsidRDefault="00316A5E" w:rsidP="00316A5E">
      <w:pPr>
        <w:pStyle w:val="BodyText"/>
      </w:pPr>
    </w:p>
    <w:p w14:paraId="1C99BA34" w14:textId="77777777" w:rsidR="00316A5E" w:rsidRPr="00316A5E" w:rsidRDefault="00316A5E" w:rsidP="00496186">
      <w:pPr>
        <w:pStyle w:val="BodyText"/>
      </w:pPr>
    </w:p>
    <w:p w14:paraId="433F5EB2" w14:textId="2BB77E20" w:rsidR="00EC0427" w:rsidRDefault="00EC0427" w:rsidP="00424AFD">
      <w:pPr>
        <w:pStyle w:val="BodyText"/>
      </w:pPr>
    </w:p>
    <w:p w14:paraId="396E646C" w14:textId="2F56E8F1" w:rsidR="00496186" w:rsidRDefault="00496186" w:rsidP="00424AFD">
      <w:pPr>
        <w:pStyle w:val="BodyText"/>
      </w:pPr>
    </w:p>
    <w:p w14:paraId="33B6B791" w14:textId="77777777" w:rsidR="00496186" w:rsidRDefault="00496186" w:rsidP="00496186">
      <w:pPr>
        <w:pStyle w:val="FigureTitle"/>
      </w:pPr>
    </w:p>
    <w:p w14:paraId="71B425D3" w14:textId="1B4A9D75" w:rsidR="00496186" w:rsidRPr="00CA4288" w:rsidRDefault="00496186" w:rsidP="00496186">
      <w:pPr>
        <w:pStyle w:val="FigureTitle"/>
      </w:pPr>
      <w:r w:rsidRPr="00CA4288">
        <w:t>Figure 3.</w:t>
      </w:r>
      <w:r>
        <w:t>Y2</w:t>
      </w:r>
      <w:r w:rsidRPr="00CA4288">
        <w:t>.2-1: Use Case Diagram</w:t>
      </w:r>
    </w:p>
    <w:p w14:paraId="271C012C" w14:textId="77777777" w:rsidR="00496186" w:rsidRPr="00CA4288" w:rsidRDefault="00496186" w:rsidP="00496186">
      <w:pPr>
        <w:pStyle w:val="BodyText"/>
      </w:pPr>
    </w:p>
    <w:p w14:paraId="7865AFA6" w14:textId="73146298" w:rsidR="00496186" w:rsidRPr="00CA4288" w:rsidRDefault="00496186" w:rsidP="00496186">
      <w:pPr>
        <w:pStyle w:val="TableTitle"/>
      </w:pPr>
      <w:r w:rsidRPr="00CA4288">
        <w:t>Table 3.</w:t>
      </w:r>
      <w:r>
        <w:t>Y2</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96186" w:rsidRPr="00CA4288" w14:paraId="255389B4" w14:textId="77777777" w:rsidTr="00A71D47">
        <w:tc>
          <w:tcPr>
            <w:tcW w:w="1008" w:type="dxa"/>
            <w:shd w:val="clear" w:color="auto" w:fill="auto"/>
          </w:tcPr>
          <w:p w14:paraId="1DCB8AE7" w14:textId="77777777" w:rsidR="00496186" w:rsidRPr="00CA4288" w:rsidRDefault="00496186" w:rsidP="00A71D47">
            <w:pPr>
              <w:pStyle w:val="BodyText"/>
              <w:rPr>
                <w:b/>
              </w:rPr>
            </w:pPr>
            <w:r w:rsidRPr="00CA4288">
              <w:rPr>
                <w:b/>
              </w:rPr>
              <w:t>Actor:</w:t>
            </w:r>
          </w:p>
        </w:tc>
        <w:tc>
          <w:tcPr>
            <w:tcW w:w="8568" w:type="dxa"/>
            <w:shd w:val="clear" w:color="auto" w:fill="auto"/>
          </w:tcPr>
          <w:p w14:paraId="249C902B" w14:textId="2C4E0D43" w:rsidR="00496186" w:rsidRPr="00CA4288" w:rsidRDefault="00496186" w:rsidP="00A71D47">
            <w:pPr>
              <w:pStyle w:val="BodyText"/>
            </w:pPr>
            <w:r w:rsidRPr="00CA4288">
              <w:t xml:space="preserve">Care </w:t>
            </w:r>
            <w:r>
              <w:t>Team</w:t>
            </w:r>
            <w:r w:rsidRPr="00CA4288">
              <w:t xml:space="preserve"> Con</w:t>
            </w:r>
            <w:r>
              <w:t>tributor</w:t>
            </w:r>
          </w:p>
        </w:tc>
      </w:tr>
      <w:tr w:rsidR="00496186" w:rsidRPr="00CA4288" w14:paraId="7EDF34D8" w14:textId="77777777" w:rsidTr="00A71D47">
        <w:tc>
          <w:tcPr>
            <w:tcW w:w="1008" w:type="dxa"/>
            <w:shd w:val="clear" w:color="auto" w:fill="auto"/>
          </w:tcPr>
          <w:p w14:paraId="10D68E31" w14:textId="77777777" w:rsidR="00496186" w:rsidRPr="00CA4288" w:rsidRDefault="00496186" w:rsidP="00A71D47">
            <w:pPr>
              <w:pStyle w:val="BodyText"/>
              <w:rPr>
                <w:b/>
              </w:rPr>
            </w:pPr>
            <w:r w:rsidRPr="00CA4288">
              <w:rPr>
                <w:b/>
              </w:rPr>
              <w:t>Role:</w:t>
            </w:r>
          </w:p>
        </w:tc>
        <w:tc>
          <w:tcPr>
            <w:tcW w:w="8568" w:type="dxa"/>
            <w:shd w:val="clear" w:color="auto" w:fill="auto"/>
          </w:tcPr>
          <w:p w14:paraId="1219B270" w14:textId="4ABBBC0F" w:rsidR="00496186" w:rsidRPr="00CA4288" w:rsidRDefault="00496186" w:rsidP="00A71D47">
            <w:pPr>
              <w:pStyle w:val="BodyText"/>
            </w:pPr>
            <w:r w:rsidRPr="00CA4288">
              <w:t xml:space="preserve">The Care </w:t>
            </w:r>
            <w:r>
              <w:t>Team</w:t>
            </w:r>
            <w:r w:rsidRPr="00CA4288">
              <w:t xml:space="preserve"> Con</w:t>
            </w:r>
            <w:r>
              <w:t>tributor</w:t>
            </w:r>
            <w:r w:rsidRPr="00CA4288">
              <w:t xml:space="preserve"> </w:t>
            </w:r>
            <w:r>
              <w:t>i</w:t>
            </w:r>
            <w:r w:rsidRPr="00CA4288">
              <w:t xml:space="preserve">nitiates Search for Care </w:t>
            </w:r>
            <w:r>
              <w:t>Team</w:t>
            </w:r>
            <w:r w:rsidRPr="00CA4288">
              <w:t xml:space="preserve"> in order to locate a care </w:t>
            </w:r>
            <w:r>
              <w:t>team</w:t>
            </w:r>
            <w:r w:rsidRPr="00CA4288">
              <w:t xml:space="preserve"> of interest.</w:t>
            </w:r>
          </w:p>
        </w:tc>
      </w:tr>
      <w:tr w:rsidR="00496186" w:rsidRPr="00CA4288" w14:paraId="196AF1E8" w14:textId="77777777" w:rsidTr="00A71D47">
        <w:tc>
          <w:tcPr>
            <w:tcW w:w="1008" w:type="dxa"/>
            <w:shd w:val="clear" w:color="auto" w:fill="auto"/>
          </w:tcPr>
          <w:p w14:paraId="53FB5195" w14:textId="77777777" w:rsidR="00496186" w:rsidRPr="00CA4288" w:rsidRDefault="00496186" w:rsidP="00A71D47">
            <w:pPr>
              <w:pStyle w:val="BodyText"/>
              <w:rPr>
                <w:b/>
              </w:rPr>
            </w:pPr>
            <w:r w:rsidRPr="00CA4288">
              <w:rPr>
                <w:b/>
              </w:rPr>
              <w:t>Actor:</w:t>
            </w:r>
          </w:p>
        </w:tc>
        <w:tc>
          <w:tcPr>
            <w:tcW w:w="8568" w:type="dxa"/>
            <w:shd w:val="clear" w:color="auto" w:fill="auto"/>
          </w:tcPr>
          <w:p w14:paraId="6B759891" w14:textId="7B0EB476" w:rsidR="00496186" w:rsidRPr="00CA4288" w:rsidRDefault="00496186" w:rsidP="00A71D47">
            <w:pPr>
              <w:pStyle w:val="BodyText"/>
            </w:pPr>
            <w:r w:rsidRPr="00CA4288">
              <w:t xml:space="preserve">Care </w:t>
            </w:r>
            <w:r>
              <w:t>Team</w:t>
            </w:r>
            <w:r w:rsidRPr="00CA4288">
              <w:t xml:space="preserve"> Service</w:t>
            </w:r>
          </w:p>
        </w:tc>
      </w:tr>
      <w:tr w:rsidR="00496186" w:rsidRPr="00CA4288" w14:paraId="50238324" w14:textId="77777777" w:rsidTr="00A71D47">
        <w:tc>
          <w:tcPr>
            <w:tcW w:w="1008" w:type="dxa"/>
            <w:shd w:val="clear" w:color="auto" w:fill="auto"/>
          </w:tcPr>
          <w:p w14:paraId="36CF153E" w14:textId="77777777" w:rsidR="00496186" w:rsidRPr="00CA4288" w:rsidRDefault="00496186" w:rsidP="00A71D47">
            <w:pPr>
              <w:pStyle w:val="BodyText"/>
              <w:rPr>
                <w:b/>
              </w:rPr>
            </w:pPr>
            <w:r w:rsidRPr="00CA4288">
              <w:rPr>
                <w:b/>
              </w:rPr>
              <w:t>Role:</w:t>
            </w:r>
          </w:p>
        </w:tc>
        <w:tc>
          <w:tcPr>
            <w:tcW w:w="8568" w:type="dxa"/>
            <w:shd w:val="clear" w:color="auto" w:fill="auto"/>
          </w:tcPr>
          <w:p w14:paraId="416EBBB2" w14:textId="73D9CAE1" w:rsidR="00496186" w:rsidRPr="00CA4288" w:rsidRDefault="00496186" w:rsidP="00A71D47">
            <w:pPr>
              <w:pStyle w:val="BodyText"/>
            </w:pPr>
            <w:r w:rsidRPr="00CA4288">
              <w:t xml:space="preserve"> The Care </w:t>
            </w:r>
            <w:r>
              <w:t>Team</w:t>
            </w:r>
            <w:r w:rsidRPr="00CA4288">
              <w:t xml:space="preserve"> Service responds to the Search for Care </w:t>
            </w:r>
            <w:r>
              <w:t>Team</w:t>
            </w:r>
            <w:r w:rsidRPr="00CA4288">
              <w:t xml:space="preserve"> according to the search parameters and values provided in the transaction.</w:t>
            </w:r>
          </w:p>
        </w:tc>
      </w:tr>
    </w:tbl>
    <w:p w14:paraId="3BC6E5BA" w14:textId="2C5975C2" w:rsidR="00496186" w:rsidRPr="00CA4288" w:rsidRDefault="00496186" w:rsidP="00496186">
      <w:pPr>
        <w:pStyle w:val="Heading3"/>
        <w:numPr>
          <w:ilvl w:val="0"/>
          <w:numId w:val="0"/>
        </w:numPr>
        <w:rPr>
          <w:noProof w:val="0"/>
        </w:rPr>
      </w:pPr>
      <w:bookmarkStart w:id="246" w:name="_Toc461437978"/>
      <w:r w:rsidRPr="00CA4288">
        <w:rPr>
          <w:noProof w:val="0"/>
        </w:rPr>
        <w:t>3.</w:t>
      </w:r>
      <w:r>
        <w:rPr>
          <w:noProof w:val="0"/>
        </w:rPr>
        <w:t>Y2</w:t>
      </w:r>
      <w:r w:rsidRPr="00CA4288">
        <w:rPr>
          <w:noProof w:val="0"/>
        </w:rPr>
        <w:t>.3 Referenced Standards</w:t>
      </w:r>
      <w:bookmarkEnd w:id="246"/>
    </w:p>
    <w:p w14:paraId="4D44D6FE" w14:textId="77777777" w:rsidR="00F95759" w:rsidRPr="000601D4" w:rsidRDefault="00F95759" w:rsidP="00F95759">
      <w:pPr>
        <w:pStyle w:val="BodyText"/>
        <w:rPr>
          <w:ins w:id="247" w:author="Jones, Emma" w:date="2017-04-20T18:57:00Z"/>
        </w:rPr>
      </w:pPr>
      <w:ins w:id="248" w:author="Jones, Emma" w:date="2017-04-20T18:57:00Z">
        <w:r w:rsidRPr="000601D4">
          <w:t>HL7® FHIR® standard</w:t>
        </w:r>
        <w:r>
          <w:t xml:space="preserve"> release 3 (STU)</w:t>
        </w:r>
      </w:ins>
    </w:p>
    <w:p w14:paraId="34332C95" w14:textId="5822E1FF" w:rsidR="00496186" w:rsidDel="00F95759" w:rsidRDefault="00496186" w:rsidP="00496186">
      <w:pPr>
        <w:pStyle w:val="BodyText"/>
        <w:rPr>
          <w:del w:id="249" w:author="Jones, Emma" w:date="2017-04-20T18:57:00Z"/>
        </w:rPr>
      </w:pPr>
      <w:del w:id="250" w:author="Jones, Emma" w:date="2017-04-20T18:57:00Z">
        <w:r w:rsidRPr="002C7904" w:rsidDel="00F95759">
          <w:delText>HL7</w:delText>
        </w:r>
        <w:r w:rsidRPr="00E008B6" w:rsidDel="00F95759">
          <w:rPr>
            <w:vertAlign w:val="superscript"/>
          </w:rPr>
          <w:delText>®</w:delText>
        </w:r>
        <w:r w:rsidRPr="002C7904" w:rsidDel="00F95759">
          <w:delText xml:space="preserve"> FHIR</w:delText>
        </w:r>
        <w:r w:rsidRPr="00E008B6" w:rsidDel="00F95759">
          <w:rPr>
            <w:vertAlign w:val="superscript"/>
          </w:rPr>
          <w:delText>®</w:delText>
        </w:r>
        <w:r w:rsidRPr="002C7904" w:rsidDel="00F95759">
          <w:delText xml:space="preserve"> standard</w:delText>
        </w:r>
        <w:r w:rsidDel="00F95759">
          <w:delText xml:space="preserve"> STU??</w:delText>
        </w:r>
      </w:del>
    </w:p>
    <w:p w14:paraId="72220F37" w14:textId="2C891C82" w:rsidR="00496186" w:rsidRPr="00CA4288" w:rsidRDefault="00496186" w:rsidP="00496186">
      <w:pPr>
        <w:pStyle w:val="Heading3"/>
        <w:numPr>
          <w:ilvl w:val="0"/>
          <w:numId w:val="0"/>
        </w:numPr>
        <w:rPr>
          <w:noProof w:val="0"/>
        </w:rPr>
      </w:pPr>
      <w:bookmarkStart w:id="251" w:name="_Toc461437979"/>
      <w:r w:rsidRPr="00CA4288">
        <w:rPr>
          <w:noProof w:val="0"/>
        </w:rPr>
        <w:t>3.</w:t>
      </w:r>
      <w:r>
        <w:rPr>
          <w:noProof w:val="0"/>
        </w:rPr>
        <w:t>Y2</w:t>
      </w:r>
      <w:r w:rsidRPr="00CA4288">
        <w:rPr>
          <w:noProof w:val="0"/>
        </w:rPr>
        <w:t>.4 Interaction Diagram</w:t>
      </w:r>
      <w:bookmarkEnd w:id="251"/>
    </w:p>
    <w:p w14:paraId="42E9DB41" w14:textId="02464A5F" w:rsidR="00496186" w:rsidRDefault="00496186" w:rsidP="00496186">
      <w:pPr>
        <w:pStyle w:val="BodyText"/>
      </w:pPr>
      <w:r w:rsidRPr="00496186">
        <w:rPr>
          <w:noProof/>
        </w:rPr>
        <mc:AlternateContent>
          <mc:Choice Requires="wps">
            <w:drawing>
              <wp:anchor distT="0" distB="0" distL="114300" distR="114300" simplePos="0" relativeHeight="251694592" behindDoc="0" locked="0" layoutInCell="1" allowOverlap="1" wp14:anchorId="520A7711" wp14:editId="55FA3796">
                <wp:simplePos x="0" y="0"/>
                <wp:positionH relativeFrom="column">
                  <wp:posOffset>1981201</wp:posOffset>
                </wp:positionH>
                <wp:positionV relativeFrom="paragraph">
                  <wp:posOffset>615315</wp:posOffset>
                </wp:positionV>
                <wp:extent cx="1402080" cy="286385"/>
                <wp:effectExtent l="0" t="0" r="7620" b="18415"/>
                <wp:wrapNone/>
                <wp:docPr id="1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901B1" w14:textId="7195E4D5" w:rsidR="005652F2" w:rsidRPr="007C1AAC" w:rsidRDefault="005652F2" w:rsidP="00496186">
                            <w:pPr>
                              <w:rPr>
                                <w:sz w:val="22"/>
                                <w:szCs w:val="22"/>
                              </w:rPr>
                            </w:pPr>
                            <w:r>
                              <w:rPr>
                                <w:sz w:val="22"/>
                                <w:szCs w:val="22"/>
                              </w:rPr>
                              <w:t>Search for Care Team</w:t>
                            </w:r>
                          </w:p>
                          <w:p w14:paraId="1922C2D6" w14:textId="77777777" w:rsidR="005652F2" w:rsidRDefault="005652F2" w:rsidP="00496186"/>
                          <w:p w14:paraId="659955EB" w14:textId="77777777" w:rsidR="005652F2" w:rsidRPr="007C1AAC" w:rsidRDefault="005652F2" w:rsidP="00496186">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520A7711" id="Text Box 162" o:spid="_x0000_s1072" type="#_x0000_t202" style="position:absolute;margin-left:156pt;margin-top:48.45pt;width:110.4pt;height:22.55pt;z-index:25169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ROpsQIAALQ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" filled="f" stroked="f">
                <v:textbox inset="0,0,0,0">
                  <w:txbxContent>
                    <w:p w14:paraId="4DD901B1" w14:textId="7195E4D5" w:rsidR="005652F2" w:rsidRPr="007C1AAC" w:rsidRDefault="005652F2" w:rsidP="00496186">
                      <w:pPr>
                        <w:rPr>
                          <w:sz w:val="22"/>
                          <w:szCs w:val="22"/>
                        </w:rPr>
                      </w:pPr>
                      <w:r>
                        <w:rPr>
                          <w:sz w:val="22"/>
                          <w:szCs w:val="22"/>
                        </w:rPr>
                        <w:t>Search for Care Team</w:t>
                      </w:r>
                    </w:p>
                    <w:p w14:paraId="1922C2D6" w14:textId="77777777" w:rsidR="005652F2" w:rsidRDefault="005652F2" w:rsidP="00496186"/>
                    <w:p w14:paraId="659955EB" w14:textId="77777777" w:rsidR="005652F2" w:rsidRPr="007C1AAC" w:rsidRDefault="005652F2" w:rsidP="00496186">
                      <w:pPr>
                        <w:rPr>
                          <w:sz w:val="22"/>
                          <w:szCs w:val="22"/>
                        </w:rPr>
                      </w:pPr>
                      <w:r>
                        <w:rPr>
                          <w:sz w:val="22"/>
                          <w:szCs w:val="22"/>
                        </w:rPr>
                        <w:t xml:space="preserve">Message </w:t>
                      </w:r>
                      <w:r w:rsidRPr="007C1AAC">
                        <w:rPr>
                          <w:sz w:val="22"/>
                          <w:szCs w:val="22"/>
                        </w:rPr>
                        <w:t>1</w:t>
                      </w:r>
                    </w:p>
                  </w:txbxContent>
                </v:textbox>
              </v:shape>
            </w:pict>
          </mc:Fallback>
        </mc:AlternateContent>
      </w:r>
      <w:r w:rsidRPr="00496186">
        <w:rPr>
          <w:noProof/>
        </w:rPr>
        <mc:AlternateContent>
          <mc:Choice Requires="wps">
            <w:drawing>
              <wp:anchor distT="0" distB="0" distL="114300" distR="114300" simplePos="0" relativeHeight="251693568" behindDoc="0" locked="0" layoutInCell="1" allowOverlap="1" wp14:anchorId="659250B3" wp14:editId="4F21B552">
                <wp:simplePos x="0" y="0"/>
                <wp:positionH relativeFrom="column">
                  <wp:posOffset>1171575</wp:posOffset>
                </wp:positionH>
                <wp:positionV relativeFrom="paragraph">
                  <wp:posOffset>74930</wp:posOffset>
                </wp:positionV>
                <wp:extent cx="914400" cy="534670"/>
                <wp:effectExtent l="0" t="0" r="0" b="0"/>
                <wp:wrapNone/>
                <wp:docPr id="1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06D181" w14:textId="77777777" w:rsidR="005652F2" w:rsidRPr="007C1AAC" w:rsidRDefault="005652F2" w:rsidP="00496186">
                            <w:pPr>
                              <w:jc w:val="center"/>
                              <w:rPr>
                                <w:sz w:val="22"/>
                                <w:szCs w:val="22"/>
                              </w:rPr>
                            </w:pPr>
                            <w:r>
                              <w:rPr>
                                <w:sz w:val="22"/>
                                <w:szCs w:val="22"/>
                              </w:rPr>
                              <w:t>Care Team Contributor</w:t>
                            </w:r>
                          </w:p>
                          <w:p w14:paraId="45A025E4" w14:textId="77777777" w:rsidR="005652F2" w:rsidRDefault="005652F2" w:rsidP="00496186"/>
                          <w:p w14:paraId="2BDA887A" w14:textId="77777777" w:rsidR="005652F2" w:rsidRPr="007C1AAC" w:rsidRDefault="005652F2" w:rsidP="00496186">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a:graphicData>
                </a:graphic>
              </wp:anchor>
            </w:drawing>
          </mc:Choice>
          <mc:Fallback>
            <w:pict>
              <v:shape w14:anchorId="659250B3" id="Text Box 160" o:spid="_x0000_s1073" type="#_x0000_t202" style="position:absolute;margin-left:92.25pt;margin-top:5.9pt;width:1in;height:42.1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" stroked="f">
                <v:textbox>
                  <w:txbxContent>
                    <w:p w14:paraId="6906D181" w14:textId="77777777" w:rsidR="005652F2" w:rsidRPr="007C1AAC" w:rsidRDefault="005652F2" w:rsidP="00496186">
                      <w:pPr>
                        <w:jc w:val="center"/>
                        <w:rPr>
                          <w:sz w:val="22"/>
                          <w:szCs w:val="22"/>
                        </w:rPr>
                      </w:pPr>
                      <w:r>
                        <w:rPr>
                          <w:sz w:val="22"/>
                          <w:szCs w:val="22"/>
                        </w:rPr>
                        <w:t>Care Team Contributor</w:t>
                      </w:r>
                    </w:p>
                    <w:p w14:paraId="45A025E4" w14:textId="77777777" w:rsidR="005652F2" w:rsidRDefault="005652F2" w:rsidP="00496186"/>
                    <w:p w14:paraId="2BDA887A" w14:textId="77777777" w:rsidR="005652F2" w:rsidRPr="007C1AAC" w:rsidRDefault="005652F2" w:rsidP="00496186">
                      <w:pPr>
                        <w:jc w:val="center"/>
                        <w:rPr>
                          <w:sz w:val="22"/>
                          <w:szCs w:val="22"/>
                        </w:rPr>
                      </w:pPr>
                      <w:r w:rsidRPr="007C1AAC">
                        <w:rPr>
                          <w:sz w:val="22"/>
                          <w:szCs w:val="22"/>
                        </w:rPr>
                        <w:t>A</w:t>
                      </w:r>
                      <w:r>
                        <w:rPr>
                          <w:sz w:val="22"/>
                          <w:szCs w:val="22"/>
                        </w:rPr>
                        <w:t>ctor A</w:t>
                      </w:r>
                    </w:p>
                  </w:txbxContent>
                </v:textbox>
              </v:shape>
            </w:pict>
          </mc:Fallback>
        </mc:AlternateContent>
      </w:r>
      <w:r w:rsidRPr="00496186">
        <w:rPr>
          <w:noProof/>
        </w:rPr>
        <mc:AlternateContent>
          <mc:Choice Requires="wps">
            <w:drawing>
              <wp:anchor distT="0" distB="0" distL="114300" distR="114300" simplePos="0" relativeHeight="251695616" behindDoc="0" locked="0" layoutInCell="1" allowOverlap="1" wp14:anchorId="298D9D94" wp14:editId="747621AB">
                <wp:simplePos x="0" y="0"/>
                <wp:positionH relativeFrom="column">
                  <wp:posOffset>1564005</wp:posOffset>
                </wp:positionH>
                <wp:positionV relativeFrom="paragraph">
                  <wp:posOffset>695325</wp:posOffset>
                </wp:positionV>
                <wp:extent cx="169545" cy="853440"/>
                <wp:effectExtent l="0" t="0" r="0" b="0"/>
                <wp:wrapNone/>
                <wp:docPr id="19"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B1D3A57" id="Rectangle 164" o:spid="_x0000_s1026" style="position:absolute;margin-left:123.15pt;margin-top:54.75pt;width:13.35pt;height:67.2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"/>
            </w:pict>
          </mc:Fallback>
        </mc:AlternateContent>
      </w:r>
      <w:r w:rsidRPr="00496186">
        <w:rPr>
          <w:noProof/>
        </w:rPr>
        <mc:AlternateContent>
          <mc:Choice Requires="wps">
            <w:drawing>
              <wp:anchor distT="0" distB="0" distL="114300" distR="114300" simplePos="0" relativeHeight="251696640" behindDoc="0" locked="0" layoutInCell="1" allowOverlap="1" wp14:anchorId="77FB7342" wp14:editId="0B7DCEE0">
                <wp:simplePos x="0" y="0"/>
                <wp:positionH relativeFrom="column">
                  <wp:posOffset>3752850</wp:posOffset>
                </wp:positionH>
                <wp:positionV relativeFrom="paragraph">
                  <wp:posOffset>695325</wp:posOffset>
                </wp:positionV>
                <wp:extent cx="203835" cy="868045"/>
                <wp:effectExtent l="0" t="0" r="0" b="0"/>
                <wp:wrapNone/>
                <wp:docPr id="20"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E4F2253" id="Rectangle 165" o:spid="_x0000_s1026" style="position:absolute;margin-left:295.5pt;margin-top:54.75pt;width:16.05pt;height:68.35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"/>
            </w:pict>
          </mc:Fallback>
        </mc:AlternateContent>
      </w:r>
      <w:r w:rsidRPr="00496186">
        <w:rPr>
          <w:noProof/>
        </w:rPr>
        <mc:AlternateContent>
          <mc:Choice Requires="wps">
            <w:drawing>
              <wp:anchor distT="0" distB="0" distL="114300" distR="114300" simplePos="0" relativeHeight="251697664" behindDoc="0" locked="0" layoutInCell="1" allowOverlap="1" wp14:anchorId="79AE4234" wp14:editId="0C6EA35D">
                <wp:simplePos x="0" y="0"/>
                <wp:positionH relativeFrom="column">
                  <wp:posOffset>1744980</wp:posOffset>
                </wp:positionH>
                <wp:positionV relativeFrom="paragraph">
                  <wp:posOffset>878205</wp:posOffset>
                </wp:positionV>
                <wp:extent cx="2007870" cy="0"/>
                <wp:effectExtent l="0" t="0" r="0" b="0"/>
                <wp:wrapNone/>
                <wp:docPr id="21"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2EB945AA" id="Line 166"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137.4pt,69.15pt" to="295.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Yd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">
                <v:stroke endarrow="block"/>
              </v:line>
            </w:pict>
          </mc:Fallback>
        </mc:AlternateContent>
      </w:r>
      <w:r w:rsidRPr="00496186">
        <w:rPr>
          <w:noProof/>
        </w:rPr>
        <mc:AlternateContent>
          <mc:Choice Requires="wps">
            <w:drawing>
              <wp:anchor distT="0" distB="0" distL="114300" distR="114300" simplePos="0" relativeHeight="251698688" behindDoc="0" locked="0" layoutInCell="1" allowOverlap="1" wp14:anchorId="727D873B" wp14:editId="42673525">
                <wp:simplePos x="0" y="0"/>
                <wp:positionH relativeFrom="column">
                  <wp:posOffset>3390900</wp:posOffset>
                </wp:positionH>
                <wp:positionV relativeFrom="paragraph">
                  <wp:posOffset>67310</wp:posOffset>
                </wp:positionV>
                <wp:extent cx="914400" cy="534670"/>
                <wp:effectExtent l="0" t="0" r="0" b="0"/>
                <wp:wrapNone/>
                <wp:docPr id="22"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F2DCB8" w14:textId="77777777" w:rsidR="005652F2" w:rsidRPr="007C1AAC" w:rsidRDefault="005652F2" w:rsidP="00496186">
                            <w:pPr>
                              <w:jc w:val="center"/>
                              <w:rPr>
                                <w:sz w:val="22"/>
                                <w:szCs w:val="22"/>
                              </w:rPr>
                            </w:pPr>
                            <w:r>
                              <w:rPr>
                                <w:sz w:val="22"/>
                                <w:szCs w:val="22"/>
                              </w:rPr>
                              <w:t>Care Team Service</w:t>
                            </w:r>
                          </w:p>
                          <w:p w14:paraId="2E0A2522" w14:textId="77777777" w:rsidR="005652F2" w:rsidRDefault="005652F2" w:rsidP="00496186"/>
                          <w:p w14:paraId="563F5C39" w14:textId="77777777" w:rsidR="005652F2" w:rsidRPr="007C1AAC" w:rsidRDefault="005652F2" w:rsidP="00496186">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a:graphicData>
                </a:graphic>
              </wp:anchor>
            </w:drawing>
          </mc:Choice>
          <mc:Fallback>
            <w:pict>
              <v:shape w14:anchorId="727D873B" id="Text Box 167" o:spid="_x0000_s1074" type="#_x0000_t202" style="position:absolute;margin-left:267pt;margin-top:5.3pt;width:1in;height:42.1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VXhg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" stroked="f">
                <v:textbox>
                  <w:txbxContent>
                    <w:p w14:paraId="06F2DCB8" w14:textId="77777777" w:rsidR="005652F2" w:rsidRPr="007C1AAC" w:rsidRDefault="005652F2" w:rsidP="00496186">
                      <w:pPr>
                        <w:jc w:val="center"/>
                        <w:rPr>
                          <w:sz w:val="22"/>
                          <w:szCs w:val="22"/>
                        </w:rPr>
                      </w:pPr>
                      <w:r>
                        <w:rPr>
                          <w:sz w:val="22"/>
                          <w:szCs w:val="22"/>
                        </w:rPr>
                        <w:t>Care Team Service</w:t>
                      </w:r>
                    </w:p>
                    <w:p w14:paraId="2E0A2522" w14:textId="77777777" w:rsidR="005652F2" w:rsidRDefault="005652F2" w:rsidP="00496186"/>
                    <w:p w14:paraId="563F5C39" w14:textId="77777777" w:rsidR="005652F2" w:rsidRPr="007C1AAC" w:rsidRDefault="005652F2" w:rsidP="00496186">
                      <w:pPr>
                        <w:jc w:val="center"/>
                        <w:rPr>
                          <w:sz w:val="22"/>
                          <w:szCs w:val="22"/>
                        </w:rPr>
                      </w:pPr>
                      <w:r w:rsidRPr="007C1AAC">
                        <w:rPr>
                          <w:sz w:val="22"/>
                          <w:szCs w:val="22"/>
                        </w:rPr>
                        <w:t>A</w:t>
                      </w:r>
                      <w:r>
                        <w:rPr>
                          <w:sz w:val="22"/>
                          <w:szCs w:val="22"/>
                        </w:rPr>
                        <w:t>ctor D</w:t>
                      </w:r>
                    </w:p>
                  </w:txbxContent>
                </v:textbox>
              </v:shape>
            </w:pict>
          </mc:Fallback>
        </mc:AlternateContent>
      </w:r>
    </w:p>
    <w:p w14:paraId="5D555CF9" w14:textId="3891B0C8" w:rsidR="00496186" w:rsidRPr="00496186" w:rsidRDefault="00496186" w:rsidP="00496186"/>
    <w:p w14:paraId="6480B99A" w14:textId="105B9E09" w:rsidR="00496186" w:rsidRPr="00496186" w:rsidRDefault="00714881" w:rsidP="00496186">
      <w:r>
        <w:rPr>
          <w:noProof/>
        </w:rPr>
        <mc:AlternateContent>
          <mc:Choice Requires="wps">
            <w:drawing>
              <wp:anchor distT="0" distB="0" distL="114300" distR="114300" simplePos="0" relativeHeight="251622907" behindDoc="0" locked="0" layoutInCell="1" allowOverlap="1" wp14:anchorId="61E9CEEC" wp14:editId="09AC350F">
                <wp:simplePos x="0" y="0"/>
                <wp:positionH relativeFrom="column">
                  <wp:posOffset>3848100</wp:posOffset>
                </wp:positionH>
                <wp:positionV relativeFrom="paragraph">
                  <wp:posOffset>81280</wp:posOffset>
                </wp:positionV>
                <wp:extent cx="635" cy="1280160"/>
                <wp:effectExtent l="0" t="0" r="0" b="0"/>
                <wp:wrapNone/>
                <wp:docPr id="24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75E8764" id="Line 161" o:spid="_x0000_s1026" style="position:absolute;z-index:251622907;visibility:visible;mso-wrap-style:square;mso-wrap-distance-left:9pt;mso-wrap-distance-top:0;mso-wrap-distance-right:9pt;mso-wrap-distance-bottom:0;mso-position-horizontal:absolute;mso-position-horizontal-relative:text;mso-position-vertical:absolute;mso-position-vertical-relative:text" from="303pt,6.4pt" to="303.0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">
                <v:stroke dashstyle="dash"/>
              </v:line>
            </w:pict>
          </mc:Fallback>
        </mc:AlternateContent>
      </w:r>
      <w:r>
        <w:rPr>
          <w:noProof/>
        </w:rPr>
        <mc:AlternateContent>
          <mc:Choice Requires="wps">
            <w:drawing>
              <wp:anchor distT="0" distB="0" distL="114300" distR="114300" simplePos="0" relativeHeight="251623932" behindDoc="0" locked="0" layoutInCell="1" allowOverlap="1" wp14:anchorId="7B0B232D" wp14:editId="2FCE7E76">
                <wp:simplePos x="0" y="0"/>
                <wp:positionH relativeFrom="column">
                  <wp:posOffset>1647825</wp:posOffset>
                </wp:positionH>
                <wp:positionV relativeFrom="paragraph">
                  <wp:posOffset>81280</wp:posOffset>
                </wp:positionV>
                <wp:extent cx="635" cy="1280160"/>
                <wp:effectExtent l="0" t="0" r="0" b="0"/>
                <wp:wrapNone/>
                <wp:docPr id="248"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3FE839" id="Line 161" o:spid="_x0000_s1026" style="position:absolute;z-index:251623932;visibility:visible;mso-wrap-style:square;mso-wrap-distance-left:9pt;mso-wrap-distance-top:0;mso-wrap-distance-right:9pt;mso-wrap-distance-bottom:0;mso-position-horizontal:absolute;mso-position-horizontal-relative:text;mso-position-vertical:absolute;mso-position-vertical-relative:text" from="129.75pt,6.4pt" to="129.8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">
                <v:stroke dashstyle="dash"/>
              </v:line>
            </w:pict>
          </mc:Fallback>
        </mc:AlternateContent>
      </w:r>
    </w:p>
    <w:p w14:paraId="457F4585" w14:textId="6913F417" w:rsidR="00496186" w:rsidRPr="00496186" w:rsidRDefault="00496186" w:rsidP="00496186"/>
    <w:p w14:paraId="53C379A3" w14:textId="48D9DFB8" w:rsidR="00496186" w:rsidRPr="00496186" w:rsidRDefault="00496186" w:rsidP="00496186"/>
    <w:p w14:paraId="5BB93958" w14:textId="0C703F60" w:rsidR="00496186" w:rsidRPr="00496186" w:rsidRDefault="00496186" w:rsidP="00496186"/>
    <w:p w14:paraId="1C4313D2" w14:textId="40081006" w:rsidR="00496186" w:rsidRPr="00496186" w:rsidRDefault="00496186" w:rsidP="00496186"/>
    <w:p w14:paraId="0BF05152" w14:textId="3EC82CF9" w:rsidR="00496186" w:rsidRDefault="00496186" w:rsidP="00496186"/>
    <w:p w14:paraId="6A226915" w14:textId="1408F89F" w:rsidR="00496186" w:rsidRPr="00CA4288" w:rsidRDefault="00496186" w:rsidP="00496186">
      <w:pPr>
        <w:pStyle w:val="Heading4"/>
        <w:numPr>
          <w:ilvl w:val="0"/>
          <w:numId w:val="0"/>
        </w:numPr>
        <w:rPr>
          <w:noProof w:val="0"/>
        </w:rPr>
      </w:pPr>
      <w:bookmarkStart w:id="252" w:name="_Toc461437980"/>
      <w:r w:rsidRPr="00CA4288">
        <w:rPr>
          <w:noProof w:val="0"/>
        </w:rPr>
        <w:t>3.</w:t>
      </w:r>
      <w:r>
        <w:rPr>
          <w:noProof w:val="0"/>
        </w:rPr>
        <w:t>Y2</w:t>
      </w:r>
      <w:r w:rsidRPr="00CA4288">
        <w:rPr>
          <w:noProof w:val="0"/>
        </w:rPr>
        <w:t xml:space="preserve">.4.1 Search for Care </w:t>
      </w:r>
      <w:bookmarkEnd w:id="252"/>
      <w:r w:rsidR="004D0873">
        <w:rPr>
          <w:noProof w:val="0"/>
        </w:rPr>
        <w:t>Team</w:t>
      </w:r>
    </w:p>
    <w:p w14:paraId="45263AA6" w14:textId="25E6A30B" w:rsidR="00496186" w:rsidRPr="00CA4288" w:rsidRDefault="00496186" w:rsidP="00496186">
      <w:pPr>
        <w:pStyle w:val="BodyText"/>
      </w:pPr>
      <w:r w:rsidRPr="00CA4288">
        <w:t xml:space="preserve">The Search for Care </w:t>
      </w:r>
      <w:r>
        <w:t>Team</w:t>
      </w:r>
      <w:r w:rsidRPr="00CA4288">
        <w:t xml:space="preserve"> is implemented through the FHIR search operation using the REST platform constrained to the HTTP or HTTPS GET.</w:t>
      </w:r>
    </w:p>
    <w:p w14:paraId="66A4BAFC" w14:textId="2B5DBCAE" w:rsidR="00496186" w:rsidRPr="00CA4288" w:rsidRDefault="00496186" w:rsidP="00496186">
      <w:pPr>
        <w:pStyle w:val="Heading5"/>
        <w:numPr>
          <w:ilvl w:val="0"/>
          <w:numId w:val="0"/>
        </w:numPr>
        <w:rPr>
          <w:noProof w:val="0"/>
        </w:rPr>
      </w:pPr>
      <w:bookmarkStart w:id="253" w:name="_Toc461437981"/>
      <w:r w:rsidRPr="00CA4288">
        <w:rPr>
          <w:noProof w:val="0"/>
        </w:rPr>
        <w:t>3.</w:t>
      </w:r>
      <w:r>
        <w:rPr>
          <w:noProof w:val="0"/>
        </w:rPr>
        <w:t>Y2</w:t>
      </w:r>
      <w:r w:rsidRPr="00CA4288">
        <w:rPr>
          <w:noProof w:val="0"/>
        </w:rPr>
        <w:t>.4.1.1 Trigger Events</w:t>
      </w:r>
      <w:bookmarkEnd w:id="253"/>
    </w:p>
    <w:p w14:paraId="58A636BA" w14:textId="0C8C4ABB" w:rsidR="00496186" w:rsidRPr="00CA4288" w:rsidRDefault="00496186" w:rsidP="00496186">
      <w:pPr>
        <w:pStyle w:val="BodyText"/>
      </w:pPr>
      <w:r w:rsidRPr="00CA4288">
        <w:t xml:space="preserve">The Search for Care </w:t>
      </w:r>
      <w:r>
        <w:t>Team</w:t>
      </w:r>
      <w:r w:rsidRPr="00CA4288">
        <w:t xml:space="preserve"> may be initiated for a number of different reasons:</w:t>
      </w:r>
    </w:p>
    <w:p w14:paraId="7B8E6DF6" w14:textId="4AA333E0" w:rsidR="00496186" w:rsidRPr="00CA4288" w:rsidRDefault="00496186" w:rsidP="00496186">
      <w:pPr>
        <w:pStyle w:val="ListNumber2"/>
        <w:numPr>
          <w:ilvl w:val="0"/>
          <w:numId w:val="27"/>
        </w:numPr>
      </w:pPr>
      <w:r w:rsidRPr="00CA4288">
        <w:lastRenderedPageBreak/>
        <w:t xml:space="preserve">need to view a care </w:t>
      </w:r>
      <w:r>
        <w:t>team</w:t>
      </w:r>
      <w:r w:rsidRPr="00CA4288">
        <w:t>;</w:t>
      </w:r>
    </w:p>
    <w:p w14:paraId="221D61E4" w14:textId="2315CDEC" w:rsidR="00496186" w:rsidRPr="00CA4288" w:rsidRDefault="00496186" w:rsidP="00496186">
      <w:pPr>
        <w:pStyle w:val="ListNumber2"/>
      </w:pPr>
      <w:r w:rsidRPr="00CA4288">
        <w:t xml:space="preserve">need to update a portion of a care </w:t>
      </w:r>
      <w:r>
        <w:t>team</w:t>
      </w:r>
    </w:p>
    <w:p w14:paraId="5C41347A" w14:textId="75CAC57B" w:rsidR="00496186" w:rsidRPr="00CA4288" w:rsidRDefault="00496186" w:rsidP="00496186">
      <w:pPr>
        <w:pStyle w:val="ListNumber2"/>
      </w:pPr>
      <w:r w:rsidRPr="00CA4288">
        <w:t xml:space="preserve">need to subscribe to updates for a care </w:t>
      </w:r>
      <w:r>
        <w:t>team</w:t>
      </w:r>
    </w:p>
    <w:p w14:paraId="4C87258E" w14:textId="7F5AE2BC" w:rsidR="00496186" w:rsidRPr="00CA4288" w:rsidRDefault="00496186" w:rsidP="00496186">
      <w:pPr>
        <w:pStyle w:val="Heading5"/>
        <w:numPr>
          <w:ilvl w:val="0"/>
          <w:numId w:val="0"/>
        </w:numPr>
        <w:rPr>
          <w:noProof w:val="0"/>
        </w:rPr>
      </w:pPr>
      <w:bookmarkStart w:id="254" w:name="_Toc461437982"/>
      <w:r w:rsidRPr="00CA4288">
        <w:rPr>
          <w:noProof w:val="0"/>
        </w:rPr>
        <w:t>3.</w:t>
      </w:r>
      <w:r>
        <w:rPr>
          <w:noProof w:val="0"/>
        </w:rPr>
        <w:t>Y2</w:t>
      </w:r>
      <w:r w:rsidRPr="00CA4288">
        <w:rPr>
          <w:noProof w:val="0"/>
        </w:rPr>
        <w:t>.4.1.2 Message Semantics</w:t>
      </w:r>
      <w:bookmarkEnd w:id="254"/>
    </w:p>
    <w:p w14:paraId="77B88E60" w14:textId="10D5D0B4" w:rsidR="00496186" w:rsidRPr="00CA4288" w:rsidRDefault="00496186" w:rsidP="00496186">
      <w:pPr>
        <w:pStyle w:val="BodyText"/>
      </w:pPr>
      <w:r w:rsidRPr="00CA4288">
        <w:t xml:space="preserve">This is a standard FHIR </w:t>
      </w:r>
      <w:r>
        <w:t>search operation on the CareTeam</w:t>
      </w:r>
      <w:r w:rsidRPr="00CA4288">
        <w:t xml:space="preserve"> resource. It SHALL use the HTTP or HTTPS GET protocol</w:t>
      </w:r>
    </w:p>
    <w:p w14:paraId="7E3AF840" w14:textId="21F6C93B" w:rsidR="00496186" w:rsidRPr="00CA4288" w:rsidRDefault="00496186" w:rsidP="00496186">
      <w:pPr>
        <w:pStyle w:val="BodyText"/>
      </w:pPr>
      <w:r w:rsidRPr="00CA4288">
        <w:t>The URL for th</w:t>
      </w:r>
      <w:r>
        <w:t>is operation is: [base]/CareTeam</w:t>
      </w:r>
      <w:r w:rsidRPr="00CA4288">
        <w:t>/_search</w:t>
      </w:r>
    </w:p>
    <w:p w14:paraId="3752A75C" w14:textId="31507D6A" w:rsidR="00496186" w:rsidRPr="00CA4288" w:rsidRDefault="00496186" w:rsidP="00496186">
      <w:pPr>
        <w:pStyle w:val="BodyText"/>
      </w:pPr>
      <w:r w:rsidRPr="00CA4288">
        <w:t xml:space="preserve">See the FHIR </w:t>
      </w:r>
      <w:r>
        <w:t>CareTeam</w:t>
      </w:r>
      <w:r w:rsidRPr="004A653D">
        <w:t xml:space="preserve"> resource Search Parameters</w:t>
      </w:r>
      <w:r>
        <w:t xml:space="preserve"> at </w:t>
      </w:r>
      <w:ins w:id="255" w:author="Jones, Emma" w:date="2017-04-20T19:00:00Z">
        <w:r w:rsidR="00E562BA">
          <w:fldChar w:fldCharType="begin"/>
        </w:r>
        <w:r w:rsidR="00E562BA">
          <w:instrText xml:space="preserve"> HYPERLINK "</w:instrText>
        </w:r>
        <w:r w:rsidR="00E562BA" w:rsidRPr="00E562BA">
          <w:instrText>http://build.fhir.org/careteam.html#search</w:instrText>
        </w:r>
        <w:r w:rsidR="00E562BA">
          <w:instrText xml:space="preserve">" </w:instrText>
        </w:r>
        <w:r w:rsidR="00E562BA">
          <w:fldChar w:fldCharType="separate"/>
        </w:r>
      </w:ins>
      <w:r w:rsidR="00E562BA" w:rsidRPr="00DE3FD1">
        <w:rPr>
          <w:rStyle w:val="Hyperlink"/>
        </w:rPr>
        <w:t>http://build.fhir.org/careteam.html#search</w:t>
      </w:r>
      <w:ins w:id="256" w:author="Jones, Emma" w:date="2017-04-20T19:00:00Z">
        <w:r w:rsidR="00E562BA">
          <w:fldChar w:fldCharType="end"/>
        </w:r>
        <w:r w:rsidR="00E562BA">
          <w:t xml:space="preserve"> </w:t>
        </w:r>
      </w:ins>
      <w:del w:id="257" w:author="Jones, Emma" w:date="2017-04-20T19:00:00Z">
        <w:r w:rsidDel="00E562BA">
          <w:delText>h</w:delText>
        </w:r>
        <w:r w:rsidRPr="00496186" w:rsidDel="00E562BA">
          <w:delText>ttp://build.fhir.org/careteam.html#</w:delText>
        </w:r>
        <w:commentRangeStart w:id="258"/>
        <w:r w:rsidRPr="00496186" w:rsidDel="00E562BA">
          <w:delText>search</w:delText>
        </w:r>
        <w:commentRangeEnd w:id="258"/>
        <w:r w:rsidDel="00E562BA">
          <w:rPr>
            <w:rStyle w:val="CommentReference"/>
          </w:rPr>
          <w:commentReference w:id="258"/>
        </w:r>
      </w:del>
    </w:p>
    <w:p w14:paraId="421B5FA6" w14:textId="0000EB25" w:rsidR="00496186" w:rsidRPr="00CA4288" w:rsidRDefault="00496186" w:rsidP="00496186">
      <w:pPr>
        <w:pStyle w:val="Heading5"/>
        <w:numPr>
          <w:ilvl w:val="0"/>
          <w:numId w:val="0"/>
        </w:numPr>
        <w:rPr>
          <w:noProof w:val="0"/>
        </w:rPr>
      </w:pPr>
      <w:bookmarkStart w:id="259" w:name="_Toc461437983"/>
      <w:r w:rsidRPr="00CA4288">
        <w:rPr>
          <w:noProof w:val="0"/>
        </w:rPr>
        <w:t>3.</w:t>
      </w:r>
      <w:r>
        <w:rPr>
          <w:noProof w:val="0"/>
        </w:rPr>
        <w:t>Y2</w:t>
      </w:r>
      <w:r w:rsidRPr="00CA4288">
        <w:rPr>
          <w:noProof w:val="0"/>
        </w:rPr>
        <w:t>.4.1.3 Expected Actions</w:t>
      </w:r>
      <w:bookmarkEnd w:id="259"/>
    </w:p>
    <w:p w14:paraId="2F312EC2" w14:textId="33524135" w:rsidR="00496186" w:rsidRPr="00CA4288" w:rsidRDefault="00496186" w:rsidP="00496186">
      <w:pPr>
        <w:pStyle w:val="BodyText"/>
      </w:pPr>
      <w:r w:rsidRPr="00CA4288">
        <w:t xml:space="preserve">The Care </w:t>
      </w:r>
      <w:r>
        <w:t>Team</w:t>
      </w:r>
      <w:r w:rsidRPr="00CA4288">
        <w:t xml:space="preserve"> Con</w:t>
      </w:r>
      <w:r>
        <w:t>tributor</w:t>
      </w:r>
      <w:r w:rsidRPr="00CA4288">
        <w:t xml:space="preserve"> initiates the search using HTTP or HTTPS GET, and the Care </w:t>
      </w:r>
      <w:r>
        <w:t>Team</w:t>
      </w:r>
      <w:r w:rsidRPr="00CA4288">
        <w:t xml:space="preserve"> Service responds according to the </w:t>
      </w:r>
      <w:hyperlink r:id="rId25" w:history="1">
        <w:r w:rsidRPr="00CA4288">
          <w:rPr>
            <w:rStyle w:val="Hyperlink"/>
          </w:rPr>
          <w:t>FHIR Sear</w:t>
        </w:r>
        <w:r w:rsidRPr="00CA4288">
          <w:rPr>
            <w:rStyle w:val="Hyperlink"/>
          </w:rPr>
          <w:t>c</w:t>
        </w:r>
        <w:r w:rsidRPr="00CA4288">
          <w:rPr>
            <w:rStyle w:val="Hyperlink"/>
          </w:rPr>
          <w:t>h specification</w:t>
        </w:r>
      </w:hyperlink>
      <w:r w:rsidRPr="00CA4288">
        <w:t xml:space="preserve"> with zero or more care </w:t>
      </w:r>
      <w:r>
        <w:t>teams</w:t>
      </w:r>
      <w:r w:rsidRPr="00CA4288">
        <w:t xml:space="preserve"> that match the search parameter values supplied with the search message. Specifically, the Care </w:t>
      </w:r>
      <w:r>
        <w:t>Team</w:t>
      </w:r>
      <w:r w:rsidRPr="00CA4288">
        <w:t xml:space="preserve"> Service returns a </w:t>
      </w:r>
      <w:hyperlink r:id="rId26" w:history="1">
        <w:r w:rsidRPr="00CA4288">
          <w:rPr>
            <w:rStyle w:val="Hyperlink"/>
          </w:rPr>
          <w:t>bu</w:t>
        </w:r>
        <w:r w:rsidRPr="00CA4288">
          <w:rPr>
            <w:rStyle w:val="Hyperlink"/>
          </w:rPr>
          <w:t>n</w:t>
        </w:r>
        <w:r w:rsidRPr="00CA4288">
          <w:rPr>
            <w:rStyle w:val="Hyperlink"/>
          </w:rPr>
          <w:t>dle</w:t>
        </w:r>
      </w:hyperlink>
      <w:r w:rsidRPr="00CA4288">
        <w:t xml:space="preserve"> as the HTTP Response, where the bundle includes the resources that are the results of the search.</w:t>
      </w:r>
    </w:p>
    <w:p w14:paraId="0CDB9EF2" w14:textId="01ED53B5" w:rsidR="00496186" w:rsidRPr="00CA4288" w:rsidRDefault="00496186" w:rsidP="00496186">
      <w:pPr>
        <w:pStyle w:val="Heading3"/>
        <w:numPr>
          <w:ilvl w:val="0"/>
          <w:numId w:val="0"/>
        </w:numPr>
        <w:rPr>
          <w:noProof w:val="0"/>
        </w:rPr>
      </w:pPr>
      <w:bookmarkStart w:id="260" w:name="_Toc461437984"/>
      <w:r w:rsidRPr="00CA4288">
        <w:rPr>
          <w:noProof w:val="0"/>
        </w:rPr>
        <w:t>3.</w:t>
      </w:r>
      <w:r>
        <w:rPr>
          <w:noProof w:val="0"/>
        </w:rPr>
        <w:t>Y2</w:t>
      </w:r>
      <w:r w:rsidRPr="00CA4288">
        <w:rPr>
          <w:noProof w:val="0"/>
        </w:rPr>
        <w:t>.5 Security Considerations</w:t>
      </w:r>
      <w:bookmarkEnd w:id="260"/>
    </w:p>
    <w:p w14:paraId="606D74EA" w14:textId="3310D629" w:rsidR="00496186" w:rsidRDefault="00496186" w:rsidP="00496186">
      <w:r w:rsidRPr="00CA4288">
        <w:t>See X.5 DC</w:t>
      </w:r>
      <w:r w:rsidR="00645CF9">
        <w:t>TM</w:t>
      </w:r>
      <w:r w:rsidRPr="00CA4288">
        <w:t xml:space="preserve"> Security Considerations</w:t>
      </w:r>
      <w:r>
        <w:t>.</w:t>
      </w:r>
    </w:p>
    <w:p w14:paraId="60F09937" w14:textId="3C0A7797" w:rsidR="00932879" w:rsidRPr="00E008B6" w:rsidRDefault="00932879" w:rsidP="00932879">
      <w:pPr>
        <w:pStyle w:val="Heading2"/>
        <w:numPr>
          <w:ilvl w:val="0"/>
          <w:numId w:val="0"/>
        </w:numPr>
        <w:rPr>
          <w:noProof w:val="0"/>
        </w:rPr>
      </w:pPr>
      <w:bookmarkStart w:id="261" w:name="_Toc461437941"/>
      <w:r w:rsidRPr="00CA4288">
        <w:rPr>
          <w:noProof w:val="0"/>
        </w:rPr>
        <w:t>3.</w:t>
      </w:r>
      <w:r>
        <w:rPr>
          <w:noProof w:val="0"/>
        </w:rPr>
        <w:t>Y3</w:t>
      </w:r>
      <w:r w:rsidRPr="00CA4288">
        <w:rPr>
          <w:noProof w:val="0"/>
        </w:rPr>
        <w:t xml:space="preserve"> Retrieve Care </w:t>
      </w:r>
      <w:r>
        <w:rPr>
          <w:noProof w:val="0"/>
        </w:rPr>
        <w:t>Team</w:t>
      </w:r>
      <w:r w:rsidRPr="00CA4288">
        <w:rPr>
          <w:noProof w:val="0"/>
        </w:rPr>
        <w:t xml:space="preserve"> [PCC-</w:t>
      </w:r>
      <w:r>
        <w:rPr>
          <w:noProof w:val="0"/>
        </w:rPr>
        <w:t>Y3</w:t>
      </w:r>
      <w:r w:rsidRPr="00CA4288">
        <w:rPr>
          <w:noProof w:val="0"/>
        </w:rPr>
        <w:t>]</w:t>
      </w:r>
      <w:bookmarkEnd w:id="261"/>
    </w:p>
    <w:p w14:paraId="0932C46D" w14:textId="699A6D78" w:rsidR="00932879" w:rsidRPr="00CA4288" w:rsidRDefault="00932879" w:rsidP="00932879">
      <w:pPr>
        <w:pStyle w:val="Heading3"/>
        <w:numPr>
          <w:ilvl w:val="0"/>
          <w:numId w:val="0"/>
        </w:numPr>
        <w:rPr>
          <w:noProof w:val="0"/>
        </w:rPr>
      </w:pPr>
      <w:bookmarkStart w:id="262" w:name="_Toc461437942"/>
      <w:r w:rsidRPr="00CA4288">
        <w:rPr>
          <w:noProof w:val="0"/>
        </w:rPr>
        <w:t>3.</w:t>
      </w:r>
      <w:r>
        <w:rPr>
          <w:noProof w:val="0"/>
        </w:rPr>
        <w:t>Y3</w:t>
      </w:r>
      <w:r w:rsidRPr="00CA4288">
        <w:rPr>
          <w:noProof w:val="0"/>
        </w:rPr>
        <w:t>.1 Scope</w:t>
      </w:r>
      <w:bookmarkEnd w:id="262"/>
    </w:p>
    <w:p w14:paraId="7BA63D38" w14:textId="6ACD8C9D" w:rsidR="00932879" w:rsidRPr="00CA4288" w:rsidRDefault="00932879" w:rsidP="00932879">
      <w:pPr>
        <w:pStyle w:val="BodyText"/>
      </w:pPr>
      <w:r w:rsidRPr="00CA4288">
        <w:t xml:space="preserve">This transaction is used to retrieve a specific care </w:t>
      </w:r>
      <w:r>
        <w:t>team using a known FHIR CareTeam</w:t>
      </w:r>
      <w:r w:rsidRPr="00CA4288">
        <w:t xml:space="preserve"> resource id.</w:t>
      </w:r>
    </w:p>
    <w:p w14:paraId="33879351" w14:textId="0D9F02AA" w:rsidR="00932879" w:rsidRDefault="00932879" w:rsidP="00932879">
      <w:pPr>
        <w:pStyle w:val="Heading3"/>
        <w:numPr>
          <w:ilvl w:val="0"/>
          <w:numId w:val="0"/>
        </w:numPr>
        <w:rPr>
          <w:noProof w:val="0"/>
        </w:rPr>
      </w:pPr>
      <w:bookmarkStart w:id="263" w:name="_Toc461437943"/>
      <w:r w:rsidRPr="00CA4288">
        <w:rPr>
          <w:noProof w:val="0"/>
        </w:rPr>
        <w:t>3.</w:t>
      </w:r>
      <w:r>
        <w:rPr>
          <w:noProof w:val="0"/>
        </w:rPr>
        <w:t>Y3</w:t>
      </w:r>
      <w:r w:rsidRPr="00CA4288">
        <w:rPr>
          <w:noProof w:val="0"/>
        </w:rPr>
        <w:t>.2 Actor Roles</w:t>
      </w:r>
      <w:bookmarkEnd w:id="263"/>
    </w:p>
    <w:p w14:paraId="2835DBC5" w14:textId="09A690FD" w:rsidR="001C2F03" w:rsidRPr="001C2F03" w:rsidRDefault="001C2F03" w:rsidP="001C2F03">
      <w:pPr>
        <w:pStyle w:val="BodyText"/>
        <w:jc w:val="center"/>
      </w:pPr>
      <w:r w:rsidRPr="001C2F03">
        <w:rPr>
          <w:noProof/>
        </w:rPr>
        <mc:AlternateContent>
          <mc:Choice Requires="wps">
            <w:drawing>
              <wp:anchor distT="0" distB="0" distL="114300" distR="114300" simplePos="0" relativeHeight="251704832" behindDoc="0" locked="0" layoutInCell="1" allowOverlap="1" wp14:anchorId="12E5CA97" wp14:editId="4BA03CC1">
                <wp:simplePos x="0" y="0"/>
                <wp:positionH relativeFrom="column">
                  <wp:posOffset>3185160</wp:posOffset>
                </wp:positionH>
                <wp:positionV relativeFrom="paragraph">
                  <wp:posOffset>650240</wp:posOffset>
                </wp:positionV>
                <wp:extent cx="314325" cy="340360"/>
                <wp:effectExtent l="0" t="0" r="0" b="0"/>
                <wp:wrapNone/>
                <wp:docPr id="27"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B976C36" id="Line 157" o:spid="_x0000_s1026" style="position:absolute;flip:x;z-index:251704832;visibility:visible;mso-wrap-style:square;mso-wrap-distance-left:9pt;mso-wrap-distance-top:0;mso-wrap-distance-right:9pt;mso-wrap-distance-bottom:0;mso-position-horizontal:absolute;mso-position-horizontal-relative:text;mso-position-vertical:absolute;mso-position-vertical-relative:text" from="250.8pt,51.2pt" to="275.5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"/>
            </w:pict>
          </mc:Fallback>
        </mc:AlternateContent>
      </w:r>
      <w:r w:rsidRPr="001C2F03">
        <w:rPr>
          <w:noProof/>
        </w:rPr>
        <mc:AlternateContent>
          <mc:Choice Requires="wps">
            <w:drawing>
              <wp:anchor distT="0" distB="0" distL="114300" distR="114300" simplePos="0" relativeHeight="251703808" behindDoc="0" locked="0" layoutInCell="1" allowOverlap="1" wp14:anchorId="6C2226A7" wp14:editId="437DC94C">
                <wp:simplePos x="0" y="0"/>
                <wp:positionH relativeFrom="column">
                  <wp:posOffset>3500120</wp:posOffset>
                </wp:positionH>
                <wp:positionV relativeFrom="paragraph">
                  <wp:posOffset>193040</wp:posOffset>
                </wp:positionV>
                <wp:extent cx="977265" cy="457200"/>
                <wp:effectExtent l="0" t="0" r="0" b="0"/>
                <wp:wrapNone/>
                <wp:docPr id="2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457200"/>
                        </a:xfrm>
                        <a:prstGeom prst="rect">
                          <a:avLst/>
                        </a:prstGeom>
                        <a:solidFill>
                          <a:srgbClr val="FFFFFF"/>
                        </a:solidFill>
                        <a:ln w="9525">
                          <a:solidFill>
                            <a:srgbClr val="000000"/>
                          </a:solidFill>
                          <a:miter lim="800000"/>
                          <a:headEnd/>
                          <a:tailEnd/>
                        </a:ln>
                      </wps:spPr>
                      <wps:txbx>
                        <w:txbxContent>
                          <w:p w14:paraId="4D07AB43" w14:textId="1BFF7662" w:rsidR="005652F2" w:rsidRDefault="005652F2" w:rsidP="001C2F03">
                            <w:pPr>
                              <w:rPr>
                                <w:sz w:val="18"/>
                              </w:rPr>
                            </w:pPr>
                            <w:r>
                              <w:rPr>
                                <w:sz w:val="18"/>
                              </w:rPr>
                              <w:t>Care Team Service</w:t>
                            </w:r>
                          </w:p>
                          <w:p w14:paraId="3A420ECB" w14:textId="77777777" w:rsidR="005652F2" w:rsidRDefault="005652F2" w:rsidP="001C2F03"/>
                          <w:p w14:paraId="133E5957" w14:textId="77777777" w:rsidR="005652F2" w:rsidRDefault="005652F2" w:rsidP="001C2F03">
                            <w:pPr>
                              <w:rPr>
                                <w:sz w:val="18"/>
                              </w:rPr>
                            </w:pPr>
                            <w:r>
                              <w:rPr>
                                <w:sz w:val="18"/>
                              </w:rPr>
                              <w:t>Actor DEF</w:t>
                            </w:r>
                          </w:p>
                        </w:txbxContent>
                      </wps:txbx>
                      <wps:bodyPr rot="0" vert="horz" wrap="square" lIns="91440" tIns="45720" rIns="91440" bIns="45720" anchor="t" anchorCtr="0" upright="1">
                        <a:noAutofit/>
                      </wps:bodyPr>
                    </wps:wsp>
                  </a:graphicData>
                </a:graphic>
              </wp:anchor>
            </w:drawing>
          </mc:Choice>
          <mc:Fallback>
            <w:pict>
              <v:shape w14:anchorId="6C2226A7" id="_x0000_s1075" type="#_x0000_t202" style="position:absolute;left:0;text-align:left;margin-left:275.6pt;margin-top:15.2pt;width:76.95pt;height:36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">
                <v:textbox>
                  <w:txbxContent>
                    <w:p w14:paraId="4D07AB43" w14:textId="1BFF7662" w:rsidR="005652F2" w:rsidRDefault="005652F2" w:rsidP="001C2F03">
                      <w:pPr>
                        <w:rPr>
                          <w:sz w:val="18"/>
                        </w:rPr>
                      </w:pPr>
                      <w:r>
                        <w:rPr>
                          <w:sz w:val="18"/>
                        </w:rPr>
                        <w:t>Care Team Service</w:t>
                      </w:r>
                    </w:p>
                    <w:p w14:paraId="3A420ECB" w14:textId="77777777" w:rsidR="005652F2" w:rsidRDefault="005652F2" w:rsidP="001C2F03"/>
                    <w:p w14:paraId="133E5957" w14:textId="77777777" w:rsidR="005652F2" w:rsidRDefault="005652F2" w:rsidP="001C2F03">
                      <w:pPr>
                        <w:rPr>
                          <w:sz w:val="18"/>
                        </w:rPr>
                      </w:pPr>
                      <w:r>
                        <w:rPr>
                          <w:sz w:val="18"/>
                        </w:rPr>
                        <w:t>Actor DEF</w:t>
                      </w:r>
                    </w:p>
                  </w:txbxContent>
                </v:textbox>
              </v:shape>
            </w:pict>
          </mc:Fallback>
        </mc:AlternateContent>
      </w:r>
      <w:r w:rsidRPr="001C2F03">
        <w:rPr>
          <w:noProof/>
        </w:rPr>
        <mc:AlternateContent>
          <mc:Choice Requires="wps">
            <w:drawing>
              <wp:anchor distT="0" distB="0" distL="114300" distR="114300" simplePos="0" relativeHeight="251702784" behindDoc="0" locked="0" layoutInCell="1" allowOverlap="1" wp14:anchorId="317AB705" wp14:editId="7CE049D7">
                <wp:simplePos x="0" y="0"/>
                <wp:positionH relativeFrom="column">
                  <wp:posOffset>1938020</wp:posOffset>
                </wp:positionH>
                <wp:positionV relativeFrom="paragraph">
                  <wp:posOffset>650240</wp:posOffset>
                </wp:positionV>
                <wp:extent cx="352425" cy="340360"/>
                <wp:effectExtent l="0" t="0" r="0" b="0"/>
                <wp:wrapNone/>
                <wp:docPr id="2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08F2934" id="Line 155" o:spid="_x0000_s1026" style="position:absolute;z-index:251702784;visibility:visible;mso-wrap-style:square;mso-wrap-distance-left:9pt;mso-wrap-distance-top:0;mso-wrap-distance-right:9pt;mso-wrap-distance-bottom:0;mso-position-horizontal:absolute;mso-position-horizontal-relative:text;mso-position-vertical:absolute;mso-position-vertical-relative:text" from="152.6pt,51.2pt" to="180.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"/>
            </w:pict>
          </mc:Fallback>
        </mc:AlternateContent>
      </w:r>
      <w:r w:rsidRPr="001C2F03">
        <w:rPr>
          <w:noProof/>
        </w:rPr>
        <mc:AlternateContent>
          <mc:Choice Requires="wps">
            <w:drawing>
              <wp:anchor distT="0" distB="0" distL="114300" distR="114300" simplePos="0" relativeHeight="251701760" behindDoc="0" locked="0" layoutInCell="1" allowOverlap="1" wp14:anchorId="53510FAE" wp14:editId="32B24A7C">
                <wp:simplePos x="0" y="0"/>
                <wp:positionH relativeFrom="column">
                  <wp:posOffset>1009650</wp:posOffset>
                </wp:positionH>
                <wp:positionV relativeFrom="paragraph">
                  <wp:posOffset>190500</wp:posOffset>
                </wp:positionV>
                <wp:extent cx="1313815" cy="457200"/>
                <wp:effectExtent l="0" t="0" r="0" b="0"/>
                <wp:wrapNone/>
                <wp:docPr id="2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3815" cy="457200"/>
                        </a:xfrm>
                        <a:prstGeom prst="rect">
                          <a:avLst/>
                        </a:prstGeom>
                        <a:solidFill>
                          <a:srgbClr val="FFFFFF"/>
                        </a:solidFill>
                        <a:ln w="9525">
                          <a:solidFill>
                            <a:srgbClr val="000000"/>
                          </a:solidFill>
                          <a:miter lim="800000"/>
                          <a:headEnd/>
                          <a:tailEnd/>
                        </a:ln>
                      </wps:spPr>
                      <wps:txbx>
                        <w:txbxContent>
                          <w:p w14:paraId="0EFA7B7B" w14:textId="256AF727" w:rsidR="005652F2" w:rsidRDefault="005652F2" w:rsidP="001C2F03">
                            <w:pPr>
                              <w:rPr>
                                <w:sz w:val="18"/>
                              </w:rPr>
                            </w:pPr>
                            <w:r>
                              <w:rPr>
                                <w:sz w:val="18"/>
                              </w:rPr>
                              <w:t>Care Team Contributor</w:t>
                            </w:r>
                          </w:p>
                          <w:p w14:paraId="3A5FDDAC" w14:textId="77777777" w:rsidR="005652F2" w:rsidRDefault="005652F2" w:rsidP="001C2F03"/>
                          <w:p w14:paraId="0AC7EDF9" w14:textId="77777777" w:rsidR="005652F2" w:rsidRDefault="005652F2" w:rsidP="001C2F03">
                            <w:pPr>
                              <w:rPr>
                                <w:sz w:val="18"/>
                              </w:rPr>
                            </w:pPr>
                            <w:r>
                              <w:rPr>
                                <w:sz w:val="18"/>
                              </w:rPr>
                              <w:t>Actor ABC</w:t>
                            </w:r>
                          </w:p>
                        </w:txbxContent>
                      </wps:txbx>
                      <wps:bodyPr rot="0" vert="horz" wrap="square" lIns="91440" tIns="45720" rIns="91440" bIns="45720" anchor="t" anchorCtr="0" upright="1">
                        <a:noAutofit/>
                      </wps:bodyPr>
                    </wps:wsp>
                  </a:graphicData>
                </a:graphic>
              </wp:anchor>
            </w:drawing>
          </mc:Choice>
          <mc:Fallback>
            <w:pict>
              <v:shape w14:anchorId="53510FAE" id="_x0000_s1076" type="#_x0000_t202" style="position:absolute;left:0;text-align:left;margin-left:79.5pt;margin-top:15pt;width:103.45pt;height:36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">
                <v:textbox>
                  <w:txbxContent>
                    <w:p w14:paraId="0EFA7B7B" w14:textId="256AF727" w:rsidR="005652F2" w:rsidRDefault="005652F2" w:rsidP="001C2F03">
                      <w:pPr>
                        <w:rPr>
                          <w:sz w:val="18"/>
                        </w:rPr>
                      </w:pPr>
                      <w:r>
                        <w:rPr>
                          <w:sz w:val="18"/>
                        </w:rPr>
                        <w:t>Care Team Contributor</w:t>
                      </w:r>
                    </w:p>
                    <w:p w14:paraId="3A5FDDAC" w14:textId="77777777" w:rsidR="005652F2" w:rsidRDefault="005652F2" w:rsidP="001C2F03"/>
                    <w:p w14:paraId="0AC7EDF9" w14:textId="77777777" w:rsidR="005652F2" w:rsidRDefault="005652F2" w:rsidP="001C2F03">
                      <w:pPr>
                        <w:rPr>
                          <w:sz w:val="18"/>
                        </w:rPr>
                      </w:pPr>
                      <w:r>
                        <w:rPr>
                          <w:sz w:val="18"/>
                        </w:rPr>
                        <w:t>Actor ABC</w:t>
                      </w:r>
                    </w:p>
                  </w:txbxContent>
                </v:textbox>
              </v:shape>
            </w:pict>
          </mc:Fallback>
        </mc:AlternateContent>
      </w:r>
      <w:r w:rsidRPr="001C2F03">
        <w:rPr>
          <w:noProof/>
        </w:rPr>
        <mc:AlternateContent>
          <mc:Choice Requires="wps">
            <w:drawing>
              <wp:anchor distT="0" distB="0" distL="114300" distR="114300" simplePos="0" relativeHeight="251700736" behindDoc="0" locked="0" layoutInCell="1" allowOverlap="1" wp14:anchorId="0FA2CF73" wp14:editId="030D5CEB">
                <wp:simplePos x="0" y="0"/>
                <wp:positionH relativeFrom="column">
                  <wp:posOffset>2120900</wp:posOffset>
                </wp:positionH>
                <wp:positionV relativeFrom="paragraph">
                  <wp:posOffset>925830</wp:posOffset>
                </wp:positionV>
                <wp:extent cx="1240155" cy="490220"/>
                <wp:effectExtent l="0" t="0" r="0" b="0"/>
                <wp:wrapNone/>
                <wp:docPr id="23"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0155" cy="490220"/>
                        </a:xfrm>
                        <a:prstGeom prst="ellipse">
                          <a:avLst/>
                        </a:prstGeom>
                        <a:solidFill>
                          <a:srgbClr val="FFFFFF"/>
                        </a:solidFill>
                        <a:ln w="9525">
                          <a:solidFill>
                            <a:srgbClr val="000000"/>
                          </a:solidFill>
                          <a:round/>
                          <a:headEnd/>
                          <a:tailEnd/>
                        </a:ln>
                      </wps:spPr>
                      <wps:txbx>
                        <w:txbxContent>
                          <w:p w14:paraId="1E9F57CA" w14:textId="53C23A1F" w:rsidR="005652F2" w:rsidRDefault="005652F2" w:rsidP="001C2F03">
                            <w:pPr>
                              <w:jc w:val="center"/>
                              <w:rPr>
                                <w:sz w:val="18"/>
                              </w:rPr>
                            </w:pPr>
                            <w:r>
                              <w:rPr>
                                <w:sz w:val="18"/>
                              </w:rPr>
                              <w:t>Retrieve Care Team [PCC-Y3]</w:t>
                            </w:r>
                          </w:p>
                          <w:p w14:paraId="61F7B2DD" w14:textId="77777777" w:rsidR="005652F2" w:rsidRDefault="005652F2" w:rsidP="001C2F03"/>
                          <w:p w14:paraId="7695BC92" w14:textId="77777777" w:rsidR="005652F2" w:rsidRDefault="005652F2" w:rsidP="001C2F03">
                            <w:pPr>
                              <w:jc w:val="center"/>
                              <w:rPr>
                                <w:sz w:val="18"/>
                              </w:rPr>
                            </w:pPr>
                            <w:r>
                              <w:rPr>
                                <w:sz w:val="18"/>
                              </w:rPr>
                              <w:t>Transaction Name [DOM-#]</w:t>
                            </w:r>
                          </w:p>
                        </w:txbxContent>
                      </wps:txbx>
                      <wps:bodyPr rot="0" vert="horz" wrap="square" lIns="0" tIns="9144" rIns="0" bIns="9144" anchor="t" anchorCtr="0" upright="1">
                        <a:noAutofit/>
                      </wps:bodyPr>
                    </wps:wsp>
                  </a:graphicData>
                </a:graphic>
              </wp:anchor>
            </w:drawing>
          </mc:Choice>
          <mc:Fallback>
            <w:pict>
              <v:oval w14:anchorId="0FA2CF73" id="_x0000_s1077" style="position:absolute;left:0;text-align:left;margin-left:167pt;margin-top:72.9pt;width:97.65pt;height:38.6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">
                <v:textbox inset="0,.72pt,0,.72pt">
                  <w:txbxContent>
                    <w:p w14:paraId="1E9F57CA" w14:textId="53C23A1F" w:rsidR="005652F2" w:rsidRDefault="005652F2" w:rsidP="001C2F03">
                      <w:pPr>
                        <w:jc w:val="center"/>
                        <w:rPr>
                          <w:sz w:val="18"/>
                        </w:rPr>
                      </w:pPr>
                      <w:r>
                        <w:rPr>
                          <w:sz w:val="18"/>
                        </w:rPr>
                        <w:t>Retrieve Care Team [PCC-Y3]</w:t>
                      </w:r>
                    </w:p>
                    <w:p w14:paraId="61F7B2DD" w14:textId="77777777" w:rsidR="005652F2" w:rsidRDefault="005652F2" w:rsidP="001C2F03"/>
                    <w:p w14:paraId="7695BC92" w14:textId="77777777" w:rsidR="005652F2" w:rsidRDefault="005652F2" w:rsidP="001C2F03">
                      <w:pPr>
                        <w:jc w:val="center"/>
                        <w:rPr>
                          <w:sz w:val="18"/>
                        </w:rPr>
                      </w:pPr>
                      <w:r>
                        <w:rPr>
                          <w:sz w:val="18"/>
                        </w:rPr>
                        <w:t>Transaction Name [DOM-#]</w:t>
                      </w:r>
                    </w:p>
                  </w:txbxContent>
                </v:textbox>
              </v:oval>
            </w:pict>
          </mc:Fallback>
        </mc:AlternateContent>
      </w:r>
    </w:p>
    <w:p w14:paraId="27F4A2CF" w14:textId="77777777" w:rsidR="00932879" w:rsidRPr="00CA4288" w:rsidRDefault="00932879" w:rsidP="00496186"/>
    <w:p w14:paraId="20721657" w14:textId="200D2E54" w:rsidR="001C2F03" w:rsidRDefault="001C2F03" w:rsidP="00496186"/>
    <w:p w14:paraId="3ABAEC00" w14:textId="77777777" w:rsidR="001C2F03" w:rsidRPr="001C2F03" w:rsidRDefault="001C2F03" w:rsidP="001C2F03"/>
    <w:p w14:paraId="09DED5D5" w14:textId="77777777" w:rsidR="001C2F03" w:rsidRPr="001C2F03" w:rsidRDefault="001C2F03" w:rsidP="001C2F03"/>
    <w:p w14:paraId="34B71413" w14:textId="6522BB47" w:rsidR="001C2F03" w:rsidRDefault="001C2F03" w:rsidP="001C2F03"/>
    <w:p w14:paraId="0B351E99" w14:textId="20B10CEF" w:rsidR="001C2F03" w:rsidRPr="00CA4288" w:rsidRDefault="001C2F03" w:rsidP="001C2F03">
      <w:pPr>
        <w:pStyle w:val="FigureTitle"/>
      </w:pPr>
      <w:r w:rsidRPr="00CA4288">
        <w:t>Figure 3.</w:t>
      </w:r>
      <w:r>
        <w:t>Y3</w:t>
      </w:r>
      <w:r w:rsidRPr="00CA4288">
        <w:t>.2-1: Use Case Diagram</w:t>
      </w:r>
    </w:p>
    <w:p w14:paraId="0FE395F9" w14:textId="77777777" w:rsidR="001C2F03" w:rsidRPr="00CA4288" w:rsidRDefault="001C2F03" w:rsidP="001C2F03">
      <w:pPr>
        <w:pStyle w:val="BodyText"/>
      </w:pPr>
    </w:p>
    <w:p w14:paraId="28FD2263" w14:textId="3D881E4F" w:rsidR="001C2F03" w:rsidRPr="00CA4288" w:rsidRDefault="001C2F03" w:rsidP="001C2F03">
      <w:pPr>
        <w:pStyle w:val="TableTitle"/>
      </w:pPr>
      <w:r w:rsidRPr="00CA4288">
        <w:t>Table 3.</w:t>
      </w:r>
      <w:r>
        <w:t>Y3</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C2F03" w:rsidRPr="00CA4288" w14:paraId="0EA5799D" w14:textId="77777777" w:rsidTr="00A71D47">
        <w:tc>
          <w:tcPr>
            <w:tcW w:w="1008" w:type="dxa"/>
            <w:shd w:val="clear" w:color="auto" w:fill="auto"/>
          </w:tcPr>
          <w:p w14:paraId="15692F78" w14:textId="77777777" w:rsidR="001C2F03" w:rsidRPr="00CA4288" w:rsidRDefault="001C2F03" w:rsidP="00A71D47">
            <w:pPr>
              <w:pStyle w:val="BodyText"/>
              <w:rPr>
                <w:b/>
              </w:rPr>
            </w:pPr>
            <w:r w:rsidRPr="00CA4288">
              <w:rPr>
                <w:b/>
              </w:rPr>
              <w:t>Actor:</w:t>
            </w:r>
          </w:p>
        </w:tc>
        <w:tc>
          <w:tcPr>
            <w:tcW w:w="8568" w:type="dxa"/>
            <w:shd w:val="clear" w:color="auto" w:fill="auto"/>
          </w:tcPr>
          <w:p w14:paraId="7F4ED745" w14:textId="0B618C9E" w:rsidR="001C2F03" w:rsidRPr="00CA4288" w:rsidRDefault="001C2F03" w:rsidP="00A71D47">
            <w:pPr>
              <w:pStyle w:val="BodyText"/>
            </w:pPr>
            <w:r w:rsidRPr="00CA4288">
              <w:t xml:space="preserve">Care </w:t>
            </w:r>
            <w:r>
              <w:t>Team</w:t>
            </w:r>
            <w:r w:rsidRPr="00CA4288">
              <w:t xml:space="preserve"> Con</w:t>
            </w:r>
            <w:r>
              <w:t>tributor</w:t>
            </w:r>
          </w:p>
        </w:tc>
      </w:tr>
      <w:tr w:rsidR="001C2F03" w:rsidRPr="00CA4288" w14:paraId="7D0A7CB5" w14:textId="77777777" w:rsidTr="00A71D47">
        <w:tc>
          <w:tcPr>
            <w:tcW w:w="1008" w:type="dxa"/>
            <w:shd w:val="clear" w:color="auto" w:fill="auto"/>
          </w:tcPr>
          <w:p w14:paraId="7D374623" w14:textId="77777777" w:rsidR="001C2F03" w:rsidRPr="00CA4288" w:rsidRDefault="001C2F03" w:rsidP="00A71D47">
            <w:pPr>
              <w:pStyle w:val="BodyText"/>
              <w:rPr>
                <w:b/>
              </w:rPr>
            </w:pPr>
            <w:r w:rsidRPr="00CA4288">
              <w:rPr>
                <w:b/>
              </w:rPr>
              <w:t>Role:</w:t>
            </w:r>
          </w:p>
        </w:tc>
        <w:tc>
          <w:tcPr>
            <w:tcW w:w="8568" w:type="dxa"/>
            <w:shd w:val="clear" w:color="auto" w:fill="auto"/>
          </w:tcPr>
          <w:p w14:paraId="4C8A9F34" w14:textId="7D792AB5" w:rsidR="001C2F03" w:rsidRPr="00CA4288" w:rsidRDefault="001C2F03" w:rsidP="00A71D47">
            <w:pPr>
              <w:pStyle w:val="BodyText"/>
            </w:pPr>
            <w:r w:rsidRPr="00CA4288">
              <w:t xml:space="preserve">The Care </w:t>
            </w:r>
            <w:r>
              <w:t>Team</w:t>
            </w:r>
            <w:r w:rsidRPr="00CA4288">
              <w:t xml:space="preserve"> </w:t>
            </w:r>
            <w:r>
              <w:t>Contributor</w:t>
            </w:r>
            <w:r w:rsidRPr="00CA4288">
              <w:t xml:space="preserve"> requests a specific care </w:t>
            </w:r>
            <w:r>
              <w:t>team using the CareTeam</w:t>
            </w:r>
            <w:r w:rsidRPr="00CA4288">
              <w:t xml:space="preserve"> id</w:t>
            </w:r>
          </w:p>
        </w:tc>
      </w:tr>
      <w:tr w:rsidR="001C2F03" w:rsidRPr="00CA4288" w14:paraId="4709D2C5" w14:textId="77777777" w:rsidTr="00A71D47">
        <w:tc>
          <w:tcPr>
            <w:tcW w:w="1008" w:type="dxa"/>
            <w:shd w:val="clear" w:color="auto" w:fill="auto"/>
          </w:tcPr>
          <w:p w14:paraId="165F1E66" w14:textId="77777777" w:rsidR="001C2F03" w:rsidRPr="00CA4288" w:rsidRDefault="001C2F03" w:rsidP="00A71D47">
            <w:pPr>
              <w:pStyle w:val="BodyText"/>
              <w:rPr>
                <w:b/>
              </w:rPr>
            </w:pPr>
            <w:r w:rsidRPr="00CA4288">
              <w:rPr>
                <w:b/>
              </w:rPr>
              <w:t>Actor:</w:t>
            </w:r>
          </w:p>
        </w:tc>
        <w:tc>
          <w:tcPr>
            <w:tcW w:w="8568" w:type="dxa"/>
            <w:shd w:val="clear" w:color="auto" w:fill="auto"/>
          </w:tcPr>
          <w:p w14:paraId="5A1DDF3B" w14:textId="67D72EB3" w:rsidR="001C2F03" w:rsidRPr="00CA4288" w:rsidRDefault="001C2F03" w:rsidP="00A71D47">
            <w:pPr>
              <w:pStyle w:val="BodyText"/>
            </w:pPr>
            <w:r w:rsidRPr="00CA4288">
              <w:t xml:space="preserve">Care </w:t>
            </w:r>
            <w:r>
              <w:t>Team</w:t>
            </w:r>
            <w:r w:rsidRPr="00CA4288">
              <w:t xml:space="preserve"> Service</w:t>
            </w:r>
          </w:p>
        </w:tc>
      </w:tr>
      <w:tr w:rsidR="001C2F03" w:rsidRPr="00CA4288" w14:paraId="6A39F37E" w14:textId="77777777" w:rsidTr="00A71D47">
        <w:tc>
          <w:tcPr>
            <w:tcW w:w="1008" w:type="dxa"/>
            <w:shd w:val="clear" w:color="auto" w:fill="auto"/>
          </w:tcPr>
          <w:p w14:paraId="5EE79E77" w14:textId="77777777" w:rsidR="001C2F03" w:rsidRPr="00CA4288" w:rsidRDefault="001C2F03" w:rsidP="00A71D47">
            <w:pPr>
              <w:pStyle w:val="BodyText"/>
              <w:rPr>
                <w:b/>
              </w:rPr>
            </w:pPr>
            <w:r w:rsidRPr="00CA4288">
              <w:rPr>
                <w:b/>
              </w:rPr>
              <w:t>Role:</w:t>
            </w:r>
          </w:p>
        </w:tc>
        <w:tc>
          <w:tcPr>
            <w:tcW w:w="8568" w:type="dxa"/>
            <w:shd w:val="clear" w:color="auto" w:fill="auto"/>
          </w:tcPr>
          <w:p w14:paraId="76B71F55" w14:textId="52BBDEFB" w:rsidR="001C2F03" w:rsidRPr="00CA4288" w:rsidRDefault="001C2F03" w:rsidP="00A71D47">
            <w:pPr>
              <w:pStyle w:val="BodyText"/>
            </w:pPr>
            <w:r w:rsidRPr="00CA4288">
              <w:t xml:space="preserve"> The Care </w:t>
            </w:r>
            <w:r>
              <w:t>Team</w:t>
            </w:r>
            <w:r w:rsidRPr="00CA4288">
              <w:t xml:space="preserve"> Service</w:t>
            </w:r>
            <w:r>
              <w:t xml:space="preserve"> returns the requested CareTeam</w:t>
            </w:r>
            <w:r w:rsidRPr="00CA4288">
              <w:t xml:space="preserve"> resource, or an error if the requested id does not exist.</w:t>
            </w:r>
          </w:p>
        </w:tc>
      </w:tr>
    </w:tbl>
    <w:p w14:paraId="45F5481D" w14:textId="25EDCBF4" w:rsidR="00714881" w:rsidRPr="00CA4288" w:rsidRDefault="00714881" w:rsidP="00714881">
      <w:pPr>
        <w:pStyle w:val="Heading3"/>
        <w:numPr>
          <w:ilvl w:val="0"/>
          <w:numId w:val="0"/>
        </w:numPr>
        <w:rPr>
          <w:noProof w:val="0"/>
        </w:rPr>
      </w:pPr>
      <w:bookmarkStart w:id="264" w:name="_Toc461437944"/>
      <w:r w:rsidRPr="00CA4288">
        <w:rPr>
          <w:noProof w:val="0"/>
        </w:rPr>
        <w:t>3.</w:t>
      </w:r>
      <w:r>
        <w:rPr>
          <w:noProof w:val="0"/>
        </w:rPr>
        <w:t>Y3</w:t>
      </w:r>
      <w:r w:rsidRPr="00CA4288">
        <w:rPr>
          <w:noProof w:val="0"/>
        </w:rPr>
        <w:t>.3 Referenced Standards</w:t>
      </w:r>
      <w:bookmarkEnd w:id="264"/>
    </w:p>
    <w:p w14:paraId="6C2BB048" w14:textId="77777777" w:rsidR="00F95759" w:rsidRPr="000601D4" w:rsidRDefault="00F95759" w:rsidP="00F95759">
      <w:pPr>
        <w:pStyle w:val="BodyText"/>
        <w:rPr>
          <w:ins w:id="265" w:author="Jones, Emma" w:date="2017-04-20T18:57:00Z"/>
        </w:rPr>
      </w:pPr>
      <w:ins w:id="266" w:author="Jones, Emma" w:date="2017-04-20T18:57:00Z">
        <w:r w:rsidRPr="000601D4">
          <w:t>HL7® FHIR® standard</w:t>
        </w:r>
        <w:r>
          <w:t xml:space="preserve"> release 3 (STU)</w:t>
        </w:r>
      </w:ins>
    </w:p>
    <w:p w14:paraId="6DDC51E8" w14:textId="6770C468" w:rsidR="00714881" w:rsidDel="00F95759" w:rsidRDefault="00714881" w:rsidP="00714881">
      <w:pPr>
        <w:pStyle w:val="BodyText"/>
        <w:rPr>
          <w:del w:id="267" w:author="Jones, Emma" w:date="2017-04-20T18:57:00Z"/>
        </w:rPr>
      </w:pPr>
      <w:del w:id="268" w:author="Jones, Emma" w:date="2017-04-20T18:57:00Z">
        <w:r w:rsidRPr="002C7904" w:rsidDel="00F95759">
          <w:delText>HL7</w:delText>
        </w:r>
        <w:r w:rsidRPr="00E008B6" w:rsidDel="00F95759">
          <w:rPr>
            <w:vertAlign w:val="superscript"/>
          </w:rPr>
          <w:delText>®</w:delText>
        </w:r>
        <w:r w:rsidRPr="002C7904" w:rsidDel="00F95759">
          <w:delText xml:space="preserve"> FHIR</w:delText>
        </w:r>
        <w:r w:rsidRPr="00E008B6" w:rsidDel="00F95759">
          <w:rPr>
            <w:vertAlign w:val="superscript"/>
          </w:rPr>
          <w:delText>®</w:delText>
        </w:r>
        <w:r w:rsidRPr="002C7904" w:rsidDel="00F95759">
          <w:delText xml:space="preserve"> standard</w:delText>
        </w:r>
        <w:r w:rsidDel="00F95759">
          <w:delText xml:space="preserve"> STU ??</w:delText>
        </w:r>
      </w:del>
    </w:p>
    <w:p w14:paraId="31E3A350" w14:textId="0F212964" w:rsidR="00714881" w:rsidRDefault="00714881" w:rsidP="00714881">
      <w:pPr>
        <w:pStyle w:val="Heading3"/>
        <w:numPr>
          <w:ilvl w:val="0"/>
          <w:numId w:val="0"/>
        </w:numPr>
        <w:rPr>
          <w:noProof w:val="0"/>
        </w:rPr>
      </w:pPr>
      <w:bookmarkStart w:id="269" w:name="_Toc461437945"/>
      <w:r w:rsidRPr="00CA4288">
        <w:rPr>
          <w:noProof w:val="0"/>
        </w:rPr>
        <w:t>3.</w:t>
      </w:r>
      <w:r>
        <w:rPr>
          <w:noProof w:val="0"/>
        </w:rPr>
        <w:t>Y3</w:t>
      </w:r>
      <w:r w:rsidRPr="00CA4288">
        <w:rPr>
          <w:noProof w:val="0"/>
        </w:rPr>
        <w:t>.4 Interaction Diagram</w:t>
      </w:r>
      <w:bookmarkEnd w:id="269"/>
    </w:p>
    <w:p w14:paraId="063D9EA0" w14:textId="01189635" w:rsidR="00714881" w:rsidRPr="00714881" w:rsidRDefault="00714881" w:rsidP="00714881">
      <w:pPr>
        <w:pStyle w:val="BodyText"/>
      </w:pPr>
      <w:r w:rsidRPr="00714881">
        <w:rPr>
          <w:noProof/>
        </w:rPr>
        <mc:AlternateContent>
          <mc:Choice Requires="wps">
            <w:drawing>
              <wp:anchor distT="0" distB="0" distL="114300" distR="114300" simplePos="0" relativeHeight="251706880" behindDoc="0" locked="0" layoutInCell="1" allowOverlap="1" wp14:anchorId="1E0806A1" wp14:editId="495A56AE">
                <wp:simplePos x="0" y="0"/>
                <wp:positionH relativeFrom="column">
                  <wp:posOffset>828675</wp:posOffset>
                </wp:positionH>
                <wp:positionV relativeFrom="paragraph">
                  <wp:posOffset>135890</wp:posOffset>
                </wp:positionV>
                <wp:extent cx="1257300" cy="552450"/>
                <wp:effectExtent l="0" t="0" r="0" b="0"/>
                <wp:wrapNone/>
                <wp:docPr id="28"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52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612FFF" w14:textId="6BB9DB5B" w:rsidR="005652F2" w:rsidRPr="007C1AAC" w:rsidRDefault="005652F2" w:rsidP="00714881">
                            <w:pPr>
                              <w:jc w:val="center"/>
                              <w:rPr>
                                <w:sz w:val="22"/>
                                <w:szCs w:val="22"/>
                              </w:rPr>
                            </w:pPr>
                            <w:r>
                              <w:rPr>
                                <w:sz w:val="22"/>
                                <w:szCs w:val="22"/>
                              </w:rPr>
                              <w:t>Care Team Contributor</w:t>
                            </w:r>
                          </w:p>
                          <w:p w14:paraId="5F7B1876" w14:textId="77777777" w:rsidR="005652F2" w:rsidRDefault="005652F2" w:rsidP="00714881"/>
                          <w:p w14:paraId="10664402" w14:textId="77777777" w:rsidR="005652F2" w:rsidRPr="007C1AAC" w:rsidRDefault="005652F2" w:rsidP="00714881">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0806A1" id="_x0000_s1078" type="#_x0000_t202" style="position:absolute;margin-left:65.25pt;margin-top:10.7pt;width:99pt;height:43.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" stroked="f">
                <v:textbox>
                  <w:txbxContent>
                    <w:p w14:paraId="44612FFF" w14:textId="6BB9DB5B" w:rsidR="005652F2" w:rsidRPr="007C1AAC" w:rsidRDefault="005652F2" w:rsidP="00714881">
                      <w:pPr>
                        <w:jc w:val="center"/>
                        <w:rPr>
                          <w:sz w:val="22"/>
                          <w:szCs w:val="22"/>
                        </w:rPr>
                      </w:pPr>
                      <w:r>
                        <w:rPr>
                          <w:sz w:val="22"/>
                          <w:szCs w:val="22"/>
                        </w:rPr>
                        <w:t>Care Team Contributor</w:t>
                      </w:r>
                    </w:p>
                    <w:p w14:paraId="5F7B1876" w14:textId="77777777" w:rsidR="005652F2" w:rsidRDefault="005652F2" w:rsidP="00714881"/>
                    <w:p w14:paraId="10664402" w14:textId="77777777" w:rsidR="005652F2" w:rsidRPr="007C1AAC" w:rsidRDefault="005652F2" w:rsidP="00714881">
                      <w:pPr>
                        <w:jc w:val="center"/>
                        <w:rPr>
                          <w:sz w:val="22"/>
                          <w:szCs w:val="22"/>
                        </w:rPr>
                      </w:pPr>
                      <w:r w:rsidRPr="007C1AAC">
                        <w:rPr>
                          <w:sz w:val="22"/>
                          <w:szCs w:val="22"/>
                        </w:rPr>
                        <w:t>A</w:t>
                      </w:r>
                      <w:r>
                        <w:rPr>
                          <w:sz w:val="22"/>
                          <w:szCs w:val="22"/>
                        </w:rPr>
                        <w:t>ctor A</w:t>
                      </w:r>
                    </w:p>
                  </w:txbxContent>
                </v:textbox>
              </v:shape>
            </w:pict>
          </mc:Fallback>
        </mc:AlternateContent>
      </w:r>
      <w:r w:rsidRPr="00714881">
        <w:rPr>
          <w:noProof/>
        </w:rPr>
        <mc:AlternateContent>
          <mc:Choice Requires="wps">
            <w:drawing>
              <wp:anchor distT="0" distB="0" distL="114300" distR="114300" simplePos="0" relativeHeight="251712000" behindDoc="0" locked="0" layoutInCell="1" allowOverlap="1" wp14:anchorId="55D320F0" wp14:editId="3B23A6F6">
                <wp:simplePos x="0" y="0"/>
                <wp:positionH relativeFrom="column">
                  <wp:posOffset>3190875</wp:posOffset>
                </wp:positionH>
                <wp:positionV relativeFrom="paragraph">
                  <wp:posOffset>135890</wp:posOffset>
                </wp:positionV>
                <wp:extent cx="1019175" cy="552572"/>
                <wp:effectExtent l="0" t="0" r="9525" b="0"/>
                <wp:wrapNone/>
                <wp:docPr id="242"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5525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FF5096" w14:textId="5395CBF9" w:rsidR="005652F2" w:rsidRPr="007C1AAC" w:rsidRDefault="005652F2" w:rsidP="00714881">
                            <w:pPr>
                              <w:jc w:val="center"/>
                              <w:rPr>
                                <w:sz w:val="22"/>
                                <w:szCs w:val="22"/>
                              </w:rPr>
                            </w:pPr>
                            <w:r>
                              <w:rPr>
                                <w:sz w:val="22"/>
                                <w:szCs w:val="22"/>
                              </w:rPr>
                              <w:t>Care Team Service</w:t>
                            </w:r>
                          </w:p>
                          <w:p w14:paraId="6CC379C2" w14:textId="77777777" w:rsidR="005652F2" w:rsidRDefault="005652F2" w:rsidP="00714881"/>
                          <w:p w14:paraId="2222FD91" w14:textId="77777777" w:rsidR="005652F2" w:rsidRPr="007C1AAC" w:rsidRDefault="005652F2" w:rsidP="00714881">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D320F0" id="_x0000_s1079" type="#_x0000_t202" style="position:absolute;margin-left:251.25pt;margin-top:10.7pt;width:80.25pt;height:43.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" stroked="f">
                <v:textbox>
                  <w:txbxContent>
                    <w:p w14:paraId="5BFF5096" w14:textId="5395CBF9" w:rsidR="005652F2" w:rsidRPr="007C1AAC" w:rsidRDefault="005652F2" w:rsidP="00714881">
                      <w:pPr>
                        <w:jc w:val="center"/>
                        <w:rPr>
                          <w:sz w:val="22"/>
                          <w:szCs w:val="22"/>
                        </w:rPr>
                      </w:pPr>
                      <w:r>
                        <w:rPr>
                          <w:sz w:val="22"/>
                          <w:szCs w:val="22"/>
                        </w:rPr>
                        <w:t>Care Team Service</w:t>
                      </w:r>
                    </w:p>
                    <w:p w14:paraId="6CC379C2" w14:textId="77777777" w:rsidR="005652F2" w:rsidRDefault="005652F2" w:rsidP="00714881"/>
                    <w:p w14:paraId="2222FD91" w14:textId="77777777" w:rsidR="005652F2" w:rsidRPr="007C1AAC" w:rsidRDefault="005652F2" w:rsidP="00714881">
                      <w:pPr>
                        <w:jc w:val="center"/>
                        <w:rPr>
                          <w:sz w:val="22"/>
                          <w:szCs w:val="22"/>
                        </w:rPr>
                      </w:pPr>
                      <w:r w:rsidRPr="007C1AAC">
                        <w:rPr>
                          <w:sz w:val="22"/>
                          <w:szCs w:val="22"/>
                        </w:rPr>
                        <w:t>A</w:t>
                      </w:r>
                      <w:r>
                        <w:rPr>
                          <w:sz w:val="22"/>
                          <w:szCs w:val="22"/>
                        </w:rPr>
                        <w:t>ctor D</w:t>
                      </w:r>
                    </w:p>
                  </w:txbxContent>
                </v:textbox>
              </v:shape>
            </w:pict>
          </mc:Fallback>
        </mc:AlternateContent>
      </w:r>
      <w:r w:rsidRPr="00714881">
        <w:rPr>
          <w:noProof/>
        </w:rPr>
        <mc:AlternateContent>
          <mc:Choice Requires="wps">
            <w:drawing>
              <wp:anchor distT="0" distB="0" distL="114300" distR="114300" simplePos="0" relativeHeight="251707904" behindDoc="0" locked="0" layoutInCell="1" allowOverlap="1" wp14:anchorId="69C77097" wp14:editId="3466E056">
                <wp:simplePos x="0" y="0"/>
                <wp:positionH relativeFrom="column">
                  <wp:posOffset>1828800</wp:posOffset>
                </wp:positionH>
                <wp:positionV relativeFrom="paragraph">
                  <wp:posOffset>725805</wp:posOffset>
                </wp:positionV>
                <wp:extent cx="2743835" cy="295910"/>
                <wp:effectExtent l="0" t="0" r="18415" b="8890"/>
                <wp:wrapNone/>
                <wp:docPr id="2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83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82F2C" w14:textId="274A4C1C" w:rsidR="005652F2" w:rsidRPr="007C1AAC" w:rsidRDefault="005652F2" w:rsidP="00714881">
                            <w:pPr>
                              <w:rPr>
                                <w:sz w:val="22"/>
                                <w:szCs w:val="22"/>
                              </w:rPr>
                            </w:pPr>
                            <w:r>
                              <w:rPr>
                                <w:sz w:val="22"/>
                                <w:szCs w:val="22"/>
                              </w:rPr>
                              <w:t>Retrieve Care Team</w:t>
                            </w:r>
                          </w:p>
                          <w:p w14:paraId="6D06B00E" w14:textId="77777777" w:rsidR="005652F2" w:rsidRDefault="005652F2" w:rsidP="00714881"/>
                          <w:p w14:paraId="349CF9B4" w14:textId="77777777" w:rsidR="005652F2" w:rsidRPr="007C1AAC" w:rsidRDefault="005652F2" w:rsidP="00714881">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C77097" id="_x0000_s1080" type="#_x0000_t202" style="position:absolute;margin-left:2in;margin-top:57.15pt;width:216.05pt;height:23.3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GZ6tQIAALQ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" filled="f" stroked="f">
                <v:textbox inset="0,0,0,0">
                  <w:txbxContent>
                    <w:p w14:paraId="78082F2C" w14:textId="274A4C1C" w:rsidR="005652F2" w:rsidRPr="007C1AAC" w:rsidRDefault="005652F2" w:rsidP="00714881">
                      <w:pPr>
                        <w:rPr>
                          <w:sz w:val="22"/>
                          <w:szCs w:val="22"/>
                        </w:rPr>
                      </w:pPr>
                      <w:r>
                        <w:rPr>
                          <w:sz w:val="22"/>
                          <w:szCs w:val="22"/>
                        </w:rPr>
                        <w:t>Retrieve Care Team</w:t>
                      </w:r>
                    </w:p>
                    <w:p w14:paraId="6D06B00E" w14:textId="77777777" w:rsidR="005652F2" w:rsidRDefault="005652F2" w:rsidP="00714881"/>
                    <w:p w14:paraId="349CF9B4" w14:textId="77777777" w:rsidR="005652F2" w:rsidRPr="007C1AAC" w:rsidRDefault="005652F2" w:rsidP="00714881">
                      <w:pPr>
                        <w:rPr>
                          <w:sz w:val="22"/>
                          <w:szCs w:val="22"/>
                        </w:rPr>
                      </w:pPr>
                      <w:r>
                        <w:rPr>
                          <w:sz w:val="22"/>
                          <w:szCs w:val="22"/>
                        </w:rPr>
                        <w:t xml:space="preserve">Message </w:t>
                      </w:r>
                      <w:r w:rsidRPr="007C1AAC">
                        <w:rPr>
                          <w:sz w:val="22"/>
                          <w:szCs w:val="22"/>
                        </w:rPr>
                        <w:t>1</w:t>
                      </w:r>
                    </w:p>
                  </w:txbxContent>
                </v:textbox>
              </v:shape>
            </w:pict>
          </mc:Fallback>
        </mc:AlternateContent>
      </w:r>
      <w:r w:rsidRPr="00714881">
        <w:rPr>
          <w:noProof/>
        </w:rPr>
        <mc:AlternateContent>
          <mc:Choice Requires="wps">
            <w:drawing>
              <wp:anchor distT="0" distB="0" distL="114300" distR="114300" simplePos="0" relativeHeight="251627007" behindDoc="0" locked="0" layoutInCell="1" allowOverlap="1" wp14:anchorId="1936A044" wp14:editId="7B0DE4A6">
                <wp:simplePos x="0" y="0"/>
                <wp:positionH relativeFrom="column">
                  <wp:posOffset>1228725</wp:posOffset>
                </wp:positionH>
                <wp:positionV relativeFrom="paragraph">
                  <wp:posOffset>793115</wp:posOffset>
                </wp:positionV>
                <wp:extent cx="381000" cy="882015"/>
                <wp:effectExtent l="0" t="0" r="19050" b="13335"/>
                <wp:wrapNone/>
                <wp:docPr id="3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882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AEBA31B" id="Rectangle 164" o:spid="_x0000_s1026" style="position:absolute;margin-left:96.75pt;margin-top:62.45pt;width:30pt;height:69.45pt;z-index:2516270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"/>
            </w:pict>
          </mc:Fallback>
        </mc:AlternateContent>
      </w:r>
      <w:r w:rsidRPr="00714881">
        <w:rPr>
          <w:noProof/>
        </w:rPr>
        <mc:AlternateContent>
          <mc:Choice Requires="wps">
            <w:drawing>
              <wp:anchor distT="0" distB="0" distL="114300" distR="114300" simplePos="0" relativeHeight="251709952" behindDoc="0" locked="0" layoutInCell="1" allowOverlap="1" wp14:anchorId="5A3FD35D" wp14:editId="02B7E7A5">
                <wp:simplePos x="0" y="0"/>
                <wp:positionH relativeFrom="column">
                  <wp:posOffset>3419475</wp:posOffset>
                </wp:positionH>
                <wp:positionV relativeFrom="paragraph">
                  <wp:posOffset>792480</wp:posOffset>
                </wp:positionV>
                <wp:extent cx="457835" cy="896620"/>
                <wp:effectExtent l="0" t="0" r="18415" b="17780"/>
                <wp:wrapNone/>
                <wp:docPr id="3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896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84ECBD" id="Rectangle 165" o:spid="_x0000_s1026" style="position:absolute;margin-left:269.25pt;margin-top:62.4pt;width:36.05pt;height:70.6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BPuIwIAAD4EAAAOAAAAZHJzL2Uyb0RvYy54bWysU1Fv0zAQfkfiP1h+p2m6trR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"/>
            </w:pict>
          </mc:Fallback>
        </mc:AlternateContent>
      </w:r>
    </w:p>
    <w:p w14:paraId="55F70C64" w14:textId="77777777" w:rsidR="00714881" w:rsidRPr="00CA4288" w:rsidRDefault="00714881" w:rsidP="00714881">
      <w:pPr>
        <w:pStyle w:val="BodyText"/>
      </w:pPr>
    </w:p>
    <w:p w14:paraId="00778CA1" w14:textId="659802BE" w:rsidR="00562921" w:rsidRDefault="00714881" w:rsidP="001C2F03">
      <w:r>
        <w:rPr>
          <w:noProof/>
        </w:rPr>
        <mc:AlternateContent>
          <mc:Choice Requires="wps">
            <w:drawing>
              <wp:anchor distT="0" distB="0" distL="114300" distR="114300" simplePos="0" relativeHeight="251624957" behindDoc="0" locked="0" layoutInCell="1" allowOverlap="1" wp14:anchorId="66576CFB" wp14:editId="5A1A9708">
                <wp:simplePos x="0" y="0"/>
                <wp:positionH relativeFrom="column">
                  <wp:posOffset>3657600</wp:posOffset>
                </wp:positionH>
                <wp:positionV relativeFrom="paragraph">
                  <wp:posOffset>142240</wp:posOffset>
                </wp:positionV>
                <wp:extent cx="635" cy="1280160"/>
                <wp:effectExtent l="0" t="0" r="0" b="0"/>
                <wp:wrapNone/>
                <wp:docPr id="24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3A928B" id="Line 161" o:spid="_x0000_s1026" style="position:absolute;z-index:251624957;visibility:visible;mso-wrap-style:square;mso-wrap-distance-left:9pt;mso-wrap-distance-top:0;mso-wrap-distance-right:9pt;mso-wrap-distance-bottom:0;mso-position-horizontal:absolute;mso-position-horizontal-relative:text;mso-position-vertical:absolute;mso-position-vertical-relative:text" from="4in,11.2pt" to="288.0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">
                <v:stroke dashstyle="dash"/>
              </v:line>
            </w:pict>
          </mc:Fallback>
        </mc:AlternateContent>
      </w:r>
      <w:r>
        <w:rPr>
          <w:noProof/>
        </w:rPr>
        <mc:AlternateContent>
          <mc:Choice Requires="wps">
            <w:drawing>
              <wp:anchor distT="0" distB="0" distL="114300" distR="114300" simplePos="0" relativeHeight="251625982" behindDoc="0" locked="0" layoutInCell="1" allowOverlap="1" wp14:anchorId="2E4A8C43" wp14:editId="24A3F0B9">
                <wp:simplePos x="0" y="0"/>
                <wp:positionH relativeFrom="column">
                  <wp:posOffset>1409700</wp:posOffset>
                </wp:positionH>
                <wp:positionV relativeFrom="paragraph">
                  <wp:posOffset>189865</wp:posOffset>
                </wp:positionV>
                <wp:extent cx="635" cy="1280160"/>
                <wp:effectExtent l="0" t="0" r="0" b="0"/>
                <wp:wrapNone/>
                <wp:docPr id="24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C19A299" id="Line 161" o:spid="_x0000_s1026" style="position:absolute;z-index:251625982;visibility:visible;mso-wrap-style:square;mso-wrap-distance-left:9pt;mso-wrap-distance-top:0;mso-wrap-distance-right:9pt;mso-wrap-distance-bottom:0;mso-position-horizontal:absolute;mso-position-horizontal-relative:text;mso-position-vertical:absolute;mso-position-vertical-relative:text" from="111pt,14.95pt" to="111.0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">
                <v:stroke dashstyle="dash"/>
              </v:line>
            </w:pict>
          </mc:Fallback>
        </mc:AlternateContent>
      </w:r>
      <w:r w:rsidRPr="00714881">
        <w:rPr>
          <w:noProof/>
        </w:rPr>
        <mc:AlternateContent>
          <mc:Choice Requires="wps">
            <w:drawing>
              <wp:anchor distT="0" distB="0" distL="114300" distR="114300" simplePos="0" relativeHeight="251710976" behindDoc="0" locked="0" layoutInCell="1" allowOverlap="1" wp14:anchorId="54D60497" wp14:editId="2DB3DD3B">
                <wp:simplePos x="0" y="0"/>
                <wp:positionH relativeFrom="column">
                  <wp:posOffset>1628774</wp:posOffset>
                </wp:positionH>
                <wp:positionV relativeFrom="paragraph">
                  <wp:posOffset>490219</wp:posOffset>
                </wp:positionV>
                <wp:extent cx="1800225" cy="19050"/>
                <wp:effectExtent l="0" t="76200" r="28575" b="76200"/>
                <wp:wrapNone/>
                <wp:docPr id="23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0225" cy="190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1E17666" id="Line 166" o:spid="_x0000_s1026" style="position:absolute;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38.6pt" to="270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">
                <v:stroke endarrow="block"/>
              </v:line>
            </w:pict>
          </mc:Fallback>
        </mc:AlternateContent>
      </w:r>
    </w:p>
    <w:p w14:paraId="65F2DD0F" w14:textId="77777777" w:rsidR="00562921" w:rsidRPr="00562921" w:rsidRDefault="00562921" w:rsidP="00562921"/>
    <w:p w14:paraId="6B9DC5F9" w14:textId="77777777" w:rsidR="00562921" w:rsidRPr="00562921" w:rsidRDefault="00562921" w:rsidP="00562921"/>
    <w:p w14:paraId="644B3401" w14:textId="77777777" w:rsidR="00562921" w:rsidRPr="00562921" w:rsidRDefault="00562921" w:rsidP="00562921"/>
    <w:p w14:paraId="7150E19D" w14:textId="77777777" w:rsidR="00562921" w:rsidRPr="00562921" w:rsidRDefault="00562921" w:rsidP="00562921"/>
    <w:p w14:paraId="13AE2897" w14:textId="635FF9E7" w:rsidR="00562921" w:rsidRDefault="00562921" w:rsidP="00562921"/>
    <w:p w14:paraId="0CB63359" w14:textId="2309AD66" w:rsidR="00562921" w:rsidRPr="00CA4288" w:rsidRDefault="00562921" w:rsidP="00562921">
      <w:pPr>
        <w:pStyle w:val="Heading4"/>
        <w:numPr>
          <w:ilvl w:val="0"/>
          <w:numId w:val="0"/>
        </w:numPr>
        <w:rPr>
          <w:noProof w:val="0"/>
        </w:rPr>
      </w:pPr>
      <w:bookmarkStart w:id="270" w:name="_Toc461437946"/>
      <w:r w:rsidRPr="00CA4288">
        <w:rPr>
          <w:noProof w:val="0"/>
        </w:rPr>
        <w:t>3.</w:t>
      </w:r>
      <w:r>
        <w:rPr>
          <w:noProof w:val="0"/>
        </w:rPr>
        <w:t>Y3</w:t>
      </w:r>
      <w:r w:rsidRPr="00CA4288">
        <w:rPr>
          <w:noProof w:val="0"/>
        </w:rPr>
        <w:t xml:space="preserve">.4.1 Retrieve Care </w:t>
      </w:r>
      <w:bookmarkEnd w:id="270"/>
      <w:r>
        <w:rPr>
          <w:noProof w:val="0"/>
        </w:rPr>
        <w:t>Team</w:t>
      </w:r>
    </w:p>
    <w:p w14:paraId="44DC9D52" w14:textId="7D4866BC" w:rsidR="00562921" w:rsidRPr="00CA4288" w:rsidRDefault="00562921" w:rsidP="00562921">
      <w:pPr>
        <w:pStyle w:val="BodyText"/>
      </w:pPr>
      <w:r w:rsidRPr="00CA4288">
        <w:t xml:space="preserve">The Care </w:t>
      </w:r>
      <w:r>
        <w:t>Team</w:t>
      </w:r>
      <w:r w:rsidRPr="00CA4288">
        <w:t xml:space="preserve"> Con</w:t>
      </w:r>
      <w:r>
        <w:t>tributor</w:t>
      </w:r>
      <w:r w:rsidRPr="00CA4288">
        <w:t xml:space="preserve"> retrieves a specific care </w:t>
      </w:r>
      <w:r>
        <w:t>team</w:t>
      </w:r>
      <w:r w:rsidRPr="00CA4288">
        <w:t xml:space="preserve"> from the Care </w:t>
      </w:r>
      <w:r>
        <w:t>Team</w:t>
      </w:r>
      <w:r w:rsidRPr="00CA4288">
        <w:t xml:space="preserve"> Service.</w:t>
      </w:r>
    </w:p>
    <w:p w14:paraId="5E8C3146" w14:textId="0320FEFE" w:rsidR="00562921" w:rsidRPr="00CA4288" w:rsidRDefault="00562921" w:rsidP="00562921">
      <w:pPr>
        <w:pStyle w:val="Heading5"/>
        <w:numPr>
          <w:ilvl w:val="0"/>
          <w:numId w:val="0"/>
        </w:numPr>
        <w:rPr>
          <w:noProof w:val="0"/>
        </w:rPr>
      </w:pPr>
      <w:bookmarkStart w:id="271" w:name="_Toc461437947"/>
      <w:r w:rsidRPr="00CA4288">
        <w:rPr>
          <w:noProof w:val="0"/>
        </w:rPr>
        <w:t>3.</w:t>
      </w:r>
      <w:r>
        <w:rPr>
          <w:noProof w:val="0"/>
        </w:rPr>
        <w:t>Y3</w:t>
      </w:r>
      <w:r w:rsidRPr="00CA4288">
        <w:rPr>
          <w:noProof w:val="0"/>
        </w:rPr>
        <w:t>.4.1.1 Trigger Events</w:t>
      </w:r>
      <w:bookmarkEnd w:id="271"/>
    </w:p>
    <w:p w14:paraId="434B2624" w14:textId="5CFCFA34" w:rsidR="00562921" w:rsidRPr="00CA4288" w:rsidRDefault="00562921" w:rsidP="00562921">
      <w:pPr>
        <w:pStyle w:val="BodyText"/>
      </w:pPr>
      <w:r w:rsidRPr="00CA4288">
        <w:t xml:space="preserve">Any time a specific care </w:t>
      </w:r>
      <w:r>
        <w:t>team</w:t>
      </w:r>
      <w:r w:rsidRPr="00CA4288">
        <w:t xml:space="preserve"> needs to be retrieved, for the purposes of viewing or in conjunction with the preparation for an update to a care </w:t>
      </w:r>
      <w:r>
        <w:t>team</w:t>
      </w:r>
      <w:r w:rsidRPr="00CA4288">
        <w:t>.</w:t>
      </w:r>
    </w:p>
    <w:p w14:paraId="35031982" w14:textId="57F4E836" w:rsidR="00562921" w:rsidRPr="00CA4288" w:rsidRDefault="00562921" w:rsidP="00562921">
      <w:pPr>
        <w:pStyle w:val="Heading5"/>
        <w:numPr>
          <w:ilvl w:val="0"/>
          <w:numId w:val="0"/>
        </w:numPr>
        <w:rPr>
          <w:noProof w:val="0"/>
        </w:rPr>
      </w:pPr>
      <w:bookmarkStart w:id="272" w:name="_Toc461437948"/>
      <w:r w:rsidRPr="00CA4288">
        <w:rPr>
          <w:noProof w:val="0"/>
        </w:rPr>
        <w:t>3.</w:t>
      </w:r>
      <w:r>
        <w:rPr>
          <w:noProof w:val="0"/>
        </w:rPr>
        <w:t>Y3</w:t>
      </w:r>
      <w:r w:rsidRPr="00CA4288">
        <w:rPr>
          <w:noProof w:val="0"/>
        </w:rPr>
        <w:t>.4.1.2 Message Semantics</w:t>
      </w:r>
      <w:bookmarkEnd w:id="272"/>
    </w:p>
    <w:p w14:paraId="52F64F51" w14:textId="25240DCA" w:rsidR="00562921" w:rsidRPr="00CA4288" w:rsidRDefault="00562921" w:rsidP="00562921">
      <w:pPr>
        <w:pStyle w:val="BodyText"/>
      </w:pPr>
      <w:r w:rsidRPr="00CA4288">
        <w:t>The message is a FHIR</w:t>
      </w:r>
      <w:r>
        <w:t xml:space="preserve"> HTTP or HTTPS GET of a CareTeam</w:t>
      </w:r>
      <w:r w:rsidRPr="00CA4288">
        <w:t xml:space="preserve"> resources where the pa</w:t>
      </w:r>
      <w:r>
        <w:t>rameter provided is the CareTeam</w:t>
      </w:r>
      <w:r w:rsidRPr="00CA4288">
        <w:t>.id with an option to ask for a spec</w:t>
      </w:r>
      <w:r>
        <w:t>ific version of the given CareTeam</w:t>
      </w:r>
    </w:p>
    <w:p w14:paraId="4E4DAE04" w14:textId="38B998A3" w:rsidR="00562921" w:rsidRPr="00CA4288" w:rsidRDefault="00562921" w:rsidP="00562921">
      <w:pPr>
        <w:pStyle w:val="BodyText"/>
      </w:pPr>
      <w:r w:rsidRPr="00CA4288">
        <w:t>The URL for th</w:t>
      </w:r>
      <w:r>
        <w:t>is operation is: [base]/CareTeam</w:t>
      </w:r>
      <w:r w:rsidRPr="00CA4288">
        <w:t>/[id]</w:t>
      </w:r>
    </w:p>
    <w:p w14:paraId="1519B642" w14:textId="06A5604C" w:rsidR="00562921" w:rsidRPr="00CA4288" w:rsidRDefault="00562921" w:rsidP="00562921">
      <w:pPr>
        <w:pStyle w:val="BodyText"/>
      </w:pPr>
      <w:r w:rsidRPr="00CA4288">
        <w:t>or, if this is an historical, version spe</w:t>
      </w:r>
      <w:r>
        <w:t>cific retrieval: [base]/CareTeam</w:t>
      </w:r>
      <w:r w:rsidRPr="00CA4288">
        <w:t>/[id]/_history/[vid]</w:t>
      </w:r>
    </w:p>
    <w:p w14:paraId="1671BD8C" w14:textId="79328426" w:rsidR="00562921" w:rsidRPr="00CA4288" w:rsidRDefault="00562921" w:rsidP="00562921">
      <w:pPr>
        <w:pStyle w:val="Heading5"/>
        <w:numPr>
          <w:ilvl w:val="0"/>
          <w:numId w:val="0"/>
        </w:numPr>
        <w:rPr>
          <w:noProof w:val="0"/>
        </w:rPr>
      </w:pPr>
      <w:bookmarkStart w:id="273" w:name="_Toc461437949"/>
      <w:r w:rsidRPr="00CA4288">
        <w:rPr>
          <w:noProof w:val="0"/>
        </w:rPr>
        <w:lastRenderedPageBreak/>
        <w:t>3.</w:t>
      </w:r>
      <w:r>
        <w:rPr>
          <w:noProof w:val="0"/>
        </w:rPr>
        <w:t>Y3</w:t>
      </w:r>
      <w:r w:rsidRPr="00CA4288">
        <w:rPr>
          <w:noProof w:val="0"/>
        </w:rPr>
        <w:t>.4.1.3 Expected Actions</w:t>
      </w:r>
      <w:bookmarkEnd w:id="273"/>
    </w:p>
    <w:p w14:paraId="17289FD6" w14:textId="7B948CC0" w:rsidR="00E562BA" w:rsidRDefault="00562921" w:rsidP="00562921">
      <w:pPr>
        <w:pStyle w:val="BodyText"/>
        <w:rPr>
          <w:ins w:id="274" w:author="Jones, Emma" w:date="2017-04-20T19:01:00Z"/>
        </w:rPr>
      </w:pPr>
      <w:r w:rsidRPr="00CA4288">
        <w:t xml:space="preserve">The Care </w:t>
      </w:r>
      <w:r>
        <w:t>Team</w:t>
      </w:r>
      <w:r w:rsidRPr="00CA4288">
        <w:t xml:space="preserve"> Con</w:t>
      </w:r>
      <w:r>
        <w:t>tributor</w:t>
      </w:r>
      <w:r w:rsidRPr="00CA4288">
        <w:t xml:space="preserve"> initiates the retrieve request using HTTP or HTTPS GET, and the Care </w:t>
      </w:r>
      <w:r>
        <w:t>Team</w:t>
      </w:r>
      <w:r w:rsidRPr="00CA4288">
        <w:t xml:space="preserve"> Service responds according to the </w:t>
      </w:r>
      <w:r w:rsidRPr="004A653D">
        <w:t>FHIR GET specification</w:t>
      </w:r>
      <w:r w:rsidRPr="00CA4288">
        <w:t xml:space="preserve"> with the requested care </w:t>
      </w:r>
      <w:r>
        <w:t>team</w:t>
      </w:r>
      <w:r w:rsidRPr="00CA4288">
        <w:t xml:space="preserve"> or an error message.</w:t>
      </w:r>
      <w:r>
        <w:t xml:space="preserve"> See: </w:t>
      </w:r>
      <w:ins w:id="275" w:author="Jones, Emma" w:date="2017-04-20T19:01:00Z">
        <w:r w:rsidR="00E562BA">
          <w:fldChar w:fldCharType="begin"/>
        </w:r>
        <w:r w:rsidR="00E562BA">
          <w:instrText xml:space="preserve"> HYPERLINK "</w:instrText>
        </w:r>
        <w:r w:rsidR="00E562BA" w:rsidRPr="00E562BA">
          <w:instrText>http://hl7.org/fhir/http.html#read</w:instrText>
        </w:r>
        <w:r w:rsidR="00E562BA">
          <w:instrText xml:space="preserve">" </w:instrText>
        </w:r>
        <w:r w:rsidR="00E562BA">
          <w:fldChar w:fldCharType="separate"/>
        </w:r>
      </w:ins>
      <w:r w:rsidR="00E562BA" w:rsidRPr="00DE3FD1">
        <w:rPr>
          <w:rStyle w:val="Hyperlink"/>
        </w:rPr>
        <w:t>http://hl7.org/fhir/http.html#read</w:t>
      </w:r>
      <w:ins w:id="276" w:author="Jones, Emma" w:date="2017-04-20T19:01:00Z">
        <w:r w:rsidR="00E562BA">
          <w:fldChar w:fldCharType="end"/>
        </w:r>
      </w:ins>
    </w:p>
    <w:p w14:paraId="248166D9" w14:textId="250B7B90" w:rsidR="00562921" w:rsidRPr="00CA4288" w:rsidRDefault="005652F2" w:rsidP="00562921">
      <w:pPr>
        <w:pStyle w:val="BodyText"/>
      </w:pPr>
      <w:del w:id="277" w:author="Jones, Emma" w:date="2017-04-20T19:01:00Z">
        <w:r w:rsidDel="00E562BA">
          <w:fldChar w:fldCharType="begin"/>
        </w:r>
        <w:r w:rsidDel="00E562BA">
          <w:delInstrText xml:space="preserve"> HYPERLINK "http://hl7.org/fhir/http.html" \l "read" </w:delInstrText>
        </w:r>
        <w:r w:rsidDel="00E562BA">
          <w:fldChar w:fldCharType="separate"/>
        </w:r>
        <w:r w:rsidR="00562921" w:rsidRPr="002B10F9" w:rsidDel="00E562BA">
          <w:rPr>
            <w:rStyle w:val="Hyperlink"/>
          </w:rPr>
          <w:delText>http://hl7.org/fhir/http.html#read</w:delText>
        </w:r>
        <w:r w:rsidDel="00E562BA">
          <w:rPr>
            <w:rStyle w:val="Hyperlink"/>
          </w:rPr>
          <w:fldChar w:fldCharType="end"/>
        </w:r>
        <w:r w:rsidR="00562921" w:rsidDel="00E562BA">
          <w:delText xml:space="preserve"> </w:delText>
        </w:r>
      </w:del>
    </w:p>
    <w:p w14:paraId="13535526" w14:textId="0732DC0A" w:rsidR="00562921" w:rsidRPr="00CA4288" w:rsidRDefault="00562921" w:rsidP="00562921">
      <w:pPr>
        <w:pStyle w:val="Heading3"/>
        <w:numPr>
          <w:ilvl w:val="0"/>
          <w:numId w:val="0"/>
        </w:numPr>
        <w:rPr>
          <w:noProof w:val="0"/>
        </w:rPr>
      </w:pPr>
      <w:bookmarkStart w:id="278" w:name="_Toc461437950"/>
      <w:r w:rsidRPr="00CA4288">
        <w:rPr>
          <w:noProof w:val="0"/>
        </w:rPr>
        <w:t>3.</w:t>
      </w:r>
      <w:r>
        <w:rPr>
          <w:noProof w:val="0"/>
        </w:rPr>
        <w:t>Y3</w:t>
      </w:r>
      <w:r w:rsidRPr="00CA4288">
        <w:rPr>
          <w:noProof w:val="0"/>
        </w:rPr>
        <w:t>.5 Security Considerations</w:t>
      </w:r>
      <w:bookmarkEnd w:id="278"/>
    </w:p>
    <w:p w14:paraId="7EF63CC3" w14:textId="22AC14FC" w:rsidR="00562921" w:rsidRDefault="00562921" w:rsidP="00562921">
      <w:r>
        <w:t>See X.5 DCTM</w:t>
      </w:r>
      <w:r w:rsidRPr="004A653D">
        <w:t xml:space="preserve"> Security Considerations.</w:t>
      </w:r>
    </w:p>
    <w:p w14:paraId="382BBFD3" w14:textId="4DD42E03" w:rsidR="006E53CB" w:rsidRPr="00E008B6" w:rsidRDefault="006E53CB" w:rsidP="006E53CB">
      <w:pPr>
        <w:pStyle w:val="Heading2"/>
        <w:numPr>
          <w:ilvl w:val="0"/>
          <w:numId w:val="0"/>
        </w:numPr>
        <w:rPr>
          <w:noProof w:val="0"/>
        </w:rPr>
      </w:pPr>
      <w:bookmarkStart w:id="279" w:name="_Toc461437951"/>
      <w:r w:rsidRPr="00CA4288">
        <w:rPr>
          <w:noProof w:val="0"/>
        </w:rPr>
        <w:t>3.</w:t>
      </w:r>
      <w:r>
        <w:rPr>
          <w:noProof w:val="0"/>
        </w:rPr>
        <w:t>Y4</w:t>
      </w:r>
      <w:r w:rsidRPr="00CA4288">
        <w:rPr>
          <w:noProof w:val="0"/>
        </w:rPr>
        <w:t xml:space="preserve"> Subscribe to Care </w:t>
      </w:r>
      <w:r>
        <w:rPr>
          <w:noProof w:val="0"/>
        </w:rPr>
        <w:t>Team</w:t>
      </w:r>
      <w:r w:rsidRPr="00CA4288">
        <w:rPr>
          <w:noProof w:val="0"/>
        </w:rPr>
        <w:t xml:space="preserve"> Updates [PCC-</w:t>
      </w:r>
      <w:r>
        <w:rPr>
          <w:noProof w:val="0"/>
        </w:rPr>
        <w:t>Y4</w:t>
      </w:r>
      <w:r w:rsidRPr="00CA4288">
        <w:rPr>
          <w:noProof w:val="0"/>
        </w:rPr>
        <w:t>]</w:t>
      </w:r>
      <w:bookmarkEnd w:id="279"/>
    </w:p>
    <w:p w14:paraId="016AD55A" w14:textId="72DC8A04" w:rsidR="006E53CB" w:rsidRPr="00CA4288" w:rsidRDefault="006E53CB" w:rsidP="006E53CB">
      <w:pPr>
        <w:pStyle w:val="Heading3"/>
        <w:numPr>
          <w:ilvl w:val="0"/>
          <w:numId w:val="0"/>
        </w:numPr>
        <w:rPr>
          <w:noProof w:val="0"/>
        </w:rPr>
      </w:pPr>
      <w:bookmarkStart w:id="280" w:name="_Toc461437952"/>
      <w:r w:rsidRPr="00CA4288">
        <w:rPr>
          <w:noProof w:val="0"/>
        </w:rPr>
        <w:t>3.</w:t>
      </w:r>
      <w:r>
        <w:rPr>
          <w:noProof w:val="0"/>
        </w:rPr>
        <w:t>Y4</w:t>
      </w:r>
      <w:r w:rsidRPr="00CA4288">
        <w:rPr>
          <w:noProof w:val="0"/>
        </w:rPr>
        <w:t>.1 Scope</w:t>
      </w:r>
      <w:bookmarkEnd w:id="280"/>
    </w:p>
    <w:p w14:paraId="7A878D0C" w14:textId="7A9FD5D8" w:rsidR="006E53CB" w:rsidRPr="00CA4288" w:rsidRDefault="006E53CB" w:rsidP="006E53CB">
      <w:pPr>
        <w:pStyle w:val="BodyText"/>
      </w:pPr>
      <w:r w:rsidRPr="00CA4288">
        <w:t xml:space="preserve">This transaction is used to </w:t>
      </w:r>
      <w:r w:rsidRPr="004A653D">
        <w:t xml:space="preserve">subscribe to updates made to a Care </w:t>
      </w:r>
      <w:r>
        <w:t>Team</w:t>
      </w:r>
      <w:r w:rsidRPr="004A653D">
        <w:t>.</w:t>
      </w:r>
      <w:r>
        <w:t xml:space="preserve"> As noted in TF-1:X</w:t>
      </w:r>
      <w:ins w:id="281" w:author="Jones, Emma" w:date="2017-04-19T11:55:00Z">
        <w:r w:rsidR="0014636D">
          <w:t>.</w:t>
        </w:r>
      </w:ins>
      <w:del w:id="282" w:author="Jones, Emma" w:date="2017-04-19T11:55:00Z">
        <w:r w:rsidDel="0014636D">
          <w:delText>-</w:delText>
        </w:r>
      </w:del>
      <w:r>
        <w:t>1.1.2, the Care Team Service SHALL support RESTful delete, as well as the following messages for creating and updating a Subscription.</w:t>
      </w:r>
    </w:p>
    <w:p w14:paraId="3D3AFDC5" w14:textId="68C3139F" w:rsidR="006E53CB" w:rsidRPr="00CA4288" w:rsidRDefault="006E53CB" w:rsidP="006E53CB">
      <w:pPr>
        <w:pStyle w:val="Heading3"/>
        <w:numPr>
          <w:ilvl w:val="0"/>
          <w:numId w:val="0"/>
        </w:numPr>
        <w:rPr>
          <w:noProof w:val="0"/>
        </w:rPr>
      </w:pPr>
      <w:bookmarkStart w:id="283" w:name="_Toc461437953"/>
      <w:r w:rsidRPr="00CA4288">
        <w:rPr>
          <w:noProof w:val="0"/>
        </w:rPr>
        <w:t>3.</w:t>
      </w:r>
      <w:r>
        <w:rPr>
          <w:noProof w:val="0"/>
        </w:rPr>
        <w:t>Y4</w:t>
      </w:r>
      <w:r w:rsidRPr="00CA4288">
        <w:rPr>
          <w:noProof w:val="0"/>
        </w:rPr>
        <w:t>.2 Actor Roles</w:t>
      </w:r>
      <w:bookmarkEnd w:id="283"/>
    </w:p>
    <w:p w14:paraId="17F7F52E" w14:textId="1795A74D" w:rsidR="00492C60" w:rsidRDefault="00492C60" w:rsidP="00562921">
      <w:r w:rsidRPr="00492C60">
        <w:rPr>
          <w:noProof/>
        </w:rPr>
        <mc:AlternateContent>
          <mc:Choice Requires="wps">
            <w:drawing>
              <wp:anchor distT="0" distB="0" distL="114300" distR="114300" simplePos="0" relativeHeight="251717120" behindDoc="0" locked="0" layoutInCell="1" allowOverlap="1" wp14:anchorId="7407B885" wp14:editId="7EA8C93B">
                <wp:simplePos x="0" y="0"/>
                <wp:positionH relativeFrom="column">
                  <wp:posOffset>3381375</wp:posOffset>
                </wp:positionH>
                <wp:positionV relativeFrom="paragraph">
                  <wp:posOffset>22225</wp:posOffset>
                </wp:positionV>
                <wp:extent cx="1143000" cy="457200"/>
                <wp:effectExtent l="0" t="0" r="19050" b="19050"/>
                <wp:wrapNone/>
                <wp:docPr id="251"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06F35924" w14:textId="21E8C801" w:rsidR="005652F2" w:rsidRDefault="005652F2" w:rsidP="00492C60">
                            <w:pPr>
                              <w:rPr>
                                <w:sz w:val="18"/>
                              </w:rPr>
                            </w:pPr>
                            <w:r>
                              <w:rPr>
                                <w:sz w:val="18"/>
                              </w:rPr>
                              <w:t>Care Team Service</w:t>
                            </w:r>
                          </w:p>
                          <w:p w14:paraId="40AF7F2A" w14:textId="77777777" w:rsidR="005652F2" w:rsidRDefault="005652F2" w:rsidP="00492C60"/>
                          <w:p w14:paraId="27AE33DE" w14:textId="77777777" w:rsidR="005652F2" w:rsidRDefault="005652F2" w:rsidP="00492C60">
                            <w:pPr>
                              <w:rPr>
                                <w:sz w:val="18"/>
                              </w:rPr>
                            </w:pPr>
                            <w:r>
                              <w:rPr>
                                <w:sz w:val="18"/>
                              </w:rPr>
                              <w:t>Actor DEF</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407B885" id="_x0000_s1081" type="#_x0000_t202" style="position:absolute;margin-left:266.25pt;margin-top:1.75pt;width:90pt;height:36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">
                <v:textbox>
                  <w:txbxContent>
                    <w:p w14:paraId="06F35924" w14:textId="21E8C801" w:rsidR="005652F2" w:rsidRDefault="005652F2" w:rsidP="00492C60">
                      <w:pPr>
                        <w:rPr>
                          <w:sz w:val="18"/>
                        </w:rPr>
                      </w:pPr>
                      <w:r>
                        <w:rPr>
                          <w:sz w:val="18"/>
                        </w:rPr>
                        <w:t>Care Team Service</w:t>
                      </w:r>
                    </w:p>
                    <w:p w14:paraId="40AF7F2A" w14:textId="77777777" w:rsidR="005652F2" w:rsidRDefault="005652F2" w:rsidP="00492C60"/>
                    <w:p w14:paraId="27AE33DE" w14:textId="77777777" w:rsidR="005652F2" w:rsidRDefault="005652F2" w:rsidP="00492C60">
                      <w:pPr>
                        <w:rPr>
                          <w:sz w:val="18"/>
                        </w:rPr>
                      </w:pPr>
                      <w:r>
                        <w:rPr>
                          <w:sz w:val="18"/>
                        </w:rPr>
                        <w:t>Actor DEF</w:t>
                      </w:r>
                    </w:p>
                  </w:txbxContent>
                </v:textbox>
              </v:shape>
            </w:pict>
          </mc:Fallback>
        </mc:AlternateContent>
      </w:r>
      <w:r w:rsidRPr="00492C60">
        <w:rPr>
          <w:noProof/>
        </w:rPr>
        <mc:AlternateContent>
          <mc:Choice Requires="wps">
            <w:drawing>
              <wp:anchor distT="0" distB="0" distL="114300" distR="114300" simplePos="0" relativeHeight="251714048" behindDoc="0" locked="0" layoutInCell="1" allowOverlap="1" wp14:anchorId="63069557" wp14:editId="179ECA92">
                <wp:simplePos x="0" y="0"/>
                <wp:positionH relativeFrom="column">
                  <wp:posOffset>1866900</wp:posOffset>
                </wp:positionH>
                <wp:positionV relativeFrom="paragraph">
                  <wp:posOffset>751205</wp:posOffset>
                </wp:positionV>
                <wp:extent cx="1628775" cy="490220"/>
                <wp:effectExtent l="0" t="0" r="0" b="0"/>
                <wp:wrapNone/>
                <wp:docPr id="254"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490220"/>
                        </a:xfrm>
                        <a:prstGeom prst="ellipse">
                          <a:avLst/>
                        </a:prstGeom>
                        <a:solidFill>
                          <a:srgbClr val="FFFFFF"/>
                        </a:solidFill>
                        <a:ln w="9525">
                          <a:solidFill>
                            <a:srgbClr val="000000"/>
                          </a:solidFill>
                          <a:round/>
                          <a:headEnd/>
                          <a:tailEnd/>
                        </a:ln>
                      </wps:spPr>
                      <wps:txbx>
                        <w:txbxContent>
                          <w:p w14:paraId="517291C8" w14:textId="69060C39" w:rsidR="005652F2" w:rsidRDefault="005652F2" w:rsidP="00492C60">
                            <w:pPr>
                              <w:jc w:val="center"/>
                              <w:rPr>
                                <w:sz w:val="18"/>
                              </w:rPr>
                            </w:pPr>
                            <w:r>
                              <w:rPr>
                                <w:sz w:val="18"/>
                              </w:rPr>
                              <w:t>Subscribe to Care Team Updates [PCC-Y4]</w:t>
                            </w:r>
                          </w:p>
                          <w:p w14:paraId="334F7981" w14:textId="77777777" w:rsidR="005652F2" w:rsidRDefault="005652F2" w:rsidP="00492C60"/>
                          <w:p w14:paraId="0AF50728" w14:textId="77777777" w:rsidR="005652F2" w:rsidRDefault="005652F2" w:rsidP="00492C60">
                            <w:pPr>
                              <w:jc w:val="center"/>
                              <w:rPr>
                                <w:sz w:val="18"/>
                              </w:rPr>
                            </w:pPr>
                            <w:r>
                              <w:rPr>
                                <w:sz w:val="18"/>
                              </w:rPr>
                              <w:t>Transaction Name [DOM-#]</w:t>
                            </w:r>
                          </w:p>
                        </w:txbxContent>
                      </wps:txbx>
                      <wps:bodyPr rot="0" vert="horz" wrap="square" lIns="0" tIns="9144" rIns="0" bIns="9144" anchor="t" anchorCtr="0" upright="1">
                        <a:noAutofit/>
                      </wps:bodyPr>
                    </wps:wsp>
                  </a:graphicData>
                </a:graphic>
              </wp:anchor>
            </w:drawing>
          </mc:Choice>
          <mc:Fallback>
            <w:pict>
              <v:oval w14:anchorId="63069557" id="_x0000_s1082" style="position:absolute;margin-left:147pt;margin-top:59.15pt;width:128.25pt;height:38.6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">
                <v:textbox inset="0,.72pt,0,.72pt">
                  <w:txbxContent>
                    <w:p w14:paraId="517291C8" w14:textId="69060C39" w:rsidR="005652F2" w:rsidRDefault="005652F2" w:rsidP="00492C60">
                      <w:pPr>
                        <w:jc w:val="center"/>
                        <w:rPr>
                          <w:sz w:val="18"/>
                        </w:rPr>
                      </w:pPr>
                      <w:r>
                        <w:rPr>
                          <w:sz w:val="18"/>
                        </w:rPr>
                        <w:t>Subscribe to Care Team Updates [PCC-Y4]</w:t>
                      </w:r>
                    </w:p>
                    <w:p w14:paraId="334F7981" w14:textId="77777777" w:rsidR="005652F2" w:rsidRDefault="005652F2" w:rsidP="00492C60"/>
                    <w:p w14:paraId="0AF50728" w14:textId="77777777" w:rsidR="005652F2" w:rsidRDefault="005652F2" w:rsidP="00492C60">
                      <w:pPr>
                        <w:jc w:val="center"/>
                        <w:rPr>
                          <w:sz w:val="18"/>
                        </w:rPr>
                      </w:pPr>
                      <w:r>
                        <w:rPr>
                          <w:sz w:val="18"/>
                        </w:rPr>
                        <w:t>Transaction Name [DOM-#]</w:t>
                      </w:r>
                    </w:p>
                  </w:txbxContent>
                </v:textbox>
              </v:oval>
            </w:pict>
          </mc:Fallback>
        </mc:AlternateContent>
      </w:r>
      <w:r w:rsidRPr="00492C60">
        <w:rPr>
          <w:noProof/>
        </w:rPr>
        <mc:AlternateContent>
          <mc:Choice Requires="wps">
            <w:drawing>
              <wp:anchor distT="0" distB="0" distL="114300" distR="114300" simplePos="0" relativeHeight="251715072" behindDoc="0" locked="0" layoutInCell="1" allowOverlap="1" wp14:anchorId="14CA7F6A" wp14:editId="0A3468A2">
                <wp:simplePos x="0" y="0"/>
                <wp:positionH relativeFrom="column">
                  <wp:posOffset>904875</wp:posOffset>
                </wp:positionH>
                <wp:positionV relativeFrom="paragraph">
                  <wp:posOffset>18415</wp:posOffset>
                </wp:positionV>
                <wp:extent cx="1428115" cy="457200"/>
                <wp:effectExtent l="0" t="0" r="0" b="0"/>
                <wp:wrapNone/>
                <wp:docPr id="25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457200"/>
                        </a:xfrm>
                        <a:prstGeom prst="rect">
                          <a:avLst/>
                        </a:prstGeom>
                        <a:solidFill>
                          <a:srgbClr val="FFFFFF"/>
                        </a:solidFill>
                        <a:ln w="9525">
                          <a:solidFill>
                            <a:srgbClr val="000000"/>
                          </a:solidFill>
                          <a:miter lim="800000"/>
                          <a:headEnd/>
                          <a:tailEnd/>
                        </a:ln>
                      </wps:spPr>
                      <wps:txbx>
                        <w:txbxContent>
                          <w:p w14:paraId="75205355" w14:textId="4766BB00" w:rsidR="005652F2" w:rsidRDefault="005652F2" w:rsidP="00492C60">
                            <w:pPr>
                              <w:rPr>
                                <w:sz w:val="18"/>
                              </w:rPr>
                            </w:pPr>
                            <w:r>
                              <w:rPr>
                                <w:sz w:val="18"/>
                              </w:rPr>
                              <w:t>Care Team Contributor</w:t>
                            </w:r>
                          </w:p>
                          <w:p w14:paraId="7429E0DB" w14:textId="77777777" w:rsidR="005652F2" w:rsidRDefault="005652F2" w:rsidP="00492C60"/>
                          <w:p w14:paraId="05A430DE" w14:textId="77777777" w:rsidR="005652F2" w:rsidRDefault="005652F2" w:rsidP="00492C60">
                            <w:pPr>
                              <w:rPr>
                                <w:sz w:val="18"/>
                              </w:rPr>
                            </w:pPr>
                            <w:r>
                              <w:rPr>
                                <w:sz w:val="18"/>
                              </w:rPr>
                              <w:t>Actor ABC</w:t>
                            </w:r>
                          </w:p>
                        </w:txbxContent>
                      </wps:txbx>
                      <wps:bodyPr rot="0" vert="horz" wrap="square" lIns="91440" tIns="45720" rIns="91440" bIns="45720" anchor="t" anchorCtr="0" upright="1">
                        <a:noAutofit/>
                      </wps:bodyPr>
                    </wps:wsp>
                  </a:graphicData>
                </a:graphic>
              </wp:anchor>
            </w:drawing>
          </mc:Choice>
          <mc:Fallback>
            <w:pict>
              <v:shape w14:anchorId="14CA7F6A" id="_x0000_s1083" type="#_x0000_t202" style="position:absolute;margin-left:71.25pt;margin-top:1.45pt;width:112.45pt;height:36pt;z-index:25171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">
                <v:textbox>
                  <w:txbxContent>
                    <w:p w14:paraId="75205355" w14:textId="4766BB00" w:rsidR="005652F2" w:rsidRDefault="005652F2" w:rsidP="00492C60">
                      <w:pPr>
                        <w:rPr>
                          <w:sz w:val="18"/>
                        </w:rPr>
                      </w:pPr>
                      <w:r>
                        <w:rPr>
                          <w:sz w:val="18"/>
                        </w:rPr>
                        <w:t>Care Team Contributor</w:t>
                      </w:r>
                    </w:p>
                    <w:p w14:paraId="7429E0DB" w14:textId="77777777" w:rsidR="005652F2" w:rsidRDefault="005652F2" w:rsidP="00492C60"/>
                    <w:p w14:paraId="05A430DE" w14:textId="77777777" w:rsidR="005652F2" w:rsidRDefault="005652F2" w:rsidP="00492C60">
                      <w:pPr>
                        <w:rPr>
                          <w:sz w:val="18"/>
                        </w:rPr>
                      </w:pPr>
                      <w:r>
                        <w:rPr>
                          <w:sz w:val="18"/>
                        </w:rPr>
                        <w:t>Actor ABC</w:t>
                      </w:r>
                    </w:p>
                  </w:txbxContent>
                </v:textbox>
              </v:shape>
            </w:pict>
          </mc:Fallback>
        </mc:AlternateContent>
      </w:r>
      <w:r w:rsidRPr="00492C60">
        <w:rPr>
          <w:noProof/>
        </w:rPr>
        <mc:AlternateContent>
          <mc:Choice Requires="wps">
            <w:drawing>
              <wp:anchor distT="0" distB="0" distL="114300" distR="114300" simplePos="0" relativeHeight="251716096" behindDoc="0" locked="0" layoutInCell="1" allowOverlap="1" wp14:anchorId="46736D38" wp14:editId="5225C56B">
                <wp:simplePos x="0" y="0"/>
                <wp:positionH relativeFrom="column">
                  <wp:posOffset>1819275</wp:posOffset>
                </wp:positionH>
                <wp:positionV relativeFrom="paragraph">
                  <wp:posOffset>475615</wp:posOffset>
                </wp:positionV>
                <wp:extent cx="352425" cy="340360"/>
                <wp:effectExtent l="0" t="0" r="0" b="0"/>
                <wp:wrapNone/>
                <wp:docPr id="250"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6D462FB" id="Line 155"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143.25pt,37.45pt" to="171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"/>
            </w:pict>
          </mc:Fallback>
        </mc:AlternateContent>
      </w:r>
      <w:r w:rsidRPr="00492C60">
        <w:rPr>
          <w:noProof/>
        </w:rPr>
        <mc:AlternateContent>
          <mc:Choice Requires="wps">
            <w:drawing>
              <wp:anchor distT="0" distB="0" distL="114300" distR="114300" simplePos="0" relativeHeight="251718144" behindDoc="0" locked="0" layoutInCell="1" allowOverlap="1" wp14:anchorId="6C364660" wp14:editId="6BDDD048">
                <wp:simplePos x="0" y="0"/>
                <wp:positionH relativeFrom="column">
                  <wp:posOffset>3066415</wp:posOffset>
                </wp:positionH>
                <wp:positionV relativeFrom="paragraph">
                  <wp:posOffset>475615</wp:posOffset>
                </wp:positionV>
                <wp:extent cx="314505" cy="340861"/>
                <wp:effectExtent l="0" t="0" r="0" b="0"/>
                <wp:wrapNone/>
                <wp:docPr id="25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6369254" id="Line 157" o:spid="_x0000_s1026" style="position:absolute;flip:x;z-index:251718144;visibility:visible;mso-wrap-style:square;mso-wrap-distance-left:9pt;mso-wrap-distance-top:0;mso-wrap-distance-right:9pt;mso-wrap-distance-bottom:0;mso-position-horizontal:absolute;mso-position-horizontal-relative:text;mso-position-vertical:absolute;mso-position-vertical-relative:text" from="241.45pt,37.45pt" to="266.2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"/>
            </w:pict>
          </mc:Fallback>
        </mc:AlternateContent>
      </w:r>
    </w:p>
    <w:p w14:paraId="3BD63737" w14:textId="77777777" w:rsidR="00492C60" w:rsidRPr="00492C60" w:rsidRDefault="00492C60" w:rsidP="00492C60"/>
    <w:p w14:paraId="3DEC3562" w14:textId="77777777" w:rsidR="00492C60" w:rsidRPr="00492C60" w:rsidRDefault="00492C60" w:rsidP="00492C60"/>
    <w:p w14:paraId="18053779" w14:textId="77777777" w:rsidR="00492C60" w:rsidRPr="00492C60" w:rsidRDefault="00492C60" w:rsidP="00492C60"/>
    <w:p w14:paraId="633FEE24" w14:textId="6623DE5F" w:rsidR="00492C60" w:rsidRDefault="00492C60" w:rsidP="00492C60"/>
    <w:p w14:paraId="36327E88" w14:textId="5D7D21EE" w:rsidR="00492C60" w:rsidRPr="00CA4288" w:rsidRDefault="00492C60" w:rsidP="00492C60">
      <w:pPr>
        <w:pStyle w:val="FigureTitle"/>
      </w:pPr>
      <w:r w:rsidRPr="00CA4288">
        <w:t>Figure 3.</w:t>
      </w:r>
      <w:r>
        <w:t>Y4</w:t>
      </w:r>
      <w:r w:rsidRPr="00CA4288">
        <w:t>.2-1: Use Case Diagram</w:t>
      </w:r>
    </w:p>
    <w:p w14:paraId="4A2CEA51" w14:textId="77777777" w:rsidR="00492C60" w:rsidRPr="00CA4288" w:rsidRDefault="00492C60" w:rsidP="00492C60">
      <w:pPr>
        <w:pStyle w:val="BodyText"/>
      </w:pPr>
    </w:p>
    <w:p w14:paraId="38260722" w14:textId="7B6B4EC0" w:rsidR="00492C60" w:rsidRDefault="00492C60" w:rsidP="00492C60">
      <w:pPr>
        <w:pStyle w:val="TableTitle"/>
      </w:pPr>
      <w:r w:rsidRPr="00CA4288">
        <w:t>Table 3.</w:t>
      </w:r>
      <w:r>
        <w:t>Y4</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92C60" w:rsidRPr="00CA4288" w14:paraId="01DB20E0" w14:textId="77777777" w:rsidTr="00A71D47">
        <w:tc>
          <w:tcPr>
            <w:tcW w:w="1008" w:type="dxa"/>
            <w:shd w:val="clear" w:color="auto" w:fill="auto"/>
          </w:tcPr>
          <w:p w14:paraId="137F88A7" w14:textId="77777777" w:rsidR="00492C60" w:rsidRPr="00CA4288" w:rsidRDefault="00492C60" w:rsidP="00A71D47">
            <w:pPr>
              <w:pStyle w:val="BodyText"/>
              <w:rPr>
                <w:b/>
              </w:rPr>
            </w:pPr>
            <w:r w:rsidRPr="00CA4288">
              <w:rPr>
                <w:b/>
              </w:rPr>
              <w:t>Actor:</w:t>
            </w:r>
          </w:p>
        </w:tc>
        <w:tc>
          <w:tcPr>
            <w:tcW w:w="8568" w:type="dxa"/>
            <w:shd w:val="clear" w:color="auto" w:fill="auto"/>
          </w:tcPr>
          <w:p w14:paraId="1EAA2F09" w14:textId="08905E02" w:rsidR="00492C60" w:rsidRPr="00CA4288" w:rsidRDefault="00492C60" w:rsidP="00A71D47">
            <w:pPr>
              <w:pStyle w:val="BodyText"/>
            </w:pPr>
            <w:r w:rsidRPr="00CA4288">
              <w:t xml:space="preserve">Care </w:t>
            </w:r>
            <w:r>
              <w:t>Team</w:t>
            </w:r>
            <w:r w:rsidRPr="00CA4288">
              <w:t xml:space="preserve"> Con</w:t>
            </w:r>
            <w:r>
              <w:t>tributor</w:t>
            </w:r>
          </w:p>
        </w:tc>
      </w:tr>
      <w:tr w:rsidR="00492C60" w:rsidRPr="00CA4288" w14:paraId="6027DC60" w14:textId="77777777" w:rsidTr="00A71D47">
        <w:tc>
          <w:tcPr>
            <w:tcW w:w="1008" w:type="dxa"/>
            <w:shd w:val="clear" w:color="auto" w:fill="auto"/>
          </w:tcPr>
          <w:p w14:paraId="4E88D21E" w14:textId="77777777" w:rsidR="00492C60" w:rsidRPr="00CA4288" w:rsidRDefault="00492C60" w:rsidP="00A71D47">
            <w:pPr>
              <w:pStyle w:val="BodyText"/>
              <w:rPr>
                <w:b/>
              </w:rPr>
            </w:pPr>
            <w:r w:rsidRPr="00CA4288">
              <w:rPr>
                <w:b/>
              </w:rPr>
              <w:t>Role:</w:t>
            </w:r>
          </w:p>
        </w:tc>
        <w:tc>
          <w:tcPr>
            <w:tcW w:w="8568" w:type="dxa"/>
            <w:shd w:val="clear" w:color="auto" w:fill="auto"/>
          </w:tcPr>
          <w:p w14:paraId="71F1B133" w14:textId="03808698" w:rsidR="00492C60" w:rsidRPr="00CA4288" w:rsidRDefault="00492C60" w:rsidP="00A71D47">
            <w:pPr>
              <w:pStyle w:val="BodyText"/>
            </w:pPr>
            <w:r w:rsidRPr="00CA4288">
              <w:t xml:space="preserve">The Care </w:t>
            </w:r>
            <w:r>
              <w:t>Team</w:t>
            </w:r>
            <w:r w:rsidRPr="00CA4288">
              <w:t xml:space="preserve"> </w:t>
            </w:r>
            <w:r>
              <w:t>Contributor</w:t>
            </w:r>
            <w:r w:rsidRPr="00CA4288">
              <w:t xml:space="preserve"> subscribes to updates based upon </w:t>
            </w:r>
            <w:r>
              <w:t>changes to a CareTeam</w:t>
            </w:r>
            <w:r w:rsidRPr="00CA4288">
              <w:t xml:space="preserve"> resource.</w:t>
            </w:r>
          </w:p>
        </w:tc>
      </w:tr>
      <w:tr w:rsidR="00492C60" w:rsidRPr="00CA4288" w14:paraId="1D879666" w14:textId="77777777" w:rsidTr="00A71D47">
        <w:tc>
          <w:tcPr>
            <w:tcW w:w="1008" w:type="dxa"/>
            <w:shd w:val="clear" w:color="auto" w:fill="auto"/>
          </w:tcPr>
          <w:p w14:paraId="743E299C" w14:textId="77777777" w:rsidR="00492C60" w:rsidRPr="00CA4288" w:rsidRDefault="00492C60" w:rsidP="00A71D47">
            <w:pPr>
              <w:pStyle w:val="BodyText"/>
              <w:rPr>
                <w:b/>
              </w:rPr>
            </w:pPr>
            <w:r w:rsidRPr="00CA4288">
              <w:rPr>
                <w:b/>
              </w:rPr>
              <w:t>Actor:</w:t>
            </w:r>
          </w:p>
        </w:tc>
        <w:tc>
          <w:tcPr>
            <w:tcW w:w="8568" w:type="dxa"/>
            <w:shd w:val="clear" w:color="auto" w:fill="auto"/>
          </w:tcPr>
          <w:p w14:paraId="0FCF449B" w14:textId="51BEB996" w:rsidR="00492C60" w:rsidRPr="00CA4288" w:rsidRDefault="00492C60" w:rsidP="00A71D47">
            <w:pPr>
              <w:pStyle w:val="BodyText"/>
            </w:pPr>
            <w:r w:rsidRPr="00CA4288">
              <w:t xml:space="preserve">Care </w:t>
            </w:r>
            <w:r>
              <w:t>Team</w:t>
            </w:r>
            <w:r w:rsidRPr="00CA4288">
              <w:t xml:space="preserve"> Service</w:t>
            </w:r>
          </w:p>
        </w:tc>
      </w:tr>
      <w:tr w:rsidR="00492C60" w:rsidRPr="00CA4288" w14:paraId="2F93CDC8" w14:textId="77777777" w:rsidTr="00A71D47">
        <w:tc>
          <w:tcPr>
            <w:tcW w:w="1008" w:type="dxa"/>
            <w:shd w:val="clear" w:color="auto" w:fill="auto"/>
          </w:tcPr>
          <w:p w14:paraId="75A18159" w14:textId="77777777" w:rsidR="00492C60" w:rsidRPr="00CA4288" w:rsidRDefault="00492C60" w:rsidP="00A71D47">
            <w:pPr>
              <w:pStyle w:val="BodyText"/>
              <w:rPr>
                <w:b/>
              </w:rPr>
            </w:pPr>
            <w:r w:rsidRPr="00CA4288">
              <w:rPr>
                <w:b/>
              </w:rPr>
              <w:t>Role:</w:t>
            </w:r>
          </w:p>
        </w:tc>
        <w:tc>
          <w:tcPr>
            <w:tcW w:w="8568" w:type="dxa"/>
            <w:shd w:val="clear" w:color="auto" w:fill="auto"/>
          </w:tcPr>
          <w:p w14:paraId="4FEC194F" w14:textId="67927A2A" w:rsidR="00492C60" w:rsidRPr="00CA4288" w:rsidRDefault="00492C60" w:rsidP="00A71D47">
            <w:pPr>
              <w:pStyle w:val="BodyText"/>
            </w:pPr>
            <w:r w:rsidRPr="00CA4288">
              <w:t xml:space="preserve"> The Care </w:t>
            </w:r>
            <w:r>
              <w:t>Team</w:t>
            </w:r>
            <w:r w:rsidRPr="00CA4288">
              <w:t xml:space="preserve"> Service evaluates the involved resources of the Subscription and uses the defin</w:t>
            </w:r>
            <w:r>
              <w:t>ed channel to notify a Care Team</w:t>
            </w:r>
            <w:r w:rsidRPr="00CA4288">
              <w:t xml:space="preserve"> Con</w:t>
            </w:r>
            <w:r>
              <w:t>tributor</w:t>
            </w:r>
            <w:r w:rsidRPr="00CA4288">
              <w:t xml:space="preserve"> about changes.</w:t>
            </w:r>
          </w:p>
        </w:tc>
      </w:tr>
    </w:tbl>
    <w:p w14:paraId="609F6EFE" w14:textId="18ED2964" w:rsidR="00492C60" w:rsidRPr="00CA4288" w:rsidRDefault="00492C60" w:rsidP="00492C60">
      <w:pPr>
        <w:pStyle w:val="Heading3"/>
        <w:numPr>
          <w:ilvl w:val="0"/>
          <w:numId w:val="0"/>
        </w:numPr>
        <w:rPr>
          <w:noProof w:val="0"/>
        </w:rPr>
      </w:pPr>
      <w:bookmarkStart w:id="284" w:name="_Toc461437954"/>
      <w:r w:rsidRPr="00CA4288">
        <w:rPr>
          <w:noProof w:val="0"/>
        </w:rPr>
        <w:t>3.</w:t>
      </w:r>
      <w:r>
        <w:rPr>
          <w:noProof w:val="0"/>
        </w:rPr>
        <w:t>Y4</w:t>
      </w:r>
      <w:r w:rsidRPr="00CA4288">
        <w:rPr>
          <w:noProof w:val="0"/>
        </w:rPr>
        <w:t>.3 Referenced Standards</w:t>
      </w:r>
      <w:bookmarkEnd w:id="284"/>
    </w:p>
    <w:p w14:paraId="69BA3A08" w14:textId="77777777" w:rsidR="00F95759" w:rsidRPr="000601D4" w:rsidRDefault="00F95759" w:rsidP="00F95759">
      <w:pPr>
        <w:pStyle w:val="BodyText"/>
        <w:rPr>
          <w:ins w:id="285" w:author="Jones, Emma" w:date="2017-04-20T18:57:00Z"/>
        </w:rPr>
      </w:pPr>
      <w:ins w:id="286" w:author="Jones, Emma" w:date="2017-04-20T18:57:00Z">
        <w:r w:rsidRPr="000601D4">
          <w:t>HL7® FHIR® standard</w:t>
        </w:r>
        <w:r>
          <w:t xml:space="preserve"> release 3 (STU)</w:t>
        </w:r>
      </w:ins>
    </w:p>
    <w:p w14:paraId="0916D96D" w14:textId="77BEB1DC" w:rsidR="00496186" w:rsidDel="00F95759" w:rsidRDefault="00492C60" w:rsidP="00492C60">
      <w:pPr>
        <w:rPr>
          <w:del w:id="287" w:author="Jones, Emma" w:date="2017-04-20T18:57:00Z"/>
        </w:rPr>
      </w:pPr>
      <w:del w:id="288" w:author="Jones, Emma" w:date="2017-04-20T18:57:00Z">
        <w:r w:rsidRPr="002C7904" w:rsidDel="00F95759">
          <w:lastRenderedPageBreak/>
          <w:delText>HL7</w:delText>
        </w:r>
        <w:r w:rsidRPr="00E008B6" w:rsidDel="00F95759">
          <w:rPr>
            <w:vertAlign w:val="superscript"/>
          </w:rPr>
          <w:delText>®</w:delText>
        </w:r>
        <w:r w:rsidRPr="002C7904" w:rsidDel="00F95759">
          <w:delText xml:space="preserve"> FHIR</w:delText>
        </w:r>
        <w:r w:rsidRPr="00E008B6" w:rsidDel="00F95759">
          <w:rPr>
            <w:vertAlign w:val="superscript"/>
          </w:rPr>
          <w:delText>®</w:delText>
        </w:r>
        <w:r w:rsidRPr="002C7904" w:rsidDel="00F95759">
          <w:delText xml:space="preserve"> standard</w:delText>
        </w:r>
        <w:r w:rsidDel="00F95759">
          <w:delText xml:space="preserve"> </w:delText>
        </w:r>
        <w:r w:rsidRPr="00CA4288" w:rsidDel="00F95759">
          <w:delText>STU</w:delText>
        </w:r>
        <w:r w:rsidDel="00F95759">
          <w:delText xml:space="preserve"> ??</w:delText>
        </w:r>
      </w:del>
    </w:p>
    <w:p w14:paraId="370DE907" w14:textId="10745C98" w:rsidR="003904A0" w:rsidRDefault="003904A0" w:rsidP="00492C60"/>
    <w:p w14:paraId="5B10FF92" w14:textId="5514B4E4" w:rsidR="003904A0" w:rsidRDefault="003904A0" w:rsidP="00492C60"/>
    <w:p w14:paraId="166C801F" w14:textId="36E79A90" w:rsidR="003904A0" w:rsidRDefault="003904A0" w:rsidP="00492C60"/>
    <w:p w14:paraId="6E21689E" w14:textId="1A0BB2EF" w:rsidR="003904A0" w:rsidRDefault="003904A0" w:rsidP="00492C60"/>
    <w:p w14:paraId="4DDC3FE8" w14:textId="77777777" w:rsidR="003904A0" w:rsidRDefault="003904A0" w:rsidP="00492C60"/>
    <w:p w14:paraId="68A324FA" w14:textId="069E05D3" w:rsidR="003904A0" w:rsidRDefault="003904A0" w:rsidP="003904A0">
      <w:pPr>
        <w:pStyle w:val="Heading3"/>
        <w:numPr>
          <w:ilvl w:val="0"/>
          <w:numId w:val="0"/>
        </w:numPr>
        <w:rPr>
          <w:noProof w:val="0"/>
        </w:rPr>
      </w:pPr>
      <w:bookmarkStart w:id="289" w:name="_Toc461437955"/>
      <w:r w:rsidRPr="00CA4288">
        <w:rPr>
          <w:noProof w:val="0"/>
        </w:rPr>
        <w:t>3.</w:t>
      </w:r>
      <w:r>
        <w:rPr>
          <w:noProof w:val="0"/>
        </w:rPr>
        <w:t>Y4</w:t>
      </w:r>
      <w:r w:rsidRPr="00CA4288">
        <w:rPr>
          <w:noProof w:val="0"/>
        </w:rPr>
        <w:t>.4 Interaction Diagram</w:t>
      </w:r>
      <w:bookmarkEnd w:id="289"/>
    </w:p>
    <w:p w14:paraId="77522D04" w14:textId="7B2B9930" w:rsidR="003904A0" w:rsidRPr="003904A0" w:rsidRDefault="003904A0" w:rsidP="003904A0">
      <w:pPr>
        <w:pStyle w:val="BodyText"/>
      </w:pPr>
      <w:r w:rsidRPr="003904A0">
        <w:rPr>
          <w:noProof/>
        </w:rPr>
        <mc:AlternateContent>
          <mc:Choice Requires="wps">
            <w:drawing>
              <wp:anchor distT="0" distB="0" distL="114300" distR="114300" simplePos="0" relativeHeight="251727360" behindDoc="0" locked="0" layoutInCell="1" allowOverlap="1" wp14:anchorId="32D53653" wp14:editId="61D5DE2D">
                <wp:simplePos x="0" y="0"/>
                <wp:positionH relativeFrom="column">
                  <wp:posOffset>3397885</wp:posOffset>
                </wp:positionH>
                <wp:positionV relativeFrom="paragraph">
                  <wp:posOffset>134620</wp:posOffset>
                </wp:positionV>
                <wp:extent cx="914400" cy="534670"/>
                <wp:effectExtent l="0" t="0" r="0" b="0"/>
                <wp:wrapNone/>
                <wp:docPr id="38"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563557" w14:textId="61A7C4B7" w:rsidR="005652F2" w:rsidRPr="007C1AAC" w:rsidRDefault="005652F2" w:rsidP="003904A0">
                            <w:pPr>
                              <w:jc w:val="center"/>
                              <w:rPr>
                                <w:sz w:val="22"/>
                                <w:szCs w:val="22"/>
                              </w:rPr>
                            </w:pPr>
                            <w:r>
                              <w:rPr>
                                <w:sz w:val="22"/>
                                <w:szCs w:val="22"/>
                              </w:rPr>
                              <w:t>Care Team Service</w:t>
                            </w:r>
                          </w:p>
                          <w:p w14:paraId="28491396" w14:textId="77777777" w:rsidR="005652F2" w:rsidRDefault="005652F2" w:rsidP="003904A0"/>
                          <w:p w14:paraId="16813830" w14:textId="77777777" w:rsidR="005652F2" w:rsidRPr="007C1AAC" w:rsidRDefault="005652F2" w:rsidP="003904A0">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a:graphicData>
                </a:graphic>
              </wp:anchor>
            </w:drawing>
          </mc:Choice>
          <mc:Fallback>
            <w:pict>
              <v:shape w14:anchorId="32D53653" id="_x0000_s1084" type="#_x0000_t202" style="position:absolute;margin-left:267.55pt;margin-top:10.6pt;width:1in;height:42.1pt;z-index:25172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" stroked="f">
                <v:textbox>
                  <w:txbxContent>
                    <w:p w14:paraId="0A563557" w14:textId="61A7C4B7" w:rsidR="005652F2" w:rsidRPr="007C1AAC" w:rsidRDefault="005652F2" w:rsidP="003904A0">
                      <w:pPr>
                        <w:jc w:val="center"/>
                        <w:rPr>
                          <w:sz w:val="22"/>
                          <w:szCs w:val="22"/>
                        </w:rPr>
                      </w:pPr>
                      <w:r>
                        <w:rPr>
                          <w:sz w:val="22"/>
                          <w:szCs w:val="22"/>
                        </w:rPr>
                        <w:t>Care Team Service</w:t>
                      </w:r>
                    </w:p>
                    <w:p w14:paraId="28491396" w14:textId="77777777" w:rsidR="005652F2" w:rsidRDefault="005652F2" w:rsidP="003904A0"/>
                    <w:p w14:paraId="16813830" w14:textId="77777777" w:rsidR="005652F2" w:rsidRPr="007C1AAC" w:rsidRDefault="005652F2" w:rsidP="003904A0">
                      <w:pPr>
                        <w:jc w:val="center"/>
                        <w:rPr>
                          <w:sz w:val="22"/>
                          <w:szCs w:val="22"/>
                        </w:rPr>
                      </w:pPr>
                      <w:r w:rsidRPr="007C1AAC">
                        <w:rPr>
                          <w:sz w:val="22"/>
                          <w:szCs w:val="22"/>
                        </w:rPr>
                        <w:t>A</w:t>
                      </w:r>
                      <w:r>
                        <w:rPr>
                          <w:sz w:val="22"/>
                          <w:szCs w:val="22"/>
                        </w:rPr>
                        <w:t>ctor D</w:t>
                      </w:r>
                    </w:p>
                  </w:txbxContent>
                </v:textbox>
              </v:shape>
            </w:pict>
          </mc:Fallback>
        </mc:AlternateContent>
      </w:r>
      <w:r w:rsidRPr="003904A0">
        <w:rPr>
          <w:noProof/>
        </w:rPr>
        <mc:AlternateContent>
          <mc:Choice Requires="wps">
            <w:drawing>
              <wp:anchor distT="0" distB="0" distL="114300" distR="114300" simplePos="0" relativeHeight="251726336" behindDoc="0" locked="0" layoutInCell="1" allowOverlap="1" wp14:anchorId="3217BD59" wp14:editId="0249BC9F">
                <wp:simplePos x="0" y="0"/>
                <wp:positionH relativeFrom="column">
                  <wp:posOffset>1751965</wp:posOffset>
                </wp:positionH>
                <wp:positionV relativeFrom="paragraph">
                  <wp:posOffset>945515</wp:posOffset>
                </wp:positionV>
                <wp:extent cx="2007870" cy="0"/>
                <wp:effectExtent l="0" t="0" r="0" b="0"/>
                <wp:wrapNone/>
                <wp:docPr id="3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45CF0CF" id="Line 166" o:spid="_x0000_s1026" style="position:absolute;z-index:251726336;visibility:visible;mso-wrap-style:square;mso-wrap-distance-left:9pt;mso-wrap-distance-top:0;mso-wrap-distance-right:9pt;mso-wrap-distance-bottom:0;mso-position-horizontal:absolute;mso-position-horizontal-relative:text;mso-position-vertical:absolute;mso-position-vertical-relative:text" from="137.95pt,74.45pt" to="296.05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kWoKgIAAE0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">
                <v:stroke endarrow="block"/>
              </v:line>
            </w:pict>
          </mc:Fallback>
        </mc:AlternateContent>
      </w:r>
      <w:r w:rsidRPr="003904A0">
        <w:rPr>
          <w:noProof/>
        </w:rPr>
        <mc:AlternateContent>
          <mc:Choice Requires="wps">
            <w:drawing>
              <wp:anchor distT="0" distB="0" distL="114300" distR="114300" simplePos="0" relativeHeight="251725312" behindDoc="0" locked="0" layoutInCell="1" allowOverlap="1" wp14:anchorId="5CD7FC42" wp14:editId="39B8D17F">
                <wp:simplePos x="0" y="0"/>
                <wp:positionH relativeFrom="column">
                  <wp:posOffset>3759835</wp:posOffset>
                </wp:positionH>
                <wp:positionV relativeFrom="paragraph">
                  <wp:posOffset>762635</wp:posOffset>
                </wp:positionV>
                <wp:extent cx="203835" cy="868045"/>
                <wp:effectExtent l="0" t="0" r="0" b="0"/>
                <wp:wrapNone/>
                <wp:docPr id="3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C2279EE" id="Rectangle 165" o:spid="_x0000_s1026" style="position:absolute;margin-left:296.05pt;margin-top:60.05pt;width:16.05pt;height:68.35pt;z-index:25172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"/>
            </w:pict>
          </mc:Fallback>
        </mc:AlternateContent>
      </w:r>
      <w:r w:rsidRPr="003904A0">
        <w:rPr>
          <w:noProof/>
        </w:rPr>
        <mc:AlternateContent>
          <mc:Choice Requires="wps">
            <w:drawing>
              <wp:anchor distT="0" distB="0" distL="114300" distR="114300" simplePos="0" relativeHeight="251724288" behindDoc="0" locked="0" layoutInCell="1" allowOverlap="1" wp14:anchorId="075DB718" wp14:editId="43C00CD3">
                <wp:simplePos x="0" y="0"/>
                <wp:positionH relativeFrom="column">
                  <wp:posOffset>1570990</wp:posOffset>
                </wp:positionH>
                <wp:positionV relativeFrom="paragraph">
                  <wp:posOffset>762635</wp:posOffset>
                </wp:positionV>
                <wp:extent cx="169545" cy="853440"/>
                <wp:effectExtent l="0" t="0" r="0" b="0"/>
                <wp:wrapNone/>
                <wp:docPr id="35"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4C84A48" id="Rectangle 164" o:spid="_x0000_s1026" style="position:absolute;margin-left:123.7pt;margin-top:60.05pt;width:13.35pt;height:67.2pt;z-index:25172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"/>
            </w:pict>
          </mc:Fallback>
        </mc:AlternateContent>
      </w:r>
      <w:r w:rsidRPr="003904A0">
        <w:rPr>
          <w:noProof/>
        </w:rPr>
        <mc:AlternateContent>
          <mc:Choice Requires="wps">
            <w:drawing>
              <wp:anchor distT="0" distB="0" distL="114300" distR="114300" simplePos="0" relativeHeight="251723264" behindDoc="0" locked="0" layoutInCell="1" allowOverlap="1" wp14:anchorId="7C2B4991" wp14:editId="244D4796">
                <wp:simplePos x="0" y="0"/>
                <wp:positionH relativeFrom="column">
                  <wp:posOffset>3851910</wp:posOffset>
                </wp:positionH>
                <wp:positionV relativeFrom="paragraph">
                  <wp:posOffset>581660</wp:posOffset>
                </wp:positionV>
                <wp:extent cx="635" cy="1230630"/>
                <wp:effectExtent l="0" t="0" r="0" b="0"/>
                <wp:wrapNone/>
                <wp:docPr id="34"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16BAF9C" id="Line 163"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303.3pt,45.8pt" to="303.35pt,1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">
                <v:stroke dashstyle="dash"/>
              </v:line>
            </w:pict>
          </mc:Fallback>
        </mc:AlternateContent>
      </w:r>
      <w:r w:rsidRPr="003904A0">
        <w:rPr>
          <w:noProof/>
        </w:rPr>
        <mc:AlternateContent>
          <mc:Choice Requires="wps">
            <w:drawing>
              <wp:anchor distT="0" distB="0" distL="114300" distR="114300" simplePos="0" relativeHeight="251722240" behindDoc="0" locked="0" layoutInCell="1" allowOverlap="1" wp14:anchorId="116A9EDA" wp14:editId="66AA09F7">
                <wp:simplePos x="0" y="0"/>
                <wp:positionH relativeFrom="column">
                  <wp:posOffset>2176780</wp:posOffset>
                </wp:positionH>
                <wp:positionV relativeFrom="paragraph">
                  <wp:posOffset>526415</wp:posOffset>
                </wp:positionV>
                <wp:extent cx="1221105" cy="419100"/>
                <wp:effectExtent l="0" t="0" r="0" b="0"/>
                <wp:wrapNone/>
                <wp:docPr id="33"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EC70C" w14:textId="4C896649" w:rsidR="005652F2" w:rsidRPr="007C1AAC" w:rsidRDefault="005652F2" w:rsidP="003904A0">
                            <w:pPr>
                              <w:rPr>
                                <w:sz w:val="22"/>
                                <w:szCs w:val="22"/>
                              </w:rPr>
                            </w:pPr>
                            <w:r>
                              <w:rPr>
                                <w:sz w:val="22"/>
                                <w:szCs w:val="22"/>
                              </w:rPr>
                              <w:t>Subscribe to Care Team Updates</w:t>
                            </w:r>
                          </w:p>
                          <w:p w14:paraId="4596EFA0" w14:textId="77777777" w:rsidR="005652F2" w:rsidRDefault="005652F2" w:rsidP="003904A0"/>
                          <w:p w14:paraId="4A73A5EA" w14:textId="77777777" w:rsidR="005652F2" w:rsidRPr="007C1AAC" w:rsidRDefault="005652F2" w:rsidP="003904A0">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a:graphicData>
                </a:graphic>
              </wp:anchor>
            </w:drawing>
          </mc:Choice>
          <mc:Fallback>
            <w:pict>
              <v:shape w14:anchorId="116A9EDA" id="_x0000_s1085" type="#_x0000_t202" style="position:absolute;margin-left:171.4pt;margin-top:41.45pt;width:96.15pt;height:33pt;z-index:25172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" filled="f" stroked="f">
                <v:textbox inset="0,0,0,0">
                  <w:txbxContent>
                    <w:p w14:paraId="482EC70C" w14:textId="4C896649" w:rsidR="005652F2" w:rsidRPr="007C1AAC" w:rsidRDefault="005652F2" w:rsidP="003904A0">
                      <w:pPr>
                        <w:rPr>
                          <w:sz w:val="22"/>
                          <w:szCs w:val="22"/>
                        </w:rPr>
                      </w:pPr>
                      <w:r>
                        <w:rPr>
                          <w:sz w:val="22"/>
                          <w:szCs w:val="22"/>
                        </w:rPr>
                        <w:t>Subscribe to Care Team Updates</w:t>
                      </w:r>
                    </w:p>
                    <w:p w14:paraId="4596EFA0" w14:textId="77777777" w:rsidR="005652F2" w:rsidRDefault="005652F2" w:rsidP="003904A0"/>
                    <w:p w14:paraId="4A73A5EA" w14:textId="77777777" w:rsidR="005652F2" w:rsidRPr="007C1AAC" w:rsidRDefault="005652F2" w:rsidP="003904A0">
                      <w:pPr>
                        <w:rPr>
                          <w:sz w:val="22"/>
                          <w:szCs w:val="22"/>
                        </w:rPr>
                      </w:pPr>
                      <w:r>
                        <w:rPr>
                          <w:sz w:val="22"/>
                          <w:szCs w:val="22"/>
                        </w:rPr>
                        <w:t xml:space="preserve">Message </w:t>
                      </w:r>
                      <w:r w:rsidRPr="007C1AAC">
                        <w:rPr>
                          <w:sz w:val="22"/>
                          <w:szCs w:val="22"/>
                        </w:rPr>
                        <w:t>1</w:t>
                      </w:r>
                    </w:p>
                  </w:txbxContent>
                </v:textbox>
              </v:shape>
            </w:pict>
          </mc:Fallback>
        </mc:AlternateContent>
      </w:r>
      <w:r w:rsidRPr="003904A0">
        <w:rPr>
          <w:noProof/>
        </w:rPr>
        <mc:AlternateContent>
          <mc:Choice Requires="wps">
            <w:drawing>
              <wp:anchor distT="0" distB="0" distL="114300" distR="114300" simplePos="0" relativeHeight="251721216" behindDoc="0" locked="0" layoutInCell="1" allowOverlap="1" wp14:anchorId="10D7BE85" wp14:editId="0FE53189">
                <wp:simplePos x="0" y="0"/>
                <wp:positionH relativeFrom="column">
                  <wp:posOffset>1642745</wp:posOffset>
                </wp:positionH>
                <wp:positionV relativeFrom="paragraph">
                  <wp:posOffset>604520</wp:posOffset>
                </wp:positionV>
                <wp:extent cx="635" cy="1280160"/>
                <wp:effectExtent l="0" t="0" r="0" b="0"/>
                <wp:wrapNone/>
                <wp:docPr id="32"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7CFA484" id="Line 161" o:spid="_x0000_s1026" style="position:absolute;z-index:251721216;visibility:visible;mso-wrap-style:square;mso-wrap-distance-left:9pt;mso-wrap-distance-top:0;mso-wrap-distance-right:9pt;mso-wrap-distance-bottom:0;mso-position-horizontal:absolute;mso-position-horizontal-relative:text;mso-position-vertical:absolute;mso-position-vertical-relative:text" from="129.35pt,47.6pt" to="129.4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">
                <v:stroke dashstyle="dash"/>
              </v:line>
            </w:pict>
          </mc:Fallback>
        </mc:AlternateContent>
      </w:r>
      <w:r w:rsidRPr="003904A0">
        <w:rPr>
          <w:noProof/>
        </w:rPr>
        <mc:AlternateContent>
          <mc:Choice Requires="wps">
            <w:drawing>
              <wp:anchor distT="0" distB="0" distL="114300" distR="114300" simplePos="0" relativeHeight="251720192" behindDoc="0" locked="0" layoutInCell="1" allowOverlap="1" wp14:anchorId="1597A3D2" wp14:editId="482A3632">
                <wp:simplePos x="0" y="0"/>
                <wp:positionH relativeFrom="column">
                  <wp:posOffset>1171575</wp:posOffset>
                </wp:positionH>
                <wp:positionV relativeFrom="paragraph">
                  <wp:posOffset>93980</wp:posOffset>
                </wp:positionV>
                <wp:extent cx="914400" cy="534670"/>
                <wp:effectExtent l="0" t="0" r="0" b="0"/>
                <wp:wrapNone/>
                <wp:docPr id="253"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552129" w14:textId="5C78D730" w:rsidR="005652F2" w:rsidRPr="007C1AAC" w:rsidRDefault="005652F2" w:rsidP="003904A0">
                            <w:pPr>
                              <w:jc w:val="center"/>
                              <w:rPr>
                                <w:sz w:val="22"/>
                                <w:szCs w:val="22"/>
                              </w:rPr>
                            </w:pPr>
                            <w:r>
                              <w:rPr>
                                <w:sz w:val="22"/>
                                <w:szCs w:val="22"/>
                              </w:rPr>
                              <w:t>Care Team Contributor</w:t>
                            </w:r>
                          </w:p>
                          <w:p w14:paraId="67E5D884" w14:textId="77777777" w:rsidR="005652F2" w:rsidRDefault="005652F2" w:rsidP="003904A0"/>
                          <w:p w14:paraId="77B029C0" w14:textId="77777777" w:rsidR="005652F2" w:rsidRPr="007C1AAC" w:rsidRDefault="005652F2" w:rsidP="003904A0">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a:graphicData>
                </a:graphic>
              </wp:anchor>
            </w:drawing>
          </mc:Choice>
          <mc:Fallback>
            <w:pict>
              <v:shape w14:anchorId="1597A3D2" id="_x0000_s1086" type="#_x0000_t202" style="position:absolute;margin-left:92.25pt;margin-top:7.4pt;width:1in;height:42.1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" stroked="f">
                <v:textbox>
                  <w:txbxContent>
                    <w:p w14:paraId="07552129" w14:textId="5C78D730" w:rsidR="005652F2" w:rsidRPr="007C1AAC" w:rsidRDefault="005652F2" w:rsidP="003904A0">
                      <w:pPr>
                        <w:jc w:val="center"/>
                        <w:rPr>
                          <w:sz w:val="22"/>
                          <w:szCs w:val="22"/>
                        </w:rPr>
                      </w:pPr>
                      <w:r>
                        <w:rPr>
                          <w:sz w:val="22"/>
                          <w:szCs w:val="22"/>
                        </w:rPr>
                        <w:t>Care Team Contributor</w:t>
                      </w:r>
                    </w:p>
                    <w:p w14:paraId="67E5D884" w14:textId="77777777" w:rsidR="005652F2" w:rsidRDefault="005652F2" w:rsidP="003904A0"/>
                    <w:p w14:paraId="77B029C0" w14:textId="77777777" w:rsidR="005652F2" w:rsidRPr="007C1AAC" w:rsidRDefault="005652F2" w:rsidP="003904A0">
                      <w:pPr>
                        <w:jc w:val="center"/>
                        <w:rPr>
                          <w:sz w:val="22"/>
                          <w:szCs w:val="22"/>
                        </w:rPr>
                      </w:pPr>
                      <w:r w:rsidRPr="007C1AAC">
                        <w:rPr>
                          <w:sz w:val="22"/>
                          <w:szCs w:val="22"/>
                        </w:rPr>
                        <w:t>A</w:t>
                      </w:r>
                      <w:r>
                        <w:rPr>
                          <w:sz w:val="22"/>
                          <w:szCs w:val="22"/>
                        </w:rPr>
                        <w:t>ctor A</w:t>
                      </w:r>
                    </w:p>
                  </w:txbxContent>
                </v:textbox>
              </v:shape>
            </w:pict>
          </mc:Fallback>
        </mc:AlternateContent>
      </w:r>
    </w:p>
    <w:p w14:paraId="0F11F034" w14:textId="68B5A196" w:rsidR="00A71D47" w:rsidRDefault="00A71D47" w:rsidP="00492C60"/>
    <w:p w14:paraId="2D06C253" w14:textId="77777777" w:rsidR="00A71D47" w:rsidRPr="00A71D47" w:rsidRDefault="00A71D47" w:rsidP="00A71D47"/>
    <w:p w14:paraId="46DDFA2F" w14:textId="77777777" w:rsidR="00A71D47" w:rsidRPr="00A71D47" w:rsidRDefault="00A71D47" w:rsidP="00A71D47"/>
    <w:p w14:paraId="6ECCDB51" w14:textId="77777777" w:rsidR="00A71D47" w:rsidRPr="00A71D47" w:rsidRDefault="00A71D47" w:rsidP="00A71D47"/>
    <w:p w14:paraId="50AC147A" w14:textId="77777777" w:rsidR="00A71D47" w:rsidRPr="00A71D47" w:rsidRDefault="00A71D47" w:rsidP="00A71D47"/>
    <w:p w14:paraId="60B8B6CD" w14:textId="77777777" w:rsidR="00A71D47" w:rsidRPr="00A71D47" w:rsidRDefault="00A71D47" w:rsidP="00A71D47"/>
    <w:p w14:paraId="1B04EA3F" w14:textId="23AAACA8" w:rsidR="00A71D47" w:rsidRDefault="00A71D47" w:rsidP="00A71D47"/>
    <w:p w14:paraId="09D6C0A6" w14:textId="4EB448CD" w:rsidR="00A71D47" w:rsidRPr="00CA4288" w:rsidRDefault="00A71D47" w:rsidP="00A71D47">
      <w:pPr>
        <w:pStyle w:val="Heading4"/>
        <w:numPr>
          <w:ilvl w:val="0"/>
          <w:numId w:val="0"/>
        </w:numPr>
        <w:rPr>
          <w:noProof w:val="0"/>
        </w:rPr>
      </w:pPr>
      <w:bookmarkStart w:id="290" w:name="_Toc461437956"/>
      <w:r w:rsidRPr="00CA4288">
        <w:rPr>
          <w:noProof w:val="0"/>
        </w:rPr>
        <w:t>3.</w:t>
      </w:r>
      <w:r>
        <w:rPr>
          <w:noProof w:val="0"/>
        </w:rPr>
        <w:t>Y4</w:t>
      </w:r>
      <w:r w:rsidRPr="00CA4288">
        <w:rPr>
          <w:noProof w:val="0"/>
        </w:rPr>
        <w:t xml:space="preserve">.4.1 Subscribe to Care </w:t>
      </w:r>
      <w:r>
        <w:rPr>
          <w:noProof w:val="0"/>
        </w:rPr>
        <w:t>Team</w:t>
      </w:r>
      <w:r w:rsidRPr="00CA4288">
        <w:rPr>
          <w:noProof w:val="0"/>
        </w:rPr>
        <w:t xml:space="preserve"> Updates</w:t>
      </w:r>
      <w:bookmarkEnd w:id="290"/>
    </w:p>
    <w:p w14:paraId="0EA95535" w14:textId="0AE50D73" w:rsidR="00A71D47" w:rsidRPr="00CA4288" w:rsidRDefault="00A71D47" w:rsidP="00A71D47">
      <w:pPr>
        <w:pStyle w:val="BodyText"/>
      </w:pPr>
      <w:r w:rsidRPr="00CA4288">
        <w:t xml:space="preserve">A Care </w:t>
      </w:r>
      <w:r>
        <w:t>Team</w:t>
      </w:r>
      <w:r w:rsidRPr="00CA4288">
        <w:t xml:space="preserve"> Con</w:t>
      </w:r>
      <w:r>
        <w:t>tributor</w:t>
      </w:r>
      <w:r w:rsidRPr="00CA4288">
        <w:t xml:space="preserve"> may choos</w:t>
      </w:r>
      <w:r>
        <w:t>e to receive updates as CareTeam</w:t>
      </w:r>
      <w:r w:rsidRPr="00CA4288">
        <w:t xml:space="preserve"> resources are changed by </w:t>
      </w:r>
      <w:r>
        <w:t>using the Subscribe to Care Team</w:t>
      </w:r>
      <w:r w:rsidRPr="00CA4288">
        <w:t xml:space="preserve"> Updates transaction. </w:t>
      </w:r>
    </w:p>
    <w:p w14:paraId="11368EE0" w14:textId="01AD81C4" w:rsidR="00A71D47" w:rsidRPr="00CA4288" w:rsidRDefault="00A71D47" w:rsidP="00A71D47">
      <w:pPr>
        <w:pStyle w:val="BodyText"/>
      </w:pPr>
      <w:r>
        <w:t>When the criteria of a subscription request are satisfied, the Care Team Service sends the entire Care Team resource, using the Provide Care Team [PCC-Y5] transaction to the subscribing Care Team Contributor.</w:t>
      </w:r>
    </w:p>
    <w:p w14:paraId="7513D8D3" w14:textId="406FD022" w:rsidR="00A71D47" w:rsidRPr="00CA4288" w:rsidRDefault="00A71D47" w:rsidP="00A71D47">
      <w:pPr>
        <w:pStyle w:val="Heading5"/>
        <w:numPr>
          <w:ilvl w:val="0"/>
          <w:numId w:val="0"/>
        </w:numPr>
        <w:rPr>
          <w:noProof w:val="0"/>
        </w:rPr>
      </w:pPr>
      <w:bookmarkStart w:id="291" w:name="_Toc461437957"/>
      <w:r w:rsidRPr="00CA4288">
        <w:rPr>
          <w:noProof w:val="0"/>
        </w:rPr>
        <w:t>3.</w:t>
      </w:r>
      <w:r>
        <w:rPr>
          <w:noProof w:val="0"/>
        </w:rPr>
        <w:t>Y4</w:t>
      </w:r>
      <w:r w:rsidRPr="00CA4288">
        <w:rPr>
          <w:noProof w:val="0"/>
        </w:rPr>
        <w:t>.4.1.1 Trigger Events</w:t>
      </w:r>
      <w:bookmarkEnd w:id="291"/>
    </w:p>
    <w:p w14:paraId="1572125D" w14:textId="590274C3" w:rsidR="00A71D47" w:rsidRPr="00CA4288" w:rsidRDefault="00A71D47" w:rsidP="00A71D47">
      <w:pPr>
        <w:pStyle w:val="BodyText"/>
      </w:pPr>
      <w:r w:rsidRPr="00CA4288">
        <w:t xml:space="preserve">Subscribing to Care </w:t>
      </w:r>
      <w:r>
        <w:t>Team</w:t>
      </w:r>
      <w:r w:rsidRPr="00CA4288">
        <w:t xml:space="preserve"> Updates is a business and workflow decision, and the use of this is optional in the DCP </w:t>
      </w:r>
      <w:r>
        <w:t>Profile</w:t>
      </w:r>
      <w:r w:rsidRPr="00CA4288">
        <w:t>.</w:t>
      </w:r>
    </w:p>
    <w:p w14:paraId="54372910" w14:textId="77777777" w:rsidR="00A71D47" w:rsidRPr="00CA4288" w:rsidRDefault="00A71D47" w:rsidP="00A71D47">
      <w:pPr>
        <w:pStyle w:val="BodyText"/>
      </w:pPr>
      <w:r w:rsidRPr="00CA4288">
        <w:t>The Subscription criteria, used to trigger updates, may be simple or complex.</w:t>
      </w:r>
    </w:p>
    <w:p w14:paraId="632F3C41" w14:textId="6FC645ED" w:rsidR="00A71D47" w:rsidRPr="00CA4288" w:rsidRDefault="00A71D47" w:rsidP="00A71D47">
      <w:pPr>
        <w:pStyle w:val="BodyText"/>
      </w:pPr>
      <w:r w:rsidRPr="00CA4288">
        <w:t>A simple Subscription criteria includes only q</w:t>
      </w:r>
      <w:r>
        <w:t>uery parameters about a CareTeam</w:t>
      </w:r>
      <w:r w:rsidRPr="00CA4288">
        <w:t xml:space="preserve"> resource, such as the id. A simple Subscription criteria results in notifica</w:t>
      </w:r>
      <w:r>
        <w:t>tions of changes to the CareTeam</w:t>
      </w:r>
      <w:r w:rsidRPr="00CA4288">
        <w:t xml:space="preserve"> resource itself, but the subscription update would not be triggered by changes to a </w:t>
      </w:r>
      <w:r>
        <w:t xml:space="preserve">resource </w:t>
      </w:r>
      <w:r w:rsidRPr="00CA4288">
        <w:t xml:space="preserve">referenced </w:t>
      </w:r>
      <w:r>
        <w:t>by the care team</w:t>
      </w:r>
      <w:r w:rsidRPr="00CA4288">
        <w:t xml:space="preserve">. </w:t>
      </w:r>
    </w:p>
    <w:p w14:paraId="2627639B" w14:textId="305A34C2" w:rsidR="00A71D47" w:rsidRDefault="00A71D47" w:rsidP="00A71D47">
      <w:pPr>
        <w:pStyle w:val="BodyText"/>
      </w:pPr>
      <w:r w:rsidRPr="00CA4288">
        <w:t>A complex Subscription criteria contains chained parameters, such as parameters about resources that are</w:t>
      </w:r>
      <w:r>
        <w:t xml:space="preserve"> referenced within the CareTeam. </w:t>
      </w:r>
      <w:r w:rsidRPr="00CA4288">
        <w:t xml:space="preserve">For example, chaining parameters about a </w:t>
      </w:r>
      <w:r w:rsidR="008774FD">
        <w:t>practitioner</w:t>
      </w:r>
      <w:r>
        <w:t xml:space="preserve"> referenced from a CareTeam</w:t>
      </w:r>
      <w:r w:rsidRPr="00CA4288">
        <w:t xml:space="preserve"> results in notifications o</w:t>
      </w:r>
      <w:r>
        <w:t xml:space="preserve">f changes to either the CareTeam or to the referenced </w:t>
      </w:r>
      <w:r w:rsidR="008774FD">
        <w:t>practitioner</w:t>
      </w:r>
      <w:r w:rsidRPr="00CA4288">
        <w:t>.</w:t>
      </w:r>
    </w:p>
    <w:p w14:paraId="584A4F23" w14:textId="72D98457" w:rsidR="000D048B" w:rsidRPr="00CA4288" w:rsidRDefault="000D048B" w:rsidP="000D048B">
      <w:pPr>
        <w:pStyle w:val="Heading5"/>
        <w:numPr>
          <w:ilvl w:val="0"/>
          <w:numId w:val="0"/>
        </w:numPr>
        <w:rPr>
          <w:noProof w:val="0"/>
        </w:rPr>
      </w:pPr>
      <w:bookmarkStart w:id="292" w:name="_Toc461437958"/>
      <w:r w:rsidRPr="00CA4288">
        <w:rPr>
          <w:noProof w:val="0"/>
        </w:rPr>
        <w:lastRenderedPageBreak/>
        <w:t>3.</w:t>
      </w:r>
      <w:r>
        <w:rPr>
          <w:noProof w:val="0"/>
        </w:rPr>
        <w:t>Y4</w:t>
      </w:r>
      <w:r w:rsidRPr="00CA4288">
        <w:rPr>
          <w:noProof w:val="0"/>
        </w:rPr>
        <w:t>.4.1.2 Message Semantics</w:t>
      </w:r>
      <w:bookmarkEnd w:id="292"/>
    </w:p>
    <w:p w14:paraId="35CAC5B6" w14:textId="77777777" w:rsidR="000D048B" w:rsidRPr="00CA4288" w:rsidRDefault="000D048B" w:rsidP="000D048B">
      <w:pPr>
        <w:pStyle w:val="BodyText"/>
      </w:pPr>
      <w:r w:rsidRPr="00CA4288">
        <w:t xml:space="preserve">This is an HTTP or HTTPS </w:t>
      </w:r>
      <w:r>
        <w:t>POST</w:t>
      </w:r>
      <w:r w:rsidRPr="00CA4288">
        <w:t xml:space="preserve"> of a Subscription resource, as constrained by this profile.</w:t>
      </w:r>
    </w:p>
    <w:p w14:paraId="3F0FA258" w14:textId="77777777" w:rsidR="000D048B" w:rsidRPr="00CA4288" w:rsidRDefault="000D048B" w:rsidP="000D048B">
      <w:pPr>
        <w:pStyle w:val="BodyText"/>
      </w:pPr>
      <w:r w:rsidRPr="00CA4288">
        <w:t>The base URL for this is: [base]/Subscription</w:t>
      </w:r>
    </w:p>
    <w:p w14:paraId="55D3F1E5" w14:textId="77777777" w:rsidR="000D048B" w:rsidRPr="00CA4288" w:rsidRDefault="000D048B" w:rsidP="000D048B">
      <w:pPr>
        <w:pStyle w:val="BodyText"/>
      </w:pPr>
      <w:r w:rsidRPr="00CA4288">
        <w:t xml:space="preserve">Where the body of the transaction contains the Subscription resource. </w:t>
      </w:r>
    </w:p>
    <w:p w14:paraId="3EF3B58F" w14:textId="057F173C" w:rsidR="000D048B" w:rsidRDefault="000D048B" w:rsidP="000D048B">
      <w:pPr>
        <w:pStyle w:val="BodyText"/>
      </w:pPr>
      <w:r w:rsidRPr="00CA4288">
        <w:t xml:space="preserve">See: </w:t>
      </w:r>
      <w:ins w:id="293" w:author="Jones, Emma" w:date="2017-04-20T19:02:00Z">
        <w:r w:rsidR="00E562BA">
          <w:fldChar w:fldCharType="begin"/>
        </w:r>
        <w:r w:rsidR="00E562BA">
          <w:instrText xml:space="preserve"> HYPERLINK "</w:instrText>
        </w:r>
        <w:r w:rsidR="00E562BA" w:rsidRPr="00E562BA">
          <w:instrText>http://hl7.org/fhir/subscription.html</w:instrText>
        </w:r>
        <w:r w:rsidR="00E562BA">
          <w:instrText xml:space="preserve">" </w:instrText>
        </w:r>
        <w:r w:rsidR="00E562BA">
          <w:fldChar w:fldCharType="separate"/>
        </w:r>
      </w:ins>
      <w:r w:rsidR="00E562BA" w:rsidRPr="00DE3FD1">
        <w:rPr>
          <w:rStyle w:val="Hyperlink"/>
        </w:rPr>
        <w:t>http://hl7.org/fhir/subscription.html</w:t>
      </w:r>
      <w:ins w:id="294" w:author="Jones, Emma" w:date="2017-04-20T19:02:00Z">
        <w:r w:rsidR="00E562BA">
          <w:fldChar w:fldCharType="end"/>
        </w:r>
        <w:r w:rsidR="00E562BA">
          <w:t xml:space="preserve"> </w:t>
        </w:r>
      </w:ins>
      <w:del w:id="295" w:author="Jones, Emma" w:date="2017-04-20T19:02:00Z">
        <w:r w:rsidR="005652F2" w:rsidDel="00E562BA">
          <w:fldChar w:fldCharType="begin"/>
        </w:r>
        <w:r w:rsidR="005652F2" w:rsidDel="00E562BA">
          <w:delInstrText xml:space="preserve"> HYPERLINK "http://hl7.org/fhir/subscription.html" </w:delInstrText>
        </w:r>
        <w:r w:rsidR="005652F2" w:rsidDel="00E562BA">
          <w:fldChar w:fldCharType="separate"/>
        </w:r>
        <w:r w:rsidRPr="002B10F9" w:rsidDel="00E562BA">
          <w:rPr>
            <w:rStyle w:val="Hyperlink"/>
          </w:rPr>
          <w:delText>http://hl7.org/fhir/subscription.html</w:delText>
        </w:r>
        <w:r w:rsidR="005652F2" w:rsidDel="00E562BA">
          <w:rPr>
            <w:rStyle w:val="Hyperlink"/>
          </w:rPr>
          <w:fldChar w:fldCharType="end"/>
        </w:r>
      </w:del>
      <w:r>
        <w:t xml:space="preserve"> </w:t>
      </w:r>
    </w:p>
    <w:p w14:paraId="61FFD3E4" w14:textId="75689A12" w:rsidR="000D048B" w:rsidRPr="00CA4288" w:rsidRDefault="000D048B" w:rsidP="000D048B">
      <w:pPr>
        <w:pStyle w:val="Heading5"/>
        <w:numPr>
          <w:ilvl w:val="0"/>
          <w:numId w:val="0"/>
        </w:numPr>
        <w:rPr>
          <w:noProof w:val="0"/>
        </w:rPr>
      </w:pPr>
      <w:bookmarkStart w:id="296" w:name="_Toc461437959"/>
      <w:r w:rsidRPr="00CA4288">
        <w:rPr>
          <w:noProof w:val="0"/>
        </w:rPr>
        <w:t>3.</w:t>
      </w:r>
      <w:r>
        <w:rPr>
          <w:noProof w:val="0"/>
        </w:rPr>
        <w:t>Y4</w:t>
      </w:r>
      <w:r w:rsidRPr="00CA4288">
        <w:rPr>
          <w:noProof w:val="0"/>
        </w:rPr>
        <w:t>.4.1.3 Expected Actions</w:t>
      </w:r>
      <w:bookmarkEnd w:id="296"/>
    </w:p>
    <w:p w14:paraId="2E70CBD0" w14:textId="6BE572F0" w:rsidR="000D048B" w:rsidRPr="00CA4288" w:rsidRDefault="000D048B" w:rsidP="000D048B">
      <w:pPr>
        <w:pStyle w:val="BodyText"/>
      </w:pPr>
      <w:r w:rsidRPr="00CA4288">
        <w:t xml:space="preserve">The Care </w:t>
      </w:r>
      <w:r>
        <w:t>Team</w:t>
      </w:r>
      <w:r w:rsidRPr="00CA4288">
        <w:t xml:space="preserve"> Con</w:t>
      </w:r>
      <w:r>
        <w:t>tributor</w:t>
      </w:r>
      <w:r w:rsidRPr="00CA4288">
        <w:t xml:space="preserve"> shall check the response from the Care </w:t>
      </w:r>
      <w:r>
        <w:t>Team</w:t>
      </w:r>
      <w:r w:rsidRPr="00CA4288">
        <w:t xml:space="preserve"> Service. </w:t>
      </w:r>
      <w:r>
        <w:t xml:space="preserve">See </w:t>
      </w:r>
      <w:hyperlink r:id="rId27" w:anchor="create" w:history="1">
        <w:r w:rsidRPr="002B10F9">
          <w:rPr>
            <w:rStyle w:val="Hyperlink"/>
          </w:rPr>
          <w:t>http://hl7.org/fhir/http.html#create</w:t>
        </w:r>
      </w:hyperlink>
      <w:r>
        <w:t xml:space="preserve"> for details.</w:t>
      </w:r>
    </w:p>
    <w:p w14:paraId="3847B950" w14:textId="042ED33E" w:rsidR="000D048B" w:rsidRPr="00CA4288" w:rsidRDefault="000D048B" w:rsidP="000D048B">
      <w:pPr>
        <w:pStyle w:val="BodyText"/>
      </w:pPr>
      <w:r w:rsidRPr="00CA4288">
        <w:t xml:space="preserve">The Care </w:t>
      </w:r>
      <w:r>
        <w:t>Team</w:t>
      </w:r>
      <w:r w:rsidRPr="00CA4288">
        <w:t xml:space="preserve"> Service shall check that the Subscription resource meets the constraints defined by this profile, in </w:t>
      </w:r>
      <w:r>
        <w:t>PCC TF-3</w:t>
      </w:r>
      <w:r w:rsidRPr="00CA4288">
        <w:t xml:space="preserve">: </w:t>
      </w:r>
      <w:r>
        <w:t>6.</w:t>
      </w:r>
      <w:ins w:id="297" w:author="Jones, Emma" w:date="2017-04-19T16:56:00Z">
        <w:r w:rsidR="00E83A1E">
          <w:t>6</w:t>
        </w:r>
      </w:ins>
      <w:del w:id="298" w:author="Jones, Emma" w:date="2017-04-19T16:56:00Z">
        <w:r w:rsidDel="00E83A1E">
          <w:delText>x</w:delText>
        </w:r>
      </w:del>
      <w:r>
        <w:t>.</w:t>
      </w:r>
      <w:commentRangeStart w:id="299"/>
      <w:del w:id="300" w:author="Jones, Emma" w:date="2017-04-19T16:56:00Z">
        <w:r w:rsidDel="00E83A1E">
          <w:delText>x</w:delText>
        </w:r>
        <w:commentRangeEnd w:id="299"/>
        <w:r w:rsidDel="00E83A1E">
          <w:rPr>
            <w:rStyle w:val="CommentReference"/>
          </w:rPr>
          <w:commentReference w:id="299"/>
        </w:r>
        <w:r w:rsidRPr="00CA4288" w:rsidDel="00E83A1E">
          <w:delText>.</w:delText>
        </w:r>
      </w:del>
      <w:ins w:id="301" w:author="Jones, Emma" w:date="2017-04-19T16:56:00Z">
        <w:r w:rsidR="00E83A1E">
          <w:t>2</w:t>
        </w:r>
      </w:ins>
      <w:r w:rsidRPr="00CA4288">
        <w:t xml:space="preserve"> </w:t>
      </w:r>
    </w:p>
    <w:p w14:paraId="329D083B" w14:textId="317DDADF" w:rsidR="000D048B" w:rsidRPr="00CA4288" w:rsidRDefault="000D048B" w:rsidP="000D048B">
      <w:pPr>
        <w:pStyle w:val="BodyText"/>
      </w:pPr>
      <w:r w:rsidRPr="00CA4288">
        <w:t xml:space="preserve">When a Subscription resource is accepted, the Care </w:t>
      </w:r>
      <w:r>
        <w:t>Team</w:t>
      </w:r>
      <w:r w:rsidRPr="00CA4288">
        <w:t xml:space="preserve"> Service sets the status to “requested” and returns in the Location header the Subscription’s logical id for use in future operations. This logical id shall be saved by the Care </w:t>
      </w:r>
      <w:r>
        <w:t>Team</w:t>
      </w:r>
      <w:r w:rsidRPr="00CA4288">
        <w:t xml:space="preserve"> Con</w:t>
      </w:r>
      <w:r>
        <w:t>tributor</w:t>
      </w:r>
      <w:r w:rsidRPr="00CA4288">
        <w:t>.</w:t>
      </w:r>
    </w:p>
    <w:p w14:paraId="4D5194ED" w14:textId="098CE4DA" w:rsidR="000D048B" w:rsidRPr="00CA4288" w:rsidRDefault="000D048B" w:rsidP="000D048B">
      <w:pPr>
        <w:pStyle w:val="BodyText"/>
      </w:pPr>
      <w:r w:rsidRPr="00CA4288">
        <w:t xml:space="preserve">A Subscription may be rejected by the Care </w:t>
      </w:r>
      <w:r>
        <w:t>Team</w:t>
      </w:r>
      <w:r w:rsidRPr="00CA4288">
        <w:t xml:space="preserve"> Service for a number of reasons, such as </w:t>
      </w:r>
      <w:r>
        <w:t xml:space="preserve">if </w:t>
      </w:r>
      <w:r w:rsidRPr="00CA4288">
        <w:t>the Subscription is incomplete or does not meet the requirements of this profile</w:t>
      </w:r>
      <w:r>
        <w:t xml:space="preserve"> as in PCC TF-3: 6.</w:t>
      </w:r>
      <w:ins w:id="302" w:author="Jones, Emma" w:date="2017-04-20T19:02:00Z">
        <w:r w:rsidR="00E562BA">
          <w:t>6</w:t>
        </w:r>
      </w:ins>
      <w:del w:id="303" w:author="Jones, Emma" w:date="2017-04-20T19:02:00Z">
        <w:r w:rsidDel="00E562BA">
          <w:delText>x</w:delText>
        </w:r>
      </w:del>
      <w:r>
        <w:t>.</w:t>
      </w:r>
      <w:ins w:id="304" w:author="Jones, Emma" w:date="2017-04-20T19:02:00Z">
        <w:r w:rsidR="00E562BA">
          <w:t>2</w:t>
        </w:r>
      </w:ins>
      <w:del w:id="305" w:author="Jones, Emma" w:date="2017-04-20T19:02:00Z">
        <w:r w:rsidDel="00E562BA">
          <w:delText>x</w:delText>
        </w:r>
      </w:del>
    </w:p>
    <w:p w14:paraId="4DCB2B9A" w14:textId="77777777" w:rsidR="000D048B" w:rsidRDefault="000D048B" w:rsidP="000D048B">
      <w:pPr>
        <w:pStyle w:val="BodyText"/>
      </w:pPr>
      <w:r w:rsidRPr="00CA4288">
        <w:t>As per FHIR POST protocol, a rejected transaction results in the return of a 406 – rejected HTTP response.</w:t>
      </w:r>
    </w:p>
    <w:p w14:paraId="0654952E" w14:textId="2C17E3B3" w:rsidR="000D048B" w:rsidRDefault="000D048B" w:rsidP="000D048B">
      <w:pPr>
        <w:pStyle w:val="Heading4"/>
        <w:numPr>
          <w:ilvl w:val="0"/>
          <w:numId w:val="0"/>
        </w:numPr>
        <w:rPr>
          <w:noProof w:val="0"/>
        </w:rPr>
      </w:pPr>
      <w:bookmarkStart w:id="306" w:name="_Toc461437960"/>
      <w:r>
        <w:rPr>
          <w:noProof w:val="0"/>
        </w:rPr>
        <w:t>3.Y4.4.2</w:t>
      </w:r>
      <w:r w:rsidRPr="00CA4288">
        <w:rPr>
          <w:noProof w:val="0"/>
        </w:rPr>
        <w:t xml:space="preserve"> </w:t>
      </w:r>
      <w:r>
        <w:rPr>
          <w:noProof w:val="0"/>
        </w:rPr>
        <w:t>Update Subscription</w:t>
      </w:r>
      <w:r w:rsidRPr="00CA4288">
        <w:rPr>
          <w:noProof w:val="0"/>
        </w:rPr>
        <w:t xml:space="preserve"> to Care </w:t>
      </w:r>
      <w:r>
        <w:rPr>
          <w:noProof w:val="0"/>
        </w:rPr>
        <w:t>Team</w:t>
      </w:r>
      <w:r w:rsidRPr="00CA4288">
        <w:rPr>
          <w:noProof w:val="0"/>
        </w:rPr>
        <w:t xml:space="preserve"> Updates</w:t>
      </w:r>
      <w:bookmarkEnd w:id="306"/>
    </w:p>
    <w:p w14:paraId="75EBBE34" w14:textId="2CE823FB" w:rsidR="000D048B" w:rsidRPr="00CF3CC5" w:rsidRDefault="000D048B" w:rsidP="000D048B">
      <w:pPr>
        <w:pStyle w:val="BodyText"/>
      </w:pPr>
      <w:r>
        <w:t xml:space="preserve">An existing subscription may be updated by a Care Team Contributor, for example to refine the search </w:t>
      </w:r>
      <w:commentRangeStart w:id="307"/>
      <w:commentRangeStart w:id="308"/>
      <w:r>
        <w:t>criteria</w:t>
      </w:r>
      <w:commentRangeEnd w:id="307"/>
      <w:r w:rsidR="00797E39">
        <w:rPr>
          <w:rStyle w:val="CommentReference"/>
        </w:rPr>
        <w:commentReference w:id="307"/>
      </w:r>
      <w:commentRangeEnd w:id="308"/>
      <w:r w:rsidR="00E83A1E">
        <w:rPr>
          <w:rStyle w:val="CommentReference"/>
        </w:rPr>
        <w:commentReference w:id="308"/>
      </w:r>
      <w:r>
        <w:t>.</w:t>
      </w:r>
    </w:p>
    <w:p w14:paraId="6FECCF71" w14:textId="4E1D907F" w:rsidR="000D048B" w:rsidRDefault="000D048B" w:rsidP="000D048B">
      <w:pPr>
        <w:pStyle w:val="Heading5"/>
        <w:numPr>
          <w:ilvl w:val="0"/>
          <w:numId w:val="0"/>
        </w:numPr>
        <w:rPr>
          <w:noProof w:val="0"/>
        </w:rPr>
      </w:pPr>
      <w:bookmarkStart w:id="309" w:name="_Toc461437961"/>
      <w:r w:rsidRPr="00CA4288">
        <w:rPr>
          <w:noProof w:val="0"/>
        </w:rPr>
        <w:t>3.</w:t>
      </w:r>
      <w:r>
        <w:rPr>
          <w:noProof w:val="0"/>
        </w:rPr>
        <w:t>Y4</w:t>
      </w:r>
      <w:r w:rsidRPr="00CA4288">
        <w:rPr>
          <w:noProof w:val="0"/>
        </w:rPr>
        <w:t>.4.</w:t>
      </w:r>
      <w:r>
        <w:rPr>
          <w:noProof w:val="0"/>
        </w:rPr>
        <w:t>2</w:t>
      </w:r>
      <w:r w:rsidRPr="00CA4288">
        <w:rPr>
          <w:noProof w:val="0"/>
        </w:rPr>
        <w:t>.1 Trigger Events</w:t>
      </w:r>
      <w:bookmarkEnd w:id="309"/>
    </w:p>
    <w:p w14:paraId="6ADF1A4F" w14:textId="77777777" w:rsidR="000D048B" w:rsidRPr="00CF3CC5" w:rsidRDefault="000D048B" w:rsidP="000D048B">
      <w:pPr>
        <w:pStyle w:val="BodyText"/>
      </w:pPr>
      <w:r>
        <w:t>An existing subscription needs to be updated.</w:t>
      </w:r>
    </w:p>
    <w:p w14:paraId="0C013712" w14:textId="738D17DB" w:rsidR="000D048B" w:rsidRDefault="000D048B" w:rsidP="000D048B">
      <w:pPr>
        <w:pStyle w:val="Heading5"/>
        <w:numPr>
          <w:ilvl w:val="0"/>
          <w:numId w:val="0"/>
        </w:numPr>
        <w:rPr>
          <w:noProof w:val="0"/>
        </w:rPr>
      </w:pPr>
      <w:bookmarkStart w:id="310" w:name="_Toc461437962"/>
      <w:r>
        <w:rPr>
          <w:noProof w:val="0"/>
        </w:rPr>
        <w:t>3.Y4.4.2</w:t>
      </w:r>
      <w:r w:rsidRPr="00CA4288">
        <w:rPr>
          <w:noProof w:val="0"/>
        </w:rPr>
        <w:t>.2 Message Semantics</w:t>
      </w:r>
      <w:bookmarkEnd w:id="310"/>
    </w:p>
    <w:p w14:paraId="25AA7672" w14:textId="77777777" w:rsidR="000D048B" w:rsidRPr="00CA4288" w:rsidRDefault="000D048B" w:rsidP="000D048B">
      <w:pPr>
        <w:pStyle w:val="BodyText"/>
      </w:pPr>
      <w:r w:rsidRPr="00CA4288">
        <w:t xml:space="preserve">This is an HTTP or HTTPS </w:t>
      </w:r>
      <w:r>
        <w:t>PUT</w:t>
      </w:r>
      <w:r w:rsidRPr="00CA4288">
        <w:t xml:space="preserve"> of a Subscription resource, as constrained by this profile.</w:t>
      </w:r>
    </w:p>
    <w:p w14:paraId="178EC324" w14:textId="77777777" w:rsidR="000D048B" w:rsidRPr="00CA4288" w:rsidRDefault="000D048B" w:rsidP="000D048B">
      <w:pPr>
        <w:pStyle w:val="BodyText"/>
      </w:pPr>
      <w:r w:rsidRPr="00CA4288">
        <w:t>The base URL for this is: [base]/Subscription</w:t>
      </w:r>
      <w:r>
        <w:t>/[id]</w:t>
      </w:r>
    </w:p>
    <w:p w14:paraId="5AE0F9BE" w14:textId="77777777" w:rsidR="000D048B" w:rsidRPr="00CA4288" w:rsidRDefault="000D048B" w:rsidP="000D048B">
      <w:pPr>
        <w:pStyle w:val="BodyText"/>
      </w:pPr>
      <w:r w:rsidRPr="00CA4288">
        <w:t xml:space="preserve">Where the body of the transaction contains the Subscription resource. </w:t>
      </w:r>
    </w:p>
    <w:p w14:paraId="03D9DAAC" w14:textId="36337A21" w:rsidR="000D048B" w:rsidRPr="00CF3CC5" w:rsidRDefault="000D048B" w:rsidP="000D048B">
      <w:pPr>
        <w:pStyle w:val="BodyText"/>
      </w:pPr>
      <w:r w:rsidRPr="00CA4288">
        <w:t xml:space="preserve">See: </w:t>
      </w:r>
      <w:hyperlink r:id="rId28" w:anchor="update" w:history="1">
        <w:r w:rsidRPr="002B10F9">
          <w:rPr>
            <w:rStyle w:val="Hyperlink"/>
          </w:rPr>
          <w:t>http://hl7.org/fhir/http.html#update</w:t>
        </w:r>
      </w:hyperlink>
      <w:r>
        <w:t xml:space="preserve"> </w:t>
      </w:r>
    </w:p>
    <w:p w14:paraId="57A6BA7F" w14:textId="40274F59" w:rsidR="000D048B" w:rsidRPr="00CA4288" w:rsidRDefault="000D048B" w:rsidP="000D048B">
      <w:pPr>
        <w:pStyle w:val="Heading5"/>
        <w:numPr>
          <w:ilvl w:val="0"/>
          <w:numId w:val="0"/>
        </w:numPr>
        <w:rPr>
          <w:noProof w:val="0"/>
        </w:rPr>
      </w:pPr>
      <w:bookmarkStart w:id="311" w:name="_Toc461437963"/>
      <w:r>
        <w:rPr>
          <w:noProof w:val="0"/>
        </w:rPr>
        <w:t>3.Y4.4.2</w:t>
      </w:r>
      <w:r w:rsidRPr="00CA4288">
        <w:rPr>
          <w:noProof w:val="0"/>
        </w:rPr>
        <w:t>.3 Expected Actions</w:t>
      </w:r>
      <w:bookmarkEnd w:id="311"/>
    </w:p>
    <w:p w14:paraId="324D74F3" w14:textId="421471F3" w:rsidR="000D048B" w:rsidRPr="00CA4288" w:rsidRDefault="000D048B" w:rsidP="000D048B">
      <w:pPr>
        <w:pStyle w:val="BodyText"/>
      </w:pPr>
      <w:r>
        <w:t xml:space="preserve">See </w:t>
      </w:r>
      <w:hyperlink r:id="rId29" w:anchor="update" w:history="1">
        <w:r w:rsidRPr="002B10F9">
          <w:rPr>
            <w:rStyle w:val="Hyperlink"/>
          </w:rPr>
          <w:t>http://hl7.org/fhir/http.html#update</w:t>
        </w:r>
      </w:hyperlink>
      <w:r>
        <w:t xml:space="preserve"> </w:t>
      </w:r>
    </w:p>
    <w:p w14:paraId="608C6DCF" w14:textId="7B1DC219" w:rsidR="000D048B" w:rsidRPr="00CA4288" w:rsidRDefault="000D048B" w:rsidP="000D048B">
      <w:pPr>
        <w:pStyle w:val="Heading3"/>
        <w:numPr>
          <w:ilvl w:val="0"/>
          <w:numId w:val="0"/>
        </w:numPr>
        <w:rPr>
          <w:noProof w:val="0"/>
        </w:rPr>
      </w:pPr>
      <w:bookmarkStart w:id="312" w:name="_Toc461437964"/>
      <w:r w:rsidRPr="00CA4288">
        <w:rPr>
          <w:noProof w:val="0"/>
        </w:rPr>
        <w:lastRenderedPageBreak/>
        <w:t>3.</w:t>
      </w:r>
      <w:r>
        <w:rPr>
          <w:noProof w:val="0"/>
        </w:rPr>
        <w:t>Y4</w:t>
      </w:r>
      <w:r w:rsidRPr="00CA4288">
        <w:rPr>
          <w:noProof w:val="0"/>
        </w:rPr>
        <w:t>.5 Security Considerations</w:t>
      </w:r>
      <w:bookmarkEnd w:id="312"/>
    </w:p>
    <w:p w14:paraId="065D8EBF" w14:textId="6287B774" w:rsidR="000D048B" w:rsidRPr="00CA4288" w:rsidRDefault="000D048B" w:rsidP="000D048B">
      <w:pPr>
        <w:pStyle w:val="BodyText"/>
      </w:pPr>
      <w:r w:rsidRPr="00CA4288">
        <w:t xml:space="preserve">See </w:t>
      </w:r>
      <w:r>
        <w:t>X.5 DCTM</w:t>
      </w:r>
      <w:r w:rsidRPr="00CA4288">
        <w:t xml:space="preserve"> Security Considerations </w:t>
      </w:r>
    </w:p>
    <w:p w14:paraId="5D0BDBA2" w14:textId="70D9C49C" w:rsidR="000C18A2" w:rsidRPr="00E008B6" w:rsidRDefault="000C18A2" w:rsidP="000C18A2">
      <w:pPr>
        <w:pStyle w:val="Heading2"/>
        <w:numPr>
          <w:ilvl w:val="0"/>
          <w:numId w:val="0"/>
        </w:numPr>
        <w:rPr>
          <w:noProof w:val="0"/>
        </w:rPr>
      </w:pPr>
      <w:bookmarkStart w:id="313" w:name="_Toc461437965"/>
      <w:r w:rsidRPr="00CA4288">
        <w:rPr>
          <w:noProof w:val="0"/>
        </w:rPr>
        <w:t>3.</w:t>
      </w:r>
      <w:r>
        <w:rPr>
          <w:noProof w:val="0"/>
        </w:rPr>
        <w:t>Y5</w:t>
      </w:r>
      <w:r w:rsidRPr="00CA4288">
        <w:rPr>
          <w:noProof w:val="0"/>
        </w:rPr>
        <w:t xml:space="preserve"> Provide Care </w:t>
      </w:r>
      <w:r>
        <w:rPr>
          <w:noProof w:val="0"/>
        </w:rPr>
        <w:t>Team</w:t>
      </w:r>
      <w:r w:rsidRPr="00CA4288">
        <w:rPr>
          <w:noProof w:val="0"/>
        </w:rPr>
        <w:t xml:space="preserve"> [PCC-</w:t>
      </w:r>
      <w:r>
        <w:rPr>
          <w:noProof w:val="0"/>
        </w:rPr>
        <w:t>Y5</w:t>
      </w:r>
      <w:r w:rsidRPr="00CA4288">
        <w:rPr>
          <w:noProof w:val="0"/>
        </w:rPr>
        <w:t>]</w:t>
      </w:r>
      <w:bookmarkEnd w:id="313"/>
    </w:p>
    <w:p w14:paraId="2AF5B2B0" w14:textId="14EBA051" w:rsidR="000C18A2" w:rsidRPr="00CA4288" w:rsidRDefault="000C18A2" w:rsidP="000C18A2">
      <w:pPr>
        <w:pStyle w:val="Heading3"/>
        <w:numPr>
          <w:ilvl w:val="0"/>
          <w:numId w:val="0"/>
        </w:numPr>
        <w:rPr>
          <w:noProof w:val="0"/>
        </w:rPr>
      </w:pPr>
      <w:bookmarkStart w:id="314" w:name="_Toc461437966"/>
      <w:r w:rsidRPr="00CA4288">
        <w:rPr>
          <w:noProof w:val="0"/>
        </w:rPr>
        <w:t>3.</w:t>
      </w:r>
      <w:r>
        <w:rPr>
          <w:noProof w:val="0"/>
        </w:rPr>
        <w:t>Y5</w:t>
      </w:r>
      <w:r w:rsidRPr="00CA4288">
        <w:rPr>
          <w:noProof w:val="0"/>
        </w:rPr>
        <w:t>.1 Scope</w:t>
      </w:r>
      <w:bookmarkEnd w:id="314"/>
    </w:p>
    <w:p w14:paraId="2ED4E5CD" w14:textId="2151E392" w:rsidR="000C18A2" w:rsidRPr="00CA4288" w:rsidRDefault="000C18A2" w:rsidP="000C18A2">
      <w:pPr>
        <w:pStyle w:val="BodyText"/>
      </w:pPr>
      <w:r w:rsidRPr="00CA4288">
        <w:t>This transaction is used to</w:t>
      </w:r>
      <w:r>
        <w:t xml:space="preserve"> provide an updated CareTeam</w:t>
      </w:r>
      <w:r w:rsidRPr="00CA4288">
        <w:t xml:space="preserve"> resource to a Care </w:t>
      </w:r>
      <w:r>
        <w:t>Team</w:t>
      </w:r>
      <w:r w:rsidRPr="00CA4288">
        <w:t xml:space="preserve"> Con</w:t>
      </w:r>
      <w:r>
        <w:t>tributor</w:t>
      </w:r>
      <w:r w:rsidRPr="00CA4288">
        <w:t xml:space="preserve"> that has subscribed to updates.</w:t>
      </w:r>
    </w:p>
    <w:p w14:paraId="3880B779" w14:textId="305702BC" w:rsidR="000C18A2" w:rsidRDefault="000C18A2" w:rsidP="000C18A2">
      <w:pPr>
        <w:pStyle w:val="Heading3"/>
        <w:numPr>
          <w:ilvl w:val="0"/>
          <w:numId w:val="0"/>
        </w:numPr>
        <w:rPr>
          <w:noProof w:val="0"/>
        </w:rPr>
      </w:pPr>
      <w:bookmarkStart w:id="315" w:name="_Toc461437967"/>
      <w:r w:rsidRPr="00CA4288">
        <w:rPr>
          <w:noProof w:val="0"/>
        </w:rPr>
        <w:t>3.</w:t>
      </w:r>
      <w:r>
        <w:rPr>
          <w:noProof w:val="0"/>
        </w:rPr>
        <w:t>Y5</w:t>
      </w:r>
      <w:r w:rsidRPr="00CA4288">
        <w:rPr>
          <w:noProof w:val="0"/>
        </w:rPr>
        <w:t>.2 Actor Roles</w:t>
      </w:r>
      <w:bookmarkEnd w:id="315"/>
    </w:p>
    <w:p w14:paraId="1510BCFE" w14:textId="2A727236" w:rsidR="000C18A2" w:rsidRPr="000C18A2" w:rsidRDefault="000C18A2" w:rsidP="000C18A2">
      <w:pPr>
        <w:pStyle w:val="BodyText"/>
      </w:pPr>
      <w:r w:rsidRPr="000C18A2">
        <w:rPr>
          <w:noProof/>
        </w:rPr>
        <mc:AlternateContent>
          <mc:Choice Requires="wps">
            <w:drawing>
              <wp:anchor distT="0" distB="0" distL="114300" distR="114300" simplePos="0" relativeHeight="251733504" behindDoc="0" locked="0" layoutInCell="1" allowOverlap="1" wp14:anchorId="5EE3111A" wp14:editId="457C8225">
                <wp:simplePos x="0" y="0"/>
                <wp:positionH relativeFrom="column">
                  <wp:posOffset>3180715</wp:posOffset>
                </wp:positionH>
                <wp:positionV relativeFrom="paragraph">
                  <wp:posOffset>542290</wp:posOffset>
                </wp:positionV>
                <wp:extent cx="314325" cy="340360"/>
                <wp:effectExtent l="0" t="0" r="0" b="0"/>
                <wp:wrapNone/>
                <wp:docPr id="45"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95F9649" id="Line 157" o:spid="_x0000_s1026" style="position:absolute;flip:x;z-index:251733504;visibility:visible;mso-wrap-style:square;mso-wrap-distance-left:9pt;mso-wrap-distance-top:0;mso-wrap-distance-right:9pt;mso-wrap-distance-bottom:0;mso-position-horizontal:absolute;mso-position-horizontal-relative:text;mso-position-vertical:absolute;mso-position-vertical-relative:text" from="250.45pt,42.7pt" to="275.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"/>
            </w:pict>
          </mc:Fallback>
        </mc:AlternateContent>
      </w:r>
      <w:r w:rsidRPr="000C18A2">
        <w:rPr>
          <w:noProof/>
        </w:rPr>
        <mc:AlternateContent>
          <mc:Choice Requires="wps">
            <w:drawing>
              <wp:anchor distT="0" distB="0" distL="114300" distR="114300" simplePos="0" relativeHeight="251732480" behindDoc="0" locked="0" layoutInCell="1" allowOverlap="1" wp14:anchorId="6CDE0181" wp14:editId="1E372B15">
                <wp:simplePos x="0" y="0"/>
                <wp:positionH relativeFrom="column">
                  <wp:posOffset>3092450</wp:posOffset>
                </wp:positionH>
                <wp:positionV relativeFrom="paragraph">
                  <wp:posOffset>85090</wp:posOffset>
                </wp:positionV>
                <wp:extent cx="1365250" cy="457200"/>
                <wp:effectExtent l="0" t="0" r="0" b="0"/>
                <wp:wrapNone/>
                <wp:docPr id="44"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457200"/>
                        </a:xfrm>
                        <a:prstGeom prst="rect">
                          <a:avLst/>
                        </a:prstGeom>
                        <a:solidFill>
                          <a:srgbClr val="FFFFFF"/>
                        </a:solidFill>
                        <a:ln w="9525">
                          <a:solidFill>
                            <a:srgbClr val="000000"/>
                          </a:solidFill>
                          <a:miter lim="800000"/>
                          <a:headEnd/>
                          <a:tailEnd/>
                        </a:ln>
                      </wps:spPr>
                      <wps:txbx>
                        <w:txbxContent>
                          <w:p w14:paraId="74357CDD" w14:textId="0994737F" w:rsidR="005652F2" w:rsidRDefault="005652F2" w:rsidP="000C18A2">
                            <w:pPr>
                              <w:rPr>
                                <w:sz w:val="18"/>
                              </w:rPr>
                            </w:pPr>
                            <w:r>
                              <w:rPr>
                                <w:sz w:val="18"/>
                              </w:rPr>
                              <w:t>Care Team Contributor</w:t>
                            </w:r>
                          </w:p>
                          <w:p w14:paraId="43041788" w14:textId="77777777" w:rsidR="005652F2" w:rsidRDefault="005652F2" w:rsidP="000C18A2"/>
                          <w:p w14:paraId="0F078FF4" w14:textId="77777777" w:rsidR="005652F2" w:rsidRDefault="005652F2" w:rsidP="000C18A2">
                            <w:pPr>
                              <w:rPr>
                                <w:sz w:val="18"/>
                              </w:rPr>
                            </w:pPr>
                            <w:r>
                              <w:rPr>
                                <w:sz w:val="18"/>
                              </w:rPr>
                              <w:t>Actor DEF</w:t>
                            </w:r>
                          </w:p>
                        </w:txbxContent>
                      </wps:txbx>
                      <wps:bodyPr rot="0" vert="horz" wrap="square" lIns="91440" tIns="45720" rIns="91440" bIns="45720" anchor="t" anchorCtr="0" upright="1">
                        <a:noAutofit/>
                      </wps:bodyPr>
                    </wps:wsp>
                  </a:graphicData>
                </a:graphic>
              </wp:anchor>
            </w:drawing>
          </mc:Choice>
          <mc:Fallback>
            <w:pict>
              <v:shape w14:anchorId="6CDE0181" id="_x0000_s1087" type="#_x0000_t202" style="position:absolute;margin-left:243.5pt;margin-top:6.7pt;width:107.5pt;height:36pt;z-index:25173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">
                <v:textbox>
                  <w:txbxContent>
                    <w:p w14:paraId="74357CDD" w14:textId="0994737F" w:rsidR="005652F2" w:rsidRDefault="005652F2" w:rsidP="000C18A2">
                      <w:pPr>
                        <w:rPr>
                          <w:sz w:val="18"/>
                        </w:rPr>
                      </w:pPr>
                      <w:r>
                        <w:rPr>
                          <w:sz w:val="18"/>
                        </w:rPr>
                        <w:t>Care Team Contributor</w:t>
                      </w:r>
                    </w:p>
                    <w:p w14:paraId="43041788" w14:textId="77777777" w:rsidR="005652F2" w:rsidRDefault="005652F2" w:rsidP="000C18A2"/>
                    <w:p w14:paraId="0F078FF4" w14:textId="77777777" w:rsidR="005652F2" w:rsidRDefault="005652F2" w:rsidP="000C18A2">
                      <w:pPr>
                        <w:rPr>
                          <w:sz w:val="18"/>
                        </w:rPr>
                      </w:pPr>
                      <w:r>
                        <w:rPr>
                          <w:sz w:val="18"/>
                        </w:rPr>
                        <w:t>Actor DEF</w:t>
                      </w:r>
                    </w:p>
                  </w:txbxContent>
                </v:textbox>
              </v:shape>
            </w:pict>
          </mc:Fallback>
        </mc:AlternateContent>
      </w:r>
      <w:r w:rsidRPr="000C18A2">
        <w:rPr>
          <w:noProof/>
        </w:rPr>
        <mc:AlternateContent>
          <mc:Choice Requires="wps">
            <w:drawing>
              <wp:anchor distT="0" distB="0" distL="114300" distR="114300" simplePos="0" relativeHeight="251731456" behindDoc="0" locked="0" layoutInCell="1" allowOverlap="1" wp14:anchorId="0248340A" wp14:editId="7AE42A49">
                <wp:simplePos x="0" y="0"/>
                <wp:positionH relativeFrom="column">
                  <wp:posOffset>1933575</wp:posOffset>
                </wp:positionH>
                <wp:positionV relativeFrom="paragraph">
                  <wp:posOffset>542290</wp:posOffset>
                </wp:positionV>
                <wp:extent cx="352425" cy="340360"/>
                <wp:effectExtent l="0" t="0" r="0" b="0"/>
                <wp:wrapNone/>
                <wp:docPr id="43"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16584F8" id="Line 155" o:spid="_x0000_s1026" style="position:absolute;z-index:251731456;visibility:visible;mso-wrap-style:square;mso-wrap-distance-left:9pt;mso-wrap-distance-top:0;mso-wrap-distance-right:9pt;mso-wrap-distance-bottom:0;mso-position-horizontal:absolute;mso-position-horizontal-relative:text;mso-position-vertical:absolute;mso-position-vertical-relative:text" from="152.25pt,42.7pt" to="18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"/>
            </w:pict>
          </mc:Fallback>
        </mc:AlternateContent>
      </w:r>
      <w:r w:rsidRPr="000C18A2">
        <w:rPr>
          <w:noProof/>
        </w:rPr>
        <mc:AlternateContent>
          <mc:Choice Requires="wps">
            <w:drawing>
              <wp:anchor distT="0" distB="0" distL="114300" distR="114300" simplePos="0" relativeHeight="251730432" behindDoc="0" locked="0" layoutInCell="1" allowOverlap="1" wp14:anchorId="35FC5D30" wp14:editId="0DBBDB99">
                <wp:simplePos x="0" y="0"/>
                <wp:positionH relativeFrom="column">
                  <wp:posOffset>1019175</wp:posOffset>
                </wp:positionH>
                <wp:positionV relativeFrom="paragraph">
                  <wp:posOffset>85090</wp:posOffset>
                </wp:positionV>
                <wp:extent cx="1339215" cy="457200"/>
                <wp:effectExtent l="0" t="0" r="0" b="0"/>
                <wp:wrapNone/>
                <wp:docPr id="4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457200"/>
                        </a:xfrm>
                        <a:prstGeom prst="rect">
                          <a:avLst/>
                        </a:prstGeom>
                        <a:solidFill>
                          <a:srgbClr val="FFFFFF"/>
                        </a:solidFill>
                        <a:ln w="9525">
                          <a:solidFill>
                            <a:srgbClr val="000000"/>
                          </a:solidFill>
                          <a:miter lim="800000"/>
                          <a:headEnd/>
                          <a:tailEnd/>
                        </a:ln>
                      </wps:spPr>
                      <wps:txbx>
                        <w:txbxContent>
                          <w:p w14:paraId="31140073" w14:textId="11A9938A" w:rsidR="005652F2" w:rsidRDefault="005652F2" w:rsidP="000C18A2">
                            <w:pPr>
                              <w:rPr>
                                <w:sz w:val="18"/>
                              </w:rPr>
                            </w:pPr>
                            <w:r>
                              <w:rPr>
                                <w:sz w:val="18"/>
                              </w:rPr>
                              <w:t>Care Team Service</w:t>
                            </w:r>
                          </w:p>
                          <w:p w14:paraId="6761F9F7" w14:textId="77777777" w:rsidR="005652F2" w:rsidRDefault="005652F2" w:rsidP="000C18A2"/>
                          <w:p w14:paraId="34BF6FCB" w14:textId="77777777" w:rsidR="005652F2" w:rsidRDefault="005652F2" w:rsidP="000C18A2">
                            <w:pPr>
                              <w:rPr>
                                <w:sz w:val="18"/>
                              </w:rPr>
                            </w:pPr>
                            <w:r>
                              <w:rPr>
                                <w:sz w:val="18"/>
                              </w:rPr>
                              <w:t>Actor ABC</w:t>
                            </w:r>
                          </w:p>
                        </w:txbxContent>
                      </wps:txbx>
                      <wps:bodyPr rot="0" vert="horz" wrap="square" lIns="91440" tIns="45720" rIns="91440" bIns="45720" anchor="t" anchorCtr="0" upright="1">
                        <a:noAutofit/>
                      </wps:bodyPr>
                    </wps:wsp>
                  </a:graphicData>
                </a:graphic>
              </wp:anchor>
            </w:drawing>
          </mc:Choice>
          <mc:Fallback>
            <w:pict>
              <v:shape w14:anchorId="35FC5D30" id="_x0000_s1088" type="#_x0000_t202" style="position:absolute;margin-left:80.25pt;margin-top:6.7pt;width:105.45pt;height:36pt;z-index:25173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">
                <v:textbox>
                  <w:txbxContent>
                    <w:p w14:paraId="31140073" w14:textId="11A9938A" w:rsidR="005652F2" w:rsidRDefault="005652F2" w:rsidP="000C18A2">
                      <w:pPr>
                        <w:rPr>
                          <w:sz w:val="18"/>
                        </w:rPr>
                      </w:pPr>
                      <w:r>
                        <w:rPr>
                          <w:sz w:val="18"/>
                        </w:rPr>
                        <w:t>Care Team Service</w:t>
                      </w:r>
                    </w:p>
                    <w:p w14:paraId="6761F9F7" w14:textId="77777777" w:rsidR="005652F2" w:rsidRDefault="005652F2" w:rsidP="000C18A2"/>
                    <w:p w14:paraId="34BF6FCB" w14:textId="77777777" w:rsidR="005652F2" w:rsidRDefault="005652F2" w:rsidP="000C18A2">
                      <w:pPr>
                        <w:rPr>
                          <w:sz w:val="18"/>
                        </w:rPr>
                      </w:pPr>
                      <w:r>
                        <w:rPr>
                          <w:sz w:val="18"/>
                        </w:rPr>
                        <w:t>Actor ABC</w:t>
                      </w:r>
                    </w:p>
                  </w:txbxContent>
                </v:textbox>
              </v:shape>
            </w:pict>
          </mc:Fallback>
        </mc:AlternateContent>
      </w:r>
    </w:p>
    <w:p w14:paraId="300E15EC" w14:textId="77777777" w:rsidR="000D048B" w:rsidRPr="00CA4288" w:rsidRDefault="000D048B" w:rsidP="000D048B">
      <w:pPr>
        <w:pStyle w:val="BodyText"/>
      </w:pPr>
    </w:p>
    <w:p w14:paraId="0FA6CB4C" w14:textId="77777777" w:rsidR="000D048B" w:rsidRPr="00CA4288" w:rsidRDefault="000D048B" w:rsidP="00A71D47">
      <w:pPr>
        <w:pStyle w:val="BodyText"/>
      </w:pPr>
    </w:p>
    <w:p w14:paraId="65AE712F" w14:textId="7D3D4536" w:rsidR="000C18A2" w:rsidRDefault="000C18A2" w:rsidP="00A71D47">
      <w:r w:rsidRPr="000C18A2">
        <w:rPr>
          <w:noProof/>
        </w:rPr>
        <mc:AlternateContent>
          <mc:Choice Requires="wps">
            <w:drawing>
              <wp:anchor distT="0" distB="0" distL="114300" distR="114300" simplePos="0" relativeHeight="251729408" behindDoc="0" locked="0" layoutInCell="1" allowOverlap="1" wp14:anchorId="439711CC" wp14:editId="0B259F02">
                <wp:simplePos x="0" y="0"/>
                <wp:positionH relativeFrom="column">
                  <wp:posOffset>2114550</wp:posOffset>
                </wp:positionH>
                <wp:positionV relativeFrom="paragraph">
                  <wp:posOffset>60960</wp:posOffset>
                </wp:positionV>
                <wp:extent cx="1276350" cy="490220"/>
                <wp:effectExtent l="0" t="0" r="19050" b="24130"/>
                <wp:wrapNone/>
                <wp:docPr id="41"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490220"/>
                        </a:xfrm>
                        <a:prstGeom prst="ellipse">
                          <a:avLst/>
                        </a:prstGeom>
                        <a:solidFill>
                          <a:srgbClr val="FFFFFF"/>
                        </a:solidFill>
                        <a:ln w="9525">
                          <a:solidFill>
                            <a:srgbClr val="000000"/>
                          </a:solidFill>
                          <a:round/>
                          <a:headEnd/>
                          <a:tailEnd/>
                        </a:ln>
                      </wps:spPr>
                      <wps:txbx>
                        <w:txbxContent>
                          <w:p w14:paraId="34D19492" w14:textId="1E9A0D3B" w:rsidR="005652F2" w:rsidRDefault="005652F2" w:rsidP="000C18A2">
                            <w:pPr>
                              <w:jc w:val="center"/>
                              <w:rPr>
                                <w:sz w:val="18"/>
                              </w:rPr>
                            </w:pPr>
                            <w:r>
                              <w:rPr>
                                <w:sz w:val="18"/>
                              </w:rPr>
                              <w:t>Provide Care Team [PCC-Y5]</w:t>
                            </w:r>
                          </w:p>
                          <w:p w14:paraId="673D85B2" w14:textId="77777777" w:rsidR="005652F2" w:rsidRDefault="005652F2" w:rsidP="000C18A2"/>
                          <w:p w14:paraId="3E3EE3A4" w14:textId="77777777" w:rsidR="005652F2" w:rsidRDefault="005652F2" w:rsidP="000C18A2">
                            <w:pPr>
                              <w:jc w:val="center"/>
                              <w:rPr>
                                <w:sz w:val="18"/>
                              </w:rPr>
                            </w:pPr>
                            <w:r>
                              <w:rPr>
                                <w:sz w:val="18"/>
                              </w:rPr>
                              <w:t>Transaction Name [DOM-#]</w:t>
                            </w:r>
                          </w:p>
                        </w:txbxContent>
                      </wps:txbx>
                      <wps:bodyPr rot="0" vert="horz" wrap="square" lIns="0" tIns="9144" rIns="0" bIns="9144" anchor="t" anchorCtr="0" upright="1">
                        <a:noAutofit/>
                      </wps:bodyPr>
                    </wps:wsp>
                  </a:graphicData>
                </a:graphic>
                <wp14:sizeRelH relativeFrom="margin">
                  <wp14:pctWidth>0</wp14:pctWidth>
                </wp14:sizeRelH>
              </wp:anchor>
            </w:drawing>
          </mc:Choice>
          <mc:Fallback>
            <w:pict>
              <v:oval w14:anchorId="439711CC" id="_x0000_s1089" style="position:absolute;margin-left:166.5pt;margin-top:4.8pt;width:100.5pt;height:38.6pt;z-index:25172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">
                <v:textbox inset="0,.72pt,0,.72pt">
                  <w:txbxContent>
                    <w:p w14:paraId="34D19492" w14:textId="1E9A0D3B" w:rsidR="005652F2" w:rsidRDefault="005652F2" w:rsidP="000C18A2">
                      <w:pPr>
                        <w:jc w:val="center"/>
                        <w:rPr>
                          <w:sz w:val="18"/>
                        </w:rPr>
                      </w:pPr>
                      <w:r>
                        <w:rPr>
                          <w:sz w:val="18"/>
                        </w:rPr>
                        <w:t>Provide Care Team [PCC-Y5]</w:t>
                      </w:r>
                    </w:p>
                    <w:p w14:paraId="673D85B2" w14:textId="77777777" w:rsidR="005652F2" w:rsidRDefault="005652F2" w:rsidP="000C18A2"/>
                    <w:p w14:paraId="3E3EE3A4" w14:textId="77777777" w:rsidR="005652F2" w:rsidRDefault="005652F2" w:rsidP="000C18A2">
                      <w:pPr>
                        <w:jc w:val="center"/>
                        <w:rPr>
                          <w:sz w:val="18"/>
                        </w:rPr>
                      </w:pPr>
                      <w:r>
                        <w:rPr>
                          <w:sz w:val="18"/>
                        </w:rPr>
                        <w:t>Transaction Name [DOM-#]</w:t>
                      </w:r>
                    </w:p>
                  </w:txbxContent>
                </v:textbox>
              </v:oval>
            </w:pict>
          </mc:Fallback>
        </mc:AlternateContent>
      </w:r>
    </w:p>
    <w:p w14:paraId="329526DF" w14:textId="7909DF0D" w:rsidR="000C18A2" w:rsidRDefault="000C18A2" w:rsidP="000C18A2"/>
    <w:p w14:paraId="74264211" w14:textId="1CDDC2CB" w:rsidR="000C18A2" w:rsidRPr="00CA4288" w:rsidRDefault="000C18A2" w:rsidP="000C18A2">
      <w:pPr>
        <w:pStyle w:val="FigureTitle"/>
      </w:pPr>
      <w:r w:rsidRPr="00CA4288">
        <w:t>Figure 3.</w:t>
      </w:r>
      <w:r>
        <w:t>Y5</w:t>
      </w:r>
      <w:r w:rsidRPr="00CA4288">
        <w:t>.2-1: Use Case Diagram</w:t>
      </w:r>
    </w:p>
    <w:p w14:paraId="7AC170B8" w14:textId="77777777" w:rsidR="000C18A2" w:rsidRPr="00CA4288" w:rsidRDefault="000C18A2" w:rsidP="000C18A2">
      <w:pPr>
        <w:pStyle w:val="BodyText"/>
      </w:pPr>
    </w:p>
    <w:p w14:paraId="6A0E4E6F" w14:textId="33FB1CE0" w:rsidR="000C18A2" w:rsidRDefault="000C18A2" w:rsidP="000C18A2">
      <w:pPr>
        <w:pStyle w:val="TableTitle"/>
      </w:pPr>
      <w:r w:rsidRPr="00CA4288">
        <w:t>Table 3.</w:t>
      </w:r>
      <w:r>
        <w:t>Y5</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18A2" w:rsidRPr="00CA4288" w14:paraId="6CE32371" w14:textId="77777777" w:rsidTr="00C82BF2">
        <w:tc>
          <w:tcPr>
            <w:tcW w:w="1008" w:type="dxa"/>
            <w:shd w:val="clear" w:color="auto" w:fill="auto"/>
          </w:tcPr>
          <w:p w14:paraId="45B29474" w14:textId="77777777" w:rsidR="000C18A2" w:rsidRPr="00CA4288" w:rsidRDefault="000C18A2" w:rsidP="00C82BF2">
            <w:pPr>
              <w:pStyle w:val="BodyText"/>
              <w:rPr>
                <w:b/>
              </w:rPr>
            </w:pPr>
            <w:r w:rsidRPr="00CA4288">
              <w:rPr>
                <w:b/>
              </w:rPr>
              <w:t>Actor:</w:t>
            </w:r>
          </w:p>
        </w:tc>
        <w:tc>
          <w:tcPr>
            <w:tcW w:w="8568" w:type="dxa"/>
            <w:shd w:val="clear" w:color="auto" w:fill="auto"/>
          </w:tcPr>
          <w:p w14:paraId="6EF5F5C9" w14:textId="13336D2D" w:rsidR="000C18A2" w:rsidRPr="00CA4288" w:rsidRDefault="000C18A2" w:rsidP="00C82BF2">
            <w:pPr>
              <w:pStyle w:val="BodyText"/>
            </w:pPr>
            <w:r w:rsidRPr="00CA4288">
              <w:t xml:space="preserve">Care </w:t>
            </w:r>
            <w:r>
              <w:t>Team</w:t>
            </w:r>
            <w:r w:rsidRPr="00CA4288">
              <w:t xml:space="preserve"> Service</w:t>
            </w:r>
          </w:p>
        </w:tc>
      </w:tr>
      <w:tr w:rsidR="000C18A2" w:rsidRPr="00CA4288" w14:paraId="0D259116" w14:textId="77777777" w:rsidTr="00C82BF2">
        <w:tc>
          <w:tcPr>
            <w:tcW w:w="1008" w:type="dxa"/>
            <w:shd w:val="clear" w:color="auto" w:fill="auto"/>
          </w:tcPr>
          <w:p w14:paraId="60D396F7" w14:textId="77777777" w:rsidR="000C18A2" w:rsidRPr="00CA4288" w:rsidRDefault="000C18A2" w:rsidP="00C82BF2">
            <w:pPr>
              <w:pStyle w:val="BodyText"/>
              <w:rPr>
                <w:b/>
              </w:rPr>
            </w:pPr>
            <w:r w:rsidRPr="00CA4288">
              <w:rPr>
                <w:b/>
              </w:rPr>
              <w:t>Role:</w:t>
            </w:r>
          </w:p>
        </w:tc>
        <w:tc>
          <w:tcPr>
            <w:tcW w:w="8568" w:type="dxa"/>
            <w:shd w:val="clear" w:color="auto" w:fill="auto"/>
          </w:tcPr>
          <w:p w14:paraId="305377BE" w14:textId="361FBDA3" w:rsidR="000C18A2" w:rsidRPr="00CA4288" w:rsidRDefault="000C18A2" w:rsidP="00C82BF2">
            <w:pPr>
              <w:pStyle w:val="BodyText"/>
            </w:pPr>
            <w:r w:rsidRPr="00CA4288">
              <w:t xml:space="preserve">The Care </w:t>
            </w:r>
            <w:r>
              <w:t>Team</w:t>
            </w:r>
            <w:r w:rsidRPr="00CA4288">
              <w:t xml:space="preserve"> Service</w:t>
            </w:r>
            <w:r>
              <w:t xml:space="preserve"> provides updated CareTeam</w:t>
            </w:r>
            <w:r w:rsidRPr="00CA4288">
              <w:t xml:space="preserve"> resources to subscribed Care </w:t>
            </w:r>
            <w:r>
              <w:t>Team</w:t>
            </w:r>
            <w:r w:rsidRPr="00CA4288">
              <w:t xml:space="preserve"> Con</w:t>
            </w:r>
            <w:r>
              <w:t>tributor</w:t>
            </w:r>
            <w:r w:rsidRPr="00CA4288">
              <w:t>s.</w:t>
            </w:r>
          </w:p>
        </w:tc>
      </w:tr>
      <w:tr w:rsidR="000C18A2" w:rsidRPr="00CA4288" w14:paraId="45B621A3" w14:textId="77777777" w:rsidTr="00C82BF2">
        <w:tc>
          <w:tcPr>
            <w:tcW w:w="1008" w:type="dxa"/>
            <w:shd w:val="clear" w:color="auto" w:fill="auto"/>
          </w:tcPr>
          <w:p w14:paraId="753BC365" w14:textId="77777777" w:rsidR="000C18A2" w:rsidRPr="00CA4288" w:rsidRDefault="000C18A2" w:rsidP="00C82BF2">
            <w:pPr>
              <w:pStyle w:val="BodyText"/>
              <w:rPr>
                <w:b/>
              </w:rPr>
            </w:pPr>
            <w:r w:rsidRPr="00CA4288">
              <w:rPr>
                <w:b/>
              </w:rPr>
              <w:t>Actor:</w:t>
            </w:r>
          </w:p>
        </w:tc>
        <w:tc>
          <w:tcPr>
            <w:tcW w:w="8568" w:type="dxa"/>
            <w:shd w:val="clear" w:color="auto" w:fill="auto"/>
          </w:tcPr>
          <w:p w14:paraId="10C3E1B2" w14:textId="013D77DA" w:rsidR="000C18A2" w:rsidRPr="00CA4288" w:rsidRDefault="000C18A2" w:rsidP="00C82BF2">
            <w:pPr>
              <w:pStyle w:val="BodyText"/>
            </w:pPr>
            <w:r w:rsidRPr="00CA4288">
              <w:t xml:space="preserve">Care </w:t>
            </w:r>
            <w:r>
              <w:t>Team</w:t>
            </w:r>
            <w:r w:rsidRPr="00CA4288">
              <w:t xml:space="preserve"> Con</w:t>
            </w:r>
            <w:r>
              <w:t>tributor</w:t>
            </w:r>
          </w:p>
        </w:tc>
      </w:tr>
      <w:tr w:rsidR="000C18A2" w:rsidRPr="00CA4288" w14:paraId="740EB98B" w14:textId="77777777" w:rsidTr="00C82BF2">
        <w:tc>
          <w:tcPr>
            <w:tcW w:w="1008" w:type="dxa"/>
            <w:shd w:val="clear" w:color="auto" w:fill="auto"/>
          </w:tcPr>
          <w:p w14:paraId="773537FD" w14:textId="77777777" w:rsidR="000C18A2" w:rsidRPr="00CA4288" w:rsidRDefault="000C18A2" w:rsidP="00C82BF2">
            <w:pPr>
              <w:pStyle w:val="BodyText"/>
              <w:rPr>
                <w:b/>
              </w:rPr>
            </w:pPr>
            <w:r w:rsidRPr="00CA4288">
              <w:rPr>
                <w:b/>
              </w:rPr>
              <w:t>Role:</w:t>
            </w:r>
          </w:p>
        </w:tc>
        <w:tc>
          <w:tcPr>
            <w:tcW w:w="8568" w:type="dxa"/>
            <w:shd w:val="clear" w:color="auto" w:fill="auto"/>
          </w:tcPr>
          <w:p w14:paraId="4FB1D394" w14:textId="3A9B07F5" w:rsidR="000C18A2" w:rsidRPr="00CA4288" w:rsidRDefault="000C18A2" w:rsidP="00C82BF2">
            <w:pPr>
              <w:pStyle w:val="BodyText"/>
            </w:pPr>
            <w:r w:rsidRPr="00CA4288">
              <w:t xml:space="preserve">The Care </w:t>
            </w:r>
            <w:r>
              <w:t>Team</w:t>
            </w:r>
            <w:r w:rsidRPr="00CA4288">
              <w:t xml:space="preserve"> Con</w:t>
            </w:r>
            <w:r>
              <w:t>tributor</w:t>
            </w:r>
            <w:r w:rsidRPr="00CA4288">
              <w:t xml:space="preserve"> that has subscribed to care </w:t>
            </w:r>
            <w:r>
              <w:t>team</w:t>
            </w:r>
            <w:r w:rsidRPr="00CA4288">
              <w:t xml:space="preserve"> updates rece</w:t>
            </w:r>
            <w:r>
              <w:t>ives updates of changed CareTeam</w:t>
            </w:r>
            <w:r w:rsidRPr="00CA4288">
              <w:t xml:space="preserve"> resources.</w:t>
            </w:r>
          </w:p>
        </w:tc>
      </w:tr>
    </w:tbl>
    <w:p w14:paraId="38954D62" w14:textId="09161CD6" w:rsidR="000C18A2" w:rsidRPr="00CA4288" w:rsidRDefault="000C18A2" w:rsidP="000C18A2">
      <w:pPr>
        <w:pStyle w:val="Heading3"/>
        <w:numPr>
          <w:ilvl w:val="0"/>
          <w:numId w:val="0"/>
        </w:numPr>
        <w:rPr>
          <w:noProof w:val="0"/>
        </w:rPr>
      </w:pPr>
      <w:bookmarkStart w:id="316" w:name="_Toc461437968"/>
      <w:r w:rsidRPr="00CA4288">
        <w:rPr>
          <w:noProof w:val="0"/>
        </w:rPr>
        <w:t>3.</w:t>
      </w:r>
      <w:r>
        <w:rPr>
          <w:noProof w:val="0"/>
        </w:rPr>
        <w:t>Y5</w:t>
      </w:r>
      <w:r w:rsidRPr="00CA4288">
        <w:rPr>
          <w:noProof w:val="0"/>
        </w:rPr>
        <w:t>.3 Referenced Standards</w:t>
      </w:r>
      <w:bookmarkEnd w:id="316"/>
    </w:p>
    <w:p w14:paraId="77AF5499" w14:textId="77777777" w:rsidR="00F95759" w:rsidRPr="000601D4" w:rsidRDefault="00F95759" w:rsidP="00F95759">
      <w:pPr>
        <w:pStyle w:val="BodyText"/>
        <w:rPr>
          <w:ins w:id="317" w:author="Jones, Emma" w:date="2017-04-20T18:57:00Z"/>
        </w:rPr>
      </w:pPr>
      <w:ins w:id="318" w:author="Jones, Emma" w:date="2017-04-20T18:57:00Z">
        <w:r w:rsidRPr="000601D4">
          <w:t>HL7® FHIR® standard</w:t>
        </w:r>
        <w:r>
          <w:t xml:space="preserve"> release 3 (STU)</w:t>
        </w:r>
      </w:ins>
    </w:p>
    <w:p w14:paraId="52C67BD9" w14:textId="2E907A44" w:rsidR="000C18A2" w:rsidDel="00F95759" w:rsidRDefault="000C18A2" w:rsidP="000C18A2">
      <w:pPr>
        <w:pStyle w:val="BodyText"/>
        <w:rPr>
          <w:del w:id="319" w:author="Jones, Emma" w:date="2017-04-20T18:57:00Z"/>
        </w:rPr>
      </w:pPr>
      <w:del w:id="320" w:author="Jones, Emma" w:date="2017-04-20T18:57:00Z">
        <w:r w:rsidRPr="002C7904" w:rsidDel="00F95759">
          <w:delText>HL7</w:delText>
        </w:r>
        <w:r w:rsidRPr="00E008B6" w:rsidDel="00F95759">
          <w:rPr>
            <w:vertAlign w:val="superscript"/>
          </w:rPr>
          <w:delText>®</w:delText>
        </w:r>
        <w:r w:rsidRPr="002C7904" w:rsidDel="00F95759">
          <w:delText xml:space="preserve"> FHIR</w:delText>
        </w:r>
        <w:r w:rsidRPr="00E008B6" w:rsidDel="00F95759">
          <w:rPr>
            <w:vertAlign w:val="superscript"/>
          </w:rPr>
          <w:delText>®</w:delText>
        </w:r>
        <w:r w:rsidRPr="002C7904" w:rsidDel="00F95759">
          <w:delText xml:space="preserve"> standard</w:delText>
        </w:r>
        <w:r w:rsidDel="00F95759">
          <w:delText xml:space="preserve"> STU ??</w:delText>
        </w:r>
      </w:del>
    </w:p>
    <w:p w14:paraId="6736DF48" w14:textId="44922069" w:rsidR="000C18A2" w:rsidRDefault="000C18A2" w:rsidP="000C18A2">
      <w:pPr>
        <w:pStyle w:val="Heading3"/>
        <w:numPr>
          <w:ilvl w:val="0"/>
          <w:numId w:val="0"/>
        </w:numPr>
        <w:rPr>
          <w:noProof w:val="0"/>
        </w:rPr>
      </w:pPr>
      <w:bookmarkStart w:id="321" w:name="_Toc461437969"/>
      <w:r w:rsidRPr="00CA4288">
        <w:rPr>
          <w:noProof w:val="0"/>
        </w:rPr>
        <w:t>3.</w:t>
      </w:r>
      <w:r>
        <w:rPr>
          <w:noProof w:val="0"/>
        </w:rPr>
        <w:t>Y5</w:t>
      </w:r>
      <w:r w:rsidRPr="00CA4288">
        <w:rPr>
          <w:noProof w:val="0"/>
        </w:rPr>
        <w:t>.4 Interaction Diagram</w:t>
      </w:r>
      <w:bookmarkEnd w:id="321"/>
    </w:p>
    <w:p w14:paraId="3814CBB9" w14:textId="40EE0D7B" w:rsidR="000C18A2" w:rsidRPr="000C18A2" w:rsidRDefault="000C18A2" w:rsidP="000C18A2">
      <w:pPr>
        <w:pStyle w:val="BodyText"/>
      </w:pPr>
      <w:r w:rsidRPr="000C18A2">
        <w:rPr>
          <w:noProof/>
        </w:rPr>
        <mc:AlternateContent>
          <mc:Choice Requires="wps">
            <w:drawing>
              <wp:anchor distT="0" distB="0" distL="114300" distR="114300" simplePos="0" relativeHeight="251735552" behindDoc="0" locked="0" layoutInCell="1" allowOverlap="1" wp14:anchorId="34C8C090" wp14:editId="7DE23A56">
                <wp:simplePos x="0" y="0"/>
                <wp:positionH relativeFrom="column">
                  <wp:posOffset>1171575</wp:posOffset>
                </wp:positionH>
                <wp:positionV relativeFrom="paragraph">
                  <wp:posOffset>26670</wp:posOffset>
                </wp:positionV>
                <wp:extent cx="914400" cy="534670"/>
                <wp:effectExtent l="0" t="0" r="0" b="0"/>
                <wp:wrapNone/>
                <wp:docPr id="4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9E5CCA" w14:textId="0ACA82A3" w:rsidR="005652F2" w:rsidRPr="007C1AAC" w:rsidRDefault="005652F2" w:rsidP="000C18A2">
                            <w:pPr>
                              <w:jc w:val="center"/>
                              <w:rPr>
                                <w:sz w:val="22"/>
                                <w:szCs w:val="22"/>
                              </w:rPr>
                            </w:pPr>
                            <w:r>
                              <w:rPr>
                                <w:sz w:val="22"/>
                                <w:szCs w:val="22"/>
                              </w:rPr>
                              <w:t>Care Team Service</w:t>
                            </w:r>
                          </w:p>
                          <w:p w14:paraId="055ABBEE" w14:textId="77777777" w:rsidR="005652F2" w:rsidRDefault="005652F2" w:rsidP="000C18A2"/>
                          <w:p w14:paraId="04E84765" w14:textId="77777777" w:rsidR="005652F2" w:rsidRPr="007C1AAC" w:rsidRDefault="005652F2" w:rsidP="000C18A2">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a:graphicData>
                </a:graphic>
              </wp:anchor>
            </w:drawing>
          </mc:Choice>
          <mc:Fallback>
            <w:pict>
              <v:shape w14:anchorId="34C8C090" id="_x0000_s1090" type="#_x0000_t202" style="position:absolute;margin-left:92.25pt;margin-top:2.1pt;width:1in;height:42.1pt;z-index:25173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" stroked="f">
                <v:textbox>
                  <w:txbxContent>
                    <w:p w14:paraId="7B9E5CCA" w14:textId="0ACA82A3" w:rsidR="005652F2" w:rsidRPr="007C1AAC" w:rsidRDefault="005652F2" w:rsidP="000C18A2">
                      <w:pPr>
                        <w:jc w:val="center"/>
                        <w:rPr>
                          <w:sz w:val="22"/>
                          <w:szCs w:val="22"/>
                        </w:rPr>
                      </w:pPr>
                      <w:r>
                        <w:rPr>
                          <w:sz w:val="22"/>
                          <w:szCs w:val="22"/>
                        </w:rPr>
                        <w:t>Care Team Service</w:t>
                      </w:r>
                    </w:p>
                    <w:p w14:paraId="055ABBEE" w14:textId="77777777" w:rsidR="005652F2" w:rsidRDefault="005652F2" w:rsidP="000C18A2"/>
                    <w:p w14:paraId="04E84765" w14:textId="77777777" w:rsidR="005652F2" w:rsidRPr="007C1AAC" w:rsidRDefault="005652F2" w:rsidP="000C18A2">
                      <w:pPr>
                        <w:jc w:val="center"/>
                        <w:rPr>
                          <w:sz w:val="22"/>
                          <w:szCs w:val="22"/>
                        </w:rPr>
                      </w:pPr>
                      <w:r w:rsidRPr="007C1AAC">
                        <w:rPr>
                          <w:sz w:val="22"/>
                          <w:szCs w:val="22"/>
                        </w:rPr>
                        <w:t>A</w:t>
                      </w:r>
                      <w:r>
                        <w:rPr>
                          <w:sz w:val="22"/>
                          <w:szCs w:val="22"/>
                        </w:rPr>
                        <w:t>ctor A</w:t>
                      </w:r>
                    </w:p>
                  </w:txbxContent>
                </v:textbox>
              </v:shape>
            </w:pict>
          </mc:Fallback>
        </mc:AlternateContent>
      </w:r>
      <w:r w:rsidRPr="000C18A2">
        <w:rPr>
          <w:noProof/>
        </w:rPr>
        <mc:AlternateContent>
          <mc:Choice Requires="wps">
            <w:drawing>
              <wp:anchor distT="0" distB="0" distL="114300" distR="114300" simplePos="0" relativeHeight="251736576" behindDoc="0" locked="0" layoutInCell="1" allowOverlap="1" wp14:anchorId="771144D3" wp14:editId="016E41E2">
                <wp:simplePos x="0" y="0"/>
                <wp:positionH relativeFrom="column">
                  <wp:posOffset>1635760</wp:posOffset>
                </wp:positionH>
                <wp:positionV relativeFrom="paragraph">
                  <wp:posOffset>488950</wp:posOffset>
                </wp:positionV>
                <wp:extent cx="635" cy="1280160"/>
                <wp:effectExtent l="0" t="0" r="0" b="0"/>
                <wp:wrapNone/>
                <wp:docPr id="4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2D64893" id="Line 161" o:spid="_x0000_s1026" style="position:absolute;z-index:251736576;visibility:visible;mso-wrap-style:square;mso-wrap-distance-left:9pt;mso-wrap-distance-top:0;mso-wrap-distance-right:9pt;mso-wrap-distance-bottom:0;mso-position-horizontal:absolute;mso-position-horizontal-relative:text;mso-position-vertical:absolute;mso-position-vertical-relative:text" from="128.8pt,38.5pt" to="128.8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">
                <v:stroke dashstyle="dash"/>
              </v:line>
            </w:pict>
          </mc:Fallback>
        </mc:AlternateContent>
      </w:r>
      <w:r w:rsidRPr="000C18A2">
        <w:rPr>
          <w:noProof/>
        </w:rPr>
        <mc:AlternateContent>
          <mc:Choice Requires="wps">
            <w:drawing>
              <wp:anchor distT="0" distB="0" distL="114300" distR="114300" simplePos="0" relativeHeight="251737600" behindDoc="0" locked="0" layoutInCell="1" allowOverlap="1" wp14:anchorId="0FF00073" wp14:editId="4A678BE2">
                <wp:simplePos x="0" y="0"/>
                <wp:positionH relativeFrom="column">
                  <wp:posOffset>2164080</wp:posOffset>
                </wp:positionH>
                <wp:positionV relativeFrom="paragraph">
                  <wp:posOffset>563245</wp:posOffset>
                </wp:positionV>
                <wp:extent cx="1221105" cy="286385"/>
                <wp:effectExtent l="0" t="0" r="0" b="0"/>
                <wp:wrapNone/>
                <wp:docPr id="4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B8966" w14:textId="483B4317" w:rsidR="005652F2" w:rsidRPr="007C1AAC" w:rsidRDefault="005652F2" w:rsidP="000C18A2">
                            <w:pPr>
                              <w:rPr>
                                <w:sz w:val="22"/>
                                <w:szCs w:val="22"/>
                              </w:rPr>
                            </w:pPr>
                            <w:r>
                              <w:rPr>
                                <w:sz w:val="22"/>
                                <w:szCs w:val="22"/>
                              </w:rPr>
                              <w:t xml:space="preserve">Provide Care Team </w:t>
                            </w:r>
                          </w:p>
                          <w:p w14:paraId="20930D49" w14:textId="77777777" w:rsidR="005652F2" w:rsidRDefault="005652F2" w:rsidP="000C18A2"/>
                          <w:p w14:paraId="44716D54" w14:textId="77777777" w:rsidR="005652F2" w:rsidRPr="007C1AAC" w:rsidRDefault="005652F2" w:rsidP="000C18A2">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a:graphicData>
                </a:graphic>
              </wp:anchor>
            </w:drawing>
          </mc:Choice>
          <mc:Fallback>
            <w:pict>
              <v:shape w14:anchorId="0FF00073" id="_x0000_s1091" type="#_x0000_t202" style="position:absolute;margin-left:170.4pt;margin-top:44.35pt;width:96.15pt;height:22.55pt;z-index:25173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LswIAALQ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" filled="f" stroked="f">
                <v:textbox inset="0,0,0,0">
                  <w:txbxContent>
                    <w:p w14:paraId="67BB8966" w14:textId="483B4317" w:rsidR="005652F2" w:rsidRPr="007C1AAC" w:rsidRDefault="005652F2" w:rsidP="000C18A2">
                      <w:pPr>
                        <w:rPr>
                          <w:sz w:val="22"/>
                          <w:szCs w:val="22"/>
                        </w:rPr>
                      </w:pPr>
                      <w:r>
                        <w:rPr>
                          <w:sz w:val="22"/>
                          <w:szCs w:val="22"/>
                        </w:rPr>
                        <w:t xml:space="preserve">Provide Care Team </w:t>
                      </w:r>
                    </w:p>
                    <w:p w14:paraId="20930D49" w14:textId="77777777" w:rsidR="005652F2" w:rsidRDefault="005652F2" w:rsidP="000C18A2"/>
                    <w:p w14:paraId="44716D54" w14:textId="77777777" w:rsidR="005652F2" w:rsidRPr="007C1AAC" w:rsidRDefault="005652F2" w:rsidP="000C18A2">
                      <w:pPr>
                        <w:rPr>
                          <w:sz w:val="22"/>
                          <w:szCs w:val="22"/>
                        </w:rPr>
                      </w:pPr>
                      <w:r>
                        <w:rPr>
                          <w:sz w:val="22"/>
                          <w:szCs w:val="22"/>
                        </w:rPr>
                        <w:t xml:space="preserve">Message </w:t>
                      </w:r>
                      <w:r w:rsidRPr="007C1AAC">
                        <w:rPr>
                          <w:sz w:val="22"/>
                          <w:szCs w:val="22"/>
                        </w:rPr>
                        <w:t>1</w:t>
                      </w:r>
                    </w:p>
                  </w:txbxContent>
                </v:textbox>
              </v:shape>
            </w:pict>
          </mc:Fallback>
        </mc:AlternateContent>
      </w:r>
      <w:r w:rsidRPr="000C18A2">
        <w:rPr>
          <w:noProof/>
        </w:rPr>
        <mc:AlternateContent>
          <mc:Choice Requires="wps">
            <w:drawing>
              <wp:anchor distT="0" distB="0" distL="114300" distR="114300" simplePos="0" relativeHeight="251738624" behindDoc="0" locked="0" layoutInCell="1" allowOverlap="1" wp14:anchorId="1A47DDA2" wp14:editId="30F1E193">
                <wp:simplePos x="0" y="0"/>
                <wp:positionH relativeFrom="column">
                  <wp:posOffset>3844925</wp:posOffset>
                </wp:positionH>
                <wp:positionV relativeFrom="paragraph">
                  <wp:posOffset>466090</wp:posOffset>
                </wp:positionV>
                <wp:extent cx="635" cy="1230630"/>
                <wp:effectExtent l="0" t="0" r="0" b="0"/>
                <wp:wrapNone/>
                <wp:docPr id="4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106D5F8" id="Line 163" o:spid="_x0000_s1026" style="position:absolute;z-index:251738624;visibility:visible;mso-wrap-style:square;mso-wrap-distance-left:9pt;mso-wrap-distance-top:0;mso-wrap-distance-right:9pt;mso-wrap-distance-bottom:0;mso-position-horizontal:absolute;mso-position-horizontal-relative:text;mso-position-vertical:absolute;mso-position-vertical-relative:text" from="302.75pt,36.7pt" to="302.8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">
                <v:stroke dashstyle="dash"/>
              </v:line>
            </w:pict>
          </mc:Fallback>
        </mc:AlternateContent>
      </w:r>
      <w:r w:rsidRPr="000C18A2">
        <w:rPr>
          <w:noProof/>
        </w:rPr>
        <mc:AlternateContent>
          <mc:Choice Requires="wps">
            <w:drawing>
              <wp:anchor distT="0" distB="0" distL="114300" distR="114300" simplePos="0" relativeHeight="251739648" behindDoc="0" locked="0" layoutInCell="1" allowOverlap="1" wp14:anchorId="08EBF72C" wp14:editId="3DD1B3F7">
                <wp:simplePos x="0" y="0"/>
                <wp:positionH relativeFrom="column">
                  <wp:posOffset>1564005</wp:posOffset>
                </wp:positionH>
                <wp:positionV relativeFrom="paragraph">
                  <wp:posOffset>647065</wp:posOffset>
                </wp:positionV>
                <wp:extent cx="169545" cy="853440"/>
                <wp:effectExtent l="0" t="0" r="0" b="0"/>
                <wp:wrapNone/>
                <wp:docPr id="5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F4B2026" id="Rectangle 164" o:spid="_x0000_s1026" style="position:absolute;margin-left:123.15pt;margin-top:50.95pt;width:13.35pt;height:67.2pt;z-index:251739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"/>
            </w:pict>
          </mc:Fallback>
        </mc:AlternateContent>
      </w:r>
      <w:r w:rsidRPr="000C18A2">
        <w:rPr>
          <w:noProof/>
        </w:rPr>
        <mc:AlternateContent>
          <mc:Choice Requires="wps">
            <w:drawing>
              <wp:anchor distT="0" distB="0" distL="114300" distR="114300" simplePos="0" relativeHeight="251740672" behindDoc="0" locked="0" layoutInCell="1" allowOverlap="1" wp14:anchorId="4FC598D0" wp14:editId="47205109">
                <wp:simplePos x="0" y="0"/>
                <wp:positionH relativeFrom="column">
                  <wp:posOffset>3752850</wp:posOffset>
                </wp:positionH>
                <wp:positionV relativeFrom="paragraph">
                  <wp:posOffset>647065</wp:posOffset>
                </wp:positionV>
                <wp:extent cx="203835" cy="868045"/>
                <wp:effectExtent l="0" t="0" r="0" b="0"/>
                <wp:wrapNone/>
                <wp:docPr id="5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ECF4FBC" id="Rectangle 165" o:spid="_x0000_s1026" style="position:absolute;margin-left:295.5pt;margin-top:50.95pt;width:16.05pt;height:68.35pt;z-index:25174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"/>
            </w:pict>
          </mc:Fallback>
        </mc:AlternateContent>
      </w:r>
      <w:r w:rsidRPr="000C18A2">
        <w:rPr>
          <w:noProof/>
        </w:rPr>
        <mc:AlternateContent>
          <mc:Choice Requires="wps">
            <w:drawing>
              <wp:anchor distT="0" distB="0" distL="114300" distR="114300" simplePos="0" relativeHeight="251741696" behindDoc="0" locked="0" layoutInCell="1" allowOverlap="1" wp14:anchorId="6DDE2DF8" wp14:editId="54BF39FC">
                <wp:simplePos x="0" y="0"/>
                <wp:positionH relativeFrom="column">
                  <wp:posOffset>1744980</wp:posOffset>
                </wp:positionH>
                <wp:positionV relativeFrom="paragraph">
                  <wp:posOffset>829945</wp:posOffset>
                </wp:positionV>
                <wp:extent cx="2007870" cy="0"/>
                <wp:effectExtent l="0" t="0" r="0" b="0"/>
                <wp:wrapNone/>
                <wp:docPr id="52"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AB7A758" id="Line 166" o:spid="_x0000_s1026" style="position:absolute;z-index:251741696;visibility:visible;mso-wrap-style:square;mso-wrap-distance-left:9pt;mso-wrap-distance-top:0;mso-wrap-distance-right:9pt;mso-wrap-distance-bottom:0;mso-position-horizontal:absolute;mso-position-horizontal-relative:text;mso-position-vertical:absolute;mso-position-vertical-relative:text" from="137.4pt,65.35pt" to="295.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">
                <v:stroke endarrow="block"/>
              </v:line>
            </w:pict>
          </mc:Fallback>
        </mc:AlternateContent>
      </w:r>
      <w:r w:rsidRPr="000C18A2">
        <w:rPr>
          <w:noProof/>
        </w:rPr>
        <mc:AlternateContent>
          <mc:Choice Requires="wps">
            <w:drawing>
              <wp:anchor distT="0" distB="0" distL="114300" distR="114300" simplePos="0" relativeHeight="251742720" behindDoc="0" locked="0" layoutInCell="1" allowOverlap="1" wp14:anchorId="47AE809B" wp14:editId="3423995C">
                <wp:simplePos x="0" y="0"/>
                <wp:positionH relativeFrom="column">
                  <wp:posOffset>3390900</wp:posOffset>
                </wp:positionH>
                <wp:positionV relativeFrom="paragraph">
                  <wp:posOffset>19050</wp:posOffset>
                </wp:positionV>
                <wp:extent cx="914400" cy="534670"/>
                <wp:effectExtent l="0" t="0" r="0" b="0"/>
                <wp:wrapNone/>
                <wp:docPr id="5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B60042" w14:textId="52C85DD8" w:rsidR="005652F2" w:rsidRPr="007C1AAC" w:rsidRDefault="005652F2" w:rsidP="000C18A2">
                            <w:pPr>
                              <w:jc w:val="center"/>
                              <w:rPr>
                                <w:sz w:val="22"/>
                                <w:szCs w:val="22"/>
                              </w:rPr>
                            </w:pPr>
                            <w:r>
                              <w:rPr>
                                <w:sz w:val="22"/>
                                <w:szCs w:val="22"/>
                              </w:rPr>
                              <w:t>Care Team Contributor</w:t>
                            </w:r>
                          </w:p>
                          <w:p w14:paraId="263490C9" w14:textId="77777777" w:rsidR="005652F2" w:rsidRDefault="005652F2" w:rsidP="000C18A2"/>
                          <w:p w14:paraId="49A33A52" w14:textId="77777777" w:rsidR="005652F2" w:rsidRPr="007C1AAC" w:rsidRDefault="005652F2" w:rsidP="000C18A2">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a:graphicData>
                </a:graphic>
              </wp:anchor>
            </w:drawing>
          </mc:Choice>
          <mc:Fallback>
            <w:pict>
              <v:shape w14:anchorId="47AE809B" id="_x0000_s1092" type="#_x0000_t202" style="position:absolute;margin-left:267pt;margin-top:1.5pt;width:1in;height:42.1pt;z-index:251742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" stroked="f">
                <v:textbox>
                  <w:txbxContent>
                    <w:p w14:paraId="09B60042" w14:textId="52C85DD8" w:rsidR="005652F2" w:rsidRPr="007C1AAC" w:rsidRDefault="005652F2" w:rsidP="000C18A2">
                      <w:pPr>
                        <w:jc w:val="center"/>
                        <w:rPr>
                          <w:sz w:val="22"/>
                          <w:szCs w:val="22"/>
                        </w:rPr>
                      </w:pPr>
                      <w:r>
                        <w:rPr>
                          <w:sz w:val="22"/>
                          <w:szCs w:val="22"/>
                        </w:rPr>
                        <w:t>Care Team Contributor</w:t>
                      </w:r>
                    </w:p>
                    <w:p w14:paraId="263490C9" w14:textId="77777777" w:rsidR="005652F2" w:rsidRDefault="005652F2" w:rsidP="000C18A2"/>
                    <w:p w14:paraId="49A33A52" w14:textId="77777777" w:rsidR="005652F2" w:rsidRPr="007C1AAC" w:rsidRDefault="005652F2" w:rsidP="000C18A2">
                      <w:pPr>
                        <w:jc w:val="center"/>
                        <w:rPr>
                          <w:sz w:val="22"/>
                          <w:szCs w:val="22"/>
                        </w:rPr>
                      </w:pPr>
                      <w:r w:rsidRPr="007C1AAC">
                        <w:rPr>
                          <w:sz w:val="22"/>
                          <w:szCs w:val="22"/>
                        </w:rPr>
                        <w:t>A</w:t>
                      </w:r>
                      <w:r>
                        <w:rPr>
                          <w:sz w:val="22"/>
                          <w:szCs w:val="22"/>
                        </w:rPr>
                        <w:t>ctor D</w:t>
                      </w:r>
                    </w:p>
                  </w:txbxContent>
                </v:textbox>
              </v:shape>
            </w:pict>
          </mc:Fallback>
        </mc:AlternateContent>
      </w:r>
    </w:p>
    <w:p w14:paraId="03491220" w14:textId="77777777" w:rsidR="000C18A2" w:rsidRPr="00CA4288" w:rsidRDefault="000C18A2" w:rsidP="000C18A2">
      <w:pPr>
        <w:pStyle w:val="BodyText"/>
      </w:pPr>
    </w:p>
    <w:p w14:paraId="438F95B7" w14:textId="77777777" w:rsidR="000C18A2" w:rsidRPr="00CA4288" w:rsidRDefault="000C18A2" w:rsidP="000C18A2">
      <w:pPr>
        <w:pStyle w:val="TableTitle"/>
      </w:pPr>
    </w:p>
    <w:p w14:paraId="0ABEEBE3" w14:textId="5B4869BB" w:rsidR="003904A0" w:rsidRDefault="003904A0" w:rsidP="000C18A2"/>
    <w:p w14:paraId="040D042D" w14:textId="1AE69F0C" w:rsidR="000C18A2" w:rsidRDefault="000C18A2" w:rsidP="000C18A2"/>
    <w:p w14:paraId="1C70490F" w14:textId="77A1C9D9" w:rsidR="000C18A2" w:rsidRDefault="000C18A2" w:rsidP="000C18A2"/>
    <w:p w14:paraId="14C983F8" w14:textId="4DA6827F" w:rsidR="000C18A2" w:rsidRDefault="000C18A2" w:rsidP="000C18A2"/>
    <w:p w14:paraId="344F06A7" w14:textId="092E4B67" w:rsidR="000C18A2" w:rsidRPr="00CA4288" w:rsidRDefault="000C18A2" w:rsidP="000C18A2">
      <w:pPr>
        <w:pStyle w:val="Heading4"/>
        <w:numPr>
          <w:ilvl w:val="0"/>
          <w:numId w:val="0"/>
        </w:numPr>
        <w:rPr>
          <w:noProof w:val="0"/>
        </w:rPr>
      </w:pPr>
      <w:bookmarkStart w:id="322" w:name="_Toc461437970"/>
      <w:r w:rsidRPr="00CA4288">
        <w:rPr>
          <w:noProof w:val="0"/>
        </w:rPr>
        <w:t>3.</w:t>
      </w:r>
      <w:r>
        <w:rPr>
          <w:noProof w:val="0"/>
        </w:rPr>
        <w:t>Y5</w:t>
      </w:r>
      <w:r w:rsidRPr="00CA4288">
        <w:rPr>
          <w:noProof w:val="0"/>
        </w:rPr>
        <w:t xml:space="preserve">.4.1 Provide Care </w:t>
      </w:r>
      <w:bookmarkEnd w:id="322"/>
      <w:r>
        <w:rPr>
          <w:noProof w:val="0"/>
        </w:rPr>
        <w:t>Team</w:t>
      </w:r>
    </w:p>
    <w:p w14:paraId="56BEF58E" w14:textId="72F6CD01" w:rsidR="000C18A2" w:rsidRPr="00CA4288" w:rsidRDefault="000C18A2" w:rsidP="000C18A2">
      <w:pPr>
        <w:pStyle w:val="BodyText"/>
      </w:pPr>
      <w:r w:rsidRPr="00CA4288">
        <w:t xml:space="preserve">The Care </w:t>
      </w:r>
      <w:r>
        <w:t>Team</w:t>
      </w:r>
      <w:r w:rsidRPr="00CA4288">
        <w:t xml:space="preserve"> Service</w:t>
      </w:r>
      <w:r>
        <w:t xml:space="preserve"> sends a CareTeam</w:t>
      </w:r>
      <w:r w:rsidRPr="00CA4288">
        <w:t xml:space="preserve"> resource to the endpoint specified in the Subscription </w:t>
      </w:r>
      <w:commentRangeStart w:id="323"/>
      <w:r w:rsidRPr="00CA4288">
        <w:t>resource</w:t>
      </w:r>
      <w:commentRangeEnd w:id="323"/>
      <w:r w:rsidR="00797E39">
        <w:rPr>
          <w:rStyle w:val="CommentReference"/>
        </w:rPr>
        <w:commentReference w:id="323"/>
      </w:r>
      <w:r w:rsidRPr="00CA4288">
        <w:t>.</w:t>
      </w:r>
      <w:ins w:id="324" w:author="Jones, Emma" w:date="2017-04-19T11:57:00Z">
        <w:r w:rsidR="00797E39">
          <w:t xml:space="preserve"> </w:t>
        </w:r>
      </w:ins>
    </w:p>
    <w:p w14:paraId="76DF2DF6" w14:textId="54D87FFD" w:rsidR="000C18A2" w:rsidRPr="00CA4288" w:rsidRDefault="000C18A2" w:rsidP="000C18A2">
      <w:pPr>
        <w:pStyle w:val="Heading5"/>
        <w:numPr>
          <w:ilvl w:val="0"/>
          <w:numId w:val="0"/>
        </w:numPr>
        <w:rPr>
          <w:noProof w:val="0"/>
        </w:rPr>
      </w:pPr>
      <w:bookmarkStart w:id="325" w:name="_Toc461437971"/>
      <w:r w:rsidRPr="00CA4288">
        <w:rPr>
          <w:noProof w:val="0"/>
        </w:rPr>
        <w:t>3.</w:t>
      </w:r>
      <w:r>
        <w:rPr>
          <w:noProof w:val="0"/>
        </w:rPr>
        <w:t>Y5</w:t>
      </w:r>
      <w:r w:rsidRPr="00CA4288">
        <w:rPr>
          <w:noProof w:val="0"/>
        </w:rPr>
        <w:t>.4.1.1 Trigger Events</w:t>
      </w:r>
      <w:bookmarkEnd w:id="325"/>
    </w:p>
    <w:p w14:paraId="6AF32D5A" w14:textId="6F1E466F" w:rsidR="000C18A2" w:rsidRPr="00CA4288" w:rsidRDefault="000C18A2" w:rsidP="000C18A2">
      <w:pPr>
        <w:pStyle w:val="BodyText"/>
      </w:pPr>
      <w:r w:rsidRPr="00CA4288">
        <w:t xml:space="preserve">A change to a resource causes a Subscription Criteria to evaluate as true, so the Care </w:t>
      </w:r>
      <w:r>
        <w:t>Team</w:t>
      </w:r>
      <w:r w:rsidRPr="00CA4288">
        <w:t xml:space="preserve"> Service</w:t>
      </w:r>
      <w:r>
        <w:t xml:space="preserve"> sends the updated CareTeam</w:t>
      </w:r>
      <w:r w:rsidRPr="00CA4288">
        <w:t xml:space="preserve"> resource to the designated endpoint.</w:t>
      </w:r>
    </w:p>
    <w:p w14:paraId="0E1FC09F" w14:textId="147244E3" w:rsidR="000C18A2" w:rsidRPr="00CA4288" w:rsidRDefault="000C18A2" w:rsidP="000C18A2">
      <w:pPr>
        <w:pStyle w:val="Heading5"/>
        <w:numPr>
          <w:ilvl w:val="0"/>
          <w:numId w:val="0"/>
        </w:numPr>
        <w:rPr>
          <w:noProof w:val="0"/>
        </w:rPr>
      </w:pPr>
      <w:bookmarkStart w:id="326" w:name="_Toc461437972"/>
      <w:r w:rsidRPr="00CA4288">
        <w:rPr>
          <w:noProof w:val="0"/>
        </w:rPr>
        <w:t>3.</w:t>
      </w:r>
      <w:r>
        <w:rPr>
          <w:noProof w:val="0"/>
        </w:rPr>
        <w:t>Y5</w:t>
      </w:r>
      <w:r w:rsidRPr="00CA4288">
        <w:rPr>
          <w:noProof w:val="0"/>
        </w:rPr>
        <w:t>.4.1.2 Message Semantics</w:t>
      </w:r>
      <w:bookmarkEnd w:id="326"/>
    </w:p>
    <w:p w14:paraId="732D4F07" w14:textId="758142E9" w:rsidR="000C18A2" w:rsidRPr="00CA4288" w:rsidRDefault="000C18A2" w:rsidP="000C18A2">
      <w:pPr>
        <w:pStyle w:val="BodyText"/>
      </w:pPr>
      <w:r w:rsidRPr="00CA4288">
        <w:t xml:space="preserve">This is an </w:t>
      </w:r>
      <w:r>
        <w:t>HTTP or HTTPS POST of a CareTeam</w:t>
      </w:r>
      <w:r w:rsidRPr="00CA4288">
        <w:t xml:space="preserve"> resource, as constrained by this profile.</w:t>
      </w:r>
    </w:p>
    <w:p w14:paraId="2C3DB362" w14:textId="77777777" w:rsidR="000C18A2" w:rsidRPr="00CA4288" w:rsidRDefault="000C18A2" w:rsidP="000C18A2">
      <w:pPr>
        <w:pStyle w:val="BodyText"/>
      </w:pPr>
      <w:r w:rsidRPr="00CA4288">
        <w:t>The base URL for this is specified in the registered Subscription resource.</w:t>
      </w:r>
    </w:p>
    <w:p w14:paraId="5617898C" w14:textId="7BEC4BB0" w:rsidR="000C18A2" w:rsidRPr="00CA4288" w:rsidRDefault="000C18A2" w:rsidP="000C18A2">
      <w:pPr>
        <w:pStyle w:val="BodyText"/>
      </w:pPr>
      <w:r w:rsidRPr="00CA4288">
        <w:t>Where the body of the transaction contains the C</w:t>
      </w:r>
      <w:r>
        <w:t>areTeam</w:t>
      </w:r>
      <w:r w:rsidRPr="00CA4288">
        <w:t xml:space="preserve"> resource. </w:t>
      </w:r>
    </w:p>
    <w:p w14:paraId="60049C9E" w14:textId="77777777" w:rsidR="000C18A2" w:rsidRPr="00CA4288" w:rsidRDefault="000C18A2" w:rsidP="000C18A2">
      <w:pPr>
        <w:pStyle w:val="BodyText"/>
      </w:pPr>
      <w:r w:rsidRPr="00CA4288">
        <w:t>See: http://hl7.org/fhir/subscription.html</w:t>
      </w:r>
    </w:p>
    <w:p w14:paraId="2BF954A8" w14:textId="04C5C610" w:rsidR="000C18A2" w:rsidRPr="00CA4288" w:rsidRDefault="000C18A2" w:rsidP="000C18A2">
      <w:pPr>
        <w:pStyle w:val="Heading5"/>
        <w:numPr>
          <w:ilvl w:val="0"/>
          <w:numId w:val="0"/>
        </w:numPr>
        <w:rPr>
          <w:noProof w:val="0"/>
        </w:rPr>
      </w:pPr>
      <w:bookmarkStart w:id="327" w:name="_Toc461437973"/>
      <w:r w:rsidRPr="00CA4288">
        <w:rPr>
          <w:noProof w:val="0"/>
        </w:rPr>
        <w:t>3.</w:t>
      </w:r>
      <w:r>
        <w:rPr>
          <w:noProof w:val="0"/>
        </w:rPr>
        <w:t>Y5</w:t>
      </w:r>
      <w:r w:rsidRPr="00CA4288">
        <w:rPr>
          <w:noProof w:val="0"/>
        </w:rPr>
        <w:t>.4.1.3 Expected Actions</w:t>
      </w:r>
      <w:bookmarkEnd w:id="327"/>
    </w:p>
    <w:p w14:paraId="17318328" w14:textId="723AFF74" w:rsidR="000C18A2" w:rsidRPr="00CA4288" w:rsidRDefault="000C18A2" w:rsidP="000C18A2">
      <w:pPr>
        <w:pStyle w:val="BodyText"/>
      </w:pPr>
      <w:r w:rsidRPr="00CA4288">
        <w:t xml:space="preserve">The Care </w:t>
      </w:r>
      <w:r>
        <w:t>Team</w:t>
      </w:r>
      <w:r w:rsidRPr="00CA4288">
        <w:t xml:space="preserve"> Con</w:t>
      </w:r>
      <w:r>
        <w:t>tributor</w:t>
      </w:r>
      <w:r w:rsidRPr="00CA4288">
        <w:t xml:space="preserve"> </w:t>
      </w:r>
      <w:r>
        <w:t>receives the CareTeam</w:t>
      </w:r>
      <w:r w:rsidRPr="00CA4288">
        <w:t xml:space="preserve"> resource in the body of the POST.</w:t>
      </w:r>
    </w:p>
    <w:p w14:paraId="61814C01" w14:textId="3B0337E3" w:rsidR="000C18A2" w:rsidRPr="00CA4288" w:rsidRDefault="000C18A2" w:rsidP="000C18A2">
      <w:pPr>
        <w:pStyle w:val="Heading3"/>
        <w:numPr>
          <w:ilvl w:val="0"/>
          <w:numId w:val="0"/>
        </w:numPr>
        <w:rPr>
          <w:noProof w:val="0"/>
        </w:rPr>
      </w:pPr>
      <w:bookmarkStart w:id="328" w:name="_Toc461437974"/>
      <w:r w:rsidRPr="00CA4288">
        <w:rPr>
          <w:noProof w:val="0"/>
        </w:rPr>
        <w:t>3.</w:t>
      </w:r>
      <w:r>
        <w:rPr>
          <w:noProof w:val="0"/>
        </w:rPr>
        <w:t>Y5</w:t>
      </w:r>
      <w:r w:rsidRPr="00CA4288">
        <w:rPr>
          <w:noProof w:val="0"/>
        </w:rPr>
        <w:t>.5 Security Considerations</w:t>
      </w:r>
      <w:bookmarkEnd w:id="328"/>
    </w:p>
    <w:p w14:paraId="384D9E3A" w14:textId="714CE46E" w:rsidR="000C18A2" w:rsidRPr="00CA4288" w:rsidRDefault="000C18A2" w:rsidP="000C18A2">
      <w:pPr>
        <w:pStyle w:val="BodyText"/>
      </w:pPr>
      <w:r w:rsidRPr="00CA4288">
        <w:t xml:space="preserve">See </w:t>
      </w:r>
      <w:r>
        <w:t>X.5 DCTM</w:t>
      </w:r>
      <w:r w:rsidRPr="00CA4288">
        <w:t xml:space="preserve"> Security Considerations </w:t>
      </w:r>
    </w:p>
    <w:p w14:paraId="07E92113" w14:textId="77777777" w:rsidR="000C18A2" w:rsidRPr="000C18A2" w:rsidRDefault="000C18A2" w:rsidP="000C18A2"/>
    <w:p w14:paraId="41B00B23" w14:textId="77777777" w:rsidR="00EA4EA1" w:rsidRPr="003651D9" w:rsidRDefault="00EA4EA1" w:rsidP="00EA4EA1">
      <w:pPr>
        <w:pStyle w:val="PartTitle"/>
        <w:rPr>
          <w:highlight w:val="yellow"/>
        </w:rPr>
      </w:pPr>
      <w:bookmarkStart w:id="329" w:name="_Toc345074688"/>
      <w:r w:rsidRPr="003651D9">
        <w:lastRenderedPageBreak/>
        <w:t>Appendices</w:t>
      </w:r>
      <w:bookmarkEnd w:id="329"/>
      <w:r w:rsidRPr="003651D9">
        <w:rPr>
          <w:highlight w:val="yellow"/>
        </w:rPr>
        <w:t xml:space="preserve"> </w:t>
      </w:r>
    </w:p>
    <w:p w14:paraId="19A80F17" w14:textId="67FAC846" w:rsidR="00EA4EA1" w:rsidRPr="00D71306" w:rsidRDefault="00785BC7" w:rsidP="00EA4EA1">
      <w:pPr>
        <w:pStyle w:val="AuthorInstructions"/>
        <w:rPr>
          <w:i w:val="0"/>
        </w:rPr>
      </w:pPr>
      <w:r w:rsidRPr="00D71306">
        <w:rPr>
          <w:i w:val="0"/>
        </w:rPr>
        <w:t>None</w:t>
      </w:r>
    </w:p>
    <w:p w14:paraId="5F57A2DF" w14:textId="77777777" w:rsidR="00EA4EA1" w:rsidRPr="003651D9" w:rsidRDefault="00EA4EA1" w:rsidP="00EA4EA1"/>
    <w:p w14:paraId="5601BC7B" w14:textId="77777777" w:rsidR="00522F40" w:rsidRPr="003651D9" w:rsidRDefault="00F313A8" w:rsidP="00111CBC">
      <w:pPr>
        <w:pStyle w:val="AppendixHeading1"/>
        <w:rPr>
          <w:noProof w:val="0"/>
        </w:rPr>
      </w:pPr>
      <w:bookmarkStart w:id="330" w:name="_Toc345074693"/>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330"/>
    </w:p>
    <w:p w14:paraId="1BA89919"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3799536B" w14:textId="42DAF3BF" w:rsidR="00167DB7" w:rsidRPr="003651D9" w:rsidRDefault="00785BC7" w:rsidP="00461A12">
      <w:pPr>
        <w:pStyle w:val="BodyText"/>
      </w:pPr>
      <w:r>
        <w:t>None</w:t>
      </w:r>
    </w:p>
    <w:p w14:paraId="1021EE97" w14:textId="77777777" w:rsidR="00167DB7" w:rsidRPr="003651D9" w:rsidRDefault="00167DB7" w:rsidP="00461A12">
      <w:pPr>
        <w:pStyle w:val="BodyText"/>
      </w:pPr>
    </w:p>
    <w:p w14:paraId="00CACB9C" w14:textId="77777777" w:rsidR="00993FF5" w:rsidRPr="003651D9" w:rsidRDefault="00993FF5" w:rsidP="00461A12">
      <w:pPr>
        <w:pStyle w:val="BodyText"/>
      </w:pPr>
    </w:p>
    <w:p w14:paraId="7EF1CE59" w14:textId="600D3C42" w:rsidR="00993FF5" w:rsidRPr="003651D9" w:rsidRDefault="00993FF5" w:rsidP="00993FF5">
      <w:pPr>
        <w:pStyle w:val="PartTitle"/>
      </w:pPr>
      <w:bookmarkStart w:id="331" w:name="_Toc345074694"/>
      <w:r w:rsidRPr="003651D9">
        <w:lastRenderedPageBreak/>
        <w:t>Volume 3 – Content Modules</w:t>
      </w:r>
      <w:bookmarkEnd w:id="331"/>
    </w:p>
    <w:p w14:paraId="3CD4AA73" w14:textId="1B1FFE8E" w:rsidR="00170ED0" w:rsidRPr="003651D9" w:rsidRDefault="00170ED0" w:rsidP="00170ED0">
      <w:pPr>
        <w:pStyle w:val="Heading1"/>
        <w:numPr>
          <w:ilvl w:val="0"/>
          <w:numId w:val="0"/>
        </w:numPr>
        <w:ind w:left="432" w:hanging="432"/>
        <w:rPr>
          <w:noProof w:val="0"/>
        </w:rPr>
      </w:pPr>
      <w:bookmarkStart w:id="332" w:name="_Toc345074695"/>
      <w:r w:rsidRPr="003651D9">
        <w:rPr>
          <w:noProof w:val="0"/>
        </w:rPr>
        <w:lastRenderedPageBreak/>
        <w:t>5.Namespaces and Vocabularies</w:t>
      </w:r>
      <w:bookmarkEnd w:id="332"/>
    </w:p>
    <w:p w14:paraId="459BD645" w14:textId="77777777" w:rsidR="00701B3A" w:rsidRPr="003651D9" w:rsidRDefault="00170ED0" w:rsidP="00170ED0">
      <w:pPr>
        <w:pStyle w:val="EditorInstructions"/>
      </w:pPr>
      <w:r w:rsidRPr="003651D9">
        <w:t>Add to section 5 Namespaces and Vocabularies</w:t>
      </w:r>
      <w:bookmarkStart w:id="333" w:name="_IHEActCode_Vocabulary"/>
      <w:bookmarkStart w:id="334" w:name="_IHERoleCode_Vocabulary"/>
      <w:bookmarkEnd w:id="333"/>
      <w:bookmarkEnd w:id="334"/>
    </w:p>
    <w:p w14:paraId="0538139F" w14:textId="63C31CC4" w:rsidR="00170ED0" w:rsidRPr="003651D9" w:rsidRDefault="00C82BF2" w:rsidP="00D71306">
      <w:pPr>
        <w:pStyle w:val="AuthorInstructions"/>
      </w:pPr>
      <w:r w:rsidRPr="00D71306">
        <w:rPr>
          <w:i w:val="0"/>
        </w:rPr>
        <w:t>NA</w:t>
      </w:r>
    </w:p>
    <w:p w14:paraId="53557D26" w14:textId="77777777" w:rsidR="00170ED0" w:rsidRPr="003651D9" w:rsidRDefault="00170ED0" w:rsidP="00170ED0">
      <w:pPr>
        <w:pStyle w:val="EditorInstructions"/>
      </w:pPr>
      <w:r w:rsidRPr="003651D9">
        <w:t>Add to section 5.1.1 IHE Format Codes</w:t>
      </w:r>
    </w:p>
    <w:p w14:paraId="11AEF219" w14:textId="7EFE39A6" w:rsidR="00170ED0" w:rsidRPr="003651D9" w:rsidRDefault="00C82BF2" w:rsidP="00170ED0">
      <w:pPr>
        <w:pStyle w:val="BodyText"/>
        <w:rPr>
          <w:lang w:eastAsia="x-none"/>
        </w:rPr>
      </w:pPr>
      <w:r>
        <w:rPr>
          <w:lang w:eastAsia="x-none"/>
        </w:rPr>
        <w:t>NA</w:t>
      </w:r>
    </w:p>
    <w:p w14:paraId="685397C9" w14:textId="77777777" w:rsidR="00170ED0" w:rsidRPr="003651D9" w:rsidRDefault="00170ED0" w:rsidP="00170ED0">
      <w:pPr>
        <w:pStyle w:val="BodyText"/>
      </w:pPr>
    </w:p>
    <w:p w14:paraId="69F2F008" w14:textId="77777777" w:rsidR="00170ED0" w:rsidRPr="003651D9" w:rsidRDefault="00170ED0" w:rsidP="00170ED0">
      <w:pPr>
        <w:pStyle w:val="EditorInstructions"/>
      </w:pPr>
      <w:r w:rsidRPr="003651D9">
        <w:t xml:space="preserve">Add to section </w:t>
      </w:r>
      <w:r w:rsidR="003F3E4A" w:rsidRPr="003651D9">
        <w:t>5.1.2 IHE</w:t>
      </w:r>
      <w:r w:rsidRPr="003651D9">
        <w:t xml:space="preserve"> ActCode Vocabulary</w:t>
      </w:r>
    </w:p>
    <w:p w14:paraId="27EF3FF8" w14:textId="148FFB21" w:rsidR="00170ED0" w:rsidRPr="003651D9" w:rsidRDefault="00C82BF2" w:rsidP="00170ED0">
      <w:pPr>
        <w:pStyle w:val="BodyText"/>
      </w:pPr>
      <w:r>
        <w:t>NA</w:t>
      </w:r>
    </w:p>
    <w:p w14:paraId="505B0786" w14:textId="77777777" w:rsidR="00170ED0" w:rsidRPr="003651D9" w:rsidRDefault="00170ED0" w:rsidP="00170ED0">
      <w:pPr>
        <w:pStyle w:val="BodyText"/>
      </w:pPr>
    </w:p>
    <w:p w14:paraId="4F3C86A1" w14:textId="77777777" w:rsidR="00170ED0" w:rsidRPr="003651D9" w:rsidRDefault="00170ED0" w:rsidP="00170ED0">
      <w:pPr>
        <w:pStyle w:val="EditorInstructions"/>
      </w:pPr>
      <w:r w:rsidRPr="003651D9">
        <w:t xml:space="preserve">Add to section </w:t>
      </w:r>
      <w:r w:rsidR="003F3E4A" w:rsidRPr="003651D9">
        <w:t>5.1.3 IHE</w:t>
      </w:r>
      <w:r w:rsidRPr="003651D9">
        <w:t xml:space="preserve"> RoleCode Vocabulary</w:t>
      </w:r>
    </w:p>
    <w:p w14:paraId="6005BE5B" w14:textId="1E437674" w:rsidR="00170ED0" w:rsidRPr="003651D9" w:rsidRDefault="00C82BF2" w:rsidP="00170ED0">
      <w:pPr>
        <w:pStyle w:val="BodyText"/>
      </w:pPr>
      <w:r>
        <w:t>NA</w:t>
      </w:r>
    </w:p>
    <w:p w14:paraId="5ECB76F4" w14:textId="77777777" w:rsidR="008D45BC" w:rsidRPr="003651D9" w:rsidRDefault="00170ED0" w:rsidP="003D5A68">
      <w:pPr>
        <w:pStyle w:val="Heading1"/>
        <w:numPr>
          <w:ilvl w:val="0"/>
          <w:numId w:val="0"/>
        </w:numPr>
        <w:ind w:left="432" w:hanging="432"/>
        <w:rPr>
          <w:noProof w:val="0"/>
        </w:rPr>
      </w:pPr>
      <w:bookmarkStart w:id="335" w:name="_Toc345074696"/>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335"/>
    </w:p>
    <w:p w14:paraId="0A69B364" w14:textId="4F3EDD82" w:rsidR="00665D8F" w:rsidRDefault="008D45BC" w:rsidP="0032060B">
      <w:pPr>
        <w:pStyle w:val="BodyText"/>
        <w:rPr>
          <w:lang w:eastAsia="x-none"/>
        </w:rPr>
      </w:pPr>
      <w:bookmarkStart w:id="336" w:name="_Toc345074697"/>
      <w:r w:rsidRPr="003651D9">
        <w:t>6.3.</w:t>
      </w:r>
      <w:r w:rsidR="00F847E4" w:rsidRPr="003651D9">
        <w:t>1</w:t>
      </w:r>
      <w:r w:rsidR="003D5A68" w:rsidRPr="003651D9">
        <w:t xml:space="preserve"> CDA </w:t>
      </w:r>
      <w:r w:rsidR="00147A61" w:rsidRPr="003651D9">
        <w:t>Content Module</w:t>
      </w:r>
      <w:r w:rsidR="00F847E4" w:rsidRPr="003651D9">
        <w:t>s</w:t>
      </w:r>
      <w:bookmarkEnd w:id="336"/>
      <w:r w:rsidR="00A92D4A">
        <w:rPr>
          <w:lang w:eastAsia="x-none"/>
        </w:rPr>
        <w:t>NA</w:t>
      </w:r>
    </w:p>
    <w:p w14:paraId="402CA425" w14:textId="4F3CBCC4" w:rsidR="00A92D4A" w:rsidRDefault="008504FE" w:rsidP="008504FE">
      <w:pPr>
        <w:pStyle w:val="Heading2"/>
        <w:numPr>
          <w:ilvl w:val="1"/>
          <w:numId w:val="31"/>
        </w:numPr>
        <w:tabs>
          <w:tab w:val="left" w:pos="720"/>
        </w:tabs>
        <w:rPr>
          <w:bCs/>
        </w:rPr>
      </w:pPr>
      <w:bookmarkStart w:id="337" w:name="_Toc461437991"/>
      <w:r>
        <w:rPr>
          <w:bCs/>
        </w:rPr>
        <w:t xml:space="preserve"> </w:t>
      </w:r>
      <w:r w:rsidR="00A92D4A">
        <w:rPr>
          <w:bCs/>
        </w:rPr>
        <w:t>HL7 FHIR</w:t>
      </w:r>
      <w:r w:rsidR="00A92D4A">
        <w:rPr>
          <w:bCs/>
          <w:vertAlign w:val="superscript"/>
        </w:rPr>
        <w:t>®</w:t>
      </w:r>
      <w:r w:rsidR="00A92D4A">
        <w:rPr>
          <w:bCs/>
        </w:rPr>
        <w:t xml:space="preserve"> Content Module</w:t>
      </w:r>
      <w:bookmarkEnd w:id="337"/>
      <w:r w:rsidR="00A92D4A">
        <w:rPr>
          <w:bCs/>
        </w:rPr>
        <w:t xml:space="preserve"> </w:t>
      </w:r>
    </w:p>
    <w:p w14:paraId="65B82B9C" w14:textId="52F1CAF9" w:rsidR="00D71306" w:rsidRDefault="008504FE" w:rsidP="008504FE">
      <w:pPr>
        <w:pStyle w:val="Heading3"/>
        <w:numPr>
          <w:ilvl w:val="0"/>
          <w:numId w:val="0"/>
        </w:numPr>
        <w:ind w:left="720" w:hanging="720"/>
        <w:rPr>
          <w:rFonts w:ascii="Times New Roman" w:hAnsi="Times New Roman"/>
        </w:rPr>
      </w:pPr>
      <w:r>
        <w:t xml:space="preserve">6.6.1 </w:t>
      </w:r>
      <w:r w:rsidR="00A92D4A">
        <w:t>Care Team</w:t>
      </w:r>
    </w:p>
    <w:p w14:paraId="3A2527B6" w14:textId="02D9C97F" w:rsidR="000D6321" w:rsidRPr="00A92D4A" w:rsidRDefault="00A92D4A" w:rsidP="00A92D4A">
      <w:pPr>
        <w:pStyle w:val="TableTitle"/>
        <w:jc w:val="left"/>
        <w:rPr>
          <w:rFonts w:ascii="Times New Roman" w:hAnsi="Times New Roman"/>
          <w:b w:val="0"/>
        </w:rPr>
      </w:pPr>
      <w:r w:rsidRPr="00A92D4A">
        <w:rPr>
          <w:rFonts w:ascii="Times New Roman" w:hAnsi="Times New Roman"/>
          <w:b w:val="0"/>
        </w:rPr>
        <w:t>The following</w:t>
      </w:r>
      <w:r>
        <w:rPr>
          <w:rFonts w:ascii="Times New Roman" w:hAnsi="Times New Roman"/>
          <w:b w:val="0"/>
        </w:rPr>
        <w:t xml:space="preserve"> table shows the DynamicCareTeamManagement</w:t>
      </w:r>
      <w:r w:rsidRPr="00A92D4A">
        <w:rPr>
          <w:rFonts w:ascii="Times New Roman" w:hAnsi="Times New Roman"/>
          <w:b w:val="0"/>
        </w:rPr>
        <w:t xml:space="preserve"> StructureDefinitio</w:t>
      </w:r>
      <w:r>
        <w:rPr>
          <w:rFonts w:ascii="Times New Roman" w:hAnsi="Times New Roman"/>
          <w:b w:val="0"/>
        </w:rPr>
        <w:t>n, which constrains the CarTeam</w:t>
      </w:r>
      <w:r w:rsidRPr="00A92D4A">
        <w:rPr>
          <w:rFonts w:ascii="Times New Roman" w:hAnsi="Times New Roman"/>
          <w:b w:val="0"/>
        </w:rPr>
        <w:t xml:space="preserve"> resource. Con</w:t>
      </w:r>
      <w:r>
        <w:rPr>
          <w:rFonts w:ascii="Times New Roman" w:hAnsi="Times New Roman"/>
          <w:b w:val="0"/>
        </w:rPr>
        <w:t>straints applied to the CareTeam</w:t>
      </w:r>
      <w:r w:rsidRPr="00A92D4A">
        <w:rPr>
          <w:rFonts w:ascii="Times New Roman" w:hAnsi="Times New Roman"/>
          <w:b w:val="0"/>
        </w:rPr>
        <w:t xml:space="preserve"> base resource by this profile are shown in bold. The xml of the StructuredDefinition is available</w:t>
      </w:r>
      <w:r>
        <w:t xml:space="preserve"> </w:t>
      </w:r>
      <w:r w:rsidRPr="00A92D4A">
        <w:rPr>
          <w:rFonts w:ascii="Times New Roman" w:hAnsi="Times New Roman"/>
          <w:color w:val="FF0000"/>
        </w:rPr>
        <w:t>[add link to ftp here]</w:t>
      </w:r>
    </w:p>
    <w:p w14:paraId="3B87CEE7" w14:textId="573198B5" w:rsidR="0032060B" w:rsidRPr="003651D9" w:rsidRDefault="0032060B" w:rsidP="000807AC">
      <w:pPr>
        <w:pStyle w:val="TableTitle"/>
      </w:pPr>
    </w:p>
    <w:p w14:paraId="5B8DFEE6" w14:textId="4CBD2191" w:rsidR="008504FE" w:rsidRPr="00CA4288" w:rsidRDefault="008504FE" w:rsidP="008504FE">
      <w:pPr>
        <w:pStyle w:val="TableTitle"/>
      </w:pPr>
      <w:r>
        <w:t>Table 6.6.1-2: CareTeam</w:t>
      </w:r>
      <w:r w:rsidRPr="00CA4288">
        <w:t xml:space="preserve"> resource</w:t>
      </w:r>
    </w:p>
    <w:tbl>
      <w:tblPr>
        <w:tblStyle w:val="TableGrid"/>
        <w:tblW w:w="0" w:type="auto"/>
        <w:tblLook w:val="04A0" w:firstRow="1" w:lastRow="0" w:firstColumn="1" w:lastColumn="0" w:noHBand="0" w:noVBand="1"/>
      </w:tblPr>
      <w:tblGrid>
        <w:gridCol w:w="2785"/>
        <w:gridCol w:w="900"/>
        <w:gridCol w:w="3350"/>
        <w:gridCol w:w="2315"/>
      </w:tblGrid>
      <w:tr w:rsidR="008504FE" w14:paraId="189749CC" w14:textId="77777777" w:rsidTr="00DA46EC">
        <w:tc>
          <w:tcPr>
            <w:tcW w:w="2785" w:type="dxa"/>
            <w:shd w:val="clear" w:color="auto" w:fill="BFBFBF" w:themeFill="background1" w:themeFillShade="BF"/>
            <w:vAlign w:val="bottom"/>
          </w:tcPr>
          <w:p w14:paraId="1621B2D6" w14:textId="711D1988" w:rsidR="008504FE" w:rsidRPr="008504FE" w:rsidRDefault="008504FE" w:rsidP="008504FE">
            <w:pPr>
              <w:pStyle w:val="BodyText"/>
              <w:jc w:val="center"/>
              <w:rPr>
                <w:rFonts w:ascii="Arial" w:hAnsi="Arial" w:cs="Arial"/>
                <w:b/>
                <w:sz w:val="20"/>
                <w:lang w:eastAsia="x-none"/>
              </w:rPr>
            </w:pPr>
            <w:r w:rsidRPr="008504FE">
              <w:rPr>
                <w:rFonts w:ascii="Arial" w:hAnsi="Arial" w:cs="Arial"/>
                <w:b/>
                <w:sz w:val="20"/>
              </w:rPr>
              <w:t>Name</w:t>
            </w:r>
          </w:p>
        </w:tc>
        <w:tc>
          <w:tcPr>
            <w:tcW w:w="900" w:type="dxa"/>
            <w:shd w:val="clear" w:color="auto" w:fill="BFBFBF" w:themeFill="background1" w:themeFillShade="BF"/>
            <w:vAlign w:val="bottom"/>
          </w:tcPr>
          <w:p w14:paraId="25D687A5" w14:textId="5993F779" w:rsidR="008504FE" w:rsidRPr="008504FE" w:rsidRDefault="008504FE" w:rsidP="008504FE">
            <w:pPr>
              <w:pStyle w:val="BodyText"/>
              <w:jc w:val="center"/>
              <w:rPr>
                <w:rFonts w:ascii="Arial" w:hAnsi="Arial" w:cs="Arial"/>
                <w:b/>
                <w:sz w:val="20"/>
                <w:lang w:eastAsia="x-none"/>
              </w:rPr>
            </w:pPr>
            <w:r w:rsidRPr="008504FE">
              <w:rPr>
                <w:rFonts w:ascii="Arial" w:hAnsi="Arial" w:cs="Arial"/>
                <w:b/>
                <w:sz w:val="20"/>
              </w:rPr>
              <w:t>Card.</w:t>
            </w:r>
          </w:p>
        </w:tc>
        <w:tc>
          <w:tcPr>
            <w:tcW w:w="3350" w:type="dxa"/>
            <w:shd w:val="clear" w:color="auto" w:fill="BFBFBF" w:themeFill="background1" w:themeFillShade="BF"/>
          </w:tcPr>
          <w:p w14:paraId="321E9EDB" w14:textId="1C89CE40" w:rsidR="008504FE" w:rsidRPr="008504FE" w:rsidRDefault="008504FE" w:rsidP="008504FE">
            <w:pPr>
              <w:pStyle w:val="BodyText"/>
              <w:jc w:val="center"/>
              <w:rPr>
                <w:rFonts w:ascii="Arial" w:hAnsi="Arial" w:cs="Arial"/>
                <w:b/>
                <w:sz w:val="20"/>
                <w:lang w:eastAsia="x-none"/>
              </w:rPr>
            </w:pPr>
            <w:r w:rsidRPr="008504FE">
              <w:rPr>
                <w:rFonts w:ascii="Arial" w:hAnsi="Arial" w:cs="Arial"/>
                <w:b/>
                <w:sz w:val="20"/>
              </w:rPr>
              <w:t>Description &amp; Constraints</w:t>
            </w:r>
          </w:p>
        </w:tc>
        <w:tc>
          <w:tcPr>
            <w:tcW w:w="2315" w:type="dxa"/>
            <w:shd w:val="clear" w:color="auto" w:fill="BFBFBF" w:themeFill="background1" w:themeFillShade="BF"/>
            <w:vAlign w:val="bottom"/>
          </w:tcPr>
          <w:p w14:paraId="5BC11033" w14:textId="6DBA394D" w:rsidR="008504FE" w:rsidRPr="008504FE" w:rsidRDefault="008504FE" w:rsidP="008504FE">
            <w:pPr>
              <w:pStyle w:val="BodyText"/>
              <w:jc w:val="center"/>
              <w:rPr>
                <w:rFonts w:ascii="Arial" w:hAnsi="Arial" w:cs="Arial"/>
                <w:b/>
                <w:sz w:val="20"/>
                <w:lang w:eastAsia="x-none"/>
              </w:rPr>
            </w:pPr>
            <w:r w:rsidRPr="008504FE">
              <w:rPr>
                <w:rFonts w:ascii="Arial" w:hAnsi="Arial" w:cs="Arial"/>
                <w:b/>
                <w:sz w:val="20"/>
              </w:rPr>
              <w:t>Comments</w:t>
            </w:r>
          </w:p>
        </w:tc>
      </w:tr>
      <w:tr w:rsidR="008504FE" w14:paraId="208298BD" w14:textId="77777777" w:rsidTr="00DA46EC">
        <w:tc>
          <w:tcPr>
            <w:tcW w:w="2785" w:type="dxa"/>
          </w:tcPr>
          <w:p w14:paraId="7EF6E5B5" w14:textId="5D418383" w:rsidR="008504FE" w:rsidRDefault="008504FE" w:rsidP="008504FE">
            <w:pPr>
              <w:pStyle w:val="BodyText"/>
              <w:rPr>
                <w:lang w:eastAsia="x-none"/>
              </w:rPr>
            </w:pPr>
            <w:r w:rsidRPr="008504FE">
              <w:rPr>
                <w:lang w:eastAsia="x-none"/>
              </w:rPr>
              <w:t>.</w:t>
            </w:r>
            <w:r>
              <w:rPr>
                <w:lang w:eastAsia="x-none"/>
              </w:rPr>
              <w:t>.</w:t>
            </w:r>
            <w:r w:rsidRPr="008504FE">
              <w:rPr>
                <w:lang w:eastAsia="x-none"/>
              </w:rPr>
              <w:t xml:space="preserve"> CareTeam</w:t>
            </w:r>
          </w:p>
        </w:tc>
        <w:tc>
          <w:tcPr>
            <w:tcW w:w="900" w:type="dxa"/>
          </w:tcPr>
          <w:p w14:paraId="60D73F59" w14:textId="77777777" w:rsidR="008504FE" w:rsidRPr="002F20FD" w:rsidRDefault="008504FE" w:rsidP="008504FE">
            <w:pPr>
              <w:pStyle w:val="BodyText"/>
              <w:rPr>
                <w:lang w:eastAsia="x-none"/>
              </w:rPr>
            </w:pPr>
          </w:p>
        </w:tc>
        <w:tc>
          <w:tcPr>
            <w:tcW w:w="3350" w:type="dxa"/>
          </w:tcPr>
          <w:p w14:paraId="3CA61711" w14:textId="7D549F4B" w:rsidR="008504FE" w:rsidRDefault="00DA46EC" w:rsidP="008504FE">
            <w:pPr>
              <w:pStyle w:val="BodyText"/>
              <w:rPr>
                <w:lang w:eastAsia="x-none"/>
              </w:rPr>
            </w:pPr>
            <w:r w:rsidRPr="00DA46EC">
              <w:rPr>
                <w:lang w:eastAsia="x-none"/>
              </w:rPr>
              <w:t>Planned participants in the coordination and delivery of care for a patient or group</w:t>
            </w:r>
          </w:p>
        </w:tc>
        <w:tc>
          <w:tcPr>
            <w:tcW w:w="2315" w:type="dxa"/>
          </w:tcPr>
          <w:p w14:paraId="4ACFC9EE" w14:textId="77777777" w:rsidR="008504FE" w:rsidRDefault="008504FE" w:rsidP="008504FE">
            <w:pPr>
              <w:pStyle w:val="BodyText"/>
              <w:rPr>
                <w:lang w:eastAsia="x-none"/>
              </w:rPr>
            </w:pPr>
          </w:p>
        </w:tc>
      </w:tr>
      <w:tr w:rsidR="008504FE" w14:paraId="74A97404" w14:textId="77777777" w:rsidTr="00DA46EC">
        <w:tc>
          <w:tcPr>
            <w:tcW w:w="2785" w:type="dxa"/>
          </w:tcPr>
          <w:p w14:paraId="4D2A4601" w14:textId="38AA214D" w:rsidR="008504FE" w:rsidRDefault="008504FE" w:rsidP="008504FE">
            <w:pPr>
              <w:pStyle w:val="BodyText"/>
              <w:rPr>
                <w:lang w:eastAsia="x-none"/>
              </w:rPr>
            </w:pPr>
            <w:r>
              <w:rPr>
                <w:lang w:eastAsia="x-none"/>
              </w:rPr>
              <w:t xml:space="preserve">  </w:t>
            </w:r>
            <w:r w:rsidRPr="008504FE">
              <w:rPr>
                <w:lang w:eastAsia="x-none"/>
              </w:rPr>
              <w:t>... identifier</w:t>
            </w:r>
          </w:p>
        </w:tc>
        <w:tc>
          <w:tcPr>
            <w:tcW w:w="900" w:type="dxa"/>
          </w:tcPr>
          <w:p w14:paraId="69CC68CE" w14:textId="497C717B" w:rsidR="00024295" w:rsidRPr="002F20FD" w:rsidRDefault="00024295" w:rsidP="008504FE">
            <w:pPr>
              <w:pStyle w:val="BodyText"/>
              <w:rPr>
                <w:lang w:eastAsia="x-none"/>
              </w:rPr>
            </w:pPr>
            <w:r w:rsidRPr="002F20FD">
              <w:rPr>
                <w:color w:val="FF0000"/>
                <w:lang w:eastAsia="x-none"/>
              </w:rPr>
              <w:t>1</w:t>
            </w:r>
            <w:r w:rsidRPr="002F20FD">
              <w:rPr>
                <w:lang w:eastAsia="x-none"/>
              </w:rPr>
              <w:t>..*</w:t>
            </w:r>
          </w:p>
        </w:tc>
        <w:tc>
          <w:tcPr>
            <w:tcW w:w="3350" w:type="dxa"/>
          </w:tcPr>
          <w:p w14:paraId="61DD9BDF" w14:textId="28025482" w:rsidR="008504FE" w:rsidRDefault="00DA46EC" w:rsidP="008504FE">
            <w:pPr>
              <w:pStyle w:val="BodyText"/>
              <w:rPr>
                <w:lang w:eastAsia="x-none"/>
              </w:rPr>
            </w:pPr>
            <w:r w:rsidRPr="00DA46EC">
              <w:rPr>
                <w:lang w:eastAsia="x-none"/>
              </w:rPr>
              <w:t>External Ids for this team</w:t>
            </w:r>
          </w:p>
        </w:tc>
        <w:tc>
          <w:tcPr>
            <w:tcW w:w="2315" w:type="dxa"/>
          </w:tcPr>
          <w:p w14:paraId="0DB1AF94" w14:textId="108EE64B" w:rsidR="008504FE" w:rsidRPr="00024295" w:rsidRDefault="00024295" w:rsidP="008504FE">
            <w:pPr>
              <w:pStyle w:val="BodyText"/>
              <w:rPr>
                <w:lang w:eastAsia="x-none"/>
              </w:rPr>
            </w:pPr>
            <w:r w:rsidRPr="00024295">
              <w:rPr>
                <w:bCs/>
                <w:color w:val="FF0000"/>
              </w:rPr>
              <w:t>This version of the profile requires at least one identifier.</w:t>
            </w:r>
          </w:p>
        </w:tc>
      </w:tr>
      <w:tr w:rsidR="008504FE" w14:paraId="39D7A1E3" w14:textId="77777777" w:rsidTr="00DA46EC">
        <w:tc>
          <w:tcPr>
            <w:tcW w:w="2785" w:type="dxa"/>
          </w:tcPr>
          <w:p w14:paraId="23D4A096" w14:textId="56A2581C" w:rsidR="008504FE" w:rsidRDefault="008504FE" w:rsidP="008504FE">
            <w:pPr>
              <w:pStyle w:val="BodyText"/>
              <w:rPr>
                <w:lang w:eastAsia="x-none"/>
              </w:rPr>
            </w:pPr>
            <w:r>
              <w:rPr>
                <w:lang w:eastAsia="x-none"/>
              </w:rPr>
              <w:t xml:space="preserve">  </w:t>
            </w:r>
            <w:r w:rsidRPr="008504FE">
              <w:rPr>
                <w:lang w:eastAsia="x-none"/>
              </w:rPr>
              <w:t>... status</w:t>
            </w:r>
          </w:p>
        </w:tc>
        <w:tc>
          <w:tcPr>
            <w:tcW w:w="900" w:type="dxa"/>
          </w:tcPr>
          <w:p w14:paraId="2F2159F5" w14:textId="463EBFF9" w:rsidR="002F20FD" w:rsidRPr="002F20FD" w:rsidRDefault="002F20FD" w:rsidP="008504FE">
            <w:pPr>
              <w:pStyle w:val="BodyText"/>
              <w:rPr>
                <w:lang w:eastAsia="x-none"/>
              </w:rPr>
            </w:pPr>
            <w:r w:rsidRPr="002F20FD">
              <w:rPr>
                <w:color w:val="FF0000"/>
                <w:lang w:eastAsia="x-none"/>
              </w:rPr>
              <w:t>1</w:t>
            </w:r>
            <w:r w:rsidRPr="002F20FD">
              <w:rPr>
                <w:lang w:eastAsia="x-none"/>
              </w:rPr>
              <w:t>..1</w:t>
            </w:r>
          </w:p>
        </w:tc>
        <w:tc>
          <w:tcPr>
            <w:tcW w:w="3350" w:type="dxa"/>
          </w:tcPr>
          <w:p w14:paraId="2D84E013" w14:textId="30987970" w:rsidR="002F20FD" w:rsidRDefault="00DA46EC" w:rsidP="008504FE">
            <w:pPr>
              <w:pStyle w:val="BodyText"/>
              <w:rPr>
                <w:lang w:eastAsia="x-none"/>
              </w:rPr>
            </w:pPr>
            <w:r w:rsidRPr="00DA46EC">
              <w:rPr>
                <w:lang w:eastAsia="x-none"/>
              </w:rPr>
              <w:t>proposed | active | suspended | inactive | entered-in-error</w:t>
            </w:r>
          </w:p>
        </w:tc>
        <w:tc>
          <w:tcPr>
            <w:tcW w:w="2315" w:type="dxa"/>
          </w:tcPr>
          <w:p w14:paraId="5D950B19" w14:textId="76966AE3" w:rsidR="008504FE" w:rsidRDefault="002F20FD" w:rsidP="008504FE">
            <w:pPr>
              <w:pStyle w:val="BodyText"/>
              <w:rPr>
                <w:lang w:eastAsia="x-none"/>
              </w:rPr>
            </w:pPr>
            <w:r w:rsidRPr="00024295">
              <w:rPr>
                <w:bCs/>
                <w:color w:val="FF0000"/>
              </w:rPr>
              <w:t>This v</w:t>
            </w:r>
            <w:r>
              <w:rPr>
                <w:bCs/>
                <w:color w:val="FF0000"/>
              </w:rPr>
              <w:t>ersion of the profile requires the status of the care team.</w:t>
            </w:r>
          </w:p>
        </w:tc>
      </w:tr>
      <w:tr w:rsidR="008504FE" w14:paraId="090DAD0D" w14:textId="77777777" w:rsidTr="00DA46EC">
        <w:tc>
          <w:tcPr>
            <w:tcW w:w="2785" w:type="dxa"/>
          </w:tcPr>
          <w:p w14:paraId="206A5935" w14:textId="1EE46846" w:rsidR="008504FE" w:rsidRDefault="008504FE" w:rsidP="008504FE">
            <w:pPr>
              <w:pStyle w:val="BodyText"/>
              <w:rPr>
                <w:lang w:eastAsia="x-none"/>
              </w:rPr>
            </w:pPr>
            <w:r>
              <w:rPr>
                <w:lang w:eastAsia="x-none"/>
              </w:rPr>
              <w:t xml:space="preserve">  </w:t>
            </w:r>
            <w:r w:rsidRPr="008504FE">
              <w:rPr>
                <w:lang w:eastAsia="x-none"/>
              </w:rPr>
              <w:t>...</w:t>
            </w:r>
            <w:r>
              <w:t xml:space="preserve"> </w:t>
            </w:r>
            <w:r w:rsidRPr="008504FE">
              <w:rPr>
                <w:lang w:eastAsia="x-none"/>
              </w:rPr>
              <w:t>category</w:t>
            </w:r>
            <w:r w:rsidRPr="008504FE">
              <w:rPr>
                <w:lang w:eastAsia="x-none"/>
              </w:rPr>
              <w:tab/>
            </w:r>
          </w:p>
        </w:tc>
        <w:tc>
          <w:tcPr>
            <w:tcW w:w="900" w:type="dxa"/>
          </w:tcPr>
          <w:p w14:paraId="2AED14A1" w14:textId="0C4DDF65" w:rsidR="008504FE" w:rsidRPr="002F20FD" w:rsidRDefault="008504FE" w:rsidP="008504FE">
            <w:pPr>
              <w:pStyle w:val="BodyText"/>
              <w:rPr>
                <w:lang w:eastAsia="x-none"/>
              </w:rPr>
            </w:pPr>
            <w:r w:rsidRPr="002F20FD">
              <w:rPr>
                <w:lang w:eastAsia="x-none"/>
              </w:rPr>
              <w:t>0.. *</w:t>
            </w:r>
          </w:p>
        </w:tc>
        <w:tc>
          <w:tcPr>
            <w:tcW w:w="3350" w:type="dxa"/>
          </w:tcPr>
          <w:p w14:paraId="643D3E2D" w14:textId="544989DC" w:rsidR="008504FE" w:rsidRDefault="00DA46EC" w:rsidP="008504FE">
            <w:pPr>
              <w:pStyle w:val="BodyText"/>
              <w:rPr>
                <w:lang w:eastAsia="x-none"/>
              </w:rPr>
            </w:pPr>
            <w:r w:rsidRPr="00DA46EC">
              <w:rPr>
                <w:lang w:eastAsia="x-none"/>
              </w:rPr>
              <w:t>Type of team</w:t>
            </w:r>
          </w:p>
        </w:tc>
        <w:tc>
          <w:tcPr>
            <w:tcW w:w="2315" w:type="dxa"/>
          </w:tcPr>
          <w:p w14:paraId="1C872E73" w14:textId="77777777" w:rsidR="008504FE" w:rsidRDefault="008504FE" w:rsidP="008504FE">
            <w:pPr>
              <w:pStyle w:val="BodyText"/>
              <w:rPr>
                <w:lang w:eastAsia="x-none"/>
              </w:rPr>
            </w:pPr>
          </w:p>
        </w:tc>
      </w:tr>
      <w:tr w:rsidR="008504FE" w14:paraId="6F594657" w14:textId="77777777" w:rsidTr="00DA46EC">
        <w:tc>
          <w:tcPr>
            <w:tcW w:w="2785" w:type="dxa"/>
          </w:tcPr>
          <w:p w14:paraId="6CB472D5" w14:textId="1A5878AB" w:rsidR="008504FE" w:rsidRDefault="008504FE" w:rsidP="008504FE">
            <w:pPr>
              <w:pStyle w:val="BodyText"/>
              <w:rPr>
                <w:lang w:eastAsia="x-none"/>
              </w:rPr>
            </w:pPr>
            <w:r>
              <w:rPr>
                <w:lang w:eastAsia="x-none"/>
              </w:rPr>
              <w:t xml:space="preserve">  </w:t>
            </w:r>
            <w:r w:rsidRPr="008504FE">
              <w:rPr>
                <w:lang w:eastAsia="x-none"/>
              </w:rPr>
              <w:t>... name</w:t>
            </w:r>
          </w:p>
        </w:tc>
        <w:tc>
          <w:tcPr>
            <w:tcW w:w="900" w:type="dxa"/>
          </w:tcPr>
          <w:p w14:paraId="61A64E89" w14:textId="4A682CDF" w:rsidR="008504FE" w:rsidRPr="002F20FD" w:rsidRDefault="005364CA" w:rsidP="008504FE">
            <w:pPr>
              <w:pStyle w:val="BodyText"/>
              <w:rPr>
                <w:lang w:eastAsia="x-none"/>
              </w:rPr>
            </w:pPr>
            <w:r>
              <w:rPr>
                <w:lang w:eastAsia="x-none"/>
              </w:rPr>
              <w:t>1</w:t>
            </w:r>
            <w:r w:rsidR="008504FE" w:rsidRPr="002F20FD">
              <w:rPr>
                <w:lang w:eastAsia="x-none"/>
              </w:rPr>
              <w:t>..1</w:t>
            </w:r>
          </w:p>
        </w:tc>
        <w:tc>
          <w:tcPr>
            <w:tcW w:w="3350" w:type="dxa"/>
          </w:tcPr>
          <w:p w14:paraId="441FD308" w14:textId="5673BF2A" w:rsidR="008504FE" w:rsidRDefault="00DA46EC" w:rsidP="008504FE">
            <w:pPr>
              <w:pStyle w:val="BodyText"/>
              <w:rPr>
                <w:lang w:eastAsia="x-none"/>
              </w:rPr>
            </w:pPr>
            <w:r w:rsidRPr="00DA46EC">
              <w:rPr>
                <w:lang w:eastAsia="x-none"/>
              </w:rPr>
              <w:t>Name of the team</w:t>
            </w:r>
          </w:p>
        </w:tc>
        <w:tc>
          <w:tcPr>
            <w:tcW w:w="2315" w:type="dxa"/>
          </w:tcPr>
          <w:p w14:paraId="13EFBE03" w14:textId="10486577" w:rsidR="008504FE" w:rsidRDefault="005364CA" w:rsidP="008504FE">
            <w:pPr>
              <w:pStyle w:val="BodyText"/>
              <w:rPr>
                <w:lang w:eastAsia="x-none"/>
              </w:rPr>
            </w:pPr>
            <w:r w:rsidRPr="00024295">
              <w:rPr>
                <w:bCs/>
                <w:color w:val="FF0000"/>
              </w:rPr>
              <w:t>This v</w:t>
            </w:r>
            <w:r>
              <w:rPr>
                <w:bCs/>
                <w:color w:val="FF0000"/>
              </w:rPr>
              <w:t>ersion of the profile requires the name of the care team.</w:t>
            </w:r>
          </w:p>
        </w:tc>
      </w:tr>
      <w:tr w:rsidR="008504FE" w14:paraId="5B353B76" w14:textId="77777777" w:rsidTr="00DA46EC">
        <w:tc>
          <w:tcPr>
            <w:tcW w:w="2785" w:type="dxa"/>
          </w:tcPr>
          <w:p w14:paraId="4EEC5BDC" w14:textId="20DCEFA3" w:rsidR="008504FE" w:rsidRDefault="008504FE" w:rsidP="008504FE">
            <w:pPr>
              <w:pStyle w:val="BodyText"/>
              <w:rPr>
                <w:lang w:eastAsia="x-none"/>
              </w:rPr>
            </w:pPr>
            <w:r>
              <w:rPr>
                <w:lang w:eastAsia="x-none"/>
              </w:rPr>
              <w:t xml:space="preserve">  </w:t>
            </w:r>
            <w:r w:rsidRPr="008504FE">
              <w:rPr>
                <w:lang w:eastAsia="x-none"/>
              </w:rPr>
              <w:t>... subject</w:t>
            </w:r>
          </w:p>
        </w:tc>
        <w:tc>
          <w:tcPr>
            <w:tcW w:w="900" w:type="dxa"/>
          </w:tcPr>
          <w:p w14:paraId="5C8CE242" w14:textId="63C1EE61" w:rsidR="00024295" w:rsidRPr="002F20FD" w:rsidRDefault="00024295" w:rsidP="008504FE">
            <w:pPr>
              <w:pStyle w:val="BodyText"/>
              <w:rPr>
                <w:lang w:eastAsia="x-none"/>
              </w:rPr>
            </w:pPr>
            <w:r w:rsidRPr="002F20FD">
              <w:rPr>
                <w:color w:val="FF0000"/>
                <w:lang w:eastAsia="x-none"/>
              </w:rPr>
              <w:t>1</w:t>
            </w:r>
            <w:r w:rsidRPr="002F20FD">
              <w:rPr>
                <w:lang w:eastAsia="x-none"/>
              </w:rPr>
              <w:t>..1</w:t>
            </w:r>
          </w:p>
        </w:tc>
        <w:tc>
          <w:tcPr>
            <w:tcW w:w="3350" w:type="dxa"/>
          </w:tcPr>
          <w:p w14:paraId="23D0E7ED" w14:textId="19091AF3" w:rsidR="008504FE" w:rsidRDefault="00024295" w:rsidP="008504FE">
            <w:pPr>
              <w:pStyle w:val="BodyText"/>
              <w:rPr>
                <w:lang w:eastAsia="x-none"/>
              </w:rPr>
            </w:pPr>
            <w:r w:rsidRPr="00024295">
              <w:rPr>
                <w:color w:val="FF0000"/>
                <w:lang w:eastAsia="x-none"/>
              </w:rPr>
              <w:t xml:space="preserve">The patient </w:t>
            </w:r>
            <w:r>
              <w:rPr>
                <w:lang w:eastAsia="x-none"/>
              </w:rPr>
              <w:t>w</w:t>
            </w:r>
            <w:r w:rsidR="00DA46EC" w:rsidRPr="00DA46EC">
              <w:rPr>
                <w:lang w:eastAsia="x-none"/>
              </w:rPr>
              <w:t>ho care team is for</w:t>
            </w:r>
          </w:p>
        </w:tc>
        <w:tc>
          <w:tcPr>
            <w:tcW w:w="2315" w:type="dxa"/>
          </w:tcPr>
          <w:p w14:paraId="205E42CB" w14:textId="1977B0F7" w:rsidR="008504FE" w:rsidRPr="00024295" w:rsidRDefault="00024295" w:rsidP="008504FE">
            <w:pPr>
              <w:pStyle w:val="BodyText"/>
              <w:rPr>
                <w:lang w:eastAsia="x-none"/>
              </w:rPr>
            </w:pPr>
            <w:r w:rsidRPr="00024295">
              <w:rPr>
                <w:bCs/>
                <w:color w:val="FF0000"/>
              </w:rPr>
              <w:t xml:space="preserve">For this version </w:t>
            </w:r>
            <w:r>
              <w:rPr>
                <w:bCs/>
                <w:color w:val="FF0000"/>
              </w:rPr>
              <w:t xml:space="preserve">of the profile, the use of </w:t>
            </w:r>
            <w:r w:rsidRPr="00024295">
              <w:rPr>
                <w:bCs/>
                <w:color w:val="FF0000"/>
              </w:rPr>
              <w:t>group is not supported.</w:t>
            </w:r>
          </w:p>
        </w:tc>
      </w:tr>
      <w:tr w:rsidR="008504FE" w14:paraId="28587AF7" w14:textId="77777777" w:rsidTr="00DA46EC">
        <w:tc>
          <w:tcPr>
            <w:tcW w:w="2785" w:type="dxa"/>
          </w:tcPr>
          <w:p w14:paraId="24371647" w14:textId="097173D1" w:rsidR="008504FE" w:rsidRDefault="008504FE" w:rsidP="008504FE">
            <w:pPr>
              <w:pStyle w:val="BodyText"/>
              <w:rPr>
                <w:lang w:eastAsia="x-none"/>
              </w:rPr>
            </w:pPr>
            <w:r>
              <w:rPr>
                <w:lang w:eastAsia="x-none"/>
              </w:rPr>
              <w:t xml:space="preserve">  </w:t>
            </w:r>
            <w:r w:rsidRPr="008504FE">
              <w:rPr>
                <w:lang w:eastAsia="x-none"/>
              </w:rPr>
              <w:t>... context</w:t>
            </w:r>
          </w:p>
        </w:tc>
        <w:tc>
          <w:tcPr>
            <w:tcW w:w="900" w:type="dxa"/>
          </w:tcPr>
          <w:p w14:paraId="705E77A8" w14:textId="4E69F71D" w:rsidR="008504FE" w:rsidRPr="002F20FD" w:rsidRDefault="008504FE" w:rsidP="008504FE">
            <w:pPr>
              <w:pStyle w:val="BodyText"/>
              <w:rPr>
                <w:lang w:eastAsia="x-none"/>
              </w:rPr>
            </w:pPr>
            <w:r w:rsidRPr="002F20FD">
              <w:rPr>
                <w:lang w:eastAsia="x-none"/>
              </w:rPr>
              <w:t>0..1</w:t>
            </w:r>
          </w:p>
        </w:tc>
        <w:tc>
          <w:tcPr>
            <w:tcW w:w="3350" w:type="dxa"/>
          </w:tcPr>
          <w:p w14:paraId="73216E60" w14:textId="00F6BE70" w:rsidR="008504FE" w:rsidRDefault="00DA46EC" w:rsidP="008504FE">
            <w:pPr>
              <w:pStyle w:val="BodyText"/>
              <w:rPr>
                <w:lang w:eastAsia="x-none"/>
              </w:rPr>
            </w:pPr>
            <w:r w:rsidRPr="00DA46EC">
              <w:rPr>
                <w:lang w:eastAsia="x-none"/>
              </w:rPr>
              <w:t>Encounter or episode associated with CareTeam</w:t>
            </w:r>
          </w:p>
        </w:tc>
        <w:tc>
          <w:tcPr>
            <w:tcW w:w="2315" w:type="dxa"/>
          </w:tcPr>
          <w:p w14:paraId="64944CF0" w14:textId="00BA6E76" w:rsidR="008504FE" w:rsidRPr="00024295" w:rsidRDefault="00024295" w:rsidP="008504FE">
            <w:pPr>
              <w:pStyle w:val="BodyText"/>
              <w:rPr>
                <w:lang w:eastAsia="x-none"/>
              </w:rPr>
            </w:pPr>
            <w:r w:rsidRPr="00024295">
              <w:rPr>
                <w:bCs/>
                <w:color w:val="FF0000"/>
              </w:rPr>
              <w:t>This profile allows for CareTeam creation outside of the context of an encounter or episode.</w:t>
            </w:r>
          </w:p>
        </w:tc>
      </w:tr>
      <w:tr w:rsidR="008504FE" w14:paraId="6D7E119A" w14:textId="77777777" w:rsidTr="00DA46EC">
        <w:tc>
          <w:tcPr>
            <w:tcW w:w="2785" w:type="dxa"/>
          </w:tcPr>
          <w:p w14:paraId="1D58E77D" w14:textId="745DBB07" w:rsidR="008504FE" w:rsidRPr="008504FE" w:rsidRDefault="008504FE" w:rsidP="008504FE">
            <w:pPr>
              <w:pStyle w:val="BodyText"/>
              <w:rPr>
                <w:lang w:eastAsia="x-none"/>
              </w:rPr>
            </w:pPr>
            <w:r>
              <w:rPr>
                <w:lang w:eastAsia="x-none"/>
              </w:rPr>
              <w:t xml:space="preserve">  </w:t>
            </w:r>
            <w:r w:rsidRPr="008504FE">
              <w:rPr>
                <w:lang w:eastAsia="x-none"/>
              </w:rPr>
              <w:t>... period</w:t>
            </w:r>
          </w:p>
        </w:tc>
        <w:tc>
          <w:tcPr>
            <w:tcW w:w="900" w:type="dxa"/>
          </w:tcPr>
          <w:p w14:paraId="76B5705D" w14:textId="747AD0D9" w:rsidR="00024295" w:rsidRPr="002F20FD" w:rsidRDefault="00024295" w:rsidP="008504FE">
            <w:pPr>
              <w:pStyle w:val="BodyText"/>
              <w:rPr>
                <w:lang w:eastAsia="x-none"/>
              </w:rPr>
            </w:pPr>
            <w:r w:rsidRPr="002F20FD">
              <w:rPr>
                <w:color w:val="FF0000"/>
                <w:lang w:eastAsia="x-none"/>
              </w:rPr>
              <w:t>1</w:t>
            </w:r>
            <w:r w:rsidRPr="002F20FD">
              <w:rPr>
                <w:lang w:eastAsia="x-none"/>
              </w:rPr>
              <w:t>..1</w:t>
            </w:r>
          </w:p>
        </w:tc>
        <w:tc>
          <w:tcPr>
            <w:tcW w:w="3350" w:type="dxa"/>
          </w:tcPr>
          <w:p w14:paraId="29A48457" w14:textId="124C898E" w:rsidR="008504FE" w:rsidRDefault="00DA46EC" w:rsidP="008504FE">
            <w:pPr>
              <w:pStyle w:val="BodyText"/>
              <w:rPr>
                <w:lang w:eastAsia="x-none"/>
              </w:rPr>
            </w:pPr>
            <w:r w:rsidRPr="00DA46EC">
              <w:rPr>
                <w:lang w:eastAsia="x-none"/>
              </w:rPr>
              <w:t>Time period team covers</w:t>
            </w:r>
          </w:p>
        </w:tc>
        <w:tc>
          <w:tcPr>
            <w:tcW w:w="2315" w:type="dxa"/>
          </w:tcPr>
          <w:p w14:paraId="2775CE74" w14:textId="60ECAAAA" w:rsidR="008504FE" w:rsidRPr="00024295" w:rsidRDefault="005364CA" w:rsidP="008504FE">
            <w:pPr>
              <w:pStyle w:val="BodyText"/>
              <w:rPr>
                <w:lang w:eastAsia="x-none"/>
              </w:rPr>
            </w:pPr>
            <w:r w:rsidRPr="00024295">
              <w:rPr>
                <w:bCs/>
                <w:color w:val="FF0000"/>
              </w:rPr>
              <w:t>This ver</w:t>
            </w:r>
            <w:r>
              <w:rPr>
                <w:bCs/>
                <w:color w:val="FF0000"/>
              </w:rPr>
              <w:t xml:space="preserve">sion of the profile requires </w:t>
            </w:r>
            <w:r>
              <w:rPr>
                <w:bCs/>
                <w:color w:val="FF0000"/>
              </w:rPr>
              <w:lastRenderedPageBreak/>
              <w:t xml:space="preserve">period </w:t>
            </w:r>
            <w:r w:rsidRPr="00024295">
              <w:rPr>
                <w:bCs/>
                <w:color w:val="FF0000"/>
              </w:rPr>
              <w:t>for the CareTeam.</w:t>
            </w:r>
          </w:p>
        </w:tc>
      </w:tr>
      <w:tr w:rsidR="005364CA" w14:paraId="4B51F54B" w14:textId="77777777" w:rsidTr="00DA46EC">
        <w:tc>
          <w:tcPr>
            <w:tcW w:w="2785" w:type="dxa"/>
          </w:tcPr>
          <w:p w14:paraId="14786159" w14:textId="1D654C24" w:rsidR="005364CA" w:rsidRDefault="005364CA" w:rsidP="008504FE">
            <w:pPr>
              <w:pStyle w:val="BodyText"/>
              <w:rPr>
                <w:lang w:eastAsia="x-none"/>
              </w:rPr>
            </w:pPr>
            <w:r>
              <w:rPr>
                <w:lang w:eastAsia="x-none"/>
              </w:rPr>
              <w:lastRenderedPageBreak/>
              <w:t xml:space="preserve">      …. start</w:t>
            </w:r>
          </w:p>
        </w:tc>
        <w:tc>
          <w:tcPr>
            <w:tcW w:w="900" w:type="dxa"/>
          </w:tcPr>
          <w:p w14:paraId="693B586A" w14:textId="31279824" w:rsidR="005364CA" w:rsidRPr="002F20FD" w:rsidRDefault="00BC3D4A" w:rsidP="008504FE">
            <w:pPr>
              <w:pStyle w:val="BodyText"/>
              <w:rPr>
                <w:color w:val="FF0000"/>
                <w:lang w:eastAsia="x-none"/>
              </w:rPr>
            </w:pPr>
            <w:r>
              <w:rPr>
                <w:color w:val="FF0000"/>
                <w:lang w:eastAsia="x-none"/>
              </w:rPr>
              <w:t>1..1</w:t>
            </w:r>
          </w:p>
        </w:tc>
        <w:tc>
          <w:tcPr>
            <w:tcW w:w="3350" w:type="dxa"/>
          </w:tcPr>
          <w:p w14:paraId="24BBC67B" w14:textId="77777777" w:rsidR="005364CA" w:rsidRPr="00DA46EC" w:rsidRDefault="005364CA" w:rsidP="008504FE">
            <w:pPr>
              <w:pStyle w:val="BodyText"/>
              <w:rPr>
                <w:lang w:eastAsia="x-none"/>
              </w:rPr>
            </w:pPr>
          </w:p>
        </w:tc>
        <w:tc>
          <w:tcPr>
            <w:tcW w:w="2315" w:type="dxa"/>
          </w:tcPr>
          <w:p w14:paraId="52BA2CB5" w14:textId="27E2C939" w:rsidR="005364CA" w:rsidRPr="00024295" w:rsidRDefault="005364CA" w:rsidP="008504FE">
            <w:pPr>
              <w:pStyle w:val="BodyText"/>
              <w:rPr>
                <w:bCs/>
                <w:color w:val="FF0000"/>
              </w:rPr>
            </w:pPr>
            <w:r w:rsidRPr="00024295">
              <w:rPr>
                <w:bCs/>
                <w:color w:val="FF0000"/>
              </w:rPr>
              <w:t>This version of the profile requires at least a start time for the CareTeam.</w:t>
            </w:r>
          </w:p>
        </w:tc>
      </w:tr>
      <w:tr w:rsidR="008504FE" w14:paraId="395C92FD" w14:textId="77777777" w:rsidTr="00DA46EC">
        <w:tc>
          <w:tcPr>
            <w:tcW w:w="2785" w:type="dxa"/>
          </w:tcPr>
          <w:p w14:paraId="297CC21D" w14:textId="07AC7428" w:rsidR="008504FE" w:rsidRPr="008504FE" w:rsidRDefault="008504FE" w:rsidP="008504FE">
            <w:pPr>
              <w:pStyle w:val="BodyText"/>
              <w:rPr>
                <w:lang w:eastAsia="x-none"/>
              </w:rPr>
            </w:pPr>
            <w:r>
              <w:rPr>
                <w:lang w:eastAsia="x-none"/>
              </w:rPr>
              <w:t xml:space="preserve">  </w:t>
            </w:r>
            <w:r w:rsidRPr="008504FE">
              <w:rPr>
                <w:lang w:eastAsia="x-none"/>
              </w:rPr>
              <w:t>... participant</w:t>
            </w:r>
          </w:p>
        </w:tc>
        <w:tc>
          <w:tcPr>
            <w:tcW w:w="900" w:type="dxa"/>
          </w:tcPr>
          <w:p w14:paraId="322FA9FA" w14:textId="573BB471" w:rsidR="00003F13" w:rsidRDefault="00003F13" w:rsidP="008504FE">
            <w:pPr>
              <w:pStyle w:val="BodyText"/>
              <w:rPr>
                <w:lang w:eastAsia="x-none"/>
              </w:rPr>
            </w:pPr>
            <w:r w:rsidRPr="00003F13">
              <w:rPr>
                <w:color w:val="FF0000"/>
                <w:lang w:eastAsia="x-none"/>
              </w:rPr>
              <w:t>1</w:t>
            </w:r>
            <w:r>
              <w:rPr>
                <w:lang w:eastAsia="x-none"/>
              </w:rPr>
              <w:t>..*</w:t>
            </w:r>
          </w:p>
        </w:tc>
        <w:tc>
          <w:tcPr>
            <w:tcW w:w="3350" w:type="dxa"/>
          </w:tcPr>
          <w:p w14:paraId="6998B4AF" w14:textId="3AA12242" w:rsidR="008504FE" w:rsidRDefault="00DA46EC" w:rsidP="008504FE">
            <w:pPr>
              <w:pStyle w:val="BodyText"/>
              <w:rPr>
                <w:lang w:eastAsia="x-none"/>
              </w:rPr>
            </w:pPr>
            <w:r w:rsidRPr="00DA46EC">
              <w:rPr>
                <w:lang w:eastAsia="x-none"/>
              </w:rPr>
              <w:t>Members of the team</w:t>
            </w:r>
          </w:p>
        </w:tc>
        <w:tc>
          <w:tcPr>
            <w:tcW w:w="2315" w:type="dxa"/>
          </w:tcPr>
          <w:p w14:paraId="225887C0" w14:textId="4232CE21" w:rsidR="008504FE" w:rsidRPr="00003F13" w:rsidRDefault="00003F13" w:rsidP="008504FE">
            <w:pPr>
              <w:pStyle w:val="BodyText"/>
              <w:rPr>
                <w:lang w:eastAsia="x-none"/>
              </w:rPr>
            </w:pPr>
            <w:r w:rsidRPr="00003F13">
              <w:rPr>
                <w:bCs/>
                <w:color w:val="FF0000"/>
              </w:rPr>
              <w:t>This version of the profile requires at least one participant</w:t>
            </w:r>
          </w:p>
        </w:tc>
      </w:tr>
      <w:tr w:rsidR="008504FE" w14:paraId="26D1F987" w14:textId="77777777" w:rsidTr="00DA46EC">
        <w:tc>
          <w:tcPr>
            <w:tcW w:w="2785" w:type="dxa"/>
          </w:tcPr>
          <w:p w14:paraId="41959FA4" w14:textId="253CB8EF" w:rsidR="008504FE" w:rsidRPr="008504FE" w:rsidRDefault="008504FE" w:rsidP="008504FE">
            <w:pPr>
              <w:pStyle w:val="BodyText"/>
              <w:rPr>
                <w:lang w:eastAsia="x-none"/>
              </w:rPr>
            </w:pPr>
            <w:r>
              <w:rPr>
                <w:lang w:eastAsia="x-none"/>
              </w:rPr>
              <w:t xml:space="preserve">    </w:t>
            </w:r>
            <w:r w:rsidRPr="008504FE">
              <w:rPr>
                <w:lang w:eastAsia="x-none"/>
              </w:rPr>
              <w:t>.... role</w:t>
            </w:r>
          </w:p>
        </w:tc>
        <w:tc>
          <w:tcPr>
            <w:tcW w:w="900" w:type="dxa"/>
          </w:tcPr>
          <w:p w14:paraId="241A2BEC" w14:textId="7DEA1BF4" w:rsidR="008504FE" w:rsidRDefault="008504FE" w:rsidP="008504FE">
            <w:pPr>
              <w:pStyle w:val="BodyText"/>
              <w:rPr>
                <w:lang w:eastAsia="x-none"/>
              </w:rPr>
            </w:pPr>
            <w:r w:rsidRPr="00003F13">
              <w:rPr>
                <w:color w:val="70AD47" w:themeColor="accent6"/>
                <w:lang w:eastAsia="x-none"/>
              </w:rPr>
              <w:t>0..1</w:t>
            </w:r>
            <w:r w:rsidR="00003F13">
              <w:rPr>
                <w:color w:val="70AD47" w:themeColor="accent6"/>
                <w:lang w:eastAsia="x-none"/>
              </w:rPr>
              <w:t xml:space="preserve">  </w:t>
            </w:r>
          </w:p>
        </w:tc>
        <w:tc>
          <w:tcPr>
            <w:tcW w:w="3350" w:type="dxa"/>
          </w:tcPr>
          <w:p w14:paraId="1B13D24E" w14:textId="15364D8E" w:rsidR="008504FE" w:rsidRDefault="00DA46EC" w:rsidP="008504FE">
            <w:pPr>
              <w:pStyle w:val="BodyText"/>
              <w:rPr>
                <w:lang w:eastAsia="x-none"/>
              </w:rPr>
            </w:pPr>
            <w:r w:rsidRPr="00DA46EC">
              <w:rPr>
                <w:lang w:eastAsia="x-none"/>
              </w:rPr>
              <w:t>Type of involvement</w:t>
            </w:r>
          </w:p>
        </w:tc>
        <w:tc>
          <w:tcPr>
            <w:tcW w:w="2315" w:type="dxa"/>
          </w:tcPr>
          <w:p w14:paraId="6277BE72" w14:textId="77777777" w:rsidR="008504FE" w:rsidRDefault="008504FE" w:rsidP="008504FE">
            <w:pPr>
              <w:pStyle w:val="BodyText"/>
              <w:rPr>
                <w:lang w:eastAsia="x-none"/>
              </w:rPr>
            </w:pPr>
          </w:p>
        </w:tc>
      </w:tr>
      <w:tr w:rsidR="008504FE" w14:paraId="1B1FC10C" w14:textId="77777777" w:rsidTr="00DA46EC">
        <w:tc>
          <w:tcPr>
            <w:tcW w:w="2785" w:type="dxa"/>
          </w:tcPr>
          <w:p w14:paraId="16BD0421" w14:textId="4AFAD6FC" w:rsidR="008504FE" w:rsidRPr="008504FE" w:rsidRDefault="008504FE" w:rsidP="008504FE">
            <w:pPr>
              <w:pStyle w:val="BodyText"/>
              <w:rPr>
                <w:lang w:eastAsia="x-none"/>
              </w:rPr>
            </w:pPr>
            <w:r>
              <w:rPr>
                <w:lang w:eastAsia="x-none"/>
              </w:rPr>
              <w:t xml:space="preserve">    </w:t>
            </w:r>
            <w:r w:rsidRPr="008504FE">
              <w:rPr>
                <w:lang w:eastAsia="x-none"/>
              </w:rPr>
              <w:t>.... member</w:t>
            </w:r>
          </w:p>
        </w:tc>
        <w:tc>
          <w:tcPr>
            <w:tcW w:w="900" w:type="dxa"/>
          </w:tcPr>
          <w:p w14:paraId="6C5418CA" w14:textId="3F01E614" w:rsidR="008504FE" w:rsidRDefault="0088327F" w:rsidP="008504FE">
            <w:pPr>
              <w:pStyle w:val="BodyText"/>
              <w:rPr>
                <w:lang w:eastAsia="x-none"/>
              </w:rPr>
            </w:pPr>
            <w:r>
              <w:rPr>
                <w:lang w:eastAsia="x-none"/>
              </w:rPr>
              <w:t>1</w:t>
            </w:r>
            <w:r w:rsidR="008504FE">
              <w:rPr>
                <w:lang w:eastAsia="x-none"/>
              </w:rPr>
              <w:t>..1</w:t>
            </w:r>
          </w:p>
        </w:tc>
        <w:tc>
          <w:tcPr>
            <w:tcW w:w="3350" w:type="dxa"/>
          </w:tcPr>
          <w:p w14:paraId="7147DD10" w14:textId="15816CE4" w:rsidR="008504FE" w:rsidRDefault="00DA46EC" w:rsidP="008504FE">
            <w:pPr>
              <w:pStyle w:val="BodyText"/>
              <w:rPr>
                <w:lang w:eastAsia="x-none"/>
              </w:rPr>
            </w:pPr>
            <w:r w:rsidRPr="00DA46EC">
              <w:rPr>
                <w:lang w:eastAsia="x-none"/>
              </w:rPr>
              <w:t>Who is involved</w:t>
            </w:r>
          </w:p>
        </w:tc>
        <w:tc>
          <w:tcPr>
            <w:tcW w:w="2315" w:type="dxa"/>
          </w:tcPr>
          <w:p w14:paraId="56029938" w14:textId="6F0FA90E" w:rsidR="008504FE" w:rsidRDefault="00003F13" w:rsidP="008504FE">
            <w:pPr>
              <w:pStyle w:val="BodyText"/>
              <w:rPr>
                <w:lang w:eastAsia="x-none"/>
              </w:rPr>
            </w:pPr>
            <w:r>
              <w:rPr>
                <w:lang w:eastAsia="x-none"/>
              </w:rPr>
              <w:t>Need to know who the membe</w:t>
            </w:r>
            <w:r w:rsidR="0088327F">
              <w:rPr>
                <w:lang w:eastAsia="x-none"/>
              </w:rPr>
              <w:t>r is if participant is required.</w:t>
            </w:r>
          </w:p>
          <w:p w14:paraId="404E4831" w14:textId="77777777" w:rsidR="00865338" w:rsidRDefault="00865338" w:rsidP="008504FE">
            <w:pPr>
              <w:pStyle w:val="BodyText"/>
              <w:rPr>
                <w:lang w:eastAsia="x-none"/>
              </w:rPr>
            </w:pPr>
          </w:p>
          <w:p w14:paraId="6CF8AD5D" w14:textId="7482EB79" w:rsidR="00865338" w:rsidRPr="00865338" w:rsidRDefault="00865338" w:rsidP="008504FE">
            <w:pPr>
              <w:pStyle w:val="BodyText"/>
              <w:rPr>
                <w:lang w:eastAsia="x-none"/>
              </w:rPr>
            </w:pPr>
            <w:r w:rsidRPr="00865338">
              <w:t>This version of the profile requires that a DynamicCareTeam be referenced when the member is a care team</w:t>
            </w:r>
            <w:r w:rsidR="0088327F">
              <w:t>.</w:t>
            </w:r>
          </w:p>
        </w:tc>
      </w:tr>
      <w:tr w:rsidR="008504FE" w14:paraId="6D11694E" w14:textId="77777777" w:rsidTr="00DA46EC">
        <w:tc>
          <w:tcPr>
            <w:tcW w:w="2785" w:type="dxa"/>
          </w:tcPr>
          <w:p w14:paraId="0C512D55" w14:textId="3DEA23CB" w:rsidR="008504FE" w:rsidRPr="008504FE" w:rsidRDefault="008504FE" w:rsidP="008504FE">
            <w:pPr>
              <w:pStyle w:val="BodyText"/>
              <w:rPr>
                <w:lang w:eastAsia="x-none"/>
              </w:rPr>
            </w:pPr>
            <w:r>
              <w:rPr>
                <w:lang w:eastAsia="x-none"/>
              </w:rPr>
              <w:t xml:space="preserve">    </w:t>
            </w:r>
            <w:r w:rsidRPr="008504FE">
              <w:rPr>
                <w:lang w:eastAsia="x-none"/>
              </w:rPr>
              <w:t>.... onBehalfOf</w:t>
            </w:r>
          </w:p>
        </w:tc>
        <w:tc>
          <w:tcPr>
            <w:tcW w:w="900" w:type="dxa"/>
          </w:tcPr>
          <w:p w14:paraId="2144D7BE" w14:textId="22569DC9" w:rsidR="008504FE" w:rsidRDefault="008504FE" w:rsidP="008504FE">
            <w:pPr>
              <w:pStyle w:val="BodyText"/>
              <w:rPr>
                <w:lang w:eastAsia="x-none"/>
              </w:rPr>
            </w:pPr>
            <w:r>
              <w:rPr>
                <w:lang w:eastAsia="x-none"/>
              </w:rPr>
              <w:t>0..1</w:t>
            </w:r>
          </w:p>
        </w:tc>
        <w:tc>
          <w:tcPr>
            <w:tcW w:w="3350" w:type="dxa"/>
          </w:tcPr>
          <w:p w14:paraId="691560E6" w14:textId="2BA368AB" w:rsidR="008504FE" w:rsidRDefault="00DA46EC" w:rsidP="008504FE">
            <w:pPr>
              <w:pStyle w:val="BodyText"/>
              <w:rPr>
                <w:lang w:eastAsia="x-none"/>
              </w:rPr>
            </w:pPr>
            <w:r w:rsidRPr="00DA46EC">
              <w:rPr>
                <w:lang w:eastAsia="x-none"/>
              </w:rPr>
              <w:t>Organization of the practitioner</w:t>
            </w:r>
          </w:p>
        </w:tc>
        <w:tc>
          <w:tcPr>
            <w:tcW w:w="2315" w:type="dxa"/>
          </w:tcPr>
          <w:p w14:paraId="74333F54" w14:textId="77777777" w:rsidR="008504FE" w:rsidRDefault="008504FE" w:rsidP="008504FE">
            <w:pPr>
              <w:pStyle w:val="BodyText"/>
              <w:rPr>
                <w:lang w:eastAsia="x-none"/>
              </w:rPr>
            </w:pPr>
          </w:p>
        </w:tc>
      </w:tr>
      <w:tr w:rsidR="008504FE" w14:paraId="47DAC483" w14:textId="77777777" w:rsidTr="00DA46EC">
        <w:tc>
          <w:tcPr>
            <w:tcW w:w="2785" w:type="dxa"/>
          </w:tcPr>
          <w:p w14:paraId="359BE180" w14:textId="00FCC59E" w:rsidR="008504FE" w:rsidRPr="008504FE" w:rsidRDefault="008504FE" w:rsidP="008504FE">
            <w:pPr>
              <w:pStyle w:val="BodyText"/>
              <w:rPr>
                <w:lang w:eastAsia="x-none"/>
              </w:rPr>
            </w:pPr>
            <w:r>
              <w:rPr>
                <w:lang w:eastAsia="x-none"/>
              </w:rPr>
              <w:t xml:space="preserve">    </w:t>
            </w:r>
            <w:r w:rsidRPr="008504FE">
              <w:rPr>
                <w:lang w:eastAsia="x-none"/>
              </w:rPr>
              <w:t>.... period</w:t>
            </w:r>
          </w:p>
        </w:tc>
        <w:tc>
          <w:tcPr>
            <w:tcW w:w="900" w:type="dxa"/>
          </w:tcPr>
          <w:p w14:paraId="3826AFFC" w14:textId="4F855767" w:rsidR="008504FE" w:rsidRDefault="008504FE" w:rsidP="008504FE">
            <w:pPr>
              <w:pStyle w:val="BodyText"/>
              <w:rPr>
                <w:lang w:eastAsia="x-none"/>
              </w:rPr>
            </w:pPr>
            <w:r>
              <w:rPr>
                <w:lang w:eastAsia="x-none"/>
              </w:rPr>
              <w:t>0..1</w:t>
            </w:r>
          </w:p>
        </w:tc>
        <w:tc>
          <w:tcPr>
            <w:tcW w:w="3350" w:type="dxa"/>
          </w:tcPr>
          <w:p w14:paraId="3F3A3123" w14:textId="1AF0F88D" w:rsidR="008504FE" w:rsidRDefault="00DA46EC" w:rsidP="008504FE">
            <w:pPr>
              <w:pStyle w:val="BodyText"/>
              <w:rPr>
                <w:lang w:eastAsia="x-none"/>
              </w:rPr>
            </w:pPr>
            <w:r w:rsidRPr="00DA46EC">
              <w:rPr>
                <w:lang w:eastAsia="x-none"/>
              </w:rPr>
              <w:t>Time period of participant</w:t>
            </w:r>
          </w:p>
        </w:tc>
        <w:tc>
          <w:tcPr>
            <w:tcW w:w="2315" w:type="dxa"/>
          </w:tcPr>
          <w:p w14:paraId="367BD658" w14:textId="026E9FCD" w:rsidR="008504FE" w:rsidRPr="00003F13" w:rsidRDefault="00003F13" w:rsidP="008504FE">
            <w:pPr>
              <w:pStyle w:val="BodyText"/>
              <w:rPr>
                <w:lang w:eastAsia="x-none"/>
              </w:rPr>
            </w:pPr>
            <w:r w:rsidRPr="00003F13">
              <w:rPr>
                <w:bCs/>
              </w:rPr>
              <w:t>This version of the profile requires period to indicate how current the participant is?</w:t>
            </w:r>
          </w:p>
        </w:tc>
      </w:tr>
      <w:tr w:rsidR="008504FE" w14:paraId="77DE1AE5" w14:textId="77777777" w:rsidTr="00DA46EC">
        <w:tc>
          <w:tcPr>
            <w:tcW w:w="2785" w:type="dxa"/>
          </w:tcPr>
          <w:p w14:paraId="1DEC326B" w14:textId="284FE8F8" w:rsidR="008504FE" w:rsidRPr="008504FE" w:rsidRDefault="008504FE" w:rsidP="008504FE">
            <w:pPr>
              <w:pStyle w:val="BodyText"/>
              <w:rPr>
                <w:lang w:eastAsia="x-none"/>
              </w:rPr>
            </w:pPr>
            <w:r>
              <w:rPr>
                <w:lang w:eastAsia="x-none"/>
              </w:rPr>
              <w:t xml:space="preserve">  </w:t>
            </w:r>
            <w:r w:rsidRPr="008504FE">
              <w:rPr>
                <w:lang w:eastAsia="x-none"/>
              </w:rPr>
              <w:t>... reasonCode</w:t>
            </w:r>
          </w:p>
        </w:tc>
        <w:tc>
          <w:tcPr>
            <w:tcW w:w="900" w:type="dxa"/>
          </w:tcPr>
          <w:p w14:paraId="0956FAE1" w14:textId="72F0FCD1" w:rsidR="008504FE" w:rsidRDefault="008504FE" w:rsidP="008504FE">
            <w:pPr>
              <w:pStyle w:val="BodyText"/>
              <w:rPr>
                <w:lang w:eastAsia="x-none"/>
              </w:rPr>
            </w:pPr>
            <w:r>
              <w:rPr>
                <w:lang w:eastAsia="x-none"/>
              </w:rPr>
              <w:t>0.. *</w:t>
            </w:r>
          </w:p>
        </w:tc>
        <w:tc>
          <w:tcPr>
            <w:tcW w:w="3350" w:type="dxa"/>
          </w:tcPr>
          <w:p w14:paraId="68E35291" w14:textId="089E7CD3" w:rsidR="008504FE" w:rsidRDefault="00DA46EC" w:rsidP="008504FE">
            <w:pPr>
              <w:pStyle w:val="BodyText"/>
              <w:rPr>
                <w:lang w:eastAsia="x-none"/>
              </w:rPr>
            </w:pPr>
            <w:r w:rsidRPr="00DA46EC">
              <w:rPr>
                <w:lang w:eastAsia="x-none"/>
              </w:rPr>
              <w:t>Why the care team exists</w:t>
            </w:r>
          </w:p>
        </w:tc>
        <w:tc>
          <w:tcPr>
            <w:tcW w:w="2315" w:type="dxa"/>
          </w:tcPr>
          <w:p w14:paraId="73E373CB" w14:textId="77777777" w:rsidR="008504FE" w:rsidRDefault="008504FE" w:rsidP="008504FE">
            <w:pPr>
              <w:pStyle w:val="BodyText"/>
              <w:rPr>
                <w:lang w:eastAsia="x-none"/>
              </w:rPr>
            </w:pPr>
          </w:p>
        </w:tc>
      </w:tr>
      <w:tr w:rsidR="008504FE" w14:paraId="55528C0F" w14:textId="77777777" w:rsidTr="00DA46EC">
        <w:tc>
          <w:tcPr>
            <w:tcW w:w="2785" w:type="dxa"/>
          </w:tcPr>
          <w:p w14:paraId="583B77FA" w14:textId="12FCBA1E" w:rsidR="008504FE" w:rsidRPr="008504FE" w:rsidRDefault="008504FE" w:rsidP="008504FE">
            <w:pPr>
              <w:pStyle w:val="BodyText"/>
              <w:rPr>
                <w:lang w:eastAsia="x-none"/>
              </w:rPr>
            </w:pPr>
            <w:r>
              <w:rPr>
                <w:lang w:eastAsia="x-none"/>
              </w:rPr>
              <w:t xml:space="preserve">  </w:t>
            </w:r>
            <w:r w:rsidRPr="008504FE">
              <w:rPr>
                <w:lang w:eastAsia="x-none"/>
              </w:rPr>
              <w:t>... reasonReference</w:t>
            </w:r>
          </w:p>
        </w:tc>
        <w:tc>
          <w:tcPr>
            <w:tcW w:w="900" w:type="dxa"/>
          </w:tcPr>
          <w:p w14:paraId="7C7696D2" w14:textId="3A4BA09E" w:rsidR="008504FE" w:rsidRDefault="00A174DC" w:rsidP="008504FE">
            <w:pPr>
              <w:pStyle w:val="BodyText"/>
              <w:rPr>
                <w:lang w:eastAsia="x-none"/>
              </w:rPr>
            </w:pPr>
            <w:r>
              <w:rPr>
                <w:lang w:eastAsia="x-none"/>
              </w:rPr>
              <w:t>0.. *</w:t>
            </w:r>
          </w:p>
        </w:tc>
        <w:tc>
          <w:tcPr>
            <w:tcW w:w="3350" w:type="dxa"/>
          </w:tcPr>
          <w:p w14:paraId="6C84F0CB" w14:textId="6441B049" w:rsidR="008504FE" w:rsidRDefault="00DA46EC" w:rsidP="008504FE">
            <w:pPr>
              <w:pStyle w:val="BodyText"/>
              <w:rPr>
                <w:lang w:eastAsia="x-none"/>
              </w:rPr>
            </w:pPr>
            <w:r w:rsidRPr="00DA46EC">
              <w:rPr>
                <w:lang w:eastAsia="x-none"/>
              </w:rPr>
              <w:t>Why the care team exists</w:t>
            </w:r>
          </w:p>
        </w:tc>
        <w:tc>
          <w:tcPr>
            <w:tcW w:w="2315" w:type="dxa"/>
          </w:tcPr>
          <w:p w14:paraId="43169B59" w14:textId="77777777" w:rsidR="008504FE" w:rsidRDefault="008504FE" w:rsidP="008504FE">
            <w:pPr>
              <w:pStyle w:val="BodyText"/>
              <w:rPr>
                <w:lang w:eastAsia="x-none"/>
              </w:rPr>
            </w:pPr>
          </w:p>
        </w:tc>
      </w:tr>
      <w:tr w:rsidR="008504FE" w14:paraId="0C1B0448" w14:textId="77777777" w:rsidTr="00DA46EC">
        <w:tc>
          <w:tcPr>
            <w:tcW w:w="2785" w:type="dxa"/>
          </w:tcPr>
          <w:p w14:paraId="55326C12" w14:textId="0CD403B5" w:rsidR="008504FE" w:rsidRPr="008504FE" w:rsidRDefault="008504FE" w:rsidP="008504FE">
            <w:pPr>
              <w:pStyle w:val="BodyText"/>
              <w:rPr>
                <w:lang w:eastAsia="x-none"/>
              </w:rPr>
            </w:pPr>
            <w:r>
              <w:rPr>
                <w:lang w:eastAsia="x-none"/>
              </w:rPr>
              <w:t xml:space="preserve">  </w:t>
            </w:r>
            <w:r w:rsidRPr="008504FE">
              <w:rPr>
                <w:lang w:eastAsia="x-none"/>
              </w:rPr>
              <w:t>... managingOrganization</w:t>
            </w:r>
          </w:p>
        </w:tc>
        <w:tc>
          <w:tcPr>
            <w:tcW w:w="900" w:type="dxa"/>
          </w:tcPr>
          <w:p w14:paraId="0A68D0C6" w14:textId="199B3B5F" w:rsidR="008504FE" w:rsidRDefault="00A174DC" w:rsidP="00A174DC">
            <w:pPr>
              <w:pStyle w:val="BodyText"/>
              <w:rPr>
                <w:lang w:eastAsia="x-none"/>
              </w:rPr>
            </w:pPr>
            <w:r>
              <w:rPr>
                <w:lang w:eastAsia="x-none"/>
              </w:rPr>
              <w:t>0.. *</w:t>
            </w:r>
          </w:p>
        </w:tc>
        <w:tc>
          <w:tcPr>
            <w:tcW w:w="3350" w:type="dxa"/>
          </w:tcPr>
          <w:p w14:paraId="721DF46C" w14:textId="6BB57944" w:rsidR="008504FE" w:rsidRDefault="00DA46EC" w:rsidP="008504FE">
            <w:pPr>
              <w:pStyle w:val="BodyText"/>
              <w:rPr>
                <w:lang w:eastAsia="x-none"/>
              </w:rPr>
            </w:pPr>
            <w:r w:rsidRPr="00DA46EC">
              <w:rPr>
                <w:lang w:eastAsia="x-none"/>
              </w:rPr>
              <w:t>Organization responsible for the care team</w:t>
            </w:r>
          </w:p>
        </w:tc>
        <w:tc>
          <w:tcPr>
            <w:tcW w:w="2315" w:type="dxa"/>
          </w:tcPr>
          <w:p w14:paraId="0236D1CB" w14:textId="77777777" w:rsidR="008504FE" w:rsidRDefault="008504FE" w:rsidP="008504FE">
            <w:pPr>
              <w:pStyle w:val="BodyText"/>
              <w:rPr>
                <w:lang w:eastAsia="x-none"/>
              </w:rPr>
            </w:pPr>
          </w:p>
        </w:tc>
      </w:tr>
      <w:tr w:rsidR="008504FE" w14:paraId="655112C1" w14:textId="77777777" w:rsidTr="00DA46EC">
        <w:tc>
          <w:tcPr>
            <w:tcW w:w="2785" w:type="dxa"/>
          </w:tcPr>
          <w:p w14:paraId="3062BD00" w14:textId="6D4CA524" w:rsidR="008504FE" w:rsidRPr="008504FE" w:rsidRDefault="008504FE" w:rsidP="008504FE">
            <w:pPr>
              <w:pStyle w:val="BodyText"/>
              <w:rPr>
                <w:lang w:eastAsia="x-none"/>
              </w:rPr>
            </w:pPr>
            <w:r>
              <w:rPr>
                <w:lang w:eastAsia="x-none"/>
              </w:rPr>
              <w:t xml:space="preserve">  </w:t>
            </w:r>
            <w:r w:rsidRPr="008504FE">
              <w:rPr>
                <w:lang w:eastAsia="x-none"/>
              </w:rPr>
              <w:t>... note</w:t>
            </w:r>
          </w:p>
        </w:tc>
        <w:tc>
          <w:tcPr>
            <w:tcW w:w="900" w:type="dxa"/>
          </w:tcPr>
          <w:p w14:paraId="56F97174" w14:textId="2CD90272" w:rsidR="008504FE" w:rsidRDefault="00A174DC" w:rsidP="008504FE">
            <w:pPr>
              <w:pStyle w:val="BodyText"/>
              <w:rPr>
                <w:lang w:eastAsia="x-none"/>
              </w:rPr>
            </w:pPr>
            <w:r>
              <w:rPr>
                <w:lang w:eastAsia="x-none"/>
              </w:rPr>
              <w:t>0.. *</w:t>
            </w:r>
          </w:p>
        </w:tc>
        <w:tc>
          <w:tcPr>
            <w:tcW w:w="3350" w:type="dxa"/>
          </w:tcPr>
          <w:p w14:paraId="3A8261C8" w14:textId="733927DA" w:rsidR="008504FE" w:rsidRDefault="00DA46EC" w:rsidP="008504FE">
            <w:pPr>
              <w:pStyle w:val="BodyText"/>
              <w:rPr>
                <w:lang w:eastAsia="x-none"/>
              </w:rPr>
            </w:pPr>
            <w:r w:rsidRPr="00DA46EC">
              <w:rPr>
                <w:lang w:eastAsia="x-none"/>
              </w:rPr>
              <w:t>Comments made about the CareTeam</w:t>
            </w:r>
          </w:p>
        </w:tc>
        <w:tc>
          <w:tcPr>
            <w:tcW w:w="2315" w:type="dxa"/>
          </w:tcPr>
          <w:p w14:paraId="36EE0C0D" w14:textId="77777777" w:rsidR="008504FE" w:rsidRDefault="008504FE" w:rsidP="008504FE">
            <w:pPr>
              <w:pStyle w:val="BodyText"/>
              <w:rPr>
                <w:lang w:eastAsia="x-none"/>
              </w:rPr>
            </w:pPr>
          </w:p>
        </w:tc>
      </w:tr>
    </w:tbl>
    <w:p w14:paraId="13D26AA2" w14:textId="77777777" w:rsidR="00665D8F" w:rsidRPr="003651D9" w:rsidRDefault="00665D8F" w:rsidP="008504FE">
      <w:pPr>
        <w:pStyle w:val="BodyText"/>
        <w:jc w:val="center"/>
        <w:rPr>
          <w:lang w:eastAsia="x-none"/>
        </w:rPr>
      </w:pPr>
    </w:p>
    <w:p w14:paraId="7B9C4C24" w14:textId="77777777" w:rsidR="00F7194F" w:rsidRPr="00CA4288" w:rsidRDefault="00F7194F" w:rsidP="00F7194F">
      <w:pPr>
        <w:pStyle w:val="Heading3"/>
        <w:numPr>
          <w:ilvl w:val="0"/>
          <w:numId w:val="0"/>
        </w:numPr>
        <w:rPr>
          <w:noProof w:val="0"/>
        </w:rPr>
      </w:pPr>
      <w:bookmarkStart w:id="338" w:name="_Toc461437993"/>
      <w:r w:rsidRPr="00CA4288">
        <w:rPr>
          <w:noProof w:val="0"/>
        </w:rPr>
        <w:lastRenderedPageBreak/>
        <w:t>6.6.2 Subscription</w:t>
      </w:r>
      <w:bookmarkEnd w:id="338"/>
    </w:p>
    <w:p w14:paraId="632F58A6" w14:textId="384915FB" w:rsidR="00E90AC0" w:rsidRPr="003651D9" w:rsidRDefault="00F7194F" w:rsidP="00F7194F">
      <w:pPr>
        <w:pStyle w:val="BodyText"/>
        <w:rPr>
          <w:lang w:eastAsia="x-none"/>
        </w:rPr>
      </w:pPr>
      <w:r w:rsidRPr="00CA4288">
        <w:t xml:space="preserve">The following table documents </w:t>
      </w:r>
      <w:r>
        <w:t>the CareTeam</w:t>
      </w:r>
      <w:r w:rsidRPr="00CA4288">
        <w:t>Subscription, which constrains the Subscription resource. Changes to the base Subscription resource are shown in bold. The xml of the StructuredDefinition is available</w:t>
      </w:r>
      <w:r>
        <w:t xml:space="preserve"> </w:t>
      </w:r>
      <w:r w:rsidRPr="00A92D4A">
        <w:rPr>
          <w:color w:val="FF0000"/>
        </w:rPr>
        <w:t>[add link to ftp here]</w:t>
      </w:r>
    </w:p>
    <w:p w14:paraId="135C58DC" w14:textId="2BF25D29" w:rsidR="00871613" w:rsidRPr="003651D9" w:rsidRDefault="00871613" w:rsidP="00871613">
      <w:pPr>
        <w:keepNext/>
        <w:spacing w:before="60" w:after="60"/>
        <w:jc w:val="center"/>
        <w:rPr>
          <w:rFonts w:ascii="Arial" w:hAnsi="Arial"/>
          <w:b/>
          <w:sz w:val="22"/>
        </w:rPr>
      </w:pPr>
    </w:p>
    <w:p w14:paraId="03980CAC" w14:textId="77777777" w:rsidR="00871613" w:rsidRPr="003651D9" w:rsidRDefault="00871613" w:rsidP="00871613">
      <w:pPr>
        <w:spacing w:before="0" w:after="200" w:line="276" w:lineRule="auto"/>
        <w:rPr>
          <w:rFonts w:ascii="Calibri" w:eastAsia="Calibri" w:hAnsi="Calibri"/>
          <w:kern w:val="28"/>
          <w:sz w:val="22"/>
          <w:szCs w:val="22"/>
        </w:rPr>
      </w:pPr>
    </w:p>
    <w:p w14:paraId="4EB00888" w14:textId="77777777" w:rsidR="00F7194F" w:rsidRPr="00CA4288" w:rsidRDefault="00F7194F" w:rsidP="00F7194F">
      <w:pPr>
        <w:pStyle w:val="TableTitle"/>
      </w:pPr>
      <w:bookmarkStart w:id="339" w:name="_6.2.1.1.6.1_Service_Event"/>
      <w:bookmarkStart w:id="340" w:name="_6.2.1.1.6.2_Medications_Section"/>
      <w:bookmarkStart w:id="341" w:name="_6.2.1.1.6.3_Allergies_and"/>
      <w:bookmarkEnd w:id="339"/>
      <w:bookmarkEnd w:id="340"/>
      <w:bookmarkEnd w:id="341"/>
      <w:r w:rsidRPr="00CA4288">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F7194F" w:rsidRPr="00CA4288" w14:paraId="49B124FC" w14:textId="77777777" w:rsidTr="00BC3D4A">
        <w:trPr>
          <w:cantSplit/>
          <w:trHeight w:val="300"/>
          <w:tblHeader/>
        </w:trPr>
        <w:tc>
          <w:tcPr>
            <w:tcW w:w="1480" w:type="dxa"/>
            <w:shd w:val="clear" w:color="auto" w:fill="D9D9D9" w:themeFill="background1" w:themeFillShade="D9"/>
            <w:noWrap/>
            <w:vAlign w:val="bottom"/>
            <w:hideMark/>
          </w:tcPr>
          <w:p w14:paraId="1CB11ED8" w14:textId="77777777" w:rsidR="00F7194F" w:rsidRPr="00CA4288" w:rsidRDefault="00F7194F" w:rsidP="00BC3D4A">
            <w:pPr>
              <w:pStyle w:val="TableEntryHeader"/>
            </w:pPr>
            <w:r w:rsidRPr="00CA4288">
              <w:t>Name</w:t>
            </w:r>
          </w:p>
        </w:tc>
        <w:tc>
          <w:tcPr>
            <w:tcW w:w="960" w:type="dxa"/>
            <w:shd w:val="clear" w:color="auto" w:fill="D9D9D9" w:themeFill="background1" w:themeFillShade="D9"/>
            <w:noWrap/>
            <w:vAlign w:val="bottom"/>
            <w:hideMark/>
          </w:tcPr>
          <w:p w14:paraId="51F90462" w14:textId="77777777" w:rsidR="00F7194F" w:rsidRPr="00CA4288" w:rsidRDefault="00F7194F" w:rsidP="00BC3D4A">
            <w:pPr>
              <w:pStyle w:val="TableEntryHeader"/>
            </w:pPr>
            <w:r w:rsidRPr="00CA4288">
              <w:t>Card.</w:t>
            </w:r>
          </w:p>
        </w:tc>
        <w:tc>
          <w:tcPr>
            <w:tcW w:w="4310" w:type="dxa"/>
            <w:shd w:val="clear" w:color="auto" w:fill="D9D9D9" w:themeFill="background1" w:themeFillShade="D9"/>
            <w:noWrap/>
            <w:vAlign w:val="bottom"/>
            <w:hideMark/>
          </w:tcPr>
          <w:p w14:paraId="5929FB1E" w14:textId="77777777" w:rsidR="00F7194F" w:rsidRPr="00CA4288" w:rsidRDefault="00F7194F" w:rsidP="00BC3D4A">
            <w:pPr>
              <w:pStyle w:val="TableEntryHeader"/>
            </w:pPr>
            <w:r w:rsidRPr="00CA4288">
              <w:t>Description</w:t>
            </w:r>
          </w:p>
        </w:tc>
        <w:tc>
          <w:tcPr>
            <w:tcW w:w="2610" w:type="dxa"/>
            <w:shd w:val="clear" w:color="auto" w:fill="D9D9D9" w:themeFill="background1" w:themeFillShade="D9"/>
            <w:vAlign w:val="bottom"/>
            <w:hideMark/>
          </w:tcPr>
          <w:p w14:paraId="3A938DBB" w14:textId="77777777" w:rsidR="00F7194F" w:rsidRPr="00CA4288" w:rsidRDefault="00F7194F" w:rsidP="00BC3D4A">
            <w:pPr>
              <w:pStyle w:val="TableEntryHeader"/>
            </w:pPr>
            <w:r w:rsidRPr="00CA4288">
              <w:t>Comments</w:t>
            </w:r>
          </w:p>
        </w:tc>
      </w:tr>
      <w:tr w:rsidR="00F7194F" w:rsidRPr="00CA4288" w14:paraId="5A31FD23" w14:textId="77777777" w:rsidTr="00BC3D4A">
        <w:trPr>
          <w:cantSplit/>
          <w:trHeight w:val="300"/>
        </w:trPr>
        <w:tc>
          <w:tcPr>
            <w:tcW w:w="1480" w:type="dxa"/>
            <w:shd w:val="clear" w:color="auto" w:fill="auto"/>
            <w:noWrap/>
            <w:hideMark/>
          </w:tcPr>
          <w:p w14:paraId="2BE4C086" w14:textId="77777777" w:rsidR="00F7194F" w:rsidRPr="00CA4288" w:rsidRDefault="00F7194F" w:rsidP="00BC3D4A">
            <w:pPr>
              <w:pStyle w:val="TableEntry"/>
            </w:pPr>
            <w:bookmarkStart w:id="342" w:name="RANGE!A4"/>
            <w:r w:rsidRPr="00CA4288">
              <w:t xml:space="preserve">.. Subscription </w:t>
            </w:r>
            <w:bookmarkEnd w:id="342"/>
          </w:p>
        </w:tc>
        <w:tc>
          <w:tcPr>
            <w:tcW w:w="960" w:type="dxa"/>
            <w:shd w:val="clear" w:color="auto" w:fill="auto"/>
            <w:noWrap/>
            <w:hideMark/>
          </w:tcPr>
          <w:p w14:paraId="01BA9A84" w14:textId="77777777" w:rsidR="00F7194F" w:rsidRPr="00CA4288" w:rsidRDefault="00F7194F" w:rsidP="00BC3D4A">
            <w:pPr>
              <w:pStyle w:val="TableEntry"/>
            </w:pPr>
            <w:r w:rsidRPr="00CA4288">
              <w:t> </w:t>
            </w:r>
          </w:p>
        </w:tc>
        <w:tc>
          <w:tcPr>
            <w:tcW w:w="4310" w:type="dxa"/>
            <w:shd w:val="clear" w:color="auto" w:fill="auto"/>
            <w:noWrap/>
            <w:hideMark/>
          </w:tcPr>
          <w:p w14:paraId="6EC67884" w14:textId="77777777" w:rsidR="00F7194F" w:rsidRPr="00CA4288" w:rsidRDefault="00F7194F" w:rsidP="00BC3D4A">
            <w:pPr>
              <w:pStyle w:val="TableEntry"/>
            </w:pPr>
            <w:r w:rsidRPr="00CA4288">
              <w:t>A server push subscription criteria</w:t>
            </w:r>
          </w:p>
        </w:tc>
        <w:tc>
          <w:tcPr>
            <w:tcW w:w="2610" w:type="dxa"/>
            <w:shd w:val="clear" w:color="auto" w:fill="auto"/>
            <w:hideMark/>
          </w:tcPr>
          <w:p w14:paraId="4F0A537F" w14:textId="77777777" w:rsidR="00F7194F" w:rsidRPr="00CA4288" w:rsidRDefault="00F7194F" w:rsidP="00BC3D4A">
            <w:pPr>
              <w:pStyle w:val="TableEntry"/>
              <w:rPr>
                <w:b/>
                <w:bCs/>
              </w:rPr>
            </w:pPr>
            <w:r w:rsidRPr="00CA4288">
              <w:rPr>
                <w:b/>
                <w:bCs/>
              </w:rPr>
              <w:t> </w:t>
            </w:r>
          </w:p>
        </w:tc>
      </w:tr>
      <w:tr w:rsidR="00F7194F" w:rsidRPr="00CA4288" w14:paraId="0114913D" w14:textId="77777777" w:rsidTr="00BC3D4A">
        <w:trPr>
          <w:cantSplit/>
          <w:trHeight w:val="300"/>
        </w:trPr>
        <w:tc>
          <w:tcPr>
            <w:tcW w:w="1480" w:type="dxa"/>
            <w:shd w:val="clear" w:color="auto" w:fill="auto"/>
            <w:noWrap/>
            <w:hideMark/>
          </w:tcPr>
          <w:p w14:paraId="4AC904ED" w14:textId="3E21FD00" w:rsidR="00F7194F" w:rsidRPr="00CA4288" w:rsidRDefault="00F7194F" w:rsidP="00BC3D4A">
            <w:pPr>
              <w:pStyle w:val="TableEntry"/>
            </w:pPr>
            <w:bookmarkStart w:id="343" w:name="RANGE!A5"/>
            <w:r>
              <w:t xml:space="preserve">  </w:t>
            </w:r>
            <w:r w:rsidRPr="00CA4288">
              <w:t>...</w:t>
            </w:r>
            <w:bookmarkEnd w:id="343"/>
            <w:r>
              <w:t>status</w:t>
            </w:r>
          </w:p>
        </w:tc>
        <w:tc>
          <w:tcPr>
            <w:tcW w:w="960" w:type="dxa"/>
            <w:shd w:val="clear" w:color="auto" w:fill="auto"/>
            <w:noWrap/>
            <w:hideMark/>
          </w:tcPr>
          <w:p w14:paraId="1CCED071" w14:textId="77777777" w:rsidR="00F7194F" w:rsidRPr="00CA4288" w:rsidRDefault="00F7194F" w:rsidP="00BC3D4A">
            <w:pPr>
              <w:pStyle w:val="TableEntry"/>
            </w:pPr>
            <w:r w:rsidRPr="00CA4288">
              <w:t>1..1</w:t>
            </w:r>
          </w:p>
        </w:tc>
        <w:tc>
          <w:tcPr>
            <w:tcW w:w="4310" w:type="dxa"/>
            <w:shd w:val="clear" w:color="auto" w:fill="auto"/>
            <w:noWrap/>
            <w:hideMark/>
          </w:tcPr>
          <w:p w14:paraId="451F3872" w14:textId="6305C39A" w:rsidR="00F7194F" w:rsidRPr="00CA4288" w:rsidRDefault="00F7194F" w:rsidP="00BC3D4A">
            <w:pPr>
              <w:pStyle w:val="TableEntry"/>
            </w:pPr>
            <w:r>
              <w:rPr>
                <w:rFonts w:ascii="Verdana" w:hAnsi="Verdana"/>
                <w:color w:val="333333"/>
                <w:sz w:val="17"/>
                <w:szCs w:val="17"/>
                <w:shd w:val="clear" w:color="auto" w:fill="FFFFFF"/>
              </w:rPr>
              <w:t>requested | active | error | off</w:t>
            </w:r>
          </w:p>
        </w:tc>
        <w:tc>
          <w:tcPr>
            <w:tcW w:w="2610" w:type="dxa"/>
            <w:shd w:val="clear" w:color="auto" w:fill="auto"/>
            <w:hideMark/>
          </w:tcPr>
          <w:p w14:paraId="59C54C7F" w14:textId="77777777" w:rsidR="00F7194F" w:rsidRPr="00CA4288" w:rsidRDefault="00F7194F" w:rsidP="00BC3D4A">
            <w:pPr>
              <w:pStyle w:val="TableEntry"/>
              <w:rPr>
                <w:b/>
                <w:bCs/>
              </w:rPr>
            </w:pPr>
            <w:r w:rsidRPr="00CA4288">
              <w:rPr>
                <w:b/>
                <w:bCs/>
              </w:rPr>
              <w:t> </w:t>
            </w:r>
          </w:p>
        </w:tc>
      </w:tr>
      <w:tr w:rsidR="00F7194F" w:rsidRPr="00CA4288" w14:paraId="51A7468E" w14:textId="77777777" w:rsidTr="00BC3D4A">
        <w:trPr>
          <w:cantSplit/>
          <w:trHeight w:val="300"/>
        </w:trPr>
        <w:tc>
          <w:tcPr>
            <w:tcW w:w="1480" w:type="dxa"/>
            <w:shd w:val="clear" w:color="auto" w:fill="auto"/>
            <w:noWrap/>
            <w:hideMark/>
          </w:tcPr>
          <w:p w14:paraId="0D147042" w14:textId="463EB371" w:rsidR="00F7194F" w:rsidRPr="00CA4288" w:rsidRDefault="00F7194F" w:rsidP="00BC3D4A">
            <w:pPr>
              <w:pStyle w:val="TableEntry"/>
            </w:pPr>
            <w:bookmarkStart w:id="344" w:name="RANGE!A6"/>
            <w:r>
              <w:t xml:space="preserve">  </w:t>
            </w:r>
            <w:r w:rsidRPr="00CA4288">
              <w:t xml:space="preserve">...contact </w:t>
            </w:r>
            <w:bookmarkEnd w:id="344"/>
          </w:p>
        </w:tc>
        <w:tc>
          <w:tcPr>
            <w:tcW w:w="960" w:type="dxa"/>
            <w:shd w:val="clear" w:color="auto" w:fill="auto"/>
            <w:noWrap/>
            <w:hideMark/>
          </w:tcPr>
          <w:p w14:paraId="64235610" w14:textId="77777777" w:rsidR="00F7194F" w:rsidRPr="00CA4288" w:rsidRDefault="00F7194F" w:rsidP="00BC3D4A">
            <w:pPr>
              <w:pStyle w:val="TableEntry"/>
            </w:pPr>
            <w:r w:rsidRPr="00CA4288">
              <w:t>0..*</w:t>
            </w:r>
          </w:p>
        </w:tc>
        <w:tc>
          <w:tcPr>
            <w:tcW w:w="4310" w:type="dxa"/>
            <w:shd w:val="clear" w:color="auto" w:fill="auto"/>
            <w:noWrap/>
            <w:hideMark/>
          </w:tcPr>
          <w:p w14:paraId="3AA99119" w14:textId="77777777" w:rsidR="00F7194F" w:rsidRPr="00CA4288" w:rsidRDefault="00F7194F" w:rsidP="00BC3D4A">
            <w:pPr>
              <w:pStyle w:val="TableEntry"/>
            </w:pPr>
            <w:r w:rsidRPr="00CA4288">
              <w:t>Contact details for source (</w:t>
            </w:r>
            <w:r>
              <w:t xml:space="preserve">e.g., </w:t>
            </w:r>
            <w:r w:rsidRPr="00CA4288">
              <w:t>troubleshooting)</w:t>
            </w:r>
          </w:p>
        </w:tc>
        <w:tc>
          <w:tcPr>
            <w:tcW w:w="2610" w:type="dxa"/>
            <w:shd w:val="clear" w:color="auto" w:fill="auto"/>
            <w:hideMark/>
          </w:tcPr>
          <w:p w14:paraId="16302FD2" w14:textId="77777777" w:rsidR="00F7194F" w:rsidRPr="00CA4288" w:rsidRDefault="00F7194F" w:rsidP="00BC3D4A">
            <w:pPr>
              <w:pStyle w:val="TableEntry"/>
              <w:rPr>
                <w:b/>
                <w:bCs/>
              </w:rPr>
            </w:pPr>
            <w:r w:rsidRPr="00CA4288">
              <w:rPr>
                <w:b/>
                <w:bCs/>
              </w:rPr>
              <w:t> </w:t>
            </w:r>
          </w:p>
        </w:tc>
      </w:tr>
      <w:tr w:rsidR="00F7194F" w:rsidRPr="00CA4288" w14:paraId="7724740F" w14:textId="77777777" w:rsidTr="00BC3D4A">
        <w:trPr>
          <w:cantSplit/>
          <w:trHeight w:val="300"/>
        </w:trPr>
        <w:tc>
          <w:tcPr>
            <w:tcW w:w="1480" w:type="dxa"/>
            <w:shd w:val="clear" w:color="auto" w:fill="auto"/>
            <w:noWrap/>
          </w:tcPr>
          <w:p w14:paraId="48914206" w14:textId="6B3CF638" w:rsidR="00F7194F" w:rsidRPr="00CA4288" w:rsidRDefault="00F7194F" w:rsidP="00BC3D4A">
            <w:pPr>
              <w:pStyle w:val="TableEntry"/>
            </w:pPr>
            <w:r>
              <w:t xml:space="preserve">  …end</w:t>
            </w:r>
          </w:p>
        </w:tc>
        <w:tc>
          <w:tcPr>
            <w:tcW w:w="960" w:type="dxa"/>
            <w:shd w:val="clear" w:color="auto" w:fill="auto"/>
            <w:noWrap/>
          </w:tcPr>
          <w:p w14:paraId="079EC530" w14:textId="4E816125" w:rsidR="00F7194F" w:rsidRPr="00CA4288" w:rsidRDefault="00F7194F" w:rsidP="00BC3D4A">
            <w:pPr>
              <w:pStyle w:val="TableEntry"/>
            </w:pPr>
            <w:r>
              <w:t>0..1</w:t>
            </w:r>
          </w:p>
        </w:tc>
        <w:tc>
          <w:tcPr>
            <w:tcW w:w="4310" w:type="dxa"/>
            <w:shd w:val="clear" w:color="auto" w:fill="auto"/>
            <w:noWrap/>
          </w:tcPr>
          <w:p w14:paraId="70FF7037" w14:textId="052064EC" w:rsidR="00F7194F" w:rsidRPr="00CA4288" w:rsidRDefault="00F7194F" w:rsidP="00BC3D4A">
            <w:pPr>
              <w:pStyle w:val="TableEntry"/>
            </w:pPr>
            <w:r>
              <w:rPr>
                <w:rFonts w:ascii="Verdana" w:hAnsi="Verdana"/>
                <w:color w:val="333333"/>
                <w:sz w:val="17"/>
                <w:szCs w:val="17"/>
                <w:shd w:val="clear" w:color="auto" w:fill="FFFFFF"/>
              </w:rPr>
              <w:t>When to automatically delete the subscription</w:t>
            </w:r>
          </w:p>
        </w:tc>
        <w:tc>
          <w:tcPr>
            <w:tcW w:w="2610" w:type="dxa"/>
            <w:shd w:val="clear" w:color="auto" w:fill="auto"/>
          </w:tcPr>
          <w:p w14:paraId="1280ED83" w14:textId="77777777" w:rsidR="00F7194F" w:rsidRPr="00CA4288" w:rsidRDefault="00F7194F" w:rsidP="00BC3D4A">
            <w:pPr>
              <w:pStyle w:val="TableEntry"/>
              <w:rPr>
                <w:b/>
                <w:bCs/>
              </w:rPr>
            </w:pPr>
          </w:p>
        </w:tc>
      </w:tr>
      <w:tr w:rsidR="00F7194F" w:rsidRPr="00CA4288" w14:paraId="1E0C2EBB" w14:textId="77777777" w:rsidTr="00BC3D4A">
        <w:trPr>
          <w:cantSplit/>
          <w:trHeight w:val="300"/>
        </w:trPr>
        <w:tc>
          <w:tcPr>
            <w:tcW w:w="1480" w:type="dxa"/>
            <w:shd w:val="clear" w:color="auto" w:fill="auto"/>
            <w:noWrap/>
            <w:hideMark/>
          </w:tcPr>
          <w:p w14:paraId="194AA96E" w14:textId="0AE1D33A" w:rsidR="00F7194F" w:rsidRPr="00CA4288" w:rsidRDefault="00F7194F" w:rsidP="00BC3D4A">
            <w:pPr>
              <w:pStyle w:val="TableEntry"/>
            </w:pPr>
            <w:bookmarkStart w:id="345" w:name="RANGE!A7"/>
            <w:r>
              <w:t xml:space="preserve">  </w:t>
            </w:r>
            <w:r w:rsidRPr="00CA4288">
              <w:t xml:space="preserve">...reason </w:t>
            </w:r>
            <w:bookmarkEnd w:id="345"/>
          </w:p>
        </w:tc>
        <w:tc>
          <w:tcPr>
            <w:tcW w:w="960" w:type="dxa"/>
            <w:shd w:val="clear" w:color="auto" w:fill="auto"/>
            <w:noWrap/>
            <w:hideMark/>
          </w:tcPr>
          <w:p w14:paraId="60528D64" w14:textId="77777777" w:rsidR="00F7194F" w:rsidRPr="00CA4288" w:rsidRDefault="00F7194F" w:rsidP="00BC3D4A">
            <w:pPr>
              <w:pStyle w:val="TableEntry"/>
            </w:pPr>
            <w:r w:rsidRPr="00CA4288">
              <w:t>1..1</w:t>
            </w:r>
          </w:p>
        </w:tc>
        <w:tc>
          <w:tcPr>
            <w:tcW w:w="4310" w:type="dxa"/>
            <w:shd w:val="clear" w:color="auto" w:fill="auto"/>
            <w:noWrap/>
            <w:hideMark/>
          </w:tcPr>
          <w:p w14:paraId="5A072A84" w14:textId="77777777" w:rsidR="00F7194F" w:rsidRPr="00CA4288" w:rsidRDefault="00F7194F" w:rsidP="00BC3D4A">
            <w:pPr>
              <w:pStyle w:val="TableEntry"/>
            </w:pPr>
            <w:r w:rsidRPr="00CA4288">
              <w:t>Description of why this subscription was created</w:t>
            </w:r>
          </w:p>
        </w:tc>
        <w:tc>
          <w:tcPr>
            <w:tcW w:w="2610" w:type="dxa"/>
            <w:shd w:val="clear" w:color="auto" w:fill="auto"/>
            <w:hideMark/>
          </w:tcPr>
          <w:p w14:paraId="5FF6E716" w14:textId="77777777" w:rsidR="00F7194F" w:rsidRPr="00CA4288" w:rsidRDefault="00F7194F" w:rsidP="00BC3D4A">
            <w:pPr>
              <w:pStyle w:val="TableEntry"/>
              <w:rPr>
                <w:b/>
                <w:bCs/>
              </w:rPr>
            </w:pPr>
            <w:r w:rsidRPr="00CA4288">
              <w:rPr>
                <w:b/>
                <w:bCs/>
              </w:rPr>
              <w:t> </w:t>
            </w:r>
          </w:p>
        </w:tc>
      </w:tr>
      <w:tr w:rsidR="00F7194F" w:rsidRPr="00CA4288" w14:paraId="680F1DBC" w14:textId="77777777" w:rsidTr="00F7194F">
        <w:trPr>
          <w:cantSplit/>
          <w:trHeight w:val="300"/>
        </w:trPr>
        <w:tc>
          <w:tcPr>
            <w:tcW w:w="1480" w:type="dxa"/>
            <w:shd w:val="clear" w:color="auto" w:fill="auto"/>
            <w:noWrap/>
          </w:tcPr>
          <w:p w14:paraId="54697973" w14:textId="0CF12F4F" w:rsidR="00F7194F" w:rsidRPr="00CA4288" w:rsidRDefault="00F7194F" w:rsidP="00BC3D4A">
            <w:pPr>
              <w:pStyle w:val="TableEntry"/>
            </w:pPr>
            <w:r>
              <w:t xml:space="preserve">  …criteria</w:t>
            </w:r>
          </w:p>
        </w:tc>
        <w:tc>
          <w:tcPr>
            <w:tcW w:w="960" w:type="dxa"/>
            <w:shd w:val="clear" w:color="auto" w:fill="auto"/>
            <w:noWrap/>
          </w:tcPr>
          <w:p w14:paraId="6D650F7C" w14:textId="3918F16E" w:rsidR="00F7194F" w:rsidRPr="00CA4288" w:rsidRDefault="00F7194F" w:rsidP="00BC3D4A">
            <w:pPr>
              <w:pStyle w:val="TableEntry"/>
            </w:pPr>
            <w:r>
              <w:t>1..1</w:t>
            </w:r>
          </w:p>
        </w:tc>
        <w:tc>
          <w:tcPr>
            <w:tcW w:w="4310" w:type="dxa"/>
            <w:shd w:val="clear" w:color="auto" w:fill="auto"/>
            <w:noWrap/>
          </w:tcPr>
          <w:p w14:paraId="590FF8AA" w14:textId="616FD639" w:rsidR="00F7194F" w:rsidRPr="00CA4288" w:rsidRDefault="00F7194F" w:rsidP="00BC3D4A">
            <w:pPr>
              <w:pStyle w:val="TableEntry"/>
            </w:pPr>
            <w:r>
              <w:rPr>
                <w:rFonts w:ascii="Verdana" w:hAnsi="Verdana"/>
                <w:color w:val="333333"/>
                <w:sz w:val="17"/>
                <w:szCs w:val="17"/>
                <w:shd w:val="clear" w:color="auto" w:fill="FFFFFF"/>
              </w:rPr>
              <w:t>Rule for server push criteria</w:t>
            </w:r>
          </w:p>
        </w:tc>
        <w:tc>
          <w:tcPr>
            <w:tcW w:w="2610" w:type="dxa"/>
            <w:shd w:val="clear" w:color="auto" w:fill="auto"/>
            <w:hideMark/>
          </w:tcPr>
          <w:p w14:paraId="54C36BE5" w14:textId="77777777" w:rsidR="00F7194F" w:rsidRPr="00CA4288" w:rsidRDefault="00F7194F" w:rsidP="00BC3D4A">
            <w:pPr>
              <w:pStyle w:val="TableEntry"/>
              <w:rPr>
                <w:b/>
                <w:bCs/>
              </w:rPr>
            </w:pPr>
            <w:r w:rsidRPr="00CA4288">
              <w:rPr>
                <w:b/>
                <w:bCs/>
              </w:rPr>
              <w:t> </w:t>
            </w:r>
          </w:p>
        </w:tc>
      </w:tr>
      <w:tr w:rsidR="00F7194F" w:rsidRPr="00CA4288" w14:paraId="7924DACD" w14:textId="77777777" w:rsidTr="00BC3D4A">
        <w:trPr>
          <w:cantSplit/>
          <w:trHeight w:val="300"/>
        </w:trPr>
        <w:tc>
          <w:tcPr>
            <w:tcW w:w="1480" w:type="dxa"/>
            <w:shd w:val="clear" w:color="auto" w:fill="auto"/>
            <w:noWrap/>
            <w:hideMark/>
          </w:tcPr>
          <w:p w14:paraId="26F4A491" w14:textId="7CBE727F" w:rsidR="00F7194F" w:rsidRPr="00CA4288" w:rsidRDefault="00F7194F" w:rsidP="00BC3D4A">
            <w:pPr>
              <w:pStyle w:val="TableEntry"/>
            </w:pPr>
            <w:r>
              <w:t xml:space="preserve">  </w:t>
            </w:r>
            <w:r w:rsidRPr="00CA4288">
              <w:t> </w:t>
            </w:r>
            <w:bookmarkStart w:id="346" w:name="RANGE!A10"/>
            <w:r w:rsidRPr="00CA4288">
              <w:t>...error</w:t>
            </w:r>
            <w:bookmarkEnd w:id="346"/>
          </w:p>
        </w:tc>
        <w:tc>
          <w:tcPr>
            <w:tcW w:w="960" w:type="dxa"/>
            <w:shd w:val="clear" w:color="auto" w:fill="auto"/>
            <w:noWrap/>
            <w:hideMark/>
          </w:tcPr>
          <w:p w14:paraId="125A1E67" w14:textId="7CAF4BB9" w:rsidR="00F7194F" w:rsidRPr="00CA4288" w:rsidRDefault="00F7194F" w:rsidP="00BC3D4A">
            <w:pPr>
              <w:pStyle w:val="TableEntry"/>
            </w:pPr>
            <w:r w:rsidRPr="00CA4288">
              <w:t> </w:t>
            </w:r>
            <w:r>
              <w:t>0..1</w:t>
            </w:r>
          </w:p>
        </w:tc>
        <w:tc>
          <w:tcPr>
            <w:tcW w:w="4310" w:type="dxa"/>
            <w:shd w:val="clear" w:color="auto" w:fill="auto"/>
            <w:noWrap/>
            <w:hideMark/>
          </w:tcPr>
          <w:p w14:paraId="264D1316" w14:textId="5135F981" w:rsidR="00F7194F" w:rsidRPr="00CA4288" w:rsidRDefault="00F7194F" w:rsidP="00BC3D4A">
            <w:pPr>
              <w:pStyle w:val="TableEntry"/>
            </w:pPr>
            <w:r w:rsidRPr="00CA4288">
              <w:t>Latest error note</w:t>
            </w:r>
          </w:p>
        </w:tc>
        <w:tc>
          <w:tcPr>
            <w:tcW w:w="2610" w:type="dxa"/>
            <w:shd w:val="clear" w:color="auto" w:fill="auto"/>
            <w:hideMark/>
          </w:tcPr>
          <w:p w14:paraId="75E1F946" w14:textId="77777777" w:rsidR="00F7194F" w:rsidRPr="00CA4288" w:rsidRDefault="00F7194F" w:rsidP="00BC3D4A">
            <w:pPr>
              <w:pStyle w:val="TableEntry"/>
              <w:rPr>
                <w:b/>
                <w:bCs/>
              </w:rPr>
            </w:pPr>
            <w:r w:rsidRPr="00CA4288">
              <w:rPr>
                <w:b/>
                <w:bCs/>
              </w:rPr>
              <w:t> </w:t>
            </w:r>
          </w:p>
        </w:tc>
      </w:tr>
      <w:tr w:rsidR="00F7194F" w:rsidRPr="00CA4288" w14:paraId="56C1D1E0" w14:textId="77777777" w:rsidTr="00BC3D4A">
        <w:trPr>
          <w:cantSplit/>
          <w:trHeight w:val="300"/>
        </w:trPr>
        <w:tc>
          <w:tcPr>
            <w:tcW w:w="1480" w:type="dxa"/>
            <w:shd w:val="clear" w:color="auto" w:fill="auto"/>
            <w:noWrap/>
            <w:hideMark/>
          </w:tcPr>
          <w:p w14:paraId="16FFA32C" w14:textId="6FE433DA" w:rsidR="00F7194F" w:rsidRPr="00CA4288" w:rsidRDefault="00F7194F" w:rsidP="00BC3D4A">
            <w:pPr>
              <w:pStyle w:val="TableEntry"/>
            </w:pPr>
            <w:bookmarkStart w:id="347" w:name="RANGE!A11"/>
            <w:r>
              <w:t xml:space="preserve">  </w:t>
            </w:r>
            <w:r w:rsidRPr="00CA4288">
              <w:t xml:space="preserve">...channel </w:t>
            </w:r>
            <w:bookmarkEnd w:id="347"/>
          </w:p>
        </w:tc>
        <w:tc>
          <w:tcPr>
            <w:tcW w:w="960" w:type="dxa"/>
            <w:shd w:val="clear" w:color="auto" w:fill="auto"/>
            <w:noWrap/>
            <w:hideMark/>
          </w:tcPr>
          <w:p w14:paraId="682391F8" w14:textId="77777777" w:rsidR="00F7194F" w:rsidRPr="00CA4288" w:rsidRDefault="00F7194F" w:rsidP="00BC3D4A">
            <w:pPr>
              <w:pStyle w:val="TableEntry"/>
            </w:pPr>
            <w:r w:rsidRPr="00CA4288">
              <w:t>1..1</w:t>
            </w:r>
          </w:p>
        </w:tc>
        <w:tc>
          <w:tcPr>
            <w:tcW w:w="4310" w:type="dxa"/>
            <w:shd w:val="clear" w:color="auto" w:fill="auto"/>
            <w:noWrap/>
            <w:hideMark/>
          </w:tcPr>
          <w:p w14:paraId="37A3BFC5" w14:textId="77777777" w:rsidR="00F7194F" w:rsidRPr="00CA4288" w:rsidRDefault="00F7194F" w:rsidP="00BC3D4A">
            <w:pPr>
              <w:pStyle w:val="TableEntry"/>
            </w:pPr>
            <w:r w:rsidRPr="00CA4288">
              <w:t>The channel on which to report matches to the criteria</w:t>
            </w:r>
          </w:p>
        </w:tc>
        <w:tc>
          <w:tcPr>
            <w:tcW w:w="2610" w:type="dxa"/>
            <w:shd w:val="clear" w:color="auto" w:fill="auto"/>
            <w:hideMark/>
          </w:tcPr>
          <w:p w14:paraId="2000B8E4" w14:textId="77777777" w:rsidR="00F7194F" w:rsidRPr="00CA4288" w:rsidRDefault="00F7194F" w:rsidP="00BC3D4A">
            <w:pPr>
              <w:pStyle w:val="TableEntry"/>
              <w:rPr>
                <w:b/>
                <w:bCs/>
              </w:rPr>
            </w:pPr>
            <w:r w:rsidRPr="00CA4288">
              <w:rPr>
                <w:b/>
                <w:bCs/>
              </w:rPr>
              <w:t> </w:t>
            </w:r>
          </w:p>
        </w:tc>
      </w:tr>
      <w:tr w:rsidR="00F7194F" w:rsidRPr="00CA4288" w14:paraId="3A9730C9" w14:textId="77777777" w:rsidTr="00BC3D4A">
        <w:trPr>
          <w:cantSplit/>
          <w:trHeight w:val="900"/>
        </w:trPr>
        <w:tc>
          <w:tcPr>
            <w:tcW w:w="1480" w:type="dxa"/>
            <w:shd w:val="clear" w:color="auto" w:fill="auto"/>
            <w:noWrap/>
            <w:hideMark/>
          </w:tcPr>
          <w:p w14:paraId="649D706A" w14:textId="5D2CD1CF" w:rsidR="00F7194F" w:rsidRPr="00CA4288" w:rsidRDefault="00F7194F" w:rsidP="00BC3D4A">
            <w:pPr>
              <w:pStyle w:val="TableEntry"/>
            </w:pPr>
            <w:bookmarkStart w:id="348" w:name="RANGE!A12"/>
            <w:r>
              <w:t xml:space="preserve">     </w:t>
            </w:r>
            <w:r w:rsidRPr="00CA4288">
              <w:t xml:space="preserve">....type </w:t>
            </w:r>
            <w:bookmarkEnd w:id="348"/>
          </w:p>
        </w:tc>
        <w:tc>
          <w:tcPr>
            <w:tcW w:w="960" w:type="dxa"/>
            <w:shd w:val="clear" w:color="auto" w:fill="auto"/>
            <w:noWrap/>
            <w:hideMark/>
          </w:tcPr>
          <w:p w14:paraId="06EE7DE2" w14:textId="77777777" w:rsidR="00F7194F" w:rsidRPr="00CA4288" w:rsidRDefault="00F7194F" w:rsidP="00BC3D4A">
            <w:pPr>
              <w:pStyle w:val="TableEntry"/>
            </w:pPr>
            <w:r w:rsidRPr="00CA4288">
              <w:t>1..1</w:t>
            </w:r>
          </w:p>
        </w:tc>
        <w:tc>
          <w:tcPr>
            <w:tcW w:w="4310" w:type="dxa"/>
            <w:shd w:val="clear" w:color="auto" w:fill="auto"/>
            <w:noWrap/>
            <w:hideMark/>
          </w:tcPr>
          <w:p w14:paraId="066005BF" w14:textId="77777777" w:rsidR="00F7194F" w:rsidRPr="00CA4288" w:rsidRDefault="00F7194F" w:rsidP="00BC3D4A">
            <w:pPr>
              <w:pStyle w:val="TableEntry"/>
              <w:rPr>
                <w:b/>
                <w:bCs/>
              </w:rPr>
            </w:pPr>
            <w:r w:rsidRPr="00CA4288">
              <w:rPr>
                <w:b/>
                <w:bCs/>
              </w:rPr>
              <w:t>rest-hook</w:t>
            </w:r>
          </w:p>
        </w:tc>
        <w:tc>
          <w:tcPr>
            <w:tcW w:w="2610" w:type="dxa"/>
            <w:shd w:val="clear" w:color="auto" w:fill="auto"/>
            <w:hideMark/>
          </w:tcPr>
          <w:p w14:paraId="2CC91E2B" w14:textId="77777777" w:rsidR="00F7194F" w:rsidRPr="00CA4288" w:rsidRDefault="00F7194F" w:rsidP="00BC3D4A">
            <w:pPr>
              <w:pStyle w:val="TableEntry"/>
              <w:rPr>
                <w:b/>
                <w:bCs/>
              </w:rPr>
            </w:pPr>
            <w:r w:rsidRPr="00CA4288">
              <w:rPr>
                <w:b/>
                <w:bCs/>
              </w:rPr>
              <w:t>This version of the profile constrains the channel type to rest-hook</w:t>
            </w:r>
          </w:p>
        </w:tc>
      </w:tr>
      <w:tr w:rsidR="00F7194F" w:rsidRPr="00CA4288" w14:paraId="3FDB7541" w14:textId="77777777" w:rsidTr="00BC3D4A">
        <w:trPr>
          <w:cantSplit/>
          <w:trHeight w:val="1500"/>
        </w:trPr>
        <w:tc>
          <w:tcPr>
            <w:tcW w:w="1480" w:type="dxa"/>
            <w:shd w:val="clear" w:color="auto" w:fill="auto"/>
            <w:noWrap/>
            <w:hideMark/>
          </w:tcPr>
          <w:p w14:paraId="2359FB62" w14:textId="34EBB1DE" w:rsidR="00F7194F" w:rsidRPr="00CA4288" w:rsidRDefault="00F7194F" w:rsidP="00BC3D4A">
            <w:pPr>
              <w:pStyle w:val="TableEntry"/>
            </w:pPr>
            <w:bookmarkStart w:id="349" w:name="RANGE!A14"/>
            <w:r>
              <w:t xml:space="preserve">     </w:t>
            </w:r>
            <w:r w:rsidRPr="00CA4288">
              <w:t xml:space="preserve">....endpoint </w:t>
            </w:r>
            <w:bookmarkEnd w:id="349"/>
          </w:p>
        </w:tc>
        <w:tc>
          <w:tcPr>
            <w:tcW w:w="960" w:type="dxa"/>
            <w:shd w:val="clear" w:color="auto" w:fill="auto"/>
            <w:noWrap/>
            <w:hideMark/>
          </w:tcPr>
          <w:p w14:paraId="4E0D91C7" w14:textId="77777777" w:rsidR="00F7194F" w:rsidRPr="00CA4288" w:rsidRDefault="00F7194F" w:rsidP="00BC3D4A">
            <w:pPr>
              <w:pStyle w:val="TableEntry"/>
            </w:pPr>
            <w:r w:rsidRPr="00CA4288">
              <w:rPr>
                <w:b/>
                <w:bCs/>
              </w:rPr>
              <w:t>1</w:t>
            </w:r>
            <w:r w:rsidRPr="00CA4288">
              <w:t>..1</w:t>
            </w:r>
          </w:p>
        </w:tc>
        <w:tc>
          <w:tcPr>
            <w:tcW w:w="4310" w:type="dxa"/>
            <w:shd w:val="clear" w:color="auto" w:fill="auto"/>
            <w:noWrap/>
            <w:hideMark/>
          </w:tcPr>
          <w:p w14:paraId="799E5B74" w14:textId="77777777" w:rsidR="00F7194F" w:rsidRPr="00CA4288" w:rsidRDefault="00F7194F" w:rsidP="00BC3D4A">
            <w:pPr>
              <w:pStyle w:val="TableEntry"/>
            </w:pPr>
            <w:r w:rsidRPr="00CA4288">
              <w:t>Where the channel points to</w:t>
            </w:r>
          </w:p>
        </w:tc>
        <w:tc>
          <w:tcPr>
            <w:tcW w:w="2610" w:type="dxa"/>
            <w:shd w:val="clear" w:color="auto" w:fill="auto"/>
            <w:hideMark/>
          </w:tcPr>
          <w:p w14:paraId="4B275B04" w14:textId="3D0A4394" w:rsidR="00F7194F" w:rsidRPr="00CA4288" w:rsidRDefault="00F7194F" w:rsidP="00BC3D4A">
            <w:pPr>
              <w:pStyle w:val="TableEntry"/>
              <w:rPr>
                <w:b/>
                <w:bCs/>
              </w:rPr>
            </w:pPr>
            <w:r w:rsidRPr="00CA4288">
              <w:rPr>
                <w:b/>
                <w:bCs/>
              </w:rPr>
              <w:t xml:space="preserve">This version of the profile constrains the channel type to rest-hook, the endpoint must be a valid URL for the Provide Care </w:t>
            </w:r>
            <w:r>
              <w:rPr>
                <w:b/>
                <w:bCs/>
              </w:rPr>
              <w:t>Team</w:t>
            </w:r>
            <w:r w:rsidRPr="00CA4288">
              <w:rPr>
                <w:b/>
                <w:bCs/>
              </w:rPr>
              <w:t xml:space="preserve"> [PCC-</w:t>
            </w:r>
            <w:r>
              <w:rPr>
                <w:b/>
                <w:bCs/>
              </w:rPr>
              <w:t>Y5</w:t>
            </w:r>
            <w:r w:rsidRPr="00CA4288">
              <w:rPr>
                <w:b/>
                <w:bCs/>
              </w:rPr>
              <w:t>] transaction.</w:t>
            </w:r>
          </w:p>
        </w:tc>
      </w:tr>
      <w:tr w:rsidR="00F7194F" w:rsidRPr="00CA4288" w14:paraId="13BB2EB8" w14:textId="77777777" w:rsidTr="00BC3D4A">
        <w:trPr>
          <w:cantSplit/>
          <w:trHeight w:val="1200"/>
        </w:trPr>
        <w:tc>
          <w:tcPr>
            <w:tcW w:w="1480" w:type="dxa"/>
            <w:shd w:val="clear" w:color="auto" w:fill="auto"/>
            <w:noWrap/>
            <w:hideMark/>
          </w:tcPr>
          <w:p w14:paraId="612E1F6B" w14:textId="73AA8537" w:rsidR="00F7194F" w:rsidRPr="00CA4288" w:rsidRDefault="00F7194F" w:rsidP="00BC3D4A">
            <w:pPr>
              <w:pStyle w:val="TableEntry"/>
            </w:pPr>
            <w:bookmarkStart w:id="350" w:name="RANGE!A15"/>
            <w:r>
              <w:t xml:space="preserve">     </w:t>
            </w:r>
            <w:r w:rsidRPr="00CA4288">
              <w:t xml:space="preserve">....payload </w:t>
            </w:r>
            <w:bookmarkEnd w:id="350"/>
          </w:p>
        </w:tc>
        <w:tc>
          <w:tcPr>
            <w:tcW w:w="960" w:type="dxa"/>
            <w:shd w:val="clear" w:color="auto" w:fill="auto"/>
            <w:noWrap/>
            <w:hideMark/>
          </w:tcPr>
          <w:p w14:paraId="41783FC9" w14:textId="77777777" w:rsidR="00F7194F" w:rsidRPr="00CA4288" w:rsidRDefault="00F7194F" w:rsidP="00BC3D4A">
            <w:pPr>
              <w:pStyle w:val="TableEntry"/>
            </w:pPr>
            <w:r w:rsidRPr="00CA4288">
              <w:t>1..1</w:t>
            </w:r>
          </w:p>
        </w:tc>
        <w:tc>
          <w:tcPr>
            <w:tcW w:w="4310" w:type="dxa"/>
            <w:shd w:val="clear" w:color="auto" w:fill="auto"/>
            <w:noWrap/>
            <w:hideMark/>
          </w:tcPr>
          <w:p w14:paraId="3D33DBC9" w14:textId="77777777" w:rsidR="00F7194F" w:rsidRPr="00CA4288" w:rsidRDefault="00F7194F" w:rsidP="00BC3D4A">
            <w:pPr>
              <w:pStyle w:val="TableEntry"/>
            </w:pPr>
            <w:r w:rsidRPr="00CA4288">
              <w:t>Mimetype to send</w:t>
            </w:r>
          </w:p>
        </w:tc>
        <w:tc>
          <w:tcPr>
            <w:tcW w:w="2610" w:type="dxa"/>
            <w:shd w:val="clear" w:color="auto" w:fill="auto"/>
            <w:hideMark/>
          </w:tcPr>
          <w:p w14:paraId="098378BA" w14:textId="71A8300C" w:rsidR="00F7194F" w:rsidRPr="00CA4288" w:rsidRDefault="00F7194F" w:rsidP="00BC3D4A">
            <w:pPr>
              <w:pStyle w:val="TableEntry"/>
              <w:rPr>
                <w:b/>
                <w:bCs/>
              </w:rPr>
            </w:pPr>
            <w:r w:rsidRPr="00CA4288">
              <w:rPr>
                <w:b/>
                <w:bCs/>
              </w:rPr>
              <w:t xml:space="preserve">This version of the profile constrains the channel payload to </w:t>
            </w:r>
            <w:r w:rsidR="00D101F6">
              <w:rPr>
                <w:b/>
                <w:bCs/>
              </w:rPr>
              <w:t>a non-blank value - the CareTeam</w:t>
            </w:r>
            <w:r w:rsidRPr="00CA4288">
              <w:rPr>
                <w:b/>
                <w:bCs/>
              </w:rPr>
              <w:t xml:space="preserve"> resource must be the payload.</w:t>
            </w:r>
          </w:p>
        </w:tc>
      </w:tr>
      <w:tr w:rsidR="00F7194F" w:rsidRPr="00CA4288" w14:paraId="3EFD4D67" w14:textId="77777777" w:rsidTr="00BC3D4A">
        <w:trPr>
          <w:cantSplit/>
          <w:trHeight w:val="300"/>
        </w:trPr>
        <w:tc>
          <w:tcPr>
            <w:tcW w:w="1480" w:type="dxa"/>
            <w:shd w:val="clear" w:color="auto" w:fill="auto"/>
            <w:noWrap/>
            <w:hideMark/>
          </w:tcPr>
          <w:p w14:paraId="0EFC16B3" w14:textId="05E857A8" w:rsidR="00F7194F" w:rsidRPr="00CA4288" w:rsidRDefault="00F7194F" w:rsidP="00BC3D4A">
            <w:pPr>
              <w:pStyle w:val="TableEntry"/>
            </w:pPr>
            <w:bookmarkStart w:id="351" w:name="RANGE!A16"/>
            <w:r>
              <w:t xml:space="preserve">     </w:t>
            </w:r>
            <w:r w:rsidRPr="00CA4288">
              <w:t xml:space="preserve">....header </w:t>
            </w:r>
            <w:bookmarkEnd w:id="351"/>
          </w:p>
        </w:tc>
        <w:tc>
          <w:tcPr>
            <w:tcW w:w="960" w:type="dxa"/>
            <w:shd w:val="clear" w:color="auto" w:fill="auto"/>
            <w:noWrap/>
            <w:hideMark/>
          </w:tcPr>
          <w:p w14:paraId="77FF79EF" w14:textId="65E80995" w:rsidR="00F7194F" w:rsidRPr="00CA4288" w:rsidRDefault="00F7194F" w:rsidP="00BC3D4A">
            <w:pPr>
              <w:pStyle w:val="TableEntry"/>
            </w:pPr>
            <w:r w:rsidRPr="00F7194F">
              <w:rPr>
                <w:highlight w:val="yellow"/>
              </w:rPr>
              <w:t>0..</w:t>
            </w:r>
            <w:r w:rsidRPr="00F7194F">
              <w:rPr>
                <w:color w:val="00B050"/>
                <w:highlight w:val="yellow"/>
              </w:rPr>
              <w:t>*</w:t>
            </w:r>
          </w:p>
        </w:tc>
        <w:tc>
          <w:tcPr>
            <w:tcW w:w="4310" w:type="dxa"/>
            <w:shd w:val="clear" w:color="auto" w:fill="auto"/>
            <w:noWrap/>
            <w:hideMark/>
          </w:tcPr>
          <w:p w14:paraId="1EF5CCC6" w14:textId="77777777" w:rsidR="00F7194F" w:rsidRPr="00CA4288" w:rsidRDefault="00F7194F" w:rsidP="00BC3D4A">
            <w:pPr>
              <w:pStyle w:val="TableEntry"/>
            </w:pPr>
            <w:r w:rsidRPr="00CA4288">
              <w:t>Usage depends on the channel type</w:t>
            </w:r>
          </w:p>
        </w:tc>
        <w:tc>
          <w:tcPr>
            <w:tcW w:w="2610" w:type="dxa"/>
            <w:shd w:val="clear" w:color="auto" w:fill="auto"/>
            <w:hideMark/>
          </w:tcPr>
          <w:p w14:paraId="56BD80A6" w14:textId="77777777" w:rsidR="00F7194F" w:rsidRPr="00CA4288" w:rsidRDefault="00F7194F" w:rsidP="00BC3D4A">
            <w:pPr>
              <w:pStyle w:val="TableEntry"/>
              <w:rPr>
                <w:b/>
                <w:bCs/>
              </w:rPr>
            </w:pPr>
            <w:r w:rsidRPr="00CA4288">
              <w:rPr>
                <w:b/>
                <w:bCs/>
              </w:rPr>
              <w:t> </w:t>
            </w:r>
          </w:p>
        </w:tc>
      </w:tr>
      <w:tr w:rsidR="00F7194F" w:rsidRPr="00CA4288" w14:paraId="64359D97" w14:textId="77777777" w:rsidTr="00BC3D4A">
        <w:trPr>
          <w:cantSplit/>
          <w:trHeight w:val="300"/>
        </w:trPr>
        <w:tc>
          <w:tcPr>
            <w:tcW w:w="1480" w:type="dxa"/>
            <w:shd w:val="clear" w:color="auto" w:fill="auto"/>
            <w:noWrap/>
            <w:hideMark/>
          </w:tcPr>
          <w:p w14:paraId="52D9AD8E" w14:textId="6312B512" w:rsidR="00F7194F" w:rsidRPr="00CA4288" w:rsidRDefault="00F7194F" w:rsidP="00BC3D4A">
            <w:pPr>
              <w:pStyle w:val="TableEntry"/>
            </w:pPr>
            <w:bookmarkStart w:id="352" w:name="RANGE!A18"/>
            <w:r>
              <w:t xml:space="preserve">  </w:t>
            </w:r>
            <w:r w:rsidRPr="00CA4288">
              <w:t xml:space="preserve">...tag </w:t>
            </w:r>
            <w:bookmarkEnd w:id="352"/>
          </w:p>
        </w:tc>
        <w:tc>
          <w:tcPr>
            <w:tcW w:w="960" w:type="dxa"/>
            <w:shd w:val="clear" w:color="auto" w:fill="auto"/>
            <w:noWrap/>
            <w:hideMark/>
          </w:tcPr>
          <w:p w14:paraId="03E3F6AF" w14:textId="77777777" w:rsidR="00F7194F" w:rsidRPr="00CA4288" w:rsidRDefault="00F7194F" w:rsidP="00BC3D4A">
            <w:pPr>
              <w:pStyle w:val="TableEntry"/>
            </w:pPr>
            <w:r w:rsidRPr="00CA4288">
              <w:t>0..*</w:t>
            </w:r>
          </w:p>
        </w:tc>
        <w:tc>
          <w:tcPr>
            <w:tcW w:w="4310" w:type="dxa"/>
            <w:shd w:val="clear" w:color="auto" w:fill="auto"/>
            <w:noWrap/>
            <w:hideMark/>
          </w:tcPr>
          <w:p w14:paraId="5B7B3FBC" w14:textId="77777777" w:rsidR="00F7194F" w:rsidRPr="00CA4288" w:rsidRDefault="00F7194F" w:rsidP="00BC3D4A">
            <w:pPr>
              <w:pStyle w:val="TableEntry"/>
            </w:pPr>
            <w:r w:rsidRPr="00CA4288">
              <w:t>A tag to add to matching resources</w:t>
            </w:r>
          </w:p>
        </w:tc>
        <w:tc>
          <w:tcPr>
            <w:tcW w:w="2610" w:type="dxa"/>
            <w:shd w:val="clear" w:color="auto" w:fill="auto"/>
            <w:hideMark/>
          </w:tcPr>
          <w:p w14:paraId="2248F6ED" w14:textId="77777777" w:rsidR="00F7194F" w:rsidRPr="00CA4288" w:rsidRDefault="00F7194F" w:rsidP="00BC3D4A">
            <w:pPr>
              <w:pStyle w:val="TableEntry"/>
              <w:rPr>
                <w:b/>
                <w:bCs/>
              </w:rPr>
            </w:pPr>
            <w:r w:rsidRPr="00CA4288">
              <w:rPr>
                <w:b/>
                <w:bCs/>
              </w:rPr>
              <w:t> </w:t>
            </w:r>
          </w:p>
        </w:tc>
      </w:tr>
    </w:tbl>
    <w:p w14:paraId="3A354DAA" w14:textId="77777777" w:rsidR="0095594C" w:rsidRPr="003651D9" w:rsidRDefault="0095594C" w:rsidP="00B84D95">
      <w:pPr>
        <w:pStyle w:val="BodyText"/>
        <w:rPr>
          <w:rFonts w:eastAsia="Calibri"/>
        </w:rPr>
      </w:pPr>
    </w:p>
    <w:p w14:paraId="55D9A7A2" w14:textId="77777777" w:rsidR="00BC3E9F" w:rsidRPr="003651D9" w:rsidRDefault="00BC3E9F" w:rsidP="00BC3E9F">
      <w:pPr>
        <w:pStyle w:val="BodyText"/>
        <w:rPr>
          <w:lang w:eastAsia="x-none"/>
        </w:rPr>
      </w:pPr>
    </w:p>
    <w:p w14:paraId="1A00E3F8" w14:textId="33C90873" w:rsidR="00BC3E9F" w:rsidRPr="003651D9" w:rsidRDefault="00BC3E9F" w:rsidP="00BB76BC">
      <w:pPr>
        <w:pStyle w:val="TableTitle"/>
      </w:pPr>
    </w:p>
    <w:p w14:paraId="48CD2735" w14:textId="77777777" w:rsidR="00BC3E9F" w:rsidRPr="003651D9" w:rsidRDefault="00BC3E9F" w:rsidP="00BC3E9F">
      <w:pPr>
        <w:rPr>
          <w:lang w:eastAsia="x-none"/>
        </w:rPr>
      </w:pPr>
    </w:p>
    <w:p w14:paraId="149AC2E7" w14:textId="283F2411" w:rsidR="00951F63" w:rsidRPr="003651D9" w:rsidRDefault="005F3FB5" w:rsidP="00712AE6">
      <w:pPr>
        <w:keepNext/>
        <w:spacing w:before="60" w:after="60"/>
        <w:jc w:val="center"/>
        <w:rPr>
          <w:rFonts w:ascii="Arial" w:hAnsi="Arial"/>
          <w:b/>
          <w:sz w:val="22"/>
        </w:rPr>
      </w:pPr>
      <w:r>
        <w:rPr>
          <w:rFonts w:ascii="Arial" w:hAnsi="Arial"/>
          <w:b/>
          <w:sz w:val="22"/>
        </w:rPr>
        <w:t xml:space="preserve"> </w:t>
      </w:r>
    </w:p>
    <w:p w14:paraId="34427A0C" w14:textId="77777777" w:rsidR="003602DC" w:rsidRPr="003651D9" w:rsidRDefault="003602DC" w:rsidP="00597DB2">
      <w:pPr>
        <w:pStyle w:val="BodyText"/>
      </w:pPr>
      <w:bookmarkStart w:id="353" w:name="_Toc291167520"/>
      <w:bookmarkStart w:id="354" w:name="_Toc291231459"/>
      <w:bookmarkStart w:id="355" w:name="_Toc296340389"/>
    </w:p>
    <w:bookmarkEnd w:id="353"/>
    <w:bookmarkEnd w:id="354"/>
    <w:bookmarkEnd w:id="355"/>
    <w:p w14:paraId="3FA43880" w14:textId="77777777" w:rsidR="001E206E" w:rsidRPr="003651D9" w:rsidRDefault="001E206E" w:rsidP="001E206E"/>
    <w:p w14:paraId="68966FE8" w14:textId="0600AC46" w:rsidR="00746A3D" w:rsidRPr="003651D9" w:rsidRDefault="00746A3D" w:rsidP="00875076">
      <w:pPr>
        <w:pStyle w:val="BodyText"/>
        <w:rPr>
          <w:lang w:eastAsia="x-none"/>
        </w:rPr>
      </w:pPr>
      <w:bookmarkStart w:id="356" w:name="_6.2.2.1.1__Problem"/>
      <w:bookmarkEnd w:id="356"/>
    </w:p>
    <w:p w14:paraId="3324C92F" w14:textId="77777777" w:rsidR="00EA4EA1" w:rsidRPr="003651D9" w:rsidRDefault="00EA4EA1" w:rsidP="00207571">
      <w:pPr>
        <w:pStyle w:val="PartTitle"/>
        <w:rPr>
          <w:highlight w:val="yellow"/>
        </w:rPr>
      </w:pPr>
      <w:bookmarkStart w:id="357" w:name="_6.2.3.1_Encompassing_Encounter"/>
      <w:bookmarkStart w:id="358" w:name="_6.2.3.1.1_Responsible_Party"/>
      <w:bookmarkStart w:id="359" w:name="_6.2.3.1.2_Health_Care"/>
      <w:bookmarkStart w:id="360" w:name="_6.2.4.4.1__Simple"/>
      <w:bookmarkStart w:id="361" w:name="_Toc335730763"/>
      <w:bookmarkStart w:id="362" w:name="_Toc336000666"/>
      <w:bookmarkStart w:id="363" w:name="_Toc336002388"/>
      <w:bookmarkStart w:id="364" w:name="_Toc336006583"/>
      <w:bookmarkStart w:id="365" w:name="_Toc335730764"/>
      <w:bookmarkStart w:id="366" w:name="_Toc336000667"/>
      <w:bookmarkStart w:id="367" w:name="_Toc336002389"/>
      <w:bookmarkStart w:id="368" w:name="_Toc336006584"/>
      <w:bookmarkStart w:id="369" w:name="_Toc345074731"/>
      <w:bookmarkEnd w:id="357"/>
      <w:bookmarkEnd w:id="358"/>
      <w:bookmarkEnd w:id="359"/>
      <w:bookmarkEnd w:id="360"/>
      <w:bookmarkEnd w:id="361"/>
      <w:bookmarkEnd w:id="362"/>
      <w:bookmarkEnd w:id="363"/>
      <w:bookmarkEnd w:id="364"/>
      <w:bookmarkEnd w:id="365"/>
      <w:bookmarkEnd w:id="366"/>
      <w:bookmarkEnd w:id="367"/>
      <w:bookmarkEnd w:id="368"/>
      <w:r w:rsidRPr="003651D9">
        <w:lastRenderedPageBreak/>
        <w:t>Appendices</w:t>
      </w:r>
      <w:bookmarkEnd w:id="369"/>
      <w:r w:rsidRPr="003651D9">
        <w:rPr>
          <w:highlight w:val="yellow"/>
        </w:rPr>
        <w:t xml:space="preserve"> </w:t>
      </w:r>
    </w:p>
    <w:p w14:paraId="2546EF4F" w14:textId="4CBFC393" w:rsidR="00EA4EA1" w:rsidRPr="00F913F7" w:rsidRDefault="00F913F7" w:rsidP="00EA4EA1">
      <w:r w:rsidRPr="00F913F7">
        <w:t>NA</w:t>
      </w:r>
    </w:p>
    <w:p w14:paraId="7DE74967" w14:textId="77777777" w:rsidR="00EA4EA1" w:rsidRPr="003651D9" w:rsidRDefault="00EA4EA1" w:rsidP="00EA4EA1">
      <w:pPr>
        <w:pStyle w:val="AppendixHeading1"/>
        <w:rPr>
          <w:noProof w:val="0"/>
        </w:rPr>
      </w:pPr>
      <w:bookmarkStart w:id="370" w:name="_Toc345074736"/>
      <w:r w:rsidRPr="003651D9">
        <w:rPr>
          <w:noProof w:val="0"/>
        </w:rPr>
        <w:t xml:space="preserve">Volume </w:t>
      </w:r>
      <w:r w:rsidR="001F2CF8" w:rsidRPr="003651D9">
        <w:rPr>
          <w:noProof w:val="0"/>
        </w:rPr>
        <w:t>3</w:t>
      </w:r>
      <w:r w:rsidRPr="003651D9">
        <w:rPr>
          <w:noProof w:val="0"/>
        </w:rPr>
        <w:t xml:space="preserve"> Namespace Additions</w:t>
      </w:r>
      <w:bookmarkEnd w:id="370"/>
    </w:p>
    <w:p w14:paraId="2CF7E32A"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3CD287B8" w14:textId="7CBB425C" w:rsidR="00EA4EA1" w:rsidRPr="00F913F7" w:rsidRDefault="00F913F7" w:rsidP="00EA4EA1">
      <w:pPr>
        <w:pStyle w:val="AuthorInstructions"/>
        <w:rPr>
          <w:i w:val="0"/>
        </w:rPr>
      </w:pPr>
      <w:r w:rsidRPr="00F913F7">
        <w:rPr>
          <w:i w:val="0"/>
        </w:rPr>
        <w:t>None</w:t>
      </w:r>
    </w:p>
    <w:p w14:paraId="73AD5FED" w14:textId="77777777" w:rsidR="00EA4EA1" w:rsidRPr="003651D9" w:rsidRDefault="00EA4EA1" w:rsidP="00EA4EA1">
      <w:pPr>
        <w:pStyle w:val="BodyText"/>
      </w:pPr>
    </w:p>
    <w:p w14:paraId="5D460F3E" w14:textId="77777777" w:rsidR="00EA4EA1" w:rsidRPr="003651D9" w:rsidRDefault="00EA4EA1" w:rsidP="00EA4EA1">
      <w:pPr>
        <w:pStyle w:val="BodyText"/>
      </w:pPr>
    </w:p>
    <w:p w14:paraId="63C39902" w14:textId="77777777" w:rsidR="009612F6" w:rsidRPr="003651D9" w:rsidRDefault="009612F6" w:rsidP="00630F33">
      <w:pPr>
        <w:pStyle w:val="BodyText"/>
        <w:rPr>
          <w:lang w:eastAsia="x-none"/>
        </w:rPr>
      </w:pPr>
    </w:p>
    <w:p w14:paraId="61D1D99C" w14:textId="77777777" w:rsidR="009612F6" w:rsidRPr="003651D9" w:rsidRDefault="009612F6" w:rsidP="00630F33">
      <w:pPr>
        <w:pStyle w:val="BodyText"/>
        <w:rPr>
          <w:lang w:eastAsia="x-none"/>
        </w:rPr>
      </w:pPr>
    </w:p>
    <w:p w14:paraId="4A96277D" w14:textId="77777777" w:rsidR="009612F6" w:rsidRPr="003651D9" w:rsidRDefault="009612F6" w:rsidP="00630F33">
      <w:pPr>
        <w:pStyle w:val="BodyText"/>
        <w:rPr>
          <w:lang w:eastAsia="x-none"/>
        </w:rPr>
      </w:pPr>
    </w:p>
    <w:p w14:paraId="7D75BCE0" w14:textId="77777777" w:rsidR="00993FF5" w:rsidRPr="003651D9" w:rsidRDefault="00D42ED8" w:rsidP="00993FF5">
      <w:pPr>
        <w:pStyle w:val="PartTitle"/>
      </w:pPr>
      <w:bookmarkStart w:id="371" w:name="_Toc345074737"/>
      <w:r w:rsidRPr="003651D9">
        <w:lastRenderedPageBreak/>
        <w:t>V</w:t>
      </w:r>
      <w:r w:rsidR="00993FF5" w:rsidRPr="003651D9">
        <w:t>olume 4 – National Extensions</w:t>
      </w:r>
      <w:bookmarkEnd w:id="371"/>
    </w:p>
    <w:p w14:paraId="28DBCEBE" w14:textId="77777777"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14:paraId="304A8427" w14:textId="77777777" w:rsidR="00F913F7" w:rsidRPr="00F913F7" w:rsidRDefault="00F913F7" w:rsidP="00597DB2">
      <w:pPr>
        <w:pStyle w:val="AuthorInstructions"/>
        <w:rPr>
          <w:i w:val="0"/>
        </w:rPr>
      </w:pPr>
      <w:r w:rsidRPr="00F913F7">
        <w:rPr>
          <w:i w:val="0"/>
        </w:rPr>
        <w:t>None</w:t>
      </w:r>
    </w:p>
    <w:p w14:paraId="66CC7E2B" w14:textId="77777777" w:rsidR="00CC4EA3" w:rsidRPr="003651D9" w:rsidRDefault="00CC4EA3" w:rsidP="000125FF">
      <w:pPr>
        <w:pStyle w:val="BodyText"/>
        <w:rPr>
          <w:rStyle w:val="DeleteText"/>
          <w:b w:val="0"/>
          <w:strike w:val="0"/>
        </w:rPr>
      </w:pPr>
    </w:p>
    <w:sectPr w:rsidR="00CC4EA3" w:rsidRPr="003651D9" w:rsidSect="000807AC">
      <w:headerReference w:type="default" r:id="rId30"/>
      <w:footerReference w:type="even" r:id="rId31"/>
      <w:footerReference w:type="default" r:id="rId32"/>
      <w:footerReference w:type="first" r:id="rId33"/>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7" w:author="Jones, Emma" w:date="2017-03-13T13:52:00Z" w:initials="JE">
    <w:p w14:paraId="58F0CB97" w14:textId="3E61B0BC" w:rsidR="005652F2" w:rsidRDefault="005652F2">
      <w:pPr>
        <w:pStyle w:val="CommentText"/>
      </w:pPr>
      <w:r>
        <w:rPr>
          <w:rStyle w:val="CommentReference"/>
        </w:rPr>
        <w:annotationRef/>
      </w:r>
      <w:r>
        <w:t xml:space="preserve">Need to confirm this URL. Also need to add note to see CareTeam subscription below. </w:t>
      </w:r>
    </w:p>
  </w:comment>
  <w:comment w:id="230" w:author="Jones, Emma" w:date="2017-03-13T14:02:00Z" w:initials="JE">
    <w:p w14:paraId="7C04025B" w14:textId="0A921E2A" w:rsidR="005652F2" w:rsidRDefault="005652F2">
      <w:pPr>
        <w:pStyle w:val="CommentText"/>
      </w:pPr>
      <w:r>
        <w:rPr>
          <w:rStyle w:val="CommentReference"/>
        </w:rPr>
        <w:annotationRef/>
      </w:r>
      <w:r>
        <w:t>Need to confirm this URL</w:t>
      </w:r>
    </w:p>
  </w:comment>
  <w:comment w:id="237" w:author="Jones, Emma" w:date="2017-03-13T14:07:00Z" w:initials="JE">
    <w:p w14:paraId="3E635FDA" w14:textId="0AE1E537" w:rsidR="005652F2" w:rsidRDefault="005652F2">
      <w:pPr>
        <w:pStyle w:val="CommentText"/>
      </w:pPr>
      <w:r>
        <w:rPr>
          <w:rStyle w:val="CommentReference"/>
        </w:rPr>
        <w:annotationRef/>
      </w:r>
      <w:r>
        <w:t>Need to confirm this URL</w:t>
      </w:r>
    </w:p>
  </w:comment>
  <w:comment w:id="242" w:author="Jones, Emma" w:date="2017-03-13T14:08:00Z" w:initials="JE">
    <w:p w14:paraId="1EC2DB38" w14:textId="0ED36BE6" w:rsidR="005652F2" w:rsidRDefault="005652F2">
      <w:pPr>
        <w:pStyle w:val="CommentText"/>
      </w:pPr>
      <w:r>
        <w:rPr>
          <w:rStyle w:val="CommentReference"/>
        </w:rPr>
        <w:annotationRef/>
      </w:r>
      <w:r>
        <w:t>Need to confirm this URL</w:t>
      </w:r>
    </w:p>
  </w:comment>
  <w:comment w:id="258" w:author="Jones, Emma" w:date="2017-03-13T14:56:00Z" w:initials="JE">
    <w:p w14:paraId="307590CC" w14:textId="123F3D81" w:rsidR="005652F2" w:rsidRDefault="005652F2">
      <w:pPr>
        <w:pStyle w:val="CommentText"/>
      </w:pPr>
      <w:r>
        <w:rPr>
          <w:rStyle w:val="CommentReference"/>
        </w:rPr>
        <w:annotationRef/>
      </w:r>
      <w:r>
        <w:t>Need to confirm this url</w:t>
      </w:r>
    </w:p>
  </w:comment>
  <w:comment w:id="299" w:author="Jones, Emma" w:date="2017-03-13T15:27:00Z" w:initials="JE">
    <w:p w14:paraId="7FB50228" w14:textId="04B8DD3D" w:rsidR="005652F2" w:rsidRDefault="005652F2">
      <w:pPr>
        <w:pStyle w:val="CommentText"/>
      </w:pPr>
      <w:r>
        <w:rPr>
          <w:rStyle w:val="CommentReference"/>
        </w:rPr>
        <w:annotationRef/>
      </w:r>
      <w:r>
        <w:t>Need to add subscription to volume 3 below</w:t>
      </w:r>
    </w:p>
  </w:comment>
  <w:comment w:id="307" w:author="Jones, Emma" w:date="2017-04-19T11:56:00Z" w:initials="JE">
    <w:p w14:paraId="2AB9126E" w14:textId="77777777" w:rsidR="005652F2" w:rsidRDefault="005652F2" w:rsidP="00797E39">
      <w:pPr>
        <w:autoSpaceDE w:val="0"/>
        <w:autoSpaceDN w:val="0"/>
        <w:adjustRightInd w:val="0"/>
        <w:spacing w:before="0"/>
      </w:pPr>
      <w:r>
        <w:rPr>
          <w:rStyle w:val="CommentReference"/>
        </w:rPr>
        <w:annotationRef/>
      </w:r>
      <w:r>
        <w:t xml:space="preserve">Steve Comments: </w:t>
      </w:r>
    </w:p>
    <w:p w14:paraId="0E47FBE6" w14:textId="7D366477" w:rsidR="005652F2" w:rsidRDefault="005652F2" w:rsidP="00797E39">
      <w:pPr>
        <w:autoSpaceDE w:val="0"/>
        <w:autoSpaceDN w:val="0"/>
        <w:adjustRightInd w:val="0"/>
        <w:spacing w:before="0"/>
        <w:rPr>
          <w:rFonts w:ascii="TimesNewRomanPSMT" w:cs="TimesNewRomanPSMT"/>
          <w:szCs w:val="24"/>
        </w:rPr>
      </w:pPr>
      <w:r>
        <w:rPr>
          <w:rFonts w:ascii="TimesNewRomanPSMT" w:cs="TimesNewRomanPSMT"/>
          <w:szCs w:val="24"/>
        </w:rPr>
        <w:t>1. Should there be explicit instructions in here on how to delete a subscription? It might be</w:t>
      </w:r>
    </w:p>
    <w:p w14:paraId="7A976F75" w14:textId="77777777" w:rsidR="005652F2" w:rsidRDefault="005652F2" w:rsidP="00797E39">
      <w:pPr>
        <w:autoSpaceDE w:val="0"/>
        <w:autoSpaceDN w:val="0"/>
        <w:adjustRightInd w:val="0"/>
        <w:spacing w:before="0"/>
        <w:rPr>
          <w:rFonts w:ascii="TimesNewRomanPSMT" w:cs="TimesNewRomanPSMT"/>
          <w:szCs w:val="24"/>
        </w:rPr>
      </w:pPr>
      <w:r>
        <w:rPr>
          <w:rFonts w:ascii="TimesNewRomanPSMT" w:cs="TimesNewRomanPSMT"/>
          <w:szCs w:val="24"/>
        </w:rPr>
        <w:t>that I am just a novice and it would be obvious if I knew more about FHIR.</w:t>
      </w:r>
    </w:p>
    <w:p w14:paraId="1E9BD198" w14:textId="77777777" w:rsidR="005652F2" w:rsidRDefault="005652F2" w:rsidP="00797E39">
      <w:pPr>
        <w:autoSpaceDE w:val="0"/>
        <w:autoSpaceDN w:val="0"/>
        <w:adjustRightInd w:val="0"/>
        <w:spacing w:before="0"/>
        <w:rPr>
          <w:rFonts w:ascii="TimesNewRomanPSMT" w:cs="TimesNewRomanPSMT"/>
          <w:szCs w:val="24"/>
        </w:rPr>
      </w:pPr>
      <w:r>
        <w:rPr>
          <w:rFonts w:ascii="TimesNewRomanPSMT" w:cs="TimesNewRomanPSMT"/>
          <w:szCs w:val="24"/>
        </w:rPr>
        <w:t>2. How would a subscriber discover the id of a subscription if it lost it? Is that subscriber</w:t>
      </w:r>
    </w:p>
    <w:p w14:paraId="5AC471E2" w14:textId="77777777" w:rsidR="005652F2" w:rsidRDefault="005652F2" w:rsidP="00797E39">
      <w:pPr>
        <w:autoSpaceDE w:val="0"/>
        <w:autoSpaceDN w:val="0"/>
        <w:adjustRightInd w:val="0"/>
        <w:spacing w:before="0"/>
        <w:rPr>
          <w:rFonts w:ascii="TimesNewRomanPSMT" w:cs="TimesNewRomanPSMT"/>
          <w:szCs w:val="24"/>
        </w:rPr>
      </w:pPr>
      <w:r>
        <w:rPr>
          <w:rFonts w:ascii="TimesNewRomanPSMT" w:cs="TimesNewRomanPSMT"/>
          <w:szCs w:val="24"/>
        </w:rPr>
        <w:t>just out of luck? Probably a larger, FHIR question that I should understand.</w:t>
      </w:r>
    </w:p>
    <w:p w14:paraId="3D51D7C0" w14:textId="77777777" w:rsidR="005652F2" w:rsidRDefault="005652F2" w:rsidP="00797E39">
      <w:pPr>
        <w:autoSpaceDE w:val="0"/>
        <w:autoSpaceDN w:val="0"/>
        <w:adjustRightInd w:val="0"/>
        <w:spacing w:before="0"/>
        <w:rPr>
          <w:rFonts w:ascii="TimesNewRomanPS-ItalicMT" w:cs="TimesNewRomanPS-ItalicMT"/>
          <w:i/>
          <w:iCs/>
          <w:szCs w:val="24"/>
          <w:lang w:bidi="he-IL"/>
        </w:rPr>
      </w:pPr>
      <w:r>
        <w:rPr>
          <w:rFonts w:ascii="TimesNewRomanPSMT" w:cs="TimesNewRomanPSMT"/>
          <w:szCs w:val="24"/>
        </w:rPr>
        <w:t xml:space="preserve">3. Does the Service have the ability to implement a policy that says something like: </w:t>
      </w:r>
      <w:r>
        <w:rPr>
          <w:rFonts w:ascii="TimesNewRomanPS-ItalicMT" w:cs="TimesNewRomanPS-ItalicMT"/>
          <w:i/>
          <w:iCs/>
          <w:szCs w:val="24"/>
          <w:lang w:bidi="he-IL"/>
        </w:rPr>
        <w:t>All</w:t>
      </w:r>
    </w:p>
    <w:p w14:paraId="07CEA2C4" w14:textId="77777777" w:rsidR="005652F2" w:rsidRDefault="005652F2" w:rsidP="00797E39">
      <w:pPr>
        <w:autoSpaceDE w:val="0"/>
        <w:autoSpaceDN w:val="0"/>
        <w:adjustRightInd w:val="0"/>
        <w:spacing w:before="0"/>
        <w:rPr>
          <w:rFonts w:ascii="TimesNewRomanPS-ItalicMT" w:cs="TimesNewRomanPS-ItalicMT"/>
          <w:i/>
          <w:iCs/>
          <w:szCs w:val="24"/>
          <w:lang w:bidi="he-IL"/>
        </w:rPr>
      </w:pPr>
      <w:r>
        <w:rPr>
          <w:rFonts w:ascii="TimesNewRomanPS-ItalicMT" w:cs="TimesNewRomanPS-ItalicMT"/>
          <w:i/>
          <w:iCs/>
          <w:szCs w:val="24"/>
          <w:lang w:bidi="he-IL"/>
        </w:rPr>
        <w:t>subscriptions will be terminated after 30 days of inactivity. Subscribers will be informed</w:t>
      </w:r>
    </w:p>
    <w:p w14:paraId="6DC434FC" w14:textId="1D46EDA8" w:rsidR="005652F2" w:rsidRDefault="005652F2" w:rsidP="00797E39">
      <w:pPr>
        <w:pStyle w:val="CommentText"/>
      </w:pPr>
      <w:r>
        <w:rPr>
          <w:rFonts w:ascii="TimesNewRomanPS-ItalicMT" w:cs="TimesNewRomanPS-ItalicMT"/>
          <w:i/>
          <w:iCs/>
          <w:szCs w:val="24"/>
          <w:lang w:bidi="he-IL"/>
        </w:rPr>
        <w:t>of the cancellation (or not).</w:t>
      </w:r>
    </w:p>
  </w:comment>
  <w:comment w:id="308" w:author="Jones, Emma" w:date="2017-04-19T16:59:00Z" w:initials="JE">
    <w:p w14:paraId="4263C2B4" w14:textId="1127A6C6" w:rsidR="005652F2" w:rsidRDefault="005652F2">
      <w:pPr>
        <w:pStyle w:val="CommentText"/>
      </w:pPr>
      <w:r>
        <w:rPr>
          <w:rStyle w:val="CommentReference"/>
        </w:rPr>
        <w:annotationRef/>
      </w:r>
      <w:r>
        <w:t>Follow standard way of deleting resources.</w:t>
      </w:r>
    </w:p>
  </w:comment>
  <w:comment w:id="323" w:author="Jones, Emma" w:date="2017-04-19T11:57:00Z" w:initials="JE">
    <w:p w14:paraId="2B305E1C" w14:textId="77777777" w:rsidR="005652F2" w:rsidRDefault="005652F2">
      <w:pPr>
        <w:pStyle w:val="CommentText"/>
      </w:pPr>
      <w:r>
        <w:rPr>
          <w:rStyle w:val="CommentReference"/>
        </w:rPr>
        <w:annotationRef/>
      </w:r>
      <w:r>
        <w:t xml:space="preserve">Steve’s Comment: </w:t>
      </w:r>
    </w:p>
    <w:p w14:paraId="59092B49" w14:textId="77777777" w:rsidR="005652F2" w:rsidRDefault="005652F2" w:rsidP="00797E39">
      <w:pPr>
        <w:autoSpaceDE w:val="0"/>
        <w:autoSpaceDN w:val="0"/>
        <w:adjustRightInd w:val="0"/>
        <w:spacing w:before="0"/>
        <w:rPr>
          <w:rFonts w:ascii="TimesNewRomanPSMT" w:cs="TimesNewRomanPSMT"/>
          <w:szCs w:val="24"/>
        </w:rPr>
      </w:pPr>
      <w:r>
        <w:rPr>
          <w:rFonts w:ascii="TimesNewRomanPSMT" w:cs="TimesNewRomanPSMT"/>
          <w:szCs w:val="24"/>
        </w:rPr>
        <w:t>This is probably because I do not understand the general provide model. What are the</w:t>
      </w:r>
    </w:p>
    <w:p w14:paraId="4FCE7499" w14:textId="77777777" w:rsidR="005652F2" w:rsidRDefault="005652F2" w:rsidP="00797E39">
      <w:pPr>
        <w:autoSpaceDE w:val="0"/>
        <w:autoSpaceDN w:val="0"/>
        <w:adjustRightInd w:val="0"/>
        <w:spacing w:before="0"/>
        <w:rPr>
          <w:rFonts w:ascii="TimesNewRomanPSMT" w:cs="TimesNewRomanPSMT"/>
          <w:szCs w:val="24"/>
        </w:rPr>
      </w:pPr>
      <w:r>
        <w:rPr>
          <w:rFonts w:ascii="TimesNewRomanPSMT" w:cs="TimesNewRomanPSMT"/>
          <w:szCs w:val="24"/>
        </w:rPr>
        <w:t>expectations when the Care Team Contributor is a mobile device, is offline and cannot</w:t>
      </w:r>
    </w:p>
    <w:p w14:paraId="3E5BECB2" w14:textId="77777777" w:rsidR="005652F2" w:rsidRDefault="005652F2" w:rsidP="00797E39">
      <w:pPr>
        <w:autoSpaceDE w:val="0"/>
        <w:autoSpaceDN w:val="0"/>
        <w:adjustRightInd w:val="0"/>
        <w:spacing w:before="0"/>
        <w:rPr>
          <w:rFonts w:ascii="TimesNewRomanPSMT" w:cs="TimesNewRomanPSMT"/>
          <w:szCs w:val="24"/>
        </w:rPr>
      </w:pPr>
      <w:r>
        <w:rPr>
          <w:rFonts w:ascii="TimesNewRomanPSMT" w:cs="TimesNewRomanPSMT"/>
          <w:szCs w:val="24"/>
        </w:rPr>
        <w:t>accept the transaction? Is the Service obligated to keep trying until it goes through? Is it</w:t>
      </w:r>
    </w:p>
    <w:p w14:paraId="67943DB5" w14:textId="77777777" w:rsidR="005652F2" w:rsidRDefault="005652F2" w:rsidP="00797E39">
      <w:pPr>
        <w:autoSpaceDE w:val="0"/>
        <w:autoSpaceDN w:val="0"/>
        <w:adjustRightInd w:val="0"/>
        <w:spacing w:before="0"/>
        <w:rPr>
          <w:rFonts w:ascii="TimesNewRomanPSMT" w:cs="TimesNewRomanPSMT"/>
          <w:szCs w:val="24"/>
        </w:rPr>
      </w:pPr>
      <w:r>
        <w:rPr>
          <w:rFonts w:ascii="TimesNewRomanPSMT" w:cs="TimesNewRomanPSMT"/>
          <w:szCs w:val="24"/>
        </w:rPr>
        <w:t>one and done? Is there really some middleware that accepts the Provide transaction and</w:t>
      </w:r>
    </w:p>
    <w:p w14:paraId="580252DE" w14:textId="3D1028D0" w:rsidR="005652F2" w:rsidRDefault="005652F2" w:rsidP="00797E39">
      <w:pPr>
        <w:pStyle w:val="CommentText"/>
      </w:pPr>
      <w:r>
        <w:rPr>
          <w:rFonts w:ascii="TimesNewRomanPSMT" w:cs="TimesNewRomanPSMT"/>
          <w:szCs w:val="24"/>
        </w:rPr>
        <w:t>the Contributor asks it later: Got anything for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F0CB97" w15:done="0"/>
  <w15:commentEx w15:paraId="7C04025B" w15:done="0"/>
  <w15:commentEx w15:paraId="3E635FDA" w15:done="0"/>
  <w15:commentEx w15:paraId="1EC2DB38" w15:done="0"/>
  <w15:commentEx w15:paraId="307590CC" w15:done="0"/>
  <w15:commentEx w15:paraId="7FB50228" w15:done="0"/>
  <w15:commentEx w15:paraId="6DC434FC" w15:done="0"/>
  <w15:commentEx w15:paraId="4263C2B4" w15:paraIdParent="6DC434FC" w15:done="0"/>
  <w15:commentEx w15:paraId="580252D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C8CD9" w14:textId="77777777" w:rsidR="00966BA6" w:rsidRDefault="00966BA6">
      <w:r>
        <w:separator/>
      </w:r>
    </w:p>
  </w:endnote>
  <w:endnote w:type="continuationSeparator" w:id="0">
    <w:p w14:paraId="1F5A6AEF" w14:textId="77777777" w:rsidR="00966BA6" w:rsidRDefault="00966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sig w:usb0="00002001" w:usb1="00000000" w:usb2="00000000"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NewRomanPS-ItalicMT">
    <w:altName w:val="Times New Roman"/>
    <w:panose1 w:val="00000000000000000000"/>
    <w:charset w:val="B1"/>
    <w:family w:val="auto"/>
    <w:notTrueType/>
    <w:pitch w:val="default"/>
    <w:sig w:usb0="00000800"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6D37A" w14:textId="77777777" w:rsidR="005652F2" w:rsidRDefault="005652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7DBE508" w14:textId="77777777" w:rsidR="005652F2" w:rsidRDefault="00565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1A28A" w14:textId="77777777" w:rsidR="005652F2" w:rsidRDefault="005652F2">
    <w:pPr>
      <w:pStyle w:val="Footer"/>
      <w:ind w:right="360"/>
    </w:pPr>
    <w:r>
      <w:t>__________________________________________________________________________</w:t>
    </w:r>
  </w:p>
  <w:p w14:paraId="66557C92" w14:textId="4554126F" w:rsidR="005652F2" w:rsidRDefault="005652F2" w:rsidP="00597DB2">
    <w:pPr>
      <w:pStyle w:val="Footer"/>
      <w:ind w:right="360"/>
      <w:rPr>
        <w:sz w:val="20"/>
      </w:rPr>
    </w:pPr>
    <w:bookmarkStart w:id="372"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FF4885">
      <w:rPr>
        <w:rStyle w:val="PageNumber"/>
        <w:noProof/>
        <w:sz w:val="20"/>
      </w:rPr>
      <w:t>13</w:t>
    </w:r>
    <w:r w:rsidRPr="00597DB2">
      <w:rPr>
        <w:rStyle w:val="PageNumber"/>
        <w:sz w:val="20"/>
      </w:rPr>
      <w:fldChar w:fldCharType="end"/>
    </w:r>
    <w:r>
      <w:rPr>
        <w:sz w:val="20"/>
      </w:rPr>
      <w:tab/>
      <w:t xml:space="preserve">                       Copyright © 20xx: IHE International, Inc.</w:t>
    </w:r>
    <w:bookmarkEnd w:id="372"/>
  </w:p>
  <w:p w14:paraId="7898D137" w14:textId="77777777" w:rsidR="005652F2" w:rsidRDefault="005652F2"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E573" w14:textId="77777777" w:rsidR="005652F2" w:rsidRDefault="005652F2">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13793D" w14:textId="77777777" w:rsidR="00966BA6" w:rsidRDefault="00966BA6">
      <w:r>
        <w:separator/>
      </w:r>
    </w:p>
  </w:footnote>
  <w:footnote w:type="continuationSeparator" w:id="0">
    <w:p w14:paraId="0A4CDE83" w14:textId="77777777" w:rsidR="00966BA6" w:rsidRDefault="00966BA6">
      <w:r>
        <w:continuationSeparator/>
      </w:r>
    </w:p>
  </w:footnote>
  <w:footnote w:id="1">
    <w:p w14:paraId="0E7CB059" w14:textId="77777777" w:rsidR="005652F2" w:rsidRDefault="005652F2" w:rsidP="007F7200">
      <w:pPr>
        <w:pStyle w:val="FootnoteText"/>
      </w:pPr>
      <w:r>
        <w:rPr>
          <w:rStyle w:val="FootnoteReference"/>
        </w:rPr>
        <w:footnoteRef/>
      </w:r>
      <w:r>
        <w:t xml:space="preserve"> FHIR </w:t>
      </w:r>
      <w:r w:rsidRPr="00A51193">
        <w:t xml:space="preserve">is </w:t>
      </w:r>
      <w:r>
        <w:t>a</w:t>
      </w:r>
      <w:r w:rsidRPr="00A51193">
        <w:t xml:space="preserve"> registered trademark of Health Level Seven International.</w:t>
      </w:r>
    </w:p>
  </w:footnote>
  <w:footnote w:id="2">
    <w:p w14:paraId="2C1CB624" w14:textId="77777777" w:rsidR="005652F2" w:rsidRDefault="005652F2" w:rsidP="00997A85">
      <w:pPr>
        <w:pStyle w:val="FootnoteText"/>
      </w:pPr>
      <w:r>
        <w:rPr>
          <w:rStyle w:val="FootnoteReference"/>
        </w:rPr>
        <w:footnoteRef/>
      </w:r>
      <w:r>
        <w:t xml:space="preserve"> Retrieved March 13, 2017 from </w:t>
      </w:r>
      <w:hyperlink r:id="rId1" w:history="1">
        <w:r w:rsidRPr="002B10F9">
          <w:rPr>
            <w:rStyle w:val="Hyperlink"/>
          </w:rPr>
          <w:t>http://ihe.net/uploadedFiles/Documents/ITI/IHE_ITI_Suppl_HPD.pdf</w:t>
        </w:r>
      </w:hyperlink>
      <w:r>
        <w:t xml:space="preserve"> </w:t>
      </w:r>
    </w:p>
  </w:footnote>
  <w:footnote w:id="3">
    <w:p w14:paraId="09E76066" w14:textId="77777777" w:rsidR="005652F2" w:rsidRDefault="005652F2">
      <w:pPr>
        <w:pStyle w:val="FootnoteText"/>
      </w:pPr>
      <w:r>
        <w:rPr>
          <w:rStyle w:val="FootnoteReference"/>
        </w:rPr>
        <w:footnoteRef/>
      </w:r>
      <w:r>
        <w:t xml:space="preserve"> Retrieved 12/05/2016 from                                                                           </w:t>
      </w:r>
      <w:r w:rsidRPr="003E0067">
        <w:t>http://annals.org/aim/article/1737233/principles-supporting-dynamic-clinical-care-teams-american-college-physicians-position</w:t>
      </w:r>
    </w:p>
  </w:footnote>
  <w:footnote w:id="4">
    <w:p w14:paraId="0C69D989" w14:textId="77777777" w:rsidR="005652F2" w:rsidRDefault="005652F2">
      <w:pPr>
        <w:pStyle w:val="FootnoteText"/>
      </w:pPr>
      <w:r>
        <w:rPr>
          <w:rStyle w:val="FootnoteReference"/>
        </w:rPr>
        <w:footnoteRef/>
      </w:r>
      <w:r>
        <w:t xml:space="preserve"> Retrieved 12/05/2016 from </w:t>
      </w:r>
      <w:r w:rsidRPr="0091747E">
        <w:t>http://wiki.siframework.org/file/view/LCC%20Care%20Plan%20Exchange%20Use%20Case%20Final.pdf/442230840/LCC%20Care%20Plan%20Exchange%20Use%20Case%20Final.pdf</w:t>
      </w:r>
    </w:p>
  </w:footnote>
  <w:footnote w:id="5">
    <w:p w14:paraId="333A9008" w14:textId="6807E54C" w:rsidR="005652F2" w:rsidRDefault="005652F2">
      <w:pPr>
        <w:pStyle w:val="FootnoteText"/>
      </w:pPr>
      <w:r>
        <w:rPr>
          <w:rStyle w:val="FootnoteReference"/>
        </w:rPr>
        <w:footnoteRef/>
      </w:r>
      <w:r>
        <w:t xml:space="preserve"> Retrieved </w:t>
      </w:r>
      <w:ins w:id="39" w:author="Jones, Emma" w:date="2017-04-20T19:10:00Z">
        <w:r w:rsidR="00FF4885">
          <w:t>03</w:t>
        </w:r>
      </w:ins>
      <w:del w:id="40" w:author="Jones, Emma" w:date="2017-04-20T19:10:00Z">
        <w:r w:rsidDel="00FF4885">
          <w:delText>12</w:delText>
        </w:r>
      </w:del>
      <w:r>
        <w:t>/05/201</w:t>
      </w:r>
      <w:ins w:id="41" w:author="Jones, Emma" w:date="2017-04-20T19:10:00Z">
        <w:r w:rsidR="00FF4885">
          <w:t>7</w:t>
        </w:r>
      </w:ins>
      <w:del w:id="42" w:author="Jones, Emma" w:date="2017-04-20T19:10:00Z">
        <w:r w:rsidDel="00FF4885">
          <w:delText>6</w:delText>
        </w:r>
      </w:del>
      <w:r>
        <w:t xml:space="preserve"> from </w:t>
      </w:r>
      <w:ins w:id="43" w:author="Jones, Emma" w:date="2017-04-20T19:11:00Z">
        <w:r w:rsidR="00FF4885">
          <w:fldChar w:fldCharType="begin"/>
        </w:r>
        <w:r w:rsidR="00FF4885">
          <w:instrText xml:space="preserve"> HYPERLINK "</w:instrText>
        </w:r>
        <w:r w:rsidR="00FF4885" w:rsidRPr="00FF4885">
          <w:instrText>http://www.hl7.org/implement/standards/product_brief.cfm?product_id=452</w:instrText>
        </w:r>
        <w:r w:rsidR="00FF4885">
          <w:instrText xml:space="preserve">" </w:instrText>
        </w:r>
        <w:r w:rsidR="00FF4885">
          <w:fldChar w:fldCharType="separate"/>
        </w:r>
      </w:ins>
      <w:r w:rsidR="00FF4885" w:rsidRPr="00DE3FD1">
        <w:rPr>
          <w:rStyle w:val="Hyperlink"/>
        </w:rPr>
        <w:t>http://www.hl7.org/implement/standards/product_brief.cfm?product_id=452</w:t>
      </w:r>
      <w:ins w:id="44" w:author="Jones, Emma" w:date="2017-04-20T19:11:00Z">
        <w:r w:rsidR="00FF4885">
          <w:fldChar w:fldCharType="end"/>
        </w:r>
        <w:r w:rsidR="00FF4885">
          <w:t xml:space="preserve"> </w:t>
        </w:r>
      </w:ins>
      <w:del w:id="45" w:author="Jones, Emma" w:date="2017-04-20T19:11:00Z">
        <w:r w:rsidRPr="00014E64" w:rsidDel="00FF4885">
          <w:delText>http://www.hl7.org/Special/committees/patientcare/index.cfm</w:delText>
        </w:r>
      </w:del>
    </w:p>
  </w:footnote>
  <w:footnote w:id="6">
    <w:p w14:paraId="68B44225" w14:textId="64DD0A92" w:rsidR="005652F2" w:rsidRDefault="005652F2">
      <w:pPr>
        <w:pStyle w:val="FootnoteText"/>
      </w:pPr>
      <w:r>
        <w:rPr>
          <w:rStyle w:val="FootnoteReference"/>
        </w:rPr>
        <w:footnoteRef/>
      </w:r>
      <w:r>
        <w:t xml:space="preserve"> </w:t>
      </w:r>
      <w:ins w:id="46" w:author="Jones, Emma" w:date="2017-04-20T19:10:00Z">
        <w:r w:rsidR="00FF4885">
          <w:t xml:space="preserve">Retrieved 04/12/2017 </w:t>
        </w:r>
        <w:r w:rsidR="00FF4885">
          <w:fldChar w:fldCharType="begin"/>
        </w:r>
        <w:r w:rsidR="00FF4885">
          <w:instrText xml:space="preserve"> HYPERLINK "</w:instrText>
        </w:r>
        <w:r w:rsidR="00FF4885" w:rsidRPr="00FF4885">
          <w:instrText>http://wiki.hl7.org/images/d/db/HL7_Care-Team-Types-v009_2017-01-09.pptx</w:instrText>
        </w:r>
        <w:r w:rsidR="00FF4885">
          <w:instrText xml:space="preserve">" </w:instrText>
        </w:r>
        <w:r w:rsidR="00FF4885">
          <w:fldChar w:fldCharType="separate"/>
        </w:r>
      </w:ins>
      <w:r w:rsidR="00FF4885" w:rsidRPr="00DE3FD1">
        <w:rPr>
          <w:rStyle w:val="Hyperlink"/>
        </w:rPr>
        <w:t>http://wiki.hl7.org/images/d/db/HL7_Care-Team-Types-v009_2017-01-09.pptx</w:t>
      </w:r>
      <w:ins w:id="47" w:author="Jones, Emma" w:date="2017-04-20T19:10:00Z">
        <w:r w:rsidR="00FF4885">
          <w:fldChar w:fldCharType="end"/>
        </w:r>
        <w:r w:rsidR="00FF4885">
          <w:t xml:space="preserve"> </w:t>
        </w:r>
      </w:ins>
      <w:del w:id="48" w:author="Jones, Emma" w:date="2017-04-20T19:10:00Z">
        <w:r w:rsidDel="00FF4885">
          <w:delText xml:space="preserve">Need to add footnote </w:delText>
        </w:r>
        <w:r w:rsidRPr="00C07193" w:rsidDel="00FF4885">
          <w:delText>http://wiki.hl7.org/index.php?title=Care_Plan_Project_-_PCWG#Care_Team_Definition_Project</w:delText>
        </w:r>
      </w:del>
    </w:p>
  </w:footnote>
  <w:footnote w:id="7">
    <w:p w14:paraId="665A6AF8" w14:textId="318D5037" w:rsidR="005652F2" w:rsidRDefault="005652F2">
      <w:pPr>
        <w:pStyle w:val="FootnoteText"/>
      </w:pPr>
      <w:r>
        <w:rPr>
          <w:rStyle w:val="FootnoteReference"/>
        </w:rPr>
        <w:footnoteRef/>
      </w:r>
      <w:r>
        <w:t xml:space="preserve"> </w:t>
      </w:r>
      <w:del w:id="49" w:author="Jones, Emma" w:date="2017-04-20T19:09:00Z">
        <w:r w:rsidDel="00FF4885">
          <w:delText>Need to add footnote</w:delText>
        </w:r>
      </w:del>
      <w:ins w:id="50" w:author="Jones, Emma" w:date="2017-04-20T19:09:00Z">
        <w:r w:rsidR="00FF4885">
          <w:t>Retrieved 04/12/2017</w:t>
        </w:r>
      </w:ins>
      <w:r>
        <w:t xml:space="preserve"> </w:t>
      </w:r>
      <w:ins w:id="51" w:author="Jones, Emma" w:date="2017-04-20T19:10:00Z">
        <w:r w:rsidR="00FF4885">
          <w:fldChar w:fldCharType="begin"/>
        </w:r>
        <w:r w:rsidR="00FF4885">
          <w:instrText xml:space="preserve"> HYPERLINK "</w:instrText>
        </w:r>
      </w:ins>
      <w:ins w:id="52" w:author="Jones, Emma" w:date="2017-04-20T19:09:00Z">
        <w:r w:rsidR="00FF4885" w:rsidRPr="00FF4885">
          <w:instrText>http://wiki.hl7.org/images/d/db/HL7_Care-Team-Types-v009_2017-01-09.pptx</w:instrText>
        </w:r>
      </w:ins>
      <w:ins w:id="53" w:author="Jones, Emma" w:date="2017-04-20T19:10:00Z">
        <w:r w:rsidR="00FF4885">
          <w:instrText xml:space="preserve">" </w:instrText>
        </w:r>
        <w:r w:rsidR="00FF4885">
          <w:fldChar w:fldCharType="separate"/>
        </w:r>
      </w:ins>
      <w:r w:rsidR="00FF4885" w:rsidRPr="00DE3FD1">
        <w:rPr>
          <w:rStyle w:val="Hyperlink"/>
        </w:rPr>
        <w:t>http://wiki.hl7.org/images/d/db/HL7_Care-Team-Types-v009_2017-01-09.pptx</w:t>
      </w:r>
      <w:ins w:id="54" w:author="Jones, Emma" w:date="2017-04-20T19:10:00Z">
        <w:r w:rsidR="00FF4885">
          <w:fldChar w:fldCharType="end"/>
        </w:r>
      </w:ins>
      <w:ins w:id="55" w:author="Jones, Emma" w:date="2017-04-20T19:09:00Z">
        <w:r w:rsidR="00FF4885">
          <w:t xml:space="preserve"> </w:t>
        </w:r>
      </w:ins>
      <w:del w:id="56" w:author="Jones, Emma" w:date="2017-04-20T19:09:00Z">
        <w:r w:rsidRPr="00C07193" w:rsidDel="00FF4885">
          <w:delText>http://wiki.hl7.org/index.php?title=Care_Plan_Project_-_PCWG#Care_Team_Definition_Project</w:delText>
        </w:r>
      </w:del>
    </w:p>
  </w:footnote>
  <w:footnote w:id="8">
    <w:p w14:paraId="35C68AA7" w14:textId="1EDCC293" w:rsidR="005652F2" w:rsidRDefault="005652F2">
      <w:pPr>
        <w:pStyle w:val="FootnoteText"/>
      </w:pPr>
      <w:r>
        <w:rPr>
          <w:rStyle w:val="FootnoteReference"/>
        </w:rPr>
        <w:footnoteRef/>
      </w:r>
      <w:r>
        <w:t xml:space="preserve"> </w:t>
      </w:r>
      <w:ins w:id="57" w:author="Jones, Emma" w:date="2017-04-20T19:10:00Z">
        <w:r w:rsidR="00FF4885">
          <w:t xml:space="preserve">Retrieved 04/12/2017 </w:t>
        </w:r>
        <w:r w:rsidR="00FF4885">
          <w:fldChar w:fldCharType="begin"/>
        </w:r>
        <w:r w:rsidR="00FF4885">
          <w:instrText xml:space="preserve"> HYPERLINK "</w:instrText>
        </w:r>
        <w:r w:rsidR="00FF4885" w:rsidRPr="00FF4885">
          <w:instrText>http://wiki.hl7.org/images/d/db/HL7_Care-Team-Types-v009_2017-01-09.pptx</w:instrText>
        </w:r>
        <w:r w:rsidR="00FF4885">
          <w:instrText xml:space="preserve">" </w:instrText>
        </w:r>
        <w:r w:rsidR="00FF4885">
          <w:fldChar w:fldCharType="separate"/>
        </w:r>
      </w:ins>
      <w:r w:rsidR="00FF4885" w:rsidRPr="00DE3FD1">
        <w:rPr>
          <w:rStyle w:val="Hyperlink"/>
        </w:rPr>
        <w:t>http://wiki.hl7.org/images/d/db/HL7_Care-Team-Types-v009_2017-01-09.pptx</w:t>
      </w:r>
      <w:ins w:id="58" w:author="Jones, Emma" w:date="2017-04-20T19:10:00Z">
        <w:r w:rsidR="00FF4885">
          <w:fldChar w:fldCharType="end"/>
        </w:r>
        <w:r w:rsidR="00FF4885">
          <w:t xml:space="preserve"> </w:t>
        </w:r>
      </w:ins>
      <w:del w:id="59" w:author="Jones, Emma" w:date="2017-04-20T19:10:00Z">
        <w:r w:rsidDel="00FF4885">
          <w:delText>Need to add footNote</w:delText>
        </w:r>
        <w:r w:rsidRPr="00C07193" w:rsidDel="00FF4885">
          <w:delText>http://wiki.hl7.org/index.php?title=Care_Plan_Project_-_PCWG#Care_Team_Definition_Project</w:delText>
        </w:r>
      </w:del>
    </w:p>
  </w:footnote>
  <w:footnote w:id="9">
    <w:p w14:paraId="1CC20B5A" w14:textId="6D89054C" w:rsidR="005652F2" w:rsidRDefault="005652F2">
      <w:pPr>
        <w:pStyle w:val="FootnoteText"/>
      </w:pPr>
      <w:r>
        <w:rPr>
          <w:rStyle w:val="FootnoteReference"/>
        </w:rPr>
        <w:footnoteRef/>
      </w:r>
      <w:r>
        <w:t xml:space="preserve"> </w:t>
      </w:r>
      <w:ins w:id="60" w:author="Jones, Emma" w:date="2017-04-20T19:10:00Z">
        <w:r w:rsidR="00FF4885">
          <w:t xml:space="preserve">Retrieved 04/12/2017 </w:t>
        </w:r>
        <w:r w:rsidR="00FF4885">
          <w:fldChar w:fldCharType="begin"/>
        </w:r>
        <w:r w:rsidR="00FF4885">
          <w:instrText xml:space="preserve"> HYPERLINK "</w:instrText>
        </w:r>
        <w:r w:rsidR="00FF4885" w:rsidRPr="00FF4885">
          <w:instrText>http://wiki.hl7.org/images/d/db/HL7_Care-Team-Types-v009_2017-01-09.pptx</w:instrText>
        </w:r>
        <w:r w:rsidR="00FF4885">
          <w:instrText xml:space="preserve">" </w:instrText>
        </w:r>
        <w:r w:rsidR="00FF4885">
          <w:fldChar w:fldCharType="separate"/>
        </w:r>
      </w:ins>
      <w:r w:rsidR="00FF4885" w:rsidRPr="00DE3FD1">
        <w:rPr>
          <w:rStyle w:val="Hyperlink"/>
        </w:rPr>
        <w:t>http://wiki.hl7.org/images/d/db/HL7_Care-Team-Types-v009_2017-01-09.pptx</w:t>
      </w:r>
      <w:ins w:id="61" w:author="Jones, Emma" w:date="2017-04-20T19:10:00Z">
        <w:r w:rsidR="00FF4885">
          <w:fldChar w:fldCharType="end"/>
        </w:r>
        <w:r w:rsidR="00FF4885">
          <w:t xml:space="preserve"> </w:t>
        </w:r>
      </w:ins>
      <w:del w:id="62" w:author="Jones, Emma" w:date="2017-04-20T19:10:00Z">
        <w:r w:rsidDel="00FF4885">
          <w:delText xml:space="preserve">Need to add footnote </w:delText>
        </w:r>
        <w:r w:rsidRPr="00C07193" w:rsidDel="00FF4885">
          <w:delText>http://wiki.hl7.org/index.php?title=Care_Plan_Project_-_PCWG#Care_Team_Definition_Project</w:delText>
        </w:r>
      </w:del>
    </w:p>
  </w:footnote>
  <w:footnote w:id="10">
    <w:p w14:paraId="5B3A37A3" w14:textId="54E3987E" w:rsidR="005652F2" w:rsidRDefault="005652F2">
      <w:pPr>
        <w:pStyle w:val="FootnoteText"/>
      </w:pPr>
      <w:r>
        <w:rPr>
          <w:rStyle w:val="FootnoteReference"/>
        </w:rPr>
        <w:footnoteRef/>
      </w:r>
      <w:r>
        <w:t xml:space="preserve"> </w:t>
      </w:r>
      <w:ins w:id="63" w:author="Jones, Emma" w:date="2017-04-20T19:12:00Z">
        <w:r w:rsidR="00FF4885">
          <w:t xml:space="preserve">Retrieved 04/12/2017 </w:t>
        </w:r>
        <w:r w:rsidR="00FF4885">
          <w:fldChar w:fldCharType="begin"/>
        </w:r>
        <w:r w:rsidR="00FF4885">
          <w:instrText xml:space="preserve"> HYPERLINK "</w:instrText>
        </w:r>
        <w:r w:rsidR="00FF4885" w:rsidRPr="00FF4885">
          <w:instrText>http://wiki.hl7.org/images/d/db/HL7_Care-Team-Types-v009_2017-01-09.pptx</w:instrText>
        </w:r>
        <w:r w:rsidR="00FF4885">
          <w:instrText xml:space="preserve">" </w:instrText>
        </w:r>
        <w:r w:rsidR="00FF4885">
          <w:fldChar w:fldCharType="separate"/>
        </w:r>
        <w:r w:rsidR="00FF4885" w:rsidRPr="00DE3FD1">
          <w:rPr>
            <w:rStyle w:val="Hyperlink"/>
          </w:rPr>
          <w:t>http://wiki.hl7.org/images/d/db/HL7_Care-Team-Types-v009_2017-01-09.pptx</w:t>
        </w:r>
        <w:r w:rsidR="00FF4885">
          <w:fldChar w:fldCharType="end"/>
        </w:r>
        <w:r w:rsidR="00FF4885">
          <w:t xml:space="preserve"> </w:t>
        </w:r>
      </w:ins>
      <w:del w:id="64" w:author="Jones, Emma" w:date="2017-04-20T19:12:00Z">
        <w:r w:rsidDel="00FF4885">
          <w:delText xml:space="preserve">Retrieved 03/01/2017 from </w:delText>
        </w:r>
        <w:r w:rsidRPr="00C07193" w:rsidDel="00FF4885">
          <w:delText>http://wiki.hl7.org/index.php?title=Care_Plan_Project_-_PCWG#Care_Team_Definition_Project</w:delText>
        </w:r>
      </w:del>
    </w:p>
  </w:footnote>
  <w:footnote w:id="11">
    <w:p w14:paraId="63754E0A" w14:textId="43DB8F78" w:rsidR="005652F2" w:rsidRDefault="005652F2">
      <w:pPr>
        <w:pStyle w:val="FootnoteText"/>
      </w:pPr>
      <w:r>
        <w:rPr>
          <w:rStyle w:val="FootnoteReference"/>
        </w:rPr>
        <w:footnoteRef/>
      </w:r>
      <w:r>
        <w:t xml:space="preserve"> Retrieved 12/15/2016 from </w:t>
      </w:r>
      <w:ins w:id="65" w:author="Jones, Emma" w:date="2017-04-20T19:12:00Z">
        <w:r w:rsidR="00FF4885">
          <w:fldChar w:fldCharType="begin"/>
        </w:r>
        <w:r w:rsidR="00FF4885">
          <w:instrText xml:space="preserve"> HYPERLINK "</w:instrText>
        </w:r>
      </w:ins>
      <w:r w:rsidR="00FF4885" w:rsidRPr="0096685B">
        <w:instrText>https://www.merriam-webster.com/dictionary/utilization%20review</w:instrText>
      </w:r>
      <w:ins w:id="66" w:author="Jones, Emma" w:date="2017-04-20T19:12:00Z">
        <w:r w:rsidR="00FF4885">
          <w:instrText xml:space="preserve">" </w:instrText>
        </w:r>
        <w:r w:rsidR="00FF4885">
          <w:fldChar w:fldCharType="separate"/>
        </w:r>
      </w:ins>
      <w:r w:rsidR="00FF4885" w:rsidRPr="00DE3FD1">
        <w:rPr>
          <w:rStyle w:val="Hyperlink"/>
        </w:rPr>
        <w:t>https://www.merriam-webster.com/dictionary/utilization%20review</w:t>
      </w:r>
      <w:ins w:id="67" w:author="Jones, Emma" w:date="2017-04-20T19:12:00Z">
        <w:r w:rsidR="00FF4885">
          <w:fldChar w:fldCharType="end"/>
        </w:r>
        <w:r w:rsidR="00FF4885">
          <w:t xml:space="preserve"> </w:t>
        </w:r>
      </w:ins>
      <w:bookmarkStart w:id="68" w:name="_GoBack"/>
      <w:bookmarkEnd w:id="68"/>
    </w:p>
    <w:p w14:paraId="263FD011" w14:textId="77777777" w:rsidR="005652F2" w:rsidRDefault="005652F2">
      <w:pPr>
        <w:pStyle w:val="FootnoteText"/>
      </w:pPr>
    </w:p>
  </w:footnote>
  <w:footnote w:id="12">
    <w:p w14:paraId="383C8602" w14:textId="77777777" w:rsidR="005652F2" w:rsidRPr="00BF5E62" w:rsidRDefault="005652F2" w:rsidP="003A7B25">
      <w:pPr>
        <w:pStyle w:val="FootnoteText"/>
        <w:rPr>
          <w:ins w:id="95" w:author="Jones, Emma" w:date="2017-04-19T11:40:00Z"/>
          <w:sz w:val="16"/>
          <w:szCs w:val="16"/>
        </w:rPr>
      </w:pPr>
      <w:ins w:id="96" w:author="Jones, Emma" w:date="2017-04-19T11:40:00Z">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ins>
    </w:p>
  </w:footnote>
  <w:footnote w:id="13">
    <w:p w14:paraId="791DEE5E" w14:textId="77777777" w:rsidR="005652F2" w:rsidRDefault="005652F2" w:rsidP="00C40D59">
      <w:pPr>
        <w:pStyle w:val="FootnoteText"/>
      </w:pPr>
      <w:r>
        <w:rPr>
          <w:rStyle w:val="FootnoteReference"/>
        </w:rPr>
        <w:footnoteRef/>
      </w:r>
      <w:r>
        <w:t xml:space="preserve"> FHIR </w:t>
      </w:r>
      <w:r w:rsidRPr="00A51193">
        <w:t>is the registered trademark of Health Level Seven International.</w:t>
      </w:r>
    </w:p>
  </w:footnote>
  <w:footnote w:id="14">
    <w:p w14:paraId="0C4E9652" w14:textId="77777777" w:rsidR="005652F2" w:rsidRDefault="005652F2">
      <w:pPr>
        <w:pStyle w:val="FootnoteText"/>
      </w:pPr>
      <w:r>
        <w:rPr>
          <w:rStyle w:val="FootnoteReference"/>
        </w:rPr>
        <w:footnoteRef/>
      </w:r>
      <w:r>
        <w:t xml:space="preserve"> Retrieved February 8, 2017 from </w:t>
      </w:r>
      <w:r w:rsidRPr="00054D02">
        <w:t>http://www.hl7.org/Special/committees/patientcare/index.cfm</w:t>
      </w:r>
    </w:p>
  </w:footnote>
  <w:footnote w:id="15">
    <w:p w14:paraId="3DE9792B" w14:textId="77777777" w:rsidR="005652F2" w:rsidRPr="00BF5E62" w:rsidDel="003A7B25" w:rsidRDefault="005652F2" w:rsidP="007A6593">
      <w:pPr>
        <w:pStyle w:val="FootnoteText"/>
        <w:rPr>
          <w:del w:id="106" w:author="Jones, Emma" w:date="2017-04-19T11:39:00Z"/>
          <w:sz w:val="16"/>
          <w:szCs w:val="16"/>
        </w:rPr>
      </w:pPr>
      <w:del w:id="107" w:author="Jones, Emma" w:date="2017-04-19T11:39:00Z">
        <w:r w:rsidRPr="00BF5E62" w:rsidDel="003A7B25">
          <w:rPr>
            <w:rStyle w:val="FootnoteReference"/>
            <w:sz w:val="16"/>
            <w:szCs w:val="16"/>
          </w:rPr>
          <w:footnoteRef/>
        </w:r>
        <w:r w:rsidRPr="00BF5E62" w:rsidDel="003A7B25">
          <w:rPr>
            <w:sz w:val="16"/>
            <w:szCs w:val="16"/>
          </w:rPr>
          <w:delText xml:space="preserve"> </w:delText>
        </w:r>
        <w:r w:rsidRPr="00BF5E62" w:rsidDel="003A7B25">
          <w:rPr>
            <w:color w:val="000000"/>
            <w:sz w:val="16"/>
            <w:szCs w:val="16"/>
            <w:shd w:val="clear" w:color="auto" w:fill="FFFFFF"/>
          </w:rPr>
          <w:delText xml:space="preserve">Coleman, MD. MPH, Eric A. "Preparing Patients and Caregivers to Participate in Care Delivered Across Settings: The Care Transitions Intervention." </w:delText>
        </w:r>
        <w:r w:rsidRPr="00BF5E62" w:rsidDel="003A7B25">
          <w:rPr>
            <w:i/>
            <w:iCs/>
            <w:color w:val="000000"/>
            <w:sz w:val="16"/>
            <w:szCs w:val="16"/>
            <w:shd w:val="clear" w:color="auto" w:fill="FFFFFF"/>
          </w:rPr>
          <w:delText>Journal of the American Geriatric Society</w:delText>
        </w:r>
        <w:r w:rsidRPr="00BF5E62" w:rsidDel="003A7B25">
          <w:rPr>
            <w:color w:val="000000"/>
            <w:sz w:val="16"/>
            <w:szCs w:val="16"/>
            <w:shd w:val="clear" w:color="auto" w:fill="FFFFFF"/>
          </w:rPr>
          <w:delText> 52, (2004): 1817-1825.</w:delText>
        </w:r>
      </w:del>
    </w:p>
  </w:footnote>
  <w:footnote w:id="16">
    <w:p w14:paraId="40DA34FF" w14:textId="77777777" w:rsidR="005652F2" w:rsidRDefault="005652F2" w:rsidP="0065505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7">
    <w:p w14:paraId="0E2FF454" w14:textId="77777777" w:rsidR="005652F2" w:rsidRDefault="005652F2" w:rsidP="00D15707">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2" w:history="1">
        <w:r w:rsidRPr="00C9090A">
          <w:rPr>
            <w:rStyle w:val="Hyperlink"/>
          </w:rPr>
          <w:t>https://www.healthit.gov/policy-researchers-implementers/meaningful-use-regulations</w:t>
        </w:r>
      </w:hyperlink>
      <w:r>
        <w:t xml:space="preserve"> </w:t>
      </w:r>
    </w:p>
  </w:footnote>
  <w:footnote w:id="18">
    <w:p w14:paraId="60BCFE40" w14:textId="77777777" w:rsidR="005652F2" w:rsidRDefault="005652F2" w:rsidP="00D15707">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3" w:history="1">
        <w:r w:rsidRPr="00C9090A">
          <w:rPr>
            <w:rStyle w:val="Hyperlink"/>
          </w:rPr>
          <w:t>https://www.healthit.gov/sites/default/files/hie-interoperability/nationwide-interoperability-roadmap-final-version-1.0.pdf</w:t>
        </w:r>
      </w:hyperlink>
      <w:r>
        <w:t xml:space="preserve"> </w:t>
      </w:r>
    </w:p>
  </w:footnote>
  <w:footnote w:id="19">
    <w:p w14:paraId="4D72BEE2" w14:textId="3E79223E" w:rsidR="005652F2" w:rsidRDefault="005652F2">
      <w:pPr>
        <w:pStyle w:val="FootnoteText"/>
      </w:pPr>
      <w:r>
        <w:rPr>
          <w:rStyle w:val="FootnoteReference"/>
        </w:rPr>
        <w:footnoteRef/>
      </w:r>
      <w:r>
        <w:t xml:space="preserve"> </w:t>
      </w:r>
      <w:ins w:id="155" w:author="Jones, Emma" w:date="2017-04-20T18:15:00Z">
        <w:r w:rsidR="00BA451A">
          <w:t>Retrieved April</w:t>
        </w:r>
      </w:ins>
      <w:ins w:id="156" w:author="Jones, Emma" w:date="2017-04-20T18:16:00Z">
        <w:r w:rsidR="00BA451A">
          <w:t xml:space="preserve"> 10, 2017 from </w:t>
        </w:r>
        <w:r w:rsidR="00BA451A" w:rsidRPr="00BA451A">
          <w:t>http://wiki.hl7.org/index.php?title=Patient-Centered_Care_Team_Domain_Analysis_Model</w:t>
        </w:r>
      </w:ins>
      <w:del w:id="157" w:author="Jones, Emma" w:date="2017-04-20T18:15:00Z">
        <w:r w:rsidDel="00BA451A">
          <w:delText>Need to add</w:delText>
        </w:r>
      </w:del>
      <w:r>
        <w:t xml:space="preserve"> </w:t>
      </w:r>
    </w:p>
  </w:footnote>
  <w:footnote w:id="20">
    <w:p w14:paraId="4611B194" w14:textId="77777777" w:rsidR="005652F2" w:rsidRDefault="005652F2" w:rsidP="002E6F79">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FECBE" w14:textId="77777777" w:rsidR="005652F2" w:rsidRDefault="005652F2">
    <w:pPr>
      <w:pStyle w:val="Header"/>
    </w:pPr>
    <w:r>
      <w:t>IHE &lt;Domain Name&gt; Technical Framework Supplement – &lt;Profile Name (Profile Acronym)&gt;</w:t>
    </w:r>
    <w:r>
      <w:br/>
      <w:t>______________________________________________________________________________</w:t>
    </w:r>
  </w:p>
  <w:p w14:paraId="2739FFBB" w14:textId="77777777" w:rsidR="005652F2" w:rsidRDefault="005652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6A2344"/>
    <w:multiLevelType w:val="hybridMultilevel"/>
    <w:tmpl w:val="EA62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87334F"/>
    <w:multiLevelType w:val="hybridMultilevel"/>
    <w:tmpl w:val="2012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4A5DE6"/>
    <w:multiLevelType w:val="hybridMultilevel"/>
    <w:tmpl w:val="9F5045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C100FF"/>
    <w:multiLevelType w:val="hybridMultilevel"/>
    <w:tmpl w:val="4CD27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F64EA5"/>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AA27CE"/>
    <w:multiLevelType w:val="hybridMultilevel"/>
    <w:tmpl w:val="4CD27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1F7120"/>
    <w:multiLevelType w:val="hybridMultilevel"/>
    <w:tmpl w:val="5784DB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FB010B5"/>
    <w:multiLevelType w:val="hybridMultilevel"/>
    <w:tmpl w:val="407E83F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0BC3A55"/>
    <w:multiLevelType w:val="multilevel"/>
    <w:tmpl w:val="7B943E18"/>
    <w:numStyleLink w:val="Constraints"/>
  </w:abstractNum>
  <w:abstractNum w:abstractNumId="20" w15:restartNumberingAfterBreak="0">
    <w:nsid w:val="4B025E5F"/>
    <w:multiLevelType w:val="multilevel"/>
    <w:tmpl w:val="7B943E18"/>
    <w:numStyleLink w:val="Constraints"/>
  </w:abstractNum>
  <w:abstractNum w:abstractNumId="21"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C0E46D0"/>
    <w:multiLevelType w:val="hybridMultilevel"/>
    <w:tmpl w:val="2012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603B713F"/>
    <w:multiLevelType w:val="hybridMultilevel"/>
    <w:tmpl w:val="9FF8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AC0084"/>
    <w:multiLevelType w:val="hybridMultilevel"/>
    <w:tmpl w:val="3AF051C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72C3680D"/>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346267"/>
    <w:multiLevelType w:val="hybridMultilevel"/>
    <w:tmpl w:val="FD32FB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7F65E3A"/>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3" w15:restartNumberingAfterBreak="0">
    <w:nsid w:val="7C7A346D"/>
    <w:multiLevelType w:val="multilevel"/>
    <w:tmpl w:val="DB002CA6"/>
    <w:lvl w:ilvl="0">
      <w:start w:val="6"/>
      <w:numFmt w:val="decimal"/>
      <w:lvlText w:val="%1"/>
      <w:lvlJc w:val="left"/>
      <w:pPr>
        <w:ind w:left="405" w:hanging="405"/>
      </w:pPr>
      <w:rPr>
        <w:rFonts w:hint="default"/>
      </w:rPr>
    </w:lvl>
    <w:lvl w:ilvl="1">
      <w:start w:val="6"/>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2"/>
  </w:num>
  <w:num w:numId="13">
    <w:abstractNumId w:val="20"/>
  </w:num>
  <w:num w:numId="14">
    <w:abstractNumId w:val="1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1"/>
  </w:num>
  <w:num w:numId="16">
    <w:abstractNumId w:val="24"/>
  </w:num>
  <w:num w:numId="17">
    <w:abstractNumId w:val="27"/>
  </w:num>
  <w:num w:numId="18">
    <w:abstractNumId w:val="22"/>
  </w:num>
  <w:num w:numId="19">
    <w:abstractNumId w:val="22"/>
  </w:num>
  <w:num w:numId="20">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25"/>
  </w:num>
  <w:num w:numId="23">
    <w:abstractNumId w:val="29"/>
  </w:num>
  <w:num w:numId="24">
    <w:abstractNumId w:val="30"/>
  </w:num>
  <w:num w:numId="25">
    <w:abstractNumId w:val="11"/>
  </w:num>
  <w:num w:numId="26">
    <w:abstractNumId w:val="17"/>
  </w:num>
  <w:num w:numId="27">
    <w:abstractNumId w:val="3"/>
    <w:lvlOverride w:ilvl="0">
      <w:startOverride w:val="1"/>
    </w:lvlOverride>
  </w:num>
  <w:num w:numId="28">
    <w:abstractNumId w:val="13"/>
  </w:num>
  <w:num w:numId="29">
    <w:abstractNumId w:val="18"/>
  </w:num>
  <w:num w:numId="30">
    <w:abstractNumId w:val="16"/>
  </w:num>
  <w:num w:numId="31">
    <w:abstractNumId w:val="33"/>
  </w:num>
  <w:num w:numId="32">
    <w:abstractNumId w:val="26"/>
  </w:num>
  <w:num w:numId="33">
    <w:abstractNumId w:val="23"/>
  </w:num>
  <w:num w:numId="34">
    <w:abstractNumId w:val="15"/>
  </w:num>
  <w:num w:numId="35">
    <w:abstractNumId w:val="28"/>
  </w:num>
  <w:num w:numId="36">
    <w:abstractNumId w:val="31"/>
  </w:num>
  <w:num w:numId="37">
    <w:abstractNumId w:val="12"/>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F13"/>
    <w:rsid w:val="00004456"/>
    <w:rsid w:val="0000508F"/>
    <w:rsid w:val="000100AA"/>
    <w:rsid w:val="000121FB"/>
    <w:rsid w:val="000125FF"/>
    <w:rsid w:val="00014E64"/>
    <w:rsid w:val="00017E09"/>
    <w:rsid w:val="000203DF"/>
    <w:rsid w:val="00024295"/>
    <w:rsid w:val="00024BCD"/>
    <w:rsid w:val="0003589A"/>
    <w:rsid w:val="00036347"/>
    <w:rsid w:val="00037718"/>
    <w:rsid w:val="0004144C"/>
    <w:rsid w:val="000470A5"/>
    <w:rsid w:val="000514E1"/>
    <w:rsid w:val="00054D02"/>
    <w:rsid w:val="0005577A"/>
    <w:rsid w:val="0005720B"/>
    <w:rsid w:val="000601D4"/>
    <w:rsid w:val="00060D78"/>
    <w:rsid w:val="00060EA1"/>
    <w:rsid w:val="000622EE"/>
    <w:rsid w:val="00070847"/>
    <w:rsid w:val="000717A7"/>
    <w:rsid w:val="000752A6"/>
    <w:rsid w:val="00077324"/>
    <w:rsid w:val="00077EA0"/>
    <w:rsid w:val="000807AC"/>
    <w:rsid w:val="00082F2B"/>
    <w:rsid w:val="00083C0E"/>
    <w:rsid w:val="00087187"/>
    <w:rsid w:val="00092469"/>
    <w:rsid w:val="00094061"/>
    <w:rsid w:val="00096B0A"/>
    <w:rsid w:val="000B30FF"/>
    <w:rsid w:val="000B4780"/>
    <w:rsid w:val="000B699D"/>
    <w:rsid w:val="000C12EF"/>
    <w:rsid w:val="000C18A2"/>
    <w:rsid w:val="000C3556"/>
    <w:rsid w:val="000C5467"/>
    <w:rsid w:val="000C6658"/>
    <w:rsid w:val="000D048B"/>
    <w:rsid w:val="000D2487"/>
    <w:rsid w:val="000D6321"/>
    <w:rsid w:val="000D6F01"/>
    <w:rsid w:val="000D711C"/>
    <w:rsid w:val="000E06C5"/>
    <w:rsid w:val="000E51AE"/>
    <w:rsid w:val="000E7A55"/>
    <w:rsid w:val="000F13F5"/>
    <w:rsid w:val="000F143C"/>
    <w:rsid w:val="000F613A"/>
    <w:rsid w:val="000F6D26"/>
    <w:rsid w:val="00104BE6"/>
    <w:rsid w:val="001055CB"/>
    <w:rsid w:val="00110718"/>
    <w:rsid w:val="001115F5"/>
    <w:rsid w:val="00111CBC"/>
    <w:rsid w:val="001134EB"/>
    <w:rsid w:val="00114040"/>
    <w:rsid w:val="00115142"/>
    <w:rsid w:val="00115A0F"/>
    <w:rsid w:val="00116F69"/>
    <w:rsid w:val="00117DD7"/>
    <w:rsid w:val="00123FD5"/>
    <w:rsid w:val="0012469E"/>
    <w:rsid w:val="001253AA"/>
    <w:rsid w:val="00125F42"/>
    <w:rsid w:val="001263B9"/>
    <w:rsid w:val="00126A38"/>
    <w:rsid w:val="00126AD8"/>
    <w:rsid w:val="001372BE"/>
    <w:rsid w:val="0014275F"/>
    <w:rsid w:val="001439BB"/>
    <w:rsid w:val="001453CC"/>
    <w:rsid w:val="0014564B"/>
    <w:rsid w:val="0014636D"/>
    <w:rsid w:val="0014651F"/>
    <w:rsid w:val="00147A61"/>
    <w:rsid w:val="00147F29"/>
    <w:rsid w:val="00150B3C"/>
    <w:rsid w:val="00151834"/>
    <w:rsid w:val="00154B7B"/>
    <w:rsid w:val="001558DD"/>
    <w:rsid w:val="001579E7"/>
    <w:rsid w:val="001606A7"/>
    <w:rsid w:val="00161CE8"/>
    <w:rsid w:val="001622E4"/>
    <w:rsid w:val="0016666C"/>
    <w:rsid w:val="00166888"/>
    <w:rsid w:val="00167B95"/>
    <w:rsid w:val="00167DB7"/>
    <w:rsid w:val="00170ED0"/>
    <w:rsid w:val="001724EB"/>
    <w:rsid w:val="0017698E"/>
    <w:rsid w:val="001814BF"/>
    <w:rsid w:val="001825CD"/>
    <w:rsid w:val="001827A0"/>
    <w:rsid w:val="0018525E"/>
    <w:rsid w:val="001853DE"/>
    <w:rsid w:val="00186C9E"/>
    <w:rsid w:val="00186DAB"/>
    <w:rsid w:val="00187E92"/>
    <w:rsid w:val="001946F4"/>
    <w:rsid w:val="00195493"/>
    <w:rsid w:val="00195B0A"/>
    <w:rsid w:val="00195D30"/>
    <w:rsid w:val="001A7247"/>
    <w:rsid w:val="001A7C4C"/>
    <w:rsid w:val="001B2B50"/>
    <w:rsid w:val="001B3DC1"/>
    <w:rsid w:val="001B463C"/>
    <w:rsid w:val="001B5396"/>
    <w:rsid w:val="001C07DB"/>
    <w:rsid w:val="001C2F03"/>
    <w:rsid w:val="001D0E6D"/>
    <w:rsid w:val="001D1619"/>
    <w:rsid w:val="001D640F"/>
    <w:rsid w:val="001D6BB3"/>
    <w:rsid w:val="001E206E"/>
    <w:rsid w:val="001E2E9E"/>
    <w:rsid w:val="001E615F"/>
    <w:rsid w:val="001E62C3"/>
    <w:rsid w:val="001F2CF8"/>
    <w:rsid w:val="001F43FB"/>
    <w:rsid w:val="001F5DBC"/>
    <w:rsid w:val="001F6755"/>
    <w:rsid w:val="001F68C9"/>
    <w:rsid w:val="001F787E"/>
    <w:rsid w:val="001F7A35"/>
    <w:rsid w:val="00202AC6"/>
    <w:rsid w:val="002040DD"/>
    <w:rsid w:val="0020453A"/>
    <w:rsid w:val="00207571"/>
    <w:rsid w:val="00207816"/>
    <w:rsid w:val="00207868"/>
    <w:rsid w:val="00211A7E"/>
    <w:rsid w:val="00216639"/>
    <w:rsid w:val="002173E6"/>
    <w:rsid w:val="00221AC2"/>
    <w:rsid w:val="0022261E"/>
    <w:rsid w:val="0022352C"/>
    <w:rsid w:val="002322FF"/>
    <w:rsid w:val="00234BE4"/>
    <w:rsid w:val="0023732B"/>
    <w:rsid w:val="00250A37"/>
    <w:rsid w:val="00254856"/>
    <w:rsid w:val="00255462"/>
    <w:rsid w:val="00255821"/>
    <w:rsid w:val="00256665"/>
    <w:rsid w:val="0026106A"/>
    <w:rsid w:val="00262A3B"/>
    <w:rsid w:val="002657E0"/>
    <w:rsid w:val="002670D2"/>
    <w:rsid w:val="00270EBB"/>
    <w:rsid w:val="002711CC"/>
    <w:rsid w:val="00271848"/>
    <w:rsid w:val="00272440"/>
    <w:rsid w:val="002756A6"/>
    <w:rsid w:val="00286433"/>
    <w:rsid w:val="002869E8"/>
    <w:rsid w:val="00291725"/>
    <w:rsid w:val="00293815"/>
    <w:rsid w:val="00293CF1"/>
    <w:rsid w:val="002A4C2E"/>
    <w:rsid w:val="002B2472"/>
    <w:rsid w:val="002B43C4"/>
    <w:rsid w:val="002B4844"/>
    <w:rsid w:val="002C6E50"/>
    <w:rsid w:val="002D5B69"/>
    <w:rsid w:val="002E6CDD"/>
    <w:rsid w:val="002E6F79"/>
    <w:rsid w:val="002F051F"/>
    <w:rsid w:val="002F076A"/>
    <w:rsid w:val="002F20FD"/>
    <w:rsid w:val="00303E20"/>
    <w:rsid w:val="00313EFF"/>
    <w:rsid w:val="00316247"/>
    <w:rsid w:val="00316A5E"/>
    <w:rsid w:val="0032060B"/>
    <w:rsid w:val="00323461"/>
    <w:rsid w:val="0032600B"/>
    <w:rsid w:val="0033418C"/>
    <w:rsid w:val="00335554"/>
    <w:rsid w:val="003375BB"/>
    <w:rsid w:val="00340176"/>
    <w:rsid w:val="003432DC"/>
    <w:rsid w:val="00344D9C"/>
    <w:rsid w:val="00346314"/>
    <w:rsid w:val="0034641B"/>
    <w:rsid w:val="00346BB8"/>
    <w:rsid w:val="00352784"/>
    <w:rsid w:val="003556F3"/>
    <w:rsid w:val="003577C8"/>
    <w:rsid w:val="003579DA"/>
    <w:rsid w:val="003601D3"/>
    <w:rsid w:val="003602DC"/>
    <w:rsid w:val="00361D5C"/>
    <w:rsid w:val="00361F12"/>
    <w:rsid w:val="00363069"/>
    <w:rsid w:val="003651D9"/>
    <w:rsid w:val="00366FA0"/>
    <w:rsid w:val="003675EE"/>
    <w:rsid w:val="00370B52"/>
    <w:rsid w:val="00374B3E"/>
    <w:rsid w:val="0038429E"/>
    <w:rsid w:val="003904A0"/>
    <w:rsid w:val="00390AD8"/>
    <w:rsid w:val="00391C97"/>
    <w:rsid w:val="003921A0"/>
    <w:rsid w:val="003A09FE"/>
    <w:rsid w:val="003A139E"/>
    <w:rsid w:val="003A7B25"/>
    <w:rsid w:val="003B2A2B"/>
    <w:rsid w:val="003B40CC"/>
    <w:rsid w:val="003B70A2"/>
    <w:rsid w:val="003C7857"/>
    <w:rsid w:val="003D19E0"/>
    <w:rsid w:val="003D24EE"/>
    <w:rsid w:val="003D5A68"/>
    <w:rsid w:val="003E0067"/>
    <w:rsid w:val="003E4140"/>
    <w:rsid w:val="003E5A69"/>
    <w:rsid w:val="003E5C68"/>
    <w:rsid w:val="003F0805"/>
    <w:rsid w:val="003F252B"/>
    <w:rsid w:val="003F3E4A"/>
    <w:rsid w:val="003F6CC7"/>
    <w:rsid w:val="003F7141"/>
    <w:rsid w:val="004028E2"/>
    <w:rsid w:val="004046B6"/>
    <w:rsid w:val="0040664C"/>
    <w:rsid w:val="004070FB"/>
    <w:rsid w:val="00410D6B"/>
    <w:rsid w:val="00412649"/>
    <w:rsid w:val="00415432"/>
    <w:rsid w:val="00417A70"/>
    <w:rsid w:val="004225C9"/>
    <w:rsid w:val="0042496E"/>
    <w:rsid w:val="00424AFD"/>
    <w:rsid w:val="00431EE4"/>
    <w:rsid w:val="0043514A"/>
    <w:rsid w:val="00436599"/>
    <w:rsid w:val="004424C6"/>
    <w:rsid w:val="0044310A"/>
    <w:rsid w:val="00444100"/>
    <w:rsid w:val="00444B7A"/>
    <w:rsid w:val="00444CFC"/>
    <w:rsid w:val="0044526E"/>
    <w:rsid w:val="00445D2F"/>
    <w:rsid w:val="00447451"/>
    <w:rsid w:val="004541CC"/>
    <w:rsid w:val="004559D0"/>
    <w:rsid w:val="00457DDC"/>
    <w:rsid w:val="00461A12"/>
    <w:rsid w:val="00462780"/>
    <w:rsid w:val="00462D8E"/>
    <w:rsid w:val="004651FC"/>
    <w:rsid w:val="00472402"/>
    <w:rsid w:val="004807FB"/>
    <w:rsid w:val="004809A3"/>
    <w:rsid w:val="004818E8"/>
    <w:rsid w:val="00482DC2"/>
    <w:rsid w:val="004845CE"/>
    <w:rsid w:val="004871B1"/>
    <w:rsid w:val="00492C60"/>
    <w:rsid w:val="00496186"/>
    <w:rsid w:val="004A5B0B"/>
    <w:rsid w:val="004A6ADB"/>
    <w:rsid w:val="004A7C90"/>
    <w:rsid w:val="004A7D5B"/>
    <w:rsid w:val="004B14AA"/>
    <w:rsid w:val="004B387F"/>
    <w:rsid w:val="004B4EF3"/>
    <w:rsid w:val="004B576F"/>
    <w:rsid w:val="004B7094"/>
    <w:rsid w:val="004C10B4"/>
    <w:rsid w:val="004C3F68"/>
    <w:rsid w:val="004D0873"/>
    <w:rsid w:val="004D68CC"/>
    <w:rsid w:val="004D69C3"/>
    <w:rsid w:val="004D6C45"/>
    <w:rsid w:val="004D75EE"/>
    <w:rsid w:val="004F1713"/>
    <w:rsid w:val="004F5211"/>
    <w:rsid w:val="004F7C05"/>
    <w:rsid w:val="00503AE1"/>
    <w:rsid w:val="0050674C"/>
    <w:rsid w:val="00506C22"/>
    <w:rsid w:val="00510062"/>
    <w:rsid w:val="00513057"/>
    <w:rsid w:val="00516D6D"/>
    <w:rsid w:val="00522681"/>
    <w:rsid w:val="00522F40"/>
    <w:rsid w:val="00523C5F"/>
    <w:rsid w:val="00527CD6"/>
    <w:rsid w:val="005339EE"/>
    <w:rsid w:val="005340AC"/>
    <w:rsid w:val="0053467B"/>
    <w:rsid w:val="005360E4"/>
    <w:rsid w:val="005364CA"/>
    <w:rsid w:val="0054012F"/>
    <w:rsid w:val="005410F9"/>
    <w:rsid w:val="005416D9"/>
    <w:rsid w:val="00543FFB"/>
    <w:rsid w:val="0054524C"/>
    <w:rsid w:val="00556505"/>
    <w:rsid w:val="00556E6C"/>
    <w:rsid w:val="00562839"/>
    <w:rsid w:val="00562921"/>
    <w:rsid w:val="005637F8"/>
    <w:rsid w:val="005652F2"/>
    <w:rsid w:val="005672A9"/>
    <w:rsid w:val="00570979"/>
    <w:rsid w:val="00570B52"/>
    <w:rsid w:val="00572031"/>
    <w:rsid w:val="00573102"/>
    <w:rsid w:val="00580E19"/>
    <w:rsid w:val="00581165"/>
    <w:rsid w:val="00581829"/>
    <w:rsid w:val="00585DA2"/>
    <w:rsid w:val="005942AE"/>
    <w:rsid w:val="00594882"/>
    <w:rsid w:val="00597DB2"/>
    <w:rsid w:val="005A57E1"/>
    <w:rsid w:val="005B5C92"/>
    <w:rsid w:val="005B72F3"/>
    <w:rsid w:val="005B7BFB"/>
    <w:rsid w:val="005C50BF"/>
    <w:rsid w:val="005C5E28"/>
    <w:rsid w:val="005C6686"/>
    <w:rsid w:val="005D1F91"/>
    <w:rsid w:val="005D6104"/>
    <w:rsid w:val="005D6176"/>
    <w:rsid w:val="005D6A76"/>
    <w:rsid w:val="005F2045"/>
    <w:rsid w:val="005F21E7"/>
    <w:rsid w:val="005F3FB5"/>
    <w:rsid w:val="005F4C3E"/>
    <w:rsid w:val="00600EC6"/>
    <w:rsid w:val="006014F8"/>
    <w:rsid w:val="00603ED5"/>
    <w:rsid w:val="00605DE1"/>
    <w:rsid w:val="00607529"/>
    <w:rsid w:val="006106AB"/>
    <w:rsid w:val="006116E2"/>
    <w:rsid w:val="00613604"/>
    <w:rsid w:val="00613C53"/>
    <w:rsid w:val="006152F3"/>
    <w:rsid w:val="00617956"/>
    <w:rsid w:val="00620A80"/>
    <w:rsid w:val="00622D31"/>
    <w:rsid w:val="00625D23"/>
    <w:rsid w:val="006263EA"/>
    <w:rsid w:val="00630F33"/>
    <w:rsid w:val="006360B8"/>
    <w:rsid w:val="00644FC1"/>
    <w:rsid w:val="00645CF9"/>
    <w:rsid w:val="00646393"/>
    <w:rsid w:val="006512F0"/>
    <w:rsid w:val="006514EA"/>
    <w:rsid w:val="00655055"/>
    <w:rsid w:val="00656A6B"/>
    <w:rsid w:val="00662893"/>
    <w:rsid w:val="00663624"/>
    <w:rsid w:val="00665A0A"/>
    <w:rsid w:val="00665D8F"/>
    <w:rsid w:val="00672C39"/>
    <w:rsid w:val="00673BD8"/>
    <w:rsid w:val="00680648"/>
    <w:rsid w:val="00682040"/>
    <w:rsid w:val="006825E1"/>
    <w:rsid w:val="0068355D"/>
    <w:rsid w:val="00692B37"/>
    <w:rsid w:val="006A08C5"/>
    <w:rsid w:val="006A2A74"/>
    <w:rsid w:val="006A3098"/>
    <w:rsid w:val="006A383B"/>
    <w:rsid w:val="006A4160"/>
    <w:rsid w:val="006B019F"/>
    <w:rsid w:val="006B7354"/>
    <w:rsid w:val="006B7ABF"/>
    <w:rsid w:val="006C242B"/>
    <w:rsid w:val="006C2C14"/>
    <w:rsid w:val="006C371A"/>
    <w:rsid w:val="006C4FE8"/>
    <w:rsid w:val="006C7E2C"/>
    <w:rsid w:val="006D4881"/>
    <w:rsid w:val="006D768F"/>
    <w:rsid w:val="006E163F"/>
    <w:rsid w:val="006E53CB"/>
    <w:rsid w:val="006E5767"/>
    <w:rsid w:val="00700897"/>
    <w:rsid w:val="00701B3A"/>
    <w:rsid w:val="00703161"/>
    <w:rsid w:val="007053FE"/>
    <w:rsid w:val="0070762D"/>
    <w:rsid w:val="00712AE6"/>
    <w:rsid w:val="0071309E"/>
    <w:rsid w:val="00713CD7"/>
    <w:rsid w:val="00714881"/>
    <w:rsid w:val="00723DAF"/>
    <w:rsid w:val="007251A4"/>
    <w:rsid w:val="00730E16"/>
    <w:rsid w:val="00732726"/>
    <w:rsid w:val="007400C4"/>
    <w:rsid w:val="007423CB"/>
    <w:rsid w:val="00746A3D"/>
    <w:rsid w:val="00747676"/>
    <w:rsid w:val="007479B6"/>
    <w:rsid w:val="00747E7C"/>
    <w:rsid w:val="00761469"/>
    <w:rsid w:val="00765569"/>
    <w:rsid w:val="00766CC7"/>
    <w:rsid w:val="00767053"/>
    <w:rsid w:val="00774B6B"/>
    <w:rsid w:val="00775F51"/>
    <w:rsid w:val="00776A2B"/>
    <w:rsid w:val="007773C8"/>
    <w:rsid w:val="00777889"/>
    <w:rsid w:val="0078063E"/>
    <w:rsid w:val="007824BF"/>
    <w:rsid w:val="00785291"/>
    <w:rsid w:val="00785BC7"/>
    <w:rsid w:val="007870C8"/>
    <w:rsid w:val="00787B2D"/>
    <w:rsid w:val="007922ED"/>
    <w:rsid w:val="00792CB0"/>
    <w:rsid w:val="00797E39"/>
    <w:rsid w:val="00797E6F"/>
    <w:rsid w:val="007A51E3"/>
    <w:rsid w:val="007A5635"/>
    <w:rsid w:val="007A6593"/>
    <w:rsid w:val="007A676E"/>
    <w:rsid w:val="007A7BF7"/>
    <w:rsid w:val="007A7F83"/>
    <w:rsid w:val="007B331F"/>
    <w:rsid w:val="007B44B7"/>
    <w:rsid w:val="007B64E0"/>
    <w:rsid w:val="007B6D6C"/>
    <w:rsid w:val="007C1AAC"/>
    <w:rsid w:val="007C3E9A"/>
    <w:rsid w:val="007C5673"/>
    <w:rsid w:val="007C7138"/>
    <w:rsid w:val="007D1847"/>
    <w:rsid w:val="007D724B"/>
    <w:rsid w:val="007E2E72"/>
    <w:rsid w:val="007E5B51"/>
    <w:rsid w:val="007E77F1"/>
    <w:rsid w:val="007F18E8"/>
    <w:rsid w:val="007F19E3"/>
    <w:rsid w:val="007F7200"/>
    <w:rsid w:val="007F771A"/>
    <w:rsid w:val="007F7801"/>
    <w:rsid w:val="00802F29"/>
    <w:rsid w:val="00803E2D"/>
    <w:rsid w:val="008044D0"/>
    <w:rsid w:val="008067DF"/>
    <w:rsid w:val="0081320A"/>
    <w:rsid w:val="00815E51"/>
    <w:rsid w:val="00816410"/>
    <w:rsid w:val="00822D4F"/>
    <w:rsid w:val="008249A2"/>
    <w:rsid w:val="00825642"/>
    <w:rsid w:val="008304B5"/>
    <w:rsid w:val="00830E0E"/>
    <w:rsid w:val="00831FF5"/>
    <w:rsid w:val="00833045"/>
    <w:rsid w:val="008341AE"/>
    <w:rsid w:val="008346E8"/>
    <w:rsid w:val="00834DF7"/>
    <w:rsid w:val="008358E5"/>
    <w:rsid w:val="00836F8A"/>
    <w:rsid w:val="00837069"/>
    <w:rsid w:val="008413B1"/>
    <w:rsid w:val="00842108"/>
    <w:rsid w:val="0084239F"/>
    <w:rsid w:val="00843B52"/>
    <w:rsid w:val="008452AF"/>
    <w:rsid w:val="00847423"/>
    <w:rsid w:val="008504FE"/>
    <w:rsid w:val="00855EDF"/>
    <w:rsid w:val="008608EF"/>
    <w:rsid w:val="008616CB"/>
    <w:rsid w:val="00861B87"/>
    <w:rsid w:val="0086353F"/>
    <w:rsid w:val="00863C8B"/>
    <w:rsid w:val="00865338"/>
    <w:rsid w:val="00865616"/>
    <w:rsid w:val="00865DF9"/>
    <w:rsid w:val="00866192"/>
    <w:rsid w:val="00870306"/>
    <w:rsid w:val="00871613"/>
    <w:rsid w:val="00875076"/>
    <w:rsid w:val="00875BFD"/>
    <w:rsid w:val="008774FD"/>
    <w:rsid w:val="0088327F"/>
    <w:rsid w:val="00884E65"/>
    <w:rsid w:val="00885ABD"/>
    <w:rsid w:val="00887E40"/>
    <w:rsid w:val="00890239"/>
    <w:rsid w:val="00894E21"/>
    <w:rsid w:val="008A11C4"/>
    <w:rsid w:val="008A199E"/>
    <w:rsid w:val="008A3FD2"/>
    <w:rsid w:val="008B53CB"/>
    <w:rsid w:val="008B5D7E"/>
    <w:rsid w:val="008B620B"/>
    <w:rsid w:val="008B6391"/>
    <w:rsid w:val="008B7794"/>
    <w:rsid w:val="008C1766"/>
    <w:rsid w:val="008C57EC"/>
    <w:rsid w:val="008D052D"/>
    <w:rsid w:val="008D0BA0"/>
    <w:rsid w:val="008D17FF"/>
    <w:rsid w:val="008D4341"/>
    <w:rsid w:val="008D45BC"/>
    <w:rsid w:val="008D7044"/>
    <w:rsid w:val="008D7642"/>
    <w:rsid w:val="008E0275"/>
    <w:rsid w:val="008E2796"/>
    <w:rsid w:val="008E2B5E"/>
    <w:rsid w:val="008E3F6C"/>
    <w:rsid w:val="008E441F"/>
    <w:rsid w:val="008F2990"/>
    <w:rsid w:val="008F78D2"/>
    <w:rsid w:val="00907134"/>
    <w:rsid w:val="00910E03"/>
    <w:rsid w:val="009127FE"/>
    <w:rsid w:val="00914D4B"/>
    <w:rsid w:val="0091747E"/>
    <w:rsid w:val="009268F6"/>
    <w:rsid w:val="00932879"/>
    <w:rsid w:val="00933C9A"/>
    <w:rsid w:val="009342FD"/>
    <w:rsid w:val="00934BFE"/>
    <w:rsid w:val="00934D96"/>
    <w:rsid w:val="009406A5"/>
    <w:rsid w:val="00940FC7"/>
    <w:rsid w:val="00941829"/>
    <w:rsid w:val="009429FB"/>
    <w:rsid w:val="0095196C"/>
    <w:rsid w:val="00951AC1"/>
    <w:rsid w:val="00951E8E"/>
    <w:rsid w:val="00951F63"/>
    <w:rsid w:val="0095298A"/>
    <w:rsid w:val="00953CFC"/>
    <w:rsid w:val="009554F3"/>
    <w:rsid w:val="0095594C"/>
    <w:rsid w:val="00955CD4"/>
    <w:rsid w:val="00956966"/>
    <w:rsid w:val="009612F6"/>
    <w:rsid w:val="0096685B"/>
    <w:rsid w:val="00966AC0"/>
    <w:rsid w:val="00966BA6"/>
    <w:rsid w:val="00967B49"/>
    <w:rsid w:val="0097454A"/>
    <w:rsid w:val="00977C6B"/>
    <w:rsid w:val="00980BB9"/>
    <w:rsid w:val="009813A1"/>
    <w:rsid w:val="00983131"/>
    <w:rsid w:val="00983C65"/>
    <w:rsid w:val="009843EF"/>
    <w:rsid w:val="009869BD"/>
    <w:rsid w:val="009903C2"/>
    <w:rsid w:val="00991D63"/>
    <w:rsid w:val="00993FF5"/>
    <w:rsid w:val="00995E33"/>
    <w:rsid w:val="00997A85"/>
    <w:rsid w:val="009A1A4A"/>
    <w:rsid w:val="009A761B"/>
    <w:rsid w:val="009B048D"/>
    <w:rsid w:val="009B7982"/>
    <w:rsid w:val="009C01A0"/>
    <w:rsid w:val="009C10D5"/>
    <w:rsid w:val="009C1EB9"/>
    <w:rsid w:val="009C6269"/>
    <w:rsid w:val="009C6F21"/>
    <w:rsid w:val="009D0CDF"/>
    <w:rsid w:val="009D107B"/>
    <w:rsid w:val="009D125C"/>
    <w:rsid w:val="009D2A49"/>
    <w:rsid w:val="009D61C1"/>
    <w:rsid w:val="009D6A32"/>
    <w:rsid w:val="009E34B7"/>
    <w:rsid w:val="009E5F8E"/>
    <w:rsid w:val="009E7EA5"/>
    <w:rsid w:val="009F3200"/>
    <w:rsid w:val="009F5CF4"/>
    <w:rsid w:val="00A018C2"/>
    <w:rsid w:val="00A02F2F"/>
    <w:rsid w:val="00A05A12"/>
    <w:rsid w:val="00A12282"/>
    <w:rsid w:val="00A174B6"/>
    <w:rsid w:val="00A174DC"/>
    <w:rsid w:val="00A177D5"/>
    <w:rsid w:val="00A23689"/>
    <w:rsid w:val="00A30BDA"/>
    <w:rsid w:val="00A322F4"/>
    <w:rsid w:val="00A43E92"/>
    <w:rsid w:val="00A5645C"/>
    <w:rsid w:val="00A660C2"/>
    <w:rsid w:val="00A66F91"/>
    <w:rsid w:val="00A71D47"/>
    <w:rsid w:val="00A7210D"/>
    <w:rsid w:val="00A72B68"/>
    <w:rsid w:val="00A769A8"/>
    <w:rsid w:val="00A76DDB"/>
    <w:rsid w:val="00A773A9"/>
    <w:rsid w:val="00A77706"/>
    <w:rsid w:val="00A81A7C"/>
    <w:rsid w:val="00A85861"/>
    <w:rsid w:val="00A875FF"/>
    <w:rsid w:val="00A90BD5"/>
    <w:rsid w:val="00A910E1"/>
    <w:rsid w:val="00A91802"/>
    <w:rsid w:val="00A92D4A"/>
    <w:rsid w:val="00A947AC"/>
    <w:rsid w:val="00A9751B"/>
    <w:rsid w:val="00AA684E"/>
    <w:rsid w:val="00AA69C0"/>
    <w:rsid w:val="00AB3D9F"/>
    <w:rsid w:val="00AC609B"/>
    <w:rsid w:val="00AC7C88"/>
    <w:rsid w:val="00AD069D"/>
    <w:rsid w:val="00AD2AE2"/>
    <w:rsid w:val="00AD3EA6"/>
    <w:rsid w:val="00AE4AED"/>
    <w:rsid w:val="00AF0095"/>
    <w:rsid w:val="00AF472E"/>
    <w:rsid w:val="00AF6C9C"/>
    <w:rsid w:val="00AF7069"/>
    <w:rsid w:val="00B03C08"/>
    <w:rsid w:val="00B072B1"/>
    <w:rsid w:val="00B10601"/>
    <w:rsid w:val="00B10DCE"/>
    <w:rsid w:val="00B1148B"/>
    <w:rsid w:val="00B15A1D"/>
    <w:rsid w:val="00B15D8F"/>
    <w:rsid w:val="00B15E9B"/>
    <w:rsid w:val="00B2274A"/>
    <w:rsid w:val="00B24019"/>
    <w:rsid w:val="00B275B5"/>
    <w:rsid w:val="00B320A3"/>
    <w:rsid w:val="00B3238C"/>
    <w:rsid w:val="00B35749"/>
    <w:rsid w:val="00B403E4"/>
    <w:rsid w:val="00B43198"/>
    <w:rsid w:val="00B4798B"/>
    <w:rsid w:val="00B541EC"/>
    <w:rsid w:val="00B55350"/>
    <w:rsid w:val="00B56AC6"/>
    <w:rsid w:val="00B63B69"/>
    <w:rsid w:val="00B65E96"/>
    <w:rsid w:val="00B65EDD"/>
    <w:rsid w:val="00B7582C"/>
    <w:rsid w:val="00B82D84"/>
    <w:rsid w:val="00B84D95"/>
    <w:rsid w:val="00B8586D"/>
    <w:rsid w:val="00B87220"/>
    <w:rsid w:val="00B92E9F"/>
    <w:rsid w:val="00B92EA1"/>
    <w:rsid w:val="00B9303B"/>
    <w:rsid w:val="00B9308F"/>
    <w:rsid w:val="00B94408"/>
    <w:rsid w:val="00B94919"/>
    <w:rsid w:val="00B965FD"/>
    <w:rsid w:val="00BA0180"/>
    <w:rsid w:val="00BA1337"/>
    <w:rsid w:val="00BA1A91"/>
    <w:rsid w:val="00BA437B"/>
    <w:rsid w:val="00BA451A"/>
    <w:rsid w:val="00BA4A87"/>
    <w:rsid w:val="00BB43C3"/>
    <w:rsid w:val="00BB62C0"/>
    <w:rsid w:val="00BB65D8"/>
    <w:rsid w:val="00BB6AAC"/>
    <w:rsid w:val="00BB74AF"/>
    <w:rsid w:val="00BB76BC"/>
    <w:rsid w:val="00BC3D4A"/>
    <w:rsid w:val="00BC3E9F"/>
    <w:rsid w:val="00BC6EDE"/>
    <w:rsid w:val="00BC7584"/>
    <w:rsid w:val="00BD50E5"/>
    <w:rsid w:val="00BD6767"/>
    <w:rsid w:val="00BE1308"/>
    <w:rsid w:val="00BE1A6E"/>
    <w:rsid w:val="00BE1F76"/>
    <w:rsid w:val="00BE3731"/>
    <w:rsid w:val="00BE39EE"/>
    <w:rsid w:val="00BE5916"/>
    <w:rsid w:val="00BF2986"/>
    <w:rsid w:val="00BF7032"/>
    <w:rsid w:val="00C0135D"/>
    <w:rsid w:val="00C05CCE"/>
    <w:rsid w:val="00C07193"/>
    <w:rsid w:val="00C1037F"/>
    <w:rsid w:val="00C10561"/>
    <w:rsid w:val="00C123FA"/>
    <w:rsid w:val="00C158E0"/>
    <w:rsid w:val="00C16E8D"/>
    <w:rsid w:val="00C16F09"/>
    <w:rsid w:val="00C20EFF"/>
    <w:rsid w:val="00C2370F"/>
    <w:rsid w:val="00C250ED"/>
    <w:rsid w:val="00C269FC"/>
    <w:rsid w:val="00C26E7C"/>
    <w:rsid w:val="00C3617A"/>
    <w:rsid w:val="00C40D59"/>
    <w:rsid w:val="00C412AE"/>
    <w:rsid w:val="00C42C6C"/>
    <w:rsid w:val="00C45334"/>
    <w:rsid w:val="00C45949"/>
    <w:rsid w:val="00C512AA"/>
    <w:rsid w:val="00C536E4"/>
    <w:rsid w:val="00C56183"/>
    <w:rsid w:val="00C60F4D"/>
    <w:rsid w:val="00C61586"/>
    <w:rsid w:val="00C62E65"/>
    <w:rsid w:val="00C63D7E"/>
    <w:rsid w:val="00C6772C"/>
    <w:rsid w:val="00C71FDB"/>
    <w:rsid w:val="00C73B49"/>
    <w:rsid w:val="00C75E6D"/>
    <w:rsid w:val="00C7717D"/>
    <w:rsid w:val="00C77E30"/>
    <w:rsid w:val="00C807CC"/>
    <w:rsid w:val="00C820BB"/>
    <w:rsid w:val="00C82BF2"/>
    <w:rsid w:val="00C82ED4"/>
    <w:rsid w:val="00C83F0F"/>
    <w:rsid w:val="00C940A2"/>
    <w:rsid w:val="00C96401"/>
    <w:rsid w:val="00C969FE"/>
    <w:rsid w:val="00CA175A"/>
    <w:rsid w:val="00CB11D3"/>
    <w:rsid w:val="00CB6B5B"/>
    <w:rsid w:val="00CC0A62"/>
    <w:rsid w:val="00CC4EA3"/>
    <w:rsid w:val="00CC6D50"/>
    <w:rsid w:val="00CD0A74"/>
    <w:rsid w:val="00CD44D7"/>
    <w:rsid w:val="00CD4D46"/>
    <w:rsid w:val="00CD61EF"/>
    <w:rsid w:val="00CE0AA5"/>
    <w:rsid w:val="00CE4897"/>
    <w:rsid w:val="00CE7CD4"/>
    <w:rsid w:val="00CF283F"/>
    <w:rsid w:val="00CF508D"/>
    <w:rsid w:val="00D0225B"/>
    <w:rsid w:val="00D05542"/>
    <w:rsid w:val="00D05B7C"/>
    <w:rsid w:val="00D07411"/>
    <w:rsid w:val="00D101F6"/>
    <w:rsid w:val="00D11DB7"/>
    <w:rsid w:val="00D15707"/>
    <w:rsid w:val="00D22DE2"/>
    <w:rsid w:val="00D250A2"/>
    <w:rsid w:val="00D3161F"/>
    <w:rsid w:val="00D34E63"/>
    <w:rsid w:val="00D35F24"/>
    <w:rsid w:val="00D37883"/>
    <w:rsid w:val="00D40905"/>
    <w:rsid w:val="00D422BB"/>
    <w:rsid w:val="00D42ED8"/>
    <w:rsid w:val="00D439FF"/>
    <w:rsid w:val="00D4665E"/>
    <w:rsid w:val="00D51A38"/>
    <w:rsid w:val="00D5643C"/>
    <w:rsid w:val="00D609FE"/>
    <w:rsid w:val="00D60F27"/>
    <w:rsid w:val="00D62CEC"/>
    <w:rsid w:val="00D71306"/>
    <w:rsid w:val="00D85A7B"/>
    <w:rsid w:val="00D91791"/>
    <w:rsid w:val="00D91815"/>
    <w:rsid w:val="00D92A1F"/>
    <w:rsid w:val="00D92F98"/>
    <w:rsid w:val="00DA1854"/>
    <w:rsid w:val="00DA46EC"/>
    <w:rsid w:val="00DA7FE0"/>
    <w:rsid w:val="00DB186B"/>
    <w:rsid w:val="00DB5C1E"/>
    <w:rsid w:val="00DB5F51"/>
    <w:rsid w:val="00DC0AC2"/>
    <w:rsid w:val="00DC106F"/>
    <w:rsid w:val="00DC5581"/>
    <w:rsid w:val="00DC5891"/>
    <w:rsid w:val="00DD13DB"/>
    <w:rsid w:val="00DD4D5A"/>
    <w:rsid w:val="00DE0504"/>
    <w:rsid w:val="00DE3F6C"/>
    <w:rsid w:val="00DE6574"/>
    <w:rsid w:val="00DE6D6A"/>
    <w:rsid w:val="00DE6FF0"/>
    <w:rsid w:val="00DE7269"/>
    <w:rsid w:val="00DF683C"/>
    <w:rsid w:val="00DF769E"/>
    <w:rsid w:val="00DF7CCA"/>
    <w:rsid w:val="00E007E6"/>
    <w:rsid w:val="00E014B6"/>
    <w:rsid w:val="00E121ED"/>
    <w:rsid w:val="00E1423C"/>
    <w:rsid w:val="00E15BB0"/>
    <w:rsid w:val="00E1610E"/>
    <w:rsid w:val="00E20C45"/>
    <w:rsid w:val="00E24543"/>
    <w:rsid w:val="00E25761"/>
    <w:rsid w:val="00E270EF"/>
    <w:rsid w:val="00E30AAF"/>
    <w:rsid w:val="00E31C90"/>
    <w:rsid w:val="00E33F5E"/>
    <w:rsid w:val="00E35F5B"/>
    <w:rsid w:val="00E36A9C"/>
    <w:rsid w:val="00E4210F"/>
    <w:rsid w:val="00E451B1"/>
    <w:rsid w:val="00E46BAB"/>
    <w:rsid w:val="00E50AF1"/>
    <w:rsid w:val="00E53A04"/>
    <w:rsid w:val="00E53B1D"/>
    <w:rsid w:val="00E56193"/>
    <w:rsid w:val="00E562BA"/>
    <w:rsid w:val="00E5672F"/>
    <w:rsid w:val="00E61A6A"/>
    <w:rsid w:val="00E7532D"/>
    <w:rsid w:val="00E8043B"/>
    <w:rsid w:val="00E825BC"/>
    <w:rsid w:val="00E83A1E"/>
    <w:rsid w:val="00E8520F"/>
    <w:rsid w:val="00E90AC0"/>
    <w:rsid w:val="00E9158C"/>
    <w:rsid w:val="00E91C15"/>
    <w:rsid w:val="00E9442A"/>
    <w:rsid w:val="00E96538"/>
    <w:rsid w:val="00EA4EA1"/>
    <w:rsid w:val="00EA7E83"/>
    <w:rsid w:val="00EB71A2"/>
    <w:rsid w:val="00EC0427"/>
    <w:rsid w:val="00EC098D"/>
    <w:rsid w:val="00EC11E0"/>
    <w:rsid w:val="00ED0083"/>
    <w:rsid w:val="00ED3E87"/>
    <w:rsid w:val="00ED4892"/>
    <w:rsid w:val="00ED5269"/>
    <w:rsid w:val="00ED77D9"/>
    <w:rsid w:val="00EE1C86"/>
    <w:rsid w:val="00EE3B87"/>
    <w:rsid w:val="00EF1E77"/>
    <w:rsid w:val="00EF218E"/>
    <w:rsid w:val="00EF3F52"/>
    <w:rsid w:val="00EF6962"/>
    <w:rsid w:val="00EF7891"/>
    <w:rsid w:val="00F002DD"/>
    <w:rsid w:val="00F034AC"/>
    <w:rsid w:val="00F059F9"/>
    <w:rsid w:val="00F0665F"/>
    <w:rsid w:val="00F146E5"/>
    <w:rsid w:val="00F159CF"/>
    <w:rsid w:val="00F216FC"/>
    <w:rsid w:val="00F2262E"/>
    <w:rsid w:val="00F23863"/>
    <w:rsid w:val="00F25751"/>
    <w:rsid w:val="00F3060F"/>
    <w:rsid w:val="00F313A8"/>
    <w:rsid w:val="00F37CF2"/>
    <w:rsid w:val="00F436A3"/>
    <w:rsid w:val="00F455EA"/>
    <w:rsid w:val="00F51A01"/>
    <w:rsid w:val="00F53B77"/>
    <w:rsid w:val="00F55AF7"/>
    <w:rsid w:val="00F6224C"/>
    <w:rsid w:val="00F623E5"/>
    <w:rsid w:val="00F6298D"/>
    <w:rsid w:val="00F64792"/>
    <w:rsid w:val="00F669C1"/>
    <w:rsid w:val="00F66C25"/>
    <w:rsid w:val="00F67E58"/>
    <w:rsid w:val="00F67F32"/>
    <w:rsid w:val="00F7194F"/>
    <w:rsid w:val="00F73D2A"/>
    <w:rsid w:val="00F74FAA"/>
    <w:rsid w:val="00F75ECA"/>
    <w:rsid w:val="00F77D32"/>
    <w:rsid w:val="00F82F74"/>
    <w:rsid w:val="00F847E4"/>
    <w:rsid w:val="00F8495F"/>
    <w:rsid w:val="00F8659B"/>
    <w:rsid w:val="00F900F7"/>
    <w:rsid w:val="00F913F7"/>
    <w:rsid w:val="00F9257D"/>
    <w:rsid w:val="00F95759"/>
    <w:rsid w:val="00F967B3"/>
    <w:rsid w:val="00FA1B42"/>
    <w:rsid w:val="00FA2A29"/>
    <w:rsid w:val="00FA427F"/>
    <w:rsid w:val="00FA7074"/>
    <w:rsid w:val="00FB5C99"/>
    <w:rsid w:val="00FC24E1"/>
    <w:rsid w:val="00FC278A"/>
    <w:rsid w:val="00FC756B"/>
    <w:rsid w:val="00FD3F02"/>
    <w:rsid w:val="00FD41BB"/>
    <w:rsid w:val="00FD6B22"/>
    <w:rsid w:val="00FE0480"/>
    <w:rsid w:val="00FE2367"/>
    <w:rsid w:val="00FE23E1"/>
    <w:rsid w:val="00FE43B6"/>
    <w:rsid w:val="00FF2BA5"/>
    <w:rsid w:val="00FF394F"/>
    <w:rsid w:val="00FF488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DA683"/>
  <w15:chartTrackingRefBased/>
  <w15:docId w15:val="{14D013F4-6C14-4D04-BE51-7B523CDF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uiPriority="20"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semiHidden="1" w:uiPriority="99" w:unhideWhenUsed="1"/>
    <w:lsdException w:name="Hashtag"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GridTable21">
    <w:name w:val="Grid Table 2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E15BB0"/>
  </w:style>
  <w:style w:type="character" w:styleId="EndnoteReference">
    <w:name w:val="endnote reference"/>
    <w:rsid w:val="00E15BB0"/>
    <w:rPr>
      <w:vertAlign w:val="superscript"/>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GridTable1Light1">
    <w:name w:val="Grid Table 1 Light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PlainTable51">
    <w:name w:val="Plain Table 5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GridTable31">
    <w:name w:val="Grid Table 3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customStyle="1" w:styleId="LightShading-Accent21">
    <w:name w:val="Light Shading - Accent 21"/>
    <w:basedOn w:val="Normal"/>
    <w:next w:val="Normal"/>
    <w:link w:val="LightShading-Accent2Char"/>
    <w:uiPriority w:val="30"/>
    <w:qFormat/>
    <w:rsid w:val="00D05B7C"/>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link w:val="LightShading-Accent21"/>
    <w:uiPriority w:val="30"/>
    <w:rsid w:val="00D05B7C"/>
    <w:rPr>
      <w:b/>
      <w:bCs/>
      <w:i/>
      <w:iCs/>
      <w:color w:val="4F81BD"/>
      <w:sz w:val="24"/>
    </w:rPr>
  </w:style>
  <w:style w:type="paragraph" w:customStyle="1" w:styleId="ColorfulList-Accent11">
    <w:name w:val="Colorful List - Accent 11"/>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customStyle="1" w:styleId="ColorfulGrid-Accent11">
    <w:name w:val="Colorful Grid - Accent 11"/>
    <w:basedOn w:val="Normal"/>
    <w:next w:val="Normal"/>
    <w:link w:val="ColorfulGrid-Accent1Char"/>
    <w:uiPriority w:val="29"/>
    <w:qFormat/>
    <w:rsid w:val="00D05B7C"/>
    <w:rPr>
      <w:i/>
      <w:iCs/>
      <w:color w:val="000000"/>
    </w:rPr>
  </w:style>
  <w:style w:type="character" w:customStyle="1" w:styleId="ColorfulGrid-Accent1Char">
    <w:name w:val="Colorful Grid - Accent 1 Char"/>
    <w:link w:val="ColorfulGrid-Accent11"/>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le-converted-space">
    <w:name w:val="apple-converted-space"/>
    <w:rsid w:val="008B7794"/>
  </w:style>
  <w:style w:type="character" w:styleId="Emphasis">
    <w:name w:val="Emphasis"/>
    <w:uiPriority w:val="20"/>
    <w:qFormat/>
    <w:rsid w:val="008B7794"/>
    <w:rPr>
      <w:i/>
      <w:iCs/>
    </w:rPr>
  </w:style>
  <w:style w:type="character" w:customStyle="1" w:styleId="FooterChar">
    <w:name w:val="Footer Char"/>
    <w:link w:val="Footer"/>
    <w:uiPriority w:val="99"/>
    <w:rsid w:val="00E33F5E"/>
    <w:rPr>
      <w:sz w:val="24"/>
    </w:rPr>
  </w:style>
  <w:style w:type="paragraph" w:styleId="Revision">
    <w:name w:val="Revision"/>
    <w:hidden/>
    <w:uiPriority w:val="71"/>
    <w:rsid w:val="0084239F"/>
    <w:rPr>
      <w:sz w:val="24"/>
    </w:rPr>
  </w:style>
  <w:style w:type="paragraph" w:customStyle="1" w:styleId="Default">
    <w:name w:val="Default"/>
    <w:rsid w:val="008D4341"/>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045321">
      <w:bodyDiv w:val="1"/>
      <w:marLeft w:val="0"/>
      <w:marRight w:val="0"/>
      <w:marTop w:val="0"/>
      <w:marBottom w:val="0"/>
      <w:divBdr>
        <w:top w:val="none" w:sz="0" w:space="0" w:color="auto"/>
        <w:left w:val="none" w:sz="0" w:space="0" w:color="auto"/>
        <w:bottom w:val="none" w:sz="0" w:space="0" w:color="auto"/>
        <w:right w:val="none" w:sz="0" w:space="0" w:color="auto"/>
      </w:divBdr>
    </w:div>
    <w:div w:id="1113473264">
      <w:bodyDiv w:val="1"/>
      <w:marLeft w:val="0"/>
      <w:marRight w:val="0"/>
      <w:marTop w:val="0"/>
      <w:marBottom w:val="0"/>
      <w:divBdr>
        <w:top w:val="none" w:sz="0" w:space="0" w:color="auto"/>
        <w:left w:val="none" w:sz="0" w:space="0" w:color="auto"/>
        <w:bottom w:val="none" w:sz="0" w:space="0" w:color="auto"/>
        <w:right w:val="none" w:sz="0" w:space="0" w:color="auto"/>
      </w:divBdr>
    </w:div>
    <w:div w:id="1202012112">
      <w:bodyDiv w:val="1"/>
      <w:marLeft w:val="0"/>
      <w:marRight w:val="0"/>
      <w:marTop w:val="0"/>
      <w:marBottom w:val="0"/>
      <w:divBdr>
        <w:top w:val="none" w:sz="0" w:space="0" w:color="auto"/>
        <w:left w:val="none" w:sz="0" w:space="0" w:color="auto"/>
        <w:bottom w:val="none" w:sz="0" w:space="0" w:color="auto"/>
        <w:right w:val="none" w:sz="0" w:space="0" w:color="auto"/>
      </w:divBdr>
    </w:div>
    <w:div w:id="1550844520">
      <w:bodyDiv w:val="1"/>
      <w:marLeft w:val="0"/>
      <w:marRight w:val="0"/>
      <w:marTop w:val="0"/>
      <w:marBottom w:val="0"/>
      <w:divBdr>
        <w:top w:val="none" w:sz="0" w:space="0" w:color="auto"/>
        <w:left w:val="none" w:sz="0" w:space="0" w:color="auto"/>
        <w:bottom w:val="none" w:sz="0" w:space="0" w:color="auto"/>
        <w:right w:val="none" w:sz="0" w:space="0" w:color="auto"/>
      </w:divBdr>
    </w:div>
    <w:div w:id="196453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hl7.org/fhir/bundle.html" TargetMode="External"/><Relationship Id="rId3" Type="http://schemas.openxmlformats.org/officeDocument/2006/relationships/styles" Target="styles.xml"/><Relationship Id="rId21" Type="http://schemas.openxmlformats.org/officeDocument/2006/relationships/hyperlink" Target="http://www.ihe.net/Technical_Framework/index.cf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hl7.org/fhir/search.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hl7.org/fhir/STU3/index.html" TargetMode="External"/><Relationship Id="rId29" Type="http://schemas.openxmlformats.org/officeDocument/2006/relationships/hyperlink" Target="http://hl7.org/fhir/htt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microsoft.com/office/2011/relationships/commentsExtended" Target="commentsExtended.xm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comments" Target="comments.xml"/><Relationship Id="rId28" Type="http://schemas.openxmlformats.org/officeDocument/2006/relationships/hyperlink" Target="http://hl7.org/fhir/http.html" TargetMode="External"/><Relationship Id="rId36" Type="http://schemas.openxmlformats.org/officeDocument/2006/relationships/theme" Target="theme/theme1.xm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hl7.org/fhir/http.html" TargetMode="External"/><Relationship Id="rId27" Type="http://schemas.openxmlformats.org/officeDocument/2006/relationships/hyperlink" Target="http://hl7.org/fhir/http.html" TargetMode="External"/><Relationship Id="rId30" Type="http://schemas.openxmlformats.org/officeDocument/2006/relationships/header" Target="header1.xml"/><Relationship Id="rId35"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healthit.gov/sites/default/files/hie-interoperability/nationwide-interoperability-roadmap-final-version-1.0.pdf" TargetMode="External"/><Relationship Id="rId2" Type="http://schemas.openxmlformats.org/officeDocument/2006/relationships/hyperlink" Target="https://www.healthit.gov/policy-researchers-implementers/meaningful-use-regulations" TargetMode="External"/><Relationship Id="rId1" Type="http://schemas.openxmlformats.org/officeDocument/2006/relationships/hyperlink" Target="http://ihe.net/uploadedFiles/Documents/ITI/IHE_ITI_Suppl_HPD.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87178-BAE4-4203-A46E-0688923DD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9</TotalTime>
  <Pages>49</Pages>
  <Words>11355</Words>
  <Characters>64730</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75934</CharactersWithSpaces>
  <SharedDoc>false</SharedDoc>
  <HLinks>
    <vt:vector size="744" baseType="variant">
      <vt:variant>
        <vt:i4>1048652</vt:i4>
      </vt:variant>
      <vt:variant>
        <vt:i4>687</vt:i4>
      </vt:variant>
      <vt:variant>
        <vt:i4>0</vt:i4>
      </vt:variant>
      <vt:variant>
        <vt:i4>5</vt:i4>
      </vt:variant>
      <vt:variant>
        <vt:lpwstr>http://wiki.ihe.net/index.php?title=National_Extensions_Process</vt:lpwstr>
      </vt:variant>
      <vt:variant>
        <vt:lpwstr/>
      </vt:variant>
      <vt:variant>
        <vt:i4>3801176</vt:i4>
      </vt:variant>
      <vt:variant>
        <vt:i4>684</vt:i4>
      </vt:variant>
      <vt:variant>
        <vt:i4>0</vt:i4>
      </vt:variant>
      <vt:variant>
        <vt:i4>5</vt:i4>
      </vt:variant>
      <vt:variant>
        <vt:lpwstr/>
      </vt:variant>
      <vt:variant>
        <vt:lpwstr>_1.3.6.1.4.1.19376.1.4.1.5.4__Cardia</vt:lpwstr>
      </vt:variant>
      <vt:variant>
        <vt:i4>3145732</vt:i4>
      </vt:variant>
      <vt:variant>
        <vt:i4>675</vt:i4>
      </vt:variant>
      <vt:variant>
        <vt:i4>0</vt:i4>
      </vt:variant>
      <vt:variant>
        <vt:i4>5</vt:i4>
      </vt:variant>
      <vt:variant>
        <vt:lpwstr>http://hl7.org/fhir/???/security.html. [Emma</vt:lpwstr>
      </vt:variant>
      <vt:variant>
        <vt:lpwstr/>
      </vt:variant>
      <vt:variant>
        <vt:i4>2621494</vt:i4>
      </vt:variant>
      <vt:variant>
        <vt:i4>672</vt:i4>
      </vt:variant>
      <vt:variant>
        <vt:i4>0</vt:i4>
      </vt:variant>
      <vt:variant>
        <vt:i4>5</vt:i4>
      </vt:variant>
      <vt:variant>
        <vt:lpwstr>http://hl7.org/fhir/???/http.html</vt:lpwstr>
      </vt:variant>
      <vt:variant>
        <vt:lpwstr>delete</vt:lpwstr>
      </vt:variant>
      <vt:variant>
        <vt:i4>7995447</vt:i4>
      </vt:variant>
      <vt:variant>
        <vt:i4>669</vt:i4>
      </vt:variant>
      <vt:variant>
        <vt:i4>0</vt:i4>
      </vt:variant>
      <vt:variant>
        <vt:i4>5</vt:i4>
      </vt:variant>
      <vt:variant>
        <vt:lpwstr>http://hl7.org/fhir/http.html</vt:lpwstr>
      </vt:variant>
      <vt:variant>
        <vt:lpwstr>transactional-integrity</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3</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0</vt:i4>
      </vt:variant>
      <vt:variant>
        <vt:i4>0</vt:i4>
      </vt:variant>
      <vt:variant>
        <vt:i4>5</vt:i4>
      </vt:variant>
      <vt:variant>
        <vt:lpwstr>https://www.healthit.gov/policy-researchers-implementers/meaningful-use-regulations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Jones, Emma</cp:lastModifiedBy>
  <cp:revision>3</cp:revision>
  <cp:lastPrinted>2012-05-01T13:26:00Z</cp:lastPrinted>
  <dcterms:created xsi:type="dcterms:W3CDTF">2017-04-20T23:04:00Z</dcterms:created>
  <dcterms:modified xsi:type="dcterms:W3CDTF">2017-04-20T23:12:00Z</dcterms:modified>
  <cp:category>IHE Supplement Template</cp:category>
</cp:coreProperties>
</file>