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90D1E"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72F92105" w14:textId="77777777" w:rsidR="00CF283F" w:rsidRPr="003651D9" w:rsidRDefault="00CF283F" w:rsidP="00663624">
      <w:pPr>
        <w:pStyle w:val="BodyText"/>
      </w:pPr>
    </w:p>
    <w:p w14:paraId="5A74B6F3" w14:textId="7E9FCCE3" w:rsidR="00CF283F" w:rsidRPr="003651D9" w:rsidRDefault="00FE43B6" w:rsidP="003D24EE">
      <w:pPr>
        <w:pStyle w:val="BodyText"/>
        <w:jc w:val="center"/>
      </w:pPr>
      <w:r>
        <w:rPr>
          <w:noProof/>
        </w:rPr>
        <w:drawing>
          <wp:inline distT="0" distB="0" distL="0" distR="0" wp14:anchorId="4E11320E" wp14:editId="6EC7B60C">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14:paraId="4A9B651D" w14:textId="77777777" w:rsidR="00CF283F" w:rsidRPr="003651D9" w:rsidRDefault="00CF283F" w:rsidP="000807AC">
      <w:pPr>
        <w:pStyle w:val="BodyText"/>
      </w:pPr>
    </w:p>
    <w:p w14:paraId="4682E566" w14:textId="77777777" w:rsidR="007400C4" w:rsidRPr="003651D9" w:rsidRDefault="007400C4" w:rsidP="00663624">
      <w:pPr>
        <w:pStyle w:val="BodyText"/>
      </w:pPr>
    </w:p>
    <w:p w14:paraId="26A7480F" w14:textId="77777777" w:rsidR="00482DC2" w:rsidRPr="003651D9" w:rsidRDefault="00161CE8" w:rsidP="000807AC">
      <w:pPr>
        <w:pStyle w:val="BodyText"/>
        <w:jc w:val="center"/>
        <w:rPr>
          <w:b/>
          <w:sz w:val="44"/>
          <w:szCs w:val="44"/>
        </w:rPr>
      </w:pPr>
      <w:r>
        <w:rPr>
          <w:b/>
          <w:sz w:val="44"/>
          <w:szCs w:val="44"/>
        </w:rPr>
        <w:t>IHE Patient Care Coordination</w:t>
      </w:r>
    </w:p>
    <w:p w14:paraId="7A841E4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398B21F3" w14:textId="77777777" w:rsidR="00CF283F" w:rsidRPr="003651D9" w:rsidRDefault="00CF283F" w:rsidP="000807AC">
      <w:pPr>
        <w:pStyle w:val="BodyText"/>
      </w:pPr>
    </w:p>
    <w:p w14:paraId="29A2471D" w14:textId="77777777" w:rsidR="00656A6B" w:rsidRPr="003651D9" w:rsidRDefault="00656A6B" w:rsidP="000807AC">
      <w:pPr>
        <w:pStyle w:val="BodyText"/>
      </w:pPr>
    </w:p>
    <w:p w14:paraId="518EE339" w14:textId="77777777" w:rsidR="00CF283F" w:rsidRPr="003651D9" w:rsidRDefault="00161CE8" w:rsidP="00663624">
      <w:pPr>
        <w:jc w:val="center"/>
        <w:rPr>
          <w:b/>
          <w:sz w:val="44"/>
          <w:szCs w:val="44"/>
        </w:rPr>
      </w:pPr>
      <w:r>
        <w:rPr>
          <w:b/>
          <w:sz w:val="44"/>
          <w:szCs w:val="44"/>
        </w:rPr>
        <w:t>Dynamic</w:t>
      </w:r>
      <w:r w:rsidR="00DC106F">
        <w:rPr>
          <w:b/>
          <w:sz w:val="44"/>
          <w:szCs w:val="44"/>
        </w:rPr>
        <w:t xml:space="preserve"> </w:t>
      </w:r>
      <w:r>
        <w:rPr>
          <w:b/>
          <w:sz w:val="44"/>
          <w:szCs w:val="44"/>
        </w:rPr>
        <w:t>Care Team Management</w:t>
      </w:r>
      <w:r w:rsidR="000F613A" w:rsidRPr="003651D9">
        <w:rPr>
          <w:b/>
          <w:sz w:val="44"/>
          <w:szCs w:val="44"/>
        </w:rPr>
        <w:t xml:space="preserve"> </w:t>
      </w:r>
      <w:r w:rsidR="00DC106F">
        <w:rPr>
          <w:b/>
          <w:sz w:val="44"/>
          <w:szCs w:val="44"/>
        </w:rPr>
        <w:br/>
        <w:t>DCTM</w:t>
      </w:r>
    </w:p>
    <w:p w14:paraId="71AFEAAE" w14:textId="77777777" w:rsidR="00CF283F" w:rsidRPr="003651D9" w:rsidRDefault="00CF283F" w:rsidP="000125FF">
      <w:pPr>
        <w:pStyle w:val="BodyText"/>
      </w:pPr>
    </w:p>
    <w:p w14:paraId="04CB0169" w14:textId="77777777" w:rsidR="007400C4" w:rsidRPr="003651D9" w:rsidRDefault="007400C4" w:rsidP="000125FF">
      <w:pPr>
        <w:pStyle w:val="BodyText"/>
      </w:pPr>
    </w:p>
    <w:p w14:paraId="7B01D7B5" w14:textId="77777777" w:rsidR="00C1037F" w:rsidRPr="003651D9" w:rsidRDefault="00C1037F" w:rsidP="000125FF">
      <w:pPr>
        <w:pStyle w:val="BodyText"/>
      </w:pPr>
    </w:p>
    <w:p w14:paraId="10BD2E4C"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44A5D0AF"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8439075" w14:textId="77777777" w:rsidR="009D125C" w:rsidRPr="003651D9" w:rsidRDefault="009D125C">
      <w:pPr>
        <w:pStyle w:val="BodyText"/>
      </w:pPr>
    </w:p>
    <w:p w14:paraId="4309ABE6" w14:textId="77777777" w:rsidR="009D125C" w:rsidRPr="003651D9" w:rsidRDefault="009D125C">
      <w:pPr>
        <w:pStyle w:val="BodyText"/>
      </w:pPr>
    </w:p>
    <w:p w14:paraId="651476C3" w14:textId="77777777" w:rsidR="00B94408" w:rsidRPr="003651D9" w:rsidRDefault="00B94408" w:rsidP="00AC7C88">
      <w:pPr>
        <w:pStyle w:val="BodyText"/>
      </w:pPr>
      <w:r>
        <w:t>Date:</w:t>
      </w:r>
      <w:r>
        <w:tab/>
      </w:r>
      <w:r>
        <w:tab/>
      </w:r>
      <w:r w:rsidR="00262A3B">
        <w:t>January 28, 2017</w:t>
      </w:r>
    </w:p>
    <w:p w14:paraId="5D1CF95E" w14:textId="77777777" w:rsidR="00603ED5" w:rsidRPr="003651D9" w:rsidRDefault="00A910E1" w:rsidP="00AC7C88">
      <w:pPr>
        <w:pStyle w:val="BodyText"/>
      </w:pPr>
      <w:r w:rsidRPr="003651D9">
        <w:t>Author:</w:t>
      </w:r>
      <w:r w:rsidRPr="003651D9">
        <w:tab/>
      </w:r>
      <w:r w:rsidR="00B94408">
        <w:t>PCC Technical Committee</w:t>
      </w:r>
    </w:p>
    <w:p w14:paraId="3B9785E2" w14:textId="77777777" w:rsidR="00A875FF" w:rsidRPr="003651D9" w:rsidRDefault="00603ED5" w:rsidP="00AC7C88">
      <w:pPr>
        <w:pStyle w:val="BodyText"/>
      </w:pPr>
      <w:r w:rsidRPr="003651D9">
        <w:t>Email:</w:t>
      </w:r>
      <w:r w:rsidR="00FF4C4E" w:rsidRPr="003651D9">
        <w:tab/>
      </w:r>
      <w:r w:rsidR="00FF4C4E" w:rsidRPr="003651D9">
        <w:tab/>
      </w:r>
      <w:r w:rsidR="00B94408">
        <w:t>pcctech</w:t>
      </w:r>
      <w:r w:rsidR="00A875FF" w:rsidRPr="003651D9">
        <w:t>@ihe.net</w:t>
      </w:r>
    </w:p>
    <w:p w14:paraId="3EF7F6CF"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49C43685"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076C658F"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480DF3C"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3F00FB28"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3AFF8C3"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30E71267"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2BB9D0C9"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128B80E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CDD7F4E"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28699533"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758D9267"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533661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683B84AB" w14:textId="77777777" w:rsidR="007A7BF7" w:rsidRPr="003651D9" w:rsidRDefault="000717A7" w:rsidP="007A7BF7">
      <w:pPr>
        <w:pStyle w:val="EditorInstructions"/>
      </w:pPr>
      <w:r w:rsidRPr="003651D9">
        <w:t>Amend s</w:t>
      </w:r>
      <w:r w:rsidR="007A7BF7" w:rsidRPr="003651D9">
        <w:t>ection X.X by the following:</w:t>
      </w:r>
    </w:p>
    <w:p w14:paraId="4E5D753A"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72671B7E" w14:textId="77777777" w:rsidR="005410F9" w:rsidRPr="003651D9" w:rsidRDefault="005410F9" w:rsidP="00BE5916">
      <w:pPr>
        <w:pStyle w:val="BodyText"/>
      </w:pPr>
    </w:p>
    <w:p w14:paraId="7896A06A"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4594F53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7E906924"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051E7754"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7CD47EB2"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7F0D60CE" w14:textId="77777777" w:rsidR="00BE5916" w:rsidRPr="003651D9" w:rsidRDefault="00BE5916" w:rsidP="000470A5">
      <w:pPr>
        <w:pStyle w:val="BodyText"/>
      </w:pPr>
    </w:p>
    <w:p w14:paraId="3F47BFA3" w14:textId="77777777" w:rsidR="00D85A7B" w:rsidRPr="003651D9" w:rsidRDefault="009813A1" w:rsidP="00597DB2">
      <w:pPr>
        <w:pStyle w:val="GridTable31"/>
      </w:pPr>
      <w:r w:rsidRPr="003651D9">
        <w:br w:type="page"/>
      </w:r>
      <w:r w:rsidR="00D85A7B" w:rsidRPr="003651D9">
        <w:lastRenderedPageBreak/>
        <w:t>C</w:t>
      </w:r>
      <w:r w:rsidR="00060D78" w:rsidRPr="003651D9">
        <w:t>ONTENTS</w:t>
      </w:r>
    </w:p>
    <w:p w14:paraId="3E8FB358" w14:textId="77777777" w:rsidR="004D69C3" w:rsidRPr="003651D9" w:rsidRDefault="004D69C3" w:rsidP="00597DB2"/>
    <w:p w14:paraId="29E01CB9" w14:textId="77777777"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15BAB250" w14:textId="77777777" w:rsidR="00291725" w:rsidRPr="00956966" w:rsidRDefault="002B43C4">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36575704" w14:textId="77777777" w:rsidR="00291725" w:rsidRPr="00956966" w:rsidRDefault="002B43C4">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14:paraId="4FB217E2" w14:textId="77777777" w:rsidR="00291725" w:rsidRPr="00956966" w:rsidRDefault="002B43C4">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E4B145C" w14:textId="77777777" w:rsidR="00291725" w:rsidRPr="00956966" w:rsidRDefault="002B43C4">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215916C5" w14:textId="77777777" w:rsidR="00291725" w:rsidRPr="00956966" w:rsidRDefault="002B43C4">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71CB3517" w14:textId="77777777" w:rsidR="00291725" w:rsidRPr="00956966" w:rsidRDefault="002B43C4">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14:paraId="1BC0B608" w14:textId="77777777" w:rsidR="00291725" w:rsidRPr="00956966" w:rsidRDefault="002B43C4">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14:paraId="4B14225A" w14:textId="77777777" w:rsidR="00291725" w:rsidRPr="00956966" w:rsidRDefault="002B43C4">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5E76C18B" w14:textId="77777777" w:rsidR="00291725" w:rsidRPr="00956966" w:rsidRDefault="002B43C4">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14:paraId="0CEBCC16" w14:textId="77777777" w:rsidR="00291725" w:rsidRPr="00956966" w:rsidRDefault="002B43C4">
      <w:pPr>
        <w:pStyle w:val="TOC1"/>
        <w:rPr>
          <w:rFonts w:ascii="Calibri" w:hAnsi="Calibri"/>
          <w:noProof/>
          <w:sz w:val="22"/>
          <w:szCs w:val="22"/>
        </w:rPr>
      </w:pPr>
      <w:hyperlink w:anchor="_Toc345074650" w:history="1">
        <w:r w:rsidR="00291725" w:rsidRPr="000B3C6C">
          <w:rPr>
            <w:rStyle w:val="Hyperlink"/>
            <w:noProof/>
          </w:rPr>
          <w:t>X &lt;Profile Name (Acronym)&gt;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D01329F" w14:textId="77777777" w:rsidR="00291725" w:rsidRPr="00956966" w:rsidRDefault="002B43C4">
      <w:pPr>
        <w:pStyle w:val="TOC2"/>
        <w:rPr>
          <w:rFonts w:ascii="Calibri" w:hAnsi="Calibri"/>
          <w:noProof/>
          <w:sz w:val="22"/>
          <w:szCs w:val="22"/>
        </w:rPr>
      </w:pPr>
      <w:hyperlink w:anchor="_Toc345074651" w:history="1">
        <w:r w:rsidR="00291725" w:rsidRPr="000B3C6C">
          <w:rPr>
            <w:rStyle w:val="Hyperlink"/>
            <w:noProof/>
          </w:rPr>
          <w:t>X.1 &lt;Profile Acronym&gt;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14:paraId="41FFD44E" w14:textId="77777777" w:rsidR="00291725" w:rsidRPr="00956966" w:rsidRDefault="002B43C4">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14:paraId="0E808650" w14:textId="77777777" w:rsidR="00291725" w:rsidRPr="00956966" w:rsidRDefault="002B43C4">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3AD5399" w14:textId="77777777" w:rsidR="00291725" w:rsidRPr="00956966" w:rsidRDefault="002B43C4">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5B6CF8AF" w14:textId="77777777" w:rsidR="00291725" w:rsidRPr="00956966" w:rsidRDefault="002B43C4">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14:paraId="7E8D452F" w14:textId="77777777" w:rsidR="00291725" w:rsidRPr="00956966" w:rsidRDefault="002B43C4">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0CA426B2" w14:textId="77777777" w:rsidR="00291725" w:rsidRPr="00956966" w:rsidRDefault="002B43C4">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14:paraId="106D2FA4" w14:textId="77777777" w:rsidR="00291725" w:rsidRPr="00956966" w:rsidRDefault="002B43C4">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14:paraId="47C96A2A" w14:textId="77777777" w:rsidR="00291725" w:rsidRPr="00956966" w:rsidRDefault="002B43C4">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14FAA0F5" w14:textId="77777777" w:rsidR="00291725" w:rsidRPr="00956966" w:rsidRDefault="002B43C4">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DFD865B" w14:textId="77777777" w:rsidR="00291725" w:rsidRPr="00956966" w:rsidRDefault="002B43C4">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32184978" w14:textId="77777777" w:rsidR="00291725" w:rsidRPr="00956966" w:rsidRDefault="002B43C4">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68C75689" w14:textId="77777777" w:rsidR="00291725" w:rsidRPr="00956966" w:rsidRDefault="002B43C4">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14:paraId="424FACB9" w14:textId="77777777" w:rsidR="00291725" w:rsidRPr="00956966" w:rsidRDefault="002B43C4">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05A1FEB7" w14:textId="77777777" w:rsidR="00291725" w:rsidRPr="00956966" w:rsidRDefault="002B43C4">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14:paraId="32B56D3A" w14:textId="77777777" w:rsidR="00291725" w:rsidRPr="00956966" w:rsidRDefault="002B43C4">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752C0D21" w14:textId="77777777" w:rsidR="00291725" w:rsidRPr="00956966" w:rsidRDefault="002B43C4">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009AA2" w14:textId="77777777" w:rsidR="00291725" w:rsidRPr="00956966" w:rsidRDefault="002B43C4">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0390534" w14:textId="77777777" w:rsidR="00291725" w:rsidRPr="00956966" w:rsidRDefault="002B43C4">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36897941" w14:textId="77777777" w:rsidR="00291725" w:rsidRPr="00956966" w:rsidRDefault="002B43C4">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14:paraId="52FD7287" w14:textId="77777777" w:rsidR="00291725" w:rsidRPr="00956966" w:rsidRDefault="002B43C4">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14:paraId="601F7C8F" w14:textId="77777777" w:rsidR="00291725" w:rsidRPr="00956966" w:rsidRDefault="002B43C4">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32FA59C9" w14:textId="77777777" w:rsidR="00291725" w:rsidRPr="00956966" w:rsidRDefault="002B43C4">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495333B5" w14:textId="77777777" w:rsidR="00291725" w:rsidRPr="00956966" w:rsidRDefault="002B43C4">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14:paraId="17F38FBB" w14:textId="77777777" w:rsidR="00291725" w:rsidRPr="00956966" w:rsidRDefault="002B43C4">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75DDBEC4" w14:textId="77777777" w:rsidR="00291725" w:rsidRPr="00956966" w:rsidRDefault="002B43C4">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14:paraId="56EC4A21" w14:textId="77777777" w:rsidR="00291725" w:rsidRPr="00956966" w:rsidRDefault="002B43C4">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41E4C79A" w14:textId="77777777" w:rsidR="00291725" w:rsidRPr="00956966" w:rsidRDefault="002B43C4">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00CA4334" w14:textId="77777777" w:rsidR="00291725" w:rsidRPr="00956966" w:rsidRDefault="002B43C4">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14:paraId="6A80D6B6" w14:textId="77777777" w:rsidR="00291725" w:rsidRPr="00956966" w:rsidRDefault="002B43C4">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6BBA067E" w14:textId="77777777" w:rsidR="00291725" w:rsidRPr="00956966" w:rsidRDefault="002B43C4">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5A97F72C" w14:textId="77777777" w:rsidR="00291725" w:rsidRPr="00956966" w:rsidRDefault="002B43C4">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12F2464D" w14:textId="77777777" w:rsidR="00291725" w:rsidRPr="00956966" w:rsidRDefault="002B43C4">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737FC05A" w14:textId="77777777" w:rsidR="00291725" w:rsidRPr="00956966" w:rsidRDefault="002B43C4">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14:paraId="0703285F" w14:textId="77777777" w:rsidR="00291725" w:rsidRPr="00956966" w:rsidRDefault="002B43C4">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1F3078BD" w14:textId="77777777" w:rsidR="00291725" w:rsidRPr="00956966" w:rsidRDefault="002B43C4">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2194B54A" w14:textId="77777777" w:rsidR="00291725" w:rsidRPr="00956966" w:rsidRDefault="002B43C4">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14:paraId="60FBAE6C" w14:textId="77777777" w:rsidR="00291725" w:rsidRPr="00956966" w:rsidRDefault="002B43C4">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25F5D92" w14:textId="77777777" w:rsidR="00291725" w:rsidRPr="00956966" w:rsidRDefault="002B43C4">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0F9578F1" w14:textId="77777777" w:rsidR="00291725" w:rsidRPr="00956966" w:rsidRDefault="002B43C4">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744D734A" w14:textId="77777777" w:rsidR="00291725" w:rsidRPr="00956966" w:rsidRDefault="002B43C4">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A4CD17F" w14:textId="77777777" w:rsidR="00291725" w:rsidRPr="00956966" w:rsidRDefault="002B43C4">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500DD977" w14:textId="77777777" w:rsidR="00291725" w:rsidRPr="00956966" w:rsidRDefault="002B43C4">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14:paraId="3E5C8C63" w14:textId="77777777" w:rsidR="00291725" w:rsidRPr="00956966" w:rsidRDefault="002B43C4">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14:paraId="7F8289DA" w14:textId="77777777" w:rsidR="00291725" w:rsidRPr="00956966" w:rsidRDefault="002B43C4">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14:paraId="4DEF72DF" w14:textId="77777777" w:rsidR="00291725" w:rsidRPr="00956966" w:rsidRDefault="002B43C4">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7616A675" w14:textId="77777777" w:rsidR="00291725" w:rsidRPr="00956966" w:rsidRDefault="002B43C4">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14:paraId="5DFCC15A" w14:textId="77777777" w:rsidR="00291725" w:rsidRPr="00956966" w:rsidRDefault="002B43C4">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492746F" w14:textId="77777777" w:rsidR="00291725" w:rsidRPr="00956966" w:rsidRDefault="002B43C4">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41899EE4" w14:textId="77777777" w:rsidR="00291725" w:rsidRPr="00956966" w:rsidRDefault="002B43C4">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57A15F21" w14:textId="77777777" w:rsidR="00291725" w:rsidRPr="00956966" w:rsidRDefault="002B43C4">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14:paraId="64CB47B5" w14:textId="77777777" w:rsidR="00291725" w:rsidRPr="00956966" w:rsidRDefault="002B43C4">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14:paraId="658AD8F9" w14:textId="77777777" w:rsidR="00291725" w:rsidRPr="00956966" w:rsidRDefault="002B43C4">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14:paraId="1AB2A9B7" w14:textId="77777777" w:rsidR="00291725" w:rsidRPr="00956966" w:rsidRDefault="002B43C4">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5325A27A" w14:textId="77777777" w:rsidR="00291725" w:rsidRPr="00956966" w:rsidRDefault="002B43C4">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65D709B8" w14:textId="77777777" w:rsidR="00291725" w:rsidRPr="00956966" w:rsidRDefault="002B43C4">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14:paraId="059CCB2A" w14:textId="77777777" w:rsidR="00291725" w:rsidRPr="00956966" w:rsidRDefault="002B43C4">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14:paraId="6B2AAC46" w14:textId="77777777" w:rsidR="00291725" w:rsidRPr="00956966" w:rsidRDefault="002B43C4">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5F1FE51A" w14:textId="77777777" w:rsidR="00291725" w:rsidRPr="00956966" w:rsidRDefault="002B43C4">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14:paraId="65A4F108" w14:textId="77777777" w:rsidR="00291725" w:rsidRPr="00956966" w:rsidRDefault="002B43C4">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03BFB0E7" w14:textId="77777777" w:rsidR="00291725" w:rsidRPr="00956966" w:rsidRDefault="002B43C4">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6BF23E18" w14:textId="77777777" w:rsidR="00291725" w:rsidRPr="00956966" w:rsidRDefault="002B43C4">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14:paraId="4745170E" w14:textId="77777777" w:rsidR="00291725" w:rsidRPr="00956966" w:rsidRDefault="002B43C4">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14:paraId="40924323" w14:textId="77777777" w:rsidR="00291725" w:rsidRPr="00956966" w:rsidRDefault="002B43C4">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6266164" w14:textId="77777777" w:rsidR="00291725" w:rsidRPr="00956966" w:rsidRDefault="002B43C4">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14:paraId="497324B3" w14:textId="77777777" w:rsidR="00291725" w:rsidRPr="00956966" w:rsidRDefault="002B43C4">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14:paraId="6153CC07" w14:textId="77777777" w:rsidR="00291725" w:rsidRPr="00956966" w:rsidRDefault="002B43C4">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14:paraId="66C7230C" w14:textId="77777777" w:rsidR="00291725" w:rsidRPr="00956966" w:rsidRDefault="002B43C4">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009882E4" w14:textId="77777777" w:rsidR="00291725" w:rsidRPr="00956966" w:rsidRDefault="002B43C4">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5E21E25" w14:textId="77777777" w:rsidR="00291725" w:rsidRPr="00956966" w:rsidRDefault="002B43C4">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14:paraId="7EAB6FEB" w14:textId="77777777" w:rsidR="00291725" w:rsidRPr="00956966" w:rsidRDefault="002B43C4">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14:paraId="11F18721" w14:textId="77777777" w:rsidR="00291725" w:rsidRPr="00956966" w:rsidRDefault="002B43C4">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79D9C118" w14:textId="77777777" w:rsidR="00291725" w:rsidRPr="00956966" w:rsidRDefault="002B43C4">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14:paraId="31D1BA31" w14:textId="77777777" w:rsidR="00291725" w:rsidRPr="00956966" w:rsidRDefault="002B43C4">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14:paraId="55E0C909" w14:textId="77777777" w:rsidR="00291725" w:rsidRPr="00956966" w:rsidRDefault="002B43C4">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14:paraId="2B8D32F1" w14:textId="77777777" w:rsidR="00291725" w:rsidRPr="00956966" w:rsidRDefault="002B43C4">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14:paraId="62E804C4" w14:textId="77777777" w:rsidR="00291725" w:rsidRPr="00956966" w:rsidRDefault="002B43C4">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7A0BBC66" w14:textId="77777777" w:rsidR="00291725" w:rsidRPr="00956966" w:rsidRDefault="002B43C4">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2F479628" w14:textId="77777777" w:rsidR="00291725" w:rsidRPr="00956966" w:rsidRDefault="002B43C4">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6858552B" w14:textId="77777777" w:rsidR="00291725" w:rsidRPr="00956966" w:rsidRDefault="002B43C4">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14:paraId="1FC84E41" w14:textId="77777777" w:rsidR="00291725" w:rsidRPr="00956966" w:rsidRDefault="002B43C4">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26EE236" w14:textId="77777777" w:rsidR="00291725" w:rsidRPr="00956966" w:rsidRDefault="002B43C4">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2E92036" w14:textId="77777777" w:rsidR="00291725" w:rsidRPr="00956966" w:rsidRDefault="002B43C4">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5485955A" w14:textId="77777777" w:rsidR="00291725" w:rsidRPr="00956966" w:rsidRDefault="002B43C4">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23BF8074" w14:textId="77777777" w:rsidR="00291725" w:rsidRPr="00956966" w:rsidRDefault="002B43C4">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04AFA50E" w14:textId="77777777" w:rsidR="00291725" w:rsidRPr="00956966" w:rsidRDefault="002B43C4">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14:paraId="615BC56D" w14:textId="77777777" w:rsidR="00291725" w:rsidRPr="00956966" w:rsidRDefault="002B43C4">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14:paraId="18B1E168" w14:textId="77777777" w:rsidR="00291725" w:rsidRPr="00956966" w:rsidRDefault="002B43C4">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B212174" w14:textId="77777777" w:rsidR="00291725" w:rsidRPr="00956966" w:rsidRDefault="002B43C4">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10D54B4" w14:textId="77777777" w:rsidR="00291725" w:rsidRPr="00956966" w:rsidRDefault="002B43C4">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37775715" w14:textId="77777777" w:rsidR="00291725" w:rsidRPr="00956966" w:rsidRDefault="002B43C4">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7854845C" w14:textId="77777777" w:rsidR="00291725" w:rsidRPr="00956966" w:rsidRDefault="002B43C4">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5D66C56A" w14:textId="77777777" w:rsidR="00291725" w:rsidRPr="00956966" w:rsidRDefault="002B43C4">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14:paraId="4AB0676C" w14:textId="77777777" w:rsidR="00291725" w:rsidRPr="00956966" w:rsidRDefault="002B43C4">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14:paraId="6C7C73FF" w14:textId="77777777" w:rsidR="00CF283F" w:rsidRPr="003651D9" w:rsidRDefault="00CF508D" w:rsidP="009F5CF4">
      <w:pPr>
        <w:pStyle w:val="BodyText"/>
      </w:pPr>
      <w:r w:rsidRPr="003651D9">
        <w:fldChar w:fldCharType="end"/>
      </w:r>
      <w:r w:rsidR="00692B37" w:rsidRPr="003651D9">
        <w:t xml:space="preserve"> </w:t>
      </w:r>
    </w:p>
    <w:p w14:paraId="7D7AEEB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70244CF9" w14:textId="77777777" w:rsidR="001D1619" w:rsidRPr="00C73B49" w:rsidRDefault="00CF283F" w:rsidP="00B92EA1">
      <w:pPr>
        <w:pStyle w:val="AuthorInstructions"/>
        <w:rPr>
          <w:sz w:val="16"/>
          <w:szCs w:val="16"/>
        </w:rPr>
      </w:pPr>
      <w:r w:rsidRPr="00766CC7">
        <w:rPr>
          <w:sz w:val="16"/>
          <w:szCs w:val="16"/>
          <w:highlight w:val="lightGray"/>
        </w:rPr>
        <w:t>&lt;</w:t>
      </w:r>
      <w:r w:rsidR="00FF4C4E" w:rsidRPr="00766CC7">
        <w:rPr>
          <w:sz w:val="16"/>
          <w:szCs w:val="16"/>
          <w:highlight w:val="lightGray"/>
        </w:rPr>
        <w:t>P</w:t>
      </w:r>
      <w:r w:rsidRPr="00766CC7">
        <w:rPr>
          <w:sz w:val="16"/>
          <w:szCs w:val="16"/>
          <w:highlight w:val="lightGray"/>
        </w:rPr>
        <w:t xml:space="preserve">rovide a brief overview of the volumes/sections of the </w:t>
      </w:r>
      <w:r w:rsidR="007773C8" w:rsidRPr="00766CC7">
        <w:rPr>
          <w:sz w:val="16"/>
          <w:szCs w:val="16"/>
          <w:highlight w:val="lightGray"/>
        </w:rPr>
        <w:t>Technical Framework</w:t>
      </w:r>
      <w:r w:rsidRPr="00766CC7">
        <w:rPr>
          <w:sz w:val="16"/>
          <w:szCs w:val="16"/>
          <w:highlight w:val="lightGray"/>
        </w:rPr>
        <w:t xml:space="preserve"> that get changed/ added by this </w:t>
      </w:r>
      <w:r w:rsidR="008F78D2" w:rsidRPr="00766CC7">
        <w:rPr>
          <w:sz w:val="16"/>
          <w:szCs w:val="16"/>
          <w:highlight w:val="lightGray"/>
        </w:rPr>
        <w:t>supplement</w:t>
      </w:r>
      <w:r w:rsidR="00F0665F" w:rsidRPr="00766CC7">
        <w:rPr>
          <w:sz w:val="16"/>
          <w:szCs w:val="16"/>
          <w:highlight w:val="lightGray"/>
        </w:rPr>
        <w:t xml:space="preserve">. </w:t>
      </w:r>
      <w:r w:rsidR="00F455EA" w:rsidRPr="00766CC7">
        <w:rPr>
          <w:sz w:val="16"/>
          <w:szCs w:val="16"/>
          <w:highlight w:val="lightGray"/>
        </w:rPr>
        <w:t xml:space="preserve">Provide </w:t>
      </w:r>
      <w:r w:rsidR="001D1619" w:rsidRPr="00766CC7">
        <w:rPr>
          <w:sz w:val="16"/>
          <w:szCs w:val="16"/>
          <w:highlight w:val="lightGray"/>
        </w:rPr>
        <w:t>200 words or l</w:t>
      </w:r>
      <w:r w:rsidR="00F455EA" w:rsidRPr="00766CC7">
        <w:rPr>
          <w:sz w:val="16"/>
          <w:szCs w:val="16"/>
          <w:highlight w:val="lightGray"/>
        </w:rPr>
        <w:t>ess describing this</w:t>
      </w:r>
      <w:r w:rsidR="009F5CF4" w:rsidRPr="00766CC7">
        <w:rPr>
          <w:sz w:val="16"/>
          <w:szCs w:val="16"/>
          <w:highlight w:val="lightGray"/>
        </w:rPr>
        <w:t xml:space="preserve"> supplement</w:t>
      </w:r>
      <w:r w:rsidR="00F455EA" w:rsidRPr="00766CC7">
        <w:rPr>
          <w:sz w:val="16"/>
          <w:szCs w:val="16"/>
          <w:highlight w:val="lightGray"/>
        </w:rPr>
        <w:t>.</w:t>
      </w:r>
      <w:r w:rsidR="001D1619" w:rsidRPr="00766CC7">
        <w:rPr>
          <w:sz w:val="16"/>
          <w:szCs w:val="16"/>
          <w:highlight w:val="lightGray"/>
        </w:rPr>
        <w:t>&gt;</w:t>
      </w:r>
    </w:p>
    <w:p w14:paraId="3BA9E7B7" w14:textId="77777777" w:rsidR="00116F69" w:rsidRPr="00605DE1" w:rsidRDefault="00161CE8" w:rsidP="00C73B49">
      <w:pPr>
        <w:pStyle w:val="BodyText"/>
      </w:pPr>
      <w:r w:rsidRPr="00CE4897">
        <w:t xml:space="preserve">The Dynamic Care Team Management (DCTM) Profile will provide a mechanism to facilitate </w:t>
      </w:r>
      <w:r w:rsidR="00116F69" w:rsidRPr="00605DE1">
        <w:t xml:space="preserve">system interactions to support </w:t>
      </w:r>
      <w:r w:rsidRPr="00646393">
        <w:t xml:space="preserve">care team </w:t>
      </w:r>
      <w:r w:rsidR="00116F69" w:rsidRPr="00605DE1">
        <w:t xml:space="preserve">membership such as: </w:t>
      </w:r>
    </w:p>
    <w:p w14:paraId="002B29AE" w14:textId="77777777" w:rsidR="00116F69" w:rsidRPr="00646393" w:rsidRDefault="00116F69" w:rsidP="00605DE1">
      <w:pPr>
        <w:pStyle w:val="BodyText"/>
        <w:numPr>
          <w:ilvl w:val="0"/>
          <w:numId w:val="25"/>
        </w:numPr>
      </w:pPr>
      <w:r w:rsidRPr="00CE4897">
        <w:t>Discovering Care Teams</w:t>
      </w:r>
    </w:p>
    <w:p w14:paraId="12EAB5A8" w14:textId="77777777" w:rsidR="00116F69" w:rsidRPr="00646393" w:rsidRDefault="00116F69" w:rsidP="00605DE1">
      <w:pPr>
        <w:pStyle w:val="BodyText"/>
        <w:numPr>
          <w:ilvl w:val="0"/>
          <w:numId w:val="25"/>
        </w:numPr>
      </w:pPr>
      <w:r w:rsidRPr="00646393">
        <w:t xml:space="preserve">Creating/updating Care Teams </w:t>
      </w:r>
    </w:p>
    <w:p w14:paraId="51479F69" w14:textId="77777777" w:rsidR="00116F69" w:rsidRPr="00605DE1" w:rsidRDefault="00116F69" w:rsidP="00605DE1">
      <w:pPr>
        <w:pStyle w:val="BodyText"/>
        <w:numPr>
          <w:ilvl w:val="0"/>
          <w:numId w:val="25"/>
        </w:numPr>
      </w:pPr>
      <w:r w:rsidRPr="00605DE1">
        <w:t xml:space="preserve">Listing Care Teams </w:t>
      </w:r>
    </w:p>
    <w:p w14:paraId="43BB5BE3" w14:textId="13FEE21E" w:rsidR="00116F69" w:rsidRDefault="007F7200" w:rsidP="00C73B49">
      <w:pPr>
        <w:pStyle w:val="BodyText"/>
        <w:rPr>
          <w:ins w:id="10" w:author="Jones, Emma" w:date="2017-03-14T13:09:00Z"/>
        </w:rPr>
      </w:pPr>
      <w:ins w:id="11" w:author="Jones, Emma" w:date="2017-03-14T13:10:00Z">
        <w:r>
          <w:t xml:space="preserve">DCTM Profile </w:t>
        </w:r>
      </w:ins>
      <w:ins w:id="12" w:author="Jones, Emma" w:date="2017-03-14T13:09:00Z">
        <w:r w:rsidRPr="00CA4288">
          <w:t xml:space="preserve">provides the structures and transactions for care </w:t>
        </w:r>
      </w:ins>
      <w:ins w:id="13" w:author="Jones, Emma" w:date="2017-03-14T13:10:00Z">
        <w:r>
          <w:t>team management</w:t>
        </w:r>
      </w:ins>
      <w:ins w:id="14" w:author="Jones, Emma" w:date="2017-03-14T13:09:00Z">
        <w:r>
          <w:t xml:space="preserve"> and</w:t>
        </w:r>
        <w:r w:rsidRPr="00CA4288">
          <w:t xml:space="preserve"> shar</w:t>
        </w:r>
        <w:r>
          <w:t>ing</w:t>
        </w:r>
        <w:r w:rsidRPr="00CA4288">
          <w:t xml:space="preserve"> </w:t>
        </w:r>
      </w:ins>
      <w:ins w:id="15" w:author="Jones, Emma" w:date="2017-03-14T13:10:00Z">
        <w:r>
          <w:t xml:space="preserve">information about </w:t>
        </w:r>
      </w:ins>
      <w:ins w:id="16" w:author="Jones, Emma" w:date="2017-03-14T13:09:00Z">
        <w:r w:rsidRPr="00CA4288">
          <w:t xml:space="preserve">Care </w:t>
        </w:r>
      </w:ins>
      <w:ins w:id="17" w:author="Jones, Emma" w:date="2017-03-14T13:10:00Z">
        <w:r>
          <w:t>Teams</w:t>
        </w:r>
      </w:ins>
      <w:ins w:id="18" w:author="Jones, Emma" w:date="2017-03-14T13:09:00Z">
        <w:r w:rsidRPr="00CA4288">
          <w:t xml:space="preserve"> that meet the needs of many, such as providers, patients and payers. </w:t>
        </w:r>
        <w:r>
          <w:t xml:space="preserve">Care </w:t>
        </w:r>
      </w:ins>
      <w:ins w:id="19" w:author="Jones, Emma" w:date="2017-03-14T13:10:00Z">
        <w:r>
          <w:t>Teams</w:t>
        </w:r>
      </w:ins>
      <w:ins w:id="20" w:author="Jones, Emma" w:date="2017-03-14T13:09:00Z">
        <w:r>
          <w:t xml:space="preserve"> </w:t>
        </w:r>
        <w:r w:rsidRPr="00CA4288">
          <w:t xml:space="preserve">can be dynamically updated as the patient interacts with the healthcare system. </w:t>
        </w:r>
        <w:r>
          <w:t xml:space="preserve">HL7 </w:t>
        </w:r>
        <w:r w:rsidRPr="00CA4288">
          <w:t>FHIR</w:t>
        </w:r>
        <w:r w:rsidRPr="00E008B6">
          <w:rPr>
            <w:vertAlign w:val="superscript"/>
          </w:rPr>
          <w:t>®</w:t>
        </w:r>
        <w:r>
          <w:rPr>
            <w:rStyle w:val="FootnoteReference"/>
            <w:i/>
          </w:rPr>
          <w:footnoteReference w:id="1"/>
        </w:r>
        <w:r w:rsidRPr="00CA4288">
          <w:t xml:space="preserve"> resources and transactions are used by this profile.</w:t>
        </w:r>
      </w:ins>
      <w:ins w:id="23" w:author="Jones, Emma" w:date="2017-03-14T13:10:00Z">
        <w:r>
          <w:t xml:space="preserve"> </w:t>
        </w:r>
      </w:ins>
      <w:r w:rsidR="00C73B49" w:rsidRPr="00605DE1">
        <w:t>This profile does not define, nor assume, a single Care Team for a patient</w:t>
      </w:r>
      <w:r w:rsidR="00C73B49" w:rsidRPr="00CE4897">
        <w:t>.</w:t>
      </w:r>
      <w:r w:rsidR="00C73B49">
        <w:t xml:space="preserve"> </w:t>
      </w:r>
    </w:p>
    <w:p w14:paraId="3276EEC6" w14:textId="60996A0E" w:rsidR="007F7200" w:rsidRDefault="007F7200" w:rsidP="00C73B49">
      <w:pPr>
        <w:pStyle w:val="BodyText"/>
        <w:rPr>
          <w:ins w:id="24" w:author="Jones, Emma" w:date="2017-03-14T13:09:00Z"/>
        </w:rPr>
      </w:pPr>
    </w:p>
    <w:p w14:paraId="788693A4" w14:textId="3E9874FE" w:rsidR="007F7200" w:rsidDel="007F7200" w:rsidRDefault="007F7200" w:rsidP="00C73B49">
      <w:pPr>
        <w:pStyle w:val="BodyText"/>
        <w:rPr>
          <w:del w:id="25" w:author="Jones, Emma" w:date="2017-03-14T13:09:00Z"/>
        </w:rPr>
      </w:pPr>
    </w:p>
    <w:p w14:paraId="05C0F03B" w14:textId="77777777" w:rsidR="00CF283F" w:rsidRPr="003651D9" w:rsidRDefault="00CF283F" w:rsidP="008616CB">
      <w:pPr>
        <w:pStyle w:val="Heading2"/>
        <w:numPr>
          <w:ilvl w:val="0"/>
          <w:numId w:val="0"/>
        </w:numPr>
        <w:rPr>
          <w:noProof w:val="0"/>
        </w:rPr>
      </w:pPr>
      <w:bookmarkStart w:id="26" w:name="_Toc345074641"/>
      <w:r w:rsidRPr="003651D9">
        <w:rPr>
          <w:noProof w:val="0"/>
        </w:rPr>
        <w:t>Open Issues and Questions</w:t>
      </w:r>
      <w:bookmarkEnd w:id="26"/>
    </w:p>
    <w:p w14:paraId="55CCB5F7" w14:textId="16217500" w:rsidR="00CF283F" w:rsidDel="00431EE4" w:rsidRDefault="00CF283F" w:rsidP="00B92EA1">
      <w:pPr>
        <w:pStyle w:val="AuthorInstructions"/>
        <w:rPr>
          <w:del w:id="27" w:author="Jones, Emma" w:date="2017-03-13T18:37:00Z"/>
          <w:sz w:val="16"/>
          <w:szCs w:val="16"/>
        </w:rPr>
      </w:pPr>
      <w:del w:id="28" w:author="Jones, Emma" w:date="2017-03-13T18:37:00Z">
        <w:r w:rsidRPr="00766CC7" w:rsidDel="00431EE4">
          <w:rPr>
            <w:sz w:val="16"/>
            <w:szCs w:val="16"/>
            <w:highlight w:val="lightGray"/>
          </w:rPr>
          <w:delText xml:space="preserve">&lt;List </w:delText>
        </w:r>
        <w:r w:rsidR="00701B3A" w:rsidRPr="00766CC7" w:rsidDel="00431EE4">
          <w:rPr>
            <w:sz w:val="16"/>
            <w:szCs w:val="16"/>
            <w:highlight w:val="lightGray"/>
          </w:rPr>
          <w:delText xml:space="preserve">the </w:delText>
        </w:r>
        <w:r w:rsidRPr="00766CC7" w:rsidDel="00431EE4">
          <w:rPr>
            <w:sz w:val="16"/>
            <w:szCs w:val="16"/>
            <w:highlight w:val="lightGray"/>
          </w:rPr>
          <w:delText>open issues/</w:delText>
        </w:r>
        <w:r w:rsidR="008E0275" w:rsidRPr="00766CC7" w:rsidDel="00431EE4">
          <w:rPr>
            <w:sz w:val="16"/>
            <w:szCs w:val="16"/>
            <w:highlight w:val="lightGray"/>
          </w:rPr>
          <w:delText>questions that</w:delText>
        </w:r>
        <w:r w:rsidRPr="00766CC7" w:rsidDel="00431EE4">
          <w:rPr>
            <w:sz w:val="16"/>
            <w:szCs w:val="16"/>
            <w:highlight w:val="lightGray"/>
          </w:rPr>
          <w:delText xml:space="preserve"> nee</w:delText>
        </w:r>
        <w:r w:rsidR="004F5211" w:rsidRPr="00766CC7" w:rsidDel="00431EE4">
          <w:rPr>
            <w:sz w:val="16"/>
            <w:szCs w:val="16"/>
            <w:highlight w:val="lightGray"/>
          </w:rPr>
          <w:delText>d to be addressed</w:delText>
        </w:r>
        <w:r w:rsidR="009D125C" w:rsidRPr="00766CC7" w:rsidDel="00431EE4">
          <w:rPr>
            <w:sz w:val="16"/>
            <w:szCs w:val="16"/>
            <w:highlight w:val="lightGray"/>
          </w:rPr>
          <w:delText>.</w:delText>
        </w:r>
        <w:r w:rsidR="009F5CF4" w:rsidRPr="00766CC7" w:rsidDel="00431EE4">
          <w:rPr>
            <w:sz w:val="16"/>
            <w:szCs w:val="16"/>
            <w:highlight w:val="lightGray"/>
          </w:rPr>
          <w:delText xml:space="preserve"> These are particularly useful for highlighting problematic issues and/or specifically soliciting public comments.</w:delText>
        </w:r>
        <w:r w:rsidRPr="00766CC7" w:rsidDel="00431EE4">
          <w:rPr>
            <w:sz w:val="16"/>
            <w:szCs w:val="16"/>
            <w:highlight w:val="lightGray"/>
          </w:rPr>
          <w:delText>&gt;</w:delText>
        </w:r>
      </w:del>
    </w:p>
    <w:p w14:paraId="296D96DB" w14:textId="77777777" w:rsidR="005C6686" w:rsidRDefault="00C73B49" w:rsidP="00EF218E">
      <w:pPr>
        <w:pStyle w:val="AuthorInstructions"/>
        <w:numPr>
          <w:ilvl w:val="0"/>
          <w:numId w:val="21"/>
        </w:numPr>
        <w:rPr>
          <w:i w:val="0"/>
          <w:szCs w:val="24"/>
        </w:rPr>
      </w:pPr>
      <w:r>
        <w:rPr>
          <w:i w:val="0"/>
          <w:szCs w:val="24"/>
        </w:rPr>
        <w:t xml:space="preserve">Need to determine the FHIR version </w:t>
      </w:r>
      <w:r w:rsidR="002E6CDD">
        <w:rPr>
          <w:i w:val="0"/>
          <w:szCs w:val="24"/>
        </w:rPr>
        <w:t xml:space="preserve">that </w:t>
      </w:r>
      <w:r>
        <w:rPr>
          <w:i w:val="0"/>
          <w:szCs w:val="24"/>
        </w:rPr>
        <w:t>will be used and what do about future updates</w:t>
      </w:r>
      <w:r w:rsidR="00DE6574">
        <w:rPr>
          <w:i w:val="0"/>
          <w:szCs w:val="24"/>
        </w:rPr>
        <w:t xml:space="preserve"> and HL7 work groups plans for addressing resource updates. </w:t>
      </w:r>
    </w:p>
    <w:p w14:paraId="6C410607" w14:textId="77777777" w:rsidR="005C6686" w:rsidRDefault="005C6686" w:rsidP="00605DE1">
      <w:pPr>
        <w:pStyle w:val="AuthorInstructions"/>
        <w:numPr>
          <w:ilvl w:val="1"/>
          <w:numId w:val="21"/>
        </w:numPr>
        <w:rPr>
          <w:i w:val="0"/>
          <w:szCs w:val="24"/>
        </w:rPr>
      </w:pPr>
      <w:r>
        <w:rPr>
          <w:i w:val="0"/>
          <w:szCs w:val="24"/>
        </w:rPr>
        <w:t>STU3</w:t>
      </w:r>
      <w:r w:rsidR="00DE6574">
        <w:rPr>
          <w:i w:val="0"/>
          <w:szCs w:val="24"/>
        </w:rPr>
        <w:t xml:space="preserve"> will be used (will update links when available)</w:t>
      </w:r>
    </w:p>
    <w:p w14:paraId="15913CC5" w14:textId="77777777" w:rsidR="00C73B49" w:rsidRDefault="005C6686" w:rsidP="00605DE1">
      <w:pPr>
        <w:pStyle w:val="AuthorInstructions"/>
        <w:numPr>
          <w:ilvl w:val="1"/>
          <w:numId w:val="21"/>
        </w:numPr>
        <w:rPr>
          <w:i w:val="0"/>
          <w:szCs w:val="24"/>
        </w:rPr>
      </w:pPr>
      <w:r>
        <w:rPr>
          <w:i w:val="0"/>
          <w:szCs w:val="24"/>
        </w:rPr>
        <w:t>Future updates</w:t>
      </w:r>
      <w:r w:rsidR="00DE6574">
        <w:rPr>
          <w:i w:val="0"/>
          <w:szCs w:val="24"/>
        </w:rPr>
        <w:t xml:space="preserve"> of FHIR resources will be handled </w:t>
      </w:r>
      <w:r>
        <w:rPr>
          <w:i w:val="0"/>
          <w:szCs w:val="24"/>
        </w:rPr>
        <w:t xml:space="preserve">via </w:t>
      </w:r>
      <w:r w:rsidR="00DE6574">
        <w:rPr>
          <w:i w:val="0"/>
          <w:szCs w:val="24"/>
        </w:rPr>
        <w:t xml:space="preserve">IHE </w:t>
      </w:r>
      <w:r>
        <w:rPr>
          <w:i w:val="0"/>
          <w:szCs w:val="24"/>
        </w:rPr>
        <w:t>C</w:t>
      </w:r>
      <w:r w:rsidR="00DE6574">
        <w:rPr>
          <w:i w:val="0"/>
          <w:szCs w:val="24"/>
        </w:rPr>
        <w:t xml:space="preserve">hange </w:t>
      </w:r>
      <w:r>
        <w:rPr>
          <w:i w:val="0"/>
          <w:szCs w:val="24"/>
        </w:rPr>
        <w:t>P</w:t>
      </w:r>
      <w:r w:rsidR="00DE6574">
        <w:rPr>
          <w:i w:val="0"/>
          <w:szCs w:val="24"/>
        </w:rPr>
        <w:t>roposals</w:t>
      </w:r>
      <w:r w:rsidR="00C73B49">
        <w:rPr>
          <w:i w:val="0"/>
          <w:szCs w:val="24"/>
        </w:rPr>
        <w:t>.</w:t>
      </w:r>
    </w:p>
    <w:p w14:paraId="3CAD0209" w14:textId="625A56FF" w:rsidR="008D4341" w:rsidDel="00951AC1" w:rsidRDefault="00C73B49" w:rsidP="008D4341">
      <w:pPr>
        <w:pStyle w:val="AuthorInstructions"/>
        <w:rPr>
          <w:del w:id="29" w:author="Jones, Emma" w:date="2017-03-13T18:16:00Z"/>
          <w:i w:val="0"/>
          <w:szCs w:val="24"/>
        </w:rPr>
        <w:pPrChange w:id="30" w:author="Jones, Emma" w:date="2017-03-13T16:34:00Z">
          <w:pPr>
            <w:pStyle w:val="AuthorInstructions"/>
            <w:numPr>
              <w:numId w:val="21"/>
            </w:numPr>
            <w:ind w:left="720" w:hanging="360"/>
          </w:pPr>
        </w:pPrChange>
      </w:pPr>
      <w:del w:id="31" w:author="Jones, Emma" w:date="2017-03-13T18:35:00Z">
        <w:r w:rsidRPr="00997A85" w:rsidDel="00997A85">
          <w:rPr>
            <w:i w:val="0"/>
            <w:szCs w:val="24"/>
          </w:rPr>
          <w:delText>Need to examine HPD for care team functionality and determine if we should include in this profile</w:delText>
        </w:r>
      </w:del>
      <w:del w:id="32" w:author="Jones, Emma" w:date="2017-03-13T18:31:00Z">
        <w:r w:rsidR="005C6686" w:rsidRPr="00997A85" w:rsidDel="00D11DB7">
          <w:rPr>
            <w:i w:val="0"/>
            <w:szCs w:val="24"/>
          </w:rPr>
          <w:delText xml:space="preserve"> </w:delText>
        </w:r>
      </w:del>
      <w:del w:id="33" w:author="Jones, Emma" w:date="2017-03-13T18:14:00Z">
        <w:r w:rsidR="005C6686" w:rsidRPr="00997A85" w:rsidDel="00951AC1">
          <w:rPr>
            <w:i w:val="0"/>
            <w:szCs w:val="24"/>
          </w:rPr>
          <w:delText>(look at HPD on FHIR – ask To</w:delText>
        </w:r>
        <w:r w:rsidR="00777889" w:rsidRPr="00997A85" w:rsidDel="00951AC1">
          <w:rPr>
            <w:i w:val="0"/>
            <w:szCs w:val="24"/>
          </w:rPr>
          <w:delText>d</w:delText>
        </w:r>
        <w:r w:rsidR="005C6686" w:rsidRPr="00997A85" w:rsidDel="00951AC1">
          <w:rPr>
            <w:i w:val="0"/>
            <w:szCs w:val="24"/>
          </w:rPr>
          <w:delText xml:space="preserve">d Cooper, Ann as </w:delText>
        </w:r>
        <w:commentRangeStart w:id="34"/>
        <w:r w:rsidR="005C6686" w:rsidRPr="00997A85" w:rsidDel="00951AC1">
          <w:rPr>
            <w:i w:val="0"/>
            <w:szCs w:val="24"/>
          </w:rPr>
          <w:delText>well</w:delText>
        </w:r>
        <w:commentRangeEnd w:id="34"/>
        <w:r w:rsidR="0044526E" w:rsidRPr="00D11DB7" w:rsidDel="00951AC1">
          <w:rPr>
            <w:rStyle w:val="CommentReference"/>
            <w:i w:val="0"/>
            <w:rPrChange w:id="35" w:author="Jones, Emma" w:date="2017-03-13T18:32:00Z">
              <w:rPr>
                <w:rStyle w:val="CommentReference"/>
                <w:i w:val="0"/>
              </w:rPr>
            </w:rPrChange>
          </w:rPr>
          <w:commentReference w:id="34"/>
        </w:r>
        <w:r w:rsidR="005C6686" w:rsidRPr="00997A85" w:rsidDel="00951AC1">
          <w:rPr>
            <w:i w:val="0"/>
            <w:szCs w:val="24"/>
          </w:rPr>
          <w:delText>)</w:delText>
        </w:r>
      </w:del>
    </w:p>
    <w:p w14:paraId="2E2E9AA1" w14:textId="208F69F2" w:rsidR="00C820BB" w:rsidDel="00997A85" w:rsidRDefault="00C820BB" w:rsidP="00EF218E">
      <w:pPr>
        <w:pStyle w:val="AuthorInstructions"/>
        <w:numPr>
          <w:ilvl w:val="0"/>
          <w:numId w:val="21"/>
        </w:numPr>
        <w:rPr>
          <w:del w:id="36" w:author="Jones, Emma" w:date="2017-03-13T18:35:00Z"/>
          <w:i w:val="0"/>
          <w:szCs w:val="24"/>
        </w:rPr>
      </w:pPr>
      <w:del w:id="37" w:author="Jones, Emma" w:date="2017-03-13T18:35:00Z">
        <w:r w:rsidDel="00997A85">
          <w:rPr>
            <w:i w:val="0"/>
            <w:szCs w:val="24"/>
          </w:rPr>
          <w:delText>How are care team members removed from the care team?</w:delText>
        </w:r>
        <w:r w:rsidR="00BE1A6E" w:rsidDel="00997A85">
          <w:rPr>
            <w:i w:val="0"/>
            <w:szCs w:val="24"/>
          </w:rPr>
          <w:delText xml:space="preserve"> </w:delText>
        </w:r>
      </w:del>
    </w:p>
    <w:p w14:paraId="11925D4D" w14:textId="736CC4B0" w:rsidR="00D11DB7" w:rsidRPr="00D11DB7" w:rsidDel="00997A85" w:rsidRDefault="005C6686" w:rsidP="00605DE1">
      <w:pPr>
        <w:pStyle w:val="AuthorInstructions"/>
        <w:numPr>
          <w:ilvl w:val="1"/>
          <w:numId w:val="21"/>
        </w:numPr>
        <w:rPr>
          <w:del w:id="38" w:author="Jones, Emma" w:date="2017-03-13T18:35:00Z"/>
          <w:i w:val="0"/>
          <w:szCs w:val="24"/>
        </w:rPr>
      </w:pPr>
      <w:del w:id="39" w:author="Jones, Emma" w:date="2017-03-13T18:27:00Z">
        <w:r w:rsidRPr="00D11DB7" w:rsidDel="00D11DB7">
          <w:rPr>
            <w:i w:val="0"/>
            <w:szCs w:val="24"/>
          </w:rPr>
          <w:delText>This is part of the profile – will be detailed in volume 2</w:delText>
        </w:r>
      </w:del>
    </w:p>
    <w:p w14:paraId="037D34BF" w14:textId="5BCFA0D0" w:rsidR="005C6686" w:rsidDel="00997A85" w:rsidRDefault="00A7210D" w:rsidP="00605DE1">
      <w:pPr>
        <w:pStyle w:val="BodyText"/>
        <w:numPr>
          <w:ilvl w:val="0"/>
          <w:numId w:val="21"/>
        </w:numPr>
        <w:rPr>
          <w:del w:id="40" w:author="Jones, Emma" w:date="2017-03-13T18:35:00Z"/>
        </w:rPr>
      </w:pPr>
      <w:del w:id="41" w:author="Jones, Emma" w:date="2017-03-13T18:35:00Z">
        <w:r w:rsidRPr="005C6686" w:rsidDel="00997A85">
          <w:rPr>
            <w:szCs w:val="24"/>
          </w:rPr>
          <w:delText xml:space="preserve">How will </w:delText>
        </w:r>
        <w:r w:rsidR="00DB5F51" w:rsidDel="00997A85">
          <w:rPr>
            <w:szCs w:val="24"/>
          </w:rPr>
          <w:delText xml:space="preserve">Care Team </w:delText>
        </w:r>
        <w:r w:rsidRPr="005C6686" w:rsidDel="00997A85">
          <w:rPr>
            <w:szCs w:val="24"/>
          </w:rPr>
          <w:delText>updates o</w:delText>
        </w:r>
        <w:r w:rsidR="00DB5F51" w:rsidDel="00997A85">
          <w:rPr>
            <w:szCs w:val="24"/>
          </w:rPr>
          <w:delText>ccur</w:delText>
        </w:r>
        <w:r w:rsidR="00C96401" w:rsidRPr="005C6686" w:rsidDel="00997A85">
          <w:rPr>
            <w:szCs w:val="24"/>
          </w:rPr>
          <w:delText>?</w:delText>
        </w:r>
        <w:r w:rsidRPr="005C6686" w:rsidDel="00997A85">
          <w:rPr>
            <w:szCs w:val="24"/>
          </w:rPr>
          <w:delText xml:space="preserve"> </w:delText>
        </w:r>
        <w:r w:rsidR="00DC0AC2" w:rsidRPr="002657E0" w:rsidDel="00997A85">
          <w:delText>If doing this real time need a way to keep the updates</w:delText>
        </w:r>
        <w:r w:rsidR="00B320A3" w:rsidDel="00997A85">
          <w:delText>.</w:delText>
        </w:r>
      </w:del>
    </w:p>
    <w:p w14:paraId="755D2CD2" w14:textId="1AFA6DCC" w:rsidR="009A761B" w:rsidRPr="002657E0" w:rsidDel="00997A85" w:rsidRDefault="005C6686" w:rsidP="00D11DB7">
      <w:pPr>
        <w:pStyle w:val="BodyText"/>
        <w:numPr>
          <w:ilvl w:val="1"/>
          <w:numId w:val="21"/>
        </w:numPr>
        <w:rPr>
          <w:del w:id="42" w:author="Jones, Emma" w:date="2017-03-13T18:35:00Z"/>
        </w:rPr>
      </w:pPr>
      <w:del w:id="43" w:author="Jones, Emma" w:date="2017-03-13T18:35:00Z">
        <w:r w:rsidDel="00997A85">
          <w:delText xml:space="preserve">Response: </w:delText>
        </w:r>
      </w:del>
      <w:del w:id="44" w:author="Jones, Emma" w:date="2017-03-13T18:28:00Z">
        <w:r w:rsidDel="00D11DB7">
          <w:delText xml:space="preserve">this is </w:delText>
        </w:r>
      </w:del>
      <w:del w:id="45" w:author="Jones, Emma" w:date="2017-03-13T18:24:00Z">
        <w:r w:rsidR="00254856" w:rsidDel="00D11DB7">
          <w:delText xml:space="preserve">may be </w:delText>
        </w:r>
        <w:r w:rsidR="00B320A3" w:rsidDel="00D11DB7">
          <w:delText xml:space="preserve">part </w:delText>
        </w:r>
      </w:del>
      <w:del w:id="46" w:author="Jones, Emma" w:date="2017-03-13T18:25:00Z">
        <w:r w:rsidR="00254856" w:rsidDel="00D11DB7">
          <w:delText xml:space="preserve">of </w:delText>
        </w:r>
      </w:del>
      <w:del w:id="47" w:author="Jones, Emma" w:date="2017-03-13T18:28:00Z">
        <w:r w:rsidR="00B320A3" w:rsidDel="00D11DB7">
          <w:delText>invoking the subscription resource</w:delText>
        </w:r>
        <w:r w:rsidR="00DB5F51" w:rsidDel="00D11DB7">
          <w:delText xml:space="preserve">. </w:delText>
        </w:r>
      </w:del>
      <w:del w:id="48" w:author="Jones, Emma" w:date="2017-03-13T18:25:00Z">
        <w:r w:rsidR="00DB5F51" w:rsidDel="00D11DB7">
          <w:delText>Will be detailed as part of volume 2</w:delText>
        </w:r>
        <w:r w:rsidR="00254856" w:rsidDel="00D11DB7">
          <w:delText xml:space="preserve">. Follow </w:delText>
        </w:r>
      </w:del>
      <w:del w:id="49" w:author="Jones, Emma" w:date="2017-03-13T18:28:00Z">
        <w:r w:rsidR="00254856" w:rsidDel="00D11DB7">
          <w:delText xml:space="preserve">the FHIR recommendation for transactional integrity. Will describe this as part of the contributor actor. </w:delText>
        </w:r>
      </w:del>
    </w:p>
    <w:p w14:paraId="128D5F4A" w14:textId="19A55CED" w:rsidR="00DC0AC2" w:rsidDel="00997A85" w:rsidRDefault="000C6658" w:rsidP="00605DE1">
      <w:pPr>
        <w:pStyle w:val="BodyText"/>
        <w:numPr>
          <w:ilvl w:val="0"/>
          <w:numId w:val="21"/>
        </w:numPr>
        <w:rPr>
          <w:del w:id="50" w:author="Jones, Emma" w:date="2017-03-13T18:35:00Z"/>
        </w:rPr>
      </w:pPr>
      <w:del w:id="51" w:author="Jones, Emma" w:date="2017-03-13T18:35:00Z">
        <w:r w:rsidDel="00997A85">
          <w:delText>W</w:delText>
        </w:r>
        <w:r w:rsidR="00DC0AC2" w:rsidDel="00997A85">
          <w:delText>ho’s the entity that is responsible for the updates</w:delText>
        </w:r>
        <w:r w:rsidDel="00997A85">
          <w:delText xml:space="preserve"> to the care team – what actor</w:delText>
        </w:r>
        <w:r w:rsidR="00DC0AC2" w:rsidDel="00997A85">
          <w:delText>? Who is responsible for adding folks to the care team? Concerns about data compete …</w:delText>
        </w:r>
      </w:del>
    </w:p>
    <w:p w14:paraId="548D5C0B" w14:textId="072B217B" w:rsidR="000C6658" w:rsidDel="00997A85" w:rsidRDefault="000C6658" w:rsidP="00D11DB7">
      <w:pPr>
        <w:pStyle w:val="BodyText"/>
        <w:numPr>
          <w:ilvl w:val="1"/>
          <w:numId w:val="21"/>
        </w:numPr>
        <w:rPr>
          <w:del w:id="52" w:author="Jones, Emma" w:date="2017-03-13T18:35:00Z"/>
        </w:rPr>
      </w:pPr>
      <w:del w:id="53" w:author="Jones, Emma" w:date="2017-03-13T18:29:00Z">
        <w:r w:rsidDel="00D11DB7">
          <w:delText xml:space="preserve">The care team contributor actor </w:delText>
        </w:r>
      </w:del>
    </w:p>
    <w:p w14:paraId="6A630786" w14:textId="4D509428" w:rsidR="004D75EE" w:rsidRPr="00DC0AC2" w:rsidDel="004D75EE" w:rsidRDefault="00B320A3" w:rsidP="004D75EE">
      <w:pPr>
        <w:pStyle w:val="BodyText"/>
        <w:ind w:left="720"/>
        <w:rPr>
          <w:del w:id="54" w:author="Jones, Emma" w:date="2017-03-13T16:36:00Z"/>
        </w:rPr>
        <w:pPrChange w:id="55" w:author="Jones, Emma" w:date="2017-03-13T16:35:00Z">
          <w:pPr>
            <w:pStyle w:val="BodyText"/>
            <w:numPr>
              <w:ilvl w:val="1"/>
              <w:numId w:val="21"/>
            </w:numPr>
            <w:ind w:left="1440" w:hanging="360"/>
          </w:pPr>
        </w:pPrChange>
      </w:pPr>
      <w:del w:id="56" w:author="Jones, Emma" w:date="2017-03-13T18:29:00Z">
        <w:r w:rsidDel="00D11DB7">
          <w:delText xml:space="preserve">FHIR handles provenance. This will be </w:delText>
        </w:r>
        <w:r w:rsidR="00DB5F51" w:rsidDel="00D11DB7">
          <w:delText>detailed</w:delText>
        </w:r>
        <w:r w:rsidDel="00D11DB7">
          <w:delText xml:space="preserve"> in volume 2</w:delText>
        </w:r>
        <w:r w:rsidR="000C6658" w:rsidDel="00D11DB7">
          <w:delText>. We need to point out what is needed from provenance</w:delText>
        </w:r>
        <w:r w:rsidDel="00D11DB7">
          <w:delText>.</w:delText>
        </w:r>
      </w:del>
    </w:p>
    <w:p w14:paraId="7C7048AD" w14:textId="2A0A4C31" w:rsidR="00DC0AC2" w:rsidDel="00997A85" w:rsidRDefault="00DC0AC2" w:rsidP="00DC0AC2">
      <w:pPr>
        <w:pStyle w:val="BodyText"/>
        <w:numPr>
          <w:ilvl w:val="0"/>
          <w:numId w:val="21"/>
        </w:numPr>
        <w:rPr>
          <w:del w:id="57" w:author="Jones, Emma" w:date="2017-03-13T18:35:00Z"/>
        </w:rPr>
      </w:pPr>
      <w:del w:id="58" w:author="Jones, Emma" w:date="2017-03-13T18:35:00Z">
        <w:r w:rsidDel="00997A85">
          <w:delText>Continuation of care – who is actively involved with the patient and need to be the one that is contacted – who to call?</w:delText>
        </w:r>
      </w:del>
    </w:p>
    <w:p w14:paraId="7AA10623" w14:textId="2473AC7E" w:rsidR="000C6658" w:rsidDel="00997A85" w:rsidRDefault="000C6658" w:rsidP="00605DE1">
      <w:pPr>
        <w:pStyle w:val="BodyText"/>
        <w:numPr>
          <w:ilvl w:val="1"/>
          <w:numId w:val="21"/>
        </w:numPr>
        <w:rPr>
          <w:del w:id="59" w:author="Jones, Emma" w:date="2017-03-13T18:35:00Z"/>
        </w:rPr>
      </w:pPr>
      <w:del w:id="60" w:author="Jones, Emma" w:date="2017-03-13T18:35:00Z">
        <w:r w:rsidDel="00997A85">
          <w:delText xml:space="preserve">This </w:delText>
        </w:r>
      </w:del>
      <w:del w:id="61" w:author="Jones, Emma" w:date="2017-03-13T18:30:00Z">
        <w:r w:rsidDel="00D11DB7">
          <w:delText>can be</w:delText>
        </w:r>
      </w:del>
      <w:del w:id="62" w:author="Jones, Emma" w:date="2017-03-13T18:35:00Z">
        <w:r w:rsidDel="00997A85">
          <w:delText xml:space="preserve"> handled by care team resource </w:delText>
        </w:r>
      </w:del>
      <w:del w:id="63" w:author="Jones, Emma" w:date="2017-03-13T18:30:00Z">
        <w:r w:rsidDel="00D11DB7">
          <w:delText xml:space="preserve">references </w:delText>
        </w:r>
      </w:del>
    </w:p>
    <w:p w14:paraId="087F806B" w14:textId="3163DEC0" w:rsidR="00951AC1" w:rsidDel="00997A85" w:rsidRDefault="00DC0AC2" w:rsidP="00951AC1">
      <w:pPr>
        <w:pStyle w:val="BodyText"/>
        <w:numPr>
          <w:ilvl w:val="1"/>
          <w:numId w:val="21"/>
        </w:numPr>
        <w:rPr>
          <w:del w:id="64" w:author="Jones, Emma" w:date="2017-03-13T18:35:00Z"/>
        </w:rPr>
        <w:pPrChange w:id="65" w:author="Jones, Emma" w:date="2017-03-13T18:22:00Z">
          <w:pPr>
            <w:pStyle w:val="BodyText"/>
            <w:numPr>
              <w:numId w:val="21"/>
            </w:numPr>
            <w:ind w:left="720" w:hanging="360"/>
          </w:pPr>
        </w:pPrChange>
      </w:pPr>
      <w:del w:id="66" w:author="Jones, Emma" w:date="2017-03-13T18:35:00Z">
        <w:r w:rsidDel="00997A85">
          <w:delText xml:space="preserve">Is this </w:delText>
        </w:r>
        <w:r w:rsidR="000C6658" w:rsidDel="00997A85">
          <w:delText xml:space="preserve">profile </w:delText>
        </w:r>
        <w:r w:rsidDel="00997A85">
          <w:delText>meant to capture the ability to have real- time communication with care team member</w:delText>
        </w:r>
        <w:r w:rsidR="002657E0" w:rsidDel="00997A85">
          <w:delText>s (like IM)?</w:delText>
        </w:r>
      </w:del>
    </w:p>
    <w:p w14:paraId="47CF5CEA" w14:textId="6DD2C6F9" w:rsidR="000C6658" w:rsidDel="00951AC1" w:rsidRDefault="000C6658" w:rsidP="004B0373">
      <w:pPr>
        <w:pStyle w:val="BodyText"/>
        <w:rPr>
          <w:del w:id="67" w:author="Jones, Emma" w:date="2017-03-13T18:21:00Z"/>
        </w:rPr>
        <w:pPrChange w:id="68" w:author="Jones, Emma" w:date="2017-03-13T18:21:00Z">
          <w:pPr>
            <w:pStyle w:val="BodyText"/>
            <w:numPr>
              <w:ilvl w:val="1"/>
              <w:numId w:val="21"/>
            </w:numPr>
            <w:ind w:left="1440" w:hanging="360"/>
          </w:pPr>
        </w:pPrChange>
      </w:pPr>
      <w:del w:id="69" w:author="Jones, Emma" w:date="2017-03-13T18:31:00Z">
        <w:r w:rsidDel="00D11DB7">
          <w:delText xml:space="preserve">No. CCS care team communication capability is out of scope for now. </w:delText>
        </w:r>
      </w:del>
    </w:p>
    <w:p w14:paraId="792C545F" w14:textId="1B7DDCAF" w:rsidR="003F6CC7" w:rsidRPr="003651D9" w:rsidDel="00997A85" w:rsidRDefault="003F6CC7" w:rsidP="00951AC1">
      <w:pPr>
        <w:pStyle w:val="BodyText"/>
        <w:ind w:left="720"/>
        <w:rPr>
          <w:del w:id="70" w:author="Jones, Emma" w:date="2017-03-13T18:35:00Z"/>
        </w:rPr>
        <w:pPrChange w:id="71" w:author="Jones, Emma" w:date="2017-03-13T18:21:00Z">
          <w:pPr>
            <w:pStyle w:val="BodyText"/>
            <w:numPr>
              <w:numId w:val="21"/>
            </w:numPr>
            <w:ind w:left="720" w:hanging="360"/>
          </w:pPr>
        </w:pPrChange>
      </w:pPr>
      <w:del w:id="72" w:author="Jones, Emma" w:date="2017-03-13T18:35:00Z">
        <w:r w:rsidDel="00997A85">
          <w:delText>If you subscribed and have provided an update</w:delText>
        </w:r>
        <w:r w:rsidR="00F67E58" w:rsidDel="00997A85">
          <w:delText>, d</w:delText>
        </w:r>
        <w:r w:rsidDel="00997A85">
          <w:delText xml:space="preserve">o you receive provide care team transaction? </w:delText>
        </w:r>
      </w:del>
    </w:p>
    <w:p w14:paraId="34ADB8C6" w14:textId="5AE2A58A" w:rsidR="00A7210D" w:rsidRPr="00C73B49" w:rsidDel="00997A85" w:rsidRDefault="00A7210D" w:rsidP="00997A85">
      <w:pPr>
        <w:pStyle w:val="BodyText"/>
        <w:ind w:left="720"/>
        <w:rPr>
          <w:del w:id="73" w:author="Jones, Emma" w:date="2017-03-13T18:35:00Z"/>
          <w:i/>
          <w:szCs w:val="24"/>
        </w:rPr>
        <w:pPrChange w:id="74" w:author="Jones, Emma" w:date="2017-03-13T18:35:00Z">
          <w:pPr>
            <w:pStyle w:val="AuthorInstructions"/>
            <w:ind w:left="720"/>
          </w:pPr>
        </w:pPrChange>
      </w:pPr>
    </w:p>
    <w:p w14:paraId="07964BF1" w14:textId="7B52D9C1" w:rsidR="00CF283F" w:rsidRDefault="00CF283F" w:rsidP="008616CB">
      <w:pPr>
        <w:pStyle w:val="Heading2"/>
        <w:numPr>
          <w:ilvl w:val="0"/>
          <w:numId w:val="0"/>
        </w:numPr>
        <w:rPr>
          <w:ins w:id="75" w:author="Jones, Emma" w:date="2017-03-13T18:35:00Z"/>
          <w:noProof w:val="0"/>
        </w:rPr>
      </w:pPr>
      <w:bookmarkStart w:id="76" w:name="_Toc345074642"/>
      <w:bookmarkStart w:id="77" w:name="_Toc473170357"/>
      <w:bookmarkStart w:id="78" w:name="_Toc504625754"/>
      <w:r w:rsidRPr="003651D9">
        <w:rPr>
          <w:noProof w:val="0"/>
        </w:rPr>
        <w:t>Closed Issues</w:t>
      </w:r>
      <w:bookmarkEnd w:id="76"/>
    </w:p>
    <w:p w14:paraId="0AD2D15B" w14:textId="1D483B22" w:rsidR="00997A85" w:rsidRPr="00BF0909" w:rsidRDefault="00997A85" w:rsidP="00997A85">
      <w:pPr>
        <w:pStyle w:val="AuthorInstructions"/>
        <w:numPr>
          <w:ilvl w:val="0"/>
          <w:numId w:val="30"/>
        </w:numPr>
        <w:rPr>
          <w:ins w:id="79" w:author="Jones, Emma" w:date="2017-03-13T18:35:00Z"/>
          <w:i w:val="0"/>
          <w:sz w:val="23"/>
          <w:szCs w:val="23"/>
        </w:rPr>
      </w:pPr>
      <w:ins w:id="80" w:author="Jones, Emma" w:date="2017-03-13T18:35:00Z">
        <w:r>
          <w:rPr>
            <w:i w:val="0"/>
            <w:szCs w:val="24"/>
          </w:rPr>
          <w:t xml:space="preserve">[Closed March 13, 2017] </w:t>
        </w:r>
        <w:r w:rsidRPr="00BF0909">
          <w:rPr>
            <w:i w:val="0"/>
            <w:szCs w:val="24"/>
          </w:rPr>
          <w:t xml:space="preserve">Need to examine HPD for care team functionality and determine if we should include in this profile. </w:t>
        </w:r>
      </w:ins>
    </w:p>
    <w:p w14:paraId="54B6475B" w14:textId="77777777" w:rsidR="00997A85" w:rsidRPr="00BF0909" w:rsidRDefault="00997A85" w:rsidP="00997A85">
      <w:pPr>
        <w:pStyle w:val="AuthorInstructions"/>
        <w:numPr>
          <w:ilvl w:val="1"/>
          <w:numId w:val="30"/>
        </w:numPr>
        <w:rPr>
          <w:ins w:id="81" w:author="Jones, Emma" w:date="2017-03-13T18:35:00Z"/>
          <w:i w:val="0"/>
          <w:sz w:val="23"/>
          <w:szCs w:val="23"/>
        </w:rPr>
      </w:pPr>
      <w:ins w:id="82" w:author="Jones, Emma" w:date="2017-03-13T18:35:00Z">
        <w:r w:rsidRPr="00BF0909">
          <w:rPr>
            <w:i w:val="0"/>
            <w:szCs w:val="24"/>
          </w:rPr>
          <w:t>Response</w:t>
        </w:r>
        <w:r w:rsidRPr="00BF0909">
          <w:rPr>
            <w:i w:val="0"/>
            <w:sz w:val="23"/>
            <w:szCs w:val="23"/>
          </w:rPr>
          <w:t>: Care teams are not supported</w:t>
        </w:r>
        <w:r>
          <w:rPr>
            <w:i w:val="0"/>
            <w:sz w:val="23"/>
            <w:szCs w:val="23"/>
          </w:rPr>
          <w:t xml:space="preserve"> by IHE HPD profile</w:t>
        </w:r>
        <w:r w:rsidRPr="00BF0909">
          <w:rPr>
            <w:i w:val="0"/>
            <w:sz w:val="23"/>
            <w:szCs w:val="23"/>
          </w:rPr>
          <w:t xml:space="preserve">. </w:t>
        </w:r>
        <w:r w:rsidRPr="00BF0909">
          <w:rPr>
            <w:i w:val="0"/>
          </w:rPr>
          <w:t xml:space="preserve">Per </w:t>
        </w:r>
        <w:r w:rsidRPr="00BF0909">
          <w:rPr>
            <w:i w:val="0"/>
            <w:szCs w:val="24"/>
          </w:rPr>
          <w:t xml:space="preserve">HPD </w:t>
        </w:r>
        <w:r w:rsidRPr="00BF0909">
          <w:rPr>
            <w:i w:val="0"/>
          </w:rPr>
          <w:t>Profile</w:t>
        </w:r>
        <w:r w:rsidRPr="00BF0909">
          <w:rPr>
            <w:i w:val="0"/>
            <w:szCs w:val="24"/>
          </w:rPr>
          <w:t>,  “</w:t>
        </w:r>
        <w:r w:rsidRPr="00BF0909">
          <w:rPr>
            <w:bCs/>
            <w:i w:val="0"/>
            <w:sz w:val="23"/>
            <w:szCs w:val="23"/>
          </w:rPr>
          <w:t>Provider Information Directory</w:t>
        </w:r>
        <w:r w:rsidRPr="00BF0909">
          <w:rPr>
            <w:b/>
            <w:bCs/>
            <w:i w:val="0"/>
            <w:sz w:val="23"/>
            <w:szCs w:val="23"/>
          </w:rPr>
          <w:t xml:space="preserve"> </w:t>
        </w:r>
        <w:r w:rsidRPr="00BF0909">
          <w:rPr>
            <w:i w:val="0"/>
            <w:sz w:val="23"/>
            <w:szCs w:val="23"/>
          </w:rPr>
          <w:t xml:space="preserve">- Supports a directory of healthcare providers. The directory can include: </w:t>
        </w:r>
      </w:ins>
    </w:p>
    <w:p w14:paraId="6FDC49D8" w14:textId="77777777" w:rsidR="00997A85" w:rsidRDefault="00997A85" w:rsidP="00997A85">
      <w:pPr>
        <w:pStyle w:val="Default"/>
        <w:spacing w:after="59"/>
        <w:ind w:left="2160"/>
        <w:rPr>
          <w:ins w:id="83" w:author="Jones, Emma" w:date="2017-03-13T18:35:00Z"/>
          <w:sz w:val="23"/>
          <w:szCs w:val="23"/>
        </w:rPr>
      </w:pPr>
      <w:ins w:id="84" w:author="Jones, Emma" w:date="2017-03-13T18:35:00Z">
        <w:r>
          <w:rPr>
            <w:sz w:val="23"/>
            <w:szCs w:val="23"/>
          </w:rPr>
          <w:t xml:space="preserve">• Only Individual Providers </w:t>
        </w:r>
      </w:ins>
    </w:p>
    <w:p w14:paraId="7109D0DD" w14:textId="77777777" w:rsidR="00997A85" w:rsidRDefault="00997A85" w:rsidP="00997A85">
      <w:pPr>
        <w:pStyle w:val="Default"/>
        <w:spacing w:after="59"/>
        <w:ind w:left="2160"/>
        <w:rPr>
          <w:ins w:id="85" w:author="Jones, Emma" w:date="2017-03-13T18:35:00Z"/>
          <w:sz w:val="23"/>
          <w:szCs w:val="23"/>
        </w:rPr>
      </w:pPr>
      <w:ins w:id="86" w:author="Jones, Emma" w:date="2017-03-13T18:35:00Z">
        <w:r>
          <w:rPr>
            <w:sz w:val="23"/>
            <w:szCs w:val="23"/>
          </w:rPr>
          <w:t xml:space="preserve">• Only Organizational Providers </w:t>
        </w:r>
      </w:ins>
    </w:p>
    <w:p w14:paraId="209E8F9F" w14:textId="77777777" w:rsidR="00997A85" w:rsidRDefault="00997A85" w:rsidP="00997A85">
      <w:pPr>
        <w:pStyle w:val="Default"/>
        <w:ind w:left="2160"/>
        <w:rPr>
          <w:ins w:id="87" w:author="Jones, Emma" w:date="2017-03-13T18:35:00Z"/>
          <w:sz w:val="23"/>
          <w:szCs w:val="23"/>
        </w:rPr>
      </w:pPr>
      <w:ins w:id="88" w:author="Jones, Emma" w:date="2017-03-13T18:35:00Z">
        <w:r>
          <w:rPr>
            <w:sz w:val="23"/>
            <w:szCs w:val="23"/>
          </w:rPr>
          <w:t xml:space="preserve">• Organizational Providers and Individual Providers” </w:t>
        </w:r>
        <w:r>
          <w:rPr>
            <w:rStyle w:val="FootnoteReference"/>
            <w:sz w:val="23"/>
            <w:szCs w:val="23"/>
          </w:rPr>
          <w:footnoteReference w:id="2"/>
        </w:r>
      </w:ins>
    </w:p>
    <w:p w14:paraId="7DF87870" w14:textId="77777777" w:rsidR="00997A85" w:rsidRDefault="00997A85" w:rsidP="00997A85">
      <w:pPr>
        <w:pStyle w:val="Default"/>
        <w:ind w:left="1440"/>
        <w:rPr>
          <w:ins w:id="91" w:author="Jones, Emma" w:date="2017-03-13T18:35:00Z"/>
          <w:sz w:val="23"/>
          <w:szCs w:val="23"/>
        </w:rPr>
      </w:pPr>
    </w:p>
    <w:p w14:paraId="40314AF0" w14:textId="3B807ADF" w:rsidR="00997A85" w:rsidRDefault="00997A85" w:rsidP="00997A85">
      <w:pPr>
        <w:pStyle w:val="AuthorInstructions"/>
        <w:numPr>
          <w:ilvl w:val="0"/>
          <w:numId w:val="30"/>
        </w:numPr>
        <w:rPr>
          <w:ins w:id="92" w:author="Jones, Emma" w:date="2017-03-13T18:35:00Z"/>
          <w:i w:val="0"/>
          <w:szCs w:val="24"/>
        </w:rPr>
      </w:pPr>
      <w:ins w:id="93" w:author="Jones, Emma" w:date="2017-03-13T18:36:00Z">
        <w:r>
          <w:rPr>
            <w:i w:val="0"/>
            <w:szCs w:val="24"/>
          </w:rPr>
          <w:t>[</w:t>
        </w:r>
        <w:r>
          <w:rPr>
            <w:i w:val="0"/>
            <w:szCs w:val="24"/>
          </w:rPr>
          <w:t xml:space="preserve">Closed March 13, 2017] </w:t>
        </w:r>
      </w:ins>
      <w:ins w:id="94" w:author="Jones, Emma" w:date="2017-03-13T18:35:00Z">
        <w:r>
          <w:rPr>
            <w:i w:val="0"/>
            <w:szCs w:val="24"/>
          </w:rPr>
          <w:t xml:space="preserve">How are care team members removed from the care team? </w:t>
        </w:r>
      </w:ins>
    </w:p>
    <w:p w14:paraId="3E14A28B" w14:textId="77777777" w:rsidR="00997A85" w:rsidRPr="00D11DB7" w:rsidRDefault="00997A85" w:rsidP="00997A85">
      <w:pPr>
        <w:pStyle w:val="AuthorInstructions"/>
        <w:numPr>
          <w:ilvl w:val="1"/>
          <w:numId w:val="30"/>
        </w:numPr>
        <w:rPr>
          <w:ins w:id="95" w:author="Jones, Emma" w:date="2017-03-13T18:35:00Z"/>
          <w:i w:val="0"/>
          <w:szCs w:val="24"/>
        </w:rPr>
      </w:pPr>
      <w:ins w:id="96" w:author="Jones, Emma" w:date="2017-03-13T18:35:00Z">
        <w:r>
          <w:rPr>
            <w:i w:val="0"/>
            <w:szCs w:val="24"/>
          </w:rPr>
          <w:t xml:space="preserve">Response: </w:t>
        </w:r>
        <w:r w:rsidRPr="00D11DB7">
          <w:rPr>
            <w:i w:val="0"/>
          </w:rPr>
          <w:t>S</w:t>
        </w:r>
        <w:r w:rsidRPr="00BF0909">
          <w:rPr>
            <w:i w:val="0"/>
          </w:rPr>
          <w:t>ee 3.Y1 Update Care Team [PCC-Y1]</w:t>
        </w:r>
      </w:ins>
    </w:p>
    <w:p w14:paraId="38AC81AB" w14:textId="0CA6792D" w:rsidR="00997A85" w:rsidRDefault="00997A85" w:rsidP="00997A85">
      <w:pPr>
        <w:pStyle w:val="BodyText"/>
        <w:numPr>
          <w:ilvl w:val="0"/>
          <w:numId w:val="30"/>
        </w:numPr>
        <w:rPr>
          <w:ins w:id="97" w:author="Jones, Emma" w:date="2017-03-13T18:35:00Z"/>
        </w:rPr>
      </w:pPr>
      <w:ins w:id="98" w:author="Jones, Emma" w:date="2017-03-13T18:36:00Z">
        <w:r>
          <w:rPr>
            <w:szCs w:val="24"/>
          </w:rPr>
          <w:lastRenderedPageBreak/>
          <w:t>[</w:t>
        </w:r>
        <w:r w:rsidRPr="00997A85">
          <w:rPr>
            <w:szCs w:val="24"/>
            <w:rPrChange w:id="99" w:author="Jones, Emma" w:date="2017-03-13T18:36:00Z">
              <w:rPr>
                <w:i/>
                <w:szCs w:val="24"/>
              </w:rPr>
            </w:rPrChange>
          </w:rPr>
          <w:t>Closed March 13, 2017]</w:t>
        </w:r>
        <w:r>
          <w:rPr>
            <w:i/>
            <w:szCs w:val="24"/>
          </w:rPr>
          <w:t xml:space="preserve"> </w:t>
        </w:r>
      </w:ins>
      <w:ins w:id="100" w:author="Jones, Emma" w:date="2017-03-13T18:35:00Z">
        <w:r w:rsidRPr="005C6686">
          <w:rPr>
            <w:szCs w:val="24"/>
          </w:rPr>
          <w:t xml:space="preserve">How will </w:t>
        </w:r>
        <w:r>
          <w:rPr>
            <w:szCs w:val="24"/>
          </w:rPr>
          <w:t xml:space="preserve">Care Team </w:t>
        </w:r>
        <w:r w:rsidRPr="005C6686">
          <w:rPr>
            <w:szCs w:val="24"/>
          </w:rPr>
          <w:t>updates o</w:t>
        </w:r>
        <w:r>
          <w:rPr>
            <w:szCs w:val="24"/>
          </w:rPr>
          <w:t>ccur</w:t>
        </w:r>
        <w:r w:rsidRPr="005C6686">
          <w:rPr>
            <w:szCs w:val="24"/>
          </w:rPr>
          <w:t xml:space="preserve">? </w:t>
        </w:r>
        <w:r w:rsidRPr="002657E0">
          <w:t>If doing this real time need a way to keep the updates</w:t>
        </w:r>
        <w:r>
          <w:t>.</w:t>
        </w:r>
      </w:ins>
    </w:p>
    <w:p w14:paraId="4CF7486C" w14:textId="77777777" w:rsidR="00997A85" w:rsidRPr="002657E0" w:rsidRDefault="00997A85" w:rsidP="00997A85">
      <w:pPr>
        <w:pStyle w:val="BodyText"/>
        <w:numPr>
          <w:ilvl w:val="1"/>
          <w:numId w:val="30"/>
        </w:numPr>
        <w:rPr>
          <w:ins w:id="101" w:author="Jones, Emma" w:date="2017-03-13T18:35:00Z"/>
        </w:rPr>
      </w:pPr>
      <w:ins w:id="102" w:author="Jones, Emma" w:date="2017-03-13T18:35:00Z">
        <w:r>
          <w:t xml:space="preserve">Response: See </w:t>
        </w:r>
        <w:r w:rsidRPr="00D11DB7">
          <w:t>3.Y1 Update Care Team [PCC-Y1]</w:t>
        </w:r>
        <w:r>
          <w:t xml:space="preserve"> </w:t>
        </w:r>
      </w:ins>
    </w:p>
    <w:p w14:paraId="45A24621" w14:textId="6678F310" w:rsidR="00997A85" w:rsidRDefault="00997A85" w:rsidP="00997A85">
      <w:pPr>
        <w:pStyle w:val="BodyText"/>
        <w:numPr>
          <w:ilvl w:val="0"/>
          <w:numId w:val="30"/>
        </w:numPr>
        <w:rPr>
          <w:ins w:id="103" w:author="Jones, Emma" w:date="2017-03-13T18:35:00Z"/>
        </w:rPr>
      </w:pPr>
      <w:ins w:id="104" w:author="Jones, Emma" w:date="2017-03-13T18:36:00Z">
        <w:r w:rsidRPr="00997A85">
          <w:t>[</w:t>
        </w:r>
        <w:r w:rsidRPr="00997A85">
          <w:rPr>
            <w:szCs w:val="24"/>
            <w:rPrChange w:id="105" w:author="Jones, Emma" w:date="2017-03-13T18:36:00Z">
              <w:rPr>
                <w:i/>
                <w:szCs w:val="24"/>
              </w:rPr>
            </w:rPrChange>
          </w:rPr>
          <w:t>Closed March 13, 2017]</w:t>
        </w:r>
        <w:r>
          <w:rPr>
            <w:i/>
            <w:szCs w:val="24"/>
          </w:rPr>
          <w:t xml:space="preserve"> </w:t>
        </w:r>
      </w:ins>
      <w:ins w:id="106" w:author="Jones, Emma" w:date="2017-03-13T18:35:00Z">
        <w:r>
          <w:t>Who’s the entity that is responsible for the updates to the care team – what actor? Who is responsible for adding folks to the care team? Concerns about data compete …</w:t>
        </w:r>
      </w:ins>
    </w:p>
    <w:p w14:paraId="7D69333B" w14:textId="77777777" w:rsidR="00997A85" w:rsidRDefault="00997A85" w:rsidP="00997A85">
      <w:pPr>
        <w:pStyle w:val="BodyText"/>
        <w:numPr>
          <w:ilvl w:val="1"/>
          <w:numId w:val="30"/>
        </w:numPr>
        <w:rPr>
          <w:ins w:id="107" w:author="Jones, Emma" w:date="2017-03-13T18:35:00Z"/>
        </w:rPr>
      </w:pPr>
      <w:ins w:id="108" w:author="Jones, Emma" w:date="2017-03-13T18:35:00Z">
        <w:r>
          <w:t xml:space="preserve">Response: See </w:t>
        </w:r>
        <w:r w:rsidRPr="00D11DB7">
          <w:t>X.1.1.1 Care Team Contributor</w:t>
        </w:r>
        <w:r>
          <w:t xml:space="preserve"> Actor</w:t>
        </w:r>
      </w:ins>
    </w:p>
    <w:p w14:paraId="47DF5711" w14:textId="736F81A2" w:rsidR="00997A85" w:rsidRDefault="00997A85" w:rsidP="00997A85">
      <w:pPr>
        <w:pStyle w:val="BodyText"/>
        <w:numPr>
          <w:ilvl w:val="0"/>
          <w:numId w:val="30"/>
        </w:numPr>
        <w:rPr>
          <w:ins w:id="109" w:author="Jones, Emma" w:date="2017-03-13T18:35:00Z"/>
        </w:rPr>
      </w:pPr>
      <w:ins w:id="110" w:author="Jones, Emma" w:date="2017-03-13T18:36:00Z">
        <w:r w:rsidRPr="00997A85">
          <w:t>[</w:t>
        </w:r>
        <w:r w:rsidRPr="00997A85">
          <w:rPr>
            <w:szCs w:val="24"/>
            <w:rPrChange w:id="111" w:author="Jones, Emma" w:date="2017-03-13T18:37:00Z">
              <w:rPr>
                <w:i/>
                <w:szCs w:val="24"/>
              </w:rPr>
            </w:rPrChange>
          </w:rPr>
          <w:t>Closed March 13, 2017]</w:t>
        </w:r>
        <w:r>
          <w:rPr>
            <w:i/>
            <w:szCs w:val="24"/>
          </w:rPr>
          <w:t xml:space="preserve"> </w:t>
        </w:r>
      </w:ins>
      <w:ins w:id="112" w:author="Jones, Emma" w:date="2017-03-13T18:35:00Z">
        <w:r>
          <w:t>Continuation of care – who is actively involved with the patient and need to be the one that is contacted – who to call?</w:t>
        </w:r>
      </w:ins>
    </w:p>
    <w:p w14:paraId="5E1C1219" w14:textId="77777777" w:rsidR="00997A85" w:rsidRDefault="00997A85" w:rsidP="00997A85">
      <w:pPr>
        <w:pStyle w:val="BodyText"/>
        <w:numPr>
          <w:ilvl w:val="1"/>
          <w:numId w:val="30"/>
        </w:numPr>
        <w:rPr>
          <w:ins w:id="113" w:author="Jones, Emma" w:date="2017-03-13T18:35:00Z"/>
        </w:rPr>
      </w:pPr>
      <w:ins w:id="114" w:author="Jones, Emma" w:date="2017-03-13T18:35:00Z">
        <w:r>
          <w:t>Response: This is handled by care team resource participant</w:t>
        </w:r>
        <w:r>
          <w:t xml:space="preserve">  </w:t>
        </w:r>
        <w:r>
          <w:t>- CareTeam.participant.role</w:t>
        </w:r>
      </w:ins>
    </w:p>
    <w:p w14:paraId="75EF2AA3" w14:textId="522DF5DE" w:rsidR="00997A85" w:rsidRDefault="00997A85" w:rsidP="00997A85">
      <w:pPr>
        <w:pStyle w:val="BodyText"/>
        <w:numPr>
          <w:ilvl w:val="0"/>
          <w:numId w:val="30"/>
        </w:numPr>
        <w:rPr>
          <w:ins w:id="115" w:author="Jones, Emma" w:date="2017-03-13T18:35:00Z"/>
        </w:rPr>
      </w:pPr>
      <w:ins w:id="116" w:author="Jones, Emma" w:date="2017-03-13T18:37:00Z">
        <w:r w:rsidRPr="00997A85">
          <w:t>[</w:t>
        </w:r>
        <w:r w:rsidRPr="00997A85">
          <w:rPr>
            <w:szCs w:val="24"/>
            <w:rPrChange w:id="117" w:author="Jones, Emma" w:date="2017-03-13T18:37:00Z">
              <w:rPr>
                <w:i/>
                <w:szCs w:val="24"/>
              </w:rPr>
            </w:rPrChange>
          </w:rPr>
          <w:t>Closed March 13, 2017]</w:t>
        </w:r>
        <w:r>
          <w:rPr>
            <w:i/>
            <w:szCs w:val="24"/>
          </w:rPr>
          <w:t xml:space="preserve"> </w:t>
        </w:r>
      </w:ins>
      <w:ins w:id="118" w:author="Jones, Emma" w:date="2017-03-13T18:35:00Z">
        <w:r>
          <w:t>Is this profile meant to capture the ability to have real- time communication with care team members (like IM)?</w:t>
        </w:r>
      </w:ins>
    </w:p>
    <w:p w14:paraId="73439C15" w14:textId="2C70AC91" w:rsidR="00997A85" w:rsidRDefault="00997A85" w:rsidP="00997A85">
      <w:pPr>
        <w:pStyle w:val="BodyText"/>
        <w:numPr>
          <w:ilvl w:val="1"/>
          <w:numId w:val="30"/>
        </w:numPr>
        <w:rPr>
          <w:ins w:id="119" w:author="Jones, Emma" w:date="2017-03-13T18:35:00Z"/>
        </w:rPr>
      </w:pPr>
      <w:ins w:id="120" w:author="Jones, Emma" w:date="2017-03-13T18:35:00Z">
        <w:r>
          <w:t xml:space="preserve">Response: Care Team communication capability as intended by the </w:t>
        </w:r>
      </w:ins>
      <w:ins w:id="121" w:author="Jones, Emma" w:date="2017-03-14T11:38:00Z">
        <w:r w:rsidR="00092469" w:rsidRPr="00605DE1">
          <w:rPr>
            <w:sz w:val="22"/>
            <w:szCs w:val="22"/>
          </w:rPr>
          <w:t xml:space="preserve">Coordination of Care Services </w:t>
        </w:r>
        <w:r w:rsidR="00092469">
          <w:rPr>
            <w:sz w:val="22"/>
            <w:szCs w:val="22"/>
          </w:rPr>
          <w:t>(</w:t>
        </w:r>
      </w:ins>
      <w:ins w:id="122" w:author="Jones, Emma" w:date="2017-03-13T18:35:00Z">
        <w:r>
          <w:t>CCS</w:t>
        </w:r>
      </w:ins>
      <w:ins w:id="123" w:author="Jones, Emma" w:date="2017-03-14T11:38:00Z">
        <w:r w:rsidR="00092469">
          <w:t>)</w:t>
        </w:r>
      </w:ins>
      <w:ins w:id="124" w:author="Jones, Emma" w:date="2017-03-13T18:35:00Z">
        <w:r>
          <w:t xml:space="preserve"> functional model is not supported by this profile at this time.</w:t>
        </w:r>
      </w:ins>
    </w:p>
    <w:p w14:paraId="03C7CEFD" w14:textId="67B58F3D" w:rsidR="00997A85" w:rsidRDefault="00997A85" w:rsidP="00997A85">
      <w:pPr>
        <w:pStyle w:val="BodyText"/>
        <w:numPr>
          <w:ilvl w:val="0"/>
          <w:numId w:val="30"/>
        </w:numPr>
        <w:rPr>
          <w:ins w:id="125" w:author="Jones, Emma" w:date="2017-03-13T18:35:00Z"/>
        </w:rPr>
      </w:pPr>
      <w:ins w:id="126" w:author="Jones, Emma" w:date="2017-03-13T18:37:00Z">
        <w:r w:rsidRPr="00997A85">
          <w:rPr>
            <w:szCs w:val="24"/>
            <w:rPrChange w:id="127" w:author="Jones, Emma" w:date="2017-03-13T18:37:00Z">
              <w:rPr>
                <w:i/>
                <w:szCs w:val="24"/>
              </w:rPr>
            </w:rPrChange>
          </w:rPr>
          <w:t>[</w:t>
        </w:r>
        <w:r w:rsidRPr="00997A85">
          <w:rPr>
            <w:szCs w:val="24"/>
            <w:rPrChange w:id="128" w:author="Jones, Emma" w:date="2017-03-13T18:37:00Z">
              <w:rPr>
                <w:i/>
                <w:szCs w:val="24"/>
              </w:rPr>
            </w:rPrChange>
          </w:rPr>
          <w:t>Closed March 13, 2017]</w:t>
        </w:r>
        <w:r>
          <w:rPr>
            <w:i/>
            <w:szCs w:val="24"/>
          </w:rPr>
          <w:t xml:space="preserve"> </w:t>
        </w:r>
      </w:ins>
      <w:ins w:id="129" w:author="Jones, Emma" w:date="2017-03-13T18:35:00Z">
        <w:r>
          <w:t xml:space="preserve">If you subscribed and have provided an update, do you receive provide care team transaction? </w:t>
        </w:r>
      </w:ins>
    </w:p>
    <w:p w14:paraId="235C6F0B" w14:textId="77777777" w:rsidR="00997A85" w:rsidRPr="00CA4288" w:rsidRDefault="00997A85" w:rsidP="00997A85">
      <w:pPr>
        <w:pStyle w:val="BodyText"/>
        <w:numPr>
          <w:ilvl w:val="1"/>
          <w:numId w:val="30"/>
        </w:numPr>
        <w:rPr>
          <w:ins w:id="130" w:author="Jones, Emma" w:date="2017-03-13T18:35:00Z"/>
        </w:rPr>
      </w:pPr>
      <w:ins w:id="131" w:author="Jones, Emma" w:date="2017-03-13T18:35:00Z">
        <w:r>
          <w:t xml:space="preserve">Response: Yes because you’ve subscribed, you will get all updates. See </w:t>
        </w:r>
        <w:r w:rsidRPr="00CA4288">
          <w:t>3.</w:t>
        </w:r>
        <w:r>
          <w:t>Y4</w:t>
        </w:r>
        <w:r w:rsidRPr="00CA4288">
          <w:t xml:space="preserve">.4.1 Subscribe to Care </w:t>
        </w:r>
        <w:r>
          <w:t>Team</w:t>
        </w:r>
        <w:r w:rsidRPr="00CA4288">
          <w:t xml:space="preserve"> Updates</w:t>
        </w:r>
      </w:ins>
    </w:p>
    <w:p w14:paraId="3478B554" w14:textId="77777777" w:rsidR="00997A85" w:rsidRPr="00997A85" w:rsidRDefault="00997A85" w:rsidP="00997A85">
      <w:pPr>
        <w:pStyle w:val="BodyText"/>
        <w:pPrChange w:id="132" w:author="Jones, Emma" w:date="2017-03-13T18:35:00Z">
          <w:pPr>
            <w:pStyle w:val="Heading2"/>
            <w:numPr>
              <w:ilvl w:val="0"/>
              <w:numId w:val="0"/>
            </w:numPr>
            <w:tabs>
              <w:tab w:val="clear" w:pos="576"/>
            </w:tabs>
            <w:ind w:left="0" w:firstLine="0"/>
          </w:pPr>
        </w:pPrChange>
      </w:pPr>
    </w:p>
    <w:p w14:paraId="2BEBFF05" w14:textId="1858DF7A" w:rsidR="00CF283F" w:rsidRPr="00766CC7" w:rsidDel="00997A85" w:rsidRDefault="00CF283F" w:rsidP="00B92EA1">
      <w:pPr>
        <w:pStyle w:val="AuthorInstructions"/>
        <w:rPr>
          <w:del w:id="133" w:author="Jones, Emma" w:date="2017-03-13T18:35:00Z"/>
          <w:sz w:val="16"/>
          <w:szCs w:val="16"/>
          <w:highlight w:val="lightGray"/>
        </w:rPr>
      </w:pPr>
      <w:del w:id="134" w:author="Jones, Emma" w:date="2017-03-13T18:35:00Z">
        <w:r w:rsidRPr="00C73B49" w:rsidDel="00997A85">
          <w:rPr>
            <w:sz w:val="16"/>
            <w:szCs w:val="16"/>
          </w:rPr>
          <w:delText xml:space="preserve"> </w:delText>
        </w:r>
        <w:r w:rsidRPr="00766CC7" w:rsidDel="00997A85">
          <w:rPr>
            <w:sz w:val="16"/>
            <w:szCs w:val="16"/>
            <w:highlight w:val="lightGray"/>
          </w:rPr>
          <w:delText xml:space="preserve">&lt;List </w:delText>
        </w:r>
        <w:r w:rsidR="00701B3A" w:rsidRPr="00766CC7" w:rsidDel="00997A85">
          <w:rPr>
            <w:sz w:val="16"/>
            <w:szCs w:val="16"/>
            <w:highlight w:val="lightGray"/>
          </w:rPr>
          <w:delText>the</w:delText>
        </w:r>
        <w:r w:rsidRPr="00766CC7" w:rsidDel="00997A85">
          <w:rPr>
            <w:sz w:val="16"/>
            <w:szCs w:val="16"/>
            <w:highlight w:val="lightGray"/>
          </w:rPr>
          <w:delText xml:space="preserve"> closed issues/questio</w:delText>
        </w:r>
        <w:r w:rsidR="001F7A35" w:rsidRPr="00766CC7" w:rsidDel="00997A85">
          <w:rPr>
            <w:sz w:val="16"/>
            <w:szCs w:val="16"/>
            <w:highlight w:val="lightGray"/>
          </w:rPr>
          <w:delText>ns with their resolutions</w:delText>
        </w:r>
        <w:r w:rsidR="009F5CF4" w:rsidRPr="00766CC7" w:rsidDel="00997A85">
          <w:rPr>
            <w:sz w:val="16"/>
            <w:szCs w:val="16"/>
            <w:highlight w:val="lightGray"/>
          </w:rPr>
          <w:delText>. These are particularly useful for recording the rationale for closed issues to forestall unnecessary rehashing in the future and/or to make it easier to identify when a closed issue should be re-opened due to new information.</w:delText>
        </w:r>
        <w:r w:rsidRPr="00766CC7" w:rsidDel="00997A85">
          <w:rPr>
            <w:sz w:val="16"/>
            <w:szCs w:val="16"/>
            <w:highlight w:val="lightGray"/>
          </w:rPr>
          <w:delText>&gt;</w:delText>
        </w:r>
      </w:del>
    </w:p>
    <w:p w14:paraId="17A32B93" w14:textId="24821101" w:rsidR="00CF283F" w:rsidRPr="00766CC7" w:rsidDel="00997A85" w:rsidRDefault="00CF283F" w:rsidP="00147F29">
      <w:pPr>
        <w:pStyle w:val="BodyText"/>
        <w:rPr>
          <w:del w:id="135" w:author="Jones, Emma" w:date="2017-03-13T18:35:00Z"/>
          <w:sz w:val="16"/>
          <w:szCs w:val="16"/>
          <w:highlight w:val="lightGray"/>
        </w:rPr>
      </w:pPr>
    </w:p>
    <w:p w14:paraId="69CB6830" w14:textId="55742C01" w:rsidR="008413B1" w:rsidRPr="00C73B49" w:rsidDel="00997A85" w:rsidRDefault="007922ED" w:rsidP="00B92EA1">
      <w:pPr>
        <w:pStyle w:val="AuthorInstructions"/>
        <w:rPr>
          <w:del w:id="136" w:author="Jones, Emma" w:date="2017-03-13T18:35:00Z"/>
          <w:iCs/>
          <w:sz w:val="16"/>
          <w:szCs w:val="16"/>
        </w:rPr>
      </w:pPr>
      <w:del w:id="137" w:author="Jones, Emma" w:date="2017-03-13T18:35:00Z">
        <w:r w:rsidRPr="00766CC7" w:rsidDel="00997A85">
          <w:rPr>
            <w:iCs/>
            <w:sz w:val="16"/>
            <w:szCs w:val="16"/>
            <w:highlight w:val="lightGray"/>
          </w:rPr>
          <w:delText>&lt;</w:delText>
        </w:r>
        <w:r w:rsidR="00F455EA" w:rsidRPr="00766CC7" w:rsidDel="00997A85">
          <w:rPr>
            <w:iCs/>
            <w:sz w:val="16"/>
            <w:szCs w:val="16"/>
            <w:highlight w:val="lightGray"/>
          </w:rPr>
          <w:delText>Note</w:delText>
        </w:r>
        <w:r w:rsidR="00F0665F" w:rsidRPr="00766CC7" w:rsidDel="00997A85">
          <w:rPr>
            <w:iCs/>
            <w:sz w:val="16"/>
            <w:szCs w:val="16"/>
            <w:highlight w:val="lightGray"/>
          </w:rPr>
          <w:delText xml:space="preserve">: </w:delText>
        </w:r>
        <w:r w:rsidR="00F455EA" w:rsidRPr="00766CC7" w:rsidDel="00997A85">
          <w:rPr>
            <w:iCs/>
            <w:sz w:val="16"/>
            <w:szCs w:val="16"/>
            <w:highlight w:val="lightGray"/>
          </w:rPr>
          <w:delText xml:space="preserve">The </w:delText>
        </w:r>
        <w:r w:rsidR="008413B1" w:rsidRPr="00766CC7" w:rsidDel="00997A85">
          <w:rPr>
            <w:iCs/>
            <w:sz w:val="16"/>
            <w:szCs w:val="16"/>
            <w:highlight w:val="lightGray"/>
          </w:rPr>
          <w:delText xml:space="preserve">sections </w:delText>
        </w:r>
        <w:r w:rsidR="00F455EA" w:rsidRPr="00766CC7" w:rsidDel="00997A85">
          <w:rPr>
            <w:iCs/>
            <w:sz w:val="16"/>
            <w:szCs w:val="16"/>
            <w:highlight w:val="lightGray"/>
          </w:rPr>
          <w:delText xml:space="preserve">following this Introduction </w:delText>
        </w:r>
        <w:r w:rsidR="008413B1" w:rsidRPr="00766CC7" w:rsidDel="00997A85">
          <w:rPr>
            <w:iCs/>
            <w:sz w:val="16"/>
            <w:szCs w:val="16"/>
            <w:highlight w:val="lightGray"/>
          </w:rPr>
          <w:delText xml:space="preserve">will </w:delText>
        </w:r>
        <w:r w:rsidR="00F455EA" w:rsidRPr="00766CC7" w:rsidDel="00997A85">
          <w:rPr>
            <w:iCs/>
            <w:sz w:val="16"/>
            <w:szCs w:val="16"/>
            <w:highlight w:val="lightGray"/>
          </w:rPr>
          <w:delText xml:space="preserve">eventually </w:delText>
        </w:r>
        <w:r w:rsidR="008413B1" w:rsidRPr="00766CC7" w:rsidDel="00997A85">
          <w:rPr>
            <w:iCs/>
            <w:sz w:val="16"/>
            <w:szCs w:val="16"/>
            <w:highlight w:val="lightGray"/>
          </w:rPr>
          <w:delText>be added as Final Text to Volumes 1 – 4 of the Technical Framework</w:delText>
        </w:r>
        <w:r w:rsidR="00F0665F" w:rsidRPr="00766CC7" w:rsidDel="00997A85">
          <w:rPr>
            <w:iCs/>
            <w:sz w:val="16"/>
            <w:szCs w:val="16"/>
            <w:highlight w:val="lightGray"/>
          </w:rPr>
          <w:delText xml:space="preserve">. </w:delText>
        </w:r>
        <w:r w:rsidR="008413B1" w:rsidRPr="00766CC7" w:rsidDel="00997A85">
          <w:rPr>
            <w:iCs/>
            <w:sz w:val="16"/>
            <w:szCs w:val="16"/>
            <w:highlight w:val="lightGray"/>
          </w:rPr>
          <w:delText xml:space="preserve">The material above this </w:delText>
        </w:r>
        <w:r w:rsidRPr="00766CC7" w:rsidDel="00997A85">
          <w:rPr>
            <w:iCs/>
            <w:sz w:val="16"/>
            <w:szCs w:val="16"/>
            <w:highlight w:val="lightGray"/>
          </w:rPr>
          <w:delText xml:space="preserve">note </w:delText>
        </w:r>
        <w:r w:rsidR="009F5CF4" w:rsidRPr="00766CC7" w:rsidDel="00997A85">
          <w:rPr>
            <w:iCs/>
            <w:sz w:val="16"/>
            <w:szCs w:val="16"/>
            <w:highlight w:val="lightGray"/>
          </w:rPr>
          <w:delText>(t</w:delText>
        </w:r>
        <w:r w:rsidR="009F5CF4" w:rsidRPr="00766CC7" w:rsidDel="00997A85">
          <w:rPr>
            <w:sz w:val="16"/>
            <w:szCs w:val="16"/>
            <w:highlight w:val="lightGray"/>
          </w:rPr>
          <w:delText>he Introduction, and Open and Closed Issues section)</w:delText>
        </w:r>
        <w:r w:rsidR="009F5CF4" w:rsidRPr="00766CC7" w:rsidDel="00997A85">
          <w:rPr>
            <w:iCs/>
            <w:sz w:val="16"/>
            <w:szCs w:val="16"/>
            <w:highlight w:val="lightGray"/>
          </w:rPr>
          <w:delText xml:space="preserve"> </w:delText>
        </w:r>
        <w:r w:rsidR="008413B1" w:rsidRPr="00766CC7" w:rsidDel="00997A85">
          <w:rPr>
            <w:iCs/>
            <w:sz w:val="16"/>
            <w:szCs w:val="16"/>
            <w:highlight w:val="lightGray"/>
          </w:rPr>
          <w:delText>will be deleted when this Supplement is moved to Final Text</w:delText>
        </w:r>
        <w:r w:rsidR="007773C8" w:rsidRPr="00766CC7" w:rsidDel="00997A85">
          <w:rPr>
            <w:iCs/>
            <w:sz w:val="16"/>
            <w:szCs w:val="16"/>
            <w:highlight w:val="lightGray"/>
          </w:rPr>
          <w:delText>.</w:delText>
        </w:r>
        <w:r w:rsidRPr="00766CC7" w:rsidDel="00997A85">
          <w:rPr>
            <w:iCs/>
            <w:sz w:val="16"/>
            <w:szCs w:val="16"/>
            <w:highlight w:val="lightGray"/>
          </w:rPr>
          <w:delText>&gt;</w:delText>
        </w:r>
      </w:del>
    </w:p>
    <w:p w14:paraId="3B68E5B6" w14:textId="77777777" w:rsidR="009F5CF4" w:rsidRPr="003651D9" w:rsidRDefault="00747676" w:rsidP="00BB76BC">
      <w:pPr>
        <w:pStyle w:val="Heading1"/>
        <w:numPr>
          <w:ilvl w:val="0"/>
          <w:numId w:val="0"/>
        </w:numPr>
        <w:rPr>
          <w:noProof w:val="0"/>
        </w:rPr>
      </w:pPr>
      <w:bookmarkStart w:id="138" w:name="_Toc345074643"/>
      <w:r w:rsidRPr="003651D9">
        <w:rPr>
          <w:noProof w:val="0"/>
        </w:rPr>
        <w:lastRenderedPageBreak/>
        <w:t>General Introduction</w:t>
      </w:r>
      <w:bookmarkEnd w:id="138"/>
    </w:p>
    <w:p w14:paraId="42413CA7"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5BC09BB9" w14:textId="77777777" w:rsidR="00747676" w:rsidRPr="003651D9" w:rsidRDefault="00747676" w:rsidP="00747676">
      <w:pPr>
        <w:pStyle w:val="AppendixHeading1"/>
        <w:rPr>
          <w:noProof w:val="0"/>
        </w:rPr>
      </w:pPr>
      <w:bookmarkStart w:id="139" w:name="_Toc345074644"/>
      <w:r w:rsidRPr="003651D9">
        <w:rPr>
          <w:noProof w:val="0"/>
        </w:rPr>
        <w:t>Appendix A - Actor Summary Definitions</w:t>
      </w:r>
      <w:bookmarkEnd w:id="139"/>
    </w:p>
    <w:p w14:paraId="0722E5DF"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60D9516F" w14:textId="77777777" w:rsidR="00747676" w:rsidRPr="00C73B49" w:rsidRDefault="00747676" w:rsidP="00747676">
      <w:pPr>
        <w:pStyle w:val="AuthorInstructions"/>
        <w:rPr>
          <w:sz w:val="16"/>
          <w:szCs w:val="16"/>
        </w:rPr>
      </w:pPr>
      <w:r w:rsidRPr="00766CC7">
        <w:rPr>
          <w:sz w:val="16"/>
          <w:szCs w:val="16"/>
          <w:highlight w:val="lightGray"/>
        </w:rPr>
        <w:t>&lt;Add any actor definitions for new actors defined specifically for this profile. These will be added to the IHE TF General Introdu</w:t>
      </w:r>
      <w:r w:rsidR="003B70A2" w:rsidRPr="00766CC7">
        <w:rPr>
          <w:sz w:val="16"/>
          <w:szCs w:val="16"/>
          <w:highlight w:val="lightGray"/>
        </w:rPr>
        <w:t>ction list of Actors namespace.</w:t>
      </w:r>
      <w:r w:rsidRPr="00766CC7">
        <w:rPr>
          <w:sz w:val="16"/>
          <w:szCs w:val="16"/>
          <w:highlight w:val="lightGray"/>
        </w:rPr>
        <w:t>&gt;</w:t>
      </w:r>
    </w:p>
    <w:p w14:paraId="0C15FCB9"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32F5E58" w14:textId="77777777" w:rsidTr="00BB76BC">
        <w:tc>
          <w:tcPr>
            <w:tcW w:w="3078" w:type="dxa"/>
            <w:shd w:val="clear" w:color="auto" w:fill="D9D9D9"/>
          </w:tcPr>
          <w:p w14:paraId="428D002D" w14:textId="77777777" w:rsidR="00747676" w:rsidRPr="003651D9" w:rsidRDefault="00747676" w:rsidP="00EB71A2">
            <w:pPr>
              <w:pStyle w:val="TableEntryHeader"/>
            </w:pPr>
            <w:r w:rsidRPr="003651D9">
              <w:t>Actor</w:t>
            </w:r>
          </w:p>
        </w:tc>
        <w:tc>
          <w:tcPr>
            <w:tcW w:w="6498" w:type="dxa"/>
            <w:shd w:val="clear" w:color="auto" w:fill="D9D9D9"/>
          </w:tcPr>
          <w:p w14:paraId="364C9650" w14:textId="77777777" w:rsidR="00747676" w:rsidRPr="003651D9" w:rsidRDefault="00747676" w:rsidP="00EB71A2">
            <w:pPr>
              <w:pStyle w:val="TableEntryHeader"/>
            </w:pPr>
            <w:r w:rsidRPr="003651D9">
              <w:t>Definition</w:t>
            </w:r>
          </w:p>
        </w:tc>
      </w:tr>
      <w:tr w:rsidR="00747676" w:rsidRPr="003651D9" w14:paraId="3E62D5A9" w14:textId="77777777" w:rsidTr="00BB76BC">
        <w:tc>
          <w:tcPr>
            <w:tcW w:w="3078" w:type="dxa"/>
            <w:shd w:val="clear" w:color="auto" w:fill="auto"/>
          </w:tcPr>
          <w:p w14:paraId="3B43234C" w14:textId="77777777" w:rsidR="00747676" w:rsidRPr="00605DE1" w:rsidRDefault="00F75ECA" w:rsidP="00EB71A2">
            <w:pPr>
              <w:pStyle w:val="TableEntry"/>
              <w:rPr>
                <w:sz w:val="22"/>
                <w:szCs w:val="22"/>
              </w:rPr>
            </w:pPr>
            <w:r w:rsidRPr="00605DE1">
              <w:rPr>
                <w:sz w:val="22"/>
                <w:szCs w:val="22"/>
              </w:rPr>
              <w:t>Care Team Contributor</w:t>
            </w:r>
          </w:p>
        </w:tc>
        <w:tc>
          <w:tcPr>
            <w:tcW w:w="6498" w:type="dxa"/>
            <w:shd w:val="clear" w:color="auto" w:fill="auto"/>
          </w:tcPr>
          <w:p w14:paraId="19ADDF79" w14:textId="77777777" w:rsidR="00747676" w:rsidRPr="00605DE1" w:rsidRDefault="00F75ECA" w:rsidP="00605DE1">
            <w:pPr>
              <w:pStyle w:val="AuthorInstructions"/>
              <w:rPr>
                <w:sz w:val="22"/>
                <w:szCs w:val="22"/>
              </w:rPr>
            </w:pPr>
            <w:r w:rsidRPr="00605DE1">
              <w:rPr>
                <w:i w:val="0"/>
                <w:sz w:val="22"/>
                <w:szCs w:val="22"/>
              </w:rPr>
              <w:t xml:space="preserve">This Actor reads, creates and updates Care Teams hosted by a Care Team Service. </w:t>
            </w:r>
          </w:p>
        </w:tc>
      </w:tr>
      <w:tr w:rsidR="00747676" w:rsidRPr="003651D9" w14:paraId="64A79644" w14:textId="77777777" w:rsidTr="00BB76BC">
        <w:tc>
          <w:tcPr>
            <w:tcW w:w="3078" w:type="dxa"/>
            <w:shd w:val="clear" w:color="auto" w:fill="auto"/>
          </w:tcPr>
          <w:p w14:paraId="70AB90C7" w14:textId="77777777" w:rsidR="00747676" w:rsidRPr="00605DE1" w:rsidRDefault="00F75ECA" w:rsidP="00EB71A2">
            <w:pPr>
              <w:pStyle w:val="TableEntry"/>
              <w:rPr>
                <w:sz w:val="22"/>
                <w:szCs w:val="22"/>
              </w:rPr>
            </w:pPr>
            <w:r w:rsidRPr="00605DE1">
              <w:rPr>
                <w:sz w:val="22"/>
                <w:szCs w:val="22"/>
              </w:rPr>
              <w:t>Care Team Service</w:t>
            </w:r>
          </w:p>
        </w:tc>
        <w:tc>
          <w:tcPr>
            <w:tcW w:w="6498" w:type="dxa"/>
            <w:shd w:val="clear" w:color="auto" w:fill="auto"/>
          </w:tcPr>
          <w:p w14:paraId="00DE2113" w14:textId="77777777" w:rsidR="00747676" w:rsidRPr="00605DE1" w:rsidRDefault="00F75ECA" w:rsidP="00605DE1">
            <w:pPr>
              <w:pStyle w:val="BodyText"/>
              <w:rPr>
                <w:sz w:val="22"/>
                <w:szCs w:val="22"/>
              </w:rPr>
            </w:pPr>
            <w:r w:rsidRPr="00605DE1">
              <w:rPr>
                <w:sz w:val="22"/>
                <w:szCs w:val="22"/>
              </w:rPr>
              <w:t xml:space="preserve">This actor manages Care Teams received from Care Team Contributors, and provide notification of updates and access to updated Care Teams to subscribers. </w:t>
            </w:r>
            <w:r w:rsidRPr="00605DE1" w:rsidDel="00C40D59">
              <w:rPr>
                <w:color w:val="FF0000"/>
                <w:sz w:val="22"/>
                <w:szCs w:val="22"/>
              </w:rPr>
              <w:t xml:space="preserve"> </w:t>
            </w:r>
          </w:p>
        </w:tc>
      </w:tr>
    </w:tbl>
    <w:p w14:paraId="0C3C89AC" w14:textId="77777777" w:rsidR="00747676" w:rsidRPr="003651D9" w:rsidRDefault="00747676" w:rsidP="00747676">
      <w:pPr>
        <w:pStyle w:val="AppendixHeading1"/>
        <w:rPr>
          <w:noProof w:val="0"/>
        </w:rPr>
      </w:pPr>
      <w:bookmarkStart w:id="140" w:name="_Toc345074645"/>
      <w:r w:rsidRPr="003651D9">
        <w:rPr>
          <w:noProof w:val="0"/>
        </w:rPr>
        <w:t>Appendix B - Transaction Summary Definitions</w:t>
      </w:r>
      <w:bookmarkEnd w:id="140"/>
    </w:p>
    <w:p w14:paraId="097A37B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30B76196" w14:textId="77777777" w:rsidR="00747676" w:rsidRPr="00C73B49" w:rsidRDefault="00747676" w:rsidP="00747676">
      <w:pPr>
        <w:pStyle w:val="AuthorInstructions"/>
        <w:rPr>
          <w:sz w:val="16"/>
          <w:szCs w:val="16"/>
        </w:rPr>
      </w:pPr>
      <w:r w:rsidRPr="00766CC7">
        <w:rPr>
          <w:sz w:val="16"/>
          <w:szCs w:val="16"/>
          <w:highlight w:val="lightGray"/>
        </w:rPr>
        <w:t xml:space="preserve">&lt;Add any transaction definitions for new transactions defined specifically for this profile. These will be added to the IHE TF General Introduction </w:t>
      </w:r>
      <w:r w:rsidR="003B70A2" w:rsidRPr="00766CC7">
        <w:rPr>
          <w:sz w:val="16"/>
          <w:szCs w:val="16"/>
          <w:highlight w:val="lightGray"/>
        </w:rPr>
        <w:t>list of Transactions namespace.</w:t>
      </w:r>
      <w:r w:rsidRPr="00766CC7">
        <w:rPr>
          <w:sz w:val="16"/>
          <w:szCs w:val="16"/>
          <w:highlight w:val="lightGray"/>
        </w:rPr>
        <w:t>&gt;</w:t>
      </w:r>
    </w:p>
    <w:p w14:paraId="06277AA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C398CD3" w14:textId="77777777" w:rsidTr="00BB76BC">
        <w:tc>
          <w:tcPr>
            <w:tcW w:w="3078" w:type="dxa"/>
            <w:shd w:val="clear" w:color="auto" w:fill="D9D9D9"/>
          </w:tcPr>
          <w:p w14:paraId="339842BD" w14:textId="77777777" w:rsidR="00747676" w:rsidRPr="003651D9" w:rsidRDefault="00747676" w:rsidP="00EB71A2">
            <w:pPr>
              <w:pStyle w:val="TableEntryHeader"/>
            </w:pPr>
            <w:r w:rsidRPr="003651D9">
              <w:t>Transaction</w:t>
            </w:r>
          </w:p>
        </w:tc>
        <w:tc>
          <w:tcPr>
            <w:tcW w:w="6498" w:type="dxa"/>
            <w:shd w:val="clear" w:color="auto" w:fill="D9D9D9"/>
          </w:tcPr>
          <w:p w14:paraId="734514BD" w14:textId="77777777" w:rsidR="00747676" w:rsidRPr="003651D9" w:rsidRDefault="00747676" w:rsidP="00EB71A2">
            <w:pPr>
              <w:pStyle w:val="TableEntryHeader"/>
            </w:pPr>
            <w:r w:rsidRPr="003651D9">
              <w:t>Definition</w:t>
            </w:r>
          </w:p>
        </w:tc>
      </w:tr>
      <w:tr w:rsidR="00747676" w:rsidRPr="003651D9" w14:paraId="69A544A2" w14:textId="77777777" w:rsidTr="00BB76BC">
        <w:tc>
          <w:tcPr>
            <w:tcW w:w="3078" w:type="dxa"/>
            <w:shd w:val="clear" w:color="auto" w:fill="auto"/>
          </w:tcPr>
          <w:p w14:paraId="06DC3F5E" w14:textId="77777777" w:rsidR="00747676" w:rsidRPr="003651D9" w:rsidRDefault="00747676" w:rsidP="00EB71A2">
            <w:pPr>
              <w:pStyle w:val="TableEntry"/>
            </w:pPr>
          </w:p>
        </w:tc>
        <w:tc>
          <w:tcPr>
            <w:tcW w:w="6498" w:type="dxa"/>
            <w:shd w:val="clear" w:color="auto" w:fill="auto"/>
          </w:tcPr>
          <w:p w14:paraId="4A779BEA" w14:textId="77777777" w:rsidR="00747676" w:rsidRPr="003651D9" w:rsidRDefault="00747676" w:rsidP="00EB71A2">
            <w:pPr>
              <w:pStyle w:val="TableEntry"/>
            </w:pPr>
          </w:p>
        </w:tc>
      </w:tr>
      <w:tr w:rsidR="00747676" w:rsidRPr="003651D9" w14:paraId="3061020A" w14:textId="77777777" w:rsidTr="00BB76BC">
        <w:tc>
          <w:tcPr>
            <w:tcW w:w="3078" w:type="dxa"/>
            <w:shd w:val="clear" w:color="auto" w:fill="auto"/>
          </w:tcPr>
          <w:p w14:paraId="0446F8E3" w14:textId="77777777" w:rsidR="00747676" w:rsidRPr="003651D9" w:rsidRDefault="00747676" w:rsidP="00EB71A2">
            <w:pPr>
              <w:pStyle w:val="TableEntry"/>
            </w:pPr>
          </w:p>
        </w:tc>
        <w:tc>
          <w:tcPr>
            <w:tcW w:w="6498" w:type="dxa"/>
            <w:shd w:val="clear" w:color="auto" w:fill="auto"/>
          </w:tcPr>
          <w:p w14:paraId="31C6BD82" w14:textId="77777777" w:rsidR="00747676" w:rsidRPr="003651D9" w:rsidRDefault="00747676" w:rsidP="00EB71A2">
            <w:pPr>
              <w:pStyle w:val="TableEntry"/>
            </w:pPr>
          </w:p>
        </w:tc>
      </w:tr>
    </w:tbl>
    <w:p w14:paraId="1497FCFF" w14:textId="77777777" w:rsidR="00747676" w:rsidRPr="003651D9" w:rsidRDefault="00747676" w:rsidP="00747676">
      <w:pPr>
        <w:pStyle w:val="Glossary"/>
        <w:pageBreakBefore w:val="0"/>
        <w:rPr>
          <w:noProof w:val="0"/>
        </w:rPr>
      </w:pPr>
      <w:bookmarkStart w:id="141" w:name="_Toc345074646"/>
      <w:r w:rsidRPr="003651D9">
        <w:rPr>
          <w:noProof w:val="0"/>
        </w:rPr>
        <w:t>Glossary</w:t>
      </w:r>
      <w:bookmarkEnd w:id="141"/>
    </w:p>
    <w:p w14:paraId="25D1816E" w14:textId="77777777" w:rsidR="00747676" w:rsidRPr="003651D9" w:rsidRDefault="00747676" w:rsidP="00747676">
      <w:pPr>
        <w:pStyle w:val="EditorInstructions"/>
      </w:pPr>
      <w:r w:rsidRPr="003651D9">
        <w:t>Add the following glossary terms to the IHE Technical Frameworks General Introduction Glossary:</w:t>
      </w:r>
    </w:p>
    <w:p w14:paraId="715F14AD"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67A92822"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05DE1" w14:paraId="0C0B10BA" w14:textId="77777777" w:rsidTr="00BB76BC">
        <w:tc>
          <w:tcPr>
            <w:tcW w:w="3078" w:type="dxa"/>
            <w:shd w:val="clear" w:color="auto" w:fill="D9D9D9"/>
          </w:tcPr>
          <w:p w14:paraId="5F7580C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Glossary Term</w:t>
            </w:r>
          </w:p>
        </w:tc>
        <w:tc>
          <w:tcPr>
            <w:tcW w:w="6498" w:type="dxa"/>
            <w:shd w:val="clear" w:color="auto" w:fill="D9D9D9"/>
          </w:tcPr>
          <w:p w14:paraId="39DA7018" w14:textId="77777777" w:rsidR="00747676" w:rsidRPr="00605DE1" w:rsidRDefault="00747676" w:rsidP="00843B52">
            <w:pPr>
              <w:pStyle w:val="TableEntryHeader"/>
              <w:rPr>
                <w:rFonts w:ascii="Times New Roman" w:hAnsi="Times New Roman"/>
                <w:sz w:val="22"/>
                <w:szCs w:val="22"/>
              </w:rPr>
            </w:pPr>
            <w:r w:rsidRPr="00605DE1">
              <w:rPr>
                <w:rFonts w:ascii="Times New Roman" w:hAnsi="Times New Roman"/>
                <w:sz w:val="22"/>
                <w:szCs w:val="22"/>
              </w:rPr>
              <w:t>Definition</w:t>
            </w:r>
          </w:p>
        </w:tc>
      </w:tr>
      <w:tr w:rsidR="008B7794" w:rsidRPr="00605DE1" w14:paraId="644F1022" w14:textId="77777777" w:rsidTr="00BB76BC">
        <w:tc>
          <w:tcPr>
            <w:tcW w:w="3078" w:type="dxa"/>
            <w:shd w:val="clear" w:color="auto" w:fill="auto"/>
          </w:tcPr>
          <w:p w14:paraId="1F8D7867" w14:textId="77777777" w:rsidR="008B7794" w:rsidRPr="00605DE1" w:rsidRDefault="008B7794" w:rsidP="00843B52">
            <w:pPr>
              <w:pStyle w:val="TableEntry"/>
              <w:rPr>
                <w:sz w:val="22"/>
                <w:szCs w:val="22"/>
              </w:rPr>
            </w:pPr>
            <w:r w:rsidRPr="00605DE1">
              <w:rPr>
                <w:sz w:val="22"/>
                <w:szCs w:val="22"/>
              </w:rPr>
              <w:t>Clinical Care Team</w:t>
            </w:r>
          </w:p>
        </w:tc>
        <w:tc>
          <w:tcPr>
            <w:tcW w:w="6498" w:type="dxa"/>
            <w:shd w:val="clear" w:color="auto" w:fill="auto"/>
          </w:tcPr>
          <w:p w14:paraId="1150D02D" w14:textId="77777777" w:rsidR="008B7794" w:rsidRPr="00605DE1" w:rsidRDefault="008B7794" w:rsidP="00843B52">
            <w:pPr>
              <w:pStyle w:val="TableEntry"/>
              <w:rPr>
                <w:i/>
                <w:sz w:val="22"/>
                <w:szCs w:val="22"/>
              </w:rPr>
            </w:pPr>
            <w:r w:rsidRPr="00605DE1">
              <w:rPr>
                <w:rStyle w:val="Emphasis"/>
                <w:i w:val="0"/>
                <w:sz w:val="22"/>
                <w:szCs w:val="22"/>
                <w:bdr w:val="none" w:sz="0" w:space="0" w:color="auto" w:frame="1"/>
              </w:rPr>
              <w:t xml:space="preserve">A clinical care team for a given patient consists of the health professionals—physicians, advanced practice registered nurses, other registered nurses, physician assistants, clinical pharmacists, and other health care professionals—with the training and skills needed to </w:t>
            </w:r>
            <w:r w:rsidRPr="00605DE1">
              <w:rPr>
                <w:rStyle w:val="Emphasis"/>
                <w:i w:val="0"/>
                <w:sz w:val="22"/>
                <w:szCs w:val="22"/>
                <w:bdr w:val="none" w:sz="0" w:space="0" w:color="auto" w:frame="1"/>
              </w:rPr>
              <w:lastRenderedPageBreak/>
              <w:t>provide high-quality, coordinated care specific to the patient's clinical needs and circumstances</w:t>
            </w:r>
            <w:r w:rsidR="003E0067" w:rsidRPr="00605DE1">
              <w:rPr>
                <w:rStyle w:val="FootnoteReference"/>
                <w:i/>
                <w:iCs/>
                <w:sz w:val="22"/>
                <w:szCs w:val="22"/>
                <w:bdr w:val="none" w:sz="0" w:space="0" w:color="auto" w:frame="1"/>
              </w:rPr>
              <w:footnoteReference w:id="3"/>
            </w:r>
            <w:r w:rsidRPr="00605DE1">
              <w:rPr>
                <w:rStyle w:val="Emphasis"/>
                <w:i w:val="0"/>
                <w:sz w:val="22"/>
                <w:szCs w:val="22"/>
                <w:bdr w:val="none" w:sz="0" w:space="0" w:color="auto" w:frame="1"/>
              </w:rPr>
              <w:t>.</w:t>
            </w:r>
          </w:p>
        </w:tc>
      </w:tr>
      <w:tr w:rsidR="00747676" w:rsidRPr="00605DE1" w14:paraId="5FFDF373" w14:textId="77777777" w:rsidTr="00BB76BC">
        <w:tc>
          <w:tcPr>
            <w:tcW w:w="3078" w:type="dxa"/>
            <w:shd w:val="clear" w:color="auto" w:fill="auto"/>
          </w:tcPr>
          <w:p w14:paraId="482AD49F" w14:textId="77777777" w:rsidR="00747676" w:rsidRPr="00605DE1" w:rsidRDefault="00C73B49" w:rsidP="00843B52">
            <w:pPr>
              <w:pStyle w:val="TableEntry"/>
              <w:rPr>
                <w:sz w:val="22"/>
                <w:szCs w:val="22"/>
              </w:rPr>
            </w:pPr>
            <w:r w:rsidRPr="00605DE1">
              <w:rPr>
                <w:sz w:val="22"/>
                <w:szCs w:val="22"/>
              </w:rPr>
              <w:lastRenderedPageBreak/>
              <w:t>Care Team</w:t>
            </w:r>
            <w:r w:rsidR="008B7794" w:rsidRPr="00605DE1">
              <w:rPr>
                <w:sz w:val="22"/>
                <w:szCs w:val="22"/>
              </w:rPr>
              <w:t xml:space="preserve"> Management</w:t>
            </w:r>
          </w:p>
        </w:tc>
        <w:tc>
          <w:tcPr>
            <w:tcW w:w="6498" w:type="dxa"/>
            <w:shd w:val="clear" w:color="auto" w:fill="auto"/>
          </w:tcPr>
          <w:p w14:paraId="2E2BC3A9" w14:textId="77777777" w:rsidR="00747676" w:rsidRPr="00605DE1" w:rsidRDefault="0091747E" w:rsidP="00843B52">
            <w:pPr>
              <w:pStyle w:val="TableEntry"/>
              <w:rPr>
                <w:sz w:val="22"/>
                <w:szCs w:val="22"/>
              </w:rPr>
            </w:pPr>
            <w:r w:rsidRPr="00605DE1">
              <w:rPr>
                <w:sz w:val="22"/>
                <w:szCs w:val="22"/>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605DE1">
              <w:rPr>
                <w:rStyle w:val="FootnoteReference"/>
                <w:sz w:val="22"/>
                <w:szCs w:val="22"/>
              </w:rPr>
              <w:footnoteReference w:id="4"/>
            </w:r>
            <w:r w:rsidRPr="00605DE1">
              <w:rPr>
                <w:sz w:val="22"/>
                <w:szCs w:val="22"/>
              </w:rPr>
              <w:t>.</w:t>
            </w:r>
          </w:p>
        </w:tc>
      </w:tr>
      <w:tr w:rsidR="00747676" w:rsidRPr="00605DE1" w14:paraId="1420035B" w14:textId="77777777" w:rsidTr="00BB76BC">
        <w:tc>
          <w:tcPr>
            <w:tcW w:w="3078" w:type="dxa"/>
            <w:shd w:val="clear" w:color="auto" w:fill="auto"/>
          </w:tcPr>
          <w:p w14:paraId="2C716070" w14:textId="2FD07D20" w:rsidR="00747676" w:rsidRPr="00605DE1" w:rsidRDefault="003E0067" w:rsidP="00843B52">
            <w:pPr>
              <w:pStyle w:val="TableEntry"/>
              <w:rPr>
                <w:sz w:val="22"/>
                <w:szCs w:val="22"/>
              </w:rPr>
            </w:pPr>
            <w:r w:rsidRPr="00605DE1">
              <w:rPr>
                <w:sz w:val="22"/>
                <w:szCs w:val="22"/>
              </w:rPr>
              <w:t xml:space="preserve">Coordination of Care Services Functional Model: </w:t>
            </w:r>
            <w:r w:rsidR="008B7794" w:rsidRPr="00605DE1">
              <w:rPr>
                <w:sz w:val="22"/>
                <w:szCs w:val="22"/>
              </w:rPr>
              <w:t>Care Team Capability</w:t>
            </w:r>
          </w:p>
        </w:tc>
        <w:tc>
          <w:tcPr>
            <w:tcW w:w="6498" w:type="dxa"/>
            <w:shd w:val="clear" w:color="auto" w:fill="auto"/>
          </w:tcPr>
          <w:p w14:paraId="148D847A" w14:textId="77777777" w:rsidR="00747676" w:rsidRPr="00605DE1" w:rsidRDefault="008B7794" w:rsidP="00843B52">
            <w:pPr>
              <w:pStyle w:val="TableEntry"/>
              <w:rPr>
                <w:sz w:val="22"/>
                <w:szCs w:val="22"/>
              </w:rPr>
            </w:pPr>
            <w:r w:rsidRPr="00605DE1">
              <w:rPr>
                <w:color w:val="000000"/>
                <w:sz w:val="22"/>
                <w:szCs w:val="22"/>
                <w:shd w:val="clear" w:color="auto" w:fill="FFFFFF"/>
              </w:rPr>
              <w:t>A working care team is the foundation of effective communication, interaction channels and maintenance of current clinical context awareness. Care team, communication and interactions are the heart of collaborative coordination of care</w:t>
            </w:r>
            <w:r w:rsidRPr="00605DE1">
              <w:rPr>
                <w:rStyle w:val="FootnoteReference"/>
                <w:color w:val="000000"/>
                <w:sz w:val="22"/>
                <w:szCs w:val="22"/>
                <w:shd w:val="clear" w:color="auto" w:fill="FFFFFF"/>
              </w:rPr>
              <w:footnoteReference w:id="5"/>
            </w:r>
            <w:r w:rsidRPr="00605DE1">
              <w:rPr>
                <w:color w:val="000000"/>
                <w:sz w:val="22"/>
                <w:szCs w:val="22"/>
                <w:shd w:val="clear" w:color="auto" w:fill="FFFFFF"/>
              </w:rPr>
              <w:t>.</w:t>
            </w:r>
          </w:p>
        </w:tc>
      </w:tr>
      <w:tr w:rsidR="00732726" w:rsidRPr="00605DE1" w14:paraId="40160F82" w14:textId="77777777" w:rsidTr="00BB76BC">
        <w:tc>
          <w:tcPr>
            <w:tcW w:w="3078" w:type="dxa"/>
            <w:shd w:val="clear" w:color="auto" w:fill="auto"/>
          </w:tcPr>
          <w:p w14:paraId="2B2D7507" w14:textId="77777777" w:rsidR="00732726" w:rsidRPr="00605DE1" w:rsidRDefault="00732726" w:rsidP="00732726">
            <w:pPr>
              <w:pStyle w:val="AuthorInstructions"/>
              <w:rPr>
                <w:i w:val="0"/>
                <w:sz w:val="22"/>
                <w:szCs w:val="22"/>
              </w:rPr>
            </w:pPr>
            <w:r w:rsidRPr="00605DE1">
              <w:rPr>
                <w:i w:val="0"/>
                <w:sz w:val="22"/>
                <w:szCs w:val="22"/>
              </w:rPr>
              <w:t>Encounter-focused Care Team</w:t>
            </w:r>
          </w:p>
        </w:tc>
        <w:tc>
          <w:tcPr>
            <w:tcW w:w="6498" w:type="dxa"/>
            <w:shd w:val="clear" w:color="auto" w:fill="auto"/>
          </w:tcPr>
          <w:p w14:paraId="09EF658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encounter. The encounter is determined by the context of use</w:t>
            </w:r>
            <w:r w:rsidRPr="00605DE1">
              <w:rPr>
                <w:rStyle w:val="FootnoteReference"/>
                <w:color w:val="000000"/>
                <w:sz w:val="22"/>
                <w:szCs w:val="22"/>
                <w:shd w:val="clear" w:color="auto" w:fill="FFFFFF"/>
              </w:rPr>
              <w:footnoteReference w:id="6"/>
            </w:r>
            <w:r w:rsidRPr="00605DE1">
              <w:rPr>
                <w:color w:val="000000"/>
                <w:sz w:val="22"/>
                <w:szCs w:val="22"/>
                <w:shd w:val="clear" w:color="auto" w:fill="FFFFFF"/>
              </w:rPr>
              <w:t>.</w:t>
            </w:r>
          </w:p>
        </w:tc>
      </w:tr>
      <w:tr w:rsidR="00732726" w:rsidRPr="00605DE1" w14:paraId="36EB1B7B" w14:textId="77777777" w:rsidTr="00BB76BC">
        <w:tc>
          <w:tcPr>
            <w:tcW w:w="3078" w:type="dxa"/>
            <w:shd w:val="clear" w:color="auto" w:fill="auto"/>
          </w:tcPr>
          <w:p w14:paraId="295DBB8E" w14:textId="77777777" w:rsidR="00732726" w:rsidRPr="00605DE1" w:rsidRDefault="00732726" w:rsidP="00732726">
            <w:pPr>
              <w:pStyle w:val="AuthorInstructions"/>
              <w:rPr>
                <w:i w:val="0"/>
                <w:sz w:val="22"/>
                <w:szCs w:val="22"/>
              </w:rPr>
            </w:pPr>
            <w:r w:rsidRPr="00605DE1">
              <w:rPr>
                <w:i w:val="0"/>
                <w:sz w:val="22"/>
                <w:szCs w:val="22"/>
              </w:rPr>
              <w:t>Episode-focused Care Team</w:t>
            </w:r>
          </w:p>
        </w:tc>
        <w:tc>
          <w:tcPr>
            <w:tcW w:w="6498" w:type="dxa"/>
            <w:shd w:val="clear" w:color="auto" w:fill="auto"/>
          </w:tcPr>
          <w:p w14:paraId="0BF0FB73"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episode of care. The episode of care is determined by the context of use</w:t>
            </w:r>
            <w:r w:rsidRPr="00605DE1">
              <w:rPr>
                <w:rStyle w:val="FootnoteReference"/>
                <w:color w:val="000000"/>
                <w:sz w:val="22"/>
                <w:szCs w:val="22"/>
                <w:shd w:val="clear" w:color="auto" w:fill="FFFFFF"/>
              </w:rPr>
              <w:footnoteReference w:id="7"/>
            </w:r>
            <w:r w:rsidRPr="00605DE1">
              <w:rPr>
                <w:color w:val="000000"/>
                <w:sz w:val="22"/>
                <w:szCs w:val="22"/>
                <w:shd w:val="clear" w:color="auto" w:fill="FFFFFF"/>
              </w:rPr>
              <w:t>.</w:t>
            </w:r>
          </w:p>
        </w:tc>
      </w:tr>
      <w:tr w:rsidR="00732726" w:rsidRPr="00605DE1" w14:paraId="19F3035F" w14:textId="77777777" w:rsidTr="00BB76BC">
        <w:tc>
          <w:tcPr>
            <w:tcW w:w="3078" w:type="dxa"/>
            <w:shd w:val="clear" w:color="auto" w:fill="auto"/>
          </w:tcPr>
          <w:p w14:paraId="748A1A11" w14:textId="77777777" w:rsidR="00732726" w:rsidRPr="00605DE1" w:rsidRDefault="00732726" w:rsidP="00732726">
            <w:pPr>
              <w:pStyle w:val="AuthorInstructions"/>
              <w:rPr>
                <w:i w:val="0"/>
                <w:sz w:val="22"/>
                <w:szCs w:val="22"/>
              </w:rPr>
            </w:pPr>
            <w:r w:rsidRPr="00605DE1">
              <w:rPr>
                <w:i w:val="0"/>
                <w:sz w:val="22"/>
                <w:szCs w:val="22"/>
              </w:rPr>
              <w:t xml:space="preserve">Condition-focused Care Team </w:t>
            </w:r>
          </w:p>
        </w:tc>
        <w:tc>
          <w:tcPr>
            <w:tcW w:w="6498" w:type="dxa"/>
            <w:shd w:val="clear" w:color="auto" w:fill="auto"/>
          </w:tcPr>
          <w:p w14:paraId="7116FCF4"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one specific condition. The condition is determined by the context of use</w:t>
            </w:r>
            <w:r w:rsidRPr="00605DE1">
              <w:rPr>
                <w:rStyle w:val="FootnoteReference"/>
                <w:color w:val="000000"/>
                <w:sz w:val="22"/>
                <w:szCs w:val="22"/>
                <w:shd w:val="clear" w:color="auto" w:fill="FFFFFF"/>
              </w:rPr>
              <w:footnoteReference w:id="8"/>
            </w:r>
            <w:r w:rsidRPr="00605DE1">
              <w:rPr>
                <w:color w:val="000000"/>
                <w:sz w:val="22"/>
                <w:szCs w:val="22"/>
                <w:shd w:val="clear" w:color="auto" w:fill="FFFFFF"/>
              </w:rPr>
              <w:t>.</w:t>
            </w:r>
          </w:p>
        </w:tc>
      </w:tr>
      <w:tr w:rsidR="00732726" w:rsidRPr="00605DE1" w14:paraId="396970C5" w14:textId="77777777" w:rsidTr="00BB76BC">
        <w:tc>
          <w:tcPr>
            <w:tcW w:w="3078" w:type="dxa"/>
            <w:shd w:val="clear" w:color="auto" w:fill="auto"/>
          </w:tcPr>
          <w:p w14:paraId="1AD50830" w14:textId="77777777" w:rsidR="00732726" w:rsidRPr="00605DE1" w:rsidRDefault="00732726" w:rsidP="00732726">
            <w:pPr>
              <w:pStyle w:val="AuthorInstructions"/>
              <w:rPr>
                <w:sz w:val="22"/>
                <w:szCs w:val="22"/>
              </w:rPr>
            </w:pPr>
            <w:r w:rsidRPr="00605DE1">
              <w:rPr>
                <w:i w:val="0"/>
                <w:sz w:val="22"/>
                <w:szCs w:val="22"/>
              </w:rPr>
              <w:t>Care-coordination focused Care Team</w:t>
            </w:r>
          </w:p>
        </w:tc>
        <w:tc>
          <w:tcPr>
            <w:tcW w:w="6498" w:type="dxa"/>
            <w:shd w:val="clear" w:color="auto" w:fill="auto"/>
          </w:tcPr>
          <w:p w14:paraId="79A7E782" w14:textId="77777777" w:rsidR="00732726" w:rsidRPr="00605DE1" w:rsidRDefault="00732726" w:rsidP="00732726">
            <w:pPr>
              <w:pStyle w:val="TableEntry"/>
              <w:rPr>
                <w:color w:val="000000"/>
                <w:sz w:val="22"/>
                <w:szCs w:val="22"/>
                <w:shd w:val="clear" w:color="auto" w:fill="FFFFFF"/>
              </w:rPr>
            </w:pPr>
            <w:r w:rsidRPr="00605DE1">
              <w:rPr>
                <w:color w:val="000000"/>
                <w:sz w:val="22"/>
                <w:szCs w:val="22"/>
                <w:shd w:val="clear" w:color="auto" w:fill="FFFFFF"/>
              </w:rPr>
              <w:t>This type of team focuses on overall care coordination. The members of the team are determined or selected by an individual or organization. When determined by an organization, the team may be assigned or based on the person’s enrollment in a particular program</w:t>
            </w:r>
            <w:r w:rsidRPr="00605DE1">
              <w:rPr>
                <w:rStyle w:val="FootnoteReference"/>
                <w:color w:val="000000"/>
                <w:sz w:val="22"/>
                <w:szCs w:val="22"/>
                <w:shd w:val="clear" w:color="auto" w:fill="FFFFFF"/>
              </w:rPr>
              <w:footnoteReference w:id="9"/>
            </w:r>
            <w:r w:rsidRPr="00605DE1">
              <w:rPr>
                <w:color w:val="000000"/>
                <w:sz w:val="22"/>
                <w:szCs w:val="22"/>
                <w:shd w:val="clear" w:color="auto" w:fill="FFFFFF"/>
              </w:rPr>
              <w:t xml:space="preserve">. </w:t>
            </w:r>
          </w:p>
        </w:tc>
      </w:tr>
      <w:tr w:rsidR="006A08C5" w:rsidRPr="00605DE1" w14:paraId="1755D1A0" w14:textId="77777777" w:rsidTr="00BB76BC">
        <w:tc>
          <w:tcPr>
            <w:tcW w:w="3078" w:type="dxa"/>
            <w:shd w:val="clear" w:color="auto" w:fill="auto"/>
          </w:tcPr>
          <w:p w14:paraId="1D1809DD" w14:textId="77777777" w:rsidR="006A08C5" w:rsidRPr="00605DE1" w:rsidRDefault="006A08C5" w:rsidP="00732726">
            <w:pPr>
              <w:pStyle w:val="AuthorInstructions"/>
              <w:rPr>
                <w:i w:val="0"/>
                <w:sz w:val="22"/>
                <w:szCs w:val="22"/>
              </w:rPr>
            </w:pPr>
            <w:r w:rsidRPr="00605DE1">
              <w:rPr>
                <w:i w:val="0"/>
                <w:sz w:val="22"/>
                <w:szCs w:val="22"/>
              </w:rPr>
              <w:t>Research-focused Care Team</w:t>
            </w:r>
          </w:p>
        </w:tc>
        <w:tc>
          <w:tcPr>
            <w:tcW w:w="6498" w:type="dxa"/>
            <w:shd w:val="clear" w:color="auto" w:fill="auto"/>
          </w:tcPr>
          <w:p w14:paraId="3E3F2406" w14:textId="77777777" w:rsidR="006A08C5" w:rsidRPr="00605DE1" w:rsidRDefault="004871B1" w:rsidP="00732726">
            <w:pPr>
              <w:pStyle w:val="TableEntry"/>
              <w:rPr>
                <w:color w:val="000000"/>
                <w:sz w:val="22"/>
                <w:szCs w:val="22"/>
                <w:shd w:val="clear" w:color="auto" w:fill="FFFFFF"/>
              </w:rPr>
            </w:pPr>
            <w:r w:rsidRPr="00CE7CD4">
              <w:rPr>
                <w:sz w:val="22"/>
                <w:szCs w:val="22"/>
              </w:rPr>
              <w:t xml:space="preserve">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w:t>
            </w:r>
            <w:r w:rsidRPr="00CE7CD4">
              <w:rPr>
                <w:sz w:val="22"/>
                <w:szCs w:val="22"/>
              </w:rPr>
              <w:lastRenderedPageBreak/>
              <w:t>inc</w:t>
            </w:r>
            <w:r w:rsidRPr="00F67E58">
              <w:rPr>
                <w:sz w:val="22"/>
                <w:szCs w:val="22"/>
              </w:rPr>
              <w:t>lude a provider whom the patient was already engaged with or the patient may have been referred to the clinical trial or enrolled on their own volition.  Team members might include a principal investigator, sub-inve</w:t>
            </w:r>
            <w:r w:rsidRPr="00CE4897">
              <w:rPr>
                <w:sz w:val="22"/>
                <w:szCs w:val="22"/>
              </w:rPr>
              <w:t>stigator, research coordinator site coordinator</w:t>
            </w:r>
            <w:r w:rsidRPr="00646393">
              <w:rPr>
                <w:sz w:val="22"/>
                <w:szCs w:val="22"/>
              </w:rPr>
              <w:t>, research nurse, or others involved in conducting the trial.</w:t>
            </w:r>
            <w:r w:rsidR="00CE7CD4">
              <w:rPr>
                <w:rStyle w:val="FootnoteReference"/>
                <w:sz w:val="22"/>
                <w:szCs w:val="22"/>
              </w:rPr>
              <w:footnoteReference w:id="10"/>
            </w:r>
          </w:p>
        </w:tc>
      </w:tr>
      <w:tr w:rsidR="0096685B" w:rsidRPr="00605DE1" w14:paraId="6B134135" w14:textId="77777777" w:rsidTr="00BB76BC">
        <w:tc>
          <w:tcPr>
            <w:tcW w:w="3078" w:type="dxa"/>
            <w:shd w:val="clear" w:color="auto" w:fill="auto"/>
          </w:tcPr>
          <w:p w14:paraId="525799A0" w14:textId="77777777" w:rsidR="0096685B" w:rsidRPr="00605DE1" w:rsidRDefault="0096685B" w:rsidP="00732726">
            <w:pPr>
              <w:pStyle w:val="AuthorInstructions"/>
              <w:rPr>
                <w:i w:val="0"/>
                <w:sz w:val="22"/>
                <w:szCs w:val="22"/>
              </w:rPr>
            </w:pPr>
            <w:r w:rsidRPr="00605DE1">
              <w:rPr>
                <w:i w:val="0"/>
                <w:sz w:val="22"/>
                <w:szCs w:val="22"/>
              </w:rPr>
              <w:lastRenderedPageBreak/>
              <w:t>Utilization Review</w:t>
            </w:r>
          </w:p>
        </w:tc>
        <w:tc>
          <w:tcPr>
            <w:tcW w:w="6498" w:type="dxa"/>
            <w:shd w:val="clear" w:color="auto" w:fill="auto"/>
          </w:tcPr>
          <w:p w14:paraId="05AD794D" w14:textId="77777777" w:rsidR="0096685B" w:rsidRPr="00605DE1" w:rsidRDefault="0096685B" w:rsidP="00732726">
            <w:pPr>
              <w:pStyle w:val="TableEntry"/>
              <w:rPr>
                <w:color w:val="000000"/>
                <w:sz w:val="22"/>
                <w:szCs w:val="22"/>
                <w:shd w:val="clear" w:color="auto" w:fill="FFFFFF"/>
              </w:rPr>
            </w:pPr>
            <w:r w:rsidRPr="00605DE1">
              <w:rPr>
                <w:color w:val="000000"/>
                <w:sz w:val="22"/>
                <w:szCs w:val="22"/>
                <w:shd w:val="clear" w:color="auto" w:fill="FFFFFF"/>
              </w:rPr>
              <w:t>A critical evaluation (as by a physician or nurse) of health-care services provided to patients that is made especially for the purpose of controlling costs and monitoring quality of care</w:t>
            </w:r>
            <w:r w:rsidRPr="00605DE1">
              <w:rPr>
                <w:rStyle w:val="FootnoteReference"/>
                <w:color w:val="000000"/>
                <w:sz w:val="22"/>
                <w:szCs w:val="22"/>
                <w:shd w:val="clear" w:color="auto" w:fill="FFFFFF"/>
              </w:rPr>
              <w:footnoteReference w:id="11"/>
            </w:r>
            <w:r w:rsidRPr="00605DE1">
              <w:rPr>
                <w:color w:val="000000"/>
                <w:sz w:val="22"/>
                <w:szCs w:val="22"/>
                <w:shd w:val="clear" w:color="auto" w:fill="FFFFFF"/>
              </w:rPr>
              <w:t>.</w:t>
            </w:r>
          </w:p>
        </w:tc>
      </w:tr>
    </w:tbl>
    <w:p w14:paraId="5CB97DF8" w14:textId="77777777" w:rsidR="00CF283F" w:rsidRPr="003651D9" w:rsidRDefault="00CF283F" w:rsidP="008616CB">
      <w:pPr>
        <w:pStyle w:val="PartTitle"/>
      </w:pPr>
      <w:bookmarkStart w:id="145"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45"/>
    </w:p>
    <w:p w14:paraId="53228CB4" w14:textId="77777777" w:rsidR="00B55350" w:rsidRPr="0014651F" w:rsidRDefault="00B55350" w:rsidP="00C62E65">
      <w:pPr>
        <w:pStyle w:val="Heading2"/>
        <w:numPr>
          <w:ilvl w:val="0"/>
          <w:numId w:val="0"/>
        </w:numPr>
        <w:rPr>
          <w:noProof w:val="0"/>
        </w:rPr>
      </w:pPr>
      <w:bookmarkStart w:id="146" w:name="_Toc345074648"/>
      <w:bookmarkStart w:id="147" w:name="_Toc530206507"/>
      <w:bookmarkStart w:id="148" w:name="_Toc1388427"/>
      <w:bookmarkStart w:id="149" w:name="_Toc1388581"/>
      <w:bookmarkStart w:id="150" w:name="_Toc1456608"/>
      <w:bookmarkStart w:id="151" w:name="_Toc37034633"/>
      <w:bookmarkStart w:id="152" w:name="_Toc38846111"/>
      <w:r w:rsidRPr="0014651F">
        <w:rPr>
          <w:noProof w:val="0"/>
        </w:rPr>
        <w:t xml:space="preserve">Copyright </w:t>
      </w:r>
      <w:r w:rsidR="00D22DE2" w:rsidRPr="0014651F">
        <w:rPr>
          <w:noProof w:val="0"/>
        </w:rPr>
        <w:t>Licenses</w:t>
      </w:r>
      <w:bookmarkEnd w:id="146"/>
    </w:p>
    <w:p w14:paraId="6F7CA7A9" w14:textId="77777777" w:rsidR="00C73B49" w:rsidRPr="00C73B49" w:rsidRDefault="00C73B49" w:rsidP="00B92EA1">
      <w:pPr>
        <w:pStyle w:val="AuthorInstructions"/>
        <w:rPr>
          <w:i w:val="0"/>
          <w:szCs w:val="24"/>
        </w:rPr>
      </w:pPr>
      <w:r w:rsidRPr="00C73B49">
        <w:rPr>
          <w:i w:val="0"/>
          <w:szCs w:val="24"/>
        </w:rPr>
        <w:t>NA</w:t>
      </w:r>
    </w:p>
    <w:p w14:paraId="1C38E92B"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4E55EA51" w14:textId="77777777" w:rsidR="00F455EA" w:rsidRPr="003651D9" w:rsidRDefault="00F455EA" w:rsidP="007922ED">
      <w:pPr>
        <w:rPr>
          <w:i/>
        </w:rPr>
      </w:pPr>
    </w:p>
    <w:p w14:paraId="510AFB25" w14:textId="77777777" w:rsidR="00F455EA" w:rsidRPr="0014651F" w:rsidRDefault="00F455EA" w:rsidP="00F455EA">
      <w:pPr>
        <w:pStyle w:val="Heading2"/>
        <w:numPr>
          <w:ilvl w:val="0"/>
          <w:numId w:val="0"/>
        </w:numPr>
        <w:rPr>
          <w:noProof w:val="0"/>
        </w:rPr>
      </w:pPr>
      <w:bookmarkStart w:id="153" w:name="_Toc345074649"/>
      <w:r w:rsidRPr="0014651F">
        <w:rPr>
          <w:noProof w:val="0"/>
        </w:rPr>
        <w:t>Domain-specific additions</w:t>
      </w:r>
      <w:bookmarkEnd w:id="153"/>
    </w:p>
    <w:p w14:paraId="2D518C7D" w14:textId="77777777" w:rsidR="00303E20" w:rsidRPr="00C73B49" w:rsidRDefault="00C73B49" w:rsidP="00C73B49">
      <w:pPr>
        <w:pStyle w:val="AuthorInstructions"/>
        <w:rPr>
          <w:i w:val="0"/>
          <w:szCs w:val="24"/>
        </w:rPr>
      </w:pPr>
      <w:bookmarkStart w:id="154" w:name="_Toc473170358"/>
      <w:bookmarkStart w:id="155" w:name="_Toc504625755"/>
      <w:bookmarkStart w:id="156" w:name="_Toc530206508"/>
      <w:bookmarkStart w:id="157" w:name="_Toc1388428"/>
      <w:bookmarkStart w:id="158" w:name="_Toc1388582"/>
      <w:bookmarkStart w:id="159" w:name="_Toc1456609"/>
      <w:bookmarkStart w:id="160" w:name="_Toc37034634"/>
      <w:bookmarkStart w:id="161" w:name="_Toc38846112"/>
      <w:bookmarkEnd w:id="77"/>
      <w:bookmarkEnd w:id="78"/>
      <w:bookmarkEnd w:id="147"/>
      <w:bookmarkEnd w:id="148"/>
      <w:bookmarkEnd w:id="149"/>
      <w:bookmarkEnd w:id="150"/>
      <w:bookmarkEnd w:id="151"/>
      <w:bookmarkEnd w:id="152"/>
      <w:r w:rsidRPr="00C73B49">
        <w:rPr>
          <w:i w:val="0"/>
          <w:szCs w:val="24"/>
        </w:rPr>
        <w:t>NA</w:t>
      </w:r>
    </w:p>
    <w:p w14:paraId="2C876D48"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62781CC6" w14:textId="77777777" w:rsidR="00D91815" w:rsidRPr="00C73B49" w:rsidRDefault="00D91815" w:rsidP="00B92EA1">
      <w:pPr>
        <w:pStyle w:val="AuthorInstructions"/>
        <w:rPr>
          <w:sz w:val="16"/>
          <w:szCs w:val="16"/>
        </w:rPr>
      </w:pPr>
    </w:p>
    <w:p w14:paraId="34F4CBEB" w14:textId="77777777" w:rsidR="00303E20" w:rsidRPr="003651D9" w:rsidRDefault="00303E20" w:rsidP="00303E20">
      <w:pPr>
        <w:pStyle w:val="Heading1"/>
        <w:pageBreakBefore w:val="0"/>
        <w:numPr>
          <w:ilvl w:val="0"/>
          <w:numId w:val="0"/>
        </w:numPr>
        <w:rPr>
          <w:noProof w:val="0"/>
        </w:rPr>
      </w:pPr>
      <w:bookmarkStart w:id="162" w:name="_Toc345074650"/>
      <w:r w:rsidRPr="003651D9">
        <w:rPr>
          <w:noProof w:val="0"/>
        </w:rPr>
        <w:t xml:space="preserve">X </w:t>
      </w:r>
      <w:r w:rsidR="00C45334">
        <w:rPr>
          <w:noProof w:val="0"/>
        </w:rPr>
        <w:t>Dynamic Care Team Management (</w:t>
      </w:r>
      <w:r w:rsidR="00C73B49">
        <w:rPr>
          <w:noProof w:val="0"/>
        </w:rPr>
        <w:t>DCTM</w:t>
      </w:r>
      <w:r w:rsidR="00C45334">
        <w:rPr>
          <w:noProof w:val="0"/>
        </w:rPr>
        <w:t>)</w:t>
      </w:r>
      <w:r w:rsidRPr="003651D9">
        <w:rPr>
          <w:noProof w:val="0"/>
        </w:rPr>
        <w:t xml:space="preserve"> Profile</w:t>
      </w:r>
      <w:bookmarkEnd w:id="162"/>
    </w:p>
    <w:p w14:paraId="2E3FD71B" w14:textId="77777777" w:rsidR="00FB5C99" w:rsidRDefault="007A6593" w:rsidP="00E15BB0">
      <w:pPr>
        <w:pStyle w:val="BodyText"/>
      </w:pPr>
      <w:r w:rsidRPr="00CA4288">
        <w:t xml:space="preserve">The Dynamic Care </w:t>
      </w:r>
      <w:r>
        <w:t>Team Management (DCTM</w:t>
      </w:r>
      <w:r w:rsidRPr="00CA4288">
        <w:t xml:space="preserve">) </w:t>
      </w:r>
      <w:r w:rsidR="00C40D59">
        <w:t xml:space="preserve">profile </w:t>
      </w:r>
      <w:r w:rsidR="00E15BB0" w:rsidRPr="00CA4288">
        <w:t>provides the struc</w:t>
      </w:r>
      <w:r w:rsidR="00E15BB0">
        <w:t xml:space="preserve">tures and transactions for </w:t>
      </w:r>
      <w:r w:rsidR="00E15BB0" w:rsidRPr="00CA4288">
        <w:t>shar</w:t>
      </w:r>
      <w:r w:rsidR="00E15BB0">
        <w:t>ing Care Team information</w:t>
      </w:r>
      <w:r w:rsidR="00C40D59">
        <w:t xml:space="preserve"> </w:t>
      </w:r>
      <w:r w:rsidR="00C40D59" w:rsidRPr="00CA4288">
        <w:t>dynamically as the patient interacts with the healthcare system</w:t>
      </w:r>
      <w:r w:rsidR="00C40D59">
        <w:t xml:space="preserve">. </w:t>
      </w:r>
      <w:r w:rsidR="00C40D59" w:rsidRPr="00CA4288">
        <w:t>FHIR</w:t>
      </w:r>
      <w:r w:rsidR="00C40D59" w:rsidRPr="00E008B6">
        <w:rPr>
          <w:vertAlign w:val="superscript"/>
        </w:rPr>
        <w:t>®</w:t>
      </w:r>
      <w:r w:rsidR="00C40D59">
        <w:rPr>
          <w:rStyle w:val="FootnoteReference"/>
          <w:i/>
        </w:rPr>
        <w:footnoteReference w:id="12"/>
      </w:r>
      <w:r w:rsidR="00C40D59" w:rsidRPr="00CA4288">
        <w:t xml:space="preserve"> resources and transactions are used by this profile.</w:t>
      </w:r>
      <w:r w:rsidR="00C40D59">
        <w:t xml:space="preserve"> This profile does not define, nor assume, a single Care Team for a patient.</w:t>
      </w:r>
      <w:r w:rsidR="00C40D59" w:rsidRPr="00CA4288">
        <w:t xml:space="preserve"> </w:t>
      </w:r>
      <w:r w:rsidR="00C40D59">
        <w:t xml:space="preserve"> </w:t>
      </w:r>
      <w:r w:rsidR="00CB6B5B">
        <w:t xml:space="preserve">The care team functionalities are derived from the HL7 Care Coordination Service </w:t>
      </w:r>
      <w:r w:rsidR="00FB5C99">
        <w:t xml:space="preserve">(CCS) </w:t>
      </w:r>
      <w:r w:rsidR="00CB6B5B">
        <w:t>Functional Model</w:t>
      </w:r>
      <w:r w:rsidR="00054D02">
        <w:rPr>
          <w:rStyle w:val="FootnoteReference"/>
        </w:rPr>
        <w:footnoteReference w:id="13"/>
      </w:r>
      <w:r w:rsidR="00E15BB0" w:rsidRPr="00CA4288">
        <w:t xml:space="preserve"> </w:t>
      </w:r>
      <w:r w:rsidR="00A02F2F">
        <w:t xml:space="preserve">care team membership sub-capabilities. </w:t>
      </w:r>
      <w:r w:rsidR="00FB5C99">
        <w:t>This profile utilizes the following sub-</w:t>
      </w:r>
      <w:r w:rsidR="00A02F2F">
        <w:t xml:space="preserve">capabilities </w:t>
      </w:r>
      <w:r w:rsidR="00FB5C99">
        <w:t xml:space="preserve">used in CCS </w:t>
      </w:r>
      <w:r w:rsidR="00FB5C99" w:rsidRPr="00FB5C99">
        <w:t>C</w:t>
      </w:r>
      <w:r w:rsidR="00FB5C99">
        <w:t>are Team Membership Capability:</w:t>
      </w:r>
    </w:p>
    <w:p w14:paraId="622BED64" w14:textId="77777777" w:rsidR="00F77D32" w:rsidRDefault="00FB5C99" w:rsidP="00605DE1">
      <w:pPr>
        <w:pStyle w:val="BodyText"/>
        <w:numPr>
          <w:ilvl w:val="0"/>
          <w:numId w:val="26"/>
        </w:numPr>
      </w:pPr>
      <w:r w:rsidRPr="00FB5C99">
        <w:t>Add Care Team Member</w:t>
      </w:r>
      <w:r>
        <w:t xml:space="preserve"> - S</w:t>
      </w:r>
      <w:r w:rsidRPr="00FB5C99">
        <w:t>upports the ability to direct</w:t>
      </w:r>
      <w:r w:rsidR="00F77D32">
        <w:t>ly add members to the care team.</w:t>
      </w:r>
    </w:p>
    <w:p w14:paraId="4A3EF337" w14:textId="77777777" w:rsidR="00C40D59" w:rsidRDefault="00F77D32" w:rsidP="00605DE1">
      <w:pPr>
        <w:pStyle w:val="BodyText"/>
        <w:numPr>
          <w:ilvl w:val="0"/>
          <w:numId w:val="26"/>
        </w:numPr>
      </w:pPr>
      <w:r>
        <w:t xml:space="preserve"> </w:t>
      </w:r>
      <w:r w:rsidRPr="00F77D32">
        <w:t>List my Care Teams</w:t>
      </w:r>
      <w:r>
        <w:t xml:space="preserve"> -  S</w:t>
      </w:r>
      <w:r w:rsidRPr="00F77D32">
        <w:t>upports the ability of an individual to list all care teams for which they (or the patient) have an active membership</w:t>
      </w:r>
      <w:r>
        <w:t>.</w:t>
      </w:r>
    </w:p>
    <w:p w14:paraId="6C054F4F" w14:textId="77777777" w:rsidR="00F77D32" w:rsidRDefault="00F77D32" w:rsidP="00605DE1">
      <w:pPr>
        <w:pStyle w:val="BodyText"/>
        <w:numPr>
          <w:ilvl w:val="0"/>
          <w:numId w:val="26"/>
        </w:numPr>
      </w:pPr>
      <w:r w:rsidRPr="00F77D32">
        <w:t>Remove Care Team Member</w:t>
      </w:r>
      <w:r>
        <w:t xml:space="preserve"> - S</w:t>
      </w:r>
      <w:r w:rsidRPr="00F77D32">
        <w:t>upports the ability to either permanently remove or inactivate an individual from the care team</w:t>
      </w:r>
    </w:p>
    <w:p w14:paraId="22C06ABC" w14:textId="77777777" w:rsidR="00444B7A" w:rsidRDefault="00444B7A" w:rsidP="00605DE1">
      <w:pPr>
        <w:pStyle w:val="BodyText"/>
        <w:numPr>
          <w:ilvl w:val="0"/>
          <w:numId w:val="26"/>
        </w:numPr>
      </w:pPr>
      <w:r w:rsidRPr="00444B7A">
        <w:t>Discover Care Team</w:t>
      </w:r>
      <w:r>
        <w:t xml:space="preserve"> -  S</w:t>
      </w:r>
      <w:r w:rsidRPr="00444B7A">
        <w:t xml:space="preserve">upports the ability to determine who the other members of the care team are in order to engage them in communication, negotiation, harmonization and coordinated execution of the plan (via other </w:t>
      </w:r>
      <w:r>
        <w:t xml:space="preserve">CCS </w:t>
      </w:r>
      <w:r w:rsidRPr="00444B7A">
        <w:t>capabilities</w:t>
      </w:r>
      <w:r>
        <w:t xml:space="preserve"> not utilized in this profile)</w:t>
      </w:r>
    </w:p>
    <w:p w14:paraId="4ACB6A77" w14:textId="77777777" w:rsidR="007A6593" w:rsidRDefault="007A6593" w:rsidP="007A6593">
      <w:pPr>
        <w:pStyle w:val="BodyText"/>
      </w:pPr>
    </w:p>
    <w:p w14:paraId="78C02B99" w14:textId="58A5A1C8" w:rsidR="007A6593" w:rsidRDefault="007F7200" w:rsidP="007A6593">
      <w:ins w:id="163" w:author="Jones, Emma" w:date="2017-03-14T13:12:00Z">
        <w:r>
          <w:t xml:space="preserve">The </w:t>
        </w:r>
      </w:ins>
      <w:r w:rsidR="007A6593">
        <w:t xml:space="preserve">DCTM </w:t>
      </w:r>
      <w:r w:rsidR="007A6593" w:rsidRPr="00CA4288">
        <w:t xml:space="preserve">Profile </w:t>
      </w:r>
      <w:r w:rsidR="007A6593">
        <w:t>provides the means for sharing care team information about a patient</w:t>
      </w:r>
      <w:ins w:id="164" w:author="Jones, Emma" w:date="2017-03-14T13:12:00Z">
        <w:r>
          <w:t>’s care team</w:t>
        </w:r>
      </w:ins>
      <w:r w:rsidR="007A6593">
        <w:t xml:space="preserve"> </w:t>
      </w:r>
      <w:r w:rsidR="007A6593" w:rsidRPr="00CA4288">
        <w:t>that meet the needs of many</w:t>
      </w:r>
      <w:ins w:id="165" w:author="Jones, Emma" w:date="2017-03-14T13:12:00Z">
        <w:r>
          <w:t xml:space="preserve"> users</w:t>
        </w:r>
      </w:ins>
      <w:r w:rsidR="007A6593" w:rsidRPr="00CA4288">
        <w:t>, such as providers, patients and payers.</w:t>
      </w:r>
      <w:r w:rsidR="007A6593">
        <w:t xml:space="preserve"> A patient and providers may be associated with multiple types of care teams at any given time. </w:t>
      </w:r>
      <w:r w:rsidR="007A6593" w:rsidRPr="00CB6353">
        <w:t xml:space="preserve">Patients are </w:t>
      </w:r>
      <w:r w:rsidR="007A6593" w:rsidRPr="00CB6353">
        <w:lastRenderedPageBreak/>
        <w:t xml:space="preserve">suffering from an increasing number of complex or chronic health conditions which require frequent episodes of care involving multiple </w:t>
      </w:r>
      <w:ins w:id="166" w:author="Jones, Emma" w:date="2017-03-14T13:12:00Z">
        <w:r>
          <w:t xml:space="preserve">care </w:t>
        </w:r>
      </w:ins>
      <w:r w:rsidR="007A6593" w:rsidRPr="00CB6353">
        <w:t>providers. With this complexity, it is difficult to</w:t>
      </w:r>
      <w:r w:rsidR="007A6593">
        <w:t xml:space="preserve"> identify and coordinate care amongst providers and caregivers. </w:t>
      </w:r>
      <w:del w:id="167" w:author="Jones, Emma" w:date="2017-03-14T13:13:00Z">
        <w:r w:rsidR="007A6593" w:rsidDel="007F7200">
          <w:delText>Being able</w:delText>
        </w:r>
      </w:del>
      <w:ins w:id="168" w:author="Jones, Emma" w:date="2017-03-14T13:13:00Z">
        <w:r>
          <w:t>The ability</w:t>
        </w:r>
      </w:ins>
      <w:r w:rsidR="007A6593">
        <w:t xml:space="preserve"> to </w:t>
      </w:r>
      <w:r w:rsidR="007A6593" w:rsidRPr="00CB6353">
        <w:t>infor</w:t>
      </w:r>
      <w:r w:rsidR="007A6593">
        <w:t xml:space="preserve">m providers and patients with care team information and the functions to support improving </w:t>
      </w:r>
      <w:r w:rsidR="007A6593" w:rsidRPr="00CB6353">
        <w:t>care provision</w:t>
      </w:r>
      <w:r w:rsidR="007A6593">
        <w:t xml:space="preserve"> is needed</w:t>
      </w:r>
      <w:r w:rsidR="007A6593" w:rsidRPr="00CB6353">
        <w:t xml:space="preserve">. </w:t>
      </w:r>
    </w:p>
    <w:p w14:paraId="7F557AA6" w14:textId="07873196" w:rsidR="007A6593" w:rsidRPr="00EF218E" w:rsidRDefault="007A6593" w:rsidP="007A6593">
      <w:pPr>
        <w:rPr>
          <w:color w:val="808080"/>
        </w:rPr>
      </w:pPr>
      <w:r w:rsidRPr="00CB6353">
        <w:t xml:space="preserve">The World Health Organization (WHO) stipulates approximately 63% of all annual deaths are due to non-communicable or chronic diseases. </w:t>
      </w:r>
      <w:ins w:id="169" w:author="Jones, Emma" w:date="2017-03-14T13:13:00Z">
        <w:r w:rsidR="007F7200">
          <w:t xml:space="preserve">The </w:t>
        </w:r>
      </w:ins>
      <w:r w:rsidRPr="00CB6353">
        <w:t xml:space="preserve">US Medicare </w:t>
      </w:r>
      <w:ins w:id="170" w:author="Jones, Emma" w:date="2017-03-14T13:13:00Z">
        <w:r w:rsidR="007F7200">
          <w:t xml:space="preserve">and Medicaid Services (CMS) department’s </w:t>
        </w:r>
      </w:ins>
      <w:r w:rsidRPr="00CB6353">
        <w:t xml:space="preserve">claims data </w:t>
      </w:r>
      <w:del w:id="171" w:author="Jones, Emma" w:date="2017-03-14T13:13:00Z">
        <w:r w:rsidRPr="00CB6353" w:rsidDel="007F7200">
          <w:delText xml:space="preserve">reports </w:delText>
        </w:r>
      </w:del>
      <w:ins w:id="172" w:author="Jones, Emma" w:date="2017-03-14T13:13:00Z">
        <w:r w:rsidR="007F7200">
          <w:t>show that</w:t>
        </w:r>
        <w:r w:rsidR="007F7200" w:rsidRPr="00CB6353">
          <w:t xml:space="preserve"> </w:t>
        </w:r>
      </w:ins>
      <w:r w:rsidRPr="00CB6353">
        <w:t xml:space="preserve">$17.4 billion dollars was spent on re-admissions to hospital within 30 days of discharge </w:t>
      </w:r>
      <w:r w:rsidRPr="002B2472">
        <w:t>in 2004.</w:t>
      </w:r>
      <w:r w:rsidRPr="002B2472">
        <w:rPr>
          <w:rStyle w:val="FootnoteReference"/>
        </w:rPr>
        <w:footnoteReference w:id="14"/>
      </w:r>
    </w:p>
    <w:p w14:paraId="0D4F2C11" w14:textId="737F4876" w:rsidR="007A6593" w:rsidRPr="00E15BB0" w:rsidRDefault="007A6593" w:rsidP="007A6593">
      <w:pPr>
        <w:rPr>
          <w:sz w:val="16"/>
          <w:szCs w:val="16"/>
        </w:rPr>
      </w:pPr>
      <w:r w:rsidRPr="00CB6353">
        <w:t xml:space="preserve">Effective collaboration and communication is needed to support the provision of patient-centered care. </w:t>
      </w:r>
      <w:del w:id="173" w:author="Jones, Emma" w:date="2017-03-14T13:14:00Z">
        <w:r w:rsidRPr="00CB6353" w:rsidDel="007F7200">
          <w:delText xml:space="preserve">This </w:delText>
        </w:r>
      </w:del>
      <w:ins w:id="174" w:author="Jones, Emma" w:date="2017-03-14T13:14:00Z">
        <w:r w:rsidR="007F7200">
          <w:t>DCTM</w:t>
        </w:r>
        <w:r w:rsidR="007F7200" w:rsidRPr="00CB6353">
          <w:t xml:space="preserve"> </w:t>
        </w:r>
      </w:ins>
      <w:r w:rsidRPr="00CB6353">
        <w:t xml:space="preserve">would enable the </w:t>
      </w:r>
      <w:ins w:id="175" w:author="Jones, Emma" w:date="2017-03-14T13:14:00Z">
        <w:r w:rsidR="007F7200">
          <w:t xml:space="preserve">efficient </w:t>
        </w:r>
      </w:ins>
      <w:r w:rsidRPr="00CB6353">
        <w:t xml:space="preserve">provision of </w:t>
      </w:r>
      <w:del w:id="176" w:author="Jones, Emma" w:date="2017-03-14T13:14:00Z">
        <w:r w:rsidRPr="00CB6353" w:rsidDel="007F7200">
          <w:delText xml:space="preserve">efficient </w:delText>
        </w:r>
      </w:del>
      <w:r w:rsidRPr="00CB6353">
        <w:t xml:space="preserve">health information </w:t>
      </w:r>
      <w:ins w:id="177" w:author="Jones, Emma" w:date="2017-03-14T13:14:00Z">
        <w:r w:rsidR="007F7200">
          <w:t xml:space="preserve">that is </w:t>
        </w:r>
      </w:ins>
      <w:r w:rsidRPr="00CB6353">
        <w:t>needed for effective care planning and collaboration between applicable providers, participants and the patient.</w:t>
      </w:r>
    </w:p>
    <w:p w14:paraId="315A4219" w14:textId="77777777" w:rsidR="007A6593" w:rsidRDefault="007A6593" w:rsidP="007A6593">
      <w:pPr>
        <w:pStyle w:val="BodyText"/>
      </w:pPr>
    </w:p>
    <w:p w14:paraId="6EA67C37" w14:textId="77777777" w:rsidR="00A85861" w:rsidRPr="003651D9" w:rsidRDefault="00CF283F" w:rsidP="00D91815">
      <w:pPr>
        <w:pStyle w:val="Heading2"/>
        <w:numPr>
          <w:ilvl w:val="0"/>
          <w:numId w:val="0"/>
        </w:numPr>
        <w:rPr>
          <w:noProof w:val="0"/>
        </w:rPr>
      </w:pPr>
      <w:bookmarkStart w:id="178" w:name="_Toc345074651"/>
      <w:r w:rsidRPr="003651D9">
        <w:rPr>
          <w:noProof w:val="0"/>
        </w:rPr>
        <w:t xml:space="preserve">X.1 </w:t>
      </w:r>
      <w:r w:rsidR="00C73B49">
        <w:rPr>
          <w:noProof w:val="0"/>
        </w:rPr>
        <w:t>DCTM</w:t>
      </w:r>
      <w:r w:rsidR="00C73B49"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54"/>
      <w:bookmarkEnd w:id="155"/>
      <w:bookmarkEnd w:id="156"/>
      <w:bookmarkEnd w:id="157"/>
      <w:bookmarkEnd w:id="158"/>
      <w:bookmarkEnd w:id="159"/>
      <w:bookmarkEnd w:id="160"/>
      <w:bookmarkEnd w:id="161"/>
      <w:r w:rsidR="008608EF" w:rsidRPr="003651D9">
        <w:rPr>
          <w:noProof w:val="0"/>
        </w:rPr>
        <w:t>, and Content Modules</w:t>
      </w:r>
      <w:bookmarkStart w:id="179" w:name="_Toc473170359"/>
      <w:bookmarkStart w:id="180" w:name="_Toc504625756"/>
      <w:bookmarkStart w:id="181" w:name="_Toc530206509"/>
      <w:bookmarkStart w:id="182" w:name="_Toc1388429"/>
      <w:bookmarkStart w:id="183" w:name="_Toc1388583"/>
      <w:bookmarkStart w:id="184" w:name="_Toc1456610"/>
      <w:bookmarkStart w:id="185" w:name="_Toc37034635"/>
      <w:bookmarkStart w:id="186" w:name="_Toc38846113"/>
      <w:bookmarkEnd w:id="178"/>
    </w:p>
    <w:p w14:paraId="03F84099"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2" w:history="1">
        <w:r w:rsidR="00594882" w:rsidRPr="003651D9">
          <w:rPr>
            <w:rStyle w:val="Hyperlink"/>
          </w:rPr>
          <w:t>http://www.ihe.net/Technical_Framework/index.cfm</w:t>
        </w:r>
      </w:hyperlink>
      <w:r w:rsidR="005672A9" w:rsidRPr="003651D9">
        <w:t>.</w:t>
      </w:r>
    </w:p>
    <w:p w14:paraId="65D2CF5F" w14:textId="0782E25E" w:rsidR="003921A0" w:rsidRPr="003651D9" w:rsidRDefault="00CF283F">
      <w:pPr>
        <w:pStyle w:val="BodyText"/>
        <w:rPr>
          <w:i/>
        </w:rPr>
      </w:pPr>
      <w:r w:rsidRPr="003651D9">
        <w:t>Figure X.1-1 shows the a</w:t>
      </w:r>
      <w:r w:rsidR="00E15BB0">
        <w:t>ctors directly involved in the DCTM</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 xml:space="preserve">Actors </w:t>
      </w:r>
      <w:del w:id="187" w:author="Jones, Emma" w:date="2017-03-14T13:14:00Z">
        <w:r w:rsidR="00E61A6A" w:rsidRPr="003651D9" w:rsidDel="007F7200">
          <w:delText xml:space="preserve">which </w:delText>
        </w:r>
      </w:del>
      <w:ins w:id="188" w:author="Jones, Emma" w:date="2017-03-14T13:14:00Z">
        <w:r w:rsidR="007F7200">
          <w:t>that</w:t>
        </w:r>
        <w:r w:rsidR="007F7200" w:rsidRPr="003651D9">
          <w:t xml:space="preserve"> </w:t>
        </w:r>
      </w:ins>
      <w:r w:rsidR="00E61A6A" w:rsidRPr="003651D9">
        <w:t>have a mandatory grouping are shown in conjoined boxes.</w:t>
      </w:r>
    </w:p>
    <w:p w14:paraId="636A6CA4" w14:textId="77777777" w:rsidR="00C40D59" w:rsidRDefault="00C40D59">
      <w:pPr>
        <w:pStyle w:val="FigureTitle"/>
      </w:pPr>
    </w:p>
    <w:p w14:paraId="04D6B675" w14:textId="77777777" w:rsidR="00C40D59" w:rsidRDefault="00C40D59">
      <w:pPr>
        <w:pStyle w:val="FigureTitle"/>
      </w:pPr>
    </w:p>
    <w:p w14:paraId="3C22690A" w14:textId="77777777" w:rsidR="00C40D59" w:rsidRDefault="00C40D59">
      <w:pPr>
        <w:pStyle w:val="FigureTitle"/>
      </w:pPr>
    </w:p>
    <w:p w14:paraId="0F2489DD" w14:textId="77777777" w:rsidR="00C40D59" w:rsidRDefault="00C40D59">
      <w:pPr>
        <w:pStyle w:val="FigureTitle"/>
      </w:pPr>
    </w:p>
    <w:p w14:paraId="07C9A5FA" w14:textId="77777777" w:rsidR="00CE7CD4" w:rsidRDefault="00CE7CD4">
      <w:pPr>
        <w:pStyle w:val="FigureTitle"/>
      </w:pPr>
    </w:p>
    <w:p w14:paraId="5DF10E42" w14:textId="77777777" w:rsidR="00CE7CD4" w:rsidRDefault="00CE7CD4">
      <w:pPr>
        <w:pStyle w:val="FigureTitle"/>
      </w:pPr>
    </w:p>
    <w:p w14:paraId="03BCDACA" w14:textId="77777777" w:rsidR="00CE7CD4" w:rsidRDefault="00CE7CD4">
      <w:pPr>
        <w:pStyle w:val="FigureTitle"/>
      </w:pPr>
    </w:p>
    <w:p w14:paraId="7F221E91" w14:textId="77777777" w:rsidR="00CE7CD4" w:rsidRDefault="00CE7CD4">
      <w:pPr>
        <w:pStyle w:val="FigureTitle"/>
      </w:pPr>
    </w:p>
    <w:p w14:paraId="5AFBA0CD" w14:textId="77777777" w:rsidR="00CE7CD4" w:rsidRDefault="00CE7CD4">
      <w:pPr>
        <w:pStyle w:val="FigureTitle"/>
      </w:pPr>
    </w:p>
    <w:p w14:paraId="0254C9B2" w14:textId="77777777" w:rsidR="00CE7CD4" w:rsidRDefault="00CE7CD4">
      <w:pPr>
        <w:pStyle w:val="FigureTitle"/>
      </w:pPr>
    </w:p>
    <w:p w14:paraId="09CA5063" w14:textId="77777777" w:rsidR="00CE7CD4" w:rsidRDefault="00CE7CD4">
      <w:pPr>
        <w:pStyle w:val="FigureTitle"/>
      </w:pPr>
    </w:p>
    <w:p w14:paraId="317AAB94" w14:textId="77777777" w:rsidR="00CE7CD4" w:rsidRDefault="00CE7CD4">
      <w:pPr>
        <w:pStyle w:val="FigureTitle"/>
      </w:pPr>
    </w:p>
    <w:p w14:paraId="4A150D6B" w14:textId="77777777" w:rsidR="00C40D59" w:rsidRDefault="00C40D59">
      <w:pPr>
        <w:pStyle w:val="FigureTitle"/>
      </w:pPr>
    </w:p>
    <w:p w14:paraId="24B0A976" w14:textId="772B24BA" w:rsidR="003E5A69" w:rsidRDefault="00FE43B6">
      <w:pPr>
        <w:pStyle w:val="FigureTitle"/>
      </w:pPr>
      <w:r>
        <w:rPr>
          <w:noProof/>
        </w:rPr>
        <mc:AlternateContent>
          <mc:Choice Requires="wps">
            <w:drawing>
              <wp:anchor distT="0" distB="0" distL="114300" distR="114300" simplePos="0" relativeHeight="251681280" behindDoc="0" locked="0" layoutInCell="1" allowOverlap="1" wp14:anchorId="04BA1549" wp14:editId="190F332E">
                <wp:simplePos x="0" y="0"/>
                <wp:positionH relativeFrom="column">
                  <wp:posOffset>2294890</wp:posOffset>
                </wp:positionH>
                <wp:positionV relativeFrom="paragraph">
                  <wp:posOffset>886460</wp:posOffset>
                </wp:positionV>
                <wp:extent cx="635" cy="2971165"/>
                <wp:effectExtent l="0" t="0" r="18415" b="635"/>
                <wp:wrapNone/>
                <wp:docPr id="19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CAA62F" id="Line 31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7pt,69.8pt" to="180.7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" strokeweight="1.5pt"/>
            </w:pict>
          </mc:Fallback>
        </mc:AlternateContent>
      </w:r>
      <w:r>
        <w:rPr>
          <w:noProof/>
        </w:rPr>
        <mc:AlternateContent>
          <mc:Choice Requires="wps">
            <w:drawing>
              <wp:anchor distT="0" distB="0" distL="114300" distR="114300" simplePos="0" relativeHeight="251682304" behindDoc="0" locked="0" layoutInCell="1" allowOverlap="1" wp14:anchorId="71CF4EF5" wp14:editId="11274B54">
                <wp:simplePos x="0" y="0"/>
                <wp:positionH relativeFrom="column">
                  <wp:posOffset>658495</wp:posOffset>
                </wp:positionH>
                <wp:positionV relativeFrom="paragraph">
                  <wp:posOffset>1187450</wp:posOffset>
                </wp:positionV>
                <wp:extent cx="1356995" cy="579120"/>
                <wp:effectExtent l="0" t="0" r="0" b="0"/>
                <wp:wrapNone/>
                <wp:docPr id="199"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A5C23" w14:textId="77777777" w:rsidR="00A71D47" w:rsidRPr="00077324" w:rsidRDefault="00A71D47"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A71D47" w:rsidRDefault="00A71D47" w:rsidP="003E5A69"/>
                          <w:p w14:paraId="01318792" w14:textId="77777777" w:rsidR="00A71D47" w:rsidRPr="00077324" w:rsidRDefault="00A71D47"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F4EF5" id="Rectangle 318" o:spid="_x0000_s1026" style="position:absolute;left:0;text-align:left;margin-left:51.85pt;margin-top:93.5pt;width:106.85pt;height:45.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" filled="f" stroked="f" strokeweight="0">
                <v:textbox>
                  <w:txbxContent>
                    <w:p w14:paraId="4B6A5C23" w14:textId="77777777" w:rsidR="00A71D47" w:rsidRPr="00077324" w:rsidRDefault="00A71D47" w:rsidP="003E5A69">
                      <w:pPr>
                        <w:rPr>
                          <w:sz w:val="22"/>
                          <w:szCs w:val="22"/>
                        </w:rPr>
                      </w:pPr>
                      <w:r>
                        <w:rPr>
                          <w:sz w:val="22"/>
                          <w:szCs w:val="22"/>
                        </w:rPr>
                        <w:t>Update Care Team</w:t>
                      </w:r>
                      <w:r w:rsidRPr="00077324">
                        <w:rPr>
                          <w:sz w:val="22"/>
                          <w:szCs w:val="22"/>
                        </w:rPr>
                        <w:t xml:space="preserve"> [</w:t>
                      </w:r>
                      <w:r>
                        <w:rPr>
                          <w:sz w:val="22"/>
                          <w:szCs w:val="22"/>
                        </w:rPr>
                        <w:t>PCC-Y1</w:t>
                      </w:r>
                      <w:r w:rsidRPr="00077324">
                        <w:rPr>
                          <w:sz w:val="22"/>
                          <w:szCs w:val="22"/>
                        </w:rPr>
                        <w:t xml:space="preserve">] </w:t>
                      </w:r>
                      <w:r w:rsidRPr="00077324">
                        <w:rPr>
                          <w:sz w:val="22"/>
                          <w:szCs w:val="22"/>
                        </w:rPr>
                        <w:sym w:font="Symbol" w:char="F0AF"/>
                      </w:r>
                    </w:p>
                    <w:p w14:paraId="4A5D87DA" w14:textId="77777777" w:rsidR="00A71D47" w:rsidRDefault="00A71D47" w:rsidP="003E5A69"/>
                    <w:p w14:paraId="01318792" w14:textId="77777777" w:rsidR="00A71D47" w:rsidRPr="00077324" w:rsidRDefault="00A71D47" w:rsidP="003E5A6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39150B1C" wp14:editId="3F49EB19">
                <wp:simplePos x="0" y="0"/>
                <wp:positionH relativeFrom="column">
                  <wp:posOffset>985520</wp:posOffset>
                </wp:positionH>
                <wp:positionV relativeFrom="paragraph">
                  <wp:posOffset>3762375</wp:posOffset>
                </wp:positionV>
                <wp:extent cx="2586355" cy="406400"/>
                <wp:effectExtent l="0" t="0" r="4445" b="0"/>
                <wp:wrapNone/>
                <wp:docPr id="202"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406400"/>
                        </a:xfrm>
                        <a:prstGeom prst="rect">
                          <a:avLst/>
                        </a:prstGeom>
                        <a:solidFill>
                          <a:srgbClr val="FFFFFF"/>
                        </a:solidFill>
                        <a:ln w="25400">
                          <a:solidFill>
                            <a:srgbClr val="000000"/>
                          </a:solidFill>
                          <a:miter lim="800000"/>
                          <a:headEnd/>
                          <a:tailEnd/>
                        </a:ln>
                      </wps:spPr>
                      <wps:txbx>
                        <w:txbxContent>
                          <w:p w14:paraId="53B78B4C" w14:textId="77777777" w:rsidR="00A71D47" w:rsidRDefault="00A71D47" w:rsidP="003E5A69">
                            <w:pPr>
                              <w:spacing w:after="120"/>
                              <w:jc w:val="center"/>
                            </w:pPr>
                            <w:r>
                              <w:t>Care Team Service</w:t>
                            </w:r>
                          </w:p>
                          <w:p w14:paraId="4367B854" w14:textId="77777777" w:rsidR="00A71D47" w:rsidRDefault="00A71D47" w:rsidP="003E5A69"/>
                          <w:p w14:paraId="7D17408F" w14:textId="77777777" w:rsidR="00A71D47" w:rsidRDefault="00A71D47" w:rsidP="003E5A69">
                            <w:pPr>
                              <w:spacing w:after="120"/>
                              <w:jc w:val="center"/>
                            </w:pPr>
                            <w:r>
                              <w:t>Actor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50B1C" id="_x0000_t202" coordsize="21600,21600" o:spt="202" path="m,l,21600r21600,l21600,xe">
                <v:stroke joinstyle="miter"/>
                <v:path gradientshapeok="t" o:connecttype="rect"/>
              </v:shapetype>
              <v:shape id="Text Box 320" o:spid="_x0000_s1027" type="#_x0000_t202" style="position:absolute;left:0;text-align:left;margin-left:77.6pt;margin-top:296.25pt;width:203.65pt;height:3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" strokeweight="2pt">
                <v:textbox>
                  <w:txbxContent>
                    <w:p w14:paraId="53B78B4C" w14:textId="77777777" w:rsidR="00A71D47" w:rsidRDefault="00A71D47" w:rsidP="003E5A69">
                      <w:pPr>
                        <w:spacing w:after="120"/>
                        <w:jc w:val="center"/>
                      </w:pPr>
                      <w:r>
                        <w:t>Care Team Service</w:t>
                      </w:r>
                    </w:p>
                    <w:p w14:paraId="4367B854" w14:textId="77777777" w:rsidR="00A71D47" w:rsidRDefault="00A71D47" w:rsidP="003E5A69"/>
                    <w:p w14:paraId="7D17408F" w14:textId="77777777" w:rsidR="00A71D47" w:rsidRDefault="00A71D47" w:rsidP="003E5A69">
                      <w:pPr>
                        <w:spacing w:after="120"/>
                        <w:jc w:val="center"/>
                      </w:pPr>
                      <w:r>
                        <w:t>Actor F</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7757FF9E" wp14:editId="13F57C6F">
                <wp:simplePos x="0" y="0"/>
                <wp:positionH relativeFrom="column">
                  <wp:posOffset>1394460</wp:posOffset>
                </wp:positionH>
                <wp:positionV relativeFrom="paragraph">
                  <wp:posOffset>337820</wp:posOffset>
                </wp:positionV>
                <wp:extent cx="1819910" cy="548640"/>
                <wp:effectExtent l="0" t="0" r="8890" b="3810"/>
                <wp:wrapNone/>
                <wp:docPr id="2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48640"/>
                        </a:xfrm>
                        <a:prstGeom prst="rect">
                          <a:avLst/>
                        </a:prstGeom>
                        <a:solidFill>
                          <a:srgbClr val="FFFFFF"/>
                        </a:solidFill>
                        <a:ln w="25400">
                          <a:solidFill>
                            <a:srgbClr val="000000"/>
                          </a:solidFill>
                          <a:miter lim="800000"/>
                          <a:headEnd/>
                          <a:tailEnd/>
                        </a:ln>
                      </wps:spPr>
                      <wps:txbx>
                        <w:txbxContent>
                          <w:p w14:paraId="33D186D8" w14:textId="77777777" w:rsidR="00A71D47" w:rsidRDefault="00A71D47" w:rsidP="003E5A69">
                            <w:pPr>
                              <w:spacing w:after="120"/>
                              <w:jc w:val="center"/>
                            </w:pPr>
                            <w:r>
                              <w:t>Care Team Contributor</w:t>
                            </w:r>
                          </w:p>
                          <w:p w14:paraId="082EE809" w14:textId="77777777" w:rsidR="00A71D47" w:rsidRDefault="00A71D47" w:rsidP="003E5A69"/>
                          <w:p w14:paraId="0A886109" w14:textId="77777777" w:rsidR="00A71D47" w:rsidRDefault="00A71D47" w:rsidP="003E5A69">
                            <w:pPr>
                              <w:spacing w:after="120"/>
                              <w:jc w:val="center"/>
                            </w:pPr>
                            <w:r>
                              <w:t>Actor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7FF9E" id="Text Box 322" o:spid="_x0000_s1028" type="#_x0000_t202" style="position:absolute;left:0;text-align:left;margin-left:109.8pt;margin-top:26.6pt;width:143.3pt;height:43.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" strokeweight="2pt">
                <v:textbox>
                  <w:txbxContent>
                    <w:p w14:paraId="33D186D8" w14:textId="77777777" w:rsidR="00A71D47" w:rsidRDefault="00A71D47" w:rsidP="003E5A69">
                      <w:pPr>
                        <w:spacing w:after="120"/>
                        <w:jc w:val="center"/>
                      </w:pPr>
                      <w:r>
                        <w:t>Care Team Contributor</w:t>
                      </w:r>
                    </w:p>
                    <w:p w14:paraId="082EE809" w14:textId="77777777" w:rsidR="00A71D47" w:rsidRDefault="00A71D47" w:rsidP="003E5A69"/>
                    <w:p w14:paraId="0A886109" w14:textId="77777777" w:rsidR="00A71D47" w:rsidRDefault="00A71D47" w:rsidP="003E5A69">
                      <w:pPr>
                        <w:spacing w:after="120"/>
                        <w:jc w:val="center"/>
                      </w:pPr>
                      <w:r>
                        <w:t>Actor A</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05F6576C" wp14:editId="4CB88C22">
                <wp:simplePos x="0" y="0"/>
                <wp:positionH relativeFrom="column">
                  <wp:posOffset>735330</wp:posOffset>
                </wp:positionH>
                <wp:positionV relativeFrom="paragraph">
                  <wp:posOffset>1633855</wp:posOffset>
                </wp:positionV>
                <wp:extent cx="1560195" cy="2121535"/>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CEFE8" w14:textId="77777777" w:rsidR="00A71D47" w:rsidRDefault="00A71D47" w:rsidP="003E5A69">
                            <w:r>
                              <w:rPr>
                                <w:rFonts w:hAnsi="Symbol"/>
                                <w:sz w:val="22"/>
                                <w:szCs w:val="22"/>
                              </w:rPr>
                              <w:sym w:font="Symbol" w:char="F0AF"/>
                            </w:r>
                            <w:r>
                              <w:rPr>
                                <w:sz w:val="22"/>
                                <w:szCs w:val="22"/>
                              </w:rPr>
                              <w:t xml:space="preserve"> Search for Care Team [PCC-Y2]</w:t>
                            </w:r>
                          </w:p>
                          <w:p w14:paraId="775C7C95" w14:textId="77777777" w:rsidR="00A71D47" w:rsidRDefault="00A71D47" w:rsidP="003E5A69">
                            <w:r>
                              <w:rPr>
                                <w:rFonts w:hAnsi="Symbol"/>
                                <w:sz w:val="22"/>
                                <w:szCs w:val="22"/>
                              </w:rPr>
                              <w:sym w:font="Symbol" w:char="F0AF"/>
                            </w:r>
                            <w:r>
                              <w:rPr>
                                <w:sz w:val="22"/>
                                <w:szCs w:val="22"/>
                              </w:rPr>
                              <w:t xml:space="preserve"> Retrieve Care Team [PCC-Y3]</w:t>
                            </w:r>
                          </w:p>
                          <w:p w14:paraId="32245026" w14:textId="77777777" w:rsidR="00A71D47" w:rsidRDefault="00A71D47" w:rsidP="003E5A69">
                            <w:r>
                              <w:rPr>
                                <w:rFonts w:hAnsi="Symbol"/>
                                <w:sz w:val="22"/>
                                <w:szCs w:val="22"/>
                              </w:rPr>
                              <w:sym w:font="Symbol" w:char="F0AF"/>
                            </w:r>
                            <w:r>
                              <w:rPr>
                                <w:sz w:val="22"/>
                                <w:szCs w:val="22"/>
                              </w:rPr>
                              <w:t xml:space="preserve"> Subscribe to Care Team Updates [PCC-Y4]</w:t>
                            </w:r>
                          </w:p>
                          <w:p w14:paraId="36238A90" w14:textId="77777777" w:rsidR="00A71D47" w:rsidRDefault="00A71D47" w:rsidP="003E5A69">
                            <w:r>
                              <w:t> </w:t>
                            </w:r>
                          </w:p>
                          <w:p w14:paraId="0C87781A" w14:textId="77777777" w:rsidR="00A71D47" w:rsidRDefault="00A71D47"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A71D47" w:rsidRDefault="00A71D47" w:rsidP="003E5A69">
                            <w:r>
                              <w:rPr>
                                <w:sz w:val="22"/>
                                <w:szCs w:val="22"/>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76C" id="Rectangle 141" o:spid="_x0000_s1029" style="position:absolute;left:0;text-align:left;margin-left:57.9pt;margin-top:128.65pt;width:122.85pt;height:167.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" filled="f" stroked="f" strokeweight="0">
                <v:textbox inset="0,0,0,0">
                  <w:txbxContent>
                    <w:p w14:paraId="5C0CEFE8" w14:textId="77777777" w:rsidR="00A71D47" w:rsidRDefault="00A71D47" w:rsidP="003E5A69">
                      <w:r>
                        <w:rPr>
                          <w:rFonts w:hAnsi="Symbol"/>
                          <w:sz w:val="22"/>
                          <w:szCs w:val="22"/>
                        </w:rPr>
                        <w:sym w:font="Symbol" w:char="F0AF"/>
                      </w:r>
                      <w:r>
                        <w:rPr>
                          <w:sz w:val="22"/>
                          <w:szCs w:val="22"/>
                        </w:rPr>
                        <w:t xml:space="preserve"> Search for Care Team [PCC-Y2]</w:t>
                      </w:r>
                    </w:p>
                    <w:p w14:paraId="775C7C95" w14:textId="77777777" w:rsidR="00A71D47" w:rsidRDefault="00A71D47" w:rsidP="003E5A69">
                      <w:r>
                        <w:rPr>
                          <w:rFonts w:hAnsi="Symbol"/>
                          <w:sz w:val="22"/>
                          <w:szCs w:val="22"/>
                        </w:rPr>
                        <w:sym w:font="Symbol" w:char="F0AF"/>
                      </w:r>
                      <w:r>
                        <w:rPr>
                          <w:sz w:val="22"/>
                          <w:szCs w:val="22"/>
                        </w:rPr>
                        <w:t xml:space="preserve"> Retrieve Care Team [PCC-Y3]</w:t>
                      </w:r>
                    </w:p>
                    <w:p w14:paraId="32245026" w14:textId="77777777" w:rsidR="00A71D47" w:rsidRDefault="00A71D47" w:rsidP="003E5A69">
                      <w:r>
                        <w:rPr>
                          <w:rFonts w:hAnsi="Symbol"/>
                          <w:sz w:val="22"/>
                          <w:szCs w:val="22"/>
                        </w:rPr>
                        <w:sym w:font="Symbol" w:char="F0AF"/>
                      </w:r>
                      <w:r>
                        <w:rPr>
                          <w:sz w:val="22"/>
                          <w:szCs w:val="22"/>
                        </w:rPr>
                        <w:t xml:space="preserve"> Subscribe to Care Team Updates [PCC-Y4]</w:t>
                      </w:r>
                    </w:p>
                    <w:p w14:paraId="36238A90" w14:textId="77777777" w:rsidR="00A71D47" w:rsidRDefault="00A71D47" w:rsidP="003E5A69">
                      <w:r>
                        <w:t> </w:t>
                      </w:r>
                    </w:p>
                    <w:p w14:paraId="0C87781A" w14:textId="77777777" w:rsidR="00A71D47" w:rsidRDefault="00A71D47" w:rsidP="003E5A69">
                      <w:r>
                        <w:rPr>
                          <w:sz w:val="22"/>
                          <w:szCs w:val="22"/>
                        </w:rPr>
                        <w:t xml:space="preserve"> </w:t>
                      </w:r>
                      <w:r>
                        <w:rPr>
                          <w:rFonts w:hAnsi="Symbol"/>
                          <w:sz w:val="22"/>
                          <w:szCs w:val="22"/>
                        </w:rPr>
                        <w:sym w:font="Symbol" w:char="F0AD"/>
                      </w:r>
                      <w:r>
                        <w:rPr>
                          <w:sz w:val="22"/>
                          <w:szCs w:val="22"/>
                        </w:rPr>
                        <w:t xml:space="preserve"> Provide Care Team [PCC-Y5]</w:t>
                      </w:r>
                    </w:p>
                    <w:p w14:paraId="4417435A" w14:textId="77777777" w:rsidR="00A71D47" w:rsidRDefault="00A71D47" w:rsidP="003E5A69">
                      <w:r>
                        <w:rPr>
                          <w:sz w:val="22"/>
                          <w:szCs w:val="22"/>
                        </w:rPr>
                        <w:t> </w:t>
                      </w:r>
                    </w:p>
                  </w:txbxContent>
                </v:textbox>
              </v:rect>
            </w:pict>
          </mc:Fallback>
        </mc:AlternateContent>
      </w:r>
    </w:p>
    <w:p w14:paraId="2861DF19" w14:textId="77777777" w:rsidR="003E5A69" w:rsidRDefault="003E5A69">
      <w:pPr>
        <w:pStyle w:val="FigureTitle"/>
      </w:pPr>
    </w:p>
    <w:p w14:paraId="4DB883A5" w14:textId="77777777" w:rsidR="003E5A69" w:rsidRDefault="003E5A69">
      <w:pPr>
        <w:pStyle w:val="FigureTitle"/>
      </w:pPr>
    </w:p>
    <w:p w14:paraId="3A9F284F" w14:textId="77777777" w:rsidR="003E5A69" w:rsidRDefault="003E5A69">
      <w:pPr>
        <w:pStyle w:val="FigureTitle"/>
      </w:pPr>
    </w:p>
    <w:p w14:paraId="06DA309A" w14:textId="77777777" w:rsidR="003E5A69" w:rsidRDefault="003E5A69">
      <w:pPr>
        <w:pStyle w:val="FigureTitle"/>
      </w:pPr>
    </w:p>
    <w:p w14:paraId="7B872583" w14:textId="77777777" w:rsidR="003E5A69" w:rsidRDefault="003E5A69">
      <w:pPr>
        <w:pStyle w:val="FigureTitle"/>
      </w:pPr>
    </w:p>
    <w:p w14:paraId="0AB6FAD2" w14:textId="77777777" w:rsidR="003E5A69" w:rsidRDefault="003E5A69">
      <w:pPr>
        <w:pStyle w:val="FigureTitle"/>
      </w:pPr>
    </w:p>
    <w:p w14:paraId="28C0F0E1" w14:textId="77777777" w:rsidR="003E5A69" w:rsidRDefault="003E5A69">
      <w:pPr>
        <w:pStyle w:val="FigureTitle"/>
      </w:pPr>
    </w:p>
    <w:p w14:paraId="0CE5B01F" w14:textId="77777777" w:rsidR="003E5A69" w:rsidRDefault="003E5A69">
      <w:pPr>
        <w:pStyle w:val="FigureTitle"/>
      </w:pPr>
    </w:p>
    <w:p w14:paraId="62A25A92" w14:textId="77777777" w:rsidR="003E5A69" w:rsidRDefault="003E5A69">
      <w:pPr>
        <w:pStyle w:val="FigureTitle"/>
      </w:pPr>
    </w:p>
    <w:p w14:paraId="09796D8E" w14:textId="77777777" w:rsidR="003E5A69" w:rsidRDefault="003E5A69">
      <w:pPr>
        <w:pStyle w:val="FigureTitle"/>
      </w:pPr>
    </w:p>
    <w:p w14:paraId="126CA440" w14:textId="77777777" w:rsidR="003E5A69" w:rsidRDefault="003E5A69">
      <w:pPr>
        <w:pStyle w:val="FigureTitle"/>
      </w:pPr>
    </w:p>
    <w:p w14:paraId="6CE5DF8C" w14:textId="77777777" w:rsidR="003E5A69" w:rsidRDefault="003E5A69">
      <w:pPr>
        <w:pStyle w:val="FigureTitle"/>
      </w:pPr>
    </w:p>
    <w:p w14:paraId="49BDF5D2" w14:textId="77777777" w:rsidR="003E5A69" w:rsidRDefault="003E5A69">
      <w:pPr>
        <w:pStyle w:val="FigureTitle"/>
      </w:pPr>
    </w:p>
    <w:p w14:paraId="178C4BCA" w14:textId="77777777" w:rsidR="003E5A69" w:rsidRDefault="003E5A69">
      <w:pPr>
        <w:pStyle w:val="FigureTitle"/>
      </w:pPr>
    </w:p>
    <w:p w14:paraId="7C443755" w14:textId="77777777" w:rsidR="003E5A69" w:rsidRDefault="003E5A69">
      <w:pPr>
        <w:pStyle w:val="FigureTitle"/>
      </w:pPr>
    </w:p>
    <w:p w14:paraId="600BA57F" w14:textId="77777777" w:rsidR="003E5A69" w:rsidRDefault="003E5A69">
      <w:pPr>
        <w:pStyle w:val="FigureTitle"/>
      </w:pPr>
    </w:p>
    <w:p w14:paraId="39D8EF73" w14:textId="77777777" w:rsidR="003E5A69" w:rsidRDefault="003E5A69">
      <w:pPr>
        <w:pStyle w:val="FigureTitle"/>
      </w:pPr>
    </w:p>
    <w:p w14:paraId="5266E159" w14:textId="77777777" w:rsidR="00CF283F" w:rsidRPr="003651D9" w:rsidRDefault="00CF283F">
      <w:pPr>
        <w:pStyle w:val="FigureTitle"/>
      </w:pPr>
      <w:r w:rsidRPr="003651D9">
        <w:t>Figure X.1-1</w:t>
      </w:r>
      <w:r w:rsidR="00701B3A" w:rsidRPr="003651D9">
        <w:t xml:space="preserve">: </w:t>
      </w:r>
      <w:r w:rsidR="00995E33">
        <w:t>DCTM</w:t>
      </w:r>
      <w:r w:rsidRPr="003651D9">
        <w:t xml:space="preserve"> Actor Diagram</w:t>
      </w:r>
    </w:p>
    <w:p w14:paraId="4FDFF39D" w14:textId="77777777" w:rsidR="000D2487" w:rsidRPr="003651D9" w:rsidRDefault="000D2487">
      <w:pPr>
        <w:pStyle w:val="BodyText"/>
      </w:pPr>
    </w:p>
    <w:p w14:paraId="5D91B788" w14:textId="77777777" w:rsidR="00CF283F" w:rsidRPr="003651D9" w:rsidRDefault="00CF283F" w:rsidP="00C56183">
      <w:pPr>
        <w:pStyle w:val="TableTitle"/>
      </w:pPr>
      <w:r w:rsidRPr="003651D9">
        <w:t>Table X.1-1</w:t>
      </w:r>
      <w:r w:rsidR="001606A7" w:rsidRPr="003651D9">
        <w:t>:</w:t>
      </w:r>
      <w:r w:rsidR="00F436A3">
        <w:t xml:space="preserve"> DCTM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A3C5EB3" w14:textId="77777777" w:rsidTr="00BB76BC">
        <w:trPr>
          <w:cantSplit/>
          <w:tblHeader/>
          <w:jc w:val="center"/>
        </w:trPr>
        <w:tc>
          <w:tcPr>
            <w:tcW w:w="1449" w:type="dxa"/>
            <w:shd w:val="pct15" w:color="auto" w:fill="FFFFFF"/>
          </w:tcPr>
          <w:p w14:paraId="3A3AD305" w14:textId="77777777" w:rsidR="00CF283F" w:rsidRPr="003651D9" w:rsidRDefault="00CF283F" w:rsidP="00663624">
            <w:pPr>
              <w:pStyle w:val="TableEntryHeader"/>
            </w:pPr>
            <w:r w:rsidRPr="003651D9">
              <w:t>Actors</w:t>
            </w:r>
          </w:p>
        </w:tc>
        <w:tc>
          <w:tcPr>
            <w:tcW w:w="2520" w:type="dxa"/>
            <w:shd w:val="pct15" w:color="auto" w:fill="FFFFFF"/>
          </w:tcPr>
          <w:p w14:paraId="7DBE2EE5" w14:textId="77777777" w:rsidR="00CF283F" w:rsidRPr="003651D9" w:rsidRDefault="00CF283F" w:rsidP="00663624">
            <w:pPr>
              <w:pStyle w:val="TableEntryHeader"/>
            </w:pPr>
            <w:r w:rsidRPr="003651D9">
              <w:t xml:space="preserve">Transactions </w:t>
            </w:r>
          </w:p>
        </w:tc>
        <w:tc>
          <w:tcPr>
            <w:tcW w:w="1710" w:type="dxa"/>
            <w:shd w:val="pct15" w:color="auto" w:fill="FFFFFF"/>
          </w:tcPr>
          <w:p w14:paraId="0419FD5B" w14:textId="77777777" w:rsidR="00CF283F" w:rsidRPr="003651D9" w:rsidRDefault="00CF283F" w:rsidP="00663624">
            <w:pPr>
              <w:pStyle w:val="TableEntryHeader"/>
            </w:pPr>
            <w:r w:rsidRPr="003651D9">
              <w:t>Optionality</w:t>
            </w:r>
          </w:p>
        </w:tc>
        <w:tc>
          <w:tcPr>
            <w:tcW w:w="2799" w:type="dxa"/>
            <w:shd w:val="pct15" w:color="auto" w:fill="FFFFFF"/>
          </w:tcPr>
          <w:p w14:paraId="741950C4" w14:textId="77777777" w:rsidR="001558DD" w:rsidRPr="003651D9" w:rsidRDefault="001558DD" w:rsidP="00EF1E77">
            <w:pPr>
              <w:pStyle w:val="TableEntryHeader"/>
              <w:rPr>
                <w:rFonts w:ascii="Times New Roman" w:hAnsi="Times New Roman"/>
                <w:b w:val="0"/>
                <w:i/>
              </w:rPr>
            </w:pPr>
            <w:r w:rsidRPr="003651D9">
              <w:t>Reference</w:t>
            </w:r>
          </w:p>
        </w:tc>
      </w:tr>
      <w:tr w:rsidR="00E96538" w:rsidRPr="003651D9" w14:paraId="48BB3026" w14:textId="77777777" w:rsidTr="00BB76BC">
        <w:trPr>
          <w:cantSplit/>
          <w:jc w:val="center"/>
        </w:trPr>
        <w:tc>
          <w:tcPr>
            <w:tcW w:w="1449" w:type="dxa"/>
            <w:vMerge w:val="restart"/>
          </w:tcPr>
          <w:p w14:paraId="4909B74B" w14:textId="77777777" w:rsidR="00E96538" w:rsidRPr="003651D9" w:rsidRDefault="00E96538" w:rsidP="00AD069D">
            <w:pPr>
              <w:pStyle w:val="TableEntry"/>
            </w:pPr>
            <w:r>
              <w:t>Care Team Contributor</w:t>
            </w:r>
          </w:p>
        </w:tc>
        <w:tc>
          <w:tcPr>
            <w:tcW w:w="2520" w:type="dxa"/>
          </w:tcPr>
          <w:p w14:paraId="14C98FEA" w14:textId="77777777" w:rsidR="00E96538" w:rsidRPr="003651D9" w:rsidRDefault="00E96538" w:rsidP="00E24543">
            <w:pPr>
              <w:pStyle w:val="TableEntry"/>
              <w:ind w:left="0"/>
            </w:pPr>
            <w:r>
              <w:t>Update Care Team</w:t>
            </w:r>
          </w:p>
        </w:tc>
        <w:tc>
          <w:tcPr>
            <w:tcW w:w="1710" w:type="dxa"/>
          </w:tcPr>
          <w:p w14:paraId="13A2CB6B" w14:textId="77777777" w:rsidR="00E96538" w:rsidRPr="003651D9" w:rsidRDefault="00E96538" w:rsidP="00017E09">
            <w:pPr>
              <w:pStyle w:val="TableEntry"/>
            </w:pPr>
            <w:r w:rsidRPr="003651D9">
              <w:t>R</w:t>
            </w:r>
          </w:p>
        </w:tc>
        <w:tc>
          <w:tcPr>
            <w:tcW w:w="2799" w:type="dxa"/>
          </w:tcPr>
          <w:p w14:paraId="67627F51" w14:textId="77777777" w:rsidR="00E96538" w:rsidRPr="003651D9" w:rsidRDefault="00E96538" w:rsidP="00EF1E77">
            <w:pPr>
              <w:pStyle w:val="TableEntry"/>
            </w:pPr>
            <w:r>
              <w:t>PCC</w:t>
            </w:r>
            <w:r w:rsidRPr="003651D9">
              <w:t xml:space="preserve"> TF-2: 3.Y1</w:t>
            </w:r>
          </w:p>
        </w:tc>
      </w:tr>
      <w:tr w:rsidR="00E96538" w:rsidRPr="003651D9" w14:paraId="45322C33" w14:textId="77777777" w:rsidTr="00BB76BC">
        <w:trPr>
          <w:cantSplit/>
          <w:jc w:val="center"/>
        </w:trPr>
        <w:tc>
          <w:tcPr>
            <w:tcW w:w="1449" w:type="dxa"/>
            <w:vMerge/>
          </w:tcPr>
          <w:p w14:paraId="503306F5" w14:textId="77777777" w:rsidR="00E96538" w:rsidRPr="003651D9" w:rsidRDefault="00E96538" w:rsidP="00BB76BC">
            <w:pPr>
              <w:pStyle w:val="TableEntry"/>
            </w:pPr>
          </w:p>
        </w:tc>
        <w:tc>
          <w:tcPr>
            <w:tcW w:w="2520" w:type="dxa"/>
          </w:tcPr>
          <w:p w14:paraId="509EC716" w14:textId="77777777" w:rsidR="00E96538" w:rsidRPr="003651D9" w:rsidRDefault="00E96538" w:rsidP="00E24543">
            <w:pPr>
              <w:pStyle w:val="TableEntry"/>
              <w:ind w:left="0"/>
            </w:pPr>
            <w:r>
              <w:t>Search for Care Team</w:t>
            </w:r>
          </w:p>
        </w:tc>
        <w:tc>
          <w:tcPr>
            <w:tcW w:w="1710" w:type="dxa"/>
          </w:tcPr>
          <w:p w14:paraId="764867E9" w14:textId="77777777" w:rsidR="00E96538" w:rsidRPr="003651D9" w:rsidRDefault="00E96538" w:rsidP="00BB76BC">
            <w:pPr>
              <w:pStyle w:val="TableEntry"/>
            </w:pPr>
            <w:r w:rsidRPr="003651D9">
              <w:t>R</w:t>
            </w:r>
          </w:p>
        </w:tc>
        <w:tc>
          <w:tcPr>
            <w:tcW w:w="2799" w:type="dxa"/>
          </w:tcPr>
          <w:p w14:paraId="52C75C71" w14:textId="77777777" w:rsidR="00E96538" w:rsidRPr="003651D9" w:rsidRDefault="00E96538" w:rsidP="00BB76BC">
            <w:pPr>
              <w:pStyle w:val="TableEntry"/>
            </w:pPr>
            <w:r>
              <w:t>PCC</w:t>
            </w:r>
            <w:r w:rsidRPr="003651D9">
              <w:t xml:space="preserve"> TF-2: 3.Y2</w:t>
            </w:r>
          </w:p>
        </w:tc>
      </w:tr>
      <w:tr w:rsidR="00E96538" w:rsidRPr="003651D9" w14:paraId="54500AEF" w14:textId="77777777" w:rsidTr="00BB76BC">
        <w:trPr>
          <w:cantSplit/>
          <w:jc w:val="center"/>
        </w:trPr>
        <w:tc>
          <w:tcPr>
            <w:tcW w:w="1449" w:type="dxa"/>
            <w:vMerge/>
          </w:tcPr>
          <w:p w14:paraId="30D66F81" w14:textId="77777777" w:rsidR="00E96538" w:rsidRPr="003651D9" w:rsidRDefault="00E96538" w:rsidP="00BB76BC">
            <w:pPr>
              <w:pStyle w:val="TableEntry"/>
            </w:pPr>
          </w:p>
        </w:tc>
        <w:tc>
          <w:tcPr>
            <w:tcW w:w="2520" w:type="dxa"/>
          </w:tcPr>
          <w:p w14:paraId="2D806C93" w14:textId="77777777" w:rsidR="00E96538" w:rsidRPr="003651D9" w:rsidRDefault="00E96538" w:rsidP="00E24543">
            <w:pPr>
              <w:pStyle w:val="TableEntry"/>
              <w:ind w:left="0"/>
            </w:pPr>
            <w:r>
              <w:t>Retrieve Care Team</w:t>
            </w:r>
          </w:p>
        </w:tc>
        <w:tc>
          <w:tcPr>
            <w:tcW w:w="1710" w:type="dxa"/>
          </w:tcPr>
          <w:p w14:paraId="32D20C89" w14:textId="77777777" w:rsidR="00E96538" w:rsidRPr="003651D9" w:rsidRDefault="00E96538" w:rsidP="00BB76BC">
            <w:pPr>
              <w:pStyle w:val="TableEntry"/>
            </w:pPr>
            <w:r>
              <w:t>R</w:t>
            </w:r>
          </w:p>
        </w:tc>
        <w:tc>
          <w:tcPr>
            <w:tcW w:w="2799" w:type="dxa"/>
          </w:tcPr>
          <w:p w14:paraId="3F37A209" w14:textId="77777777" w:rsidR="00E96538" w:rsidRPr="003651D9" w:rsidRDefault="00E96538" w:rsidP="00BB76BC">
            <w:pPr>
              <w:pStyle w:val="TableEntry"/>
            </w:pPr>
            <w:r>
              <w:t>PCC</w:t>
            </w:r>
            <w:r w:rsidRPr="003651D9">
              <w:t xml:space="preserve"> TF-2: 3.Y</w:t>
            </w:r>
            <w:r>
              <w:t>3</w:t>
            </w:r>
          </w:p>
        </w:tc>
      </w:tr>
      <w:tr w:rsidR="00E96538" w:rsidRPr="003651D9" w14:paraId="068DF384" w14:textId="77777777" w:rsidTr="00BB76BC">
        <w:trPr>
          <w:cantSplit/>
          <w:jc w:val="center"/>
        </w:trPr>
        <w:tc>
          <w:tcPr>
            <w:tcW w:w="1449" w:type="dxa"/>
            <w:vMerge/>
          </w:tcPr>
          <w:p w14:paraId="1DC06099" w14:textId="77777777" w:rsidR="00E96538" w:rsidRPr="003651D9" w:rsidRDefault="00E96538" w:rsidP="00BB76BC">
            <w:pPr>
              <w:pStyle w:val="TableEntry"/>
            </w:pPr>
          </w:p>
        </w:tc>
        <w:tc>
          <w:tcPr>
            <w:tcW w:w="2520" w:type="dxa"/>
          </w:tcPr>
          <w:p w14:paraId="78468507" w14:textId="77777777" w:rsidR="00E96538" w:rsidRPr="003651D9" w:rsidRDefault="00E96538" w:rsidP="00E24543">
            <w:pPr>
              <w:pStyle w:val="TableEntry"/>
              <w:ind w:left="0"/>
            </w:pPr>
            <w:r>
              <w:t>Subscribe to Care Team Updates</w:t>
            </w:r>
          </w:p>
        </w:tc>
        <w:tc>
          <w:tcPr>
            <w:tcW w:w="1710" w:type="dxa"/>
          </w:tcPr>
          <w:p w14:paraId="446A4744" w14:textId="77777777" w:rsidR="00E96538" w:rsidRPr="003651D9" w:rsidRDefault="00B10601" w:rsidP="00B10601">
            <w:pPr>
              <w:pStyle w:val="TableEntry"/>
            </w:pPr>
            <w:r>
              <w:t>O</w:t>
            </w:r>
            <w:r w:rsidR="00ED77D9">
              <w:t xml:space="preserve"> </w:t>
            </w:r>
            <w:r>
              <w:t>note 1</w:t>
            </w:r>
          </w:p>
        </w:tc>
        <w:tc>
          <w:tcPr>
            <w:tcW w:w="2799" w:type="dxa"/>
          </w:tcPr>
          <w:p w14:paraId="3C3CE0EF" w14:textId="77777777" w:rsidR="00E96538" w:rsidRPr="003651D9" w:rsidRDefault="00E96538" w:rsidP="00BB76BC">
            <w:pPr>
              <w:pStyle w:val="TableEntry"/>
            </w:pPr>
            <w:r>
              <w:t>PCC</w:t>
            </w:r>
            <w:r w:rsidRPr="003651D9">
              <w:t xml:space="preserve"> TF-2: 3.Y</w:t>
            </w:r>
            <w:r>
              <w:t>4</w:t>
            </w:r>
          </w:p>
        </w:tc>
      </w:tr>
      <w:tr w:rsidR="00E96538" w:rsidRPr="003651D9" w14:paraId="44CDEA4C" w14:textId="77777777" w:rsidTr="00BB76BC">
        <w:trPr>
          <w:cantSplit/>
          <w:jc w:val="center"/>
        </w:trPr>
        <w:tc>
          <w:tcPr>
            <w:tcW w:w="1449" w:type="dxa"/>
            <w:vMerge/>
          </w:tcPr>
          <w:p w14:paraId="0EC3B565" w14:textId="77777777" w:rsidR="00E96538" w:rsidRPr="003651D9" w:rsidRDefault="00E96538" w:rsidP="00BB76BC">
            <w:pPr>
              <w:pStyle w:val="TableEntry"/>
            </w:pPr>
          </w:p>
        </w:tc>
        <w:tc>
          <w:tcPr>
            <w:tcW w:w="2520" w:type="dxa"/>
          </w:tcPr>
          <w:p w14:paraId="05129E24" w14:textId="77777777" w:rsidR="00E96538" w:rsidRPr="003651D9" w:rsidRDefault="00E96538" w:rsidP="00E24543">
            <w:pPr>
              <w:pStyle w:val="TableEntry"/>
              <w:ind w:left="0"/>
            </w:pPr>
            <w:r>
              <w:t>Provide Care Team</w:t>
            </w:r>
          </w:p>
        </w:tc>
        <w:tc>
          <w:tcPr>
            <w:tcW w:w="1710" w:type="dxa"/>
          </w:tcPr>
          <w:p w14:paraId="36497244" w14:textId="77777777" w:rsidR="00E96538" w:rsidRPr="003651D9" w:rsidRDefault="00B10601" w:rsidP="00BB76BC">
            <w:pPr>
              <w:pStyle w:val="TableEntry"/>
            </w:pPr>
            <w:r>
              <w:t>C</w:t>
            </w:r>
          </w:p>
        </w:tc>
        <w:tc>
          <w:tcPr>
            <w:tcW w:w="2799" w:type="dxa"/>
          </w:tcPr>
          <w:p w14:paraId="3AB17478" w14:textId="77777777" w:rsidR="00E96538" w:rsidRPr="003651D9" w:rsidRDefault="00E96538" w:rsidP="00BB76BC">
            <w:pPr>
              <w:pStyle w:val="TableEntry"/>
            </w:pPr>
            <w:r>
              <w:t>PCC</w:t>
            </w:r>
            <w:r w:rsidRPr="003651D9">
              <w:t xml:space="preserve"> TF-2: 3.Y</w:t>
            </w:r>
            <w:r>
              <w:t>5</w:t>
            </w:r>
          </w:p>
        </w:tc>
      </w:tr>
      <w:tr w:rsidR="00E96538" w:rsidRPr="003651D9" w14:paraId="6AFA99AA" w14:textId="77777777" w:rsidTr="00BB76BC">
        <w:trPr>
          <w:cantSplit/>
          <w:jc w:val="center"/>
        </w:trPr>
        <w:tc>
          <w:tcPr>
            <w:tcW w:w="1449" w:type="dxa"/>
            <w:vMerge w:val="restart"/>
          </w:tcPr>
          <w:p w14:paraId="2AA2431F" w14:textId="77777777" w:rsidR="00E96538" w:rsidRPr="003651D9" w:rsidRDefault="00E96538" w:rsidP="00AD069D">
            <w:pPr>
              <w:pStyle w:val="TableEntry"/>
            </w:pPr>
            <w:r>
              <w:t>Care Team Service</w:t>
            </w:r>
          </w:p>
        </w:tc>
        <w:tc>
          <w:tcPr>
            <w:tcW w:w="2520" w:type="dxa"/>
          </w:tcPr>
          <w:p w14:paraId="2DF5CA1D" w14:textId="77777777" w:rsidR="00E96538" w:rsidRPr="003651D9" w:rsidRDefault="00E96538" w:rsidP="00E24543">
            <w:pPr>
              <w:pStyle w:val="TableEntry"/>
              <w:ind w:left="0"/>
            </w:pPr>
            <w:r>
              <w:t>Search for Care Team</w:t>
            </w:r>
          </w:p>
        </w:tc>
        <w:tc>
          <w:tcPr>
            <w:tcW w:w="1710" w:type="dxa"/>
          </w:tcPr>
          <w:p w14:paraId="495789CF" w14:textId="77777777" w:rsidR="00E96538" w:rsidRPr="003651D9" w:rsidRDefault="00E96538" w:rsidP="00BB76BC">
            <w:pPr>
              <w:pStyle w:val="TableEntry"/>
            </w:pPr>
            <w:r>
              <w:t>R</w:t>
            </w:r>
          </w:p>
        </w:tc>
        <w:tc>
          <w:tcPr>
            <w:tcW w:w="2799" w:type="dxa"/>
          </w:tcPr>
          <w:p w14:paraId="3E4EAAC8" w14:textId="77777777" w:rsidR="00E96538" w:rsidRPr="003651D9" w:rsidRDefault="00E96538" w:rsidP="00BB76BC">
            <w:pPr>
              <w:pStyle w:val="TableEntry"/>
            </w:pPr>
            <w:r>
              <w:t>PCC</w:t>
            </w:r>
            <w:r w:rsidRPr="003651D9">
              <w:t xml:space="preserve"> TF-2: 3.Y2</w:t>
            </w:r>
          </w:p>
        </w:tc>
      </w:tr>
      <w:tr w:rsidR="00E96538" w:rsidRPr="003651D9" w14:paraId="20930B67" w14:textId="77777777" w:rsidTr="00BB76BC">
        <w:trPr>
          <w:cantSplit/>
          <w:jc w:val="center"/>
        </w:trPr>
        <w:tc>
          <w:tcPr>
            <w:tcW w:w="1449" w:type="dxa"/>
            <w:vMerge/>
          </w:tcPr>
          <w:p w14:paraId="2AE5F4E3" w14:textId="77777777" w:rsidR="00E96538" w:rsidRPr="003651D9" w:rsidRDefault="00E96538" w:rsidP="00AD069D">
            <w:pPr>
              <w:pStyle w:val="TableEntry"/>
            </w:pPr>
          </w:p>
        </w:tc>
        <w:tc>
          <w:tcPr>
            <w:tcW w:w="2520" w:type="dxa"/>
          </w:tcPr>
          <w:p w14:paraId="52F0721E" w14:textId="77777777" w:rsidR="00E96538" w:rsidRPr="003651D9" w:rsidRDefault="00E96538" w:rsidP="00E24543">
            <w:pPr>
              <w:pStyle w:val="TableEntry"/>
              <w:ind w:left="0"/>
            </w:pPr>
            <w:r>
              <w:t>Retrieve Care Team</w:t>
            </w:r>
          </w:p>
        </w:tc>
        <w:tc>
          <w:tcPr>
            <w:tcW w:w="1710" w:type="dxa"/>
          </w:tcPr>
          <w:p w14:paraId="6D56D7F1" w14:textId="77777777" w:rsidR="00E96538" w:rsidRPr="003651D9" w:rsidRDefault="00E96538" w:rsidP="00BB76BC">
            <w:pPr>
              <w:pStyle w:val="TableEntry"/>
            </w:pPr>
            <w:r>
              <w:t>R</w:t>
            </w:r>
          </w:p>
        </w:tc>
        <w:tc>
          <w:tcPr>
            <w:tcW w:w="2799" w:type="dxa"/>
          </w:tcPr>
          <w:p w14:paraId="37A719BC" w14:textId="77777777" w:rsidR="00E96538" w:rsidRPr="003651D9" w:rsidRDefault="00E96538" w:rsidP="00BB76BC">
            <w:pPr>
              <w:pStyle w:val="TableEntry"/>
            </w:pPr>
            <w:r>
              <w:t>PCC</w:t>
            </w:r>
            <w:r w:rsidRPr="003651D9">
              <w:t xml:space="preserve"> TF-2: 3.Y</w:t>
            </w:r>
            <w:r>
              <w:t>3</w:t>
            </w:r>
          </w:p>
        </w:tc>
      </w:tr>
      <w:tr w:rsidR="00E96538" w:rsidRPr="003651D9" w14:paraId="7E66A5CB" w14:textId="77777777" w:rsidTr="00BB76BC">
        <w:trPr>
          <w:cantSplit/>
          <w:jc w:val="center"/>
        </w:trPr>
        <w:tc>
          <w:tcPr>
            <w:tcW w:w="1449" w:type="dxa"/>
            <w:vMerge/>
          </w:tcPr>
          <w:p w14:paraId="44293A8C" w14:textId="77777777" w:rsidR="00E96538" w:rsidRPr="003651D9" w:rsidRDefault="00E96538" w:rsidP="00AD069D">
            <w:pPr>
              <w:pStyle w:val="TableEntry"/>
            </w:pPr>
          </w:p>
        </w:tc>
        <w:tc>
          <w:tcPr>
            <w:tcW w:w="2520" w:type="dxa"/>
          </w:tcPr>
          <w:p w14:paraId="7CB7D550" w14:textId="77777777" w:rsidR="00E96538" w:rsidRPr="003651D9" w:rsidRDefault="00E96538" w:rsidP="00E24543">
            <w:pPr>
              <w:pStyle w:val="TableEntry"/>
              <w:ind w:left="0"/>
            </w:pPr>
            <w:r>
              <w:t>Update Care Team</w:t>
            </w:r>
          </w:p>
        </w:tc>
        <w:tc>
          <w:tcPr>
            <w:tcW w:w="1710" w:type="dxa"/>
          </w:tcPr>
          <w:p w14:paraId="337F50B4" w14:textId="77777777" w:rsidR="00E96538" w:rsidRPr="003651D9" w:rsidRDefault="00E96538" w:rsidP="00BB76BC">
            <w:pPr>
              <w:pStyle w:val="TableEntry"/>
            </w:pPr>
            <w:r>
              <w:t>R</w:t>
            </w:r>
          </w:p>
        </w:tc>
        <w:tc>
          <w:tcPr>
            <w:tcW w:w="2799" w:type="dxa"/>
          </w:tcPr>
          <w:p w14:paraId="3647DFEF" w14:textId="77777777" w:rsidR="00E96538" w:rsidRPr="003651D9" w:rsidRDefault="00E96538" w:rsidP="00BB76BC">
            <w:pPr>
              <w:pStyle w:val="TableEntry"/>
            </w:pPr>
            <w:r>
              <w:t>PCC</w:t>
            </w:r>
            <w:r w:rsidRPr="003651D9">
              <w:t xml:space="preserve"> TF-2: 3.Y1</w:t>
            </w:r>
          </w:p>
        </w:tc>
      </w:tr>
      <w:tr w:rsidR="00E96538" w:rsidRPr="003651D9" w14:paraId="4EDA726A" w14:textId="77777777" w:rsidTr="00BB76BC">
        <w:trPr>
          <w:cantSplit/>
          <w:jc w:val="center"/>
        </w:trPr>
        <w:tc>
          <w:tcPr>
            <w:tcW w:w="1449" w:type="dxa"/>
            <w:vMerge/>
          </w:tcPr>
          <w:p w14:paraId="42F35202" w14:textId="77777777" w:rsidR="00E96538" w:rsidRPr="003651D9" w:rsidRDefault="00E96538" w:rsidP="00AD069D">
            <w:pPr>
              <w:pStyle w:val="TableEntry"/>
            </w:pPr>
          </w:p>
        </w:tc>
        <w:tc>
          <w:tcPr>
            <w:tcW w:w="2520" w:type="dxa"/>
          </w:tcPr>
          <w:p w14:paraId="0B9DFAE9" w14:textId="77777777" w:rsidR="00E96538" w:rsidRPr="003651D9" w:rsidRDefault="00E96538" w:rsidP="00E24543">
            <w:pPr>
              <w:pStyle w:val="TableEntry"/>
              <w:ind w:left="0"/>
            </w:pPr>
            <w:r>
              <w:t>Subscribe to Care Team Updates</w:t>
            </w:r>
          </w:p>
        </w:tc>
        <w:tc>
          <w:tcPr>
            <w:tcW w:w="1710" w:type="dxa"/>
          </w:tcPr>
          <w:p w14:paraId="46AF6A80" w14:textId="77777777" w:rsidR="00E96538" w:rsidRPr="003651D9" w:rsidRDefault="00E96538" w:rsidP="00017E09">
            <w:pPr>
              <w:pStyle w:val="TableEntry"/>
            </w:pPr>
            <w:r>
              <w:t>R</w:t>
            </w:r>
          </w:p>
        </w:tc>
        <w:tc>
          <w:tcPr>
            <w:tcW w:w="2799" w:type="dxa"/>
          </w:tcPr>
          <w:p w14:paraId="529590A2" w14:textId="77777777" w:rsidR="00E96538" w:rsidRPr="003651D9" w:rsidRDefault="00E96538" w:rsidP="00EF1E77">
            <w:pPr>
              <w:pStyle w:val="TableEntry"/>
            </w:pPr>
            <w:r>
              <w:t>PCC</w:t>
            </w:r>
            <w:r w:rsidRPr="003651D9">
              <w:t xml:space="preserve"> TF-2: 3.Y</w:t>
            </w:r>
            <w:r>
              <w:t>4</w:t>
            </w:r>
          </w:p>
        </w:tc>
      </w:tr>
      <w:tr w:rsidR="00E96538" w:rsidRPr="003651D9" w14:paraId="52D92797" w14:textId="77777777" w:rsidTr="00BB76BC">
        <w:trPr>
          <w:cantSplit/>
          <w:jc w:val="center"/>
        </w:trPr>
        <w:tc>
          <w:tcPr>
            <w:tcW w:w="1449" w:type="dxa"/>
            <w:vMerge/>
          </w:tcPr>
          <w:p w14:paraId="2D642500" w14:textId="77777777" w:rsidR="00E96538" w:rsidRPr="003651D9" w:rsidRDefault="00E96538" w:rsidP="00BB76BC">
            <w:pPr>
              <w:pStyle w:val="TableEntry"/>
            </w:pPr>
          </w:p>
        </w:tc>
        <w:tc>
          <w:tcPr>
            <w:tcW w:w="2520" w:type="dxa"/>
          </w:tcPr>
          <w:p w14:paraId="75EC3854" w14:textId="77777777" w:rsidR="00E96538" w:rsidRPr="003651D9" w:rsidRDefault="00E96538" w:rsidP="00E24543">
            <w:pPr>
              <w:pStyle w:val="TableEntry"/>
              <w:ind w:left="0"/>
            </w:pPr>
            <w:r>
              <w:t>Provide Care Team</w:t>
            </w:r>
          </w:p>
        </w:tc>
        <w:tc>
          <w:tcPr>
            <w:tcW w:w="1710" w:type="dxa"/>
          </w:tcPr>
          <w:p w14:paraId="0239EBBA" w14:textId="77777777" w:rsidR="00E96538" w:rsidRPr="003651D9" w:rsidRDefault="00E96538" w:rsidP="00BB76BC">
            <w:pPr>
              <w:pStyle w:val="TableEntry"/>
            </w:pPr>
            <w:r w:rsidRPr="003651D9">
              <w:t>R</w:t>
            </w:r>
            <w:r>
              <w:t xml:space="preserve"> (as initiator)</w:t>
            </w:r>
          </w:p>
        </w:tc>
        <w:tc>
          <w:tcPr>
            <w:tcW w:w="2799" w:type="dxa"/>
          </w:tcPr>
          <w:p w14:paraId="0314DFC5" w14:textId="77777777" w:rsidR="00E96538" w:rsidRPr="003651D9" w:rsidRDefault="00E96538" w:rsidP="00BB76BC">
            <w:pPr>
              <w:pStyle w:val="TableEntry"/>
            </w:pPr>
            <w:r>
              <w:t>PCC</w:t>
            </w:r>
            <w:r w:rsidRPr="003651D9">
              <w:t xml:space="preserve"> TF-2: 3.Y</w:t>
            </w:r>
            <w:r>
              <w:t>5</w:t>
            </w:r>
          </w:p>
        </w:tc>
      </w:tr>
    </w:tbl>
    <w:bookmarkEnd w:id="179"/>
    <w:bookmarkEnd w:id="180"/>
    <w:bookmarkEnd w:id="181"/>
    <w:bookmarkEnd w:id="182"/>
    <w:bookmarkEnd w:id="183"/>
    <w:bookmarkEnd w:id="184"/>
    <w:bookmarkEnd w:id="185"/>
    <w:bookmarkEnd w:id="186"/>
    <w:p w14:paraId="6FD09DF8" w14:textId="77777777" w:rsidR="00B10601" w:rsidRPr="00605DE1" w:rsidRDefault="00B10601" w:rsidP="00995E33">
      <w:pPr>
        <w:pStyle w:val="BodyText"/>
        <w:rPr>
          <w:sz w:val="18"/>
          <w:szCs w:val="18"/>
        </w:rPr>
      </w:pPr>
      <w:r w:rsidRPr="00605DE1">
        <w:rPr>
          <w:sz w:val="18"/>
          <w:szCs w:val="18"/>
        </w:rPr>
        <w:t>Note 1: If Subscribe to Care Team Updates is supported, will have to support Provide Care Team</w:t>
      </w:r>
    </w:p>
    <w:p w14:paraId="31492EA7" w14:textId="16686579" w:rsidR="00995E33" w:rsidRPr="003651D9" w:rsidRDefault="00995E33" w:rsidP="00995E33">
      <w:pPr>
        <w:pStyle w:val="BodyText"/>
      </w:pPr>
      <w:r w:rsidRPr="003651D9">
        <w:t xml:space="preserve">Table X.1-1 lists the transactions for each actor directly involved in the </w:t>
      </w:r>
      <w:r>
        <w:t>DCT</w:t>
      </w:r>
      <w:ins w:id="189" w:author="Jones, Emma" w:date="2017-03-14T13:15:00Z">
        <w:r w:rsidR="007F7200">
          <w:t>M</w:t>
        </w:r>
      </w:ins>
      <w:del w:id="190" w:author="Jones, Emma" w:date="2017-03-14T13:15:00Z">
        <w:r w:rsidDel="007F7200">
          <w:delText>N</w:delText>
        </w:r>
      </w:del>
      <w:r w:rsidRPr="003651D9">
        <w:t xml:space="preserve"> Profile. To claim compliance with this Profile, an actor shall support all required transactions (labeled “R”) and may support the optional transactions (labeled “O”). </w:t>
      </w:r>
    </w:p>
    <w:p w14:paraId="5F8F845F" w14:textId="77777777" w:rsidR="000D2487" w:rsidRPr="003651D9" w:rsidRDefault="000D2487" w:rsidP="000D2487">
      <w:pPr>
        <w:pStyle w:val="TableTitle"/>
      </w:pPr>
    </w:p>
    <w:p w14:paraId="1FD62A33" w14:textId="77777777" w:rsidR="00FF4C4E" w:rsidRPr="003651D9" w:rsidRDefault="00FF4C4E" w:rsidP="00503AE1">
      <w:pPr>
        <w:pStyle w:val="Heading3"/>
        <w:numPr>
          <w:ilvl w:val="0"/>
          <w:numId w:val="0"/>
        </w:numPr>
        <w:rPr>
          <w:bCs/>
          <w:noProof w:val="0"/>
        </w:rPr>
      </w:pPr>
      <w:bookmarkStart w:id="191"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91"/>
    </w:p>
    <w:p w14:paraId="761D9967"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6892EB11" w14:textId="77777777" w:rsidR="0038429E" w:rsidRPr="003651D9" w:rsidRDefault="0038429E" w:rsidP="00597DB2">
      <w:pPr>
        <w:pStyle w:val="AuthorInstructions"/>
      </w:pPr>
    </w:p>
    <w:p w14:paraId="6750E5AE" w14:textId="77777777" w:rsidR="009D0CDF" w:rsidRPr="003651D9" w:rsidRDefault="009D0CDF" w:rsidP="009D0CDF">
      <w:pPr>
        <w:pStyle w:val="Heading4"/>
        <w:numPr>
          <w:ilvl w:val="0"/>
          <w:numId w:val="0"/>
        </w:numPr>
        <w:rPr>
          <w:noProof w:val="0"/>
        </w:rPr>
      </w:pPr>
      <w:bookmarkStart w:id="192" w:name="_Toc345074653"/>
      <w:r w:rsidRPr="003651D9">
        <w:rPr>
          <w:noProof w:val="0"/>
        </w:rPr>
        <w:t xml:space="preserve">X.1.1.1 </w:t>
      </w:r>
      <w:r w:rsidR="0084239F">
        <w:rPr>
          <w:noProof w:val="0"/>
        </w:rPr>
        <w:t>Care Team Contributor</w:t>
      </w:r>
      <w:bookmarkEnd w:id="192"/>
    </w:p>
    <w:p w14:paraId="258843BE" w14:textId="4D434778" w:rsidR="007C7138" w:rsidRDefault="007C7138" w:rsidP="009D0CDF">
      <w:pPr>
        <w:pStyle w:val="AuthorInstructions"/>
        <w:rPr>
          <w:i w:val="0"/>
        </w:rPr>
      </w:pPr>
      <w:r>
        <w:rPr>
          <w:i w:val="0"/>
        </w:rPr>
        <w:t xml:space="preserve">This Actor reads, creates and updates Care Teams hosted by a Care Team Service. </w:t>
      </w:r>
      <w:ins w:id="193" w:author="Jones, Emma" w:date="2017-03-13T16:24:00Z">
        <w:r w:rsidR="008D4341">
          <w:rPr>
            <w:i w:val="0"/>
          </w:rPr>
          <w:t xml:space="preserve">Updates include removal of care team participants. </w:t>
        </w:r>
      </w:ins>
      <w:ins w:id="194" w:author="Jones, Emma" w:date="2017-03-13T16:25:00Z">
        <w:r w:rsidR="008D4341">
          <w:rPr>
            <w:i w:val="0"/>
          </w:rPr>
          <w:t xml:space="preserve">Care team </w:t>
        </w:r>
      </w:ins>
      <w:ins w:id="195" w:author="Jones, Emma" w:date="2017-03-13T16:26:00Z">
        <w:r w:rsidR="008D4341">
          <w:rPr>
            <w:i w:val="0"/>
          </w:rPr>
          <w:t>participant.</w:t>
        </w:r>
      </w:ins>
      <w:ins w:id="196" w:author="Jones, Emma" w:date="2017-03-13T16:25:00Z">
        <w:r w:rsidR="008D4341">
          <w:rPr>
            <w:i w:val="0"/>
          </w:rPr>
          <w:t>period</w:t>
        </w:r>
      </w:ins>
      <w:ins w:id="197" w:author="Jones, Emma" w:date="2017-03-13T16:26:00Z">
        <w:r w:rsidR="008D4341">
          <w:rPr>
            <w:i w:val="0"/>
          </w:rPr>
          <w:t xml:space="preserve"> can be used to determine historical plus forward-looking</w:t>
        </w:r>
      </w:ins>
      <w:ins w:id="198" w:author="Jones, Emma" w:date="2017-03-13T16:27:00Z">
        <w:r w:rsidR="008D4341">
          <w:rPr>
            <w:i w:val="0"/>
          </w:rPr>
          <w:t xml:space="preserve"> </w:t>
        </w:r>
      </w:ins>
      <w:ins w:id="199" w:author="Jones, Emma" w:date="2017-03-13T16:30:00Z">
        <w:r w:rsidR="008D4341">
          <w:rPr>
            <w:i w:val="0"/>
          </w:rPr>
          <w:t>aspects for members of the care team</w:t>
        </w:r>
      </w:ins>
      <w:ins w:id="200" w:author="Jones, Emma" w:date="2017-03-13T16:27:00Z">
        <w:r w:rsidR="008D4341">
          <w:rPr>
            <w:i w:val="0"/>
          </w:rPr>
          <w:t xml:space="preserve">. </w:t>
        </w:r>
      </w:ins>
    </w:p>
    <w:p w14:paraId="779B8957" w14:textId="77777777" w:rsidR="007C7138" w:rsidRPr="00CA4288" w:rsidRDefault="007C7138" w:rsidP="007C7138">
      <w:pPr>
        <w:pStyle w:val="BodyText"/>
      </w:pPr>
      <w:r w:rsidRPr="00CA4288">
        <w:t xml:space="preserve">In order to ensure data integrity, as is necessary when multiple Care </w:t>
      </w:r>
      <w:r>
        <w:t>Team</w:t>
      </w:r>
      <w:r w:rsidRPr="00CA4288">
        <w:t xml:space="preserve"> Contributors are attempting to update to the same Care </w:t>
      </w:r>
      <w:r>
        <w:t>Team</w:t>
      </w:r>
      <w:r w:rsidRPr="00CA4288">
        <w:t xml:space="preserve">, the Care </w:t>
      </w:r>
      <w:r>
        <w:t>Team</w:t>
      </w:r>
      <w:r w:rsidRPr="00CA4288">
        <w:t xml:space="preserve"> Contributor SHALL use the following pattern, (from </w:t>
      </w:r>
      <w:hyperlink r:id="rId23" w:anchor="transactional-integrity" w:history="1">
        <w:r w:rsidR="00CE7CD4" w:rsidRPr="00264FF9">
          <w:rPr>
            <w:rStyle w:val="Hyperlink"/>
          </w:rPr>
          <w:t>http://hl7.org/fhir/http.html#transactional-integrity</w:t>
        </w:r>
      </w:hyperlink>
      <w:r w:rsidR="00CE7CD4">
        <w:t xml:space="preserve"> </w:t>
      </w:r>
      <w:r w:rsidRPr="00CA4288">
        <w:t>)</w:t>
      </w:r>
    </w:p>
    <w:p w14:paraId="24F0CD16" w14:textId="77777777" w:rsidR="007C7138" w:rsidRPr="00CA4288" w:rsidRDefault="007C7138" w:rsidP="007C7138">
      <w:pPr>
        <w:pStyle w:val="ListBullet2"/>
      </w:pPr>
      <w:r w:rsidRPr="00CA4288">
        <w:t xml:space="preserve">Before updating, the Care </w:t>
      </w:r>
      <w:r>
        <w:t>Team</w:t>
      </w:r>
      <w:r w:rsidRPr="00CA4288">
        <w:t xml:space="preserve"> Contributor SHALL read the latest version of the Care </w:t>
      </w:r>
      <w:r>
        <w:t>Team</w:t>
      </w:r>
      <w:r w:rsidRPr="00CA4288">
        <w:t>;</w:t>
      </w:r>
    </w:p>
    <w:p w14:paraId="44F88FD8" w14:textId="77777777" w:rsidR="007C7138" w:rsidRPr="00CA4288" w:rsidRDefault="007C7138" w:rsidP="007C7138">
      <w:pPr>
        <w:pStyle w:val="ListBullet2"/>
      </w:pPr>
      <w:r w:rsidRPr="00CA4288">
        <w:t xml:space="preserve">The Care </w:t>
      </w:r>
      <w:r>
        <w:t>Team</w:t>
      </w:r>
      <w:r w:rsidRPr="00CA4288">
        <w:t xml:space="preserve"> Contributor SHALL apply the changes (additions, updates, deletions) it wants to the Care </w:t>
      </w:r>
      <w:r>
        <w:t>Team</w:t>
      </w:r>
      <w:r w:rsidRPr="00CA4288">
        <w:t>, leaving all other information intact;</w:t>
      </w:r>
    </w:p>
    <w:p w14:paraId="0EB33CEB" w14:textId="77777777" w:rsidR="007C7138" w:rsidRPr="00CA4288" w:rsidRDefault="007C7138" w:rsidP="007C7138">
      <w:pPr>
        <w:pStyle w:val="ListBullet2"/>
      </w:pPr>
      <w:r w:rsidRPr="00CA4288">
        <w:t xml:space="preserve">The Care </w:t>
      </w:r>
      <w:r>
        <w:t>Team</w:t>
      </w:r>
      <w:r w:rsidRPr="00CA4288">
        <w:t xml:space="preserve"> Contributor SHALL write the Care </w:t>
      </w:r>
      <w:r>
        <w:t>Team</w:t>
      </w:r>
      <w:r w:rsidRPr="00CA4288">
        <w:t xml:space="preserve"> back as an update interaction, and is able to handle a failure response, commonly due to other Contributor Updates (usually by trying again).</w:t>
      </w:r>
    </w:p>
    <w:p w14:paraId="0D34C8FC" w14:textId="77777777" w:rsidR="007C7138" w:rsidRPr="00CA4288" w:rsidRDefault="007C7138" w:rsidP="007C7138">
      <w:pPr>
        <w:pStyle w:val="BodyText"/>
      </w:pPr>
      <w:r w:rsidRPr="00CA4288">
        <w:t xml:space="preserve">If a Care </w:t>
      </w:r>
      <w:r>
        <w:t>Team</w:t>
      </w:r>
      <w:r w:rsidRPr="00CA4288">
        <w:t xml:space="preserve"> Contributor follows this pattern, then information from other systems that they do not manage will be maintained through the update. </w:t>
      </w:r>
    </w:p>
    <w:p w14:paraId="3D0F1535" w14:textId="77777777" w:rsidR="007C7138" w:rsidRDefault="007C7138" w:rsidP="009D0CDF">
      <w:pPr>
        <w:pStyle w:val="AuthorInstructions"/>
      </w:pPr>
    </w:p>
    <w:p w14:paraId="06AD6BCC" w14:textId="77777777" w:rsidR="00A91802" w:rsidRDefault="00503AE1" w:rsidP="0038429E">
      <w:pPr>
        <w:pStyle w:val="Heading4"/>
        <w:numPr>
          <w:ilvl w:val="0"/>
          <w:numId w:val="0"/>
        </w:numPr>
        <w:rPr>
          <w:noProof w:val="0"/>
        </w:rPr>
      </w:pPr>
      <w:bookmarkStart w:id="201" w:name="_Toc345074654"/>
      <w:r w:rsidRPr="003651D9">
        <w:rPr>
          <w:noProof w:val="0"/>
        </w:rPr>
        <w:t xml:space="preserve">X.1.1.2 </w:t>
      </w:r>
      <w:r w:rsidR="00A91802">
        <w:rPr>
          <w:noProof w:val="0"/>
        </w:rPr>
        <w:t>Care Team Service</w:t>
      </w:r>
    </w:p>
    <w:p w14:paraId="460D26E8" w14:textId="77777777" w:rsidR="00A91802" w:rsidRPr="00A7210D" w:rsidRDefault="00A91802" w:rsidP="00A91802">
      <w:pPr>
        <w:pStyle w:val="BodyText"/>
        <w:rPr>
          <w:color w:val="FF0000"/>
        </w:rPr>
      </w:pPr>
      <w:r w:rsidRPr="00CA4288">
        <w:t xml:space="preserve">This actor manages Care </w:t>
      </w:r>
      <w:r>
        <w:t>Teams</w:t>
      </w:r>
      <w:r w:rsidRPr="00CA4288">
        <w:t xml:space="preserve"> </w:t>
      </w:r>
      <w:r w:rsidR="005637F8">
        <w:t xml:space="preserve">updates </w:t>
      </w:r>
      <w:r w:rsidRPr="00CA4288">
        <w:t xml:space="preserve">received from Care </w:t>
      </w:r>
      <w:r>
        <w:t>Team</w:t>
      </w:r>
      <w:r w:rsidR="00A7210D">
        <w:t xml:space="preserve"> Contributors, and provide</w:t>
      </w:r>
      <w:r w:rsidRPr="00CA4288">
        <w:t xml:space="preserve"> </w:t>
      </w:r>
      <w:r w:rsidR="00C40D59">
        <w:t xml:space="preserve">notification of updates and access to </w:t>
      </w:r>
      <w:r w:rsidRPr="00CA4288">
        <w:t xml:space="preserve">Care </w:t>
      </w:r>
      <w:r>
        <w:t>Teams</w:t>
      </w:r>
      <w:r w:rsidRPr="00CA4288">
        <w:t xml:space="preserve"> subscribe</w:t>
      </w:r>
      <w:r>
        <w:t>rs</w:t>
      </w:r>
      <w:r w:rsidR="00C40D59">
        <w:t xml:space="preserve">. </w:t>
      </w:r>
      <w:r w:rsidR="00C40D59" w:rsidRPr="00A7210D" w:rsidDel="00C40D59">
        <w:rPr>
          <w:color w:val="FF0000"/>
        </w:rPr>
        <w:t xml:space="preserve"> </w:t>
      </w:r>
    </w:p>
    <w:p w14:paraId="019A7C29" w14:textId="77777777" w:rsidR="00A91802" w:rsidRDefault="00A91802" w:rsidP="00A91802">
      <w:pPr>
        <w:pStyle w:val="BodyText"/>
      </w:pPr>
      <w:r w:rsidRPr="00CA4288">
        <w:t xml:space="preserve">As described above under the Care </w:t>
      </w:r>
      <w:r>
        <w:t>Team</w:t>
      </w:r>
      <w:r w:rsidRPr="00CA4288">
        <w:t xml:space="preserve"> Contributor, the Care </w:t>
      </w:r>
      <w:r>
        <w:t>Team</w:t>
      </w:r>
      <w:r w:rsidRPr="00CA4288">
        <w:t xml:space="preserve"> Service receives a Care </w:t>
      </w:r>
      <w:r>
        <w:t>Team</w:t>
      </w:r>
      <w:r w:rsidRPr="00CA4288">
        <w:t xml:space="preserve"> and manages versions of the Care </w:t>
      </w:r>
      <w:r>
        <w:t>Team</w:t>
      </w:r>
      <w:r w:rsidRPr="00CA4288">
        <w:t xml:space="preserve"> as a whole.</w:t>
      </w:r>
      <w:r>
        <w:t xml:space="preserve"> Note – the Care Team Service SHALL support versioning of the CareTeam resource.</w:t>
      </w:r>
    </w:p>
    <w:p w14:paraId="1E99D743" w14:textId="77777777" w:rsidR="00503AE1" w:rsidRPr="003651D9" w:rsidRDefault="00A91802" w:rsidP="00216639">
      <w:pPr>
        <w:pStyle w:val="BodyText"/>
      </w:pPr>
      <w:r>
        <w:lastRenderedPageBreak/>
        <w:t xml:space="preserve">The Care Team Service SHALL support the delete interaction for the Subscription resource.  See: </w:t>
      </w:r>
      <w:hyperlink r:id="rId24" w:anchor="delete" w:history="1">
        <w:r w:rsidRPr="00A91802">
          <w:rPr>
            <w:rStyle w:val="Hyperlink"/>
          </w:rPr>
          <w:t>http://hl7.org/fhir/???/http.html#delete</w:t>
        </w:r>
      </w:hyperlink>
      <w:r>
        <w:t xml:space="preserve"> This enables a Care Team Contributor to unsubscribe from updates for a care </w:t>
      </w:r>
      <w:r w:rsidR="00216639">
        <w:t>team</w:t>
      </w:r>
      <w:r>
        <w:t xml:space="preserve">. </w:t>
      </w:r>
      <w:r w:rsidRPr="00216639">
        <w:rPr>
          <w:b/>
          <w:color w:val="FF0000"/>
        </w:rPr>
        <w:t>[Emma: Need link to FHIR STU3 html#delete]</w:t>
      </w:r>
      <w:bookmarkEnd w:id="201"/>
    </w:p>
    <w:p w14:paraId="0EE3D8D2" w14:textId="77777777" w:rsidR="00CF283F" w:rsidRPr="003651D9" w:rsidRDefault="00F436A3" w:rsidP="00303E20">
      <w:pPr>
        <w:pStyle w:val="Heading2"/>
        <w:numPr>
          <w:ilvl w:val="0"/>
          <w:numId w:val="0"/>
        </w:numPr>
        <w:rPr>
          <w:noProof w:val="0"/>
        </w:rPr>
      </w:pPr>
      <w:bookmarkStart w:id="202" w:name="_Toc345074655"/>
      <w:r>
        <w:rPr>
          <w:noProof w:val="0"/>
        </w:rPr>
        <w:t>X.2 DCTM</w:t>
      </w:r>
      <w:r w:rsidR="00104BE6" w:rsidRPr="003651D9">
        <w:rPr>
          <w:noProof w:val="0"/>
        </w:rPr>
        <w:t xml:space="preserve"> Actor</w:t>
      </w:r>
      <w:r w:rsidR="00CF283F" w:rsidRPr="003651D9">
        <w:rPr>
          <w:noProof w:val="0"/>
        </w:rPr>
        <w:t xml:space="preserve"> Options</w:t>
      </w:r>
      <w:bookmarkEnd w:id="202"/>
    </w:p>
    <w:p w14:paraId="5601A719"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874521F" w14:textId="77777777" w:rsidR="006514EA" w:rsidRPr="003651D9" w:rsidRDefault="006514EA" w:rsidP="008E0275">
      <w:pPr>
        <w:pStyle w:val="BodyText"/>
      </w:pPr>
    </w:p>
    <w:p w14:paraId="417F3DF0" w14:textId="77777777" w:rsidR="00CF283F" w:rsidRPr="003651D9" w:rsidRDefault="00CF283F" w:rsidP="00C56183">
      <w:pPr>
        <w:pStyle w:val="TableTitle"/>
      </w:pPr>
      <w:r w:rsidRPr="003651D9">
        <w:t>Table X.2-1</w:t>
      </w:r>
      <w:r w:rsidR="00701B3A" w:rsidRPr="003651D9">
        <w:t xml:space="preserve">: </w:t>
      </w:r>
      <w:r w:rsidR="00D92A1F">
        <w:t>DCTM</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008C904" w14:textId="77777777" w:rsidTr="00BB76BC">
        <w:trPr>
          <w:cantSplit/>
          <w:tblHeader/>
          <w:jc w:val="center"/>
        </w:trPr>
        <w:tc>
          <w:tcPr>
            <w:tcW w:w="2891" w:type="dxa"/>
            <w:shd w:val="pct15" w:color="auto" w:fill="FFFFFF"/>
          </w:tcPr>
          <w:p w14:paraId="4977EF63" w14:textId="77777777" w:rsidR="00991D63" w:rsidRPr="003651D9" w:rsidRDefault="00991D63" w:rsidP="00663624">
            <w:pPr>
              <w:pStyle w:val="TableEntryHeader"/>
            </w:pPr>
            <w:r w:rsidRPr="003651D9">
              <w:t>Actor</w:t>
            </w:r>
          </w:p>
        </w:tc>
        <w:tc>
          <w:tcPr>
            <w:tcW w:w="3130" w:type="dxa"/>
            <w:shd w:val="pct15" w:color="auto" w:fill="FFFFFF"/>
          </w:tcPr>
          <w:p w14:paraId="19278295" w14:textId="77777777" w:rsidR="00991D63" w:rsidRPr="003651D9" w:rsidRDefault="00991D63" w:rsidP="00E007E6">
            <w:pPr>
              <w:pStyle w:val="TableEntryHeader"/>
            </w:pPr>
            <w:r w:rsidRPr="003651D9">
              <w:t>Option Name</w:t>
            </w:r>
          </w:p>
        </w:tc>
        <w:tc>
          <w:tcPr>
            <w:tcW w:w="3438" w:type="dxa"/>
            <w:shd w:val="pct15" w:color="auto" w:fill="FFFFFF"/>
          </w:tcPr>
          <w:p w14:paraId="1BC94AE6" w14:textId="77777777" w:rsidR="00991D63" w:rsidRPr="003651D9" w:rsidRDefault="00907134" w:rsidP="00663624">
            <w:pPr>
              <w:pStyle w:val="TableEntryHeader"/>
            </w:pPr>
            <w:r w:rsidRPr="003651D9">
              <w:t>Reference</w:t>
            </w:r>
          </w:p>
          <w:p w14:paraId="144B18F2" w14:textId="77777777" w:rsidR="00787B2D" w:rsidRPr="003651D9" w:rsidRDefault="00787B2D" w:rsidP="00AD069D">
            <w:pPr>
              <w:pStyle w:val="TableEntryHeader"/>
              <w:rPr>
                <w:rFonts w:ascii="Times New Roman" w:hAnsi="Times New Roman"/>
                <w:b w:val="0"/>
                <w:i/>
              </w:rPr>
            </w:pPr>
          </w:p>
        </w:tc>
      </w:tr>
      <w:tr w:rsidR="00991D63" w:rsidRPr="003651D9" w14:paraId="1F5C738A" w14:textId="77777777" w:rsidTr="00BB76BC">
        <w:trPr>
          <w:cantSplit/>
          <w:trHeight w:val="332"/>
          <w:jc w:val="center"/>
        </w:trPr>
        <w:tc>
          <w:tcPr>
            <w:tcW w:w="2891" w:type="dxa"/>
          </w:tcPr>
          <w:p w14:paraId="0C1474C6" w14:textId="77777777" w:rsidR="00991D63" w:rsidRPr="003651D9" w:rsidRDefault="00F436A3" w:rsidP="00663624">
            <w:pPr>
              <w:pStyle w:val="TableEntry"/>
            </w:pPr>
            <w:r>
              <w:t>Care Team Contributor</w:t>
            </w:r>
          </w:p>
        </w:tc>
        <w:tc>
          <w:tcPr>
            <w:tcW w:w="3130" w:type="dxa"/>
          </w:tcPr>
          <w:p w14:paraId="07D08D00" w14:textId="77777777" w:rsidR="00991D63" w:rsidRPr="003651D9" w:rsidRDefault="00F436A3" w:rsidP="008358E5">
            <w:pPr>
              <w:pStyle w:val="TableEntry"/>
            </w:pPr>
            <w:r>
              <w:t>Subscribe to Care Team Updates</w:t>
            </w:r>
          </w:p>
        </w:tc>
        <w:tc>
          <w:tcPr>
            <w:tcW w:w="3438" w:type="dxa"/>
          </w:tcPr>
          <w:p w14:paraId="66BDEDE6" w14:textId="77777777" w:rsidR="00991D63" w:rsidRPr="003651D9" w:rsidRDefault="00AB3D9F" w:rsidP="00B92EA1">
            <w:pPr>
              <w:pStyle w:val="TableEntry"/>
            </w:pPr>
            <w:r>
              <w:t>3.Y4</w:t>
            </w:r>
          </w:p>
        </w:tc>
      </w:tr>
      <w:tr w:rsidR="00991D63" w:rsidRPr="003651D9" w14:paraId="095C712D" w14:textId="77777777" w:rsidTr="00BB76BC">
        <w:trPr>
          <w:cantSplit/>
          <w:trHeight w:val="233"/>
          <w:jc w:val="center"/>
        </w:trPr>
        <w:tc>
          <w:tcPr>
            <w:tcW w:w="2891" w:type="dxa"/>
          </w:tcPr>
          <w:p w14:paraId="38C92696" w14:textId="77777777" w:rsidR="00991D63" w:rsidRPr="003651D9" w:rsidRDefault="00F436A3" w:rsidP="00663624">
            <w:pPr>
              <w:pStyle w:val="TableEntry"/>
            </w:pPr>
            <w:r>
              <w:t>Care Team Service</w:t>
            </w:r>
          </w:p>
        </w:tc>
        <w:tc>
          <w:tcPr>
            <w:tcW w:w="3130" w:type="dxa"/>
          </w:tcPr>
          <w:p w14:paraId="17DA1DD7" w14:textId="77777777" w:rsidR="00991D63" w:rsidRPr="003651D9" w:rsidRDefault="00991D63" w:rsidP="008358E5">
            <w:pPr>
              <w:pStyle w:val="TableEntry"/>
            </w:pPr>
            <w:r w:rsidRPr="003651D9">
              <w:t xml:space="preserve">No options defined </w:t>
            </w:r>
          </w:p>
        </w:tc>
        <w:tc>
          <w:tcPr>
            <w:tcW w:w="3438" w:type="dxa"/>
          </w:tcPr>
          <w:p w14:paraId="25B77050" w14:textId="77777777" w:rsidR="00991D63" w:rsidRPr="003651D9" w:rsidRDefault="00787B2D" w:rsidP="00B92EA1">
            <w:pPr>
              <w:pStyle w:val="TableEntry"/>
            </w:pPr>
            <w:r w:rsidRPr="003651D9">
              <w:t>--</w:t>
            </w:r>
          </w:p>
        </w:tc>
      </w:tr>
    </w:tbl>
    <w:p w14:paraId="3A6E8318" w14:textId="77777777" w:rsidR="006116E2" w:rsidRPr="003651D9" w:rsidRDefault="006116E2" w:rsidP="00597DB2">
      <w:pPr>
        <w:pStyle w:val="BodyText"/>
      </w:pPr>
    </w:p>
    <w:p w14:paraId="3CA80EF4" w14:textId="77777777" w:rsidR="00CF283F" w:rsidRPr="003651D9" w:rsidRDefault="00323461" w:rsidP="0097454A">
      <w:pPr>
        <w:pStyle w:val="Heading3"/>
        <w:numPr>
          <w:ilvl w:val="0"/>
          <w:numId w:val="0"/>
        </w:numPr>
        <w:ind w:left="720" w:hanging="720"/>
        <w:rPr>
          <w:noProof w:val="0"/>
        </w:rPr>
      </w:pPr>
      <w:bookmarkStart w:id="203" w:name="_Toc345074656"/>
      <w:r w:rsidRPr="003651D9">
        <w:rPr>
          <w:noProof w:val="0"/>
        </w:rPr>
        <w:t xml:space="preserve">X.2.1 </w:t>
      </w:r>
      <w:bookmarkEnd w:id="203"/>
      <w:r w:rsidR="00F436A3">
        <w:rPr>
          <w:noProof w:val="0"/>
        </w:rPr>
        <w:t>Subscribe to Care Team Updates</w:t>
      </w:r>
    </w:p>
    <w:p w14:paraId="16527B50" w14:textId="77777777" w:rsidR="00D92A1F" w:rsidRDefault="00D92A1F" w:rsidP="00D92A1F">
      <w:pPr>
        <w:pStyle w:val="BodyText"/>
      </w:pPr>
      <w:r w:rsidRPr="00CA4288">
        <w:t xml:space="preserve">Support for this Subscribe to Care </w:t>
      </w:r>
      <w:r>
        <w:t>Team</w:t>
      </w:r>
      <w:r w:rsidRPr="00CA4288">
        <w:t xml:space="preserve"> Updates means that the optional Subscribe to Care </w:t>
      </w:r>
      <w:r>
        <w:t>Team</w:t>
      </w:r>
      <w:r w:rsidRPr="00CA4288">
        <w:t xml:space="preserve"> Updates [PCC-</w:t>
      </w:r>
      <w:r>
        <w:t>Y4</w:t>
      </w:r>
      <w:r w:rsidRPr="00CA4288">
        <w:t xml:space="preserve">] </w:t>
      </w:r>
      <w:r>
        <w:t>and the optional Provide Care Team [PCC-Y5] are both</w:t>
      </w:r>
      <w:r w:rsidRPr="00CA4288">
        <w:t xml:space="preserve"> supported.</w:t>
      </w:r>
      <w:r>
        <w:t xml:space="preserve"> </w:t>
      </w:r>
    </w:p>
    <w:p w14:paraId="75516947" w14:textId="77777777" w:rsidR="00D92A1F" w:rsidRPr="00CA4288" w:rsidRDefault="00D92A1F" w:rsidP="00D92A1F">
      <w:pPr>
        <w:pStyle w:val="BodyText"/>
      </w:pPr>
      <w:r>
        <w:t>The a</w:t>
      </w:r>
      <w:r w:rsidRPr="00CA4288">
        <w:t>lternative</w:t>
      </w:r>
      <w:r>
        <w:t xml:space="preserve"> to subscribing to care t</w:t>
      </w:r>
      <w:r w:rsidR="00822D4F">
        <w:t>eam</w:t>
      </w:r>
      <w:r>
        <w:t xml:space="preserve"> updates is a polling process, where </w:t>
      </w:r>
      <w:r w:rsidRPr="00CA4288">
        <w:t xml:space="preserve">a Care </w:t>
      </w:r>
      <w:r>
        <w:t>Team</w:t>
      </w:r>
      <w:r w:rsidRPr="00CA4288">
        <w:t xml:space="preserve"> Con</w:t>
      </w:r>
      <w:r>
        <w:t>tributor</w:t>
      </w:r>
      <w:r w:rsidRPr="00CA4288">
        <w:t xml:space="preserve"> </w:t>
      </w:r>
      <w:r>
        <w:t>would</w:t>
      </w:r>
      <w:r w:rsidRPr="00CA4288">
        <w:t xml:space="preserve"> p</w:t>
      </w:r>
      <w:r>
        <w:t>eriodically query for a CareTeam</w:t>
      </w:r>
      <w:r w:rsidRPr="00CA4288">
        <w:t xml:space="preserve"> resource history and det</w:t>
      </w:r>
      <w:r>
        <w:t>ermine that a Retrieve Care Team</w:t>
      </w:r>
      <w:r w:rsidRPr="00CA4288">
        <w:t xml:space="preserve"> was necessary.</w:t>
      </w:r>
    </w:p>
    <w:p w14:paraId="4F40B1FE" w14:textId="77777777" w:rsidR="005F21E7" w:rsidRPr="003651D9" w:rsidRDefault="00F436A3" w:rsidP="00303E20">
      <w:pPr>
        <w:pStyle w:val="Heading2"/>
        <w:numPr>
          <w:ilvl w:val="0"/>
          <w:numId w:val="0"/>
        </w:numPr>
        <w:rPr>
          <w:noProof w:val="0"/>
        </w:rPr>
      </w:pPr>
      <w:bookmarkStart w:id="204" w:name="_Toc345074657"/>
      <w:bookmarkStart w:id="205" w:name="_Toc37034636"/>
      <w:bookmarkStart w:id="206" w:name="_Toc38846114"/>
      <w:bookmarkStart w:id="207" w:name="_Toc504625757"/>
      <w:bookmarkStart w:id="208" w:name="_Toc530206510"/>
      <w:bookmarkStart w:id="209" w:name="_Toc1388430"/>
      <w:bookmarkStart w:id="210" w:name="_Toc1388584"/>
      <w:bookmarkStart w:id="211" w:name="_Toc1456611"/>
      <w:r>
        <w:rPr>
          <w:noProof w:val="0"/>
        </w:rPr>
        <w:t>X.3 DCTM</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204"/>
      <w:r w:rsidR="005F21E7" w:rsidRPr="003651D9">
        <w:rPr>
          <w:noProof w:val="0"/>
        </w:rPr>
        <w:t xml:space="preserve"> </w:t>
      </w:r>
    </w:p>
    <w:p w14:paraId="7FF93802" w14:textId="77777777" w:rsidR="00761469" w:rsidRPr="003651D9" w:rsidRDefault="00761469" w:rsidP="00761469">
      <w:pPr>
        <w:pStyle w:val="BodyText"/>
      </w:pPr>
    </w:p>
    <w:p w14:paraId="16E6A3A8" w14:textId="77777777" w:rsidR="00761469" w:rsidRDefault="00761469" w:rsidP="00761469">
      <w:pPr>
        <w:pStyle w:val="TableTitle"/>
      </w:pPr>
      <w:r w:rsidRPr="003651D9">
        <w:t>Table X.3-1</w:t>
      </w:r>
      <w:r w:rsidR="00701B3A" w:rsidRPr="003651D9">
        <w:t xml:space="preserve">: </w:t>
      </w:r>
      <w:r w:rsidR="00822D4F">
        <w:t>DCTM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3060"/>
      </w:tblGrid>
      <w:tr w:rsidR="00E24543" w:rsidRPr="00CA4288" w14:paraId="383F8A8A" w14:textId="77777777" w:rsidTr="00E53A04">
        <w:trPr>
          <w:cantSplit/>
          <w:trHeight w:val="755"/>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BFBFBF"/>
          </w:tcPr>
          <w:p w14:paraId="2921327C"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DCTM Actor</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799A7957" w14:textId="77777777" w:rsidR="00822D4F" w:rsidRPr="00A018C2" w:rsidRDefault="00E24543" w:rsidP="00C2370F">
            <w:pPr>
              <w:pStyle w:val="Note"/>
              <w:jc w:val="center"/>
              <w:rPr>
                <w:rFonts w:ascii="Arial" w:hAnsi="Arial" w:cs="Arial"/>
                <w:b/>
                <w:szCs w:val="18"/>
              </w:rPr>
            </w:pPr>
            <w:r w:rsidRPr="00A018C2">
              <w:rPr>
                <w:rFonts w:ascii="Arial" w:hAnsi="Arial" w:cs="Arial"/>
                <w:b/>
                <w:szCs w:val="18"/>
              </w:rPr>
              <w:t>Actor to be grouped with</w:t>
            </w:r>
          </w:p>
        </w:tc>
        <w:tc>
          <w:tcPr>
            <w:tcW w:w="2160" w:type="dxa"/>
            <w:tcBorders>
              <w:top w:val="single" w:sz="4" w:space="0" w:color="auto"/>
              <w:left w:val="single" w:sz="4" w:space="0" w:color="auto"/>
              <w:bottom w:val="single" w:sz="4" w:space="0" w:color="auto"/>
              <w:right w:val="single" w:sz="4" w:space="0" w:color="auto"/>
            </w:tcBorders>
            <w:shd w:val="clear" w:color="auto" w:fill="BFBFBF"/>
          </w:tcPr>
          <w:p w14:paraId="362DE495"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Reference</w:t>
            </w:r>
          </w:p>
        </w:tc>
        <w:tc>
          <w:tcPr>
            <w:tcW w:w="3060" w:type="dxa"/>
            <w:tcBorders>
              <w:top w:val="single" w:sz="4" w:space="0" w:color="auto"/>
              <w:left w:val="single" w:sz="4" w:space="0" w:color="auto"/>
              <w:bottom w:val="single" w:sz="4" w:space="0" w:color="auto"/>
              <w:right w:val="single" w:sz="4" w:space="0" w:color="auto"/>
            </w:tcBorders>
            <w:shd w:val="clear" w:color="auto" w:fill="BFBFBF"/>
          </w:tcPr>
          <w:p w14:paraId="19A70A36" w14:textId="77777777" w:rsidR="00822D4F" w:rsidRPr="00A018C2" w:rsidRDefault="00822D4F" w:rsidP="00E24543">
            <w:pPr>
              <w:pStyle w:val="Note"/>
              <w:jc w:val="center"/>
              <w:rPr>
                <w:rFonts w:ascii="Arial" w:hAnsi="Arial" w:cs="Arial"/>
                <w:b/>
                <w:szCs w:val="18"/>
              </w:rPr>
            </w:pPr>
            <w:r w:rsidRPr="00A018C2">
              <w:rPr>
                <w:rFonts w:ascii="Arial" w:hAnsi="Arial" w:cs="Arial"/>
                <w:b/>
                <w:szCs w:val="18"/>
              </w:rPr>
              <w:t>Content Bindings Reference</w:t>
            </w:r>
          </w:p>
        </w:tc>
      </w:tr>
      <w:tr w:rsidR="00822D4F" w:rsidRPr="00CA4288" w14:paraId="440DFE1B"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78B2B090" w14:textId="77777777" w:rsidR="00822D4F" w:rsidRPr="00CA4288" w:rsidRDefault="00822D4F" w:rsidP="00822D4F">
            <w:pPr>
              <w:pStyle w:val="Note"/>
            </w:pPr>
            <w:r w:rsidRPr="00CA4288">
              <w:t xml:space="preserve">Care </w:t>
            </w:r>
            <w:r>
              <w:t>Team</w:t>
            </w:r>
            <w:r w:rsidRPr="00CA4288">
              <w:t xml:space="preserve"> Contributor</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A2C7BBF"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943CE9"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CF16720" w14:textId="77777777" w:rsidR="00822D4F" w:rsidRPr="00CA4288" w:rsidRDefault="00822D4F" w:rsidP="00822D4F">
            <w:pPr>
              <w:pStyle w:val="Note"/>
            </w:pPr>
          </w:p>
        </w:tc>
      </w:tr>
      <w:tr w:rsidR="00822D4F" w:rsidRPr="00CA4288" w14:paraId="507C8F18" w14:textId="77777777" w:rsidTr="00E24543">
        <w:trPr>
          <w:cantSplit/>
          <w:tblHeader/>
          <w:jc w:val="center"/>
        </w:trPr>
        <w:tc>
          <w:tcPr>
            <w:tcW w:w="2326" w:type="dxa"/>
            <w:tcBorders>
              <w:top w:val="single" w:sz="4" w:space="0" w:color="auto"/>
              <w:left w:val="single" w:sz="4" w:space="0" w:color="auto"/>
              <w:bottom w:val="single" w:sz="4" w:space="0" w:color="auto"/>
              <w:right w:val="single" w:sz="4" w:space="0" w:color="auto"/>
            </w:tcBorders>
            <w:shd w:val="clear" w:color="auto" w:fill="auto"/>
          </w:tcPr>
          <w:p w14:paraId="67DA3696" w14:textId="77777777" w:rsidR="00822D4F" w:rsidRPr="00CA4288" w:rsidRDefault="00822D4F" w:rsidP="00822D4F">
            <w:pPr>
              <w:pStyle w:val="Note"/>
            </w:pPr>
            <w:r w:rsidRPr="00CA4288">
              <w:t xml:space="preserve">Care </w:t>
            </w:r>
            <w:r>
              <w:t>Team</w:t>
            </w:r>
            <w:r w:rsidRPr="00CA4288">
              <w:t xml:space="preserve"> Service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96CFE18" w14:textId="77777777" w:rsidR="00822D4F" w:rsidRPr="00CA4288" w:rsidRDefault="00822D4F" w:rsidP="00822D4F">
            <w:pPr>
              <w:pStyle w:val="Note"/>
            </w:pPr>
            <w:r w:rsidRPr="00CA4288">
              <w:t>none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5CC440" w14:textId="77777777" w:rsidR="00822D4F" w:rsidRPr="00CA4288" w:rsidRDefault="00822D4F" w:rsidP="00822D4F">
            <w:pPr>
              <w:pStyle w:val="Note"/>
            </w:pP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2E18372" w14:textId="77777777" w:rsidR="00822D4F" w:rsidRPr="00CA4288" w:rsidRDefault="00822D4F" w:rsidP="00822D4F">
            <w:pPr>
              <w:pStyle w:val="Note"/>
            </w:pPr>
          </w:p>
        </w:tc>
      </w:tr>
    </w:tbl>
    <w:p w14:paraId="558A6E19" w14:textId="77777777" w:rsidR="00CF283F" w:rsidRPr="003651D9" w:rsidRDefault="00CF283F" w:rsidP="00303E20">
      <w:pPr>
        <w:pStyle w:val="Heading2"/>
        <w:numPr>
          <w:ilvl w:val="0"/>
          <w:numId w:val="0"/>
        </w:numPr>
        <w:rPr>
          <w:noProof w:val="0"/>
        </w:rPr>
      </w:pPr>
      <w:bookmarkStart w:id="212" w:name="_Toc345074658"/>
      <w:r w:rsidRPr="003651D9">
        <w:rPr>
          <w:noProof w:val="0"/>
        </w:rPr>
        <w:t>X.</w:t>
      </w:r>
      <w:r w:rsidR="00AF472E" w:rsidRPr="003651D9">
        <w:rPr>
          <w:noProof w:val="0"/>
        </w:rPr>
        <w:t>4</w:t>
      </w:r>
      <w:r w:rsidR="005F21E7" w:rsidRPr="003651D9">
        <w:rPr>
          <w:noProof w:val="0"/>
        </w:rPr>
        <w:t xml:space="preserve"> </w:t>
      </w:r>
      <w:r w:rsidR="00F436A3">
        <w:rPr>
          <w:noProof w:val="0"/>
        </w:rPr>
        <w:t>DCTM</w:t>
      </w:r>
      <w:r w:rsidRPr="003651D9">
        <w:rPr>
          <w:noProof w:val="0"/>
        </w:rPr>
        <w:t xml:space="preserve"> </w:t>
      </w:r>
      <w:bookmarkEnd w:id="205"/>
      <w:bookmarkEnd w:id="206"/>
      <w:r w:rsidR="00167DB7" w:rsidRPr="003651D9">
        <w:rPr>
          <w:noProof w:val="0"/>
        </w:rPr>
        <w:t>Overview</w:t>
      </w:r>
      <w:bookmarkEnd w:id="212"/>
    </w:p>
    <w:p w14:paraId="3AAEA1E1" w14:textId="77777777" w:rsidR="00655055" w:rsidRPr="00CA4288" w:rsidRDefault="00D15707" w:rsidP="00655055">
      <w:pPr>
        <w:pStyle w:val="BodyText"/>
        <w:rPr>
          <w:iCs/>
        </w:rPr>
      </w:pPr>
      <w:r>
        <w:rPr>
          <w:iCs/>
        </w:rPr>
        <w:t xml:space="preserve">Patient centered collaborative focused care teams are needed for effective care planning to occur. </w:t>
      </w:r>
      <w:r w:rsidR="00655055" w:rsidRPr="00CA4288">
        <w:rPr>
          <w:iCs/>
        </w:rPr>
        <w:t>Care planning is needed to manage medically complex and/or functionally impaired individuals as they interact with the health care system. Often, these individuals require real time coordination of the care as they receive care from multiple care providers and care settings</w:t>
      </w:r>
      <w:r w:rsidR="00655055">
        <w:rPr>
          <w:iCs/>
        </w:rPr>
        <w:t xml:space="preserve">. These care providers make up patient centered collaborative focused care teams. </w:t>
      </w:r>
      <w:r w:rsidR="00655055" w:rsidRPr="00CA4288">
        <w:rPr>
          <w:iCs/>
        </w:rPr>
        <w:t xml:space="preserve">Effective care planning and care coordination </w:t>
      </w:r>
      <w:r>
        <w:rPr>
          <w:iCs/>
        </w:rPr>
        <w:t xml:space="preserve">amongst care teams </w:t>
      </w:r>
      <w:r w:rsidR="00655055" w:rsidRPr="00CA4288">
        <w:rPr>
          <w:iCs/>
        </w:rPr>
        <w:t xml:space="preserve">for patient with complex health problems </w:t>
      </w:r>
      <w:r w:rsidR="00655055" w:rsidRPr="00CA4288">
        <w:rPr>
          <w:iCs/>
        </w:rPr>
        <w:lastRenderedPageBreak/>
        <w:t>and needs are needed throughout the world.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655055" w:rsidRPr="00CA4288">
        <w:rPr>
          <w:rStyle w:val="FootnoteReference"/>
          <w:iCs/>
        </w:rPr>
        <w:footnoteReference w:id="15"/>
      </w:r>
    </w:p>
    <w:p w14:paraId="588504B0" w14:textId="2045E2CC" w:rsidR="00D15707" w:rsidRPr="00CA4288" w:rsidRDefault="00D15707" w:rsidP="00D15707">
      <w:pPr>
        <w:pStyle w:val="BodyText"/>
        <w:rPr>
          <w:iCs/>
        </w:rPr>
      </w:pPr>
      <w:r w:rsidRPr="00CA4288">
        <w:rPr>
          <w:iCs/>
        </w:rPr>
        <w:t xml:space="preserve">In the United States, providers and payers are interested in ensuring that patients are receiving effective and efficient care. The </w:t>
      </w:r>
      <w:del w:id="213" w:author="Jones, Emma" w:date="2017-03-14T13:17:00Z">
        <w:r w:rsidRPr="00CA4288" w:rsidDel="007F7200">
          <w:rPr>
            <w:iCs/>
          </w:rPr>
          <w:delText>Medicare and Medicaid</w:delText>
        </w:r>
      </w:del>
      <w:ins w:id="214" w:author="Jones, Emma" w:date="2017-03-14T13:17:00Z">
        <w:r w:rsidR="007F7200">
          <w:rPr>
            <w:iCs/>
          </w:rPr>
          <w:t>CMS</w:t>
        </w:r>
      </w:ins>
      <w:r w:rsidRPr="00CA4288">
        <w:rPr>
          <w:iCs/>
        </w:rPr>
        <w:t xml:space="preserve"> EHR incentive programs provide financial incentives to care providers for the meaningful use of certified EHR technology that supports care coordination</w:t>
      </w:r>
      <w:r w:rsidRPr="00CA4288">
        <w:rPr>
          <w:rStyle w:val="FootnoteReference"/>
          <w:iCs/>
        </w:rPr>
        <w:footnoteReference w:id="16"/>
      </w:r>
      <w:r w:rsidRPr="00CA4288">
        <w:rPr>
          <w:iCs/>
        </w:rPr>
        <w:t>. 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 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Pr="00CA4288">
        <w:rPr>
          <w:rStyle w:val="FootnoteReference"/>
          <w:iCs/>
        </w:rPr>
        <w:footnoteReference w:id="17"/>
      </w:r>
    </w:p>
    <w:p w14:paraId="0211A683" w14:textId="77777777" w:rsidR="005F3FB5" w:rsidRPr="003651D9" w:rsidRDefault="00D15707" w:rsidP="003A09FE">
      <w:pPr>
        <w:pStyle w:val="BodyText"/>
        <w:rPr>
          <w:i/>
          <w:iCs/>
        </w:rPr>
      </w:pPr>
      <w:r w:rsidRPr="00AD3A30">
        <w:t>This profile</w:t>
      </w:r>
      <w:r>
        <w:t xml:space="preserve"> depicts how information about multiple care teams</w:t>
      </w:r>
      <w:r w:rsidRPr="00AD3A30">
        <w:t xml:space="preserve"> can be shared</w:t>
      </w:r>
      <w:r w:rsidR="001372BE">
        <w:t xml:space="preserve"> and used to </w:t>
      </w:r>
      <w:r w:rsidRPr="00AD3A30">
        <w:t xml:space="preserve">coordinate care. </w:t>
      </w:r>
    </w:p>
    <w:p w14:paraId="7A2DA982" w14:textId="77777777" w:rsidR="00167DB7" w:rsidRPr="003651D9" w:rsidRDefault="00104BE6" w:rsidP="003D19E0">
      <w:pPr>
        <w:pStyle w:val="Heading3"/>
        <w:keepNext w:val="0"/>
        <w:numPr>
          <w:ilvl w:val="0"/>
          <w:numId w:val="0"/>
        </w:numPr>
        <w:rPr>
          <w:bCs/>
          <w:noProof w:val="0"/>
        </w:rPr>
      </w:pPr>
      <w:bookmarkStart w:id="215" w:name="_Toc345074659"/>
      <w:r w:rsidRPr="003651D9">
        <w:rPr>
          <w:bCs/>
          <w:noProof w:val="0"/>
        </w:rPr>
        <w:t>X.</w:t>
      </w:r>
      <w:r w:rsidR="00AF472E" w:rsidRPr="003651D9">
        <w:rPr>
          <w:bCs/>
          <w:noProof w:val="0"/>
        </w:rPr>
        <w:t>4</w:t>
      </w:r>
      <w:r w:rsidR="00167DB7" w:rsidRPr="003651D9">
        <w:rPr>
          <w:bCs/>
          <w:noProof w:val="0"/>
        </w:rPr>
        <w:t>.1 Concepts</w:t>
      </w:r>
      <w:bookmarkEnd w:id="215"/>
    </w:p>
    <w:p w14:paraId="44CCC9BA" w14:textId="6B837B91" w:rsidR="00F73D2A" w:rsidRDefault="00655055" w:rsidP="00597DB2">
      <w:pPr>
        <w:pStyle w:val="AuthorInstructions"/>
        <w:rPr>
          <w:i w:val="0"/>
        </w:rPr>
      </w:pPr>
      <w:r>
        <w:rPr>
          <w:i w:val="0"/>
          <w:szCs w:val="24"/>
        </w:rPr>
        <w:t xml:space="preserve">The care team concepts described in this profile </w:t>
      </w:r>
      <w:ins w:id="216" w:author="Jones, Emma" w:date="2017-03-14T13:17:00Z">
        <w:r w:rsidR="007F7200">
          <w:rPr>
            <w:i w:val="0"/>
            <w:szCs w:val="24"/>
          </w:rPr>
          <w:t>are</w:t>
        </w:r>
      </w:ins>
      <w:del w:id="217" w:author="Jones, Emma" w:date="2017-03-14T13:17:00Z">
        <w:r w:rsidDel="007F7200">
          <w:rPr>
            <w:i w:val="0"/>
            <w:szCs w:val="24"/>
          </w:rPr>
          <w:delText>is</w:delText>
        </w:r>
      </w:del>
      <w:r>
        <w:rPr>
          <w:i w:val="0"/>
          <w:szCs w:val="24"/>
        </w:rPr>
        <w:t xml:space="preserve"> patient centered with the overarching goal to support collaborative care. </w:t>
      </w:r>
      <w:r w:rsidR="00884E65" w:rsidRPr="00884E65">
        <w:rPr>
          <w:i w:val="0"/>
        </w:rPr>
        <w:t xml:space="preserve">Care </w:t>
      </w:r>
      <w:r w:rsidR="00884E65">
        <w:rPr>
          <w:i w:val="0"/>
        </w:rPr>
        <w:t>teams</w:t>
      </w:r>
      <w:r w:rsidR="00884E65" w:rsidRPr="00884E65">
        <w:rPr>
          <w:i w:val="0"/>
        </w:rPr>
        <w:t xml:space="preserve"> have many different meanings to many different people. Each discipline has its own definition of what a care </w:t>
      </w:r>
      <w:r w:rsidR="00884E65">
        <w:rPr>
          <w:i w:val="0"/>
        </w:rPr>
        <w:t>team</w:t>
      </w:r>
      <w:r w:rsidR="00884E65" w:rsidRPr="00884E65">
        <w:rPr>
          <w:i w:val="0"/>
        </w:rPr>
        <w:t xml:space="preserve"> is and what it contains.</w:t>
      </w:r>
      <w:r w:rsidR="00884E65">
        <w:rPr>
          <w:i w:val="0"/>
        </w:rPr>
        <w:t xml:space="preserve"> The concept</w:t>
      </w:r>
      <w:r w:rsidR="00462780">
        <w:rPr>
          <w:i w:val="0"/>
        </w:rPr>
        <w:t xml:space="preserve"> of care team is also often jurisdictional and can be defined in many different ways. </w:t>
      </w:r>
    </w:p>
    <w:p w14:paraId="7F63CBE5" w14:textId="77777777" w:rsidR="00F73D2A" w:rsidRDefault="00F73D2A" w:rsidP="00F73D2A">
      <w:pPr>
        <w:pStyle w:val="AuthorInstructions"/>
        <w:rPr>
          <w:i w:val="0"/>
        </w:rPr>
      </w:pPr>
      <w:r>
        <w:rPr>
          <w:i w:val="0"/>
        </w:rPr>
        <w:t xml:space="preserve">Care teams can be made up of a single individual, a single group of individuals or multiple groups of individuals providing various types of services. </w:t>
      </w:r>
    </w:p>
    <w:p w14:paraId="3291FC8A" w14:textId="77777777" w:rsidR="00F73D2A" w:rsidRDefault="00F73D2A" w:rsidP="00F73D2A">
      <w:pPr>
        <w:pStyle w:val="AuthorInstructions"/>
        <w:rPr>
          <w:i w:val="0"/>
        </w:rPr>
      </w:pPr>
      <w:r>
        <w:rPr>
          <w:i w:val="0"/>
        </w:rPr>
        <w:t xml:space="preserve">Care teams made up of a group or groups of individuals are often found in situations that utilizes multi-disciplinary teams. The services provided by these teams can be clinical and non-clinical. </w:t>
      </w:r>
    </w:p>
    <w:p w14:paraId="259206C9" w14:textId="50311C2E" w:rsidR="00E9158C" w:rsidRDefault="007F7200" w:rsidP="00597DB2">
      <w:pPr>
        <w:pStyle w:val="AuthorInstructions"/>
        <w:rPr>
          <w:i w:val="0"/>
        </w:rPr>
      </w:pPr>
      <w:ins w:id="218" w:author="Jones, Emma" w:date="2017-03-14T13:17:00Z">
        <w:r>
          <w:rPr>
            <w:i w:val="0"/>
          </w:rPr>
          <w:lastRenderedPageBreak/>
          <w:t>An e</w:t>
        </w:r>
      </w:ins>
      <w:del w:id="219" w:author="Jones, Emma" w:date="2017-03-14T13:17:00Z">
        <w:r w:rsidR="00F73D2A" w:rsidDel="007F7200">
          <w:rPr>
            <w:i w:val="0"/>
          </w:rPr>
          <w:delText>E</w:delText>
        </w:r>
      </w:del>
      <w:r w:rsidR="00F73D2A">
        <w:rPr>
          <w:i w:val="0"/>
        </w:rPr>
        <w:t xml:space="preserve">xample of a care team made up of a single individual is </w:t>
      </w:r>
      <w:r w:rsidR="00462780">
        <w:rPr>
          <w:i w:val="0"/>
        </w:rPr>
        <w:t xml:space="preserve">a patient who provides self-care </w:t>
      </w:r>
      <w:r w:rsidR="006A08C5">
        <w:rPr>
          <w:i w:val="0"/>
        </w:rPr>
        <w:t xml:space="preserve">and </w:t>
      </w:r>
      <w:r w:rsidR="00462780">
        <w:rPr>
          <w:i w:val="0"/>
        </w:rPr>
        <w:t xml:space="preserve">may consider his caregiver team a team of one, himself. He provides his clinical care by self-administering his medications, checking his own blood glucose levels etc. He provides his non-clinical care by taking care of his own administrative or financial needs </w:t>
      </w:r>
      <w:r w:rsidR="00B65EDD">
        <w:rPr>
          <w:i w:val="0"/>
        </w:rPr>
        <w:t>such as</w:t>
      </w:r>
      <w:r w:rsidR="00462780">
        <w:rPr>
          <w:i w:val="0"/>
        </w:rPr>
        <w:t xml:space="preserve"> scheduling his own appointments and paying for his own care services. </w:t>
      </w:r>
      <w:r w:rsidR="007423CB">
        <w:rPr>
          <w:i w:val="0"/>
        </w:rPr>
        <w:t>Another example is</w:t>
      </w:r>
      <w:r w:rsidR="00462780">
        <w:rPr>
          <w:i w:val="0"/>
        </w:rPr>
        <w:t xml:space="preserve"> a physical therapist </w:t>
      </w:r>
      <w:r w:rsidR="007423CB">
        <w:rPr>
          <w:i w:val="0"/>
        </w:rPr>
        <w:t xml:space="preserve">who </w:t>
      </w:r>
      <w:r w:rsidR="00462780">
        <w:rPr>
          <w:i w:val="0"/>
        </w:rPr>
        <w:t>may have his own</w:t>
      </w:r>
      <w:r w:rsidR="007423CB">
        <w:rPr>
          <w:i w:val="0"/>
        </w:rPr>
        <w:t xml:space="preserve"> physical therapy business</w:t>
      </w:r>
      <w:r w:rsidR="00462780">
        <w:rPr>
          <w:i w:val="0"/>
        </w:rPr>
        <w:t xml:space="preserve"> in which he function</w:t>
      </w:r>
      <w:r w:rsidR="00847423">
        <w:rPr>
          <w:i w:val="0"/>
        </w:rPr>
        <w:t>s</w:t>
      </w:r>
      <w:r w:rsidR="00462780">
        <w:rPr>
          <w:i w:val="0"/>
        </w:rPr>
        <w:t xml:space="preserve"> independently providing physical therapy services to patients </w:t>
      </w:r>
      <w:r w:rsidR="00847423">
        <w:rPr>
          <w:i w:val="0"/>
        </w:rPr>
        <w:t xml:space="preserve">in an out-patient setting. He provides non-clinical services such as billing, appointment scheduling, etc. </w:t>
      </w:r>
    </w:p>
    <w:p w14:paraId="6E1B1FE3" w14:textId="77777777" w:rsidR="007F18E8" w:rsidRDefault="00847423" w:rsidP="00597DB2">
      <w:pPr>
        <w:pStyle w:val="AuthorInstructions"/>
        <w:rPr>
          <w:i w:val="0"/>
        </w:rPr>
      </w:pPr>
      <w:r>
        <w:rPr>
          <w:i w:val="0"/>
        </w:rPr>
        <w:t xml:space="preserve">Care teams can be </w:t>
      </w:r>
      <w:r w:rsidR="00F73D2A">
        <w:rPr>
          <w:i w:val="0"/>
        </w:rPr>
        <w:t xml:space="preserve">discipline and or condition specific. Examples of discipline specific </w:t>
      </w:r>
      <w:r w:rsidR="00890239">
        <w:rPr>
          <w:i w:val="0"/>
        </w:rPr>
        <w:t>care teams include</w:t>
      </w:r>
      <w:r w:rsidR="00F73D2A">
        <w:rPr>
          <w:i w:val="0"/>
        </w:rPr>
        <w:t xml:space="preserve">, but not limited to, cardiology care team, nursing care team, respiratory care team, etc. Conditions specific care team examples include, but not limited to, diabetes care team, oncology care team, wound care team, etc. </w:t>
      </w:r>
      <w:r w:rsidR="007F18E8">
        <w:rPr>
          <w:i w:val="0"/>
        </w:rPr>
        <w:t xml:space="preserve">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21A343A0" w14:textId="6DB00260" w:rsidR="00E9158C" w:rsidRDefault="007F7200" w:rsidP="00890239">
      <w:pPr>
        <w:pStyle w:val="AuthorInstructions"/>
        <w:rPr>
          <w:i w:val="0"/>
          <w:szCs w:val="24"/>
        </w:rPr>
      </w:pPr>
      <w:ins w:id="220" w:author="Jones, Emma" w:date="2017-03-14T13:17:00Z">
        <w:r>
          <w:rPr>
            <w:i w:val="0"/>
          </w:rPr>
          <w:t xml:space="preserve">The </w:t>
        </w:r>
      </w:ins>
      <w:r w:rsidR="00890239">
        <w:rPr>
          <w:i w:val="0"/>
        </w:rPr>
        <w:t>HL7 Care Team Definition project</w:t>
      </w:r>
      <w:r w:rsidR="00890239">
        <w:rPr>
          <w:rStyle w:val="FootnoteReference"/>
          <w:i w:val="0"/>
        </w:rPr>
        <w:footnoteReference w:id="18"/>
      </w:r>
      <w:r w:rsidR="00890239">
        <w:rPr>
          <w:i w:val="0"/>
        </w:rPr>
        <w:t xml:space="preserve">has defined the following classification of types of care team: </w:t>
      </w:r>
      <w:r w:rsidR="00E9158C">
        <w:rPr>
          <w:i w:val="0"/>
          <w:szCs w:val="24"/>
        </w:rPr>
        <w:t>Encounter-focused Care Team</w:t>
      </w:r>
      <w:r w:rsidR="00890239">
        <w:rPr>
          <w:i w:val="0"/>
          <w:szCs w:val="24"/>
        </w:rPr>
        <w:t xml:space="preserve">, </w:t>
      </w:r>
      <w:r w:rsidR="00E9158C">
        <w:rPr>
          <w:i w:val="0"/>
          <w:szCs w:val="24"/>
        </w:rPr>
        <w:t>Episode-focused Care Team</w:t>
      </w:r>
      <w:r w:rsidR="00890239">
        <w:rPr>
          <w:i w:val="0"/>
          <w:szCs w:val="24"/>
        </w:rPr>
        <w:t xml:space="preserve">, </w:t>
      </w:r>
      <w:r w:rsidR="00562839">
        <w:rPr>
          <w:i w:val="0"/>
          <w:szCs w:val="24"/>
        </w:rPr>
        <w:t xml:space="preserve">Condition-focused Care Team, </w:t>
      </w:r>
      <w:r w:rsidR="00E9158C">
        <w:rPr>
          <w:i w:val="0"/>
          <w:szCs w:val="24"/>
        </w:rPr>
        <w:t>Care-coordination focused Care Team</w:t>
      </w:r>
      <w:r w:rsidR="00562839">
        <w:rPr>
          <w:i w:val="0"/>
          <w:szCs w:val="24"/>
        </w:rPr>
        <w:t xml:space="preserve"> and Research-focused Care Team</w:t>
      </w:r>
      <w:r w:rsidR="00890239">
        <w:rPr>
          <w:i w:val="0"/>
          <w:szCs w:val="24"/>
        </w:rPr>
        <w:t xml:space="preserve">. This classification is used to include care team members specific to a particular care plan, an episode of care, an encounter or to reflect all team members across these perspectives. </w:t>
      </w:r>
    </w:p>
    <w:p w14:paraId="0F6603DB" w14:textId="77777777" w:rsidR="00673BD8" w:rsidRPr="00605DE1" w:rsidRDefault="00B65EDD" w:rsidP="00890239">
      <w:pPr>
        <w:pStyle w:val="AuthorInstructions"/>
        <w:rPr>
          <w:i w:val="0"/>
        </w:rPr>
      </w:pPr>
      <w:r w:rsidRPr="00605DE1">
        <w:rPr>
          <w:i w:val="0"/>
        </w:rPr>
        <w:t>A</w:t>
      </w:r>
      <w:r w:rsidR="00A72B68" w:rsidRPr="00605DE1">
        <w:rPr>
          <w:i w:val="0"/>
        </w:rPr>
        <w:t xml:space="preserve"> patient may be associated with multiple types of care teams at any given time. For example, a patient may be provided care by </w:t>
      </w:r>
      <w:r w:rsidRPr="00605DE1">
        <w:rPr>
          <w:i w:val="0"/>
        </w:rPr>
        <w:t>his or her PCP and/or specialist based on the</w:t>
      </w:r>
      <w:r w:rsidR="00A72B68" w:rsidRPr="00605DE1">
        <w:rPr>
          <w:i w:val="0"/>
        </w:rPr>
        <w:t xml:space="preserve"> encounter-focused care team</w:t>
      </w:r>
      <w:r w:rsidRPr="00605DE1">
        <w:rPr>
          <w:i w:val="0"/>
        </w:rPr>
        <w:t xml:space="preserve"> paradigm. Consequently, </w:t>
      </w:r>
      <w:r w:rsidR="00A72B68" w:rsidRPr="00605DE1">
        <w:rPr>
          <w:i w:val="0"/>
        </w:rPr>
        <w:t>the patient may have an inpatient stay involving epi</w:t>
      </w:r>
      <w:r w:rsidRPr="00605DE1">
        <w:rPr>
          <w:i w:val="0"/>
        </w:rPr>
        <w:t xml:space="preserve">sode-focused care team. During the inpatient stay, </w:t>
      </w:r>
      <w:r w:rsidR="00A72B68" w:rsidRPr="00605DE1">
        <w:rPr>
          <w:i w:val="0"/>
        </w:rPr>
        <w:t xml:space="preserve">the patient care may be coordinated utilizing a care coordination-focused care team. </w:t>
      </w:r>
      <w:r w:rsidRPr="00605DE1">
        <w:rPr>
          <w:i w:val="0"/>
        </w:rPr>
        <w:t>T</w:t>
      </w:r>
      <w:r w:rsidR="00A72B68" w:rsidRPr="00605DE1">
        <w:rPr>
          <w:i w:val="0"/>
        </w:rPr>
        <w:t xml:space="preserve">he </w:t>
      </w:r>
      <w:r w:rsidRPr="00605DE1">
        <w:rPr>
          <w:i w:val="0"/>
        </w:rPr>
        <w:t xml:space="preserve">care provided for the </w:t>
      </w:r>
      <w:r w:rsidR="00A72B68" w:rsidRPr="00605DE1">
        <w:rPr>
          <w:i w:val="0"/>
        </w:rPr>
        <w:t xml:space="preserve">patient may </w:t>
      </w:r>
      <w:r w:rsidRPr="00605DE1">
        <w:rPr>
          <w:i w:val="0"/>
        </w:rPr>
        <w:t xml:space="preserve">be for a condition that </w:t>
      </w:r>
      <w:r w:rsidR="00A72B68" w:rsidRPr="00605DE1">
        <w:rPr>
          <w:i w:val="0"/>
        </w:rPr>
        <w:t>requires the need for a condition-focused care team.</w:t>
      </w:r>
      <w:r w:rsidR="00703161" w:rsidRPr="00605DE1">
        <w:rPr>
          <w:i w:val="0"/>
        </w:rPr>
        <w:t xml:space="preserve"> </w:t>
      </w:r>
      <w:r w:rsidR="00390AD8" w:rsidRPr="00605DE1">
        <w:rPr>
          <w:i w:val="0"/>
        </w:rPr>
        <w:t>T</w:t>
      </w:r>
      <w:r w:rsidRPr="00605DE1">
        <w:rPr>
          <w:i w:val="0"/>
        </w:rPr>
        <w:t xml:space="preserve">he patient’s situation may provide the opportunity for him or her to participate in a research-focused care team. </w:t>
      </w:r>
      <w:r w:rsidR="00703161" w:rsidRPr="00605DE1">
        <w:rPr>
          <w:i w:val="0"/>
        </w:rPr>
        <w:t>Similarly, participants can be associated with multiple care teams</w:t>
      </w:r>
      <w:r w:rsidR="00B2274A" w:rsidRPr="00605DE1">
        <w:rPr>
          <w:i w:val="0"/>
        </w:rPr>
        <w:t xml:space="preserve"> at any given time as well. For example, the patient’s PCP may participate in</w:t>
      </w:r>
      <w:r w:rsidR="000752A6" w:rsidRPr="00605DE1">
        <w:rPr>
          <w:i w:val="0"/>
        </w:rPr>
        <w:t xml:space="preserve"> an event-focused team and in the</w:t>
      </w:r>
      <w:r w:rsidR="00B2274A" w:rsidRPr="00605DE1">
        <w:rPr>
          <w:i w:val="0"/>
        </w:rPr>
        <w:t xml:space="preserve"> episode-focused team by continuing</w:t>
      </w:r>
      <w:r w:rsidR="000752A6" w:rsidRPr="00605DE1">
        <w:rPr>
          <w:i w:val="0"/>
        </w:rPr>
        <w:t xml:space="preserve"> to provide care if the patient gets admitted</w:t>
      </w:r>
      <w:r w:rsidR="00B2274A" w:rsidRPr="00605DE1">
        <w:rPr>
          <w:i w:val="0"/>
        </w:rPr>
        <w:t xml:space="preserve"> </w:t>
      </w:r>
      <w:r w:rsidRPr="00605DE1">
        <w:rPr>
          <w:i w:val="0"/>
        </w:rPr>
        <w:t xml:space="preserve">to </w:t>
      </w:r>
      <w:r w:rsidR="00B2274A" w:rsidRPr="00605DE1">
        <w:rPr>
          <w:i w:val="0"/>
        </w:rPr>
        <w:t>a</w:t>
      </w:r>
      <w:r w:rsidR="000752A6" w:rsidRPr="00605DE1">
        <w:rPr>
          <w:i w:val="0"/>
        </w:rPr>
        <w:t xml:space="preserve">n inpatient setting. The </w:t>
      </w:r>
      <w:r w:rsidR="00B2274A" w:rsidRPr="00605DE1">
        <w:rPr>
          <w:i w:val="0"/>
        </w:rPr>
        <w:t>PCP</w:t>
      </w:r>
      <w:r w:rsidR="000752A6" w:rsidRPr="00605DE1">
        <w:rPr>
          <w:i w:val="0"/>
        </w:rPr>
        <w:t xml:space="preserve"> also part</w:t>
      </w:r>
      <w:r w:rsidRPr="00605DE1">
        <w:rPr>
          <w:i w:val="0"/>
        </w:rPr>
        <w:t>icipate</w:t>
      </w:r>
      <w:r w:rsidR="002C6E50" w:rsidRPr="00605DE1">
        <w:rPr>
          <w:i w:val="0"/>
        </w:rPr>
        <w:t>s in</w:t>
      </w:r>
      <w:r w:rsidR="000752A6" w:rsidRPr="00605DE1">
        <w:rPr>
          <w:i w:val="0"/>
        </w:rPr>
        <w:t xml:space="preserve"> the condition-focused team while managing the patient’s condition.</w:t>
      </w:r>
      <w:r w:rsidR="002C6E50" w:rsidRPr="00605DE1">
        <w:rPr>
          <w:i w:val="0"/>
        </w:rPr>
        <w:t xml:space="preserve"> The PCP </w:t>
      </w:r>
      <w:r w:rsidR="004871B1" w:rsidRPr="00605DE1">
        <w:rPr>
          <w:i w:val="0"/>
        </w:rPr>
        <w:t xml:space="preserve">or a specialist who is involved in the patient’s care </w:t>
      </w:r>
      <w:r w:rsidR="002C6E50" w:rsidRPr="00605DE1">
        <w:rPr>
          <w:i w:val="0"/>
        </w:rPr>
        <w:t>may be participating in a research-focused team in which he oversees the care of his patients participating in a research study.</w:t>
      </w:r>
      <w:r w:rsidR="00390AD8" w:rsidRPr="00605DE1">
        <w:rPr>
          <w:i w:val="0"/>
        </w:rPr>
        <w:t xml:space="preserve"> </w:t>
      </w:r>
      <w:r w:rsidR="00673BD8" w:rsidRPr="00605DE1">
        <w:rPr>
          <w:i w:val="0"/>
        </w:rPr>
        <w:t xml:space="preserve">A care team member could fill more than one role from more than one organization on the same care team. </w:t>
      </w:r>
      <w:r w:rsidR="00390AD8" w:rsidRPr="00605DE1">
        <w:rPr>
          <w:i w:val="0"/>
        </w:rPr>
        <w:t>The PCP could function in a role as part of one organization</w:t>
      </w:r>
      <w:r w:rsidR="002C6E50" w:rsidRPr="00605DE1">
        <w:rPr>
          <w:i w:val="0"/>
        </w:rPr>
        <w:t xml:space="preserve"> </w:t>
      </w:r>
      <w:r w:rsidR="00390AD8" w:rsidRPr="00605DE1">
        <w:rPr>
          <w:i w:val="0"/>
        </w:rPr>
        <w:t>(e.g. primary care provider for the medical clinic) while at the same time function in another role as part of another organization (e.g. primary investigator on the National Institute of Health research team). Both organizations could be part of the same care team.</w:t>
      </w:r>
      <w:r w:rsidR="000752A6" w:rsidRPr="00605DE1">
        <w:rPr>
          <w:i w:val="0"/>
        </w:rPr>
        <w:t xml:space="preserve"> </w:t>
      </w:r>
    </w:p>
    <w:p w14:paraId="57AE9AE9" w14:textId="77777777" w:rsidR="00673BD8" w:rsidRPr="00605DE1" w:rsidRDefault="00673BD8" w:rsidP="00673BD8">
      <w:pPr>
        <w:pStyle w:val="AuthorInstructions"/>
        <w:rPr>
          <w:i w:val="0"/>
        </w:rPr>
      </w:pPr>
      <w:r w:rsidRPr="00605DE1">
        <w:rPr>
          <w:i w:val="0"/>
        </w:rPr>
        <w:lastRenderedPageBreak/>
        <w:t xml:space="preserve">The point here is to reiterate that the concept of care team is often jurisdictional and can be defined in many different ways. </w:t>
      </w:r>
    </w:p>
    <w:p w14:paraId="6079B8E1" w14:textId="77777777" w:rsidR="00A72B68" w:rsidRPr="00E9158C" w:rsidRDefault="000752A6" w:rsidP="00890239">
      <w:pPr>
        <w:pStyle w:val="AuthorInstructions"/>
        <w:rPr>
          <w:i w:val="0"/>
          <w:szCs w:val="24"/>
        </w:rPr>
      </w:pPr>
      <w:r>
        <w:t xml:space="preserve"> </w:t>
      </w:r>
    </w:p>
    <w:p w14:paraId="38B68095" w14:textId="77777777" w:rsidR="00126A38" w:rsidRDefault="00126A38" w:rsidP="00126A38">
      <w:pPr>
        <w:pStyle w:val="Heading3"/>
        <w:keepNext w:val="0"/>
        <w:numPr>
          <w:ilvl w:val="0"/>
          <w:numId w:val="0"/>
        </w:numPr>
        <w:rPr>
          <w:bCs/>
          <w:noProof w:val="0"/>
        </w:rPr>
      </w:pPr>
      <w:bookmarkStart w:id="221" w:name="_Toc345074660"/>
      <w:r w:rsidRPr="003651D9">
        <w:rPr>
          <w:bCs/>
          <w:noProof w:val="0"/>
        </w:rPr>
        <w:t>X.4.2 Use Cases</w:t>
      </w:r>
      <w:bookmarkEnd w:id="221"/>
    </w:p>
    <w:p w14:paraId="4C6F9CBC" w14:textId="77777777" w:rsidR="002E6F79" w:rsidRPr="00CA4288" w:rsidRDefault="002E6F79" w:rsidP="002E6F79">
      <w:pPr>
        <w:pStyle w:val="BodyText"/>
      </w:pPr>
      <w:r w:rsidRPr="00CA4288">
        <w:t>This profile reuses the HL7 Care Plan Domain Analysis Model specification storyboard 2: Chronic Conditions</w:t>
      </w:r>
      <w:r w:rsidRPr="00CA4288">
        <w:rPr>
          <w:rStyle w:val="FootnoteReference"/>
        </w:rPr>
        <w:footnoteReference w:id="19"/>
      </w:r>
      <w:r w:rsidRPr="00CA4288">
        <w:t xml:space="preserve"> with permission from HL7 Patient Care Work Group. </w:t>
      </w:r>
      <w:r w:rsidR="009E5F8E">
        <w:t>Slight modifications have been made to t</w:t>
      </w:r>
      <w:r w:rsidRPr="00CA4288">
        <w:t xml:space="preserve">he storyboard </w:t>
      </w:r>
      <w:r w:rsidR="009E5F8E">
        <w:t xml:space="preserve">in order to depict care team management needed for </w:t>
      </w:r>
      <w:r w:rsidRPr="00CA4288">
        <w:t>chronic disease management as well as transition of care episode</w:t>
      </w:r>
      <w:r w:rsidR="009E5F8E">
        <w:t>s</w:t>
      </w:r>
      <w:r w:rsidRPr="00CA4288">
        <w:t xml:space="preserve">. </w:t>
      </w:r>
    </w:p>
    <w:p w14:paraId="70DCB282" w14:textId="77777777" w:rsidR="002E6F79" w:rsidRPr="00CA4288" w:rsidRDefault="002E6F79" w:rsidP="002E6F79">
      <w:pPr>
        <w:pStyle w:val="BodyText"/>
      </w:pPr>
      <w:r w:rsidRPr="00CA4288">
        <w:t xml:space="preserve">For the purpose of IHE profiling, the storyboard is being referred to as a use case. </w:t>
      </w:r>
    </w:p>
    <w:p w14:paraId="5DB919BD" w14:textId="77777777" w:rsidR="00FD6B22" w:rsidRPr="003651D9" w:rsidRDefault="007773C8" w:rsidP="00126A38">
      <w:pPr>
        <w:pStyle w:val="Heading4"/>
        <w:numPr>
          <w:ilvl w:val="0"/>
          <w:numId w:val="0"/>
        </w:numPr>
        <w:ind w:left="864" w:hanging="864"/>
        <w:rPr>
          <w:noProof w:val="0"/>
        </w:rPr>
      </w:pPr>
      <w:bookmarkStart w:id="222" w:name="_Toc345074661"/>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bookmarkEnd w:id="222"/>
      <w:r w:rsidR="0014564B">
        <w:rPr>
          <w:noProof w:val="0"/>
        </w:rPr>
        <w:t>Chronic Conditions</w:t>
      </w:r>
    </w:p>
    <w:p w14:paraId="211D52E2" w14:textId="77777777" w:rsidR="0014564B" w:rsidRPr="0014564B" w:rsidRDefault="0014564B" w:rsidP="00597DB2">
      <w:pPr>
        <w:pStyle w:val="AuthorInstructions"/>
        <w:rPr>
          <w:i w:val="0"/>
        </w:rPr>
      </w:pPr>
      <w:r w:rsidRPr="0014564B">
        <w:rPr>
          <w:i w:val="0"/>
        </w:rPr>
        <w:t>The use case provides narrative description of clinica</w:t>
      </w:r>
      <w:r w:rsidR="00732726">
        <w:rPr>
          <w:i w:val="0"/>
        </w:rPr>
        <w:t xml:space="preserve">l scenarios where the need for a care team is identified, created or updated </w:t>
      </w:r>
      <w:r w:rsidRPr="0014564B">
        <w:rPr>
          <w:i w:val="0"/>
        </w:rPr>
        <w:t>during care provision. For a process flow diagram of this entire use case, see the diagram at:</w:t>
      </w:r>
      <w:r>
        <w:rPr>
          <w:i w:val="0"/>
        </w:rPr>
        <w:t xml:space="preserve"> </w:t>
      </w:r>
      <w:r w:rsidRPr="009E5F8E">
        <w:rPr>
          <w:b/>
          <w:i w:val="0"/>
          <w:color w:val="FF0000"/>
        </w:rPr>
        <w:t>[</w:t>
      </w:r>
      <w:r w:rsidR="000B4780">
        <w:rPr>
          <w:b/>
          <w:i w:val="0"/>
          <w:color w:val="FF0000"/>
        </w:rPr>
        <w:t xml:space="preserve">Add Link to </w:t>
      </w:r>
      <w:r w:rsidRPr="009E5F8E">
        <w:rPr>
          <w:b/>
          <w:i w:val="0"/>
          <w:color w:val="FF0000"/>
        </w:rPr>
        <w:t>visio diagram at the ftp site]</w:t>
      </w:r>
      <w:r>
        <w:rPr>
          <w:i w:val="0"/>
        </w:rPr>
        <w:t xml:space="preserve"> </w:t>
      </w:r>
      <w:r w:rsidRPr="009E5F8E">
        <w:rPr>
          <w:b/>
          <w:i w:val="0"/>
          <w:color w:val="FF0000"/>
        </w:rPr>
        <w:t>– to</w:t>
      </w:r>
      <w:r w:rsidR="000B4780">
        <w:rPr>
          <w:b/>
          <w:i w:val="0"/>
          <w:color w:val="FF0000"/>
        </w:rPr>
        <w:t xml:space="preserve"> </w:t>
      </w:r>
      <w:r w:rsidRPr="009E5F8E">
        <w:rPr>
          <w:b/>
          <w:i w:val="0"/>
          <w:color w:val="FF0000"/>
        </w:rPr>
        <w:t>do (Emma)</w:t>
      </w:r>
    </w:p>
    <w:p w14:paraId="7D017F2A" w14:textId="77777777" w:rsidR="00CF283F" w:rsidRPr="003651D9" w:rsidRDefault="007773C8" w:rsidP="00126A38">
      <w:pPr>
        <w:pStyle w:val="Heading5"/>
        <w:numPr>
          <w:ilvl w:val="0"/>
          <w:numId w:val="0"/>
        </w:numPr>
        <w:rPr>
          <w:noProof w:val="0"/>
        </w:rPr>
      </w:pPr>
      <w:bookmarkStart w:id="223" w:name="_Toc345074662"/>
      <w:r w:rsidRPr="003651D9">
        <w:rPr>
          <w:noProof w:val="0"/>
        </w:rPr>
        <w:t>X.</w:t>
      </w:r>
      <w:r w:rsidR="00AF472E" w:rsidRPr="003651D9">
        <w:rPr>
          <w:noProof w:val="0"/>
        </w:rPr>
        <w:t>4</w:t>
      </w:r>
      <w:r w:rsidRPr="003651D9">
        <w:rPr>
          <w:noProof w:val="0"/>
        </w:rPr>
        <w:t>.2.1</w:t>
      </w:r>
      <w:r w:rsidR="00126A38" w:rsidRPr="003651D9">
        <w:rPr>
          <w:noProof w:val="0"/>
        </w:rPr>
        <w:t>.1</w:t>
      </w:r>
      <w:r w:rsidR="004807FB">
        <w:rPr>
          <w:noProof w:val="0"/>
        </w:rPr>
        <w:t xml:space="preserve"> DCTM</w:t>
      </w:r>
      <w:r w:rsidR="002869E8" w:rsidRPr="003651D9">
        <w:rPr>
          <w:bCs/>
          <w:noProof w:val="0"/>
        </w:rPr>
        <w:t xml:space="preserve"> </w:t>
      </w:r>
      <w:r w:rsidR="005F21E7" w:rsidRPr="003651D9">
        <w:rPr>
          <w:noProof w:val="0"/>
        </w:rPr>
        <w:t>Use Case</w:t>
      </w:r>
      <w:r w:rsidR="002869E8" w:rsidRPr="003651D9">
        <w:rPr>
          <w:noProof w:val="0"/>
        </w:rPr>
        <w:t xml:space="preserve"> Description</w:t>
      </w:r>
      <w:bookmarkEnd w:id="223"/>
    </w:p>
    <w:p w14:paraId="3D787102" w14:textId="77777777" w:rsidR="004807FB" w:rsidRDefault="0014564B" w:rsidP="0014564B">
      <w:pPr>
        <w:pStyle w:val="BodyText"/>
      </w:pPr>
      <w:r w:rsidRPr="00CA4288">
        <w:t xml:space="preserve">The purpose of the HL7 chronic conditions storyboard (use case) is to illustrate the </w:t>
      </w:r>
      <w:r>
        <w:t xml:space="preserve">purpose and interaction of types of care teams for </w:t>
      </w:r>
      <w:r w:rsidRPr="00CA4288">
        <w:t>a patient</w:t>
      </w:r>
      <w:r>
        <w:t xml:space="preserve"> </w:t>
      </w:r>
      <w:r w:rsidRPr="00CA4288">
        <w:t xml:space="preserve">involved in the </w:t>
      </w:r>
      <w:r>
        <w:t>care</w:t>
      </w:r>
      <w:r w:rsidRPr="00CA4288">
        <w:t xml:space="preserve"> and treatment of a case of Type II Diabetes Mellitus</w:t>
      </w:r>
      <w:r w:rsidR="009E5F8E">
        <w:t xml:space="preserve"> with complications</w:t>
      </w:r>
      <w:r w:rsidR="00A72B68">
        <w:t xml:space="preserve">. </w:t>
      </w:r>
    </w:p>
    <w:p w14:paraId="50943237" w14:textId="77777777" w:rsidR="0014564B" w:rsidRDefault="004807FB" w:rsidP="0014564B">
      <w:pPr>
        <w:pStyle w:val="BodyText"/>
      </w:pPr>
      <w:r>
        <w:t>The use case is sub-divided to reflect HL7 Care Team Definition Project’s classification of types of care teams</w:t>
      </w:r>
      <w:r w:rsidR="0014564B" w:rsidRPr="00CA4288">
        <w:t xml:space="preserve">: </w:t>
      </w:r>
    </w:p>
    <w:p w14:paraId="605755AD" w14:textId="77777777" w:rsidR="004807FB" w:rsidRDefault="008A11C4" w:rsidP="004807FB">
      <w:pPr>
        <w:pStyle w:val="ListBullet2"/>
        <w:numPr>
          <w:ilvl w:val="0"/>
          <w:numId w:val="0"/>
        </w:numPr>
      </w:pPr>
      <w:r>
        <w:t>Encounter</w:t>
      </w:r>
      <w:r w:rsidRPr="008A11C4">
        <w:rPr>
          <w:szCs w:val="24"/>
        </w:rPr>
        <w:t>-focused Care Team</w:t>
      </w:r>
    </w:p>
    <w:p w14:paraId="117EA4B1" w14:textId="77777777" w:rsidR="004807FB" w:rsidRDefault="0014564B" w:rsidP="00F37CF2">
      <w:pPr>
        <w:pStyle w:val="ListBullet2"/>
        <w:tabs>
          <w:tab w:val="clear" w:pos="720"/>
          <w:tab w:val="num" w:pos="360"/>
        </w:tabs>
        <w:ind w:left="360"/>
      </w:pPr>
      <w:r w:rsidRPr="00CA4288">
        <w:t>Prim</w:t>
      </w:r>
      <w:r w:rsidR="008A11C4">
        <w:t>ary Care Physician (PCP)</w:t>
      </w:r>
    </w:p>
    <w:p w14:paraId="4280E1C8" w14:textId="77777777" w:rsidR="00F37CF2" w:rsidRDefault="00F37CF2" w:rsidP="00F37CF2">
      <w:pPr>
        <w:pStyle w:val="ListBullet2"/>
        <w:tabs>
          <w:tab w:val="clear" w:pos="720"/>
          <w:tab w:val="num" w:pos="360"/>
        </w:tabs>
        <w:ind w:left="360"/>
      </w:pPr>
      <w:r>
        <w:t>Patient</w:t>
      </w:r>
    </w:p>
    <w:p w14:paraId="65629A6F" w14:textId="77777777" w:rsidR="004807FB" w:rsidRDefault="008A11C4" w:rsidP="004807FB">
      <w:pPr>
        <w:pStyle w:val="ListBullet2"/>
        <w:numPr>
          <w:ilvl w:val="0"/>
          <w:numId w:val="0"/>
        </w:numPr>
      </w:pPr>
      <w:r>
        <w:t>Condition-focused Care Team</w:t>
      </w:r>
      <w:r w:rsidR="009D61C1">
        <w:t xml:space="preserve"> (</w:t>
      </w:r>
      <w:r w:rsidR="00FE2367">
        <w:t xml:space="preserve">e.g. </w:t>
      </w:r>
      <w:r w:rsidR="009D61C1">
        <w:t>Diabetes)</w:t>
      </w:r>
    </w:p>
    <w:p w14:paraId="12CB79EE" w14:textId="77777777" w:rsidR="009D61C1" w:rsidRDefault="008A11C4" w:rsidP="009D61C1">
      <w:pPr>
        <w:pStyle w:val="ListBullet2"/>
        <w:tabs>
          <w:tab w:val="clear" w:pos="720"/>
          <w:tab w:val="num" w:pos="360"/>
        </w:tabs>
        <w:ind w:left="360"/>
      </w:pPr>
      <w:r>
        <w:t>PCP</w:t>
      </w:r>
      <w:r w:rsidR="004807FB">
        <w:t xml:space="preserve"> </w:t>
      </w:r>
    </w:p>
    <w:p w14:paraId="23115EA1" w14:textId="77777777" w:rsidR="004807FB" w:rsidRDefault="008A11C4" w:rsidP="009D61C1">
      <w:pPr>
        <w:pStyle w:val="ListBullet2"/>
        <w:tabs>
          <w:tab w:val="clear" w:pos="720"/>
          <w:tab w:val="num" w:pos="360"/>
        </w:tabs>
        <w:ind w:left="360"/>
      </w:pPr>
      <w:r>
        <w:t>Specialists</w:t>
      </w:r>
    </w:p>
    <w:p w14:paraId="6C67FEAF" w14:textId="77777777" w:rsidR="004807FB" w:rsidRDefault="0014564B" w:rsidP="009D61C1">
      <w:pPr>
        <w:pStyle w:val="ListBullet2"/>
        <w:tabs>
          <w:tab w:val="clear" w:pos="720"/>
          <w:tab w:val="num" w:pos="360"/>
        </w:tabs>
        <w:ind w:left="360"/>
      </w:pPr>
      <w:r w:rsidRPr="00CA4288">
        <w:t>Allied Health Care Provider</w:t>
      </w:r>
      <w:r w:rsidR="008A11C4">
        <w:t>s</w:t>
      </w:r>
      <w:r w:rsidR="004807FB">
        <w:t xml:space="preserve"> </w:t>
      </w:r>
    </w:p>
    <w:p w14:paraId="6CA26241" w14:textId="77777777" w:rsidR="0014564B" w:rsidRPr="00CA4288" w:rsidRDefault="008A11C4" w:rsidP="009D61C1">
      <w:pPr>
        <w:pStyle w:val="ListBullet2"/>
        <w:tabs>
          <w:tab w:val="clear" w:pos="720"/>
          <w:tab w:val="num" w:pos="360"/>
        </w:tabs>
        <w:ind w:left="360"/>
      </w:pPr>
      <w:r>
        <w:t>Patient</w:t>
      </w:r>
      <w:r w:rsidR="0014564B" w:rsidRPr="00CA4288">
        <w:t xml:space="preserve"> </w:t>
      </w:r>
    </w:p>
    <w:p w14:paraId="2CA039FF" w14:textId="77777777" w:rsidR="004807FB" w:rsidRDefault="008A11C4" w:rsidP="004807FB">
      <w:pPr>
        <w:pStyle w:val="ListBullet2"/>
        <w:numPr>
          <w:ilvl w:val="0"/>
          <w:numId w:val="0"/>
        </w:numPr>
      </w:pPr>
      <w:r>
        <w:t>Episode-focused Care Team</w:t>
      </w:r>
    </w:p>
    <w:p w14:paraId="19DDB226" w14:textId="77777777" w:rsidR="00096B0A" w:rsidRDefault="0053467B" w:rsidP="009D61C1">
      <w:pPr>
        <w:pStyle w:val="ListBullet2"/>
        <w:numPr>
          <w:ilvl w:val="0"/>
          <w:numId w:val="24"/>
        </w:numPr>
      </w:pPr>
      <w:r>
        <w:t>Emergency Department (</w:t>
      </w:r>
      <w:r w:rsidR="008A11C4">
        <w:t>ED</w:t>
      </w:r>
      <w:r>
        <w:t>)</w:t>
      </w:r>
      <w:r w:rsidR="009D61C1">
        <w:t xml:space="preserve"> </w:t>
      </w:r>
    </w:p>
    <w:p w14:paraId="69080C5B" w14:textId="77777777" w:rsidR="004807FB" w:rsidRDefault="00096B0A" w:rsidP="00096B0A">
      <w:pPr>
        <w:pStyle w:val="ListBullet2"/>
        <w:numPr>
          <w:ilvl w:val="1"/>
          <w:numId w:val="24"/>
        </w:numPr>
      </w:pPr>
      <w:r>
        <w:lastRenderedPageBreak/>
        <w:t>Care P</w:t>
      </w:r>
      <w:r w:rsidR="00620A80">
        <w:t>roviders</w:t>
      </w:r>
    </w:p>
    <w:p w14:paraId="74CEF3DE" w14:textId="77777777" w:rsidR="00096B0A" w:rsidRDefault="00096B0A" w:rsidP="00096B0A">
      <w:pPr>
        <w:pStyle w:val="ListBullet2"/>
        <w:numPr>
          <w:ilvl w:val="1"/>
          <w:numId w:val="24"/>
        </w:numPr>
      </w:pPr>
      <w:r>
        <w:t>Patient</w:t>
      </w:r>
    </w:p>
    <w:p w14:paraId="426E92AB" w14:textId="77777777" w:rsidR="00096B0A" w:rsidRDefault="009D61C1" w:rsidP="009D61C1">
      <w:pPr>
        <w:pStyle w:val="ListBullet2"/>
        <w:numPr>
          <w:ilvl w:val="0"/>
          <w:numId w:val="24"/>
        </w:numPr>
      </w:pPr>
      <w:r>
        <w:t>Hospital (</w:t>
      </w:r>
      <w:r w:rsidR="008A11C4">
        <w:t>In-patient</w:t>
      </w:r>
      <w:r>
        <w:t xml:space="preserve"> stay)</w:t>
      </w:r>
      <w:r w:rsidR="00620A80">
        <w:t xml:space="preserve"> </w:t>
      </w:r>
    </w:p>
    <w:p w14:paraId="26FD9040" w14:textId="77777777" w:rsidR="004807FB" w:rsidRDefault="00096B0A" w:rsidP="00096B0A">
      <w:pPr>
        <w:pStyle w:val="ListBullet2"/>
        <w:numPr>
          <w:ilvl w:val="1"/>
          <w:numId w:val="24"/>
        </w:numPr>
      </w:pPr>
      <w:r>
        <w:t>Care P</w:t>
      </w:r>
      <w:r w:rsidR="00620A80">
        <w:t>roviders</w:t>
      </w:r>
    </w:p>
    <w:p w14:paraId="6893B0D4" w14:textId="77777777" w:rsidR="0096685B" w:rsidRDefault="00096B0A" w:rsidP="00096B0A">
      <w:pPr>
        <w:pStyle w:val="ListBullet2"/>
        <w:numPr>
          <w:ilvl w:val="1"/>
          <w:numId w:val="24"/>
        </w:numPr>
      </w:pPr>
      <w:r>
        <w:t>Discharge Planner</w:t>
      </w:r>
    </w:p>
    <w:p w14:paraId="04F39D18" w14:textId="77777777" w:rsidR="0014564B" w:rsidRPr="00CA4288" w:rsidRDefault="008A11C4" w:rsidP="00096B0A">
      <w:pPr>
        <w:pStyle w:val="ListBullet2"/>
        <w:numPr>
          <w:ilvl w:val="1"/>
          <w:numId w:val="24"/>
        </w:numPr>
      </w:pPr>
      <w:r>
        <w:t xml:space="preserve">Patient </w:t>
      </w:r>
    </w:p>
    <w:p w14:paraId="10DE60A9" w14:textId="77777777" w:rsidR="00F51A01" w:rsidRDefault="008A11C4" w:rsidP="004807FB">
      <w:pPr>
        <w:pStyle w:val="ListBullet2"/>
        <w:numPr>
          <w:ilvl w:val="0"/>
          <w:numId w:val="0"/>
        </w:numPr>
      </w:pPr>
      <w:r>
        <w:t>Care-coordination focused Care Team</w:t>
      </w:r>
    </w:p>
    <w:p w14:paraId="3E2EFD0D" w14:textId="77777777" w:rsidR="00096B0A" w:rsidRDefault="00096B0A" w:rsidP="00096B0A">
      <w:pPr>
        <w:pStyle w:val="ListBullet2"/>
        <w:numPr>
          <w:ilvl w:val="0"/>
          <w:numId w:val="24"/>
        </w:numPr>
      </w:pPr>
      <w:r>
        <w:t>PCP</w:t>
      </w:r>
    </w:p>
    <w:p w14:paraId="2BAEA468" w14:textId="77777777" w:rsidR="00096B0A" w:rsidRDefault="00096B0A" w:rsidP="00F51A01">
      <w:pPr>
        <w:pStyle w:val="ListBullet2"/>
        <w:numPr>
          <w:ilvl w:val="0"/>
          <w:numId w:val="24"/>
        </w:numPr>
      </w:pPr>
      <w:r>
        <w:t>Home Health</w:t>
      </w:r>
    </w:p>
    <w:p w14:paraId="65E5E499" w14:textId="77777777" w:rsidR="00F51A01" w:rsidRDefault="00620A80" w:rsidP="00096B0A">
      <w:pPr>
        <w:pStyle w:val="ListBullet2"/>
        <w:numPr>
          <w:ilvl w:val="1"/>
          <w:numId w:val="24"/>
        </w:numPr>
      </w:pPr>
      <w:r>
        <w:t>Case manager</w:t>
      </w:r>
    </w:p>
    <w:p w14:paraId="3F7FB1FA" w14:textId="77777777" w:rsidR="009D61C1" w:rsidRDefault="009D61C1" w:rsidP="00096B0A">
      <w:pPr>
        <w:pStyle w:val="ListBullet2"/>
        <w:numPr>
          <w:ilvl w:val="1"/>
          <w:numId w:val="24"/>
        </w:numPr>
      </w:pPr>
      <w:r>
        <w:t>Care</w:t>
      </w:r>
      <w:r w:rsidR="00FE2367">
        <w:t xml:space="preserve"> providers</w:t>
      </w:r>
    </w:p>
    <w:p w14:paraId="20DB88FB" w14:textId="77777777" w:rsidR="0014564B" w:rsidRDefault="00F51A01" w:rsidP="00F51A01">
      <w:pPr>
        <w:pStyle w:val="ListBullet2"/>
        <w:numPr>
          <w:ilvl w:val="0"/>
          <w:numId w:val="24"/>
        </w:numPr>
      </w:pPr>
      <w:r>
        <w:t>P</w:t>
      </w:r>
      <w:r w:rsidR="004028E2">
        <w:t>atient</w:t>
      </w:r>
      <w:r w:rsidR="009D61C1">
        <w:t xml:space="preserve"> </w:t>
      </w:r>
    </w:p>
    <w:p w14:paraId="2122D1C3" w14:textId="77777777" w:rsidR="004B14AA" w:rsidRDefault="001F43FB" w:rsidP="004B14AA">
      <w:pPr>
        <w:pStyle w:val="ListBullet2"/>
        <w:numPr>
          <w:ilvl w:val="0"/>
          <w:numId w:val="24"/>
        </w:numPr>
      </w:pPr>
      <w:r>
        <w:t>Research-focused team</w:t>
      </w:r>
    </w:p>
    <w:p w14:paraId="4FD5F1BE" w14:textId="77777777" w:rsidR="001827A0" w:rsidRDefault="001827A0" w:rsidP="00216639">
      <w:pPr>
        <w:pStyle w:val="ListBullet2"/>
        <w:numPr>
          <w:ilvl w:val="1"/>
          <w:numId w:val="24"/>
        </w:numPr>
      </w:pPr>
      <w:r>
        <w:t>Primary Investigator</w:t>
      </w:r>
    </w:p>
    <w:p w14:paraId="5DA7DFF0" w14:textId="77777777" w:rsidR="001827A0" w:rsidRDefault="004871B1" w:rsidP="00216639">
      <w:pPr>
        <w:pStyle w:val="ListBullet2"/>
        <w:numPr>
          <w:ilvl w:val="1"/>
          <w:numId w:val="24"/>
        </w:numPr>
      </w:pPr>
      <w:r>
        <w:t>Sub-i</w:t>
      </w:r>
      <w:r w:rsidR="001827A0">
        <w:t>nvestigator</w:t>
      </w:r>
    </w:p>
    <w:p w14:paraId="0C46D2D5" w14:textId="77777777" w:rsidR="001F43FB" w:rsidRPr="00216639" w:rsidRDefault="001F43FB" w:rsidP="00216639">
      <w:pPr>
        <w:pStyle w:val="ListBullet2"/>
        <w:numPr>
          <w:ilvl w:val="1"/>
          <w:numId w:val="24"/>
        </w:numPr>
      </w:pPr>
      <w:r>
        <w:rPr>
          <w:sz w:val="22"/>
          <w:szCs w:val="22"/>
        </w:rPr>
        <w:t>R</w:t>
      </w:r>
      <w:r w:rsidRPr="004871B1">
        <w:rPr>
          <w:sz w:val="22"/>
          <w:szCs w:val="22"/>
        </w:rPr>
        <w:t xml:space="preserve">esearch coordinator </w:t>
      </w:r>
    </w:p>
    <w:p w14:paraId="1412E449" w14:textId="77777777" w:rsidR="001F43FB" w:rsidRDefault="001F43FB" w:rsidP="00216639">
      <w:pPr>
        <w:pStyle w:val="ListBullet2"/>
        <w:numPr>
          <w:ilvl w:val="1"/>
          <w:numId w:val="24"/>
        </w:numPr>
      </w:pPr>
      <w:r>
        <w:rPr>
          <w:sz w:val="22"/>
          <w:szCs w:val="22"/>
        </w:rPr>
        <w:t>S</w:t>
      </w:r>
      <w:r w:rsidRPr="004871B1">
        <w:rPr>
          <w:sz w:val="22"/>
          <w:szCs w:val="22"/>
        </w:rPr>
        <w:t>ite coordinat</w:t>
      </w:r>
      <w:r>
        <w:rPr>
          <w:sz w:val="22"/>
          <w:szCs w:val="22"/>
        </w:rPr>
        <w:t>or</w:t>
      </w:r>
    </w:p>
    <w:p w14:paraId="33CC931F" w14:textId="77777777" w:rsidR="001F43FB" w:rsidRDefault="004871B1" w:rsidP="00216639">
      <w:pPr>
        <w:pStyle w:val="ListBullet2"/>
        <w:numPr>
          <w:ilvl w:val="1"/>
          <w:numId w:val="24"/>
        </w:numPr>
      </w:pPr>
      <w:r>
        <w:t>Research nurse</w:t>
      </w:r>
    </w:p>
    <w:p w14:paraId="4A34D47E" w14:textId="77777777" w:rsidR="004B14AA" w:rsidRPr="00CA4288" w:rsidRDefault="004B14AA" w:rsidP="00216639">
      <w:pPr>
        <w:pStyle w:val="ListBullet2"/>
        <w:numPr>
          <w:ilvl w:val="1"/>
          <w:numId w:val="24"/>
        </w:numPr>
      </w:pPr>
      <w:r>
        <w:t>Patient</w:t>
      </w:r>
    </w:p>
    <w:p w14:paraId="67C8C382" w14:textId="77777777" w:rsidR="00980BB9" w:rsidRPr="00CA4288" w:rsidRDefault="00980BB9" w:rsidP="00980BB9">
      <w:pPr>
        <w:pStyle w:val="BodyText"/>
      </w:pPr>
      <w:r w:rsidRPr="00CA4288">
        <w:t>The use case contains the following actors and roles</w:t>
      </w:r>
      <w:r>
        <w:t xml:space="preserve">. </w:t>
      </w:r>
    </w:p>
    <w:p w14:paraId="1C0134FC" w14:textId="77777777" w:rsidR="00980BB9" w:rsidRPr="00CA4288" w:rsidRDefault="00980BB9" w:rsidP="00980BB9">
      <w:pPr>
        <w:pStyle w:val="ListBullet2"/>
      </w:pPr>
      <w:r w:rsidRPr="00CA4288">
        <w:t>Primary Care Physician: Dr. Patricia Primary</w:t>
      </w:r>
    </w:p>
    <w:p w14:paraId="755A6A74" w14:textId="77777777" w:rsidR="00980BB9" w:rsidRPr="00CA4288" w:rsidRDefault="00980BB9" w:rsidP="00980BB9">
      <w:pPr>
        <w:pStyle w:val="ListBullet2"/>
      </w:pPr>
      <w:r w:rsidRPr="00CA4288">
        <w:t>Patient: Mr. Bob Anyman</w:t>
      </w:r>
    </w:p>
    <w:p w14:paraId="28B2EC36" w14:textId="77777777" w:rsidR="00980BB9" w:rsidRPr="00CA4288" w:rsidRDefault="00980BB9" w:rsidP="00980BB9">
      <w:pPr>
        <w:pStyle w:val="ListBullet2"/>
      </w:pPr>
      <w:r w:rsidRPr="00CA4288">
        <w:t>Diabetic Educator: Ms. Edith Teaching</w:t>
      </w:r>
    </w:p>
    <w:p w14:paraId="731CA80F" w14:textId="77777777" w:rsidR="00980BB9" w:rsidRPr="00CA4288" w:rsidRDefault="00980BB9" w:rsidP="00980BB9">
      <w:pPr>
        <w:pStyle w:val="ListBullet2"/>
      </w:pPr>
      <w:r w:rsidRPr="00CA4288">
        <w:t xml:space="preserve">Dietitian/Nutritionist: Ms. Debbie Nutrition </w:t>
      </w:r>
    </w:p>
    <w:p w14:paraId="2D683C7D" w14:textId="77777777" w:rsidR="00980BB9" w:rsidRPr="00CA4288" w:rsidRDefault="000E51AE" w:rsidP="00980BB9">
      <w:pPr>
        <w:pStyle w:val="ListBullet2"/>
      </w:pPr>
      <w:r>
        <w:t>Physical Therapist</w:t>
      </w:r>
      <w:r w:rsidR="00980BB9" w:rsidRPr="00CA4288">
        <w:t>: Mr. Ed Active</w:t>
      </w:r>
    </w:p>
    <w:p w14:paraId="12E556C3" w14:textId="77777777" w:rsidR="00980BB9" w:rsidRPr="00CA4288" w:rsidRDefault="00980BB9" w:rsidP="00980BB9">
      <w:pPr>
        <w:pStyle w:val="ListBullet2"/>
      </w:pPr>
      <w:r w:rsidRPr="00CA4288">
        <w:t>Pharmacist: Ms. Susan Script</w:t>
      </w:r>
    </w:p>
    <w:p w14:paraId="033E3808" w14:textId="77777777" w:rsidR="00980BB9" w:rsidRPr="00CA4288" w:rsidRDefault="00980BB9" w:rsidP="00980BB9">
      <w:pPr>
        <w:pStyle w:val="ListBullet2"/>
      </w:pPr>
      <w:r w:rsidRPr="00CA4288">
        <w:t>Optometrist: Dr. Victor Vision</w:t>
      </w:r>
    </w:p>
    <w:p w14:paraId="04F83F6F" w14:textId="77777777" w:rsidR="00980BB9" w:rsidRPr="00CA4288" w:rsidRDefault="00980BB9" w:rsidP="00980BB9">
      <w:pPr>
        <w:pStyle w:val="ListBullet2"/>
      </w:pPr>
      <w:r w:rsidRPr="00CA4288">
        <w:t>Podiatrist: Dr. Barry Bunion</w:t>
      </w:r>
    </w:p>
    <w:p w14:paraId="42A64577" w14:textId="77777777" w:rsidR="00980BB9" w:rsidRPr="00CA4288" w:rsidRDefault="00980BB9" w:rsidP="00980BB9">
      <w:pPr>
        <w:pStyle w:val="ListBullet2"/>
      </w:pPr>
      <w:r w:rsidRPr="00CA4288">
        <w:t xml:space="preserve">Psychologist: Dr. Larry Listener </w:t>
      </w:r>
    </w:p>
    <w:p w14:paraId="7FC3C347" w14:textId="77777777" w:rsidR="00980BB9" w:rsidRPr="00CA4288" w:rsidRDefault="00980BB9" w:rsidP="00980BB9">
      <w:pPr>
        <w:pStyle w:val="ListBullet2"/>
      </w:pPr>
      <w:r w:rsidRPr="00CA4288">
        <w:t>Emergency Department Physician: Dr. Eddie Emergent</w:t>
      </w:r>
    </w:p>
    <w:p w14:paraId="142782A4" w14:textId="77777777" w:rsidR="00980BB9" w:rsidRDefault="00980BB9" w:rsidP="00980BB9">
      <w:pPr>
        <w:pStyle w:val="ListBullet2"/>
      </w:pPr>
      <w:r w:rsidRPr="00CA4288">
        <w:lastRenderedPageBreak/>
        <w:t>Hospital Attending Physician: Dr. Allen Attend</w:t>
      </w:r>
    </w:p>
    <w:p w14:paraId="4ACB8D31" w14:textId="77777777" w:rsidR="001814BF" w:rsidRDefault="001814BF" w:rsidP="00980BB9">
      <w:pPr>
        <w:pStyle w:val="ListBullet2"/>
      </w:pPr>
      <w:r>
        <w:t>Discharge Planner: Debra Discharge</w:t>
      </w:r>
    </w:p>
    <w:p w14:paraId="7DF472CE" w14:textId="77777777" w:rsidR="000E51AE" w:rsidRDefault="000E51AE" w:rsidP="00980BB9">
      <w:pPr>
        <w:pStyle w:val="ListBullet2"/>
      </w:pPr>
      <w:r>
        <w:t xml:space="preserve">Case Manager: </w:t>
      </w:r>
      <w:r w:rsidR="001814BF">
        <w:t>Nurse Nancy Case</w:t>
      </w:r>
    </w:p>
    <w:p w14:paraId="25E53928" w14:textId="77777777" w:rsidR="000E51AE" w:rsidRDefault="000E51AE" w:rsidP="00980BB9">
      <w:pPr>
        <w:pStyle w:val="ListBullet2"/>
      </w:pPr>
      <w:r>
        <w:t>Home Health Nurse</w:t>
      </w:r>
      <w:r w:rsidR="009127FE">
        <w:t>: Nurse Angie Able</w:t>
      </w:r>
    </w:p>
    <w:p w14:paraId="65CE71CB" w14:textId="77777777" w:rsidR="000E51AE" w:rsidRDefault="000E51AE" w:rsidP="00980BB9">
      <w:pPr>
        <w:pStyle w:val="ListBullet2"/>
      </w:pPr>
      <w:r>
        <w:t>Home Health Physical Therapist</w:t>
      </w:r>
      <w:r w:rsidR="009127FE">
        <w:t>: Peter Physical</w:t>
      </w:r>
    </w:p>
    <w:p w14:paraId="3BF076C7" w14:textId="77777777" w:rsidR="001827A0" w:rsidRDefault="004871B1" w:rsidP="00980BB9">
      <w:pPr>
        <w:pStyle w:val="ListBullet2"/>
      </w:pPr>
      <w:r>
        <w:t>Primary Investiga</w:t>
      </w:r>
      <w:r w:rsidR="00570979">
        <w:t>tor</w:t>
      </w:r>
      <w:r w:rsidR="002C6E50">
        <w:t>: Dr Rick Research</w:t>
      </w:r>
    </w:p>
    <w:p w14:paraId="130977B4" w14:textId="77777777" w:rsidR="00570979" w:rsidRPr="00CA4288" w:rsidRDefault="00F216FC" w:rsidP="00980BB9">
      <w:pPr>
        <w:pStyle w:val="ListBullet2"/>
      </w:pPr>
      <w:r>
        <w:t>Sub-investigator: Nurse Mary Ree</w:t>
      </w:r>
      <w:r w:rsidR="00570979">
        <w:t>se</w:t>
      </w:r>
    </w:p>
    <w:p w14:paraId="6D41EBD6" w14:textId="77777777" w:rsidR="00914D4B" w:rsidRPr="00CA4288" w:rsidRDefault="00914D4B" w:rsidP="00914D4B">
      <w:pPr>
        <w:pStyle w:val="Heading6"/>
        <w:numPr>
          <w:ilvl w:val="0"/>
          <w:numId w:val="0"/>
        </w:numPr>
        <w:ind w:left="1152" w:hanging="1152"/>
        <w:rPr>
          <w:noProof w:val="0"/>
        </w:rPr>
      </w:pPr>
      <w:bookmarkStart w:id="224" w:name="_Toc456795230"/>
      <w:r w:rsidRPr="00CA4288">
        <w:rPr>
          <w:noProof w:val="0"/>
        </w:rPr>
        <w:t xml:space="preserve">X.4.2.1.1.1 </w:t>
      </w:r>
      <w:r>
        <w:rPr>
          <w:noProof w:val="0"/>
        </w:rPr>
        <w:t>Encounter-focused Care Team</w:t>
      </w:r>
      <w:r w:rsidRPr="00CA4288">
        <w:rPr>
          <w:noProof w:val="0"/>
        </w:rPr>
        <w:t>: Primary Care Physician</w:t>
      </w:r>
      <w:bookmarkEnd w:id="224"/>
      <w:r w:rsidR="00366FA0">
        <w:rPr>
          <w:noProof w:val="0"/>
        </w:rPr>
        <w:t>;</w:t>
      </w:r>
      <w:r w:rsidR="00DE6FF0">
        <w:rPr>
          <w:noProof w:val="0"/>
        </w:rPr>
        <w:t xml:space="preserve"> Patient</w:t>
      </w:r>
    </w:p>
    <w:p w14:paraId="15015A78" w14:textId="77777777" w:rsidR="00DE6FF0" w:rsidRPr="00CA4288" w:rsidRDefault="00DE6FF0" w:rsidP="00DE6FF0">
      <w:pPr>
        <w:pStyle w:val="BodyText"/>
        <w:rPr>
          <w:szCs w:val="24"/>
        </w:rPr>
      </w:pPr>
      <w:r w:rsidRPr="00CA4288">
        <w:rPr>
          <w:b/>
          <w:szCs w:val="24"/>
        </w:rPr>
        <w:t>Pre-conditions:</w:t>
      </w:r>
      <w:r w:rsidRPr="00CA4288">
        <w:rPr>
          <w:szCs w:val="24"/>
        </w:rPr>
        <w:t xml:space="preserve"> Patient Mr. Bob Anyman </w:t>
      </w:r>
      <w:r w:rsidR="009E5F8E">
        <w:rPr>
          <w:szCs w:val="24"/>
        </w:rPr>
        <w:t xml:space="preserve">relocated to a new city a year ago and has identified a new primary care physician (PCP). He </w:t>
      </w:r>
      <w:r w:rsidRPr="00CA4288">
        <w:rPr>
          <w:szCs w:val="24"/>
        </w:rPr>
        <w:t>attends his primary ca</w:t>
      </w:r>
      <w:r w:rsidR="009E5F8E">
        <w:rPr>
          <w:szCs w:val="24"/>
        </w:rPr>
        <w:t xml:space="preserve">re physician </w:t>
      </w:r>
      <w:r w:rsidRPr="00CA4288">
        <w:rPr>
          <w:szCs w:val="24"/>
        </w:rPr>
        <w:t>clinic because he has been feeling generally unwell in the past 7-8 months. His recent blood test results reveal abnormal glucose challenge test profile.</w:t>
      </w:r>
    </w:p>
    <w:p w14:paraId="6FF86C75" w14:textId="77777777" w:rsidR="00DE6FF0" w:rsidRPr="00CA4288" w:rsidRDefault="00D3161F" w:rsidP="00DE6FF0">
      <w:pPr>
        <w:pStyle w:val="BodyText"/>
      </w:pPr>
      <w:r>
        <w:rPr>
          <w:b/>
        </w:rPr>
        <w:t>Description of Care</w:t>
      </w:r>
      <w:r w:rsidR="00DE6FF0" w:rsidRPr="00CA4288">
        <w:rPr>
          <w:b/>
        </w:rPr>
        <w:t>:</w:t>
      </w:r>
      <w:r w:rsidR="00DE6FF0"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r w:rsidR="00DE6FF0">
        <w:t xml:space="preserve"> </w:t>
      </w:r>
      <w:r w:rsidR="00DE6FF0" w:rsidRPr="00CA4288">
        <w:t>Dr. Primary discusses with Mr. Anyman the identified problems, potential risks, goals, management strategies and intended outcomes.</w:t>
      </w:r>
      <w:r w:rsidR="009E5F8E">
        <w:t xml:space="preserve"> </w:t>
      </w:r>
      <w:r w:rsidR="002C6E50" w:rsidRPr="00605DE1">
        <w:t xml:space="preserve">Dr, Primary identifies Bob as a potential candidate for a nationwide Type II DM </w:t>
      </w:r>
      <w:r w:rsidR="00462D8E" w:rsidRPr="00605DE1">
        <w:t xml:space="preserve">research </w:t>
      </w:r>
      <w:r w:rsidR="002C6E50" w:rsidRPr="00605DE1">
        <w:t>study</w:t>
      </w:r>
      <w:r w:rsidR="006152F3" w:rsidRPr="00605DE1">
        <w:t>. She</w:t>
      </w:r>
      <w:r w:rsidR="002C6E50" w:rsidRPr="00605DE1">
        <w:t xml:space="preserve"> informs Bob of the study purpose and criteria for participation. Bob consents to participate in the study.</w:t>
      </w:r>
      <w:r w:rsidR="002C6E50">
        <w:t xml:space="preserve">  </w:t>
      </w:r>
      <w:r w:rsidR="009E5F8E">
        <w:t xml:space="preserve">Dr. Primary also makes </w:t>
      </w:r>
      <w:r w:rsidR="00037718">
        <w:t>Bob</w:t>
      </w:r>
      <w:r w:rsidR="009E7EA5">
        <w:t xml:space="preserve"> </w:t>
      </w:r>
      <w:r w:rsidR="00366FA0">
        <w:t xml:space="preserve">aware of her practice contact information and who to call in cases of emergency. Dr. Primary is aware that although </w:t>
      </w:r>
      <w:r w:rsidR="00037718">
        <w:t>Bob</w:t>
      </w:r>
      <w:r w:rsidR="00366FA0">
        <w:t xml:space="preserve"> is married, he is his own primary caregiver. </w:t>
      </w:r>
    </w:p>
    <w:p w14:paraId="2865AD8E" w14:textId="77777777" w:rsidR="0014564B" w:rsidRDefault="00DE6FF0" w:rsidP="00597DB2">
      <w:pPr>
        <w:pStyle w:val="AuthorInstructions"/>
        <w:rPr>
          <w:i w:val="0"/>
        </w:rPr>
      </w:pPr>
      <w:r w:rsidRPr="00DE6FF0">
        <w:rPr>
          <w:b/>
          <w:i w:val="0"/>
        </w:rPr>
        <w:t>Post Condition:</w:t>
      </w:r>
      <w:r>
        <w:rPr>
          <w:b/>
          <w:i w:val="0"/>
        </w:rPr>
        <w:t xml:space="preserve"> </w:t>
      </w:r>
      <w:r>
        <w:rPr>
          <w:i w:val="0"/>
        </w:rPr>
        <w:t xml:space="preserve">Dr. Primary </w:t>
      </w:r>
      <w:r w:rsidRPr="00DE6FF0">
        <w:rPr>
          <w:i w:val="0"/>
        </w:rPr>
        <w:t>draw</w:t>
      </w:r>
      <w:r>
        <w:rPr>
          <w:i w:val="0"/>
        </w:rPr>
        <w:t>s</w:t>
      </w:r>
      <w:r w:rsidRPr="00DE6FF0">
        <w:rPr>
          <w:i w:val="0"/>
        </w:rPr>
        <w:t xml:space="preserve"> up a customized chronic condition (Type II DM) care plan</w:t>
      </w:r>
      <w:r>
        <w:rPr>
          <w:i w:val="0"/>
        </w:rPr>
        <w:t xml:space="preserve"> identifying the need for a condition-focused care team. </w:t>
      </w:r>
    </w:p>
    <w:p w14:paraId="5FBFED89" w14:textId="77777777" w:rsidR="000B4780" w:rsidRDefault="000B4780" w:rsidP="00597DB2">
      <w:pPr>
        <w:pStyle w:val="AuthorInstructions"/>
        <w:rPr>
          <w:i w:val="0"/>
        </w:rPr>
      </w:pPr>
    </w:p>
    <w:p w14:paraId="61088F83" w14:textId="77777777" w:rsidR="000B4780" w:rsidRDefault="000B4780" w:rsidP="00597DB2">
      <w:pPr>
        <w:pStyle w:val="AuthorInstructions"/>
        <w:rPr>
          <w:i w:val="0"/>
        </w:rPr>
      </w:pPr>
    </w:p>
    <w:p w14:paraId="20768044" w14:textId="77777777" w:rsidR="000B4780" w:rsidRDefault="000B4780" w:rsidP="00597DB2">
      <w:pPr>
        <w:pStyle w:val="AuthorInstructions"/>
        <w:rPr>
          <w:i w:val="0"/>
        </w:rPr>
      </w:pPr>
    </w:p>
    <w:p w14:paraId="7D2364DA" w14:textId="77777777" w:rsidR="00FF394F" w:rsidRDefault="00FF394F" w:rsidP="00597DB2">
      <w:pPr>
        <w:pStyle w:val="AuthorInstructions"/>
        <w:rPr>
          <w:i w:val="0"/>
        </w:rPr>
      </w:pPr>
    </w:p>
    <w:p w14:paraId="51E0E938" w14:textId="77777777" w:rsidR="000E06C5" w:rsidRDefault="000E06C5" w:rsidP="00597DB2">
      <w:pPr>
        <w:pStyle w:val="AuthorInstructions"/>
        <w:rPr>
          <w:i w:val="0"/>
        </w:rPr>
      </w:pPr>
    </w:p>
    <w:p w14:paraId="3C5FE415" w14:textId="77777777" w:rsidR="000E06C5" w:rsidRDefault="000E06C5" w:rsidP="00597DB2">
      <w:pPr>
        <w:pStyle w:val="AuthorInstructions"/>
        <w:rPr>
          <w:i w:val="0"/>
        </w:rPr>
      </w:pPr>
    </w:p>
    <w:p w14:paraId="45BDD232" w14:textId="77777777" w:rsidR="000E06C5" w:rsidRDefault="000E06C5" w:rsidP="00597DB2">
      <w:pPr>
        <w:pStyle w:val="AuthorInstructions"/>
        <w:rPr>
          <w:i w:val="0"/>
        </w:rPr>
      </w:pPr>
    </w:p>
    <w:p w14:paraId="1E359677" w14:textId="77777777" w:rsidR="000E06C5" w:rsidRDefault="000E06C5" w:rsidP="00597DB2">
      <w:pPr>
        <w:pStyle w:val="AuthorInstructions"/>
        <w:rPr>
          <w:i w:val="0"/>
        </w:rPr>
      </w:pPr>
    </w:p>
    <w:p w14:paraId="08DA25F4" w14:textId="77777777" w:rsidR="000E06C5" w:rsidRDefault="000E06C5" w:rsidP="00597DB2">
      <w:pPr>
        <w:pStyle w:val="AuthorInstructions"/>
        <w:rPr>
          <w:i w:val="0"/>
        </w:rPr>
      </w:pPr>
    </w:p>
    <w:p w14:paraId="33EEC97F" w14:textId="77777777" w:rsidR="00FF394F" w:rsidRDefault="00FF394F" w:rsidP="00597DB2">
      <w:pPr>
        <w:pStyle w:val="AuthorInstructions"/>
        <w:rPr>
          <w:i w:val="0"/>
        </w:rPr>
      </w:pPr>
    </w:p>
    <w:p w14:paraId="6AB4EE64" w14:textId="77777777" w:rsidR="000B4780" w:rsidRDefault="000B4780" w:rsidP="00597DB2">
      <w:pPr>
        <w:pStyle w:val="AuthorInstructions"/>
        <w:rPr>
          <w:i w:val="0"/>
        </w:rPr>
      </w:pPr>
    </w:p>
    <w:p w14:paraId="3A2A69B1" w14:textId="77777777" w:rsidR="0003589A" w:rsidRDefault="0003589A" w:rsidP="0003589A">
      <w:pPr>
        <w:pStyle w:val="FigureTitle"/>
        <w:jc w:val="left"/>
      </w:pPr>
    </w:p>
    <w:p w14:paraId="08256C58" w14:textId="755D5172" w:rsidR="0003589A" w:rsidRDefault="00FE43B6" w:rsidP="0003589A">
      <w:pPr>
        <w:pStyle w:val="FigureTitle"/>
        <w:jc w:val="left"/>
      </w:pPr>
      <w:r>
        <w:rPr>
          <w:noProof/>
        </w:rPr>
        <mc:AlternateContent>
          <mc:Choice Requires="wps">
            <w:drawing>
              <wp:anchor distT="0" distB="0" distL="114300" distR="114300" simplePos="0" relativeHeight="251655680" behindDoc="0" locked="0" layoutInCell="1" allowOverlap="1" wp14:anchorId="568489FF" wp14:editId="6904B9EB">
                <wp:simplePos x="0" y="0"/>
                <wp:positionH relativeFrom="column">
                  <wp:posOffset>496570</wp:posOffset>
                </wp:positionH>
                <wp:positionV relativeFrom="paragraph">
                  <wp:posOffset>1905</wp:posOffset>
                </wp:positionV>
                <wp:extent cx="1591945" cy="455295"/>
                <wp:effectExtent l="0" t="0" r="0" b="0"/>
                <wp:wrapNone/>
                <wp:docPr id="33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5F345" w14:textId="77777777" w:rsidR="00A71D47" w:rsidRPr="00F214E1" w:rsidRDefault="00A71D47"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A71D47" w:rsidRDefault="00A71D47" w:rsidP="0003589A">
                            <w:pPr>
                              <w:pStyle w:val="TOC1"/>
                              <w:rPr>
                                <w:sz w:val="22"/>
                                <w:szCs w:val="22"/>
                              </w:rPr>
                            </w:pPr>
                          </w:p>
                          <w:p w14:paraId="1E01284B" w14:textId="77777777" w:rsidR="00A71D47" w:rsidRPr="00077324" w:rsidRDefault="00A71D47" w:rsidP="0003589A">
                            <w:pPr>
                              <w:pStyle w:val="TOC1"/>
                              <w:rPr>
                                <w:sz w:val="22"/>
                                <w:szCs w:val="22"/>
                              </w:rPr>
                            </w:pPr>
                          </w:p>
                          <w:p w14:paraId="2D739A37" w14:textId="77777777" w:rsidR="00A71D47" w:rsidRPr="00077324" w:rsidRDefault="00A71D47" w:rsidP="0003589A">
                            <w:pPr>
                              <w:pStyle w:val="TOC1"/>
                              <w:rPr>
                                <w:sz w:val="22"/>
                                <w:szCs w:val="22"/>
                              </w:rPr>
                            </w:pPr>
                          </w:p>
                          <w:p w14:paraId="46F00912" w14:textId="77777777" w:rsidR="00A71D47" w:rsidRDefault="00A71D47" w:rsidP="0003589A"/>
                          <w:p w14:paraId="0198D042" w14:textId="77777777" w:rsidR="00A71D47" w:rsidRPr="00077324" w:rsidRDefault="00A71D47" w:rsidP="0003589A">
                            <w:pPr>
                              <w:pStyle w:val="TOC1"/>
                              <w:rPr>
                                <w:sz w:val="22"/>
                                <w:szCs w:val="22"/>
                              </w:rPr>
                            </w:pPr>
                            <w:r w:rsidRPr="00077324">
                              <w:rPr>
                                <w:sz w:val="22"/>
                                <w:szCs w:val="22"/>
                              </w:rPr>
                              <w:t>Actor D/</w:t>
                            </w:r>
                          </w:p>
                          <w:p w14:paraId="5E7A29D9" w14:textId="77777777" w:rsidR="00A71D47" w:rsidRPr="00077324" w:rsidRDefault="00A71D47" w:rsidP="0003589A">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489FF" id="Text Box 326" o:spid="_x0000_s1030" type="#_x0000_t202" style="position:absolute;margin-left:39.1pt;margin-top:.15pt;width:125.35pt;height:3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" stroked="f">
                <v:textbox inset="0,0,0,0">
                  <w:txbxContent>
                    <w:p w14:paraId="7EE5F345" w14:textId="77777777" w:rsidR="00A71D47" w:rsidRPr="00F214E1" w:rsidRDefault="00A71D47" w:rsidP="0003589A">
                      <w:pPr>
                        <w:pStyle w:val="TOC1"/>
                        <w:jc w:val="center"/>
                        <w:rPr>
                          <w:sz w:val="20"/>
                        </w:rPr>
                      </w:pPr>
                      <w:r w:rsidRPr="00F214E1">
                        <w:rPr>
                          <w:sz w:val="20"/>
                        </w:rPr>
                        <w:t>P</w:t>
                      </w:r>
                      <w:r>
                        <w:rPr>
                          <w:sz w:val="20"/>
                        </w:rPr>
                        <w:t>CP</w:t>
                      </w:r>
                      <w:r w:rsidRPr="00F214E1">
                        <w:rPr>
                          <w:sz w:val="20"/>
                        </w:rPr>
                        <w:t xml:space="preserve"> EHR</w:t>
                      </w:r>
                      <w:r>
                        <w:rPr>
                          <w:sz w:val="20"/>
                        </w:rPr>
                        <w:br/>
                        <w:t>as Care Team Contributor</w:t>
                      </w:r>
                    </w:p>
                    <w:p w14:paraId="56B2A217" w14:textId="77777777" w:rsidR="00A71D47" w:rsidRDefault="00A71D47" w:rsidP="0003589A">
                      <w:pPr>
                        <w:pStyle w:val="TOC1"/>
                        <w:rPr>
                          <w:sz w:val="22"/>
                          <w:szCs w:val="22"/>
                        </w:rPr>
                      </w:pPr>
                    </w:p>
                    <w:p w14:paraId="1E01284B" w14:textId="77777777" w:rsidR="00A71D47" w:rsidRPr="00077324" w:rsidRDefault="00A71D47" w:rsidP="0003589A">
                      <w:pPr>
                        <w:pStyle w:val="TOC1"/>
                        <w:rPr>
                          <w:sz w:val="22"/>
                          <w:szCs w:val="22"/>
                        </w:rPr>
                      </w:pPr>
                    </w:p>
                    <w:p w14:paraId="2D739A37" w14:textId="77777777" w:rsidR="00A71D47" w:rsidRPr="00077324" w:rsidRDefault="00A71D47" w:rsidP="0003589A">
                      <w:pPr>
                        <w:pStyle w:val="TOC1"/>
                        <w:rPr>
                          <w:sz w:val="22"/>
                          <w:szCs w:val="22"/>
                        </w:rPr>
                      </w:pPr>
                    </w:p>
                    <w:p w14:paraId="46F00912" w14:textId="77777777" w:rsidR="00A71D47" w:rsidRDefault="00A71D47" w:rsidP="0003589A"/>
                    <w:p w14:paraId="0198D042" w14:textId="77777777" w:rsidR="00A71D47" w:rsidRPr="00077324" w:rsidRDefault="00A71D47" w:rsidP="0003589A">
                      <w:pPr>
                        <w:pStyle w:val="TOC1"/>
                        <w:rPr>
                          <w:sz w:val="22"/>
                          <w:szCs w:val="22"/>
                        </w:rPr>
                      </w:pPr>
                      <w:r w:rsidRPr="00077324">
                        <w:rPr>
                          <w:sz w:val="22"/>
                          <w:szCs w:val="22"/>
                        </w:rPr>
                        <w:t>Actor D/</w:t>
                      </w:r>
                    </w:p>
                    <w:p w14:paraId="5E7A29D9" w14:textId="77777777" w:rsidR="00A71D47" w:rsidRPr="00077324" w:rsidRDefault="00A71D47" w:rsidP="0003589A">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5AEEB95" wp14:editId="5D5946EA">
                <wp:simplePos x="0" y="0"/>
                <wp:positionH relativeFrom="column">
                  <wp:posOffset>1264920</wp:posOffset>
                </wp:positionH>
                <wp:positionV relativeFrom="paragraph">
                  <wp:posOffset>494030</wp:posOffset>
                </wp:positionV>
                <wp:extent cx="8890" cy="2633980"/>
                <wp:effectExtent l="0" t="0" r="10160" b="0"/>
                <wp:wrapNone/>
                <wp:docPr id="337"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2D95" id="Line 327"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3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">
                <v:stroke dashstyle="dash"/>
              </v:line>
            </w:pict>
          </mc:Fallback>
        </mc:AlternateContent>
      </w:r>
      <w:r>
        <w:rPr>
          <w:noProof/>
        </w:rPr>
        <mc:AlternateContent>
          <mc:Choice Requires="wps">
            <w:drawing>
              <wp:anchor distT="0" distB="0" distL="114300" distR="114300" simplePos="0" relativeHeight="251657728" behindDoc="0" locked="0" layoutInCell="1" allowOverlap="1" wp14:anchorId="129074D8" wp14:editId="5C18899B">
                <wp:simplePos x="0" y="0"/>
                <wp:positionH relativeFrom="column">
                  <wp:posOffset>3006725</wp:posOffset>
                </wp:positionH>
                <wp:positionV relativeFrom="paragraph">
                  <wp:posOffset>33655</wp:posOffset>
                </wp:positionV>
                <wp:extent cx="1458595" cy="532765"/>
                <wp:effectExtent l="0" t="0" r="0" b="0"/>
                <wp:wrapNone/>
                <wp:docPr id="33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772EB" w14:textId="77777777" w:rsidR="00A71D47" w:rsidRPr="00077324" w:rsidRDefault="00A71D47" w:rsidP="0003589A">
                            <w:pPr>
                              <w:pStyle w:val="TOC1"/>
                              <w:rPr>
                                <w:sz w:val="22"/>
                                <w:szCs w:val="22"/>
                              </w:rPr>
                            </w:pPr>
                            <w:r w:rsidRPr="00F0650A">
                              <w:rPr>
                                <w:sz w:val="20"/>
                              </w:rPr>
                              <w:t xml:space="preserve">Care </w:t>
                            </w:r>
                            <w:r>
                              <w:rPr>
                                <w:sz w:val="20"/>
                              </w:rPr>
                              <w:t>Team Management System as Care Team Service</w:t>
                            </w:r>
                          </w:p>
                          <w:p w14:paraId="7D407390" w14:textId="77777777" w:rsidR="00A71D47" w:rsidRDefault="00A71D47" w:rsidP="0003589A"/>
                          <w:p w14:paraId="2C9E657B" w14:textId="77777777" w:rsidR="00A71D47" w:rsidRPr="00077324" w:rsidRDefault="00A71D47" w:rsidP="0003589A">
                            <w:pPr>
                              <w:pStyle w:val="TOC1"/>
                              <w:rPr>
                                <w:sz w:val="22"/>
                                <w:szCs w:val="22"/>
                              </w:rPr>
                            </w:pPr>
                            <w:r w:rsidRPr="00077324">
                              <w:rPr>
                                <w:sz w:val="22"/>
                                <w:szCs w:val="22"/>
                              </w:rPr>
                              <w:t>Actor A /</w:t>
                            </w:r>
                          </w:p>
                          <w:p w14:paraId="53A7F76C" w14:textId="77777777" w:rsidR="00A71D47" w:rsidRPr="00077324" w:rsidRDefault="00A71D47" w:rsidP="0003589A">
                            <w:pPr>
                              <w:pStyle w:val="TOC1"/>
                              <w:rPr>
                                <w:sz w:val="22"/>
                                <w:szCs w:val="22"/>
                              </w:rPr>
                            </w:pPr>
                            <w:r w:rsidRPr="00077324">
                              <w:rPr>
                                <w:sz w:val="22"/>
                                <w:szCs w:val="22"/>
                              </w:rPr>
                              <w:t>Actor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074D8" id="Text Box 328" o:spid="_x0000_s1031" type="#_x0000_t202" style="position:absolute;margin-left:236.75pt;margin-top:2.65pt;width:114.85pt;height: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" stroked="f">
                <v:textbox inset="0,0,0,0">
                  <w:txbxContent>
                    <w:p w14:paraId="2F3772EB" w14:textId="77777777" w:rsidR="00A71D47" w:rsidRPr="00077324" w:rsidRDefault="00A71D47" w:rsidP="0003589A">
                      <w:pPr>
                        <w:pStyle w:val="TOC1"/>
                        <w:rPr>
                          <w:sz w:val="22"/>
                          <w:szCs w:val="22"/>
                        </w:rPr>
                      </w:pPr>
                      <w:r w:rsidRPr="00F0650A">
                        <w:rPr>
                          <w:sz w:val="20"/>
                        </w:rPr>
                        <w:t xml:space="preserve">Care </w:t>
                      </w:r>
                      <w:r>
                        <w:rPr>
                          <w:sz w:val="20"/>
                        </w:rPr>
                        <w:t>Team Management System as Care Team Service</w:t>
                      </w:r>
                    </w:p>
                    <w:p w14:paraId="7D407390" w14:textId="77777777" w:rsidR="00A71D47" w:rsidRDefault="00A71D47" w:rsidP="0003589A"/>
                    <w:p w14:paraId="2C9E657B" w14:textId="77777777" w:rsidR="00A71D47" w:rsidRPr="00077324" w:rsidRDefault="00A71D47" w:rsidP="0003589A">
                      <w:pPr>
                        <w:pStyle w:val="TOC1"/>
                        <w:rPr>
                          <w:sz w:val="22"/>
                          <w:szCs w:val="22"/>
                        </w:rPr>
                      </w:pPr>
                      <w:r w:rsidRPr="00077324">
                        <w:rPr>
                          <w:sz w:val="22"/>
                          <w:szCs w:val="22"/>
                        </w:rPr>
                        <w:t>Actor A /</w:t>
                      </w:r>
                    </w:p>
                    <w:p w14:paraId="53A7F76C" w14:textId="77777777" w:rsidR="00A71D47" w:rsidRPr="00077324" w:rsidRDefault="00A71D47" w:rsidP="0003589A">
                      <w:pPr>
                        <w:pStyle w:val="TOC1"/>
                        <w:rPr>
                          <w:sz w:val="22"/>
                          <w:szCs w:val="22"/>
                        </w:rPr>
                      </w:pPr>
                      <w:r w:rsidRPr="00077324">
                        <w:rPr>
                          <w:sz w:val="22"/>
                          <w:szCs w:val="22"/>
                        </w:rPr>
                        <w:t>Actor B</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F4168" wp14:editId="16BF0E5E">
                <wp:simplePos x="0" y="0"/>
                <wp:positionH relativeFrom="column">
                  <wp:posOffset>3498850</wp:posOffset>
                </wp:positionH>
                <wp:positionV relativeFrom="paragraph">
                  <wp:posOffset>608330</wp:posOffset>
                </wp:positionV>
                <wp:extent cx="22860" cy="2474595"/>
                <wp:effectExtent l="0" t="0" r="15240" b="1905"/>
                <wp:wrapNone/>
                <wp:docPr id="339"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152ED" id="Line 329"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3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">
                <v:stroke dashstyle="dash"/>
              </v:line>
            </w:pict>
          </mc:Fallback>
        </mc:AlternateContent>
      </w:r>
      <w:r>
        <w:rPr>
          <w:noProof/>
        </w:rPr>
        <mc:AlternateContent>
          <mc:Choice Requires="wps">
            <w:drawing>
              <wp:anchor distT="0" distB="0" distL="114300" distR="114300" simplePos="0" relativeHeight="251659776" behindDoc="0" locked="0" layoutInCell="1" allowOverlap="1" wp14:anchorId="71DD22CC" wp14:editId="61E40E31">
                <wp:simplePos x="0" y="0"/>
                <wp:positionH relativeFrom="column">
                  <wp:posOffset>5250815</wp:posOffset>
                </wp:positionH>
                <wp:positionV relativeFrom="paragraph">
                  <wp:posOffset>608330</wp:posOffset>
                </wp:positionV>
                <wp:extent cx="22225" cy="2474595"/>
                <wp:effectExtent l="0" t="0" r="15875" b="1905"/>
                <wp:wrapNone/>
                <wp:docPr id="340"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8D6B8" id="Line 33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45pt,47.9pt" to="415.2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">
                <v:stroke dashstyle="dash"/>
              </v:line>
            </w:pict>
          </mc:Fallback>
        </mc:AlternateContent>
      </w:r>
      <w:r>
        <w:rPr>
          <w:noProof/>
        </w:rPr>
        <mc:AlternateContent>
          <mc:Choice Requires="wps">
            <w:drawing>
              <wp:anchor distT="0" distB="0" distL="114300" distR="114300" simplePos="0" relativeHeight="251660800" behindDoc="0" locked="0" layoutInCell="1" allowOverlap="1" wp14:anchorId="4B8CDB27" wp14:editId="29A4D008">
                <wp:simplePos x="0" y="0"/>
                <wp:positionH relativeFrom="column">
                  <wp:posOffset>4726940</wp:posOffset>
                </wp:positionH>
                <wp:positionV relativeFrom="paragraph">
                  <wp:posOffset>156845</wp:posOffset>
                </wp:positionV>
                <wp:extent cx="1097280" cy="437515"/>
                <wp:effectExtent l="0" t="0" r="0" b="0"/>
                <wp:wrapNone/>
                <wp:docPr id="34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5D025" w14:textId="77777777" w:rsidR="00A71D47" w:rsidRPr="00F214E1" w:rsidRDefault="00A71D47" w:rsidP="0003589A">
                            <w:pPr>
                              <w:pStyle w:val="TOC1"/>
                              <w:jc w:val="center"/>
                              <w:rPr>
                                <w:sz w:val="20"/>
                              </w:rPr>
                            </w:pPr>
                            <w:r w:rsidRPr="00F214E1">
                              <w:rPr>
                                <w:sz w:val="20"/>
                              </w:rPr>
                              <w:t xml:space="preserve">Patient </w:t>
                            </w:r>
                            <w:r>
                              <w:rPr>
                                <w:sz w:val="20"/>
                              </w:rPr>
                              <w:t>Portal as Care Team Contributor</w:t>
                            </w:r>
                          </w:p>
                          <w:p w14:paraId="487F059D" w14:textId="77777777" w:rsidR="00A71D47" w:rsidRPr="00077324" w:rsidRDefault="00A71D47" w:rsidP="0003589A">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CDB27" id="Text Box 331" o:spid="_x0000_s1032" type="#_x0000_t202" style="position:absolute;margin-left:372.2pt;margin-top:12.35pt;width:86.4pt;height: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" stroked="f">
                <v:textbox inset="0,0,0,0">
                  <w:txbxContent>
                    <w:p w14:paraId="4135D025" w14:textId="77777777" w:rsidR="00A71D47" w:rsidRPr="00F214E1" w:rsidRDefault="00A71D47" w:rsidP="0003589A">
                      <w:pPr>
                        <w:pStyle w:val="TOC1"/>
                        <w:jc w:val="center"/>
                        <w:rPr>
                          <w:sz w:val="20"/>
                        </w:rPr>
                      </w:pPr>
                      <w:r w:rsidRPr="00F214E1">
                        <w:rPr>
                          <w:sz w:val="20"/>
                        </w:rPr>
                        <w:t xml:space="preserve">Patient </w:t>
                      </w:r>
                      <w:r>
                        <w:rPr>
                          <w:sz w:val="20"/>
                        </w:rPr>
                        <w:t>Portal as Care Team Contributor</w:t>
                      </w:r>
                    </w:p>
                    <w:p w14:paraId="487F059D" w14:textId="77777777" w:rsidR="00A71D47" w:rsidRPr="00077324" w:rsidRDefault="00A71D47" w:rsidP="0003589A">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75C0487F" wp14:editId="0CC52E93">
                <wp:simplePos x="0" y="0"/>
                <wp:positionH relativeFrom="column">
                  <wp:posOffset>1177290</wp:posOffset>
                </wp:positionH>
                <wp:positionV relativeFrom="paragraph">
                  <wp:posOffset>828040</wp:posOffset>
                </wp:positionV>
                <wp:extent cx="232410" cy="417195"/>
                <wp:effectExtent l="0" t="0" r="0" b="1905"/>
                <wp:wrapNone/>
                <wp:docPr id="34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79623" id="Rectangle 332" o:spid="_x0000_s1026" style="position:absolute;margin-left:92.7pt;margin-top:65.2pt;width:18.3pt;height:3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0CIwIAAD8EAAAOAAAAZHJzL2Uyb0RvYy54bWysU9uO0zAQfUfiHyy/0zRpym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"/>
            </w:pict>
          </mc:Fallback>
        </mc:AlternateContent>
      </w:r>
      <w:r>
        <w:rPr>
          <w:noProof/>
        </w:rPr>
        <mc:AlternateContent>
          <mc:Choice Requires="wps">
            <w:drawing>
              <wp:anchor distT="0" distB="0" distL="114300" distR="114300" simplePos="0" relativeHeight="251662848" behindDoc="0" locked="0" layoutInCell="1" allowOverlap="1" wp14:anchorId="6CAA2E77" wp14:editId="36A2DCB6">
                <wp:simplePos x="0" y="0"/>
                <wp:positionH relativeFrom="column">
                  <wp:posOffset>1409700</wp:posOffset>
                </wp:positionH>
                <wp:positionV relativeFrom="paragraph">
                  <wp:posOffset>1906905</wp:posOffset>
                </wp:positionV>
                <wp:extent cx="1667510" cy="219075"/>
                <wp:effectExtent l="0" t="0" r="0" b="0"/>
                <wp:wrapNone/>
                <wp:docPr id="34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77692" w14:textId="77777777" w:rsidR="00A71D47" w:rsidRPr="007C43DB" w:rsidRDefault="00A71D47"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A71D47" w:rsidRDefault="00A71D47" w:rsidP="0003589A"/>
                          <w:p w14:paraId="16A1ECEC" w14:textId="77777777" w:rsidR="00A71D47" w:rsidRPr="00077324" w:rsidRDefault="00A71D47"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A2E77" id="Text Box 333" o:spid="_x0000_s1033" type="#_x0000_t202" style="position:absolute;margin-left:111pt;margin-top:150.15pt;width:131.3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" stroked="f">
                <v:textbox inset="0,0,0,0">
                  <w:txbxContent>
                    <w:p w14:paraId="4D477692" w14:textId="77777777" w:rsidR="00A71D47" w:rsidRPr="007C43DB" w:rsidRDefault="00A71D47" w:rsidP="0003589A">
                      <w:pPr>
                        <w:pStyle w:val="TOC1"/>
                        <w:jc w:val="center"/>
                        <w:rPr>
                          <w:sz w:val="18"/>
                          <w:szCs w:val="18"/>
                        </w:rPr>
                      </w:pPr>
                      <w:r w:rsidRPr="007C43DB">
                        <w:rPr>
                          <w:sz w:val="18"/>
                          <w:szCs w:val="18"/>
                        </w:rPr>
                        <w:t xml:space="preserve">Update Care </w:t>
                      </w:r>
                      <w:r>
                        <w:rPr>
                          <w:sz w:val="18"/>
                          <w:szCs w:val="18"/>
                        </w:rPr>
                        <w:t>Team</w:t>
                      </w:r>
                    </w:p>
                    <w:p w14:paraId="499C9236" w14:textId="77777777" w:rsidR="00A71D47" w:rsidRDefault="00A71D47" w:rsidP="0003589A"/>
                    <w:p w14:paraId="16A1ECEC" w14:textId="77777777" w:rsidR="00A71D47" w:rsidRPr="00077324" w:rsidRDefault="00A71D47"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7C56EA9" wp14:editId="2960712F">
                <wp:simplePos x="0" y="0"/>
                <wp:positionH relativeFrom="column">
                  <wp:posOffset>1397000</wp:posOffset>
                </wp:positionH>
                <wp:positionV relativeFrom="paragraph">
                  <wp:posOffset>2186305</wp:posOffset>
                </wp:positionV>
                <wp:extent cx="1991360" cy="9525"/>
                <wp:effectExtent l="0" t="76200" r="8890" b="66675"/>
                <wp:wrapNone/>
                <wp:docPr id="34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99732" id="Line 33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72.15pt" to="266.8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">
                <v:stroke endarrow="block"/>
              </v:line>
            </w:pict>
          </mc:Fallback>
        </mc:AlternateContent>
      </w:r>
      <w:r>
        <w:rPr>
          <w:noProof/>
        </w:rPr>
        <mc:AlternateContent>
          <mc:Choice Requires="wps">
            <w:drawing>
              <wp:anchor distT="0" distB="0" distL="114300" distR="114300" simplePos="0" relativeHeight="251664896" behindDoc="0" locked="0" layoutInCell="1" allowOverlap="1" wp14:anchorId="4C3324BB" wp14:editId="3F4829EE">
                <wp:simplePos x="0" y="0"/>
                <wp:positionH relativeFrom="column">
                  <wp:posOffset>5161280</wp:posOffset>
                </wp:positionH>
                <wp:positionV relativeFrom="paragraph">
                  <wp:posOffset>1369060</wp:posOffset>
                </wp:positionV>
                <wp:extent cx="247650" cy="554990"/>
                <wp:effectExtent l="0" t="0" r="0" b="0"/>
                <wp:wrapNone/>
                <wp:docPr id="34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554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9818" id="Rectangle 336" o:spid="_x0000_s1026" style="position:absolute;margin-left:406.4pt;margin-top:107.8pt;width:19.5pt;height:43.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"/>
            </w:pict>
          </mc:Fallback>
        </mc:AlternateContent>
      </w:r>
      <w:r>
        <w:rPr>
          <w:noProof/>
        </w:rPr>
        <mc:AlternateContent>
          <mc:Choice Requires="wps">
            <w:drawing>
              <wp:anchor distT="0" distB="0" distL="114300" distR="114300" simplePos="0" relativeHeight="251665920" behindDoc="0" locked="0" layoutInCell="1" allowOverlap="1" wp14:anchorId="611503E1" wp14:editId="47326CD5">
                <wp:simplePos x="0" y="0"/>
                <wp:positionH relativeFrom="column">
                  <wp:posOffset>3620770</wp:posOffset>
                </wp:positionH>
                <wp:positionV relativeFrom="paragraph">
                  <wp:posOffset>2131060</wp:posOffset>
                </wp:positionV>
                <wp:extent cx="1473835" cy="228600"/>
                <wp:effectExtent l="0" t="0" r="0" b="0"/>
                <wp:wrapNone/>
                <wp:docPr id="348"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71DF4" w14:textId="77777777" w:rsidR="00A71D47" w:rsidRPr="00F92D1B" w:rsidRDefault="00A71D47"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A71D47" w:rsidRDefault="00A71D47" w:rsidP="0003589A"/>
                          <w:p w14:paraId="61FB76A1" w14:textId="77777777" w:rsidR="00A71D47" w:rsidRPr="00077324" w:rsidRDefault="00A71D47"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03E1" id="Text Box 337" o:spid="_x0000_s1034" type="#_x0000_t202" style="position:absolute;margin-left:285.1pt;margin-top:167.8pt;width:116.05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" stroked="f">
                <v:textbox inset="0,0,0,0">
                  <w:txbxContent>
                    <w:p w14:paraId="05971DF4" w14:textId="77777777" w:rsidR="00A71D47" w:rsidRPr="00F92D1B" w:rsidRDefault="00A71D47" w:rsidP="0003589A">
                      <w:pPr>
                        <w:pStyle w:val="TOC1"/>
                        <w:jc w:val="center"/>
                        <w:rPr>
                          <w:sz w:val="18"/>
                          <w:szCs w:val="18"/>
                        </w:rPr>
                      </w:pPr>
                      <w:r w:rsidRPr="00F92D1B">
                        <w:rPr>
                          <w:sz w:val="18"/>
                          <w:szCs w:val="18"/>
                        </w:rPr>
                        <w:t xml:space="preserve">Provide Care </w:t>
                      </w:r>
                      <w:r>
                        <w:rPr>
                          <w:sz w:val="18"/>
                          <w:szCs w:val="18"/>
                        </w:rPr>
                        <w:t>Team</w:t>
                      </w:r>
                    </w:p>
                    <w:p w14:paraId="1164C58D" w14:textId="77777777" w:rsidR="00A71D47" w:rsidRDefault="00A71D47" w:rsidP="0003589A"/>
                    <w:p w14:paraId="61FB76A1" w14:textId="77777777" w:rsidR="00A71D47" w:rsidRPr="00077324" w:rsidRDefault="00A71D47"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4294967295" distB="4294967295" distL="114300" distR="114300" simplePos="0" relativeHeight="251666944" behindDoc="0" locked="0" layoutInCell="1" allowOverlap="1" wp14:anchorId="7E42C8CB" wp14:editId="622AB81B">
                <wp:simplePos x="0" y="0"/>
                <wp:positionH relativeFrom="column">
                  <wp:posOffset>3611245</wp:posOffset>
                </wp:positionH>
                <wp:positionV relativeFrom="paragraph">
                  <wp:posOffset>2428239</wp:posOffset>
                </wp:positionV>
                <wp:extent cx="1565275" cy="0"/>
                <wp:effectExtent l="0" t="76200" r="0" b="76200"/>
                <wp:wrapNone/>
                <wp:docPr id="34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DDD6" id="Line 338"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35pt,191.2pt" to="407.6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">
                <v:stroke endarrow="block"/>
              </v:line>
            </w:pict>
          </mc:Fallback>
        </mc:AlternateContent>
      </w:r>
      <w:r>
        <w:rPr>
          <w:noProof/>
        </w:rPr>
        <mc:AlternateContent>
          <mc:Choice Requires="wps">
            <w:drawing>
              <wp:anchor distT="0" distB="0" distL="114300" distR="114300" simplePos="0" relativeHeight="251667968" behindDoc="0" locked="0" layoutInCell="1" allowOverlap="1" wp14:anchorId="631E0FD3" wp14:editId="2B9AEDDD">
                <wp:simplePos x="0" y="0"/>
                <wp:positionH relativeFrom="column">
                  <wp:posOffset>3648075</wp:posOffset>
                </wp:positionH>
                <wp:positionV relativeFrom="paragraph">
                  <wp:posOffset>1884045</wp:posOffset>
                </wp:positionV>
                <wp:extent cx="1494790" cy="12700"/>
                <wp:effectExtent l="38100" t="76200" r="0" b="63500"/>
                <wp:wrapNone/>
                <wp:docPr id="35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4790" cy="1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B226" id="Line 339" o:spid="_x0000_s1026" style="position:absolute;flip:x 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48.35pt" to="404.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">
                <v:stroke endarrow="block"/>
              </v:line>
            </w:pict>
          </mc:Fallback>
        </mc:AlternateContent>
      </w:r>
      <w:r>
        <w:rPr>
          <w:noProof/>
        </w:rPr>
        <mc:AlternateContent>
          <mc:Choice Requires="wps">
            <w:drawing>
              <wp:anchor distT="4294967295" distB="4294967295" distL="114300" distR="114300" simplePos="0" relativeHeight="251670016" behindDoc="0" locked="0" layoutInCell="1" allowOverlap="1" wp14:anchorId="13520A11" wp14:editId="238E0B4B">
                <wp:simplePos x="0" y="0"/>
                <wp:positionH relativeFrom="column">
                  <wp:posOffset>3639185</wp:posOffset>
                </wp:positionH>
                <wp:positionV relativeFrom="paragraph">
                  <wp:posOffset>1385569</wp:posOffset>
                </wp:positionV>
                <wp:extent cx="1537335" cy="0"/>
                <wp:effectExtent l="38100" t="76200" r="0" b="76200"/>
                <wp:wrapNone/>
                <wp:docPr id="192"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58372" id="Line 341" o:spid="_x0000_s1026" style="position:absolute;flip:x y;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6.55pt,109.1pt" to="407.6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4D58DDAE" wp14:editId="71E82DAA">
                <wp:simplePos x="0" y="0"/>
                <wp:positionH relativeFrom="column">
                  <wp:posOffset>3689350</wp:posOffset>
                </wp:positionH>
                <wp:positionV relativeFrom="paragraph">
                  <wp:posOffset>1443990</wp:posOffset>
                </wp:positionV>
                <wp:extent cx="1373505" cy="395605"/>
                <wp:effectExtent l="0" t="0" r="0" b="0"/>
                <wp:wrapNone/>
                <wp:docPr id="193"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308B6" w14:textId="77777777" w:rsidR="00A71D47" w:rsidRPr="007C43DB" w:rsidRDefault="00A71D47"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A71D47" w:rsidRDefault="00A71D47" w:rsidP="0003589A"/>
                          <w:p w14:paraId="765B7C39" w14:textId="77777777" w:rsidR="00A71D47" w:rsidRPr="00077324" w:rsidRDefault="00A71D47"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8DDAE" id="Text Box 342" o:spid="_x0000_s1035" type="#_x0000_t202" style="position:absolute;margin-left:290.5pt;margin-top:113.7pt;width:108.15pt;height:31.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" stroked="f">
                <v:textbox inset="0,0,0,0">
                  <w:txbxContent>
                    <w:p w14:paraId="180308B6" w14:textId="77777777" w:rsidR="00A71D47" w:rsidRPr="007C43DB" w:rsidRDefault="00A71D47" w:rsidP="0003589A">
                      <w:pPr>
                        <w:pStyle w:val="TOC1"/>
                        <w:jc w:val="center"/>
                        <w:rPr>
                          <w:sz w:val="18"/>
                          <w:szCs w:val="18"/>
                        </w:rPr>
                      </w:pPr>
                      <w:r w:rsidRPr="007C43DB">
                        <w:rPr>
                          <w:sz w:val="18"/>
                          <w:szCs w:val="18"/>
                        </w:rPr>
                        <w:t xml:space="preserve">Subscribe to Care </w:t>
                      </w:r>
                      <w:r>
                        <w:rPr>
                          <w:sz w:val="18"/>
                          <w:szCs w:val="18"/>
                        </w:rPr>
                        <w:t>Team</w:t>
                      </w:r>
                      <w:r w:rsidRPr="007C43DB">
                        <w:rPr>
                          <w:sz w:val="18"/>
                          <w:szCs w:val="18"/>
                        </w:rPr>
                        <w:t xml:space="preserve"> Updates</w:t>
                      </w:r>
                    </w:p>
                    <w:p w14:paraId="4771DDEC" w14:textId="77777777" w:rsidR="00A71D47" w:rsidRDefault="00A71D47" w:rsidP="0003589A"/>
                    <w:p w14:paraId="765B7C39" w14:textId="77777777" w:rsidR="00A71D47" w:rsidRPr="00077324" w:rsidRDefault="00A71D47" w:rsidP="0003589A">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653D3C31" wp14:editId="55A42CB3">
                <wp:simplePos x="0" y="0"/>
                <wp:positionH relativeFrom="column">
                  <wp:posOffset>1390015</wp:posOffset>
                </wp:positionH>
                <wp:positionV relativeFrom="paragraph">
                  <wp:posOffset>841375</wp:posOffset>
                </wp:positionV>
                <wp:extent cx="1998345" cy="11430"/>
                <wp:effectExtent l="0" t="57150" r="1905" b="83820"/>
                <wp:wrapNone/>
                <wp:docPr id="19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45" cy="1143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ED777" id="Line 343"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66.25pt" to="266.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">
                <v:stroke startarrow="block"/>
              </v:line>
            </w:pict>
          </mc:Fallback>
        </mc:AlternateContent>
      </w:r>
      <w:r>
        <w:rPr>
          <w:noProof/>
        </w:rPr>
        <mc:AlternateContent>
          <mc:Choice Requires="wps">
            <w:drawing>
              <wp:anchor distT="0" distB="0" distL="114300" distR="114300" simplePos="0" relativeHeight="251674112" behindDoc="0" locked="0" layoutInCell="1" allowOverlap="1" wp14:anchorId="793B17C9" wp14:editId="550E6281">
                <wp:simplePos x="0" y="0"/>
                <wp:positionH relativeFrom="column">
                  <wp:posOffset>1409700</wp:posOffset>
                </wp:positionH>
                <wp:positionV relativeFrom="paragraph">
                  <wp:posOffset>1128395</wp:posOffset>
                </wp:positionV>
                <wp:extent cx="1991360" cy="17780"/>
                <wp:effectExtent l="0" t="57150" r="0" b="77470"/>
                <wp:wrapNone/>
                <wp:docPr id="17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47283" id="Line 343" o:spid="_x0000_s1026" style="position:absolute;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88.85pt" to="267.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">
                <v:stroke startarrow="block"/>
              </v:line>
            </w:pict>
          </mc:Fallback>
        </mc:AlternateContent>
      </w:r>
      <w:r>
        <w:rPr>
          <w:noProof/>
        </w:rPr>
        <mc:AlternateContent>
          <mc:Choice Requires="wps">
            <w:drawing>
              <wp:anchor distT="0" distB="0" distL="114300" distR="114300" simplePos="0" relativeHeight="251675136" behindDoc="0" locked="0" layoutInCell="1" allowOverlap="1" wp14:anchorId="6B0C811D" wp14:editId="277B8E7E">
                <wp:simplePos x="0" y="0"/>
                <wp:positionH relativeFrom="column">
                  <wp:posOffset>1346835</wp:posOffset>
                </wp:positionH>
                <wp:positionV relativeFrom="paragraph">
                  <wp:posOffset>579120</wp:posOffset>
                </wp:positionV>
                <wp:extent cx="1901190" cy="228600"/>
                <wp:effectExtent l="0" t="0" r="0" b="0"/>
                <wp:wrapNone/>
                <wp:docPr id="17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09A3" w14:textId="77777777" w:rsidR="00A71D47" w:rsidRDefault="00A71D47" w:rsidP="0003589A">
                            <w:pPr>
                              <w:jc w:val="center"/>
                            </w:pPr>
                            <w:r>
                              <w:rPr>
                                <w:sz w:val="18"/>
                                <w:szCs w:val="18"/>
                              </w:rPr>
                              <w:t>Search for Care</w:t>
                            </w:r>
                            <w:r>
                              <w:rPr>
                                <w:sz w:val="20"/>
                              </w:rPr>
                              <w:t xml:space="preserve"> Team</w:t>
                            </w:r>
                          </w:p>
                          <w:p w14:paraId="40486AB6" w14:textId="77777777" w:rsidR="00A71D47" w:rsidRDefault="00A71D47" w:rsidP="0003589A">
                            <w:r>
                              <w:t> </w:t>
                            </w:r>
                          </w:p>
                          <w:p w14:paraId="3532A04F" w14:textId="77777777" w:rsidR="00A71D47" w:rsidRDefault="00A71D47" w:rsidP="0003589A">
                            <w:r>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811D" id="Text Box 344" o:spid="_x0000_s1036" type="#_x0000_t202" style="position:absolute;margin-left:106.05pt;margin-top:45.6pt;width:149.7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" stroked="f">
                <v:textbox inset="0,0,0,0">
                  <w:txbxContent>
                    <w:p w14:paraId="225209A3" w14:textId="77777777" w:rsidR="00A71D47" w:rsidRDefault="00A71D47" w:rsidP="0003589A">
                      <w:pPr>
                        <w:jc w:val="center"/>
                      </w:pPr>
                      <w:r>
                        <w:rPr>
                          <w:sz w:val="18"/>
                          <w:szCs w:val="18"/>
                        </w:rPr>
                        <w:t>Search for Care</w:t>
                      </w:r>
                      <w:r>
                        <w:rPr>
                          <w:sz w:val="20"/>
                        </w:rPr>
                        <w:t xml:space="preserve"> Team</w:t>
                      </w:r>
                    </w:p>
                    <w:p w14:paraId="40486AB6" w14:textId="77777777" w:rsidR="00A71D47" w:rsidRDefault="00A71D47" w:rsidP="0003589A">
                      <w:r>
                        <w:t> </w:t>
                      </w:r>
                    </w:p>
                    <w:p w14:paraId="3532A04F" w14:textId="77777777" w:rsidR="00A71D47" w:rsidRDefault="00A71D47" w:rsidP="0003589A">
                      <w:r>
                        <w:rPr>
                          <w:sz w:val="22"/>
                          <w:szCs w:val="22"/>
                        </w:rPr>
                        <w:t>Transaction-B [B]</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59C2228E" wp14:editId="1B10E6FC">
                <wp:simplePos x="0" y="0"/>
                <wp:positionH relativeFrom="column">
                  <wp:posOffset>1164590</wp:posOffset>
                </wp:positionH>
                <wp:positionV relativeFrom="paragraph">
                  <wp:posOffset>2186305</wp:posOffset>
                </wp:positionV>
                <wp:extent cx="232410" cy="428625"/>
                <wp:effectExtent l="0" t="0" r="0" b="952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426E3" id="Rectangle 112" o:spid="_x0000_s1026" style="position:absolute;margin-left:91.7pt;margin-top:172.15pt;width:18.3pt;height:3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"/>
            </w:pict>
          </mc:Fallback>
        </mc:AlternateContent>
      </w:r>
      <w:r>
        <w:rPr>
          <w:noProof/>
        </w:rPr>
        <mc:AlternateContent>
          <mc:Choice Requires="wps">
            <w:drawing>
              <wp:anchor distT="0" distB="0" distL="114300" distR="114300" simplePos="0" relativeHeight="251677184" behindDoc="0" locked="0" layoutInCell="1" allowOverlap="1" wp14:anchorId="07B48685" wp14:editId="108F63A4">
                <wp:simplePos x="0" y="0"/>
                <wp:positionH relativeFrom="column">
                  <wp:posOffset>3401060</wp:posOffset>
                </wp:positionH>
                <wp:positionV relativeFrom="paragraph">
                  <wp:posOffset>1369060</wp:posOffset>
                </wp:positionV>
                <wp:extent cx="232410" cy="532130"/>
                <wp:effectExtent l="0" t="0" r="0" b="127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95EC" id="Rectangle 113" o:spid="_x0000_s1026" style="position:absolute;margin-left:267.8pt;margin-top:107.8pt;width:18.3pt;height:4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"/>
            </w:pict>
          </mc:Fallback>
        </mc:AlternateContent>
      </w:r>
      <w:r>
        <w:rPr>
          <w:noProof/>
        </w:rPr>
        <mc:AlternateContent>
          <mc:Choice Requires="wps">
            <w:drawing>
              <wp:anchor distT="0" distB="0" distL="114300" distR="114300" simplePos="0" relativeHeight="251678208" behindDoc="0" locked="0" layoutInCell="1" allowOverlap="1" wp14:anchorId="33994321" wp14:editId="7FAEC4A9">
                <wp:simplePos x="0" y="0"/>
                <wp:positionH relativeFrom="column">
                  <wp:posOffset>3401060</wp:posOffset>
                </wp:positionH>
                <wp:positionV relativeFrom="paragraph">
                  <wp:posOffset>769620</wp:posOffset>
                </wp:positionV>
                <wp:extent cx="232410" cy="417195"/>
                <wp:effectExtent l="0" t="0" r="0" b="190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3DB0F" id="Rectangle 115" o:spid="_x0000_s1026" style="position:absolute;margin-left:267.8pt;margin-top:60.6pt;width:18.3pt;height:32.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WKIg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"/>
            </w:pict>
          </mc:Fallback>
        </mc:AlternateContent>
      </w:r>
      <w:r>
        <w:rPr>
          <w:noProof/>
        </w:rPr>
        <mc:AlternateContent>
          <mc:Choice Requires="wps">
            <w:drawing>
              <wp:anchor distT="0" distB="0" distL="114300" distR="114300" simplePos="0" relativeHeight="251679232" behindDoc="0" locked="0" layoutInCell="1" allowOverlap="1" wp14:anchorId="19B12647" wp14:editId="37113B78">
                <wp:simplePos x="0" y="0"/>
                <wp:positionH relativeFrom="column">
                  <wp:posOffset>5182235</wp:posOffset>
                </wp:positionH>
                <wp:positionV relativeFrom="paragraph">
                  <wp:posOffset>2418080</wp:posOffset>
                </wp:positionV>
                <wp:extent cx="232410" cy="417195"/>
                <wp:effectExtent l="0" t="0" r="0" b="190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70E2" id="Rectangle 117" o:spid="_x0000_s1026" style="position:absolute;margin-left:408.05pt;margin-top:190.4pt;width:18.3pt;height:3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4M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"/>
            </w:pict>
          </mc:Fallback>
        </mc:AlternateContent>
      </w:r>
      <w:r>
        <w:rPr>
          <w:noProof/>
        </w:rPr>
        <mc:AlternateContent>
          <mc:Choice Requires="wps">
            <w:drawing>
              <wp:anchor distT="0" distB="0" distL="114300" distR="114300" simplePos="0" relativeHeight="251680256" behindDoc="0" locked="0" layoutInCell="1" allowOverlap="1" wp14:anchorId="3C162ABD" wp14:editId="632B0B76">
                <wp:simplePos x="0" y="0"/>
                <wp:positionH relativeFrom="column">
                  <wp:posOffset>3388360</wp:posOffset>
                </wp:positionH>
                <wp:positionV relativeFrom="paragraph">
                  <wp:posOffset>2165350</wp:posOffset>
                </wp:positionV>
                <wp:extent cx="232410" cy="302895"/>
                <wp:effectExtent l="0" t="0" r="0" b="190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97894" id="Rectangle 118" o:spid="_x0000_s1026" style="position:absolute;margin-left:266.8pt;margin-top:170.5pt;width:18.3pt;height:2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wXIQIAAD8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"/>
            </w:pict>
          </mc:Fallback>
        </mc:AlternateContent>
      </w:r>
    </w:p>
    <w:p w14:paraId="1EBA128F" w14:textId="77777777" w:rsidR="0003589A" w:rsidRDefault="0003589A" w:rsidP="00366FA0">
      <w:pPr>
        <w:pStyle w:val="FigureTitle"/>
      </w:pPr>
    </w:p>
    <w:p w14:paraId="6366C054" w14:textId="77777777" w:rsidR="0003589A" w:rsidRDefault="0003589A" w:rsidP="00366FA0">
      <w:pPr>
        <w:pStyle w:val="FigureTitle"/>
      </w:pPr>
    </w:p>
    <w:p w14:paraId="77ED422F" w14:textId="4DE26CBE" w:rsidR="0003589A" w:rsidRDefault="00FE43B6" w:rsidP="00366FA0">
      <w:pPr>
        <w:pStyle w:val="FigureTitle"/>
      </w:pPr>
      <w:r>
        <w:rPr>
          <w:noProof/>
        </w:rPr>
        <mc:AlternateContent>
          <mc:Choice Requires="wps">
            <w:drawing>
              <wp:anchor distT="0" distB="0" distL="114300" distR="114300" simplePos="0" relativeHeight="251673088" behindDoc="0" locked="0" layoutInCell="1" allowOverlap="1" wp14:anchorId="3972704C" wp14:editId="0C665BF5">
                <wp:simplePos x="0" y="0"/>
                <wp:positionH relativeFrom="column">
                  <wp:posOffset>1918335</wp:posOffset>
                </wp:positionH>
                <wp:positionV relativeFrom="paragraph">
                  <wp:posOffset>189230</wp:posOffset>
                </wp:positionV>
                <wp:extent cx="1104265" cy="228600"/>
                <wp:effectExtent l="0" t="0" r="0" b="0"/>
                <wp:wrapNone/>
                <wp:docPr id="19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57DA5" w14:textId="77777777" w:rsidR="00A71D47" w:rsidRPr="00386D80" w:rsidRDefault="00A71D47"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A71D47" w:rsidRDefault="00A71D47" w:rsidP="0003589A"/>
                          <w:p w14:paraId="0D247879" w14:textId="77777777" w:rsidR="00A71D47" w:rsidRPr="00077324" w:rsidRDefault="00A71D47"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2704C" id="_x0000_s1037" type="#_x0000_t202" style="position:absolute;left:0;text-align:left;margin-left:151.05pt;margin-top:14.9pt;width:86.95pt;height: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T9fw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" stroked="f">
                <v:textbox inset="0,0,0,0">
                  <w:txbxContent>
                    <w:p w14:paraId="20E57DA5" w14:textId="77777777" w:rsidR="00A71D47" w:rsidRPr="00386D80" w:rsidRDefault="00A71D47"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1F11E900" w14:textId="77777777" w:rsidR="00A71D47" w:rsidRDefault="00A71D47" w:rsidP="0003589A"/>
                    <w:p w14:paraId="0D247879" w14:textId="77777777" w:rsidR="00A71D47" w:rsidRPr="00077324" w:rsidRDefault="00A71D47" w:rsidP="0003589A">
                      <w:pPr>
                        <w:pStyle w:val="TOC1"/>
                        <w:rPr>
                          <w:sz w:val="22"/>
                          <w:szCs w:val="22"/>
                        </w:rPr>
                      </w:pPr>
                      <w:r w:rsidRPr="00077324">
                        <w:rPr>
                          <w:sz w:val="22"/>
                          <w:szCs w:val="22"/>
                        </w:rPr>
                        <w:t>Transaction-B [B]</w:t>
                      </w:r>
                    </w:p>
                  </w:txbxContent>
                </v:textbox>
              </v:shape>
            </w:pict>
          </mc:Fallback>
        </mc:AlternateContent>
      </w:r>
    </w:p>
    <w:p w14:paraId="641105F3" w14:textId="6E6334EC" w:rsidR="0003589A" w:rsidRDefault="00FE43B6" w:rsidP="00366FA0">
      <w:pPr>
        <w:pStyle w:val="FigureTitle"/>
      </w:pPr>
      <w:r>
        <w:rPr>
          <w:noProof/>
        </w:rPr>
        <mc:AlternateContent>
          <mc:Choice Requires="wps">
            <w:drawing>
              <wp:anchor distT="0" distB="0" distL="114300" distR="114300" simplePos="0" relativeHeight="251668992" behindDoc="0" locked="0" layoutInCell="1" allowOverlap="1" wp14:anchorId="764AF311" wp14:editId="5A2F9490">
                <wp:simplePos x="0" y="0"/>
                <wp:positionH relativeFrom="column">
                  <wp:posOffset>3882390</wp:posOffset>
                </wp:positionH>
                <wp:positionV relativeFrom="paragraph">
                  <wp:posOffset>135890</wp:posOffset>
                </wp:positionV>
                <wp:extent cx="1151890" cy="228600"/>
                <wp:effectExtent l="0" t="0" r="0" b="0"/>
                <wp:wrapNone/>
                <wp:docPr id="35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B5FA" w14:textId="77777777" w:rsidR="00A71D47" w:rsidRPr="00386D80" w:rsidRDefault="00A71D47"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A71D47" w:rsidRDefault="00A71D47" w:rsidP="0003589A"/>
                          <w:p w14:paraId="4520DADC" w14:textId="77777777" w:rsidR="00A71D47" w:rsidRPr="00077324" w:rsidRDefault="00A71D47" w:rsidP="0003589A">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F311" id="Text Box 340" o:spid="_x0000_s1038" type="#_x0000_t202" style="position:absolute;left:0;text-align:left;margin-left:305.7pt;margin-top:10.7pt;width:90.7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" stroked="f">
                <v:textbox inset="0,0,0,0">
                  <w:txbxContent>
                    <w:p w14:paraId="5128B5FA" w14:textId="77777777" w:rsidR="00A71D47" w:rsidRPr="00386D80" w:rsidRDefault="00A71D47" w:rsidP="0003589A">
                      <w:pPr>
                        <w:pStyle w:val="TOC1"/>
                        <w:jc w:val="center"/>
                        <w:rPr>
                          <w:sz w:val="20"/>
                        </w:rPr>
                      </w:pPr>
                      <w:r>
                        <w:rPr>
                          <w:sz w:val="18"/>
                          <w:szCs w:val="18"/>
                        </w:rPr>
                        <w:t>Retrieve</w:t>
                      </w:r>
                      <w:r w:rsidRPr="00F1527E">
                        <w:rPr>
                          <w:sz w:val="18"/>
                          <w:szCs w:val="18"/>
                        </w:rPr>
                        <w:t xml:space="preserve"> Care</w:t>
                      </w:r>
                      <w:r>
                        <w:rPr>
                          <w:sz w:val="20"/>
                        </w:rPr>
                        <w:t xml:space="preserve"> Team</w:t>
                      </w:r>
                    </w:p>
                    <w:p w14:paraId="21DA0C91" w14:textId="77777777" w:rsidR="00A71D47" w:rsidRDefault="00A71D47" w:rsidP="0003589A"/>
                    <w:p w14:paraId="4520DADC" w14:textId="77777777" w:rsidR="00A71D47" w:rsidRPr="00077324" w:rsidRDefault="00A71D47" w:rsidP="0003589A">
                      <w:pPr>
                        <w:pStyle w:val="TOC1"/>
                        <w:rPr>
                          <w:sz w:val="22"/>
                          <w:szCs w:val="22"/>
                        </w:rPr>
                      </w:pPr>
                      <w:r w:rsidRPr="00077324">
                        <w:rPr>
                          <w:sz w:val="22"/>
                          <w:szCs w:val="22"/>
                        </w:rPr>
                        <w:t>Transaction-B [B]</w:t>
                      </w:r>
                    </w:p>
                  </w:txbxContent>
                </v:textbox>
              </v:shape>
            </w:pict>
          </mc:Fallback>
        </mc:AlternateContent>
      </w:r>
    </w:p>
    <w:p w14:paraId="7C1E254C" w14:textId="73C6DAA2" w:rsidR="0003589A" w:rsidRDefault="00FE43B6" w:rsidP="00366FA0">
      <w:pPr>
        <w:pStyle w:val="FigureTitle"/>
      </w:pPr>
      <w:r>
        <w:rPr>
          <w:noProof/>
        </w:rPr>
        <mc:AlternateContent>
          <mc:Choice Requires="wps">
            <w:drawing>
              <wp:anchor distT="0" distB="0" distL="114300" distR="114300" simplePos="0" relativeHeight="251654656" behindDoc="0" locked="0" layoutInCell="1" allowOverlap="1" wp14:anchorId="345BBCC0" wp14:editId="283E2965">
                <wp:simplePos x="0" y="0"/>
                <wp:positionH relativeFrom="column">
                  <wp:posOffset>-161925</wp:posOffset>
                </wp:positionH>
                <wp:positionV relativeFrom="paragraph">
                  <wp:posOffset>99060</wp:posOffset>
                </wp:positionV>
                <wp:extent cx="1114425" cy="337820"/>
                <wp:effectExtent l="0" t="0" r="0" b="0"/>
                <wp:wrapNone/>
                <wp:docPr id="33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4E1C" w14:textId="77777777" w:rsidR="00A71D47" w:rsidRPr="00077324" w:rsidRDefault="00A71D47" w:rsidP="0003589A">
                            <w:pPr>
                              <w:pStyle w:val="TOC1"/>
                              <w:jc w:val="center"/>
                              <w:rPr>
                                <w:sz w:val="22"/>
                                <w:szCs w:val="22"/>
                              </w:rPr>
                            </w:pPr>
                            <w:r>
                              <w:rPr>
                                <w:sz w:val="22"/>
                                <w:szCs w:val="22"/>
                              </w:rPr>
                              <w:t>Encounter-Focused Care Team(s)</w:t>
                            </w:r>
                          </w:p>
                          <w:p w14:paraId="1F5E8395" w14:textId="77777777" w:rsidR="00A71D47" w:rsidRDefault="00A71D47" w:rsidP="0003589A"/>
                          <w:p w14:paraId="07EAA4E7" w14:textId="77777777" w:rsidR="00A71D47" w:rsidRPr="00077324" w:rsidRDefault="00A71D47" w:rsidP="0003589A">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BCC0" id="Text Box 325" o:spid="_x0000_s1039" type="#_x0000_t202" style="position:absolute;left:0;text-align:left;margin-left:-12.75pt;margin-top:7.8pt;width:87.75pt;height:2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" stroked="f">
                <v:textbox inset="0,0,0,0">
                  <w:txbxContent>
                    <w:p w14:paraId="77414E1C" w14:textId="77777777" w:rsidR="00A71D47" w:rsidRPr="00077324" w:rsidRDefault="00A71D47" w:rsidP="0003589A">
                      <w:pPr>
                        <w:pStyle w:val="TOC1"/>
                        <w:jc w:val="center"/>
                        <w:rPr>
                          <w:sz w:val="22"/>
                          <w:szCs w:val="22"/>
                        </w:rPr>
                      </w:pPr>
                      <w:r>
                        <w:rPr>
                          <w:sz w:val="22"/>
                          <w:szCs w:val="22"/>
                        </w:rPr>
                        <w:t>Encounter-Focused Care Team(s)</w:t>
                      </w:r>
                    </w:p>
                    <w:p w14:paraId="1F5E8395" w14:textId="77777777" w:rsidR="00A71D47" w:rsidRDefault="00A71D47" w:rsidP="0003589A"/>
                    <w:p w14:paraId="07EAA4E7" w14:textId="77777777" w:rsidR="00A71D47" w:rsidRPr="00077324" w:rsidRDefault="00A71D47" w:rsidP="0003589A">
                      <w:pPr>
                        <w:pStyle w:val="TOC1"/>
                        <w:rPr>
                          <w:sz w:val="22"/>
                          <w:szCs w:val="22"/>
                        </w:rPr>
                      </w:pPr>
                      <w:r>
                        <w:rPr>
                          <w:sz w:val="22"/>
                          <w:szCs w:val="22"/>
                        </w:rPr>
                        <w:t>Transaction_</w:t>
                      </w:r>
                      <w:r w:rsidRPr="00077324">
                        <w:rPr>
                          <w:sz w:val="22"/>
                          <w:szCs w:val="22"/>
                        </w:rPr>
                        <w:t>1 [1]</w:t>
                      </w:r>
                    </w:p>
                  </w:txbxContent>
                </v:textbox>
              </v:shape>
            </w:pict>
          </mc:Fallback>
        </mc:AlternateContent>
      </w:r>
    </w:p>
    <w:p w14:paraId="2B89D5A3" w14:textId="77777777" w:rsidR="0003589A" w:rsidRDefault="0003589A" w:rsidP="00366FA0">
      <w:pPr>
        <w:pStyle w:val="FigureTitle"/>
      </w:pPr>
    </w:p>
    <w:p w14:paraId="61D59FF6" w14:textId="77777777" w:rsidR="0003589A" w:rsidRDefault="0003589A" w:rsidP="00366FA0">
      <w:pPr>
        <w:pStyle w:val="FigureTitle"/>
      </w:pPr>
    </w:p>
    <w:p w14:paraId="5B6680B9" w14:textId="77777777" w:rsidR="0003589A" w:rsidRDefault="0003589A" w:rsidP="00366FA0">
      <w:pPr>
        <w:pStyle w:val="FigureTitle"/>
      </w:pPr>
    </w:p>
    <w:p w14:paraId="066529AE" w14:textId="77777777" w:rsidR="0003589A" w:rsidRDefault="0003589A" w:rsidP="00366FA0">
      <w:pPr>
        <w:pStyle w:val="FigureTitle"/>
      </w:pPr>
    </w:p>
    <w:p w14:paraId="71FC9DF9" w14:textId="77777777" w:rsidR="0003589A" w:rsidRDefault="0003589A" w:rsidP="00366FA0">
      <w:pPr>
        <w:pStyle w:val="FigureTitle"/>
      </w:pPr>
    </w:p>
    <w:p w14:paraId="03454848" w14:textId="77777777" w:rsidR="0003589A" w:rsidRDefault="0003589A" w:rsidP="00366FA0">
      <w:pPr>
        <w:pStyle w:val="FigureTitle"/>
      </w:pPr>
    </w:p>
    <w:p w14:paraId="13F29826" w14:textId="77777777" w:rsidR="0003589A" w:rsidRDefault="0003589A" w:rsidP="00366FA0">
      <w:pPr>
        <w:pStyle w:val="FigureTitle"/>
      </w:pPr>
    </w:p>
    <w:p w14:paraId="5CC3A0CE" w14:textId="77777777" w:rsidR="0003589A" w:rsidRDefault="0003589A" w:rsidP="00366FA0">
      <w:pPr>
        <w:pStyle w:val="FigureTitle"/>
      </w:pPr>
    </w:p>
    <w:p w14:paraId="57FCD5C0" w14:textId="77777777" w:rsidR="00366FA0" w:rsidRPr="00CA4288" w:rsidRDefault="00366FA0" w:rsidP="00366FA0">
      <w:pPr>
        <w:pStyle w:val="FigureTitle"/>
      </w:pPr>
      <w:r w:rsidRPr="00CA4288">
        <w:t>F</w:t>
      </w:r>
      <w:r>
        <w:t>igure X.4.2.1.1.1-1: Encounter-focused Care Team: Basic Process Flow in DCTM</w:t>
      </w:r>
      <w:r w:rsidRPr="00CA4288">
        <w:t xml:space="preserve"> Profile</w:t>
      </w:r>
    </w:p>
    <w:p w14:paraId="19A11B91" w14:textId="77777777" w:rsidR="00366FA0" w:rsidRDefault="00366FA0" w:rsidP="00597DB2">
      <w:pPr>
        <w:pStyle w:val="AuthorInstructions"/>
        <w:rPr>
          <w:i w:val="0"/>
          <w:color w:val="FF0000"/>
        </w:rPr>
      </w:pPr>
    </w:p>
    <w:p w14:paraId="54AB43F8" w14:textId="77777777" w:rsidR="00366FA0" w:rsidRPr="00366FA0" w:rsidRDefault="00366FA0" w:rsidP="00366FA0">
      <w:pPr>
        <w:pStyle w:val="Heading6"/>
        <w:numPr>
          <w:ilvl w:val="0"/>
          <w:numId w:val="0"/>
        </w:numPr>
        <w:ind w:left="1152" w:hanging="1152"/>
        <w:rPr>
          <w:i/>
          <w:color w:val="FF0000"/>
        </w:rPr>
      </w:pPr>
      <w:r>
        <w:rPr>
          <w:noProof w:val="0"/>
        </w:rPr>
        <w:t>X.4.2.1.1.2</w:t>
      </w:r>
      <w:r w:rsidRPr="00CA4288">
        <w:rPr>
          <w:noProof w:val="0"/>
        </w:rPr>
        <w:t xml:space="preserve"> </w:t>
      </w:r>
      <w:r>
        <w:rPr>
          <w:noProof w:val="0"/>
        </w:rPr>
        <w:t>Condition-focused Care Team</w:t>
      </w:r>
      <w:r w:rsidRPr="00CA4288">
        <w:rPr>
          <w:noProof w:val="0"/>
        </w:rPr>
        <w:t>: Primary Care Physician</w:t>
      </w:r>
      <w:r>
        <w:rPr>
          <w:noProof w:val="0"/>
        </w:rPr>
        <w:t>; Allied Health Care Providers; Specialists; Patient</w:t>
      </w:r>
    </w:p>
    <w:p w14:paraId="495B6712" w14:textId="77777777" w:rsidR="00366FA0" w:rsidRDefault="00366FA0" w:rsidP="00366FA0">
      <w:pPr>
        <w:pStyle w:val="BodyText"/>
      </w:pPr>
      <w:r w:rsidRPr="00CA4288">
        <w:rPr>
          <w:b/>
          <w:szCs w:val="24"/>
        </w:rPr>
        <w:t>Pre-conditions:</w:t>
      </w:r>
      <w:r w:rsidRPr="00CA4288">
        <w:rPr>
          <w:szCs w:val="24"/>
        </w:rPr>
        <w:t xml:space="preserve"> </w:t>
      </w:r>
      <w:r w:rsidRPr="00CA4288">
        <w:t>Dr. Primary generates a set of referrals to these allied health care providers</w:t>
      </w:r>
      <w:r>
        <w:t xml:space="preserve"> and specialists needed to treat Mr. Anyman’s diabetic condition</w:t>
      </w:r>
      <w:r w:rsidRPr="00CA4288">
        <w:t xml:space="preserve">. Scheduling of consultations with diabetic educator, dietitian, </w:t>
      </w:r>
      <w:r w:rsidR="000E51AE">
        <w:t>physical therapist</w:t>
      </w:r>
      <w:r w:rsidRPr="00CA4288">
        <w: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r w:rsidR="00D3161F">
        <w:t xml:space="preserve"> </w:t>
      </w:r>
    </w:p>
    <w:p w14:paraId="528DFF8B" w14:textId="77777777" w:rsidR="00D3161F" w:rsidRPr="00CA4288" w:rsidRDefault="00D3161F" w:rsidP="00D3161F">
      <w:pPr>
        <w:pStyle w:val="BodyText"/>
      </w:pPr>
      <w:r w:rsidRPr="00CA4288">
        <w:t xml:space="preserve">The allied health care providers </w:t>
      </w:r>
      <w:r>
        <w:t>and specialists accepts the referral and schedules</w:t>
      </w:r>
      <w:r w:rsidRPr="00CA4288">
        <w:t xml:space="preserve"> a first visit with the patient – Mr. Bob Anyman.</w:t>
      </w:r>
    </w:p>
    <w:p w14:paraId="2C9167D1" w14:textId="77777777" w:rsidR="00D3161F" w:rsidRPr="00CA4288" w:rsidRDefault="00D3161F" w:rsidP="00D3161F">
      <w:pPr>
        <w:pStyle w:val="BodyText"/>
      </w:pPr>
      <w:r>
        <w:t xml:space="preserve">The case is </w:t>
      </w:r>
      <w:r w:rsidRPr="00CA4288">
        <w:t>assigned to the following individual allied health care providers and referrals made to the applicable specialists</w:t>
      </w:r>
      <w:r w:rsidR="0053467B">
        <w:t xml:space="preserve"> for </w:t>
      </w:r>
      <w:r w:rsidR="00A12282">
        <w:t>provision of</w:t>
      </w:r>
      <w:r w:rsidR="0053467B">
        <w:t xml:space="preserve"> applicable services</w:t>
      </w:r>
      <w:r w:rsidRPr="00CA4288">
        <w:t>:</w:t>
      </w:r>
    </w:p>
    <w:p w14:paraId="61487B1D" w14:textId="77777777" w:rsidR="00D3161F" w:rsidRPr="00CA4288" w:rsidRDefault="004559D0" w:rsidP="00D3161F">
      <w:pPr>
        <w:pStyle w:val="ListNumber2"/>
        <w:numPr>
          <w:ilvl w:val="0"/>
          <w:numId w:val="23"/>
        </w:numPr>
      </w:pPr>
      <w:r>
        <w:lastRenderedPageBreak/>
        <w:t>Diabetic Education</w:t>
      </w:r>
      <w:r w:rsidR="001825CD">
        <w:t xml:space="preserve"> Services</w:t>
      </w:r>
      <w:r>
        <w:t xml:space="preserve">: </w:t>
      </w:r>
      <w:r w:rsidR="00D3161F"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p>
    <w:p w14:paraId="34A7FE99" w14:textId="77777777" w:rsidR="00D3161F" w:rsidRPr="00CA4288" w:rsidRDefault="004559D0" w:rsidP="00D3161F">
      <w:pPr>
        <w:pStyle w:val="ListNumber2"/>
        <w:numPr>
          <w:ilvl w:val="0"/>
          <w:numId w:val="23"/>
        </w:numPr>
      </w:pPr>
      <w:r>
        <w:t>Dietary</w:t>
      </w:r>
      <w:r w:rsidR="001825CD">
        <w:t>/Nutrition Services</w:t>
      </w:r>
      <w:r>
        <w:t xml:space="preserve">: </w:t>
      </w:r>
      <w:r w:rsidR="00D3161F" w:rsidRPr="00CA4288">
        <w:t>Ms. Debbie Nutrition (Dietitian/Nutritionist) for development and implementation of a nutrition care plan for diabetes to ensure effective stabilization of the blood glucose level with the help of effective diet control.</w:t>
      </w:r>
    </w:p>
    <w:p w14:paraId="2BDEFF1C" w14:textId="77777777" w:rsidR="00D3161F" w:rsidRPr="00CA4288" w:rsidRDefault="004559D0" w:rsidP="00D3161F">
      <w:pPr>
        <w:pStyle w:val="ListNumber2"/>
        <w:numPr>
          <w:ilvl w:val="0"/>
          <w:numId w:val="23"/>
        </w:numPr>
      </w:pPr>
      <w:r>
        <w:t xml:space="preserve">Physical Therapy </w:t>
      </w:r>
      <w:r w:rsidR="001825CD">
        <w:t>Services</w:t>
      </w:r>
      <w:r>
        <w:t xml:space="preserve">: </w:t>
      </w:r>
      <w:r w:rsidR="00D3161F" w:rsidRPr="00CA4288">
        <w:t>Mr. Ed Active (</w:t>
      </w:r>
      <w:r w:rsidR="000E51AE">
        <w:t>Physical Therapist</w:t>
      </w:r>
      <w:r w:rsidR="00D3161F" w:rsidRPr="00CA4288">
        <w:t>) for development and implementation of an exercise regime.</w:t>
      </w:r>
    </w:p>
    <w:p w14:paraId="24EDB29C" w14:textId="77777777" w:rsidR="00D3161F" w:rsidRPr="00CA4288" w:rsidRDefault="004559D0" w:rsidP="00D3161F">
      <w:pPr>
        <w:pStyle w:val="ListNumber2"/>
        <w:numPr>
          <w:ilvl w:val="0"/>
          <w:numId w:val="23"/>
        </w:numPr>
      </w:pPr>
      <w:r>
        <w:t xml:space="preserve">Pharmacy </w:t>
      </w:r>
      <w:r w:rsidR="001825CD">
        <w:t>Services</w:t>
      </w:r>
      <w:r>
        <w:t xml:space="preserve">: </w:t>
      </w:r>
      <w:r w:rsidR="00D3161F" w:rsidRPr="00CA4288">
        <w:t>In certain countries (</w:t>
      </w:r>
      <w:r w:rsidR="00D3161F">
        <w:t xml:space="preserve">e.g., </w:t>
      </w:r>
      <w:r w:rsidR="00D3161F"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4DE9D18E" w14:textId="77777777" w:rsidR="00D3161F" w:rsidRPr="00CA4288" w:rsidRDefault="004559D0" w:rsidP="00D3161F">
      <w:pPr>
        <w:pStyle w:val="ListNumber2"/>
        <w:numPr>
          <w:ilvl w:val="0"/>
          <w:numId w:val="23"/>
        </w:numPr>
      </w:pPr>
      <w:r>
        <w:t xml:space="preserve">Clinical Psychology </w:t>
      </w:r>
      <w:r w:rsidR="001825CD">
        <w:t>Services</w:t>
      </w:r>
      <w:r>
        <w:t xml:space="preserve">: </w:t>
      </w:r>
      <w:r w:rsidR="00D3161F" w:rsidRPr="00CA4288">
        <w:t>Dr. Larry Listener (clinical psychologist) for counseling and to develop and implement an emotional support program; this includes a plan to reduce the impact of emotional stress brought about by the newly diagnosed condition and to improve the patient’s psychological well-being. The plan may include enrolling patient in diabetic support group.</w:t>
      </w:r>
    </w:p>
    <w:p w14:paraId="1E1907FC" w14:textId="77777777" w:rsidR="00D3161F" w:rsidRPr="00CA4288" w:rsidRDefault="004559D0" w:rsidP="00D3161F">
      <w:pPr>
        <w:pStyle w:val="ListNumber2"/>
        <w:numPr>
          <w:ilvl w:val="0"/>
          <w:numId w:val="23"/>
        </w:numPr>
      </w:pPr>
      <w:r>
        <w:t xml:space="preserve">Optometry </w:t>
      </w:r>
      <w:r w:rsidR="001825CD">
        <w:t>Services:</w:t>
      </w:r>
      <w:r w:rsidR="001825CD" w:rsidRPr="00CA4288">
        <w:t xml:space="preserve"> </w:t>
      </w:r>
      <w:r w:rsidR="00D3161F" w:rsidRPr="00CA4288">
        <w:t>Dr. Victor Vision (Optometrist) for regular (</w:t>
      </w:r>
      <w:r w:rsidR="00D3161F">
        <w:t xml:space="preserve">e.g., </w:t>
      </w:r>
      <w:r w:rsidR="00D3161F" w:rsidRPr="00CA4288">
        <w:t>6 monthly) visual and retinal screening and to educate patient on the eye care and how best to prevent/minimize the risks of ocular complications.</w:t>
      </w:r>
    </w:p>
    <w:p w14:paraId="41540864" w14:textId="77777777" w:rsidR="00D3161F" w:rsidRPr="00CA4288" w:rsidRDefault="004559D0" w:rsidP="00D3161F">
      <w:pPr>
        <w:pStyle w:val="ListNumber2"/>
        <w:numPr>
          <w:ilvl w:val="0"/>
          <w:numId w:val="23"/>
        </w:numPr>
      </w:pPr>
      <w:r>
        <w:t xml:space="preserve">Podiatry </w:t>
      </w:r>
      <w:r w:rsidR="001825CD">
        <w:t>Services:</w:t>
      </w:r>
      <w:r w:rsidR="001825CD" w:rsidRPr="00CA4288">
        <w:t xml:space="preserve"> </w:t>
      </w:r>
      <w:r w:rsidR="00D3161F" w:rsidRPr="00CA4288">
        <w:t>Dr. Barry Bunion (Podiatrist) for education on the risks of foot complications and to develop and implement an effective foot care program including regular self-assessment, care of the feet and follow-up visits.</w:t>
      </w:r>
    </w:p>
    <w:p w14:paraId="4FD2C6DC" w14:textId="77777777" w:rsidR="007870C8" w:rsidRDefault="00D3161F" w:rsidP="00D3161F">
      <w:pPr>
        <w:pStyle w:val="BodyText"/>
      </w:pPr>
      <w:r w:rsidRPr="00CA4288">
        <w:rPr>
          <w:b/>
        </w:rPr>
        <w:t xml:space="preserve">Description of </w:t>
      </w:r>
      <w:r>
        <w:rPr>
          <w:b/>
        </w:rPr>
        <w:t>Care</w:t>
      </w:r>
      <w:r w:rsidRPr="00CA4288">
        <w:rPr>
          <w:b/>
        </w:rPr>
        <w:t>:</w:t>
      </w:r>
      <w:r w:rsidRPr="00CA4288">
        <w:t xml:space="preserve"> The patient is registered in the health care record system operated by th</w:t>
      </w:r>
      <w:r>
        <w:t xml:space="preserve">e allied health provider clinics. </w:t>
      </w:r>
      <w:r w:rsidRPr="00CA4288">
        <w:t>Any additional or new information provided by the patient is recorded i</w:t>
      </w:r>
      <w:r>
        <w:t xml:space="preserve">n the health care record system. </w:t>
      </w:r>
      <w:r w:rsidR="007870C8" w:rsidRPr="00CA4288">
        <w:t xml:space="preserve">The allied health care provider </w:t>
      </w:r>
      <w:r w:rsidR="007870C8">
        <w:t xml:space="preserve">and specialists </w:t>
      </w:r>
      <w:r w:rsidR="007870C8" w:rsidRPr="00CA4288">
        <w:t>updates the clinical notes and the care plan with the assessment details, and any changes to the management plan including new advice to the patient. The date of next visit is also determined.</w:t>
      </w:r>
      <w:r w:rsidR="009E7EA5">
        <w:t xml:space="preserve"> Each care providers makes </w:t>
      </w:r>
      <w:r w:rsidR="00037718">
        <w:t>Bob</w:t>
      </w:r>
      <w:r w:rsidR="009E7EA5">
        <w:t xml:space="preserve"> aware of their practice contact information and who to call in cases of emergency.</w:t>
      </w:r>
      <w:r w:rsidR="007F19E3">
        <w:t xml:space="preserve"> Each care provider is aware that although </w:t>
      </w:r>
      <w:r w:rsidR="00037718">
        <w:t>Bob</w:t>
      </w:r>
      <w:r w:rsidR="007F19E3">
        <w:t xml:space="preserve"> is married, he is his own primary caregiver.</w:t>
      </w:r>
    </w:p>
    <w:p w14:paraId="6423BA4A" w14:textId="77777777" w:rsidR="00D3161F" w:rsidRDefault="007870C8" w:rsidP="00D3161F">
      <w:pPr>
        <w:pStyle w:val="BodyText"/>
      </w:pPr>
      <w:r w:rsidRPr="00CA4288">
        <w:rPr>
          <w:b/>
        </w:rPr>
        <w:t>Post Condition:</w:t>
      </w:r>
      <w:r w:rsidRPr="00CA4288">
        <w:t xml:space="preserve"> </w:t>
      </w:r>
      <w:r w:rsidR="00D3161F">
        <w:t xml:space="preserve">Any updates or changes to the various care teams are </w:t>
      </w:r>
      <w:r w:rsidR="00D3161F" w:rsidRPr="00CA4288">
        <w:t>recorded i</w:t>
      </w:r>
      <w:r w:rsidR="00D3161F">
        <w:t>n the</w:t>
      </w:r>
      <w:r w:rsidR="0005720B">
        <w:t>ir</w:t>
      </w:r>
      <w:r w:rsidR="00D3161F">
        <w:t xml:space="preserve"> health care record system.</w:t>
      </w:r>
    </w:p>
    <w:p w14:paraId="49AE96F4" w14:textId="77777777" w:rsidR="00934BFE" w:rsidRDefault="00934BFE" w:rsidP="00D3161F">
      <w:pPr>
        <w:pStyle w:val="BodyText"/>
      </w:pPr>
    </w:p>
    <w:p w14:paraId="49E1E1F6" w14:textId="77777777" w:rsidR="000B4780" w:rsidRDefault="000B4780" w:rsidP="00D3161F">
      <w:pPr>
        <w:pStyle w:val="BodyText"/>
      </w:pPr>
    </w:p>
    <w:p w14:paraId="79A6739B" w14:textId="77777777" w:rsidR="00934BFE" w:rsidRDefault="00934BFE" w:rsidP="00D3161F">
      <w:pPr>
        <w:pStyle w:val="BodyText"/>
      </w:pPr>
    </w:p>
    <w:p w14:paraId="01ADE7F7" w14:textId="77777777" w:rsidR="00934BFE" w:rsidRDefault="00934BFE" w:rsidP="00D3161F">
      <w:pPr>
        <w:pStyle w:val="BodyText"/>
      </w:pPr>
    </w:p>
    <w:p w14:paraId="07A89C84" w14:textId="77777777" w:rsidR="00934BFE" w:rsidRDefault="00934BFE" w:rsidP="00D3161F">
      <w:pPr>
        <w:pStyle w:val="BodyText"/>
      </w:pPr>
    </w:p>
    <w:p w14:paraId="6A8926C1" w14:textId="77777777" w:rsidR="00934BFE" w:rsidRPr="00CA4288" w:rsidRDefault="00934BFE" w:rsidP="00D3161F">
      <w:pPr>
        <w:pStyle w:val="BodyText"/>
      </w:pPr>
    </w:p>
    <w:p w14:paraId="2AA0B0CB" w14:textId="77777777" w:rsidR="001724EB" w:rsidRDefault="001724EB" w:rsidP="00D3161F">
      <w:pPr>
        <w:pStyle w:val="AuthorInstructions"/>
        <w:rPr>
          <w:i w:val="0"/>
          <w:color w:val="FF0000"/>
        </w:rPr>
      </w:pPr>
    </w:p>
    <w:p w14:paraId="71AB1B82" w14:textId="2EBA4852" w:rsidR="001724EB" w:rsidRDefault="00FE43B6" w:rsidP="00D3161F">
      <w:pPr>
        <w:pStyle w:val="AuthorInstructions"/>
        <w:rPr>
          <w:i w:val="0"/>
          <w:color w:val="FF0000"/>
        </w:rPr>
      </w:pPr>
      <w:r>
        <w:rPr>
          <w:noProof/>
        </w:rPr>
        <mc:AlternateContent>
          <mc:Choice Requires="wps">
            <w:drawing>
              <wp:anchor distT="0" distB="0" distL="114300" distR="114300" simplePos="0" relativeHeight="251629056" behindDoc="0" locked="0" layoutInCell="1" allowOverlap="1" wp14:anchorId="3E64E90B" wp14:editId="5D29FC20">
                <wp:simplePos x="0" y="0"/>
                <wp:positionH relativeFrom="column">
                  <wp:posOffset>609600</wp:posOffset>
                </wp:positionH>
                <wp:positionV relativeFrom="paragraph">
                  <wp:posOffset>0</wp:posOffset>
                </wp:positionV>
                <wp:extent cx="1384935" cy="762635"/>
                <wp:effectExtent l="0" t="0" r="0" b="0"/>
                <wp:wrapNone/>
                <wp:docPr id="22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34263" w14:textId="77777777" w:rsidR="00A71D47" w:rsidRPr="00D555AC" w:rsidRDefault="00A71D47"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A71D47" w:rsidRPr="00F214E1" w:rsidRDefault="00A71D47" w:rsidP="001724EB">
                            <w:pPr>
                              <w:pStyle w:val="TOC1"/>
                              <w:rPr>
                                <w:sz w:val="20"/>
                              </w:rPr>
                            </w:pPr>
                          </w:p>
                          <w:p w14:paraId="5256D33C" w14:textId="77777777" w:rsidR="00A71D47" w:rsidRDefault="00A71D47" w:rsidP="001724EB">
                            <w:pPr>
                              <w:pStyle w:val="TOC1"/>
                              <w:rPr>
                                <w:sz w:val="22"/>
                                <w:szCs w:val="22"/>
                              </w:rPr>
                            </w:pPr>
                          </w:p>
                          <w:p w14:paraId="67F292A4" w14:textId="77777777" w:rsidR="00A71D47" w:rsidRPr="00077324" w:rsidRDefault="00A71D47" w:rsidP="001724EB">
                            <w:pPr>
                              <w:pStyle w:val="TOC1"/>
                              <w:rPr>
                                <w:sz w:val="22"/>
                                <w:szCs w:val="22"/>
                              </w:rPr>
                            </w:pPr>
                          </w:p>
                          <w:p w14:paraId="5FF0825B" w14:textId="77777777" w:rsidR="00A71D47" w:rsidRPr="00077324" w:rsidRDefault="00A71D47" w:rsidP="001724EB">
                            <w:pPr>
                              <w:pStyle w:val="TOC1"/>
                              <w:rPr>
                                <w:sz w:val="22"/>
                                <w:szCs w:val="22"/>
                              </w:rPr>
                            </w:pPr>
                          </w:p>
                          <w:p w14:paraId="28C5C2AA" w14:textId="77777777" w:rsidR="00A71D47" w:rsidRDefault="00A71D47" w:rsidP="001724EB"/>
                          <w:p w14:paraId="45C9B2EC" w14:textId="77777777" w:rsidR="00A71D47" w:rsidRPr="00077324" w:rsidRDefault="00A71D47" w:rsidP="001724EB">
                            <w:pPr>
                              <w:pStyle w:val="TOC1"/>
                              <w:rPr>
                                <w:sz w:val="22"/>
                                <w:szCs w:val="22"/>
                              </w:rPr>
                            </w:pPr>
                            <w:r w:rsidRPr="00077324">
                              <w:rPr>
                                <w:sz w:val="22"/>
                                <w:szCs w:val="22"/>
                              </w:rPr>
                              <w:t>Actor D/</w:t>
                            </w:r>
                          </w:p>
                          <w:p w14:paraId="65E1E64B" w14:textId="77777777" w:rsidR="00A71D47" w:rsidRPr="00077324" w:rsidRDefault="00A71D47" w:rsidP="001724EB">
                            <w:pPr>
                              <w:pStyle w:val="TOC1"/>
                              <w:rPr>
                                <w:sz w:val="22"/>
                                <w:szCs w:val="22"/>
                              </w:rPr>
                            </w:pPr>
                            <w:r w:rsidRPr="00077324">
                              <w:rPr>
                                <w:sz w:val="22"/>
                                <w:szCs w:val="22"/>
                              </w:rPr>
                              <w:t>Actor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E90B" id="Text Box 348" o:spid="_x0000_s1040" type="#_x0000_t202" style="position:absolute;margin-left:48pt;margin-top:0;width:109.05pt;height:60.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CM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" stroked="f">
                <v:textbox inset="0,0,0,0">
                  <w:txbxContent>
                    <w:p w14:paraId="4FE34263" w14:textId="77777777" w:rsidR="00A71D47" w:rsidRPr="00D555AC" w:rsidRDefault="00A71D47" w:rsidP="001724EB">
                      <w:pPr>
                        <w:pStyle w:val="TOC1"/>
                        <w:jc w:val="center"/>
                        <w:rPr>
                          <w:sz w:val="18"/>
                          <w:szCs w:val="18"/>
                        </w:rPr>
                      </w:pPr>
                      <w:r w:rsidRPr="00D555AC">
                        <w:rPr>
                          <w:sz w:val="18"/>
                          <w:szCs w:val="18"/>
                        </w:rPr>
                        <w:t>Providers EHRs (</w:t>
                      </w:r>
                      <w:r>
                        <w:rPr>
                          <w:sz w:val="18"/>
                          <w:szCs w:val="18"/>
                        </w:rPr>
                        <w:t xml:space="preserve">e.g., PCP, </w:t>
                      </w:r>
                      <w:r w:rsidRPr="00D555AC">
                        <w:rPr>
                          <w:sz w:val="18"/>
                          <w:szCs w:val="18"/>
                        </w:rPr>
                        <w:t>specialists and Allied Care Providers)</w:t>
                      </w:r>
                      <w:r>
                        <w:rPr>
                          <w:sz w:val="18"/>
                          <w:szCs w:val="18"/>
                        </w:rPr>
                        <w:t xml:space="preserve"> as Care Team Contributor</w:t>
                      </w:r>
                    </w:p>
                    <w:p w14:paraId="5C76BDA9" w14:textId="77777777" w:rsidR="00A71D47" w:rsidRPr="00F214E1" w:rsidRDefault="00A71D47" w:rsidP="001724EB">
                      <w:pPr>
                        <w:pStyle w:val="TOC1"/>
                        <w:rPr>
                          <w:sz w:val="20"/>
                        </w:rPr>
                      </w:pPr>
                    </w:p>
                    <w:p w14:paraId="5256D33C" w14:textId="77777777" w:rsidR="00A71D47" w:rsidRDefault="00A71D47" w:rsidP="001724EB">
                      <w:pPr>
                        <w:pStyle w:val="TOC1"/>
                        <w:rPr>
                          <w:sz w:val="22"/>
                          <w:szCs w:val="22"/>
                        </w:rPr>
                      </w:pPr>
                    </w:p>
                    <w:p w14:paraId="67F292A4" w14:textId="77777777" w:rsidR="00A71D47" w:rsidRPr="00077324" w:rsidRDefault="00A71D47" w:rsidP="001724EB">
                      <w:pPr>
                        <w:pStyle w:val="TOC1"/>
                        <w:rPr>
                          <w:sz w:val="22"/>
                          <w:szCs w:val="22"/>
                        </w:rPr>
                      </w:pPr>
                    </w:p>
                    <w:p w14:paraId="5FF0825B" w14:textId="77777777" w:rsidR="00A71D47" w:rsidRPr="00077324" w:rsidRDefault="00A71D47" w:rsidP="001724EB">
                      <w:pPr>
                        <w:pStyle w:val="TOC1"/>
                        <w:rPr>
                          <w:sz w:val="22"/>
                          <w:szCs w:val="22"/>
                        </w:rPr>
                      </w:pPr>
                    </w:p>
                    <w:p w14:paraId="28C5C2AA" w14:textId="77777777" w:rsidR="00A71D47" w:rsidRDefault="00A71D47" w:rsidP="001724EB"/>
                    <w:p w14:paraId="45C9B2EC" w14:textId="77777777" w:rsidR="00A71D47" w:rsidRPr="00077324" w:rsidRDefault="00A71D47" w:rsidP="001724EB">
                      <w:pPr>
                        <w:pStyle w:val="TOC1"/>
                        <w:rPr>
                          <w:sz w:val="22"/>
                          <w:szCs w:val="22"/>
                        </w:rPr>
                      </w:pPr>
                      <w:r w:rsidRPr="00077324">
                        <w:rPr>
                          <w:sz w:val="22"/>
                          <w:szCs w:val="22"/>
                        </w:rPr>
                        <w:t>Actor D/</w:t>
                      </w:r>
                    </w:p>
                    <w:p w14:paraId="65E1E64B" w14:textId="77777777" w:rsidR="00A71D47" w:rsidRPr="00077324" w:rsidRDefault="00A71D47" w:rsidP="001724EB">
                      <w:pPr>
                        <w:pStyle w:val="TOC1"/>
                        <w:rPr>
                          <w:sz w:val="22"/>
                          <w:szCs w:val="22"/>
                        </w:rPr>
                      </w:pPr>
                      <w:r w:rsidRPr="00077324">
                        <w:rPr>
                          <w:sz w:val="22"/>
                          <w:szCs w:val="22"/>
                        </w:rPr>
                        <w:t>Actor E</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404D15ED" wp14:editId="56786699">
                <wp:simplePos x="0" y="0"/>
                <wp:positionH relativeFrom="column">
                  <wp:posOffset>1264920</wp:posOffset>
                </wp:positionH>
                <wp:positionV relativeFrom="paragraph">
                  <wp:posOffset>494030</wp:posOffset>
                </wp:positionV>
                <wp:extent cx="14605" cy="2501265"/>
                <wp:effectExtent l="0" t="0" r="4445" b="0"/>
                <wp:wrapNone/>
                <wp:docPr id="225"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5DE23" id="Line 349"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38.9pt" to="100.7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">
                <v:stroke dashstyle="dash"/>
              </v:line>
            </w:pict>
          </mc:Fallback>
        </mc:AlternateContent>
      </w:r>
      <w:r>
        <w:rPr>
          <w:noProof/>
        </w:rPr>
        <mc:AlternateContent>
          <mc:Choice Requires="wps">
            <w:drawing>
              <wp:anchor distT="0" distB="0" distL="114300" distR="114300" simplePos="0" relativeHeight="251631104" behindDoc="0" locked="0" layoutInCell="1" allowOverlap="1" wp14:anchorId="684EF126" wp14:editId="01C88DAC">
                <wp:simplePos x="0" y="0"/>
                <wp:positionH relativeFrom="column">
                  <wp:posOffset>3001010</wp:posOffset>
                </wp:positionH>
                <wp:positionV relativeFrom="paragraph">
                  <wp:posOffset>144145</wp:posOffset>
                </wp:positionV>
                <wp:extent cx="1410970" cy="568325"/>
                <wp:effectExtent l="0" t="0" r="0" b="0"/>
                <wp:wrapNone/>
                <wp:docPr id="226"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93F67" w14:textId="77777777" w:rsidR="00A71D47" w:rsidRPr="00077324" w:rsidRDefault="00A71D47" w:rsidP="001724EB">
                            <w:pPr>
                              <w:pStyle w:val="TOC1"/>
                              <w:rPr>
                                <w:sz w:val="22"/>
                                <w:szCs w:val="22"/>
                              </w:rPr>
                            </w:pPr>
                            <w:r w:rsidRPr="00F0650A">
                              <w:rPr>
                                <w:sz w:val="20"/>
                              </w:rPr>
                              <w:t xml:space="preserve">Care </w:t>
                            </w:r>
                            <w:r>
                              <w:rPr>
                                <w:sz w:val="20"/>
                              </w:rPr>
                              <w:t>Team Management System as Care Team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EF126" id="Text Box 350" o:spid="_x0000_s1041" type="#_x0000_t202" style="position:absolute;margin-left:236.3pt;margin-top:11.35pt;width:111.1pt;height:4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IZfw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" stroked="f">
                <v:textbox inset="0,0,0,0">
                  <w:txbxContent>
                    <w:p w14:paraId="66B93F67" w14:textId="77777777" w:rsidR="00A71D47" w:rsidRPr="00077324" w:rsidRDefault="00A71D47" w:rsidP="001724EB">
                      <w:pPr>
                        <w:pStyle w:val="TOC1"/>
                        <w:rPr>
                          <w:sz w:val="22"/>
                          <w:szCs w:val="22"/>
                        </w:rPr>
                      </w:pPr>
                      <w:r w:rsidRPr="00F0650A">
                        <w:rPr>
                          <w:sz w:val="20"/>
                        </w:rPr>
                        <w:t xml:space="preserve">Care </w:t>
                      </w:r>
                      <w:r>
                        <w:rPr>
                          <w:sz w:val="20"/>
                        </w:rPr>
                        <w:t>Team Management System as Care Team Service</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78626A8" wp14:editId="1560692E">
                <wp:simplePos x="0" y="0"/>
                <wp:positionH relativeFrom="column">
                  <wp:posOffset>3498850</wp:posOffset>
                </wp:positionH>
                <wp:positionV relativeFrom="paragraph">
                  <wp:posOffset>608330</wp:posOffset>
                </wp:positionV>
                <wp:extent cx="19050" cy="2420620"/>
                <wp:effectExtent l="0" t="0" r="0" b="0"/>
                <wp:wrapNone/>
                <wp:docPr id="22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70A7E" id="Line 35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pt,47.9pt" to="27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">
                <v:stroke dashstyle="dash"/>
              </v:line>
            </w:pict>
          </mc:Fallback>
        </mc:AlternateContent>
      </w:r>
      <w:r>
        <w:rPr>
          <w:noProof/>
        </w:rPr>
        <mc:AlternateContent>
          <mc:Choice Requires="wps">
            <w:drawing>
              <wp:anchor distT="0" distB="0" distL="114300" distR="114300" simplePos="0" relativeHeight="251634176" behindDoc="0" locked="0" layoutInCell="1" allowOverlap="1" wp14:anchorId="3085CB6E" wp14:editId="5069A60F">
                <wp:simplePos x="0" y="0"/>
                <wp:positionH relativeFrom="column">
                  <wp:posOffset>4693285</wp:posOffset>
                </wp:positionH>
                <wp:positionV relativeFrom="paragraph">
                  <wp:posOffset>123190</wp:posOffset>
                </wp:positionV>
                <wp:extent cx="1090295" cy="579120"/>
                <wp:effectExtent l="0" t="0" r="0" b="0"/>
                <wp:wrapNone/>
                <wp:docPr id="229"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49CF6" w14:textId="77777777" w:rsidR="00A71D47" w:rsidRPr="00F214E1" w:rsidRDefault="00A71D47" w:rsidP="001724EB">
                            <w:pPr>
                              <w:pStyle w:val="TOC1"/>
                              <w:jc w:val="center"/>
                              <w:rPr>
                                <w:sz w:val="20"/>
                              </w:rPr>
                            </w:pPr>
                            <w:r w:rsidRPr="00F214E1">
                              <w:rPr>
                                <w:sz w:val="20"/>
                              </w:rPr>
                              <w:t>P</w:t>
                            </w:r>
                            <w:r>
                              <w:rPr>
                                <w:sz w:val="20"/>
                              </w:rPr>
                              <w:t>atient Portal as Care Team Contributor</w:t>
                            </w:r>
                          </w:p>
                          <w:p w14:paraId="0736355B" w14:textId="77777777" w:rsidR="00A71D47" w:rsidRPr="00077324" w:rsidRDefault="00A71D47" w:rsidP="001724EB">
                            <w:pPr>
                              <w:pStyle w:val="TOC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5CB6E" id="Text Box 353" o:spid="_x0000_s1042" type="#_x0000_t202" style="position:absolute;margin-left:369.55pt;margin-top:9.7pt;width:85.85pt;height:45.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" stroked="f">
                <v:textbox inset="0,0,0,0">
                  <w:txbxContent>
                    <w:p w14:paraId="14F49CF6" w14:textId="77777777" w:rsidR="00A71D47" w:rsidRPr="00F214E1" w:rsidRDefault="00A71D47" w:rsidP="001724EB">
                      <w:pPr>
                        <w:pStyle w:val="TOC1"/>
                        <w:jc w:val="center"/>
                        <w:rPr>
                          <w:sz w:val="20"/>
                        </w:rPr>
                      </w:pPr>
                      <w:r w:rsidRPr="00F214E1">
                        <w:rPr>
                          <w:sz w:val="20"/>
                        </w:rPr>
                        <w:t>P</w:t>
                      </w:r>
                      <w:r>
                        <w:rPr>
                          <w:sz w:val="20"/>
                        </w:rPr>
                        <w:t>atient Portal as Care Team Contributor</w:t>
                      </w:r>
                    </w:p>
                    <w:p w14:paraId="0736355B" w14:textId="77777777" w:rsidR="00A71D47" w:rsidRPr="00077324" w:rsidRDefault="00A71D47" w:rsidP="001724EB">
                      <w:pPr>
                        <w:pStyle w:val="TOC1"/>
                        <w:rPr>
                          <w:sz w:val="22"/>
                          <w:szCs w:val="22"/>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17DA10FB" wp14:editId="63A1E7E8">
                <wp:simplePos x="0" y="0"/>
                <wp:positionH relativeFrom="column">
                  <wp:posOffset>1501140</wp:posOffset>
                </wp:positionH>
                <wp:positionV relativeFrom="paragraph">
                  <wp:posOffset>2114550</wp:posOffset>
                </wp:positionV>
                <wp:extent cx="1667510" cy="219075"/>
                <wp:effectExtent l="0" t="0" r="0" b="0"/>
                <wp:wrapNone/>
                <wp:docPr id="230"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C6D67" w14:textId="77777777" w:rsidR="00A71D47" w:rsidRPr="00386D80" w:rsidRDefault="00A71D47" w:rsidP="001724EB">
                            <w:pPr>
                              <w:pStyle w:val="TOC1"/>
                              <w:jc w:val="center"/>
                              <w:rPr>
                                <w:sz w:val="20"/>
                              </w:rPr>
                            </w:pPr>
                            <w:r w:rsidRPr="00386D80">
                              <w:rPr>
                                <w:sz w:val="20"/>
                              </w:rPr>
                              <w:t>U</w:t>
                            </w:r>
                            <w:r>
                              <w:rPr>
                                <w:sz w:val="20"/>
                              </w:rPr>
                              <w:t>pdate Care Team</w:t>
                            </w:r>
                          </w:p>
                          <w:p w14:paraId="55FDD78B" w14:textId="77777777" w:rsidR="00A71D47" w:rsidRDefault="00A71D47" w:rsidP="001724EB"/>
                          <w:p w14:paraId="0642C225" w14:textId="77777777" w:rsidR="00A71D47" w:rsidRPr="00077324" w:rsidRDefault="00A71D47"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A10FB" id="Text Box 354" o:spid="_x0000_s1043" type="#_x0000_t202" style="position:absolute;margin-left:118.2pt;margin-top:166.5pt;width:131.3pt;height:17.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" stroked="f">
                <v:textbox inset="0,0,0,0">
                  <w:txbxContent>
                    <w:p w14:paraId="13FC6D67" w14:textId="77777777" w:rsidR="00A71D47" w:rsidRPr="00386D80" w:rsidRDefault="00A71D47" w:rsidP="001724EB">
                      <w:pPr>
                        <w:pStyle w:val="TOC1"/>
                        <w:jc w:val="center"/>
                        <w:rPr>
                          <w:sz w:val="20"/>
                        </w:rPr>
                      </w:pPr>
                      <w:r w:rsidRPr="00386D80">
                        <w:rPr>
                          <w:sz w:val="20"/>
                        </w:rPr>
                        <w:t>U</w:t>
                      </w:r>
                      <w:r>
                        <w:rPr>
                          <w:sz w:val="20"/>
                        </w:rPr>
                        <w:t>pdate Care Team</w:t>
                      </w:r>
                    </w:p>
                    <w:p w14:paraId="55FDD78B" w14:textId="77777777" w:rsidR="00A71D47" w:rsidRDefault="00A71D47" w:rsidP="001724EB"/>
                    <w:p w14:paraId="0642C225" w14:textId="77777777" w:rsidR="00A71D47" w:rsidRPr="00077324" w:rsidRDefault="00A71D47"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3CA34BE" wp14:editId="6FF73270">
                <wp:simplePos x="0" y="0"/>
                <wp:positionH relativeFrom="column">
                  <wp:posOffset>3389630</wp:posOffset>
                </wp:positionH>
                <wp:positionV relativeFrom="paragraph">
                  <wp:posOffset>898525</wp:posOffset>
                </wp:positionV>
                <wp:extent cx="227330" cy="874395"/>
                <wp:effectExtent l="0" t="0" r="1270" b="1905"/>
                <wp:wrapNone/>
                <wp:docPr id="231"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6F0C4" id="Rectangle 355" o:spid="_x0000_s1026" style="position:absolute;margin-left:266.9pt;margin-top:70.75pt;width:17.9pt;height:68.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"/>
            </w:pict>
          </mc:Fallback>
        </mc:AlternateContent>
      </w:r>
      <w:r>
        <w:rPr>
          <w:noProof/>
        </w:rPr>
        <mc:AlternateContent>
          <mc:Choice Requires="wps">
            <w:drawing>
              <wp:anchor distT="0" distB="0" distL="114300" distR="114300" simplePos="0" relativeHeight="251637248" behindDoc="0" locked="0" layoutInCell="1" allowOverlap="1" wp14:anchorId="1F562269" wp14:editId="67E42D16">
                <wp:simplePos x="0" y="0"/>
                <wp:positionH relativeFrom="column">
                  <wp:posOffset>1412240</wp:posOffset>
                </wp:positionH>
                <wp:positionV relativeFrom="paragraph">
                  <wp:posOffset>2381250</wp:posOffset>
                </wp:positionV>
                <wp:extent cx="1969135" cy="15240"/>
                <wp:effectExtent l="0" t="57150" r="0" b="80010"/>
                <wp:wrapNone/>
                <wp:docPr id="232"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15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DA915" id="Line 35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pt,187.5pt" to="266.2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T+MQIAAFI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">
                <v:stroke endarrow="block"/>
              </v:line>
            </w:pict>
          </mc:Fallback>
        </mc:AlternateContent>
      </w:r>
      <w:r>
        <w:rPr>
          <w:noProof/>
        </w:rPr>
        <mc:AlternateContent>
          <mc:Choice Requires="wps">
            <w:drawing>
              <wp:anchor distT="0" distB="0" distL="114300" distR="114300" simplePos="0" relativeHeight="251638272" behindDoc="0" locked="0" layoutInCell="1" allowOverlap="1" wp14:anchorId="4672D143" wp14:editId="78C05083">
                <wp:simplePos x="0" y="0"/>
                <wp:positionH relativeFrom="column">
                  <wp:posOffset>5125720</wp:posOffset>
                </wp:positionH>
                <wp:positionV relativeFrom="paragraph">
                  <wp:posOffset>934085</wp:posOffset>
                </wp:positionV>
                <wp:extent cx="247650" cy="204470"/>
                <wp:effectExtent l="0" t="0" r="0" b="5080"/>
                <wp:wrapNone/>
                <wp:docPr id="233"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8EFFF" id="Rectangle 357" o:spid="_x0000_s1026" style="position:absolute;margin-left:403.6pt;margin-top:73.55pt;width:19.5pt;height:1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"/>
            </w:pict>
          </mc:Fallback>
        </mc:AlternateContent>
      </w:r>
      <w:r>
        <w:rPr>
          <w:noProof/>
        </w:rPr>
        <mc:AlternateContent>
          <mc:Choice Requires="wps">
            <w:drawing>
              <wp:anchor distT="0" distB="0" distL="114300" distR="114300" simplePos="0" relativeHeight="251639296" behindDoc="0" locked="0" layoutInCell="1" allowOverlap="1" wp14:anchorId="3DD2DD3E" wp14:editId="4CD9A9D0">
                <wp:simplePos x="0" y="0"/>
                <wp:positionH relativeFrom="column">
                  <wp:posOffset>3616960</wp:posOffset>
                </wp:positionH>
                <wp:positionV relativeFrom="paragraph">
                  <wp:posOffset>2315210</wp:posOffset>
                </wp:positionV>
                <wp:extent cx="1434465" cy="228600"/>
                <wp:effectExtent l="0" t="0" r="0" b="0"/>
                <wp:wrapNone/>
                <wp:docPr id="23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B69E5" w14:textId="77777777" w:rsidR="00A71D47" w:rsidRPr="00364CC5" w:rsidRDefault="00A71D47"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A71D47" w:rsidRDefault="00A71D47" w:rsidP="001724EB"/>
                          <w:p w14:paraId="054B847D" w14:textId="77777777" w:rsidR="00A71D47" w:rsidRPr="00077324" w:rsidRDefault="00A71D47"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DD3E" id="Text Box 358" o:spid="_x0000_s1044" type="#_x0000_t202" style="position:absolute;margin-left:284.8pt;margin-top:182.3pt;width:112.95pt;height: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iT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10;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" stroked="f">
                <v:textbox inset="0,0,0,0">
                  <w:txbxContent>
                    <w:p w14:paraId="19AB69E5" w14:textId="77777777" w:rsidR="00A71D47" w:rsidRPr="00364CC5" w:rsidRDefault="00A71D47" w:rsidP="001724EB">
                      <w:pPr>
                        <w:pStyle w:val="TOC1"/>
                        <w:jc w:val="center"/>
                        <w:rPr>
                          <w:sz w:val="18"/>
                          <w:szCs w:val="18"/>
                        </w:rPr>
                      </w:pPr>
                      <w:r w:rsidRPr="00364CC5">
                        <w:rPr>
                          <w:sz w:val="18"/>
                          <w:szCs w:val="18"/>
                        </w:rPr>
                        <w:t xml:space="preserve">Provide Care </w:t>
                      </w:r>
                      <w:r>
                        <w:rPr>
                          <w:sz w:val="18"/>
                          <w:szCs w:val="18"/>
                        </w:rPr>
                        <w:t>Team</w:t>
                      </w:r>
                    </w:p>
                    <w:p w14:paraId="600A46D0" w14:textId="77777777" w:rsidR="00A71D47" w:rsidRDefault="00A71D47" w:rsidP="001724EB"/>
                    <w:p w14:paraId="054B847D" w14:textId="77777777" w:rsidR="00A71D47" w:rsidRPr="00077324" w:rsidRDefault="00A71D47"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5D7E6E8F" wp14:editId="4C454F79">
                <wp:simplePos x="0" y="0"/>
                <wp:positionH relativeFrom="column">
                  <wp:posOffset>3623310</wp:posOffset>
                </wp:positionH>
                <wp:positionV relativeFrom="paragraph">
                  <wp:posOffset>2517775</wp:posOffset>
                </wp:positionV>
                <wp:extent cx="1543050" cy="12065"/>
                <wp:effectExtent l="0" t="57150" r="0" b="83185"/>
                <wp:wrapNone/>
                <wp:docPr id="235"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ECAC" id="Line 35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3pt,198.25pt" to="406.8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6GI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">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56645863" wp14:editId="663E3358">
                <wp:simplePos x="0" y="0"/>
                <wp:positionH relativeFrom="column">
                  <wp:posOffset>3608705</wp:posOffset>
                </wp:positionH>
                <wp:positionV relativeFrom="paragraph">
                  <wp:posOffset>1405890</wp:posOffset>
                </wp:positionV>
                <wp:extent cx="1543050" cy="10795"/>
                <wp:effectExtent l="38100" t="76200" r="0" b="65405"/>
                <wp:wrapNone/>
                <wp:docPr id="23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3050" cy="10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1E237" id="Line 362"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15pt,110.7pt" to="405.6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">
                <v:stroke endarrow="block"/>
              </v:line>
            </w:pict>
          </mc:Fallback>
        </mc:AlternateContent>
      </w:r>
      <w:r>
        <w:rPr>
          <w:noProof/>
        </w:rPr>
        <mc:AlternateContent>
          <mc:Choice Requires="wps">
            <w:drawing>
              <wp:anchor distT="0" distB="0" distL="114300" distR="114300" simplePos="0" relativeHeight="251644416" behindDoc="0" locked="0" layoutInCell="1" allowOverlap="1" wp14:anchorId="629FB224" wp14:editId="6354F04D">
                <wp:simplePos x="0" y="0"/>
                <wp:positionH relativeFrom="column">
                  <wp:posOffset>1141730</wp:posOffset>
                </wp:positionH>
                <wp:positionV relativeFrom="paragraph">
                  <wp:posOffset>873125</wp:posOffset>
                </wp:positionV>
                <wp:extent cx="227330" cy="652780"/>
                <wp:effectExtent l="0" t="0" r="1270" b="0"/>
                <wp:wrapNone/>
                <wp:docPr id="240"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19C03" id="Rectangle 364" o:spid="_x0000_s1026" style="position:absolute;margin-left:89.9pt;margin-top:68.75pt;width:17.9pt;height:5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"/>
            </w:pict>
          </mc:Fallback>
        </mc:AlternateContent>
      </w:r>
      <w:r>
        <w:rPr>
          <w:noProof/>
        </w:rPr>
        <mc:AlternateContent>
          <mc:Choice Requires="wps">
            <w:drawing>
              <wp:anchor distT="4294967295" distB="4294967295" distL="114300" distR="114300" simplePos="0" relativeHeight="251645440" behindDoc="0" locked="0" layoutInCell="1" allowOverlap="1" wp14:anchorId="238209AA" wp14:editId="7E8704B9">
                <wp:simplePos x="0" y="0"/>
                <wp:positionH relativeFrom="column">
                  <wp:posOffset>1412240</wp:posOffset>
                </wp:positionH>
                <wp:positionV relativeFrom="paragraph">
                  <wp:posOffset>1010919</wp:posOffset>
                </wp:positionV>
                <wp:extent cx="1996440" cy="0"/>
                <wp:effectExtent l="0" t="76200" r="3810" b="76200"/>
                <wp:wrapNone/>
                <wp:docPr id="241"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6AE9" id="Line 365"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1.2pt,79.6pt" to="268.4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zKKwIAAE4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">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4EB97887" wp14:editId="0BE89DB3">
                <wp:simplePos x="0" y="0"/>
                <wp:positionH relativeFrom="column">
                  <wp:posOffset>1433195</wp:posOffset>
                </wp:positionH>
                <wp:positionV relativeFrom="paragraph">
                  <wp:posOffset>1188085</wp:posOffset>
                </wp:positionV>
                <wp:extent cx="1735455" cy="228600"/>
                <wp:effectExtent l="0" t="0" r="0" b="0"/>
                <wp:wrapNone/>
                <wp:docPr id="24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482D2" w14:textId="77777777" w:rsidR="00A71D47" w:rsidRPr="00364CC5" w:rsidRDefault="00A71D47"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A71D47" w:rsidRDefault="00A71D47" w:rsidP="001724EB"/>
                          <w:p w14:paraId="7DFBC6EA" w14:textId="77777777" w:rsidR="00A71D47" w:rsidRPr="00077324" w:rsidRDefault="00A71D47"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97887" id="Text Box 368" o:spid="_x0000_s1045" type="#_x0000_t202" style="position:absolute;margin-left:112.85pt;margin-top:93.55pt;width:136.6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WlgQIAAAs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" stroked="f">
                <v:textbox inset="0,0,0,0">
                  <w:txbxContent>
                    <w:p w14:paraId="05D482D2" w14:textId="77777777" w:rsidR="00A71D47" w:rsidRPr="00364CC5" w:rsidRDefault="00A71D47" w:rsidP="001724EB">
                      <w:pPr>
                        <w:pStyle w:val="TOC1"/>
                        <w:jc w:val="center"/>
                        <w:rPr>
                          <w:sz w:val="18"/>
                          <w:szCs w:val="18"/>
                        </w:rPr>
                      </w:pPr>
                      <w:r w:rsidRPr="00364CC5">
                        <w:rPr>
                          <w:sz w:val="18"/>
                          <w:szCs w:val="18"/>
                        </w:rPr>
                        <w:t xml:space="preserve">Subscribe to Care </w:t>
                      </w:r>
                      <w:r>
                        <w:rPr>
                          <w:sz w:val="18"/>
                          <w:szCs w:val="18"/>
                        </w:rPr>
                        <w:t>Team</w:t>
                      </w:r>
                      <w:r w:rsidRPr="00364CC5">
                        <w:rPr>
                          <w:sz w:val="18"/>
                          <w:szCs w:val="18"/>
                        </w:rPr>
                        <w:t xml:space="preserve"> Updates</w:t>
                      </w:r>
                    </w:p>
                    <w:p w14:paraId="44AB62D8" w14:textId="77777777" w:rsidR="00A71D47" w:rsidRDefault="00A71D47" w:rsidP="001724EB"/>
                    <w:p w14:paraId="7DFBC6EA" w14:textId="77777777" w:rsidR="00A71D47" w:rsidRPr="00077324" w:rsidRDefault="00A71D47"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C51AE9B" wp14:editId="618C4EF3">
                <wp:simplePos x="0" y="0"/>
                <wp:positionH relativeFrom="column">
                  <wp:posOffset>1426845</wp:posOffset>
                </wp:positionH>
                <wp:positionV relativeFrom="paragraph">
                  <wp:posOffset>727710</wp:posOffset>
                </wp:positionV>
                <wp:extent cx="1741805" cy="228600"/>
                <wp:effectExtent l="0" t="0" r="0" b="0"/>
                <wp:wrapNone/>
                <wp:docPr id="24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320AC" w14:textId="77777777" w:rsidR="00A71D47" w:rsidRPr="00386D80" w:rsidRDefault="00A71D47"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A71D47" w:rsidRDefault="00A71D47" w:rsidP="001724EB"/>
                          <w:p w14:paraId="12F5BDE4" w14:textId="77777777" w:rsidR="00A71D47" w:rsidRPr="00077324" w:rsidRDefault="00A71D47"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E9B" id="Text Box 369" o:spid="_x0000_s1046" type="#_x0000_t202" style="position:absolute;margin-left:112.35pt;margin-top:57.3pt;width:137.1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" stroked="f">
                <v:textbox inset="0,0,0,0">
                  <w:txbxContent>
                    <w:p w14:paraId="24F320AC" w14:textId="77777777" w:rsidR="00A71D47" w:rsidRPr="00386D80" w:rsidRDefault="00A71D47"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1E393011" w14:textId="77777777" w:rsidR="00A71D47" w:rsidRDefault="00A71D47" w:rsidP="001724EB"/>
                    <w:p w14:paraId="12F5BDE4" w14:textId="77777777" w:rsidR="00A71D47" w:rsidRPr="00077324" w:rsidRDefault="00A71D47" w:rsidP="001724EB">
                      <w:pPr>
                        <w:pStyle w:val="TOC1"/>
                        <w:rPr>
                          <w:sz w:val="22"/>
                          <w:szCs w:val="22"/>
                        </w:rPr>
                      </w:pPr>
                      <w:r w:rsidRPr="00077324">
                        <w:rPr>
                          <w:sz w:val="22"/>
                          <w:szCs w:val="22"/>
                        </w:rPr>
                        <w:t>Transaction-B [B]</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24A448CD" wp14:editId="1545E42A">
                <wp:simplePos x="0" y="0"/>
                <wp:positionH relativeFrom="column">
                  <wp:posOffset>5120005</wp:posOffset>
                </wp:positionH>
                <wp:positionV relativeFrom="paragraph">
                  <wp:posOffset>1259205</wp:posOffset>
                </wp:positionV>
                <wp:extent cx="247650" cy="204470"/>
                <wp:effectExtent l="0" t="0" r="0" b="508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13760" id="Rectangle 114" o:spid="_x0000_s1026" style="position:absolute;margin-left:403.15pt;margin-top:99.15pt;width:19.5pt;height:1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"/>
            </w:pict>
          </mc:Fallback>
        </mc:AlternateContent>
      </w:r>
      <w:r>
        <w:rPr>
          <w:noProof/>
        </w:rPr>
        <mc:AlternateContent>
          <mc:Choice Requires="wps">
            <w:drawing>
              <wp:anchor distT="0" distB="0" distL="114300" distR="114300" simplePos="0" relativeHeight="251650560" behindDoc="0" locked="0" layoutInCell="1" allowOverlap="1" wp14:anchorId="4D89A7CE" wp14:editId="2E68650C">
                <wp:simplePos x="0" y="0"/>
                <wp:positionH relativeFrom="column">
                  <wp:posOffset>1172845</wp:posOffset>
                </wp:positionH>
                <wp:positionV relativeFrom="paragraph">
                  <wp:posOffset>2372995</wp:posOffset>
                </wp:positionV>
                <wp:extent cx="232410" cy="417195"/>
                <wp:effectExtent l="0" t="0" r="0" b="190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61E0A" id="Rectangle 119" o:spid="_x0000_s1026" style="position:absolute;margin-left:92.35pt;margin-top:186.85pt;width:18.3pt;height:3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0pIQIAAD8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"/>
            </w:pict>
          </mc:Fallback>
        </mc:AlternateContent>
      </w:r>
      <w:r>
        <w:rPr>
          <w:noProof/>
        </w:rPr>
        <mc:AlternateContent>
          <mc:Choice Requires="wps">
            <w:drawing>
              <wp:anchor distT="0" distB="0" distL="114300" distR="114300" simplePos="0" relativeHeight="251651584" behindDoc="0" locked="0" layoutInCell="1" allowOverlap="1" wp14:anchorId="34F760AE" wp14:editId="7DFB0D74">
                <wp:simplePos x="0" y="0"/>
                <wp:positionH relativeFrom="column">
                  <wp:posOffset>3390900</wp:posOffset>
                </wp:positionH>
                <wp:positionV relativeFrom="paragraph">
                  <wp:posOffset>2381250</wp:posOffset>
                </wp:positionV>
                <wp:extent cx="232410" cy="417195"/>
                <wp:effectExtent l="0" t="0" r="0" b="190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49B07" id="Rectangle 120" o:spid="_x0000_s1026" style="position:absolute;margin-left:267pt;margin-top:187.5pt;width:18.3pt;height:3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"/>
            </w:pict>
          </mc:Fallback>
        </mc:AlternateContent>
      </w:r>
      <w:r>
        <w:rPr>
          <w:noProof/>
        </w:rPr>
        <mc:AlternateContent>
          <mc:Choice Requires="wps">
            <w:drawing>
              <wp:anchor distT="0" distB="0" distL="114300" distR="114300" simplePos="0" relativeHeight="251652608" behindDoc="0" locked="0" layoutInCell="1" allowOverlap="1" wp14:anchorId="1144BAB2" wp14:editId="4049C103">
                <wp:simplePos x="0" y="0"/>
                <wp:positionH relativeFrom="column">
                  <wp:posOffset>5184140</wp:posOffset>
                </wp:positionH>
                <wp:positionV relativeFrom="paragraph">
                  <wp:posOffset>2502535</wp:posOffset>
                </wp:positionV>
                <wp:extent cx="232410" cy="417195"/>
                <wp:effectExtent l="0" t="0" r="0" b="1905"/>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89F5" id="Rectangle 121" o:spid="_x0000_s1026" style="position:absolute;margin-left:408.2pt;margin-top:197.05pt;width:18.3pt;height:3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"/>
            </w:pict>
          </mc:Fallback>
        </mc:AlternateContent>
      </w:r>
      <w:r>
        <w:rPr>
          <w:noProof/>
        </w:rPr>
        <mc:AlternateContent>
          <mc:Choice Requires="wps">
            <w:drawing>
              <wp:anchor distT="0" distB="0" distL="114300" distR="114300" simplePos="0" relativeHeight="251653632" behindDoc="0" locked="0" layoutInCell="1" allowOverlap="1" wp14:anchorId="14BAFD15" wp14:editId="5E8428D5">
                <wp:simplePos x="0" y="0"/>
                <wp:positionH relativeFrom="column">
                  <wp:posOffset>3635375</wp:posOffset>
                </wp:positionH>
                <wp:positionV relativeFrom="paragraph">
                  <wp:posOffset>933450</wp:posOffset>
                </wp:positionV>
                <wp:extent cx="1485265" cy="8890"/>
                <wp:effectExtent l="19050" t="57150" r="0" b="67310"/>
                <wp:wrapNone/>
                <wp:docPr id="122"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265"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6AE8B" id="Line 362"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25pt,73.5pt" to="403.2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">
                <v:stroke endarrow="block"/>
              </v:line>
            </w:pict>
          </mc:Fallback>
        </mc:AlternateContent>
      </w:r>
    </w:p>
    <w:p w14:paraId="4C4B3A2B" w14:textId="77777777" w:rsidR="001724EB" w:rsidRDefault="001724EB" w:rsidP="00D3161F">
      <w:pPr>
        <w:pStyle w:val="AuthorInstructions"/>
        <w:rPr>
          <w:i w:val="0"/>
          <w:color w:val="FF0000"/>
        </w:rPr>
      </w:pPr>
    </w:p>
    <w:p w14:paraId="7D036BD8" w14:textId="297E6078" w:rsidR="001724EB" w:rsidRDefault="00FE43B6" w:rsidP="00D3161F">
      <w:pPr>
        <w:pStyle w:val="AuthorInstructions"/>
        <w:rPr>
          <w:i w:val="0"/>
          <w:color w:val="FF0000"/>
        </w:rPr>
      </w:pPr>
      <w:r>
        <w:rPr>
          <w:noProof/>
        </w:rPr>
        <mc:AlternateContent>
          <mc:Choice Requires="wps">
            <w:drawing>
              <wp:anchor distT="0" distB="0" distL="114300" distR="114300" simplePos="0" relativeHeight="251633152" behindDoc="0" locked="0" layoutInCell="1" allowOverlap="1" wp14:anchorId="648BCDDE" wp14:editId="49A71285">
                <wp:simplePos x="0" y="0"/>
                <wp:positionH relativeFrom="column">
                  <wp:posOffset>5273040</wp:posOffset>
                </wp:positionH>
                <wp:positionV relativeFrom="paragraph">
                  <wp:posOffset>10795</wp:posOffset>
                </wp:positionV>
                <wp:extent cx="22860" cy="2555240"/>
                <wp:effectExtent l="0" t="0" r="15240" b="0"/>
                <wp:wrapNone/>
                <wp:docPr id="228"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90A29" id="Line 352" o:spid="_x0000_s1026" style="position:absolute;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2pt,.85pt" to="417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">
                <v:stroke dashstyle="dash"/>
              </v:line>
            </w:pict>
          </mc:Fallback>
        </mc:AlternateContent>
      </w:r>
      <w:r>
        <w:rPr>
          <w:noProof/>
        </w:rPr>
        <mc:AlternateContent>
          <mc:Choice Requires="wps">
            <w:drawing>
              <wp:anchor distT="0" distB="0" distL="114300" distR="114300" simplePos="0" relativeHeight="251641344" behindDoc="0" locked="0" layoutInCell="1" allowOverlap="1" wp14:anchorId="6265A32D" wp14:editId="485F81BF">
                <wp:simplePos x="0" y="0"/>
                <wp:positionH relativeFrom="column">
                  <wp:posOffset>3707765</wp:posOffset>
                </wp:positionH>
                <wp:positionV relativeFrom="paragraph">
                  <wp:posOffset>151130</wp:posOffset>
                </wp:positionV>
                <wp:extent cx="1393825" cy="174625"/>
                <wp:effectExtent l="0" t="0" r="0" b="0"/>
                <wp:wrapNone/>
                <wp:docPr id="237"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55939" w14:textId="77777777" w:rsidR="00A71D47" w:rsidRPr="00386D80" w:rsidRDefault="00A71D47"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A71D47" w:rsidRDefault="00A71D47" w:rsidP="001724EB"/>
                          <w:p w14:paraId="50579F04" w14:textId="77777777" w:rsidR="00A71D47" w:rsidRPr="00077324" w:rsidRDefault="00A71D47"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5A32D" id="Text Box 361" o:spid="_x0000_s1047" type="#_x0000_t202" style="position:absolute;margin-left:291.95pt;margin-top:11.9pt;width:109.75pt;height:1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" stroked="f">
                <v:textbox inset="0,0,0,0">
                  <w:txbxContent>
                    <w:p w14:paraId="44455939" w14:textId="77777777" w:rsidR="00A71D47" w:rsidRPr="00386D80" w:rsidRDefault="00A71D47" w:rsidP="001724EB">
                      <w:pPr>
                        <w:pStyle w:val="TOC1"/>
                        <w:jc w:val="center"/>
                        <w:rPr>
                          <w:sz w:val="20"/>
                        </w:rPr>
                      </w:pPr>
                      <w:r>
                        <w:rPr>
                          <w:sz w:val="18"/>
                          <w:szCs w:val="18"/>
                        </w:rPr>
                        <w:t>Retrieve</w:t>
                      </w:r>
                      <w:r w:rsidRPr="00F1527E">
                        <w:rPr>
                          <w:sz w:val="18"/>
                          <w:szCs w:val="18"/>
                        </w:rPr>
                        <w:t xml:space="preserve"> Care</w:t>
                      </w:r>
                      <w:r>
                        <w:rPr>
                          <w:sz w:val="20"/>
                        </w:rPr>
                        <w:t xml:space="preserve"> Team </w:t>
                      </w:r>
                    </w:p>
                    <w:p w14:paraId="337CA877" w14:textId="77777777" w:rsidR="00A71D47" w:rsidRDefault="00A71D47" w:rsidP="001724EB"/>
                    <w:p w14:paraId="50579F04" w14:textId="77777777" w:rsidR="00A71D47" w:rsidRPr="00077324" w:rsidRDefault="00A71D47" w:rsidP="001724EB">
                      <w:pPr>
                        <w:pStyle w:val="TOC1"/>
                        <w:rPr>
                          <w:sz w:val="22"/>
                          <w:szCs w:val="22"/>
                        </w:rPr>
                      </w:pPr>
                      <w:r w:rsidRPr="00077324">
                        <w:rPr>
                          <w:sz w:val="22"/>
                          <w:szCs w:val="22"/>
                        </w:rPr>
                        <w:t>Transaction-B [B]</w:t>
                      </w:r>
                    </w:p>
                  </w:txbxContent>
                </v:textbox>
              </v:shape>
            </w:pict>
          </mc:Fallback>
        </mc:AlternateContent>
      </w:r>
    </w:p>
    <w:p w14:paraId="074D30B6" w14:textId="77777777" w:rsidR="001724EB" w:rsidRDefault="001724EB" w:rsidP="00D3161F">
      <w:pPr>
        <w:pStyle w:val="AuthorInstructions"/>
        <w:rPr>
          <w:i w:val="0"/>
          <w:color w:val="FF0000"/>
        </w:rPr>
      </w:pPr>
    </w:p>
    <w:p w14:paraId="375277AE" w14:textId="0F79D617" w:rsidR="001724EB" w:rsidRDefault="00FE43B6" w:rsidP="00D3161F">
      <w:pPr>
        <w:pStyle w:val="AuthorInstructions"/>
        <w:rPr>
          <w:i w:val="0"/>
          <w:color w:val="FF0000"/>
        </w:rPr>
      </w:pPr>
      <w:r>
        <w:rPr>
          <w:noProof/>
        </w:rPr>
        <mc:AlternateContent>
          <mc:Choice Requires="wps">
            <w:drawing>
              <wp:anchor distT="0" distB="0" distL="114300" distR="114300" simplePos="0" relativeHeight="251643392" behindDoc="0" locked="0" layoutInCell="1" allowOverlap="1" wp14:anchorId="7031D3E8" wp14:editId="73B20514">
                <wp:simplePos x="0" y="0"/>
                <wp:positionH relativeFrom="column">
                  <wp:posOffset>3644900</wp:posOffset>
                </wp:positionH>
                <wp:positionV relativeFrom="paragraph">
                  <wp:posOffset>85725</wp:posOffset>
                </wp:positionV>
                <wp:extent cx="1456690" cy="278130"/>
                <wp:effectExtent l="0" t="0" r="0" b="0"/>
                <wp:wrapNone/>
                <wp:docPr id="239"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ECD1A" w14:textId="77777777" w:rsidR="00A71D47" w:rsidRPr="00364CC5" w:rsidRDefault="00A71D47"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A71D47" w:rsidRDefault="00A71D47" w:rsidP="001724EB"/>
                          <w:p w14:paraId="4E2AF4F2" w14:textId="77777777" w:rsidR="00A71D47" w:rsidRPr="00077324" w:rsidRDefault="00A71D47" w:rsidP="001724EB">
                            <w:pPr>
                              <w:pStyle w:val="TOC1"/>
                              <w:rPr>
                                <w:sz w:val="22"/>
                                <w:szCs w:val="22"/>
                              </w:rPr>
                            </w:pPr>
                            <w:r w:rsidRPr="00077324">
                              <w:rPr>
                                <w:sz w:val="22"/>
                                <w:szCs w:val="22"/>
                              </w:rPr>
                              <w:t>Transaction-B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1D3E8" id="Text Box 363" o:spid="_x0000_s1048" type="#_x0000_t202" style="position:absolute;margin-left:287pt;margin-top:6.75pt;width:114.7pt;height:21.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" stroked="f">
                <v:textbox inset="0,0,0,0">
                  <w:txbxContent>
                    <w:p w14:paraId="56FECD1A" w14:textId="77777777" w:rsidR="00A71D47" w:rsidRPr="00364CC5" w:rsidRDefault="00A71D47" w:rsidP="001724EB">
                      <w:pPr>
                        <w:pStyle w:val="TOC1"/>
                        <w:jc w:val="center"/>
                        <w:rPr>
                          <w:sz w:val="18"/>
                          <w:szCs w:val="18"/>
                        </w:rPr>
                      </w:pPr>
                      <w:r w:rsidRPr="00364CC5">
                        <w:rPr>
                          <w:sz w:val="18"/>
                          <w:szCs w:val="18"/>
                        </w:rPr>
                        <w:t xml:space="preserve">Subscribe to Care </w:t>
                      </w:r>
                      <w:r>
                        <w:rPr>
                          <w:sz w:val="18"/>
                          <w:szCs w:val="18"/>
                        </w:rPr>
                        <w:t>Team Updates</w:t>
                      </w:r>
                    </w:p>
                    <w:p w14:paraId="080F4DDE" w14:textId="77777777" w:rsidR="00A71D47" w:rsidRDefault="00A71D47" w:rsidP="001724EB"/>
                    <w:p w14:paraId="4E2AF4F2" w14:textId="77777777" w:rsidR="00A71D47" w:rsidRPr="00077324" w:rsidRDefault="00A71D47" w:rsidP="001724EB">
                      <w:pPr>
                        <w:pStyle w:val="TOC1"/>
                        <w:rPr>
                          <w:sz w:val="22"/>
                          <w:szCs w:val="22"/>
                        </w:rPr>
                      </w:pPr>
                      <w:r w:rsidRPr="00077324">
                        <w:rPr>
                          <w:sz w:val="22"/>
                          <w:szCs w:val="22"/>
                        </w:rPr>
                        <w:t>Transaction-B [B]</w:t>
                      </w:r>
                    </w:p>
                  </w:txbxContent>
                </v:textbox>
              </v:shape>
            </w:pict>
          </mc:Fallback>
        </mc:AlternateContent>
      </w:r>
    </w:p>
    <w:p w14:paraId="71C62593" w14:textId="5560791A" w:rsidR="001724EB" w:rsidRDefault="00FE43B6" w:rsidP="00D3161F">
      <w:pPr>
        <w:pStyle w:val="AuthorInstructions"/>
        <w:rPr>
          <w:i w:val="0"/>
          <w:color w:val="FF0000"/>
        </w:rPr>
      </w:pPr>
      <w:r>
        <w:rPr>
          <w:noProof/>
        </w:rPr>
        <mc:AlternateContent>
          <mc:Choice Requires="wps">
            <w:drawing>
              <wp:anchor distT="0" distB="0" distL="114300" distR="114300" simplePos="0" relativeHeight="251646464" behindDoc="0" locked="0" layoutInCell="1" allowOverlap="1" wp14:anchorId="429B4DF6" wp14:editId="22DEB8B3">
                <wp:simplePos x="0" y="0"/>
                <wp:positionH relativeFrom="column">
                  <wp:posOffset>1382395</wp:posOffset>
                </wp:positionH>
                <wp:positionV relativeFrom="paragraph">
                  <wp:posOffset>222250</wp:posOffset>
                </wp:positionV>
                <wp:extent cx="2008505" cy="22225"/>
                <wp:effectExtent l="0" t="57150" r="29845" b="73025"/>
                <wp:wrapNone/>
                <wp:docPr id="24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8505" cy="22225"/>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4245" id="Line 367"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17.5pt" to="26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">
                <v:stroke startarrow="block"/>
              </v:line>
            </w:pict>
          </mc:Fallback>
        </mc:AlternateContent>
      </w:r>
      <w:r>
        <w:rPr>
          <w:noProof/>
        </w:rPr>
        <mc:AlternateContent>
          <mc:Choice Requires="wps">
            <w:drawing>
              <wp:anchor distT="0" distB="0" distL="114300" distR="114300" simplePos="0" relativeHeight="251628032" behindDoc="0" locked="0" layoutInCell="1" allowOverlap="1" wp14:anchorId="5B0AB8BF" wp14:editId="70F0EFB1">
                <wp:simplePos x="0" y="0"/>
                <wp:positionH relativeFrom="column">
                  <wp:posOffset>-142875</wp:posOffset>
                </wp:positionH>
                <wp:positionV relativeFrom="paragraph">
                  <wp:posOffset>112395</wp:posOffset>
                </wp:positionV>
                <wp:extent cx="1114425" cy="337820"/>
                <wp:effectExtent l="0" t="0" r="0" b="0"/>
                <wp:wrapNone/>
                <wp:docPr id="63"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7976C" w14:textId="77777777" w:rsidR="00A71D47" w:rsidRPr="00077324" w:rsidRDefault="00A71D47" w:rsidP="001724EB">
                            <w:pPr>
                              <w:pStyle w:val="TOC1"/>
                              <w:jc w:val="center"/>
                              <w:rPr>
                                <w:sz w:val="22"/>
                                <w:szCs w:val="22"/>
                              </w:rPr>
                            </w:pPr>
                            <w:r>
                              <w:rPr>
                                <w:sz w:val="22"/>
                                <w:szCs w:val="22"/>
                              </w:rPr>
                              <w:t>Condition-Focused Care Team(s)</w:t>
                            </w:r>
                          </w:p>
                          <w:p w14:paraId="4EF8EB91" w14:textId="77777777" w:rsidR="00A71D47" w:rsidRDefault="00A71D47" w:rsidP="001724EB"/>
                          <w:p w14:paraId="3E71F1A4" w14:textId="77777777" w:rsidR="00A71D47" w:rsidRPr="00077324" w:rsidRDefault="00A71D47" w:rsidP="001724EB">
                            <w:pPr>
                              <w:pStyle w:val="TOC1"/>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B8BF" id="Text Box 347" o:spid="_x0000_s1049" type="#_x0000_t202" style="position:absolute;margin-left:-11.25pt;margin-top:8.85pt;width:87.75pt;height:26.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" stroked="f">
                <v:textbox inset="0,0,0,0">
                  <w:txbxContent>
                    <w:p w14:paraId="6877976C" w14:textId="77777777" w:rsidR="00A71D47" w:rsidRPr="00077324" w:rsidRDefault="00A71D47" w:rsidP="001724EB">
                      <w:pPr>
                        <w:pStyle w:val="TOC1"/>
                        <w:jc w:val="center"/>
                        <w:rPr>
                          <w:sz w:val="22"/>
                          <w:szCs w:val="22"/>
                        </w:rPr>
                      </w:pPr>
                      <w:r>
                        <w:rPr>
                          <w:sz w:val="22"/>
                          <w:szCs w:val="22"/>
                        </w:rPr>
                        <w:t>Condition-Focused Care Team(s)</w:t>
                      </w:r>
                    </w:p>
                    <w:p w14:paraId="4EF8EB91" w14:textId="77777777" w:rsidR="00A71D47" w:rsidRDefault="00A71D47" w:rsidP="001724EB"/>
                    <w:p w14:paraId="3E71F1A4" w14:textId="77777777" w:rsidR="00A71D47" w:rsidRPr="00077324" w:rsidRDefault="00A71D47" w:rsidP="001724EB">
                      <w:pPr>
                        <w:pStyle w:val="TOC1"/>
                        <w:rPr>
                          <w:sz w:val="22"/>
                          <w:szCs w:val="22"/>
                        </w:rPr>
                      </w:pPr>
                      <w:r>
                        <w:rPr>
                          <w:sz w:val="22"/>
                          <w:szCs w:val="22"/>
                        </w:rPr>
                        <w:t>Transaction_</w:t>
                      </w:r>
                      <w:r w:rsidRPr="00077324">
                        <w:rPr>
                          <w:sz w:val="22"/>
                          <w:szCs w:val="22"/>
                        </w:rPr>
                        <w:t>1 [1]</w:t>
                      </w:r>
                    </w:p>
                  </w:txbxContent>
                </v:textbox>
              </v:shape>
            </w:pict>
          </mc:Fallback>
        </mc:AlternateContent>
      </w:r>
    </w:p>
    <w:p w14:paraId="599C70A9" w14:textId="77777777" w:rsidR="001724EB" w:rsidRDefault="001724EB" w:rsidP="00D3161F">
      <w:pPr>
        <w:pStyle w:val="AuthorInstructions"/>
        <w:rPr>
          <w:i w:val="0"/>
          <w:color w:val="FF0000"/>
        </w:rPr>
      </w:pPr>
    </w:p>
    <w:p w14:paraId="619AF1C3" w14:textId="77777777" w:rsidR="001724EB" w:rsidRDefault="001724EB" w:rsidP="00D3161F">
      <w:pPr>
        <w:pStyle w:val="AuthorInstructions"/>
        <w:rPr>
          <w:i w:val="0"/>
          <w:color w:val="FF0000"/>
        </w:rPr>
      </w:pPr>
    </w:p>
    <w:p w14:paraId="1039B509" w14:textId="77777777" w:rsidR="001724EB" w:rsidRDefault="001724EB" w:rsidP="00D3161F">
      <w:pPr>
        <w:pStyle w:val="AuthorInstructions"/>
        <w:rPr>
          <w:i w:val="0"/>
          <w:color w:val="FF0000"/>
        </w:rPr>
      </w:pPr>
    </w:p>
    <w:p w14:paraId="10E2E307" w14:textId="77777777" w:rsidR="001724EB" w:rsidRDefault="001724EB" w:rsidP="00D3161F">
      <w:pPr>
        <w:pStyle w:val="AuthorInstructions"/>
        <w:rPr>
          <w:i w:val="0"/>
          <w:color w:val="FF0000"/>
        </w:rPr>
      </w:pPr>
    </w:p>
    <w:p w14:paraId="6B2C4554" w14:textId="77777777" w:rsidR="001724EB" w:rsidRDefault="001724EB" w:rsidP="00D3161F">
      <w:pPr>
        <w:pStyle w:val="AuthorInstructions"/>
        <w:rPr>
          <w:i w:val="0"/>
          <w:color w:val="FF0000"/>
        </w:rPr>
      </w:pPr>
    </w:p>
    <w:p w14:paraId="1C6C93CA" w14:textId="77777777" w:rsidR="001724EB" w:rsidRDefault="001724EB" w:rsidP="00D3161F">
      <w:pPr>
        <w:pStyle w:val="AuthorInstructions"/>
        <w:rPr>
          <w:i w:val="0"/>
          <w:color w:val="FF0000"/>
        </w:rPr>
      </w:pPr>
    </w:p>
    <w:p w14:paraId="0C6E71FF" w14:textId="77777777" w:rsidR="00934BFE" w:rsidRDefault="00934BFE" w:rsidP="001724EB">
      <w:pPr>
        <w:pStyle w:val="FigureTitle"/>
        <w:jc w:val="left"/>
      </w:pPr>
    </w:p>
    <w:p w14:paraId="0417ED4D" w14:textId="77777777" w:rsidR="00D3161F" w:rsidRPr="00CA4288" w:rsidRDefault="00D3161F" w:rsidP="001724EB">
      <w:pPr>
        <w:pStyle w:val="FigureTitle"/>
        <w:jc w:val="left"/>
      </w:pPr>
      <w:r w:rsidRPr="00CA4288">
        <w:t>F</w:t>
      </w:r>
      <w:r w:rsidR="005340AC">
        <w:t>igure X.4.2.1.1.2-1: Condition</w:t>
      </w:r>
      <w:r>
        <w:t>-focused Care Team: Basic Process Flow in DCTM</w:t>
      </w:r>
      <w:r w:rsidRPr="00CA4288">
        <w:t xml:space="preserve"> Profile</w:t>
      </w:r>
    </w:p>
    <w:p w14:paraId="24F75627" w14:textId="77777777" w:rsidR="00037718" w:rsidRPr="00CA4288" w:rsidRDefault="00037718" w:rsidP="00037718">
      <w:pPr>
        <w:pStyle w:val="Heading6"/>
        <w:numPr>
          <w:ilvl w:val="0"/>
          <w:numId w:val="0"/>
        </w:numPr>
        <w:ind w:left="1152" w:hanging="1152"/>
        <w:rPr>
          <w:noProof w:val="0"/>
        </w:rPr>
      </w:pPr>
      <w:bookmarkStart w:id="225" w:name="_Toc456795232"/>
      <w:r>
        <w:rPr>
          <w:noProof w:val="0"/>
        </w:rPr>
        <w:t>X.4.2.1.1.3 Episode-focused Care Team</w:t>
      </w:r>
      <w:r w:rsidRPr="00CA4288">
        <w:rPr>
          <w:noProof w:val="0"/>
        </w:rPr>
        <w:t>: ED Visit and Hospital Admission</w:t>
      </w:r>
      <w:bookmarkEnd w:id="225"/>
    </w:p>
    <w:p w14:paraId="3FB0CBF8" w14:textId="77777777" w:rsidR="00037718" w:rsidRPr="00CA4288" w:rsidRDefault="00037718" w:rsidP="00037718">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w:t>
      </w:r>
      <w:r>
        <w:rPr>
          <w:szCs w:val="24"/>
        </w:rPr>
        <w:t xml:space="preserve"> </w:t>
      </w:r>
      <w:r w:rsidRPr="00CA4288">
        <w:rPr>
          <w:szCs w:val="24"/>
        </w:rPr>
        <w:t xml:space="preserve">He suffers from increasing shortness of breath </w:t>
      </w:r>
      <w:r w:rsidR="00FE2367">
        <w:rPr>
          <w:szCs w:val="24"/>
        </w:rPr>
        <w:t xml:space="preserve">and suffers a fall </w:t>
      </w:r>
      <w:r w:rsidRPr="00CA4288">
        <w:rPr>
          <w:szCs w:val="24"/>
        </w:rPr>
        <w:t>on a Saturday afternoon.</w:t>
      </w:r>
    </w:p>
    <w:p w14:paraId="7C8DAC9A" w14:textId="77777777" w:rsidR="00037718" w:rsidRPr="00CA4288" w:rsidRDefault="00037718" w:rsidP="00037718">
      <w:pPr>
        <w:pStyle w:val="BodyText"/>
        <w:rPr>
          <w:szCs w:val="24"/>
        </w:rPr>
      </w:pPr>
      <w:r w:rsidRPr="00CA4288">
        <w:rPr>
          <w:szCs w:val="24"/>
        </w:rPr>
        <w:t>Mr. Anyman presents himself at the emergency department of his local hospital as Dr. Primary’s clinic is closed over the weekend.</w:t>
      </w:r>
    </w:p>
    <w:p w14:paraId="62238309" w14:textId="77777777" w:rsidR="00D3161F" w:rsidRDefault="004A5B0B" w:rsidP="00366FA0">
      <w:pPr>
        <w:pStyle w:val="BodyText"/>
      </w:pPr>
      <w:r w:rsidRPr="00CA4288">
        <w:rPr>
          <w:b/>
        </w:rPr>
        <w:t xml:space="preserve">Description of </w:t>
      </w:r>
      <w:r>
        <w:rPr>
          <w:b/>
        </w:rPr>
        <w:t>Care</w:t>
      </w:r>
      <w:r w:rsidRPr="00CA4288">
        <w:rPr>
          <w:b/>
        </w:rPr>
        <w:t>:</w:t>
      </w:r>
      <w:r w:rsidR="0053467B">
        <w:rPr>
          <w:b/>
        </w:rPr>
        <w:t xml:space="preserve"> </w:t>
      </w:r>
      <w:r w:rsidR="0053467B">
        <w:t xml:space="preserve">Mr. Anyman is initially seen in the emergency department (ED) </w:t>
      </w:r>
      <w:r w:rsidR="00E33F5E">
        <w:t xml:space="preserve">by Dr. Eddie Emergent </w:t>
      </w:r>
      <w:r w:rsidR="0053467B">
        <w:t xml:space="preserve">and is </w:t>
      </w:r>
      <w:r w:rsidR="0005720B">
        <w:t>later</w:t>
      </w:r>
      <w:r w:rsidR="0053467B">
        <w:t xml:space="preserve"> admitted to the hospital. </w:t>
      </w:r>
      <w:r w:rsidR="001825CD">
        <w:t>Upon arrival in the ED, t</w:t>
      </w:r>
      <w:r w:rsidR="001825CD" w:rsidRPr="00CA4288">
        <w:t xml:space="preserve">he patient is registered </w:t>
      </w:r>
      <w:r w:rsidR="0005720B">
        <w:t>and all care provided is documented in the</w:t>
      </w:r>
      <w:r w:rsidR="001825CD" w:rsidRPr="00CA4288">
        <w:t xml:space="preserve"> </w:t>
      </w:r>
      <w:r w:rsidR="0005720B">
        <w:t xml:space="preserve">ED </w:t>
      </w:r>
      <w:r w:rsidR="001825CD" w:rsidRPr="00CA4288">
        <w:t>health care record system</w:t>
      </w:r>
      <w:r w:rsidR="001825CD">
        <w:t xml:space="preserve">. </w:t>
      </w:r>
      <w:r w:rsidR="0005720B">
        <w:t>Bob</w:t>
      </w:r>
      <w:r w:rsidR="001825CD">
        <w:t xml:space="preserve"> is subsequently admitted </w:t>
      </w:r>
      <w:r w:rsidR="001825CD" w:rsidRPr="00CA4288">
        <w:t>to the hospital and placed under the care of physicians from the general medicine clinical unit.</w:t>
      </w:r>
      <w:r w:rsidR="00E33F5E">
        <w:t xml:space="preserve"> </w:t>
      </w:r>
      <w:r w:rsidR="001825CD" w:rsidRPr="00CA4288">
        <w:t xml:space="preserve">During </w:t>
      </w:r>
      <w:r w:rsidR="0005720B">
        <w:t>the hospitalization, Bob</w:t>
      </w:r>
      <w:r w:rsidR="001825CD">
        <w:t xml:space="preserve"> is provided care services by various </w:t>
      </w:r>
      <w:r w:rsidR="0005720B">
        <w:t xml:space="preserve">clinical </w:t>
      </w:r>
      <w:r w:rsidR="001825CD">
        <w:t xml:space="preserve">care teams which include medical services, nursing services, nutrition and dietary </w:t>
      </w:r>
      <w:r w:rsidR="001825CD">
        <w:lastRenderedPageBreak/>
        <w:t xml:space="preserve">services, physical therapy services, </w:t>
      </w:r>
      <w:r w:rsidR="0005720B">
        <w:t xml:space="preserve">and </w:t>
      </w:r>
      <w:r w:rsidR="001825CD">
        <w:t xml:space="preserve">respiratory services. </w:t>
      </w:r>
      <w:r w:rsidR="0005720B">
        <w:t xml:space="preserve">Non-clinical services are also provided by ancillary care teams. </w:t>
      </w:r>
    </w:p>
    <w:p w14:paraId="0766CA1D" w14:textId="46E9D431" w:rsidR="00060EA1" w:rsidRPr="00CA4288" w:rsidRDefault="00060EA1" w:rsidP="00366FA0">
      <w:pPr>
        <w:pStyle w:val="BodyText"/>
      </w:pPr>
      <w:r>
        <w:t>Bob’s medical care include</w:t>
      </w:r>
      <w:ins w:id="226" w:author="Jones, Emma" w:date="2017-03-14T13:18:00Z">
        <w:r w:rsidR="007F7200">
          <w:t>s</w:t>
        </w:r>
      </w:ins>
      <w:r>
        <w:t xml:space="preserve"> </w:t>
      </w:r>
      <w:r w:rsidRPr="00CA4288">
        <w:t>a course of IV antibiotics, insulin injections to stabilize the blood glucose level.</w:t>
      </w:r>
      <w:r>
        <w:t xml:space="preserve"> Bob also suffered a joint injury as a result of the fall he had. Nursing services include</w:t>
      </w:r>
      <w:ins w:id="227" w:author="Jones, Emma" w:date="2017-03-14T13:18:00Z">
        <w:r w:rsidR="007F7200">
          <w:t>s</w:t>
        </w:r>
      </w:ins>
      <w:r>
        <w:t xml:space="preserve"> administration of Bob’s medications and educating Bob about his condition and treatment. Bob is provided physical therapy services to improve his recovery from his joint injury. </w:t>
      </w:r>
      <w:r w:rsidR="00620A80">
        <w:t>Bob is</w:t>
      </w:r>
      <w:r w:rsidR="00E33F5E" w:rsidRPr="00CA4288">
        <w:t xml:space="preserve"> assessed by the hospital attending physician, Dr. Allen Attend, as medically fit for discharge</w:t>
      </w:r>
      <w:r w:rsidR="00620A80">
        <w:t xml:space="preserve">. </w:t>
      </w:r>
      <w:r w:rsidR="006C4FE8">
        <w:t>All care provided is documented in the</w:t>
      </w:r>
      <w:r w:rsidR="006C4FE8" w:rsidRPr="00CA4288">
        <w:t xml:space="preserve"> </w:t>
      </w:r>
      <w:r w:rsidR="006C4FE8">
        <w:t xml:space="preserve">hospital </w:t>
      </w:r>
      <w:r w:rsidR="006C4FE8" w:rsidRPr="00CA4288">
        <w:t>health care record system</w:t>
      </w:r>
      <w:r w:rsidR="006C4FE8">
        <w:t>.</w:t>
      </w:r>
    </w:p>
    <w:p w14:paraId="0D6465D9" w14:textId="77777777" w:rsidR="00060EA1" w:rsidRDefault="0005720B" w:rsidP="00366FA0">
      <w:pPr>
        <w:pStyle w:val="BodyText"/>
      </w:pPr>
      <w:r w:rsidRPr="00CA4288">
        <w:t xml:space="preserve">Planning for discharge is initiated soon after admission as per hospital discharge planning protocol. </w:t>
      </w:r>
      <w:r>
        <w:t xml:space="preserve">Discharge planning is done </w:t>
      </w:r>
      <w:r w:rsidRPr="00CA4288">
        <w:t xml:space="preserve">by the </w:t>
      </w:r>
      <w:r w:rsidR="009869BD" w:rsidRPr="009869BD">
        <w:rPr>
          <w:b/>
        </w:rPr>
        <w:t>in-patient</w:t>
      </w:r>
      <w:r w:rsidR="009869BD">
        <w:t xml:space="preserve"> </w:t>
      </w:r>
      <w:r w:rsidR="00293815" w:rsidRPr="00D4665E">
        <w:rPr>
          <w:b/>
        </w:rPr>
        <w:t>case management</w:t>
      </w:r>
      <w:r w:rsidRPr="00D4665E">
        <w:rPr>
          <w:b/>
        </w:rPr>
        <w:t xml:space="preserve"> team</w:t>
      </w:r>
      <w:r>
        <w:t xml:space="preserve"> in collaboration with Bob’s care providers</w:t>
      </w:r>
      <w:r w:rsidR="0096685B">
        <w:t>. The case management team also provides non-clinical services such as utilization review to ensure that provided health services is appropriate for billing purposes. All case management activities are</w:t>
      </w:r>
      <w:r w:rsidR="006C4FE8">
        <w:t xml:space="preserve"> documented in the</w:t>
      </w:r>
      <w:r w:rsidR="006C4FE8" w:rsidRPr="00CA4288">
        <w:t xml:space="preserve"> </w:t>
      </w:r>
      <w:r w:rsidR="006C4FE8">
        <w:t xml:space="preserve">hospital </w:t>
      </w:r>
      <w:r w:rsidR="006C4FE8" w:rsidRPr="00CA4288">
        <w:t>health care record system</w:t>
      </w:r>
      <w:r w:rsidR="006C4FE8">
        <w:t xml:space="preserve">. </w:t>
      </w:r>
    </w:p>
    <w:p w14:paraId="5FA3E8DB" w14:textId="77777777" w:rsidR="0003589A" w:rsidRDefault="00060EA1" w:rsidP="00366FA0">
      <w:pPr>
        <w:pStyle w:val="BodyText"/>
      </w:pPr>
      <w:r w:rsidRPr="00060EA1">
        <w:rPr>
          <w:b/>
        </w:rPr>
        <w:t>Post Condition:</w:t>
      </w:r>
      <w:r w:rsidR="0005720B" w:rsidRPr="00CA4288">
        <w:t xml:space="preserve"> The discharge plan is finalized on the day of discharge</w:t>
      </w:r>
      <w:r w:rsidR="000E51AE">
        <w:t xml:space="preserve"> by </w:t>
      </w:r>
      <w:r w:rsidR="001814BF">
        <w:t>the discharge planner, Debra Discharge</w:t>
      </w:r>
      <w:r w:rsidR="0005720B">
        <w:t xml:space="preserve">. Discharge plans include continuation of Bob’s care </w:t>
      </w:r>
      <w:r>
        <w:t xml:space="preserve">after he leaves the hospital with care teams at the next level of care. Bob will need </w:t>
      </w:r>
      <w:r w:rsidR="006C4FE8">
        <w:t>medical, nursing,</w:t>
      </w:r>
      <w:r>
        <w:t xml:space="preserve"> and physical therapy services post discharge. </w:t>
      </w:r>
      <w:r w:rsidR="001814BF">
        <w:t>Debra Discharge</w:t>
      </w:r>
      <w:r w:rsidR="000E51AE">
        <w:t xml:space="preserve"> confirms</w:t>
      </w:r>
      <w:r w:rsidR="006C4FE8">
        <w:t xml:space="preserve"> that the applicable teams that will provide these services </w:t>
      </w:r>
      <w:r w:rsidR="00E33F5E">
        <w:t xml:space="preserve">post discharge </w:t>
      </w:r>
      <w:r w:rsidR="001814BF">
        <w:t xml:space="preserve">are made aware when </w:t>
      </w:r>
      <w:r w:rsidR="006C4FE8">
        <w:t>Bob</w:t>
      </w:r>
      <w:r w:rsidR="001814BF">
        <w:t xml:space="preserve"> is </w:t>
      </w:r>
      <w:r w:rsidR="006C4FE8">
        <w:t>discharge</w:t>
      </w:r>
      <w:r w:rsidR="001814BF">
        <w:t>d</w:t>
      </w:r>
      <w:r w:rsidR="006C4FE8">
        <w:t>.</w:t>
      </w:r>
    </w:p>
    <w:p w14:paraId="2E290E26" w14:textId="77777777" w:rsidR="00366FA0" w:rsidRPr="00CA4288" w:rsidRDefault="0003589A" w:rsidP="0003589A">
      <w:pPr>
        <w:pStyle w:val="Note"/>
        <w:rPr>
          <w:szCs w:val="24"/>
        </w:rPr>
      </w:pPr>
      <w:r w:rsidRPr="00CA4288">
        <w:t>Note: The process flow pattern</w:t>
      </w:r>
      <w:r>
        <w:t xml:space="preserve"> for this episode-focused care team is the same as encounter-focused care team</w:t>
      </w:r>
      <w:r w:rsidRPr="00CA4288">
        <w:t>.</w:t>
      </w:r>
      <w:r w:rsidR="00934BFE">
        <w:t xml:space="preserve"> See Figure X.4.2.1.1.1</w:t>
      </w:r>
      <w:r w:rsidRPr="00CA4288">
        <w:t>-1.</w:t>
      </w:r>
      <w:r w:rsidR="006C4FE8">
        <w:t xml:space="preserve"> </w:t>
      </w:r>
    </w:p>
    <w:p w14:paraId="7810938E" w14:textId="77777777" w:rsidR="0096685B" w:rsidRPr="00CA4288" w:rsidRDefault="0096685B" w:rsidP="0096685B">
      <w:pPr>
        <w:pStyle w:val="Heading6"/>
        <w:numPr>
          <w:ilvl w:val="0"/>
          <w:numId w:val="0"/>
        </w:numPr>
        <w:ind w:left="1152" w:hanging="1152"/>
        <w:rPr>
          <w:noProof w:val="0"/>
        </w:rPr>
      </w:pPr>
      <w:bookmarkStart w:id="228" w:name="_Toc456795233"/>
      <w:r>
        <w:rPr>
          <w:noProof w:val="0"/>
        </w:rPr>
        <w:t>X.4.2.1.1.4 Care Coordination Focused Care Team</w:t>
      </w:r>
      <w:r w:rsidRPr="00CA4288">
        <w:rPr>
          <w:noProof w:val="0"/>
        </w:rPr>
        <w:t>: Primary Care</w:t>
      </w:r>
      <w:r w:rsidR="00E53B1D">
        <w:rPr>
          <w:noProof w:val="0"/>
        </w:rPr>
        <w:t>, Nursing and Physical Therapy</w:t>
      </w:r>
      <w:r w:rsidRPr="00CA4288">
        <w:rPr>
          <w:noProof w:val="0"/>
        </w:rPr>
        <w:t xml:space="preserve"> Follow-up Visits</w:t>
      </w:r>
      <w:bookmarkEnd w:id="228"/>
    </w:p>
    <w:p w14:paraId="2EF9A0EE" w14:textId="77777777" w:rsidR="00E33F5E" w:rsidRPr="00CA4288" w:rsidRDefault="00E33F5E" w:rsidP="00E33F5E">
      <w:pPr>
        <w:pStyle w:val="Footer"/>
      </w:pPr>
      <w:r w:rsidRPr="00CA4288">
        <w:rPr>
          <w:b/>
          <w:szCs w:val="24"/>
        </w:rPr>
        <w:t xml:space="preserve">Pre-Condition: </w:t>
      </w:r>
      <w:r w:rsidRPr="00CA4288">
        <w:t xml:space="preserve">Patient Mr. Bob Anyman is scheduled for a post-hospital discharge consultation with his primary care provider, Dr. Primary. </w:t>
      </w:r>
      <w:r>
        <w:t xml:space="preserve">Bob is also scheduled to receive nursing and physical therapy services at his home post discharge. </w:t>
      </w:r>
    </w:p>
    <w:p w14:paraId="399F8521" w14:textId="77777777" w:rsidR="008A199E" w:rsidRDefault="00E33F5E" w:rsidP="003A09FE">
      <w:pPr>
        <w:pStyle w:val="BodyText"/>
      </w:pPr>
      <w:r w:rsidRPr="00CA4288">
        <w:rPr>
          <w:b/>
        </w:rPr>
        <w:t xml:space="preserve">Description of </w:t>
      </w:r>
      <w:r>
        <w:rPr>
          <w:b/>
        </w:rPr>
        <w:t>Care</w:t>
      </w:r>
      <w:r w:rsidRPr="00CA4288">
        <w:rPr>
          <w:b/>
        </w:rPr>
        <w:t>:</w:t>
      </w:r>
      <w:r>
        <w:rPr>
          <w:b/>
        </w:rPr>
        <w:t xml:space="preserve"> </w:t>
      </w:r>
      <w:r>
        <w:t xml:space="preserve">Home health case manager, Nurse Nancy </w:t>
      </w:r>
      <w:r w:rsidR="00620A80">
        <w:t>Case</w:t>
      </w:r>
      <w:r w:rsidRPr="00CA4288">
        <w:t xml:space="preserve"> reviews patient Mr. Anyman’s hospital discharge summary and </w:t>
      </w:r>
      <w:r w:rsidR="008A199E">
        <w:t xml:space="preserve">discharge orders. She </w:t>
      </w:r>
      <w:r w:rsidRPr="00CA4288">
        <w:t>discusses</w:t>
      </w:r>
      <w:r w:rsidR="00620A80">
        <w:t xml:space="preserve"> </w:t>
      </w:r>
      <w:r w:rsidR="008A199E">
        <w:t xml:space="preserve">Bob’s </w:t>
      </w:r>
      <w:r w:rsidR="00620A80">
        <w:t>care plan</w:t>
      </w:r>
      <w:r w:rsidR="008A199E">
        <w:t xml:space="preserve"> with him and makes it available for Bob’s PCP, Dr. Primary to review</w:t>
      </w:r>
      <w:r w:rsidR="00620A80">
        <w:t xml:space="preserve">. </w:t>
      </w:r>
      <w:r w:rsidR="008A199E">
        <w:t xml:space="preserve">Bob’s care plan includes orders for home health nursing and physical therapy services. Nurse Nancy Case arranges nursing services with the home health nursing team and physical therapy services with the home health physical therapy team.  Bob is seen by Nurse Angie Able for his nursing care and by </w:t>
      </w:r>
      <w:r w:rsidR="000F143C">
        <w:t xml:space="preserve">PT </w:t>
      </w:r>
      <w:r w:rsidR="008A199E">
        <w:t xml:space="preserve">Peter Physical for his physical therapy. </w:t>
      </w:r>
    </w:p>
    <w:p w14:paraId="37C32572" w14:textId="77777777" w:rsidR="003A09FE" w:rsidRDefault="008A199E" w:rsidP="003A09FE">
      <w:pPr>
        <w:pStyle w:val="BodyText"/>
      </w:pPr>
      <w:r>
        <w:t xml:space="preserve">A week after discharge, Bob is seen and evaluated by his PCP, Dr. Primary. </w:t>
      </w:r>
    </w:p>
    <w:p w14:paraId="548053D0" w14:textId="77777777" w:rsidR="009869BD" w:rsidRPr="003651D9" w:rsidRDefault="009869BD" w:rsidP="003A09FE">
      <w:pPr>
        <w:pStyle w:val="BodyText"/>
      </w:pPr>
      <w:r>
        <w:t>Bob needs assistance with activities of daily living (ADLs). He hires a personal care assistant to provide needed services. This information is documented in the</w:t>
      </w:r>
      <w:r w:rsidRPr="00CA4288">
        <w:t xml:space="preserve"> </w:t>
      </w:r>
      <w:r>
        <w:t xml:space="preserve">home </w:t>
      </w:r>
      <w:r w:rsidRPr="00CA4288">
        <w:t>health care record system</w:t>
      </w:r>
      <w:r>
        <w:t>.</w:t>
      </w:r>
    </w:p>
    <w:p w14:paraId="5A1C44C0" w14:textId="77777777" w:rsidR="00077324" w:rsidRPr="009869BD" w:rsidRDefault="001853DE" w:rsidP="001853DE">
      <w:pPr>
        <w:pStyle w:val="FigureTitle"/>
        <w:jc w:val="left"/>
        <w:rPr>
          <w:rFonts w:ascii="Times New Roman" w:hAnsi="Times New Roman"/>
          <w:b w:val="0"/>
          <w:sz w:val="24"/>
          <w:szCs w:val="24"/>
        </w:rPr>
      </w:pPr>
      <w:r w:rsidRPr="001853DE">
        <w:rPr>
          <w:rFonts w:ascii="Times New Roman" w:hAnsi="Times New Roman"/>
          <w:sz w:val="24"/>
          <w:szCs w:val="24"/>
        </w:rPr>
        <w:lastRenderedPageBreak/>
        <w:t xml:space="preserve">Post Condition: </w:t>
      </w:r>
      <w:r w:rsidRPr="001853DE">
        <w:rPr>
          <w:rFonts w:ascii="Times New Roman" w:hAnsi="Times New Roman"/>
          <w:b w:val="0"/>
          <w:sz w:val="24"/>
          <w:szCs w:val="24"/>
        </w:rPr>
        <w:t>Dr. Pr</w:t>
      </w:r>
      <w:r>
        <w:rPr>
          <w:rFonts w:ascii="Times New Roman" w:hAnsi="Times New Roman"/>
          <w:b w:val="0"/>
          <w:sz w:val="24"/>
          <w:szCs w:val="24"/>
        </w:rPr>
        <w:t>imary is the physician of record for the care provided by the home health nurse and the physical therapist. She updates Bob’s Diabetes care team providers of the change in Bob’s condition and the services he is currently receiving. The home health providers are made aware of Bob’s diabetes care team providers and will contact them if needed</w:t>
      </w:r>
      <w:r w:rsidRPr="009869BD">
        <w:rPr>
          <w:rFonts w:ascii="Times New Roman" w:hAnsi="Times New Roman"/>
          <w:b w:val="0"/>
          <w:sz w:val="24"/>
          <w:szCs w:val="24"/>
        </w:rPr>
        <w:t xml:space="preserve">. </w:t>
      </w:r>
      <w:r w:rsidR="009E34B7" w:rsidRPr="009869BD">
        <w:rPr>
          <w:rFonts w:ascii="Times New Roman" w:hAnsi="Times New Roman"/>
          <w:b w:val="0"/>
          <w:sz w:val="24"/>
          <w:szCs w:val="24"/>
        </w:rPr>
        <w:t xml:space="preserve"> </w:t>
      </w:r>
      <w:r w:rsidR="009869BD" w:rsidRPr="009869BD">
        <w:rPr>
          <w:rFonts w:ascii="Times New Roman" w:hAnsi="Times New Roman"/>
          <w:b w:val="0"/>
          <w:sz w:val="24"/>
          <w:szCs w:val="24"/>
        </w:rPr>
        <w:t>All home care services are documented in the home health care record system.</w:t>
      </w:r>
    </w:p>
    <w:p w14:paraId="09867310" w14:textId="77777777" w:rsidR="0003589A" w:rsidRPr="00CA4288" w:rsidRDefault="0003589A" w:rsidP="0003589A">
      <w:pPr>
        <w:pStyle w:val="Note"/>
      </w:pPr>
      <w:r w:rsidRPr="00CA4288">
        <w:t xml:space="preserve">Note: The process flow pattern for this </w:t>
      </w:r>
      <w:r>
        <w:t>care coordination care team</w:t>
      </w:r>
      <w:r w:rsidRPr="00CA4288">
        <w:t xml:space="preserve"> is the same as </w:t>
      </w:r>
      <w:r w:rsidR="00934BFE">
        <w:t>condition</w:t>
      </w:r>
      <w:r>
        <w:t>-focused care team</w:t>
      </w:r>
      <w:r w:rsidR="00934BFE">
        <w:t>. See Figure X.4.2.1.1.2</w:t>
      </w:r>
      <w:r w:rsidRPr="00CA4288">
        <w:t>-1.</w:t>
      </w:r>
    </w:p>
    <w:p w14:paraId="05F8E337" w14:textId="77777777" w:rsidR="006152F3" w:rsidRPr="00605DE1" w:rsidRDefault="006152F3" w:rsidP="006152F3">
      <w:pPr>
        <w:pStyle w:val="Heading6"/>
        <w:numPr>
          <w:ilvl w:val="0"/>
          <w:numId w:val="0"/>
        </w:numPr>
        <w:ind w:left="1152" w:hanging="1152"/>
        <w:rPr>
          <w:noProof w:val="0"/>
        </w:rPr>
      </w:pPr>
      <w:r w:rsidRPr="00605DE1">
        <w:rPr>
          <w:noProof w:val="0"/>
        </w:rPr>
        <w:t>X.4.2.1.1.5 Research Focused Care Team: Diabetes Research Participation</w:t>
      </w:r>
    </w:p>
    <w:p w14:paraId="38316383" w14:textId="77777777" w:rsidR="00BF2986" w:rsidRPr="00605DE1" w:rsidRDefault="006152F3" w:rsidP="003B70A2">
      <w:pPr>
        <w:pStyle w:val="BodyText"/>
        <w:rPr>
          <w:b/>
          <w:szCs w:val="24"/>
        </w:rPr>
      </w:pPr>
      <w:r w:rsidRPr="00605DE1">
        <w:rPr>
          <w:b/>
          <w:szCs w:val="24"/>
        </w:rPr>
        <w:t xml:space="preserve">Pre-Condition: </w:t>
      </w:r>
      <w:r w:rsidRPr="00605DE1">
        <w:rPr>
          <w:szCs w:val="24"/>
        </w:rPr>
        <w:t>Bob has consented to participate a diabetes research relating to medication adherence. Bob is accepted in the study and is enrolled</w:t>
      </w:r>
    </w:p>
    <w:p w14:paraId="59C36AB6" w14:textId="2AFD1AF0" w:rsidR="006152F3" w:rsidRPr="00605DE1" w:rsidRDefault="006152F3" w:rsidP="003B70A2">
      <w:pPr>
        <w:pStyle w:val="BodyText"/>
        <w:rPr>
          <w:b/>
        </w:rPr>
      </w:pPr>
      <w:r w:rsidRPr="00605DE1">
        <w:rPr>
          <w:b/>
        </w:rPr>
        <w:t xml:space="preserve">Description of Care: </w:t>
      </w:r>
      <w:r w:rsidRPr="00605DE1">
        <w:t xml:space="preserve">The purpose of the research study is to measure Bob’s adherence to his diabetes care. Dr. Rick Researcher is </w:t>
      </w:r>
      <w:r w:rsidR="00713CD7" w:rsidRPr="00605DE1">
        <w:t>the primary investigator of the research study. His team gathers and evaluate</w:t>
      </w:r>
      <w:ins w:id="229" w:author="Jones, Emma" w:date="2017-03-14T13:19:00Z">
        <w:r w:rsidR="00D92F98">
          <w:t>s</w:t>
        </w:r>
      </w:ins>
      <w:r w:rsidR="00713CD7" w:rsidRPr="00605DE1">
        <w:t xml:space="preserve"> data on the diabetes care Bob receives and the type of care providers providing Bob’s diabetes care.</w:t>
      </w:r>
      <w:r w:rsidR="004871B1" w:rsidRPr="00605DE1">
        <w:rPr>
          <w:b/>
        </w:rPr>
        <w:t xml:space="preserve"> </w:t>
      </w:r>
      <w:r w:rsidR="004871B1" w:rsidRPr="00605DE1">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r w:rsidR="004871B1" w:rsidRPr="00CE7CD4">
        <w:t>.</w:t>
      </w:r>
    </w:p>
    <w:p w14:paraId="38E1A4F4" w14:textId="77777777" w:rsidR="006152F3" w:rsidRPr="00605DE1" w:rsidRDefault="006152F3" w:rsidP="003B70A2">
      <w:pPr>
        <w:pStyle w:val="BodyText"/>
        <w:rPr>
          <w:b/>
        </w:rPr>
      </w:pPr>
      <w:r w:rsidRPr="00605DE1">
        <w:rPr>
          <w:b/>
          <w:szCs w:val="24"/>
        </w:rPr>
        <w:t>Post Condition:</w:t>
      </w:r>
      <w:r w:rsidR="00713CD7" w:rsidRPr="00605DE1">
        <w:rPr>
          <w:b/>
          <w:szCs w:val="24"/>
        </w:rPr>
        <w:t xml:space="preserve"> </w:t>
      </w:r>
      <w:r w:rsidR="00713CD7" w:rsidRPr="00605DE1">
        <w:t xml:space="preserve">Any updates or changes to Bob’s care and the various care teams are shared. </w:t>
      </w:r>
    </w:p>
    <w:p w14:paraId="43820081" w14:textId="77777777" w:rsidR="00713CD7" w:rsidRPr="00CA4288" w:rsidRDefault="00713CD7" w:rsidP="00713CD7">
      <w:pPr>
        <w:pStyle w:val="Note"/>
      </w:pPr>
      <w:r w:rsidRPr="00605DE1">
        <w:t>Note: The process flow pattern for this care coordination care team is the same as condition-focused care team. See Figure X.4.2.1.1.2-1.</w:t>
      </w:r>
    </w:p>
    <w:p w14:paraId="6D5A22DC" w14:textId="77777777" w:rsidR="006152F3" w:rsidRDefault="006152F3" w:rsidP="003B70A2">
      <w:pPr>
        <w:pStyle w:val="BodyText"/>
        <w:rPr>
          <w:b/>
        </w:rPr>
      </w:pPr>
    </w:p>
    <w:p w14:paraId="35F8557F" w14:textId="77777777" w:rsidR="00303E20" w:rsidRPr="003651D9" w:rsidRDefault="00303E20" w:rsidP="00303E20">
      <w:pPr>
        <w:pStyle w:val="Heading2"/>
        <w:numPr>
          <w:ilvl w:val="0"/>
          <w:numId w:val="0"/>
        </w:numPr>
        <w:rPr>
          <w:noProof w:val="0"/>
        </w:rPr>
      </w:pPr>
      <w:bookmarkStart w:id="230" w:name="_Toc345074664"/>
      <w:r w:rsidRPr="003651D9">
        <w:rPr>
          <w:noProof w:val="0"/>
        </w:rPr>
        <w:t>X.</w:t>
      </w:r>
      <w:r w:rsidR="00AF472E" w:rsidRPr="003651D9">
        <w:rPr>
          <w:noProof w:val="0"/>
        </w:rPr>
        <w:t>5</w:t>
      </w:r>
      <w:r w:rsidR="005F21E7" w:rsidRPr="003651D9">
        <w:rPr>
          <w:noProof w:val="0"/>
        </w:rPr>
        <w:t xml:space="preserve"> </w:t>
      </w:r>
      <w:r w:rsidR="00700897">
        <w:rPr>
          <w:noProof w:val="0"/>
        </w:rPr>
        <w:t>DCTM</w:t>
      </w:r>
      <w:r w:rsidRPr="003651D9">
        <w:rPr>
          <w:noProof w:val="0"/>
        </w:rPr>
        <w:t xml:space="preserve"> Security Considerations</w:t>
      </w:r>
      <w:bookmarkEnd w:id="230"/>
    </w:p>
    <w:p w14:paraId="12F4C17B" w14:textId="77777777" w:rsidR="00700897" w:rsidRPr="00FF394F" w:rsidRDefault="00700897" w:rsidP="00700897">
      <w:pPr>
        <w:pStyle w:val="BodyText"/>
        <w:rPr>
          <w:b/>
          <w:iCs/>
          <w:color w:val="FF0000"/>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w:t>
      </w:r>
      <w:r>
        <w:rPr>
          <w:iCs/>
        </w:rPr>
        <w:t>r to physically control. The DCTM</w:t>
      </w:r>
      <w:r w:rsidRPr="00CA4288">
        <w:rPr>
          <w:iCs/>
        </w:rPr>
        <w:t xml:space="preserve">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t>
      </w:r>
      <w:r w:rsidRPr="00605DE1">
        <w:rPr>
          <w:iCs/>
        </w:rPr>
        <w:t xml:space="preserve">See FHIR </w:t>
      </w:r>
      <w:r w:rsidR="00FF394F" w:rsidRPr="00605DE1">
        <w:rPr>
          <w:iCs/>
        </w:rPr>
        <w:t>STU</w:t>
      </w:r>
      <w:r w:rsidR="00580E19" w:rsidRPr="00605DE1">
        <w:rPr>
          <w:iCs/>
        </w:rPr>
        <w:t>3</w:t>
      </w:r>
      <w:r w:rsidRPr="00605DE1">
        <w:rPr>
          <w:iCs/>
        </w:rPr>
        <w:t xml:space="preserve"> Security </w:t>
      </w:r>
      <w:hyperlink r:id="rId25" w:history="1">
        <w:r w:rsidRPr="00605DE1">
          <w:rPr>
            <w:rStyle w:val="Hyperlink"/>
            <w:b/>
            <w:iCs/>
            <w:color w:val="FF0000"/>
          </w:rPr>
          <w:t>http://hl7.org/fhir/???/security.html. [Emma</w:t>
        </w:r>
      </w:hyperlink>
      <w:r w:rsidRPr="00605DE1">
        <w:rPr>
          <w:b/>
          <w:iCs/>
          <w:color w:val="FF0000"/>
        </w:rPr>
        <w:t>: Add updated FHIR STU url]</w:t>
      </w:r>
    </w:p>
    <w:p w14:paraId="52AF4514" w14:textId="77777777" w:rsidR="00700897" w:rsidRPr="00CA4288" w:rsidRDefault="00700897" w:rsidP="00700897">
      <w:pPr>
        <w:pStyle w:val="BodyText"/>
        <w:rPr>
          <w:iCs/>
        </w:rPr>
      </w:pPr>
      <w:r w:rsidRPr="00CA4288">
        <w:rPr>
          <w:iCs/>
        </w:rPr>
        <w:t xml:space="preserve">There are many reasonable methods of security for interoperability transactions, which can be implemented without modifying the characteristics of the </w:t>
      </w:r>
      <w:r>
        <w:rPr>
          <w:iCs/>
        </w:rPr>
        <w:t>DCTM</w:t>
      </w:r>
      <w:r w:rsidRPr="00CA4288">
        <w:rPr>
          <w:iCs/>
        </w:rPr>
        <w:t xml:space="preserve"> Profile transactions. The use of TLS is encouraged, as is the use of the ATNA Profile (see ITI TF-1:9).</w:t>
      </w:r>
    </w:p>
    <w:p w14:paraId="28F9EF5A" w14:textId="77777777" w:rsidR="00700897" w:rsidRPr="00CA4288" w:rsidRDefault="00700897" w:rsidP="00700897">
      <w:pPr>
        <w:pStyle w:val="BodyText"/>
        <w:rPr>
          <w:iCs/>
        </w:rPr>
      </w:pPr>
      <w:r w:rsidRPr="00CA4288">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Pr>
          <w:iCs/>
        </w:rPr>
        <w:t>DCTM</w:t>
      </w:r>
      <w:r w:rsidRPr="00CA4288">
        <w:rPr>
          <w:iCs/>
        </w:rPr>
        <w:t xml:space="preserve"> Profile. The use of strong trust keys is encouraged. </w:t>
      </w:r>
    </w:p>
    <w:p w14:paraId="1760166E" w14:textId="77777777" w:rsidR="00700897" w:rsidRDefault="00700897" w:rsidP="00700897">
      <w:pPr>
        <w:pStyle w:val="BodyText"/>
        <w:rPr>
          <w:iCs/>
        </w:rPr>
      </w:pPr>
      <w:r w:rsidRPr="00CA4288">
        <w:rPr>
          <w:iCs/>
        </w:rPr>
        <w:t xml:space="preserve">Actors in the </w:t>
      </w:r>
      <w:r>
        <w:rPr>
          <w:iCs/>
        </w:rPr>
        <w:t>DCTM</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Care </w:t>
      </w:r>
      <w:r>
        <w:rPr>
          <w:iCs/>
        </w:rPr>
        <w:t>Team</w:t>
      </w:r>
      <w:r w:rsidRPr="00CA4288">
        <w:rPr>
          <w:iCs/>
        </w:rPr>
        <w:t xml:space="preserve"> Service. It is recommended that </w:t>
      </w:r>
      <w:r>
        <w:rPr>
          <w:iCs/>
        </w:rPr>
        <w:t>DCTM</w:t>
      </w:r>
      <w:r w:rsidRPr="00CA4288">
        <w:rPr>
          <w:iCs/>
        </w:rPr>
        <w:t xml:space="preserve"> Actors implement the Internet User Authentication (IUA) Profile, incorporating the subject of the IUA token in audit messages. </w:t>
      </w:r>
    </w:p>
    <w:p w14:paraId="5C493F6B" w14:textId="77777777" w:rsidR="00700897" w:rsidRPr="00CA4288" w:rsidRDefault="00700897" w:rsidP="00700897">
      <w:pPr>
        <w:pStyle w:val="BodyText"/>
        <w:rPr>
          <w:iCs/>
        </w:rPr>
      </w:pPr>
      <w:r w:rsidRPr="00CA4288">
        <w:rPr>
          <w:iCs/>
        </w:rPr>
        <w:t>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w:t>
      </w:r>
      <w:r>
        <w:rPr>
          <w:iCs/>
        </w:rPr>
        <w:t xml:space="preserve">. </w:t>
      </w:r>
    </w:p>
    <w:p w14:paraId="0112D453" w14:textId="77777777" w:rsidR="00167DB7" w:rsidRPr="003651D9" w:rsidRDefault="00167DB7" w:rsidP="00167DB7">
      <w:pPr>
        <w:pStyle w:val="Heading2"/>
        <w:numPr>
          <w:ilvl w:val="0"/>
          <w:numId w:val="0"/>
        </w:numPr>
        <w:rPr>
          <w:noProof w:val="0"/>
        </w:rPr>
      </w:pPr>
      <w:bookmarkStart w:id="231" w:name="_Toc345074665"/>
      <w:r w:rsidRPr="003651D9">
        <w:rPr>
          <w:noProof w:val="0"/>
        </w:rPr>
        <w:t>X.</w:t>
      </w:r>
      <w:r w:rsidR="00AF472E" w:rsidRPr="003651D9">
        <w:rPr>
          <w:noProof w:val="0"/>
        </w:rPr>
        <w:t>6</w:t>
      </w:r>
      <w:r w:rsidRPr="003651D9">
        <w:rPr>
          <w:noProof w:val="0"/>
        </w:rPr>
        <w:t xml:space="preserve"> </w:t>
      </w:r>
      <w:r w:rsidR="00BA0180">
        <w:rPr>
          <w:noProof w:val="0"/>
        </w:rPr>
        <w:t>DCTM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231"/>
    </w:p>
    <w:p w14:paraId="4A682F92" w14:textId="24FDDCAA" w:rsidR="00941829" w:rsidRPr="00216639" w:rsidRDefault="00004456" w:rsidP="00597DB2">
      <w:pPr>
        <w:pStyle w:val="AuthorInstructions"/>
        <w:rPr>
          <w:i w:val="0"/>
        </w:rPr>
      </w:pPr>
      <w:r w:rsidRPr="00216639">
        <w:rPr>
          <w:i w:val="0"/>
        </w:rPr>
        <w:t xml:space="preserve">A Content Consumer in Patient Care Coordination might be grouped with a Care </w:t>
      </w:r>
      <w:r>
        <w:rPr>
          <w:i w:val="0"/>
        </w:rPr>
        <w:t>Team</w:t>
      </w:r>
      <w:r w:rsidRPr="00216639">
        <w:rPr>
          <w:i w:val="0"/>
        </w:rPr>
        <w:t xml:space="preserve"> Contributor to enable the filtering and display of Care </w:t>
      </w:r>
      <w:r>
        <w:rPr>
          <w:i w:val="0"/>
        </w:rPr>
        <w:t>Team</w:t>
      </w:r>
      <w:r w:rsidRPr="00216639">
        <w:rPr>
          <w:i w:val="0"/>
        </w:rPr>
        <w:t xml:space="preserve"> content. A Content Creator might be grouped with a Care </w:t>
      </w:r>
      <w:r>
        <w:rPr>
          <w:i w:val="0"/>
        </w:rPr>
        <w:t>Team</w:t>
      </w:r>
      <w:r w:rsidRPr="00216639">
        <w:rPr>
          <w:i w:val="0"/>
        </w:rPr>
        <w:t xml:space="preserve"> Contributor to enable the creation or update of clinical content. A Reconciliation Agent might be grouped with a Care </w:t>
      </w:r>
      <w:r>
        <w:rPr>
          <w:i w:val="0"/>
        </w:rPr>
        <w:t>Team</w:t>
      </w:r>
      <w:r w:rsidRPr="00216639">
        <w:rPr>
          <w:i w:val="0"/>
        </w:rPr>
        <w:t xml:space="preserve"> Contributor and also with a Care </w:t>
      </w:r>
      <w:r>
        <w:rPr>
          <w:i w:val="0"/>
        </w:rPr>
        <w:t>Team</w:t>
      </w:r>
      <w:r w:rsidRPr="00216639">
        <w:rPr>
          <w:i w:val="0"/>
        </w:rPr>
        <w:t xml:space="preserve"> </w:t>
      </w:r>
      <w:r>
        <w:rPr>
          <w:i w:val="0"/>
        </w:rPr>
        <w:t>Service</w:t>
      </w:r>
      <w:r w:rsidRPr="00216639">
        <w:rPr>
          <w:i w:val="0"/>
        </w:rPr>
        <w:t xml:space="preserve"> to facilitate the reconciliation processes. As mentioned in the security considerations section, a Secure Node in the ATNA Profile might be grouped with any and all of the actors in this profile.</w:t>
      </w:r>
      <w:r w:rsidR="007E77F1">
        <w:rPr>
          <w:i w:val="0"/>
        </w:rPr>
        <w:t xml:space="preserve"> Note that </w:t>
      </w:r>
      <w:r w:rsidR="00941829">
        <w:rPr>
          <w:i w:val="0"/>
        </w:rPr>
        <w:t xml:space="preserve">Care team may be </w:t>
      </w:r>
      <w:r w:rsidR="007E77F1">
        <w:rPr>
          <w:i w:val="0"/>
        </w:rPr>
        <w:t>referenced from zero o</w:t>
      </w:r>
      <w:ins w:id="232" w:author="Jones, Emma" w:date="2017-03-14T13:19:00Z">
        <w:r w:rsidR="00D92F98">
          <w:rPr>
            <w:i w:val="0"/>
          </w:rPr>
          <w:t>r</w:t>
        </w:r>
      </w:ins>
      <w:del w:id="233" w:author="Jones, Emma" w:date="2017-03-14T13:19:00Z">
        <w:r w:rsidR="007E77F1" w:rsidDel="00D92F98">
          <w:rPr>
            <w:i w:val="0"/>
          </w:rPr>
          <w:delText>f</w:delText>
        </w:r>
      </w:del>
      <w:r w:rsidR="007E77F1">
        <w:rPr>
          <w:i w:val="0"/>
        </w:rPr>
        <w:t xml:space="preserve"> more care plans. </w:t>
      </w:r>
      <w:r w:rsidR="00941829">
        <w:rPr>
          <w:i w:val="0"/>
        </w:rPr>
        <w:t xml:space="preserve"> </w:t>
      </w:r>
    </w:p>
    <w:p w14:paraId="19F5CF75" w14:textId="77777777" w:rsidR="00953CFC" w:rsidRPr="003651D9" w:rsidRDefault="00953CFC" w:rsidP="0005577A">
      <w:pPr>
        <w:pStyle w:val="PartTitle"/>
        <w:rPr>
          <w:highlight w:val="yellow"/>
        </w:rPr>
      </w:pPr>
      <w:bookmarkStart w:id="234" w:name="_Toc345074666"/>
      <w:r w:rsidRPr="003651D9">
        <w:lastRenderedPageBreak/>
        <w:t>Appendices</w:t>
      </w:r>
      <w:bookmarkEnd w:id="234"/>
      <w:r w:rsidRPr="003651D9">
        <w:rPr>
          <w:highlight w:val="yellow"/>
        </w:rPr>
        <w:t xml:space="preserve"> </w:t>
      </w:r>
    </w:p>
    <w:p w14:paraId="06246B2A" w14:textId="77777777" w:rsidR="00953CFC" w:rsidRPr="00496186" w:rsidRDefault="000514E1" w:rsidP="0070762D">
      <w:pPr>
        <w:pStyle w:val="AuthorInstructions"/>
        <w:rPr>
          <w:sz w:val="18"/>
          <w:szCs w:val="18"/>
          <w:highlight w:val="lightGray"/>
        </w:rPr>
      </w:pPr>
      <w:r w:rsidRPr="00496186">
        <w:rPr>
          <w:sz w:val="18"/>
          <w:szCs w:val="18"/>
          <w:highlight w:val="lightGray"/>
        </w:rPr>
        <w:t>&lt;</w:t>
      </w:r>
      <w:r w:rsidR="00953CFC" w:rsidRPr="00496186">
        <w:rPr>
          <w:sz w:val="18"/>
          <w:szCs w:val="18"/>
          <w:highlight w:val="lightGray"/>
        </w:rPr>
        <w:t>Add Appendices to this Profile here</w:t>
      </w:r>
      <w:r w:rsidR="00F0665F" w:rsidRPr="00496186">
        <w:rPr>
          <w:sz w:val="18"/>
          <w:szCs w:val="18"/>
          <w:highlight w:val="lightGray"/>
        </w:rPr>
        <w:t xml:space="preserve">. </w:t>
      </w:r>
      <w:r w:rsidR="00953CFC" w:rsidRPr="00496186">
        <w:rPr>
          <w:sz w:val="18"/>
          <w:szCs w:val="18"/>
          <w:highlight w:val="lightGray"/>
        </w:rPr>
        <w:t>Examples of an appendix include HITSP mapping to IHE Use Cases or long use case definitions.</w:t>
      </w:r>
      <w:r w:rsidRPr="00496186">
        <w:rPr>
          <w:sz w:val="18"/>
          <w:szCs w:val="18"/>
          <w:highlight w:val="lightGray"/>
        </w:rPr>
        <w:t>&gt;</w:t>
      </w:r>
    </w:p>
    <w:p w14:paraId="3E2FCB74" w14:textId="77777777" w:rsidR="00953CFC" w:rsidRPr="00496186" w:rsidRDefault="00953CFC" w:rsidP="0070762D">
      <w:pPr>
        <w:pStyle w:val="AuthorInstructions"/>
        <w:rPr>
          <w:sz w:val="18"/>
          <w:szCs w:val="18"/>
        </w:rPr>
      </w:pPr>
      <w:r w:rsidRPr="00496186">
        <w:rPr>
          <w:sz w:val="18"/>
          <w:szCs w:val="18"/>
          <w:highlight w:val="lightGray"/>
        </w:rPr>
        <w:t>&lt;</w:t>
      </w:r>
      <w:r w:rsidR="00E91C15" w:rsidRPr="00496186">
        <w:rPr>
          <w:sz w:val="18"/>
          <w:szCs w:val="18"/>
          <w:highlight w:val="lightGray"/>
        </w:rPr>
        <w:t xml:space="preserve">Volume 1 </w:t>
      </w:r>
      <w:r w:rsidR="00111CBC" w:rsidRPr="00496186">
        <w:rPr>
          <w:sz w:val="18"/>
          <w:szCs w:val="18"/>
          <w:highlight w:val="lightGray"/>
        </w:rPr>
        <w:t>A</w:t>
      </w:r>
      <w:r w:rsidRPr="00496186">
        <w:rPr>
          <w:sz w:val="18"/>
          <w:szCs w:val="18"/>
          <w:highlight w:val="lightGray"/>
        </w:rPr>
        <w:t>ppendices are informational only</w:t>
      </w:r>
      <w:r w:rsidR="00F0665F" w:rsidRPr="00496186">
        <w:rPr>
          <w:sz w:val="18"/>
          <w:szCs w:val="18"/>
          <w:highlight w:val="lightGray"/>
        </w:rPr>
        <w:t xml:space="preserve">. </w:t>
      </w:r>
      <w:r w:rsidRPr="00496186">
        <w:rPr>
          <w:sz w:val="18"/>
          <w:szCs w:val="18"/>
          <w:highlight w:val="lightGray"/>
        </w:rPr>
        <w:t>No “</w:t>
      </w:r>
      <w:r w:rsidR="00125F42" w:rsidRPr="00496186">
        <w:rPr>
          <w:sz w:val="18"/>
          <w:szCs w:val="18"/>
          <w:highlight w:val="lightGray"/>
        </w:rPr>
        <w:t>SHALL</w:t>
      </w:r>
      <w:r w:rsidRPr="00496186">
        <w:rPr>
          <w:sz w:val="18"/>
          <w:szCs w:val="18"/>
          <w:highlight w:val="lightGray"/>
        </w:rPr>
        <w:t>” language is allowed in a</w:t>
      </w:r>
      <w:r w:rsidR="00E91C15" w:rsidRPr="00496186">
        <w:rPr>
          <w:sz w:val="18"/>
          <w:szCs w:val="18"/>
          <w:highlight w:val="lightGray"/>
        </w:rPr>
        <w:t xml:space="preserve"> Volume 1 </w:t>
      </w:r>
      <w:r w:rsidRPr="00496186">
        <w:rPr>
          <w:sz w:val="18"/>
          <w:szCs w:val="18"/>
          <w:highlight w:val="lightGray"/>
        </w:rPr>
        <w:t>appendix.&gt;</w:t>
      </w:r>
    </w:p>
    <w:p w14:paraId="4A9CE686" w14:textId="77777777" w:rsidR="00953CFC" w:rsidRPr="003651D9" w:rsidRDefault="00953CFC" w:rsidP="00167DB7"/>
    <w:p w14:paraId="0044842A" w14:textId="77777777" w:rsidR="00B15A1D" w:rsidRPr="003651D9" w:rsidRDefault="00701B3A" w:rsidP="00AD069D">
      <w:pPr>
        <w:pStyle w:val="AppendixHeading1"/>
        <w:rPr>
          <w:noProof w:val="0"/>
        </w:rPr>
      </w:pPr>
      <w:bookmarkStart w:id="235" w:name="_Toc345074667"/>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235"/>
    </w:p>
    <w:p w14:paraId="5F8EFECC" w14:textId="77777777" w:rsidR="00111CBC" w:rsidRPr="003651D9" w:rsidRDefault="00111CBC" w:rsidP="00111CBC">
      <w:pPr>
        <w:pStyle w:val="BodyText"/>
      </w:pPr>
      <w:r w:rsidRPr="003651D9">
        <w:t>Appendix A text goes here.</w:t>
      </w:r>
    </w:p>
    <w:p w14:paraId="0BD1B327" w14:textId="77777777" w:rsidR="00C536E4" w:rsidRPr="003651D9" w:rsidRDefault="00B15A1D" w:rsidP="00EF218E">
      <w:pPr>
        <w:pStyle w:val="AppendixHeading2"/>
        <w:numPr>
          <w:ilvl w:val="1"/>
          <w:numId w:val="18"/>
        </w:numPr>
        <w:rPr>
          <w:bCs/>
          <w:noProof w:val="0"/>
        </w:rPr>
      </w:pPr>
      <w:bookmarkStart w:id="236" w:name="_Toc345074668"/>
      <w:r w:rsidRPr="003651D9">
        <w:rPr>
          <w:bCs/>
          <w:noProof w:val="0"/>
        </w:rPr>
        <w:t>&lt;Add Title&gt;</w:t>
      </w:r>
      <w:bookmarkEnd w:id="236"/>
    </w:p>
    <w:p w14:paraId="06D29545" w14:textId="77777777" w:rsidR="00111CBC" w:rsidRPr="003651D9" w:rsidRDefault="00111CBC" w:rsidP="00111CBC">
      <w:pPr>
        <w:pStyle w:val="BodyText"/>
      </w:pPr>
      <w:r w:rsidRPr="003651D9">
        <w:t>Appendix A.1 text goes here</w:t>
      </w:r>
    </w:p>
    <w:p w14:paraId="57B53116" w14:textId="77777777" w:rsidR="00CF283F" w:rsidRPr="003651D9" w:rsidRDefault="00701B3A" w:rsidP="00111CBC">
      <w:pPr>
        <w:pStyle w:val="AppendixHeading1"/>
        <w:rPr>
          <w:noProof w:val="0"/>
        </w:rPr>
      </w:pPr>
      <w:bookmarkStart w:id="237" w:name="_Toc345074669"/>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237"/>
    </w:p>
    <w:p w14:paraId="5D28FB99" w14:textId="77777777" w:rsidR="00111CBC" w:rsidRPr="003651D9" w:rsidRDefault="00111CBC" w:rsidP="00111CBC">
      <w:pPr>
        <w:pStyle w:val="BodyText"/>
      </w:pPr>
      <w:r w:rsidRPr="003651D9">
        <w:t>Appendix B text goes here.</w:t>
      </w:r>
    </w:p>
    <w:p w14:paraId="0848F7EC" w14:textId="77777777" w:rsidR="00DA7FE0" w:rsidRPr="003651D9" w:rsidRDefault="00DA7FE0" w:rsidP="00EF218E">
      <w:pPr>
        <w:pStyle w:val="ColorfulList-Accent11"/>
        <w:numPr>
          <w:ilvl w:val="0"/>
          <w:numId w:val="18"/>
        </w:numPr>
        <w:spacing w:before="240" w:after="60"/>
        <w:rPr>
          <w:rFonts w:ascii="Arial" w:hAnsi="Arial"/>
          <w:b/>
          <w:bCs/>
          <w:vanish/>
          <w:sz w:val="28"/>
        </w:rPr>
      </w:pPr>
    </w:p>
    <w:p w14:paraId="725BDC51" w14:textId="77777777" w:rsidR="00DA7FE0" w:rsidRPr="003651D9" w:rsidRDefault="00DA7FE0" w:rsidP="00EF218E">
      <w:pPr>
        <w:pStyle w:val="ColorfulList-Accent11"/>
        <w:numPr>
          <w:ilvl w:val="1"/>
          <w:numId w:val="18"/>
        </w:numPr>
        <w:spacing w:before="240" w:after="60"/>
        <w:rPr>
          <w:rFonts w:ascii="Arial" w:hAnsi="Arial"/>
          <w:b/>
          <w:bCs/>
          <w:vanish/>
          <w:sz w:val="28"/>
        </w:rPr>
      </w:pPr>
    </w:p>
    <w:p w14:paraId="4920097C" w14:textId="77777777" w:rsidR="00111CBC" w:rsidRPr="003651D9" w:rsidRDefault="00B15A1D" w:rsidP="00EF218E">
      <w:pPr>
        <w:pStyle w:val="AppendixHeading2"/>
        <w:numPr>
          <w:ilvl w:val="1"/>
          <w:numId w:val="18"/>
        </w:numPr>
        <w:rPr>
          <w:bCs/>
          <w:noProof w:val="0"/>
        </w:rPr>
      </w:pPr>
      <w:bookmarkStart w:id="238" w:name="_Toc345074670"/>
      <w:r w:rsidRPr="003651D9">
        <w:rPr>
          <w:bCs/>
          <w:noProof w:val="0"/>
        </w:rPr>
        <w:t>&lt;Add Title&gt;</w:t>
      </w:r>
      <w:bookmarkEnd w:id="238"/>
    </w:p>
    <w:p w14:paraId="6D18AFD6"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671EA41E" w14:textId="77777777" w:rsidR="00CF283F" w:rsidRPr="003651D9" w:rsidRDefault="00CF283F" w:rsidP="008D7642">
      <w:pPr>
        <w:pStyle w:val="PartTitle"/>
      </w:pPr>
      <w:bookmarkStart w:id="239" w:name="_Toc336000611"/>
      <w:bookmarkStart w:id="240" w:name="_Toc345074671"/>
      <w:bookmarkEnd w:id="239"/>
      <w:r w:rsidRPr="003651D9">
        <w:lastRenderedPageBreak/>
        <w:t xml:space="preserve">Volume 2 </w:t>
      </w:r>
      <w:r w:rsidR="008D7642" w:rsidRPr="003651D9">
        <w:t xml:space="preserve">– </w:t>
      </w:r>
      <w:r w:rsidRPr="003651D9">
        <w:t>Transactions</w:t>
      </w:r>
      <w:bookmarkEnd w:id="240"/>
    </w:p>
    <w:p w14:paraId="1D8B0B03" w14:textId="77777777" w:rsidR="00303E20" w:rsidRPr="003651D9" w:rsidRDefault="00303E20" w:rsidP="008E441F">
      <w:pPr>
        <w:pStyle w:val="EditorInstructions"/>
      </w:pPr>
      <w:bookmarkStart w:id="241" w:name="_Toc75083611"/>
      <w:r w:rsidRPr="003651D9">
        <w:t xml:space="preserve">Add section 3.Y </w:t>
      </w:r>
      <w:bookmarkEnd w:id="241"/>
    </w:p>
    <w:p w14:paraId="7A322C15" w14:textId="4021C74B" w:rsidR="00CF283F" w:rsidRPr="003651D9" w:rsidRDefault="00303E20" w:rsidP="00303E20">
      <w:pPr>
        <w:pStyle w:val="Heading2"/>
        <w:numPr>
          <w:ilvl w:val="0"/>
          <w:numId w:val="0"/>
        </w:numPr>
        <w:rPr>
          <w:noProof w:val="0"/>
        </w:rPr>
      </w:pPr>
      <w:bookmarkStart w:id="242" w:name="_Toc345074672"/>
      <w:r w:rsidRPr="003651D9">
        <w:rPr>
          <w:noProof w:val="0"/>
        </w:rPr>
        <w:t>3</w:t>
      </w:r>
      <w:r w:rsidR="00CF283F" w:rsidRPr="003651D9">
        <w:rPr>
          <w:noProof w:val="0"/>
        </w:rPr>
        <w:t>.Y</w:t>
      </w:r>
      <w:r w:rsidR="00EC0427">
        <w:rPr>
          <w:noProof w:val="0"/>
        </w:rPr>
        <w:t>1</w:t>
      </w:r>
      <w:r w:rsidR="00CF283F" w:rsidRPr="003651D9">
        <w:rPr>
          <w:noProof w:val="0"/>
        </w:rPr>
        <w:t xml:space="preserve"> </w:t>
      </w:r>
      <w:r w:rsidR="00316A5E">
        <w:rPr>
          <w:noProof w:val="0"/>
        </w:rPr>
        <w:t>Update Care Team [PCC-</w:t>
      </w:r>
      <w:r w:rsidR="002B43C4">
        <w:rPr>
          <w:noProof w:val="0"/>
        </w:rPr>
        <w:t>Y1</w:t>
      </w:r>
      <w:r w:rsidR="002B43C4" w:rsidRPr="00CA4288">
        <w:rPr>
          <w:noProof w:val="0"/>
        </w:rPr>
        <w:t>]</w:t>
      </w:r>
      <w:bookmarkEnd w:id="242"/>
    </w:p>
    <w:p w14:paraId="71D21218"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230D1549" w14:textId="4387DCE6" w:rsidR="00CF283F" w:rsidRPr="003651D9" w:rsidRDefault="00303E20" w:rsidP="00303E20">
      <w:pPr>
        <w:pStyle w:val="Heading3"/>
        <w:numPr>
          <w:ilvl w:val="0"/>
          <w:numId w:val="0"/>
        </w:numPr>
        <w:rPr>
          <w:noProof w:val="0"/>
        </w:rPr>
      </w:pPr>
      <w:bookmarkStart w:id="243" w:name="_Toc345074673"/>
      <w:r w:rsidRPr="003651D9">
        <w:rPr>
          <w:noProof w:val="0"/>
        </w:rPr>
        <w:t>3</w:t>
      </w:r>
      <w:r w:rsidR="00CF283F" w:rsidRPr="003651D9">
        <w:rPr>
          <w:noProof w:val="0"/>
        </w:rPr>
        <w:t>.Y</w:t>
      </w:r>
      <w:r w:rsidR="00EC0427">
        <w:rPr>
          <w:noProof w:val="0"/>
        </w:rPr>
        <w:t>1</w:t>
      </w:r>
      <w:r w:rsidR="00CF283F" w:rsidRPr="003651D9">
        <w:rPr>
          <w:noProof w:val="0"/>
        </w:rPr>
        <w:t>.1 Scope</w:t>
      </w:r>
      <w:bookmarkEnd w:id="243"/>
    </w:p>
    <w:p w14:paraId="18CD3D34" w14:textId="18A4AC2D" w:rsidR="002B43C4" w:rsidRPr="00CA4288" w:rsidRDefault="002B43C4" w:rsidP="002B43C4">
      <w:pPr>
        <w:pStyle w:val="BodyText"/>
      </w:pPr>
      <w:r w:rsidRPr="00CA4288">
        <w:t xml:space="preserve">This transaction is used to update or </w:t>
      </w:r>
      <w:r>
        <w:t>to create a care team. A CareTeam</w:t>
      </w:r>
      <w:r w:rsidRPr="00CA4288">
        <w:t xml:space="preserve"> reso</w:t>
      </w:r>
      <w:r>
        <w:t>urce is submitted to a Care Team</w:t>
      </w:r>
      <w:r w:rsidRPr="00CA4288">
        <w:t xml:space="preserve"> Service where the update or creation is handled.</w:t>
      </w:r>
    </w:p>
    <w:p w14:paraId="51F4CBF1" w14:textId="6072917E" w:rsidR="00CF283F" w:rsidRPr="003651D9" w:rsidRDefault="00303E20" w:rsidP="00303E20">
      <w:pPr>
        <w:pStyle w:val="Heading3"/>
        <w:numPr>
          <w:ilvl w:val="0"/>
          <w:numId w:val="0"/>
        </w:numPr>
        <w:rPr>
          <w:noProof w:val="0"/>
        </w:rPr>
      </w:pPr>
      <w:bookmarkStart w:id="244" w:name="_Toc345074674"/>
      <w:r w:rsidRPr="003651D9">
        <w:rPr>
          <w:noProof w:val="0"/>
        </w:rPr>
        <w:t>3</w:t>
      </w:r>
      <w:r w:rsidR="008D17FF" w:rsidRPr="003651D9">
        <w:rPr>
          <w:noProof w:val="0"/>
        </w:rPr>
        <w:t>.Y</w:t>
      </w:r>
      <w:r w:rsidR="00EC0427">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244"/>
    </w:p>
    <w:p w14:paraId="478DF86A" w14:textId="42B90786" w:rsidR="007C1AAC" w:rsidRPr="003651D9" w:rsidRDefault="00FE43B6" w:rsidP="00B63B69">
      <w:pPr>
        <w:pStyle w:val="BodyText"/>
        <w:jc w:val="center"/>
      </w:pPr>
      <w:r>
        <w:rPr>
          <w:noProof/>
        </w:rPr>
        <mc:AlternateContent>
          <mc:Choice Requires="wpc">
            <w:drawing>
              <wp:inline distT="0" distB="0" distL="0" distR="0" wp14:anchorId="51362F06" wp14:editId="711B632F">
                <wp:extent cx="3726180" cy="1539240"/>
                <wp:effectExtent l="3810" t="0" r="3810" b="4445"/>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CB0DC3F" w14:textId="671433E6" w:rsidR="00A71D47" w:rsidRDefault="00A71D47" w:rsidP="007C1AAC">
                              <w:pPr>
                                <w:jc w:val="center"/>
                                <w:rPr>
                                  <w:sz w:val="18"/>
                                </w:rPr>
                              </w:pPr>
                              <w:r>
                                <w:rPr>
                                  <w:sz w:val="18"/>
                                </w:rPr>
                                <w:t>Update Care Team [PCC TF-2: 3.Y1]</w:t>
                              </w:r>
                            </w:p>
                            <w:p w14:paraId="27FE481C" w14:textId="77777777" w:rsidR="00A71D47" w:rsidRDefault="00A71D47"/>
                            <w:p w14:paraId="61213150" w14:textId="77777777" w:rsidR="00A71D47" w:rsidRDefault="00A71D47"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77A2B62A" w14:textId="0D17F3D2" w:rsidR="00A71D47" w:rsidRDefault="00A71D47" w:rsidP="007C1AAC">
                              <w:pPr>
                                <w:rPr>
                                  <w:sz w:val="18"/>
                                </w:rPr>
                              </w:pPr>
                              <w:r>
                                <w:rPr>
                                  <w:sz w:val="18"/>
                                </w:rPr>
                                <w:t>Care Team Contributor</w:t>
                              </w:r>
                            </w:p>
                            <w:p w14:paraId="3833505C" w14:textId="77777777" w:rsidR="00A71D47" w:rsidRDefault="00A71D47"/>
                            <w:p w14:paraId="239EB0DE" w14:textId="77777777" w:rsidR="00A71D47" w:rsidRDefault="00A71D47"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3CF786FB" w14:textId="6AF17D07" w:rsidR="00A71D47" w:rsidRDefault="00A71D47" w:rsidP="007C1AAC">
                              <w:pPr>
                                <w:rPr>
                                  <w:sz w:val="18"/>
                                </w:rPr>
                              </w:pPr>
                              <w:r>
                                <w:rPr>
                                  <w:sz w:val="18"/>
                                </w:rPr>
                                <w:t>Care Team Service</w:t>
                              </w:r>
                            </w:p>
                            <w:p w14:paraId="7F020D6B" w14:textId="77777777" w:rsidR="00A71D47" w:rsidRDefault="00A71D47"/>
                            <w:p w14:paraId="0CC9B198" w14:textId="77777777" w:rsidR="00A71D47" w:rsidRDefault="00A71D47"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1362F06" id="Canvas 152" o:spid="_x0000_s105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CmZ1JWygMAANYPAAAOAAAAAAAA&#10;AAAAAAAAAC4CAABkcnMvZTJvRG9jLnhtbFBLAQItABQABgAIAAAAIQBJxqnz3QAAAAUBAAAPAAAA&#10;AAAAAAAAAAAAACQGAABkcnMvZG93bnJldi54bWxQSwUGAAAAAAQABADzAAAAL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37261;height:15392;visibility:visible;mso-wrap-style:square">
                  <v:fill o:detectmouseclick="t"/>
                  <v:path o:connecttype="none"/>
                </v:shape>
                <v:oval id="_x0000_s105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7CB0DC3F" w14:textId="671433E6" w:rsidR="00A71D47" w:rsidRDefault="00A71D47" w:rsidP="007C1AAC">
                        <w:pPr>
                          <w:jc w:val="center"/>
                          <w:rPr>
                            <w:sz w:val="18"/>
                          </w:rPr>
                        </w:pPr>
                        <w:r>
                          <w:rPr>
                            <w:sz w:val="18"/>
                          </w:rPr>
                          <w:t>Update Care Team [PCC TF-2: 3.Y1]</w:t>
                        </w:r>
                      </w:p>
                      <w:p w14:paraId="27FE481C" w14:textId="77777777" w:rsidR="00A71D47" w:rsidRDefault="00A71D47"/>
                      <w:p w14:paraId="61213150" w14:textId="77777777" w:rsidR="00A71D47" w:rsidRDefault="00A71D47" w:rsidP="007C1AAC">
                        <w:pPr>
                          <w:jc w:val="center"/>
                          <w:rPr>
                            <w:sz w:val="18"/>
                          </w:rPr>
                        </w:pPr>
                        <w:r>
                          <w:rPr>
                            <w:sz w:val="18"/>
                          </w:rPr>
                          <w:t>Transaction Name [DOM-#]</w:t>
                        </w:r>
                      </w:p>
                    </w:txbxContent>
                  </v:textbox>
                </v:oval>
                <v:shape id="_x0000_s1053"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7A2B62A" w14:textId="0D17F3D2" w:rsidR="00A71D47" w:rsidRDefault="00A71D47" w:rsidP="007C1AAC">
                        <w:pPr>
                          <w:rPr>
                            <w:sz w:val="18"/>
                          </w:rPr>
                        </w:pPr>
                        <w:r>
                          <w:rPr>
                            <w:sz w:val="18"/>
                          </w:rPr>
                          <w:t>Care Team Contributor</w:t>
                        </w:r>
                      </w:p>
                      <w:p w14:paraId="3833505C" w14:textId="77777777" w:rsidR="00A71D47" w:rsidRDefault="00A71D47"/>
                      <w:p w14:paraId="239EB0DE" w14:textId="77777777" w:rsidR="00A71D47" w:rsidRDefault="00A71D47" w:rsidP="007C1AAC">
                        <w:pPr>
                          <w:rPr>
                            <w:sz w:val="18"/>
                          </w:rPr>
                        </w:pPr>
                        <w:r>
                          <w:rPr>
                            <w:sz w:val="18"/>
                          </w:rPr>
                          <w:t>Actor ABC</w:t>
                        </w:r>
                      </w:p>
                    </w:txbxContent>
                  </v:textbox>
                </v:shape>
                <v:line id="Line 155" o:spid="_x0000_s105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_x0000_s1055"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CF786FB" w14:textId="6AF17D07" w:rsidR="00A71D47" w:rsidRDefault="00A71D47" w:rsidP="007C1AAC">
                        <w:pPr>
                          <w:rPr>
                            <w:sz w:val="18"/>
                          </w:rPr>
                        </w:pPr>
                        <w:r>
                          <w:rPr>
                            <w:sz w:val="18"/>
                          </w:rPr>
                          <w:t>Care Team Service</w:t>
                        </w:r>
                      </w:p>
                      <w:p w14:paraId="7F020D6B" w14:textId="77777777" w:rsidR="00A71D47" w:rsidRDefault="00A71D47"/>
                      <w:p w14:paraId="0CC9B198" w14:textId="77777777" w:rsidR="00A71D47" w:rsidRDefault="00A71D47" w:rsidP="007C1AAC">
                        <w:pPr>
                          <w:rPr>
                            <w:sz w:val="18"/>
                          </w:rPr>
                        </w:pPr>
                        <w:r>
                          <w:rPr>
                            <w:sz w:val="18"/>
                          </w:rPr>
                          <w:t>Actor DEF</w:t>
                        </w:r>
                      </w:p>
                    </w:txbxContent>
                  </v:textbox>
                </v:shape>
                <v:line id="Line 157" o:spid="_x0000_s105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2C7FDFE3" w14:textId="77777777" w:rsidR="002D5B69" w:rsidRPr="003651D9" w:rsidRDefault="002D5B69" w:rsidP="00BB76BC">
      <w:pPr>
        <w:pStyle w:val="FigureTitle"/>
      </w:pPr>
      <w:r w:rsidRPr="003651D9">
        <w:t xml:space="preserve">Figure 3.Y.2-1: </w:t>
      </w:r>
      <w:r w:rsidR="001B2B50" w:rsidRPr="003651D9">
        <w:t>Use Case Diagram</w:t>
      </w:r>
    </w:p>
    <w:p w14:paraId="40BCD817" w14:textId="77777777" w:rsidR="002D5B69" w:rsidRPr="003651D9" w:rsidRDefault="002D5B69" w:rsidP="00BB76BC">
      <w:pPr>
        <w:pStyle w:val="TableTitle"/>
      </w:pPr>
    </w:p>
    <w:p w14:paraId="27BAAEEB"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6AA726FD" w14:textId="77777777" w:rsidTr="00BB76BC">
        <w:tc>
          <w:tcPr>
            <w:tcW w:w="1008" w:type="dxa"/>
            <w:shd w:val="clear" w:color="auto" w:fill="auto"/>
          </w:tcPr>
          <w:p w14:paraId="3FD52891" w14:textId="77777777" w:rsidR="00C6772C" w:rsidRPr="003651D9" w:rsidRDefault="00C6772C" w:rsidP="00597DB2">
            <w:pPr>
              <w:pStyle w:val="BodyText"/>
              <w:rPr>
                <w:b/>
              </w:rPr>
            </w:pPr>
            <w:r w:rsidRPr="003651D9">
              <w:rPr>
                <w:b/>
              </w:rPr>
              <w:t>Actor:</w:t>
            </w:r>
          </w:p>
        </w:tc>
        <w:tc>
          <w:tcPr>
            <w:tcW w:w="8568" w:type="dxa"/>
            <w:shd w:val="clear" w:color="auto" w:fill="auto"/>
          </w:tcPr>
          <w:p w14:paraId="6F82092E" w14:textId="1CD9AA69" w:rsidR="00C6772C" w:rsidRPr="003651D9" w:rsidRDefault="002B43C4" w:rsidP="00597DB2">
            <w:pPr>
              <w:pStyle w:val="BodyText"/>
            </w:pPr>
            <w:r w:rsidRPr="00CA4288">
              <w:t xml:space="preserve">Care </w:t>
            </w:r>
            <w:r>
              <w:t>Team</w:t>
            </w:r>
            <w:r w:rsidRPr="00CA4288">
              <w:t xml:space="preserve"> Contributor</w:t>
            </w:r>
          </w:p>
        </w:tc>
      </w:tr>
      <w:tr w:rsidR="002B43C4" w:rsidRPr="003651D9" w14:paraId="076DA544" w14:textId="77777777" w:rsidTr="00BB76BC">
        <w:tc>
          <w:tcPr>
            <w:tcW w:w="1008" w:type="dxa"/>
            <w:shd w:val="clear" w:color="auto" w:fill="auto"/>
          </w:tcPr>
          <w:p w14:paraId="298FACBA" w14:textId="77777777" w:rsidR="002B43C4" w:rsidRPr="003651D9" w:rsidRDefault="002B43C4" w:rsidP="002B43C4">
            <w:pPr>
              <w:pStyle w:val="BodyText"/>
              <w:rPr>
                <w:b/>
              </w:rPr>
            </w:pPr>
            <w:r w:rsidRPr="003651D9">
              <w:rPr>
                <w:b/>
              </w:rPr>
              <w:t>Role:</w:t>
            </w:r>
          </w:p>
        </w:tc>
        <w:tc>
          <w:tcPr>
            <w:tcW w:w="8568" w:type="dxa"/>
            <w:shd w:val="clear" w:color="auto" w:fill="auto"/>
          </w:tcPr>
          <w:p w14:paraId="07E215DE" w14:textId="5DA8E36E" w:rsidR="002B43C4" w:rsidRPr="003651D9" w:rsidRDefault="002B43C4" w:rsidP="002B43C4">
            <w:pPr>
              <w:pStyle w:val="BodyText"/>
            </w:pPr>
            <w:r w:rsidRPr="00CA4288">
              <w:t xml:space="preserve">The Care </w:t>
            </w:r>
            <w:r>
              <w:t>Team</w:t>
            </w:r>
            <w:r w:rsidRPr="00CA4288">
              <w:t xml:space="preserve"> Contributor submits a care </w:t>
            </w:r>
            <w:r>
              <w:t>team</w:t>
            </w:r>
            <w:r w:rsidRPr="00CA4288">
              <w:t xml:space="preserve"> that is updated, or </w:t>
            </w:r>
            <w:r>
              <w:t xml:space="preserve">needs to be </w:t>
            </w:r>
            <w:r w:rsidRPr="00CA4288">
              <w:t>created.</w:t>
            </w:r>
          </w:p>
        </w:tc>
      </w:tr>
      <w:tr w:rsidR="002B43C4" w:rsidRPr="003651D9" w14:paraId="669CFA12" w14:textId="77777777" w:rsidTr="00BB76BC">
        <w:tc>
          <w:tcPr>
            <w:tcW w:w="1008" w:type="dxa"/>
            <w:shd w:val="clear" w:color="auto" w:fill="auto"/>
          </w:tcPr>
          <w:p w14:paraId="1469DD59" w14:textId="77777777" w:rsidR="002B43C4" w:rsidRPr="003651D9" w:rsidRDefault="002B43C4" w:rsidP="002B43C4">
            <w:pPr>
              <w:pStyle w:val="BodyText"/>
              <w:rPr>
                <w:b/>
              </w:rPr>
            </w:pPr>
            <w:r w:rsidRPr="003651D9">
              <w:rPr>
                <w:b/>
              </w:rPr>
              <w:t>Actor:</w:t>
            </w:r>
          </w:p>
        </w:tc>
        <w:tc>
          <w:tcPr>
            <w:tcW w:w="8568" w:type="dxa"/>
            <w:shd w:val="clear" w:color="auto" w:fill="auto"/>
          </w:tcPr>
          <w:p w14:paraId="3C5D6949" w14:textId="4827AE7B" w:rsidR="002B43C4" w:rsidRPr="003651D9" w:rsidRDefault="002B43C4" w:rsidP="002B43C4">
            <w:pPr>
              <w:pStyle w:val="BodyText"/>
            </w:pPr>
            <w:r w:rsidRPr="00CA4288">
              <w:t xml:space="preserve">Care </w:t>
            </w:r>
            <w:r>
              <w:t>Team</w:t>
            </w:r>
            <w:r w:rsidRPr="00CA4288">
              <w:t xml:space="preserve"> Service</w:t>
            </w:r>
          </w:p>
        </w:tc>
      </w:tr>
      <w:tr w:rsidR="002B43C4" w:rsidRPr="003651D9" w14:paraId="62B29564" w14:textId="77777777" w:rsidTr="00BB76BC">
        <w:tc>
          <w:tcPr>
            <w:tcW w:w="1008" w:type="dxa"/>
            <w:shd w:val="clear" w:color="auto" w:fill="auto"/>
          </w:tcPr>
          <w:p w14:paraId="2F327B9A" w14:textId="77777777" w:rsidR="002B43C4" w:rsidRPr="003651D9" w:rsidRDefault="002B43C4" w:rsidP="002B43C4">
            <w:pPr>
              <w:pStyle w:val="BodyText"/>
              <w:rPr>
                <w:b/>
              </w:rPr>
            </w:pPr>
            <w:r w:rsidRPr="003651D9">
              <w:rPr>
                <w:b/>
              </w:rPr>
              <w:t>Role:</w:t>
            </w:r>
          </w:p>
        </w:tc>
        <w:tc>
          <w:tcPr>
            <w:tcW w:w="8568" w:type="dxa"/>
            <w:shd w:val="clear" w:color="auto" w:fill="auto"/>
          </w:tcPr>
          <w:p w14:paraId="3EBC8E79" w14:textId="3329E108" w:rsidR="002B43C4" w:rsidRPr="003651D9" w:rsidRDefault="002B43C4" w:rsidP="002B43C4">
            <w:pPr>
              <w:pStyle w:val="BodyText"/>
            </w:pPr>
            <w:r w:rsidRPr="00CA4288">
              <w:t xml:space="preserve">The Care </w:t>
            </w:r>
            <w:r>
              <w:t>Team</w:t>
            </w:r>
            <w:r w:rsidRPr="00CA4288">
              <w:t xml:space="preserve"> Service receives submitted care </w:t>
            </w:r>
            <w:r>
              <w:t>teams</w:t>
            </w:r>
            <w:r w:rsidRPr="00CA4288">
              <w:t xml:space="preserve"> for management as per FHIR Resource Integrity management.</w:t>
            </w:r>
          </w:p>
        </w:tc>
      </w:tr>
    </w:tbl>
    <w:p w14:paraId="621618B9" w14:textId="745C19B7" w:rsidR="00613604" w:rsidRPr="003651D9" w:rsidRDefault="00613604" w:rsidP="00BB76BC">
      <w:pPr>
        <w:pStyle w:val="TableTitle"/>
      </w:pPr>
    </w:p>
    <w:p w14:paraId="2883078C" w14:textId="30F522D7" w:rsidR="00CF283F" w:rsidRDefault="00303E20" w:rsidP="00303E20">
      <w:pPr>
        <w:pStyle w:val="Heading3"/>
        <w:numPr>
          <w:ilvl w:val="0"/>
          <w:numId w:val="0"/>
        </w:numPr>
        <w:rPr>
          <w:noProof w:val="0"/>
        </w:rPr>
      </w:pPr>
      <w:bookmarkStart w:id="245" w:name="_Toc345074675"/>
      <w:r w:rsidRPr="003651D9">
        <w:rPr>
          <w:noProof w:val="0"/>
        </w:rPr>
        <w:t>3</w:t>
      </w:r>
      <w:r w:rsidR="00CF283F" w:rsidRPr="003651D9">
        <w:rPr>
          <w:noProof w:val="0"/>
        </w:rPr>
        <w:t>.Y</w:t>
      </w:r>
      <w:r w:rsidR="00EC0427">
        <w:rPr>
          <w:noProof w:val="0"/>
        </w:rPr>
        <w:t>1</w:t>
      </w:r>
      <w:r w:rsidR="00CF283F" w:rsidRPr="003651D9">
        <w:rPr>
          <w:noProof w:val="0"/>
        </w:rPr>
        <w:t>.3 Referenced Standard</w:t>
      </w:r>
      <w:r w:rsidR="00DD13DB" w:rsidRPr="003651D9">
        <w:rPr>
          <w:noProof w:val="0"/>
        </w:rPr>
        <w:t>s</w:t>
      </w:r>
      <w:bookmarkEnd w:id="245"/>
    </w:p>
    <w:p w14:paraId="7FD4945A" w14:textId="6152AB47" w:rsidR="000601D4" w:rsidRPr="000601D4" w:rsidRDefault="000601D4" w:rsidP="00496186">
      <w:pPr>
        <w:pStyle w:val="BodyText"/>
      </w:pPr>
      <w:r w:rsidRPr="000601D4">
        <w:t>HL7® FHIR® standard</w:t>
      </w:r>
      <w:r>
        <w:t xml:space="preserve"> STU ??</w:t>
      </w:r>
    </w:p>
    <w:p w14:paraId="0E87AB4F" w14:textId="3B53DE4E" w:rsidR="00CF283F" w:rsidRPr="003651D9" w:rsidRDefault="00303E20" w:rsidP="00303E20">
      <w:pPr>
        <w:pStyle w:val="Heading3"/>
        <w:numPr>
          <w:ilvl w:val="0"/>
          <w:numId w:val="0"/>
        </w:numPr>
        <w:rPr>
          <w:noProof w:val="0"/>
        </w:rPr>
      </w:pPr>
      <w:bookmarkStart w:id="246" w:name="_Toc345074676"/>
      <w:r w:rsidRPr="003651D9">
        <w:rPr>
          <w:noProof w:val="0"/>
        </w:rPr>
        <w:lastRenderedPageBreak/>
        <w:t>3</w:t>
      </w:r>
      <w:r w:rsidR="00CF283F" w:rsidRPr="003651D9">
        <w:rPr>
          <w:noProof w:val="0"/>
        </w:rPr>
        <w:t>.Y</w:t>
      </w:r>
      <w:r w:rsidR="00EC0427">
        <w:rPr>
          <w:noProof w:val="0"/>
        </w:rPr>
        <w:t>1</w:t>
      </w:r>
      <w:r w:rsidR="00CF283F" w:rsidRPr="003651D9">
        <w:rPr>
          <w:noProof w:val="0"/>
        </w:rPr>
        <w:t>.4 Interaction Diagram</w:t>
      </w:r>
      <w:bookmarkEnd w:id="246"/>
    </w:p>
    <w:p w14:paraId="40A7F937" w14:textId="114784F1" w:rsidR="007C1AAC" w:rsidRPr="003651D9" w:rsidRDefault="00FE43B6">
      <w:pPr>
        <w:pStyle w:val="BodyText"/>
      </w:pPr>
      <w:r>
        <w:rPr>
          <w:noProof/>
        </w:rPr>
        <mc:AlternateContent>
          <mc:Choice Requires="wpc">
            <w:drawing>
              <wp:inline distT="0" distB="0" distL="0" distR="0" wp14:anchorId="4DB36508" wp14:editId="2308523C">
                <wp:extent cx="5943600" cy="2400300"/>
                <wp:effectExtent l="0" t="0" r="0" b="317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D4B8" w14:textId="070D07DD" w:rsidR="00A71D47" w:rsidRPr="007C1AAC" w:rsidRDefault="00A71D47" w:rsidP="007C1AAC">
                              <w:pPr>
                                <w:jc w:val="center"/>
                                <w:rPr>
                                  <w:sz w:val="22"/>
                                  <w:szCs w:val="22"/>
                                </w:rPr>
                              </w:pPr>
                              <w:r>
                                <w:rPr>
                                  <w:sz w:val="22"/>
                                  <w:szCs w:val="22"/>
                                </w:rPr>
                                <w:t>Care Team Contributor</w:t>
                              </w:r>
                            </w:p>
                            <w:p w14:paraId="28175B41" w14:textId="77777777" w:rsidR="00A71D47" w:rsidRDefault="00A71D47"/>
                            <w:p w14:paraId="2314A03C" w14:textId="77777777" w:rsidR="00A71D47" w:rsidRPr="007C1AAC" w:rsidRDefault="00A71D47"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68D07" w14:textId="29798829" w:rsidR="00A71D47" w:rsidRPr="007C1AAC" w:rsidRDefault="00A71D47" w:rsidP="007C1AAC">
                              <w:pPr>
                                <w:rPr>
                                  <w:sz w:val="22"/>
                                  <w:szCs w:val="22"/>
                                </w:rPr>
                              </w:pPr>
                              <w:r>
                                <w:rPr>
                                  <w:sz w:val="22"/>
                                  <w:szCs w:val="22"/>
                                </w:rPr>
                                <w:t>Update Care Team</w:t>
                              </w:r>
                            </w:p>
                            <w:p w14:paraId="377D1B09" w14:textId="77777777" w:rsidR="00A71D47" w:rsidRDefault="00A71D47"/>
                            <w:p w14:paraId="55830BC6" w14:textId="77777777" w:rsidR="00A71D47" w:rsidRPr="007C1AAC" w:rsidRDefault="00A71D47"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F3CC1" w14:textId="7F3629EA" w:rsidR="00A71D47" w:rsidRPr="007C1AAC" w:rsidRDefault="00A71D47" w:rsidP="007C1AAC">
                              <w:pPr>
                                <w:jc w:val="center"/>
                                <w:rPr>
                                  <w:sz w:val="22"/>
                                  <w:szCs w:val="22"/>
                                </w:rPr>
                              </w:pPr>
                              <w:r>
                                <w:rPr>
                                  <w:sz w:val="22"/>
                                  <w:szCs w:val="22"/>
                                </w:rPr>
                                <w:t>Care Team Service</w:t>
                              </w:r>
                            </w:p>
                            <w:p w14:paraId="11EA904F" w14:textId="77777777" w:rsidR="00A71D47" w:rsidRDefault="00A71D47"/>
                            <w:p w14:paraId="6EAED228" w14:textId="77777777" w:rsidR="00A71D47" w:rsidRPr="007C1AAC" w:rsidRDefault="00A71D47"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D0FA" w14:textId="0FA90C4D" w:rsidR="00A71D47" w:rsidRPr="007C1AAC" w:rsidRDefault="00A71D47" w:rsidP="007C1AAC">
                              <w:pPr>
                                <w:rPr>
                                  <w:sz w:val="22"/>
                                  <w:szCs w:val="22"/>
                                </w:rPr>
                              </w:pPr>
                              <w:r>
                                <w:rPr>
                                  <w:sz w:val="22"/>
                                  <w:szCs w:val="22"/>
                                </w:rPr>
                                <w:t>Create Care Team</w:t>
                              </w:r>
                            </w:p>
                            <w:p w14:paraId="283F00A8" w14:textId="77777777" w:rsidR="00A71D47" w:rsidRDefault="00A71D47"/>
                            <w:p w14:paraId="1408EDD9" w14:textId="77777777" w:rsidR="00A71D47" w:rsidRPr="007C1AAC" w:rsidRDefault="00A71D47"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1"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36508" id="Canvas 159" o:spid="_x0000_s105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k0e0EFsFAAAgIgAADgAAAAAA&#10;AAAAAAAAAAAuAgAAZHJzL2Uyb0RvYy54bWxQSwECLQAUAAYACAAAACEApfDr5twAAAAFAQAADwAA&#10;AAAAAAAAAAAAAAC1BwAAZHJzL2Rvd25yZXYueG1sUEsFBgAAAAAEAAQA8wAAAL4IAAAAAA==&#10;">
                <v:shape id="_x0000_s1058" type="#_x0000_t75" style="position:absolute;width:59436;height:24003;visibility:visible;mso-wrap-style:square">
                  <v:fill o:detectmouseclick="t"/>
                  <v:path o:connecttype="none"/>
                </v:shape>
                <v:shape id="_x0000_s105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B32D4B8" w14:textId="070D07DD" w:rsidR="00A71D47" w:rsidRPr="007C1AAC" w:rsidRDefault="00A71D47" w:rsidP="007C1AAC">
                        <w:pPr>
                          <w:jc w:val="center"/>
                          <w:rPr>
                            <w:sz w:val="22"/>
                            <w:szCs w:val="22"/>
                          </w:rPr>
                        </w:pPr>
                        <w:r>
                          <w:rPr>
                            <w:sz w:val="22"/>
                            <w:szCs w:val="22"/>
                          </w:rPr>
                          <w:t>Care Team Contributor</w:t>
                        </w:r>
                      </w:p>
                      <w:p w14:paraId="28175B41" w14:textId="77777777" w:rsidR="00A71D47" w:rsidRDefault="00A71D47"/>
                      <w:p w14:paraId="2314A03C" w14:textId="77777777" w:rsidR="00A71D47" w:rsidRPr="007C1AAC" w:rsidRDefault="00A71D47" w:rsidP="007C1AAC">
                        <w:pPr>
                          <w:jc w:val="center"/>
                          <w:rPr>
                            <w:sz w:val="22"/>
                            <w:szCs w:val="22"/>
                          </w:rPr>
                        </w:pPr>
                        <w:r w:rsidRPr="007C1AAC">
                          <w:rPr>
                            <w:sz w:val="22"/>
                            <w:szCs w:val="22"/>
                          </w:rPr>
                          <w:t>A</w:t>
                        </w:r>
                        <w:r>
                          <w:rPr>
                            <w:sz w:val="22"/>
                            <w:szCs w:val="22"/>
                          </w:rPr>
                          <w:t>ctor A</w:t>
                        </w:r>
                      </w:p>
                    </w:txbxContent>
                  </v:textbox>
                </v:shape>
                <v:line id="Line 161" o:spid="_x0000_s106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06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A68D07" w14:textId="29798829" w:rsidR="00A71D47" w:rsidRPr="007C1AAC" w:rsidRDefault="00A71D47" w:rsidP="007C1AAC">
                        <w:pPr>
                          <w:rPr>
                            <w:sz w:val="22"/>
                            <w:szCs w:val="22"/>
                          </w:rPr>
                        </w:pPr>
                        <w:r>
                          <w:rPr>
                            <w:sz w:val="22"/>
                            <w:szCs w:val="22"/>
                          </w:rPr>
                          <w:t>Update Care Team</w:t>
                        </w:r>
                      </w:p>
                      <w:p w14:paraId="377D1B09" w14:textId="77777777" w:rsidR="00A71D47" w:rsidRDefault="00A71D47"/>
                      <w:p w14:paraId="55830BC6" w14:textId="77777777" w:rsidR="00A71D47" w:rsidRPr="007C1AAC" w:rsidRDefault="00A71D47" w:rsidP="007C1AAC">
                        <w:pPr>
                          <w:rPr>
                            <w:sz w:val="22"/>
                            <w:szCs w:val="22"/>
                          </w:rPr>
                        </w:pPr>
                        <w:r>
                          <w:rPr>
                            <w:sz w:val="22"/>
                            <w:szCs w:val="22"/>
                          </w:rPr>
                          <w:t xml:space="preserve">Message </w:t>
                        </w:r>
                        <w:r w:rsidRPr="007C1AAC">
                          <w:rPr>
                            <w:sz w:val="22"/>
                            <w:szCs w:val="22"/>
                          </w:rPr>
                          <w:t>1</w:t>
                        </w:r>
                      </w:p>
                    </w:txbxContent>
                  </v:textbox>
                </v:shape>
                <v:line id="Line 163" o:spid="_x0000_s106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06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06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06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29F3CC1" w14:textId="7F3629EA" w:rsidR="00A71D47" w:rsidRPr="007C1AAC" w:rsidRDefault="00A71D47" w:rsidP="007C1AAC">
                        <w:pPr>
                          <w:jc w:val="center"/>
                          <w:rPr>
                            <w:sz w:val="22"/>
                            <w:szCs w:val="22"/>
                          </w:rPr>
                        </w:pPr>
                        <w:r>
                          <w:rPr>
                            <w:sz w:val="22"/>
                            <w:szCs w:val="22"/>
                          </w:rPr>
                          <w:t>Care Team Service</w:t>
                        </w:r>
                      </w:p>
                      <w:p w14:paraId="11EA904F" w14:textId="77777777" w:rsidR="00A71D47" w:rsidRDefault="00A71D47"/>
                      <w:p w14:paraId="6EAED228" w14:textId="77777777" w:rsidR="00A71D47" w:rsidRPr="007C1AAC" w:rsidRDefault="00A71D47" w:rsidP="007C1AAC">
                        <w:pPr>
                          <w:jc w:val="center"/>
                          <w:rPr>
                            <w:sz w:val="22"/>
                            <w:szCs w:val="22"/>
                          </w:rPr>
                        </w:pPr>
                        <w:r w:rsidRPr="007C1AAC">
                          <w:rPr>
                            <w:sz w:val="22"/>
                            <w:szCs w:val="22"/>
                          </w:rPr>
                          <w:t>A</w:t>
                        </w:r>
                        <w:r>
                          <w:rPr>
                            <w:sz w:val="22"/>
                            <w:szCs w:val="22"/>
                          </w:rPr>
                          <w:t>ctor D</w:t>
                        </w:r>
                      </w:p>
                    </w:txbxContent>
                  </v:textbox>
                </v:shape>
                <v:shape id="Text Box 169" o:spid="_x0000_s1067"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555D0FA" w14:textId="0FA90C4D" w:rsidR="00A71D47" w:rsidRPr="007C1AAC" w:rsidRDefault="00A71D47" w:rsidP="007C1AAC">
                        <w:pPr>
                          <w:rPr>
                            <w:sz w:val="22"/>
                            <w:szCs w:val="22"/>
                          </w:rPr>
                        </w:pPr>
                        <w:r>
                          <w:rPr>
                            <w:sz w:val="22"/>
                            <w:szCs w:val="22"/>
                          </w:rPr>
                          <w:t>Create Care Team</w:t>
                        </w:r>
                      </w:p>
                      <w:p w14:paraId="283F00A8" w14:textId="77777777" w:rsidR="00A71D47" w:rsidRDefault="00A71D47"/>
                      <w:p w14:paraId="1408EDD9" w14:textId="77777777" w:rsidR="00A71D47" w:rsidRPr="007C1AAC" w:rsidRDefault="00A71D47" w:rsidP="007C1AAC">
                        <w:pPr>
                          <w:rPr>
                            <w:sz w:val="22"/>
                            <w:szCs w:val="22"/>
                          </w:rPr>
                        </w:pPr>
                        <w:r>
                          <w:rPr>
                            <w:sz w:val="22"/>
                            <w:szCs w:val="22"/>
                          </w:rPr>
                          <w:t xml:space="preserve">Message </w:t>
                        </w:r>
                        <w:r w:rsidRPr="007C1AAC">
                          <w:rPr>
                            <w:sz w:val="22"/>
                            <w:szCs w:val="22"/>
                          </w:rPr>
                          <w:t>2</w:t>
                        </w:r>
                      </w:p>
                    </w:txbxContent>
                  </v:textbox>
                </v:shape>
                <v:line id="Line 289" o:spid="_x0000_s1068"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w10:anchorlock/>
              </v:group>
            </w:pict>
          </mc:Fallback>
        </mc:AlternateContent>
      </w:r>
    </w:p>
    <w:p w14:paraId="071088B4" w14:textId="736DFEE9" w:rsidR="00CF283F" w:rsidRPr="003651D9" w:rsidRDefault="00303E20" w:rsidP="00680648">
      <w:pPr>
        <w:pStyle w:val="Heading4"/>
        <w:numPr>
          <w:ilvl w:val="0"/>
          <w:numId w:val="0"/>
        </w:numPr>
        <w:rPr>
          <w:noProof w:val="0"/>
        </w:rPr>
      </w:pPr>
      <w:bookmarkStart w:id="247" w:name="_Toc345074677"/>
      <w:r w:rsidRPr="003651D9">
        <w:rPr>
          <w:noProof w:val="0"/>
        </w:rPr>
        <w:t>3</w:t>
      </w:r>
      <w:r w:rsidR="00CF283F" w:rsidRPr="003651D9">
        <w:rPr>
          <w:noProof w:val="0"/>
        </w:rPr>
        <w:t>.Y</w:t>
      </w:r>
      <w:r w:rsidR="00EC0427">
        <w:rPr>
          <w:noProof w:val="0"/>
        </w:rPr>
        <w:t>1</w:t>
      </w:r>
      <w:r w:rsidR="00CF283F" w:rsidRPr="003651D9">
        <w:rPr>
          <w:noProof w:val="0"/>
        </w:rPr>
        <w:t xml:space="preserve">.4.1 </w:t>
      </w:r>
      <w:r w:rsidR="000601D4">
        <w:rPr>
          <w:noProof w:val="0"/>
        </w:rPr>
        <w:t>Update Care Team</w:t>
      </w:r>
      <w:bookmarkEnd w:id="247"/>
    </w:p>
    <w:bookmarkEnd w:id="207"/>
    <w:bookmarkEnd w:id="208"/>
    <w:bookmarkEnd w:id="209"/>
    <w:bookmarkEnd w:id="210"/>
    <w:bookmarkEnd w:id="211"/>
    <w:p w14:paraId="7F814E56" w14:textId="156EEE43" w:rsidR="000601D4" w:rsidRPr="00CA4288" w:rsidRDefault="000601D4" w:rsidP="000601D4">
      <w:pPr>
        <w:pStyle w:val="BodyText"/>
      </w:pPr>
      <w:r w:rsidRPr="00CA4288">
        <w:t xml:space="preserve">The Care </w:t>
      </w:r>
      <w:r>
        <w:t>Team</w:t>
      </w:r>
      <w:r w:rsidRPr="00CA4288">
        <w:t xml:space="preserve"> Contributor submits a care </w:t>
      </w:r>
      <w:r>
        <w:t>team</w:t>
      </w:r>
      <w:r w:rsidRPr="00CA4288">
        <w:t xml:space="preserve"> that has been edited to a Care </w:t>
      </w:r>
      <w:r>
        <w:t>Team</w:t>
      </w:r>
      <w:r w:rsidRPr="00CA4288">
        <w:t xml:space="preserve"> Service. The Care </w:t>
      </w:r>
      <w:r>
        <w:t>Team</w:t>
      </w:r>
      <w:r w:rsidRPr="00CA4288">
        <w:t xml:space="preserve"> Service</w:t>
      </w:r>
      <w:r>
        <w:t xml:space="preserve"> handles the FHIR CareTeam</w:t>
      </w:r>
      <w:r w:rsidRPr="00CA4288">
        <w:t xml:space="preserve"> Resource according to FHIR Resource integrity.</w:t>
      </w:r>
      <w:r w:rsidR="0044526E">
        <w:t xml:space="preserve"> </w:t>
      </w:r>
    </w:p>
    <w:p w14:paraId="1B34D08D" w14:textId="560453D7" w:rsidR="00CF283F" w:rsidRPr="003651D9" w:rsidRDefault="00303E20" w:rsidP="00303E20">
      <w:pPr>
        <w:pStyle w:val="Heading5"/>
        <w:numPr>
          <w:ilvl w:val="0"/>
          <w:numId w:val="0"/>
        </w:numPr>
        <w:rPr>
          <w:noProof w:val="0"/>
        </w:rPr>
      </w:pPr>
      <w:bookmarkStart w:id="248" w:name="_Toc345074678"/>
      <w:r w:rsidRPr="003651D9">
        <w:rPr>
          <w:noProof w:val="0"/>
        </w:rPr>
        <w:t>3</w:t>
      </w:r>
      <w:r w:rsidR="00CF283F" w:rsidRPr="003651D9">
        <w:rPr>
          <w:noProof w:val="0"/>
        </w:rPr>
        <w:t>.Y</w:t>
      </w:r>
      <w:r w:rsidR="00EC0427">
        <w:rPr>
          <w:noProof w:val="0"/>
        </w:rPr>
        <w:t>1</w:t>
      </w:r>
      <w:r w:rsidR="00CF283F" w:rsidRPr="003651D9">
        <w:rPr>
          <w:noProof w:val="0"/>
        </w:rPr>
        <w:t>.4.1.1 Trigger Events</w:t>
      </w:r>
      <w:bookmarkEnd w:id="248"/>
    </w:p>
    <w:p w14:paraId="3AA88FDC" w14:textId="19E9AB34" w:rsidR="000601D4" w:rsidRPr="00CA4288" w:rsidRDefault="000601D4" w:rsidP="000601D4">
      <w:pPr>
        <w:pStyle w:val="BodyText"/>
      </w:pPr>
      <w:r w:rsidRPr="00CA4288">
        <w:t>A</w:t>
      </w:r>
      <w:r>
        <w:t>n existing</w:t>
      </w:r>
      <w:r w:rsidRPr="00CA4288">
        <w:t xml:space="preserve"> care </w:t>
      </w:r>
      <w:r>
        <w:t>team</w:t>
      </w:r>
      <w:r w:rsidRPr="00CA4288">
        <w:t xml:space="preserve"> has been edited, and the set of </w:t>
      </w:r>
      <w:r>
        <w:t>attributes</w:t>
      </w:r>
      <w:r w:rsidRPr="00CA4288">
        <w:t xml:space="preserve"> for the care </w:t>
      </w:r>
      <w:r>
        <w:t>team</w:t>
      </w:r>
      <w:r w:rsidRPr="00CA4288">
        <w:t xml:space="preserve"> are to be committed to a Care </w:t>
      </w:r>
      <w:r>
        <w:t>Team</w:t>
      </w:r>
      <w:r w:rsidRPr="00CA4288">
        <w:t xml:space="preserve"> Service.</w:t>
      </w:r>
    </w:p>
    <w:p w14:paraId="09DC2B91" w14:textId="22FE36F6" w:rsidR="00CF283F" w:rsidRPr="003651D9" w:rsidRDefault="00303E20" w:rsidP="00303E20">
      <w:pPr>
        <w:pStyle w:val="Heading5"/>
        <w:numPr>
          <w:ilvl w:val="0"/>
          <w:numId w:val="0"/>
        </w:numPr>
        <w:rPr>
          <w:noProof w:val="0"/>
        </w:rPr>
      </w:pPr>
      <w:bookmarkStart w:id="249" w:name="_Toc345074679"/>
      <w:r w:rsidRPr="003651D9">
        <w:rPr>
          <w:noProof w:val="0"/>
        </w:rPr>
        <w:t>3</w:t>
      </w:r>
      <w:r w:rsidR="00CF283F" w:rsidRPr="003651D9">
        <w:rPr>
          <w:noProof w:val="0"/>
        </w:rPr>
        <w:t>.Y</w:t>
      </w:r>
      <w:r w:rsidR="00EC0427">
        <w:rPr>
          <w:noProof w:val="0"/>
        </w:rPr>
        <w:t>1</w:t>
      </w:r>
      <w:r w:rsidR="00CF283F" w:rsidRPr="003651D9">
        <w:rPr>
          <w:noProof w:val="0"/>
        </w:rPr>
        <w:t>.4.1.2 Message Semantics</w:t>
      </w:r>
      <w:bookmarkEnd w:id="249"/>
    </w:p>
    <w:p w14:paraId="07F08EC1" w14:textId="7F98E4CE" w:rsidR="000601D4" w:rsidRPr="00CA4288" w:rsidRDefault="000601D4" w:rsidP="000601D4">
      <w:pPr>
        <w:pStyle w:val="BodyText"/>
      </w:pPr>
      <w:r w:rsidRPr="00CA4288">
        <w:t>This is an</w:t>
      </w:r>
      <w:r>
        <w:t xml:space="preserve"> HTTP or HTTPS PUT of a CareTeam</w:t>
      </w:r>
      <w:r w:rsidRPr="00CA4288">
        <w:t xml:space="preserve"> resource, as constrained by this profile.</w:t>
      </w:r>
    </w:p>
    <w:p w14:paraId="32A12EEC" w14:textId="24E2740B" w:rsidR="000601D4" w:rsidRPr="00CA4288" w:rsidRDefault="000601D4" w:rsidP="000601D4">
      <w:pPr>
        <w:pStyle w:val="BodyText"/>
      </w:pPr>
      <w:r w:rsidRPr="00CA4288">
        <w:t xml:space="preserve">The base </w:t>
      </w:r>
      <w:r>
        <w:t>URL for this is: [base]/CareTeam</w:t>
      </w:r>
      <w:r w:rsidRPr="00CA4288">
        <w:t xml:space="preserve">/[id] </w:t>
      </w:r>
    </w:p>
    <w:p w14:paraId="6C91DF09" w14:textId="46C80EAA" w:rsidR="000601D4" w:rsidRDefault="000601D4" w:rsidP="000601D4">
      <w:pPr>
        <w:pStyle w:val="BodyText"/>
      </w:pPr>
      <w:r w:rsidRPr="00CA4288">
        <w:t>Where the body of the transaction contains</w:t>
      </w:r>
      <w:r>
        <w:t xml:space="preserve"> the CareTeam</w:t>
      </w:r>
      <w:r w:rsidRPr="00CA4288">
        <w:t xml:space="preserve"> resource. </w:t>
      </w:r>
    </w:p>
    <w:p w14:paraId="03E76D0C" w14:textId="71260456" w:rsidR="000601D4" w:rsidRPr="00CA4288" w:rsidRDefault="000601D4" w:rsidP="000601D4">
      <w:pPr>
        <w:pStyle w:val="BodyText"/>
      </w:pPr>
      <w:r>
        <w:t xml:space="preserve">See </w:t>
      </w:r>
      <w:r w:rsidRPr="00CA4288">
        <w:t>http://hl7.org/fhir/http.html#</w:t>
      </w:r>
      <w:commentRangeStart w:id="250"/>
      <w:r w:rsidRPr="00CA4288">
        <w:t>update</w:t>
      </w:r>
      <w:commentRangeEnd w:id="250"/>
      <w:r>
        <w:rPr>
          <w:rStyle w:val="CommentReference"/>
        </w:rPr>
        <w:commentReference w:id="250"/>
      </w:r>
    </w:p>
    <w:p w14:paraId="2D1CD912" w14:textId="5E817F54" w:rsidR="00CF283F" w:rsidRPr="003651D9" w:rsidRDefault="00303E20" w:rsidP="00303E20">
      <w:pPr>
        <w:pStyle w:val="Heading5"/>
        <w:numPr>
          <w:ilvl w:val="0"/>
          <w:numId w:val="0"/>
        </w:numPr>
        <w:rPr>
          <w:noProof w:val="0"/>
        </w:rPr>
      </w:pPr>
      <w:bookmarkStart w:id="251" w:name="_Toc345074680"/>
      <w:r w:rsidRPr="003651D9">
        <w:rPr>
          <w:noProof w:val="0"/>
        </w:rPr>
        <w:t>3</w:t>
      </w:r>
      <w:r w:rsidR="00CF283F" w:rsidRPr="003651D9">
        <w:rPr>
          <w:noProof w:val="0"/>
        </w:rPr>
        <w:t>.Y</w:t>
      </w:r>
      <w:r w:rsidR="00EC0427">
        <w:rPr>
          <w:noProof w:val="0"/>
        </w:rPr>
        <w:t>1</w:t>
      </w:r>
      <w:r w:rsidR="00CF283F" w:rsidRPr="003651D9">
        <w:rPr>
          <w:noProof w:val="0"/>
        </w:rPr>
        <w:t>.4.1.3 Expected Actions</w:t>
      </w:r>
      <w:bookmarkEnd w:id="251"/>
    </w:p>
    <w:p w14:paraId="60837A10" w14:textId="4FA7E829" w:rsidR="000601D4" w:rsidRDefault="000601D4" w:rsidP="000601D4">
      <w:pPr>
        <w:pStyle w:val="BodyText"/>
      </w:pPr>
      <w:r w:rsidRPr="00CA4288">
        <w:t xml:space="preserve">When updating an existing care </w:t>
      </w:r>
      <w:r>
        <w:t>team</w:t>
      </w:r>
      <w:r w:rsidRPr="00CA4288">
        <w:t xml:space="preserve">, the Care </w:t>
      </w:r>
      <w:r>
        <w:t>Team</w:t>
      </w:r>
      <w:r w:rsidRPr="00CA4288">
        <w:t xml:space="preserve"> Contributor shall merge changes i</w:t>
      </w:r>
      <w:r>
        <w:t>nto a recently received CareTeam</w:t>
      </w:r>
      <w:r w:rsidRPr="00CA4288">
        <w:t>, leaving unchanged content unaltered.</w:t>
      </w:r>
    </w:p>
    <w:p w14:paraId="77824D79" w14:textId="7D47519C" w:rsidR="0044526E" w:rsidRPr="00CA4288" w:rsidRDefault="0044526E" w:rsidP="00951AC1">
      <w:pPr>
        <w:pStyle w:val="CommentText"/>
        <w:pPrChange w:id="252" w:author="Jones, Emma" w:date="2017-03-13T18:17:00Z">
          <w:pPr>
            <w:pStyle w:val="BodyText"/>
          </w:pPr>
        </w:pPrChange>
      </w:pPr>
      <w:ins w:id="253" w:author="Jones, Emma" w:date="2017-03-13T16:21:00Z">
        <w:r>
          <w:t>When</w:t>
        </w:r>
        <w:r>
          <w:t xml:space="preserve"> a care team is</w:t>
        </w:r>
        <w:r>
          <w:t xml:space="preserve"> </w:t>
        </w:r>
        <w:r w:rsidR="00951AC1">
          <w:t xml:space="preserve">updated, </w:t>
        </w:r>
        <w:r>
          <w:t xml:space="preserve">a new version of the care team resource </w:t>
        </w:r>
      </w:ins>
      <w:ins w:id="254" w:author="Jones, Emma" w:date="2017-03-13T18:18:00Z">
        <w:r w:rsidR="00951AC1">
          <w:t xml:space="preserve">is created </w:t>
        </w:r>
      </w:ins>
      <w:ins w:id="255" w:author="Jones, Emma" w:date="2017-03-13T16:21:00Z">
        <w:r>
          <w:t xml:space="preserve">with the care team members that are participating. If there is a need for a historical list of care team member, update </w:t>
        </w:r>
        <w:r w:rsidR="00951AC1">
          <w:t>the care team.participant.</w:t>
        </w:r>
        <w:r>
          <w:t>period</w:t>
        </w:r>
      </w:ins>
    </w:p>
    <w:p w14:paraId="2EEE9806" w14:textId="169306B7" w:rsidR="000601D4" w:rsidRDefault="000601D4" w:rsidP="000601D4">
      <w:pPr>
        <w:pStyle w:val="BodyText"/>
      </w:pPr>
      <w:r w:rsidRPr="00CA4288">
        <w:t xml:space="preserve">If the Care </w:t>
      </w:r>
      <w:r>
        <w:t>Team</w:t>
      </w:r>
      <w:r w:rsidRPr="00CA4288">
        <w:t xml:space="preserve"> Service returns an error to the Update Care </w:t>
      </w:r>
      <w:r>
        <w:t>Team</w:t>
      </w:r>
      <w:r w:rsidRPr="00CA4288">
        <w:t xml:space="preserve"> transaction, as would happe</w:t>
      </w:r>
      <w:r w:rsidR="00D05542">
        <w:t>n if the version of the CareTeam</w:t>
      </w:r>
      <w:r w:rsidRPr="00CA4288">
        <w:t xml:space="preserve"> is old, then the Care </w:t>
      </w:r>
      <w:r w:rsidR="00D05542">
        <w:t>Team</w:t>
      </w:r>
      <w:r w:rsidRPr="00CA4288">
        <w:t xml:space="preserve"> Contributor should perform the steps of Retrieve Care </w:t>
      </w:r>
      <w:r w:rsidR="00D05542">
        <w:t>Team</w:t>
      </w:r>
      <w:r w:rsidRPr="00CA4288">
        <w:t xml:space="preserve">, merge changes, and then attempt Update Care </w:t>
      </w:r>
      <w:r w:rsidR="00D05542">
        <w:t>Team</w:t>
      </w:r>
      <w:r w:rsidRPr="00CA4288">
        <w:t xml:space="preserve"> again. </w:t>
      </w:r>
      <w:r>
        <w:t xml:space="preserve">For example, </w:t>
      </w:r>
      <w:r w:rsidRPr="009A3F56">
        <w:lastRenderedPageBreak/>
        <w:t xml:space="preserve">two providers </w:t>
      </w:r>
      <w:r>
        <w:t xml:space="preserve">retrieved copies </w:t>
      </w:r>
      <w:r w:rsidRPr="009A3F56">
        <w:t xml:space="preserve">of </w:t>
      </w:r>
      <w:r>
        <w:t xml:space="preserve">a </w:t>
      </w:r>
      <w:r w:rsidRPr="009A3F56">
        <w:t xml:space="preserve">care </w:t>
      </w:r>
      <w:r w:rsidR="00D05542">
        <w:t>team</w:t>
      </w:r>
      <w:r>
        <w:t>,</w:t>
      </w:r>
      <w:r w:rsidRPr="009A3F56">
        <w:t xml:space="preserve"> one after another</w:t>
      </w:r>
      <w:r>
        <w:t>,</w:t>
      </w:r>
      <w:r w:rsidRPr="009A3F56">
        <w:t xml:space="preserve"> and then attempt to update the care </w:t>
      </w:r>
      <w:r w:rsidR="00D05542">
        <w:t>team</w:t>
      </w:r>
      <w:r w:rsidRPr="009A3F56">
        <w:t xml:space="preserve"> later</w:t>
      </w:r>
      <w:r>
        <w:t>.</w:t>
      </w:r>
    </w:p>
    <w:p w14:paraId="124ADA5A" w14:textId="64D335D2" w:rsidR="000601D4" w:rsidRDefault="000601D4" w:rsidP="000601D4">
      <w:pPr>
        <w:pStyle w:val="BodyText"/>
      </w:pPr>
      <w:r>
        <w:t xml:space="preserve">Since the Care </w:t>
      </w:r>
      <w:r w:rsidR="00D05542">
        <w:t>Team</w:t>
      </w:r>
      <w:r>
        <w:t xml:space="preserve"> Service SHALL su</w:t>
      </w:r>
      <w:r w:rsidR="00D05542">
        <w:t>pport versioning of the CareTeam</w:t>
      </w:r>
      <w:r>
        <w:t xml:space="preserve"> resou</w:t>
      </w:r>
      <w:r w:rsidR="00D05542">
        <w:t>r</w:t>
      </w:r>
      <w:r>
        <w:t xml:space="preserve">ces, the response SHALL contain meta.versionId. See: </w:t>
      </w:r>
      <w:r w:rsidR="00D05542" w:rsidRPr="00D05542">
        <w:t>http://hl7.org/fhir/http.html#</w:t>
      </w:r>
      <w:commentRangeStart w:id="256"/>
      <w:r w:rsidR="00D05542" w:rsidRPr="00D05542">
        <w:t>create</w:t>
      </w:r>
      <w:commentRangeEnd w:id="256"/>
      <w:r w:rsidR="00D05542">
        <w:rPr>
          <w:rStyle w:val="CommentReference"/>
        </w:rPr>
        <w:commentReference w:id="256"/>
      </w:r>
      <w:r w:rsidR="00D05542" w:rsidRPr="00D05542">
        <w:t xml:space="preserve"> </w:t>
      </w:r>
      <w:r>
        <w:t xml:space="preserve">on the response from the Care </w:t>
      </w:r>
      <w:r w:rsidR="00D05542">
        <w:t>Team</w:t>
      </w:r>
      <w:r>
        <w:t xml:space="preserve"> Service.</w:t>
      </w:r>
    </w:p>
    <w:p w14:paraId="7E64AFC3" w14:textId="21C5F424" w:rsidR="009B048D" w:rsidRDefault="009B048D" w:rsidP="009B048D">
      <w:pPr>
        <w:pStyle w:val="Heading4"/>
        <w:numPr>
          <w:ilvl w:val="0"/>
          <w:numId w:val="0"/>
        </w:numPr>
        <w:rPr>
          <w:noProof w:val="0"/>
        </w:rPr>
      </w:pPr>
      <w:bookmarkStart w:id="257" w:name="_Toc345074681"/>
      <w:r w:rsidRPr="003651D9">
        <w:rPr>
          <w:noProof w:val="0"/>
        </w:rPr>
        <w:t>3</w:t>
      </w:r>
      <w:r w:rsidR="003B2A2B" w:rsidRPr="003651D9">
        <w:rPr>
          <w:noProof w:val="0"/>
        </w:rPr>
        <w:t>.Y</w:t>
      </w:r>
      <w:r w:rsidR="00EC0427">
        <w:rPr>
          <w:noProof w:val="0"/>
        </w:rPr>
        <w:t>1</w:t>
      </w:r>
      <w:r w:rsidR="003B2A2B" w:rsidRPr="003651D9">
        <w:rPr>
          <w:noProof w:val="0"/>
        </w:rPr>
        <w:t>.4.2</w:t>
      </w:r>
      <w:r w:rsidR="00DD13DB" w:rsidRPr="003651D9">
        <w:rPr>
          <w:noProof w:val="0"/>
        </w:rPr>
        <w:t xml:space="preserve"> </w:t>
      </w:r>
      <w:bookmarkEnd w:id="257"/>
      <w:r w:rsidR="00D05542">
        <w:rPr>
          <w:noProof w:val="0"/>
        </w:rPr>
        <w:t>Create Care Team</w:t>
      </w:r>
    </w:p>
    <w:p w14:paraId="1A0BD7E2" w14:textId="522FAE82" w:rsidR="00D05542" w:rsidRPr="0022102B" w:rsidRDefault="00D05542" w:rsidP="00D05542">
      <w:pPr>
        <w:pStyle w:val="BodyText"/>
      </w:pPr>
      <w:r w:rsidRPr="00CA4288">
        <w:t xml:space="preserve">The Care </w:t>
      </w:r>
      <w:r>
        <w:t>Team</w:t>
      </w:r>
      <w:r w:rsidRPr="00CA4288">
        <w:t xml:space="preserve"> Contributor submits a </w:t>
      </w:r>
      <w:r>
        <w:t xml:space="preserve">newly created </w:t>
      </w:r>
      <w:r w:rsidRPr="00CA4288">
        <w:t xml:space="preserve">care </w:t>
      </w:r>
      <w:r>
        <w:t>team</w:t>
      </w:r>
      <w:r w:rsidRPr="00CA4288">
        <w:t xml:space="preserve"> to a Care </w:t>
      </w:r>
      <w:r>
        <w:t>Team</w:t>
      </w:r>
      <w:r w:rsidRPr="00CA4288">
        <w:t xml:space="preserve"> Service. </w:t>
      </w:r>
    </w:p>
    <w:p w14:paraId="05C71625" w14:textId="1110108D" w:rsidR="009B048D" w:rsidRDefault="009B048D" w:rsidP="009B048D">
      <w:pPr>
        <w:pStyle w:val="Heading5"/>
        <w:numPr>
          <w:ilvl w:val="0"/>
          <w:numId w:val="0"/>
        </w:numPr>
        <w:rPr>
          <w:noProof w:val="0"/>
        </w:rPr>
      </w:pPr>
      <w:bookmarkStart w:id="258" w:name="_Toc345074682"/>
      <w:r w:rsidRPr="003651D9">
        <w:rPr>
          <w:noProof w:val="0"/>
        </w:rPr>
        <w:t>3.Y</w:t>
      </w:r>
      <w:r w:rsidR="00EC0427">
        <w:rPr>
          <w:noProof w:val="0"/>
        </w:rPr>
        <w:t>1</w:t>
      </w:r>
      <w:r w:rsidRPr="003651D9">
        <w:rPr>
          <w:noProof w:val="0"/>
        </w:rPr>
        <w:t>.4.</w:t>
      </w:r>
      <w:r w:rsidR="006D768F" w:rsidRPr="003651D9">
        <w:rPr>
          <w:noProof w:val="0"/>
        </w:rPr>
        <w:t>2</w:t>
      </w:r>
      <w:r w:rsidRPr="003651D9">
        <w:rPr>
          <w:noProof w:val="0"/>
        </w:rPr>
        <w:t>.1 Trigger Events</w:t>
      </w:r>
      <w:bookmarkEnd w:id="258"/>
    </w:p>
    <w:p w14:paraId="3717A37B" w14:textId="006BED84" w:rsidR="00D05542" w:rsidRPr="0039624B" w:rsidRDefault="00D05542" w:rsidP="00D05542">
      <w:pPr>
        <w:pStyle w:val="BodyText"/>
      </w:pPr>
      <w:r>
        <w:t>Newly created care team content is ready to be saved to a Care Team Service.</w:t>
      </w:r>
    </w:p>
    <w:p w14:paraId="13B29F22" w14:textId="64633C0E" w:rsidR="009B048D" w:rsidRPr="003651D9" w:rsidRDefault="009B048D" w:rsidP="009B048D">
      <w:pPr>
        <w:pStyle w:val="Heading5"/>
        <w:numPr>
          <w:ilvl w:val="0"/>
          <w:numId w:val="0"/>
        </w:numPr>
        <w:rPr>
          <w:noProof w:val="0"/>
        </w:rPr>
      </w:pPr>
      <w:bookmarkStart w:id="259" w:name="_Toc345074683"/>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.2 Message Semantics</w:t>
      </w:r>
      <w:bookmarkEnd w:id="259"/>
    </w:p>
    <w:p w14:paraId="6206CA57" w14:textId="2373440A" w:rsidR="00D05542" w:rsidRPr="00CA4288" w:rsidRDefault="00D05542" w:rsidP="00D05542">
      <w:pPr>
        <w:pStyle w:val="BodyText"/>
      </w:pPr>
      <w:r w:rsidRPr="00CA4288">
        <w:t xml:space="preserve">This is an HTTP or HTTPS </w:t>
      </w:r>
      <w:r>
        <w:t>POST of a CareTeam</w:t>
      </w:r>
      <w:r w:rsidRPr="00CA4288">
        <w:t xml:space="preserve"> resource, as constrained by this profile.</w:t>
      </w:r>
    </w:p>
    <w:p w14:paraId="398D51BC" w14:textId="4F4736FB" w:rsidR="00D05542" w:rsidRPr="00CA4288" w:rsidRDefault="00D05542" w:rsidP="00D05542">
      <w:pPr>
        <w:pStyle w:val="BodyText"/>
      </w:pPr>
      <w:r w:rsidRPr="00CA4288">
        <w:t>The base URL fo</w:t>
      </w:r>
      <w:r>
        <w:t>r this is: [base]/CareTeam</w:t>
      </w:r>
    </w:p>
    <w:p w14:paraId="7D8562DF" w14:textId="643C49FA" w:rsidR="00D05542" w:rsidRPr="00CA4288" w:rsidRDefault="00D05542" w:rsidP="00D05542">
      <w:pPr>
        <w:pStyle w:val="BodyText"/>
      </w:pPr>
      <w:r w:rsidRPr="00CA4288">
        <w:t>Where the body of the t</w:t>
      </w:r>
      <w:r>
        <w:t>ransaction contains the CareTeam</w:t>
      </w:r>
      <w:r w:rsidRPr="00CA4288">
        <w:t xml:space="preserve"> resource. </w:t>
      </w:r>
    </w:p>
    <w:p w14:paraId="68DFF8C5" w14:textId="22A02503" w:rsidR="007A676E" w:rsidRPr="003651D9" w:rsidRDefault="00D05542" w:rsidP="00496186">
      <w:pPr>
        <w:pStyle w:val="BodyText"/>
      </w:pPr>
      <w:r w:rsidRPr="00CA4288">
        <w:t xml:space="preserve">See: </w:t>
      </w:r>
      <w:r w:rsidRPr="0039624B">
        <w:t>http://hl7.org/fhir/http.html#</w:t>
      </w:r>
      <w:commentRangeStart w:id="260"/>
      <w:r w:rsidRPr="0039624B">
        <w:t>create</w:t>
      </w:r>
      <w:commentRangeEnd w:id="260"/>
      <w:r>
        <w:rPr>
          <w:rStyle w:val="CommentReference"/>
        </w:rPr>
        <w:commentReference w:id="260"/>
      </w:r>
    </w:p>
    <w:p w14:paraId="73578BDC" w14:textId="3D7A2100" w:rsidR="009B048D" w:rsidRDefault="009B048D" w:rsidP="009B048D">
      <w:pPr>
        <w:pStyle w:val="Heading5"/>
        <w:numPr>
          <w:ilvl w:val="0"/>
          <w:numId w:val="0"/>
        </w:numPr>
        <w:rPr>
          <w:noProof w:val="0"/>
        </w:rPr>
      </w:pPr>
      <w:bookmarkStart w:id="261" w:name="_Toc345074684"/>
      <w:r w:rsidRPr="003651D9">
        <w:rPr>
          <w:noProof w:val="0"/>
        </w:rPr>
        <w:t>3</w:t>
      </w:r>
      <w:r w:rsidR="006D768F" w:rsidRPr="003651D9">
        <w:rPr>
          <w:noProof w:val="0"/>
        </w:rPr>
        <w:t>.Y</w:t>
      </w:r>
      <w:r w:rsidR="00EC0427">
        <w:rPr>
          <w:noProof w:val="0"/>
        </w:rPr>
        <w:t>1</w:t>
      </w:r>
      <w:r w:rsidR="006D768F" w:rsidRPr="003651D9">
        <w:rPr>
          <w:noProof w:val="0"/>
        </w:rPr>
        <w:t>.4.2</w:t>
      </w:r>
      <w:r w:rsidRPr="003651D9">
        <w:rPr>
          <w:noProof w:val="0"/>
        </w:rPr>
        <w:t>.3 Expected Actions</w:t>
      </w:r>
      <w:bookmarkEnd w:id="261"/>
    </w:p>
    <w:p w14:paraId="7398887A" w14:textId="30DA9E89" w:rsidR="00D05542" w:rsidRPr="00CA4288" w:rsidRDefault="00D05542" w:rsidP="00D05542">
      <w:pPr>
        <w:pStyle w:val="BodyText"/>
      </w:pPr>
      <w:r>
        <w:t xml:space="preserve">The Care Team Service responds, with success or error, as defined by the FHIR RESTful create interaction. See: </w:t>
      </w:r>
      <w:r w:rsidRPr="007D7B09">
        <w:t>http://hl7.org/fhir/http.html#</w:t>
      </w:r>
      <w:commentRangeStart w:id="262"/>
      <w:r w:rsidRPr="007D7B09">
        <w:t>create</w:t>
      </w:r>
      <w:commentRangeEnd w:id="262"/>
      <w:r>
        <w:rPr>
          <w:rStyle w:val="CommentReference"/>
        </w:rPr>
        <w:commentReference w:id="262"/>
      </w:r>
    </w:p>
    <w:p w14:paraId="2BC8C622" w14:textId="2AA21B53" w:rsidR="00303E20" w:rsidRDefault="00303E20" w:rsidP="009E34B7">
      <w:pPr>
        <w:pStyle w:val="Heading3"/>
        <w:numPr>
          <w:ilvl w:val="0"/>
          <w:numId w:val="0"/>
        </w:numPr>
        <w:rPr>
          <w:noProof w:val="0"/>
        </w:rPr>
      </w:pPr>
      <w:bookmarkStart w:id="263" w:name="_Toc345074685"/>
      <w:r w:rsidRPr="003651D9">
        <w:rPr>
          <w:noProof w:val="0"/>
        </w:rPr>
        <w:t>3.Y</w:t>
      </w:r>
      <w:r w:rsidR="00EC0427">
        <w:rPr>
          <w:noProof w:val="0"/>
        </w:rPr>
        <w:t>1</w:t>
      </w:r>
      <w:r w:rsidRPr="003651D9">
        <w:rPr>
          <w:noProof w:val="0"/>
        </w:rPr>
        <w:t>.</w:t>
      </w:r>
      <w:r w:rsidR="00680648" w:rsidRPr="003651D9">
        <w:rPr>
          <w:noProof w:val="0"/>
        </w:rPr>
        <w:t>5</w:t>
      </w:r>
      <w:r w:rsidRPr="003651D9">
        <w:rPr>
          <w:noProof w:val="0"/>
        </w:rPr>
        <w:t xml:space="preserve"> Security Considerations</w:t>
      </w:r>
      <w:bookmarkEnd w:id="263"/>
    </w:p>
    <w:p w14:paraId="420FF56E" w14:textId="5FD9D7F9" w:rsidR="00424AFD" w:rsidRDefault="00424AFD" w:rsidP="00424AFD">
      <w:pPr>
        <w:pStyle w:val="BodyText"/>
      </w:pPr>
      <w:r w:rsidRPr="00CA4288">
        <w:t xml:space="preserve">See </w:t>
      </w:r>
      <w:r>
        <w:t>X.5 DCTM</w:t>
      </w:r>
      <w:r w:rsidRPr="00CA4288">
        <w:t xml:space="preserve"> Security Considerations </w:t>
      </w:r>
    </w:p>
    <w:p w14:paraId="5A29E2D2" w14:textId="46F4136B" w:rsidR="00EC0427" w:rsidRDefault="00EC0427" w:rsidP="00EC0427">
      <w:pPr>
        <w:pStyle w:val="Heading2"/>
        <w:numPr>
          <w:ilvl w:val="0"/>
          <w:numId w:val="0"/>
        </w:numPr>
        <w:rPr>
          <w:noProof w:val="0"/>
        </w:rPr>
      </w:pPr>
      <w:r w:rsidRPr="003651D9">
        <w:rPr>
          <w:noProof w:val="0"/>
        </w:rPr>
        <w:t>3.Y</w:t>
      </w:r>
      <w:r>
        <w:rPr>
          <w:noProof w:val="0"/>
        </w:rPr>
        <w:t>2</w:t>
      </w:r>
      <w:r w:rsidRPr="003651D9">
        <w:rPr>
          <w:noProof w:val="0"/>
        </w:rPr>
        <w:t xml:space="preserve"> </w:t>
      </w:r>
      <w:r>
        <w:rPr>
          <w:noProof w:val="0"/>
        </w:rPr>
        <w:t>Search for</w:t>
      </w:r>
      <w:r w:rsidR="00316A5E">
        <w:rPr>
          <w:noProof w:val="0"/>
        </w:rPr>
        <w:t xml:space="preserve"> Care Team [PCC-</w:t>
      </w:r>
      <w:r>
        <w:rPr>
          <w:noProof w:val="0"/>
        </w:rPr>
        <w:t>Y2</w:t>
      </w:r>
      <w:r w:rsidRPr="00CA4288">
        <w:rPr>
          <w:noProof w:val="0"/>
        </w:rPr>
        <w:t>]</w:t>
      </w:r>
    </w:p>
    <w:p w14:paraId="1A4DE5AB" w14:textId="7CDBEABD" w:rsidR="00316A5E" w:rsidRPr="00CA4288" w:rsidRDefault="00316A5E" w:rsidP="00316A5E">
      <w:pPr>
        <w:pStyle w:val="Heading3"/>
        <w:numPr>
          <w:ilvl w:val="0"/>
          <w:numId w:val="0"/>
        </w:numPr>
        <w:rPr>
          <w:noProof w:val="0"/>
        </w:rPr>
      </w:pPr>
      <w:bookmarkStart w:id="264" w:name="_Toc461437976"/>
      <w:r w:rsidRPr="00CA4288">
        <w:rPr>
          <w:noProof w:val="0"/>
        </w:rPr>
        <w:t>3.</w:t>
      </w:r>
      <w:r>
        <w:rPr>
          <w:noProof w:val="0"/>
        </w:rPr>
        <w:t>Y2</w:t>
      </w:r>
      <w:r w:rsidRPr="00CA4288">
        <w:rPr>
          <w:noProof w:val="0"/>
        </w:rPr>
        <w:t>.1 Scope</w:t>
      </w:r>
      <w:bookmarkEnd w:id="264"/>
    </w:p>
    <w:p w14:paraId="39707E01" w14:textId="336E55BA" w:rsidR="00316A5E" w:rsidRDefault="00316A5E" w:rsidP="00316A5E">
      <w:pPr>
        <w:pStyle w:val="BodyText"/>
      </w:pPr>
      <w:r w:rsidRPr="00CA4288">
        <w:t xml:space="preserve">This transaction is used to find a care </w:t>
      </w:r>
      <w:r>
        <w:t>team</w:t>
      </w:r>
      <w:r w:rsidRPr="00CA4288">
        <w:t xml:space="preserve">. The Care </w:t>
      </w:r>
      <w:r>
        <w:t>Team</w:t>
      </w:r>
      <w:r w:rsidRPr="00CA4288">
        <w:t xml:space="preserve"> Con</w:t>
      </w:r>
      <w:r>
        <w:t>tributor</w:t>
      </w:r>
      <w:r w:rsidRPr="00CA4288">
        <w:t xml:space="preserve"> searches for a care </w:t>
      </w:r>
      <w:r>
        <w:t>team</w:t>
      </w:r>
      <w:r w:rsidRPr="00CA4288">
        <w:t xml:space="preserve"> of interest. A care </w:t>
      </w:r>
      <w:r>
        <w:t>team</w:t>
      </w:r>
      <w:r w:rsidRPr="00CA4288">
        <w:t xml:space="preserve"> located by search may then be retrieved for viewing</w:t>
      </w:r>
      <w:r>
        <w:t xml:space="preserve"> or updating.</w:t>
      </w:r>
    </w:p>
    <w:p w14:paraId="367DA948" w14:textId="03BB6178" w:rsidR="00316A5E" w:rsidRDefault="00316A5E" w:rsidP="00316A5E">
      <w:pPr>
        <w:pStyle w:val="Heading3"/>
        <w:numPr>
          <w:ilvl w:val="0"/>
          <w:numId w:val="0"/>
        </w:numPr>
        <w:rPr>
          <w:noProof w:val="0"/>
        </w:rPr>
      </w:pPr>
      <w:bookmarkStart w:id="265" w:name="_Toc461437977"/>
      <w:r w:rsidRPr="00CA4288">
        <w:rPr>
          <w:noProof w:val="0"/>
        </w:rPr>
        <w:t>3.</w:t>
      </w:r>
      <w:r>
        <w:rPr>
          <w:noProof w:val="0"/>
        </w:rPr>
        <w:t>Y2</w:t>
      </w:r>
      <w:r w:rsidRPr="00CA4288">
        <w:rPr>
          <w:noProof w:val="0"/>
        </w:rPr>
        <w:t>.2 Actor Roles</w:t>
      </w:r>
      <w:bookmarkEnd w:id="265"/>
    </w:p>
    <w:p w14:paraId="4696EC25" w14:textId="7AAE2A65" w:rsidR="00496186" w:rsidRPr="00496186" w:rsidRDefault="00496186" w:rsidP="00496186">
      <w:pPr>
        <w:pStyle w:val="BodyText"/>
      </w:pPr>
      <w:r w:rsidRPr="00496186">
        <mc:AlternateContent>
          <mc:Choice Requires="wps">
            <w:drawing>
              <wp:anchor distT="0" distB="0" distL="114300" distR="114300" simplePos="0" relativeHeight="251687424" behindDoc="0" locked="0" layoutInCell="1" allowOverlap="1" wp14:anchorId="557CEFA1" wp14:editId="34FE0FD0">
                <wp:simplePos x="0" y="0"/>
                <wp:positionH relativeFrom="column">
                  <wp:posOffset>2294255</wp:posOffset>
                </wp:positionH>
                <wp:positionV relativeFrom="paragraph">
                  <wp:posOffset>997585</wp:posOffset>
                </wp:positionV>
                <wp:extent cx="1240155" cy="490220"/>
                <wp:effectExtent l="0" t="0" r="0" b="0"/>
                <wp:wrapNone/>
                <wp:docPr id="58"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7CC4E63A" w14:textId="0A07E707" w:rsidR="00A71D47" w:rsidRDefault="00A71D47" w:rsidP="00496186">
                            <w:pPr>
                              <w:jc w:val="center"/>
                              <w:rPr>
                                <w:sz w:val="18"/>
                              </w:rPr>
                            </w:pPr>
                            <w:r>
                              <w:rPr>
                                <w:sz w:val="18"/>
                              </w:rPr>
                              <w:t>Search for Care Team [PCC-Y2]</w:t>
                            </w:r>
                          </w:p>
                          <w:p w14:paraId="28C12D4B" w14:textId="77777777" w:rsidR="00A71D47" w:rsidRDefault="00A71D47" w:rsidP="00496186"/>
                          <w:p w14:paraId="15F35138" w14:textId="77777777" w:rsidR="00A71D47" w:rsidRDefault="00A71D47" w:rsidP="00496186">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557CEFA1" id="Oval 153" o:spid="_x0000_s1069" style="position:absolute;margin-left:180.65pt;margin-top:78.55pt;width:97.65pt;height:38.6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">
                <v:textbox inset="0,.72pt,0,.72pt">
                  <w:txbxContent>
                    <w:p w14:paraId="7CC4E63A" w14:textId="0A07E707" w:rsidR="00A71D47" w:rsidRDefault="00A71D47" w:rsidP="00496186">
                      <w:pPr>
                        <w:jc w:val="center"/>
                        <w:rPr>
                          <w:sz w:val="18"/>
                        </w:rPr>
                      </w:pPr>
                      <w:r>
                        <w:rPr>
                          <w:sz w:val="18"/>
                        </w:rPr>
                        <w:t>Search for Care Team [PCC-Y2]</w:t>
                      </w:r>
                    </w:p>
                    <w:p w14:paraId="28C12D4B" w14:textId="77777777" w:rsidR="00A71D47" w:rsidRDefault="00A71D47" w:rsidP="00496186"/>
                    <w:p w14:paraId="15F35138" w14:textId="77777777" w:rsidR="00A71D47" w:rsidRDefault="00A71D47" w:rsidP="00496186">
                      <w:pPr>
                        <w:jc w:val="center"/>
                        <w:rPr>
                          <w:sz w:val="18"/>
                        </w:rPr>
                      </w:pPr>
                      <w:r>
                        <w:rPr>
                          <w:sz w:val="18"/>
                        </w:rPr>
                        <w:t>Transaction Name [DOM-#]</w:t>
                      </w:r>
                    </w:p>
                  </w:txbxContent>
                </v:textbox>
              </v:oval>
            </w:pict>
          </mc:Fallback>
        </mc:AlternateContent>
      </w:r>
      <w:r w:rsidRPr="00496186">
        <mc:AlternateContent>
          <mc:Choice Requires="wps">
            <w:drawing>
              <wp:anchor distT="0" distB="0" distL="114300" distR="114300" simplePos="0" relativeHeight="251688448" behindDoc="0" locked="0" layoutInCell="1" allowOverlap="1" wp14:anchorId="20D8A512" wp14:editId="4F8824F1">
                <wp:simplePos x="0" y="0"/>
                <wp:positionH relativeFrom="column">
                  <wp:posOffset>1438275</wp:posOffset>
                </wp:positionH>
                <wp:positionV relativeFrom="paragraph">
                  <wp:posOffset>247650</wp:posOffset>
                </wp:positionV>
                <wp:extent cx="1212215" cy="457200"/>
                <wp:effectExtent l="0" t="0" r="0" b="0"/>
                <wp:wrapNone/>
                <wp:docPr id="59"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457200"/>
                        </a:xfrm>
                        <a:prstGeom prst="rect">
                          <a:avLst/>
                        </a:prstGeom>
                        <a:solidFill>
                          <a:srgbClr val="FFFFFF"/>
                        </a:solidFill>
                        <a:ln w="9525">
                          <a:solidFill>
                            <a:srgbClr val="000000"/>
                          </a:solidFill>
                          <a:miter lim="800000"/>
                          <a:headEnd/>
                          <a:tailEnd/>
                        </a:ln>
                      </wps:spPr>
                      <wps:txbx>
                        <w:txbxContent>
                          <w:p w14:paraId="60CF6131" w14:textId="6C36BF66" w:rsidR="00A71D47" w:rsidRDefault="00A71D47" w:rsidP="00496186">
                            <w:pPr>
                              <w:rPr>
                                <w:sz w:val="18"/>
                              </w:rPr>
                            </w:pPr>
                            <w:r>
                              <w:rPr>
                                <w:sz w:val="18"/>
                              </w:rPr>
                              <w:t>Care Team Contributor</w:t>
                            </w:r>
                          </w:p>
                          <w:p w14:paraId="0ED0887E" w14:textId="77777777" w:rsidR="00A71D47" w:rsidRDefault="00A71D47" w:rsidP="00496186"/>
                          <w:p w14:paraId="71110EA1" w14:textId="77777777" w:rsidR="00A71D47" w:rsidRDefault="00A71D47" w:rsidP="00496186">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20D8A512" id="Text Box 154" o:spid="_x0000_s1070" type="#_x0000_t202" style="position:absolute;margin-left:113.25pt;margin-top:19.5pt;width:95.45pt;height:3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">
                <v:textbox>
                  <w:txbxContent>
                    <w:p w14:paraId="60CF6131" w14:textId="6C36BF66" w:rsidR="00A71D47" w:rsidRDefault="00A71D47" w:rsidP="00496186">
                      <w:pPr>
                        <w:rPr>
                          <w:sz w:val="18"/>
                        </w:rPr>
                      </w:pPr>
                      <w:r>
                        <w:rPr>
                          <w:sz w:val="18"/>
                        </w:rPr>
                        <w:t>Care Team Contributor</w:t>
                      </w:r>
                    </w:p>
                    <w:p w14:paraId="0ED0887E" w14:textId="77777777" w:rsidR="00A71D47" w:rsidRDefault="00A71D47" w:rsidP="00496186"/>
                    <w:p w14:paraId="71110EA1" w14:textId="77777777" w:rsidR="00A71D47" w:rsidRDefault="00A71D47" w:rsidP="00496186">
                      <w:pPr>
                        <w:rPr>
                          <w:sz w:val="18"/>
                        </w:rPr>
                      </w:pPr>
                      <w:r>
                        <w:rPr>
                          <w:sz w:val="18"/>
                        </w:rPr>
                        <w:t>Actor ABC</w:t>
                      </w:r>
                    </w:p>
                  </w:txbxContent>
                </v:textbox>
              </v:shape>
            </w:pict>
          </mc:Fallback>
        </mc:AlternateContent>
      </w:r>
      <w:r w:rsidRPr="00496186">
        <mc:AlternateContent>
          <mc:Choice Requires="wps">
            <w:drawing>
              <wp:anchor distT="0" distB="0" distL="114300" distR="114300" simplePos="0" relativeHeight="251689472" behindDoc="0" locked="0" layoutInCell="1" allowOverlap="1" wp14:anchorId="10EA7829" wp14:editId="2D346EB7">
                <wp:simplePos x="0" y="0"/>
                <wp:positionH relativeFrom="column">
                  <wp:posOffset>2111375</wp:posOffset>
                </wp:positionH>
                <wp:positionV relativeFrom="paragraph">
                  <wp:posOffset>721995</wp:posOffset>
                </wp:positionV>
                <wp:extent cx="352425" cy="340360"/>
                <wp:effectExtent l="0" t="0" r="0" b="0"/>
                <wp:wrapNone/>
                <wp:docPr id="6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3D04E1B" id="Line 155"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66.25pt,56.85pt" to="194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"/>
            </w:pict>
          </mc:Fallback>
        </mc:AlternateContent>
      </w:r>
      <w:r w:rsidRPr="00496186">
        <mc:AlternateContent>
          <mc:Choice Requires="wps">
            <w:drawing>
              <wp:anchor distT="0" distB="0" distL="114300" distR="114300" simplePos="0" relativeHeight="251690496" behindDoc="0" locked="0" layoutInCell="1" allowOverlap="1" wp14:anchorId="29ECE494" wp14:editId="7EDADBEF">
                <wp:simplePos x="0" y="0"/>
                <wp:positionH relativeFrom="column">
                  <wp:posOffset>3673475</wp:posOffset>
                </wp:positionH>
                <wp:positionV relativeFrom="paragraph">
                  <wp:posOffset>264795</wp:posOffset>
                </wp:positionV>
                <wp:extent cx="958215" cy="457200"/>
                <wp:effectExtent l="0" t="0" r="0" b="0"/>
                <wp:wrapNone/>
                <wp:docPr id="6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457200"/>
                        </a:xfrm>
                        <a:prstGeom prst="rect">
                          <a:avLst/>
                        </a:prstGeom>
                        <a:solidFill>
                          <a:srgbClr val="FFFFFF"/>
                        </a:solidFill>
                        <a:ln w="9525">
                          <a:solidFill>
                            <a:srgbClr val="000000"/>
                          </a:solidFill>
                          <a:miter lim="800000"/>
                          <a:headEnd/>
                          <a:tailEnd/>
                        </a:ln>
                      </wps:spPr>
                      <wps:txbx>
                        <w:txbxContent>
                          <w:p w14:paraId="49B39AE8" w14:textId="0B598D51" w:rsidR="00A71D47" w:rsidRDefault="00A71D47" w:rsidP="00496186">
                            <w:pPr>
                              <w:rPr>
                                <w:sz w:val="18"/>
                              </w:rPr>
                            </w:pPr>
                            <w:r>
                              <w:rPr>
                                <w:sz w:val="18"/>
                              </w:rPr>
                              <w:t>Care Team Service</w:t>
                            </w:r>
                          </w:p>
                          <w:p w14:paraId="0A4A9CA3" w14:textId="77777777" w:rsidR="00A71D47" w:rsidRDefault="00A71D47" w:rsidP="00496186"/>
                          <w:p w14:paraId="6B67D155" w14:textId="77777777" w:rsidR="00A71D47" w:rsidRDefault="00A71D47" w:rsidP="00496186">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29ECE494" id="Text Box 156" o:spid="_x0000_s1071" type="#_x0000_t202" style="position:absolute;margin-left:289.25pt;margin-top:20.85pt;width:75.45pt;height:36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">
                <v:textbox>
                  <w:txbxContent>
                    <w:p w14:paraId="49B39AE8" w14:textId="0B598D51" w:rsidR="00A71D47" w:rsidRDefault="00A71D47" w:rsidP="00496186">
                      <w:pPr>
                        <w:rPr>
                          <w:sz w:val="18"/>
                        </w:rPr>
                      </w:pPr>
                      <w:r>
                        <w:rPr>
                          <w:sz w:val="18"/>
                        </w:rPr>
                        <w:t>Care Team Service</w:t>
                      </w:r>
                    </w:p>
                    <w:p w14:paraId="0A4A9CA3" w14:textId="77777777" w:rsidR="00A71D47" w:rsidRDefault="00A71D47" w:rsidP="00496186"/>
                    <w:p w14:paraId="6B67D155" w14:textId="77777777" w:rsidR="00A71D47" w:rsidRDefault="00A71D47" w:rsidP="00496186">
                      <w:pPr>
                        <w:rPr>
                          <w:sz w:val="18"/>
                        </w:rPr>
                      </w:pPr>
                      <w:r>
                        <w:rPr>
                          <w:sz w:val="18"/>
                        </w:rPr>
                        <w:t>Actor DEF</w:t>
                      </w:r>
                    </w:p>
                  </w:txbxContent>
                </v:textbox>
              </v:shape>
            </w:pict>
          </mc:Fallback>
        </mc:AlternateContent>
      </w:r>
      <w:r w:rsidRPr="00496186">
        <mc:AlternateContent>
          <mc:Choice Requires="wps">
            <w:drawing>
              <wp:anchor distT="0" distB="0" distL="114300" distR="114300" simplePos="0" relativeHeight="251691520" behindDoc="0" locked="0" layoutInCell="1" allowOverlap="1" wp14:anchorId="139CAD9B" wp14:editId="33E8A3A6">
                <wp:simplePos x="0" y="0"/>
                <wp:positionH relativeFrom="column">
                  <wp:posOffset>3358515</wp:posOffset>
                </wp:positionH>
                <wp:positionV relativeFrom="paragraph">
                  <wp:posOffset>721995</wp:posOffset>
                </wp:positionV>
                <wp:extent cx="314325" cy="340360"/>
                <wp:effectExtent l="0" t="0" r="0" b="0"/>
                <wp:wrapNone/>
                <wp:docPr id="6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D750F6" id="Line 15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264.45pt,56.85pt" to="289.2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k5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"/>
            </w:pict>
          </mc:Fallback>
        </mc:AlternateContent>
      </w:r>
    </w:p>
    <w:p w14:paraId="2ADB8462" w14:textId="77777777" w:rsidR="00316A5E" w:rsidRPr="00CA4288" w:rsidRDefault="00316A5E" w:rsidP="00316A5E">
      <w:pPr>
        <w:pStyle w:val="BodyText"/>
      </w:pPr>
    </w:p>
    <w:p w14:paraId="1C99BA34" w14:textId="77777777" w:rsidR="00316A5E" w:rsidRPr="00316A5E" w:rsidRDefault="00316A5E" w:rsidP="00496186">
      <w:pPr>
        <w:pStyle w:val="BodyText"/>
      </w:pPr>
    </w:p>
    <w:p w14:paraId="433F5EB2" w14:textId="2BB77E20" w:rsidR="00EC0427" w:rsidRDefault="00EC0427" w:rsidP="00424AFD">
      <w:pPr>
        <w:pStyle w:val="BodyText"/>
      </w:pPr>
    </w:p>
    <w:p w14:paraId="396E646C" w14:textId="2F56E8F1" w:rsidR="00496186" w:rsidRDefault="00496186" w:rsidP="00424AFD">
      <w:pPr>
        <w:pStyle w:val="BodyText"/>
      </w:pPr>
    </w:p>
    <w:p w14:paraId="33B6B791" w14:textId="77777777" w:rsidR="00496186" w:rsidRDefault="00496186" w:rsidP="00496186">
      <w:pPr>
        <w:pStyle w:val="FigureTitle"/>
      </w:pPr>
    </w:p>
    <w:p w14:paraId="71B425D3" w14:textId="1B4A9D75" w:rsidR="00496186" w:rsidRPr="00CA4288" w:rsidRDefault="00496186" w:rsidP="00496186">
      <w:pPr>
        <w:pStyle w:val="FigureTitle"/>
      </w:pPr>
      <w:r w:rsidRPr="00CA4288">
        <w:t>Figure 3.</w:t>
      </w:r>
      <w:r>
        <w:t>Y2</w:t>
      </w:r>
      <w:r w:rsidRPr="00CA4288">
        <w:t>.2-1: Use Case Diagram</w:t>
      </w:r>
    </w:p>
    <w:p w14:paraId="271C012C" w14:textId="77777777" w:rsidR="00496186" w:rsidRPr="00CA4288" w:rsidRDefault="00496186" w:rsidP="00496186">
      <w:pPr>
        <w:pStyle w:val="BodyText"/>
      </w:pPr>
    </w:p>
    <w:p w14:paraId="7865AFA6" w14:textId="73146298" w:rsidR="00496186" w:rsidRPr="00CA4288" w:rsidRDefault="00496186" w:rsidP="00496186">
      <w:pPr>
        <w:pStyle w:val="TableTitle"/>
      </w:pPr>
      <w:r w:rsidRPr="00CA4288">
        <w:t>Table 3.</w:t>
      </w:r>
      <w:r>
        <w:t>Y2</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6186" w:rsidRPr="00CA4288" w14:paraId="255389B4" w14:textId="77777777" w:rsidTr="00A71D47">
        <w:tc>
          <w:tcPr>
            <w:tcW w:w="1008" w:type="dxa"/>
            <w:shd w:val="clear" w:color="auto" w:fill="auto"/>
          </w:tcPr>
          <w:p w14:paraId="1DCB8AE7" w14:textId="77777777" w:rsidR="00496186" w:rsidRPr="00CA4288" w:rsidRDefault="00496186" w:rsidP="00A71D47">
            <w:pPr>
              <w:pStyle w:val="BodyText"/>
              <w:rPr>
                <w:b/>
              </w:rPr>
            </w:pPr>
            <w:r w:rsidRPr="00CA4288">
              <w:rPr>
                <w:b/>
              </w:rPr>
              <w:t>Actor:</w:t>
            </w:r>
          </w:p>
        </w:tc>
        <w:tc>
          <w:tcPr>
            <w:tcW w:w="8568" w:type="dxa"/>
            <w:shd w:val="clear" w:color="auto" w:fill="auto"/>
          </w:tcPr>
          <w:p w14:paraId="249C902B" w14:textId="2C4E0D43" w:rsidR="00496186" w:rsidRPr="00CA4288" w:rsidRDefault="00496186" w:rsidP="00A71D47">
            <w:pPr>
              <w:pStyle w:val="BodyText"/>
            </w:pPr>
            <w:r w:rsidRPr="00CA4288">
              <w:t xml:space="preserve">Care </w:t>
            </w:r>
            <w:r>
              <w:t>Team</w:t>
            </w:r>
            <w:r w:rsidRPr="00CA4288">
              <w:t xml:space="preserve"> Con</w:t>
            </w:r>
            <w:r>
              <w:t>tributor</w:t>
            </w:r>
          </w:p>
        </w:tc>
      </w:tr>
      <w:tr w:rsidR="00496186" w:rsidRPr="00CA4288" w14:paraId="7EDF34D8" w14:textId="77777777" w:rsidTr="00A71D47">
        <w:tc>
          <w:tcPr>
            <w:tcW w:w="1008" w:type="dxa"/>
            <w:shd w:val="clear" w:color="auto" w:fill="auto"/>
          </w:tcPr>
          <w:p w14:paraId="10D68E31" w14:textId="77777777" w:rsidR="00496186" w:rsidRPr="00CA4288" w:rsidRDefault="00496186" w:rsidP="00A71D47">
            <w:pPr>
              <w:pStyle w:val="BodyText"/>
              <w:rPr>
                <w:b/>
              </w:rPr>
            </w:pPr>
            <w:r w:rsidRPr="00CA4288">
              <w:rPr>
                <w:b/>
              </w:rPr>
              <w:t>Role:</w:t>
            </w:r>
          </w:p>
        </w:tc>
        <w:tc>
          <w:tcPr>
            <w:tcW w:w="8568" w:type="dxa"/>
            <w:shd w:val="clear" w:color="auto" w:fill="auto"/>
          </w:tcPr>
          <w:p w14:paraId="1219B270" w14:textId="4ABBBC0F" w:rsidR="00496186" w:rsidRPr="00CA4288" w:rsidRDefault="00496186" w:rsidP="00A71D47">
            <w:pPr>
              <w:pStyle w:val="BodyText"/>
            </w:pPr>
            <w:r w:rsidRPr="00CA4288">
              <w:t xml:space="preserve">The Care </w:t>
            </w:r>
            <w:r>
              <w:t>Team</w:t>
            </w:r>
            <w:r w:rsidRPr="00CA4288">
              <w:t xml:space="preserve"> Con</w:t>
            </w:r>
            <w:r>
              <w:t>tributor</w:t>
            </w:r>
            <w:r w:rsidRPr="00CA4288">
              <w:t xml:space="preserve"> </w:t>
            </w:r>
            <w:r>
              <w:t>i</w:t>
            </w:r>
            <w:r w:rsidRPr="00CA4288">
              <w:t xml:space="preserve">nitiates Search for Care </w:t>
            </w:r>
            <w:r>
              <w:t>Team</w:t>
            </w:r>
            <w:r w:rsidRPr="00CA4288">
              <w:t xml:space="preserve"> in order to locate a care </w:t>
            </w:r>
            <w:r>
              <w:t>team</w:t>
            </w:r>
            <w:r w:rsidRPr="00CA4288">
              <w:t xml:space="preserve"> of interest.</w:t>
            </w:r>
          </w:p>
        </w:tc>
      </w:tr>
      <w:tr w:rsidR="00496186" w:rsidRPr="00CA4288" w14:paraId="196AF1E8" w14:textId="77777777" w:rsidTr="00A71D47">
        <w:tc>
          <w:tcPr>
            <w:tcW w:w="1008" w:type="dxa"/>
            <w:shd w:val="clear" w:color="auto" w:fill="auto"/>
          </w:tcPr>
          <w:p w14:paraId="53FB5195" w14:textId="77777777" w:rsidR="00496186" w:rsidRPr="00CA4288" w:rsidRDefault="00496186" w:rsidP="00A71D47">
            <w:pPr>
              <w:pStyle w:val="BodyText"/>
              <w:rPr>
                <w:b/>
              </w:rPr>
            </w:pPr>
            <w:r w:rsidRPr="00CA4288">
              <w:rPr>
                <w:b/>
              </w:rPr>
              <w:t>Actor:</w:t>
            </w:r>
          </w:p>
        </w:tc>
        <w:tc>
          <w:tcPr>
            <w:tcW w:w="8568" w:type="dxa"/>
            <w:shd w:val="clear" w:color="auto" w:fill="auto"/>
          </w:tcPr>
          <w:p w14:paraId="6B759891" w14:textId="7B0EB476" w:rsidR="00496186" w:rsidRPr="00CA4288" w:rsidRDefault="00496186" w:rsidP="00A71D47">
            <w:pPr>
              <w:pStyle w:val="BodyText"/>
            </w:pPr>
            <w:r w:rsidRPr="00CA4288">
              <w:t xml:space="preserve">Care </w:t>
            </w:r>
            <w:r>
              <w:t>Team</w:t>
            </w:r>
            <w:r w:rsidRPr="00CA4288">
              <w:t xml:space="preserve"> Service</w:t>
            </w:r>
          </w:p>
        </w:tc>
      </w:tr>
      <w:tr w:rsidR="00496186" w:rsidRPr="00CA4288" w14:paraId="50238324" w14:textId="77777777" w:rsidTr="00A71D47">
        <w:tc>
          <w:tcPr>
            <w:tcW w:w="1008" w:type="dxa"/>
            <w:shd w:val="clear" w:color="auto" w:fill="auto"/>
          </w:tcPr>
          <w:p w14:paraId="36CF153E" w14:textId="77777777" w:rsidR="00496186" w:rsidRPr="00CA4288" w:rsidRDefault="00496186" w:rsidP="00A71D47">
            <w:pPr>
              <w:pStyle w:val="BodyText"/>
              <w:rPr>
                <w:b/>
              </w:rPr>
            </w:pPr>
            <w:r w:rsidRPr="00CA4288">
              <w:rPr>
                <w:b/>
              </w:rPr>
              <w:t>Role:</w:t>
            </w:r>
          </w:p>
        </w:tc>
        <w:tc>
          <w:tcPr>
            <w:tcW w:w="8568" w:type="dxa"/>
            <w:shd w:val="clear" w:color="auto" w:fill="auto"/>
          </w:tcPr>
          <w:p w14:paraId="416EBBB2" w14:textId="73D9CAE1" w:rsidR="00496186" w:rsidRPr="00CA4288" w:rsidRDefault="00496186" w:rsidP="00A71D47">
            <w:pPr>
              <w:pStyle w:val="BodyText"/>
            </w:pPr>
            <w:r w:rsidRPr="00CA4288">
              <w:t xml:space="preserve"> The Care </w:t>
            </w:r>
            <w:r>
              <w:t>Team</w:t>
            </w:r>
            <w:r w:rsidRPr="00CA4288">
              <w:t xml:space="preserve"> Service responds to the Search for Care </w:t>
            </w:r>
            <w:r>
              <w:t>Team</w:t>
            </w:r>
            <w:r w:rsidRPr="00CA4288">
              <w:t xml:space="preserve"> according to the search parameters and values provided in the transaction.</w:t>
            </w:r>
          </w:p>
        </w:tc>
      </w:tr>
    </w:tbl>
    <w:p w14:paraId="3BC6E5BA" w14:textId="2C5975C2" w:rsidR="00496186" w:rsidRPr="00CA4288" w:rsidRDefault="00496186" w:rsidP="00496186">
      <w:pPr>
        <w:pStyle w:val="Heading3"/>
        <w:numPr>
          <w:ilvl w:val="0"/>
          <w:numId w:val="0"/>
        </w:numPr>
        <w:rPr>
          <w:noProof w:val="0"/>
        </w:rPr>
      </w:pPr>
      <w:bookmarkStart w:id="266" w:name="_Toc461437978"/>
      <w:r w:rsidRPr="00CA4288">
        <w:rPr>
          <w:noProof w:val="0"/>
        </w:rPr>
        <w:t>3.</w:t>
      </w:r>
      <w:r>
        <w:rPr>
          <w:noProof w:val="0"/>
        </w:rPr>
        <w:t>Y2</w:t>
      </w:r>
      <w:r w:rsidRPr="00CA4288">
        <w:rPr>
          <w:noProof w:val="0"/>
        </w:rPr>
        <w:t>.3 Referenced Standards</w:t>
      </w:r>
      <w:bookmarkEnd w:id="266"/>
    </w:p>
    <w:p w14:paraId="34332C95" w14:textId="65A9ECAF" w:rsidR="00496186" w:rsidRDefault="00496186" w:rsidP="0049618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STU??</w:t>
      </w:r>
    </w:p>
    <w:p w14:paraId="72220F37" w14:textId="2C891C82" w:rsidR="00496186" w:rsidRPr="00CA4288" w:rsidRDefault="00496186" w:rsidP="00496186">
      <w:pPr>
        <w:pStyle w:val="Heading3"/>
        <w:numPr>
          <w:ilvl w:val="0"/>
          <w:numId w:val="0"/>
        </w:numPr>
        <w:rPr>
          <w:noProof w:val="0"/>
        </w:rPr>
      </w:pPr>
      <w:bookmarkStart w:id="267" w:name="_Toc461437979"/>
      <w:r w:rsidRPr="00CA4288">
        <w:rPr>
          <w:noProof w:val="0"/>
        </w:rPr>
        <w:t>3.</w:t>
      </w:r>
      <w:r>
        <w:rPr>
          <w:noProof w:val="0"/>
        </w:rPr>
        <w:t>Y2</w:t>
      </w:r>
      <w:r w:rsidRPr="00CA4288">
        <w:rPr>
          <w:noProof w:val="0"/>
        </w:rPr>
        <w:t>.4 Interaction Diagram</w:t>
      </w:r>
      <w:bookmarkEnd w:id="267"/>
    </w:p>
    <w:p w14:paraId="42E9DB41" w14:textId="02464A5F" w:rsidR="00496186" w:rsidRDefault="00496186" w:rsidP="00496186">
      <w:pPr>
        <w:pStyle w:val="BodyText"/>
      </w:pPr>
      <w:r w:rsidRPr="00496186">
        <mc:AlternateContent>
          <mc:Choice Requires="wps">
            <w:drawing>
              <wp:anchor distT="0" distB="0" distL="114300" distR="114300" simplePos="0" relativeHeight="251694592" behindDoc="0" locked="0" layoutInCell="1" allowOverlap="1" wp14:anchorId="520A7711" wp14:editId="55FA3796">
                <wp:simplePos x="0" y="0"/>
                <wp:positionH relativeFrom="column">
                  <wp:posOffset>1981201</wp:posOffset>
                </wp:positionH>
                <wp:positionV relativeFrom="paragraph">
                  <wp:posOffset>615315</wp:posOffset>
                </wp:positionV>
                <wp:extent cx="1402080" cy="286385"/>
                <wp:effectExtent l="0" t="0" r="7620" b="18415"/>
                <wp:wrapNone/>
                <wp:docPr id="1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901B1" w14:textId="7195E4D5" w:rsidR="00A71D47" w:rsidRPr="007C1AAC" w:rsidRDefault="00A71D47" w:rsidP="00496186">
                            <w:pPr>
                              <w:rPr>
                                <w:sz w:val="22"/>
                                <w:szCs w:val="22"/>
                              </w:rPr>
                            </w:pPr>
                            <w:r>
                              <w:rPr>
                                <w:sz w:val="22"/>
                                <w:szCs w:val="22"/>
                              </w:rPr>
                              <w:t>Search for Care Team</w:t>
                            </w:r>
                          </w:p>
                          <w:p w14:paraId="1922C2D6" w14:textId="77777777" w:rsidR="00A71D47" w:rsidRDefault="00A71D47" w:rsidP="00496186"/>
                          <w:p w14:paraId="659955EB" w14:textId="77777777" w:rsidR="00A71D47" w:rsidRPr="007C1AAC" w:rsidRDefault="00A71D47" w:rsidP="00496186">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20A7711" id="Text Box 162" o:spid="_x0000_s1072" type="#_x0000_t202" style="position:absolute;margin-left:156pt;margin-top:48.45pt;width:110.4pt;height:22.5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OpsQIAALQ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" filled="f" stroked="f">
                <v:textbox inset="0,0,0,0">
                  <w:txbxContent>
                    <w:p w14:paraId="4DD901B1" w14:textId="7195E4D5" w:rsidR="00A71D47" w:rsidRPr="007C1AAC" w:rsidRDefault="00A71D47" w:rsidP="00496186">
                      <w:pPr>
                        <w:rPr>
                          <w:sz w:val="22"/>
                          <w:szCs w:val="22"/>
                        </w:rPr>
                      </w:pPr>
                      <w:r>
                        <w:rPr>
                          <w:sz w:val="22"/>
                          <w:szCs w:val="22"/>
                        </w:rPr>
                        <w:t>Search for Care Team</w:t>
                      </w:r>
                    </w:p>
                    <w:p w14:paraId="1922C2D6" w14:textId="77777777" w:rsidR="00A71D47" w:rsidRDefault="00A71D47" w:rsidP="00496186"/>
                    <w:p w14:paraId="659955EB" w14:textId="77777777" w:rsidR="00A71D47" w:rsidRPr="007C1AAC" w:rsidRDefault="00A71D47" w:rsidP="00496186">
                      <w:pPr>
                        <w:rPr>
                          <w:sz w:val="22"/>
                          <w:szCs w:val="22"/>
                        </w:rPr>
                      </w:pPr>
                      <w:r>
                        <w:rPr>
                          <w:sz w:val="22"/>
                          <w:szCs w:val="22"/>
                        </w:rPr>
                        <w:t xml:space="preserve">Message </w:t>
                      </w:r>
                      <w:r w:rsidRPr="007C1AAC">
                        <w:rPr>
                          <w:sz w:val="22"/>
                          <w:szCs w:val="22"/>
                        </w:rPr>
                        <w:t>1</w:t>
                      </w:r>
                    </w:p>
                  </w:txbxContent>
                </v:textbox>
              </v:shape>
            </w:pict>
          </mc:Fallback>
        </mc:AlternateContent>
      </w:r>
      <w:r w:rsidRPr="00496186">
        <mc:AlternateContent>
          <mc:Choice Requires="wps">
            <w:drawing>
              <wp:anchor distT="0" distB="0" distL="114300" distR="114300" simplePos="0" relativeHeight="251693568" behindDoc="0" locked="0" layoutInCell="1" allowOverlap="1" wp14:anchorId="659250B3" wp14:editId="4F21B552">
                <wp:simplePos x="0" y="0"/>
                <wp:positionH relativeFrom="column">
                  <wp:posOffset>1171575</wp:posOffset>
                </wp:positionH>
                <wp:positionV relativeFrom="paragraph">
                  <wp:posOffset>74930</wp:posOffset>
                </wp:positionV>
                <wp:extent cx="914400" cy="534670"/>
                <wp:effectExtent l="0" t="0" r="0" b="0"/>
                <wp:wrapNone/>
                <wp:docPr id="1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6D181" w14:textId="77777777" w:rsidR="00A71D47" w:rsidRPr="007C1AAC" w:rsidRDefault="00A71D47" w:rsidP="00496186">
                            <w:pPr>
                              <w:jc w:val="center"/>
                              <w:rPr>
                                <w:sz w:val="22"/>
                                <w:szCs w:val="22"/>
                              </w:rPr>
                            </w:pPr>
                            <w:r>
                              <w:rPr>
                                <w:sz w:val="22"/>
                                <w:szCs w:val="22"/>
                              </w:rPr>
                              <w:t>Care Team Contributor</w:t>
                            </w:r>
                          </w:p>
                          <w:p w14:paraId="45A025E4" w14:textId="77777777" w:rsidR="00A71D47" w:rsidRDefault="00A71D47" w:rsidP="00496186"/>
                          <w:p w14:paraId="2BDA887A" w14:textId="77777777" w:rsidR="00A71D47" w:rsidRPr="007C1AAC" w:rsidRDefault="00A71D47" w:rsidP="00496186">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659250B3" id="Text Box 160" o:spid="_x0000_s1073" type="#_x0000_t202" style="position:absolute;margin-left:92.25pt;margin-top:5.9pt;width:1in;height:42.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" stroked="f">
                <v:textbox>
                  <w:txbxContent>
                    <w:p w14:paraId="6906D181" w14:textId="77777777" w:rsidR="00A71D47" w:rsidRPr="007C1AAC" w:rsidRDefault="00A71D47" w:rsidP="00496186">
                      <w:pPr>
                        <w:jc w:val="center"/>
                        <w:rPr>
                          <w:sz w:val="22"/>
                          <w:szCs w:val="22"/>
                        </w:rPr>
                      </w:pPr>
                      <w:r>
                        <w:rPr>
                          <w:sz w:val="22"/>
                          <w:szCs w:val="22"/>
                        </w:rPr>
                        <w:t>Care Team Contributor</w:t>
                      </w:r>
                    </w:p>
                    <w:p w14:paraId="45A025E4" w14:textId="77777777" w:rsidR="00A71D47" w:rsidRDefault="00A71D47" w:rsidP="00496186"/>
                    <w:p w14:paraId="2BDA887A" w14:textId="77777777" w:rsidR="00A71D47" w:rsidRPr="007C1AAC" w:rsidRDefault="00A71D47" w:rsidP="00496186">
                      <w:pPr>
                        <w:jc w:val="center"/>
                        <w:rPr>
                          <w:sz w:val="22"/>
                          <w:szCs w:val="22"/>
                        </w:rPr>
                      </w:pPr>
                      <w:r w:rsidRPr="007C1AAC">
                        <w:rPr>
                          <w:sz w:val="22"/>
                          <w:szCs w:val="22"/>
                        </w:rPr>
                        <w:t>A</w:t>
                      </w:r>
                      <w:r>
                        <w:rPr>
                          <w:sz w:val="22"/>
                          <w:szCs w:val="22"/>
                        </w:rPr>
                        <w:t>ctor A</w:t>
                      </w:r>
                    </w:p>
                  </w:txbxContent>
                </v:textbox>
              </v:shape>
            </w:pict>
          </mc:Fallback>
        </mc:AlternateContent>
      </w:r>
      <w:r w:rsidRPr="00496186">
        <mc:AlternateContent>
          <mc:Choice Requires="wps">
            <w:drawing>
              <wp:anchor distT="0" distB="0" distL="114300" distR="114300" simplePos="0" relativeHeight="251695616" behindDoc="0" locked="0" layoutInCell="1" allowOverlap="1" wp14:anchorId="298D9D94" wp14:editId="747621AB">
                <wp:simplePos x="0" y="0"/>
                <wp:positionH relativeFrom="column">
                  <wp:posOffset>1564005</wp:posOffset>
                </wp:positionH>
                <wp:positionV relativeFrom="paragraph">
                  <wp:posOffset>695325</wp:posOffset>
                </wp:positionV>
                <wp:extent cx="169545" cy="853440"/>
                <wp:effectExtent l="0" t="0" r="0" b="0"/>
                <wp:wrapNone/>
                <wp:docPr id="1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B1D3A57" id="Rectangle 164" o:spid="_x0000_s1026" style="position:absolute;margin-left:123.15pt;margin-top:54.75pt;width:13.35pt;height:67.2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oz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t+T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"/>
            </w:pict>
          </mc:Fallback>
        </mc:AlternateContent>
      </w:r>
      <w:r w:rsidRPr="00496186">
        <mc:AlternateContent>
          <mc:Choice Requires="wps">
            <w:drawing>
              <wp:anchor distT="0" distB="0" distL="114300" distR="114300" simplePos="0" relativeHeight="251696640" behindDoc="0" locked="0" layoutInCell="1" allowOverlap="1" wp14:anchorId="77FB7342" wp14:editId="0B7DCEE0">
                <wp:simplePos x="0" y="0"/>
                <wp:positionH relativeFrom="column">
                  <wp:posOffset>3752850</wp:posOffset>
                </wp:positionH>
                <wp:positionV relativeFrom="paragraph">
                  <wp:posOffset>695325</wp:posOffset>
                </wp:positionV>
                <wp:extent cx="203835" cy="868045"/>
                <wp:effectExtent l="0" t="0" r="0" b="0"/>
                <wp:wrapNone/>
                <wp:docPr id="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E4F2253" id="Rectangle 165" o:spid="_x0000_s1026" style="position:absolute;margin-left:295.5pt;margin-top:54.75pt;width:16.05pt;height:68.3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"/>
            </w:pict>
          </mc:Fallback>
        </mc:AlternateContent>
      </w:r>
      <w:r w:rsidRPr="00496186">
        <mc:AlternateContent>
          <mc:Choice Requires="wps">
            <w:drawing>
              <wp:anchor distT="0" distB="0" distL="114300" distR="114300" simplePos="0" relativeHeight="251697664" behindDoc="0" locked="0" layoutInCell="1" allowOverlap="1" wp14:anchorId="79AE4234" wp14:editId="0C6EA35D">
                <wp:simplePos x="0" y="0"/>
                <wp:positionH relativeFrom="column">
                  <wp:posOffset>1744980</wp:posOffset>
                </wp:positionH>
                <wp:positionV relativeFrom="paragraph">
                  <wp:posOffset>878205</wp:posOffset>
                </wp:positionV>
                <wp:extent cx="2007870" cy="0"/>
                <wp:effectExtent l="0" t="0" r="0" b="0"/>
                <wp:wrapNone/>
                <wp:docPr id="21"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EB945AA" id="Line 166"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Yd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">
                <v:stroke endarrow="block"/>
              </v:line>
            </w:pict>
          </mc:Fallback>
        </mc:AlternateContent>
      </w:r>
      <w:r w:rsidRPr="00496186">
        <mc:AlternateContent>
          <mc:Choice Requires="wps">
            <w:drawing>
              <wp:anchor distT="0" distB="0" distL="114300" distR="114300" simplePos="0" relativeHeight="251698688" behindDoc="0" locked="0" layoutInCell="1" allowOverlap="1" wp14:anchorId="727D873B" wp14:editId="42673525">
                <wp:simplePos x="0" y="0"/>
                <wp:positionH relativeFrom="column">
                  <wp:posOffset>3390900</wp:posOffset>
                </wp:positionH>
                <wp:positionV relativeFrom="paragraph">
                  <wp:posOffset>67310</wp:posOffset>
                </wp:positionV>
                <wp:extent cx="914400" cy="534670"/>
                <wp:effectExtent l="0" t="0" r="0" b="0"/>
                <wp:wrapNone/>
                <wp:docPr id="2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DCB8" w14:textId="77777777" w:rsidR="00A71D47" w:rsidRPr="007C1AAC" w:rsidRDefault="00A71D47" w:rsidP="00496186">
                            <w:pPr>
                              <w:jc w:val="center"/>
                              <w:rPr>
                                <w:sz w:val="22"/>
                                <w:szCs w:val="22"/>
                              </w:rPr>
                            </w:pPr>
                            <w:r>
                              <w:rPr>
                                <w:sz w:val="22"/>
                                <w:szCs w:val="22"/>
                              </w:rPr>
                              <w:t>Care Team Service</w:t>
                            </w:r>
                          </w:p>
                          <w:p w14:paraId="2E0A2522" w14:textId="77777777" w:rsidR="00A71D47" w:rsidRDefault="00A71D47" w:rsidP="00496186"/>
                          <w:p w14:paraId="563F5C39" w14:textId="77777777" w:rsidR="00A71D47" w:rsidRPr="007C1AAC" w:rsidRDefault="00A71D47" w:rsidP="00496186">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727D873B" id="Text Box 167" o:spid="_x0000_s1074" type="#_x0000_t202" style="position:absolute;margin-left:267pt;margin-top:5.3pt;width:1in;height:42.1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VX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" stroked="f">
                <v:textbox>
                  <w:txbxContent>
                    <w:p w14:paraId="06F2DCB8" w14:textId="77777777" w:rsidR="00A71D47" w:rsidRPr="007C1AAC" w:rsidRDefault="00A71D47" w:rsidP="00496186">
                      <w:pPr>
                        <w:jc w:val="center"/>
                        <w:rPr>
                          <w:sz w:val="22"/>
                          <w:szCs w:val="22"/>
                        </w:rPr>
                      </w:pPr>
                      <w:r>
                        <w:rPr>
                          <w:sz w:val="22"/>
                          <w:szCs w:val="22"/>
                        </w:rPr>
                        <w:t>Care Team Service</w:t>
                      </w:r>
                    </w:p>
                    <w:p w14:paraId="2E0A2522" w14:textId="77777777" w:rsidR="00A71D47" w:rsidRDefault="00A71D47" w:rsidP="00496186"/>
                    <w:p w14:paraId="563F5C39" w14:textId="77777777" w:rsidR="00A71D47" w:rsidRPr="007C1AAC" w:rsidRDefault="00A71D47" w:rsidP="00496186">
                      <w:pPr>
                        <w:jc w:val="center"/>
                        <w:rPr>
                          <w:sz w:val="22"/>
                          <w:szCs w:val="22"/>
                        </w:rPr>
                      </w:pPr>
                      <w:r w:rsidRPr="007C1AAC">
                        <w:rPr>
                          <w:sz w:val="22"/>
                          <w:szCs w:val="22"/>
                        </w:rPr>
                        <w:t>A</w:t>
                      </w:r>
                      <w:r>
                        <w:rPr>
                          <w:sz w:val="22"/>
                          <w:szCs w:val="22"/>
                        </w:rPr>
                        <w:t>ctor D</w:t>
                      </w:r>
                    </w:p>
                  </w:txbxContent>
                </v:textbox>
              </v:shape>
            </w:pict>
          </mc:Fallback>
        </mc:AlternateContent>
      </w:r>
    </w:p>
    <w:p w14:paraId="5D555CF9" w14:textId="3891B0C8" w:rsidR="00496186" w:rsidRPr="00496186" w:rsidRDefault="00496186" w:rsidP="00496186"/>
    <w:p w14:paraId="6480B99A" w14:textId="105B9E09" w:rsidR="00496186" w:rsidRPr="00496186" w:rsidRDefault="00714881" w:rsidP="00496186">
      <w:r>
        <w:rPr>
          <w:noProof/>
        </w:rPr>
        <mc:AlternateContent>
          <mc:Choice Requires="wps">
            <w:drawing>
              <wp:anchor distT="0" distB="0" distL="114300" distR="114300" simplePos="0" relativeHeight="251622907" behindDoc="0" locked="0" layoutInCell="1" allowOverlap="1" wp14:anchorId="61E9CEEC" wp14:editId="09AC350F">
                <wp:simplePos x="0" y="0"/>
                <wp:positionH relativeFrom="column">
                  <wp:posOffset>3848100</wp:posOffset>
                </wp:positionH>
                <wp:positionV relativeFrom="paragraph">
                  <wp:posOffset>81280</wp:posOffset>
                </wp:positionV>
                <wp:extent cx="635" cy="1280160"/>
                <wp:effectExtent l="0" t="0" r="0" b="0"/>
                <wp:wrapNone/>
                <wp:docPr id="2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5E8764" id="Line 161" o:spid="_x0000_s1026" style="position:absolute;z-index:251622907;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Q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">
                <v:stroke dashstyle="dash"/>
              </v:line>
            </w:pict>
          </mc:Fallback>
        </mc:AlternateContent>
      </w:r>
      <w:r>
        <w:rPr>
          <w:noProof/>
        </w:rPr>
        <mc:AlternateContent>
          <mc:Choice Requires="wps">
            <w:drawing>
              <wp:anchor distT="0" distB="0" distL="114300" distR="114300" simplePos="0" relativeHeight="251623932" behindDoc="0" locked="0" layoutInCell="1" allowOverlap="1" wp14:anchorId="7B0B232D" wp14:editId="2FCE7E76">
                <wp:simplePos x="0" y="0"/>
                <wp:positionH relativeFrom="column">
                  <wp:posOffset>1647825</wp:posOffset>
                </wp:positionH>
                <wp:positionV relativeFrom="paragraph">
                  <wp:posOffset>81280</wp:posOffset>
                </wp:positionV>
                <wp:extent cx="635" cy="1280160"/>
                <wp:effectExtent l="0" t="0" r="0" b="0"/>
                <wp:wrapNone/>
                <wp:docPr id="24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FE839" id="Line 161" o:spid="_x0000_s1026" style="position:absolute;z-index:251623932;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uxJQIAAEYEAAAOAAAAZHJzL2Uyb0RvYy54bWysU8uu2jAQ3VfqP1jeQx43U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">
                <v:stroke dashstyle="dash"/>
              </v:line>
            </w:pict>
          </mc:Fallback>
        </mc:AlternateContent>
      </w:r>
    </w:p>
    <w:p w14:paraId="457F4585" w14:textId="6913F417" w:rsidR="00496186" w:rsidRPr="00496186" w:rsidRDefault="00496186" w:rsidP="00496186"/>
    <w:p w14:paraId="53C379A3" w14:textId="48D9DFB8" w:rsidR="00496186" w:rsidRPr="00496186" w:rsidRDefault="00496186" w:rsidP="00496186"/>
    <w:p w14:paraId="5BB93958" w14:textId="0C703F60" w:rsidR="00496186" w:rsidRPr="00496186" w:rsidRDefault="00496186" w:rsidP="00496186"/>
    <w:p w14:paraId="1C4313D2" w14:textId="40081006" w:rsidR="00496186" w:rsidRPr="00496186" w:rsidRDefault="00496186" w:rsidP="00496186"/>
    <w:p w14:paraId="0BF05152" w14:textId="3EC82CF9" w:rsidR="00496186" w:rsidRDefault="00496186" w:rsidP="00496186"/>
    <w:p w14:paraId="6A226915" w14:textId="1408F89F" w:rsidR="00496186" w:rsidRPr="00CA4288" w:rsidRDefault="00496186" w:rsidP="00496186">
      <w:pPr>
        <w:pStyle w:val="Heading4"/>
        <w:numPr>
          <w:ilvl w:val="0"/>
          <w:numId w:val="0"/>
        </w:numPr>
        <w:rPr>
          <w:noProof w:val="0"/>
        </w:rPr>
      </w:pPr>
      <w:bookmarkStart w:id="268" w:name="_Toc461437980"/>
      <w:r w:rsidRPr="00CA4288">
        <w:rPr>
          <w:noProof w:val="0"/>
        </w:rPr>
        <w:t>3.</w:t>
      </w:r>
      <w:r>
        <w:rPr>
          <w:noProof w:val="0"/>
        </w:rPr>
        <w:t>Y2</w:t>
      </w:r>
      <w:r w:rsidRPr="00CA4288">
        <w:rPr>
          <w:noProof w:val="0"/>
        </w:rPr>
        <w:t xml:space="preserve">.4.1 Search for Care </w:t>
      </w:r>
      <w:bookmarkEnd w:id="268"/>
      <w:r w:rsidR="004D0873">
        <w:rPr>
          <w:noProof w:val="0"/>
        </w:rPr>
        <w:t>Team</w:t>
      </w:r>
    </w:p>
    <w:p w14:paraId="45263AA6" w14:textId="25E6A30B" w:rsidR="00496186" w:rsidRPr="00CA4288" w:rsidRDefault="00496186" w:rsidP="00496186">
      <w:pPr>
        <w:pStyle w:val="BodyText"/>
      </w:pPr>
      <w:r w:rsidRPr="00CA4288">
        <w:t xml:space="preserve">The Search for Care </w:t>
      </w:r>
      <w:r>
        <w:t>Team</w:t>
      </w:r>
      <w:r w:rsidRPr="00CA4288">
        <w:t xml:space="preserve"> is implemented through the FHIR search operation using the REST platform constrained to the HTTP or HTTPS GET.</w:t>
      </w:r>
    </w:p>
    <w:p w14:paraId="66A4BAFC" w14:textId="2B5DBCAE" w:rsidR="00496186" w:rsidRPr="00CA4288" w:rsidRDefault="00496186" w:rsidP="00496186">
      <w:pPr>
        <w:pStyle w:val="Heading5"/>
        <w:numPr>
          <w:ilvl w:val="0"/>
          <w:numId w:val="0"/>
        </w:numPr>
        <w:rPr>
          <w:noProof w:val="0"/>
        </w:rPr>
      </w:pPr>
      <w:bookmarkStart w:id="269" w:name="_Toc461437981"/>
      <w:r w:rsidRPr="00CA4288">
        <w:rPr>
          <w:noProof w:val="0"/>
        </w:rPr>
        <w:t>3.</w:t>
      </w:r>
      <w:r>
        <w:rPr>
          <w:noProof w:val="0"/>
        </w:rPr>
        <w:t>Y2</w:t>
      </w:r>
      <w:r w:rsidRPr="00CA4288">
        <w:rPr>
          <w:noProof w:val="0"/>
        </w:rPr>
        <w:t>.4.1.1 Trigger Events</w:t>
      </w:r>
      <w:bookmarkEnd w:id="269"/>
    </w:p>
    <w:p w14:paraId="58A636BA" w14:textId="0C8C4ABB" w:rsidR="00496186" w:rsidRPr="00CA4288" w:rsidRDefault="00496186" w:rsidP="00496186">
      <w:pPr>
        <w:pStyle w:val="BodyText"/>
      </w:pPr>
      <w:r w:rsidRPr="00CA4288">
        <w:t xml:space="preserve">The Search for Care </w:t>
      </w:r>
      <w:r>
        <w:t>Team</w:t>
      </w:r>
      <w:r w:rsidRPr="00CA4288">
        <w:t xml:space="preserve"> may be initiated for a number of different reasons:</w:t>
      </w:r>
    </w:p>
    <w:p w14:paraId="7B8E6DF6" w14:textId="4AA333E0" w:rsidR="00496186" w:rsidRPr="00CA4288" w:rsidRDefault="00496186" w:rsidP="00496186">
      <w:pPr>
        <w:pStyle w:val="ListNumber2"/>
        <w:numPr>
          <w:ilvl w:val="0"/>
          <w:numId w:val="27"/>
        </w:numPr>
      </w:pPr>
      <w:r w:rsidRPr="00CA4288">
        <w:t xml:space="preserve">need to view a care </w:t>
      </w:r>
      <w:r>
        <w:t>team</w:t>
      </w:r>
      <w:r w:rsidRPr="00CA4288">
        <w:t>;</w:t>
      </w:r>
    </w:p>
    <w:p w14:paraId="221D61E4" w14:textId="2315CDEC" w:rsidR="00496186" w:rsidRPr="00CA4288" w:rsidRDefault="00496186" w:rsidP="00496186">
      <w:pPr>
        <w:pStyle w:val="ListNumber2"/>
      </w:pPr>
      <w:r w:rsidRPr="00CA4288">
        <w:t xml:space="preserve">need to update a portion of a care </w:t>
      </w:r>
      <w:r>
        <w:t>team</w:t>
      </w:r>
    </w:p>
    <w:p w14:paraId="5C41347A" w14:textId="75CAC57B" w:rsidR="00496186" w:rsidRPr="00CA4288" w:rsidRDefault="00496186" w:rsidP="00496186">
      <w:pPr>
        <w:pStyle w:val="ListNumber2"/>
      </w:pPr>
      <w:r w:rsidRPr="00CA4288">
        <w:lastRenderedPageBreak/>
        <w:t xml:space="preserve">need to subscribe to updates for a care </w:t>
      </w:r>
      <w:r>
        <w:t>team</w:t>
      </w:r>
    </w:p>
    <w:p w14:paraId="4C87258E" w14:textId="7F5AE2BC" w:rsidR="00496186" w:rsidRPr="00CA4288" w:rsidRDefault="00496186" w:rsidP="00496186">
      <w:pPr>
        <w:pStyle w:val="Heading5"/>
        <w:numPr>
          <w:ilvl w:val="0"/>
          <w:numId w:val="0"/>
        </w:numPr>
        <w:rPr>
          <w:noProof w:val="0"/>
        </w:rPr>
      </w:pPr>
      <w:bookmarkStart w:id="270" w:name="_Toc461437982"/>
      <w:r w:rsidRPr="00CA4288">
        <w:rPr>
          <w:noProof w:val="0"/>
        </w:rPr>
        <w:t>3.</w:t>
      </w:r>
      <w:r>
        <w:rPr>
          <w:noProof w:val="0"/>
        </w:rPr>
        <w:t>Y2</w:t>
      </w:r>
      <w:r w:rsidRPr="00CA4288">
        <w:rPr>
          <w:noProof w:val="0"/>
        </w:rPr>
        <w:t>.4.1.2 Message Semantics</w:t>
      </w:r>
      <w:bookmarkEnd w:id="270"/>
    </w:p>
    <w:p w14:paraId="77B88E60" w14:textId="10D5D0B4" w:rsidR="00496186" w:rsidRPr="00CA4288" w:rsidRDefault="00496186" w:rsidP="00496186">
      <w:pPr>
        <w:pStyle w:val="BodyText"/>
      </w:pPr>
      <w:r w:rsidRPr="00CA4288">
        <w:t xml:space="preserve">This is a standard FHIR </w:t>
      </w:r>
      <w:r>
        <w:t>search operation on the CareTeam</w:t>
      </w:r>
      <w:r w:rsidRPr="00CA4288">
        <w:t xml:space="preserve"> resource. It SHALL use the HTTP or HTTPS GET protocol</w:t>
      </w:r>
    </w:p>
    <w:p w14:paraId="7E3AF840" w14:textId="21F6C93B" w:rsidR="00496186" w:rsidRPr="00CA4288" w:rsidRDefault="00496186" w:rsidP="00496186">
      <w:pPr>
        <w:pStyle w:val="BodyText"/>
      </w:pPr>
      <w:r w:rsidRPr="00CA4288">
        <w:t>The URL for th</w:t>
      </w:r>
      <w:r>
        <w:t>is operation is: [base]/CareTeam</w:t>
      </w:r>
      <w:r w:rsidRPr="00CA4288">
        <w:t>/_search</w:t>
      </w:r>
    </w:p>
    <w:p w14:paraId="3752A75C" w14:textId="2009D400" w:rsidR="00496186" w:rsidRPr="00CA4288" w:rsidRDefault="00496186" w:rsidP="00496186">
      <w:pPr>
        <w:pStyle w:val="BodyText"/>
      </w:pPr>
      <w:r w:rsidRPr="00CA4288">
        <w:t xml:space="preserve">See the FHIR </w:t>
      </w:r>
      <w:r>
        <w:t>CareTeam</w:t>
      </w:r>
      <w:r w:rsidRPr="004A653D">
        <w:t xml:space="preserve"> resource Search Parameters</w:t>
      </w:r>
      <w:r>
        <w:t xml:space="preserve"> at h</w:t>
      </w:r>
      <w:r w:rsidRPr="00496186">
        <w:t>ttp://build.fhir.org/careteam.html#</w:t>
      </w:r>
      <w:commentRangeStart w:id="271"/>
      <w:r w:rsidRPr="00496186">
        <w:t>search</w:t>
      </w:r>
      <w:commentRangeEnd w:id="271"/>
      <w:r>
        <w:rPr>
          <w:rStyle w:val="CommentReference"/>
        </w:rPr>
        <w:commentReference w:id="271"/>
      </w:r>
    </w:p>
    <w:p w14:paraId="421B5FA6" w14:textId="0000EB25" w:rsidR="00496186" w:rsidRPr="00CA4288" w:rsidRDefault="00496186" w:rsidP="00496186">
      <w:pPr>
        <w:pStyle w:val="Heading5"/>
        <w:numPr>
          <w:ilvl w:val="0"/>
          <w:numId w:val="0"/>
        </w:numPr>
        <w:rPr>
          <w:noProof w:val="0"/>
        </w:rPr>
      </w:pPr>
      <w:bookmarkStart w:id="272" w:name="_Toc461437983"/>
      <w:r w:rsidRPr="00CA4288">
        <w:rPr>
          <w:noProof w:val="0"/>
        </w:rPr>
        <w:t>3.</w:t>
      </w:r>
      <w:r>
        <w:rPr>
          <w:noProof w:val="0"/>
        </w:rPr>
        <w:t>Y2</w:t>
      </w:r>
      <w:r w:rsidRPr="00CA4288">
        <w:rPr>
          <w:noProof w:val="0"/>
        </w:rPr>
        <w:t>.4.1.3 Expected Actions</w:t>
      </w:r>
      <w:bookmarkEnd w:id="272"/>
    </w:p>
    <w:p w14:paraId="2F312EC2" w14:textId="33524135" w:rsidR="00496186" w:rsidRPr="00CA4288" w:rsidRDefault="00496186" w:rsidP="00496186">
      <w:pPr>
        <w:pStyle w:val="BodyText"/>
      </w:pPr>
      <w:r w:rsidRPr="00CA4288">
        <w:t xml:space="preserve">The Care </w:t>
      </w:r>
      <w:r>
        <w:t>Team</w:t>
      </w:r>
      <w:r w:rsidRPr="00CA4288">
        <w:t xml:space="preserve"> Con</w:t>
      </w:r>
      <w:r>
        <w:t>tributor</w:t>
      </w:r>
      <w:r w:rsidRPr="00CA4288">
        <w:t xml:space="preserve"> initiates the search using HTTP or HTTPS GET, and the Care </w:t>
      </w:r>
      <w:r>
        <w:t>Team</w:t>
      </w:r>
      <w:r w:rsidRPr="00CA4288">
        <w:t xml:space="preserve"> Service responds according to the </w:t>
      </w:r>
      <w:hyperlink r:id="rId26" w:history="1">
        <w:r w:rsidRPr="00CA4288">
          <w:rPr>
            <w:rStyle w:val="Hyperlink"/>
          </w:rPr>
          <w:t>FHIR Search specification</w:t>
        </w:r>
      </w:hyperlink>
      <w:r w:rsidRPr="00CA4288">
        <w:t xml:space="preserve"> with zero or more care </w:t>
      </w:r>
      <w:r>
        <w:t>teams</w:t>
      </w:r>
      <w:r w:rsidRPr="00CA4288">
        <w:t xml:space="preserve"> that match the search parameter values supplied with the search message. Specifically, the Care </w:t>
      </w:r>
      <w:r>
        <w:t>Team</w:t>
      </w:r>
      <w:r w:rsidRPr="00CA4288">
        <w:t xml:space="preserve"> Service returns a </w:t>
      </w:r>
      <w:hyperlink r:id="rId27" w:history="1">
        <w:r w:rsidRPr="00CA4288">
          <w:rPr>
            <w:rStyle w:val="Hyperlink"/>
          </w:rPr>
          <w:t>bundle</w:t>
        </w:r>
      </w:hyperlink>
      <w:r w:rsidRPr="00CA4288">
        <w:t xml:space="preserve"> as the HTTP Response, where the bundle includes the resources that are the results of the search.</w:t>
      </w:r>
    </w:p>
    <w:p w14:paraId="0CDB9EF2" w14:textId="01ED53B5" w:rsidR="00496186" w:rsidRPr="00CA4288" w:rsidRDefault="00496186" w:rsidP="00496186">
      <w:pPr>
        <w:pStyle w:val="Heading3"/>
        <w:numPr>
          <w:ilvl w:val="0"/>
          <w:numId w:val="0"/>
        </w:numPr>
        <w:rPr>
          <w:noProof w:val="0"/>
        </w:rPr>
      </w:pPr>
      <w:bookmarkStart w:id="273" w:name="_Toc461437984"/>
      <w:r w:rsidRPr="00CA4288">
        <w:rPr>
          <w:noProof w:val="0"/>
        </w:rPr>
        <w:t>3.</w:t>
      </w:r>
      <w:r>
        <w:rPr>
          <w:noProof w:val="0"/>
        </w:rPr>
        <w:t>Y2</w:t>
      </w:r>
      <w:r w:rsidRPr="00CA4288">
        <w:rPr>
          <w:noProof w:val="0"/>
        </w:rPr>
        <w:t>.5 Security Considerations</w:t>
      </w:r>
      <w:bookmarkEnd w:id="273"/>
    </w:p>
    <w:p w14:paraId="606D74EA" w14:textId="3310D629" w:rsidR="00496186" w:rsidRDefault="00496186" w:rsidP="00496186">
      <w:r w:rsidRPr="00CA4288">
        <w:t>See X.5 DC</w:t>
      </w:r>
      <w:r w:rsidR="00645CF9">
        <w:t>TM</w:t>
      </w:r>
      <w:r w:rsidRPr="00CA4288">
        <w:t xml:space="preserve"> Security Considerations</w:t>
      </w:r>
      <w:r>
        <w:t>.</w:t>
      </w:r>
    </w:p>
    <w:p w14:paraId="60F09937" w14:textId="3C0A7797" w:rsidR="00932879" w:rsidRPr="00E008B6" w:rsidRDefault="00932879" w:rsidP="00932879">
      <w:pPr>
        <w:pStyle w:val="Heading2"/>
        <w:numPr>
          <w:ilvl w:val="0"/>
          <w:numId w:val="0"/>
        </w:numPr>
        <w:rPr>
          <w:noProof w:val="0"/>
        </w:rPr>
      </w:pPr>
      <w:bookmarkStart w:id="274" w:name="_Toc461437941"/>
      <w:r w:rsidRPr="00CA4288">
        <w:rPr>
          <w:noProof w:val="0"/>
        </w:rPr>
        <w:t>3.</w:t>
      </w:r>
      <w:r>
        <w:rPr>
          <w:noProof w:val="0"/>
        </w:rPr>
        <w:t>Y3</w:t>
      </w:r>
      <w:r w:rsidRPr="00CA4288">
        <w:rPr>
          <w:noProof w:val="0"/>
        </w:rPr>
        <w:t xml:space="preserve"> Retrieve Care </w:t>
      </w:r>
      <w:r>
        <w:rPr>
          <w:noProof w:val="0"/>
        </w:rPr>
        <w:t>Team</w:t>
      </w:r>
      <w:r w:rsidRPr="00CA4288">
        <w:rPr>
          <w:noProof w:val="0"/>
        </w:rPr>
        <w:t xml:space="preserve"> [PCC-</w:t>
      </w:r>
      <w:r>
        <w:rPr>
          <w:noProof w:val="0"/>
        </w:rPr>
        <w:t>Y3</w:t>
      </w:r>
      <w:r w:rsidRPr="00CA4288">
        <w:rPr>
          <w:noProof w:val="0"/>
        </w:rPr>
        <w:t>]</w:t>
      </w:r>
      <w:bookmarkEnd w:id="274"/>
    </w:p>
    <w:p w14:paraId="0932C46D" w14:textId="699A6D78" w:rsidR="00932879" w:rsidRPr="00CA4288" w:rsidRDefault="00932879" w:rsidP="00932879">
      <w:pPr>
        <w:pStyle w:val="Heading3"/>
        <w:numPr>
          <w:ilvl w:val="0"/>
          <w:numId w:val="0"/>
        </w:numPr>
        <w:rPr>
          <w:noProof w:val="0"/>
        </w:rPr>
      </w:pPr>
      <w:bookmarkStart w:id="275" w:name="_Toc461437942"/>
      <w:r w:rsidRPr="00CA4288">
        <w:rPr>
          <w:noProof w:val="0"/>
        </w:rPr>
        <w:t>3.</w:t>
      </w:r>
      <w:r>
        <w:rPr>
          <w:noProof w:val="0"/>
        </w:rPr>
        <w:t>Y3</w:t>
      </w:r>
      <w:r w:rsidRPr="00CA4288">
        <w:rPr>
          <w:noProof w:val="0"/>
        </w:rPr>
        <w:t>.1 Scope</w:t>
      </w:r>
      <w:bookmarkEnd w:id="275"/>
    </w:p>
    <w:p w14:paraId="7BA63D38" w14:textId="6ACD8C9D" w:rsidR="00932879" w:rsidRPr="00CA4288" w:rsidRDefault="00932879" w:rsidP="00932879">
      <w:pPr>
        <w:pStyle w:val="BodyText"/>
      </w:pPr>
      <w:r w:rsidRPr="00CA4288">
        <w:t xml:space="preserve">This transaction is used to retrieve a specific care </w:t>
      </w:r>
      <w:r>
        <w:t>team using a known FHIR CareTeam</w:t>
      </w:r>
      <w:r w:rsidRPr="00CA4288">
        <w:t xml:space="preserve"> resource id.</w:t>
      </w:r>
    </w:p>
    <w:p w14:paraId="33879351" w14:textId="0D9F02AA" w:rsidR="00932879" w:rsidRDefault="00932879" w:rsidP="00932879">
      <w:pPr>
        <w:pStyle w:val="Heading3"/>
        <w:numPr>
          <w:ilvl w:val="0"/>
          <w:numId w:val="0"/>
        </w:numPr>
        <w:rPr>
          <w:noProof w:val="0"/>
        </w:rPr>
      </w:pPr>
      <w:bookmarkStart w:id="276" w:name="_Toc461437943"/>
      <w:r w:rsidRPr="00CA4288">
        <w:rPr>
          <w:noProof w:val="0"/>
        </w:rPr>
        <w:t>3.</w:t>
      </w:r>
      <w:r>
        <w:rPr>
          <w:noProof w:val="0"/>
        </w:rPr>
        <w:t>Y3</w:t>
      </w:r>
      <w:r w:rsidRPr="00CA4288">
        <w:rPr>
          <w:noProof w:val="0"/>
        </w:rPr>
        <w:t>.2 Actor Roles</w:t>
      </w:r>
      <w:bookmarkEnd w:id="276"/>
    </w:p>
    <w:p w14:paraId="2835DBC5" w14:textId="09A690FD" w:rsidR="001C2F03" w:rsidRPr="001C2F03" w:rsidRDefault="001C2F03" w:rsidP="001C2F03">
      <w:pPr>
        <w:pStyle w:val="BodyText"/>
        <w:jc w:val="center"/>
      </w:pPr>
      <w:r w:rsidRPr="001C2F03">
        <mc:AlternateContent>
          <mc:Choice Requires="wps">
            <w:drawing>
              <wp:anchor distT="0" distB="0" distL="114300" distR="114300" simplePos="0" relativeHeight="251704832" behindDoc="0" locked="0" layoutInCell="1" allowOverlap="1" wp14:anchorId="12E5CA97" wp14:editId="4BA03CC1">
                <wp:simplePos x="0" y="0"/>
                <wp:positionH relativeFrom="column">
                  <wp:posOffset>3185160</wp:posOffset>
                </wp:positionH>
                <wp:positionV relativeFrom="paragraph">
                  <wp:posOffset>650240</wp:posOffset>
                </wp:positionV>
                <wp:extent cx="314325" cy="340360"/>
                <wp:effectExtent l="0" t="0" r="0" b="0"/>
                <wp:wrapNone/>
                <wp:docPr id="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B976C36" id="Line 157" o:spid="_x0000_s1026" style="position:absolute;flip:x;z-index:251704832;visibility:visible;mso-wrap-style:square;mso-wrap-distance-left:9pt;mso-wrap-distance-top:0;mso-wrap-distance-right:9pt;mso-wrap-distance-bottom:0;mso-position-horizontal:absolute;mso-position-horizontal-relative:text;mso-position-vertical:absolute;mso-position-vertical-relative:text" from="250.8pt,51.2pt" to="275.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GHw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"/>
            </w:pict>
          </mc:Fallback>
        </mc:AlternateContent>
      </w:r>
      <w:r w:rsidRPr="001C2F03">
        <mc:AlternateContent>
          <mc:Choice Requires="wps">
            <w:drawing>
              <wp:anchor distT="0" distB="0" distL="114300" distR="114300" simplePos="0" relativeHeight="251703808" behindDoc="0" locked="0" layoutInCell="1" allowOverlap="1" wp14:anchorId="6C2226A7" wp14:editId="437DC94C">
                <wp:simplePos x="0" y="0"/>
                <wp:positionH relativeFrom="column">
                  <wp:posOffset>3500120</wp:posOffset>
                </wp:positionH>
                <wp:positionV relativeFrom="paragraph">
                  <wp:posOffset>193040</wp:posOffset>
                </wp:positionV>
                <wp:extent cx="977265" cy="457200"/>
                <wp:effectExtent l="0" t="0" r="0" b="0"/>
                <wp:wrapNone/>
                <wp:docPr id="2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9525">
                          <a:solidFill>
                            <a:srgbClr val="000000"/>
                          </a:solidFill>
                          <a:miter lim="800000"/>
                          <a:headEnd/>
                          <a:tailEnd/>
                        </a:ln>
                      </wps:spPr>
                      <wps:txbx>
                        <w:txbxContent>
                          <w:p w14:paraId="4D07AB43" w14:textId="1BFF7662" w:rsidR="00A71D47" w:rsidRDefault="00A71D47" w:rsidP="001C2F03">
                            <w:pPr>
                              <w:rPr>
                                <w:sz w:val="18"/>
                              </w:rPr>
                            </w:pPr>
                            <w:r>
                              <w:rPr>
                                <w:sz w:val="18"/>
                              </w:rPr>
                              <w:t>Care Team Service</w:t>
                            </w:r>
                          </w:p>
                          <w:p w14:paraId="3A420ECB" w14:textId="77777777" w:rsidR="00A71D47" w:rsidRDefault="00A71D47" w:rsidP="001C2F03"/>
                          <w:p w14:paraId="133E5957" w14:textId="77777777" w:rsidR="00A71D47" w:rsidRDefault="00A71D47" w:rsidP="001C2F03">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2226A7" id="_x0000_s1075" type="#_x0000_t202" style="position:absolute;left:0;text-align:left;margin-left:275.6pt;margin-top:15.2pt;width:76.95pt;height:36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">
                <v:textbox>
                  <w:txbxContent>
                    <w:p w14:paraId="4D07AB43" w14:textId="1BFF7662" w:rsidR="00A71D47" w:rsidRDefault="00A71D47" w:rsidP="001C2F03">
                      <w:pPr>
                        <w:rPr>
                          <w:sz w:val="18"/>
                        </w:rPr>
                      </w:pPr>
                      <w:r>
                        <w:rPr>
                          <w:sz w:val="18"/>
                        </w:rPr>
                        <w:t>Care Team Service</w:t>
                      </w:r>
                    </w:p>
                    <w:p w14:paraId="3A420ECB" w14:textId="77777777" w:rsidR="00A71D47" w:rsidRDefault="00A71D47" w:rsidP="001C2F03"/>
                    <w:p w14:paraId="133E5957" w14:textId="77777777" w:rsidR="00A71D47" w:rsidRDefault="00A71D47" w:rsidP="001C2F03">
                      <w:pPr>
                        <w:rPr>
                          <w:sz w:val="18"/>
                        </w:rPr>
                      </w:pPr>
                      <w:r>
                        <w:rPr>
                          <w:sz w:val="18"/>
                        </w:rPr>
                        <w:t>Actor DEF</w:t>
                      </w:r>
                    </w:p>
                  </w:txbxContent>
                </v:textbox>
              </v:shape>
            </w:pict>
          </mc:Fallback>
        </mc:AlternateContent>
      </w:r>
      <w:r w:rsidRPr="001C2F03">
        <mc:AlternateContent>
          <mc:Choice Requires="wps">
            <w:drawing>
              <wp:anchor distT="0" distB="0" distL="114300" distR="114300" simplePos="0" relativeHeight="251702784" behindDoc="0" locked="0" layoutInCell="1" allowOverlap="1" wp14:anchorId="317AB705" wp14:editId="7CE049D7">
                <wp:simplePos x="0" y="0"/>
                <wp:positionH relativeFrom="column">
                  <wp:posOffset>1938020</wp:posOffset>
                </wp:positionH>
                <wp:positionV relativeFrom="paragraph">
                  <wp:posOffset>650240</wp:posOffset>
                </wp:positionV>
                <wp:extent cx="352425" cy="340360"/>
                <wp:effectExtent l="0" t="0" r="0" b="0"/>
                <wp:wrapNone/>
                <wp:docPr id="2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8F2934" id="Line 15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152.6pt,51.2pt" to="18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VFFw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"/>
            </w:pict>
          </mc:Fallback>
        </mc:AlternateContent>
      </w:r>
      <w:r w:rsidRPr="001C2F03">
        <mc:AlternateContent>
          <mc:Choice Requires="wps">
            <w:drawing>
              <wp:anchor distT="0" distB="0" distL="114300" distR="114300" simplePos="0" relativeHeight="251701760" behindDoc="0" locked="0" layoutInCell="1" allowOverlap="1" wp14:anchorId="53510FAE" wp14:editId="32B24A7C">
                <wp:simplePos x="0" y="0"/>
                <wp:positionH relativeFrom="column">
                  <wp:posOffset>1009650</wp:posOffset>
                </wp:positionH>
                <wp:positionV relativeFrom="paragraph">
                  <wp:posOffset>190500</wp:posOffset>
                </wp:positionV>
                <wp:extent cx="1313815" cy="457200"/>
                <wp:effectExtent l="0" t="0" r="0" b="0"/>
                <wp:wrapNone/>
                <wp:docPr id="2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815" cy="457200"/>
                        </a:xfrm>
                        <a:prstGeom prst="rect">
                          <a:avLst/>
                        </a:prstGeom>
                        <a:solidFill>
                          <a:srgbClr val="FFFFFF"/>
                        </a:solidFill>
                        <a:ln w="9525">
                          <a:solidFill>
                            <a:srgbClr val="000000"/>
                          </a:solidFill>
                          <a:miter lim="800000"/>
                          <a:headEnd/>
                          <a:tailEnd/>
                        </a:ln>
                      </wps:spPr>
                      <wps:txbx>
                        <w:txbxContent>
                          <w:p w14:paraId="0EFA7B7B" w14:textId="256AF727" w:rsidR="00A71D47" w:rsidRDefault="00A71D47" w:rsidP="001C2F03">
                            <w:pPr>
                              <w:rPr>
                                <w:sz w:val="18"/>
                              </w:rPr>
                            </w:pPr>
                            <w:r>
                              <w:rPr>
                                <w:sz w:val="18"/>
                              </w:rPr>
                              <w:t>Care Team Contributor</w:t>
                            </w:r>
                          </w:p>
                          <w:p w14:paraId="3A5FDDAC" w14:textId="77777777" w:rsidR="00A71D47" w:rsidRDefault="00A71D47" w:rsidP="001C2F03"/>
                          <w:p w14:paraId="0AC7EDF9" w14:textId="77777777" w:rsidR="00A71D47" w:rsidRDefault="00A71D47" w:rsidP="001C2F03">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53510FAE" id="_x0000_s1076" type="#_x0000_t202" style="position:absolute;left:0;text-align:left;margin-left:79.5pt;margin-top:15pt;width:103.45pt;height:36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">
                <v:textbox>
                  <w:txbxContent>
                    <w:p w14:paraId="0EFA7B7B" w14:textId="256AF727" w:rsidR="00A71D47" w:rsidRDefault="00A71D47" w:rsidP="001C2F03">
                      <w:pPr>
                        <w:rPr>
                          <w:sz w:val="18"/>
                        </w:rPr>
                      </w:pPr>
                      <w:r>
                        <w:rPr>
                          <w:sz w:val="18"/>
                        </w:rPr>
                        <w:t>Care Team Contributor</w:t>
                      </w:r>
                    </w:p>
                    <w:p w14:paraId="3A5FDDAC" w14:textId="77777777" w:rsidR="00A71D47" w:rsidRDefault="00A71D47" w:rsidP="001C2F03"/>
                    <w:p w14:paraId="0AC7EDF9" w14:textId="77777777" w:rsidR="00A71D47" w:rsidRDefault="00A71D47" w:rsidP="001C2F03">
                      <w:pPr>
                        <w:rPr>
                          <w:sz w:val="18"/>
                        </w:rPr>
                      </w:pPr>
                      <w:r>
                        <w:rPr>
                          <w:sz w:val="18"/>
                        </w:rPr>
                        <w:t>Actor ABC</w:t>
                      </w:r>
                    </w:p>
                  </w:txbxContent>
                </v:textbox>
              </v:shape>
            </w:pict>
          </mc:Fallback>
        </mc:AlternateContent>
      </w:r>
      <w:r w:rsidRPr="001C2F03">
        <mc:AlternateContent>
          <mc:Choice Requires="wps">
            <w:drawing>
              <wp:anchor distT="0" distB="0" distL="114300" distR="114300" simplePos="0" relativeHeight="251700736" behindDoc="0" locked="0" layoutInCell="1" allowOverlap="1" wp14:anchorId="0FA2CF73" wp14:editId="030D5CEB">
                <wp:simplePos x="0" y="0"/>
                <wp:positionH relativeFrom="column">
                  <wp:posOffset>2120900</wp:posOffset>
                </wp:positionH>
                <wp:positionV relativeFrom="paragraph">
                  <wp:posOffset>925830</wp:posOffset>
                </wp:positionV>
                <wp:extent cx="1240155" cy="490220"/>
                <wp:effectExtent l="0" t="0" r="0" b="0"/>
                <wp:wrapNone/>
                <wp:docPr id="2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0155" cy="490220"/>
                        </a:xfrm>
                        <a:prstGeom prst="ellipse">
                          <a:avLst/>
                        </a:prstGeom>
                        <a:solidFill>
                          <a:srgbClr val="FFFFFF"/>
                        </a:solidFill>
                        <a:ln w="9525">
                          <a:solidFill>
                            <a:srgbClr val="000000"/>
                          </a:solidFill>
                          <a:round/>
                          <a:headEnd/>
                          <a:tailEnd/>
                        </a:ln>
                      </wps:spPr>
                      <wps:txbx>
                        <w:txbxContent>
                          <w:p w14:paraId="1E9F57CA" w14:textId="53C23A1F" w:rsidR="00A71D47" w:rsidRDefault="00A71D47" w:rsidP="001C2F03">
                            <w:pPr>
                              <w:jc w:val="center"/>
                              <w:rPr>
                                <w:sz w:val="18"/>
                              </w:rPr>
                            </w:pPr>
                            <w:r>
                              <w:rPr>
                                <w:sz w:val="18"/>
                              </w:rPr>
                              <w:t>Retrieve Care Team [PCC-Y3]</w:t>
                            </w:r>
                          </w:p>
                          <w:p w14:paraId="61F7B2DD" w14:textId="77777777" w:rsidR="00A71D47" w:rsidRDefault="00A71D47" w:rsidP="001C2F03"/>
                          <w:p w14:paraId="7695BC92" w14:textId="77777777" w:rsidR="00A71D47" w:rsidRDefault="00A71D47" w:rsidP="001C2F03">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0FA2CF73" id="_x0000_s1077" style="position:absolute;left:0;text-align:left;margin-left:167pt;margin-top:72.9pt;width:97.65pt;height:38.6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">
                <v:textbox inset="0,.72pt,0,.72pt">
                  <w:txbxContent>
                    <w:p w14:paraId="1E9F57CA" w14:textId="53C23A1F" w:rsidR="00A71D47" w:rsidRDefault="00A71D47" w:rsidP="001C2F03">
                      <w:pPr>
                        <w:jc w:val="center"/>
                        <w:rPr>
                          <w:sz w:val="18"/>
                        </w:rPr>
                      </w:pPr>
                      <w:r>
                        <w:rPr>
                          <w:sz w:val="18"/>
                        </w:rPr>
                        <w:t>Retrieve Care Team [PCC-Y3]</w:t>
                      </w:r>
                    </w:p>
                    <w:p w14:paraId="61F7B2DD" w14:textId="77777777" w:rsidR="00A71D47" w:rsidRDefault="00A71D47" w:rsidP="001C2F03"/>
                    <w:p w14:paraId="7695BC92" w14:textId="77777777" w:rsidR="00A71D47" w:rsidRDefault="00A71D47" w:rsidP="001C2F03">
                      <w:pPr>
                        <w:jc w:val="center"/>
                        <w:rPr>
                          <w:sz w:val="18"/>
                        </w:rPr>
                      </w:pPr>
                      <w:r>
                        <w:rPr>
                          <w:sz w:val="18"/>
                        </w:rPr>
                        <w:t>Transaction Name [DOM-#]</w:t>
                      </w:r>
                    </w:p>
                  </w:txbxContent>
                </v:textbox>
              </v:oval>
            </w:pict>
          </mc:Fallback>
        </mc:AlternateContent>
      </w:r>
    </w:p>
    <w:p w14:paraId="27F4A2CF" w14:textId="77777777" w:rsidR="00932879" w:rsidRPr="00CA4288" w:rsidRDefault="00932879" w:rsidP="00496186"/>
    <w:p w14:paraId="20721657" w14:textId="200D2E54" w:rsidR="001C2F03" w:rsidRDefault="001C2F03" w:rsidP="00496186"/>
    <w:p w14:paraId="3ABAEC00" w14:textId="77777777" w:rsidR="001C2F03" w:rsidRPr="001C2F03" w:rsidRDefault="001C2F03" w:rsidP="001C2F03"/>
    <w:p w14:paraId="09DED5D5" w14:textId="77777777" w:rsidR="001C2F03" w:rsidRPr="001C2F03" w:rsidRDefault="001C2F03" w:rsidP="001C2F03"/>
    <w:p w14:paraId="34B71413" w14:textId="6522BB47" w:rsidR="001C2F03" w:rsidRDefault="001C2F03" w:rsidP="001C2F03"/>
    <w:p w14:paraId="0B351E99" w14:textId="20B10CEF" w:rsidR="001C2F03" w:rsidRPr="00CA4288" w:rsidRDefault="001C2F03" w:rsidP="001C2F03">
      <w:pPr>
        <w:pStyle w:val="FigureTitle"/>
      </w:pPr>
      <w:r w:rsidRPr="00CA4288">
        <w:t>Figure 3.</w:t>
      </w:r>
      <w:r>
        <w:t>Y3</w:t>
      </w:r>
      <w:r w:rsidRPr="00CA4288">
        <w:t>.2-1: Use Case Diagram</w:t>
      </w:r>
    </w:p>
    <w:p w14:paraId="0FE395F9" w14:textId="77777777" w:rsidR="001C2F03" w:rsidRPr="00CA4288" w:rsidRDefault="001C2F03" w:rsidP="001C2F03">
      <w:pPr>
        <w:pStyle w:val="BodyText"/>
      </w:pPr>
    </w:p>
    <w:p w14:paraId="28FD2263" w14:textId="3D881E4F" w:rsidR="001C2F03" w:rsidRPr="00CA4288" w:rsidRDefault="001C2F03" w:rsidP="001C2F03">
      <w:pPr>
        <w:pStyle w:val="TableTitle"/>
      </w:pPr>
      <w:r w:rsidRPr="00CA4288">
        <w:lastRenderedPageBreak/>
        <w:t>Table 3.</w:t>
      </w:r>
      <w:r>
        <w:t>Y3</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C2F03" w:rsidRPr="00CA4288" w14:paraId="0EA5799D" w14:textId="77777777" w:rsidTr="00A71D47">
        <w:tc>
          <w:tcPr>
            <w:tcW w:w="1008" w:type="dxa"/>
            <w:shd w:val="clear" w:color="auto" w:fill="auto"/>
          </w:tcPr>
          <w:p w14:paraId="15692F78" w14:textId="77777777" w:rsidR="001C2F03" w:rsidRPr="00CA4288" w:rsidRDefault="001C2F03" w:rsidP="00A71D47">
            <w:pPr>
              <w:pStyle w:val="BodyText"/>
              <w:rPr>
                <w:b/>
              </w:rPr>
            </w:pPr>
            <w:r w:rsidRPr="00CA4288">
              <w:rPr>
                <w:b/>
              </w:rPr>
              <w:t>Actor:</w:t>
            </w:r>
          </w:p>
        </w:tc>
        <w:tc>
          <w:tcPr>
            <w:tcW w:w="8568" w:type="dxa"/>
            <w:shd w:val="clear" w:color="auto" w:fill="auto"/>
          </w:tcPr>
          <w:p w14:paraId="7F4ED745" w14:textId="0B618C9E" w:rsidR="001C2F03" w:rsidRPr="00CA4288" w:rsidRDefault="001C2F03" w:rsidP="00A71D47">
            <w:pPr>
              <w:pStyle w:val="BodyText"/>
            </w:pPr>
            <w:r w:rsidRPr="00CA4288">
              <w:t xml:space="preserve">Care </w:t>
            </w:r>
            <w:r>
              <w:t>Team</w:t>
            </w:r>
            <w:r w:rsidRPr="00CA4288">
              <w:t xml:space="preserve"> Con</w:t>
            </w:r>
            <w:r>
              <w:t>tributor</w:t>
            </w:r>
          </w:p>
        </w:tc>
      </w:tr>
      <w:tr w:rsidR="001C2F03" w:rsidRPr="00CA4288" w14:paraId="7D0A7CB5" w14:textId="77777777" w:rsidTr="00A71D47">
        <w:tc>
          <w:tcPr>
            <w:tcW w:w="1008" w:type="dxa"/>
            <w:shd w:val="clear" w:color="auto" w:fill="auto"/>
          </w:tcPr>
          <w:p w14:paraId="7D374623" w14:textId="77777777" w:rsidR="001C2F03" w:rsidRPr="00CA4288" w:rsidRDefault="001C2F03" w:rsidP="00A71D47">
            <w:pPr>
              <w:pStyle w:val="BodyText"/>
              <w:rPr>
                <w:b/>
              </w:rPr>
            </w:pPr>
            <w:r w:rsidRPr="00CA4288">
              <w:rPr>
                <w:b/>
              </w:rPr>
              <w:t>Role:</w:t>
            </w:r>
          </w:p>
        </w:tc>
        <w:tc>
          <w:tcPr>
            <w:tcW w:w="8568" w:type="dxa"/>
            <w:shd w:val="clear" w:color="auto" w:fill="auto"/>
          </w:tcPr>
          <w:p w14:paraId="4C8A9F34" w14:textId="7D792AB5" w:rsidR="001C2F03" w:rsidRPr="00CA4288" w:rsidRDefault="001C2F03" w:rsidP="00A71D47">
            <w:pPr>
              <w:pStyle w:val="BodyText"/>
            </w:pPr>
            <w:r w:rsidRPr="00CA4288">
              <w:t xml:space="preserve">The Care </w:t>
            </w:r>
            <w:r>
              <w:t>Team</w:t>
            </w:r>
            <w:r w:rsidRPr="00CA4288">
              <w:t xml:space="preserve"> </w:t>
            </w:r>
            <w:r>
              <w:t>Contributor</w:t>
            </w:r>
            <w:r w:rsidRPr="00CA4288">
              <w:t xml:space="preserve"> requests a specific care </w:t>
            </w:r>
            <w:r>
              <w:t>team using the CareTeam</w:t>
            </w:r>
            <w:r w:rsidRPr="00CA4288">
              <w:t xml:space="preserve"> id</w:t>
            </w:r>
          </w:p>
        </w:tc>
      </w:tr>
      <w:tr w:rsidR="001C2F03" w:rsidRPr="00CA4288" w14:paraId="4709D2C5" w14:textId="77777777" w:rsidTr="00A71D47">
        <w:tc>
          <w:tcPr>
            <w:tcW w:w="1008" w:type="dxa"/>
            <w:shd w:val="clear" w:color="auto" w:fill="auto"/>
          </w:tcPr>
          <w:p w14:paraId="165F1E66" w14:textId="77777777" w:rsidR="001C2F03" w:rsidRPr="00CA4288" w:rsidRDefault="001C2F03" w:rsidP="00A71D47">
            <w:pPr>
              <w:pStyle w:val="BodyText"/>
              <w:rPr>
                <w:b/>
              </w:rPr>
            </w:pPr>
            <w:r w:rsidRPr="00CA4288">
              <w:rPr>
                <w:b/>
              </w:rPr>
              <w:t>Actor:</w:t>
            </w:r>
          </w:p>
        </w:tc>
        <w:tc>
          <w:tcPr>
            <w:tcW w:w="8568" w:type="dxa"/>
            <w:shd w:val="clear" w:color="auto" w:fill="auto"/>
          </w:tcPr>
          <w:p w14:paraId="5A1DDF3B" w14:textId="67D72EB3" w:rsidR="001C2F03" w:rsidRPr="00CA4288" w:rsidRDefault="001C2F03" w:rsidP="00A71D47">
            <w:pPr>
              <w:pStyle w:val="BodyText"/>
            </w:pPr>
            <w:r w:rsidRPr="00CA4288">
              <w:t xml:space="preserve">Care </w:t>
            </w:r>
            <w:r>
              <w:t>Team</w:t>
            </w:r>
            <w:r w:rsidRPr="00CA4288">
              <w:t xml:space="preserve"> Service</w:t>
            </w:r>
          </w:p>
        </w:tc>
      </w:tr>
      <w:tr w:rsidR="001C2F03" w:rsidRPr="00CA4288" w14:paraId="6A39F37E" w14:textId="77777777" w:rsidTr="00A71D47">
        <w:tc>
          <w:tcPr>
            <w:tcW w:w="1008" w:type="dxa"/>
            <w:shd w:val="clear" w:color="auto" w:fill="auto"/>
          </w:tcPr>
          <w:p w14:paraId="5EE79E77" w14:textId="77777777" w:rsidR="001C2F03" w:rsidRPr="00CA4288" w:rsidRDefault="001C2F03" w:rsidP="00A71D47">
            <w:pPr>
              <w:pStyle w:val="BodyText"/>
              <w:rPr>
                <w:b/>
              </w:rPr>
            </w:pPr>
            <w:r w:rsidRPr="00CA4288">
              <w:rPr>
                <w:b/>
              </w:rPr>
              <w:t>Role:</w:t>
            </w:r>
          </w:p>
        </w:tc>
        <w:tc>
          <w:tcPr>
            <w:tcW w:w="8568" w:type="dxa"/>
            <w:shd w:val="clear" w:color="auto" w:fill="auto"/>
          </w:tcPr>
          <w:p w14:paraId="76B71F55" w14:textId="52BBDEFB" w:rsidR="001C2F03" w:rsidRPr="00CA4288" w:rsidRDefault="001C2F03" w:rsidP="00A71D47">
            <w:pPr>
              <w:pStyle w:val="BodyText"/>
            </w:pPr>
            <w:r w:rsidRPr="00CA4288">
              <w:t xml:space="preserve"> The Care </w:t>
            </w:r>
            <w:r>
              <w:t>Team</w:t>
            </w:r>
            <w:r w:rsidRPr="00CA4288">
              <w:t xml:space="preserve"> Service</w:t>
            </w:r>
            <w:r>
              <w:t xml:space="preserve"> returns the requested CareTeam</w:t>
            </w:r>
            <w:r w:rsidRPr="00CA4288">
              <w:t xml:space="preserve"> resource, or an error if the requested id does not exist.</w:t>
            </w:r>
          </w:p>
        </w:tc>
      </w:tr>
    </w:tbl>
    <w:p w14:paraId="45F5481D" w14:textId="25EDCBF4" w:rsidR="00714881" w:rsidRPr="00CA4288" w:rsidRDefault="00714881" w:rsidP="00714881">
      <w:pPr>
        <w:pStyle w:val="Heading3"/>
        <w:numPr>
          <w:ilvl w:val="0"/>
          <w:numId w:val="0"/>
        </w:numPr>
        <w:rPr>
          <w:noProof w:val="0"/>
        </w:rPr>
      </w:pPr>
      <w:bookmarkStart w:id="277" w:name="_Toc461437944"/>
      <w:r w:rsidRPr="00CA4288">
        <w:rPr>
          <w:noProof w:val="0"/>
        </w:rPr>
        <w:t>3.</w:t>
      </w:r>
      <w:r>
        <w:rPr>
          <w:noProof w:val="0"/>
        </w:rPr>
        <w:t>Y3</w:t>
      </w:r>
      <w:r w:rsidRPr="00CA4288">
        <w:rPr>
          <w:noProof w:val="0"/>
        </w:rPr>
        <w:t>.3 Referenced Standards</w:t>
      </w:r>
      <w:bookmarkEnd w:id="277"/>
    </w:p>
    <w:p w14:paraId="6DDC51E8" w14:textId="4B1DEC17" w:rsidR="00714881" w:rsidRDefault="00714881" w:rsidP="00714881">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STU ??</w:t>
      </w:r>
    </w:p>
    <w:p w14:paraId="31E3A350" w14:textId="0F212964" w:rsidR="00714881" w:rsidRDefault="00714881" w:rsidP="00714881">
      <w:pPr>
        <w:pStyle w:val="Heading3"/>
        <w:numPr>
          <w:ilvl w:val="0"/>
          <w:numId w:val="0"/>
        </w:numPr>
        <w:rPr>
          <w:noProof w:val="0"/>
        </w:rPr>
      </w:pPr>
      <w:bookmarkStart w:id="278" w:name="_Toc461437945"/>
      <w:r w:rsidRPr="00CA4288">
        <w:rPr>
          <w:noProof w:val="0"/>
        </w:rPr>
        <w:t>3.</w:t>
      </w:r>
      <w:r>
        <w:rPr>
          <w:noProof w:val="0"/>
        </w:rPr>
        <w:t>Y3</w:t>
      </w:r>
      <w:r w:rsidRPr="00CA4288">
        <w:rPr>
          <w:noProof w:val="0"/>
        </w:rPr>
        <w:t>.4 Interaction Diagram</w:t>
      </w:r>
      <w:bookmarkEnd w:id="278"/>
    </w:p>
    <w:p w14:paraId="063D9EA0" w14:textId="01189635" w:rsidR="00714881" w:rsidRPr="00714881" w:rsidRDefault="00714881" w:rsidP="00714881">
      <w:pPr>
        <w:pStyle w:val="BodyText"/>
      </w:pPr>
      <w:r w:rsidRPr="00714881">
        <mc:AlternateContent>
          <mc:Choice Requires="wps">
            <w:drawing>
              <wp:anchor distT="0" distB="0" distL="114300" distR="114300" simplePos="0" relativeHeight="251706880" behindDoc="0" locked="0" layoutInCell="1" allowOverlap="1" wp14:anchorId="1E0806A1" wp14:editId="495A56AE">
                <wp:simplePos x="0" y="0"/>
                <wp:positionH relativeFrom="column">
                  <wp:posOffset>828675</wp:posOffset>
                </wp:positionH>
                <wp:positionV relativeFrom="paragraph">
                  <wp:posOffset>135890</wp:posOffset>
                </wp:positionV>
                <wp:extent cx="1257300" cy="552450"/>
                <wp:effectExtent l="0" t="0" r="0" b="0"/>
                <wp:wrapNone/>
                <wp:docPr id="2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12FFF" w14:textId="6BB9DB5B" w:rsidR="00A71D47" w:rsidRPr="007C1AAC" w:rsidRDefault="00A71D47" w:rsidP="00714881">
                            <w:pPr>
                              <w:jc w:val="center"/>
                              <w:rPr>
                                <w:sz w:val="22"/>
                                <w:szCs w:val="22"/>
                              </w:rPr>
                            </w:pPr>
                            <w:r>
                              <w:rPr>
                                <w:sz w:val="22"/>
                                <w:szCs w:val="22"/>
                              </w:rPr>
                              <w:t>Care Team Contributor</w:t>
                            </w:r>
                          </w:p>
                          <w:p w14:paraId="5F7B1876" w14:textId="77777777" w:rsidR="00A71D47" w:rsidRDefault="00A71D47" w:rsidP="00714881"/>
                          <w:p w14:paraId="10664402" w14:textId="77777777" w:rsidR="00A71D47" w:rsidRPr="007C1AAC" w:rsidRDefault="00A71D47" w:rsidP="00714881">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0806A1" id="_x0000_s1078" type="#_x0000_t202" style="position:absolute;margin-left:65.25pt;margin-top:10.7pt;width:99pt;height:43.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" stroked="f">
                <v:textbox>
                  <w:txbxContent>
                    <w:p w14:paraId="44612FFF" w14:textId="6BB9DB5B" w:rsidR="00A71D47" w:rsidRPr="007C1AAC" w:rsidRDefault="00A71D47" w:rsidP="00714881">
                      <w:pPr>
                        <w:jc w:val="center"/>
                        <w:rPr>
                          <w:sz w:val="22"/>
                          <w:szCs w:val="22"/>
                        </w:rPr>
                      </w:pPr>
                      <w:r>
                        <w:rPr>
                          <w:sz w:val="22"/>
                          <w:szCs w:val="22"/>
                        </w:rPr>
                        <w:t>Care Team Contributor</w:t>
                      </w:r>
                    </w:p>
                    <w:p w14:paraId="5F7B1876" w14:textId="77777777" w:rsidR="00A71D47" w:rsidRDefault="00A71D47" w:rsidP="00714881"/>
                    <w:p w14:paraId="10664402" w14:textId="77777777" w:rsidR="00A71D47" w:rsidRPr="007C1AAC" w:rsidRDefault="00A71D47" w:rsidP="00714881">
                      <w:pPr>
                        <w:jc w:val="center"/>
                        <w:rPr>
                          <w:sz w:val="22"/>
                          <w:szCs w:val="22"/>
                        </w:rPr>
                      </w:pPr>
                      <w:r w:rsidRPr="007C1AAC">
                        <w:rPr>
                          <w:sz w:val="22"/>
                          <w:szCs w:val="22"/>
                        </w:rPr>
                        <w:t>A</w:t>
                      </w:r>
                      <w:r>
                        <w:rPr>
                          <w:sz w:val="22"/>
                          <w:szCs w:val="22"/>
                        </w:rPr>
                        <w:t>ctor A</w:t>
                      </w:r>
                    </w:p>
                  </w:txbxContent>
                </v:textbox>
              </v:shape>
            </w:pict>
          </mc:Fallback>
        </mc:AlternateContent>
      </w:r>
      <w:r w:rsidRPr="00714881">
        <mc:AlternateContent>
          <mc:Choice Requires="wps">
            <w:drawing>
              <wp:anchor distT="0" distB="0" distL="114300" distR="114300" simplePos="0" relativeHeight="251712000" behindDoc="0" locked="0" layoutInCell="1" allowOverlap="1" wp14:anchorId="55D320F0" wp14:editId="3B23A6F6">
                <wp:simplePos x="0" y="0"/>
                <wp:positionH relativeFrom="column">
                  <wp:posOffset>3190875</wp:posOffset>
                </wp:positionH>
                <wp:positionV relativeFrom="paragraph">
                  <wp:posOffset>135890</wp:posOffset>
                </wp:positionV>
                <wp:extent cx="1019175" cy="552572"/>
                <wp:effectExtent l="0" t="0" r="9525" b="0"/>
                <wp:wrapNone/>
                <wp:docPr id="24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52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F5096" w14:textId="5395CBF9" w:rsidR="00A71D47" w:rsidRPr="007C1AAC" w:rsidRDefault="00A71D47" w:rsidP="00714881">
                            <w:pPr>
                              <w:jc w:val="center"/>
                              <w:rPr>
                                <w:sz w:val="22"/>
                                <w:szCs w:val="22"/>
                              </w:rPr>
                            </w:pPr>
                            <w:r>
                              <w:rPr>
                                <w:sz w:val="22"/>
                                <w:szCs w:val="22"/>
                              </w:rPr>
                              <w:t>Care Team Service</w:t>
                            </w:r>
                          </w:p>
                          <w:p w14:paraId="6CC379C2" w14:textId="77777777" w:rsidR="00A71D47" w:rsidRDefault="00A71D47" w:rsidP="00714881"/>
                          <w:p w14:paraId="2222FD91" w14:textId="77777777" w:rsidR="00A71D47" w:rsidRPr="007C1AAC" w:rsidRDefault="00A71D47" w:rsidP="00714881">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D320F0" id="_x0000_s1079" type="#_x0000_t202" style="position:absolute;margin-left:251.25pt;margin-top:10.7pt;width:80.25pt;height:4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dhgIAABs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" stroked="f">
                <v:textbox>
                  <w:txbxContent>
                    <w:p w14:paraId="5BFF5096" w14:textId="5395CBF9" w:rsidR="00A71D47" w:rsidRPr="007C1AAC" w:rsidRDefault="00A71D47" w:rsidP="00714881">
                      <w:pPr>
                        <w:jc w:val="center"/>
                        <w:rPr>
                          <w:sz w:val="22"/>
                          <w:szCs w:val="22"/>
                        </w:rPr>
                      </w:pPr>
                      <w:r>
                        <w:rPr>
                          <w:sz w:val="22"/>
                          <w:szCs w:val="22"/>
                        </w:rPr>
                        <w:t>Care Team Service</w:t>
                      </w:r>
                    </w:p>
                    <w:p w14:paraId="6CC379C2" w14:textId="77777777" w:rsidR="00A71D47" w:rsidRDefault="00A71D47" w:rsidP="00714881"/>
                    <w:p w14:paraId="2222FD91" w14:textId="77777777" w:rsidR="00A71D47" w:rsidRPr="007C1AAC" w:rsidRDefault="00A71D47" w:rsidP="00714881">
                      <w:pPr>
                        <w:jc w:val="center"/>
                        <w:rPr>
                          <w:sz w:val="22"/>
                          <w:szCs w:val="22"/>
                        </w:rPr>
                      </w:pPr>
                      <w:r w:rsidRPr="007C1AAC">
                        <w:rPr>
                          <w:sz w:val="22"/>
                          <w:szCs w:val="22"/>
                        </w:rPr>
                        <w:t>A</w:t>
                      </w:r>
                      <w:r>
                        <w:rPr>
                          <w:sz w:val="22"/>
                          <w:szCs w:val="22"/>
                        </w:rPr>
                        <w:t>ctor D</w:t>
                      </w:r>
                    </w:p>
                  </w:txbxContent>
                </v:textbox>
              </v:shape>
            </w:pict>
          </mc:Fallback>
        </mc:AlternateContent>
      </w:r>
      <w:r w:rsidRPr="00714881">
        <mc:AlternateContent>
          <mc:Choice Requires="wps">
            <w:drawing>
              <wp:anchor distT="0" distB="0" distL="114300" distR="114300" simplePos="0" relativeHeight="251707904" behindDoc="0" locked="0" layoutInCell="1" allowOverlap="1" wp14:anchorId="69C77097" wp14:editId="3466E056">
                <wp:simplePos x="0" y="0"/>
                <wp:positionH relativeFrom="column">
                  <wp:posOffset>1828800</wp:posOffset>
                </wp:positionH>
                <wp:positionV relativeFrom="paragraph">
                  <wp:posOffset>725805</wp:posOffset>
                </wp:positionV>
                <wp:extent cx="2743835" cy="295910"/>
                <wp:effectExtent l="0" t="0" r="18415" b="8890"/>
                <wp:wrapNone/>
                <wp:docPr id="2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82F2C" w14:textId="274A4C1C" w:rsidR="00A71D47" w:rsidRPr="007C1AAC" w:rsidRDefault="00A71D47" w:rsidP="00714881">
                            <w:pPr>
                              <w:rPr>
                                <w:sz w:val="22"/>
                                <w:szCs w:val="22"/>
                              </w:rPr>
                            </w:pPr>
                            <w:r>
                              <w:rPr>
                                <w:sz w:val="22"/>
                                <w:szCs w:val="22"/>
                              </w:rPr>
                              <w:t>Retrieve Care Team</w:t>
                            </w:r>
                          </w:p>
                          <w:p w14:paraId="6D06B00E" w14:textId="77777777" w:rsidR="00A71D47" w:rsidRDefault="00A71D47" w:rsidP="00714881"/>
                          <w:p w14:paraId="349CF9B4" w14:textId="77777777" w:rsidR="00A71D47" w:rsidRPr="007C1AAC" w:rsidRDefault="00A71D47" w:rsidP="0071488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77097" id="_x0000_s1080" type="#_x0000_t202" style="position:absolute;margin-left:2in;margin-top:57.15pt;width:216.05pt;height:23.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Z6tQIAALQ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" filled="f" stroked="f">
                <v:textbox inset="0,0,0,0">
                  <w:txbxContent>
                    <w:p w14:paraId="78082F2C" w14:textId="274A4C1C" w:rsidR="00A71D47" w:rsidRPr="007C1AAC" w:rsidRDefault="00A71D47" w:rsidP="00714881">
                      <w:pPr>
                        <w:rPr>
                          <w:sz w:val="22"/>
                          <w:szCs w:val="22"/>
                        </w:rPr>
                      </w:pPr>
                      <w:r>
                        <w:rPr>
                          <w:sz w:val="22"/>
                          <w:szCs w:val="22"/>
                        </w:rPr>
                        <w:t>Retrieve Care Team</w:t>
                      </w:r>
                    </w:p>
                    <w:p w14:paraId="6D06B00E" w14:textId="77777777" w:rsidR="00A71D47" w:rsidRDefault="00A71D47" w:rsidP="00714881"/>
                    <w:p w14:paraId="349CF9B4" w14:textId="77777777" w:rsidR="00A71D47" w:rsidRPr="007C1AAC" w:rsidRDefault="00A71D47" w:rsidP="00714881">
                      <w:pPr>
                        <w:rPr>
                          <w:sz w:val="22"/>
                          <w:szCs w:val="22"/>
                        </w:rPr>
                      </w:pPr>
                      <w:r>
                        <w:rPr>
                          <w:sz w:val="22"/>
                          <w:szCs w:val="22"/>
                        </w:rPr>
                        <w:t xml:space="preserve">Message </w:t>
                      </w:r>
                      <w:r w:rsidRPr="007C1AAC">
                        <w:rPr>
                          <w:sz w:val="22"/>
                          <w:szCs w:val="22"/>
                        </w:rPr>
                        <w:t>1</w:t>
                      </w:r>
                    </w:p>
                  </w:txbxContent>
                </v:textbox>
              </v:shape>
            </w:pict>
          </mc:Fallback>
        </mc:AlternateContent>
      </w:r>
      <w:r w:rsidRPr="00714881">
        <mc:AlternateContent>
          <mc:Choice Requires="wps">
            <w:drawing>
              <wp:anchor distT="0" distB="0" distL="114300" distR="114300" simplePos="0" relativeHeight="251627007" behindDoc="0" locked="0" layoutInCell="1" allowOverlap="1" wp14:anchorId="1936A044" wp14:editId="7B0DE4A6">
                <wp:simplePos x="0" y="0"/>
                <wp:positionH relativeFrom="column">
                  <wp:posOffset>1228725</wp:posOffset>
                </wp:positionH>
                <wp:positionV relativeFrom="paragraph">
                  <wp:posOffset>793115</wp:posOffset>
                </wp:positionV>
                <wp:extent cx="381000" cy="882015"/>
                <wp:effectExtent l="0" t="0" r="19050" b="13335"/>
                <wp:wrapNone/>
                <wp:docPr id="3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EBA31B" id="Rectangle 164" o:spid="_x0000_s1026" style="position:absolute;margin-left:96.75pt;margin-top:62.45pt;width:30pt;height:69.45pt;z-index:251627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"/>
            </w:pict>
          </mc:Fallback>
        </mc:AlternateContent>
      </w:r>
      <w:r w:rsidRPr="00714881">
        <mc:AlternateContent>
          <mc:Choice Requires="wps">
            <w:drawing>
              <wp:anchor distT="0" distB="0" distL="114300" distR="114300" simplePos="0" relativeHeight="251709952" behindDoc="0" locked="0" layoutInCell="1" allowOverlap="1" wp14:anchorId="5A3FD35D" wp14:editId="02B7E7A5">
                <wp:simplePos x="0" y="0"/>
                <wp:positionH relativeFrom="column">
                  <wp:posOffset>3419475</wp:posOffset>
                </wp:positionH>
                <wp:positionV relativeFrom="paragraph">
                  <wp:posOffset>792480</wp:posOffset>
                </wp:positionV>
                <wp:extent cx="457835" cy="896620"/>
                <wp:effectExtent l="0" t="0" r="18415" b="17780"/>
                <wp:wrapNone/>
                <wp:docPr id="3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84ECBD" id="Rectangle 165" o:spid="_x0000_s1026" style="position:absolute;margin-left:269.25pt;margin-top:62.4pt;width:36.05pt;height:70.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PuIwIAAD4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"/>
            </w:pict>
          </mc:Fallback>
        </mc:AlternateContent>
      </w:r>
    </w:p>
    <w:p w14:paraId="55F70C64" w14:textId="77777777" w:rsidR="00714881" w:rsidRPr="00CA4288" w:rsidRDefault="00714881" w:rsidP="00714881">
      <w:pPr>
        <w:pStyle w:val="BodyText"/>
      </w:pPr>
    </w:p>
    <w:p w14:paraId="00778CA1" w14:textId="659802BE" w:rsidR="00562921" w:rsidRDefault="00714881" w:rsidP="001C2F03">
      <w:r>
        <w:rPr>
          <w:noProof/>
        </w:rPr>
        <mc:AlternateContent>
          <mc:Choice Requires="wps">
            <w:drawing>
              <wp:anchor distT="0" distB="0" distL="114300" distR="114300" simplePos="0" relativeHeight="251624957" behindDoc="0" locked="0" layoutInCell="1" allowOverlap="1" wp14:anchorId="66576CFB" wp14:editId="5A1A9708">
                <wp:simplePos x="0" y="0"/>
                <wp:positionH relativeFrom="column">
                  <wp:posOffset>3657600</wp:posOffset>
                </wp:positionH>
                <wp:positionV relativeFrom="paragraph">
                  <wp:posOffset>142240</wp:posOffset>
                </wp:positionV>
                <wp:extent cx="635" cy="1280160"/>
                <wp:effectExtent l="0" t="0" r="0" b="0"/>
                <wp:wrapNone/>
                <wp:docPr id="2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3A928B" id="Line 161" o:spid="_x0000_s1026" style="position:absolute;z-index:251624957;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YTIG9SYCAABGBAAADgAAAAAAAAAAAAAAAAAuAgAAZHJzL2Uyb0Rv&#10;Yy54bWxQSwECLQAUAAYACAAAACEAWeVQe94AAAAKAQAADwAAAAAAAAAAAAAAAACABAAAZHJzL2Rv&#10;d25yZXYueG1sUEsFBgAAAAAEAAQA8wAAAIsFAAAAAA==&#10;">
                <v:stroke dashstyle="dash"/>
              </v:line>
            </w:pict>
          </mc:Fallback>
        </mc:AlternateContent>
      </w:r>
      <w:r>
        <w:rPr>
          <w:noProof/>
        </w:rPr>
        <mc:AlternateContent>
          <mc:Choice Requires="wps">
            <w:drawing>
              <wp:anchor distT="0" distB="0" distL="114300" distR="114300" simplePos="0" relativeHeight="251625982" behindDoc="0" locked="0" layoutInCell="1" allowOverlap="1" wp14:anchorId="2E4A8C43" wp14:editId="24A3F0B9">
                <wp:simplePos x="0" y="0"/>
                <wp:positionH relativeFrom="column">
                  <wp:posOffset>1409700</wp:posOffset>
                </wp:positionH>
                <wp:positionV relativeFrom="paragraph">
                  <wp:posOffset>189865</wp:posOffset>
                </wp:positionV>
                <wp:extent cx="635" cy="1280160"/>
                <wp:effectExtent l="0" t="0" r="0" b="0"/>
                <wp:wrapNone/>
                <wp:docPr id="24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C19A299" id="Line 161" o:spid="_x0000_s1026" style="position:absolute;z-index:251625982;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RJ+ulCUCAABGBAAADgAAAAAAAAAAAAAAAAAuAgAAZHJzL2Uyb0Rv&#10;Yy54bWxQSwECLQAUAAYACAAAACEAKnSSCN8AAAAKAQAADwAAAAAAAAAAAAAAAAB/BAAAZHJzL2Rv&#10;d25yZXYueG1sUEsFBgAAAAAEAAQA8wAAAIsFAAAAAA==&#10;">
                <v:stroke dashstyle="dash"/>
              </v:line>
            </w:pict>
          </mc:Fallback>
        </mc:AlternateContent>
      </w:r>
      <w:r w:rsidRPr="00714881">
        <mc:AlternateContent>
          <mc:Choice Requires="wps">
            <w:drawing>
              <wp:anchor distT="0" distB="0" distL="114300" distR="114300" simplePos="0" relativeHeight="251710976" behindDoc="0" locked="0" layoutInCell="1" allowOverlap="1" wp14:anchorId="54D60497" wp14:editId="2DB3DD3B">
                <wp:simplePos x="0" y="0"/>
                <wp:positionH relativeFrom="column">
                  <wp:posOffset>1628774</wp:posOffset>
                </wp:positionH>
                <wp:positionV relativeFrom="paragraph">
                  <wp:posOffset>490219</wp:posOffset>
                </wp:positionV>
                <wp:extent cx="1800225" cy="19050"/>
                <wp:effectExtent l="0" t="76200" r="28575" b="76200"/>
                <wp:wrapNone/>
                <wp:docPr id="23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E17666" id="Line 166"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8.6pt" to="270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">
                <v:stroke endarrow="block"/>
              </v:line>
            </w:pict>
          </mc:Fallback>
        </mc:AlternateContent>
      </w:r>
    </w:p>
    <w:p w14:paraId="65F2DD0F" w14:textId="77777777" w:rsidR="00562921" w:rsidRPr="00562921" w:rsidRDefault="00562921" w:rsidP="00562921"/>
    <w:p w14:paraId="6B9DC5F9" w14:textId="77777777" w:rsidR="00562921" w:rsidRPr="00562921" w:rsidRDefault="00562921" w:rsidP="00562921"/>
    <w:p w14:paraId="644B3401" w14:textId="77777777" w:rsidR="00562921" w:rsidRPr="00562921" w:rsidRDefault="00562921" w:rsidP="00562921"/>
    <w:p w14:paraId="7150E19D" w14:textId="77777777" w:rsidR="00562921" w:rsidRPr="00562921" w:rsidRDefault="00562921" w:rsidP="00562921"/>
    <w:p w14:paraId="13AE2897" w14:textId="635FF9E7" w:rsidR="00562921" w:rsidRDefault="00562921" w:rsidP="00562921"/>
    <w:p w14:paraId="0CB63359" w14:textId="2309AD66" w:rsidR="00562921" w:rsidRPr="00CA4288" w:rsidRDefault="00562921" w:rsidP="00562921">
      <w:pPr>
        <w:pStyle w:val="Heading4"/>
        <w:numPr>
          <w:ilvl w:val="0"/>
          <w:numId w:val="0"/>
        </w:numPr>
        <w:rPr>
          <w:noProof w:val="0"/>
        </w:rPr>
      </w:pPr>
      <w:bookmarkStart w:id="279" w:name="_Toc461437946"/>
      <w:r w:rsidRPr="00CA4288">
        <w:rPr>
          <w:noProof w:val="0"/>
        </w:rPr>
        <w:t>3.</w:t>
      </w:r>
      <w:r>
        <w:rPr>
          <w:noProof w:val="0"/>
        </w:rPr>
        <w:t>Y3</w:t>
      </w:r>
      <w:r w:rsidRPr="00CA4288">
        <w:rPr>
          <w:noProof w:val="0"/>
        </w:rPr>
        <w:t xml:space="preserve">.4.1 Retrieve Care </w:t>
      </w:r>
      <w:bookmarkEnd w:id="279"/>
      <w:r>
        <w:rPr>
          <w:noProof w:val="0"/>
        </w:rPr>
        <w:t>Team</w:t>
      </w:r>
    </w:p>
    <w:p w14:paraId="44DC9D52" w14:textId="7D4866BC" w:rsidR="00562921" w:rsidRPr="00CA4288" w:rsidRDefault="00562921" w:rsidP="00562921">
      <w:pPr>
        <w:pStyle w:val="BodyText"/>
      </w:pPr>
      <w:r w:rsidRPr="00CA4288">
        <w:t xml:space="preserve">The Care </w:t>
      </w:r>
      <w:r>
        <w:t>Team</w:t>
      </w:r>
      <w:r w:rsidRPr="00CA4288">
        <w:t xml:space="preserve"> Con</w:t>
      </w:r>
      <w:r>
        <w:t>tributor</w:t>
      </w:r>
      <w:r w:rsidRPr="00CA4288">
        <w:t xml:space="preserve"> retrieves a specific care </w:t>
      </w:r>
      <w:r>
        <w:t>team</w:t>
      </w:r>
      <w:r w:rsidRPr="00CA4288">
        <w:t xml:space="preserve"> from the Care </w:t>
      </w:r>
      <w:r>
        <w:t>Team</w:t>
      </w:r>
      <w:r w:rsidRPr="00CA4288">
        <w:t xml:space="preserve"> Service.</w:t>
      </w:r>
    </w:p>
    <w:p w14:paraId="5E8C3146" w14:textId="0320FEFE" w:rsidR="00562921" w:rsidRPr="00CA4288" w:rsidRDefault="00562921" w:rsidP="00562921">
      <w:pPr>
        <w:pStyle w:val="Heading5"/>
        <w:numPr>
          <w:ilvl w:val="0"/>
          <w:numId w:val="0"/>
        </w:numPr>
        <w:rPr>
          <w:noProof w:val="0"/>
        </w:rPr>
      </w:pPr>
      <w:bookmarkStart w:id="280" w:name="_Toc461437947"/>
      <w:r w:rsidRPr="00CA4288">
        <w:rPr>
          <w:noProof w:val="0"/>
        </w:rPr>
        <w:t>3.</w:t>
      </w:r>
      <w:r>
        <w:rPr>
          <w:noProof w:val="0"/>
        </w:rPr>
        <w:t>Y3</w:t>
      </w:r>
      <w:r w:rsidRPr="00CA4288">
        <w:rPr>
          <w:noProof w:val="0"/>
        </w:rPr>
        <w:t>.4.1.1 Trigger Events</w:t>
      </w:r>
      <w:bookmarkEnd w:id="280"/>
    </w:p>
    <w:p w14:paraId="434B2624" w14:textId="5CFCFA34" w:rsidR="00562921" w:rsidRPr="00CA4288" w:rsidRDefault="00562921" w:rsidP="00562921">
      <w:pPr>
        <w:pStyle w:val="BodyText"/>
      </w:pPr>
      <w:r w:rsidRPr="00CA4288">
        <w:t xml:space="preserve">Any time a specific care </w:t>
      </w:r>
      <w:r>
        <w:t>team</w:t>
      </w:r>
      <w:r w:rsidRPr="00CA4288">
        <w:t xml:space="preserve"> needs to be retrieved, for the purposes of viewing or in conjunction with the preparation for an update to a care </w:t>
      </w:r>
      <w:r>
        <w:t>team</w:t>
      </w:r>
      <w:r w:rsidRPr="00CA4288">
        <w:t>.</w:t>
      </w:r>
    </w:p>
    <w:p w14:paraId="35031982" w14:textId="57F4E836" w:rsidR="00562921" w:rsidRPr="00CA4288" w:rsidRDefault="00562921" w:rsidP="00562921">
      <w:pPr>
        <w:pStyle w:val="Heading5"/>
        <w:numPr>
          <w:ilvl w:val="0"/>
          <w:numId w:val="0"/>
        </w:numPr>
        <w:rPr>
          <w:noProof w:val="0"/>
        </w:rPr>
      </w:pPr>
      <w:bookmarkStart w:id="281" w:name="_Toc461437948"/>
      <w:r w:rsidRPr="00CA4288">
        <w:rPr>
          <w:noProof w:val="0"/>
        </w:rPr>
        <w:t>3.</w:t>
      </w:r>
      <w:r>
        <w:rPr>
          <w:noProof w:val="0"/>
        </w:rPr>
        <w:t>Y3</w:t>
      </w:r>
      <w:r w:rsidRPr="00CA4288">
        <w:rPr>
          <w:noProof w:val="0"/>
        </w:rPr>
        <w:t>.4.1.2 Message Semantics</w:t>
      </w:r>
      <w:bookmarkEnd w:id="281"/>
    </w:p>
    <w:p w14:paraId="52F64F51" w14:textId="25240DCA" w:rsidR="00562921" w:rsidRPr="00CA4288" w:rsidRDefault="00562921" w:rsidP="00562921">
      <w:pPr>
        <w:pStyle w:val="BodyText"/>
      </w:pPr>
      <w:r w:rsidRPr="00CA4288">
        <w:t>The message is a FHIR</w:t>
      </w:r>
      <w:r>
        <w:t xml:space="preserve"> HTTP or HTTPS GET of a CareTeam</w:t>
      </w:r>
      <w:r w:rsidRPr="00CA4288">
        <w:t xml:space="preserve"> resources where the pa</w:t>
      </w:r>
      <w:r>
        <w:t>rameter provided is the CareTeam</w:t>
      </w:r>
      <w:r w:rsidRPr="00CA4288">
        <w:t>.id with an option to ask for a spec</w:t>
      </w:r>
      <w:r>
        <w:t>ific version of the given CareTeam</w:t>
      </w:r>
    </w:p>
    <w:p w14:paraId="4E4DAE04" w14:textId="38B998A3" w:rsidR="00562921" w:rsidRPr="00CA4288" w:rsidRDefault="00562921" w:rsidP="00562921">
      <w:pPr>
        <w:pStyle w:val="BodyText"/>
      </w:pPr>
      <w:r w:rsidRPr="00CA4288">
        <w:t>The URL for th</w:t>
      </w:r>
      <w:r>
        <w:t>is operation is: [base]/CareTeam</w:t>
      </w:r>
      <w:r w:rsidRPr="00CA4288">
        <w:t>/[id]</w:t>
      </w:r>
    </w:p>
    <w:p w14:paraId="1519B642" w14:textId="06A5604C" w:rsidR="00562921" w:rsidRPr="00CA4288" w:rsidRDefault="00562921" w:rsidP="00562921">
      <w:pPr>
        <w:pStyle w:val="BodyText"/>
      </w:pPr>
      <w:r w:rsidRPr="00CA4288">
        <w:t>or, if this is an historical, version spe</w:t>
      </w:r>
      <w:r>
        <w:t>cific retrieval: [base]/CareTeam</w:t>
      </w:r>
      <w:r w:rsidRPr="00CA4288">
        <w:t>/[id]/_history/[vid]</w:t>
      </w:r>
    </w:p>
    <w:p w14:paraId="1671BD8C" w14:textId="79328426" w:rsidR="00562921" w:rsidRPr="00CA4288" w:rsidRDefault="00562921" w:rsidP="00562921">
      <w:pPr>
        <w:pStyle w:val="Heading5"/>
        <w:numPr>
          <w:ilvl w:val="0"/>
          <w:numId w:val="0"/>
        </w:numPr>
        <w:rPr>
          <w:noProof w:val="0"/>
        </w:rPr>
      </w:pPr>
      <w:bookmarkStart w:id="282" w:name="_Toc461437949"/>
      <w:r w:rsidRPr="00CA4288">
        <w:rPr>
          <w:noProof w:val="0"/>
        </w:rPr>
        <w:lastRenderedPageBreak/>
        <w:t>3.</w:t>
      </w:r>
      <w:r>
        <w:rPr>
          <w:noProof w:val="0"/>
        </w:rPr>
        <w:t>Y3</w:t>
      </w:r>
      <w:r w:rsidRPr="00CA4288">
        <w:rPr>
          <w:noProof w:val="0"/>
        </w:rPr>
        <w:t>.4.1.3 Expected Actions</w:t>
      </w:r>
      <w:bookmarkEnd w:id="282"/>
    </w:p>
    <w:p w14:paraId="248166D9" w14:textId="5C9FB92A" w:rsidR="00562921" w:rsidRPr="00CA4288" w:rsidRDefault="00562921" w:rsidP="00562921">
      <w:pPr>
        <w:pStyle w:val="BodyText"/>
      </w:pPr>
      <w:r w:rsidRPr="00CA4288">
        <w:t xml:space="preserve">The Care </w:t>
      </w:r>
      <w:r>
        <w:t>Team</w:t>
      </w:r>
      <w:r w:rsidRPr="00CA4288">
        <w:t xml:space="preserve"> Con</w:t>
      </w:r>
      <w:r>
        <w:t>tributor</w:t>
      </w:r>
      <w:r w:rsidRPr="00CA4288">
        <w:t xml:space="preserve"> initiates the retrieve request using HTTP or HTTPS GET, and the Care </w:t>
      </w:r>
      <w:r>
        <w:t>Team</w:t>
      </w:r>
      <w:r w:rsidRPr="00CA4288">
        <w:t xml:space="preserve"> Service responds according to the </w:t>
      </w:r>
      <w:r w:rsidRPr="004A653D">
        <w:t>FHIR GET specification</w:t>
      </w:r>
      <w:r w:rsidRPr="00CA4288">
        <w:t xml:space="preserve"> with the requested care </w:t>
      </w:r>
      <w:r>
        <w:t>team</w:t>
      </w:r>
      <w:r w:rsidRPr="00CA4288">
        <w:t xml:space="preserve"> or an error message.</w:t>
      </w:r>
      <w:r>
        <w:t xml:space="preserve"> See: </w:t>
      </w:r>
      <w:hyperlink r:id="rId28" w:history="1">
        <w:r w:rsidRPr="002B10F9">
          <w:rPr>
            <w:rStyle w:val="Hyperlink"/>
          </w:rPr>
          <w:t>http://hl7.org/fhir/http.html#read</w:t>
        </w:r>
      </w:hyperlink>
      <w:r>
        <w:t xml:space="preserve"> </w:t>
      </w:r>
    </w:p>
    <w:p w14:paraId="13535526" w14:textId="095E5279" w:rsidR="00562921" w:rsidRPr="00CA4288" w:rsidRDefault="00562921" w:rsidP="00562921">
      <w:pPr>
        <w:pStyle w:val="Heading3"/>
        <w:numPr>
          <w:ilvl w:val="0"/>
          <w:numId w:val="0"/>
        </w:numPr>
        <w:rPr>
          <w:noProof w:val="0"/>
        </w:rPr>
      </w:pPr>
      <w:bookmarkStart w:id="283" w:name="_Toc461437950"/>
      <w:r w:rsidRPr="00CA4288">
        <w:rPr>
          <w:noProof w:val="0"/>
        </w:rPr>
        <w:t>3.</w:t>
      </w:r>
      <w:r>
        <w:rPr>
          <w:noProof w:val="0"/>
        </w:rPr>
        <w:t>Y3</w:t>
      </w:r>
      <w:r w:rsidRPr="00CA4288">
        <w:rPr>
          <w:noProof w:val="0"/>
        </w:rPr>
        <w:t>.5 Security Considerations</w:t>
      </w:r>
      <w:bookmarkEnd w:id="283"/>
    </w:p>
    <w:p w14:paraId="7EF63CC3" w14:textId="22AC14FC" w:rsidR="00562921" w:rsidRDefault="00562921" w:rsidP="00562921">
      <w:r>
        <w:t>See X.5 DCTM</w:t>
      </w:r>
      <w:r w:rsidRPr="004A653D">
        <w:t xml:space="preserve"> Security Considerations.</w:t>
      </w:r>
    </w:p>
    <w:p w14:paraId="382BBFD3" w14:textId="4DD42E03" w:rsidR="006E53CB" w:rsidRPr="00E008B6" w:rsidRDefault="006E53CB" w:rsidP="006E53CB">
      <w:pPr>
        <w:pStyle w:val="Heading2"/>
        <w:numPr>
          <w:ilvl w:val="0"/>
          <w:numId w:val="0"/>
        </w:numPr>
        <w:rPr>
          <w:noProof w:val="0"/>
        </w:rPr>
      </w:pPr>
      <w:bookmarkStart w:id="284" w:name="_Toc461437951"/>
      <w:r w:rsidRPr="00CA4288">
        <w:rPr>
          <w:noProof w:val="0"/>
        </w:rPr>
        <w:t>3.</w:t>
      </w:r>
      <w:r>
        <w:rPr>
          <w:noProof w:val="0"/>
        </w:rPr>
        <w:t>Y4</w:t>
      </w:r>
      <w:r w:rsidRPr="00CA4288">
        <w:rPr>
          <w:noProof w:val="0"/>
        </w:rPr>
        <w:t xml:space="preserve"> Subscribe to Care </w:t>
      </w:r>
      <w:r>
        <w:rPr>
          <w:noProof w:val="0"/>
        </w:rPr>
        <w:t>Team</w:t>
      </w:r>
      <w:r w:rsidRPr="00CA4288">
        <w:rPr>
          <w:noProof w:val="0"/>
        </w:rPr>
        <w:t xml:space="preserve"> Updates [PCC-</w:t>
      </w:r>
      <w:r>
        <w:rPr>
          <w:noProof w:val="0"/>
        </w:rPr>
        <w:t>Y4</w:t>
      </w:r>
      <w:r w:rsidRPr="00CA4288">
        <w:rPr>
          <w:noProof w:val="0"/>
        </w:rPr>
        <w:t>]</w:t>
      </w:r>
      <w:bookmarkEnd w:id="284"/>
    </w:p>
    <w:p w14:paraId="016AD55A" w14:textId="72DC8A04" w:rsidR="006E53CB" w:rsidRPr="00CA4288" w:rsidRDefault="006E53CB" w:rsidP="006E53CB">
      <w:pPr>
        <w:pStyle w:val="Heading3"/>
        <w:numPr>
          <w:ilvl w:val="0"/>
          <w:numId w:val="0"/>
        </w:numPr>
        <w:rPr>
          <w:noProof w:val="0"/>
        </w:rPr>
      </w:pPr>
      <w:bookmarkStart w:id="285" w:name="_Toc461437952"/>
      <w:r w:rsidRPr="00CA4288">
        <w:rPr>
          <w:noProof w:val="0"/>
        </w:rPr>
        <w:t>3.</w:t>
      </w:r>
      <w:r>
        <w:rPr>
          <w:noProof w:val="0"/>
        </w:rPr>
        <w:t>Y4</w:t>
      </w:r>
      <w:r w:rsidRPr="00CA4288">
        <w:rPr>
          <w:noProof w:val="0"/>
        </w:rPr>
        <w:t>.1 Scope</w:t>
      </w:r>
      <w:bookmarkEnd w:id="285"/>
    </w:p>
    <w:p w14:paraId="7A878D0C" w14:textId="6C0F82F3" w:rsidR="006E53CB" w:rsidRPr="00CA4288" w:rsidRDefault="006E53CB" w:rsidP="006E53CB">
      <w:pPr>
        <w:pStyle w:val="BodyText"/>
      </w:pPr>
      <w:r w:rsidRPr="00CA4288">
        <w:t xml:space="preserve">This transaction is used to </w:t>
      </w:r>
      <w:r w:rsidRPr="004A653D">
        <w:t xml:space="preserve">subscribe to updates made to a Care </w:t>
      </w:r>
      <w:r>
        <w:t>Team</w:t>
      </w:r>
      <w:r w:rsidRPr="004A653D">
        <w:t>.</w:t>
      </w:r>
      <w:r>
        <w:t xml:space="preserve"> As noted in TF-1:X-1.1.2, the Care Team Service SHALL support RESTful delete, as well as the following messages for creating and updating a Subscription.</w:t>
      </w:r>
    </w:p>
    <w:p w14:paraId="3D3AFDC5" w14:textId="68C3139F" w:rsidR="006E53CB" w:rsidRPr="00CA4288" w:rsidRDefault="006E53CB" w:rsidP="006E53CB">
      <w:pPr>
        <w:pStyle w:val="Heading3"/>
        <w:numPr>
          <w:ilvl w:val="0"/>
          <w:numId w:val="0"/>
        </w:numPr>
        <w:rPr>
          <w:noProof w:val="0"/>
        </w:rPr>
      </w:pPr>
      <w:bookmarkStart w:id="286" w:name="_Toc461437953"/>
      <w:r w:rsidRPr="00CA4288">
        <w:rPr>
          <w:noProof w:val="0"/>
        </w:rPr>
        <w:t>3.</w:t>
      </w:r>
      <w:r>
        <w:rPr>
          <w:noProof w:val="0"/>
        </w:rPr>
        <w:t>Y4</w:t>
      </w:r>
      <w:r w:rsidRPr="00CA4288">
        <w:rPr>
          <w:noProof w:val="0"/>
        </w:rPr>
        <w:t>.2 Actor Roles</w:t>
      </w:r>
      <w:bookmarkEnd w:id="286"/>
    </w:p>
    <w:p w14:paraId="17F7F52E" w14:textId="1795A74D" w:rsidR="00492C60" w:rsidRDefault="00492C60" w:rsidP="00562921">
      <w:r w:rsidRPr="00492C60">
        <mc:AlternateContent>
          <mc:Choice Requires="wps">
            <w:drawing>
              <wp:anchor distT="0" distB="0" distL="114300" distR="114300" simplePos="0" relativeHeight="251717120" behindDoc="0" locked="0" layoutInCell="1" allowOverlap="1" wp14:anchorId="7407B885" wp14:editId="7EA8C93B">
                <wp:simplePos x="0" y="0"/>
                <wp:positionH relativeFrom="column">
                  <wp:posOffset>3381375</wp:posOffset>
                </wp:positionH>
                <wp:positionV relativeFrom="paragraph">
                  <wp:posOffset>22225</wp:posOffset>
                </wp:positionV>
                <wp:extent cx="1143000" cy="457200"/>
                <wp:effectExtent l="0" t="0" r="19050" b="19050"/>
                <wp:wrapNone/>
                <wp:docPr id="251"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06F35924" w14:textId="21E8C801" w:rsidR="00A71D47" w:rsidRDefault="00A71D47" w:rsidP="00492C60">
                            <w:pPr>
                              <w:rPr>
                                <w:sz w:val="18"/>
                              </w:rPr>
                            </w:pPr>
                            <w:r>
                              <w:rPr>
                                <w:sz w:val="18"/>
                              </w:rPr>
                              <w:t>Care Team Service</w:t>
                            </w:r>
                          </w:p>
                          <w:p w14:paraId="40AF7F2A" w14:textId="77777777" w:rsidR="00A71D47" w:rsidRDefault="00A71D47" w:rsidP="00492C60"/>
                          <w:p w14:paraId="27AE33DE" w14:textId="77777777" w:rsidR="00A71D47" w:rsidRDefault="00A71D47" w:rsidP="00492C60">
                            <w:pPr>
                              <w:rPr>
                                <w:sz w:val="18"/>
                              </w:rPr>
                            </w:pPr>
                            <w:r>
                              <w:rPr>
                                <w:sz w:val="18"/>
                              </w:rPr>
                              <w:t>Actor DEF</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07B885" id="_x0000_s1081" type="#_x0000_t202" style="position:absolute;margin-left:266.25pt;margin-top:1.75pt;width:90pt;height: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">
                <v:textbox>
                  <w:txbxContent>
                    <w:p w14:paraId="06F35924" w14:textId="21E8C801" w:rsidR="00A71D47" w:rsidRDefault="00A71D47" w:rsidP="00492C60">
                      <w:pPr>
                        <w:rPr>
                          <w:sz w:val="18"/>
                        </w:rPr>
                      </w:pPr>
                      <w:r>
                        <w:rPr>
                          <w:sz w:val="18"/>
                        </w:rPr>
                        <w:t>Care Team Service</w:t>
                      </w:r>
                    </w:p>
                    <w:p w14:paraId="40AF7F2A" w14:textId="77777777" w:rsidR="00A71D47" w:rsidRDefault="00A71D47" w:rsidP="00492C60"/>
                    <w:p w14:paraId="27AE33DE" w14:textId="77777777" w:rsidR="00A71D47" w:rsidRDefault="00A71D47" w:rsidP="00492C60">
                      <w:pPr>
                        <w:rPr>
                          <w:sz w:val="18"/>
                        </w:rPr>
                      </w:pPr>
                      <w:r>
                        <w:rPr>
                          <w:sz w:val="18"/>
                        </w:rPr>
                        <w:t>Actor DEF</w:t>
                      </w:r>
                    </w:p>
                  </w:txbxContent>
                </v:textbox>
              </v:shape>
            </w:pict>
          </mc:Fallback>
        </mc:AlternateContent>
      </w:r>
      <w:r w:rsidRPr="00492C60">
        <mc:AlternateContent>
          <mc:Choice Requires="wps">
            <w:drawing>
              <wp:anchor distT="0" distB="0" distL="114300" distR="114300" simplePos="0" relativeHeight="251714048" behindDoc="0" locked="0" layoutInCell="1" allowOverlap="1" wp14:anchorId="63069557" wp14:editId="179ECA92">
                <wp:simplePos x="0" y="0"/>
                <wp:positionH relativeFrom="column">
                  <wp:posOffset>1866900</wp:posOffset>
                </wp:positionH>
                <wp:positionV relativeFrom="paragraph">
                  <wp:posOffset>751205</wp:posOffset>
                </wp:positionV>
                <wp:extent cx="1628775" cy="490220"/>
                <wp:effectExtent l="0" t="0" r="0" b="0"/>
                <wp:wrapNone/>
                <wp:docPr id="25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517291C8" w14:textId="69060C39" w:rsidR="00A71D47" w:rsidRDefault="00A71D47" w:rsidP="00492C60">
                            <w:pPr>
                              <w:jc w:val="center"/>
                              <w:rPr>
                                <w:sz w:val="18"/>
                              </w:rPr>
                            </w:pPr>
                            <w:r>
                              <w:rPr>
                                <w:sz w:val="18"/>
                              </w:rPr>
                              <w:t>Subscribe to Care Team Updates [PCC-Y4]</w:t>
                            </w:r>
                          </w:p>
                          <w:p w14:paraId="334F7981" w14:textId="77777777" w:rsidR="00A71D47" w:rsidRDefault="00A71D47" w:rsidP="00492C60"/>
                          <w:p w14:paraId="0AF50728" w14:textId="77777777" w:rsidR="00A71D47" w:rsidRDefault="00A71D47" w:rsidP="00492C60">
                            <w:pPr>
                              <w:jc w:val="center"/>
                              <w:rPr>
                                <w:sz w:val="18"/>
                              </w:rPr>
                            </w:pPr>
                            <w:r>
                              <w:rPr>
                                <w:sz w:val="18"/>
                              </w:rPr>
                              <w:t>Transaction Name [DOM-#]</w:t>
                            </w:r>
                          </w:p>
                        </w:txbxContent>
                      </wps:txbx>
                      <wps:bodyPr rot="0" vert="horz" wrap="square" lIns="0" tIns="9144" rIns="0" bIns="9144" anchor="t" anchorCtr="0" upright="1">
                        <a:noAutofit/>
                      </wps:bodyPr>
                    </wps:wsp>
                  </a:graphicData>
                </a:graphic>
              </wp:anchor>
            </w:drawing>
          </mc:Choice>
          <mc:Fallback>
            <w:pict>
              <v:oval w14:anchorId="63069557" id="_x0000_s1082" style="position:absolute;margin-left:147pt;margin-top:59.15pt;width:128.25pt;height:38.6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">
                <v:textbox inset="0,.72pt,0,.72pt">
                  <w:txbxContent>
                    <w:p w14:paraId="517291C8" w14:textId="69060C39" w:rsidR="00A71D47" w:rsidRDefault="00A71D47" w:rsidP="00492C60">
                      <w:pPr>
                        <w:jc w:val="center"/>
                        <w:rPr>
                          <w:sz w:val="18"/>
                        </w:rPr>
                      </w:pPr>
                      <w:r>
                        <w:rPr>
                          <w:sz w:val="18"/>
                        </w:rPr>
                        <w:t>Subscribe to Care Team Updates [PCC-Y4]</w:t>
                      </w:r>
                    </w:p>
                    <w:p w14:paraId="334F7981" w14:textId="77777777" w:rsidR="00A71D47" w:rsidRDefault="00A71D47" w:rsidP="00492C60"/>
                    <w:p w14:paraId="0AF50728" w14:textId="77777777" w:rsidR="00A71D47" w:rsidRDefault="00A71D47" w:rsidP="00492C60">
                      <w:pPr>
                        <w:jc w:val="center"/>
                        <w:rPr>
                          <w:sz w:val="18"/>
                        </w:rPr>
                      </w:pPr>
                      <w:r>
                        <w:rPr>
                          <w:sz w:val="18"/>
                        </w:rPr>
                        <w:t>Transaction Name [DOM-#]</w:t>
                      </w:r>
                    </w:p>
                  </w:txbxContent>
                </v:textbox>
              </v:oval>
            </w:pict>
          </mc:Fallback>
        </mc:AlternateContent>
      </w:r>
      <w:r w:rsidRPr="00492C60">
        <mc:AlternateContent>
          <mc:Choice Requires="wps">
            <w:drawing>
              <wp:anchor distT="0" distB="0" distL="114300" distR="114300" simplePos="0" relativeHeight="251715072" behindDoc="0" locked="0" layoutInCell="1" allowOverlap="1" wp14:anchorId="14CA7F6A" wp14:editId="0A3468A2">
                <wp:simplePos x="0" y="0"/>
                <wp:positionH relativeFrom="column">
                  <wp:posOffset>904875</wp:posOffset>
                </wp:positionH>
                <wp:positionV relativeFrom="paragraph">
                  <wp:posOffset>18415</wp:posOffset>
                </wp:positionV>
                <wp:extent cx="1428115" cy="457200"/>
                <wp:effectExtent l="0" t="0" r="0" b="0"/>
                <wp:wrapNone/>
                <wp:docPr id="25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75205355" w14:textId="4766BB00" w:rsidR="00A71D47" w:rsidRDefault="00A71D47" w:rsidP="00492C60">
                            <w:pPr>
                              <w:rPr>
                                <w:sz w:val="18"/>
                              </w:rPr>
                            </w:pPr>
                            <w:r>
                              <w:rPr>
                                <w:sz w:val="18"/>
                              </w:rPr>
                              <w:t>Care Team Contributor</w:t>
                            </w:r>
                          </w:p>
                          <w:p w14:paraId="7429E0DB" w14:textId="77777777" w:rsidR="00A71D47" w:rsidRDefault="00A71D47" w:rsidP="00492C60"/>
                          <w:p w14:paraId="05A430DE" w14:textId="77777777" w:rsidR="00A71D47" w:rsidRDefault="00A71D47" w:rsidP="00492C60">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14CA7F6A" id="_x0000_s1083" type="#_x0000_t202" style="position:absolute;margin-left:71.25pt;margin-top:1.45pt;width:112.45pt;height:36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">
                <v:textbox>
                  <w:txbxContent>
                    <w:p w14:paraId="75205355" w14:textId="4766BB00" w:rsidR="00A71D47" w:rsidRDefault="00A71D47" w:rsidP="00492C60">
                      <w:pPr>
                        <w:rPr>
                          <w:sz w:val="18"/>
                        </w:rPr>
                      </w:pPr>
                      <w:r>
                        <w:rPr>
                          <w:sz w:val="18"/>
                        </w:rPr>
                        <w:t>Care Team Contributor</w:t>
                      </w:r>
                    </w:p>
                    <w:p w14:paraId="7429E0DB" w14:textId="77777777" w:rsidR="00A71D47" w:rsidRDefault="00A71D47" w:rsidP="00492C60"/>
                    <w:p w14:paraId="05A430DE" w14:textId="77777777" w:rsidR="00A71D47" w:rsidRDefault="00A71D47" w:rsidP="00492C60">
                      <w:pPr>
                        <w:rPr>
                          <w:sz w:val="18"/>
                        </w:rPr>
                      </w:pPr>
                      <w:r>
                        <w:rPr>
                          <w:sz w:val="18"/>
                        </w:rPr>
                        <w:t>Actor ABC</w:t>
                      </w:r>
                    </w:p>
                  </w:txbxContent>
                </v:textbox>
              </v:shape>
            </w:pict>
          </mc:Fallback>
        </mc:AlternateContent>
      </w:r>
      <w:r w:rsidRPr="00492C60">
        <mc:AlternateContent>
          <mc:Choice Requires="wps">
            <w:drawing>
              <wp:anchor distT="0" distB="0" distL="114300" distR="114300" simplePos="0" relativeHeight="251716096" behindDoc="0" locked="0" layoutInCell="1" allowOverlap="1" wp14:anchorId="46736D38" wp14:editId="5225C56B">
                <wp:simplePos x="0" y="0"/>
                <wp:positionH relativeFrom="column">
                  <wp:posOffset>1819275</wp:posOffset>
                </wp:positionH>
                <wp:positionV relativeFrom="paragraph">
                  <wp:posOffset>475615</wp:posOffset>
                </wp:positionV>
                <wp:extent cx="352425" cy="340360"/>
                <wp:effectExtent l="0" t="0" r="0" b="0"/>
                <wp:wrapNone/>
                <wp:docPr id="25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6D462FB" id="Line 155"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B6K9XQZAgAAMAQAAA4AAAAAAAAAAAAAAAAALgIAAGRycy9lMm9Eb2MueG1sUEsBAi0A&#10;FAAGAAgAAAAhAH9b+cHgAAAACgEAAA8AAAAAAAAAAAAAAAAAcwQAAGRycy9kb3ducmV2LnhtbFBL&#10;BQYAAAAABAAEAPMAAACABQAAAAA=&#10;"/>
            </w:pict>
          </mc:Fallback>
        </mc:AlternateContent>
      </w:r>
      <w:r w:rsidRPr="00492C60">
        <mc:AlternateContent>
          <mc:Choice Requires="wps">
            <w:drawing>
              <wp:anchor distT="0" distB="0" distL="114300" distR="114300" simplePos="0" relativeHeight="251718144" behindDoc="0" locked="0" layoutInCell="1" allowOverlap="1" wp14:anchorId="6C364660" wp14:editId="6BDDD048">
                <wp:simplePos x="0" y="0"/>
                <wp:positionH relativeFrom="column">
                  <wp:posOffset>3066415</wp:posOffset>
                </wp:positionH>
                <wp:positionV relativeFrom="paragraph">
                  <wp:posOffset>475615</wp:posOffset>
                </wp:positionV>
                <wp:extent cx="314505" cy="340861"/>
                <wp:effectExtent l="0" t="0" r="0" b="0"/>
                <wp:wrapNone/>
                <wp:docPr id="25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6369254" id="Line 157" o:spid="_x0000_s1026" style="position:absolute;flip:x;z-index:251718144;visibility:visible;mso-wrap-style:square;mso-wrap-distance-left:9pt;mso-wrap-distance-top:0;mso-wrap-distance-right:9pt;mso-wrap-distance-bottom:0;mso-position-horizontal:absolute;mso-position-horizontal-relative:text;mso-position-vertical:absolute;mso-position-vertical-relative:text" from="241.45pt,37.45pt" to="266.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"/>
            </w:pict>
          </mc:Fallback>
        </mc:AlternateContent>
      </w:r>
    </w:p>
    <w:p w14:paraId="3BD63737" w14:textId="77777777" w:rsidR="00492C60" w:rsidRPr="00492C60" w:rsidRDefault="00492C60" w:rsidP="00492C60"/>
    <w:p w14:paraId="3DEC3562" w14:textId="77777777" w:rsidR="00492C60" w:rsidRPr="00492C60" w:rsidRDefault="00492C60" w:rsidP="00492C60"/>
    <w:p w14:paraId="18053779" w14:textId="77777777" w:rsidR="00492C60" w:rsidRPr="00492C60" w:rsidRDefault="00492C60" w:rsidP="00492C60"/>
    <w:p w14:paraId="633FEE24" w14:textId="6623DE5F" w:rsidR="00492C60" w:rsidRDefault="00492C60" w:rsidP="00492C60"/>
    <w:p w14:paraId="36327E88" w14:textId="5D7D21EE" w:rsidR="00492C60" w:rsidRPr="00CA4288" w:rsidRDefault="00492C60" w:rsidP="00492C60">
      <w:pPr>
        <w:pStyle w:val="FigureTitle"/>
      </w:pPr>
      <w:r w:rsidRPr="00CA4288">
        <w:t>Figure 3.</w:t>
      </w:r>
      <w:r>
        <w:t>Y4</w:t>
      </w:r>
      <w:r w:rsidRPr="00CA4288">
        <w:t>.2-1: Use Case Diagram</w:t>
      </w:r>
    </w:p>
    <w:p w14:paraId="4A2CEA51" w14:textId="77777777" w:rsidR="00492C60" w:rsidRPr="00CA4288" w:rsidRDefault="00492C60" w:rsidP="00492C60">
      <w:pPr>
        <w:pStyle w:val="BodyText"/>
      </w:pPr>
    </w:p>
    <w:p w14:paraId="38260722" w14:textId="7B6B4EC0" w:rsidR="00492C60" w:rsidRDefault="00492C60" w:rsidP="00492C60">
      <w:pPr>
        <w:pStyle w:val="TableTitle"/>
      </w:pPr>
      <w:r w:rsidRPr="00CA4288">
        <w:t>Table 3.</w:t>
      </w:r>
      <w:r>
        <w:t>Y4</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92C60" w:rsidRPr="00CA4288" w14:paraId="01DB20E0" w14:textId="77777777" w:rsidTr="00A71D47">
        <w:tc>
          <w:tcPr>
            <w:tcW w:w="1008" w:type="dxa"/>
            <w:shd w:val="clear" w:color="auto" w:fill="auto"/>
          </w:tcPr>
          <w:p w14:paraId="137F88A7" w14:textId="77777777" w:rsidR="00492C60" w:rsidRPr="00CA4288" w:rsidRDefault="00492C60" w:rsidP="00A71D47">
            <w:pPr>
              <w:pStyle w:val="BodyText"/>
              <w:rPr>
                <w:b/>
              </w:rPr>
            </w:pPr>
            <w:r w:rsidRPr="00CA4288">
              <w:rPr>
                <w:b/>
              </w:rPr>
              <w:t>Actor:</w:t>
            </w:r>
          </w:p>
        </w:tc>
        <w:tc>
          <w:tcPr>
            <w:tcW w:w="8568" w:type="dxa"/>
            <w:shd w:val="clear" w:color="auto" w:fill="auto"/>
          </w:tcPr>
          <w:p w14:paraId="1EAA2F09" w14:textId="08905E02" w:rsidR="00492C60" w:rsidRPr="00CA4288" w:rsidRDefault="00492C60" w:rsidP="00A71D47">
            <w:pPr>
              <w:pStyle w:val="BodyText"/>
            </w:pPr>
            <w:r w:rsidRPr="00CA4288">
              <w:t xml:space="preserve">Care </w:t>
            </w:r>
            <w:r>
              <w:t>Team</w:t>
            </w:r>
            <w:r w:rsidRPr="00CA4288">
              <w:t xml:space="preserve"> Con</w:t>
            </w:r>
            <w:r>
              <w:t>tributor</w:t>
            </w:r>
          </w:p>
        </w:tc>
      </w:tr>
      <w:tr w:rsidR="00492C60" w:rsidRPr="00CA4288" w14:paraId="6027DC60" w14:textId="77777777" w:rsidTr="00A71D47">
        <w:tc>
          <w:tcPr>
            <w:tcW w:w="1008" w:type="dxa"/>
            <w:shd w:val="clear" w:color="auto" w:fill="auto"/>
          </w:tcPr>
          <w:p w14:paraId="4E88D21E" w14:textId="77777777" w:rsidR="00492C60" w:rsidRPr="00CA4288" w:rsidRDefault="00492C60" w:rsidP="00A71D47">
            <w:pPr>
              <w:pStyle w:val="BodyText"/>
              <w:rPr>
                <w:b/>
              </w:rPr>
            </w:pPr>
            <w:r w:rsidRPr="00CA4288">
              <w:rPr>
                <w:b/>
              </w:rPr>
              <w:t>Role:</w:t>
            </w:r>
          </w:p>
        </w:tc>
        <w:tc>
          <w:tcPr>
            <w:tcW w:w="8568" w:type="dxa"/>
            <w:shd w:val="clear" w:color="auto" w:fill="auto"/>
          </w:tcPr>
          <w:p w14:paraId="71F1B133" w14:textId="03808698" w:rsidR="00492C60" w:rsidRPr="00CA4288" w:rsidRDefault="00492C60" w:rsidP="00A71D47">
            <w:pPr>
              <w:pStyle w:val="BodyText"/>
            </w:pPr>
            <w:r w:rsidRPr="00CA4288">
              <w:t xml:space="preserve">The Care </w:t>
            </w:r>
            <w:r>
              <w:t>Team</w:t>
            </w:r>
            <w:r w:rsidRPr="00CA4288">
              <w:t xml:space="preserve"> </w:t>
            </w:r>
            <w:r>
              <w:t>Contributor</w:t>
            </w:r>
            <w:r w:rsidRPr="00CA4288">
              <w:t xml:space="preserve"> subscribes to updates based upon </w:t>
            </w:r>
            <w:r>
              <w:t>changes to a CareTeam</w:t>
            </w:r>
            <w:r w:rsidRPr="00CA4288">
              <w:t xml:space="preserve"> resource.</w:t>
            </w:r>
          </w:p>
        </w:tc>
      </w:tr>
      <w:tr w:rsidR="00492C60" w:rsidRPr="00CA4288" w14:paraId="1D879666" w14:textId="77777777" w:rsidTr="00A71D47">
        <w:tc>
          <w:tcPr>
            <w:tcW w:w="1008" w:type="dxa"/>
            <w:shd w:val="clear" w:color="auto" w:fill="auto"/>
          </w:tcPr>
          <w:p w14:paraId="743E299C" w14:textId="77777777" w:rsidR="00492C60" w:rsidRPr="00CA4288" w:rsidRDefault="00492C60" w:rsidP="00A71D47">
            <w:pPr>
              <w:pStyle w:val="BodyText"/>
              <w:rPr>
                <w:b/>
              </w:rPr>
            </w:pPr>
            <w:r w:rsidRPr="00CA4288">
              <w:rPr>
                <w:b/>
              </w:rPr>
              <w:t>Actor:</w:t>
            </w:r>
          </w:p>
        </w:tc>
        <w:tc>
          <w:tcPr>
            <w:tcW w:w="8568" w:type="dxa"/>
            <w:shd w:val="clear" w:color="auto" w:fill="auto"/>
          </w:tcPr>
          <w:p w14:paraId="0FCF449B" w14:textId="51BEB996" w:rsidR="00492C60" w:rsidRPr="00CA4288" w:rsidRDefault="00492C60" w:rsidP="00A71D47">
            <w:pPr>
              <w:pStyle w:val="BodyText"/>
            </w:pPr>
            <w:r w:rsidRPr="00CA4288">
              <w:t xml:space="preserve">Care </w:t>
            </w:r>
            <w:r>
              <w:t>Team</w:t>
            </w:r>
            <w:r w:rsidRPr="00CA4288">
              <w:t xml:space="preserve"> Service</w:t>
            </w:r>
          </w:p>
        </w:tc>
      </w:tr>
      <w:tr w:rsidR="00492C60" w:rsidRPr="00CA4288" w14:paraId="2F93CDC8" w14:textId="77777777" w:rsidTr="00A71D47">
        <w:tc>
          <w:tcPr>
            <w:tcW w:w="1008" w:type="dxa"/>
            <w:shd w:val="clear" w:color="auto" w:fill="auto"/>
          </w:tcPr>
          <w:p w14:paraId="75A18159" w14:textId="77777777" w:rsidR="00492C60" w:rsidRPr="00CA4288" w:rsidRDefault="00492C60" w:rsidP="00A71D47">
            <w:pPr>
              <w:pStyle w:val="BodyText"/>
              <w:rPr>
                <w:b/>
              </w:rPr>
            </w:pPr>
            <w:r w:rsidRPr="00CA4288">
              <w:rPr>
                <w:b/>
              </w:rPr>
              <w:t>Role:</w:t>
            </w:r>
          </w:p>
        </w:tc>
        <w:tc>
          <w:tcPr>
            <w:tcW w:w="8568" w:type="dxa"/>
            <w:shd w:val="clear" w:color="auto" w:fill="auto"/>
          </w:tcPr>
          <w:p w14:paraId="4FEC194F" w14:textId="67927A2A" w:rsidR="00492C60" w:rsidRPr="00CA4288" w:rsidRDefault="00492C60" w:rsidP="00A71D47">
            <w:pPr>
              <w:pStyle w:val="BodyText"/>
            </w:pPr>
            <w:r w:rsidRPr="00CA4288">
              <w:t xml:space="preserve"> The Care </w:t>
            </w:r>
            <w:r>
              <w:t>Team</w:t>
            </w:r>
            <w:r w:rsidRPr="00CA4288">
              <w:t xml:space="preserve"> Service evaluates the involved resources of the Subscription and uses the defin</w:t>
            </w:r>
            <w:r>
              <w:t>ed channel to notify a Care Team</w:t>
            </w:r>
            <w:r w:rsidRPr="00CA4288">
              <w:t xml:space="preserve"> Con</w:t>
            </w:r>
            <w:r>
              <w:t>tributor</w:t>
            </w:r>
            <w:r w:rsidRPr="00CA4288">
              <w:t xml:space="preserve"> about changes.</w:t>
            </w:r>
          </w:p>
        </w:tc>
      </w:tr>
    </w:tbl>
    <w:p w14:paraId="609F6EFE" w14:textId="18ED2964" w:rsidR="00492C60" w:rsidRPr="00CA4288" w:rsidRDefault="00492C60" w:rsidP="00492C60">
      <w:pPr>
        <w:pStyle w:val="Heading3"/>
        <w:numPr>
          <w:ilvl w:val="0"/>
          <w:numId w:val="0"/>
        </w:numPr>
        <w:rPr>
          <w:noProof w:val="0"/>
        </w:rPr>
      </w:pPr>
      <w:bookmarkStart w:id="287" w:name="_Toc461437954"/>
      <w:r w:rsidRPr="00CA4288">
        <w:rPr>
          <w:noProof w:val="0"/>
        </w:rPr>
        <w:t>3.</w:t>
      </w:r>
      <w:r>
        <w:rPr>
          <w:noProof w:val="0"/>
        </w:rPr>
        <w:t>Y4</w:t>
      </w:r>
      <w:r w:rsidRPr="00CA4288">
        <w:rPr>
          <w:noProof w:val="0"/>
        </w:rPr>
        <w:t>.3 Referenced Standards</w:t>
      </w:r>
      <w:bookmarkEnd w:id="287"/>
    </w:p>
    <w:p w14:paraId="0916D96D" w14:textId="3DDF3556" w:rsidR="00496186" w:rsidRDefault="00492C60" w:rsidP="00492C60">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Pr="00CA4288">
        <w:t>STU</w:t>
      </w:r>
      <w:r>
        <w:t xml:space="preserve"> ??</w:t>
      </w:r>
    </w:p>
    <w:p w14:paraId="370DE907" w14:textId="10745C98" w:rsidR="003904A0" w:rsidRDefault="003904A0" w:rsidP="00492C60"/>
    <w:p w14:paraId="5B10FF92" w14:textId="5514B4E4" w:rsidR="003904A0" w:rsidRDefault="003904A0" w:rsidP="00492C60"/>
    <w:p w14:paraId="166C801F" w14:textId="36E79A90" w:rsidR="003904A0" w:rsidRDefault="003904A0" w:rsidP="00492C60"/>
    <w:p w14:paraId="6E21689E" w14:textId="1A0BB2EF" w:rsidR="003904A0" w:rsidRDefault="003904A0" w:rsidP="00492C60"/>
    <w:p w14:paraId="4DDC3FE8" w14:textId="77777777" w:rsidR="003904A0" w:rsidRDefault="003904A0" w:rsidP="00492C60"/>
    <w:p w14:paraId="68A324FA" w14:textId="069E05D3" w:rsidR="003904A0" w:rsidRDefault="003904A0" w:rsidP="003904A0">
      <w:pPr>
        <w:pStyle w:val="Heading3"/>
        <w:numPr>
          <w:ilvl w:val="0"/>
          <w:numId w:val="0"/>
        </w:numPr>
        <w:rPr>
          <w:noProof w:val="0"/>
        </w:rPr>
      </w:pPr>
      <w:bookmarkStart w:id="288" w:name="_Toc461437955"/>
      <w:r w:rsidRPr="00CA4288">
        <w:rPr>
          <w:noProof w:val="0"/>
        </w:rPr>
        <w:t>3.</w:t>
      </w:r>
      <w:r>
        <w:rPr>
          <w:noProof w:val="0"/>
        </w:rPr>
        <w:t>Y4</w:t>
      </w:r>
      <w:r w:rsidRPr="00CA4288">
        <w:rPr>
          <w:noProof w:val="0"/>
        </w:rPr>
        <w:t>.4 Interaction Diagram</w:t>
      </w:r>
      <w:bookmarkEnd w:id="288"/>
    </w:p>
    <w:p w14:paraId="77522D04" w14:textId="7B2B9930" w:rsidR="003904A0" w:rsidRPr="003904A0" w:rsidRDefault="003904A0" w:rsidP="003904A0">
      <w:pPr>
        <w:pStyle w:val="BodyText"/>
      </w:pPr>
      <w:r w:rsidRPr="003904A0">
        <mc:AlternateContent>
          <mc:Choice Requires="wps">
            <w:drawing>
              <wp:anchor distT="0" distB="0" distL="114300" distR="114300" simplePos="0" relativeHeight="251727360" behindDoc="0" locked="0" layoutInCell="1" allowOverlap="1" wp14:anchorId="32D53653" wp14:editId="61D5DE2D">
                <wp:simplePos x="0" y="0"/>
                <wp:positionH relativeFrom="column">
                  <wp:posOffset>3397885</wp:posOffset>
                </wp:positionH>
                <wp:positionV relativeFrom="paragraph">
                  <wp:posOffset>134620</wp:posOffset>
                </wp:positionV>
                <wp:extent cx="914400" cy="534670"/>
                <wp:effectExtent l="0" t="0" r="0" b="0"/>
                <wp:wrapNone/>
                <wp:docPr id="3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63557" w14:textId="61A7C4B7" w:rsidR="00A71D47" w:rsidRPr="007C1AAC" w:rsidRDefault="00A71D47" w:rsidP="003904A0">
                            <w:pPr>
                              <w:jc w:val="center"/>
                              <w:rPr>
                                <w:sz w:val="22"/>
                                <w:szCs w:val="22"/>
                              </w:rPr>
                            </w:pPr>
                            <w:r>
                              <w:rPr>
                                <w:sz w:val="22"/>
                                <w:szCs w:val="22"/>
                              </w:rPr>
                              <w:t>Care Team Service</w:t>
                            </w:r>
                          </w:p>
                          <w:p w14:paraId="28491396" w14:textId="77777777" w:rsidR="00A71D47" w:rsidRDefault="00A71D47" w:rsidP="003904A0"/>
                          <w:p w14:paraId="16813830" w14:textId="77777777" w:rsidR="00A71D47" w:rsidRPr="007C1AAC" w:rsidRDefault="00A71D47" w:rsidP="003904A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32D53653" id="_x0000_s1084" type="#_x0000_t202" style="position:absolute;margin-left:267.55pt;margin-top:10.6pt;width:1in;height:42.1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" stroked="f">
                <v:textbox>
                  <w:txbxContent>
                    <w:p w14:paraId="0A563557" w14:textId="61A7C4B7" w:rsidR="00A71D47" w:rsidRPr="007C1AAC" w:rsidRDefault="00A71D47" w:rsidP="003904A0">
                      <w:pPr>
                        <w:jc w:val="center"/>
                        <w:rPr>
                          <w:sz w:val="22"/>
                          <w:szCs w:val="22"/>
                        </w:rPr>
                      </w:pPr>
                      <w:r>
                        <w:rPr>
                          <w:sz w:val="22"/>
                          <w:szCs w:val="22"/>
                        </w:rPr>
                        <w:t>Care Team Service</w:t>
                      </w:r>
                    </w:p>
                    <w:p w14:paraId="28491396" w14:textId="77777777" w:rsidR="00A71D47" w:rsidRDefault="00A71D47" w:rsidP="003904A0"/>
                    <w:p w14:paraId="16813830" w14:textId="77777777" w:rsidR="00A71D47" w:rsidRPr="007C1AAC" w:rsidRDefault="00A71D47" w:rsidP="003904A0">
                      <w:pPr>
                        <w:jc w:val="center"/>
                        <w:rPr>
                          <w:sz w:val="22"/>
                          <w:szCs w:val="22"/>
                        </w:rPr>
                      </w:pPr>
                      <w:r w:rsidRPr="007C1AAC">
                        <w:rPr>
                          <w:sz w:val="22"/>
                          <w:szCs w:val="22"/>
                        </w:rPr>
                        <w:t>A</w:t>
                      </w:r>
                      <w:r>
                        <w:rPr>
                          <w:sz w:val="22"/>
                          <w:szCs w:val="22"/>
                        </w:rPr>
                        <w:t>ctor D</w:t>
                      </w:r>
                    </w:p>
                  </w:txbxContent>
                </v:textbox>
              </v:shape>
            </w:pict>
          </mc:Fallback>
        </mc:AlternateContent>
      </w:r>
      <w:r w:rsidRPr="003904A0">
        <mc:AlternateContent>
          <mc:Choice Requires="wps">
            <w:drawing>
              <wp:anchor distT="0" distB="0" distL="114300" distR="114300" simplePos="0" relativeHeight="251726336" behindDoc="0" locked="0" layoutInCell="1" allowOverlap="1" wp14:anchorId="3217BD59" wp14:editId="0249BC9F">
                <wp:simplePos x="0" y="0"/>
                <wp:positionH relativeFrom="column">
                  <wp:posOffset>1751965</wp:posOffset>
                </wp:positionH>
                <wp:positionV relativeFrom="paragraph">
                  <wp:posOffset>945515</wp:posOffset>
                </wp:positionV>
                <wp:extent cx="2007870" cy="0"/>
                <wp:effectExtent l="0" t="0" r="0" b="0"/>
                <wp:wrapNone/>
                <wp:docPr id="3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5CF0CF" id="Line 166" o:spid="_x0000_s1026" style="position:absolute;z-index:251726336;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W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">
                <v:stroke endarrow="block"/>
              </v:line>
            </w:pict>
          </mc:Fallback>
        </mc:AlternateContent>
      </w:r>
      <w:r w:rsidRPr="003904A0">
        <mc:AlternateContent>
          <mc:Choice Requires="wps">
            <w:drawing>
              <wp:anchor distT="0" distB="0" distL="114300" distR="114300" simplePos="0" relativeHeight="251725312" behindDoc="0" locked="0" layoutInCell="1" allowOverlap="1" wp14:anchorId="5CD7FC42" wp14:editId="39B8D17F">
                <wp:simplePos x="0" y="0"/>
                <wp:positionH relativeFrom="column">
                  <wp:posOffset>3759835</wp:posOffset>
                </wp:positionH>
                <wp:positionV relativeFrom="paragraph">
                  <wp:posOffset>762635</wp:posOffset>
                </wp:positionV>
                <wp:extent cx="203835" cy="868045"/>
                <wp:effectExtent l="0" t="0" r="0" b="0"/>
                <wp:wrapNone/>
                <wp:docPr id="3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2279EE" id="Rectangle 165" o:spid="_x0000_s1026" style="position:absolute;margin-left:296.05pt;margin-top:60.05pt;width:16.05pt;height:68.3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wxIw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"/>
            </w:pict>
          </mc:Fallback>
        </mc:AlternateContent>
      </w:r>
      <w:r w:rsidRPr="003904A0">
        <mc:AlternateContent>
          <mc:Choice Requires="wps">
            <w:drawing>
              <wp:anchor distT="0" distB="0" distL="114300" distR="114300" simplePos="0" relativeHeight="251724288" behindDoc="0" locked="0" layoutInCell="1" allowOverlap="1" wp14:anchorId="075DB718" wp14:editId="43C00CD3">
                <wp:simplePos x="0" y="0"/>
                <wp:positionH relativeFrom="column">
                  <wp:posOffset>1570990</wp:posOffset>
                </wp:positionH>
                <wp:positionV relativeFrom="paragraph">
                  <wp:posOffset>762635</wp:posOffset>
                </wp:positionV>
                <wp:extent cx="169545" cy="853440"/>
                <wp:effectExtent l="0" t="0" r="0" b="0"/>
                <wp:wrapNone/>
                <wp:docPr id="3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4C84A48" id="Rectangle 164" o:spid="_x0000_s1026" style="position:absolute;margin-left:123.7pt;margin-top:60.05pt;width:13.35pt;height:67.2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"/>
            </w:pict>
          </mc:Fallback>
        </mc:AlternateContent>
      </w:r>
      <w:r w:rsidRPr="003904A0">
        <mc:AlternateContent>
          <mc:Choice Requires="wps">
            <w:drawing>
              <wp:anchor distT="0" distB="0" distL="114300" distR="114300" simplePos="0" relativeHeight="251723264" behindDoc="0" locked="0" layoutInCell="1" allowOverlap="1" wp14:anchorId="7C2B4991" wp14:editId="244D4796">
                <wp:simplePos x="0" y="0"/>
                <wp:positionH relativeFrom="column">
                  <wp:posOffset>3851910</wp:posOffset>
                </wp:positionH>
                <wp:positionV relativeFrom="paragraph">
                  <wp:posOffset>581660</wp:posOffset>
                </wp:positionV>
                <wp:extent cx="635" cy="1230630"/>
                <wp:effectExtent l="0" t="0" r="0" b="0"/>
                <wp:wrapNone/>
                <wp:docPr id="3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6BAF9C" id="Line 16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">
                <v:stroke dashstyle="dash"/>
              </v:line>
            </w:pict>
          </mc:Fallback>
        </mc:AlternateContent>
      </w:r>
      <w:r w:rsidRPr="003904A0">
        <mc:AlternateContent>
          <mc:Choice Requires="wps">
            <w:drawing>
              <wp:anchor distT="0" distB="0" distL="114300" distR="114300" simplePos="0" relativeHeight="251722240" behindDoc="0" locked="0" layoutInCell="1" allowOverlap="1" wp14:anchorId="116A9EDA" wp14:editId="66AA09F7">
                <wp:simplePos x="0" y="0"/>
                <wp:positionH relativeFrom="column">
                  <wp:posOffset>2176780</wp:posOffset>
                </wp:positionH>
                <wp:positionV relativeFrom="paragraph">
                  <wp:posOffset>526415</wp:posOffset>
                </wp:positionV>
                <wp:extent cx="1221105" cy="419100"/>
                <wp:effectExtent l="0" t="0" r="0" b="0"/>
                <wp:wrapNone/>
                <wp:docPr id="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EC70C" w14:textId="4C896649" w:rsidR="00A71D47" w:rsidRPr="007C1AAC" w:rsidRDefault="00A71D47" w:rsidP="003904A0">
                            <w:pPr>
                              <w:rPr>
                                <w:sz w:val="22"/>
                                <w:szCs w:val="22"/>
                              </w:rPr>
                            </w:pPr>
                            <w:r>
                              <w:rPr>
                                <w:sz w:val="22"/>
                                <w:szCs w:val="22"/>
                              </w:rPr>
                              <w:t>Subscribe to Care Team Updates</w:t>
                            </w:r>
                          </w:p>
                          <w:p w14:paraId="4596EFA0" w14:textId="77777777" w:rsidR="00A71D47" w:rsidRDefault="00A71D47" w:rsidP="003904A0"/>
                          <w:p w14:paraId="4A73A5EA" w14:textId="77777777" w:rsidR="00A71D47" w:rsidRPr="007C1AAC" w:rsidRDefault="00A71D47" w:rsidP="003904A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116A9EDA" id="_x0000_s1085" type="#_x0000_t202" style="position:absolute;margin-left:171.4pt;margin-top:41.45pt;width:96.15pt;height:33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SwtAIAALQ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" filled="f" stroked="f">
                <v:textbox inset="0,0,0,0">
                  <w:txbxContent>
                    <w:p w14:paraId="482EC70C" w14:textId="4C896649" w:rsidR="00A71D47" w:rsidRPr="007C1AAC" w:rsidRDefault="00A71D47" w:rsidP="003904A0">
                      <w:pPr>
                        <w:rPr>
                          <w:sz w:val="22"/>
                          <w:szCs w:val="22"/>
                        </w:rPr>
                      </w:pPr>
                      <w:r>
                        <w:rPr>
                          <w:sz w:val="22"/>
                          <w:szCs w:val="22"/>
                        </w:rPr>
                        <w:t>Subscribe to Care Team Updates</w:t>
                      </w:r>
                    </w:p>
                    <w:p w14:paraId="4596EFA0" w14:textId="77777777" w:rsidR="00A71D47" w:rsidRDefault="00A71D47" w:rsidP="003904A0"/>
                    <w:p w14:paraId="4A73A5EA" w14:textId="77777777" w:rsidR="00A71D47" w:rsidRPr="007C1AAC" w:rsidRDefault="00A71D47" w:rsidP="003904A0">
                      <w:pPr>
                        <w:rPr>
                          <w:sz w:val="22"/>
                          <w:szCs w:val="22"/>
                        </w:rPr>
                      </w:pPr>
                      <w:r>
                        <w:rPr>
                          <w:sz w:val="22"/>
                          <w:szCs w:val="22"/>
                        </w:rPr>
                        <w:t xml:space="preserve">Message </w:t>
                      </w:r>
                      <w:r w:rsidRPr="007C1AAC">
                        <w:rPr>
                          <w:sz w:val="22"/>
                          <w:szCs w:val="22"/>
                        </w:rPr>
                        <w:t>1</w:t>
                      </w:r>
                    </w:p>
                  </w:txbxContent>
                </v:textbox>
              </v:shape>
            </w:pict>
          </mc:Fallback>
        </mc:AlternateContent>
      </w:r>
      <w:r w:rsidRPr="003904A0">
        <mc:AlternateContent>
          <mc:Choice Requires="wps">
            <w:drawing>
              <wp:anchor distT="0" distB="0" distL="114300" distR="114300" simplePos="0" relativeHeight="251721216" behindDoc="0" locked="0" layoutInCell="1" allowOverlap="1" wp14:anchorId="10D7BE85" wp14:editId="0FE53189">
                <wp:simplePos x="0" y="0"/>
                <wp:positionH relativeFrom="column">
                  <wp:posOffset>1642745</wp:posOffset>
                </wp:positionH>
                <wp:positionV relativeFrom="paragraph">
                  <wp:posOffset>604520</wp:posOffset>
                </wp:positionV>
                <wp:extent cx="635" cy="1280160"/>
                <wp:effectExtent l="0" t="0" r="0" b="0"/>
                <wp:wrapNone/>
                <wp:docPr id="3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7CFA484" id="Line 161" o:spid="_x0000_s1026" style="position:absolute;z-index:251721216;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">
                <v:stroke dashstyle="dash"/>
              </v:line>
            </w:pict>
          </mc:Fallback>
        </mc:AlternateContent>
      </w:r>
      <w:r w:rsidRPr="003904A0">
        <mc:AlternateContent>
          <mc:Choice Requires="wps">
            <w:drawing>
              <wp:anchor distT="0" distB="0" distL="114300" distR="114300" simplePos="0" relativeHeight="251720192" behindDoc="0" locked="0" layoutInCell="1" allowOverlap="1" wp14:anchorId="1597A3D2" wp14:editId="482A3632">
                <wp:simplePos x="0" y="0"/>
                <wp:positionH relativeFrom="column">
                  <wp:posOffset>1171575</wp:posOffset>
                </wp:positionH>
                <wp:positionV relativeFrom="paragraph">
                  <wp:posOffset>93980</wp:posOffset>
                </wp:positionV>
                <wp:extent cx="914400" cy="534670"/>
                <wp:effectExtent l="0" t="0" r="0" b="0"/>
                <wp:wrapNone/>
                <wp:docPr id="253"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2129" w14:textId="5C78D730" w:rsidR="00A71D47" w:rsidRPr="007C1AAC" w:rsidRDefault="00A71D47" w:rsidP="003904A0">
                            <w:pPr>
                              <w:jc w:val="center"/>
                              <w:rPr>
                                <w:sz w:val="22"/>
                                <w:szCs w:val="22"/>
                              </w:rPr>
                            </w:pPr>
                            <w:r>
                              <w:rPr>
                                <w:sz w:val="22"/>
                                <w:szCs w:val="22"/>
                              </w:rPr>
                              <w:t>Care Team Contributor</w:t>
                            </w:r>
                          </w:p>
                          <w:p w14:paraId="67E5D884" w14:textId="77777777" w:rsidR="00A71D47" w:rsidRDefault="00A71D47" w:rsidP="003904A0"/>
                          <w:p w14:paraId="77B029C0" w14:textId="77777777" w:rsidR="00A71D47" w:rsidRPr="007C1AAC" w:rsidRDefault="00A71D47" w:rsidP="003904A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1597A3D2" id="_x0000_s1086" type="#_x0000_t202" style="position:absolute;margin-left:92.25pt;margin-top:7.4pt;width:1in;height:42.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SLhw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6T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ikW4Pqhirdkj6MJq4A0ohgcFJq223zDqoTlr7L5uieUYyXcKtBWlAN0cF8V0nsMZe2pZn1qIohCq&#10;xh6jcXrjxxdga6zYtHDTqGalr0CPjYhaeUa1VzE0YExq/1iEDj9dR6/nJ235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jq6Ui4cCAAAaBQAADgAAAAAAAAAAAAAAAAAuAgAAZHJzL2Uyb0RvYy54bWxQSwECLQAUAAYACAAA&#10;ACEA5+enyN0AAAAJAQAADwAAAAAAAAAAAAAAAADhBAAAZHJzL2Rvd25yZXYueG1sUEsFBgAAAAAE&#10;AAQA8wAAAOsFAAAAAA==&#10;" stroked="f">
                <v:textbox>
                  <w:txbxContent>
                    <w:p w14:paraId="07552129" w14:textId="5C78D730" w:rsidR="00A71D47" w:rsidRPr="007C1AAC" w:rsidRDefault="00A71D47" w:rsidP="003904A0">
                      <w:pPr>
                        <w:jc w:val="center"/>
                        <w:rPr>
                          <w:sz w:val="22"/>
                          <w:szCs w:val="22"/>
                        </w:rPr>
                      </w:pPr>
                      <w:r>
                        <w:rPr>
                          <w:sz w:val="22"/>
                          <w:szCs w:val="22"/>
                        </w:rPr>
                        <w:t>Care Team Contributor</w:t>
                      </w:r>
                    </w:p>
                    <w:p w14:paraId="67E5D884" w14:textId="77777777" w:rsidR="00A71D47" w:rsidRDefault="00A71D47" w:rsidP="003904A0"/>
                    <w:p w14:paraId="77B029C0" w14:textId="77777777" w:rsidR="00A71D47" w:rsidRPr="007C1AAC" w:rsidRDefault="00A71D47" w:rsidP="003904A0">
                      <w:pPr>
                        <w:jc w:val="center"/>
                        <w:rPr>
                          <w:sz w:val="22"/>
                          <w:szCs w:val="22"/>
                        </w:rPr>
                      </w:pPr>
                      <w:r w:rsidRPr="007C1AAC">
                        <w:rPr>
                          <w:sz w:val="22"/>
                          <w:szCs w:val="22"/>
                        </w:rPr>
                        <w:t>A</w:t>
                      </w:r>
                      <w:r>
                        <w:rPr>
                          <w:sz w:val="22"/>
                          <w:szCs w:val="22"/>
                        </w:rPr>
                        <w:t>ctor A</w:t>
                      </w:r>
                    </w:p>
                  </w:txbxContent>
                </v:textbox>
              </v:shape>
            </w:pict>
          </mc:Fallback>
        </mc:AlternateContent>
      </w:r>
    </w:p>
    <w:p w14:paraId="0F11F034" w14:textId="68B5A196" w:rsidR="00A71D47" w:rsidRDefault="00A71D47" w:rsidP="00492C60"/>
    <w:p w14:paraId="2D06C253" w14:textId="77777777" w:rsidR="00A71D47" w:rsidRPr="00A71D47" w:rsidRDefault="00A71D47" w:rsidP="00A71D47"/>
    <w:p w14:paraId="46DDFA2F" w14:textId="77777777" w:rsidR="00A71D47" w:rsidRPr="00A71D47" w:rsidRDefault="00A71D47" w:rsidP="00A71D47"/>
    <w:p w14:paraId="6ECCDB51" w14:textId="77777777" w:rsidR="00A71D47" w:rsidRPr="00A71D47" w:rsidRDefault="00A71D47" w:rsidP="00A71D47"/>
    <w:p w14:paraId="50AC147A" w14:textId="77777777" w:rsidR="00A71D47" w:rsidRPr="00A71D47" w:rsidRDefault="00A71D47" w:rsidP="00A71D47"/>
    <w:p w14:paraId="60B8B6CD" w14:textId="77777777" w:rsidR="00A71D47" w:rsidRPr="00A71D47" w:rsidRDefault="00A71D47" w:rsidP="00A71D47"/>
    <w:p w14:paraId="1B04EA3F" w14:textId="23AAACA8" w:rsidR="00A71D47" w:rsidRDefault="00A71D47" w:rsidP="00A71D47"/>
    <w:p w14:paraId="09D6C0A6" w14:textId="4EB448CD" w:rsidR="00A71D47" w:rsidRPr="00CA4288" w:rsidRDefault="00A71D47" w:rsidP="00A71D47">
      <w:pPr>
        <w:pStyle w:val="Heading4"/>
        <w:numPr>
          <w:ilvl w:val="0"/>
          <w:numId w:val="0"/>
        </w:numPr>
        <w:rPr>
          <w:noProof w:val="0"/>
        </w:rPr>
      </w:pPr>
      <w:bookmarkStart w:id="289" w:name="_Toc461437956"/>
      <w:r w:rsidRPr="00CA4288">
        <w:rPr>
          <w:noProof w:val="0"/>
        </w:rPr>
        <w:t>3.</w:t>
      </w:r>
      <w:r>
        <w:rPr>
          <w:noProof w:val="0"/>
        </w:rPr>
        <w:t>Y4</w:t>
      </w:r>
      <w:r w:rsidRPr="00CA4288">
        <w:rPr>
          <w:noProof w:val="0"/>
        </w:rPr>
        <w:t xml:space="preserve">.4.1 Subscribe to Care </w:t>
      </w:r>
      <w:r>
        <w:rPr>
          <w:noProof w:val="0"/>
        </w:rPr>
        <w:t>Team</w:t>
      </w:r>
      <w:r w:rsidRPr="00CA4288">
        <w:rPr>
          <w:noProof w:val="0"/>
        </w:rPr>
        <w:t xml:space="preserve"> Updates</w:t>
      </w:r>
      <w:bookmarkEnd w:id="289"/>
    </w:p>
    <w:p w14:paraId="0EA95535" w14:textId="0AE50D73" w:rsidR="00A71D47" w:rsidRPr="00CA4288" w:rsidRDefault="00A71D47" w:rsidP="00A71D47">
      <w:pPr>
        <w:pStyle w:val="BodyText"/>
      </w:pPr>
      <w:r w:rsidRPr="00CA4288">
        <w:t xml:space="preserve">A Care </w:t>
      </w:r>
      <w:r>
        <w:t>Team</w:t>
      </w:r>
      <w:r w:rsidRPr="00CA4288">
        <w:t xml:space="preserve"> Con</w:t>
      </w:r>
      <w:r>
        <w:t>tributor</w:t>
      </w:r>
      <w:r w:rsidRPr="00CA4288">
        <w:t xml:space="preserve"> may choos</w:t>
      </w:r>
      <w:r>
        <w:t>e to receive updates as CareTeam</w:t>
      </w:r>
      <w:r w:rsidRPr="00CA4288">
        <w:t xml:space="preserve"> resources are changed by </w:t>
      </w:r>
      <w:r>
        <w:t>using the Subscribe to Care Team</w:t>
      </w:r>
      <w:r w:rsidRPr="00CA4288">
        <w:t xml:space="preserve"> Updates transaction. </w:t>
      </w:r>
    </w:p>
    <w:p w14:paraId="11368EE0" w14:textId="01AD81C4" w:rsidR="00A71D47" w:rsidRPr="00CA4288" w:rsidRDefault="00A71D47" w:rsidP="00A71D47">
      <w:pPr>
        <w:pStyle w:val="BodyText"/>
      </w:pPr>
      <w:r>
        <w:t>When the criteria of a subscription request are satisfied, the Care Team Service sends the entire Care Team resource, using the Provide Care Team [PCC-Y5] transaction to the subscribing Care Team Contributor.</w:t>
      </w:r>
    </w:p>
    <w:p w14:paraId="7513D8D3" w14:textId="406FD022" w:rsidR="00A71D47" w:rsidRPr="00CA4288" w:rsidRDefault="00A71D47" w:rsidP="00A71D47">
      <w:pPr>
        <w:pStyle w:val="Heading5"/>
        <w:numPr>
          <w:ilvl w:val="0"/>
          <w:numId w:val="0"/>
        </w:numPr>
        <w:rPr>
          <w:noProof w:val="0"/>
        </w:rPr>
      </w:pPr>
      <w:bookmarkStart w:id="290" w:name="_Toc461437957"/>
      <w:r w:rsidRPr="00CA4288">
        <w:rPr>
          <w:noProof w:val="0"/>
        </w:rPr>
        <w:t>3.</w:t>
      </w:r>
      <w:r>
        <w:rPr>
          <w:noProof w:val="0"/>
        </w:rPr>
        <w:t>Y4</w:t>
      </w:r>
      <w:r w:rsidRPr="00CA4288">
        <w:rPr>
          <w:noProof w:val="0"/>
        </w:rPr>
        <w:t>.4.1.1 Trigger Events</w:t>
      </w:r>
      <w:bookmarkEnd w:id="290"/>
    </w:p>
    <w:p w14:paraId="1572125D" w14:textId="590274C3" w:rsidR="00A71D47" w:rsidRPr="00CA4288" w:rsidRDefault="00A71D47" w:rsidP="00A71D47">
      <w:pPr>
        <w:pStyle w:val="BodyText"/>
      </w:pPr>
      <w:r w:rsidRPr="00CA4288">
        <w:t xml:space="preserve">Subscribing to Care </w:t>
      </w:r>
      <w:r>
        <w:t>Team</w:t>
      </w:r>
      <w:r w:rsidRPr="00CA4288">
        <w:t xml:space="preserve"> Updates is a business and workflow decision, and the use of this is optional in the DCP </w:t>
      </w:r>
      <w:r>
        <w:t>Profile</w:t>
      </w:r>
      <w:r w:rsidRPr="00CA4288">
        <w:t>.</w:t>
      </w:r>
    </w:p>
    <w:p w14:paraId="54372910" w14:textId="77777777" w:rsidR="00A71D47" w:rsidRPr="00CA4288" w:rsidRDefault="00A71D47" w:rsidP="00A71D47">
      <w:pPr>
        <w:pStyle w:val="BodyText"/>
      </w:pPr>
      <w:r w:rsidRPr="00CA4288">
        <w:t>The Subscription criteria, used to trigger updates, may be simple or complex.</w:t>
      </w:r>
    </w:p>
    <w:p w14:paraId="632F3C41" w14:textId="6FC645ED" w:rsidR="00A71D47" w:rsidRPr="00CA4288" w:rsidRDefault="00A71D47" w:rsidP="00A71D47">
      <w:pPr>
        <w:pStyle w:val="BodyText"/>
      </w:pPr>
      <w:r w:rsidRPr="00CA4288">
        <w:t>A simple Subscription criteria includes only q</w:t>
      </w:r>
      <w:r>
        <w:t>uery parameters about a CareTeam</w:t>
      </w:r>
      <w:r w:rsidRPr="00CA4288">
        <w:t xml:space="preserve"> resource, such as the id. A simple Subscription criteria results in notifica</w:t>
      </w:r>
      <w:r>
        <w:t>tions of changes to the CareTeam</w:t>
      </w:r>
      <w:r w:rsidRPr="00CA4288">
        <w:t xml:space="preserve"> resource itself, but the subscription update would not be triggered by changes to a </w:t>
      </w:r>
      <w:r>
        <w:t xml:space="preserve">resource </w:t>
      </w:r>
      <w:r w:rsidRPr="00CA4288">
        <w:t xml:space="preserve">referenced </w:t>
      </w:r>
      <w:r>
        <w:t>by the care team</w:t>
      </w:r>
      <w:r w:rsidRPr="00CA4288">
        <w:t xml:space="preserve">. </w:t>
      </w:r>
    </w:p>
    <w:p w14:paraId="2627639B" w14:textId="305A34C2" w:rsidR="00A71D47" w:rsidRDefault="00A71D47" w:rsidP="00A71D47">
      <w:pPr>
        <w:pStyle w:val="BodyText"/>
      </w:pPr>
      <w:r w:rsidRPr="00CA4288">
        <w:t>A complex Subscription criteria contains chained parameters, such as parameters about resources that are</w:t>
      </w:r>
      <w:r>
        <w:t xml:space="preserve"> referenced within the CareTeam. </w:t>
      </w:r>
      <w:r w:rsidRPr="00CA4288">
        <w:t xml:space="preserve">For example, chaining parameters about a </w:t>
      </w:r>
      <w:r w:rsidR="008774FD">
        <w:t>practitioner</w:t>
      </w:r>
      <w:r>
        <w:t xml:space="preserve"> referenced from a CareTeam</w:t>
      </w:r>
      <w:r w:rsidRPr="00CA4288">
        <w:t xml:space="preserve"> results in notifications o</w:t>
      </w:r>
      <w:r>
        <w:t xml:space="preserve">f changes to either the CareTeam or to the referenced </w:t>
      </w:r>
      <w:r w:rsidR="008774FD">
        <w:t>practitioner</w:t>
      </w:r>
      <w:r w:rsidRPr="00CA4288">
        <w:t>.</w:t>
      </w:r>
    </w:p>
    <w:p w14:paraId="584A4F23" w14:textId="72D98457" w:rsidR="000D048B" w:rsidRPr="00CA4288" w:rsidRDefault="000D048B" w:rsidP="000D048B">
      <w:pPr>
        <w:pStyle w:val="Heading5"/>
        <w:numPr>
          <w:ilvl w:val="0"/>
          <w:numId w:val="0"/>
        </w:numPr>
        <w:rPr>
          <w:noProof w:val="0"/>
        </w:rPr>
      </w:pPr>
      <w:bookmarkStart w:id="291" w:name="_Toc461437958"/>
      <w:r w:rsidRPr="00CA4288">
        <w:rPr>
          <w:noProof w:val="0"/>
        </w:rPr>
        <w:lastRenderedPageBreak/>
        <w:t>3.</w:t>
      </w:r>
      <w:r>
        <w:rPr>
          <w:noProof w:val="0"/>
        </w:rPr>
        <w:t>Y4</w:t>
      </w:r>
      <w:r w:rsidRPr="00CA4288">
        <w:rPr>
          <w:noProof w:val="0"/>
        </w:rPr>
        <w:t>.4.1.2 Message Semantics</w:t>
      </w:r>
      <w:bookmarkEnd w:id="291"/>
    </w:p>
    <w:p w14:paraId="35CAC5B6" w14:textId="77777777" w:rsidR="000D048B" w:rsidRPr="00CA4288" w:rsidRDefault="000D048B" w:rsidP="000D048B">
      <w:pPr>
        <w:pStyle w:val="BodyText"/>
      </w:pPr>
      <w:r w:rsidRPr="00CA4288">
        <w:t xml:space="preserve">This is an HTTP or HTTPS </w:t>
      </w:r>
      <w:r>
        <w:t>POST</w:t>
      </w:r>
      <w:r w:rsidRPr="00CA4288">
        <w:t xml:space="preserve"> of a Subscription resource, as constrained by this profile.</w:t>
      </w:r>
    </w:p>
    <w:p w14:paraId="3F0FA258" w14:textId="77777777" w:rsidR="000D048B" w:rsidRPr="00CA4288" w:rsidRDefault="000D048B" w:rsidP="000D048B">
      <w:pPr>
        <w:pStyle w:val="BodyText"/>
      </w:pPr>
      <w:r w:rsidRPr="00CA4288">
        <w:t>The base URL for this is: [base]/Subscription</w:t>
      </w:r>
    </w:p>
    <w:p w14:paraId="55D3F1E5" w14:textId="77777777" w:rsidR="000D048B" w:rsidRPr="00CA4288" w:rsidRDefault="000D048B" w:rsidP="000D048B">
      <w:pPr>
        <w:pStyle w:val="BodyText"/>
      </w:pPr>
      <w:r w:rsidRPr="00CA4288">
        <w:t xml:space="preserve">Where the body of the transaction contains the Subscription resource. </w:t>
      </w:r>
    </w:p>
    <w:p w14:paraId="3EF3B58F" w14:textId="5B0A2A85" w:rsidR="000D048B" w:rsidRDefault="000D048B" w:rsidP="000D048B">
      <w:pPr>
        <w:pStyle w:val="BodyText"/>
      </w:pPr>
      <w:r w:rsidRPr="00CA4288">
        <w:t xml:space="preserve">See: </w:t>
      </w:r>
      <w:hyperlink r:id="rId29" w:history="1">
        <w:r w:rsidRPr="002B10F9">
          <w:rPr>
            <w:rStyle w:val="Hyperlink"/>
          </w:rPr>
          <w:t>http://hl7.org/fhir/subscription.html</w:t>
        </w:r>
      </w:hyperlink>
      <w:r>
        <w:t xml:space="preserve"> </w:t>
      </w:r>
    </w:p>
    <w:p w14:paraId="61FFD3E4" w14:textId="75689A12" w:rsidR="000D048B" w:rsidRPr="00CA4288" w:rsidRDefault="000D048B" w:rsidP="000D048B">
      <w:pPr>
        <w:pStyle w:val="Heading5"/>
        <w:numPr>
          <w:ilvl w:val="0"/>
          <w:numId w:val="0"/>
        </w:numPr>
        <w:rPr>
          <w:noProof w:val="0"/>
        </w:rPr>
      </w:pPr>
      <w:bookmarkStart w:id="292" w:name="_Toc461437959"/>
      <w:r w:rsidRPr="00CA4288">
        <w:rPr>
          <w:noProof w:val="0"/>
        </w:rPr>
        <w:t>3.</w:t>
      </w:r>
      <w:r>
        <w:rPr>
          <w:noProof w:val="0"/>
        </w:rPr>
        <w:t>Y4</w:t>
      </w:r>
      <w:r w:rsidRPr="00CA4288">
        <w:rPr>
          <w:noProof w:val="0"/>
        </w:rPr>
        <w:t>.4.1.3 Expected Actions</w:t>
      </w:r>
      <w:bookmarkEnd w:id="292"/>
    </w:p>
    <w:p w14:paraId="2E70CBD0" w14:textId="6BE572F0" w:rsidR="000D048B" w:rsidRPr="00CA4288" w:rsidRDefault="000D048B" w:rsidP="000D048B">
      <w:pPr>
        <w:pStyle w:val="BodyText"/>
      </w:pPr>
      <w:r w:rsidRPr="00CA4288">
        <w:t xml:space="preserve">The Care </w:t>
      </w:r>
      <w:r>
        <w:t>Team</w:t>
      </w:r>
      <w:r w:rsidRPr="00CA4288">
        <w:t xml:space="preserve"> Con</w:t>
      </w:r>
      <w:r>
        <w:t>tributor</w:t>
      </w:r>
      <w:r w:rsidRPr="00CA4288">
        <w:t xml:space="preserve"> shall check the response from the Care </w:t>
      </w:r>
      <w:r>
        <w:t>Team</w:t>
      </w:r>
      <w:r w:rsidRPr="00CA4288">
        <w:t xml:space="preserve"> Service. </w:t>
      </w:r>
      <w:r>
        <w:t xml:space="preserve">See </w:t>
      </w:r>
      <w:hyperlink r:id="rId30" w:history="1">
        <w:r w:rsidRPr="002B10F9">
          <w:rPr>
            <w:rStyle w:val="Hyperlink"/>
          </w:rPr>
          <w:t>http://hl7.org/fhir/http.html#create</w:t>
        </w:r>
      </w:hyperlink>
      <w:r>
        <w:t xml:space="preserve"> </w:t>
      </w:r>
      <w:r>
        <w:t>for details.</w:t>
      </w:r>
    </w:p>
    <w:p w14:paraId="3847B950" w14:textId="3E8089CF" w:rsidR="000D048B" w:rsidRPr="00CA4288" w:rsidRDefault="000D048B" w:rsidP="000D048B">
      <w:pPr>
        <w:pStyle w:val="BodyText"/>
      </w:pPr>
      <w:r w:rsidRPr="00CA4288">
        <w:t xml:space="preserve">The Care </w:t>
      </w:r>
      <w:r>
        <w:t>Team</w:t>
      </w:r>
      <w:r w:rsidRPr="00CA4288">
        <w:t xml:space="preserve"> Service shall check that the Subscription resource meets the constraints defined by this profile, in </w:t>
      </w:r>
      <w:r>
        <w:t>PCC TF-3</w:t>
      </w:r>
      <w:r w:rsidRPr="00CA4288">
        <w:t xml:space="preserve">: </w:t>
      </w:r>
      <w:r>
        <w:t>6.x.</w:t>
      </w:r>
      <w:commentRangeStart w:id="293"/>
      <w:r>
        <w:t>x</w:t>
      </w:r>
      <w:commentRangeEnd w:id="293"/>
      <w:r>
        <w:rPr>
          <w:rStyle w:val="CommentReference"/>
        </w:rPr>
        <w:commentReference w:id="293"/>
      </w:r>
      <w:r w:rsidRPr="00CA4288">
        <w:t xml:space="preserve">. </w:t>
      </w:r>
    </w:p>
    <w:p w14:paraId="329D083B" w14:textId="317DDADF" w:rsidR="000D048B" w:rsidRPr="00CA4288" w:rsidRDefault="000D048B" w:rsidP="000D048B">
      <w:pPr>
        <w:pStyle w:val="BodyText"/>
      </w:pPr>
      <w:r w:rsidRPr="00CA4288">
        <w:t xml:space="preserve">When a Subscription resource is accepted, the Care </w:t>
      </w:r>
      <w:r>
        <w:t>Team</w:t>
      </w:r>
      <w:r w:rsidRPr="00CA4288">
        <w:t xml:space="preserve"> Service sets the status to “requested” and returns in the Location header the Subscription’s logical id for use in future operations. This logical id shall be saved by the Care </w:t>
      </w:r>
      <w:r>
        <w:t>Team</w:t>
      </w:r>
      <w:r w:rsidRPr="00CA4288">
        <w:t xml:space="preserve"> Con</w:t>
      </w:r>
      <w:r>
        <w:t>tributor</w:t>
      </w:r>
      <w:r w:rsidRPr="00CA4288">
        <w:t>.</w:t>
      </w:r>
    </w:p>
    <w:p w14:paraId="4D5194ED" w14:textId="6E1B53FC" w:rsidR="000D048B" w:rsidRPr="00CA4288" w:rsidRDefault="000D048B" w:rsidP="000D048B">
      <w:pPr>
        <w:pStyle w:val="BodyText"/>
      </w:pPr>
      <w:r w:rsidRPr="00CA4288">
        <w:t xml:space="preserve">A Subscription may be rejected by the Care </w:t>
      </w:r>
      <w:r>
        <w:t>Team</w:t>
      </w:r>
      <w:r w:rsidRPr="00CA4288">
        <w:t xml:space="preserve"> Service for a number of reasons, such as </w:t>
      </w:r>
      <w:r>
        <w:t xml:space="preserve">if </w:t>
      </w:r>
      <w:r w:rsidRPr="00CA4288">
        <w:t>the Subscription is incomplete or does not meet the requirements of this profile</w:t>
      </w:r>
      <w:r>
        <w:t xml:space="preserve"> as in PCC TF-3</w:t>
      </w:r>
      <w:r>
        <w:t>: 6.x.x</w:t>
      </w:r>
    </w:p>
    <w:p w14:paraId="4DCB2B9A" w14:textId="77777777" w:rsidR="000D048B" w:rsidRDefault="000D048B" w:rsidP="000D048B">
      <w:pPr>
        <w:pStyle w:val="BodyText"/>
      </w:pPr>
      <w:r w:rsidRPr="00CA4288">
        <w:t>As per FHIR POST protocol, a rejected transaction results in the return of a 406 – rejected HTTP response.</w:t>
      </w:r>
    </w:p>
    <w:p w14:paraId="0654952E" w14:textId="2C17E3B3" w:rsidR="000D048B" w:rsidRDefault="000D048B" w:rsidP="000D048B">
      <w:pPr>
        <w:pStyle w:val="Heading4"/>
        <w:numPr>
          <w:ilvl w:val="0"/>
          <w:numId w:val="0"/>
        </w:numPr>
        <w:rPr>
          <w:noProof w:val="0"/>
        </w:rPr>
      </w:pPr>
      <w:bookmarkStart w:id="294" w:name="_Toc461437960"/>
      <w:r>
        <w:rPr>
          <w:noProof w:val="0"/>
        </w:rPr>
        <w:t>3.</w:t>
      </w:r>
      <w:r>
        <w:rPr>
          <w:noProof w:val="0"/>
        </w:rPr>
        <w:t>Y4</w:t>
      </w:r>
      <w:r>
        <w:rPr>
          <w:noProof w:val="0"/>
        </w:rPr>
        <w:t>.4.2</w:t>
      </w:r>
      <w:r w:rsidRPr="00CA4288">
        <w:rPr>
          <w:noProof w:val="0"/>
        </w:rPr>
        <w:t xml:space="preserve"> </w:t>
      </w:r>
      <w:r>
        <w:rPr>
          <w:noProof w:val="0"/>
        </w:rPr>
        <w:t>Update Subscription</w:t>
      </w:r>
      <w:r w:rsidRPr="00CA4288">
        <w:rPr>
          <w:noProof w:val="0"/>
        </w:rPr>
        <w:t xml:space="preserve"> to Care </w:t>
      </w:r>
      <w:r>
        <w:rPr>
          <w:noProof w:val="0"/>
        </w:rPr>
        <w:t>Team</w:t>
      </w:r>
      <w:r w:rsidRPr="00CA4288">
        <w:rPr>
          <w:noProof w:val="0"/>
        </w:rPr>
        <w:t xml:space="preserve"> Updates</w:t>
      </w:r>
      <w:bookmarkEnd w:id="294"/>
    </w:p>
    <w:p w14:paraId="75EBBE34" w14:textId="2CE823FB" w:rsidR="000D048B" w:rsidRPr="00CF3CC5" w:rsidRDefault="000D048B" w:rsidP="000D048B">
      <w:pPr>
        <w:pStyle w:val="BodyText"/>
      </w:pPr>
      <w:r>
        <w:t xml:space="preserve">An existing subscription may be updated by a Care </w:t>
      </w:r>
      <w:r>
        <w:t>Team</w:t>
      </w:r>
      <w:r>
        <w:t xml:space="preserve"> Contributor, for example to refine the search criteria.</w:t>
      </w:r>
    </w:p>
    <w:p w14:paraId="6FECCF71" w14:textId="4E1D907F" w:rsidR="000D048B" w:rsidRDefault="000D048B" w:rsidP="000D048B">
      <w:pPr>
        <w:pStyle w:val="Heading5"/>
        <w:numPr>
          <w:ilvl w:val="0"/>
          <w:numId w:val="0"/>
        </w:numPr>
        <w:rPr>
          <w:noProof w:val="0"/>
        </w:rPr>
      </w:pPr>
      <w:bookmarkStart w:id="295" w:name="_Toc461437961"/>
      <w:r w:rsidRPr="00CA4288">
        <w:rPr>
          <w:noProof w:val="0"/>
        </w:rPr>
        <w:t>3.</w:t>
      </w:r>
      <w:r>
        <w:rPr>
          <w:noProof w:val="0"/>
        </w:rPr>
        <w:t>Y4</w:t>
      </w:r>
      <w:r w:rsidRPr="00CA4288">
        <w:rPr>
          <w:noProof w:val="0"/>
        </w:rPr>
        <w:t>.4.</w:t>
      </w:r>
      <w:r>
        <w:rPr>
          <w:noProof w:val="0"/>
        </w:rPr>
        <w:t>2</w:t>
      </w:r>
      <w:r w:rsidRPr="00CA4288">
        <w:rPr>
          <w:noProof w:val="0"/>
        </w:rPr>
        <w:t>.1 Trigger Events</w:t>
      </w:r>
      <w:bookmarkEnd w:id="295"/>
    </w:p>
    <w:p w14:paraId="6ADF1A4F" w14:textId="77777777" w:rsidR="000D048B" w:rsidRPr="00CF3CC5" w:rsidRDefault="000D048B" w:rsidP="000D048B">
      <w:pPr>
        <w:pStyle w:val="BodyText"/>
      </w:pPr>
      <w:r>
        <w:t>An existing subscription needs to be updated.</w:t>
      </w:r>
    </w:p>
    <w:p w14:paraId="0C013712" w14:textId="738D17DB" w:rsidR="000D048B" w:rsidRDefault="000D048B" w:rsidP="000D048B">
      <w:pPr>
        <w:pStyle w:val="Heading5"/>
        <w:numPr>
          <w:ilvl w:val="0"/>
          <w:numId w:val="0"/>
        </w:numPr>
        <w:rPr>
          <w:noProof w:val="0"/>
        </w:rPr>
      </w:pPr>
      <w:bookmarkStart w:id="296" w:name="_Toc461437962"/>
      <w:r>
        <w:rPr>
          <w:noProof w:val="0"/>
        </w:rPr>
        <w:t>3.</w:t>
      </w:r>
      <w:r>
        <w:rPr>
          <w:noProof w:val="0"/>
        </w:rPr>
        <w:t>Y4</w:t>
      </w:r>
      <w:r>
        <w:rPr>
          <w:noProof w:val="0"/>
        </w:rPr>
        <w:t>.4.2</w:t>
      </w:r>
      <w:r w:rsidRPr="00CA4288">
        <w:rPr>
          <w:noProof w:val="0"/>
        </w:rPr>
        <w:t>.2 Message Semantics</w:t>
      </w:r>
      <w:bookmarkEnd w:id="296"/>
    </w:p>
    <w:p w14:paraId="25AA7672" w14:textId="77777777" w:rsidR="000D048B" w:rsidRPr="00CA4288" w:rsidRDefault="000D048B" w:rsidP="000D048B">
      <w:pPr>
        <w:pStyle w:val="BodyText"/>
      </w:pPr>
      <w:r w:rsidRPr="00CA4288">
        <w:t xml:space="preserve">This is an HTTP or HTTPS </w:t>
      </w:r>
      <w:r>
        <w:t>PUT</w:t>
      </w:r>
      <w:r w:rsidRPr="00CA4288">
        <w:t xml:space="preserve"> of a Subscription resource, as constrained by this profile.</w:t>
      </w:r>
    </w:p>
    <w:p w14:paraId="178EC324" w14:textId="77777777" w:rsidR="000D048B" w:rsidRPr="00CA4288" w:rsidRDefault="000D048B" w:rsidP="000D048B">
      <w:pPr>
        <w:pStyle w:val="BodyText"/>
      </w:pPr>
      <w:r w:rsidRPr="00CA4288">
        <w:t>The base URL for this is: [base]/Subscription</w:t>
      </w:r>
      <w:r>
        <w:t>/[id]</w:t>
      </w:r>
    </w:p>
    <w:p w14:paraId="5AE0F9BE" w14:textId="77777777" w:rsidR="000D048B" w:rsidRPr="00CA4288" w:rsidRDefault="000D048B" w:rsidP="000D048B">
      <w:pPr>
        <w:pStyle w:val="BodyText"/>
      </w:pPr>
      <w:r w:rsidRPr="00CA4288">
        <w:t xml:space="preserve">Where the body of the transaction contains the Subscription resource. </w:t>
      </w:r>
    </w:p>
    <w:p w14:paraId="03D9DAAC" w14:textId="36337A21" w:rsidR="000D048B" w:rsidRPr="00CF3CC5" w:rsidRDefault="000D048B" w:rsidP="000D048B">
      <w:pPr>
        <w:pStyle w:val="BodyText"/>
      </w:pPr>
      <w:r w:rsidRPr="00CA4288">
        <w:t xml:space="preserve">See: </w:t>
      </w:r>
      <w:hyperlink r:id="rId31" w:history="1">
        <w:r w:rsidRPr="002B10F9">
          <w:rPr>
            <w:rStyle w:val="Hyperlink"/>
          </w:rPr>
          <w:t>http://hl7.org/fhir/http.html#update</w:t>
        </w:r>
      </w:hyperlink>
      <w:r>
        <w:t xml:space="preserve"> </w:t>
      </w:r>
    </w:p>
    <w:p w14:paraId="57A6BA7F" w14:textId="40274F59" w:rsidR="000D048B" w:rsidRPr="00CA4288" w:rsidRDefault="000D048B" w:rsidP="000D048B">
      <w:pPr>
        <w:pStyle w:val="Heading5"/>
        <w:numPr>
          <w:ilvl w:val="0"/>
          <w:numId w:val="0"/>
        </w:numPr>
        <w:rPr>
          <w:noProof w:val="0"/>
        </w:rPr>
      </w:pPr>
      <w:bookmarkStart w:id="297" w:name="_Toc461437963"/>
      <w:r>
        <w:rPr>
          <w:noProof w:val="0"/>
        </w:rPr>
        <w:t>3.</w:t>
      </w:r>
      <w:r>
        <w:rPr>
          <w:noProof w:val="0"/>
        </w:rPr>
        <w:t>Y4</w:t>
      </w:r>
      <w:r>
        <w:rPr>
          <w:noProof w:val="0"/>
        </w:rPr>
        <w:t>.4.2</w:t>
      </w:r>
      <w:r w:rsidRPr="00CA4288">
        <w:rPr>
          <w:noProof w:val="0"/>
        </w:rPr>
        <w:t>.3 Expected Actions</w:t>
      </w:r>
      <w:bookmarkEnd w:id="297"/>
    </w:p>
    <w:p w14:paraId="324D74F3" w14:textId="421471F3" w:rsidR="000D048B" w:rsidRPr="00CA4288" w:rsidRDefault="000D048B" w:rsidP="000D048B">
      <w:pPr>
        <w:pStyle w:val="BodyText"/>
      </w:pPr>
      <w:r>
        <w:t xml:space="preserve">See </w:t>
      </w:r>
      <w:hyperlink r:id="rId32" w:history="1">
        <w:r w:rsidRPr="002B10F9">
          <w:rPr>
            <w:rStyle w:val="Hyperlink"/>
          </w:rPr>
          <w:t>http://hl7.org/fhir/http.html#update</w:t>
        </w:r>
      </w:hyperlink>
      <w:r>
        <w:t xml:space="preserve"> </w:t>
      </w:r>
    </w:p>
    <w:p w14:paraId="608C6DCF" w14:textId="7B1DC219" w:rsidR="000D048B" w:rsidRPr="00CA4288" w:rsidRDefault="000D048B" w:rsidP="000D048B">
      <w:pPr>
        <w:pStyle w:val="Heading3"/>
        <w:numPr>
          <w:ilvl w:val="0"/>
          <w:numId w:val="0"/>
        </w:numPr>
        <w:rPr>
          <w:noProof w:val="0"/>
        </w:rPr>
      </w:pPr>
      <w:bookmarkStart w:id="298" w:name="_Toc461437964"/>
      <w:r w:rsidRPr="00CA4288">
        <w:rPr>
          <w:noProof w:val="0"/>
        </w:rPr>
        <w:lastRenderedPageBreak/>
        <w:t>3.</w:t>
      </w:r>
      <w:r>
        <w:rPr>
          <w:noProof w:val="0"/>
        </w:rPr>
        <w:t>Y4</w:t>
      </w:r>
      <w:r w:rsidRPr="00CA4288">
        <w:rPr>
          <w:noProof w:val="0"/>
        </w:rPr>
        <w:t>.5 Security Considerations</w:t>
      </w:r>
      <w:bookmarkEnd w:id="298"/>
    </w:p>
    <w:p w14:paraId="065D8EBF" w14:textId="6287B774" w:rsidR="000D048B" w:rsidRPr="00CA4288" w:rsidRDefault="000D048B" w:rsidP="000D048B">
      <w:pPr>
        <w:pStyle w:val="BodyText"/>
      </w:pPr>
      <w:r w:rsidRPr="00CA4288">
        <w:t xml:space="preserve">See </w:t>
      </w:r>
      <w:r>
        <w:t>X.5 DCTM</w:t>
      </w:r>
      <w:r w:rsidRPr="00CA4288">
        <w:t xml:space="preserve"> Security Considerations </w:t>
      </w:r>
    </w:p>
    <w:p w14:paraId="5D0BDBA2" w14:textId="70D9C49C" w:rsidR="000C18A2" w:rsidRPr="00E008B6" w:rsidRDefault="000C18A2" w:rsidP="000C18A2">
      <w:pPr>
        <w:pStyle w:val="Heading2"/>
        <w:numPr>
          <w:ilvl w:val="0"/>
          <w:numId w:val="0"/>
        </w:numPr>
        <w:rPr>
          <w:noProof w:val="0"/>
        </w:rPr>
      </w:pPr>
      <w:bookmarkStart w:id="299" w:name="_Toc461437965"/>
      <w:r w:rsidRPr="00CA4288">
        <w:rPr>
          <w:noProof w:val="0"/>
        </w:rPr>
        <w:t>3.</w:t>
      </w:r>
      <w:r>
        <w:rPr>
          <w:noProof w:val="0"/>
        </w:rPr>
        <w:t>Y5</w:t>
      </w:r>
      <w:r w:rsidRPr="00CA4288">
        <w:rPr>
          <w:noProof w:val="0"/>
        </w:rPr>
        <w:t xml:space="preserve"> Provide Care </w:t>
      </w:r>
      <w:r>
        <w:rPr>
          <w:noProof w:val="0"/>
        </w:rPr>
        <w:t>Team</w:t>
      </w:r>
      <w:r w:rsidRPr="00CA4288">
        <w:rPr>
          <w:noProof w:val="0"/>
        </w:rPr>
        <w:t xml:space="preserve"> [PCC-</w:t>
      </w:r>
      <w:r>
        <w:rPr>
          <w:noProof w:val="0"/>
        </w:rPr>
        <w:t>Y5</w:t>
      </w:r>
      <w:r w:rsidRPr="00CA4288">
        <w:rPr>
          <w:noProof w:val="0"/>
        </w:rPr>
        <w:t>]</w:t>
      </w:r>
      <w:bookmarkEnd w:id="299"/>
    </w:p>
    <w:p w14:paraId="2AF5B2B0" w14:textId="14EBA051" w:rsidR="000C18A2" w:rsidRPr="00CA4288" w:rsidRDefault="000C18A2" w:rsidP="000C18A2">
      <w:pPr>
        <w:pStyle w:val="Heading3"/>
        <w:numPr>
          <w:ilvl w:val="0"/>
          <w:numId w:val="0"/>
        </w:numPr>
        <w:rPr>
          <w:noProof w:val="0"/>
        </w:rPr>
      </w:pPr>
      <w:bookmarkStart w:id="300" w:name="_Toc461437966"/>
      <w:r w:rsidRPr="00CA4288">
        <w:rPr>
          <w:noProof w:val="0"/>
        </w:rPr>
        <w:t>3.</w:t>
      </w:r>
      <w:r>
        <w:rPr>
          <w:noProof w:val="0"/>
        </w:rPr>
        <w:t>Y5</w:t>
      </w:r>
      <w:r w:rsidRPr="00CA4288">
        <w:rPr>
          <w:noProof w:val="0"/>
        </w:rPr>
        <w:t>.1 Scope</w:t>
      </w:r>
      <w:bookmarkEnd w:id="300"/>
    </w:p>
    <w:p w14:paraId="2ED4E5CD" w14:textId="2151E392" w:rsidR="000C18A2" w:rsidRPr="00CA4288" w:rsidRDefault="000C18A2" w:rsidP="000C18A2">
      <w:pPr>
        <w:pStyle w:val="BodyText"/>
      </w:pPr>
      <w:r w:rsidRPr="00CA4288">
        <w:t>This transaction is used to</w:t>
      </w:r>
      <w:r>
        <w:t xml:space="preserve"> provide an updated CareTeam</w:t>
      </w:r>
      <w:r w:rsidRPr="00CA4288">
        <w:t xml:space="preserve"> resource to a Care </w:t>
      </w:r>
      <w:r>
        <w:t>Team</w:t>
      </w:r>
      <w:r w:rsidRPr="00CA4288">
        <w:t xml:space="preserve"> Con</w:t>
      </w:r>
      <w:r>
        <w:t>tributor</w:t>
      </w:r>
      <w:r w:rsidRPr="00CA4288">
        <w:t xml:space="preserve"> that has subscribed to updates.</w:t>
      </w:r>
    </w:p>
    <w:p w14:paraId="3880B779" w14:textId="305702BC" w:rsidR="000C18A2" w:rsidRDefault="000C18A2" w:rsidP="000C18A2">
      <w:pPr>
        <w:pStyle w:val="Heading3"/>
        <w:numPr>
          <w:ilvl w:val="0"/>
          <w:numId w:val="0"/>
        </w:numPr>
        <w:rPr>
          <w:noProof w:val="0"/>
        </w:rPr>
      </w:pPr>
      <w:bookmarkStart w:id="301" w:name="_Toc461437967"/>
      <w:r w:rsidRPr="00CA4288">
        <w:rPr>
          <w:noProof w:val="0"/>
        </w:rPr>
        <w:t>3.</w:t>
      </w:r>
      <w:r>
        <w:rPr>
          <w:noProof w:val="0"/>
        </w:rPr>
        <w:t>Y5</w:t>
      </w:r>
      <w:r w:rsidRPr="00CA4288">
        <w:rPr>
          <w:noProof w:val="0"/>
        </w:rPr>
        <w:t>.2 Actor Roles</w:t>
      </w:r>
      <w:bookmarkEnd w:id="301"/>
    </w:p>
    <w:p w14:paraId="1510BCFE" w14:textId="2A727236" w:rsidR="000C18A2" w:rsidRPr="000C18A2" w:rsidRDefault="000C18A2" w:rsidP="000C18A2">
      <w:pPr>
        <w:pStyle w:val="BodyText"/>
      </w:pPr>
      <w:r w:rsidRPr="000C18A2">
        <mc:AlternateContent>
          <mc:Choice Requires="wps">
            <w:drawing>
              <wp:anchor distT="0" distB="0" distL="114300" distR="114300" simplePos="0" relativeHeight="251733504" behindDoc="0" locked="0" layoutInCell="1" allowOverlap="1" wp14:anchorId="5EE3111A" wp14:editId="457C8225">
                <wp:simplePos x="0" y="0"/>
                <wp:positionH relativeFrom="column">
                  <wp:posOffset>3180715</wp:posOffset>
                </wp:positionH>
                <wp:positionV relativeFrom="paragraph">
                  <wp:posOffset>542290</wp:posOffset>
                </wp:positionV>
                <wp:extent cx="314325" cy="340360"/>
                <wp:effectExtent l="0" t="0" r="0" b="0"/>
                <wp:wrapNone/>
                <wp:docPr id="4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5F9649" id="Line 157"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"/>
            </w:pict>
          </mc:Fallback>
        </mc:AlternateContent>
      </w:r>
      <w:r w:rsidRPr="000C18A2">
        <mc:AlternateContent>
          <mc:Choice Requires="wps">
            <w:drawing>
              <wp:anchor distT="0" distB="0" distL="114300" distR="114300" simplePos="0" relativeHeight="251732480" behindDoc="0" locked="0" layoutInCell="1" allowOverlap="1" wp14:anchorId="6CDE0181" wp14:editId="1E372B15">
                <wp:simplePos x="0" y="0"/>
                <wp:positionH relativeFrom="column">
                  <wp:posOffset>3092450</wp:posOffset>
                </wp:positionH>
                <wp:positionV relativeFrom="paragraph">
                  <wp:posOffset>85090</wp:posOffset>
                </wp:positionV>
                <wp:extent cx="1365250" cy="457200"/>
                <wp:effectExtent l="0" t="0" r="0" b="0"/>
                <wp:wrapNone/>
                <wp:docPr id="4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74357CDD" w14:textId="0994737F" w:rsidR="000C18A2" w:rsidRDefault="000C18A2" w:rsidP="000C18A2">
                            <w:pPr>
                              <w:rPr>
                                <w:sz w:val="18"/>
                              </w:rPr>
                            </w:pPr>
                            <w:r>
                              <w:rPr>
                                <w:sz w:val="18"/>
                              </w:rPr>
                              <w:t xml:space="preserve">Care </w:t>
                            </w:r>
                            <w:r>
                              <w:rPr>
                                <w:sz w:val="18"/>
                              </w:rPr>
                              <w:t>Team</w:t>
                            </w:r>
                            <w:r>
                              <w:rPr>
                                <w:sz w:val="18"/>
                              </w:rPr>
                              <w:t xml:space="preserve"> Contributor</w:t>
                            </w:r>
                          </w:p>
                          <w:p w14:paraId="43041788" w14:textId="77777777" w:rsidR="000C18A2" w:rsidRDefault="000C18A2" w:rsidP="000C18A2"/>
                          <w:p w14:paraId="0F078FF4" w14:textId="77777777" w:rsidR="000C18A2" w:rsidRDefault="000C18A2" w:rsidP="000C18A2">
                            <w:pPr>
                              <w:rPr>
                                <w:sz w:val="18"/>
                              </w:rPr>
                            </w:pPr>
                            <w:r>
                              <w:rPr>
                                <w:sz w:val="18"/>
                              </w:rPr>
                              <w:t>Actor DEF</w:t>
                            </w:r>
                          </w:p>
                        </w:txbxContent>
                      </wps:txbx>
                      <wps:bodyPr rot="0" vert="horz" wrap="square" lIns="91440" tIns="45720" rIns="91440" bIns="45720" anchor="t" anchorCtr="0" upright="1">
                        <a:noAutofit/>
                      </wps:bodyPr>
                    </wps:wsp>
                  </a:graphicData>
                </a:graphic>
              </wp:anchor>
            </w:drawing>
          </mc:Choice>
          <mc:Fallback>
            <w:pict>
              <v:shape w14:anchorId="6CDE0181" id="_x0000_s1087" type="#_x0000_t202" style="position:absolute;margin-left:243.5pt;margin-top:6.7pt;width:107.5pt;height:36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">
                <v:textbox>
                  <w:txbxContent>
                    <w:p w14:paraId="74357CDD" w14:textId="0994737F" w:rsidR="000C18A2" w:rsidRDefault="000C18A2" w:rsidP="000C18A2">
                      <w:pPr>
                        <w:rPr>
                          <w:sz w:val="18"/>
                        </w:rPr>
                      </w:pPr>
                      <w:r>
                        <w:rPr>
                          <w:sz w:val="18"/>
                        </w:rPr>
                        <w:t xml:space="preserve">Care </w:t>
                      </w:r>
                      <w:r>
                        <w:rPr>
                          <w:sz w:val="18"/>
                        </w:rPr>
                        <w:t>Team</w:t>
                      </w:r>
                      <w:r>
                        <w:rPr>
                          <w:sz w:val="18"/>
                        </w:rPr>
                        <w:t xml:space="preserve"> Contributor</w:t>
                      </w:r>
                    </w:p>
                    <w:p w14:paraId="43041788" w14:textId="77777777" w:rsidR="000C18A2" w:rsidRDefault="000C18A2" w:rsidP="000C18A2"/>
                    <w:p w14:paraId="0F078FF4" w14:textId="77777777" w:rsidR="000C18A2" w:rsidRDefault="000C18A2" w:rsidP="000C18A2">
                      <w:pPr>
                        <w:rPr>
                          <w:sz w:val="18"/>
                        </w:rPr>
                      </w:pPr>
                      <w:r>
                        <w:rPr>
                          <w:sz w:val="18"/>
                        </w:rPr>
                        <w:t>Actor DEF</w:t>
                      </w:r>
                    </w:p>
                  </w:txbxContent>
                </v:textbox>
              </v:shape>
            </w:pict>
          </mc:Fallback>
        </mc:AlternateContent>
      </w:r>
      <w:r w:rsidRPr="000C18A2">
        <mc:AlternateContent>
          <mc:Choice Requires="wps">
            <w:drawing>
              <wp:anchor distT="0" distB="0" distL="114300" distR="114300" simplePos="0" relativeHeight="251731456" behindDoc="0" locked="0" layoutInCell="1" allowOverlap="1" wp14:anchorId="0248340A" wp14:editId="7AE42A49">
                <wp:simplePos x="0" y="0"/>
                <wp:positionH relativeFrom="column">
                  <wp:posOffset>1933575</wp:posOffset>
                </wp:positionH>
                <wp:positionV relativeFrom="paragraph">
                  <wp:posOffset>542290</wp:posOffset>
                </wp:positionV>
                <wp:extent cx="352425" cy="340360"/>
                <wp:effectExtent l="0" t="0" r="0" b="0"/>
                <wp:wrapNone/>
                <wp:docPr id="43"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6584F8" id="Line 155"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"/>
            </w:pict>
          </mc:Fallback>
        </mc:AlternateContent>
      </w:r>
      <w:r w:rsidRPr="000C18A2">
        <mc:AlternateContent>
          <mc:Choice Requires="wps">
            <w:drawing>
              <wp:anchor distT="0" distB="0" distL="114300" distR="114300" simplePos="0" relativeHeight="251730432" behindDoc="0" locked="0" layoutInCell="1" allowOverlap="1" wp14:anchorId="35FC5D30" wp14:editId="0DBBDB99">
                <wp:simplePos x="0" y="0"/>
                <wp:positionH relativeFrom="column">
                  <wp:posOffset>1019175</wp:posOffset>
                </wp:positionH>
                <wp:positionV relativeFrom="paragraph">
                  <wp:posOffset>85090</wp:posOffset>
                </wp:positionV>
                <wp:extent cx="1339215" cy="457200"/>
                <wp:effectExtent l="0" t="0" r="0" b="0"/>
                <wp:wrapNone/>
                <wp:docPr id="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31140073" w14:textId="11A9938A" w:rsidR="000C18A2" w:rsidRDefault="000C18A2" w:rsidP="000C18A2">
                            <w:pPr>
                              <w:rPr>
                                <w:sz w:val="18"/>
                              </w:rPr>
                            </w:pPr>
                            <w:r>
                              <w:rPr>
                                <w:sz w:val="18"/>
                              </w:rPr>
                              <w:t xml:space="preserve">Care </w:t>
                            </w:r>
                            <w:r>
                              <w:rPr>
                                <w:sz w:val="18"/>
                              </w:rPr>
                              <w:t>Team</w:t>
                            </w:r>
                            <w:r>
                              <w:rPr>
                                <w:sz w:val="18"/>
                              </w:rPr>
                              <w:t xml:space="preserve"> Service</w:t>
                            </w:r>
                          </w:p>
                          <w:p w14:paraId="6761F9F7" w14:textId="77777777" w:rsidR="000C18A2" w:rsidRDefault="000C18A2" w:rsidP="000C18A2"/>
                          <w:p w14:paraId="34BF6FCB" w14:textId="77777777" w:rsidR="000C18A2" w:rsidRDefault="000C18A2" w:rsidP="000C18A2">
                            <w:pPr>
                              <w:rPr>
                                <w:sz w:val="18"/>
                              </w:rPr>
                            </w:pPr>
                            <w:r>
                              <w:rPr>
                                <w:sz w:val="18"/>
                              </w:rPr>
                              <w:t>Actor ABC</w:t>
                            </w:r>
                          </w:p>
                        </w:txbxContent>
                      </wps:txbx>
                      <wps:bodyPr rot="0" vert="horz" wrap="square" lIns="91440" tIns="45720" rIns="91440" bIns="45720" anchor="t" anchorCtr="0" upright="1">
                        <a:noAutofit/>
                      </wps:bodyPr>
                    </wps:wsp>
                  </a:graphicData>
                </a:graphic>
              </wp:anchor>
            </w:drawing>
          </mc:Choice>
          <mc:Fallback>
            <w:pict>
              <v:shape w14:anchorId="35FC5D30" id="_x0000_s1088" type="#_x0000_t202" style="position:absolute;margin-left:80.25pt;margin-top:6.7pt;width:105.45pt;height:36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">
                <v:textbox>
                  <w:txbxContent>
                    <w:p w14:paraId="31140073" w14:textId="11A9938A" w:rsidR="000C18A2" w:rsidRDefault="000C18A2" w:rsidP="000C18A2">
                      <w:pPr>
                        <w:rPr>
                          <w:sz w:val="18"/>
                        </w:rPr>
                      </w:pPr>
                      <w:r>
                        <w:rPr>
                          <w:sz w:val="18"/>
                        </w:rPr>
                        <w:t xml:space="preserve">Care </w:t>
                      </w:r>
                      <w:r>
                        <w:rPr>
                          <w:sz w:val="18"/>
                        </w:rPr>
                        <w:t>Team</w:t>
                      </w:r>
                      <w:r>
                        <w:rPr>
                          <w:sz w:val="18"/>
                        </w:rPr>
                        <w:t xml:space="preserve"> Service</w:t>
                      </w:r>
                    </w:p>
                    <w:p w14:paraId="6761F9F7" w14:textId="77777777" w:rsidR="000C18A2" w:rsidRDefault="000C18A2" w:rsidP="000C18A2"/>
                    <w:p w14:paraId="34BF6FCB" w14:textId="77777777" w:rsidR="000C18A2" w:rsidRDefault="000C18A2" w:rsidP="000C18A2">
                      <w:pPr>
                        <w:rPr>
                          <w:sz w:val="18"/>
                        </w:rPr>
                      </w:pPr>
                      <w:r>
                        <w:rPr>
                          <w:sz w:val="18"/>
                        </w:rPr>
                        <w:t>Actor ABC</w:t>
                      </w:r>
                    </w:p>
                  </w:txbxContent>
                </v:textbox>
              </v:shape>
            </w:pict>
          </mc:Fallback>
        </mc:AlternateContent>
      </w:r>
    </w:p>
    <w:p w14:paraId="300E15EC" w14:textId="77777777" w:rsidR="000D048B" w:rsidRPr="00CA4288" w:rsidRDefault="000D048B" w:rsidP="000D048B">
      <w:pPr>
        <w:pStyle w:val="BodyText"/>
      </w:pPr>
    </w:p>
    <w:p w14:paraId="0FA6CB4C" w14:textId="77777777" w:rsidR="000D048B" w:rsidRPr="00CA4288" w:rsidRDefault="000D048B" w:rsidP="00A71D47">
      <w:pPr>
        <w:pStyle w:val="BodyText"/>
      </w:pPr>
    </w:p>
    <w:p w14:paraId="65AE712F" w14:textId="7D3D4536" w:rsidR="000C18A2" w:rsidRDefault="000C18A2" w:rsidP="00A71D47">
      <w:r w:rsidRPr="000C18A2">
        <mc:AlternateContent>
          <mc:Choice Requires="wps">
            <w:drawing>
              <wp:anchor distT="0" distB="0" distL="114300" distR="114300" simplePos="0" relativeHeight="251729408" behindDoc="0" locked="0" layoutInCell="1" allowOverlap="1" wp14:anchorId="439711CC" wp14:editId="0B259F02">
                <wp:simplePos x="0" y="0"/>
                <wp:positionH relativeFrom="column">
                  <wp:posOffset>2114550</wp:posOffset>
                </wp:positionH>
                <wp:positionV relativeFrom="paragraph">
                  <wp:posOffset>60960</wp:posOffset>
                </wp:positionV>
                <wp:extent cx="1276350" cy="490220"/>
                <wp:effectExtent l="0" t="0" r="19050" b="24130"/>
                <wp:wrapNone/>
                <wp:docPr id="41"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34D19492" w14:textId="1E9A0D3B" w:rsidR="000C18A2" w:rsidRDefault="000C18A2" w:rsidP="000C18A2">
                            <w:pPr>
                              <w:jc w:val="center"/>
                              <w:rPr>
                                <w:sz w:val="18"/>
                              </w:rPr>
                            </w:pPr>
                            <w:r>
                              <w:rPr>
                                <w:sz w:val="18"/>
                              </w:rPr>
                              <w:t xml:space="preserve">Provide Care </w:t>
                            </w:r>
                            <w:r>
                              <w:rPr>
                                <w:sz w:val="18"/>
                              </w:rPr>
                              <w:t>Team [PCC-Y5</w:t>
                            </w:r>
                            <w:r>
                              <w:rPr>
                                <w:sz w:val="18"/>
                              </w:rPr>
                              <w:t>]</w:t>
                            </w:r>
                          </w:p>
                          <w:p w14:paraId="673D85B2" w14:textId="77777777" w:rsidR="000C18A2" w:rsidRDefault="000C18A2" w:rsidP="000C18A2"/>
                          <w:p w14:paraId="3E3EE3A4" w14:textId="77777777" w:rsidR="000C18A2" w:rsidRDefault="000C18A2" w:rsidP="000C18A2">
                            <w:pPr>
                              <w:jc w:val="center"/>
                              <w:rPr>
                                <w:sz w:val="18"/>
                              </w:rPr>
                            </w:pPr>
                            <w:r>
                              <w:rPr>
                                <w:sz w:val="18"/>
                              </w:rPr>
                              <w:t>Transaction Name [DOM-#]</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39711CC" id="_x0000_s1089" style="position:absolute;margin-left:166.5pt;margin-top:4.8pt;width:100.5pt;height:38.6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">
                <v:textbox inset="0,.72pt,0,.72pt">
                  <w:txbxContent>
                    <w:p w14:paraId="34D19492" w14:textId="1E9A0D3B" w:rsidR="000C18A2" w:rsidRDefault="000C18A2" w:rsidP="000C18A2">
                      <w:pPr>
                        <w:jc w:val="center"/>
                        <w:rPr>
                          <w:sz w:val="18"/>
                        </w:rPr>
                      </w:pPr>
                      <w:r>
                        <w:rPr>
                          <w:sz w:val="18"/>
                        </w:rPr>
                        <w:t xml:space="preserve">Provide Care </w:t>
                      </w:r>
                      <w:r>
                        <w:rPr>
                          <w:sz w:val="18"/>
                        </w:rPr>
                        <w:t>Team [PCC-Y5</w:t>
                      </w:r>
                      <w:r>
                        <w:rPr>
                          <w:sz w:val="18"/>
                        </w:rPr>
                        <w:t>]</w:t>
                      </w:r>
                    </w:p>
                    <w:p w14:paraId="673D85B2" w14:textId="77777777" w:rsidR="000C18A2" w:rsidRDefault="000C18A2" w:rsidP="000C18A2"/>
                    <w:p w14:paraId="3E3EE3A4" w14:textId="77777777" w:rsidR="000C18A2" w:rsidRDefault="000C18A2" w:rsidP="000C18A2">
                      <w:pPr>
                        <w:jc w:val="center"/>
                        <w:rPr>
                          <w:sz w:val="18"/>
                        </w:rPr>
                      </w:pPr>
                      <w:r>
                        <w:rPr>
                          <w:sz w:val="18"/>
                        </w:rPr>
                        <w:t>Transaction Name [DOM-#]</w:t>
                      </w:r>
                    </w:p>
                  </w:txbxContent>
                </v:textbox>
              </v:oval>
            </w:pict>
          </mc:Fallback>
        </mc:AlternateContent>
      </w:r>
    </w:p>
    <w:p w14:paraId="329526DF" w14:textId="7909DF0D" w:rsidR="000C18A2" w:rsidRDefault="000C18A2" w:rsidP="000C18A2"/>
    <w:p w14:paraId="74264211" w14:textId="1CDDC2CB" w:rsidR="000C18A2" w:rsidRPr="00CA4288" w:rsidRDefault="000C18A2" w:rsidP="000C18A2">
      <w:pPr>
        <w:pStyle w:val="FigureTitle"/>
      </w:pPr>
      <w:r w:rsidRPr="00CA4288">
        <w:t>Figure 3.</w:t>
      </w:r>
      <w:r>
        <w:t>Y5</w:t>
      </w:r>
      <w:r w:rsidRPr="00CA4288">
        <w:t>.2-1: Use Case Diagram</w:t>
      </w:r>
    </w:p>
    <w:p w14:paraId="7AC170B8" w14:textId="77777777" w:rsidR="000C18A2" w:rsidRPr="00CA4288" w:rsidRDefault="000C18A2" w:rsidP="000C18A2">
      <w:pPr>
        <w:pStyle w:val="BodyText"/>
      </w:pPr>
    </w:p>
    <w:p w14:paraId="6A0E4E6F" w14:textId="33FB1CE0" w:rsidR="000C18A2" w:rsidRDefault="000C18A2" w:rsidP="000C18A2">
      <w:pPr>
        <w:pStyle w:val="TableTitle"/>
      </w:pPr>
      <w:r w:rsidRPr="00CA4288">
        <w:t>Table 3.</w:t>
      </w:r>
      <w:r>
        <w:t>Y5</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18A2" w:rsidRPr="00CA4288" w14:paraId="6CE32371" w14:textId="77777777" w:rsidTr="00BF0909">
        <w:tc>
          <w:tcPr>
            <w:tcW w:w="1008" w:type="dxa"/>
            <w:shd w:val="clear" w:color="auto" w:fill="auto"/>
          </w:tcPr>
          <w:p w14:paraId="45B29474" w14:textId="77777777" w:rsidR="000C18A2" w:rsidRPr="00CA4288" w:rsidRDefault="000C18A2" w:rsidP="00BF0909">
            <w:pPr>
              <w:pStyle w:val="BodyText"/>
              <w:rPr>
                <w:b/>
              </w:rPr>
            </w:pPr>
            <w:r w:rsidRPr="00CA4288">
              <w:rPr>
                <w:b/>
              </w:rPr>
              <w:t>Actor:</w:t>
            </w:r>
          </w:p>
        </w:tc>
        <w:tc>
          <w:tcPr>
            <w:tcW w:w="8568" w:type="dxa"/>
            <w:shd w:val="clear" w:color="auto" w:fill="auto"/>
          </w:tcPr>
          <w:p w14:paraId="6EF5F5C9" w14:textId="13336D2D" w:rsidR="000C18A2" w:rsidRPr="00CA4288" w:rsidRDefault="000C18A2" w:rsidP="00BF0909">
            <w:pPr>
              <w:pStyle w:val="BodyText"/>
            </w:pPr>
            <w:r w:rsidRPr="00CA4288">
              <w:t xml:space="preserve">Care </w:t>
            </w:r>
            <w:r>
              <w:t>Team</w:t>
            </w:r>
            <w:r w:rsidRPr="00CA4288">
              <w:t xml:space="preserve"> Service</w:t>
            </w:r>
          </w:p>
        </w:tc>
      </w:tr>
      <w:tr w:rsidR="000C18A2" w:rsidRPr="00CA4288" w14:paraId="0D259116" w14:textId="77777777" w:rsidTr="00BF0909">
        <w:tc>
          <w:tcPr>
            <w:tcW w:w="1008" w:type="dxa"/>
            <w:shd w:val="clear" w:color="auto" w:fill="auto"/>
          </w:tcPr>
          <w:p w14:paraId="60D396F7" w14:textId="77777777" w:rsidR="000C18A2" w:rsidRPr="00CA4288" w:rsidRDefault="000C18A2" w:rsidP="00BF0909">
            <w:pPr>
              <w:pStyle w:val="BodyText"/>
              <w:rPr>
                <w:b/>
              </w:rPr>
            </w:pPr>
            <w:r w:rsidRPr="00CA4288">
              <w:rPr>
                <w:b/>
              </w:rPr>
              <w:t>Role:</w:t>
            </w:r>
          </w:p>
        </w:tc>
        <w:tc>
          <w:tcPr>
            <w:tcW w:w="8568" w:type="dxa"/>
            <w:shd w:val="clear" w:color="auto" w:fill="auto"/>
          </w:tcPr>
          <w:p w14:paraId="305377BE" w14:textId="361FBDA3" w:rsidR="000C18A2" w:rsidRPr="00CA4288" w:rsidRDefault="000C18A2" w:rsidP="00BF0909">
            <w:pPr>
              <w:pStyle w:val="BodyText"/>
            </w:pPr>
            <w:r w:rsidRPr="00CA4288">
              <w:t xml:space="preserve">The Care </w:t>
            </w:r>
            <w:r>
              <w:t>Team</w:t>
            </w:r>
            <w:r w:rsidRPr="00CA4288">
              <w:t xml:space="preserve"> Service</w:t>
            </w:r>
            <w:r>
              <w:t xml:space="preserve"> provides updated CareTeam</w:t>
            </w:r>
            <w:r w:rsidRPr="00CA4288">
              <w:t xml:space="preserve"> resources to subscribed Care </w:t>
            </w:r>
            <w:r>
              <w:t>Team</w:t>
            </w:r>
            <w:r w:rsidRPr="00CA4288">
              <w:t xml:space="preserve"> Con</w:t>
            </w:r>
            <w:r>
              <w:t>tributor</w:t>
            </w:r>
            <w:r w:rsidRPr="00CA4288">
              <w:t>s.</w:t>
            </w:r>
          </w:p>
        </w:tc>
      </w:tr>
      <w:tr w:rsidR="000C18A2" w:rsidRPr="00CA4288" w14:paraId="45B621A3" w14:textId="77777777" w:rsidTr="00BF0909">
        <w:tc>
          <w:tcPr>
            <w:tcW w:w="1008" w:type="dxa"/>
            <w:shd w:val="clear" w:color="auto" w:fill="auto"/>
          </w:tcPr>
          <w:p w14:paraId="753BC365" w14:textId="77777777" w:rsidR="000C18A2" w:rsidRPr="00CA4288" w:rsidRDefault="000C18A2" w:rsidP="00BF0909">
            <w:pPr>
              <w:pStyle w:val="BodyText"/>
              <w:rPr>
                <w:b/>
              </w:rPr>
            </w:pPr>
            <w:r w:rsidRPr="00CA4288">
              <w:rPr>
                <w:b/>
              </w:rPr>
              <w:t>Actor:</w:t>
            </w:r>
          </w:p>
        </w:tc>
        <w:tc>
          <w:tcPr>
            <w:tcW w:w="8568" w:type="dxa"/>
            <w:shd w:val="clear" w:color="auto" w:fill="auto"/>
          </w:tcPr>
          <w:p w14:paraId="10C3E1B2" w14:textId="013D77DA" w:rsidR="000C18A2" w:rsidRPr="00CA4288" w:rsidRDefault="000C18A2" w:rsidP="00BF0909">
            <w:pPr>
              <w:pStyle w:val="BodyText"/>
            </w:pPr>
            <w:r w:rsidRPr="00CA4288">
              <w:t xml:space="preserve">Care </w:t>
            </w:r>
            <w:r>
              <w:t>Team</w:t>
            </w:r>
            <w:r w:rsidRPr="00CA4288">
              <w:t xml:space="preserve"> Con</w:t>
            </w:r>
            <w:r>
              <w:t>tributor</w:t>
            </w:r>
          </w:p>
        </w:tc>
      </w:tr>
      <w:tr w:rsidR="000C18A2" w:rsidRPr="00CA4288" w14:paraId="740EB98B" w14:textId="77777777" w:rsidTr="00BF0909">
        <w:tc>
          <w:tcPr>
            <w:tcW w:w="1008" w:type="dxa"/>
            <w:shd w:val="clear" w:color="auto" w:fill="auto"/>
          </w:tcPr>
          <w:p w14:paraId="773537FD" w14:textId="77777777" w:rsidR="000C18A2" w:rsidRPr="00CA4288" w:rsidRDefault="000C18A2" w:rsidP="00BF0909">
            <w:pPr>
              <w:pStyle w:val="BodyText"/>
              <w:rPr>
                <w:b/>
              </w:rPr>
            </w:pPr>
            <w:r w:rsidRPr="00CA4288">
              <w:rPr>
                <w:b/>
              </w:rPr>
              <w:t>Role:</w:t>
            </w:r>
          </w:p>
        </w:tc>
        <w:tc>
          <w:tcPr>
            <w:tcW w:w="8568" w:type="dxa"/>
            <w:shd w:val="clear" w:color="auto" w:fill="auto"/>
          </w:tcPr>
          <w:p w14:paraId="4FB1D394" w14:textId="3A9B07F5" w:rsidR="000C18A2" w:rsidRPr="00CA4288" w:rsidRDefault="000C18A2" w:rsidP="00BF0909">
            <w:pPr>
              <w:pStyle w:val="BodyText"/>
            </w:pPr>
            <w:r w:rsidRPr="00CA4288">
              <w:t xml:space="preserve">The Care </w:t>
            </w:r>
            <w:r>
              <w:t>Team</w:t>
            </w:r>
            <w:r w:rsidRPr="00CA4288">
              <w:t xml:space="preserve"> Con</w:t>
            </w:r>
            <w:r>
              <w:t>tributor</w:t>
            </w:r>
            <w:r w:rsidRPr="00CA4288">
              <w:t xml:space="preserve"> that has subscribed to care </w:t>
            </w:r>
            <w:r>
              <w:t>team</w:t>
            </w:r>
            <w:r w:rsidRPr="00CA4288">
              <w:t xml:space="preserve"> updates rece</w:t>
            </w:r>
            <w:r>
              <w:t>ives updates of changed CareTeam</w:t>
            </w:r>
            <w:r w:rsidRPr="00CA4288">
              <w:t xml:space="preserve"> resources.</w:t>
            </w:r>
          </w:p>
        </w:tc>
      </w:tr>
    </w:tbl>
    <w:p w14:paraId="38954D62" w14:textId="09161CD6" w:rsidR="000C18A2" w:rsidRPr="00CA4288" w:rsidRDefault="000C18A2" w:rsidP="000C18A2">
      <w:pPr>
        <w:pStyle w:val="Heading3"/>
        <w:numPr>
          <w:ilvl w:val="0"/>
          <w:numId w:val="0"/>
        </w:numPr>
        <w:rPr>
          <w:noProof w:val="0"/>
        </w:rPr>
      </w:pPr>
      <w:bookmarkStart w:id="302" w:name="_Toc461437968"/>
      <w:r w:rsidRPr="00CA4288">
        <w:rPr>
          <w:noProof w:val="0"/>
        </w:rPr>
        <w:t>3.</w:t>
      </w:r>
      <w:r>
        <w:rPr>
          <w:noProof w:val="0"/>
        </w:rPr>
        <w:t>Y5</w:t>
      </w:r>
      <w:r w:rsidRPr="00CA4288">
        <w:rPr>
          <w:noProof w:val="0"/>
        </w:rPr>
        <w:t>.3 Referenced Standards</w:t>
      </w:r>
      <w:bookmarkEnd w:id="302"/>
    </w:p>
    <w:p w14:paraId="52C67BD9" w14:textId="0C0DAA40" w:rsidR="000C18A2" w:rsidRDefault="000C18A2" w:rsidP="000C18A2">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t>STU ??</w:t>
      </w:r>
    </w:p>
    <w:p w14:paraId="6736DF48" w14:textId="44922069" w:rsidR="000C18A2" w:rsidRDefault="000C18A2" w:rsidP="000C18A2">
      <w:pPr>
        <w:pStyle w:val="Heading3"/>
        <w:numPr>
          <w:ilvl w:val="0"/>
          <w:numId w:val="0"/>
        </w:numPr>
        <w:rPr>
          <w:noProof w:val="0"/>
        </w:rPr>
      </w:pPr>
      <w:bookmarkStart w:id="303" w:name="_Toc461437969"/>
      <w:r w:rsidRPr="00CA4288">
        <w:rPr>
          <w:noProof w:val="0"/>
        </w:rPr>
        <w:t>3.</w:t>
      </w:r>
      <w:r>
        <w:rPr>
          <w:noProof w:val="0"/>
        </w:rPr>
        <w:t>Y5</w:t>
      </w:r>
      <w:r w:rsidRPr="00CA4288">
        <w:rPr>
          <w:noProof w:val="0"/>
        </w:rPr>
        <w:t>.4 Interaction Diagram</w:t>
      </w:r>
      <w:bookmarkEnd w:id="303"/>
    </w:p>
    <w:p w14:paraId="3814CBB9" w14:textId="40EE0D7B" w:rsidR="000C18A2" w:rsidRPr="000C18A2" w:rsidRDefault="000C18A2" w:rsidP="000C18A2">
      <w:pPr>
        <w:pStyle w:val="BodyText"/>
      </w:pPr>
      <w:r w:rsidRPr="000C18A2">
        <mc:AlternateContent>
          <mc:Choice Requires="wps">
            <w:drawing>
              <wp:anchor distT="0" distB="0" distL="114300" distR="114300" simplePos="0" relativeHeight="251735552" behindDoc="0" locked="0" layoutInCell="1" allowOverlap="1" wp14:anchorId="34C8C090" wp14:editId="7DE23A56">
                <wp:simplePos x="0" y="0"/>
                <wp:positionH relativeFrom="column">
                  <wp:posOffset>1171575</wp:posOffset>
                </wp:positionH>
                <wp:positionV relativeFrom="paragraph">
                  <wp:posOffset>26670</wp:posOffset>
                </wp:positionV>
                <wp:extent cx="914400" cy="534670"/>
                <wp:effectExtent l="0" t="0" r="0" b="0"/>
                <wp:wrapNone/>
                <wp:docPr id="4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E5CCA" w14:textId="0ACA82A3" w:rsidR="000C18A2" w:rsidRPr="007C1AAC" w:rsidRDefault="000C18A2" w:rsidP="000C18A2">
                            <w:pPr>
                              <w:jc w:val="center"/>
                              <w:rPr>
                                <w:sz w:val="22"/>
                                <w:szCs w:val="22"/>
                              </w:rPr>
                            </w:pPr>
                            <w:r>
                              <w:rPr>
                                <w:sz w:val="22"/>
                                <w:szCs w:val="22"/>
                              </w:rPr>
                              <w:t xml:space="preserve">Care </w:t>
                            </w:r>
                            <w:r>
                              <w:rPr>
                                <w:sz w:val="22"/>
                                <w:szCs w:val="22"/>
                              </w:rPr>
                              <w:t>Team</w:t>
                            </w:r>
                            <w:r>
                              <w:rPr>
                                <w:sz w:val="22"/>
                                <w:szCs w:val="22"/>
                              </w:rPr>
                              <w:t xml:space="preserve"> Service</w:t>
                            </w:r>
                          </w:p>
                          <w:p w14:paraId="055ABBEE" w14:textId="77777777" w:rsidR="000C18A2" w:rsidRDefault="000C18A2" w:rsidP="000C18A2"/>
                          <w:p w14:paraId="04E84765" w14:textId="77777777" w:rsidR="000C18A2" w:rsidRPr="007C1AAC" w:rsidRDefault="000C18A2" w:rsidP="000C18A2">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a:graphicData>
                </a:graphic>
              </wp:anchor>
            </w:drawing>
          </mc:Choice>
          <mc:Fallback>
            <w:pict>
              <v:shape w14:anchorId="34C8C090" id="_x0000_s1090" type="#_x0000_t202" style="position:absolute;margin-left:92.25pt;margin-top:2.1pt;width:1in;height:42.1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cLhg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" stroked="f">
                <v:textbox>
                  <w:txbxContent>
                    <w:p w14:paraId="7B9E5CCA" w14:textId="0ACA82A3" w:rsidR="000C18A2" w:rsidRPr="007C1AAC" w:rsidRDefault="000C18A2" w:rsidP="000C18A2">
                      <w:pPr>
                        <w:jc w:val="center"/>
                        <w:rPr>
                          <w:sz w:val="22"/>
                          <w:szCs w:val="22"/>
                        </w:rPr>
                      </w:pPr>
                      <w:r>
                        <w:rPr>
                          <w:sz w:val="22"/>
                          <w:szCs w:val="22"/>
                        </w:rPr>
                        <w:t xml:space="preserve">Care </w:t>
                      </w:r>
                      <w:r>
                        <w:rPr>
                          <w:sz w:val="22"/>
                          <w:szCs w:val="22"/>
                        </w:rPr>
                        <w:t>Team</w:t>
                      </w:r>
                      <w:r>
                        <w:rPr>
                          <w:sz w:val="22"/>
                          <w:szCs w:val="22"/>
                        </w:rPr>
                        <w:t xml:space="preserve"> Service</w:t>
                      </w:r>
                    </w:p>
                    <w:p w14:paraId="055ABBEE" w14:textId="77777777" w:rsidR="000C18A2" w:rsidRDefault="000C18A2" w:rsidP="000C18A2"/>
                    <w:p w14:paraId="04E84765" w14:textId="77777777" w:rsidR="000C18A2" w:rsidRPr="007C1AAC" w:rsidRDefault="000C18A2" w:rsidP="000C18A2">
                      <w:pPr>
                        <w:jc w:val="center"/>
                        <w:rPr>
                          <w:sz w:val="22"/>
                          <w:szCs w:val="22"/>
                        </w:rPr>
                      </w:pPr>
                      <w:r w:rsidRPr="007C1AAC">
                        <w:rPr>
                          <w:sz w:val="22"/>
                          <w:szCs w:val="22"/>
                        </w:rPr>
                        <w:t>A</w:t>
                      </w:r>
                      <w:r>
                        <w:rPr>
                          <w:sz w:val="22"/>
                          <w:szCs w:val="22"/>
                        </w:rPr>
                        <w:t>ctor A</w:t>
                      </w:r>
                    </w:p>
                  </w:txbxContent>
                </v:textbox>
              </v:shape>
            </w:pict>
          </mc:Fallback>
        </mc:AlternateContent>
      </w:r>
      <w:r w:rsidRPr="000C18A2">
        <mc:AlternateContent>
          <mc:Choice Requires="wps">
            <w:drawing>
              <wp:anchor distT="0" distB="0" distL="114300" distR="114300" simplePos="0" relativeHeight="251736576" behindDoc="0" locked="0" layoutInCell="1" allowOverlap="1" wp14:anchorId="771144D3" wp14:editId="016E41E2">
                <wp:simplePos x="0" y="0"/>
                <wp:positionH relativeFrom="column">
                  <wp:posOffset>1635760</wp:posOffset>
                </wp:positionH>
                <wp:positionV relativeFrom="paragraph">
                  <wp:posOffset>488950</wp:posOffset>
                </wp:positionV>
                <wp:extent cx="635" cy="1280160"/>
                <wp:effectExtent l="0" t="0" r="0" b="0"/>
                <wp:wrapNone/>
                <wp:docPr id="4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2D64893" id="Line 161"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Y3OM8iUCAABFBAAADgAAAAAAAAAAAAAAAAAuAgAAZHJzL2Uyb0Rv&#10;Yy54bWxQSwECLQAUAAYACAAAACEA9Fxb+98AAAAKAQAADwAAAAAAAAAAAAAAAAB/BAAAZHJzL2Rv&#10;d25yZXYueG1sUEsFBgAAAAAEAAQA8wAAAIsFAAAAAA==&#10;">
                <v:stroke dashstyle="dash"/>
              </v:line>
            </w:pict>
          </mc:Fallback>
        </mc:AlternateContent>
      </w:r>
      <w:r w:rsidRPr="000C18A2">
        <mc:AlternateContent>
          <mc:Choice Requires="wps">
            <w:drawing>
              <wp:anchor distT="0" distB="0" distL="114300" distR="114300" simplePos="0" relativeHeight="251737600" behindDoc="0" locked="0" layoutInCell="1" allowOverlap="1" wp14:anchorId="0FF00073" wp14:editId="4A678BE2">
                <wp:simplePos x="0" y="0"/>
                <wp:positionH relativeFrom="column">
                  <wp:posOffset>2164080</wp:posOffset>
                </wp:positionH>
                <wp:positionV relativeFrom="paragraph">
                  <wp:posOffset>563245</wp:posOffset>
                </wp:positionV>
                <wp:extent cx="1221105" cy="286385"/>
                <wp:effectExtent l="0" t="0" r="0" b="0"/>
                <wp:wrapNone/>
                <wp:docPr id="4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8966" w14:textId="483B4317" w:rsidR="000C18A2" w:rsidRPr="007C1AAC" w:rsidRDefault="000C18A2" w:rsidP="000C18A2">
                            <w:pPr>
                              <w:rPr>
                                <w:sz w:val="22"/>
                                <w:szCs w:val="22"/>
                              </w:rPr>
                            </w:pPr>
                            <w:r>
                              <w:rPr>
                                <w:sz w:val="22"/>
                                <w:szCs w:val="22"/>
                              </w:rPr>
                              <w:t xml:space="preserve">Provide Care </w:t>
                            </w:r>
                            <w:r>
                              <w:rPr>
                                <w:sz w:val="22"/>
                                <w:szCs w:val="22"/>
                              </w:rPr>
                              <w:t>Team</w:t>
                            </w:r>
                            <w:r>
                              <w:rPr>
                                <w:sz w:val="22"/>
                                <w:szCs w:val="22"/>
                              </w:rPr>
                              <w:t xml:space="preserve"> </w:t>
                            </w:r>
                          </w:p>
                          <w:p w14:paraId="20930D49" w14:textId="77777777" w:rsidR="000C18A2" w:rsidRDefault="000C18A2" w:rsidP="000C18A2"/>
                          <w:p w14:paraId="44716D54" w14:textId="77777777" w:rsidR="000C18A2" w:rsidRPr="007C1AAC" w:rsidRDefault="000C18A2" w:rsidP="000C18A2">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a:graphicData>
                </a:graphic>
              </wp:anchor>
            </w:drawing>
          </mc:Choice>
          <mc:Fallback>
            <w:pict>
              <v:shape w14:anchorId="0FF00073" id="_x0000_s1091" type="#_x0000_t202" style="position:absolute;margin-left:170.4pt;margin-top:44.35pt;width:96.15pt;height:22.5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LswIAALQ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" filled="f" stroked="f">
                <v:textbox inset="0,0,0,0">
                  <w:txbxContent>
                    <w:p w14:paraId="67BB8966" w14:textId="483B4317" w:rsidR="000C18A2" w:rsidRPr="007C1AAC" w:rsidRDefault="000C18A2" w:rsidP="000C18A2">
                      <w:pPr>
                        <w:rPr>
                          <w:sz w:val="22"/>
                          <w:szCs w:val="22"/>
                        </w:rPr>
                      </w:pPr>
                      <w:r>
                        <w:rPr>
                          <w:sz w:val="22"/>
                          <w:szCs w:val="22"/>
                        </w:rPr>
                        <w:t xml:space="preserve">Provide Care </w:t>
                      </w:r>
                      <w:r>
                        <w:rPr>
                          <w:sz w:val="22"/>
                          <w:szCs w:val="22"/>
                        </w:rPr>
                        <w:t>Team</w:t>
                      </w:r>
                      <w:r>
                        <w:rPr>
                          <w:sz w:val="22"/>
                          <w:szCs w:val="22"/>
                        </w:rPr>
                        <w:t xml:space="preserve"> </w:t>
                      </w:r>
                    </w:p>
                    <w:p w14:paraId="20930D49" w14:textId="77777777" w:rsidR="000C18A2" w:rsidRDefault="000C18A2" w:rsidP="000C18A2"/>
                    <w:p w14:paraId="44716D54" w14:textId="77777777" w:rsidR="000C18A2" w:rsidRPr="007C1AAC" w:rsidRDefault="000C18A2" w:rsidP="000C18A2">
                      <w:pPr>
                        <w:rPr>
                          <w:sz w:val="22"/>
                          <w:szCs w:val="22"/>
                        </w:rPr>
                      </w:pPr>
                      <w:r>
                        <w:rPr>
                          <w:sz w:val="22"/>
                          <w:szCs w:val="22"/>
                        </w:rPr>
                        <w:t xml:space="preserve">Message </w:t>
                      </w:r>
                      <w:r w:rsidRPr="007C1AAC">
                        <w:rPr>
                          <w:sz w:val="22"/>
                          <w:szCs w:val="22"/>
                        </w:rPr>
                        <w:t>1</w:t>
                      </w:r>
                    </w:p>
                  </w:txbxContent>
                </v:textbox>
              </v:shape>
            </w:pict>
          </mc:Fallback>
        </mc:AlternateContent>
      </w:r>
      <w:r w:rsidRPr="000C18A2">
        <mc:AlternateContent>
          <mc:Choice Requires="wps">
            <w:drawing>
              <wp:anchor distT="0" distB="0" distL="114300" distR="114300" simplePos="0" relativeHeight="251738624" behindDoc="0" locked="0" layoutInCell="1" allowOverlap="1" wp14:anchorId="1A47DDA2" wp14:editId="30F1E193">
                <wp:simplePos x="0" y="0"/>
                <wp:positionH relativeFrom="column">
                  <wp:posOffset>3844925</wp:posOffset>
                </wp:positionH>
                <wp:positionV relativeFrom="paragraph">
                  <wp:posOffset>466090</wp:posOffset>
                </wp:positionV>
                <wp:extent cx="635" cy="1230630"/>
                <wp:effectExtent l="0" t="0" r="0" b="0"/>
                <wp:wrapNone/>
                <wp:docPr id="4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06D5F8" id="Line 163"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jDIwIAAEU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">
                <v:stroke dashstyle="dash"/>
              </v:line>
            </w:pict>
          </mc:Fallback>
        </mc:AlternateContent>
      </w:r>
      <w:r w:rsidRPr="000C18A2">
        <mc:AlternateContent>
          <mc:Choice Requires="wps">
            <w:drawing>
              <wp:anchor distT="0" distB="0" distL="114300" distR="114300" simplePos="0" relativeHeight="251739648" behindDoc="0" locked="0" layoutInCell="1" allowOverlap="1" wp14:anchorId="08EBF72C" wp14:editId="3DD1B3F7">
                <wp:simplePos x="0" y="0"/>
                <wp:positionH relativeFrom="column">
                  <wp:posOffset>1564005</wp:posOffset>
                </wp:positionH>
                <wp:positionV relativeFrom="paragraph">
                  <wp:posOffset>647065</wp:posOffset>
                </wp:positionV>
                <wp:extent cx="169545" cy="853440"/>
                <wp:effectExtent l="0" t="0" r="0" b="0"/>
                <wp:wrapNone/>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4B2026" id="Rectangle 164" o:spid="_x0000_s1026" style="position:absolute;margin-left:123.15pt;margin-top:50.95pt;width:13.35pt;height:67.2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"/>
            </w:pict>
          </mc:Fallback>
        </mc:AlternateContent>
      </w:r>
      <w:r w:rsidRPr="000C18A2">
        <mc:AlternateContent>
          <mc:Choice Requires="wps">
            <w:drawing>
              <wp:anchor distT="0" distB="0" distL="114300" distR="114300" simplePos="0" relativeHeight="251740672" behindDoc="0" locked="0" layoutInCell="1" allowOverlap="1" wp14:anchorId="4FC598D0" wp14:editId="47205109">
                <wp:simplePos x="0" y="0"/>
                <wp:positionH relativeFrom="column">
                  <wp:posOffset>3752850</wp:posOffset>
                </wp:positionH>
                <wp:positionV relativeFrom="paragraph">
                  <wp:posOffset>647065</wp:posOffset>
                </wp:positionV>
                <wp:extent cx="203835" cy="868045"/>
                <wp:effectExtent l="0" t="0" r="0" b="0"/>
                <wp:wrapNone/>
                <wp:docPr id="5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CF4FBC" id="Rectangle 165" o:spid="_x0000_s1026" style="position:absolute;margin-left:295.5pt;margin-top:50.95pt;width:16.05pt;height:68.3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HAIwIAAD4EAAAOAAAAZHJzL2Uyb0RvYy54bWysU9uO0zAQfUfiHyy/0yTdpnS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"/>
            </w:pict>
          </mc:Fallback>
        </mc:AlternateContent>
      </w:r>
      <w:r w:rsidRPr="000C18A2">
        <mc:AlternateContent>
          <mc:Choice Requires="wps">
            <w:drawing>
              <wp:anchor distT="0" distB="0" distL="114300" distR="114300" simplePos="0" relativeHeight="251741696" behindDoc="0" locked="0" layoutInCell="1" allowOverlap="1" wp14:anchorId="6DDE2DF8" wp14:editId="54BF39FC">
                <wp:simplePos x="0" y="0"/>
                <wp:positionH relativeFrom="column">
                  <wp:posOffset>1744980</wp:posOffset>
                </wp:positionH>
                <wp:positionV relativeFrom="paragraph">
                  <wp:posOffset>829945</wp:posOffset>
                </wp:positionV>
                <wp:extent cx="2007870" cy="0"/>
                <wp:effectExtent l="0" t="0" r="0" b="0"/>
                <wp:wrapNone/>
                <wp:docPr id="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AB7A758" id="Line 166"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weYaRI&#10;Bz3aCMVRNpmE4vTGFWBTqa0N6dGTejIbTX84pHTVErXnkeTz2YBjFjySVy7h4gyE2PVfNQMbcvA6&#10;VurU2C5AQg3QKTbkfG8IP3lE4SN0eDqbQt/oTZeQ4uZorPNfuO5QEEosgXU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ID5cL4qAgAATQQAAA4AAAAAAAAAAAAAAAAALgIAAGRy&#10;cy9lMm9Eb2MueG1sUEsBAi0AFAAGAAgAAAAhAPl7oW/hAAAACwEAAA8AAAAAAAAAAAAAAAAAhAQA&#10;AGRycy9kb3ducmV2LnhtbFBLBQYAAAAABAAEAPMAAACSBQAAAAA=&#10;">
                <v:stroke endarrow="block"/>
              </v:line>
            </w:pict>
          </mc:Fallback>
        </mc:AlternateContent>
      </w:r>
      <w:r w:rsidRPr="000C18A2">
        <mc:AlternateContent>
          <mc:Choice Requires="wps">
            <w:drawing>
              <wp:anchor distT="0" distB="0" distL="114300" distR="114300" simplePos="0" relativeHeight="251742720" behindDoc="0" locked="0" layoutInCell="1" allowOverlap="1" wp14:anchorId="47AE809B" wp14:editId="3423995C">
                <wp:simplePos x="0" y="0"/>
                <wp:positionH relativeFrom="column">
                  <wp:posOffset>3390900</wp:posOffset>
                </wp:positionH>
                <wp:positionV relativeFrom="paragraph">
                  <wp:posOffset>19050</wp:posOffset>
                </wp:positionV>
                <wp:extent cx="914400" cy="534670"/>
                <wp:effectExtent l="0" t="0" r="0" b="0"/>
                <wp:wrapNone/>
                <wp:docPr id="5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60042" w14:textId="52C85DD8" w:rsidR="000C18A2" w:rsidRPr="007C1AAC" w:rsidRDefault="000C18A2" w:rsidP="000C18A2">
                            <w:pPr>
                              <w:jc w:val="center"/>
                              <w:rPr>
                                <w:sz w:val="22"/>
                                <w:szCs w:val="22"/>
                              </w:rPr>
                            </w:pPr>
                            <w:r>
                              <w:rPr>
                                <w:sz w:val="22"/>
                                <w:szCs w:val="22"/>
                              </w:rPr>
                              <w:t xml:space="preserve">Care </w:t>
                            </w:r>
                            <w:r>
                              <w:rPr>
                                <w:sz w:val="22"/>
                                <w:szCs w:val="22"/>
                              </w:rPr>
                              <w:t>Team</w:t>
                            </w:r>
                            <w:r>
                              <w:rPr>
                                <w:sz w:val="22"/>
                                <w:szCs w:val="22"/>
                              </w:rPr>
                              <w:t xml:space="preserve"> Contributor</w:t>
                            </w:r>
                          </w:p>
                          <w:p w14:paraId="263490C9" w14:textId="77777777" w:rsidR="000C18A2" w:rsidRDefault="000C18A2" w:rsidP="000C18A2"/>
                          <w:p w14:paraId="49A33A52" w14:textId="77777777" w:rsidR="000C18A2" w:rsidRPr="007C1AAC" w:rsidRDefault="000C18A2" w:rsidP="000C18A2">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a:graphicData>
                </a:graphic>
              </wp:anchor>
            </w:drawing>
          </mc:Choice>
          <mc:Fallback>
            <w:pict>
              <v:shape w14:anchorId="47AE809B" id="_x0000_s1092" type="#_x0000_t202" style="position:absolute;margin-left:267pt;margin-top:1.5pt;width:1in;height:42.1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" stroked="f">
                <v:textbox>
                  <w:txbxContent>
                    <w:p w14:paraId="09B60042" w14:textId="52C85DD8" w:rsidR="000C18A2" w:rsidRPr="007C1AAC" w:rsidRDefault="000C18A2" w:rsidP="000C18A2">
                      <w:pPr>
                        <w:jc w:val="center"/>
                        <w:rPr>
                          <w:sz w:val="22"/>
                          <w:szCs w:val="22"/>
                        </w:rPr>
                      </w:pPr>
                      <w:r>
                        <w:rPr>
                          <w:sz w:val="22"/>
                          <w:szCs w:val="22"/>
                        </w:rPr>
                        <w:t xml:space="preserve">Care </w:t>
                      </w:r>
                      <w:r>
                        <w:rPr>
                          <w:sz w:val="22"/>
                          <w:szCs w:val="22"/>
                        </w:rPr>
                        <w:t>Team</w:t>
                      </w:r>
                      <w:r>
                        <w:rPr>
                          <w:sz w:val="22"/>
                          <w:szCs w:val="22"/>
                        </w:rPr>
                        <w:t xml:space="preserve"> Contributor</w:t>
                      </w:r>
                    </w:p>
                    <w:p w14:paraId="263490C9" w14:textId="77777777" w:rsidR="000C18A2" w:rsidRDefault="000C18A2" w:rsidP="000C18A2"/>
                    <w:p w14:paraId="49A33A52" w14:textId="77777777" w:rsidR="000C18A2" w:rsidRPr="007C1AAC" w:rsidRDefault="000C18A2" w:rsidP="000C18A2">
                      <w:pPr>
                        <w:jc w:val="center"/>
                        <w:rPr>
                          <w:sz w:val="22"/>
                          <w:szCs w:val="22"/>
                        </w:rPr>
                      </w:pPr>
                      <w:r w:rsidRPr="007C1AAC">
                        <w:rPr>
                          <w:sz w:val="22"/>
                          <w:szCs w:val="22"/>
                        </w:rPr>
                        <w:t>A</w:t>
                      </w:r>
                      <w:r>
                        <w:rPr>
                          <w:sz w:val="22"/>
                          <w:szCs w:val="22"/>
                        </w:rPr>
                        <w:t>ctor D</w:t>
                      </w:r>
                    </w:p>
                  </w:txbxContent>
                </v:textbox>
              </v:shape>
            </w:pict>
          </mc:Fallback>
        </mc:AlternateContent>
      </w:r>
    </w:p>
    <w:p w14:paraId="03491220" w14:textId="77777777" w:rsidR="000C18A2" w:rsidRPr="00CA4288" w:rsidRDefault="000C18A2" w:rsidP="000C18A2">
      <w:pPr>
        <w:pStyle w:val="BodyText"/>
      </w:pPr>
    </w:p>
    <w:p w14:paraId="438F95B7" w14:textId="77777777" w:rsidR="000C18A2" w:rsidRPr="00CA4288" w:rsidRDefault="000C18A2" w:rsidP="000C18A2">
      <w:pPr>
        <w:pStyle w:val="TableTitle"/>
      </w:pPr>
    </w:p>
    <w:p w14:paraId="0ABEEBE3" w14:textId="5B4869BB" w:rsidR="003904A0" w:rsidRDefault="003904A0" w:rsidP="000C18A2"/>
    <w:p w14:paraId="040D042D" w14:textId="1AE69F0C" w:rsidR="000C18A2" w:rsidRDefault="000C18A2" w:rsidP="000C18A2"/>
    <w:p w14:paraId="1C70490F" w14:textId="77A1C9D9" w:rsidR="000C18A2" w:rsidRDefault="000C18A2" w:rsidP="000C18A2"/>
    <w:p w14:paraId="14C983F8" w14:textId="4DA6827F" w:rsidR="000C18A2" w:rsidRDefault="000C18A2" w:rsidP="000C18A2"/>
    <w:p w14:paraId="344F06A7" w14:textId="092E4B67" w:rsidR="000C18A2" w:rsidRPr="00CA4288" w:rsidRDefault="000C18A2" w:rsidP="000C18A2">
      <w:pPr>
        <w:pStyle w:val="Heading4"/>
        <w:numPr>
          <w:ilvl w:val="0"/>
          <w:numId w:val="0"/>
        </w:numPr>
        <w:rPr>
          <w:noProof w:val="0"/>
        </w:rPr>
      </w:pPr>
      <w:bookmarkStart w:id="304" w:name="_Toc461437970"/>
      <w:r w:rsidRPr="00CA4288">
        <w:rPr>
          <w:noProof w:val="0"/>
        </w:rPr>
        <w:t>3.</w:t>
      </w:r>
      <w:r>
        <w:rPr>
          <w:noProof w:val="0"/>
        </w:rPr>
        <w:t>Y5</w:t>
      </w:r>
      <w:r w:rsidRPr="00CA4288">
        <w:rPr>
          <w:noProof w:val="0"/>
        </w:rPr>
        <w:t xml:space="preserve">.4.1 Provide Care </w:t>
      </w:r>
      <w:bookmarkEnd w:id="304"/>
      <w:r>
        <w:rPr>
          <w:noProof w:val="0"/>
        </w:rPr>
        <w:t>Team</w:t>
      </w:r>
    </w:p>
    <w:p w14:paraId="56BEF58E" w14:textId="4F57F400" w:rsidR="000C18A2" w:rsidRPr="00CA4288" w:rsidRDefault="000C18A2" w:rsidP="000C18A2">
      <w:pPr>
        <w:pStyle w:val="BodyText"/>
      </w:pPr>
      <w:r w:rsidRPr="00CA4288">
        <w:t xml:space="preserve">The Care </w:t>
      </w:r>
      <w:r>
        <w:t>Team</w:t>
      </w:r>
      <w:r w:rsidRPr="00CA4288">
        <w:t xml:space="preserve"> Service</w:t>
      </w:r>
      <w:r>
        <w:t xml:space="preserve"> sends a CareTeam</w:t>
      </w:r>
      <w:r w:rsidRPr="00CA4288">
        <w:t xml:space="preserve"> resource to the endpoint specified in the Subscription resource.</w:t>
      </w:r>
    </w:p>
    <w:p w14:paraId="76DF2DF6" w14:textId="54D87FFD" w:rsidR="000C18A2" w:rsidRPr="00CA4288" w:rsidRDefault="000C18A2" w:rsidP="000C18A2">
      <w:pPr>
        <w:pStyle w:val="Heading5"/>
        <w:numPr>
          <w:ilvl w:val="0"/>
          <w:numId w:val="0"/>
        </w:numPr>
        <w:rPr>
          <w:noProof w:val="0"/>
        </w:rPr>
      </w:pPr>
      <w:bookmarkStart w:id="305" w:name="_Toc461437971"/>
      <w:r w:rsidRPr="00CA4288">
        <w:rPr>
          <w:noProof w:val="0"/>
        </w:rPr>
        <w:t>3.</w:t>
      </w:r>
      <w:r>
        <w:rPr>
          <w:noProof w:val="0"/>
        </w:rPr>
        <w:t>Y5</w:t>
      </w:r>
      <w:r w:rsidRPr="00CA4288">
        <w:rPr>
          <w:noProof w:val="0"/>
        </w:rPr>
        <w:t>.4.1.1 Trigger Events</w:t>
      </w:r>
      <w:bookmarkEnd w:id="305"/>
    </w:p>
    <w:p w14:paraId="6AF32D5A" w14:textId="6F1E466F" w:rsidR="000C18A2" w:rsidRPr="00CA4288" w:rsidRDefault="000C18A2" w:rsidP="000C18A2">
      <w:pPr>
        <w:pStyle w:val="BodyText"/>
      </w:pPr>
      <w:r w:rsidRPr="00CA4288">
        <w:t xml:space="preserve">A change to a resource causes a Subscription Criteria to evaluate as true, so the Care </w:t>
      </w:r>
      <w:r>
        <w:t>Team</w:t>
      </w:r>
      <w:r w:rsidRPr="00CA4288">
        <w:t xml:space="preserve"> Service</w:t>
      </w:r>
      <w:r>
        <w:t xml:space="preserve"> sends the updated CareTeam</w:t>
      </w:r>
      <w:r w:rsidRPr="00CA4288">
        <w:t xml:space="preserve"> resource to the designated endpoint.</w:t>
      </w:r>
    </w:p>
    <w:p w14:paraId="0E1FC09F" w14:textId="147244E3" w:rsidR="000C18A2" w:rsidRPr="00CA4288" w:rsidRDefault="000C18A2" w:rsidP="000C18A2">
      <w:pPr>
        <w:pStyle w:val="Heading5"/>
        <w:numPr>
          <w:ilvl w:val="0"/>
          <w:numId w:val="0"/>
        </w:numPr>
        <w:rPr>
          <w:noProof w:val="0"/>
        </w:rPr>
      </w:pPr>
      <w:bookmarkStart w:id="306" w:name="_Toc461437972"/>
      <w:r w:rsidRPr="00CA4288">
        <w:rPr>
          <w:noProof w:val="0"/>
        </w:rPr>
        <w:t>3.</w:t>
      </w:r>
      <w:r>
        <w:rPr>
          <w:noProof w:val="0"/>
        </w:rPr>
        <w:t>Y5</w:t>
      </w:r>
      <w:r w:rsidRPr="00CA4288">
        <w:rPr>
          <w:noProof w:val="0"/>
        </w:rPr>
        <w:t>.4.1.2 Message Semantics</w:t>
      </w:r>
      <w:bookmarkEnd w:id="306"/>
    </w:p>
    <w:p w14:paraId="732D4F07" w14:textId="758142E9" w:rsidR="000C18A2" w:rsidRPr="00CA4288" w:rsidRDefault="000C18A2" w:rsidP="000C18A2">
      <w:pPr>
        <w:pStyle w:val="BodyText"/>
      </w:pPr>
      <w:r w:rsidRPr="00CA4288">
        <w:t xml:space="preserve">This is an </w:t>
      </w:r>
      <w:r>
        <w:t>HTTP or HTTPS POST of a CareTeam</w:t>
      </w:r>
      <w:r w:rsidRPr="00CA4288">
        <w:t xml:space="preserve"> resource, as constrained by this profile.</w:t>
      </w:r>
    </w:p>
    <w:p w14:paraId="2C3DB362" w14:textId="77777777" w:rsidR="000C18A2" w:rsidRPr="00CA4288" w:rsidRDefault="000C18A2" w:rsidP="000C18A2">
      <w:pPr>
        <w:pStyle w:val="BodyText"/>
      </w:pPr>
      <w:r w:rsidRPr="00CA4288">
        <w:t>The base URL for this is specified in the registered Subscription resource.</w:t>
      </w:r>
    </w:p>
    <w:p w14:paraId="5617898C" w14:textId="7BEC4BB0" w:rsidR="000C18A2" w:rsidRPr="00CA4288" w:rsidRDefault="000C18A2" w:rsidP="000C18A2">
      <w:pPr>
        <w:pStyle w:val="BodyText"/>
      </w:pPr>
      <w:r w:rsidRPr="00CA4288">
        <w:t>Where the body of the transaction contains the C</w:t>
      </w:r>
      <w:r>
        <w:t>areTeam</w:t>
      </w:r>
      <w:r w:rsidRPr="00CA4288">
        <w:t xml:space="preserve"> resource. </w:t>
      </w:r>
    </w:p>
    <w:p w14:paraId="60049C9E" w14:textId="77777777" w:rsidR="000C18A2" w:rsidRPr="00CA4288" w:rsidRDefault="000C18A2" w:rsidP="000C18A2">
      <w:pPr>
        <w:pStyle w:val="BodyText"/>
      </w:pPr>
      <w:r w:rsidRPr="00CA4288">
        <w:t>See: http://hl7.org/fhir/subscription.html</w:t>
      </w:r>
    </w:p>
    <w:p w14:paraId="2BF954A8" w14:textId="04C5C610" w:rsidR="000C18A2" w:rsidRPr="00CA4288" w:rsidRDefault="000C18A2" w:rsidP="000C18A2">
      <w:pPr>
        <w:pStyle w:val="Heading5"/>
        <w:numPr>
          <w:ilvl w:val="0"/>
          <w:numId w:val="0"/>
        </w:numPr>
        <w:rPr>
          <w:noProof w:val="0"/>
        </w:rPr>
      </w:pPr>
      <w:bookmarkStart w:id="307" w:name="_Toc461437973"/>
      <w:r w:rsidRPr="00CA4288">
        <w:rPr>
          <w:noProof w:val="0"/>
        </w:rPr>
        <w:t>3.</w:t>
      </w:r>
      <w:r>
        <w:rPr>
          <w:noProof w:val="0"/>
        </w:rPr>
        <w:t>Y5</w:t>
      </w:r>
      <w:r w:rsidRPr="00CA4288">
        <w:rPr>
          <w:noProof w:val="0"/>
        </w:rPr>
        <w:t>.4.1.3 Expected Actions</w:t>
      </w:r>
      <w:bookmarkEnd w:id="307"/>
    </w:p>
    <w:p w14:paraId="17318328" w14:textId="723AFF74" w:rsidR="000C18A2" w:rsidRPr="00CA4288" w:rsidRDefault="000C18A2" w:rsidP="000C18A2">
      <w:pPr>
        <w:pStyle w:val="BodyText"/>
      </w:pPr>
      <w:r w:rsidRPr="00CA4288">
        <w:t xml:space="preserve">The Care </w:t>
      </w:r>
      <w:r>
        <w:t>Team</w:t>
      </w:r>
      <w:r w:rsidRPr="00CA4288">
        <w:t xml:space="preserve"> Con</w:t>
      </w:r>
      <w:r>
        <w:t>tributor</w:t>
      </w:r>
      <w:r w:rsidRPr="00CA4288">
        <w:t xml:space="preserve"> </w:t>
      </w:r>
      <w:r>
        <w:t>receives the CareTeam</w:t>
      </w:r>
      <w:r w:rsidRPr="00CA4288">
        <w:t xml:space="preserve"> resource in the body of the POST.</w:t>
      </w:r>
    </w:p>
    <w:p w14:paraId="61814C01" w14:textId="3B0337E3" w:rsidR="000C18A2" w:rsidRPr="00CA4288" w:rsidRDefault="000C18A2" w:rsidP="000C18A2">
      <w:pPr>
        <w:pStyle w:val="Heading3"/>
        <w:numPr>
          <w:ilvl w:val="0"/>
          <w:numId w:val="0"/>
        </w:numPr>
        <w:rPr>
          <w:noProof w:val="0"/>
        </w:rPr>
      </w:pPr>
      <w:bookmarkStart w:id="308" w:name="_Toc461437974"/>
      <w:r w:rsidRPr="00CA4288">
        <w:rPr>
          <w:noProof w:val="0"/>
        </w:rPr>
        <w:t>3.</w:t>
      </w:r>
      <w:r>
        <w:rPr>
          <w:noProof w:val="0"/>
        </w:rPr>
        <w:t>Y5</w:t>
      </w:r>
      <w:r w:rsidRPr="00CA4288">
        <w:rPr>
          <w:noProof w:val="0"/>
        </w:rPr>
        <w:t>.5 Security Considerations</w:t>
      </w:r>
      <w:bookmarkEnd w:id="308"/>
    </w:p>
    <w:p w14:paraId="384D9E3A" w14:textId="714CE46E" w:rsidR="000C18A2" w:rsidRPr="00CA4288" w:rsidRDefault="000C18A2" w:rsidP="000C18A2">
      <w:pPr>
        <w:pStyle w:val="BodyText"/>
      </w:pPr>
      <w:r w:rsidRPr="00CA4288">
        <w:t xml:space="preserve">See </w:t>
      </w:r>
      <w:r>
        <w:t>X.5 DCTM</w:t>
      </w:r>
      <w:r w:rsidRPr="00CA4288">
        <w:t xml:space="preserve"> Security Considerations </w:t>
      </w:r>
    </w:p>
    <w:p w14:paraId="07E92113" w14:textId="77777777" w:rsidR="000C18A2" w:rsidRPr="000C18A2" w:rsidRDefault="000C18A2" w:rsidP="000C18A2"/>
    <w:p w14:paraId="41B00B23" w14:textId="77777777" w:rsidR="00EA4EA1" w:rsidRPr="003651D9" w:rsidRDefault="00EA4EA1" w:rsidP="00EA4EA1">
      <w:pPr>
        <w:pStyle w:val="PartTitle"/>
        <w:rPr>
          <w:highlight w:val="yellow"/>
        </w:rPr>
      </w:pPr>
      <w:bookmarkStart w:id="309" w:name="_Toc345074688"/>
      <w:r w:rsidRPr="003651D9">
        <w:lastRenderedPageBreak/>
        <w:t>Appendices</w:t>
      </w:r>
      <w:bookmarkEnd w:id="309"/>
      <w:r w:rsidRPr="003651D9">
        <w:rPr>
          <w:highlight w:val="yellow"/>
        </w:rPr>
        <w:t xml:space="preserve"> </w:t>
      </w:r>
    </w:p>
    <w:p w14:paraId="19A80F17"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F57A2DF" w14:textId="77777777" w:rsidR="00EA4EA1" w:rsidRPr="003651D9" w:rsidRDefault="00EA4EA1" w:rsidP="00EA4EA1"/>
    <w:p w14:paraId="401023B9" w14:textId="77777777" w:rsidR="00EA4EA1" w:rsidRPr="003651D9" w:rsidRDefault="00EA4EA1" w:rsidP="00EA4EA1">
      <w:pPr>
        <w:pStyle w:val="AppendixHeading1"/>
        <w:rPr>
          <w:noProof w:val="0"/>
        </w:rPr>
      </w:pPr>
      <w:bookmarkStart w:id="310" w:name="_Toc345074689"/>
      <w:r w:rsidRPr="003651D9">
        <w:rPr>
          <w:noProof w:val="0"/>
        </w:rPr>
        <w:t>Appendix A – &lt;Appendix A Title&gt;</w:t>
      </w:r>
      <w:bookmarkEnd w:id="310"/>
    </w:p>
    <w:p w14:paraId="46373A76" w14:textId="77777777" w:rsidR="00EA4EA1" w:rsidRPr="003651D9" w:rsidRDefault="00EA4EA1" w:rsidP="00EA4EA1">
      <w:pPr>
        <w:pStyle w:val="BodyText"/>
      </w:pPr>
      <w:r w:rsidRPr="003651D9">
        <w:t>Appendix A text goes here.</w:t>
      </w:r>
    </w:p>
    <w:p w14:paraId="4FCA9AEE" w14:textId="77777777" w:rsidR="00EA4EA1" w:rsidRPr="003651D9" w:rsidRDefault="00EA4EA1" w:rsidP="00EF218E">
      <w:pPr>
        <w:pStyle w:val="AppendixHeading2"/>
        <w:numPr>
          <w:ilvl w:val="1"/>
          <w:numId w:val="19"/>
        </w:numPr>
        <w:rPr>
          <w:bCs/>
          <w:noProof w:val="0"/>
        </w:rPr>
      </w:pPr>
      <w:bookmarkStart w:id="311" w:name="_Toc345074690"/>
      <w:r w:rsidRPr="003651D9">
        <w:rPr>
          <w:bCs/>
          <w:noProof w:val="0"/>
        </w:rPr>
        <w:t>&lt;Add Title&gt;</w:t>
      </w:r>
      <w:bookmarkEnd w:id="311"/>
    </w:p>
    <w:p w14:paraId="2AA6830A" w14:textId="77777777" w:rsidR="00EA4EA1" w:rsidRPr="003651D9" w:rsidRDefault="00EA4EA1" w:rsidP="00EA4EA1">
      <w:pPr>
        <w:pStyle w:val="BodyText"/>
      </w:pPr>
      <w:r w:rsidRPr="003651D9">
        <w:t>Appendix A.1 text goes here</w:t>
      </w:r>
    </w:p>
    <w:p w14:paraId="50FDE3A9" w14:textId="77777777" w:rsidR="00EA4EA1" w:rsidRPr="003651D9" w:rsidRDefault="00EA4EA1" w:rsidP="00EA4EA1">
      <w:pPr>
        <w:pStyle w:val="AppendixHeading1"/>
        <w:rPr>
          <w:noProof w:val="0"/>
        </w:rPr>
      </w:pPr>
      <w:bookmarkStart w:id="312" w:name="_Toc345074691"/>
      <w:r w:rsidRPr="003651D9">
        <w:rPr>
          <w:noProof w:val="0"/>
        </w:rPr>
        <w:t>Appendix B – &lt;Appendix B Title&gt;</w:t>
      </w:r>
      <w:bookmarkEnd w:id="312"/>
    </w:p>
    <w:p w14:paraId="371399BF" w14:textId="77777777" w:rsidR="00EA4EA1" w:rsidRPr="003651D9" w:rsidRDefault="00EA4EA1" w:rsidP="00EA4EA1">
      <w:pPr>
        <w:pStyle w:val="BodyText"/>
      </w:pPr>
      <w:r w:rsidRPr="003651D9">
        <w:t>Appendix B text goes here.</w:t>
      </w:r>
    </w:p>
    <w:p w14:paraId="05FDF594" w14:textId="77777777" w:rsidR="00EA4EA1" w:rsidRPr="003651D9" w:rsidRDefault="00EA4EA1" w:rsidP="00EF218E">
      <w:pPr>
        <w:pStyle w:val="ColorfulList-Accent11"/>
        <w:numPr>
          <w:ilvl w:val="0"/>
          <w:numId w:val="18"/>
        </w:numPr>
        <w:spacing w:before="240" w:after="60"/>
        <w:rPr>
          <w:rFonts w:ascii="Arial" w:hAnsi="Arial"/>
          <w:b/>
          <w:bCs/>
          <w:vanish/>
          <w:sz w:val="28"/>
        </w:rPr>
      </w:pPr>
    </w:p>
    <w:p w14:paraId="7AC2E349" w14:textId="77777777" w:rsidR="00EA4EA1" w:rsidRPr="003651D9" w:rsidRDefault="00EA4EA1" w:rsidP="00EF218E">
      <w:pPr>
        <w:pStyle w:val="ColorfulList-Accent11"/>
        <w:numPr>
          <w:ilvl w:val="1"/>
          <w:numId w:val="18"/>
        </w:numPr>
        <w:spacing w:before="240" w:after="60"/>
        <w:rPr>
          <w:rFonts w:ascii="Arial" w:hAnsi="Arial"/>
          <w:b/>
          <w:bCs/>
          <w:vanish/>
          <w:sz w:val="28"/>
        </w:rPr>
      </w:pPr>
    </w:p>
    <w:p w14:paraId="21967463" w14:textId="77777777" w:rsidR="00EA4EA1" w:rsidRPr="003651D9" w:rsidRDefault="00EA4EA1" w:rsidP="00EF218E">
      <w:pPr>
        <w:pStyle w:val="AppendixHeading2"/>
        <w:numPr>
          <w:ilvl w:val="1"/>
          <w:numId w:val="18"/>
        </w:numPr>
        <w:rPr>
          <w:bCs/>
          <w:noProof w:val="0"/>
        </w:rPr>
      </w:pPr>
      <w:bookmarkStart w:id="313" w:name="_Toc345074692"/>
      <w:r w:rsidRPr="003651D9">
        <w:rPr>
          <w:bCs/>
          <w:noProof w:val="0"/>
        </w:rPr>
        <w:t>&lt;Add Title&gt;</w:t>
      </w:r>
      <w:bookmarkEnd w:id="313"/>
    </w:p>
    <w:p w14:paraId="23FBC006" w14:textId="77777777" w:rsidR="00EA4EA1" w:rsidRPr="003651D9" w:rsidRDefault="00EA4EA1" w:rsidP="00EA4EA1">
      <w:pPr>
        <w:pStyle w:val="BodyText"/>
      </w:pPr>
      <w:r w:rsidRPr="003651D9">
        <w:t>Appendix B.1 text goes here.</w:t>
      </w:r>
    </w:p>
    <w:p w14:paraId="0C0279A7" w14:textId="77777777" w:rsidR="00447451" w:rsidRPr="003651D9" w:rsidRDefault="00447451" w:rsidP="00597DB2">
      <w:pPr>
        <w:pStyle w:val="BodyText"/>
      </w:pPr>
    </w:p>
    <w:p w14:paraId="5601BC7B" w14:textId="77777777" w:rsidR="00522F40" w:rsidRPr="003651D9" w:rsidRDefault="00F313A8" w:rsidP="00111CBC">
      <w:pPr>
        <w:pStyle w:val="AppendixHeading1"/>
        <w:rPr>
          <w:noProof w:val="0"/>
        </w:rPr>
      </w:pPr>
      <w:bookmarkStart w:id="314"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314"/>
    </w:p>
    <w:p w14:paraId="1BA89919"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2E060277"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99536B" w14:textId="77777777" w:rsidR="00167DB7" w:rsidRPr="003651D9" w:rsidRDefault="00167DB7" w:rsidP="00461A12">
      <w:pPr>
        <w:pStyle w:val="BodyText"/>
      </w:pPr>
    </w:p>
    <w:p w14:paraId="1021EE97" w14:textId="77777777" w:rsidR="00167DB7" w:rsidRPr="003651D9" w:rsidRDefault="00167DB7" w:rsidP="00461A12">
      <w:pPr>
        <w:pStyle w:val="BodyText"/>
      </w:pPr>
    </w:p>
    <w:p w14:paraId="00CACB9C" w14:textId="77777777" w:rsidR="00993FF5" w:rsidRPr="003651D9" w:rsidRDefault="00993FF5" w:rsidP="00461A12">
      <w:pPr>
        <w:pStyle w:val="BodyText"/>
      </w:pPr>
    </w:p>
    <w:p w14:paraId="7EF1CE59" w14:textId="77777777" w:rsidR="00993FF5" w:rsidRPr="003651D9" w:rsidRDefault="00993FF5" w:rsidP="00993FF5">
      <w:pPr>
        <w:pStyle w:val="PartTitle"/>
      </w:pPr>
      <w:bookmarkStart w:id="315" w:name="_Toc345074694"/>
      <w:r w:rsidRPr="003651D9">
        <w:lastRenderedPageBreak/>
        <w:t>Volume 3 – Content Modules</w:t>
      </w:r>
      <w:bookmarkEnd w:id="315"/>
    </w:p>
    <w:p w14:paraId="1D8632C2"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055F63F"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3CD4AA73" w14:textId="77777777" w:rsidR="00170ED0" w:rsidRPr="003651D9" w:rsidRDefault="00170ED0" w:rsidP="00170ED0">
      <w:pPr>
        <w:pStyle w:val="Heading1"/>
        <w:numPr>
          <w:ilvl w:val="0"/>
          <w:numId w:val="0"/>
        </w:numPr>
        <w:ind w:left="432" w:hanging="432"/>
        <w:rPr>
          <w:noProof w:val="0"/>
        </w:rPr>
      </w:pPr>
      <w:bookmarkStart w:id="316" w:name="_Toc345074695"/>
      <w:r w:rsidRPr="003651D9">
        <w:rPr>
          <w:noProof w:val="0"/>
        </w:rPr>
        <w:lastRenderedPageBreak/>
        <w:t>5.</w:t>
      </w:r>
      <w:r w:rsidR="00291725">
        <w:rPr>
          <w:noProof w:val="0"/>
        </w:rPr>
        <w:t xml:space="preserve"> </w:t>
      </w:r>
      <w:r w:rsidRPr="003651D9">
        <w:rPr>
          <w:noProof w:val="0"/>
        </w:rPr>
        <w:t>Namespaces and Vocabularies</w:t>
      </w:r>
      <w:bookmarkEnd w:id="316"/>
    </w:p>
    <w:p w14:paraId="459BD645" w14:textId="77777777" w:rsidR="00701B3A" w:rsidRPr="003651D9" w:rsidRDefault="00170ED0" w:rsidP="00170ED0">
      <w:pPr>
        <w:pStyle w:val="EditorInstructions"/>
      </w:pPr>
      <w:r w:rsidRPr="003651D9">
        <w:t>Add to section 5 Namespaces and Vocabularies</w:t>
      </w:r>
      <w:bookmarkStart w:id="317" w:name="_IHEActCode_Vocabulary"/>
      <w:bookmarkStart w:id="318" w:name="_IHERoleCode_Vocabulary"/>
      <w:bookmarkEnd w:id="317"/>
      <w:bookmarkEnd w:id="318"/>
    </w:p>
    <w:p w14:paraId="0677DC67"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3F4F0BE6"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5CDBF3E5" w14:textId="77777777" w:rsidTr="00730E16">
        <w:trPr>
          <w:tblHeader/>
          <w:jc w:val="center"/>
        </w:trPr>
        <w:tc>
          <w:tcPr>
            <w:tcW w:w="1853" w:type="dxa"/>
            <w:shd w:val="clear" w:color="auto" w:fill="D9D9D9"/>
          </w:tcPr>
          <w:p w14:paraId="56883E09"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43C0C40C"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52DE5F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0D705268" w14:textId="77777777" w:rsidTr="00730E16">
        <w:trPr>
          <w:jc w:val="center"/>
        </w:trPr>
        <w:tc>
          <w:tcPr>
            <w:tcW w:w="1853" w:type="dxa"/>
            <w:shd w:val="clear" w:color="auto" w:fill="auto"/>
          </w:tcPr>
          <w:p w14:paraId="7D2876B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1460866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6120C5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26B3D120" w14:textId="77777777" w:rsidTr="00730E16">
        <w:trPr>
          <w:jc w:val="center"/>
        </w:trPr>
        <w:tc>
          <w:tcPr>
            <w:tcW w:w="1853" w:type="dxa"/>
            <w:shd w:val="clear" w:color="auto" w:fill="auto"/>
          </w:tcPr>
          <w:p w14:paraId="2916095E"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D722DB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050CC2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079BF5F9" w14:textId="77777777" w:rsidTr="00730E16">
        <w:trPr>
          <w:jc w:val="center"/>
        </w:trPr>
        <w:tc>
          <w:tcPr>
            <w:tcW w:w="1853" w:type="dxa"/>
            <w:shd w:val="clear" w:color="auto" w:fill="auto"/>
          </w:tcPr>
          <w:p w14:paraId="5B6A88D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111C17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137754E"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0538139F" w14:textId="77777777" w:rsidR="00170ED0" w:rsidRPr="003651D9" w:rsidRDefault="00170ED0" w:rsidP="00170ED0">
      <w:pPr>
        <w:pStyle w:val="BodyText"/>
      </w:pPr>
    </w:p>
    <w:p w14:paraId="53557D26" w14:textId="77777777" w:rsidR="00170ED0" w:rsidRPr="003651D9" w:rsidRDefault="00170ED0" w:rsidP="00170ED0">
      <w:pPr>
        <w:pStyle w:val="EditorInstructions"/>
      </w:pPr>
      <w:r w:rsidRPr="003651D9">
        <w:t>Add to section 5.1.1 IHE Format Codes</w:t>
      </w:r>
    </w:p>
    <w:p w14:paraId="11AEF219"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35D804B4" w14:textId="77777777" w:rsidTr="00BB76BC">
        <w:trPr>
          <w:tblHeader/>
          <w:jc w:val="center"/>
        </w:trPr>
        <w:tc>
          <w:tcPr>
            <w:tcW w:w="3655" w:type="dxa"/>
            <w:shd w:val="clear" w:color="auto" w:fill="D9D9D9"/>
          </w:tcPr>
          <w:p w14:paraId="7F8A7402"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7D916323"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4D954401"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725EB1C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32A8B20" w14:textId="77777777" w:rsidTr="00BB76BC">
        <w:trPr>
          <w:jc w:val="center"/>
        </w:trPr>
        <w:tc>
          <w:tcPr>
            <w:tcW w:w="3655" w:type="dxa"/>
            <w:shd w:val="clear" w:color="auto" w:fill="auto"/>
          </w:tcPr>
          <w:p w14:paraId="3B39315A"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1C2719DF"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23184120" w14:textId="77777777" w:rsidR="00170ED0" w:rsidRPr="003651D9" w:rsidRDefault="00170ED0" w:rsidP="00701B3A">
            <w:pPr>
              <w:pStyle w:val="TableEntry"/>
              <w:rPr>
                <w:rFonts w:eastAsia="Arial Unicode MS"/>
              </w:rPr>
            </w:pPr>
          </w:p>
        </w:tc>
        <w:tc>
          <w:tcPr>
            <w:tcW w:w="1945" w:type="dxa"/>
            <w:shd w:val="clear" w:color="auto" w:fill="auto"/>
          </w:tcPr>
          <w:p w14:paraId="74873C8B"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1886BD78" w14:textId="77777777" w:rsidTr="00BB76BC">
        <w:trPr>
          <w:jc w:val="center"/>
        </w:trPr>
        <w:tc>
          <w:tcPr>
            <w:tcW w:w="3655" w:type="dxa"/>
            <w:shd w:val="clear" w:color="auto" w:fill="auto"/>
          </w:tcPr>
          <w:p w14:paraId="1227EA06" w14:textId="77777777" w:rsidR="00170ED0" w:rsidRPr="003651D9" w:rsidRDefault="00170ED0" w:rsidP="00701B3A">
            <w:pPr>
              <w:pStyle w:val="TableEntry"/>
              <w:rPr>
                <w:rFonts w:eastAsia="Arial Unicode MS"/>
              </w:rPr>
            </w:pPr>
          </w:p>
        </w:tc>
        <w:tc>
          <w:tcPr>
            <w:tcW w:w="2075" w:type="dxa"/>
            <w:shd w:val="clear" w:color="auto" w:fill="auto"/>
          </w:tcPr>
          <w:p w14:paraId="20499FC8" w14:textId="77777777" w:rsidR="00170ED0" w:rsidRPr="003651D9" w:rsidRDefault="00170ED0" w:rsidP="00701B3A">
            <w:pPr>
              <w:pStyle w:val="TableEntry"/>
              <w:rPr>
                <w:rFonts w:eastAsia="Arial Unicode MS"/>
              </w:rPr>
            </w:pPr>
          </w:p>
        </w:tc>
        <w:tc>
          <w:tcPr>
            <w:tcW w:w="1888" w:type="dxa"/>
            <w:shd w:val="clear" w:color="auto" w:fill="auto"/>
          </w:tcPr>
          <w:p w14:paraId="43837D98" w14:textId="77777777" w:rsidR="00170ED0" w:rsidRPr="003651D9" w:rsidRDefault="00170ED0" w:rsidP="00701B3A">
            <w:pPr>
              <w:pStyle w:val="TableEntry"/>
              <w:rPr>
                <w:rFonts w:eastAsia="Arial Unicode MS"/>
              </w:rPr>
            </w:pPr>
          </w:p>
        </w:tc>
        <w:tc>
          <w:tcPr>
            <w:tcW w:w="1945" w:type="dxa"/>
            <w:shd w:val="clear" w:color="auto" w:fill="auto"/>
          </w:tcPr>
          <w:p w14:paraId="26760411" w14:textId="77777777" w:rsidR="00170ED0" w:rsidRPr="003651D9" w:rsidRDefault="00170ED0" w:rsidP="00701B3A">
            <w:pPr>
              <w:pStyle w:val="TableEntry"/>
              <w:rPr>
                <w:rFonts w:eastAsia="Arial Unicode MS"/>
              </w:rPr>
            </w:pPr>
          </w:p>
        </w:tc>
      </w:tr>
      <w:tr w:rsidR="00170ED0" w:rsidRPr="003651D9" w14:paraId="0CD5275B" w14:textId="77777777" w:rsidTr="00BB76BC">
        <w:trPr>
          <w:jc w:val="center"/>
        </w:trPr>
        <w:tc>
          <w:tcPr>
            <w:tcW w:w="3655" w:type="dxa"/>
            <w:shd w:val="clear" w:color="auto" w:fill="auto"/>
          </w:tcPr>
          <w:p w14:paraId="041F6E67" w14:textId="77777777" w:rsidR="00170ED0" w:rsidRPr="003651D9" w:rsidRDefault="00170ED0" w:rsidP="00701B3A">
            <w:pPr>
              <w:pStyle w:val="TableEntry"/>
              <w:rPr>
                <w:rFonts w:eastAsia="Arial Unicode MS"/>
              </w:rPr>
            </w:pPr>
          </w:p>
        </w:tc>
        <w:tc>
          <w:tcPr>
            <w:tcW w:w="2075" w:type="dxa"/>
            <w:shd w:val="clear" w:color="auto" w:fill="auto"/>
          </w:tcPr>
          <w:p w14:paraId="44DB15AC" w14:textId="77777777" w:rsidR="00170ED0" w:rsidRPr="003651D9" w:rsidRDefault="00170ED0" w:rsidP="00701B3A">
            <w:pPr>
              <w:pStyle w:val="TableEntry"/>
              <w:rPr>
                <w:rFonts w:eastAsia="Arial Unicode MS"/>
              </w:rPr>
            </w:pPr>
          </w:p>
        </w:tc>
        <w:tc>
          <w:tcPr>
            <w:tcW w:w="1888" w:type="dxa"/>
            <w:shd w:val="clear" w:color="auto" w:fill="auto"/>
          </w:tcPr>
          <w:p w14:paraId="23DB406D" w14:textId="77777777" w:rsidR="00170ED0" w:rsidRPr="003651D9" w:rsidRDefault="00170ED0" w:rsidP="00701B3A">
            <w:pPr>
              <w:pStyle w:val="TableEntry"/>
              <w:rPr>
                <w:rFonts w:eastAsia="Arial Unicode MS"/>
              </w:rPr>
            </w:pPr>
          </w:p>
        </w:tc>
        <w:tc>
          <w:tcPr>
            <w:tcW w:w="1945" w:type="dxa"/>
            <w:shd w:val="clear" w:color="auto" w:fill="auto"/>
          </w:tcPr>
          <w:p w14:paraId="2D436061" w14:textId="77777777" w:rsidR="00170ED0" w:rsidRPr="003651D9" w:rsidRDefault="00170ED0" w:rsidP="00701B3A">
            <w:pPr>
              <w:pStyle w:val="TableEntry"/>
              <w:rPr>
                <w:rFonts w:eastAsia="Arial Unicode MS"/>
              </w:rPr>
            </w:pPr>
          </w:p>
        </w:tc>
      </w:tr>
    </w:tbl>
    <w:p w14:paraId="685397C9" w14:textId="77777777" w:rsidR="00170ED0" w:rsidRPr="003651D9" w:rsidRDefault="00170ED0" w:rsidP="00170ED0">
      <w:pPr>
        <w:pStyle w:val="BodyText"/>
      </w:pPr>
    </w:p>
    <w:p w14:paraId="69F2F008"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27EF3FF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188D1C0D" w14:textId="77777777" w:rsidTr="00BB76BC">
        <w:trPr>
          <w:jc w:val="center"/>
        </w:trPr>
        <w:tc>
          <w:tcPr>
            <w:tcW w:w="1420" w:type="dxa"/>
            <w:shd w:val="clear" w:color="auto" w:fill="D9D9D9"/>
          </w:tcPr>
          <w:p w14:paraId="2075D780"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3D90B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3426D9D" w14:textId="77777777" w:rsidTr="00BB76BC">
        <w:trPr>
          <w:jc w:val="center"/>
        </w:trPr>
        <w:tc>
          <w:tcPr>
            <w:tcW w:w="1420" w:type="dxa"/>
            <w:shd w:val="clear" w:color="auto" w:fill="auto"/>
          </w:tcPr>
          <w:p w14:paraId="7879EC7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872B2C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63F37879" w14:textId="77777777" w:rsidTr="00BB76BC">
        <w:trPr>
          <w:jc w:val="center"/>
        </w:trPr>
        <w:tc>
          <w:tcPr>
            <w:tcW w:w="1420" w:type="dxa"/>
            <w:shd w:val="clear" w:color="auto" w:fill="auto"/>
          </w:tcPr>
          <w:p w14:paraId="067405B7"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2C0C039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67981498" w14:textId="77777777" w:rsidTr="00BB76BC">
        <w:trPr>
          <w:jc w:val="center"/>
        </w:trPr>
        <w:tc>
          <w:tcPr>
            <w:tcW w:w="1420" w:type="dxa"/>
            <w:shd w:val="clear" w:color="auto" w:fill="auto"/>
          </w:tcPr>
          <w:p w14:paraId="0E619D0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1D15A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505B0786" w14:textId="77777777" w:rsidR="00170ED0" w:rsidRPr="003651D9" w:rsidRDefault="00170ED0" w:rsidP="00170ED0">
      <w:pPr>
        <w:pStyle w:val="BodyText"/>
      </w:pPr>
    </w:p>
    <w:p w14:paraId="4F3C86A1"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6005BE5B"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18AB40DB" w14:textId="77777777" w:rsidTr="00BB76BC">
        <w:trPr>
          <w:tblHeader/>
          <w:jc w:val="center"/>
        </w:trPr>
        <w:tc>
          <w:tcPr>
            <w:tcW w:w="1715" w:type="dxa"/>
            <w:shd w:val="clear" w:color="auto" w:fill="D9D9D9"/>
          </w:tcPr>
          <w:p w14:paraId="57648A2A"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471556AF"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29D65DB" w14:textId="77777777" w:rsidTr="00BB76BC">
        <w:trPr>
          <w:jc w:val="center"/>
        </w:trPr>
        <w:tc>
          <w:tcPr>
            <w:tcW w:w="1715" w:type="dxa"/>
            <w:shd w:val="clear" w:color="auto" w:fill="auto"/>
          </w:tcPr>
          <w:p w14:paraId="7CE3DDC2"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4CBF514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49DC3976" w14:textId="77777777" w:rsidTr="00BB76BC">
        <w:trPr>
          <w:jc w:val="center"/>
        </w:trPr>
        <w:tc>
          <w:tcPr>
            <w:tcW w:w="1715" w:type="dxa"/>
            <w:shd w:val="clear" w:color="auto" w:fill="auto"/>
          </w:tcPr>
          <w:p w14:paraId="4B597FB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438469D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66A805F" w14:textId="77777777" w:rsidTr="00BB76BC">
        <w:trPr>
          <w:jc w:val="center"/>
        </w:trPr>
        <w:tc>
          <w:tcPr>
            <w:tcW w:w="1715" w:type="dxa"/>
            <w:shd w:val="clear" w:color="auto" w:fill="auto"/>
          </w:tcPr>
          <w:p w14:paraId="20954919"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1A2206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ECB76F4" w14:textId="77777777" w:rsidR="008D45BC" w:rsidRPr="003651D9" w:rsidRDefault="00170ED0" w:rsidP="003D5A68">
      <w:pPr>
        <w:pStyle w:val="Heading1"/>
        <w:numPr>
          <w:ilvl w:val="0"/>
          <w:numId w:val="0"/>
        </w:numPr>
        <w:ind w:left="432" w:hanging="432"/>
        <w:rPr>
          <w:noProof w:val="0"/>
        </w:rPr>
      </w:pPr>
      <w:bookmarkStart w:id="319"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319"/>
    </w:p>
    <w:p w14:paraId="3E9F628E"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0394BB5B"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7BE43665" w14:textId="77777777" w:rsidR="00993FF5" w:rsidRPr="003651D9" w:rsidRDefault="008D45BC" w:rsidP="00993FF5">
      <w:pPr>
        <w:pStyle w:val="Heading2"/>
        <w:numPr>
          <w:ilvl w:val="0"/>
          <w:numId w:val="0"/>
        </w:numPr>
        <w:rPr>
          <w:noProof w:val="0"/>
        </w:rPr>
      </w:pPr>
      <w:bookmarkStart w:id="320" w:name="_Toc345074697"/>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320"/>
    </w:p>
    <w:p w14:paraId="7D07C490"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E0CBC87" w14:textId="77777777" w:rsidR="003D5A68" w:rsidRPr="003651D9" w:rsidRDefault="003D5A68" w:rsidP="00597DB2">
      <w:pPr>
        <w:pStyle w:val="AuthorInstructions"/>
      </w:pPr>
      <w:r w:rsidRPr="003651D9">
        <w:t>&lt;This CDA Content Module template is divided into four parts:</w:t>
      </w:r>
      <w:r w:rsidR="005F3FB5">
        <w:t xml:space="preserve"> </w:t>
      </w:r>
    </w:p>
    <w:p w14:paraId="39A95665"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306421E1"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0C748FA1"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6EB6D3A0"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76E18D8B"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46000768"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0A28E8A4" w14:textId="77777777" w:rsidR="00B9308F" w:rsidRPr="003651D9" w:rsidRDefault="00B9308F" w:rsidP="00993FF5">
      <w:pPr>
        <w:pStyle w:val="BodyText"/>
      </w:pPr>
    </w:p>
    <w:p w14:paraId="5E719678"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46A670F4"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7A48280A" w14:textId="77777777" w:rsidR="0022261E" w:rsidRPr="003651D9" w:rsidRDefault="0022261E" w:rsidP="0022261E">
      <w:pPr>
        <w:pStyle w:val="BodyText"/>
        <w:rPr>
          <w:lang w:eastAsia="x-none"/>
        </w:rPr>
      </w:pPr>
    </w:p>
    <w:p w14:paraId="3D34FAF3" w14:textId="77777777" w:rsidR="0022261E" w:rsidRPr="003651D9" w:rsidRDefault="00774B6B" w:rsidP="000807AC">
      <w:pPr>
        <w:pStyle w:val="Heading4"/>
        <w:numPr>
          <w:ilvl w:val="0"/>
          <w:numId w:val="0"/>
        </w:numPr>
        <w:ind w:left="864" w:hanging="864"/>
        <w:rPr>
          <w:noProof w:val="0"/>
        </w:rPr>
      </w:pPr>
      <w:bookmarkStart w:id="321" w:name="_Toc345074698"/>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321"/>
      <w:r w:rsidR="00803E2D" w:rsidRPr="003651D9">
        <w:rPr>
          <w:noProof w:val="0"/>
        </w:rPr>
        <w:t xml:space="preserve"> </w:t>
      </w:r>
    </w:p>
    <w:p w14:paraId="348C04BC" w14:textId="77777777" w:rsidR="0022261E" w:rsidRPr="003651D9" w:rsidRDefault="0022261E" w:rsidP="0097454A">
      <w:pPr>
        <w:pStyle w:val="Heading5"/>
        <w:numPr>
          <w:ilvl w:val="0"/>
          <w:numId w:val="0"/>
        </w:numPr>
        <w:rPr>
          <w:noProof w:val="0"/>
        </w:rPr>
      </w:pPr>
      <w:bookmarkStart w:id="322" w:name="_Toc345074699"/>
      <w:r w:rsidRPr="003651D9">
        <w:rPr>
          <w:noProof w:val="0"/>
        </w:rPr>
        <w:t>6.3.1.</w:t>
      </w:r>
      <w:r w:rsidR="008D45BC" w:rsidRPr="003651D9">
        <w:rPr>
          <w:noProof w:val="0"/>
        </w:rPr>
        <w:t>D</w:t>
      </w:r>
      <w:r w:rsidRPr="003651D9">
        <w:rPr>
          <w:noProof w:val="0"/>
        </w:rPr>
        <w:t>.1 Format Code</w:t>
      </w:r>
      <w:bookmarkEnd w:id="322"/>
    </w:p>
    <w:p w14:paraId="7A9E6C92"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2AB819CC" w14:textId="77777777" w:rsidR="00BB65D8" w:rsidRPr="003651D9" w:rsidRDefault="00BB65D8" w:rsidP="00BB65D8">
      <w:pPr>
        <w:pStyle w:val="Heading5"/>
        <w:numPr>
          <w:ilvl w:val="0"/>
          <w:numId w:val="0"/>
        </w:numPr>
        <w:rPr>
          <w:noProof w:val="0"/>
        </w:rPr>
      </w:pPr>
      <w:bookmarkStart w:id="323" w:name="_Toc345074700"/>
      <w:r w:rsidRPr="003651D9">
        <w:rPr>
          <w:noProof w:val="0"/>
        </w:rPr>
        <w:t>6.3.1.</w:t>
      </w:r>
      <w:r w:rsidR="008D45BC" w:rsidRPr="003651D9">
        <w:rPr>
          <w:noProof w:val="0"/>
        </w:rPr>
        <w:t>D</w:t>
      </w:r>
      <w:r w:rsidRPr="003651D9">
        <w:rPr>
          <w:noProof w:val="0"/>
        </w:rPr>
        <w:t>.2 Parent Template</w:t>
      </w:r>
      <w:bookmarkEnd w:id="323"/>
    </w:p>
    <w:p w14:paraId="73C26B3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04982175"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5B483E60"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7D8DBD8A"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1AD6113"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3371FF2D" w14:textId="77777777" w:rsidR="00BB65D8" w:rsidRPr="003651D9" w:rsidRDefault="00BB65D8" w:rsidP="00BB65D8">
      <w:pPr>
        <w:pStyle w:val="Heading5"/>
        <w:numPr>
          <w:ilvl w:val="0"/>
          <w:numId w:val="0"/>
        </w:numPr>
        <w:rPr>
          <w:noProof w:val="0"/>
        </w:rPr>
      </w:pPr>
      <w:bookmarkStart w:id="324" w:name="_Toc345074701"/>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324"/>
    </w:p>
    <w:p w14:paraId="3757430E" w14:textId="77777777" w:rsidR="0032060B" w:rsidRPr="003651D9" w:rsidRDefault="0032060B" w:rsidP="00597DB2">
      <w:pPr>
        <w:pStyle w:val="AuthorInstructions"/>
      </w:pPr>
      <w:r w:rsidRPr="003651D9">
        <w:t>&lt;</w:t>
      </w:r>
      <w:r w:rsidR="001F68C9" w:rsidRPr="003651D9">
        <w:t>Identify ALL standards referenced by THIS content module.&gt;</w:t>
      </w:r>
    </w:p>
    <w:p w14:paraId="29B44488"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3B5E416" w14:textId="77777777" w:rsidR="001F68C9" w:rsidRPr="003651D9" w:rsidRDefault="001F68C9" w:rsidP="0032060B">
      <w:pPr>
        <w:pStyle w:val="BodyText"/>
        <w:rPr>
          <w:highlight w:val="yellow"/>
        </w:rPr>
      </w:pPr>
    </w:p>
    <w:p w14:paraId="73FBC8D3"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60C9C544" w14:textId="77777777" w:rsidTr="00CF508D">
        <w:trPr>
          <w:cantSplit/>
          <w:tblHeader/>
        </w:trPr>
        <w:tc>
          <w:tcPr>
            <w:tcW w:w="1368" w:type="dxa"/>
            <w:shd w:val="clear" w:color="auto" w:fill="D9D9D9"/>
          </w:tcPr>
          <w:p w14:paraId="1D5446A2" w14:textId="77777777" w:rsidR="00665D8F" w:rsidRPr="003651D9" w:rsidRDefault="00665D8F" w:rsidP="00730E16">
            <w:pPr>
              <w:pStyle w:val="TableEntryHeader"/>
            </w:pPr>
            <w:r w:rsidRPr="003651D9">
              <w:t>Abbreviation</w:t>
            </w:r>
          </w:p>
        </w:tc>
        <w:tc>
          <w:tcPr>
            <w:tcW w:w="4500" w:type="dxa"/>
            <w:shd w:val="clear" w:color="auto" w:fill="D9D9D9"/>
          </w:tcPr>
          <w:p w14:paraId="4526719E" w14:textId="77777777" w:rsidR="00665D8F" w:rsidRPr="003651D9" w:rsidRDefault="00665D8F" w:rsidP="001F68C9">
            <w:pPr>
              <w:pStyle w:val="TableEntryHeader"/>
            </w:pPr>
            <w:r w:rsidRPr="003651D9">
              <w:t>Title</w:t>
            </w:r>
          </w:p>
        </w:tc>
        <w:tc>
          <w:tcPr>
            <w:tcW w:w="3708" w:type="dxa"/>
            <w:shd w:val="clear" w:color="auto" w:fill="D9D9D9"/>
          </w:tcPr>
          <w:p w14:paraId="6EE1A026" w14:textId="77777777" w:rsidR="00665D8F" w:rsidRPr="003651D9" w:rsidRDefault="00665D8F" w:rsidP="00CF508D">
            <w:pPr>
              <w:pStyle w:val="TableEntryHeader"/>
            </w:pPr>
            <w:r w:rsidRPr="003651D9">
              <w:t>URL</w:t>
            </w:r>
          </w:p>
        </w:tc>
      </w:tr>
      <w:tr w:rsidR="00665D8F" w:rsidRPr="003651D9" w14:paraId="6654DBCD" w14:textId="77777777" w:rsidTr="00CF508D">
        <w:trPr>
          <w:cantSplit/>
        </w:trPr>
        <w:tc>
          <w:tcPr>
            <w:tcW w:w="1368" w:type="dxa"/>
            <w:shd w:val="clear" w:color="auto" w:fill="auto"/>
          </w:tcPr>
          <w:p w14:paraId="37A1BE76" w14:textId="77777777" w:rsidR="00665D8F" w:rsidRPr="003651D9" w:rsidRDefault="0032060B" w:rsidP="00597DB2">
            <w:pPr>
              <w:pStyle w:val="TableEntry"/>
            </w:pPr>
            <w:r w:rsidRPr="003651D9">
              <w:t>&lt;abbreviated name of standard&gt;</w:t>
            </w:r>
          </w:p>
        </w:tc>
        <w:tc>
          <w:tcPr>
            <w:tcW w:w="4500" w:type="dxa"/>
            <w:shd w:val="clear" w:color="auto" w:fill="auto"/>
          </w:tcPr>
          <w:p w14:paraId="531478E7" w14:textId="77777777" w:rsidR="00665D8F" w:rsidRPr="003651D9" w:rsidRDefault="0032060B" w:rsidP="00597DB2">
            <w:pPr>
              <w:pStyle w:val="TableEntry"/>
            </w:pPr>
            <w:r w:rsidRPr="003651D9">
              <w:t>&lt;full name of standard&gt;</w:t>
            </w:r>
          </w:p>
        </w:tc>
        <w:tc>
          <w:tcPr>
            <w:tcW w:w="3708" w:type="dxa"/>
            <w:shd w:val="clear" w:color="auto" w:fill="auto"/>
          </w:tcPr>
          <w:p w14:paraId="536F0D0F" w14:textId="77777777" w:rsidR="00665D8F" w:rsidRPr="003651D9" w:rsidRDefault="0032060B" w:rsidP="00597DB2">
            <w:pPr>
              <w:pStyle w:val="TableEntry"/>
              <w:rPr>
                <w:sz w:val="20"/>
              </w:rPr>
            </w:pPr>
            <w:r w:rsidRPr="003651D9">
              <w:rPr>
                <w:sz w:val="20"/>
              </w:rPr>
              <w:t>&lt;link to standard&gt;</w:t>
            </w:r>
          </w:p>
        </w:tc>
      </w:tr>
      <w:tr w:rsidR="0032060B" w:rsidRPr="003651D9" w14:paraId="743A9AF9" w14:textId="77777777" w:rsidTr="00CF508D">
        <w:trPr>
          <w:cantSplit/>
        </w:trPr>
        <w:tc>
          <w:tcPr>
            <w:tcW w:w="1368" w:type="dxa"/>
            <w:shd w:val="clear" w:color="auto" w:fill="auto"/>
          </w:tcPr>
          <w:p w14:paraId="60814221" w14:textId="77777777" w:rsidR="0032060B" w:rsidRPr="003651D9" w:rsidRDefault="0032060B" w:rsidP="00597DB2">
            <w:pPr>
              <w:pStyle w:val="TableEntry"/>
            </w:pPr>
            <w:r w:rsidRPr="003651D9">
              <w:t>&lt;abbreviated name of standard&gt;</w:t>
            </w:r>
          </w:p>
        </w:tc>
        <w:tc>
          <w:tcPr>
            <w:tcW w:w="4500" w:type="dxa"/>
            <w:shd w:val="clear" w:color="auto" w:fill="auto"/>
          </w:tcPr>
          <w:p w14:paraId="59D2D317" w14:textId="77777777" w:rsidR="0032060B" w:rsidRPr="003651D9" w:rsidRDefault="0032060B" w:rsidP="00597DB2">
            <w:pPr>
              <w:pStyle w:val="TableEntry"/>
            </w:pPr>
            <w:r w:rsidRPr="003651D9">
              <w:t>&lt;full name of standard&gt;</w:t>
            </w:r>
          </w:p>
        </w:tc>
        <w:tc>
          <w:tcPr>
            <w:tcW w:w="3708" w:type="dxa"/>
            <w:shd w:val="clear" w:color="auto" w:fill="auto"/>
          </w:tcPr>
          <w:p w14:paraId="07F8F0CD" w14:textId="77777777" w:rsidR="0032060B" w:rsidRPr="003651D9" w:rsidRDefault="0032060B" w:rsidP="00597DB2">
            <w:pPr>
              <w:pStyle w:val="TableEntry"/>
              <w:rPr>
                <w:sz w:val="20"/>
              </w:rPr>
            </w:pPr>
            <w:r w:rsidRPr="003651D9">
              <w:rPr>
                <w:sz w:val="20"/>
              </w:rPr>
              <w:t>&lt;link to standard&gt;</w:t>
            </w:r>
          </w:p>
        </w:tc>
      </w:tr>
      <w:tr w:rsidR="0032060B" w:rsidRPr="003651D9" w14:paraId="70E7DF2D" w14:textId="77777777" w:rsidTr="00CF508D">
        <w:trPr>
          <w:cantSplit/>
        </w:trPr>
        <w:tc>
          <w:tcPr>
            <w:tcW w:w="1368" w:type="dxa"/>
            <w:shd w:val="clear" w:color="auto" w:fill="auto"/>
          </w:tcPr>
          <w:p w14:paraId="07582CA2" w14:textId="77777777" w:rsidR="0032060B" w:rsidRPr="003651D9" w:rsidRDefault="00C250ED" w:rsidP="00EF1E77">
            <w:pPr>
              <w:pStyle w:val="TableEntry"/>
            </w:pPr>
            <w:r w:rsidRPr="003651D9">
              <w:lastRenderedPageBreak/>
              <w:t>&lt;</w:t>
            </w:r>
            <w:r w:rsidR="0032060B" w:rsidRPr="003651D9">
              <w:t>e.g., CDA-PN</w:t>
            </w:r>
            <w:r w:rsidRPr="003651D9">
              <w:t>&gt;</w:t>
            </w:r>
          </w:p>
        </w:tc>
        <w:tc>
          <w:tcPr>
            <w:tcW w:w="4500" w:type="dxa"/>
            <w:shd w:val="clear" w:color="auto" w:fill="auto"/>
          </w:tcPr>
          <w:p w14:paraId="5CB50529"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2793EC95"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0A69B364" w14:textId="77777777" w:rsidR="00665D8F" w:rsidRPr="003651D9" w:rsidRDefault="00665D8F" w:rsidP="0032060B">
      <w:pPr>
        <w:pStyle w:val="BodyText"/>
        <w:rPr>
          <w:lang w:eastAsia="x-none"/>
        </w:rPr>
      </w:pPr>
    </w:p>
    <w:p w14:paraId="1413C87D" w14:textId="77777777" w:rsidR="00BB65D8" w:rsidRPr="003651D9" w:rsidRDefault="00BB65D8" w:rsidP="00BB65D8">
      <w:pPr>
        <w:pStyle w:val="Heading5"/>
        <w:numPr>
          <w:ilvl w:val="0"/>
          <w:numId w:val="0"/>
        </w:numPr>
        <w:rPr>
          <w:noProof w:val="0"/>
        </w:rPr>
      </w:pPr>
      <w:bookmarkStart w:id="325" w:name="_Toc345074702"/>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325"/>
    </w:p>
    <w:p w14:paraId="55FF2FFC" w14:textId="77777777" w:rsidR="00CD4D46" w:rsidRPr="003651D9" w:rsidRDefault="00CD4D46" w:rsidP="00BB76BC">
      <w:pPr>
        <w:pStyle w:val="BodyText"/>
      </w:pPr>
      <w:r w:rsidRPr="003651D9">
        <w:t>This section identifies the mapping of data between referenced standards into the CDA implementation guide.</w:t>
      </w:r>
    </w:p>
    <w:p w14:paraId="39E0C8D0"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7F84AD79"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1FFFF9F6" w14:textId="77777777" w:rsidR="00AD069D" w:rsidRPr="003651D9" w:rsidRDefault="00AD069D" w:rsidP="003579DA">
      <w:pPr>
        <w:pStyle w:val="BodyText"/>
        <w:rPr>
          <w:i/>
        </w:rPr>
      </w:pPr>
    </w:p>
    <w:p w14:paraId="3A2527B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293CB479" w14:textId="77777777" w:rsidTr="00BB76BC">
        <w:trPr>
          <w:cantSplit/>
          <w:tblHeader/>
          <w:jc w:val="center"/>
        </w:trPr>
        <w:tc>
          <w:tcPr>
            <w:tcW w:w="4537" w:type="dxa"/>
            <w:tcBorders>
              <w:bottom w:val="single" w:sz="4" w:space="0" w:color="000000"/>
            </w:tcBorders>
            <w:shd w:val="clear" w:color="auto" w:fill="D9D9D9"/>
          </w:tcPr>
          <w:p w14:paraId="3E7146B0"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1AB1920D" w14:textId="77777777" w:rsidR="004F7C05" w:rsidRPr="003651D9" w:rsidRDefault="004F7C05" w:rsidP="0032600B">
            <w:pPr>
              <w:pStyle w:val="TableEntryHeader"/>
            </w:pPr>
            <w:r w:rsidRPr="003651D9">
              <w:t>CDA-DIR</w:t>
            </w:r>
          </w:p>
        </w:tc>
      </w:tr>
      <w:tr w:rsidR="004F7C05" w:rsidRPr="003651D9" w14:paraId="680B6027" w14:textId="77777777" w:rsidTr="00BB76BC">
        <w:trPr>
          <w:cantSplit/>
          <w:jc w:val="center"/>
        </w:trPr>
        <w:tc>
          <w:tcPr>
            <w:tcW w:w="4537" w:type="dxa"/>
            <w:shd w:val="clear" w:color="auto" w:fill="auto"/>
          </w:tcPr>
          <w:p w14:paraId="18E43ED5" w14:textId="77777777" w:rsidR="004F7C05" w:rsidRPr="003651D9" w:rsidRDefault="004F7C05" w:rsidP="00EF1E77">
            <w:pPr>
              <w:pStyle w:val="TableEntry"/>
            </w:pPr>
          </w:p>
        </w:tc>
        <w:tc>
          <w:tcPr>
            <w:tcW w:w="3111" w:type="dxa"/>
            <w:shd w:val="clear" w:color="auto" w:fill="auto"/>
          </w:tcPr>
          <w:p w14:paraId="074B1FB0" w14:textId="77777777" w:rsidR="004F7C05" w:rsidRPr="003651D9" w:rsidRDefault="004F7C05" w:rsidP="00EF1E77">
            <w:pPr>
              <w:pStyle w:val="TableEntry"/>
            </w:pPr>
            <w:r w:rsidRPr="003651D9">
              <w:t>DICOM Object Catalog (5)</w:t>
            </w:r>
          </w:p>
        </w:tc>
      </w:tr>
      <w:tr w:rsidR="004F7C05" w:rsidRPr="003651D9" w14:paraId="36AA7FC3" w14:textId="77777777" w:rsidTr="00BB76BC">
        <w:trPr>
          <w:cantSplit/>
          <w:jc w:val="center"/>
        </w:trPr>
        <w:tc>
          <w:tcPr>
            <w:tcW w:w="4537" w:type="dxa"/>
          </w:tcPr>
          <w:p w14:paraId="1774A15F" w14:textId="77777777" w:rsidR="004F7C05" w:rsidRPr="003651D9" w:rsidRDefault="004F7C05" w:rsidP="00EF1E77">
            <w:pPr>
              <w:pStyle w:val="TableEntry"/>
            </w:pPr>
            <w:r w:rsidRPr="003651D9">
              <w:t>Administrative</w:t>
            </w:r>
          </w:p>
          <w:p w14:paraId="705F6DE2" w14:textId="77777777" w:rsidR="004F7C05" w:rsidRPr="003651D9" w:rsidRDefault="004F7C05" w:rsidP="00BB76BC">
            <w:pPr>
              <w:pStyle w:val="TableEntry"/>
            </w:pPr>
            <w:r w:rsidRPr="003651D9">
              <w:t>Facility (5)</w:t>
            </w:r>
          </w:p>
          <w:p w14:paraId="18077608" w14:textId="77777777" w:rsidR="004F7C05" w:rsidRPr="003651D9" w:rsidRDefault="004F7C05" w:rsidP="00BB76BC">
            <w:pPr>
              <w:pStyle w:val="TableEntry"/>
            </w:pPr>
            <w:r w:rsidRPr="003651D9">
              <w:t>Data Source (1)</w:t>
            </w:r>
          </w:p>
          <w:p w14:paraId="7147DF5A" w14:textId="77777777" w:rsidR="004F7C05" w:rsidRPr="003651D9" w:rsidRDefault="004F7C05" w:rsidP="00BB76BC">
            <w:pPr>
              <w:pStyle w:val="TableEntry"/>
            </w:pPr>
            <w:r w:rsidRPr="003651D9">
              <w:t>Priority (1)</w:t>
            </w:r>
          </w:p>
          <w:p w14:paraId="6D5086B7" w14:textId="77777777" w:rsidR="004F7C05" w:rsidRPr="003651D9" w:rsidRDefault="004F7C05" w:rsidP="00BB76BC">
            <w:pPr>
              <w:pStyle w:val="TableEntry"/>
            </w:pPr>
            <w:r w:rsidRPr="003651D9">
              <w:t>Accreditation (2)</w:t>
            </w:r>
          </w:p>
          <w:p w14:paraId="454D009C" w14:textId="77777777" w:rsidR="004F7C05" w:rsidRPr="003651D9" w:rsidRDefault="004F7C05" w:rsidP="00BB76BC">
            <w:pPr>
              <w:pStyle w:val="TableEntry"/>
            </w:pPr>
            <w:r w:rsidRPr="003651D9">
              <w:t>Insurance (1)</w:t>
            </w:r>
          </w:p>
        </w:tc>
        <w:tc>
          <w:tcPr>
            <w:tcW w:w="3111" w:type="dxa"/>
          </w:tcPr>
          <w:p w14:paraId="361D2A54" w14:textId="77777777" w:rsidR="004F7C05" w:rsidRPr="003651D9" w:rsidRDefault="004F7C05" w:rsidP="00EF1E77">
            <w:pPr>
              <w:pStyle w:val="TableEntry"/>
            </w:pPr>
            <w:r w:rsidRPr="003651D9">
              <w:t>CDA Header</w:t>
            </w:r>
          </w:p>
          <w:p w14:paraId="17EDA133" w14:textId="77777777" w:rsidR="004F7C05" w:rsidRPr="003651D9" w:rsidRDefault="004F7C05" w:rsidP="00EF1E77">
            <w:pPr>
              <w:pStyle w:val="TableEntry"/>
            </w:pPr>
            <w:r w:rsidRPr="003651D9">
              <w:t>General (10)</w:t>
            </w:r>
          </w:p>
          <w:p w14:paraId="124DDC59" w14:textId="77777777" w:rsidR="004F7C05" w:rsidRPr="003651D9" w:rsidRDefault="004F7C05" w:rsidP="005D6176">
            <w:pPr>
              <w:pStyle w:val="TableEntry"/>
            </w:pPr>
            <w:r w:rsidRPr="003651D9">
              <w:t>Document (19)</w:t>
            </w:r>
          </w:p>
          <w:p w14:paraId="500B0C5C" w14:textId="77777777" w:rsidR="004F7C05" w:rsidRPr="003651D9" w:rsidRDefault="004F7C05" w:rsidP="0032600B">
            <w:pPr>
              <w:pStyle w:val="TableEntry"/>
            </w:pPr>
            <w:r w:rsidRPr="003651D9">
              <w:t>Participants (20)</w:t>
            </w:r>
          </w:p>
          <w:p w14:paraId="52E610F1" w14:textId="77777777" w:rsidR="004F7C05" w:rsidRPr="003651D9" w:rsidRDefault="004F7C05" w:rsidP="00BB76BC">
            <w:pPr>
              <w:pStyle w:val="TableEntry"/>
            </w:pPr>
            <w:r w:rsidRPr="003651D9">
              <w:t>Order (1)</w:t>
            </w:r>
          </w:p>
          <w:p w14:paraId="5F24E07D" w14:textId="77777777" w:rsidR="004F7C05" w:rsidRPr="003651D9" w:rsidRDefault="004F7C05" w:rsidP="00BB76BC">
            <w:pPr>
              <w:pStyle w:val="TableEntry"/>
            </w:pPr>
            <w:r w:rsidRPr="003651D9">
              <w:t>Service Event (12)</w:t>
            </w:r>
          </w:p>
          <w:p w14:paraId="24C50DAE" w14:textId="77777777" w:rsidR="004F7C05" w:rsidRPr="003651D9" w:rsidRDefault="004F7C05" w:rsidP="00BB76BC">
            <w:pPr>
              <w:pStyle w:val="TableEntry"/>
            </w:pPr>
            <w:r w:rsidRPr="003651D9">
              <w:t>Encounter (10)</w:t>
            </w:r>
          </w:p>
        </w:tc>
      </w:tr>
      <w:tr w:rsidR="004F7C05" w:rsidRPr="003651D9" w14:paraId="1C9F8A3E" w14:textId="77777777" w:rsidTr="00BB76BC">
        <w:trPr>
          <w:cantSplit/>
          <w:jc w:val="center"/>
        </w:trPr>
        <w:tc>
          <w:tcPr>
            <w:tcW w:w="4537" w:type="dxa"/>
          </w:tcPr>
          <w:p w14:paraId="45F4347B" w14:textId="77777777" w:rsidR="004F7C05" w:rsidRPr="003651D9" w:rsidRDefault="004F7C05" w:rsidP="00EF1E77">
            <w:pPr>
              <w:pStyle w:val="TableEntry"/>
            </w:pPr>
            <w:r w:rsidRPr="003651D9">
              <w:t>Study Referral Data (2)</w:t>
            </w:r>
          </w:p>
        </w:tc>
        <w:tc>
          <w:tcPr>
            <w:tcW w:w="3111" w:type="dxa"/>
          </w:tcPr>
          <w:p w14:paraId="448E27F4" w14:textId="77777777" w:rsidR="004F7C05" w:rsidRPr="003651D9" w:rsidRDefault="004F7C05" w:rsidP="005D6176">
            <w:pPr>
              <w:pStyle w:val="TableEntry"/>
            </w:pPr>
            <w:r w:rsidRPr="003651D9">
              <w:t>Request</w:t>
            </w:r>
          </w:p>
        </w:tc>
      </w:tr>
      <w:tr w:rsidR="004F7C05" w:rsidRPr="003651D9" w14:paraId="25BEEAC1" w14:textId="77777777" w:rsidTr="00BB76BC">
        <w:trPr>
          <w:cantSplit/>
          <w:jc w:val="center"/>
        </w:trPr>
        <w:tc>
          <w:tcPr>
            <w:tcW w:w="4537" w:type="dxa"/>
          </w:tcPr>
          <w:p w14:paraId="2F8734C1" w14:textId="77777777" w:rsidR="004F7C05" w:rsidRPr="003651D9" w:rsidRDefault="004F7C05" w:rsidP="00EF1E77">
            <w:pPr>
              <w:pStyle w:val="TableEntry"/>
            </w:pPr>
            <w:r w:rsidRPr="003651D9">
              <w:t>History and Risk Factors</w:t>
            </w:r>
          </w:p>
          <w:p w14:paraId="70FFADD9" w14:textId="77777777" w:rsidR="004F7C05" w:rsidRPr="003651D9" w:rsidRDefault="004F7C05" w:rsidP="00BB76BC">
            <w:pPr>
              <w:pStyle w:val="TableEntry"/>
            </w:pPr>
            <w:r w:rsidRPr="003651D9">
              <w:t>Vital Signs (4)</w:t>
            </w:r>
          </w:p>
          <w:p w14:paraId="1BBD4097" w14:textId="77777777" w:rsidR="004F7C05" w:rsidRPr="003651D9" w:rsidRDefault="004F7C05" w:rsidP="00BB76BC">
            <w:pPr>
              <w:pStyle w:val="TableEntry"/>
            </w:pPr>
            <w:r w:rsidRPr="003651D9">
              <w:t>Labs (2)</w:t>
            </w:r>
          </w:p>
          <w:p w14:paraId="4663A3EB" w14:textId="77777777" w:rsidR="004F7C05" w:rsidRPr="003651D9" w:rsidRDefault="004F7C05" w:rsidP="00BB76BC">
            <w:pPr>
              <w:pStyle w:val="TableEntry"/>
            </w:pPr>
            <w:r w:rsidRPr="003651D9">
              <w:t>Problems (14)</w:t>
            </w:r>
          </w:p>
          <w:p w14:paraId="779437A6" w14:textId="77777777" w:rsidR="004F7C05" w:rsidRPr="003651D9" w:rsidRDefault="004F7C05" w:rsidP="00BB76BC">
            <w:pPr>
              <w:pStyle w:val="TableEntry"/>
            </w:pPr>
            <w:r w:rsidRPr="003651D9">
              <w:t>Chest Pain (5)</w:t>
            </w:r>
          </w:p>
          <w:p w14:paraId="0C27CDE0" w14:textId="77777777" w:rsidR="004F7C05" w:rsidRPr="003651D9" w:rsidRDefault="004F7C05" w:rsidP="00BB76BC">
            <w:pPr>
              <w:pStyle w:val="TableEntry"/>
            </w:pPr>
            <w:r w:rsidRPr="003651D9">
              <w:t>Family History (1)</w:t>
            </w:r>
          </w:p>
          <w:p w14:paraId="6E11B382" w14:textId="77777777" w:rsidR="004F7C05" w:rsidRPr="003651D9" w:rsidRDefault="004F7C05" w:rsidP="00BB76BC">
            <w:pPr>
              <w:pStyle w:val="TableEntry"/>
            </w:pPr>
            <w:r w:rsidRPr="003651D9">
              <w:t>Tobacco Use (1)</w:t>
            </w:r>
          </w:p>
          <w:p w14:paraId="382077B7" w14:textId="77777777" w:rsidR="004F7C05" w:rsidRPr="003651D9" w:rsidRDefault="004F7C05" w:rsidP="00BB76BC">
            <w:pPr>
              <w:pStyle w:val="TableEntry"/>
            </w:pPr>
            <w:r w:rsidRPr="003651D9">
              <w:t>Risk Estimates (6)</w:t>
            </w:r>
          </w:p>
          <w:p w14:paraId="509D7A20" w14:textId="77777777" w:rsidR="004F7C05" w:rsidRPr="003651D9" w:rsidRDefault="004F7C05" w:rsidP="00BB76BC">
            <w:pPr>
              <w:pStyle w:val="TableEntry"/>
            </w:pPr>
          </w:p>
        </w:tc>
        <w:tc>
          <w:tcPr>
            <w:tcW w:w="3111" w:type="dxa"/>
          </w:tcPr>
          <w:p w14:paraId="446304E0" w14:textId="77777777" w:rsidR="004F7C05" w:rsidRPr="003651D9" w:rsidRDefault="004F7C05" w:rsidP="00EF1E77">
            <w:pPr>
              <w:pStyle w:val="TableEntry"/>
            </w:pPr>
            <w:r w:rsidRPr="003651D9">
              <w:t>History</w:t>
            </w:r>
          </w:p>
        </w:tc>
      </w:tr>
    </w:tbl>
    <w:p w14:paraId="2840BEBD" w14:textId="77777777" w:rsidR="000D6321" w:rsidRPr="003651D9" w:rsidRDefault="00CD4D46" w:rsidP="0032060B">
      <w:pPr>
        <w:pStyle w:val="BodyText"/>
        <w:rPr>
          <w:i/>
        </w:rPr>
      </w:pPr>
      <w:r w:rsidRPr="003651D9">
        <w:rPr>
          <w:i/>
        </w:rPr>
        <w:t>&gt;</w:t>
      </w:r>
    </w:p>
    <w:p w14:paraId="56E21D38" w14:textId="77777777" w:rsidR="000D6321" w:rsidRPr="003651D9" w:rsidRDefault="000D6321" w:rsidP="0032060B">
      <w:pPr>
        <w:pStyle w:val="BodyText"/>
        <w:rPr>
          <w:i/>
        </w:rPr>
      </w:pPr>
    </w:p>
    <w:p w14:paraId="3B87CEE7" w14:textId="77777777" w:rsidR="0032060B" w:rsidRPr="003651D9" w:rsidRDefault="000D6321" w:rsidP="000807AC">
      <w:pPr>
        <w:pStyle w:val="TableTitle"/>
      </w:pPr>
      <w:r w:rsidRPr="003651D9">
        <w:lastRenderedPageBreak/>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6E21C67" w14:textId="77777777" w:rsidTr="00BB76BC">
        <w:trPr>
          <w:cantSplit/>
          <w:tblHeader/>
          <w:jc w:val="center"/>
        </w:trPr>
        <w:tc>
          <w:tcPr>
            <w:tcW w:w="3378" w:type="dxa"/>
            <w:tcBorders>
              <w:bottom w:val="single" w:sz="4" w:space="0" w:color="000000"/>
            </w:tcBorders>
            <w:shd w:val="clear" w:color="auto" w:fill="D9D9D9"/>
          </w:tcPr>
          <w:p w14:paraId="64193A6C"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36E33E84"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42AFFBD2" w14:textId="77777777" w:rsidTr="00BB76BC">
        <w:trPr>
          <w:cantSplit/>
          <w:jc w:val="center"/>
        </w:trPr>
        <w:tc>
          <w:tcPr>
            <w:tcW w:w="3378" w:type="dxa"/>
            <w:shd w:val="clear" w:color="auto" w:fill="auto"/>
          </w:tcPr>
          <w:p w14:paraId="6B687C13" w14:textId="77777777" w:rsidR="00B82D84" w:rsidRPr="003651D9" w:rsidRDefault="00B82D84" w:rsidP="00AD069D">
            <w:pPr>
              <w:pStyle w:val="TableEntry"/>
            </w:pPr>
          </w:p>
        </w:tc>
        <w:tc>
          <w:tcPr>
            <w:tcW w:w="4818" w:type="dxa"/>
            <w:shd w:val="clear" w:color="auto" w:fill="auto"/>
          </w:tcPr>
          <w:p w14:paraId="226CCAE2" w14:textId="77777777" w:rsidR="00B82D84" w:rsidRPr="003651D9" w:rsidRDefault="00B82D84" w:rsidP="003579DA">
            <w:pPr>
              <w:pStyle w:val="TableEntry"/>
            </w:pPr>
          </w:p>
        </w:tc>
      </w:tr>
      <w:tr w:rsidR="00B82D84" w:rsidRPr="003651D9" w14:paraId="37AF13DF" w14:textId="77777777" w:rsidTr="00BB76BC">
        <w:trPr>
          <w:cantSplit/>
          <w:jc w:val="center"/>
        </w:trPr>
        <w:tc>
          <w:tcPr>
            <w:tcW w:w="3378" w:type="dxa"/>
          </w:tcPr>
          <w:p w14:paraId="745C7835" w14:textId="77777777" w:rsidR="00B82D84" w:rsidRPr="003651D9" w:rsidRDefault="00B82D84" w:rsidP="00BB76BC">
            <w:pPr>
              <w:pStyle w:val="TableEntry"/>
            </w:pPr>
          </w:p>
        </w:tc>
        <w:tc>
          <w:tcPr>
            <w:tcW w:w="4818" w:type="dxa"/>
          </w:tcPr>
          <w:p w14:paraId="1A7C900D" w14:textId="77777777" w:rsidR="00B82D84" w:rsidRPr="003651D9" w:rsidRDefault="00B82D84" w:rsidP="00AD069D">
            <w:pPr>
              <w:pStyle w:val="TableEntry"/>
            </w:pPr>
          </w:p>
        </w:tc>
      </w:tr>
      <w:tr w:rsidR="00B82D84" w:rsidRPr="003651D9" w14:paraId="0704F2E5" w14:textId="77777777" w:rsidTr="00BB76BC">
        <w:trPr>
          <w:cantSplit/>
          <w:jc w:val="center"/>
        </w:trPr>
        <w:tc>
          <w:tcPr>
            <w:tcW w:w="3378" w:type="dxa"/>
          </w:tcPr>
          <w:p w14:paraId="529A20FC" w14:textId="77777777" w:rsidR="00B82D84" w:rsidRPr="003651D9" w:rsidRDefault="00B82D84" w:rsidP="00AD069D">
            <w:pPr>
              <w:pStyle w:val="TableEntry"/>
            </w:pPr>
          </w:p>
        </w:tc>
        <w:tc>
          <w:tcPr>
            <w:tcW w:w="4818" w:type="dxa"/>
          </w:tcPr>
          <w:p w14:paraId="7DF04E9E" w14:textId="77777777" w:rsidR="00B82D84" w:rsidRPr="003651D9" w:rsidRDefault="00B82D84" w:rsidP="003579DA">
            <w:pPr>
              <w:pStyle w:val="TableEntry"/>
            </w:pPr>
          </w:p>
        </w:tc>
      </w:tr>
      <w:tr w:rsidR="00B82D84" w:rsidRPr="003651D9" w14:paraId="348AC064" w14:textId="77777777" w:rsidTr="00BB76BC">
        <w:trPr>
          <w:cantSplit/>
          <w:jc w:val="center"/>
        </w:trPr>
        <w:tc>
          <w:tcPr>
            <w:tcW w:w="3378" w:type="dxa"/>
          </w:tcPr>
          <w:p w14:paraId="63E6F974" w14:textId="77777777" w:rsidR="00B82D84" w:rsidRPr="003651D9" w:rsidRDefault="00B82D84" w:rsidP="00BB76BC">
            <w:pPr>
              <w:pStyle w:val="TableEntry"/>
            </w:pPr>
          </w:p>
        </w:tc>
        <w:tc>
          <w:tcPr>
            <w:tcW w:w="4818" w:type="dxa"/>
          </w:tcPr>
          <w:p w14:paraId="2EFCD52C" w14:textId="77777777" w:rsidR="00B82D84" w:rsidRPr="003651D9" w:rsidRDefault="00B82D84" w:rsidP="00AD069D">
            <w:pPr>
              <w:pStyle w:val="TableEntry"/>
            </w:pPr>
          </w:p>
        </w:tc>
      </w:tr>
      <w:tr w:rsidR="00B82D84" w:rsidRPr="003651D9" w14:paraId="4E2C1FD7" w14:textId="77777777" w:rsidTr="00BB76BC">
        <w:trPr>
          <w:cantSplit/>
          <w:jc w:val="center"/>
        </w:trPr>
        <w:tc>
          <w:tcPr>
            <w:tcW w:w="3378" w:type="dxa"/>
          </w:tcPr>
          <w:p w14:paraId="4A039A23" w14:textId="77777777" w:rsidR="00B82D84" w:rsidRPr="003651D9" w:rsidRDefault="00B82D84" w:rsidP="00AD069D">
            <w:pPr>
              <w:pStyle w:val="TableEntry"/>
            </w:pPr>
          </w:p>
        </w:tc>
        <w:tc>
          <w:tcPr>
            <w:tcW w:w="4818" w:type="dxa"/>
          </w:tcPr>
          <w:p w14:paraId="073D1A71" w14:textId="77777777" w:rsidR="00B82D84" w:rsidRPr="003651D9" w:rsidRDefault="00B82D84" w:rsidP="003579DA">
            <w:pPr>
              <w:pStyle w:val="TableEntry"/>
            </w:pPr>
          </w:p>
        </w:tc>
      </w:tr>
      <w:tr w:rsidR="00B82D84" w:rsidRPr="003651D9" w14:paraId="7E5B68DA" w14:textId="77777777" w:rsidTr="00BB76BC">
        <w:trPr>
          <w:cantSplit/>
          <w:jc w:val="center"/>
        </w:trPr>
        <w:tc>
          <w:tcPr>
            <w:tcW w:w="3378" w:type="dxa"/>
          </w:tcPr>
          <w:p w14:paraId="0DCE5D31" w14:textId="77777777" w:rsidR="00B82D84" w:rsidRPr="003651D9" w:rsidRDefault="00B82D84" w:rsidP="00BB76BC">
            <w:pPr>
              <w:pStyle w:val="TableEntry"/>
            </w:pPr>
          </w:p>
        </w:tc>
        <w:tc>
          <w:tcPr>
            <w:tcW w:w="4818" w:type="dxa"/>
          </w:tcPr>
          <w:p w14:paraId="40D9CB5C" w14:textId="77777777" w:rsidR="00B82D84" w:rsidRPr="003651D9" w:rsidRDefault="00B82D84" w:rsidP="00AD069D">
            <w:pPr>
              <w:pStyle w:val="TableEntry"/>
            </w:pPr>
          </w:p>
        </w:tc>
      </w:tr>
    </w:tbl>
    <w:p w14:paraId="13D26AA2" w14:textId="77777777" w:rsidR="00665D8F" w:rsidRPr="003651D9" w:rsidRDefault="00665D8F" w:rsidP="000D6321">
      <w:pPr>
        <w:pStyle w:val="BodyText"/>
        <w:rPr>
          <w:lang w:eastAsia="x-none"/>
        </w:rPr>
      </w:pPr>
    </w:p>
    <w:p w14:paraId="0A519103"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7634D07E"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632F58A6" w14:textId="77777777" w:rsidR="00E90AC0" w:rsidRPr="003651D9" w:rsidRDefault="00E90AC0" w:rsidP="000D6321">
      <w:pPr>
        <w:pStyle w:val="BodyText"/>
        <w:rPr>
          <w:lang w:eastAsia="x-none"/>
        </w:rPr>
      </w:pPr>
    </w:p>
    <w:p w14:paraId="2A68C148" w14:textId="77777777" w:rsidR="00BB65D8" w:rsidRPr="003651D9" w:rsidRDefault="00774B6B" w:rsidP="00BB65D8">
      <w:pPr>
        <w:pStyle w:val="Heading5"/>
        <w:numPr>
          <w:ilvl w:val="0"/>
          <w:numId w:val="0"/>
        </w:numPr>
        <w:rPr>
          <w:noProof w:val="0"/>
        </w:rPr>
      </w:pPr>
      <w:bookmarkStart w:id="326" w:name="_Toc345074703"/>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326"/>
    </w:p>
    <w:p w14:paraId="0FCBACFE"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13B84AD7"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201BE749" w14:textId="77777777" w:rsidR="007F7801" w:rsidRPr="003651D9" w:rsidRDefault="007F7801" w:rsidP="00871613">
      <w:pPr>
        <w:pStyle w:val="BodyText"/>
        <w:rPr>
          <w:i/>
        </w:rPr>
      </w:pPr>
    </w:p>
    <w:p w14:paraId="69849271"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1DF2D85D" w14:textId="77777777" w:rsidR="00871613" w:rsidRPr="003651D9" w:rsidRDefault="00871613" w:rsidP="00597DB2">
      <w:pPr>
        <w:pStyle w:val="BodyText"/>
      </w:pPr>
    </w:p>
    <w:p w14:paraId="08631D10" w14:textId="77777777" w:rsidR="002322FF" w:rsidRPr="003651D9" w:rsidRDefault="002322FF" w:rsidP="00597DB2">
      <w:pPr>
        <w:pStyle w:val="AuthorInstructions"/>
      </w:pPr>
      <w:r w:rsidRPr="003651D9">
        <w:lastRenderedPageBreak/>
        <w:t>###Begin Tabular format</w:t>
      </w:r>
      <w:r w:rsidR="00D35F24" w:rsidRPr="003651D9">
        <w:t xml:space="preserve"> - Document</w:t>
      </w:r>
    </w:p>
    <w:p w14:paraId="5D5EA7E8" w14:textId="77777777" w:rsidR="002322FF" w:rsidRPr="003651D9" w:rsidRDefault="002322FF" w:rsidP="00597DB2">
      <w:pPr>
        <w:pStyle w:val="BodyText"/>
      </w:pPr>
    </w:p>
    <w:p w14:paraId="135C58DC"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3D41ABC9"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8C9A0C6"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A29B641" w14:textId="77777777" w:rsidR="008E3F6C" w:rsidRPr="003651D9" w:rsidRDefault="008E3F6C" w:rsidP="00597DB2">
            <w:pPr>
              <w:pStyle w:val="TableEntry"/>
            </w:pPr>
            <w:r w:rsidRPr="003651D9">
              <w:t>&lt;Template Name (Acronym, if applicable)&gt;</w:t>
            </w:r>
          </w:p>
        </w:tc>
      </w:tr>
      <w:tr w:rsidR="008E3F6C" w:rsidRPr="003651D9" w14:paraId="335FFCB6"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B682580" w14:textId="77777777" w:rsidR="008E3F6C" w:rsidRPr="003651D9" w:rsidRDefault="008E3F6C" w:rsidP="00597DB2">
            <w:pPr>
              <w:pStyle w:val="TableEntryHeader"/>
              <w:rPr>
                <w:sz w:val="18"/>
              </w:rPr>
            </w:pPr>
            <w:r w:rsidRPr="003651D9">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05734D0F" w14:textId="77777777" w:rsidR="008E3F6C" w:rsidRPr="003651D9" w:rsidRDefault="008E3F6C" w:rsidP="00597DB2">
            <w:pPr>
              <w:pStyle w:val="TableEntry"/>
            </w:pPr>
            <w:r w:rsidRPr="003651D9">
              <w:t>&lt;oid/uid&gt;</w:t>
            </w:r>
          </w:p>
        </w:tc>
      </w:tr>
      <w:tr w:rsidR="008E3F6C" w:rsidRPr="003651D9" w14:paraId="226CB8D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6E97CE"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1C26A77"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3A7B2CA6"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43D3F99F"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FBF675"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02AC4FD" w14:textId="77777777" w:rsidR="008E3F6C" w:rsidRPr="003651D9" w:rsidRDefault="008E3F6C" w:rsidP="00597DB2">
            <w:pPr>
              <w:pStyle w:val="TableEntry"/>
            </w:pPr>
            <w:r w:rsidRPr="003651D9">
              <w:t>&lt;short textual description&gt;</w:t>
            </w:r>
          </w:p>
        </w:tc>
      </w:tr>
      <w:tr w:rsidR="008E3F6C" w:rsidRPr="003651D9" w14:paraId="4892E76B"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1C2F31"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4B29E3" w14:textId="77777777" w:rsidR="008E3F6C" w:rsidRPr="003651D9" w:rsidRDefault="008E3F6C" w:rsidP="00597DB2">
            <w:pPr>
              <w:pStyle w:val="TableEntry"/>
            </w:pPr>
            <w:r w:rsidRPr="003651D9">
              <w:t>&lt;MAY or SHALL&gt; be &lt; code/oid/uid, Code System, “Value Set name”&gt;</w:t>
            </w:r>
          </w:p>
        </w:tc>
      </w:tr>
      <w:tr w:rsidR="008E3F6C" w:rsidRPr="003651D9" w14:paraId="0BD799E6"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46C4DABF"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0908BA4A"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2EDF67C0"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4B9BF37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38D6DC7D"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25D58838" w14:textId="77777777" w:rsidR="008E3F6C" w:rsidRPr="003651D9" w:rsidRDefault="008E3F6C" w:rsidP="00597DB2">
            <w:pPr>
              <w:pStyle w:val="TableEntryHeader"/>
            </w:pPr>
            <w:r w:rsidRPr="003651D9">
              <w:t>Vocabulary Constraint</w:t>
            </w:r>
          </w:p>
        </w:tc>
      </w:tr>
      <w:tr w:rsidR="00B84D95" w:rsidRPr="003651D9" w14:paraId="1ACBE4B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937BFF4"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468C63A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B11D144"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1595EB8E"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337A75DC"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C085980"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675E88DF"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30B5B924"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7371A05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2D80C1C"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05554D1E"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347C1B31"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182BEF7C"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688F22DD"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563968AD" w14:textId="77777777" w:rsidR="008E3F6C" w:rsidRPr="003651D9" w:rsidRDefault="008E3F6C" w:rsidP="00BB76BC">
            <w:pPr>
              <w:pStyle w:val="TableEntry"/>
            </w:pPr>
          </w:p>
        </w:tc>
      </w:tr>
      <w:tr w:rsidR="008E3F6C" w:rsidRPr="003651D9" w14:paraId="2889218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9222916"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E8F2368"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344E34A2"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3745FB40"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2C49C4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1BABCAA0" w14:textId="77777777" w:rsidR="008E3F6C" w:rsidRPr="003651D9" w:rsidRDefault="00AA69C0" w:rsidP="00BB76BC">
            <w:pPr>
              <w:pStyle w:val="TableEntry"/>
            </w:pPr>
            <w:r w:rsidRPr="003651D9">
              <w:t>CARD TF-3 6.3.1.D.5.1</w:t>
            </w:r>
            <w:r w:rsidR="00C250ED" w:rsidRPr="003651D9">
              <w:t>&gt;</w:t>
            </w:r>
          </w:p>
        </w:tc>
      </w:tr>
      <w:tr w:rsidR="00B84D95" w:rsidRPr="003651D9" w14:paraId="73995AA7"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FD759B6" w14:textId="77777777" w:rsidR="00B84D95" w:rsidRPr="003651D9" w:rsidRDefault="00B84D95" w:rsidP="00597DB2">
            <w:pPr>
              <w:pStyle w:val="TableEntryHeader"/>
            </w:pPr>
            <w:r w:rsidRPr="003651D9">
              <w:t>Sections</w:t>
            </w:r>
          </w:p>
        </w:tc>
      </w:tr>
      <w:tr w:rsidR="00B84D95" w:rsidRPr="003651D9" w14:paraId="46068B67"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D37BA11"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3DEA12B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7DBD515"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278A7D18"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06EDBBDE"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4CE553"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7BD59466"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41EB7A0"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29773A5C"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E06AEF7"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417327E0"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9CD96A9"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5F19CCE0"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03DA46AE"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BAB03E4"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7AC11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DCDBB1A"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388FB87A"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7CA4E69A"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5D2F8A52" w14:textId="77777777" w:rsidR="00B84D95" w:rsidRPr="003651D9" w:rsidRDefault="00AA69C0" w:rsidP="00BB76BC">
            <w:pPr>
              <w:pStyle w:val="TableEntry"/>
            </w:pPr>
            <w:r w:rsidRPr="003651D9">
              <w:t>CARD TF-3 6.3.1.D.5.3</w:t>
            </w:r>
            <w:r w:rsidR="003F252B" w:rsidRPr="003651D9">
              <w:t>&gt;</w:t>
            </w:r>
          </w:p>
        </w:tc>
      </w:tr>
      <w:tr w:rsidR="00B84D95" w:rsidRPr="003651D9" w14:paraId="3AB00789"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7D64159"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2195DFC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DB5C296"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10F6B54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63964FBE"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187E2722" w14:textId="77777777" w:rsidR="00B84D95" w:rsidRPr="003651D9" w:rsidRDefault="00B84D95" w:rsidP="00BB76BC">
            <w:pPr>
              <w:pStyle w:val="TableEntry"/>
            </w:pPr>
          </w:p>
        </w:tc>
      </w:tr>
      <w:tr w:rsidR="00B84D95" w:rsidRPr="003651D9" w14:paraId="38327AA6"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0E1DF7DA" w14:textId="77777777" w:rsidR="00B84D95" w:rsidRPr="003651D9" w:rsidRDefault="003F252B" w:rsidP="00EF1E77">
            <w:pPr>
              <w:pStyle w:val="TableEntry"/>
            </w:pPr>
            <w:r w:rsidRPr="003651D9">
              <w:lastRenderedPageBreak/>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2EBA1AF2"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34A88AF5"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40E7B910"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14B36F69"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2C5C565" w14:textId="77777777" w:rsidR="00B84D95" w:rsidRPr="003651D9" w:rsidRDefault="00B84D95" w:rsidP="00BB76BC">
            <w:pPr>
              <w:pStyle w:val="TableEntry"/>
            </w:pPr>
          </w:p>
        </w:tc>
      </w:tr>
    </w:tbl>
    <w:p w14:paraId="03980CAC" w14:textId="77777777" w:rsidR="00871613" w:rsidRPr="003651D9" w:rsidRDefault="00871613" w:rsidP="00871613">
      <w:pPr>
        <w:spacing w:before="0" w:after="200" w:line="276" w:lineRule="auto"/>
        <w:rPr>
          <w:rFonts w:ascii="Calibri" w:eastAsia="Calibri" w:hAnsi="Calibri"/>
          <w:kern w:val="28"/>
          <w:sz w:val="22"/>
          <w:szCs w:val="22"/>
        </w:rPr>
      </w:pPr>
    </w:p>
    <w:p w14:paraId="7B2AD834" w14:textId="77777777" w:rsidR="00B84D95" w:rsidRPr="003651D9" w:rsidRDefault="00B84D95" w:rsidP="00597DB2">
      <w:pPr>
        <w:pStyle w:val="AuthorInstructions"/>
      </w:pPr>
      <w:r w:rsidRPr="003651D9">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35B54C29" w14:textId="77777777" w:rsidR="00BC3E9F" w:rsidRPr="003651D9" w:rsidRDefault="00BC3E9F" w:rsidP="00597DB2">
      <w:pPr>
        <w:pStyle w:val="AuthorInstructions"/>
      </w:pPr>
      <w:r w:rsidRPr="003651D9">
        <w:t>&lt;Note that every Conditional element MUST have an explanatory paragraph referenced below.&gt;</w:t>
      </w:r>
    </w:p>
    <w:p w14:paraId="073791BF"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79DEFF7C" w14:textId="77777777" w:rsidR="00871613" w:rsidRPr="003651D9" w:rsidRDefault="000F13F5" w:rsidP="004046B6">
      <w:pPr>
        <w:pStyle w:val="Heading6"/>
        <w:numPr>
          <w:ilvl w:val="0"/>
          <w:numId w:val="0"/>
        </w:numPr>
        <w:rPr>
          <w:noProof w:val="0"/>
        </w:rPr>
      </w:pPr>
      <w:bookmarkStart w:id="327" w:name="_6.2.1.1.6.1_Service_Event"/>
      <w:bookmarkStart w:id="328" w:name="_Toc296340347"/>
      <w:bookmarkStart w:id="329" w:name="_Toc345074704"/>
      <w:bookmarkEnd w:id="327"/>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328"/>
      <w:r w:rsidR="00B84D95" w:rsidRPr="003651D9">
        <w:rPr>
          <w:noProof w:val="0"/>
        </w:rPr>
        <w:t xml:space="preserve"> or Condition&gt;</w:t>
      </w:r>
      <w:bookmarkEnd w:id="329"/>
    </w:p>
    <w:p w14:paraId="7AFC339A"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38548904"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1E1931DA"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79A320A" w14:textId="77777777" w:rsidR="00570B52" w:rsidRPr="003651D9" w:rsidRDefault="00570B52" w:rsidP="00871613">
      <w:pPr>
        <w:pStyle w:val="BodyText"/>
        <w:rPr>
          <w:rFonts w:eastAsia="Calibri"/>
        </w:rPr>
      </w:pPr>
    </w:p>
    <w:p w14:paraId="017E8C2B" w14:textId="77777777" w:rsidR="00871613" w:rsidRPr="003651D9" w:rsidRDefault="000F13F5" w:rsidP="004046B6">
      <w:pPr>
        <w:pStyle w:val="Heading6"/>
        <w:numPr>
          <w:ilvl w:val="0"/>
          <w:numId w:val="0"/>
        </w:numPr>
        <w:ind w:left="1152" w:hanging="1152"/>
        <w:rPr>
          <w:noProof w:val="0"/>
        </w:rPr>
      </w:pPr>
      <w:bookmarkStart w:id="330" w:name="_6.2.1.1.6.2_Medications_Section"/>
      <w:bookmarkStart w:id="331" w:name="_Toc296340348"/>
      <w:bookmarkStart w:id="332" w:name="_Toc345074705"/>
      <w:bookmarkEnd w:id="330"/>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331"/>
      <w:r w:rsidR="00B84D95" w:rsidRPr="003651D9">
        <w:rPr>
          <w:noProof w:val="0"/>
        </w:rPr>
        <w:t xml:space="preserve"> or Condition&gt;</w:t>
      </w:r>
      <w:bookmarkEnd w:id="332"/>
    </w:p>
    <w:p w14:paraId="6ED3FBA0"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5691732" w14:textId="77777777" w:rsidR="00570B52" w:rsidRPr="003651D9" w:rsidRDefault="00570B52" w:rsidP="00597DB2">
      <w:pPr>
        <w:pStyle w:val="AuthorInstructions"/>
      </w:pPr>
      <w:r w:rsidRPr="003651D9">
        <w:t>&lt;remove example below prior to public comment:&gt;</w:t>
      </w:r>
    </w:p>
    <w:p w14:paraId="3BABB819"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45C2763E" w14:textId="77777777" w:rsidR="00871613" w:rsidRPr="003651D9" w:rsidRDefault="000F13F5" w:rsidP="004046B6">
      <w:pPr>
        <w:pStyle w:val="Heading6"/>
        <w:numPr>
          <w:ilvl w:val="0"/>
          <w:numId w:val="0"/>
        </w:numPr>
        <w:ind w:left="1152" w:hanging="1152"/>
        <w:rPr>
          <w:noProof w:val="0"/>
        </w:rPr>
      </w:pPr>
      <w:bookmarkStart w:id="333" w:name="_6.2.1.1.6.3_Allergies_and"/>
      <w:bookmarkStart w:id="334" w:name="_Toc296340349"/>
      <w:bookmarkStart w:id="335" w:name="_Toc345074706"/>
      <w:bookmarkEnd w:id="333"/>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334"/>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335"/>
    </w:p>
    <w:p w14:paraId="503EF639" w14:textId="77777777" w:rsidR="00B84D95" w:rsidRPr="003651D9" w:rsidRDefault="00B84D95" w:rsidP="00597DB2">
      <w:pPr>
        <w:pStyle w:val="AuthorInstructions"/>
      </w:pPr>
      <w:r w:rsidRPr="003651D9">
        <w:t>&lt;add vocabulary constraint or condition definition&gt;</w:t>
      </w:r>
    </w:p>
    <w:p w14:paraId="1A78D069" w14:textId="77777777" w:rsidR="00570B52" w:rsidRPr="003651D9" w:rsidRDefault="00570B52" w:rsidP="00597DB2">
      <w:pPr>
        <w:pStyle w:val="AuthorInstructions"/>
      </w:pPr>
      <w:r w:rsidRPr="003651D9">
        <w:t>&lt;remove example below prior to public comment:&gt;</w:t>
      </w:r>
    </w:p>
    <w:p w14:paraId="27E00E9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w:t>
      </w:r>
      <w:r w:rsidR="00871613" w:rsidRPr="003651D9">
        <w:lastRenderedPageBreak/>
        <w:t xml:space="preserve">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599D2E91" w14:textId="77777777" w:rsidR="00B84D95" w:rsidRPr="003651D9" w:rsidRDefault="00B84D95" w:rsidP="00B84D95">
      <w:pPr>
        <w:pStyle w:val="BodyText"/>
        <w:rPr>
          <w:rFonts w:eastAsia="Calibri"/>
        </w:rPr>
      </w:pPr>
    </w:p>
    <w:p w14:paraId="7E105DD8" w14:textId="77777777" w:rsidR="00B84D95" w:rsidRPr="003651D9" w:rsidRDefault="00B84D95" w:rsidP="00B84D95">
      <w:pPr>
        <w:pStyle w:val="Heading6"/>
        <w:numPr>
          <w:ilvl w:val="0"/>
          <w:numId w:val="0"/>
        </w:numPr>
        <w:ind w:left="1152" w:hanging="1152"/>
        <w:rPr>
          <w:noProof w:val="0"/>
        </w:rPr>
      </w:pPr>
      <w:bookmarkStart w:id="336" w:name="_Toc345074707"/>
      <w:r w:rsidRPr="003651D9">
        <w:rPr>
          <w:noProof w:val="0"/>
        </w:rPr>
        <w:t>6.3.1.D.5.4 &lt;Header Element or Section Name&gt; &lt;Vocabulary Constraint or Condition&gt;</w:t>
      </w:r>
      <w:bookmarkEnd w:id="336"/>
    </w:p>
    <w:p w14:paraId="54ED1A42" w14:textId="77777777" w:rsidR="00B84D95" w:rsidRPr="003651D9" w:rsidRDefault="00B84D95" w:rsidP="00597DB2">
      <w:pPr>
        <w:pStyle w:val="AuthorInstructions"/>
      </w:pPr>
      <w:r w:rsidRPr="003651D9">
        <w:t>&lt;add vocabulary constraint or condition definition&gt;</w:t>
      </w:r>
    </w:p>
    <w:p w14:paraId="27153A4F" w14:textId="77777777" w:rsidR="00B84D95" w:rsidRPr="003651D9" w:rsidRDefault="00B84D95" w:rsidP="00597DB2">
      <w:pPr>
        <w:pStyle w:val="AuthorInstructions"/>
      </w:pPr>
      <w:r w:rsidRPr="003651D9">
        <w:t>&lt;remove example below prior to public comment:&gt;</w:t>
      </w:r>
    </w:p>
    <w:p w14:paraId="746AA47D"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3A354DAA" w14:textId="77777777" w:rsidR="0095594C" w:rsidRPr="003651D9" w:rsidRDefault="0095594C" w:rsidP="00B84D95">
      <w:pPr>
        <w:pStyle w:val="BodyText"/>
        <w:rPr>
          <w:rFonts w:eastAsia="Calibri"/>
        </w:rPr>
      </w:pPr>
    </w:p>
    <w:p w14:paraId="29F14F25"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297616DC" w14:textId="77777777" w:rsidR="0095594C" w:rsidRPr="003651D9" w:rsidRDefault="0095594C" w:rsidP="00597DB2">
      <w:pPr>
        <w:pStyle w:val="AuthorInstructions"/>
        <w:rPr>
          <w:rFonts w:eastAsia="Calibri"/>
        </w:rPr>
      </w:pPr>
    </w:p>
    <w:p w14:paraId="3257B649"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69F8E97B"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0D220128" w14:textId="77777777" w:rsidR="00BC3E9F" w:rsidRPr="003651D9" w:rsidRDefault="00BC3E9F" w:rsidP="00B84D95">
      <w:pPr>
        <w:pStyle w:val="BodyText"/>
        <w:rPr>
          <w:rFonts w:eastAsia="Calibri"/>
        </w:rPr>
      </w:pPr>
    </w:p>
    <w:p w14:paraId="6C931D77"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62DE5870" w14:textId="77777777" w:rsidR="00BC3E9F" w:rsidRPr="003651D9" w:rsidRDefault="00BC3E9F" w:rsidP="00EF218E">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06F3A46C" w14:textId="77777777" w:rsidR="00BC3E9F" w:rsidRPr="003651D9" w:rsidRDefault="00BC3E9F" w:rsidP="00EF218E">
      <w:pPr>
        <w:numPr>
          <w:ilvl w:val="1"/>
          <w:numId w:val="13"/>
        </w:numPr>
        <w:spacing w:before="0" w:after="40" w:line="260" w:lineRule="exact"/>
      </w:pPr>
      <w:r w:rsidRPr="003651D9">
        <w:t>A Cath Report Content SHALL have a structuredBody (CONF:9589-CRC).</w:t>
      </w:r>
    </w:p>
    <w:p w14:paraId="4BF76DA5" w14:textId="77777777" w:rsidR="00BC3E9F" w:rsidRPr="003651D9" w:rsidRDefault="00BC3E9F" w:rsidP="00EF218E">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6E36256F" w14:textId="77777777" w:rsidR="00BC3E9F" w:rsidRPr="003651D9" w:rsidRDefault="00BC3E9F" w:rsidP="00EF218E">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2E471301" w14:textId="77777777" w:rsidR="00BC3E9F" w:rsidRPr="003651D9" w:rsidRDefault="00BC3E9F" w:rsidP="00EF218E">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77B0D49E"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55D9A7A2" w14:textId="77777777" w:rsidR="00BC3E9F" w:rsidRPr="003651D9" w:rsidRDefault="00BC3E9F" w:rsidP="00BC3E9F">
      <w:pPr>
        <w:pStyle w:val="BodyText"/>
        <w:rPr>
          <w:lang w:eastAsia="x-none"/>
        </w:rPr>
      </w:pPr>
    </w:p>
    <w:p w14:paraId="1A00E3F8" w14:textId="77777777" w:rsidR="00BC3E9F" w:rsidRPr="003651D9" w:rsidRDefault="00BC3E9F" w:rsidP="00BB76BC">
      <w:pPr>
        <w:pStyle w:val="TableTitle"/>
      </w:pPr>
      <w:r w:rsidRPr="003651D9">
        <w:lastRenderedPageBreak/>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6610E105" w14:textId="77777777" w:rsidTr="00983131">
        <w:trPr>
          <w:cantSplit/>
          <w:tblHeader/>
        </w:trPr>
        <w:tc>
          <w:tcPr>
            <w:tcW w:w="1336" w:type="pct"/>
            <w:shd w:val="clear" w:color="auto" w:fill="E6E6E6"/>
          </w:tcPr>
          <w:p w14:paraId="2F366D13" w14:textId="77777777" w:rsidR="001263B9" w:rsidRPr="003651D9" w:rsidRDefault="001263B9" w:rsidP="00EF1E77">
            <w:pPr>
              <w:pStyle w:val="TableEntryHeader"/>
            </w:pPr>
            <w:r w:rsidRPr="003651D9">
              <w:t>Template Title</w:t>
            </w:r>
          </w:p>
        </w:tc>
        <w:tc>
          <w:tcPr>
            <w:tcW w:w="691" w:type="pct"/>
            <w:shd w:val="clear" w:color="auto" w:fill="E6E6E6"/>
          </w:tcPr>
          <w:p w14:paraId="56032C6C"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52CBFFC1" w14:textId="77777777" w:rsidR="001263B9" w:rsidRPr="003651D9" w:rsidRDefault="001263B9" w:rsidP="00730E16">
            <w:pPr>
              <w:pStyle w:val="TableEntryHeader"/>
            </w:pPr>
            <w:r w:rsidRPr="003651D9">
              <w:t>Condition</w:t>
            </w:r>
          </w:p>
        </w:tc>
        <w:tc>
          <w:tcPr>
            <w:tcW w:w="561" w:type="pct"/>
            <w:shd w:val="clear" w:color="auto" w:fill="E6E6E6"/>
          </w:tcPr>
          <w:p w14:paraId="771F64C1" w14:textId="77777777" w:rsidR="001263B9" w:rsidRPr="003651D9" w:rsidRDefault="001263B9" w:rsidP="0032600B">
            <w:pPr>
              <w:pStyle w:val="TableEntryHeader"/>
            </w:pPr>
            <w:r w:rsidRPr="003651D9">
              <w:t>Template Type</w:t>
            </w:r>
          </w:p>
        </w:tc>
        <w:tc>
          <w:tcPr>
            <w:tcW w:w="862" w:type="pct"/>
            <w:shd w:val="clear" w:color="auto" w:fill="E6E6E6"/>
          </w:tcPr>
          <w:p w14:paraId="0A69318F" w14:textId="77777777" w:rsidR="001263B9" w:rsidRPr="003651D9" w:rsidRDefault="001263B9" w:rsidP="00BB76BC">
            <w:pPr>
              <w:pStyle w:val="TableEntryHeader"/>
            </w:pPr>
            <w:r w:rsidRPr="003651D9">
              <w:t>templateId</w:t>
            </w:r>
          </w:p>
        </w:tc>
        <w:tc>
          <w:tcPr>
            <w:tcW w:w="991" w:type="pct"/>
            <w:shd w:val="clear" w:color="auto" w:fill="E6E6E6"/>
          </w:tcPr>
          <w:p w14:paraId="009EEEBB" w14:textId="77777777" w:rsidR="00270EBB" w:rsidRPr="003651D9" w:rsidRDefault="001263B9" w:rsidP="00BB76BC">
            <w:pPr>
              <w:pStyle w:val="TableEntryHeader"/>
            </w:pPr>
            <w:r w:rsidRPr="003651D9">
              <w:t xml:space="preserve">Vocabulary </w:t>
            </w:r>
          </w:p>
          <w:p w14:paraId="6C391CC0" w14:textId="77777777" w:rsidR="001263B9" w:rsidRPr="003651D9" w:rsidRDefault="001263B9" w:rsidP="00BB76BC">
            <w:pPr>
              <w:pStyle w:val="TableEntryHeader"/>
            </w:pPr>
            <w:r w:rsidRPr="003651D9">
              <w:t>Constraints</w:t>
            </w:r>
          </w:p>
        </w:tc>
      </w:tr>
      <w:tr w:rsidR="00340176" w:rsidRPr="003651D9" w14:paraId="470468F2" w14:textId="77777777" w:rsidTr="00983131">
        <w:trPr>
          <w:cantSplit/>
        </w:trPr>
        <w:tc>
          <w:tcPr>
            <w:tcW w:w="1336" w:type="pct"/>
          </w:tcPr>
          <w:p w14:paraId="3095582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6C63BA1D" w14:textId="77777777" w:rsidR="00340176" w:rsidRPr="003651D9" w:rsidRDefault="00340176" w:rsidP="003579DA">
            <w:pPr>
              <w:pStyle w:val="TableEntry"/>
              <w:rPr>
                <w:color w:val="0070C0"/>
              </w:rPr>
            </w:pPr>
          </w:p>
        </w:tc>
        <w:tc>
          <w:tcPr>
            <w:tcW w:w="559" w:type="pct"/>
          </w:tcPr>
          <w:p w14:paraId="48E7E498" w14:textId="77777777" w:rsidR="00340176" w:rsidRPr="003651D9" w:rsidRDefault="00340176" w:rsidP="00017E09">
            <w:pPr>
              <w:pStyle w:val="TableEntry"/>
              <w:rPr>
                <w:color w:val="0070C0"/>
              </w:rPr>
            </w:pPr>
          </w:p>
        </w:tc>
        <w:tc>
          <w:tcPr>
            <w:tcW w:w="561" w:type="pct"/>
          </w:tcPr>
          <w:p w14:paraId="03397104" w14:textId="77777777" w:rsidR="00340176" w:rsidRPr="003651D9" w:rsidRDefault="00340176" w:rsidP="003B70A2">
            <w:pPr>
              <w:pStyle w:val="TableEntry"/>
              <w:rPr>
                <w:color w:val="0070C0"/>
              </w:rPr>
            </w:pPr>
          </w:p>
        </w:tc>
        <w:tc>
          <w:tcPr>
            <w:tcW w:w="862" w:type="pct"/>
          </w:tcPr>
          <w:p w14:paraId="4DB1591B" w14:textId="77777777" w:rsidR="00340176" w:rsidRPr="003651D9" w:rsidRDefault="00340176" w:rsidP="00234BE4">
            <w:pPr>
              <w:pStyle w:val="TableEntry"/>
              <w:rPr>
                <w:color w:val="0070C0"/>
              </w:rPr>
            </w:pPr>
          </w:p>
        </w:tc>
        <w:tc>
          <w:tcPr>
            <w:tcW w:w="991" w:type="pct"/>
          </w:tcPr>
          <w:p w14:paraId="27B4328F" w14:textId="77777777" w:rsidR="00340176" w:rsidRPr="003651D9" w:rsidRDefault="00340176" w:rsidP="00234BE4">
            <w:pPr>
              <w:pStyle w:val="TableEntry"/>
              <w:rPr>
                <w:color w:val="0070C0"/>
              </w:rPr>
            </w:pPr>
          </w:p>
        </w:tc>
      </w:tr>
      <w:tr w:rsidR="00340176" w:rsidRPr="003651D9" w14:paraId="63953760" w14:textId="77777777" w:rsidTr="00340176">
        <w:trPr>
          <w:cantSplit/>
        </w:trPr>
        <w:tc>
          <w:tcPr>
            <w:tcW w:w="5000" w:type="pct"/>
            <w:gridSpan w:val="6"/>
          </w:tcPr>
          <w:p w14:paraId="0F3AF352" w14:textId="77777777" w:rsidR="00340176" w:rsidRPr="003651D9" w:rsidRDefault="00340176" w:rsidP="00EF1E77">
            <w:pPr>
              <w:pStyle w:val="TableEntry"/>
            </w:pPr>
            <w:r w:rsidRPr="003651D9">
              <w:t>Delete this row and the example information in the rows below.</w:t>
            </w:r>
          </w:p>
        </w:tc>
      </w:tr>
      <w:tr w:rsidR="00270EBB" w:rsidRPr="003651D9" w14:paraId="33586B95" w14:textId="77777777" w:rsidTr="00983131">
        <w:trPr>
          <w:cantSplit/>
        </w:trPr>
        <w:tc>
          <w:tcPr>
            <w:tcW w:w="1336" w:type="pct"/>
          </w:tcPr>
          <w:p w14:paraId="6E7A4C9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4DA3512" w14:textId="77777777" w:rsidR="001263B9" w:rsidRPr="003651D9" w:rsidRDefault="001263B9" w:rsidP="005D6176">
            <w:pPr>
              <w:pStyle w:val="TableEntry"/>
            </w:pPr>
            <w:r w:rsidRPr="003651D9">
              <w:t>R[1..1]</w:t>
            </w:r>
          </w:p>
        </w:tc>
        <w:tc>
          <w:tcPr>
            <w:tcW w:w="559" w:type="pct"/>
          </w:tcPr>
          <w:p w14:paraId="2232CE21" w14:textId="77777777" w:rsidR="001263B9" w:rsidRPr="003651D9" w:rsidRDefault="001263B9" w:rsidP="0032600B">
            <w:pPr>
              <w:pStyle w:val="TableEntry"/>
            </w:pPr>
          </w:p>
        </w:tc>
        <w:tc>
          <w:tcPr>
            <w:tcW w:w="561" w:type="pct"/>
          </w:tcPr>
          <w:p w14:paraId="121A929F" w14:textId="77777777" w:rsidR="001263B9" w:rsidRPr="003651D9" w:rsidRDefault="001263B9" w:rsidP="00BB76BC">
            <w:pPr>
              <w:pStyle w:val="TableEntry"/>
            </w:pPr>
            <w:r w:rsidRPr="003651D9">
              <w:t>document</w:t>
            </w:r>
          </w:p>
        </w:tc>
        <w:tc>
          <w:tcPr>
            <w:tcW w:w="862" w:type="pct"/>
          </w:tcPr>
          <w:p w14:paraId="20778DF1" w14:textId="77777777" w:rsidR="001263B9" w:rsidRPr="003651D9" w:rsidRDefault="001263B9" w:rsidP="00BB76BC">
            <w:pPr>
              <w:pStyle w:val="TableEntry"/>
            </w:pPr>
            <w:r w:rsidRPr="003651D9">
              <w:t>1.3.6.1.4.1.19376.1.4.1.1.2</w:t>
            </w:r>
          </w:p>
        </w:tc>
        <w:tc>
          <w:tcPr>
            <w:tcW w:w="991" w:type="pct"/>
          </w:tcPr>
          <w:p w14:paraId="258D2886" w14:textId="77777777" w:rsidR="001263B9" w:rsidRPr="003651D9" w:rsidRDefault="00983131" w:rsidP="00BB76BC">
            <w:pPr>
              <w:pStyle w:val="TableEntry"/>
              <w:rPr>
                <w:highlight w:val="yellow"/>
              </w:rPr>
            </w:pPr>
            <w:r w:rsidRPr="003651D9">
              <w:t>6.3.1.D.5.1</w:t>
            </w:r>
          </w:p>
        </w:tc>
      </w:tr>
      <w:tr w:rsidR="00270EBB" w:rsidRPr="003651D9" w14:paraId="0B9ABC70" w14:textId="77777777" w:rsidTr="00983131">
        <w:trPr>
          <w:cantSplit/>
        </w:trPr>
        <w:tc>
          <w:tcPr>
            <w:tcW w:w="1336" w:type="pct"/>
          </w:tcPr>
          <w:p w14:paraId="6223F0DE" w14:textId="77777777" w:rsidR="001263B9" w:rsidRPr="003651D9" w:rsidRDefault="001263B9" w:rsidP="00EF1E77">
            <w:pPr>
              <w:pStyle w:val="TableEntry"/>
            </w:pPr>
            <w:r w:rsidRPr="003651D9">
              <w:t xml:space="preserve">   </w:t>
            </w:r>
            <w:r w:rsidR="00AA69C0" w:rsidRPr="003651D9">
              <w:t>Document Summary-Cardiac Section</w:t>
            </w:r>
          </w:p>
        </w:tc>
        <w:tc>
          <w:tcPr>
            <w:tcW w:w="691" w:type="pct"/>
          </w:tcPr>
          <w:p w14:paraId="17DC6844" w14:textId="77777777" w:rsidR="001263B9" w:rsidRPr="003651D9" w:rsidRDefault="001263B9" w:rsidP="005D6176">
            <w:pPr>
              <w:pStyle w:val="TableEntry"/>
            </w:pPr>
            <w:r w:rsidRPr="003651D9">
              <w:t>O[0..1]</w:t>
            </w:r>
          </w:p>
        </w:tc>
        <w:tc>
          <w:tcPr>
            <w:tcW w:w="559" w:type="pct"/>
          </w:tcPr>
          <w:p w14:paraId="7D98B697" w14:textId="77777777" w:rsidR="001263B9" w:rsidRPr="003651D9" w:rsidRDefault="001263B9" w:rsidP="0032600B">
            <w:pPr>
              <w:pStyle w:val="TableEntry"/>
            </w:pPr>
          </w:p>
        </w:tc>
        <w:tc>
          <w:tcPr>
            <w:tcW w:w="561" w:type="pct"/>
          </w:tcPr>
          <w:p w14:paraId="66A1C068" w14:textId="77777777" w:rsidR="001263B9" w:rsidRPr="003651D9" w:rsidRDefault="001263B9" w:rsidP="00BB76BC">
            <w:pPr>
              <w:pStyle w:val="TableEntry"/>
            </w:pPr>
            <w:r w:rsidRPr="003651D9">
              <w:t>section</w:t>
            </w:r>
          </w:p>
        </w:tc>
        <w:tc>
          <w:tcPr>
            <w:tcW w:w="862" w:type="pct"/>
          </w:tcPr>
          <w:p w14:paraId="665F31DE" w14:textId="77777777" w:rsidR="001263B9" w:rsidRPr="003651D9" w:rsidRDefault="001263B9" w:rsidP="00BB76BC">
            <w:pPr>
              <w:pStyle w:val="TableEntry"/>
            </w:pPr>
            <w:r w:rsidRPr="003651D9">
              <w:t>1.3.6.1.4.1.19376.1.4.1.2.16</w:t>
            </w:r>
          </w:p>
        </w:tc>
        <w:tc>
          <w:tcPr>
            <w:tcW w:w="991" w:type="pct"/>
          </w:tcPr>
          <w:p w14:paraId="6D08F48D" w14:textId="77777777" w:rsidR="001263B9" w:rsidRPr="003651D9" w:rsidRDefault="001263B9" w:rsidP="00BB76BC">
            <w:pPr>
              <w:pStyle w:val="TableEntry"/>
            </w:pPr>
          </w:p>
        </w:tc>
      </w:tr>
      <w:tr w:rsidR="00270EBB" w:rsidRPr="003651D9" w14:paraId="0B1703F0" w14:textId="77777777" w:rsidTr="00983131">
        <w:trPr>
          <w:cantSplit/>
        </w:trPr>
        <w:tc>
          <w:tcPr>
            <w:tcW w:w="1336" w:type="pct"/>
          </w:tcPr>
          <w:p w14:paraId="4A3BC7DD"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726F4572" w14:textId="77777777" w:rsidR="001263B9" w:rsidRPr="003651D9" w:rsidRDefault="001263B9" w:rsidP="005D6176">
            <w:pPr>
              <w:pStyle w:val="TableEntry"/>
            </w:pPr>
            <w:r w:rsidRPr="003651D9">
              <w:t>R[1..1]</w:t>
            </w:r>
          </w:p>
        </w:tc>
        <w:tc>
          <w:tcPr>
            <w:tcW w:w="559" w:type="pct"/>
          </w:tcPr>
          <w:p w14:paraId="31C8104A" w14:textId="77777777" w:rsidR="001263B9" w:rsidRPr="003651D9" w:rsidRDefault="001263B9" w:rsidP="0032600B">
            <w:pPr>
              <w:pStyle w:val="TableEntry"/>
            </w:pPr>
          </w:p>
        </w:tc>
        <w:tc>
          <w:tcPr>
            <w:tcW w:w="561" w:type="pct"/>
          </w:tcPr>
          <w:p w14:paraId="6325B3AF" w14:textId="77777777" w:rsidR="001263B9" w:rsidRPr="003651D9" w:rsidRDefault="001263B9" w:rsidP="00BB76BC">
            <w:pPr>
              <w:pStyle w:val="TableEntry"/>
            </w:pPr>
            <w:r w:rsidRPr="003651D9">
              <w:t>section</w:t>
            </w:r>
          </w:p>
        </w:tc>
        <w:tc>
          <w:tcPr>
            <w:tcW w:w="862" w:type="pct"/>
          </w:tcPr>
          <w:p w14:paraId="386B2162" w14:textId="77777777" w:rsidR="001263B9" w:rsidRPr="003651D9" w:rsidRDefault="001263B9" w:rsidP="00BB76BC">
            <w:pPr>
              <w:pStyle w:val="TableEntry"/>
            </w:pPr>
            <w:r w:rsidRPr="003651D9">
              <w:t>1.3.6.1.4.1.19376.1.4.1.2.17</w:t>
            </w:r>
          </w:p>
        </w:tc>
        <w:tc>
          <w:tcPr>
            <w:tcW w:w="991" w:type="pct"/>
          </w:tcPr>
          <w:p w14:paraId="00EC7A28" w14:textId="77777777" w:rsidR="001263B9" w:rsidRPr="003651D9" w:rsidRDefault="001263B9" w:rsidP="00BB76BC">
            <w:pPr>
              <w:pStyle w:val="TableEntry"/>
            </w:pPr>
          </w:p>
        </w:tc>
      </w:tr>
      <w:tr w:rsidR="00270EBB" w:rsidRPr="003651D9" w14:paraId="0574C5BC" w14:textId="77777777" w:rsidTr="00983131">
        <w:trPr>
          <w:cantSplit/>
        </w:trPr>
        <w:tc>
          <w:tcPr>
            <w:tcW w:w="1336" w:type="pct"/>
          </w:tcPr>
          <w:p w14:paraId="0CFEB288"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2213CE0F" w14:textId="77777777" w:rsidR="001263B9" w:rsidRPr="003651D9" w:rsidRDefault="001263B9" w:rsidP="005D6176">
            <w:pPr>
              <w:pStyle w:val="TableEntry"/>
            </w:pPr>
            <w:r w:rsidRPr="003651D9">
              <w:t>O[0..*]</w:t>
            </w:r>
          </w:p>
        </w:tc>
        <w:tc>
          <w:tcPr>
            <w:tcW w:w="559" w:type="pct"/>
          </w:tcPr>
          <w:p w14:paraId="6CD4CB95" w14:textId="77777777" w:rsidR="001263B9" w:rsidRPr="003651D9" w:rsidRDefault="001263B9" w:rsidP="0032600B">
            <w:pPr>
              <w:pStyle w:val="TableEntry"/>
            </w:pPr>
          </w:p>
        </w:tc>
        <w:tc>
          <w:tcPr>
            <w:tcW w:w="561" w:type="pct"/>
          </w:tcPr>
          <w:p w14:paraId="3A93092E" w14:textId="77777777" w:rsidR="001263B9" w:rsidRPr="003651D9" w:rsidRDefault="001263B9" w:rsidP="00BB76BC">
            <w:pPr>
              <w:pStyle w:val="TableEntry"/>
            </w:pPr>
            <w:r w:rsidRPr="003651D9">
              <w:t>entry</w:t>
            </w:r>
          </w:p>
        </w:tc>
        <w:tc>
          <w:tcPr>
            <w:tcW w:w="862" w:type="pct"/>
          </w:tcPr>
          <w:p w14:paraId="35D3F71D" w14:textId="77777777" w:rsidR="001263B9" w:rsidRPr="003651D9" w:rsidRDefault="001263B9" w:rsidP="00BB76BC">
            <w:pPr>
              <w:pStyle w:val="TableEntry"/>
            </w:pPr>
            <w:r w:rsidRPr="003651D9">
              <w:t>2.16.840.1.113883.10.20.22.4.13</w:t>
            </w:r>
          </w:p>
        </w:tc>
        <w:tc>
          <w:tcPr>
            <w:tcW w:w="991" w:type="pct"/>
          </w:tcPr>
          <w:p w14:paraId="1FBBDF5D" w14:textId="77777777" w:rsidR="001263B9" w:rsidRPr="003651D9" w:rsidRDefault="001263B9" w:rsidP="00BB76BC">
            <w:pPr>
              <w:pStyle w:val="TableEntry"/>
            </w:pPr>
          </w:p>
        </w:tc>
      </w:tr>
      <w:tr w:rsidR="00270EBB" w:rsidRPr="003651D9" w14:paraId="54A908F9" w14:textId="77777777" w:rsidTr="00983131">
        <w:trPr>
          <w:cantSplit/>
        </w:trPr>
        <w:tc>
          <w:tcPr>
            <w:tcW w:w="1336" w:type="pct"/>
          </w:tcPr>
          <w:p w14:paraId="6BD273B1"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03AD4890" w14:textId="77777777" w:rsidR="001263B9" w:rsidRPr="003651D9" w:rsidRDefault="001263B9" w:rsidP="005D6176">
            <w:pPr>
              <w:pStyle w:val="TableEntry"/>
            </w:pPr>
            <w:r w:rsidRPr="003651D9">
              <w:t>O[0..*]</w:t>
            </w:r>
          </w:p>
        </w:tc>
        <w:tc>
          <w:tcPr>
            <w:tcW w:w="559" w:type="pct"/>
          </w:tcPr>
          <w:p w14:paraId="29C56826" w14:textId="77777777" w:rsidR="001263B9" w:rsidRPr="003651D9" w:rsidRDefault="001263B9" w:rsidP="0032600B">
            <w:pPr>
              <w:pStyle w:val="TableEntry"/>
            </w:pPr>
          </w:p>
        </w:tc>
        <w:tc>
          <w:tcPr>
            <w:tcW w:w="561" w:type="pct"/>
          </w:tcPr>
          <w:p w14:paraId="15393740" w14:textId="77777777" w:rsidR="001263B9" w:rsidRPr="003651D9" w:rsidRDefault="001263B9" w:rsidP="00BB76BC">
            <w:pPr>
              <w:pStyle w:val="TableEntry"/>
            </w:pPr>
            <w:r w:rsidRPr="003651D9">
              <w:t>entry</w:t>
            </w:r>
          </w:p>
        </w:tc>
        <w:tc>
          <w:tcPr>
            <w:tcW w:w="862" w:type="pct"/>
          </w:tcPr>
          <w:p w14:paraId="4F0943A1" w14:textId="77777777" w:rsidR="001263B9" w:rsidRPr="003651D9" w:rsidRDefault="001263B9" w:rsidP="00BB76BC">
            <w:pPr>
              <w:pStyle w:val="TableEntry"/>
            </w:pPr>
            <w:r w:rsidRPr="003651D9">
              <w:t>2.16.840.1.113883.10.20.22.4.14</w:t>
            </w:r>
          </w:p>
        </w:tc>
        <w:tc>
          <w:tcPr>
            <w:tcW w:w="991" w:type="pct"/>
          </w:tcPr>
          <w:p w14:paraId="317445DD" w14:textId="77777777" w:rsidR="001263B9" w:rsidRPr="003651D9" w:rsidRDefault="001263B9" w:rsidP="00BB76BC">
            <w:pPr>
              <w:pStyle w:val="TableEntry"/>
            </w:pPr>
          </w:p>
        </w:tc>
      </w:tr>
      <w:tr w:rsidR="00270EBB" w:rsidRPr="003651D9" w14:paraId="16204A8E" w14:textId="77777777" w:rsidTr="00983131">
        <w:trPr>
          <w:cantSplit/>
        </w:trPr>
        <w:tc>
          <w:tcPr>
            <w:tcW w:w="1336" w:type="pct"/>
          </w:tcPr>
          <w:p w14:paraId="73CA228D"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2C9C8338" w14:textId="77777777" w:rsidR="001263B9" w:rsidRPr="003651D9" w:rsidRDefault="001263B9" w:rsidP="005D6176">
            <w:pPr>
              <w:pStyle w:val="TableEntry"/>
            </w:pPr>
            <w:r w:rsidRPr="003651D9">
              <w:t>O[0..*]</w:t>
            </w:r>
          </w:p>
        </w:tc>
        <w:tc>
          <w:tcPr>
            <w:tcW w:w="559" w:type="pct"/>
          </w:tcPr>
          <w:p w14:paraId="0B62C8E6" w14:textId="77777777" w:rsidR="001263B9" w:rsidRPr="003651D9" w:rsidRDefault="001263B9" w:rsidP="0032600B">
            <w:pPr>
              <w:pStyle w:val="TableEntry"/>
            </w:pPr>
          </w:p>
        </w:tc>
        <w:tc>
          <w:tcPr>
            <w:tcW w:w="561" w:type="pct"/>
          </w:tcPr>
          <w:p w14:paraId="67C1D2F4" w14:textId="77777777" w:rsidR="001263B9" w:rsidRPr="003651D9" w:rsidRDefault="001263B9" w:rsidP="00BB76BC">
            <w:pPr>
              <w:pStyle w:val="TableEntry"/>
            </w:pPr>
            <w:r w:rsidRPr="003651D9">
              <w:t>entry</w:t>
            </w:r>
          </w:p>
        </w:tc>
        <w:tc>
          <w:tcPr>
            <w:tcW w:w="862" w:type="pct"/>
          </w:tcPr>
          <w:p w14:paraId="11C6CBB6" w14:textId="77777777" w:rsidR="001263B9" w:rsidRPr="003651D9" w:rsidRDefault="001263B9" w:rsidP="00BB76BC">
            <w:pPr>
              <w:pStyle w:val="TableEntry"/>
            </w:pPr>
            <w:r w:rsidRPr="003651D9">
              <w:t>2.16.840.1.113883.10.20.22.4.4</w:t>
            </w:r>
          </w:p>
        </w:tc>
        <w:tc>
          <w:tcPr>
            <w:tcW w:w="991" w:type="pct"/>
          </w:tcPr>
          <w:p w14:paraId="1281BC44" w14:textId="77777777" w:rsidR="001263B9" w:rsidRPr="003651D9" w:rsidRDefault="001263B9" w:rsidP="00BB76BC">
            <w:pPr>
              <w:pStyle w:val="TableEntry"/>
            </w:pPr>
          </w:p>
        </w:tc>
      </w:tr>
      <w:tr w:rsidR="00270EBB" w:rsidRPr="003651D9" w14:paraId="4DED3FAF" w14:textId="77777777" w:rsidTr="00983131">
        <w:trPr>
          <w:cantSplit/>
        </w:trPr>
        <w:tc>
          <w:tcPr>
            <w:tcW w:w="1336" w:type="pct"/>
          </w:tcPr>
          <w:p w14:paraId="6FD8F8DC"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71CFF080" w14:textId="77777777" w:rsidR="001263B9" w:rsidRPr="003651D9" w:rsidRDefault="001263B9" w:rsidP="00EF1E77">
            <w:pPr>
              <w:pStyle w:val="TableEntry"/>
            </w:pPr>
            <w:r w:rsidRPr="003651D9">
              <w:t>O[0..1]</w:t>
            </w:r>
          </w:p>
        </w:tc>
        <w:tc>
          <w:tcPr>
            <w:tcW w:w="559" w:type="pct"/>
          </w:tcPr>
          <w:p w14:paraId="514A63F2" w14:textId="77777777" w:rsidR="001263B9" w:rsidRPr="003651D9" w:rsidRDefault="001263B9" w:rsidP="005D6176">
            <w:pPr>
              <w:pStyle w:val="TableEntry"/>
            </w:pPr>
          </w:p>
        </w:tc>
        <w:tc>
          <w:tcPr>
            <w:tcW w:w="561" w:type="pct"/>
          </w:tcPr>
          <w:p w14:paraId="2DE92816" w14:textId="77777777" w:rsidR="001263B9" w:rsidRPr="003651D9" w:rsidRDefault="001263B9" w:rsidP="005D6176">
            <w:pPr>
              <w:pStyle w:val="TableEntry"/>
            </w:pPr>
            <w:r w:rsidRPr="003651D9">
              <w:t>entry</w:t>
            </w:r>
          </w:p>
        </w:tc>
        <w:tc>
          <w:tcPr>
            <w:tcW w:w="862" w:type="pct"/>
          </w:tcPr>
          <w:p w14:paraId="64B3A06B" w14:textId="77777777" w:rsidR="001263B9" w:rsidRPr="003651D9" w:rsidRDefault="001263B9" w:rsidP="0032600B">
            <w:pPr>
              <w:pStyle w:val="TableEntry"/>
            </w:pPr>
            <w:r w:rsidRPr="003651D9">
              <w:t>2.16.840.1.113883.10.20.22.4.31</w:t>
            </w:r>
          </w:p>
        </w:tc>
        <w:tc>
          <w:tcPr>
            <w:tcW w:w="991" w:type="pct"/>
          </w:tcPr>
          <w:p w14:paraId="5A1E0D33" w14:textId="77777777" w:rsidR="001263B9" w:rsidRPr="003651D9" w:rsidRDefault="001263B9" w:rsidP="00BB76BC">
            <w:pPr>
              <w:pStyle w:val="TableEntry"/>
            </w:pPr>
          </w:p>
        </w:tc>
      </w:tr>
      <w:tr w:rsidR="00270EBB" w:rsidRPr="003651D9" w14:paraId="3B4A9474" w14:textId="77777777" w:rsidTr="00983131">
        <w:trPr>
          <w:cantSplit/>
        </w:trPr>
        <w:tc>
          <w:tcPr>
            <w:tcW w:w="1336" w:type="pct"/>
          </w:tcPr>
          <w:p w14:paraId="21B0F478"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1C9F558B" w14:textId="77777777" w:rsidR="001263B9" w:rsidRPr="003651D9" w:rsidRDefault="001263B9" w:rsidP="00EF1E77">
            <w:pPr>
              <w:pStyle w:val="TableEntry"/>
            </w:pPr>
            <w:r w:rsidRPr="003651D9">
              <w:t>O[0..1]</w:t>
            </w:r>
          </w:p>
        </w:tc>
        <w:tc>
          <w:tcPr>
            <w:tcW w:w="559" w:type="pct"/>
          </w:tcPr>
          <w:p w14:paraId="27A186F2" w14:textId="77777777" w:rsidR="001263B9" w:rsidRPr="003651D9" w:rsidRDefault="00270EBB" w:rsidP="00BB76BC">
            <w:pPr>
              <w:pStyle w:val="TableEntry"/>
            </w:pPr>
            <w:r w:rsidRPr="003651D9">
              <w:t>6.3.1.D.5.</w:t>
            </w:r>
            <w:r w:rsidR="00983131" w:rsidRPr="003651D9">
              <w:t>2</w:t>
            </w:r>
          </w:p>
        </w:tc>
        <w:tc>
          <w:tcPr>
            <w:tcW w:w="561" w:type="pct"/>
          </w:tcPr>
          <w:p w14:paraId="7AC2B665" w14:textId="77777777" w:rsidR="001263B9" w:rsidRPr="003651D9" w:rsidRDefault="001263B9" w:rsidP="00EF1E77">
            <w:pPr>
              <w:pStyle w:val="TableEntry"/>
            </w:pPr>
            <w:r w:rsidRPr="003651D9">
              <w:t>entry</w:t>
            </w:r>
          </w:p>
        </w:tc>
        <w:tc>
          <w:tcPr>
            <w:tcW w:w="862" w:type="pct"/>
          </w:tcPr>
          <w:p w14:paraId="1ADC41A5" w14:textId="77777777" w:rsidR="001263B9" w:rsidRPr="003651D9" w:rsidRDefault="001263B9" w:rsidP="00EF1E77">
            <w:pPr>
              <w:pStyle w:val="TableEntry"/>
            </w:pPr>
            <w:r w:rsidRPr="003651D9">
              <w:t>2.16.840.1.113883.10.20.22.4.5</w:t>
            </w:r>
          </w:p>
        </w:tc>
        <w:tc>
          <w:tcPr>
            <w:tcW w:w="991" w:type="pct"/>
          </w:tcPr>
          <w:p w14:paraId="0ECF21A6" w14:textId="77777777" w:rsidR="001263B9" w:rsidRPr="003651D9" w:rsidRDefault="001263B9" w:rsidP="005D6176">
            <w:pPr>
              <w:pStyle w:val="TableEntry"/>
            </w:pPr>
          </w:p>
        </w:tc>
      </w:tr>
      <w:tr w:rsidR="00270EBB" w:rsidRPr="003651D9" w14:paraId="07082F40" w14:textId="77777777" w:rsidTr="00983131">
        <w:trPr>
          <w:cantSplit/>
        </w:trPr>
        <w:tc>
          <w:tcPr>
            <w:tcW w:w="1336" w:type="pct"/>
          </w:tcPr>
          <w:p w14:paraId="372DF3FE"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78F6268B" w14:textId="77777777" w:rsidR="001263B9" w:rsidRPr="003651D9" w:rsidRDefault="001263B9" w:rsidP="00EF1E77">
            <w:pPr>
              <w:pStyle w:val="TableEntry"/>
            </w:pPr>
            <w:r w:rsidRPr="003651D9">
              <w:t>O[0..1]</w:t>
            </w:r>
          </w:p>
        </w:tc>
        <w:tc>
          <w:tcPr>
            <w:tcW w:w="559" w:type="pct"/>
          </w:tcPr>
          <w:p w14:paraId="1631A972" w14:textId="77777777" w:rsidR="001263B9" w:rsidRPr="003651D9" w:rsidRDefault="001263B9" w:rsidP="005D6176">
            <w:pPr>
              <w:pStyle w:val="TableEntry"/>
            </w:pPr>
          </w:p>
        </w:tc>
        <w:tc>
          <w:tcPr>
            <w:tcW w:w="561" w:type="pct"/>
          </w:tcPr>
          <w:p w14:paraId="0A3E3323" w14:textId="77777777" w:rsidR="001263B9" w:rsidRPr="003651D9" w:rsidRDefault="001263B9" w:rsidP="005D6176">
            <w:pPr>
              <w:pStyle w:val="TableEntry"/>
            </w:pPr>
            <w:r w:rsidRPr="003651D9">
              <w:t>entry</w:t>
            </w:r>
          </w:p>
        </w:tc>
        <w:tc>
          <w:tcPr>
            <w:tcW w:w="862" w:type="pct"/>
          </w:tcPr>
          <w:p w14:paraId="0F3C8C73" w14:textId="77777777" w:rsidR="001263B9" w:rsidRPr="003651D9" w:rsidRDefault="001263B9" w:rsidP="0032600B">
            <w:pPr>
              <w:pStyle w:val="TableEntry"/>
            </w:pPr>
            <w:r w:rsidRPr="003651D9">
              <w:t>2.16.840.1.113883.10.20.22.4.6</w:t>
            </w:r>
          </w:p>
        </w:tc>
        <w:tc>
          <w:tcPr>
            <w:tcW w:w="991" w:type="pct"/>
          </w:tcPr>
          <w:p w14:paraId="20E4DD3D" w14:textId="77777777" w:rsidR="001263B9" w:rsidRPr="003651D9" w:rsidRDefault="001263B9" w:rsidP="00BB76BC">
            <w:pPr>
              <w:pStyle w:val="TableEntry"/>
            </w:pPr>
          </w:p>
        </w:tc>
      </w:tr>
      <w:tr w:rsidR="00270EBB" w:rsidRPr="003651D9" w14:paraId="091DDFC9" w14:textId="77777777" w:rsidTr="00983131">
        <w:trPr>
          <w:cantSplit/>
        </w:trPr>
        <w:tc>
          <w:tcPr>
            <w:tcW w:w="1336" w:type="pct"/>
          </w:tcPr>
          <w:p w14:paraId="600965AB"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638E2C88" w14:textId="77777777" w:rsidR="001263B9" w:rsidRPr="003651D9" w:rsidRDefault="001263B9" w:rsidP="00EF1E77">
            <w:pPr>
              <w:pStyle w:val="TableEntry"/>
            </w:pPr>
            <w:r w:rsidRPr="003651D9">
              <w:t>O[0..1]</w:t>
            </w:r>
          </w:p>
        </w:tc>
        <w:tc>
          <w:tcPr>
            <w:tcW w:w="559" w:type="pct"/>
          </w:tcPr>
          <w:p w14:paraId="604F4E52" w14:textId="77777777" w:rsidR="001263B9" w:rsidRPr="003651D9" w:rsidRDefault="001263B9" w:rsidP="005D6176">
            <w:pPr>
              <w:pStyle w:val="TableEntry"/>
            </w:pPr>
          </w:p>
        </w:tc>
        <w:tc>
          <w:tcPr>
            <w:tcW w:w="561" w:type="pct"/>
          </w:tcPr>
          <w:p w14:paraId="5D7C95BA" w14:textId="77777777" w:rsidR="001263B9" w:rsidRPr="003651D9" w:rsidRDefault="001263B9" w:rsidP="005D6176">
            <w:pPr>
              <w:pStyle w:val="TableEntry"/>
            </w:pPr>
            <w:r w:rsidRPr="003651D9">
              <w:t>entry</w:t>
            </w:r>
          </w:p>
        </w:tc>
        <w:tc>
          <w:tcPr>
            <w:tcW w:w="862" w:type="pct"/>
          </w:tcPr>
          <w:p w14:paraId="0F88D6AB" w14:textId="77777777" w:rsidR="001263B9" w:rsidRPr="003651D9" w:rsidRDefault="001263B9" w:rsidP="0032600B">
            <w:pPr>
              <w:pStyle w:val="TableEntry"/>
            </w:pPr>
            <w:r w:rsidRPr="003651D9">
              <w:t>2.16.840.1.113883.10.20.22.4.8</w:t>
            </w:r>
          </w:p>
        </w:tc>
        <w:tc>
          <w:tcPr>
            <w:tcW w:w="991" w:type="pct"/>
          </w:tcPr>
          <w:p w14:paraId="0FA00649" w14:textId="77777777" w:rsidR="001263B9" w:rsidRPr="003651D9" w:rsidRDefault="001263B9" w:rsidP="00BB76BC">
            <w:pPr>
              <w:pStyle w:val="TableEntry"/>
            </w:pPr>
          </w:p>
        </w:tc>
      </w:tr>
      <w:tr w:rsidR="00270EBB" w:rsidRPr="003651D9" w14:paraId="16FA21EB" w14:textId="77777777" w:rsidTr="00983131">
        <w:trPr>
          <w:cantSplit/>
        </w:trPr>
        <w:tc>
          <w:tcPr>
            <w:tcW w:w="1336" w:type="pct"/>
          </w:tcPr>
          <w:p w14:paraId="5A1EDD8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6D24CCF8" w14:textId="77777777" w:rsidR="001263B9" w:rsidRPr="003651D9" w:rsidRDefault="001263B9" w:rsidP="00EF1E77">
            <w:pPr>
              <w:pStyle w:val="TableEntry"/>
            </w:pPr>
            <w:r w:rsidRPr="003651D9">
              <w:t>R[1..1]</w:t>
            </w:r>
          </w:p>
        </w:tc>
        <w:tc>
          <w:tcPr>
            <w:tcW w:w="559" w:type="pct"/>
          </w:tcPr>
          <w:p w14:paraId="37D832E4" w14:textId="77777777" w:rsidR="001263B9" w:rsidRPr="003651D9" w:rsidRDefault="001263B9" w:rsidP="005D6176">
            <w:pPr>
              <w:pStyle w:val="TableEntry"/>
            </w:pPr>
          </w:p>
        </w:tc>
        <w:tc>
          <w:tcPr>
            <w:tcW w:w="561" w:type="pct"/>
          </w:tcPr>
          <w:p w14:paraId="7C2524C6" w14:textId="77777777" w:rsidR="001263B9" w:rsidRPr="003651D9" w:rsidRDefault="001263B9" w:rsidP="0032600B">
            <w:pPr>
              <w:pStyle w:val="TableEntry"/>
            </w:pPr>
            <w:r w:rsidRPr="003651D9">
              <w:t>section</w:t>
            </w:r>
          </w:p>
        </w:tc>
        <w:tc>
          <w:tcPr>
            <w:tcW w:w="862" w:type="pct"/>
          </w:tcPr>
          <w:p w14:paraId="3800B8DD" w14:textId="77777777" w:rsidR="001263B9" w:rsidRPr="003651D9" w:rsidRDefault="001263B9" w:rsidP="00BB76BC">
            <w:pPr>
              <w:pStyle w:val="TableEntry"/>
            </w:pPr>
            <w:r w:rsidRPr="003651D9">
              <w:t>2.16.840.1.113883.10.20.22.2.6</w:t>
            </w:r>
          </w:p>
        </w:tc>
        <w:tc>
          <w:tcPr>
            <w:tcW w:w="991" w:type="pct"/>
          </w:tcPr>
          <w:p w14:paraId="0EC0D6B9" w14:textId="77777777" w:rsidR="001263B9" w:rsidRPr="003651D9" w:rsidRDefault="001263B9" w:rsidP="00BB76BC">
            <w:pPr>
              <w:pStyle w:val="TableEntry"/>
              <w:rPr>
                <w:sz w:val="16"/>
              </w:rPr>
            </w:pPr>
          </w:p>
        </w:tc>
      </w:tr>
      <w:tr w:rsidR="00270EBB" w:rsidRPr="003651D9" w14:paraId="0343F6F7" w14:textId="77777777" w:rsidTr="00983131">
        <w:trPr>
          <w:cantSplit/>
        </w:trPr>
        <w:tc>
          <w:tcPr>
            <w:tcW w:w="1336" w:type="pct"/>
          </w:tcPr>
          <w:p w14:paraId="14F3FC6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F25DE11" w14:textId="77777777" w:rsidR="001263B9" w:rsidRPr="003651D9" w:rsidRDefault="001263B9" w:rsidP="00EF1E77">
            <w:pPr>
              <w:pStyle w:val="TableEntry"/>
            </w:pPr>
            <w:r w:rsidRPr="003651D9">
              <w:t>O[0..*]</w:t>
            </w:r>
          </w:p>
        </w:tc>
        <w:tc>
          <w:tcPr>
            <w:tcW w:w="559" w:type="pct"/>
          </w:tcPr>
          <w:p w14:paraId="1AC5214C" w14:textId="77777777" w:rsidR="001263B9" w:rsidRPr="003651D9" w:rsidRDefault="001263B9" w:rsidP="005D6176">
            <w:pPr>
              <w:pStyle w:val="TableEntry"/>
            </w:pPr>
          </w:p>
        </w:tc>
        <w:tc>
          <w:tcPr>
            <w:tcW w:w="561" w:type="pct"/>
          </w:tcPr>
          <w:p w14:paraId="179B2279" w14:textId="77777777" w:rsidR="001263B9" w:rsidRPr="003651D9" w:rsidRDefault="001263B9" w:rsidP="0032600B">
            <w:pPr>
              <w:pStyle w:val="TableEntry"/>
            </w:pPr>
            <w:r w:rsidRPr="003651D9">
              <w:t>entry</w:t>
            </w:r>
          </w:p>
        </w:tc>
        <w:tc>
          <w:tcPr>
            <w:tcW w:w="862" w:type="pct"/>
          </w:tcPr>
          <w:p w14:paraId="358648D6" w14:textId="77777777" w:rsidR="001263B9" w:rsidRPr="003651D9" w:rsidRDefault="001263B9" w:rsidP="00BB76BC">
            <w:pPr>
              <w:pStyle w:val="TableEntry"/>
            </w:pPr>
            <w:r w:rsidRPr="003651D9">
              <w:t>2.16.840.1.113883.10.20.22.4.30</w:t>
            </w:r>
          </w:p>
        </w:tc>
        <w:tc>
          <w:tcPr>
            <w:tcW w:w="991" w:type="pct"/>
          </w:tcPr>
          <w:p w14:paraId="7BA4FB27" w14:textId="77777777" w:rsidR="001263B9" w:rsidRPr="003651D9" w:rsidRDefault="001263B9" w:rsidP="00BB76BC">
            <w:pPr>
              <w:pStyle w:val="TableEntry"/>
              <w:rPr>
                <w:sz w:val="16"/>
              </w:rPr>
            </w:pPr>
          </w:p>
        </w:tc>
      </w:tr>
      <w:tr w:rsidR="00270EBB" w:rsidRPr="003651D9" w14:paraId="3FC47152" w14:textId="77777777" w:rsidTr="00983131">
        <w:trPr>
          <w:cantSplit/>
        </w:trPr>
        <w:tc>
          <w:tcPr>
            <w:tcW w:w="1336" w:type="pct"/>
          </w:tcPr>
          <w:p w14:paraId="6166158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2453E36A" w14:textId="77777777" w:rsidR="001263B9" w:rsidRPr="003651D9" w:rsidRDefault="001263B9" w:rsidP="00EF1E77">
            <w:pPr>
              <w:pStyle w:val="TableEntry"/>
            </w:pPr>
            <w:r w:rsidRPr="003651D9">
              <w:t>R[1..*]</w:t>
            </w:r>
          </w:p>
        </w:tc>
        <w:tc>
          <w:tcPr>
            <w:tcW w:w="559" w:type="pct"/>
          </w:tcPr>
          <w:p w14:paraId="4148130E" w14:textId="77777777" w:rsidR="001263B9" w:rsidRPr="003651D9" w:rsidRDefault="001263B9" w:rsidP="005D6176">
            <w:pPr>
              <w:pStyle w:val="TableEntry"/>
            </w:pPr>
          </w:p>
        </w:tc>
        <w:tc>
          <w:tcPr>
            <w:tcW w:w="561" w:type="pct"/>
          </w:tcPr>
          <w:p w14:paraId="050FC6BF" w14:textId="77777777" w:rsidR="001263B9" w:rsidRPr="003651D9" w:rsidRDefault="001263B9" w:rsidP="0032600B">
            <w:pPr>
              <w:pStyle w:val="TableEntry"/>
            </w:pPr>
            <w:r w:rsidRPr="003651D9">
              <w:t>entry</w:t>
            </w:r>
          </w:p>
        </w:tc>
        <w:tc>
          <w:tcPr>
            <w:tcW w:w="862" w:type="pct"/>
          </w:tcPr>
          <w:p w14:paraId="49484BE0" w14:textId="77777777" w:rsidR="001263B9" w:rsidRPr="003651D9" w:rsidRDefault="001263B9" w:rsidP="00BB76BC">
            <w:pPr>
              <w:pStyle w:val="TableEntry"/>
            </w:pPr>
            <w:r w:rsidRPr="003651D9">
              <w:t>2.16.840.1.113883.10.20.22.4.7</w:t>
            </w:r>
          </w:p>
        </w:tc>
        <w:tc>
          <w:tcPr>
            <w:tcW w:w="991" w:type="pct"/>
          </w:tcPr>
          <w:p w14:paraId="7593BCF1" w14:textId="77777777" w:rsidR="001263B9" w:rsidRPr="003651D9" w:rsidRDefault="001263B9" w:rsidP="00BB76BC">
            <w:pPr>
              <w:pStyle w:val="TableEntry"/>
              <w:rPr>
                <w:sz w:val="16"/>
              </w:rPr>
            </w:pPr>
          </w:p>
        </w:tc>
      </w:tr>
      <w:tr w:rsidR="00270EBB" w:rsidRPr="003651D9" w14:paraId="25A05136" w14:textId="77777777" w:rsidTr="00983131">
        <w:trPr>
          <w:cantSplit/>
        </w:trPr>
        <w:tc>
          <w:tcPr>
            <w:tcW w:w="1336" w:type="pct"/>
          </w:tcPr>
          <w:p w14:paraId="6E3C35B9"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16E5D95E" w14:textId="77777777" w:rsidR="001263B9" w:rsidRPr="003651D9" w:rsidRDefault="001263B9" w:rsidP="00EF1E77">
            <w:pPr>
              <w:pStyle w:val="TableEntry"/>
            </w:pPr>
            <w:r w:rsidRPr="003651D9">
              <w:t>O[0..1]</w:t>
            </w:r>
          </w:p>
        </w:tc>
        <w:tc>
          <w:tcPr>
            <w:tcW w:w="559" w:type="pct"/>
          </w:tcPr>
          <w:p w14:paraId="0AD0B901" w14:textId="77777777" w:rsidR="001263B9" w:rsidRPr="003651D9" w:rsidRDefault="001263B9" w:rsidP="005D6176">
            <w:pPr>
              <w:pStyle w:val="TableEntry"/>
            </w:pPr>
          </w:p>
        </w:tc>
        <w:tc>
          <w:tcPr>
            <w:tcW w:w="561" w:type="pct"/>
          </w:tcPr>
          <w:p w14:paraId="04560447" w14:textId="77777777" w:rsidR="001263B9" w:rsidRPr="003651D9" w:rsidRDefault="001263B9" w:rsidP="0032600B">
            <w:pPr>
              <w:pStyle w:val="TableEntry"/>
            </w:pPr>
            <w:r w:rsidRPr="003651D9">
              <w:t>entry</w:t>
            </w:r>
          </w:p>
        </w:tc>
        <w:tc>
          <w:tcPr>
            <w:tcW w:w="862" w:type="pct"/>
          </w:tcPr>
          <w:p w14:paraId="72EED202" w14:textId="77777777" w:rsidR="001263B9" w:rsidRPr="003651D9" w:rsidRDefault="001263B9" w:rsidP="00BB76BC">
            <w:pPr>
              <w:pStyle w:val="TableEntry"/>
            </w:pPr>
            <w:r w:rsidRPr="003651D9">
              <w:t>2.16.840.1.113883.10.20.22.4.28</w:t>
            </w:r>
          </w:p>
        </w:tc>
        <w:tc>
          <w:tcPr>
            <w:tcW w:w="991" w:type="pct"/>
          </w:tcPr>
          <w:p w14:paraId="4EFB9C19" w14:textId="77777777" w:rsidR="001263B9" w:rsidRPr="003651D9" w:rsidRDefault="001263B9" w:rsidP="00BB76BC">
            <w:pPr>
              <w:pStyle w:val="TableEntry"/>
              <w:rPr>
                <w:sz w:val="16"/>
              </w:rPr>
            </w:pPr>
          </w:p>
        </w:tc>
      </w:tr>
      <w:tr w:rsidR="00270EBB" w:rsidRPr="003651D9" w14:paraId="3D657028" w14:textId="77777777" w:rsidTr="00983131">
        <w:trPr>
          <w:cantSplit/>
        </w:trPr>
        <w:tc>
          <w:tcPr>
            <w:tcW w:w="1336" w:type="pct"/>
            <w:tcBorders>
              <w:bottom w:val="single" w:sz="4" w:space="0" w:color="auto"/>
            </w:tcBorders>
          </w:tcPr>
          <w:p w14:paraId="12584E3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60BCBC3D" w14:textId="77777777" w:rsidR="001263B9" w:rsidRPr="003651D9" w:rsidRDefault="001263B9" w:rsidP="00EF1E77">
            <w:pPr>
              <w:pStyle w:val="TableEntry"/>
            </w:pPr>
            <w:r w:rsidRPr="003651D9">
              <w:t>O[0..1]</w:t>
            </w:r>
          </w:p>
        </w:tc>
        <w:tc>
          <w:tcPr>
            <w:tcW w:w="559" w:type="pct"/>
          </w:tcPr>
          <w:p w14:paraId="438E5577" w14:textId="77777777" w:rsidR="001263B9" w:rsidRPr="003651D9" w:rsidRDefault="001263B9" w:rsidP="005D6176">
            <w:pPr>
              <w:pStyle w:val="TableEntry"/>
            </w:pPr>
          </w:p>
        </w:tc>
        <w:tc>
          <w:tcPr>
            <w:tcW w:w="561" w:type="pct"/>
          </w:tcPr>
          <w:p w14:paraId="46717FE3" w14:textId="77777777" w:rsidR="001263B9" w:rsidRPr="003651D9" w:rsidRDefault="001263B9" w:rsidP="0032600B">
            <w:pPr>
              <w:pStyle w:val="TableEntry"/>
            </w:pPr>
            <w:r w:rsidRPr="003651D9">
              <w:t>entry</w:t>
            </w:r>
          </w:p>
        </w:tc>
        <w:tc>
          <w:tcPr>
            <w:tcW w:w="862" w:type="pct"/>
          </w:tcPr>
          <w:p w14:paraId="0B43F026" w14:textId="77777777" w:rsidR="001263B9" w:rsidRPr="003651D9" w:rsidRDefault="001263B9" w:rsidP="00BB76BC">
            <w:pPr>
              <w:pStyle w:val="TableEntry"/>
            </w:pPr>
            <w:r w:rsidRPr="003651D9">
              <w:t>2.16.840.1.113883.10.20.22.4.9</w:t>
            </w:r>
          </w:p>
        </w:tc>
        <w:tc>
          <w:tcPr>
            <w:tcW w:w="991" w:type="pct"/>
          </w:tcPr>
          <w:p w14:paraId="48609CA0" w14:textId="77777777" w:rsidR="001263B9" w:rsidRPr="003651D9" w:rsidRDefault="001263B9" w:rsidP="00BB76BC">
            <w:pPr>
              <w:pStyle w:val="TableEntry"/>
              <w:rPr>
                <w:sz w:val="16"/>
              </w:rPr>
            </w:pPr>
          </w:p>
        </w:tc>
      </w:tr>
      <w:tr w:rsidR="00270EBB" w:rsidRPr="003651D9" w14:paraId="6F970DA1" w14:textId="77777777" w:rsidTr="00983131">
        <w:trPr>
          <w:cantSplit/>
        </w:trPr>
        <w:tc>
          <w:tcPr>
            <w:tcW w:w="1336" w:type="pct"/>
            <w:tcBorders>
              <w:bottom w:val="single" w:sz="4" w:space="0" w:color="auto"/>
            </w:tcBorders>
          </w:tcPr>
          <w:p w14:paraId="778C73B0"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623F19E0" w14:textId="77777777" w:rsidR="001263B9" w:rsidRPr="003651D9" w:rsidRDefault="001263B9" w:rsidP="00EF1E77">
            <w:pPr>
              <w:pStyle w:val="TableEntry"/>
            </w:pPr>
            <w:r w:rsidRPr="003651D9">
              <w:t>O[0..1]</w:t>
            </w:r>
          </w:p>
        </w:tc>
        <w:tc>
          <w:tcPr>
            <w:tcW w:w="559" w:type="pct"/>
          </w:tcPr>
          <w:p w14:paraId="29D098CB" w14:textId="77777777" w:rsidR="001263B9" w:rsidRPr="003651D9" w:rsidRDefault="001263B9" w:rsidP="005D6176">
            <w:pPr>
              <w:pStyle w:val="TableEntry"/>
            </w:pPr>
          </w:p>
        </w:tc>
        <w:tc>
          <w:tcPr>
            <w:tcW w:w="561" w:type="pct"/>
          </w:tcPr>
          <w:p w14:paraId="4282653C" w14:textId="77777777" w:rsidR="001263B9" w:rsidRPr="003651D9" w:rsidRDefault="001263B9" w:rsidP="0032600B">
            <w:pPr>
              <w:pStyle w:val="TableEntry"/>
            </w:pPr>
            <w:r w:rsidRPr="003651D9">
              <w:t>entry</w:t>
            </w:r>
          </w:p>
        </w:tc>
        <w:tc>
          <w:tcPr>
            <w:tcW w:w="862" w:type="pct"/>
          </w:tcPr>
          <w:p w14:paraId="1F727F32" w14:textId="77777777" w:rsidR="001263B9" w:rsidRPr="003651D9" w:rsidRDefault="001263B9" w:rsidP="00BB76BC">
            <w:pPr>
              <w:pStyle w:val="TableEntry"/>
            </w:pPr>
            <w:r w:rsidRPr="003651D9">
              <w:t>2.16.840.1.113883.10.20.22.4.8</w:t>
            </w:r>
          </w:p>
        </w:tc>
        <w:tc>
          <w:tcPr>
            <w:tcW w:w="991" w:type="pct"/>
          </w:tcPr>
          <w:p w14:paraId="06867730" w14:textId="77777777" w:rsidR="001263B9" w:rsidRPr="003651D9" w:rsidRDefault="001263B9" w:rsidP="00BB76BC">
            <w:pPr>
              <w:pStyle w:val="TableEntry"/>
              <w:rPr>
                <w:sz w:val="16"/>
              </w:rPr>
            </w:pPr>
          </w:p>
        </w:tc>
      </w:tr>
      <w:tr w:rsidR="00270EBB" w:rsidRPr="003651D9" w14:paraId="190AB62E" w14:textId="77777777" w:rsidTr="00983131">
        <w:trPr>
          <w:cantSplit/>
          <w:trHeight w:val="332"/>
        </w:trPr>
        <w:tc>
          <w:tcPr>
            <w:tcW w:w="1336" w:type="pct"/>
            <w:shd w:val="clear" w:color="auto" w:fill="auto"/>
          </w:tcPr>
          <w:p w14:paraId="10F2C53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4C85706E" w14:textId="77777777" w:rsidR="001263B9" w:rsidRPr="003651D9" w:rsidRDefault="001263B9" w:rsidP="00EF1E77">
            <w:pPr>
              <w:pStyle w:val="TableEntry"/>
            </w:pPr>
            <w:r w:rsidRPr="003651D9">
              <w:t>O[0..1]</w:t>
            </w:r>
          </w:p>
        </w:tc>
        <w:tc>
          <w:tcPr>
            <w:tcW w:w="559" w:type="pct"/>
          </w:tcPr>
          <w:p w14:paraId="3636F970" w14:textId="77777777" w:rsidR="001263B9" w:rsidRPr="003651D9" w:rsidRDefault="001263B9" w:rsidP="005D6176">
            <w:pPr>
              <w:pStyle w:val="TableEntry"/>
            </w:pPr>
          </w:p>
        </w:tc>
        <w:tc>
          <w:tcPr>
            <w:tcW w:w="561" w:type="pct"/>
          </w:tcPr>
          <w:p w14:paraId="760C107B" w14:textId="77777777" w:rsidR="001263B9" w:rsidRPr="003651D9" w:rsidRDefault="001263B9" w:rsidP="0032600B">
            <w:pPr>
              <w:pStyle w:val="TableEntry"/>
            </w:pPr>
            <w:r w:rsidRPr="003651D9">
              <w:t>section</w:t>
            </w:r>
          </w:p>
        </w:tc>
        <w:tc>
          <w:tcPr>
            <w:tcW w:w="862" w:type="pct"/>
          </w:tcPr>
          <w:p w14:paraId="47E133DF" w14:textId="77777777" w:rsidR="001263B9" w:rsidRPr="003651D9" w:rsidRDefault="001263B9" w:rsidP="00BB76BC">
            <w:pPr>
              <w:pStyle w:val="TableEntry"/>
            </w:pPr>
            <w:r w:rsidRPr="003651D9">
              <w:t>1.3.6.1.4.1.19376.1.4.1.2.18</w:t>
            </w:r>
          </w:p>
        </w:tc>
        <w:tc>
          <w:tcPr>
            <w:tcW w:w="991" w:type="pct"/>
          </w:tcPr>
          <w:p w14:paraId="258FCF26" w14:textId="77777777" w:rsidR="001263B9" w:rsidRPr="003651D9" w:rsidRDefault="001263B9" w:rsidP="00BB76BC">
            <w:pPr>
              <w:pStyle w:val="TableEntry"/>
              <w:rPr>
                <w:sz w:val="16"/>
                <w:highlight w:val="yellow"/>
              </w:rPr>
            </w:pPr>
          </w:p>
        </w:tc>
      </w:tr>
      <w:tr w:rsidR="00270EBB" w:rsidRPr="003651D9" w14:paraId="563B67A1" w14:textId="77777777" w:rsidTr="00983131">
        <w:trPr>
          <w:cantSplit/>
        </w:trPr>
        <w:tc>
          <w:tcPr>
            <w:tcW w:w="1336" w:type="pct"/>
          </w:tcPr>
          <w:p w14:paraId="4AFBC03A"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70A4FC8" w14:textId="77777777" w:rsidR="001263B9" w:rsidRPr="003651D9" w:rsidRDefault="001263B9" w:rsidP="00EF1E77">
            <w:pPr>
              <w:pStyle w:val="TableEntry"/>
            </w:pPr>
            <w:r w:rsidRPr="003651D9">
              <w:t>O[0..*]</w:t>
            </w:r>
          </w:p>
        </w:tc>
        <w:tc>
          <w:tcPr>
            <w:tcW w:w="559" w:type="pct"/>
          </w:tcPr>
          <w:p w14:paraId="21A375EA" w14:textId="77777777" w:rsidR="001263B9" w:rsidRPr="003651D9" w:rsidRDefault="001263B9" w:rsidP="005D6176">
            <w:pPr>
              <w:pStyle w:val="TableEntry"/>
            </w:pPr>
          </w:p>
        </w:tc>
        <w:tc>
          <w:tcPr>
            <w:tcW w:w="561" w:type="pct"/>
          </w:tcPr>
          <w:p w14:paraId="16EF45B6" w14:textId="77777777" w:rsidR="001263B9" w:rsidRPr="003651D9" w:rsidRDefault="001263B9" w:rsidP="0032600B">
            <w:pPr>
              <w:pStyle w:val="TableEntry"/>
            </w:pPr>
            <w:r w:rsidRPr="003651D9">
              <w:t>entry</w:t>
            </w:r>
          </w:p>
        </w:tc>
        <w:tc>
          <w:tcPr>
            <w:tcW w:w="862" w:type="pct"/>
          </w:tcPr>
          <w:p w14:paraId="74521754" w14:textId="77777777" w:rsidR="001263B9" w:rsidRPr="003651D9" w:rsidRDefault="001263B9" w:rsidP="00BB76BC">
            <w:pPr>
              <w:pStyle w:val="TableEntry"/>
            </w:pPr>
            <w:r w:rsidRPr="003651D9">
              <w:t>2.16.840.1.113883.10.20.22.4.4</w:t>
            </w:r>
          </w:p>
        </w:tc>
        <w:tc>
          <w:tcPr>
            <w:tcW w:w="991" w:type="pct"/>
          </w:tcPr>
          <w:p w14:paraId="0C55E4E9" w14:textId="77777777" w:rsidR="001263B9" w:rsidRPr="003651D9" w:rsidRDefault="001263B9" w:rsidP="00BB76BC">
            <w:pPr>
              <w:pStyle w:val="TableEntry"/>
              <w:rPr>
                <w:sz w:val="16"/>
              </w:rPr>
            </w:pPr>
          </w:p>
        </w:tc>
      </w:tr>
      <w:tr w:rsidR="00270EBB" w:rsidRPr="003651D9" w14:paraId="3EF589B7" w14:textId="77777777" w:rsidTr="00983131">
        <w:trPr>
          <w:cantSplit/>
        </w:trPr>
        <w:tc>
          <w:tcPr>
            <w:tcW w:w="1336" w:type="pct"/>
            <w:tcBorders>
              <w:bottom w:val="single" w:sz="4" w:space="0" w:color="auto"/>
            </w:tcBorders>
          </w:tcPr>
          <w:p w14:paraId="4003730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5F612185" w14:textId="77777777" w:rsidR="001263B9" w:rsidRPr="003651D9" w:rsidRDefault="001263B9" w:rsidP="00EF1E77">
            <w:pPr>
              <w:pStyle w:val="TableEntry"/>
            </w:pPr>
            <w:r w:rsidRPr="003651D9">
              <w:t>O[0..1]</w:t>
            </w:r>
          </w:p>
        </w:tc>
        <w:tc>
          <w:tcPr>
            <w:tcW w:w="559" w:type="pct"/>
          </w:tcPr>
          <w:p w14:paraId="2C4FD1D2" w14:textId="77777777" w:rsidR="001263B9" w:rsidRPr="003651D9" w:rsidRDefault="001263B9" w:rsidP="005D6176">
            <w:pPr>
              <w:pStyle w:val="TableEntry"/>
            </w:pPr>
          </w:p>
        </w:tc>
        <w:tc>
          <w:tcPr>
            <w:tcW w:w="561" w:type="pct"/>
          </w:tcPr>
          <w:p w14:paraId="0D312B5A" w14:textId="77777777" w:rsidR="001263B9" w:rsidRPr="003651D9" w:rsidRDefault="001263B9" w:rsidP="0032600B">
            <w:pPr>
              <w:pStyle w:val="TableEntry"/>
            </w:pPr>
            <w:r w:rsidRPr="003651D9">
              <w:t>section</w:t>
            </w:r>
          </w:p>
        </w:tc>
        <w:tc>
          <w:tcPr>
            <w:tcW w:w="862" w:type="pct"/>
          </w:tcPr>
          <w:p w14:paraId="3258C8CE" w14:textId="77777777" w:rsidR="001263B9" w:rsidRPr="003651D9" w:rsidRDefault="001263B9" w:rsidP="00BB76BC">
            <w:pPr>
              <w:pStyle w:val="TableEntry"/>
            </w:pPr>
            <w:r w:rsidRPr="003651D9">
              <w:t>2.16.840.1.113883.10.20.22.2.17</w:t>
            </w:r>
          </w:p>
        </w:tc>
        <w:tc>
          <w:tcPr>
            <w:tcW w:w="991" w:type="pct"/>
          </w:tcPr>
          <w:p w14:paraId="131C47A7" w14:textId="77777777" w:rsidR="001263B9" w:rsidRPr="003651D9" w:rsidRDefault="001263B9" w:rsidP="00BB76BC">
            <w:pPr>
              <w:pStyle w:val="TableEntry"/>
              <w:rPr>
                <w:sz w:val="16"/>
              </w:rPr>
            </w:pPr>
          </w:p>
        </w:tc>
      </w:tr>
      <w:tr w:rsidR="00270EBB" w:rsidRPr="003651D9" w14:paraId="37A8677D" w14:textId="77777777" w:rsidTr="00983131">
        <w:trPr>
          <w:cantSplit/>
        </w:trPr>
        <w:tc>
          <w:tcPr>
            <w:tcW w:w="1336" w:type="pct"/>
            <w:tcBorders>
              <w:bottom w:val="single" w:sz="4" w:space="0" w:color="auto"/>
            </w:tcBorders>
          </w:tcPr>
          <w:p w14:paraId="6CB10639"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5E48A341" w14:textId="77777777" w:rsidR="001263B9" w:rsidRPr="003651D9" w:rsidRDefault="001263B9" w:rsidP="00EF1E77">
            <w:pPr>
              <w:pStyle w:val="TableEntry"/>
            </w:pPr>
            <w:r w:rsidRPr="003651D9">
              <w:t>R[1..1]</w:t>
            </w:r>
          </w:p>
        </w:tc>
        <w:tc>
          <w:tcPr>
            <w:tcW w:w="559" w:type="pct"/>
          </w:tcPr>
          <w:p w14:paraId="23ABD9D8" w14:textId="77777777" w:rsidR="001263B9" w:rsidRPr="003651D9" w:rsidRDefault="001263B9" w:rsidP="005D6176">
            <w:pPr>
              <w:pStyle w:val="TableEntry"/>
            </w:pPr>
          </w:p>
        </w:tc>
        <w:tc>
          <w:tcPr>
            <w:tcW w:w="561" w:type="pct"/>
          </w:tcPr>
          <w:p w14:paraId="12D0F628" w14:textId="77777777" w:rsidR="001263B9" w:rsidRPr="003651D9" w:rsidRDefault="001263B9" w:rsidP="0032600B">
            <w:pPr>
              <w:pStyle w:val="TableEntry"/>
            </w:pPr>
            <w:r w:rsidRPr="003651D9">
              <w:t>section</w:t>
            </w:r>
          </w:p>
        </w:tc>
        <w:tc>
          <w:tcPr>
            <w:tcW w:w="862" w:type="pct"/>
          </w:tcPr>
          <w:p w14:paraId="75802954" w14:textId="77777777" w:rsidR="001263B9" w:rsidRPr="003651D9" w:rsidRDefault="001263B9" w:rsidP="00BB76BC">
            <w:pPr>
              <w:pStyle w:val="TableEntry"/>
            </w:pPr>
            <w:r w:rsidRPr="003651D9">
              <w:t>2.16.840.1.113883.10.20.2.10</w:t>
            </w:r>
          </w:p>
        </w:tc>
        <w:tc>
          <w:tcPr>
            <w:tcW w:w="991" w:type="pct"/>
          </w:tcPr>
          <w:p w14:paraId="50BE82B0" w14:textId="77777777" w:rsidR="001263B9" w:rsidRPr="003651D9" w:rsidRDefault="001263B9" w:rsidP="00BB76BC">
            <w:pPr>
              <w:pStyle w:val="TableEntry"/>
              <w:rPr>
                <w:sz w:val="16"/>
              </w:rPr>
            </w:pPr>
          </w:p>
        </w:tc>
      </w:tr>
      <w:tr w:rsidR="00270EBB" w:rsidRPr="003651D9" w14:paraId="12F14E6B" w14:textId="77777777" w:rsidTr="00983131">
        <w:trPr>
          <w:cantSplit/>
        </w:trPr>
        <w:tc>
          <w:tcPr>
            <w:tcW w:w="1336" w:type="pct"/>
            <w:shd w:val="clear" w:color="auto" w:fill="auto"/>
          </w:tcPr>
          <w:p w14:paraId="5297002C" w14:textId="77777777" w:rsidR="001263B9" w:rsidRPr="003651D9" w:rsidRDefault="001263B9" w:rsidP="00EF1E77">
            <w:pPr>
              <w:pStyle w:val="TableEntry"/>
              <w:rPr>
                <w:szCs w:val="18"/>
              </w:rPr>
            </w:pPr>
            <w:r w:rsidRPr="003651D9">
              <w:rPr>
                <w:szCs w:val="18"/>
              </w:rPr>
              <w:lastRenderedPageBreak/>
              <w:t xml:space="preserve">   </w:t>
            </w:r>
            <w:r w:rsidR="00115A0F" w:rsidRPr="003651D9">
              <w:rPr>
                <w:szCs w:val="18"/>
              </w:rPr>
              <w:t>Vital Signs</w:t>
            </w:r>
          </w:p>
        </w:tc>
        <w:tc>
          <w:tcPr>
            <w:tcW w:w="691" w:type="pct"/>
          </w:tcPr>
          <w:p w14:paraId="05EE890E" w14:textId="77777777" w:rsidR="001263B9" w:rsidRPr="003651D9" w:rsidRDefault="001263B9" w:rsidP="00EF1E77">
            <w:pPr>
              <w:pStyle w:val="TableEntry"/>
            </w:pPr>
            <w:r w:rsidRPr="003651D9">
              <w:t>R[1..1]</w:t>
            </w:r>
          </w:p>
        </w:tc>
        <w:tc>
          <w:tcPr>
            <w:tcW w:w="559" w:type="pct"/>
          </w:tcPr>
          <w:p w14:paraId="2B0C953C" w14:textId="77777777" w:rsidR="001263B9" w:rsidRPr="003651D9" w:rsidRDefault="001263B9" w:rsidP="005D6176">
            <w:pPr>
              <w:pStyle w:val="TableEntry"/>
            </w:pPr>
          </w:p>
        </w:tc>
        <w:tc>
          <w:tcPr>
            <w:tcW w:w="561" w:type="pct"/>
          </w:tcPr>
          <w:p w14:paraId="1CC5ECA6" w14:textId="77777777" w:rsidR="001263B9" w:rsidRPr="003651D9" w:rsidRDefault="001263B9" w:rsidP="0032600B">
            <w:pPr>
              <w:pStyle w:val="TableEntry"/>
            </w:pPr>
            <w:r w:rsidRPr="003651D9">
              <w:t>section</w:t>
            </w:r>
          </w:p>
        </w:tc>
        <w:tc>
          <w:tcPr>
            <w:tcW w:w="862" w:type="pct"/>
          </w:tcPr>
          <w:p w14:paraId="70146B94" w14:textId="77777777" w:rsidR="001263B9" w:rsidRPr="003651D9" w:rsidRDefault="001263B9" w:rsidP="00BB76BC">
            <w:pPr>
              <w:pStyle w:val="TableEntry"/>
            </w:pPr>
            <w:r w:rsidRPr="003651D9">
              <w:t>2.16.840.1.113883.10.20.22.2.4.1</w:t>
            </w:r>
          </w:p>
        </w:tc>
        <w:tc>
          <w:tcPr>
            <w:tcW w:w="991" w:type="pct"/>
          </w:tcPr>
          <w:p w14:paraId="5A6FED59" w14:textId="77777777" w:rsidR="001263B9" w:rsidRPr="003651D9" w:rsidRDefault="001263B9" w:rsidP="00BB76BC">
            <w:pPr>
              <w:pStyle w:val="TableEntry"/>
              <w:rPr>
                <w:sz w:val="16"/>
              </w:rPr>
            </w:pPr>
          </w:p>
        </w:tc>
      </w:tr>
      <w:tr w:rsidR="00270EBB" w:rsidRPr="003651D9" w14:paraId="7A7814ED" w14:textId="77777777" w:rsidTr="00983131">
        <w:trPr>
          <w:cantSplit/>
        </w:trPr>
        <w:tc>
          <w:tcPr>
            <w:tcW w:w="1336" w:type="pct"/>
            <w:shd w:val="clear" w:color="auto" w:fill="auto"/>
          </w:tcPr>
          <w:p w14:paraId="4E5A259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736170C4" w14:textId="77777777" w:rsidR="001263B9" w:rsidRPr="003651D9" w:rsidRDefault="001263B9" w:rsidP="00EF1E77">
            <w:pPr>
              <w:pStyle w:val="TableEntry"/>
            </w:pPr>
            <w:r w:rsidRPr="003651D9">
              <w:t>R[1..*]</w:t>
            </w:r>
          </w:p>
        </w:tc>
        <w:tc>
          <w:tcPr>
            <w:tcW w:w="559" w:type="pct"/>
          </w:tcPr>
          <w:p w14:paraId="7C2FF7A6" w14:textId="77777777" w:rsidR="001263B9" w:rsidRPr="003651D9" w:rsidRDefault="001263B9" w:rsidP="005D6176">
            <w:pPr>
              <w:pStyle w:val="TableEntry"/>
            </w:pPr>
          </w:p>
        </w:tc>
        <w:tc>
          <w:tcPr>
            <w:tcW w:w="561" w:type="pct"/>
          </w:tcPr>
          <w:p w14:paraId="573CA399" w14:textId="77777777" w:rsidR="001263B9" w:rsidRPr="003651D9" w:rsidRDefault="001263B9" w:rsidP="0032600B">
            <w:pPr>
              <w:pStyle w:val="TableEntry"/>
            </w:pPr>
            <w:r w:rsidRPr="003651D9">
              <w:t>entry</w:t>
            </w:r>
          </w:p>
        </w:tc>
        <w:tc>
          <w:tcPr>
            <w:tcW w:w="862" w:type="pct"/>
          </w:tcPr>
          <w:p w14:paraId="4C5D0E01" w14:textId="77777777" w:rsidR="001263B9" w:rsidRPr="003651D9" w:rsidRDefault="001263B9" w:rsidP="00BB76BC">
            <w:pPr>
              <w:pStyle w:val="TableEntry"/>
            </w:pPr>
            <w:r w:rsidRPr="003651D9">
              <w:t>2.16.840.1.113883.10.20.22.4.26</w:t>
            </w:r>
          </w:p>
        </w:tc>
        <w:tc>
          <w:tcPr>
            <w:tcW w:w="991" w:type="pct"/>
          </w:tcPr>
          <w:p w14:paraId="28EF2C02" w14:textId="77777777" w:rsidR="001263B9" w:rsidRPr="003651D9" w:rsidRDefault="001263B9" w:rsidP="00BB76BC">
            <w:pPr>
              <w:pStyle w:val="TableEntry"/>
              <w:rPr>
                <w:sz w:val="16"/>
              </w:rPr>
            </w:pPr>
          </w:p>
        </w:tc>
      </w:tr>
      <w:tr w:rsidR="00270EBB" w:rsidRPr="003651D9" w14:paraId="2374898A" w14:textId="77777777" w:rsidTr="00983131">
        <w:trPr>
          <w:cantSplit/>
        </w:trPr>
        <w:tc>
          <w:tcPr>
            <w:tcW w:w="1336" w:type="pct"/>
            <w:shd w:val="clear" w:color="auto" w:fill="auto"/>
          </w:tcPr>
          <w:p w14:paraId="6BC7BDE2"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68CC759E" w14:textId="77777777" w:rsidR="001263B9" w:rsidRPr="003651D9" w:rsidRDefault="001263B9" w:rsidP="00EF1E77">
            <w:pPr>
              <w:pStyle w:val="TableEntry"/>
            </w:pPr>
            <w:r w:rsidRPr="003651D9">
              <w:t>R[2..*]</w:t>
            </w:r>
          </w:p>
        </w:tc>
        <w:tc>
          <w:tcPr>
            <w:tcW w:w="559" w:type="pct"/>
          </w:tcPr>
          <w:p w14:paraId="06C92B9C" w14:textId="77777777" w:rsidR="001263B9" w:rsidRPr="003651D9" w:rsidRDefault="001263B9" w:rsidP="005D6176">
            <w:pPr>
              <w:pStyle w:val="TableEntry"/>
            </w:pPr>
          </w:p>
        </w:tc>
        <w:tc>
          <w:tcPr>
            <w:tcW w:w="561" w:type="pct"/>
          </w:tcPr>
          <w:p w14:paraId="6E9AA0CA" w14:textId="77777777" w:rsidR="001263B9" w:rsidRPr="003651D9" w:rsidRDefault="001263B9" w:rsidP="0032600B">
            <w:pPr>
              <w:pStyle w:val="TableEntry"/>
            </w:pPr>
            <w:r w:rsidRPr="003651D9">
              <w:t>entry</w:t>
            </w:r>
          </w:p>
        </w:tc>
        <w:tc>
          <w:tcPr>
            <w:tcW w:w="862" w:type="pct"/>
          </w:tcPr>
          <w:p w14:paraId="3D174A29" w14:textId="77777777" w:rsidR="001263B9" w:rsidRPr="003651D9" w:rsidRDefault="001263B9" w:rsidP="00BB76BC">
            <w:pPr>
              <w:pStyle w:val="TableEntry"/>
            </w:pPr>
            <w:r w:rsidRPr="003651D9">
              <w:t>2.16.840.1.113883.10.20.22.4.27</w:t>
            </w:r>
            <w:r w:rsidR="00340176" w:rsidRPr="003651D9">
              <w:t>&gt;</w:t>
            </w:r>
          </w:p>
        </w:tc>
        <w:tc>
          <w:tcPr>
            <w:tcW w:w="991" w:type="pct"/>
          </w:tcPr>
          <w:p w14:paraId="4184EC93" w14:textId="77777777" w:rsidR="001263B9" w:rsidRPr="003651D9" w:rsidRDefault="001263B9" w:rsidP="00BB76BC">
            <w:pPr>
              <w:pStyle w:val="TableEntry"/>
              <w:rPr>
                <w:sz w:val="16"/>
              </w:rPr>
            </w:pPr>
          </w:p>
        </w:tc>
      </w:tr>
    </w:tbl>
    <w:p w14:paraId="48CD2735" w14:textId="77777777" w:rsidR="00BC3E9F" w:rsidRPr="003651D9" w:rsidRDefault="00BC3E9F" w:rsidP="00BC3E9F">
      <w:pPr>
        <w:rPr>
          <w:lang w:eastAsia="x-none"/>
        </w:rPr>
      </w:pPr>
    </w:p>
    <w:p w14:paraId="0165FF50" w14:textId="77777777" w:rsidR="001E206E" w:rsidRPr="003651D9" w:rsidRDefault="001E206E" w:rsidP="00597DB2">
      <w:pPr>
        <w:pStyle w:val="AuthorInstructions"/>
      </w:pPr>
      <w:r w:rsidRPr="003651D9">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4100587C" w14:textId="77777777" w:rsidR="001E206E" w:rsidRPr="003651D9" w:rsidRDefault="001E206E" w:rsidP="00597DB2">
      <w:pPr>
        <w:pStyle w:val="AuthorInstructions"/>
      </w:pPr>
      <w:r w:rsidRPr="003651D9">
        <w:t>&lt;Note that every Conditional element MUST have an explanatory paragraph referenced below.&gt;</w:t>
      </w:r>
    </w:p>
    <w:p w14:paraId="454F5E45"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10E05E7A" w14:textId="77777777" w:rsidR="00270EBB" w:rsidRPr="003651D9" w:rsidRDefault="00270EBB" w:rsidP="00270EBB">
      <w:pPr>
        <w:pStyle w:val="Heading6"/>
        <w:numPr>
          <w:ilvl w:val="0"/>
          <w:numId w:val="0"/>
        </w:numPr>
        <w:rPr>
          <w:noProof w:val="0"/>
        </w:rPr>
      </w:pPr>
      <w:bookmarkStart w:id="337" w:name="_Toc345074708"/>
      <w:r w:rsidRPr="003651D9">
        <w:rPr>
          <w:noProof w:val="0"/>
        </w:rPr>
        <w:t>6.3.1.D.5.1 &lt;</w:t>
      </w:r>
      <w:r w:rsidR="00983131" w:rsidRPr="003651D9">
        <w:rPr>
          <w:noProof w:val="0"/>
        </w:rPr>
        <w:t>Template Title name</w:t>
      </w:r>
      <w:r w:rsidRPr="003651D9">
        <w:rPr>
          <w:noProof w:val="0"/>
        </w:rPr>
        <w:t>&gt; &lt;Vocabulary Constraint or Condition&gt;</w:t>
      </w:r>
      <w:bookmarkEnd w:id="337"/>
    </w:p>
    <w:p w14:paraId="0A9526E5" w14:textId="77777777" w:rsidR="00270EBB" w:rsidRPr="003651D9" w:rsidRDefault="00270EBB" w:rsidP="00597DB2">
      <w:pPr>
        <w:pStyle w:val="AuthorInstructions"/>
      </w:pPr>
      <w:r w:rsidRPr="003651D9">
        <w:t>&lt;add vocabulary constraint or condition definition&gt;</w:t>
      </w:r>
    </w:p>
    <w:p w14:paraId="1701D7FD" w14:textId="77777777" w:rsidR="00270EBB" w:rsidRPr="003651D9" w:rsidRDefault="00270EBB" w:rsidP="00597DB2">
      <w:pPr>
        <w:pStyle w:val="AuthorInstructions"/>
      </w:pPr>
      <w:r w:rsidRPr="003651D9">
        <w:t>&lt;remove example below prior to public comment:&gt;</w:t>
      </w:r>
    </w:p>
    <w:p w14:paraId="3CC7D29C"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58E7925F" w14:textId="77777777" w:rsidR="00270EBB" w:rsidRPr="003651D9" w:rsidRDefault="00270EBB" w:rsidP="00270EBB">
      <w:pPr>
        <w:pStyle w:val="Heading6"/>
        <w:numPr>
          <w:ilvl w:val="0"/>
          <w:numId w:val="0"/>
        </w:numPr>
        <w:ind w:left="1152" w:hanging="1152"/>
        <w:rPr>
          <w:noProof w:val="0"/>
        </w:rPr>
      </w:pPr>
      <w:bookmarkStart w:id="338" w:name="_Toc345074709"/>
      <w:r w:rsidRPr="003651D9">
        <w:rPr>
          <w:noProof w:val="0"/>
        </w:rPr>
        <w:t>6.3.1.D.5.2 &lt;</w:t>
      </w:r>
      <w:r w:rsidR="00983131" w:rsidRPr="003651D9">
        <w:rPr>
          <w:noProof w:val="0"/>
        </w:rPr>
        <w:t>Template Title name</w:t>
      </w:r>
      <w:r w:rsidRPr="003651D9">
        <w:rPr>
          <w:noProof w:val="0"/>
        </w:rPr>
        <w:t>&gt; &lt;Vocabulary Constraint or Condition&gt;</w:t>
      </w:r>
      <w:bookmarkEnd w:id="338"/>
    </w:p>
    <w:p w14:paraId="46E72F56" w14:textId="77777777" w:rsidR="00270EBB" w:rsidRPr="003651D9" w:rsidRDefault="00270EBB" w:rsidP="00597DB2">
      <w:pPr>
        <w:pStyle w:val="AuthorInstructions"/>
      </w:pPr>
      <w:r w:rsidRPr="003651D9">
        <w:t>&lt;add vocabulary constraint or condition definition&gt;</w:t>
      </w:r>
    </w:p>
    <w:p w14:paraId="2E0FD481" w14:textId="77777777" w:rsidR="00270EBB" w:rsidRPr="003651D9" w:rsidRDefault="00270EBB" w:rsidP="00597DB2">
      <w:pPr>
        <w:pStyle w:val="AuthorInstructions"/>
      </w:pPr>
      <w:r w:rsidRPr="003651D9">
        <w:t>&lt;remove example below prior to public comment:&gt;</w:t>
      </w:r>
    </w:p>
    <w:p w14:paraId="30581FAC"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3FC3D5E9"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56F22FF9" w14:textId="77777777" w:rsidR="00570B52" w:rsidRPr="003651D9" w:rsidRDefault="00570B52" w:rsidP="004046B6">
      <w:pPr>
        <w:pStyle w:val="BodyText"/>
        <w:rPr>
          <w:lang w:eastAsia="x-none"/>
        </w:rPr>
      </w:pPr>
    </w:p>
    <w:p w14:paraId="2427459D" w14:textId="77777777" w:rsidR="005D6104" w:rsidRPr="003651D9" w:rsidRDefault="005D6104" w:rsidP="004046B6">
      <w:pPr>
        <w:pStyle w:val="Heading5"/>
        <w:numPr>
          <w:ilvl w:val="0"/>
          <w:numId w:val="0"/>
        </w:numPr>
        <w:rPr>
          <w:noProof w:val="0"/>
        </w:rPr>
      </w:pPr>
      <w:bookmarkStart w:id="339" w:name="_Toc345074710"/>
      <w:r w:rsidRPr="003651D9">
        <w:rPr>
          <w:noProof w:val="0"/>
        </w:rPr>
        <w:lastRenderedPageBreak/>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339"/>
    </w:p>
    <w:p w14:paraId="11A66FEE"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3920B369"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The file naming convention for these files should be &lt;</w:t>
      </w:r>
      <w:r w:rsidR="001558DD" w:rsidRPr="00207571">
        <w:rPr>
          <w:highlight w:val="yellow"/>
        </w:rPr>
        <w:t>Domain Acronym</w:t>
      </w:r>
      <w:r w:rsidR="00270EBB" w:rsidRPr="00207571">
        <w:rPr>
          <w:highlight w:val="yellow"/>
        </w:rPr>
        <w:t>&gt;</w:t>
      </w:r>
      <w:r w:rsidR="00115A0F" w:rsidRPr="00207571">
        <w:rPr>
          <w:highlight w:val="yellow"/>
        </w:rPr>
        <w:t>_</w:t>
      </w:r>
      <w:r w:rsidR="00270EBB" w:rsidRPr="00207571">
        <w:rPr>
          <w:highlight w:val="yellow"/>
        </w:rPr>
        <w:t>&lt;Profile Acronym&gt;</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368F9498"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3D444FB4" w14:textId="77777777" w:rsidR="0095298A" w:rsidRPr="003651D9" w:rsidRDefault="00A81A7C" w:rsidP="004046B6">
      <w:pPr>
        <w:pStyle w:val="BodyText"/>
        <w:rPr>
          <w:lang w:eastAsia="x-none"/>
        </w:rPr>
      </w:pPr>
      <w:r w:rsidRPr="003651D9">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00B286FC"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5BF115D0"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4ADEA31B" w14:textId="77777777" w:rsidR="005D6104" w:rsidRPr="003651D9" w:rsidRDefault="005D6104" w:rsidP="00870306">
      <w:pPr>
        <w:pStyle w:val="BodyText"/>
      </w:pPr>
    </w:p>
    <w:p w14:paraId="5A24203E" w14:textId="77777777" w:rsidR="00951F63" w:rsidRPr="003651D9" w:rsidRDefault="00951F63" w:rsidP="00951F63">
      <w:pPr>
        <w:pStyle w:val="EditorInstructions"/>
      </w:pPr>
      <w:r w:rsidRPr="003651D9">
        <w:t>Add to section 6.3.2 Header Content Modules</w:t>
      </w:r>
    </w:p>
    <w:p w14:paraId="36F5D7C5" w14:textId="77777777" w:rsidR="00B9303B" w:rsidRPr="003651D9" w:rsidRDefault="00B9303B" w:rsidP="00B9303B">
      <w:pPr>
        <w:pStyle w:val="Heading2"/>
        <w:numPr>
          <w:ilvl w:val="0"/>
          <w:numId w:val="0"/>
        </w:numPr>
        <w:rPr>
          <w:noProof w:val="0"/>
        </w:rPr>
      </w:pPr>
      <w:bookmarkStart w:id="340" w:name="_Toc345074711"/>
      <w:r w:rsidRPr="003651D9">
        <w:rPr>
          <w:noProof w:val="0"/>
        </w:rPr>
        <w:t>6.3.2</w:t>
      </w:r>
      <w:r w:rsidR="00291725">
        <w:rPr>
          <w:noProof w:val="0"/>
        </w:rPr>
        <w:t xml:space="preserve"> </w:t>
      </w:r>
      <w:r w:rsidRPr="003651D9">
        <w:rPr>
          <w:noProof w:val="0"/>
        </w:rPr>
        <w:t>CDA Header Content Modules</w:t>
      </w:r>
      <w:bookmarkEnd w:id="340"/>
    </w:p>
    <w:p w14:paraId="106373F7" w14:textId="77777777" w:rsidR="00951F63" w:rsidRPr="003651D9" w:rsidRDefault="00951F63" w:rsidP="00951F63">
      <w:pPr>
        <w:pStyle w:val="Heading4"/>
        <w:numPr>
          <w:ilvl w:val="0"/>
          <w:numId w:val="0"/>
        </w:numPr>
        <w:ind w:left="864" w:hanging="864"/>
        <w:rPr>
          <w:noProof w:val="0"/>
        </w:rPr>
      </w:pPr>
      <w:bookmarkStart w:id="341" w:name="_Toc345074712"/>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341"/>
      <w:r w:rsidR="00EA7E83" w:rsidRPr="003651D9">
        <w:rPr>
          <w:noProof w:val="0"/>
        </w:rPr>
        <w:t xml:space="preserve"> </w:t>
      </w:r>
    </w:p>
    <w:p w14:paraId="52648493" w14:textId="77777777" w:rsidR="00D34E63" w:rsidRPr="003651D9" w:rsidRDefault="00D34E63" w:rsidP="00597DB2">
      <w:pPr>
        <w:pStyle w:val="AuthorInstructions"/>
      </w:pPr>
      <w:r w:rsidRPr="003651D9">
        <w:t>&lt;Replicate this section/table for as many new Header Elements are added in this supplement.&gt;</w:t>
      </w:r>
    </w:p>
    <w:p w14:paraId="753EDDEE" w14:textId="77777777" w:rsidR="00D35F24" w:rsidRPr="003651D9" w:rsidRDefault="00D35F24" w:rsidP="00597DB2">
      <w:pPr>
        <w:pStyle w:val="AuthorInstructions"/>
      </w:pPr>
      <w:r w:rsidRPr="003651D9">
        <w:t>###Begin Tabular Format - Header</w:t>
      </w:r>
    </w:p>
    <w:p w14:paraId="07D4EE32"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0EC2BC06"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5FB3ED12" w14:textId="77777777" w:rsidR="008A3FD2" w:rsidRPr="003651D9" w:rsidRDefault="008A3FD2" w:rsidP="008A3FD2">
      <w:pPr>
        <w:pStyle w:val="BodyText"/>
        <w:rPr>
          <w:i/>
          <w:lang w:eastAsia="x-none"/>
        </w:rPr>
      </w:pPr>
    </w:p>
    <w:p w14:paraId="149AC2E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lastRenderedPageBreak/>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7CCCAE62"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33D8F5"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016FBF5" w14:textId="77777777" w:rsidR="00774B6B" w:rsidRPr="003651D9" w:rsidRDefault="00774B6B" w:rsidP="00AD069D">
            <w:pPr>
              <w:pStyle w:val="TableEntry"/>
            </w:pPr>
            <w:r w:rsidRPr="003651D9">
              <w:t>&lt;Template Name&gt;</w:t>
            </w:r>
          </w:p>
        </w:tc>
      </w:tr>
      <w:tr w:rsidR="00951F63" w:rsidRPr="003651D9" w14:paraId="7AA39B7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34AD146"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84B4504" w14:textId="77777777" w:rsidR="00951F63" w:rsidRPr="003651D9" w:rsidRDefault="00774B6B" w:rsidP="00AD069D">
            <w:pPr>
              <w:pStyle w:val="TableEntry"/>
            </w:pPr>
            <w:r w:rsidRPr="003651D9">
              <w:t>&lt;oid&gt;</w:t>
            </w:r>
          </w:p>
        </w:tc>
      </w:tr>
      <w:tr w:rsidR="00951F63" w:rsidRPr="003651D9" w14:paraId="03AA17AB"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F3AF4"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ED59B0E"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70A00012"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5ABBB6"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6DFFE9F"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1A37FADF"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3E3C7FF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52FA22F"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F6DB16D"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0F2DB1FC"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3205C048"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21AE61A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9E5E351"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34E807A"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3B14C"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63D57671"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78859C9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6711B75C"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DB421B6"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727DFC0F"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663BCD73"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1F459450"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4B578B3E" w14:textId="77777777" w:rsidR="00E25761" w:rsidRPr="003651D9" w:rsidRDefault="00286433" w:rsidP="00BB76BC">
            <w:pPr>
              <w:pStyle w:val="TableEntry"/>
            </w:pPr>
            <w:r w:rsidRPr="003651D9">
              <w:t>&lt;Vocab constraint, if applicable&gt;</w:t>
            </w:r>
          </w:p>
        </w:tc>
      </w:tr>
      <w:tr w:rsidR="003F252B" w:rsidRPr="003651D9" w14:paraId="1893E5D9"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8D64419"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EFF3FBD"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13CE22A"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47BD616A"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474EF89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3BA3DE4C" w14:textId="77777777" w:rsidR="003F252B" w:rsidRPr="003651D9" w:rsidRDefault="003F252B" w:rsidP="003F252B">
            <w:pPr>
              <w:pStyle w:val="TableEntry"/>
            </w:pPr>
          </w:p>
        </w:tc>
      </w:tr>
      <w:tr w:rsidR="00286433" w:rsidRPr="003651D9" w14:paraId="0E5BA7B2"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CE5804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B7845AC"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20158B69"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75921043"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7F86C15D"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6FB503B2" w14:textId="77777777" w:rsidR="00286433" w:rsidRPr="003651D9" w:rsidRDefault="00286433" w:rsidP="00BB76BC">
            <w:pPr>
              <w:pStyle w:val="TableEntry"/>
            </w:pPr>
          </w:p>
        </w:tc>
      </w:tr>
      <w:tr w:rsidR="00286433" w:rsidRPr="003651D9" w14:paraId="1F39346D"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6D3D1E05"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CB59529"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3D281CBD"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46E3462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1806B7DC"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54C83229" w14:textId="77777777" w:rsidR="00286433" w:rsidRPr="003651D9" w:rsidRDefault="00286433" w:rsidP="00BB76BC">
            <w:pPr>
              <w:pStyle w:val="TableEntry"/>
            </w:pPr>
          </w:p>
        </w:tc>
      </w:tr>
      <w:tr w:rsidR="00286433" w:rsidRPr="003651D9" w14:paraId="4B60C033"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09CF1CB"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FF4DB6D"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7F92C6F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3CE8519E"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378FEA59"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271E2AE8" w14:textId="77777777" w:rsidR="00286433" w:rsidRPr="003651D9" w:rsidRDefault="00286433" w:rsidP="00BB76BC">
            <w:pPr>
              <w:pStyle w:val="TableEntry"/>
            </w:pPr>
          </w:p>
        </w:tc>
      </w:tr>
      <w:tr w:rsidR="00286433" w:rsidRPr="003651D9" w14:paraId="0C765FB6"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BA4E06"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B5032CA"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2EB95DD4"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18515DD1"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0488DF9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11F5597A" w14:textId="77777777" w:rsidR="00286433" w:rsidRPr="003651D9" w:rsidRDefault="00115A0F" w:rsidP="00BB76BC">
            <w:pPr>
              <w:pStyle w:val="TableEntry"/>
            </w:pPr>
            <w:r w:rsidRPr="003651D9">
              <w:t>CARD TF-3: 6.3.2.H.4</w:t>
            </w:r>
            <w:r w:rsidR="003F252B" w:rsidRPr="003651D9">
              <w:t>&gt;</w:t>
            </w:r>
          </w:p>
        </w:tc>
      </w:tr>
    </w:tbl>
    <w:p w14:paraId="34427A0C" w14:textId="77777777" w:rsidR="003602DC" w:rsidRPr="003651D9" w:rsidRDefault="003602DC" w:rsidP="00597DB2">
      <w:pPr>
        <w:pStyle w:val="BodyText"/>
      </w:pPr>
      <w:bookmarkStart w:id="342" w:name="_Toc291167520"/>
      <w:bookmarkStart w:id="343" w:name="_Toc291231459"/>
      <w:bookmarkStart w:id="344" w:name="_Toc296340389"/>
    </w:p>
    <w:p w14:paraId="7550E949"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C1287F0"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2DF5C3C0"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4863741E" w14:textId="77777777" w:rsidR="00951F63" w:rsidRPr="003651D9" w:rsidRDefault="00951F63" w:rsidP="008A3FD2">
      <w:pPr>
        <w:pStyle w:val="Heading5"/>
        <w:numPr>
          <w:ilvl w:val="0"/>
          <w:numId w:val="0"/>
        </w:numPr>
        <w:rPr>
          <w:noProof w:val="0"/>
        </w:rPr>
      </w:pPr>
      <w:bookmarkStart w:id="345" w:name="_Toc345074713"/>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342"/>
      <w:bookmarkEnd w:id="343"/>
      <w:bookmarkEnd w:id="344"/>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345"/>
    </w:p>
    <w:p w14:paraId="2A6A74CC"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10F7E0A" w14:textId="77777777" w:rsidR="00C20EFF" w:rsidRPr="003651D9" w:rsidRDefault="00C20EFF" w:rsidP="00597DB2">
      <w:pPr>
        <w:pStyle w:val="AuthorInstructions"/>
        <w:rPr>
          <w:rFonts w:eastAsia="Calibri"/>
        </w:rPr>
      </w:pPr>
      <w:r w:rsidRPr="003651D9">
        <w:rPr>
          <w:rFonts w:eastAsia="Calibri"/>
        </w:rPr>
        <w:lastRenderedPageBreak/>
        <w:t>&lt;</w:t>
      </w:r>
      <w:r w:rsidR="00154B7B" w:rsidRPr="003651D9">
        <w:rPr>
          <w:rFonts w:eastAsia="Calibri"/>
        </w:rPr>
        <w:t>D</w:t>
      </w:r>
      <w:r w:rsidRPr="003651D9">
        <w:rPr>
          <w:rFonts w:eastAsia="Calibri"/>
        </w:rPr>
        <w:t>elete the example below prior to publishing for Public Comment.&gt;</w:t>
      </w:r>
    </w:p>
    <w:p w14:paraId="5A632DDB"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29E31DCD"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08FB02E4"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20AA87E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492C3654"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402D2210"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1E8088B8" w14:textId="77777777" w:rsidR="00951F63" w:rsidRPr="003651D9" w:rsidRDefault="003F252B" w:rsidP="00951F63">
      <w:pPr>
        <w:rPr>
          <w:rFonts w:eastAsia="Calibri"/>
        </w:rPr>
      </w:pPr>
      <w:r w:rsidRPr="003651D9">
        <w:rPr>
          <w:rFonts w:eastAsia="Calibri"/>
        </w:rPr>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4409CA91"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46AD00B4"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7600E609" w14:textId="77777777" w:rsidR="00363069" w:rsidRPr="003651D9" w:rsidRDefault="00951F63" w:rsidP="00363069">
      <w:pPr>
        <w:pStyle w:val="Heading5"/>
        <w:numPr>
          <w:ilvl w:val="0"/>
          <w:numId w:val="0"/>
        </w:numPr>
        <w:rPr>
          <w:noProof w:val="0"/>
        </w:rPr>
      </w:pPr>
      <w:bookmarkStart w:id="346" w:name="_Toc291167521"/>
      <w:bookmarkStart w:id="347" w:name="_Toc291231460"/>
      <w:bookmarkStart w:id="348" w:name="_Toc296340390"/>
      <w:bookmarkStart w:id="349" w:name="_Toc345074714"/>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346"/>
      <w:bookmarkEnd w:id="347"/>
      <w:bookmarkEnd w:id="348"/>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349"/>
    </w:p>
    <w:p w14:paraId="1B85CFA6" w14:textId="77777777" w:rsidR="00363069" w:rsidRPr="003651D9" w:rsidRDefault="00C20EFF" w:rsidP="00363069">
      <w:pPr>
        <w:pStyle w:val="Heading5"/>
        <w:numPr>
          <w:ilvl w:val="0"/>
          <w:numId w:val="0"/>
        </w:numPr>
        <w:rPr>
          <w:noProof w:val="0"/>
        </w:rPr>
      </w:pPr>
      <w:bookmarkStart w:id="350" w:name="_Toc345074715"/>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350"/>
    </w:p>
    <w:p w14:paraId="777BC7D4" w14:textId="77777777" w:rsidR="00D35F24" w:rsidRPr="003651D9" w:rsidRDefault="00D35F24" w:rsidP="00597DB2">
      <w:pPr>
        <w:pStyle w:val="AuthorInstructions"/>
      </w:pPr>
      <w:r w:rsidRPr="003651D9">
        <w:t>###End Tabular Format – Header</w:t>
      </w:r>
    </w:p>
    <w:p w14:paraId="62ADF684" w14:textId="77777777" w:rsidR="00983131" w:rsidRPr="003651D9" w:rsidRDefault="00983131" w:rsidP="00597DB2">
      <w:pPr>
        <w:pStyle w:val="AuthorInstructions"/>
      </w:pPr>
    </w:p>
    <w:p w14:paraId="46D71260" w14:textId="77777777" w:rsidR="00D35F24" w:rsidRPr="003651D9" w:rsidRDefault="00270EBB" w:rsidP="00597DB2">
      <w:pPr>
        <w:pStyle w:val="AuthorInstructions"/>
      </w:pPr>
      <w:r w:rsidRPr="003651D9">
        <w:t>###Begin Discrete Conformance</w:t>
      </w:r>
      <w:r w:rsidR="00D35F24" w:rsidRPr="003651D9">
        <w:t xml:space="preserve"> Format – Header </w:t>
      </w:r>
    </w:p>
    <w:p w14:paraId="43E8C058" w14:textId="77777777" w:rsidR="001E206E" w:rsidRPr="003651D9" w:rsidRDefault="001E206E" w:rsidP="00D35F24">
      <w:pPr>
        <w:pStyle w:val="BodyText"/>
        <w:rPr>
          <w:lang w:eastAsia="x-none"/>
        </w:rPr>
      </w:pPr>
    </w:p>
    <w:p w14:paraId="5327D725"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3A7584DA"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497673F0" w14:textId="77777777" w:rsidR="001E206E" w:rsidRPr="003651D9" w:rsidRDefault="000121FB" w:rsidP="001E206E">
      <w:r w:rsidRPr="003651D9">
        <w:lastRenderedPageBreak/>
        <w:t>&lt;</w:t>
      </w:r>
      <w:r w:rsidR="003651D9" w:rsidRPr="003651D9">
        <w:t>e.g.</w:t>
      </w:r>
      <w:r w:rsidRPr="003651D9">
        <w:t>,</w:t>
      </w:r>
    </w:p>
    <w:p w14:paraId="604AA8BC" w14:textId="77777777" w:rsidR="001E206E" w:rsidRPr="003651D9" w:rsidRDefault="001E206E" w:rsidP="00EF218E">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2B381960" w14:textId="77777777" w:rsidR="001E206E" w:rsidRPr="003651D9" w:rsidRDefault="001E206E" w:rsidP="00EF218E">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23252FD" w14:textId="77777777" w:rsidR="001E206E" w:rsidRPr="003651D9" w:rsidRDefault="001E206E" w:rsidP="00EF218E">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7FA688F3" w14:textId="77777777" w:rsidR="001E206E" w:rsidRPr="003651D9" w:rsidRDefault="001E206E" w:rsidP="00EF218E">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2E0D8B3" w14:textId="77777777" w:rsidR="001E206E" w:rsidRPr="003651D9" w:rsidRDefault="001E206E" w:rsidP="00EF218E">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6E61FC5" w14:textId="77777777" w:rsidR="001E206E" w:rsidRPr="003651D9" w:rsidRDefault="001E206E" w:rsidP="00EF218E">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755DB31D" w14:textId="77777777" w:rsidR="001E206E" w:rsidRPr="003651D9" w:rsidRDefault="001E206E" w:rsidP="00EF218E">
      <w:pPr>
        <w:numPr>
          <w:ilvl w:val="1"/>
          <w:numId w:val="14"/>
        </w:numPr>
        <w:spacing w:before="0" w:after="40" w:line="260" w:lineRule="exact"/>
      </w:pPr>
      <w:r w:rsidRPr="003651D9">
        <w:t>This id SHALL be a globally unique identifier for the document (CONF:9991).</w:t>
      </w:r>
    </w:p>
    <w:p w14:paraId="26AD44C4" w14:textId="77777777" w:rsidR="001E206E" w:rsidRPr="003651D9" w:rsidRDefault="001E206E" w:rsidP="00EF218E">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033D5F6" w14:textId="77777777" w:rsidR="001E206E" w:rsidRPr="003651D9" w:rsidRDefault="001E206E" w:rsidP="00EF218E">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3FA43880"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44752407" w14:textId="77777777" w:rsidTr="00BB76BC">
        <w:trPr>
          <w:cantSplit/>
          <w:trHeight w:val="611"/>
        </w:trPr>
        <w:tc>
          <w:tcPr>
            <w:tcW w:w="8640" w:type="dxa"/>
            <w:gridSpan w:val="4"/>
            <w:tcBorders>
              <w:bottom w:val="single" w:sz="4" w:space="0" w:color="auto"/>
            </w:tcBorders>
            <w:shd w:val="clear" w:color="auto" w:fill="auto"/>
          </w:tcPr>
          <w:p w14:paraId="1A186330"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34A1F65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427E989F" w14:textId="77777777" w:rsidTr="00BB76BC">
        <w:trPr>
          <w:cantSplit/>
          <w:trHeight w:val="611"/>
        </w:trPr>
        <w:tc>
          <w:tcPr>
            <w:tcW w:w="1161" w:type="dxa"/>
            <w:shd w:val="clear" w:color="auto" w:fill="E6E6E6"/>
          </w:tcPr>
          <w:p w14:paraId="5CF3FD01" w14:textId="77777777" w:rsidR="001E206E" w:rsidRPr="003651D9" w:rsidRDefault="001E206E" w:rsidP="00FA1B42">
            <w:pPr>
              <w:pStyle w:val="TableEntryHeader"/>
            </w:pPr>
            <w:r w:rsidRPr="003651D9">
              <w:t>LOINC Code</w:t>
            </w:r>
          </w:p>
        </w:tc>
        <w:tc>
          <w:tcPr>
            <w:tcW w:w="2074" w:type="dxa"/>
            <w:shd w:val="clear" w:color="auto" w:fill="E6E6E6"/>
          </w:tcPr>
          <w:p w14:paraId="173DEEC0" w14:textId="77777777" w:rsidR="001E206E" w:rsidRPr="003651D9" w:rsidRDefault="001E206E" w:rsidP="00FA1B42">
            <w:pPr>
              <w:pStyle w:val="TableEntryHeader"/>
            </w:pPr>
            <w:r w:rsidRPr="003651D9">
              <w:t>Type of Service ‘Component’</w:t>
            </w:r>
          </w:p>
        </w:tc>
        <w:tc>
          <w:tcPr>
            <w:tcW w:w="1418" w:type="dxa"/>
            <w:shd w:val="clear" w:color="auto" w:fill="E6E6E6"/>
          </w:tcPr>
          <w:p w14:paraId="3DFCF7FE" w14:textId="77777777" w:rsidR="001E206E" w:rsidRPr="003651D9" w:rsidRDefault="001E206E" w:rsidP="00FA1B42">
            <w:pPr>
              <w:pStyle w:val="TableEntryHeader"/>
            </w:pPr>
            <w:r w:rsidRPr="003651D9">
              <w:t>Setting ‘System’</w:t>
            </w:r>
          </w:p>
        </w:tc>
        <w:tc>
          <w:tcPr>
            <w:tcW w:w="3987" w:type="dxa"/>
            <w:shd w:val="clear" w:color="auto" w:fill="E6E6E6"/>
          </w:tcPr>
          <w:p w14:paraId="2CC2A69D" w14:textId="77777777" w:rsidR="001E206E" w:rsidRPr="003651D9" w:rsidRDefault="001E206E" w:rsidP="00FA1B42">
            <w:pPr>
              <w:pStyle w:val="TableEntryHeader"/>
            </w:pPr>
            <w:r w:rsidRPr="003651D9">
              <w:t>Specialty/Training/Professional Level ‘Method_Type’</w:t>
            </w:r>
          </w:p>
        </w:tc>
      </w:tr>
      <w:tr w:rsidR="001E206E" w:rsidRPr="003651D9" w:rsidDel="004763E0" w14:paraId="32AF9B0A" w14:textId="77777777" w:rsidTr="00BB76BC">
        <w:trPr>
          <w:cantSplit/>
        </w:trPr>
        <w:tc>
          <w:tcPr>
            <w:tcW w:w="1161" w:type="dxa"/>
            <w:vAlign w:val="bottom"/>
          </w:tcPr>
          <w:p w14:paraId="0DB1DF76" w14:textId="77777777" w:rsidR="001E206E" w:rsidRPr="003651D9" w:rsidDel="004763E0" w:rsidRDefault="001E206E" w:rsidP="00AD069D">
            <w:pPr>
              <w:pStyle w:val="TableEntry"/>
            </w:pPr>
            <w:r w:rsidRPr="003651D9">
              <w:t>18745-0</w:t>
            </w:r>
          </w:p>
        </w:tc>
        <w:tc>
          <w:tcPr>
            <w:tcW w:w="2074" w:type="dxa"/>
            <w:vAlign w:val="bottom"/>
          </w:tcPr>
          <w:p w14:paraId="7BD66138" w14:textId="77777777" w:rsidR="001E206E" w:rsidRPr="003651D9" w:rsidDel="004763E0" w:rsidRDefault="001E206E" w:rsidP="00AD069D">
            <w:pPr>
              <w:pStyle w:val="TableEntry"/>
            </w:pPr>
            <w:r w:rsidRPr="003651D9">
              <w:t>Study report</w:t>
            </w:r>
          </w:p>
        </w:tc>
        <w:tc>
          <w:tcPr>
            <w:tcW w:w="1418" w:type="dxa"/>
            <w:vAlign w:val="bottom"/>
          </w:tcPr>
          <w:p w14:paraId="6A5C99C0" w14:textId="77777777" w:rsidR="001E206E" w:rsidRPr="003651D9" w:rsidDel="004763E0" w:rsidRDefault="001E206E" w:rsidP="003579DA">
            <w:pPr>
              <w:pStyle w:val="TableEntry"/>
            </w:pPr>
            <w:r w:rsidRPr="003651D9">
              <w:t>Heart</w:t>
            </w:r>
          </w:p>
        </w:tc>
        <w:tc>
          <w:tcPr>
            <w:tcW w:w="3987" w:type="dxa"/>
            <w:vAlign w:val="bottom"/>
          </w:tcPr>
          <w:p w14:paraId="7D83570D" w14:textId="77777777" w:rsidR="001E206E" w:rsidRPr="003651D9" w:rsidDel="004763E0" w:rsidRDefault="001E206E" w:rsidP="003579DA">
            <w:pPr>
              <w:pStyle w:val="TableEntry"/>
            </w:pPr>
            <w:r w:rsidRPr="003651D9">
              <w:t>Cardiac catheterization</w:t>
            </w:r>
          </w:p>
        </w:tc>
      </w:tr>
      <w:tr w:rsidR="001E206E" w:rsidRPr="003651D9" w:rsidDel="004763E0" w14:paraId="655BD0C7" w14:textId="77777777" w:rsidTr="00BB76BC">
        <w:trPr>
          <w:cantSplit/>
        </w:trPr>
        <w:tc>
          <w:tcPr>
            <w:tcW w:w="1161" w:type="dxa"/>
            <w:vAlign w:val="bottom"/>
          </w:tcPr>
          <w:p w14:paraId="15DB984A" w14:textId="77777777" w:rsidR="001E206E" w:rsidRPr="003651D9" w:rsidDel="004763E0" w:rsidRDefault="001E206E" w:rsidP="00AD069D">
            <w:pPr>
              <w:pStyle w:val="TableEntry"/>
            </w:pPr>
            <w:r w:rsidRPr="003651D9">
              <w:t>34896-1</w:t>
            </w:r>
          </w:p>
        </w:tc>
        <w:tc>
          <w:tcPr>
            <w:tcW w:w="2074" w:type="dxa"/>
            <w:vAlign w:val="bottom"/>
          </w:tcPr>
          <w:p w14:paraId="246E1791" w14:textId="77777777" w:rsidR="001E206E" w:rsidRPr="003651D9" w:rsidDel="004763E0" w:rsidRDefault="001E206E" w:rsidP="00AD069D">
            <w:pPr>
              <w:pStyle w:val="TableEntry"/>
            </w:pPr>
            <w:r w:rsidRPr="003651D9">
              <w:t>Interventional procedure note</w:t>
            </w:r>
          </w:p>
        </w:tc>
        <w:tc>
          <w:tcPr>
            <w:tcW w:w="1418" w:type="dxa"/>
            <w:vAlign w:val="bottom"/>
          </w:tcPr>
          <w:p w14:paraId="2E8AD07F" w14:textId="77777777" w:rsidR="001E206E" w:rsidRPr="003651D9" w:rsidDel="004763E0" w:rsidRDefault="001E206E" w:rsidP="003579DA">
            <w:pPr>
              <w:pStyle w:val="TableEntry"/>
            </w:pPr>
            <w:r w:rsidRPr="003651D9">
              <w:t>{Setting}</w:t>
            </w:r>
          </w:p>
        </w:tc>
        <w:tc>
          <w:tcPr>
            <w:tcW w:w="3987" w:type="dxa"/>
            <w:vAlign w:val="bottom"/>
          </w:tcPr>
          <w:p w14:paraId="1E6D622B" w14:textId="77777777" w:rsidR="001E206E" w:rsidRPr="003651D9" w:rsidDel="004763E0" w:rsidRDefault="001E206E" w:rsidP="003579DA">
            <w:pPr>
              <w:pStyle w:val="TableEntry"/>
            </w:pPr>
            <w:r w:rsidRPr="003651D9">
              <w:t>Cardiology</w:t>
            </w:r>
          </w:p>
        </w:tc>
      </w:tr>
    </w:tbl>
    <w:p w14:paraId="0E65553C" w14:textId="77777777" w:rsidR="001E206E" w:rsidRPr="003651D9" w:rsidRDefault="001E206E" w:rsidP="001E206E"/>
    <w:p w14:paraId="6083AAB3" w14:textId="77777777" w:rsidR="001E206E" w:rsidRPr="003651D9" w:rsidRDefault="001E206E" w:rsidP="00EF218E">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36386EF1" w14:textId="77777777" w:rsidR="001E206E" w:rsidRPr="003651D9" w:rsidRDefault="001E206E" w:rsidP="00EF218E">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2E04EC31" w14:textId="77777777" w:rsidR="00983131" w:rsidRPr="003651D9" w:rsidRDefault="00983131" w:rsidP="00D35F24">
      <w:pPr>
        <w:pStyle w:val="BodyText"/>
        <w:rPr>
          <w:lang w:eastAsia="x-none"/>
        </w:rPr>
      </w:pPr>
    </w:p>
    <w:p w14:paraId="0DE5E913" w14:textId="77777777" w:rsidR="00983131" w:rsidRPr="003651D9" w:rsidRDefault="00983131" w:rsidP="00597DB2">
      <w:pPr>
        <w:pStyle w:val="AuthorInstructions"/>
      </w:pPr>
      <w:r w:rsidRPr="003651D9">
        <w:t xml:space="preserve">###End Discrete Conformance Format – Header </w:t>
      </w:r>
    </w:p>
    <w:p w14:paraId="482B2623" w14:textId="77777777" w:rsidR="00B9303B" w:rsidRPr="003651D9" w:rsidRDefault="00B9303B" w:rsidP="00B9303B">
      <w:pPr>
        <w:pStyle w:val="Heading2"/>
        <w:numPr>
          <w:ilvl w:val="0"/>
          <w:numId w:val="0"/>
        </w:numPr>
        <w:rPr>
          <w:noProof w:val="0"/>
        </w:rPr>
      </w:pPr>
      <w:bookmarkStart w:id="351" w:name="_Toc345074716"/>
      <w:r w:rsidRPr="003651D9">
        <w:rPr>
          <w:noProof w:val="0"/>
        </w:rPr>
        <w:t>6.3.3</w:t>
      </w:r>
      <w:r w:rsidR="00291725">
        <w:rPr>
          <w:noProof w:val="0"/>
        </w:rPr>
        <w:t xml:space="preserve"> </w:t>
      </w:r>
      <w:r w:rsidRPr="003651D9">
        <w:rPr>
          <w:noProof w:val="0"/>
        </w:rPr>
        <w:t>CDA Section Content Modules</w:t>
      </w:r>
      <w:bookmarkEnd w:id="351"/>
    </w:p>
    <w:p w14:paraId="3A62FB4F"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024FE370" w14:textId="77777777" w:rsidR="00AE4AED" w:rsidRPr="003651D9" w:rsidRDefault="00AE4AED" w:rsidP="00870306">
      <w:pPr>
        <w:pStyle w:val="BodyText"/>
        <w:rPr>
          <w:lang w:eastAsia="x-none"/>
        </w:rPr>
      </w:pPr>
    </w:p>
    <w:p w14:paraId="4DD4FC14"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7ED7748A"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2A9ECAD8" w14:textId="77777777" w:rsidR="00D35F24" w:rsidRPr="003651D9" w:rsidRDefault="00D35F24" w:rsidP="00597DB2">
      <w:pPr>
        <w:pStyle w:val="AuthorInstructions"/>
      </w:pPr>
    </w:p>
    <w:p w14:paraId="28D88BEC" w14:textId="77777777" w:rsidR="00D35F24" w:rsidRPr="003651D9" w:rsidRDefault="00D35F24" w:rsidP="00597DB2">
      <w:pPr>
        <w:pStyle w:val="AuthorInstructions"/>
      </w:pPr>
      <w:r w:rsidRPr="003651D9">
        <w:t>###Begin Tabular Format - Section</w:t>
      </w:r>
    </w:p>
    <w:p w14:paraId="167CB334"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48F39CE5" w14:textId="77777777" w:rsidR="00D07411" w:rsidRPr="003651D9" w:rsidRDefault="00870306" w:rsidP="00B84D95">
      <w:pPr>
        <w:pStyle w:val="Heading4"/>
        <w:numPr>
          <w:ilvl w:val="0"/>
          <w:numId w:val="0"/>
        </w:numPr>
        <w:ind w:left="864" w:hanging="864"/>
        <w:rPr>
          <w:noProof w:val="0"/>
        </w:rPr>
      </w:pPr>
      <w:bookmarkStart w:id="352" w:name="_Toc345074717"/>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352"/>
      <w:r w:rsidRPr="003651D9">
        <w:rPr>
          <w:noProof w:val="0"/>
        </w:rPr>
        <w:t xml:space="preserve"> </w:t>
      </w:r>
      <w:bookmarkStart w:id="353" w:name="_Toc291167503"/>
      <w:bookmarkStart w:id="354" w:name="_Toc291231442"/>
      <w:bookmarkStart w:id="355" w:name="_Toc296340356"/>
    </w:p>
    <w:p w14:paraId="44D6D036"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353"/>
      <w:bookmarkEnd w:id="354"/>
      <w:bookmarkEnd w:id="355"/>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75D52C7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FFE8B58"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34A61A" w14:textId="77777777" w:rsidR="00363069" w:rsidRPr="003651D9" w:rsidRDefault="00363069" w:rsidP="003579DA">
            <w:pPr>
              <w:pStyle w:val="TableEntry"/>
            </w:pPr>
            <w:r w:rsidRPr="003651D9">
              <w:t>&lt;exact same Section Module name listed above&gt;</w:t>
            </w:r>
          </w:p>
        </w:tc>
      </w:tr>
      <w:tr w:rsidR="00D34E63" w:rsidRPr="003651D9" w14:paraId="50EA9A1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174565"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CDF2DB" w14:textId="77777777" w:rsidR="00D34E63" w:rsidRPr="003651D9" w:rsidRDefault="00D34E63" w:rsidP="003579DA">
            <w:pPr>
              <w:pStyle w:val="TableEntry"/>
            </w:pPr>
            <w:r w:rsidRPr="003651D9">
              <w:t>&lt;oid&gt;</w:t>
            </w:r>
          </w:p>
        </w:tc>
      </w:tr>
      <w:tr w:rsidR="00D34E63" w:rsidRPr="003651D9" w14:paraId="2349513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327539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6BE3713"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A53935D" w14:textId="77777777" w:rsidR="00D34E63" w:rsidRPr="003651D9" w:rsidRDefault="00D34E63" w:rsidP="00017E09">
            <w:pPr>
              <w:pStyle w:val="TableEntry"/>
            </w:pPr>
          </w:p>
        </w:tc>
      </w:tr>
      <w:tr w:rsidR="00D34E63" w:rsidRPr="003651D9" w14:paraId="632476E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EBDA38A"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37C8F0" w14:textId="77777777" w:rsidR="00D34E63" w:rsidRPr="003651D9" w:rsidRDefault="00D34E63" w:rsidP="003579DA">
            <w:pPr>
              <w:pStyle w:val="TableEntry"/>
            </w:pPr>
            <w:r w:rsidRPr="003651D9">
              <w:t>&lt;brief textual description, one paragraph&gt;</w:t>
            </w:r>
          </w:p>
        </w:tc>
      </w:tr>
      <w:tr w:rsidR="00D34E63" w:rsidRPr="003651D9" w14:paraId="7CDD4B0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8F356D7"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A57296E" w14:textId="77777777" w:rsidR="00D34E63" w:rsidRPr="003651D9" w:rsidRDefault="00D34E63" w:rsidP="003579DA">
            <w:pPr>
              <w:pStyle w:val="TableEntry"/>
            </w:pPr>
            <w:r w:rsidRPr="003651D9">
              <w:t>&lt;Code, Code Scheme, “Section Code Name”&gt;</w:t>
            </w:r>
          </w:p>
        </w:tc>
      </w:tr>
      <w:tr w:rsidR="00D34E63" w:rsidRPr="003651D9" w14:paraId="7B19657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956015"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D93D32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0EFEF0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856C407" w14:textId="77777777" w:rsidR="00D34E63" w:rsidRPr="003651D9" w:rsidRDefault="00D34E63" w:rsidP="00597DB2">
            <w:pPr>
              <w:pStyle w:val="TableEntryHeader"/>
            </w:pPr>
            <w:r w:rsidRPr="003651D9">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3AAF7C4"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7D9D9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B18455"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2E91D7"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3FDDCDCB" w14:textId="77777777" w:rsidTr="00BB76BC">
        <w:tc>
          <w:tcPr>
            <w:tcW w:w="492" w:type="pct"/>
            <w:tcBorders>
              <w:top w:val="single" w:sz="4" w:space="0" w:color="auto"/>
            </w:tcBorders>
            <w:shd w:val="clear" w:color="auto" w:fill="E6E6E6"/>
            <w:vAlign w:val="center"/>
          </w:tcPr>
          <w:p w14:paraId="22385AB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66FC4863"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7771E31D"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6722D7FA"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3EC4892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14CF911D" w14:textId="77777777" w:rsidR="00363069" w:rsidRPr="003651D9" w:rsidRDefault="00363069" w:rsidP="004070FB">
            <w:pPr>
              <w:pStyle w:val="TableEntryHeader"/>
            </w:pPr>
            <w:r w:rsidRPr="003651D9">
              <w:t>Vocabulary</w:t>
            </w:r>
          </w:p>
          <w:p w14:paraId="79FED27C" w14:textId="77777777" w:rsidR="00363069" w:rsidRPr="003651D9" w:rsidRDefault="00363069" w:rsidP="0070762D">
            <w:pPr>
              <w:pStyle w:val="TableEntryHeader"/>
            </w:pPr>
            <w:r w:rsidRPr="003651D9">
              <w:t>Constraint</w:t>
            </w:r>
          </w:p>
        </w:tc>
      </w:tr>
      <w:tr w:rsidR="00D34E63" w:rsidRPr="003651D9" w14:paraId="3B8A7557" w14:textId="77777777" w:rsidTr="00D34E63">
        <w:tc>
          <w:tcPr>
            <w:tcW w:w="5000" w:type="pct"/>
            <w:gridSpan w:val="6"/>
          </w:tcPr>
          <w:p w14:paraId="3B2CAA35" w14:textId="77777777" w:rsidR="00D34E63" w:rsidRPr="003651D9" w:rsidRDefault="00D34E63" w:rsidP="008358E5">
            <w:pPr>
              <w:pStyle w:val="TableEntryHeader"/>
            </w:pPr>
            <w:r w:rsidRPr="003651D9">
              <w:t>Subsections</w:t>
            </w:r>
          </w:p>
        </w:tc>
      </w:tr>
      <w:tr w:rsidR="00A23689" w:rsidRPr="003651D9" w14:paraId="6F6F07C0" w14:textId="77777777" w:rsidTr="00BB76BC">
        <w:tc>
          <w:tcPr>
            <w:tcW w:w="492" w:type="pct"/>
            <w:vAlign w:val="center"/>
          </w:tcPr>
          <w:p w14:paraId="49C46C63" w14:textId="77777777" w:rsidR="00A23689" w:rsidRPr="003651D9" w:rsidRDefault="00286433" w:rsidP="00AD069D">
            <w:pPr>
              <w:pStyle w:val="TableEntry"/>
            </w:pPr>
            <w:r w:rsidRPr="003651D9">
              <w:t>x [?..?]</w:t>
            </w:r>
          </w:p>
        </w:tc>
        <w:tc>
          <w:tcPr>
            <w:tcW w:w="626" w:type="pct"/>
            <w:vAlign w:val="center"/>
          </w:tcPr>
          <w:p w14:paraId="0F7EED61" w14:textId="77777777" w:rsidR="00A23689" w:rsidRPr="003651D9" w:rsidRDefault="00286433" w:rsidP="003579DA">
            <w:pPr>
              <w:pStyle w:val="TableEntry"/>
            </w:pPr>
            <w:r w:rsidRPr="003651D9">
              <w:t>&lt;ref or link to cond section below, if applicable&gt;</w:t>
            </w:r>
          </w:p>
        </w:tc>
        <w:tc>
          <w:tcPr>
            <w:tcW w:w="1115" w:type="pct"/>
            <w:vAlign w:val="center"/>
          </w:tcPr>
          <w:p w14:paraId="13656CCC" w14:textId="77777777" w:rsidR="00A23689" w:rsidRPr="003651D9" w:rsidRDefault="00286433" w:rsidP="00017E09">
            <w:pPr>
              <w:pStyle w:val="TableEntry"/>
            </w:pPr>
            <w:r w:rsidRPr="003651D9">
              <w:t>&lt;name of subsection&gt;</w:t>
            </w:r>
          </w:p>
        </w:tc>
        <w:tc>
          <w:tcPr>
            <w:tcW w:w="1302" w:type="pct"/>
            <w:vAlign w:val="center"/>
          </w:tcPr>
          <w:p w14:paraId="350B7752" w14:textId="77777777" w:rsidR="00A23689" w:rsidRPr="003651D9" w:rsidRDefault="00286433" w:rsidP="003B70A2">
            <w:pPr>
              <w:pStyle w:val="TableEntry"/>
            </w:pPr>
            <w:r w:rsidRPr="003651D9">
              <w:t>&lt;oid&gt;</w:t>
            </w:r>
          </w:p>
        </w:tc>
        <w:tc>
          <w:tcPr>
            <w:tcW w:w="773" w:type="pct"/>
            <w:vAlign w:val="center"/>
          </w:tcPr>
          <w:p w14:paraId="13ED5AE2"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13C45EA1"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4BBEB755" w14:textId="77777777" w:rsidTr="00BB76BC">
        <w:tc>
          <w:tcPr>
            <w:tcW w:w="492" w:type="pct"/>
            <w:vAlign w:val="center"/>
          </w:tcPr>
          <w:p w14:paraId="1189329C"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576746D7" w14:textId="77777777" w:rsidR="00D34E63" w:rsidRPr="003651D9" w:rsidRDefault="00D34E63" w:rsidP="005D6176">
            <w:pPr>
              <w:pStyle w:val="TableEntry"/>
            </w:pPr>
          </w:p>
        </w:tc>
        <w:tc>
          <w:tcPr>
            <w:tcW w:w="1115" w:type="pct"/>
            <w:vAlign w:val="center"/>
          </w:tcPr>
          <w:p w14:paraId="30157A7A" w14:textId="77777777" w:rsidR="00D34E63" w:rsidRPr="003651D9" w:rsidRDefault="00D34E63" w:rsidP="0032600B">
            <w:pPr>
              <w:pStyle w:val="TableEntry"/>
            </w:pPr>
            <w:r w:rsidRPr="003651D9">
              <w:t>Active Problems</w:t>
            </w:r>
          </w:p>
        </w:tc>
        <w:tc>
          <w:tcPr>
            <w:tcW w:w="1302" w:type="pct"/>
            <w:vAlign w:val="center"/>
          </w:tcPr>
          <w:p w14:paraId="43086207" w14:textId="77777777" w:rsidR="00D34E63" w:rsidRPr="003651D9" w:rsidRDefault="00D34E63" w:rsidP="00BB76BC">
            <w:pPr>
              <w:pStyle w:val="TableEntry"/>
            </w:pPr>
            <w:r w:rsidRPr="003651D9">
              <w:t>1.3.6.1.4.1.19376.1.5.3.1.3.6</w:t>
            </w:r>
          </w:p>
        </w:tc>
        <w:tc>
          <w:tcPr>
            <w:tcW w:w="773" w:type="pct"/>
            <w:vAlign w:val="center"/>
          </w:tcPr>
          <w:p w14:paraId="33A579DD"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6E40EC86" w14:textId="77777777" w:rsidR="00D34E63" w:rsidRPr="003651D9" w:rsidRDefault="00D34E63" w:rsidP="00BB76BC">
            <w:pPr>
              <w:pStyle w:val="TableEntry"/>
            </w:pPr>
          </w:p>
        </w:tc>
      </w:tr>
      <w:tr w:rsidR="00A23689" w:rsidRPr="003651D9" w14:paraId="1D96E637" w14:textId="77777777" w:rsidTr="00BB76BC">
        <w:tc>
          <w:tcPr>
            <w:tcW w:w="492" w:type="pct"/>
            <w:vAlign w:val="center"/>
          </w:tcPr>
          <w:p w14:paraId="6E8C0C05"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0DB61B59" w14:textId="77777777" w:rsidR="00D34E63" w:rsidRPr="003651D9" w:rsidRDefault="00D34E63" w:rsidP="005D6176">
            <w:pPr>
              <w:pStyle w:val="TableEntry"/>
            </w:pPr>
          </w:p>
        </w:tc>
        <w:tc>
          <w:tcPr>
            <w:tcW w:w="1115" w:type="pct"/>
            <w:vAlign w:val="center"/>
          </w:tcPr>
          <w:p w14:paraId="1E43DECE" w14:textId="77777777" w:rsidR="00D34E63" w:rsidRPr="003651D9" w:rsidRDefault="00D34E63" w:rsidP="0032600B">
            <w:pPr>
              <w:pStyle w:val="TableEntry"/>
            </w:pPr>
            <w:r w:rsidRPr="003651D9">
              <w:t xml:space="preserve">History of Present Illness </w:t>
            </w:r>
          </w:p>
        </w:tc>
        <w:tc>
          <w:tcPr>
            <w:tcW w:w="1302" w:type="pct"/>
            <w:vAlign w:val="center"/>
          </w:tcPr>
          <w:p w14:paraId="2CC74487" w14:textId="77777777" w:rsidR="00D34E63" w:rsidRPr="003651D9" w:rsidRDefault="00D34E63" w:rsidP="00BB76BC">
            <w:pPr>
              <w:pStyle w:val="TableEntry"/>
            </w:pPr>
            <w:r w:rsidRPr="003651D9">
              <w:t>1.3.6.1.4.1.19376.1.5.3.1.3.4</w:t>
            </w:r>
          </w:p>
        </w:tc>
        <w:tc>
          <w:tcPr>
            <w:tcW w:w="773" w:type="pct"/>
            <w:vAlign w:val="center"/>
          </w:tcPr>
          <w:p w14:paraId="739CB1A7" w14:textId="77777777" w:rsidR="00D34E63" w:rsidRPr="003651D9" w:rsidRDefault="00286433" w:rsidP="00BB76BC">
            <w:pPr>
              <w:pStyle w:val="TableEntry"/>
            </w:pPr>
            <w:r w:rsidRPr="003651D9">
              <w:t>PCC TF-3</w:t>
            </w:r>
            <w:r w:rsidR="000121FB" w:rsidRPr="003651D9">
              <w:t>&gt;</w:t>
            </w:r>
          </w:p>
        </w:tc>
        <w:tc>
          <w:tcPr>
            <w:tcW w:w="692" w:type="pct"/>
            <w:vAlign w:val="center"/>
          </w:tcPr>
          <w:p w14:paraId="5D583FDD" w14:textId="77777777" w:rsidR="00D34E63" w:rsidRPr="003651D9" w:rsidRDefault="00D34E63" w:rsidP="00BB76BC">
            <w:pPr>
              <w:pStyle w:val="TableEntry"/>
            </w:pPr>
          </w:p>
        </w:tc>
      </w:tr>
      <w:tr w:rsidR="00286433" w:rsidRPr="003651D9" w14:paraId="69FEFFB9" w14:textId="77777777" w:rsidTr="00BB76BC">
        <w:tc>
          <w:tcPr>
            <w:tcW w:w="492" w:type="pct"/>
            <w:vAlign w:val="center"/>
          </w:tcPr>
          <w:p w14:paraId="410A9928"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4EA270D1" w14:textId="77777777" w:rsidR="00286433" w:rsidRPr="003651D9" w:rsidRDefault="00286433" w:rsidP="005D6176">
            <w:pPr>
              <w:pStyle w:val="TableEntry"/>
            </w:pPr>
          </w:p>
        </w:tc>
        <w:tc>
          <w:tcPr>
            <w:tcW w:w="1115" w:type="pct"/>
            <w:vAlign w:val="center"/>
          </w:tcPr>
          <w:p w14:paraId="48CEE13C" w14:textId="77777777" w:rsidR="00286433" w:rsidRPr="003651D9" w:rsidRDefault="00286433" w:rsidP="0032600B">
            <w:pPr>
              <w:pStyle w:val="TableEntry"/>
            </w:pPr>
            <w:r w:rsidRPr="003651D9">
              <w:t xml:space="preserve">History of Past Illness </w:t>
            </w:r>
          </w:p>
        </w:tc>
        <w:tc>
          <w:tcPr>
            <w:tcW w:w="1302" w:type="pct"/>
            <w:vAlign w:val="center"/>
          </w:tcPr>
          <w:p w14:paraId="43A3966F" w14:textId="77777777" w:rsidR="00286433" w:rsidRPr="003651D9" w:rsidRDefault="00286433" w:rsidP="00BB76BC">
            <w:pPr>
              <w:pStyle w:val="TableEntry"/>
            </w:pPr>
            <w:r w:rsidRPr="003651D9">
              <w:t>2.16.840.1.113883.10.20.2.9</w:t>
            </w:r>
          </w:p>
        </w:tc>
        <w:tc>
          <w:tcPr>
            <w:tcW w:w="773" w:type="pct"/>
            <w:vAlign w:val="center"/>
          </w:tcPr>
          <w:p w14:paraId="75CEFFC8" w14:textId="77777777" w:rsidR="00286433" w:rsidRPr="003651D9" w:rsidRDefault="00286433" w:rsidP="00BB76BC">
            <w:pPr>
              <w:pStyle w:val="TableEntry"/>
            </w:pPr>
            <w:r w:rsidRPr="003651D9">
              <w:t>CDA-PN</w:t>
            </w:r>
            <w:r w:rsidR="000121FB" w:rsidRPr="003651D9">
              <w:t>&gt;</w:t>
            </w:r>
          </w:p>
        </w:tc>
        <w:tc>
          <w:tcPr>
            <w:tcW w:w="692" w:type="pct"/>
            <w:vAlign w:val="center"/>
          </w:tcPr>
          <w:p w14:paraId="2137853C" w14:textId="77777777" w:rsidR="00286433" w:rsidRPr="003651D9" w:rsidRDefault="00286433" w:rsidP="00BB76BC">
            <w:pPr>
              <w:pStyle w:val="TableEntry"/>
            </w:pPr>
          </w:p>
        </w:tc>
      </w:tr>
      <w:tr w:rsidR="00286433" w:rsidRPr="003651D9" w14:paraId="3E9AF38D"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76A54D7F" w14:textId="77777777" w:rsidR="00286433" w:rsidRPr="003651D9" w:rsidRDefault="00286433" w:rsidP="008358E5">
            <w:pPr>
              <w:pStyle w:val="TableEntryHeader"/>
            </w:pPr>
            <w:r w:rsidRPr="003651D9">
              <w:t>Entries</w:t>
            </w:r>
          </w:p>
        </w:tc>
      </w:tr>
      <w:tr w:rsidR="00286433" w:rsidRPr="003651D9" w14:paraId="746198D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97E5026"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5DD5992B"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6661FEE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87BEC08"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251AD722"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11BC003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4EB21D4A"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F318643"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09F8927B"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0183FDE"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56F08D"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6B57474F"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E5785BB" w14:textId="77777777" w:rsidR="00286433" w:rsidRPr="003651D9" w:rsidRDefault="00286433" w:rsidP="00BB76BC">
            <w:pPr>
              <w:pStyle w:val="TableEntry"/>
            </w:pPr>
          </w:p>
        </w:tc>
      </w:tr>
      <w:tr w:rsidR="00286433" w:rsidRPr="003651D9" w14:paraId="28AFA7B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21A8F3A" w14:textId="77777777" w:rsidR="00286433" w:rsidRPr="003651D9" w:rsidRDefault="000121FB" w:rsidP="00EF1E77">
            <w:pPr>
              <w:pStyle w:val="TableEntry"/>
            </w:pPr>
            <w:r w:rsidRPr="003651D9">
              <w:lastRenderedPageBreak/>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6FF57AC2"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7736AC0"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61D30E68"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78DC90A2"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40A5836C" w14:textId="77777777" w:rsidR="00286433" w:rsidRPr="003651D9" w:rsidRDefault="00286433" w:rsidP="00BB76BC">
            <w:pPr>
              <w:pStyle w:val="TableEntry"/>
            </w:pPr>
          </w:p>
        </w:tc>
      </w:tr>
      <w:tr w:rsidR="00286433" w:rsidRPr="003651D9" w14:paraId="42AD9D24"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5C1FD61"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2E2273A4"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ABB28BA"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791652B7"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68702D17"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327EB9E0" w14:textId="77777777" w:rsidR="00286433" w:rsidRPr="003651D9" w:rsidRDefault="00286433" w:rsidP="00BB76BC">
            <w:pPr>
              <w:pStyle w:val="TableEntry"/>
            </w:pPr>
          </w:p>
        </w:tc>
      </w:tr>
      <w:tr w:rsidR="00286433" w:rsidRPr="003651D9" w14:paraId="4B9C991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197254F5"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5231FD8A"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62D87C5C"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2627BE79"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5DC2F4C2"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1B349749" w14:textId="77777777" w:rsidR="00286433" w:rsidRPr="003651D9" w:rsidRDefault="003602DC" w:rsidP="00BB76BC">
            <w:pPr>
              <w:pStyle w:val="TableEntry"/>
            </w:pPr>
            <w:r w:rsidRPr="003651D9">
              <w:t>CARD TF-3 6.3.3.x.S.2</w:t>
            </w:r>
            <w:r w:rsidR="000121FB" w:rsidRPr="003651D9">
              <w:t>&gt;</w:t>
            </w:r>
          </w:p>
        </w:tc>
      </w:tr>
    </w:tbl>
    <w:p w14:paraId="51A9214D" w14:textId="77777777" w:rsidR="005D6104" w:rsidRPr="003651D9" w:rsidRDefault="005D6104" w:rsidP="005D6104">
      <w:pPr>
        <w:pStyle w:val="BodyText"/>
      </w:pPr>
    </w:p>
    <w:p w14:paraId="606F780A" w14:textId="77777777" w:rsidR="00A23689" w:rsidRPr="003651D9" w:rsidRDefault="00A23689" w:rsidP="00A23689">
      <w:pPr>
        <w:pStyle w:val="Heading5"/>
        <w:numPr>
          <w:ilvl w:val="0"/>
          <w:numId w:val="0"/>
        </w:numPr>
        <w:rPr>
          <w:noProof w:val="0"/>
        </w:rPr>
      </w:pPr>
      <w:bookmarkStart w:id="356" w:name="_Toc345074718"/>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356"/>
      <w:r w:rsidRPr="003651D9">
        <w:rPr>
          <w:noProof w:val="0"/>
        </w:rPr>
        <w:t xml:space="preserve"> </w:t>
      </w:r>
    </w:p>
    <w:p w14:paraId="2F5CF525"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C355A4B"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45D5BE85" w14:textId="77777777" w:rsidR="005D6104" w:rsidRPr="003651D9" w:rsidRDefault="000121FB" w:rsidP="00AD069D">
      <w:pPr>
        <w:pStyle w:val="BodyText"/>
      </w:pPr>
      <w:r w:rsidRPr="003651D9">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33FAD4E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38C65A91" w14:textId="77777777" w:rsidR="005D6104" w:rsidRPr="003651D9" w:rsidRDefault="005D6104" w:rsidP="00A23689">
      <w:pPr>
        <w:pStyle w:val="Heading5"/>
        <w:numPr>
          <w:ilvl w:val="0"/>
          <w:numId w:val="0"/>
        </w:numPr>
        <w:rPr>
          <w:noProof w:val="0"/>
        </w:rPr>
      </w:pPr>
      <w:bookmarkStart w:id="357" w:name="_6.2.2.1.1__Problem"/>
      <w:bookmarkStart w:id="358" w:name="_Toc296340357"/>
      <w:bookmarkStart w:id="359" w:name="_Toc345074719"/>
      <w:bookmarkEnd w:id="357"/>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358"/>
      <w:r w:rsidR="00A23689" w:rsidRPr="003651D9">
        <w:rPr>
          <w:noProof w:val="0"/>
        </w:rPr>
        <w:t>&lt;Data Element or Section Name&gt; &lt;Condition, Specification Document, or Vocabulary Constraint&gt;</w:t>
      </w:r>
      <w:bookmarkEnd w:id="359"/>
    </w:p>
    <w:p w14:paraId="2C8D2C71"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3EEEB4A1"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66946C90"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6715B59D"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46E5380E"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62A439C4" w14:textId="77777777" w:rsidR="00A23689" w:rsidRPr="003651D9" w:rsidRDefault="00A23689" w:rsidP="00A23689">
      <w:pPr>
        <w:pStyle w:val="Heading5"/>
        <w:numPr>
          <w:ilvl w:val="0"/>
          <w:numId w:val="0"/>
        </w:numPr>
        <w:rPr>
          <w:noProof w:val="0"/>
        </w:rPr>
      </w:pPr>
      <w:bookmarkStart w:id="360" w:name="_Toc345074720"/>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360"/>
    </w:p>
    <w:p w14:paraId="5148F562" w14:textId="77777777" w:rsidR="00AE4AED" w:rsidRPr="003651D9" w:rsidRDefault="00AE4AED" w:rsidP="00AE4AED">
      <w:pPr>
        <w:pStyle w:val="BodyText"/>
        <w:rPr>
          <w:lang w:eastAsia="x-none"/>
        </w:rPr>
      </w:pPr>
    </w:p>
    <w:p w14:paraId="76FAA0FE" w14:textId="77777777" w:rsidR="00A23689" w:rsidRPr="003651D9" w:rsidRDefault="00D35F24" w:rsidP="00597DB2">
      <w:pPr>
        <w:pStyle w:val="AuthorInstructions"/>
      </w:pPr>
      <w:r w:rsidRPr="003651D9">
        <w:t>###End Tabular Format – Section</w:t>
      </w:r>
    </w:p>
    <w:p w14:paraId="07FF1BCD" w14:textId="77777777" w:rsidR="00D35F24" w:rsidRPr="003651D9" w:rsidRDefault="00D35F24" w:rsidP="00597DB2">
      <w:pPr>
        <w:pStyle w:val="AuthorInstructions"/>
      </w:pPr>
    </w:p>
    <w:p w14:paraId="60DA2DC2" w14:textId="77777777" w:rsidR="00D35F24" w:rsidRPr="003651D9" w:rsidRDefault="00983131" w:rsidP="00597DB2">
      <w:pPr>
        <w:pStyle w:val="AuthorInstructions"/>
      </w:pPr>
      <w:r w:rsidRPr="003651D9">
        <w:t>###Begin Discrete Conformance</w:t>
      </w:r>
      <w:r w:rsidR="00D35F24" w:rsidRPr="003651D9">
        <w:t xml:space="preserve"> Format – Section</w:t>
      </w:r>
    </w:p>
    <w:p w14:paraId="2D1A64B6"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68966FE8" w14:textId="77777777" w:rsidR="00746A3D" w:rsidRPr="003651D9" w:rsidRDefault="00746A3D" w:rsidP="00875076">
      <w:pPr>
        <w:pStyle w:val="BodyText"/>
        <w:rPr>
          <w:lang w:eastAsia="x-none"/>
        </w:rPr>
      </w:pPr>
    </w:p>
    <w:p w14:paraId="6E5016A8"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11822325" w14:textId="77777777" w:rsidR="00875076" w:rsidRPr="003651D9" w:rsidRDefault="00875076" w:rsidP="00875076">
      <w:pPr>
        <w:pStyle w:val="Heading4"/>
        <w:numPr>
          <w:ilvl w:val="0"/>
          <w:numId w:val="0"/>
        </w:numPr>
        <w:rPr>
          <w:noProof w:val="0"/>
        </w:rPr>
      </w:pPr>
      <w:bookmarkStart w:id="361" w:name="S_Medical_General_History"/>
      <w:bookmarkStart w:id="362" w:name="_Toc322675125"/>
      <w:bookmarkStart w:id="363" w:name="_Toc345074721"/>
      <w:r w:rsidRPr="003651D9">
        <w:rPr>
          <w:noProof w:val="0"/>
        </w:rPr>
        <w:t>6.3.3.10.S Medical History - Cardiac Section 11329-0</w:t>
      </w:r>
      <w:bookmarkEnd w:id="361"/>
      <w:bookmarkEnd w:id="362"/>
      <w:bookmarkEnd w:id="363"/>
    </w:p>
    <w:p w14:paraId="488AFC83"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1705FEAA"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5C0787C3" w14:textId="77777777" w:rsidR="00875076" w:rsidRPr="003651D9" w:rsidRDefault="00875076" w:rsidP="00875076">
      <w:pPr>
        <w:pStyle w:val="BodyText0"/>
        <w:rPr>
          <w:noProof w:val="0"/>
        </w:rPr>
      </w:pPr>
      <w:r w:rsidRPr="003651D9">
        <w:rPr>
          <w:noProof w:val="0"/>
        </w:rPr>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27F03309"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44E2A906" w14:textId="77777777" w:rsidR="00875076" w:rsidRPr="003651D9" w:rsidRDefault="00875076" w:rsidP="00875076">
      <w:pPr>
        <w:pStyle w:val="BodyText0"/>
        <w:rPr>
          <w:noProof w:val="0"/>
        </w:rPr>
      </w:pPr>
    </w:p>
    <w:p w14:paraId="467B3354" w14:textId="77777777" w:rsidR="00875076" w:rsidRPr="003651D9" w:rsidRDefault="00875076" w:rsidP="00EF218E">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F6D09C9" w14:textId="77777777" w:rsidR="00875076" w:rsidRPr="003651D9" w:rsidRDefault="00875076" w:rsidP="00EF218E">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151D4FEB" w14:textId="77777777" w:rsidR="00875076" w:rsidRPr="003651D9" w:rsidRDefault="00875076" w:rsidP="00EF218E">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208FB36E" w14:textId="77777777" w:rsidR="00875076" w:rsidRPr="003651D9" w:rsidRDefault="00875076" w:rsidP="00EF218E">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3E33A42" w14:textId="77777777" w:rsidR="00875076" w:rsidRPr="003651D9" w:rsidRDefault="00875076" w:rsidP="00EF218E">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7F3ED1C3" w14:textId="77777777" w:rsidR="00875076" w:rsidRPr="003651D9" w:rsidRDefault="00875076" w:rsidP="00EF218E">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802133D" w14:textId="77777777" w:rsidR="00875076" w:rsidRPr="003651D9" w:rsidRDefault="00875076" w:rsidP="00EF218E">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72A8C620" w14:textId="77777777" w:rsidR="00875076" w:rsidRPr="003651D9" w:rsidRDefault="00875076" w:rsidP="00EF218E">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4FC5B7F4" w14:textId="77777777" w:rsidR="00875076" w:rsidRPr="003651D9" w:rsidRDefault="00875076" w:rsidP="00EF218E">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6F2EEF11" w14:textId="77777777" w:rsidR="00875076" w:rsidRPr="003651D9" w:rsidRDefault="00875076" w:rsidP="00EF218E">
      <w:pPr>
        <w:numPr>
          <w:ilvl w:val="1"/>
          <w:numId w:val="15"/>
        </w:numPr>
        <w:spacing w:before="0" w:after="40" w:line="260" w:lineRule="exact"/>
        <w:rPr>
          <w:szCs w:val="13"/>
        </w:rPr>
      </w:pPr>
      <w:r w:rsidRPr="003651D9">
        <w:rPr>
          <w:b/>
          <w:bCs/>
          <w:sz w:val="16"/>
          <w:szCs w:val="16"/>
        </w:rPr>
        <w:lastRenderedPageBreak/>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769660CC" w14:textId="77777777" w:rsidR="00875076" w:rsidRPr="003651D9" w:rsidRDefault="00875076" w:rsidP="00EF218E">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020C7B9B" w14:textId="77777777" w:rsidR="00875076" w:rsidRPr="003651D9" w:rsidRDefault="00875076" w:rsidP="00EF218E">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33EEA8C6" w14:textId="77777777" w:rsidR="00875076" w:rsidRPr="003651D9" w:rsidRDefault="00875076" w:rsidP="00875076">
      <w:pPr>
        <w:pStyle w:val="BodyText"/>
        <w:rPr>
          <w:color w:val="0070C0"/>
          <w:lang w:eastAsia="x-none"/>
        </w:rPr>
      </w:pPr>
    </w:p>
    <w:p w14:paraId="65CD8800" w14:textId="77777777" w:rsidR="00875076" w:rsidRPr="003651D9" w:rsidRDefault="00875076" w:rsidP="00875076">
      <w:pPr>
        <w:pStyle w:val="Example"/>
        <w:rPr>
          <w:lang w:val="en-US"/>
        </w:rPr>
      </w:pPr>
      <w:r w:rsidRPr="003651D9">
        <w:rPr>
          <w:lang w:val="en-US"/>
        </w:rPr>
        <w:t xml:space="preserve">&lt;section&gt; </w:t>
      </w:r>
    </w:p>
    <w:p w14:paraId="18E75134" w14:textId="77777777" w:rsidR="00875076" w:rsidRPr="003651D9" w:rsidRDefault="00875076" w:rsidP="00875076">
      <w:pPr>
        <w:pStyle w:val="Example"/>
        <w:rPr>
          <w:lang w:val="en-US"/>
        </w:rPr>
      </w:pPr>
      <w:r w:rsidRPr="003651D9">
        <w:rPr>
          <w:lang w:val="en-US"/>
        </w:rPr>
        <w:t xml:space="preserve">  &lt;templateId root="1.3.6.1.4.1.19376.1.4.1.2.17"/&gt; </w:t>
      </w:r>
    </w:p>
    <w:p w14:paraId="7D22EC43" w14:textId="77777777" w:rsidR="00875076" w:rsidRPr="003651D9" w:rsidRDefault="00875076" w:rsidP="00875076">
      <w:pPr>
        <w:pStyle w:val="Example"/>
        <w:rPr>
          <w:lang w:val="en-US"/>
        </w:rPr>
      </w:pPr>
      <w:r w:rsidRPr="003651D9">
        <w:rPr>
          <w:lang w:val="en-US"/>
        </w:rPr>
        <w:t xml:space="preserve">  &lt;templateId root="2.16.840.1.113883.10.20.22.2.39"/&gt; </w:t>
      </w:r>
    </w:p>
    <w:p w14:paraId="3FCEC545" w14:textId="77777777" w:rsidR="00875076" w:rsidRPr="003651D9" w:rsidRDefault="00875076" w:rsidP="00875076">
      <w:pPr>
        <w:pStyle w:val="Example"/>
        <w:rPr>
          <w:lang w:val="en-US"/>
        </w:rPr>
      </w:pPr>
      <w:r w:rsidRPr="003651D9">
        <w:rPr>
          <w:lang w:val="en-US"/>
        </w:rPr>
        <w:t xml:space="preserve">  &lt;code code="11329-0" codeSystem="2.16.840.1.113883.6.1" </w:t>
      </w:r>
    </w:p>
    <w:p w14:paraId="7A72B683" w14:textId="77777777" w:rsidR="00875076" w:rsidRPr="003651D9" w:rsidRDefault="00875076" w:rsidP="00875076">
      <w:pPr>
        <w:pStyle w:val="Example"/>
        <w:rPr>
          <w:lang w:val="en-US"/>
        </w:rPr>
      </w:pPr>
      <w:r w:rsidRPr="003651D9">
        <w:rPr>
          <w:lang w:val="en-US"/>
        </w:rPr>
        <w:t xml:space="preserve">        codeSystemName="LOINC" </w:t>
      </w:r>
    </w:p>
    <w:p w14:paraId="1DD0C69D" w14:textId="77777777" w:rsidR="00875076" w:rsidRPr="003651D9" w:rsidRDefault="00875076" w:rsidP="00875076">
      <w:pPr>
        <w:pStyle w:val="Example"/>
        <w:rPr>
          <w:lang w:val="en-US"/>
        </w:rPr>
      </w:pPr>
      <w:r w:rsidRPr="003651D9">
        <w:rPr>
          <w:lang w:val="en-US"/>
        </w:rPr>
        <w:t xml:space="preserve">        displayName="MEDICAL (GENERAL) HISTORY"/&gt; </w:t>
      </w:r>
    </w:p>
    <w:p w14:paraId="6D6034CC" w14:textId="77777777" w:rsidR="00875076" w:rsidRPr="003651D9" w:rsidRDefault="00875076" w:rsidP="00875076">
      <w:pPr>
        <w:pStyle w:val="Example"/>
        <w:rPr>
          <w:lang w:val="en-US"/>
        </w:rPr>
      </w:pPr>
      <w:r w:rsidRPr="003651D9">
        <w:rPr>
          <w:lang w:val="en-US"/>
        </w:rPr>
        <w:t xml:space="preserve">  &lt;title&gt;MEDICAL (GENERAL) HISTORY&lt;/title&gt; </w:t>
      </w:r>
    </w:p>
    <w:p w14:paraId="1ED6660E" w14:textId="77777777" w:rsidR="00875076" w:rsidRPr="003651D9" w:rsidRDefault="00875076" w:rsidP="00875076">
      <w:pPr>
        <w:pStyle w:val="Example"/>
        <w:rPr>
          <w:lang w:val="en-US"/>
        </w:rPr>
      </w:pPr>
      <w:r w:rsidRPr="003651D9">
        <w:rPr>
          <w:lang w:val="en-US"/>
        </w:rPr>
        <w:t xml:space="preserve">  &lt;text&gt; </w:t>
      </w:r>
    </w:p>
    <w:p w14:paraId="2215E8F3" w14:textId="77777777" w:rsidR="00875076" w:rsidRPr="003651D9" w:rsidRDefault="00875076" w:rsidP="00875076">
      <w:pPr>
        <w:pStyle w:val="Example"/>
        <w:rPr>
          <w:lang w:val="en-US"/>
        </w:rPr>
      </w:pPr>
      <w:r w:rsidRPr="003651D9">
        <w:rPr>
          <w:lang w:val="en-US"/>
        </w:rPr>
        <w:t xml:space="preserve">    &lt;list listType="ordered"&gt; </w:t>
      </w:r>
    </w:p>
    <w:p w14:paraId="3D967F27" w14:textId="77777777" w:rsidR="00875076" w:rsidRPr="003651D9" w:rsidRDefault="00875076" w:rsidP="00875076">
      <w:pPr>
        <w:pStyle w:val="Example"/>
        <w:rPr>
          <w:lang w:val="en-US"/>
        </w:rPr>
      </w:pPr>
      <w:r w:rsidRPr="003651D9">
        <w:rPr>
          <w:lang w:val="en-US"/>
        </w:rPr>
        <w:t xml:space="preserve">      </w:t>
      </w:r>
    </w:p>
    <w:p w14:paraId="5198E2F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147275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51BD351B"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2AB3A6D" w14:textId="77777777" w:rsidR="00875076" w:rsidRPr="003651D9" w:rsidRDefault="00875076" w:rsidP="00875076">
      <w:pPr>
        <w:pStyle w:val="Example"/>
        <w:rPr>
          <w:lang w:val="en-US"/>
        </w:rPr>
      </w:pPr>
      <w:r w:rsidRPr="003651D9">
        <w:rPr>
          <w:lang w:val="en-US"/>
        </w:rPr>
        <w:t xml:space="preserve">            new job.&lt;/item&gt; </w:t>
      </w:r>
    </w:p>
    <w:p w14:paraId="5DED5DD5" w14:textId="77777777" w:rsidR="00875076" w:rsidRPr="003651D9" w:rsidRDefault="00875076" w:rsidP="00875076">
      <w:pPr>
        <w:pStyle w:val="Example"/>
        <w:rPr>
          <w:lang w:val="en-US"/>
        </w:rPr>
      </w:pPr>
      <w:r w:rsidRPr="003651D9">
        <w:rPr>
          <w:lang w:val="en-US"/>
        </w:rPr>
        <w:t xml:space="preserve">    &lt;/list&gt; </w:t>
      </w:r>
    </w:p>
    <w:p w14:paraId="7635A658" w14:textId="77777777" w:rsidR="00875076" w:rsidRPr="003651D9" w:rsidRDefault="00875076" w:rsidP="00875076">
      <w:pPr>
        <w:pStyle w:val="Example"/>
        <w:rPr>
          <w:lang w:val="en-US"/>
        </w:rPr>
      </w:pPr>
      <w:r w:rsidRPr="003651D9">
        <w:rPr>
          <w:lang w:val="en-US"/>
        </w:rPr>
        <w:t xml:space="preserve">  &lt;/text&gt; </w:t>
      </w:r>
    </w:p>
    <w:p w14:paraId="033B6260" w14:textId="77777777" w:rsidR="00875076" w:rsidRPr="003651D9" w:rsidRDefault="00875076" w:rsidP="00875076">
      <w:pPr>
        <w:pStyle w:val="Example"/>
        <w:rPr>
          <w:lang w:val="en-US"/>
        </w:rPr>
      </w:pPr>
      <w:r w:rsidRPr="003651D9">
        <w:rPr>
          <w:lang w:val="en-US"/>
        </w:rPr>
        <w:t xml:space="preserve">  &lt;entry&gt;</w:t>
      </w:r>
    </w:p>
    <w:p w14:paraId="1839BFA4" w14:textId="77777777" w:rsidR="00875076" w:rsidRPr="003651D9" w:rsidRDefault="00875076" w:rsidP="00875076">
      <w:pPr>
        <w:pStyle w:val="Example"/>
        <w:rPr>
          <w:lang w:val="en-US"/>
        </w:rPr>
      </w:pPr>
      <w:r w:rsidRPr="003651D9">
        <w:rPr>
          <w:lang w:val="en-US"/>
        </w:rPr>
        <w:t xml:space="preserve">    &lt;observation classCode=”OBS” moodCode=”EVN”&gt; </w:t>
      </w:r>
    </w:p>
    <w:p w14:paraId="7A79A3FC" w14:textId="77777777" w:rsidR="00875076" w:rsidRPr="003651D9" w:rsidRDefault="00875076" w:rsidP="00875076">
      <w:pPr>
        <w:pStyle w:val="Example"/>
        <w:rPr>
          <w:lang w:val="en-US"/>
        </w:rPr>
      </w:pPr>
      <w:r w:rsidRPr="003651D9">
        <w:rPr>
          <w:lang w:val="en-US"/>
        </w:rPr>
        <w:t xml:space="preserve">      &lt;templateId root=”1.3.6.1.4.1.19376.1.4.1.9”/&gt;</w:t>
      </w:r>
    </w:p>
    <w:p w14:paraId="2794EE3D" w14:textId="77777777" w:rsidR="00875076" w:rsidRPr="003651D9" w:rsidRDefault="00875076" w:rsidP="00875076">
      <w:pPr>
        <w:pStyle w:val="Example"/>
        <w:rPr>
          <w:lang w:val="en-US"/>
        </w:rPr>
      </w:pPr>
      <w:r w:rsidRPr="003651D9">
        <w:rPr>
          <w:lang w:val="en-US"/>
        </w:rPr>
        <w:t xml:space="preserve">      &lt;id root=”xyz”/&gt;</w:t>
      </w:r>
    </w:p>
    <w:p w14:paraId="17845F06" w14:textId="77777777" w:rsidR="00875076" w:rsidRPr="003651D9" w:rsidRDefault="00875076" w:rsidP="00875076">
      <w:pPr>
        <w:pStyle w:val="Example"/>
        <w:rPr>
          <w:lang w:val="en-US"/>
        </w:rPr>
      </w:pPr>
      <w:r w:rsidRPr="003651D9">
        <w:rPr>
          <w:lang w:val="en-US"/>
        </w:rPr>
        <w:t xml:space="preserve">      …</w:t>
      </w:r>
    </w:p>
    <w:p w14:paraId="4C3E19E2" w14:textId="77777777" w:rsidR="00875076" w:rsidRPr="003651D9" w:rsidRDefault="00875076" w:rsidP="00875076">
      <w:pPr>
        <w:pStyle w:val="Example"/>
        <w:rPr>
          <w:lang w:val="en-US"/>
        </w:rPr>
      </w:pPr>
      <w:r w:rsidRPr="003651D9">
        <w:rPr>
          <w:lang w:val="en-US"/>
        </w:rPr>
        <w:t xml:space="preserve">    &lt;/observation&gt;</w:t>
      </w:r>
    </w:p>
    <w:p w14:paraId="0573CF7E" w14:textId="77777777" w:rsidR="00875076" w:rsidRPr="003651D9" w:rsidRDefault="00875076" w:rsidP="00875076">
      <w:pPr>
        <w:pStyle w:val="Example"/>
        <w:rPr>
          <w:lang w:val="en-US"/>
        </w:rPr>
      </w:pPr>
      <w:r w:rsidRPr="003651D9">
        <w:rPr>
          <w:lang w:val="en-US"/>
        </w:rPr>
        <w:t xml:space="preserve">  &lt;/entry&gt;</w:t>
      </w:r>
    </w:p>
    <w:p w14:paraId="46EBC6D3" w14:textId="77777777" w:rsidR="00875076" w:rsidRPr="003651D9" w:rsidRDefault="00875076" w:rsidP="00875076">
      <w:pPr>
        <w:pStyle w:val="Example"/>
        <w:rPr>
          <w:lang w:val="en-US"/>
        </w:rPr>
      </w:pPr>
      <w:r w:rsidRPr="003651D9">
        <w:rPr>
          <w:lang w:val="en-US"/>
        </w:rPr>
        <w:t xml:space="preserve">  &lt;/entry&gt;</w:t>
      </w:r>
    </w:p>
    <w:p w14:paraId="5E377361" w14:textId="77777777" w:rsidR="00875076" w:rsidRPr="003651D9" w:rsidRDefault="00875076" w:rsidP="00875076">
      <w:pPr>
        <w:pStyle w:val="Example"/>
        <w:rPr>
          <w:lang w:val="en-US"/>
        </w:rPr>
      </w:pPr>
      <w:r w:rsidRPr="003651D9">
        <w:rPr>
          <w:lang w:val="en-US"/>
        </w:rPr>
        <w:t xml:space="preserve">    &lt;observation classCode="PROC" moodCode="EVN"&gt;</w:t>
      </w:r>
    </w:p>
    <w:p w14:paraId="10522B34" w14:textId="77777777" w:rsidR="00875076" w:rsidRPr="003651D9" w:rsidRDefault="00875076" w:rsidP="00875076">
      <w:pPr>
        <w:pStyle w:val="Example"/>
        <w:rPr>
          <w:lang w:val="en-US"/>
        </w:rPr>
      </w:pPr>
      <w:r w:rsidRPr="003651D9">
        <w:rPr>
          <w:lang w:val="en-US"/>
        </w:rPr>
        <w:t xml:space="preserve">      &lt;templateId root="2.16.840.1.113883.10.20.22.4.14"/&gt;</w:t>
      </w:r>
    </w:p>
    <w:p w14:paraId="3B503100" w14:textId="77777777" w:rsidR="00875076" w:rsidRPr="003651D9" w:rsidRDefault="00875076" w:rsidP="00875076">
      <w:pPr>
        <w:pStyle w:val="Example"/>
        <w:rPr>
          <w:lang w:val="en-US"/>
        </w:rPr>
      </w:pPr>
      <w:r w:rsidRPr="003651D9">
        <w:rPr>
          <w:lang w:val="en-US"/>
        </w:rPr>
        <w:t xml:space="preserve">      &lt;!-- Procedure Activity Procedure template --&gt;</w:t>
      </w:r>
    </w:p>
    <w:p w14:paraId="0E748EF1" w14:textId="77777777" w:rsidR="00875076" w:rsidRPr="003651D9" w:rsidRDefault="00875076" w:rsidP="00875076">
      <w:pPr>
        <w:pStyle w:val="Example"/>
        <w:rPr>
          <w:lang w:val="en-US"/>
        </w:rPr>
      </w:pPr>
      <w:r w:rsidRPr="003651D9">
        <w:rPr>
          <w:lang w:val="en-US"/>
        </w:rPr>
        <w:t xml:space="preserve">      ...</w:t>
      </w:r>
    </w:p>
    <w:p w14:paraId="289C6109" w14:textId="77777777" w:rsidR="00875076" w:rsidRPr="003651D9" w:rsidRDefault="00875076" w:rsidP="00875076">
      <w:pPr>
        <w:pStyle w:val="Example"/>
        <w:rPr>
          <w:lang w:val="en-US"/>
        </w:rPr>
      </w:pPr>
      <w:r w:rsidRPr="003651D9">
        <w:rPr>
          <w:lang w:val="en-US"/>
        </w:rPr>
        <w:t xml:space="preserve">    &lt;/observation&gt;</w:t>
      </w:r>
    </w:p>
    <w:p w14:paraId="12435390" w14:textId="77777777" w:rsidR="00875076" w:rsidRPr="003651D9" w:rsidRDefault="00875076" w:rsidP="00875076">
      <w:pPr>
        <w:pStyle w:val="Example"/>
        <w:rPr>
          <w:lang w:val="en-US"/>
        </w:rPr>
      </w:pPr>
      <w:r w:rsidRPr="003651D9">
        <w:rPr>
          <w:lang w:val="en-US"/>
        </w:rPr>
        <w:t xml:space="preserve">  &lt;/entry&gt;</w:t>
      </w:r>
    </w:p>
    <w:p w14:paraId="3BE9851E" w14:textId="77777777" w:rsidR="00875076" w:rsidRPr="003651D9" w:rsidRDefault="00875076" w:rsidP="00875076">
      <w:pPr>
        <w:pStyle w:val="Example"/>
        <w:rPr>
          <w:lang w:val="en-US"/>
        </w:rPr>
      </w:pPr>
      <w:r w:rsidRPr="003651D9">
        <w:rPr>
          <w:lang w:val="en-US"/>
        </w:rPr>
        <w:t xml:space="preserve">  &lt;/entry&gt;</w:t>
      </w:r>
    </w:p>
    <w:p w14:paraId="08A4A685" w14:textId="77777777" w:rsidR="00875076" w:rsidRPr="003651D9" w:rsidRDefault="00875076" w:rsidP="00875076">
      <w:pPr>
        <w:pStyle w:val="Example"/>
        <w:rPr>
          <w:lang w:val="en-US"/>
        </w:rPr>
      </w:pPr>
      <w:r w:rsidRPr="003651D9">
        <w:rPr>
          <w:lang w:val="en-US"/>
        </w:rPr>
        <w:t xml:space="preserve">    &lt;observation classCode="OBS" moodCode="EVN"&gt;</w:t>
      </w:r>
    </w:p>
    <w:p w14:paraId="2F94EEE5" w14:textId="77777777" w:rsidR="00875076" w:rsidRPr="003651D9" w:rsidRDefault="00875076" w:rsidP="00875076">
      <w:pPr>
        <w:pStyle w:val="Example"/>
        <w:rPr>
          <w:lang w:val="en-US"/>
        </w:rPr>
      </w:pPr>
      <w:r w:rsidRPr="003651D9">
        <w:rPr>
          <w:lang w:val="en-US"/>
        </w:rPr>
        <w:t xml:space="preserve">      &lt;templateId root="2.16.840.1.113883.10.20.22.4.13"/&gt;</w:t>
      </w:r>
    </w:p>
    <w:p w14:paraId="7F9D91F7" w14:textId="77777777" w:rsidR="00875076" w:rsidRPr="003651D9" w:rsidRDefault="00875076" w:rsidP="00875076">
      <w:pPr>
        <w:pStyle w:val="Example"/>
        <w:rPr>
          <w:lang w:val="en-US"/>
        </w:rPr>
      </w:pPr>
      <w:r w:rsidRPr="003651D9">
        <w:rPr>
          <w:lang w:val="en-US"/>
        </w:rPr>
        <w:t xml:space="preserve">      &lt;!-- Procedure Activity Observation template --&gt;</w:t>
      </w:r>
    </w:p>
    <w:p w14:paraId="5AF5BB92" w14:textId="77777777" w:rsidR="00875076" w:rsidRPr="003651D9" w:rsidRDefault="00875076" w:rsidP="00875076">
      <w:pPr>
        <w:pStyle w:val="Example"/>
        <w:rPr>
          <w:lang w:val="en-US"/>
        </w:rPr>
      </w:pPr>
      <w:r w:rsidRPr="003651D9">
        <w:rPr>
          <w:lang w:val="en-US"/>
        </w:rPr>
        <w:t xml:space="preserve">      ...</w:t>
      </w:r>
    </w:p>
    <w:p w14:paraId="2029C035" w14:textId="77777777" w:rsidR="00875076" w:rsidRPr="003651D9" w:rsidRDefault="00875076" w:rsidP="00875076">
      <w:pPr>
        <w:pStyle w:val="Example"/>
        <w:rPr>
          <w:lang w:val="en-US"/>
        </w:rPr>
      </w:pPr>
      <w:r w:rsidRPr="003651D9">
        <w:rPr>
          <w:lang w:val="en-US"/>
        </w:rPr>
        <w:t xml:space="preserve">    &lt;/observation&gt;</w:t>
      </w:r>
    </w:p>
    <w:p w14:paraId="7CBF87DE" w14:textId="77777777" w:rsidR="00875076" w:rsidRPr="003651D9" w:rsidRDefault="00875076" w:rsidP="00875076">
      <w:pPr>
        <w:pStyle w:val="Example"/>
        <w:rPr>
          <w:lang w:val="en-US"/>
        </w:rPr>
      </w:pPr>
      <w:r w:rsidRPr="003651D9">
        <w:rPr>
          <w:lang w:val="en-US"/>
        </w:rPr>
        <w:t xml:space="preserve">  &lt;/entry&gt;</w:t>
      </w:r>
    </w:p>
    <w:p w14:paraId="5ACC4EF3" w14:textId="77777777" w:rsidR="00875076" w:rsidRPr="003651D9" w:rsidRDefault="00875076" w:rsidP="00875076">
      <w:pPr>
        <w:pStyle w:val="Example"/>
        <w:rPr>
          <w:lang w:val="en-US"/>
        </w:rPr>
      </w:pPr>
      <w:r w:rsidRPr="003651D9">
        <w:rPr>
          <w:lang w:val="en-US"/>
        </w:rPr>
        <w:t>&lt;/section&gt;</w:t>
      </w:r>
    </w:p>
    <w:p w14:paraId="6AFDB17E"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218F1A39" w14:textId="77777777" w:rsidR="00875076" w:rsidRPr="003651D9" w:rsidRDefault="00875076" w:rsidP="00875076">
      <w:pPr>
        <w:pStyle w:val="BodyText"/>
        <w:rPr>
          <w:lang w:eastAsia="x-none"/>
        </w:rPr>
      </w:pPr>
    </w:p>
    <w:p w14:paraId="09EDC278" w14:textId="77777777" w:rsidR="00A23689" w:rsidRPr="003651D9" w:rsidRDefault="00983131" w:rsidP="00597DB2">
      <w:pPr>
        <w:pStyle w:val="AuthorInstructions"/>
      </w:pPr>
      <w:r w:rsidRPr="003651D9">
        <w:t>###End Discrete Conformance</w:t>
      </w:r>
      <w:r w:rsidR="00D35F24" w:rsidRPr="003651D9">
        <w:t xml:space="preserve"> Format - Section</w:t>
      </w:r>
    </w:p>
    <w:p w14:paraId="014A2D32" w14:textId="77777777" w:rsidR="00B9303B" w:rsidRPr="003651D9" w:rsidRDefault="00B9303B" w:rsidP="00B9303B">
      <w:pPr>
        <w:pStyle w:val="Heading2"/>
        <w:numPr>
          <w:ilvl w:val="0"/>
          <w:numId w:val="0"/>
        </w:numPr>
        <w:rPr>
          <w:noProof w:val="0"/>
        </w:rPr>
      </w:pPr>
      <w:bookmarkStart w:id="364" w:name="_6.2.3.1_Encompassing_Encounter"/>
      <w:bookmarkStart w:id="365" w:name="_6.2.3.1.1_Responsible_Party"/>
      <w:bookmarkStart w:id="366" w:name="_6.2.3.1.2_Health_Care"/>
      <w:bookmarkStart w:id="367" w:name="_Toc345074722"/>
      <w:bookmarkEnd w:id="364"/>
      <w:bookmarkEnd w:id="365"/>
      <w:bookmarkEnd w:id="366"/>
      <w:r w:rsidRPr="003651D9">
        <w:rPr>
          <w:noProof w:val="0"/>
        </w:rPr>
        <w:lastRenderedPageBreak/>
        <w:t>6.3.4</w:t>
      </w:r>
      <w:r w:rsidR="00291725">
        <w:rPr>
          <w:noProof w:val="0"/>
        </w:rPr>
        <w:t xml:space="preserve"> </w:t>
      </w:r>
      <w:r w:rsidRPr="003651D9">
        <w:rPr>
          <w:noProof w:val="0"/>
        </w:rPr>
        <w:t>CDA Entry Content Modules</w:t>
      </w:r>
      <w:bookmarkEnd w:id="367"/>
    </w:p>
    <w:p w14:paraId="15B4821A" w14:textId="77777777" w:rsidR="00AE4AED" w:rsidRPr="003651D9" w:rsidRDefault="00AE4AED" w:rsidP="00AE4AED">
      <w:pPr>
        <w:pStyle w:val="BodyText"/>
      </w:pPr>
    </w:p>
    <w:p w14:paraId="48EFD5FE"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33F15F9B" w14:textId="77777777" w:rsidR="00AE4AED" w:rsidRPr="003651D9" w:rsidRDefault="00AE4AED" w:rsidP="00AE4AED">
      <w:pPr>
        <w:pStyle w:val="Heading4"/>
        <w:numPr>
          <w:ilvl w:val="0"/>
          <w:numId w:val="0"/>
        </w:numPr>
        <w:ind w:left="864" w:hanging="864"/>
        <w:rPr>
          <w:noProof w:val="0"/>
        </w:rPr>
      </w:pPr>
      <w:bookmarkStart w:id="368" w:name="_Toc345074723"/>
      <w:r w:rsidRPr="003651D9">
        <w:rPr>
          <w:noProof w:val="0"/>
        </w:rPr>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368"/>
      <w:r w:rsidRPr="003651D9">
        <w:rPr>
          <w:noProof w:val="0"/>
        </w:rPr>
        <w:t xml:space="preserve"> </w:t>
      </w:r>
    </w:p>
    <w:p w14:paraId="4DED95E0" w14:textId="77777777" w:rsidR="00BC6EDE" w:rsidRPr="003651D9" w:rsidRDefault="00630F33" w:rsidP="00597DB2">
      <w:pPr>
        <w:pStyle w:val="AuthorInstructions"/>
      </w:pPr>
      <w:r w:rsidRPr="003651D9">
        <w:t>&lt;Replicate the Entry Content Module as many times as needed for this supplement.&gt;</w:t>
      </w:r>
    </w:p>
    <w:p w14:paraId="2E9B80AD"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1EA43F92" w14:textId="77777777" w:rsidR="00712AE6" w:rsidRPr="003651D9" w:rsidRDefault="00712AE6" w:rsidP="00597DB2">
      <w:pPr>
        <w:pStyle w:val="AuthorInstructions"/>
        <w:rPr>
          <w:szCs w:val="24"/>
        </w:rPr>
      </w:pPr>
    </w:p>
    <w:p w14:paraId="1E278BE6" w14:textId="77777777" w:rsidR="00983131" w:rsidRPr="003651D9" w:rsidRDefault="00983131" w:rsidP="00597DB2">
      <w:pPr>
        <w:pStyle w:val="AuthorInstructions"/>
        <w:rPr>
          <w:szCs w:val="24"/>
        </w:rPr>
      </w:pPr>
      <w:r w:rsidRPr="003651D9">
        <w:rPr>
          <w:szCs w:val="24"/>
        </w:rPr>
        <w:t>### Begin Tabular Format - Entry</w:t>
      </w:r>
    </w:p>
    <w:p w14:paraId="6E2EB172" w14:textId="77777777" w:rsidR="00983131" w:rsidRPr="003651D9" w:rsidRDefault="00983131" w:rsidP="00BC6EDE">
      <w:pPr>
        <w:pStyle w:val="BodyText"/>
        <w:rPr>
          <w:szCs w:val="24"/>
          <w:lang w:eastAsia="x-none"/>
        </w:rPr>
      </w:pPr>
    </w:p>
    <w:p w14:paraId="105A59C7"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5E500AA6" w14:textId="77777777" w:rsidTr="00597DB2">
        <w:tc>
          <w:tcPr>
            <w:tcW w:w="1400" w:type="pct"/>
            <w:gridSpan w:val="4"/>
            <w:shd w:val="clear" w:color="auto" w:fill="E6E6E6"/>
            <w:vAlign w:val="center"/>
          </w:tcPr>
          <w:p w14:paraId="7532E867" w14:textId="77777777" w:rsidR="009612F6" w:rsidRPr="003651D9" w:rsidRDefault="009612F6" w:rsidP="00597DB2">
            <w:pPr>
              <w:pStyle w:val="TableTitle"/>
            </w:pPr>
            <w:r w:rsidRPr="003651D9">
              <w:t>Template Name</w:t>
            </w:r>
          </w:p>
        </w:tc>
        <w:tc>
          <w:tcPr>
            <w:tcW w:w="3600" w:type="pct"/>
            <w:gridSpan w:val="7"/>
            <w:vAlign w:val="center"/>
          </w:tcPr>
          <w:p w14:paraId="3D0AB1B4" w14:textId="77777777" w:rsidR="009612F6" w:rsidRPr="003651D9" w:rsidRDefault="009612F6" w:rsidP="00BB76BC">
            <w:pPr>
              <w:pStyle w:val="TableEntry"/>
            </w:pPr>
            <w:r w:rsidRPr="003651D9">
              <w:t>&lt;Template name&gt;</w:t>
            </w:r>
          </w:p>
        </w:tc>
      </w:tr>
      <w:tr w:rsidR="009612F6" w:rsidRPr="003651D9" w14:paraId="65B2BA5B" w14:textId="77777777" w:rsidTr="00597DB2">
        <w:tc>
          <w:tcPr>
            <w:tcW w:w="1400" w:type="pct"/>
            <w:gridSpan w:val="4"/>
            <w:shd w:val="clear" w:color="auto" w:fill="E6E6E6"/>
            <w:vAlign w:val="center"/>
          </w:tcPr>
          <w:p w14:paraId="3FB56E5A" w14:textId="77777777" w:rsidR="009612F6" w:rsidRPr="003651D9" w:rsidRDefault="009612F6" w:rsidP="008358E5">
            <w:pPr>
              <w:pStyle w:val="TableEntryHeader"/>
            </w:pPr>
            <w:r w:rsidRPr="003651D9">
              <w:t xml:space="preserve">Template ID </w:t>
            </w:r>
          </w:p>
        </w:tc>
        <w:tc>
          <w:tcPr>
            <w:tcW w:w="3600" w:type="pct"/>
            <w:gridSpan w:val="7"/>
            <w:vAlign w:val="center"/>
          </w:tcPr>
          <w:p w14:paraId="2E5749B0" w14:textId="77777777" w:rsidR="009612F6" w:rsidRPr="003651D9" w:rsidRDefault="00B87220" w:rsidP="00BB76BC">
            <w:pPr>
              <w:pStyle w:val="TableEntry"/>
            </w:pPr>
            <w:r w:rsidRPr="003651D9">
              <w:t>&lt;oid&gt;</w:t>
            </w:r>
          </w:p>
        </w:tc>
      </w:tr>
      <w:tr w:rsidR="009612F6" w:rsidRPr="003651D9" w14:paraId="6F527D77" w14:textId="77777777" w:rsidTr="00597DB2">
        <w:tc>
          <w:tcPr>
            <w:tcW w:w="1400" w:type="pct"/>
            <w:gridSpan w:val="4"/>
            <w:shd w:val="clear" w:color="auto" w:fill="E6E6E6"/>
            <w:vAlign w:val="center"/>
          </w:tcPr>
          <w:p w14:paraId="14A41199" w14:textId="77777777" w:rsidR="009612F6" w:rsidRPr="003651D9" w:rsidRDefault="009612F6" w:rsidP="008358E5">
            <w:pPr>
              <w:pStyle w:val="TableEntryHeader"/>
            </w:pPr>
            <w:r w:rsidRPr="003651D9">
              <w:t xml:space="preserve">Parent Template </w:t>
            </w:r>
          </w:p>
        </w:tc>
        <w:tc>
          <w:tcPr>
            <w:tcW w:w="3600" w:type="pct"/>
            <w:gridSpan w:val="7"/>
            <w:vAlign w:val="center"/>
          </w:tcPr>
          <w:p w14:paraId="7543DA91"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4724F186" w14:textId="77777777" w:rsidR="009612F6" w:rsidRPr="003651D9" w:rsidRDefault="009612F6" w:rsidP="00BB76BC">
            <w:pPr>
              <w:pStyle w:val="TableEntry"/>
            </w:pPr>
          </w:p>
        </w:tc>
      </w:tr>
      <w:tr w:rsidR="009612F6" w:rsidRPr="003651D9" w14:paraId="53A8B278" w14:textId="77777777" w:rsidTr="00597DB2">
        <w:tc>
          <w:tcPr>
            <w:tcW w:w="1400" w:type="pct"/>
            <w:gridSpan w:val="4"/>
            <w:shd w:val="clear" w:color="auto" w:fill="E6E6E6"/>
            <w:vAlign w:val="center"/>
          </w:tcPr>
          <w:p w14:paraId="4AA42BA0"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72A7A76" w14:textId="77777777" w:rsidR="009612F6" w:rsidRPr="003651D9" w:rsidRDefault="00B87220" w:rsidP="00BB76BC">
            <w:pPr>
              <w:pStyle w:val="TableEntry"/>
            </w:pPr>
            <w:r w:rsidRPr="003651D9">
              <w:t>&lt;brief textual description, one paragraph&gt;</w:t>
            </w:r>
          </w:p>
        </w:tc>
      </w:tr>
      <w:tr w:rsidR="009612F6" w:rsidRPr="003651D9" w14:paraId="0ECF01D1" w14:textId="77777777" w:rsidTr="00597DB2">
        <w:tc>
          <w:tcPr>
            <w:tcW w:w="725" w:type="pct"/>
            <w:gridSpan w:val="2"/>
            <w:shd w:val="clear" w:color="auto" w:fill="E6E6E6"/>
            <w:vAlign w:val="center"/>
          </w:tcPr>
          <w:p w14:paraId="09D388E1"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336C6B4"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3771AC40"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1EE9EA52" w14:textId="77777777" w:rsidR="009612F6" w:rsidRPr="003651D9" w:rsidRDefault="009612F6" w:rsidP="004070FB">
            <w:pPr>
              <w:pStyle w:val="TableEntryHeader"/>
            </w:pPr>
            <w:r w:rsidRPr="003651D9">
              <w:t xml:space="preserve">Value </w:t>
            </w:r>
          </w:p>
        </w:tc>
      </w:tr>
      <w:tr w:rsidR="009612F6" w:rsidRPr="003651D9" w14:paraId="7486BB23" w14:textId="77777777" w:rsidTr="00597DB2">
        <w:tc>
          <w:tcPr>
            <w:tcW w:w="725" w:type="pct"/>
            <w:gridSpan w:val="2"/>
            <w:vAlign w:val="center"/>
          </w:tcPr>
          <w:p w14:paraId="368560FB"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35E63D8C"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5CD3FED2" w14:textId="77777777" w:rsidR="00B87220" w:rsidRPr="003651D9" w:rsidRDefault="00B87220" w:rsidP="00BB76BC">
            <w:pPr>
              <w:pStyle w:val="TableEntry"/>
            </w:pPr>
          </w:p>
        </w:tc>
        <w:tc>
          <w:tcPr>
            <w:tcW w:w="527" w:type="pct"/>
            <w:vAlign w:val="center"/>
          </w:tcPr>
          <w:p w14:paraId="4BE3ABC2"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784119C6"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56CD53C7" w14:textId="77777777" w:rsidTr="00597DB2">
        <w:trPr>
          <w:gridAfter w:val="1"/>
          <w:wAfter w:w="9" w:type="pct"/>
        </w:trPr>
        <w:tc>
          <w:tcPr>
            <w:tcW w:w="438" w:type="pct"/>
            <w:shd w:val="clear" w:color="auto" w:fill="E6E6E6"/>
            <w:vAlign w:val="center"/>
          </w:tcPr>
          <w:p w14:paraId="6FC61171"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1C981344"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1127CAE2"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3E9EF5E7" w14:textId="77777777" w:rsidR="009612F6" w:rsidRPr="003651D9" w:rsidRDefault="009612F6" w:rsidP="004070FB">
            <w:pPr>
              <w:pStyle w:val="TableEntryHeader"/>
            </w:pPr>
            <w:r w:rsidRPr="003651D9">
              <w:t>Template ID</w:t>
            </w:r>
          </w:p>
        </w:tc>
        <w:tc>
          <w:tcPr>
            <w:tcW w:w="670" w:type="pct"/>
            <w:shd w:val="clear" w:color="auto" w:fill="E6E6E6"/>
            <w:vAlign w:val="center"/>
          </w:tcPr>
          <w:p w14:paraId="734C626D"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5468E2B0"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82275CF" w14:textId="77777777" w:rsidTr="00597DB2">
        <w:trPr>
          <w:gridAfter w:val="1"/>
          <w:wAfter w:w="9" w:type="pct"/>
        </w:trPr>
        <w:tc>
          <w:tcPr>
            <w:tcW w:w="438" w:type="pct"/>
            <w:shd w:val="clear" w:color="auto" w:fill="auto"/>
            <w:vAlign w:val="center"/>
          </w:tcPr>
          <w:p w14:paraId="1E13CAF8"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785E3F1E" w14:textId="77777777" w:rsidR="009612F6" w:rsidRPr="003651D9" w:rsidRDefault="009612F6" w:rsidP="005D6176">
            <w:pPr>
              <w:pStyle w:val="TableEntry"/>
            </w:pPr>
          </w:p>
        </w:tc>
        <w:tc>
          <w:tcPr>
            <w:tcW w:w="1102" w:type="pct"/>
            <w:gridSpan w:val="2"/>
            <w:vAlign w:val="center"/>
          </w:tcPr>
          <w:p w14:paraId="52A8567C" w14:textId="77777777" w:rsidR="009612F6" w:rsidRPr="003651D9" w:rsidRDefault="00E5672F" w:rsidP="0032600B">
            <w:pPr>
              <w:pStyle w:val="TableEntry"/>
            </w:pPr>
            <w:r w:rsidRPr="003651D9">
              <w:t>Simple Observation</w:t>
            </w:r>
          </w:p>
        </w:tc>
        <w:tc>
          <w:tcPr>
            <w:tcW w:w="1247" w:type="pct"/>
            <w:gridSpan w:val="3"/>
            <w:vAlign w:val="center"/>
          </w:tcPr>
          <w:p w14:paraId="1F0AC5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7B3AA83B"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1454E6AF"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1494D73A" w14:textId="77777777" w:rsidTr="00597DB2">
        <w:trPr>
          <w:gridAfter w:val="1"/>
          <w:wAfter w:w="9" w:type="pct"/>
        </w:trPr>
        <w:tc>
          <w:tcPr>
            <w:tcW w:w="438" w:type="pct"/>
            <w:shd w:val="clear" w:color="auto" w:fill="auto"/>
            <w:vAlign w:val="center"/>
          </w:tcPr>
          <w:p w14:paraId="7D0E3C72" w14:textId="77777777" w:rsidR="009612F6" w:rsidRPr="003651D9" w:rsidRDefault="000121FB" w:rsidP="00EF1E77">
            <w:pPr>
              <w:pStyle w:val="TableEntry"/>
            </w:pPr>
            <w:r w:rsidRPr="003651D9">
              <w:lastRenderedPageBreak/>
              <w:t>&lt;</w:t>
            </w:r>
            <w:r w:rsidR="00630F33" w:rsidRPr="003651D9">
              <w:t xml:space="preserve">e.g., </w:t>
            </w:r>
            <w:r w:rsidR="009612F6" w:rsidRPr="003651D9">
              <w:t>C [1..*]</w:t>
            </w:r>
          </w:p>
        </w:tc>
        <w:tc>
          <w:tcPr>
            <w:tcW w:w="720" w:type="pct"/>
            <w:gridSpan w:val="2"/>
            <w:shd w:val="clear" w:color="auto" w:fill="auto"/>
            <w:vAlign w:val="center"/>
          </w:tcPr>
          <w:p w14:paraId="2631CEBD" w14:textId="77777777" w:rsidR="009612F6" w:rsidRPr="003651D9" w:rsidRDefault="009612F6" w:rsidP="005D6176">
            <w:pPr>
              <w:pStyle w:val="TableEntry"/>
            </w:pPr>
            <w:r w:rsidRPr="003651D9">
              <w:t>COMP</w:t>
            </w:r>
          </w:p>
        </w:tc>
        <w:tc>
          <w:tcPr>
            <w:tcW w:w="1102" w:type="pct"/>
            <w:gridSpan w:val="2"/>
            <w:vAlign w:val="center"/>
          </w:tcPr>
          <w:p w14:paraId="5FD4DCBC"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0424FB5B" w14:textId="77777777" w:rsidR="009612F6" w:rsidRPr="003651D9" w:rsidRDefault="009612F6" w:rsidP="00BB76BC">
            <w:pPr>
              <w:pStyle w:val="TableEntry"/>
            </w:pPr>
            <w:r w:rsidRPr="003651D9">
              <w:t xml:space="preserve">1.3.6.1.4.1.19376.1.5.3.1.4.13 </w:t>
            </w:r>
          </w:p>
        </w:tc>
        <w:tc>
          <w:tcPr>
            <w:tcW w:w="670" w:type="pct"/>
            <w:vAlign w:val="center"/>
          </w:tcPr>
          <w:p w14:paraId="19CB8A7B" w14:textId="77777777" w:rsidR="009612F6" w:rsidRPr="003651D9" w:rsidRDefault="009612F6" w:rsidP="00BB76BC">
            <w:pPr>
              <w:pStyle w:val="TableEntry"/>
            </w:pPr>
            <w:r w:rsidRPr="003651D9">
              <w:t>PCC TF-2</w:t>
            </w:r>
          </w:p>
        </w:tc>
        <w:tc>
          <w:tcPr>
            <w:tcW w:w="814" w:type="pct"/>
            <w:vAlign w:val="center"/>
          </w:tcPr>
          <w:p w14:paraId="308C61E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2F5C01D7" w14:textId="77777777" w:rsidTr="00597DB2">
        <w:trPr>
          <w:gridAfter w:val="1"/>
          <w:wAfter w:w="9" w:type="pct"/>
        </w:trPr>
        <w:tc>
          <w:tcPr>
            <w:tcW w:w="438" w:type="pct"/>
            <w:shd w:val="clear" w:color="auto" w:fill="auto"/>
            <w:vAlign w:val="center"/>
          </w:tcPr>
          <w:p w14:paraId="2D118CA9"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154DF8E7" w14:textId="77777777" w:rsidR="009612F6" w:rsidRPr="003651D9" w:rsidRDefault="009612F6" w:rsidP="005D6176">
            <w:pPr>
              <w:pStyle w:val="TableEntry"/>
            </w:pPr>
            <w:r w:rsidRPr="003651D9">
              <w:t>COMP</w:t>
            </w:r>
          </w:p>
        </w:tc>
        <w:tc>
          <w:tcPr>
            <w:tcW w:w="1102" w:type="pct"/>
            <w:gridSpan w:val="2"/>
            <w:vAlign w:val="center"/>
          </w:tcPr>
          <w:p w14:paraId="6B5270A9"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54B8ECD1" w14:textId="77777777" w:rsidR="009612F6" w:rsidRPr="003651D9" w:rsidRDefault="009612F6" w:rsidP="00BB76BC">
            <w:pPr>
              <w:pStyle w:val="TableEntry"/>
            </w:pPr>
            <w:r w:rsidRPr="003651D9">
              <w:t xml:space="preserve">1.3.6.1.4.1.19376.1.5.3.1.4.13 </w:t>
            </w:r>
          </w:p>
        </w:tc>
        <w:tc>
          <w:tcPr>
            <w:tcW w:w="670" w:type="pct"/>
            <w:vAlign w:val="center"/>
          </w:tcPr>
          <w:p w14:paraId="5561FDA5" w14:textId="77777777" w:rsidR="009612F6" w:rsidRPr="003651D9" w:rsidRDefault="009612F6" w:rsidP="00BB76BC">
            <w:pPr>
              <w:pStyle w:val="TableEntry"/>
            </w:pPr>
            <w:r w:rsidRPr="003651D9">
              <w:t>PCC TF-2</w:t>
            </w:r>
          </w:p>
        </w:tc>
        <w:tc>
          <w:tcPr>
            <w:tcW w:w="814" w:type="pct"/>
            <w:vAlign w:val="center"/>
          </w:tcPr>
          <w:p w14:paraId="2B4C761D"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5A4AF191" w14:textId="77777777" w:rsidTr="00597DB2">
        <w:trPr>
          <w:gridAfter w:val="1"/>
          <w:wAfter w:w="9" w:type="pct"/>
        </w:trPr>
        <w:tc>
          <w:tcPr>
            <w:tcW w:w="438" w:type="pct"/>
            <w:shd w:val="clear" w:color="auto" w:fill="auto"/>
            <w:vAlign w:val="center"/>
          </w:tcPr>
          <w:p w14:paraId="77BF5DA2"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03780977" w14:textId="77777777" w:rsidR="009612F6" w:rsidRPr="003651D9" w:rsidRDefault="009612F6" w:rsidP="005D6176">
            <w:pPr>
              <w:pStyle w:val="TableEntry"/>
            </w:pPr>
            <w:r w:rsidRPr="003651D9">
              <w:t>COMP</w:t>
            </w:r>
          </w:p>
        </w:tc>
        <w:tc>
          <w:tcPr>
            <w:tcW w:w="1102" w:type="pct"/>
            <w:gridSpan w:val="2"/>
            <w:vAlign w:val="center"/>
          </w:tcPr>
          <w:p w14:paraId="2F0FC637" w14:textId="77777777" w:rsidR="009612F6" w:rsidRPr="003651D9" w:rsidRDefault="009612F6" w:rsidP="0032600B">
            <w:pPr>
              <w:pStyle w:val="TableEntry"/>
            </w:pPr>
            <w:r w:rsidRPr="003651D9">
              <w:t>observationMedia Entry</w:t>
            </w:r>
          </w:p>
        </w:tc>
        <w:tc>
          <w:tcPr>
            <w:tcW w:w="1247" w:type="pct"/>
            <w:gridSpan w:val="3"/>
            <w:vAlign w:val="center"/>
          </w:tcPr>
          <w:p w14:paraId="0B33F75D" w14:textId="77777777" w:rsidR="009612F6" w:rsidRPr="003651D9" w:rsidRDefault="009612F6" w:rsidP="00BB76BC">
            <w:pPr>
              <w:pStyle w:val="TableEntry"/>
            </w:pPr>
            <w:r w:rsidRPr="003651D9">
              <w:t>1.3.6.1.4.1.19376.1.4.1.4.7</w:t>
            </w:r>
          </w:p>
        </w:tc>
        <w:tc>
          <w:tcPr>
            <w:tcW w:w="670" w:type="pct"/>
            <w:vAlign w:val="center"/>
          </w:tcPr>
          <w:p w14:paraId="63A553EB"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589153DC" w14:textId="77777777" w:rsidR="009612F6" w:rsidRPr="003651D9" w:rsidRDefault="009612F6" w:rsidP="00BB76BC">
            <w:pPr>
              <w:pStyle w:val="TableEntry"/>
            </w:pPr>
          </w:p>
        </w:tc>
      </w:tr>
    </w:tbl>
    <w:p w14:paraId="08222EEE" w14:textId="77777777" w:rsidR="009612F6" w:rsidRPr="003651D9" w:rsidRDefault="009612F6" w:rsidP="009612F6">
      <w:pPr>
        <w:pStyle w:val="BodyText"/>
        <w:rPr>
          <w:kern w:val="28"/>
        </w:rPr>
      </w:pPr>
    </w:p>
    <w:p w14:paraId="226F1F7A" w14:textId="77777777" w:rsidR="009612F6" w:rsidRPr="003651D9" w:rsidRDefault="009612F6" w:rsidP="00286433">
      <w:pPr>
        <w:pStyle w:val="Heading5"/>
        <w:numPr>
          <w:ilvl w:val="0"/>
          <w:numId w:val="0"/>
        </w:numPr>
        <w:rPr>
          <w:noProof w:val="0"/>
        </w:rPr>
      </w:pPr>
      <w:bookmarkStart w:id="369" w:name="_6.2.4.4.1__Simple"/>
      <w:bookmarkStart w:id="370" w:name="_Toc296340404"/>
      <w:bookmarkStart w:id="371" w:name="_Toc345074724"/>
      <w:bookmarkEnd w:id="369"/>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370"/>
      <w:bookmarkEnd w:id="371"/>
    </w:p>
    <w:p w14:paraId="1C175BF2"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472F1779"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4A45E83"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60CAB475" w14:textId="77777777" w:rsidR="004B7094" w:rsidRPr="003651D9" w:rsidRDefault="004B7094" w:rsidP="009612F6">
      <w:pPr>
        <w:pStyle w:val="BodyText"/>
      </w:pPr>
    </w:p>
    <w:p w14:paraId="5B79E9DC"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F0D7256"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3FE7A86B" w14:textId="77777777" w:rsidTr="00F6298D">
        <w:trPr>
          <w:cantSplit/>
        </w:trPr>
        <w:tc>
          <w:tcPr>
            <w:tcW w:w="968" w:type="dxa"/>
            <w:shd w:val="clear" w:color="auto" w:fill="D9D9D9"/>
          </w:tcPr>
          <w:p w14:paraId="71E85024"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78575B81"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4A5E4964" w14:textId="77777777" w:rsidR="009612F6" w:rsidRPr="003651D9" w:rsidRDefault="009612F6" w:rsidP="00F6298D">
            <w:pPr>
              <w:pStyle w:val="TableEntryHeader"/>
            </w:pPr>
            <w:r w:rsidRPr="003651D9">
              <w:t>observation/code</w:t>
            </w:r>
          </w:p>
        </w:tc>
        <w:tc>
          <w:tcPr>
            <w:tcW w:w="1016" w:type="dxa"/>
            <w:shd w:val="clear" w:color="auto" w:fill="D9D9D9"/>
          </w:tcPr>
          <w:p w14:paraId="1E325FF7" w14:textId="77777777" w:rsidR="009612F6" w:rsidRPr="003651D9" w:rsidRDefault="009612F6" w:rsidP="00F6298D">
            <w:pPr>
              <w:pStyle w:val="TableEntryHeader"/>
            </w:pPr>
            <w:r w:rsidRPr="003651D9">
              <w:t>Data Type</w:t>
            </w:r>
          </w:p>
        </w:tc>
        <w:tc>
          <w:tcPr>
            <w:tcW w:w="1165" w:type="dxa"/>
            <w:shd w:val="clear" w:color="auto" w:fill="D9D9D9"/>
          </w:tcPr>
          <w:p w14:paraId="0D984A05"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65C59A4" w14:textId="77777777" w:rsidR="009612F6" w:rsidRPr="003651D9" w:rsidRDefault="009612F6" w:rsidP="00F6298D">
            <w:pPr>
              <w:pStyle w:val="TableEntryHeader"/>
            </w:pPr>
            <w:r w:rsidRPr="003651D9">
              <w:t>Value Set</w:t>
            </w:r>
          </w:p>
        </w:tc>
      </w:tr>
      <w:tr w:rsidR="009612F6" w:rsidRPr="003651D9" w14:paraId="0C30550B" w14:textId="77777777" w:rsidTr="00F6298D">
        <w:tc>
          <w:tcPr>
            <w:tcW w:w="968" w:type="dxa"/>
          </w:tcPr>
          <w:p w14:paraId="3534E16C"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8B8A9D3"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6F57E954" w14:textId="77777777" w:rsidR="00D439FF" w:rsidRPr="003651D9" w:rsidRDefault="00D439FF" w:rsidP="0032600B">
            <w:pPr>
              <w:pStyle w:val="TableEntry"/>
            </w:pPr>
            <w:r w:rsidRPr="003651D9">
              <w:t>e.g., Required if “exam type” is “LVG” (left ventriculogram)&gt;</w:t>
            </w:r>
          </w:p>
          <w:p w14:paraId="1A9F2804" w14:textId="77777777" w:rsidR="009612F6" w:rsidRPr="003651D9" w:rsidRDefault="009612F6" w:rsidP="00BB76BC">
            <w:pPr>
              <w:pStyle w:val="TableEntry"/>
            </w:pPr>
            <w:r w:rsidRPr="003651D9">
              <w:t>R: LVG</w:t>
            </w:r>
          </w:p>
        </w:tc>
        <w:tc>
          <w:tcPr>
            <w:tcW w:w="2499" w:type="dxa"/>
            <w:shd w:val="clear" w:color="auto" w:fill="auto"/>
          </w:tcPr>
          <w:p w14:paraId="66CED587" w14:textId="77777777" w:rsidR="009612F6" w:rsidRPr="003651D9" w:rsidRDefault="009612F6" w:rsidP="00BB76BC">
            <w:pPr>
              <w:pStyle w:val="TableEntry"/>
            </w:pPr>
            <w:r w:rsidRPr="003651D9">
              <w:t>60797005, SNOMED CT, “Cardiac Wall Motion”</w:t>
            </w:r>
          </w:p>
          <w:p w14:paraId="27E27F1A" w14:textId="77777777" w:rsidR="002040DD" w:rsidRPr="003651D9" w:rsidRDefault="002040DD" w:rsidP="00BB76BC">
            <w:pPr>
              <w:pStyle w:val="TableEntry"/>
            </w:pPr>
          </w:p>
          <w:p w14:paraId="3732C0DE"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311DD5DF"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60A2A1F4" w14:textId="77777777" w:rsidR="009612F6" w:rsidRPr="003651D9" w:rsidRDefault="009612F6" w:rsidP="00BB76BC">
            <w:pPr>
              <w:pStyle w:val="TableEntry"/>
            </w:pPr>
            <w:r w:rsidRPr="003651D9">
              <w:t>CD</w:t>
            </w:r>
          </w:p>
        </w:tc>
        <w:tc>
          <w:tcPr>
            <w:tcW w:w="1165" w:type="dxa"/>
            <w:shd w:val="clear" w:color="auto" w:fill="auto"/>
          </w:tcPr>
          <w:p w14:paraId="5A2BF497"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635334B9"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0A1A7E51" w14:textId="77777777" w:rsidR="002040DD" w:rsidRPr="003651D9" w:rsidRDefault="002040DD" w:rsidP="00BB76BC">
            <w:pPr>
              <w:pStyle w:val="TableEntry"/>
            </w:pPr>
          </w:p>
          <w:p w14:paraId="356CAC7D" w14:textId="77777777" w:rsidR="002040DD" w:rsidRPr="003651D9" w:rsidRDefault="002040DD" w:rsidP="00BB76BC">
            <w:pPr>
              <w:pStyle w:val="TableEntry"/>
            </w:pPr>
            <w:r w:rsidRPr="003651D9">
              <w:t>OR, include value directly as e.g.,</w:t>
            </w:r>
            <w:r w:rsidR="00291725">
              <w:t xml:space="preserve"> </w:t>
            </w:r>
          </w:p>
          <w:p w14:paraId="252200B1"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24815281" w14:textId="77777777" w:rsidR="002040DD" w:rsidRPr="003651D9" w:rsidRDefault="002040DD" w:rsidP="00BB76BC">
            <w:pPr>
              <w:pStyle w:val="TableEntry"/>
            </w:pPr>
            <w:r w:rsidRPr="003651D9">
              <w:t xml:space="preserve">+interpretationCode </w:t>
            </w:r>
          </w:p>
          <w:p w14:paraId="1046EE4A"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C698C37" w14:textId="77777777" w:rsidTr="00F6298D">
        <w:tc>
          <w:tcPr>
            <w:tcW w:w="968" w:type="dxa"/>
          </w:tcPr>
          <w:p w14:paraId="353B3767"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3BC92AEF" w14:textId="77777777" w:rsidR="009612F6" w:rsidRPr="003651D9" w:rsidRDefault="009612F6" w:rsidP="005D6176">
            <w:pPr>
              <w:pStyle w:val="TableEntry"/>
              <w:rPr>
                <w:rFonts w:eastAsia="Calibri"/>
              </w:rPr>
            </w:pPr>
            <w:r w:rsidRPr="003651D9">
              <w:rPr>
                <w:rFonts w:eastAsia="Calibri"/>
              </w:rPr>
              <w:t>R: SPECT, TTE, TEE, CMR</w:t>
            </w:r>
          </w:p>
          <w:p w14:paraId="2F80D55D"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860FA6" w14:textId="77777777" w:rsidR="009612F6" w:rsidRPr="003651D9" w:rsidRDefault="009612F6" w:rsidP="00BB76BC">
            <w:pPr>
              <w:pStyle w:val="TableEntry"/>
            </w:pPr>
            <w:r w:rsidRPr="003651D9">
              <w:t xml:space="preserve">60797005, SNOMED CT, “Cardiac Wall Motion” </w:t>
            </w:r>
          </w:p>
          <w:p w14:paraId="3E133C5B"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2FF3C04" w14:textId="77777777" w:rsidR="009612F6" w:rsidRPr="003651D9" w:rsidRDefault="009612F6" w:rsidP="00BB76BC">
            <w:pPr>
              <w:pStyle w:val="TableEntry"/>
            </w:pPr>
            <w:r w:rsidRPr="003651D9">
              <w:t>CD</w:t>
            </w:r>
          </w:p>
        </w:tc>
        <w:tc>
          <w:tcPr>
            <w:tcW w:w="1165" w:type="dxa"/>
            <w:shd w:val="clear" w:color="auto" w:fill="auto"/>
          </w:tcPr>
          <w:p w14:paraId="14AE0779" w14:textId="77777777" w:rsidR="009612F6" w:rsidRPr="003651D9" w:rsidRDefault="009612F6" w:rsidP="00BB76BC">
            <w:pPr>
              <w:pStyle w:val="TableEntry"/>
            </w:pPr>
            <w:r w:rsidRPr="003651D9">
              <w:t>n/a</w:t>
            </w:r>
          </w:p>
        </w:tc>
        <w:tc>
          <w:tcPr>
            <w:tcW w:w="2448" w:type="dxa"/>
            <w:shd w:val="clear" w:color="auto" w:fill="auto"/>
          </w:tcPr>
          <w:p w14:paraId="73617244" w14:textId="77777777" w:rsidR="009612F6" w:rsidRPr="003651D9" w:rsidRDefault="00154B7B" w:rsidP="00BB76BC">
            <w:pPr>
              <w:pStyle w:val="TableEntry"/>
            </w:pPr>
            <w:r w:rsidRPr="003651D9">
              <w:t>1.3.6.1.4.1.19376.1.4.1.5.20 Wall motion</w:t>
            </w:r>
            <w:r w:rsidR="007D724B" w:rsidRPr="003651D9">
              <w:t xml:space="preserve"> &gt;</w:t>
            </w:r>
          </w:p>
        </w:tc>
      </w:tr>
    </w:tbl>
    <w:p w14:paraId="7835215F" w14:textId="77777777" w:rsidR="009612F6" w:rsidRPr="003651D9" w:rsidRDefault="009612F6" w:rsidP="00630F33">
      <w:pPr>
        <w:pStyle w:val="BodyText"/>
        <w:rPr>
          <w:lang w:eastAsia="x-none"/>
        </w:rPr>
      </w:pPr>
    </w:p>
    <w:p w14:paraId="294E4268" w14:textId="77777777" w:rsidR="004B7094" w:rsidRPr="003651D9" w:rsidRDefault="004B7094" w:rsidP="004B7094">
      <w:pPr>
        <w:pStyle w:val="Heading5"/>
        <w:numPr>
          <w:ilvl w:val="0"/>
          <w:numId w:val="0"/>
        </w:numPr>
        <w:rPr>
          <w:noProof w:val="0"/>
        </w:rPr>
      </w:pPr>
      <w:bookmarkStart w:id="372" w:name="_Toc296340405"/>
      <w:bookmarkStart w:id="373" w:name="_Toc345074725"/>
      <w:r w:rsidRPr="003651D9">
        <w:rPr>
          <w:noProof w:val="0"/>
        </w:rPr>
        <w:t>6.3.4.E.2 Simple Observation (wall morphology) Constraints</w:t>
      </w:r>
      <w:bookmarkEnd w:id="372"/>
      <w:bookmarkEnd w:id="373"/>
    </w:p>
    <w:p w14:paraId="3A56643A"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F4FD3BF"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547B1596"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Delete</w:t>
      </w:r>
      <w:r w:rsidRPr="003651D9">
        <w:rPr>
          <w:rFonts w:eastAsia="Calibri"/>
        </w:rPr>
        <w:t xml:space="preserve"> the example below prior to publishing for Public Comment.&gt;</w:t>
      </w:r>
    </w:p>
    <w:p w14:paraId="10F7F51C" w14:textId="77777777" w:rsidR="004B7094" w:rsidRPr="003651D9" w:rsidRDefault="004B7094" w:rsidP="004B7094">
      <w:pPr>
        <w:pStyle w:val="BodyText"/>
      </w:pPr>
    </w:p>
    <w:p w14:paraId="1382EFF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213BAFF1"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3FFB81F5" w14:textId="77777777" w:rsidTr="008452AF">
        <w:trPr>
          <w:cantSplit/>
          <w:tblHeader/>
        </w:trPr>
        <w:tc>
          <w:tcPr>
            <w:tcW w:w="968" w:type="dxa"/>
            <w:shd w:val="clear" w:color="auto" w:fill="D9D9D9"/>
          </w:tcPr>
          <w:p w14:paraId="09D97DA8"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77B645FB"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26A7B7FB"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0B49CD2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2950617B"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0BB87F62" w14:textId="77777777" w:rsidR="004B7094" w:rsidRPr="003651D9" w:rsidRDefault="004B7094" w:rsidP="008452AF">
            <w:pPr>
              <w:pStyle w:val="TableEntryHeader"/>
              <w:keepNext/>
              <w:ind w:left="0" w:right="0"/>
            </w:pPr>
            <w:r w:rsidRPr="003651D9">
              <w:t>Value Set</w:t>
            </w:r>
          </w:p>
        </w:tc>
      </w:tr>
      <w:tr w:rsidR="004B7094" w:rsidRPr="003651D9" w14:paraId="099A9D1B" w14:textId="77777777" w:rsidTr="008452AF">
        <w:tc>
          <w:tcPr>
            <w:tcW w:w="968" w:type="dxa"/>
          </w:tcPr>
          <w:p w14:paraId="2EB5660D"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0018D698" w14:textId="77777777" w:rsidR="004B7094" w:rsidRPr="003651D9" w:rsidRDefault="004B7094" w:rsidP="00BB76BC">
            <w:pPr>
              <w:pStyle w:val="TableEntry"/>
            </w:pPr>
            <w:r w:rsidRPr="003651D9">
              <w:t>R: Cath with LVG</w:t>
            </w:r>
          </w:p>
        </w:tc>
        <w:tc>
          <w:tcPr>
            <w:tcW w:w="2499" w:type="dxa"/>
            <w:shd w:val="clear" w:color="auto" w:fill="auto"/>
          </w:tcPr>
          <w:p w14:paraId="53ED3ED6" w14:textId="77777777" w:rsidR="004B7094" w:rsidRPr="003651D9" w:rsidRDefault="004B7094" w:rsidP="00BB76BC">
            <w:pPr>
              <w:pStyle w:val="TableEntry"/>
            </w:pPr>
            <w:r w:rsidRPr="003651D9">
              <w:t>72724002, SNOMED CT, “Morphology findings”</w:t>
            </w:r>
          </w:p>
          <w:p w14:paraId="4F908BBB"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774D734D" w14:textId="77777777" w:rsidR="004B7094" w:rsidRPr="003651D9" w:rsidRDefault="004B7094" w:rsidP="00BB76BC">
            <w:pPr>
              <w:pStyle w:val="TableEntry"/>
            </w:pPr>
            <w:r w:rsidRPr="003651D9">
              <w:t>CD</w:t>
            </w:r>
          </w:p>
        </w:tc>
        <w:tc>
          <w:tcPr>
            <w:tcW w:w="1165" w:type="dxa"/>
            <w:shd w:val="clear" w:color="auto" w:fill="auto"/>
          </w:tcPr>
          <w:p w14:paraId="714D402A" w14:textId="77777777" w:rsidR="004B7094" w:rsidRPr="003651D9" w:rsidRDefault="004B7094" w:rsidP="00BB76BC">
            <w:pPr>
              <w:pStyle w:val="TableEntry"/>
            </w:pPr>
            <w:r w:rsidRPr="003651D9">
              <w:t>n/a</w:t>
            </w:r>
          </w:p>
        </w:tc>
        <w:tc>
          <w:tcPr>
            <w:tcW w:w="2448" w:type="dxa"/>
            <w:shd w:val="clear" w:color="auto" w:fill="auto"/>
          </w:tcPr>
          <w:p w14:paraId="3BA37A61"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7C3BEE9F" w14:textId="77777777" w:rsidTr="008452AF">
        <w:tc>
          <w:tcPr>
            <w:tcW w:w="968" w:type="dxa"/>
          </w:tcPr>
          <w:p w14:paraId="0B89BB5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DE42091" w14:textId="77777777" w:rsidR="004B7094" w:rsidRPr="003651D9" w:rsidRDefault="004B7094" w:rsidP="00BB76BC">
            <w:pPr>
              <w:pStyle w:val="TableEntry"/>
              <w:rPr>
                <w:rFonts w:eastAsia="Calibri"/>
              </w:rPr>
            </w:pPr>
            <w:r w:rsidRPr="003651D9">
              <w:rPr>
                <w:rFonts w:eastAsia="Calibri"/>
              </w:rPr>
              <w:t>R: SPECT, echo, CMR</w:t>
            </w:r>
          </w:p>
          <w:p w14:paraId="73C2241A"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79EFF9F2" w14:textId="77777777" w:rsidR="004B7094" w:rsidRPr="003651D9" w:rsidRDefault="004B7094" w:rsidP="00BB76BC">
            <w:pPr>
              <w:pStyle w:val="TableEntry"/>
            </w:pPr>
            <w:r w:rsidRPr="003651D9">
              <w:t>72724002, SNOMED CT, “Morphology findings”</w:t>
            </w:r>
          </w:p>
          <w:p w14:paraId="0654A68A"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7885A5B7" w14:textId="77777777" w:rsidR="004B7094" w:rsidRPr="003651D9" w:rsidRDefault="004B7094" w:rsidP="00BB76BC">
            <w:pPr>
              <w:pStyle w:val="TableEntry"/>
            </w:pPr>
            <w:r w:rsidRPr="003651D9">
              <w:t>CD</w:t>
            </w:r>
          </w:p>
        </w:tc>
        <w:tc>
          <w:tcPr>
            <w:tcW w:w="1165" w:type="dxa"/>
            <w:shd w:val="clear" w:color="auto" w:fill="auto"/>
          </w:tcPr>
          <w:p w14:paraId="3A33566A" w14:textId="77777777" w:rsidR="004B7094" w:rsidRPr="003651D9" w:rsidRDefault="004B7094" w:rsidP="00BB76BC">
            <w:pPr>
              <w:pStyle w:val="TableEntry"/>
            </w:pPr>
            <w:r w:rsidRPr="003651D9">
              <w:t>n/a</w:t>
            </w:r>
          </w:p>
        </w:tc>
        <w:tc>
          <w:tcPr>
            <w:tcW w:w="2448" w:type="dxa"/>
            <w:shd w:val="clear" w:color="auto" w:fill="auto"/>
          </w:tcPr>
          <w:p w14:paraId="5E8700F0" w14:textId="77777777" w:rsidR="004B7094" w:rsidRPr="003651D9" w:rsidRDefault="007D724B" w:rsidP="00BB76BC">
            <w:pPr>
              <w:pStyle w:val="TableEntry"/>
            </w:pPr>
            <w:r w:rsidRPr="003651D9">
              <w:t>1.3.6.1.4.1.19376.1.4.1.5.19 Myocardium Assessments</w:t>
            </w:r>
            <w:r w:rsidR="00746A3D" w:rsidRPr="003651D9">
              <w:t>&gt;</w:t>
            </w:r>
          </w:p>
        </w:tc>
      </w:tr>
    </w:tbl>
    <w:p w14:paraId="223E3822"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7FC3942"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322D68B4" w14:textId="77777777" w:rsidR="009612F6" w:rsidRPr="003651D9" w:rsidRDefault="009612F6" w:rsidP="00630F33">
      <w:pPr>
        <w:pStyle w:val="BodyText"/>
        <w:rPr>
          <w:lang w:eastAsia="x-none"/>
        </w:rPr>
      </w:pPr>
    </w:p>
    <w:p w14:paraId="13167F0F" w14:textId="77777777" w:rsidR="00983131" w:rsidRPr="003651D9" w:rsidRDefault="00983131" w:rsidP="00597DB2">
      <w:pPr>
        <w:pStyle w:val="AuthorInstructions"/>
      </w:pPr>
      <w:r w:rsidRPr="003651D9">
        <w:t>### End Tabular Format - Entry</w:t>
      </w:r>
    </w:p>
    <w:p w14:paraId="611528BB" w14:textId="77777777" w:rsidR="009612F6" w:rsidRPr="003651D9" w:rsidRDefault="009612F6" w:rsidP="00597DB2">
      <w:pPr>
        <w:pStyle w:val="AuthorInstructions"/>
      </w:pPr>
    </w:p>
    <w:p w14:paraId="03C87650" w14:textId="77777777" w:rsidR="00983131" w:rsidRPr="003651D9" w:rsidRDefault="00983131" w:rsidP="00597DB2">
      <w:pPr>
        <w:pStyle w:val="AuthorInstructions"/>
      </w:pPr>
      <w:r w:rsidRPr="003651D9">
        <w:t>### Begin Discrete Conformance Format – Entry</w:t>
      </w:r>
    </w:p>
    <w:p w14:paraId="3C6F8F83"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1EE17420" w14:textId="77777777" w:rsidR="00875076" w:rsidRPr="003651D9" w:rsidRDefault="00875076" w:rsidP="00875076">
      <w:pPr>
        <w:pStyle w:val="BodyText"/>
        <w:rPr>
          <w:szCs w:val="24"/>
          <w:lang w:eastAsia="x-none"/>
        </w:rPr>
      </w:pPr>
    </w:p>
    <w:p w14:paraId="4A30B9CE" w14:textId="77777777" w:rsidR="00875076" w:rsidRPr="003651D9" w:rsidRDefault="00746A3D" w:rsidP="00875076">
      <w:pPr>
        <w:pStyle w:val="Heading5"/>
        <w:numPr>
          <w:ilvl w:val="0"/>
          <w:numId w:val="0"/>
        </w:numPr>
        <w:ind w:left="810" w:hanging="810"/>
        <w:rPr>
          <w:noProof w:val="0"/>
        </w:rPr>
      </w:pPr>
      <w:bookmarkStart w:id="374" w:name="_Toc184813871"/>
      <w:bookmarkStart w:id="375" w:name="_Toc322675194"/>
      <w:bookmarkStart w:id="376" w:name="_Toc345074726"/>
      <w:bookmarkStart w:id="377" w:name="E_Problem_Observation_Cardiac_PF"/>
      <w:bookmarkStart w:id="378" w:name="E_Result_Observation_Cardiac_PF"/>
      <w:r w:rsidRPr="003651D9">
        <w:rPr>
          <w:noProof w:val="0"/>
        </w:rPr>
        <w:lastRenderedPageBreak/>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379" w:name="E_Problem_Observation"/>
      <w:bookmarkEnd w:id="379"/>
      <w:r w:rsidR="00875076" w:rsidRPr="003651D9">
        <w:rPr>
          <w:noProof w:val="0"/>
        </w:rPr>
        <w:t xml:space="preserve"> Observation</w:t>
      </w:r>
      <w:bookmarkStart w:id="380" w:name="CS_ProblemObservation"/>
      <w:bookmarkEnd w:id="374"/>
      <w:bookmarkEnd w:id="380"/>
      <w:r w:rsidR="00875076" w:rsidRPr="003651D9">
        <w:rPr>
          <w:noProof w:val="0"/>
        </w:rPr>
        <w:t xml:space="preserve"> - Cardiac</w:t>
      </w:r>
      <w:bookmarkEnd w:id="375"/>
      <w:bookmarkEnd w:id="376"/>
    </w:p>
    <w:bookmarkEnd w:id="377"/>
    <w:bookmarkEnd w:id="378"/>
    <w:p w14:paraId="4A54E6EE"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362C2329"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564DA88C" w14:textId="77777777" w:rsidR="00875076" w:rsidRPr="003651D9" w:rsidRDefault="00875076" w:rsidP="00875076">
      <w:pPr>
        <w:ind w:left="720"/>
      </w:pPr>
      <w:r w:rsidRPr="003651D9">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7C47D5BA" w14:textId="77777777" w:rsidR="00875076" w:rsidRPr="003651D9" w:rsidRDefault="00875076" w:rsidP="00875076"/>
    <w:p w14:paraId="6ADF3CB9"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381" w:name="C_7130"/>
      <w:bookmarkEnd w:id="381"/>
      <w:r w:rsidRPr="003651D9">
        <w:t xml:space="preserve"> (CONF:7130).</w:t>
      </w:r>
    </w:p>
    <w:p w14:paraId="112984AA"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382" w:name="C_7131"/>
      <w:bookmarkEnd w:id="382"/>
      <w:r w:rsidRPr="003651D9">
        <w:t xml:space="preserve"> (CONF:7131).</w:t>
      </w:r>
    </w:p>
    <w:p w14:paraId="00D32030"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3E868E48" w14:textId="77777777" w:rsidR="00875076" w:rsidRPr="003651D9" w:rsidRDefault="00875076" w:rsidP="00EF218E">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B0D2684"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28B6A66" w14:textId="77777777" w:rsidR="00875076" w:rsidRPr="003651D9" w:rsidRDefault="00875076" w:rsidP="00EF218E">
      <w:pPr>
        <w:numPr>
          <w:ilvl w:val="1"/>
          <w:numId w:val="16"/>
        </w:numPr>
        <w:shd w:val="clear" w:color="auto" w:fill="FFFFFF"/>
        <w:spacing w:before="0" w:after="40" w:line="260" w:lineRule="exact"/>
      </w:pPr>
      <w:r w:rsidRPr="003651D9">
        <w:t>The first id represents this specific globally unique result observation.</w:t>
      </w:r>
    </w:p>
    <w:p w14:paraId="497D99BB" w14:textId="77777777" w:rsidR="00875076" w:rsidRPr="003651D9" w:rsidRDefault="00875076" w:rsidP="00EF218E">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727F6A21"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1D1773F8" w14:textId="77777777" w:rsidR="00875076" w:rsidRPr="003651D9" w:rsidRDefault="00875076" w:rsidP="00EF218E">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27C8ADDD" w14:textId="77777777" w:rsidR="00875076" w:rsidRPr="003651D9" w:rsidRDefault="00875076" w:rsidP="00EF218E">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58C2B6AC" w14:textId="77777777" w:rsidR="00875076" w:rsidRPr="003651D9" w:rsidRDefault="00875076" w:rsidP="00EF218E">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40E6D7F3" w14:textId="77777777" w:rsidR="00875076" w:rsidRPr="003651D9" w:rsidRDefault="00875076" w:rsidP="00EF218E">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2F75B98"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383" w:name="C_7134"/>
      <w:bookmarkEnd w:id="383"/>
      <w:r w:rsidRPr="003651D9">
        <w:t xml:space="preserve"> (CONF:7134).</w:t>
      </w:r>
    </w:p>
    <w:p w14:paraId="1681B9A7"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09BBF0A5" w14:textId="77777777" w:rsidR="00875076" w:rsidRPr="003651D9" w:rsidRDefault="00875076" w:rsidP="00EF218E">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0A0BAD88" w14:textId="77777777" w:rsidR="00875076" w:rsidRPr="003651D9" w:rsidRDefault="00875076" w:rsidP="00EF218E">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7D0CE7BC" w14:textId="77777777" w:rsidR="00875076" w:rsidRPr="003651D9" w:rsidRDefault="00875076" w:rsidP="00EF218E">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73231360" w14:textId="77777777" w:rsidR="00875076" w:rsidRPr="003651D9" w:rsidRDefault="00875076" w:rsidP="00EF218E">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23AB4249" w14:textId="77777777" w:rsidR="00875076" w:rsidRPr="003651D9" w:rsidRDefault="00875076" w:rsidP="00EF218E">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7C1AC075" w14:textId="77777777" w:rsidR="00875076" w:rsidRPr="003651D9" w:rsidRDefault="00875076" w:rsidP="00EF218E">
      <w:pPr>
        <w:numPr>
          <w:ilvl w:val="1"/>
          <w:numId w:val="16"/>
        </w:numPr>
        <w:spacing w:before="0" w:after="40" w:line="260" w:lineRule="exact"/>
      </w:pPr>
      <w:r w:rsidRPr="003651D9">
        <w:lastRenderedPageBreak/>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295655D2" w14:textId="77777777" w:rsidR="00875076" w:rsidRPr="003651D9" w:rsidRDefault="00875076" w:rsidP="00EF218E">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702722F1" w14:textId="77777777" w:rsidR="00875076" w:rsidRPr="003651D9" w:rsidRDefault="00875076" w:rsidP="00EF218E">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28746699" w14:textId="77777777" w:rsidR="00875076" w:rsidRPr="003651D9" w:rsidRDefault="00875076" w:rsidP="00EF218E">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1490B68E" w14:textId="77777777" w:rsidR="00875076" w:rsidRPr="003651D9" w:rsidRDefault="00875076" w:rsidP="00EF218E">
      <w:pPr>
        <w:numPr>
          <w:ilvl w:val="2"/>
          <w:numId w:val="16"/>
        </w:numPr>
        <w:spacing w:before="0" w:after="40" w:line="260" w:lineRule="exact"/>
      </w:pPr>
      <w:r w:rsidRPr="003651D9">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0EB81731" w14:textId="77777777" w:rsidR="00875076" w:rsidRPr="003651D9" w:rsidRDefault="00875076" w:rsidP="00EF218E">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75E6FB8" w14:textId="77777777" w:rsidR="00875076" w:rsidRPr="003651D9" w:rsidRDefault="00875076" w:rsidP="00EF218E">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CF0B32C" w14:textId="77777777" w:rsidR="00875076" w:rsidRPr="003651D9" w:rsidRDefault="00875076" w:rsidP="00EF218E">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091663D9" w14:textId="77777777" w:rsidR="00875076" w:rsidRPr="003651D9" w:rsidRDefault="00875076" w:rsidP="00EF218E">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3B012C89" w14:textId="77777777" w:rsidR="00875076" w:rsidRPr="003651D9" w:rsidRDefault="00875076" w:rsidP="008358E5">
      <w:pPr>
        <w:pStyle w:val="Example"/>
        <w:rPr>
          <w:lang w:val="en-US"/>
        </w:rPr>
      </w:pPr>
      <w:r w:rsidRPr="003651D9">
        <w:rPr>
          <w:lang w:val="en-US"/>
        </w:rPr>
        <w:t>&lt;observation classCode="OBS" moodCode="EVN"&gt;</w:t>
      </w:r>
    </w:p>
    <w:p w14:paraId="37166028" w14:textId="77777777" w:rsidR="00875076" w:rsidRPr="003651D9" w:rsidRDefault="00875076" w:rsidP="00B92EA1">
      <w:pPr>
        <w:pStyle w:val="Example"/>
        <w:rPr>
          <w:lang w:val="en-US"/>
        </w:rPr>
      </w:pPr>
      <w:r w:rsidRPr="003651D9">
        <w:rPr>
          <w:lang w:val="en-US"/>
        </w:rPr>
        <w:t xml:space="preserve">  &lt;templateId root="1.3.6.1.4.1.19376.1.4.1.4.16"/&gt;</w:t>
      </w:r>
    </w:p>
    <w:p w14:paraId="7073B6F2" w14:textId="77777777" w:rsidR="00875076" w:rsidRPr="003651D9" w:rsidRDefault="00875076" w:rsidP="0071309E">
      <w:pPr>
        <w:pStyle w:val="Example"/>
        <w:rPr>
          <w:lang w:val="en-US"/>
        </w:rPr>
      </w:pPr>
      <w:r w:rsidRPr="003651D9">
        <w:rPr>
          <w:lang w:val="en-US"/>
        </w:rPr>
        <w:t xml:space="preserve">  &lt;!-- Result Observation template --&gt;</w:t>
      </w:r>
    </w:p>
    <w:p w14:paraId="223E48A5" w14:textId="77777777" w:rsidR="00875076" w:rsidRPr="003651D9" w:rsidRDefault="00875076" w:rsidP="004070FB">
      <w:pPr>
        <w:pStyle w:val="Example"/>
        <w:rPr>
          <w:lang w:val="en-US"/>
        </w:rPr>
      </w:pPr>
      <w:r w:rsidRPr="003651D9">
        <w:rPr>
          <w:lang w:val="en-US"/>
        </w:rPr>
        <w:t xml:space="preserve">  &lt;id root="c6f88321-67ad-11db-bd13-0800200c9a66"/&gt;</w:t>
      </w:r>
    </w:p>
    <w:p w14:paraId="4A75969E" w14:textId="77777777" w:rsidR="00875076" w:rsidRPr="003651D9" w:rsidRDefault="00875076" w:rsidP="0070762D">
      <w:pPr>
        <w:pStyle w:val="Example"/>
        <w:rPr>
          <w:lang w:val="en-US"/>
        </w:rPr>
      </w:pPr>
      <w:r w:rsidRPr="003651D9">
        <w:rPr>
          <w:lang w:val="en-US"/>
        </w:rPr>
        <w:t xml:space="preserve">  &lt;!-- This second ID represents the lesion ID --&gt;</w:t>
      </w:r>
    </w:p>
    <w:p w14:paraId="1C1FF97A"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11B27B24"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072AC1F0" w14:textId="77777777" w:rsidR="00875076" w:rsidRPr="003651D9" w:rsidRDefault="00875076" w:rsidP="00D05B7C">
      <w:pPr>
        <w:pStyle w:val="Example"/>
        <w:rPr>
          <w:lang w:val="en-US"/>
        </w:rPr>
      </w:pPr>
      <w:r w:rsidRPr="003651D9">
        <w:rPr>
          <w:lang w:val="en-US"/>
        </w:rPr>
        <w:t xml:space="preserve">          codeSystem="2.16.840.1.113883.6.96"</w:t>
      </w:r>
    </w:p>
    <w:p w14:paraId="0E5ECDF6" w14:textId="77777777" w:rsidR="00875076" w:rsidRPr="003651D9" w:rsidRDefault="00875076" w:rsidP="00D05B7C">
      <w:pPr>
        <w:pStyle w:val="Example"/>
        <w:rPr>
          <w:lang w:val="en-US"/>
        </w:rPr>
      </w:pPr>
      <w:r w:rsidRPr="003651D9">
        <w:rPr>
          <w:lang w:val="en-US"/>
        </w:rPr>
        <w:t xml:space="preserve">          codeSystemName="SNOMED CT" </w:t>
      </w:r>
    </w:p>
    <w:p w14:paraId="66100B90" w14:textId="77777777" w:rsidR="00875076" w:rsidRPr="003651D9" w:rsidRDefault="00875076" w:rsidP="00D05B7C">
      <w:pPr>
        <w:pStyle w:val="Example"/>
        <w:rPr>
          <w:lang w:val="en-US"/>
        </w:rPr>
      </w:pPr>
      <w:r w:rsidRPr="003651D9">
        <w:rPr>
          <w:lang w:val="en-US"/>
        </w:rPr>
        <w:t xml:space="preserve">          displayName="Post procedure stenosis"/&gt;</w:t>
      </w:r>
    </w:p>
    <w:p w14:paraId="1098922B" w14:textId="77777777" w:rsidR="00875076" w:rsidRPr="003651D9" w:rsidRDefault="00875076" w:rsidP="00831FF5">
      <w:pPr>
        <w:pStyle w:val="Example"/>
        <w:rPr>
          <w:lang w:val="en-US"/>
        </w:rPr>
      </w:pPr>
      <w:r w:rsidRPr="003651D9">
        <w:rPr>
          <w:lang w:val="en-US"/>
        </w:rPr>
        <w:t xml:space="preserve">  &lt;text&gt;&lt;reference value="1"/&gt;&lt;/text&gt;</w:t>
      </w:r>
    </w:p>
    <w:p w14:paraId="482C42F4" w14:textId="77777777" w:rsidR="00875076" w:rsidRPr="003651D9" w:rsidRDefault="00875076" w:rsidP="005360E4">
      <w:pPr>
        <w:pStyle w:val="Example"/>
        <w:rPr>
          <w:lang w:val="en-US"/>
        </w:rPr>
      </w:pPr>
      <w:r w:rsidRPr="003651D9">
        <w:rPr>
          <w:lang w:val="en-US"/>
        </w:rPr>
        <w:t xml:space="preserve">  &lt;statusCode code="completed"/&gt;</w:t>
      </w:r>
    </w:p>
    <w:p w14:paraId="6511617B" w14:textId="77777777" w:rsidR="00875076" w:rsidRPr="003651D9" w:rsidRDefault="00875076" w:rsidP="005360E4">
      <w:pPr>
        <w:pStyle w:val="Example"/>
        <w:rPr>
          <w:lang w:val="en-US"/>
        </w:rPr>
      </w:pPr>
      <w:r w:rsidRPr="003651D9">
        <w:rPr>
          <w:lang w:val="en-US"/>
        </w:rPr>
        <w:t xml:space="preserve">  &lt;effectiveTime value="19991114"/&gt;</w:t>
      </w:r>
    </w:p>
    <w:p w14:paraId="66D59987"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2B6FB4D3" w14:textId="77777777" w:rsidR="00875076" w:rsidRPr="003651D9" w:rsidRDefault="00875076" w:rsidP="005360E4">
      <w:pPr>
        <w:pStyle w:val="Example"/>
        <w:rPr>
          <w:lang w:val="en-US"/>
        </w:rPr>
      </w:pPr>
      <w:r w:rsidRPr="003651D9">
        <w:rPr>
          <w:lang w:val="en-US"/>
        </w:rPr>
        <w:t xml:space="preserve">       displayName="Distal RCA"/&gt;</w:t>
      </w:r>
    </w:p>
    <w:p w14:paraId="7778C1E4" w14:textId="77777777" w:rsidR="00875076" w:rsidRPr="003651D9" w:rsidRDefault="00875076" w:rsidP="005360E4">
      <w:pPr>
        <w:pStyle w:val="Example"/>
        <w:rPr>
          <w:lang w:val="en-US"/>
        </w:rPr>
      </w:pPr>
      <w:r w:rsidRPr="003651D9">
        <w:rPr>
          <w:lang w:val="en-US"/>
        </w:rPr>
        <w:t xml:space="preserve">  &lt;value xsi:type="PQ" value="0" unit="%"/&gt;</w:t>
      </w:r>
    </w:p>
    <w:p w14:paraId="6EB32D5A"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6ADFDAB1" w14:textId="77777777" w:rsidR="00875076" w:rsidRPr="003651D9" w:rsidRDefault="00875076" w:rsidP="005360E4">
      <w:pPr>
        <w:pStyle w:val="Example"/>
        <w:rPr>
          <w:lang w:val="en-US"/>
        </w:rPr>
      </w:pPr>
      <w:r w:rsidRPr="003651D9">
        <w:rPr>
          <w:lang w:val="en-US"/>
        </w:rPr>
        <w:t>&lt;/observation&gt;</w:t>
      </w:r>
    </w:p>
    <w:p w14:paraId="28D5A207"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26B5A569" w14:textId="77777777" w:rsidR="00875076" w:rsidRPr="003651D9" w:rsidRDefault="00875076" w:rsidP="00875076">
      <w:pPr>
        <w:pStyle w:val="BodyText"/>
        <w:rPr>
          <w:szCs w:val="24"/>
          <w:lang w:eastAsia="x-none"/>
        </w:rPr>
      </w:pPr>
    </w:p>
    <w:p w14:paraId="21976FD5" w14:textId="77777777" w:rsidR="00983131" w:rsidRPr="003651D9" w:rsidRDefault="00983131" w:rsidP="00983131">
      <w:pPr>
        <w:pStyle w:val="BodyText"/>
        <w:rPr>
          <w:szCs w:val="24"/>
          <w:lang w:eastAsia="x-none"/>
        </w:rPr>
      </w:pPr>
    </w:p>
    <w:p w14:paraId="49AA0B2E" w14:textId="77777777" w:rsidR="00983131" w:rsidRPr="003651D9" w:rsidRDefault="00983131" w:rsidP="00597DB2">
      <w:pPr>
        <w:pStyle w:val="AuthorInstructions"/>
      </w:pPr>
      <w:r w:rsidRPr="003651D9">
        <w:t>### End Discrete Conformance Format - Entry</w:t>
      </w:r>
    </w:p>
    <w:p w14:paraId="1B7BC485" w14:textId="77777777" w:rsidR="004B7094" w:rsidRPr="003651D9" w:rsidRDefault="004B7094" w:rsidP="004B7094">
      <w:pPr>
        <w:pStyle w:val="BodyText"/>
      </w:pPr>
    </w:p>
    <w:p w14:paraId="762EEFDD" w14:textId="77777777" w:rsidR="004B7094" w:rsidRPr="003651D9" w:rsidRDefault="004B7094" w:rsidP="004B7094">
      <w:pPr>
        <w:pStyle w:val="EditorInstructions"/>
      </w:pPr>
      <w:r w:rsidRPr="003651D9">
        <w:t>Add to section</w:t>
      </w:r>
      <w:r w:rsidR="001439BB" w:rsidRPr="003651D9">
        <w:t>s 6.4 and 6.5 Value Sets</w:t>
      </w:r>
    </w:p>
    <w:p w14:paraId="01B4F16B" w14:textId="77777777" w:rsidR="004B7094" w:rsidRPr="003651D9" w:rsidRDefault="004B7094" w:rsidP="004B7094">
      <w:pPr>
        <w:pStyle w:val="BodyText"/>
        <w:rPr>
          <w:lang w:eastAsia="x-none"/>
        </w:rPr>
      </w:pPr>
    </w:p>
    <w:p w14:paraId="159E3A5D" w14:textId="77777777" w:rsidR="004B7094" w:rsidRPr="003651D9" w:rsidRDefault="001439BB" w:rsidP="00EF218E">
      <w:pPr>
        <w:pStyle w:val="Heading2"/>
        <w:numPr>
          <w:ilvl w:val="1"/>
          <w:numId w:val="11"/>
        </w:numPr>
        <w:rPr>
          <w:noProof w:val="0"/>
        </w:rPr>
      </w:pPr>
      <w:bookmarkStart w:id="384" w:name="_Toc345074727"/>
      <w:r w:rsidRPr="003651D9">
        <w:rPr>
          <w:noProof w:val="0"/>
        </w:rPr>
        <w:lastRenderedPageBreak/>
        <w:t>Section not applicable</w:t>
      </w:r>
      <w:bookmarkEnd w:id="384"/>
    </w:p>
    <w:p w14:paraId="7231C6DE"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AA7359F" w14:textId="77777777" w:rsidR="001439BB" w:rsidRPr="003651D9" w:rsidRDefault="00255462" w:rsidP="00EF218E">
      <w:pPr>
        <w:pStyle w:val="Heading2"/>
        <w:numPr>
          <w:ilvl w:val="1"/>
          <w:numId w:val="11"/>
        </w:numPr>
        <w:rPr>
          <w:noProof w:val="0"/>
        </w:rPr>
      </w:pPr>
      <w:bookmarkStart w:id="385" w:name="_Toc335730763"/>
      <w:bookmarkStart w:id="386" w:name="_Toc336000666"/>
      <w:bookmarkStart w:id="387" w:name="_Toc336002388"/>
      <w:bookmarkStart w:id="388" w:name="_Toc336006583"/>
      <w:bookmarkStart w:id="389" w:name="_Toc335730764"/>
      <w:bookmarkStart w:id="390" w:name="_Toc336000667"/>
      <w:bookmarkStart w:id="391" w:name="_Toc336002389"/>
      <w:bookmarkStart w:id="392" w:name="_Toc336006584"/>
      <w:bookmarkStart w:id="393" w:name="_Toc345074728"/>
      <w:bookmarkStart w:id="394" w:name="_Toc291167547"/>
      <w:bookmarkStart w:id="395" w:name="_Toc291231486"/>
      <w:bookmarkStart w:id="396" w:name="_Toc296340423"/>
      <w:bookmarkEnd w:id="385"/>
      <w:bookmarkEnd w:id="386"/>
      <w:bookmarkEnd w:id="387"/>
      <w:bookmarkEnd w:id="388"/>
      <w:bookmarkEnd w:id="389"/>
      <w:bookmarkEnd w:id="390"/>
      <w:bookmarkEnd w:id="391"/>
      <w:bookmarkEnd w:id="392"/>
      <w:r w:rsidRPr="003651D9">
        <w:rPr>
          <w:noProof w:val="0"/>
        </w:rPr>
        <w:t xml:space="preserve">&lt;Domain Acronym&gt; </w:t>
      </w:r>
      <w:r w:rsidR="001439BB" w:rsidRPr="003651D9">
        <w:rPr>
          <w:noProof w:val="0"/>
        </w:rPr>
        <w:t>Value Sets</w:t>
      </w:r>
      <w:bookmarkEnd w:id="393"/>
    </w:p>
    <w:p w14:paraId="7BC10214" w14:textId="77777777" w:rsidR="00865DF9" w:rsidRPr="003651D9" w:rsidRDefault="00865DF9" w:rsidP="00597DB2">
      <w:pPr>
        <w:pStyle w:val="AuthorInstructions"/>
      </w:pPr>
      <w:r w:rsidRPr="003651D9">
        <w:t>&lt;Replicate the Value Set 6.5.x section as many times as needed for this supplement.&gt;</w:t>
      </w:r>
    </w:p>
    <w:p w14:paraId="3679BA11"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76E4014E" w14:textId="77777777" w:rsidR="001439BB" w:rsidRPr="003651D9" w:rsidRDefault="00865DF9" w:rsidP="00AD069D">
      <w:pPr>
        <w:pStyle w:val="Heading3"/>
        <w:numPr>
          <w:ilvl w:val="0"/>
          <w:numId w:val="0"/>
        </w:numPr>
        <w:rPr>
          <w:rFonts w:eastAsia="Calibri"/>
          <w:noProof w:val="0"/>
        </w:rPr>
      </w:pPr>
      <w:bookmarkStart w:id="397" w:name="_Toc345074729"/>
      <w:r w:rsidRPr="003651D9">
        <w:rPr>
          <w:rFonts w:eastAsia="Calibri"/>
          <w:noProof w:val="0"/>
        </w:rPr>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397"/>
    </w:p>
    <w:p w14:paraId="2412F317" w14:textId="77777777" w:rsidR="001439BB" w:rsidRPr="003651D9" w:rsidRDefault="00865DF9" w:rsidP="00597DB2">
      <w:pPr>
        <w:pStyle w:val="AuthorInstructions"/>
      </w:pPr>
      <w:r w:rsidRPr="003651D9">
        <w:t>&lt;Add description or clarifications here if necessary.&gt;</w:t>
      </w:r>
    </w:p>
    <w:p w14:paraId="0604869C"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36FF2266" w14:textId="77777777" w:rsidTr="00865DF9">
        <w:trPr>
          <w:trHeight w:val="548"/>
        </w:trPr>
        <w:tc>
          <w:tcPr>
            <w:tcW w:w="4608" w:type="dxa"/>
            <w:tcBorders>
              <w:tl2br w:val="single" w:sz="4" w:space="0" w:color="auto"/>
            </w:tcBorders>
            <w:shd w:val="clear" w:color="auto" w:fill="D9D9D9"/>
          </w:tcPr>
          <w:p w14:paraId="76ACCC8F" w14:textId="77777777" w:rsidR="00865DF9" w:rsidRPr="003651D9" w:rsidRDefault="00865DF9" w:rsidP="008452AF">
            <w:pPr>
              <w:pStyle w:val="TableEntryHeader"/>
              <w:jc w:val="right"/>
              <w:rPr>
                <w:rFonts w:eastAsia="Calibri"/>
              </w:rPr>
            </w:pPr>
            <w:r w:rsidRPr="003651D9">
              <w:rPr>
                <w:rFonts w:eastAsia="Calibri"/>
              </w:rPr>
              <w:t>Coding Scheme</w:t>
            </w:r>
          </w:p>
          <w:p w14:paraId="5E308B80"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07648997"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21140AF2" w14:textId="77777777" w:rsidTr="00865DF9">
        <w:tc>
          <w:tcPr>
            <w:tcW w:w="4608" w:type="dxa"/>
          </w:tcPr>
          <w:p w14:paraId="74D773E6" w14:textId="77777777" w:rsidR="00865DF9" w:rsidRPr="003651D9" w:rsidRDefault="00865DF9" w:rsidP="00597DB2">
            <w:pPr>
              <w:pStyle w:val="TableEntry"/>
              <w:rPr>
                <w:rFonts w:eastAsia="Calibri"/>
              </w:rPr>
            </w:pPr>
          </w:p>
        </w:tc>
        <w:tc>
          <w:tcPr>
            <w:tcW w:w="2250" w:type="dxa"/>
          </w:tcPr>
          <w:p w14:paraId="08863E63" w14:textId="77777777" w:rsidR="00865DF9" w:rsidRPr="003651D9" w:rsidRDefault="00865DF9" w:rsidP="00597DB2">
            <w:pPr>
              <w:pStyle w:val="TableEntry"/>
              <w:rPr>
                <w:rFonts w:eastAsia="Calibri"/>
              </w:rPr>
            </w:pPr>
          </w:p>
        </w:tc>
      </w:tr>
      <w:tr w:rsidR="00865DF9" w:rsidRPr="003651D9" w14:paraId="67E204A4" w14:textId="77777777" w:rsidTr="00865DF9">
        <w:tc>
          <w:tcPr>
            <w:tcW w:w="4608" w:type="dxa"/>
          </w:tcPr>
          <w:p w14:paraId="18F4BB7C" w14:textId="77777777" w:rsidR="00865DF9" w:rsidRPr="003651D9" w:rsidRDefault="00865DF9" w:rsidP="00597DB2">
            <w:pPr>
              <w:pStyle w:val="TableEntry"/>
              <w:rPr>
                <w:rFonts w:eastAsia="Calibri"/>
              </w:rPr>
            </w:pPr>
          </w:p>
        </w:tc>
        <w:tc>
          <w:tcPr>
            <w:tcW w:w="2250" w:type="dxa"/>
          </w:tcPr>
          <w:p w14:paraId="7FC94827" w14:textId="77777777" w:rsidR="00865DF9" w:rsidRPr="003651D9" w:rsidRDefault="00865DF9" w:rsidP="00597DB2">
            <w:pPr>
              <w:pStyle w:val="TableEntry"/>
              <w:rPr>
                <w:rFonts w:eastAsia="Calibri"/>
              </w:rPr>
            </w:pPr>
          </w:p>
        </w:tc>
      </w:tr>
      <w:tr w:rsidR="00865DF9" w:rsidRPr="003651D9" w14:paraId="6C2C5103" w14:textId="77777777" w:rsidTr="00865DF9">
        <w:tc>
          <w:tcPr>
            <w:tcW w:w="4608" w:type="dxa"/>
          </w:tcPr>
          <w:p w14:paraId="64D8E6CF" w14:textId="77777777" w:rsidR="00865DF9" w:rsidRPr="003651D9" w:rsidRDefault="00865DF9" w:rsidP="00597DB2">
            <w:pPr>
              <w:pStyle w:val="TableEntry"/>
              <w:rPr>
                <w:rFonts w:eastAsia="Calibri"/>
              </w:rPr>
            </w:pPr>
          </w:p>
        </w:tc>
        <w:tc>
          <w:tcPr>
            <w:tcW w:w="2250" w:type="dxa"/>
          </w:tcPr>
          <w:p w14:paraId="701B8E3B" w14:textId="77777777" w:rsidR="00865DF9" w:rsidRPr="003651D9" w:rsidRDefault="00865DF9" w:rsidP="00597DB2">
            <w:pPr>
              <w:pStyle w:val="TableEntry"/>
              <w:rPr>
                <w:rFonts w:eastAsia="Calibri"/>
              </w:rPr>
            </w:pPr>
          </w:p>
        </w:tc>
      </w:tr>
      <w:tr w:rsidR="00865DF9" w:rsidRPr="003651D9" w14:paraId="2C75542A" w14:textId="77777777" w:rsidTr="00865DF9">
        <w:tc>
          <w:tcPr>
            <w:tcW w:w="4608" w:type="dxa"/>
          </w:tcPr>
          <w:p w14:paraId="7B2CC95C" w14:textId="77777777" w:rsidR="00865DF9" w:rsidRPr="003651D9" w:rsidRDefault="00865DF9" w:rsidP="00597DB2">
            <w:pPr>
              <w:pStyle w:val="TableEntry"/>
              <w:rPr>
                <w:rFonts w:eastAsia="Calibri"/>
              </w:rPr>
            </w:pPr>
          </w:p>
        </w:tc>
        <w:tc>
          <w:tcPr>
            <w:tcW w:w="2250" w:type="dxa"/>
          </w:tcPr>
          <w:p w14:paraId="0035D692" w14:textId="77777777" w:rsidR="00865DF9" w:rsidRPr="003651D9" w:rsidRDefault="00865DF9" w:rsidP="00597DB2">
            <w:pPr>
              <w:pStyle w:val="TableEntry"/>
              <w:rPr>
                <w:rFonts w:eastAsia="Calibri"/>
              </w:rPr>
            </w:pPr>
          </w:p>
        </w:tc>
      </w:tr>
    </w:tbl>
    <w:p w14:paraId="2C2AA0C8" w14:textId="77777777" w:rsidR="00865DF9" w:rsidRPr="003651D9" w:rsidRDefault="00865DF9" w:rsidP="00AD069D">
      <w:pPr>
        <w:pStyle w:val="Note"/>
      </w:pPr>
      <w:r w:rsidRPr="003651D9">
        <w:t xml:space="preserve">Note: </w:t>
      </w:r>
      <w:r w:rsidRPr="003651D9">
        <w:tab/>
        <w:t>&lt;as necessary, applicable&gt;</w:t>
      </w:r>
    </w:p>
    <w:p w14:paraId="7A66F27E" w14:textId="77777777" w:rsidR="00154B7B" w:rsidRPr="003651D9" w:rsidRDefault="00154B7B" w:rsidP="00AD069D">
      <w:pPr>
        <w:pStyle w:val="BodyText"/>
      </w:pPr>
    </w:p>
    <w:p w14:paraId="5A71C3CF"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5971B5BD" w14:textId="77777777" w:rsidR="001439BB" w:rsidRPr="003651D9" w:rsidRDefault="00746A3D" w:rsidP="00865DF9">
      <w:pPr>
        <w:pStyle w:val="Heading3"/>
        <w:numPr>
          <w:ilvl w:val="0"/>
          <w:numId w:val="0"/>
        </w:numPr>
        <w:rPr>
          <w:rFonts w:eastAsia="Calibri"/>
          <w:noProof w:val="0"/>
        </w:rPr>
      </w:pPr>
      <w:bookmarkStart w:id="398" w:name="_Toc345074730"/>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394"/>
      <w:bookmarkEnd w:id="395"/>
      <w:bookmarkEnd w:id="396"/>
      <w:r w:rsidR="00865DF9" w:rsidRPr="003651D9">
        <w:rPr>
          <w:rFonts w:eastAsia="Calibri"/>
          <w:noProof w:val="0"/>
        </w:rPr>
        <w:t xml:space="preserve"> 1.3.6.1.4.1.19376.1.4.1.5.15</w:t>
      </w:r>
      <w:bookmarkEnd w:id="398"/>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3ECA3287" w14:textId="77777777" w:rsidTr="008452AF">
        <w:trPr>
          <w:trHeight w:val="548"/>
        </w:trPr>
        <w:tc>
          <w:tcPr>
            <w:tcW w:w="4608" w:type="dxa"/>
            <w:tcBorders>
              <w:tl2br w:val="single" w:sz="4" w:space="0" w:color="auto"/>
            </w:tcBorders>
            <w:shd w:val="clear" w:color="auto" w:fill="D9D9D9"/>
          </w:tcPr>
          <w:p w14:paraId="7A55EFD2" w14:textId="77777777" w:rsidR="001439BB" w:rsidRPr="003651D9" w:rsidRDefault="001439BB" w:rsidP="008452AF">
            <w:pPr>
              <w:pStyle w:val="TableEntryHeader"/>
              <w:jc w:val="right"/>
              <w:rPr>
                <w:rFonts w:eastAsia="Calibri"/>
              </w:rPr>
            </w:pPr>
            <w:r w:rsidRPr="003651D9">
              <w:rPr>
                <w:rFonts w:eastAsia="Calibri"/>
              </w:rPr>
              <w:t>Coding Scheme</w:t>
            </w:r>
          </w:p>
          <w:p w14:paraId="4DDE352A"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60AA590F"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02277543"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1CBEB23F" w14:textId="77777777" w:rsidTr="008452AF">
        <w:tc>
          <w:tcPr>
            <w:tcW w:w="4608" w:type="dxa"/>
          </w:tcPr>
          <w:p w14:paraId="6E013ECF"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40D36CE8"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0A05D4BB"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3444D671" w14:textId="77777777" w:rsidTr="008452AF">
        <w:tc>
          <w:tcPr>
            <w:tcW w:w="4608" w:type="dxa"/>
          </w:tcPr>
          <w:p w14:paraId="5AC8EA16"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68C9279B"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08014871"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543FBB95" w14:textId="77777777" w:rsidTr="008452AF">
        <w:tc>
          <w:tcPr>
            <w:tcW w:w="4608" w:type="dxa"/>
          </w:tcPr>
          <w:p w14:paraId="4FE37A27"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D2007C"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6769787A"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3BD1C52F" w14:textId="77777777" w:rsidTr="008452AF">
        <w:tc>
          <w:tcPr>
            <w:tcW w:w="4608" w:type="dxa"/>
          </w:tcPr>
          <w:p w14:paraId="2C0C261C"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91ED7FC"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5F50DA40" w14:textId="77777777" w:rsidR="001439BB" w:rsidRPr="003651D9" w:rsidRDefault="001439BB" w:rsidP="00597DB2">
            <w:pPr>
              <w:pStyle w:val="TableEntry"/>
              <w:rPr>
                <w:rFonts w:eastAsia="Calibri"/>
              </w:rPr>
            </w:pPr>
            <w:r w:rsidRPr="003651D9">
              <w:rPr>
                <w:rFonts w:eastAsia="Calibri"/>
              </w:rPr>
              <w:t>N0000146397</w:t>
            </w:r>
          </w:p>
        </w:tc>
      </w:tr>
    </w:tbl>
    <w:p w14:paraId="7986602E" w14:textId="2483F2C5" w:rsidR="001439BB" w:rsidRDefault="001439BB" w:rsidP="00BB76BC">
      <w:pPr>
        <w:pStyle w:val="Note"/>
        <w:rPr>
          <w:ins w:id="399" w:author="Jones, Emma" w:date="2017-03-14T13:22:00Z"/>
        </w:rPr>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750539D1" w14:textId="767ADB6D" w:rsidR="007B6D6C" w:rsidRDefault="007B6D6C" w:rsidP="00BB76BC">
      <w:pPr>
        <w:pStyle w:val="Note"/>
        <w:rPr>
          <w:ins w:id="400" w:author="Jones, Emma" w:date="2017-03-14T13:22:00Z"/>
        </w:rPr>
      </w:pPr>
    </w:p>
    <w:p w14:paraId="6240E77F" w14:textId="77777777" w:rsidR="007B6D6C" w:rsidRPr="003651D9" w:rsidRDefault="007B6D6C" w:rsidP="00BB76BC">
      <w:pPr>
        <w:pStyle w:val="Note"/>
      </w:pPr>
      <w:bookmarkStart w:id="401" w:name="_GoBack"/>
      <w:bookmarkEnd w:id="401"/>
    </w:p>
    <w:p w14:paraId="3324C92F" w14:textId="77777777" w:rsidR="00EA4EA1" w:rsidRPr="003651D9" w:rsidRDefault="00EA4EA1" w:rsidP="00207571">
      <w:pPr>
        <w:pStyle w:val="PartTitle"/>
        <w:rPr>
          <w:highlight w:val="yellow"/>
        </w:rPr>
      </w:pPr>
      <w:bookmarkStart w:id="402" w:name="_Toc345074731"/>
      <w:r w:rsidRPr="003651D9">
        <w:lastRenderedPageBreak/>
        <w:t>Appendices</w:t>
      </w:r>
      <w:bookmarkEnd w:id="402"/>
      <w:r w:rsidRPr="003651D9">
        <w:rPr>
          <w:highlight w:val="yellow"/>
        </w:rPr>
        <w:t xml:space="preserve"> </w:t>
      </w:r>
    </w:p>
    <w:p w14:paraId="2546EF4F"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2D577E5F" w14:textId="77777777" w:rsidR="00EA4EA1" w:rsidRPr="003651D9" w:rsidRDefault="00EA4EA1" w:rsidP="00EA4EA1">
      <w:pPr>
        <w:pStyle w:val="AppendixHeading1"/>
        <w:rPr>
          <w:noProof w:val="0"/>
        </w:rPr>
      </w:pPr>
      <w:bookmarkStart w:id="403" w:name="_Toc345074732"/>
      <w:r w:rsidRPr="003651D9">
        <w:rPr>
          <w:noProof w:val="0"/>
        </w:rPr>
        <w:t>Appendix A – &lt;Appendix A Title&gt;</w:t>
      </w:r>
      <w:bookmarkEnd w:id="403"/>
    </w:p>
    <w:p w14:paraId="1097BFBB" w14:textId="77777777" w:rsidR="00EA4EA1" w:rsidRPr="003651D9" w:rsidRDefault="00EA4EA1" w:rsidP="00EA4EA1">
      <w:pPr>
        <w:pStyle w:val="BodyText"/>
      </w:pPr>
      <w:r w:rsidRPr="003651D9">
        <w:t>Appendix A text goes here.</w:t>
      </w:r>
    </w:p>
    <w:p w14:paraId="28A32BC5" w14:textId="77777777" w:rsidR="00EA4EA1" w:rsidRPr="003651D9" w:rsidRDefault="00EA4EA1" w:rsidP="00EF218E">
      <w:pPr>
        <w:pStyle w:val="AppendixHeading2"/>
        <w:numPr>
          <w:ilvl w:val="1"/>
          <w:numId w:val="20"/>
        </w:numPr>
        <w:rPr>
          <w:bCs/>
          <w:noProof w:val="0"/>
        </w:rPr>
      </w:pPr>
      <w:bookmarkStart w:id="404" w:name="_Toc345074733"/>
      <w:r w:rsidRPr="003651D9">
        <w:rPr>
          <w:bCs/>
          <w:noProof w:val="0"/>
        </w:rPr>
        <w:t>&lt;Add Title&gt;</w:t>
      </w:r>
      <w:bookmarkEnd w:id="404"/>
    </w:p>
    <w:p w14:paraId="16D2FF4F" w14:textId="77777777" w:rsidR="00EA4EA1" w:rsidRPr="003651D9" w:rsidRDefault="00EA4EA1" w:rsidP="00EA4EA1">
      <w:pPr>
        <w:pStyle w:val="BodyText"/>
      </w:pPr>
      <w:r w:rsidRPr="003651D9">
        <w:t>Appendix A.1 text goes here</w:t>
      </w:r>
    </w:p>
    <w:p w14:paraId="37992BE7" w14:textId="77777777" w:rsidR="00EA4EA1" w:rsidRPr="003651D9" w:rsidRDefault="00EA4EA1" w:rsidP="00EA4EA1">
      <w:pPr>
        <w:pStyle w:val="AppendixHeading1"/>
        <w:rPr>
          <w:noProof w:val="0"/>
        </w:rPr>
      </w:pPr>
      <w:bookmarkStart w:id="405" w:name="_Toc345074734"/>
      <w:r w:rsidRPr="003651D9">
        <w:rPr>
          <w:noProof w:val="0"/>
        </w:rPr>
        <w:t>Appendix B – &lt;Appendix B Title&gt;</w:t>
      </w:r>
      <w:bookmarkEnd w:id="405"/>
    </w:p>
    <w:p w14:paraId="0A360B39" w14:textId="77777777" w:rsidR="00EA4EA1" w:rsidRPr="003651D9" w:rsidRDefault="00EA4EA1" w:rsidP="00EA4EA1">
      <w:pPr>
        <w:pStyle w:val="BodyText"/>
      </w:pPr>
      <w:r w:rsidRPr="003651D9">
        <w:t>Appendix B text goes here.</w:t>
      </w:r>
    </w:p>
    <w:p w14:paraId="56593610" w14:textId="77777777" w:rsidR="00EA4EA1" w:rsidRPr="003651D9" w:rsidRDefault="00EA4EA1" w:rsidP="00EF218E">
      <w:pPr>
        <w:pStyle w:val="ColorfulList-Accent11"/>
        <w:numPr>
          <w:ilvl w:val="0"/>
          <w:numId w:val="18"/>
        </w:numPr>
        <w:spacing w:before="240" w:after="60"/>
        <w:rPr>
          <w:rFonts w:ascii="Arial" w:hAnsi="Arial"/>
          <w:b/>
          <w:bCs/>
          <w:vanish/>
          <w:sz w:val="28"/>
        </w:rPr>
      </w:pPr>
    </w:p>
    <w:p w14:paraId="377BF208" w14:textId="77777777" w:rsidR="00EA4EA1" w:rsidRPr="003651D9" w:rsidRDefault="00EA4EA1" w:rsidP="00EF218E">
      <w:pPr>
        <w:pStyle w:val="ColorfulList-Accent11"/>
        <w:numPr>
          <w:ilvl w:val="1"/>
          <w:numId w:val="18"/>
        </w:numPr>
        <w:spacing w:before="240" w:after="60"/>
        <w:rPr>
          <w:rFonts w:ascii="Arial" w:hAnsi="Arial"/>
          <w:b/>
          <w:bCs/>
          <w:vanish/>
          <w:sz w:val="28"/>
        </w:rPr>
      </w:pPr>
    </w:p>
    <w:p w14:paraId="2900FE2A" w14:textId="77777777" w:rsidR="00EA4EA1" w:rsidRPr="003651D9" w:rsidRDefault="00EA4EA1" w:rsidP="00EF218E">
      <w:pPr>
        <w:pStyle w:val="AppendixHeading2"/>
        <w:numPr>
          <w:ilvl w:val="1"/>
          <w:numId w:val="18"/>
        </w:numPr>
        <w:rPr>
          <w:bCs/>
          <w:noProof w:val="0"/>
        </w:rPr>
      </w:pPr>
      <w:bookmarkStart w:id="406" w:name="_Toc345074735"/>
      <w:r w:rsidRPr="003651D9">
        <w:rPr>
          <w:bCs/>
          <w:noProof w:val="0"/>
        </w:rPr>
        <w:t>&lt;Add Title&gt;</w:t>
      </w:r>
      <w:bookmarkEnd w:id="406"/>
    </w:p>
    <w:p w14:paraId="26236242" w14:textId="77777777" w:rsidR="00EA4EA1" w:rsidRPr="003651D9" w:rsidRDefault="00EA4EA1" w:rsidP="00EA4EA1">
      <w:pPr>
        <w:pStyle w:val="BodyText"/>
      </w:pPr>
      <w:r w:rsidRPr="003651D9">
        <w:t>Appendix B.1 text goes here.</w:t>
      </w:r>
    </w:p>
    <w:p w14:paraId="367D3F04" w14:textId="77777777" w:rsidR="00EA4EA1" w:rsidRPr="003651D9" w:rsidRDefault="00EA4EA1" w:rsidP="00EA4EA1">
      <w:pPr>
        <w:pStyle w:val="BodyText"/>
      </w:pPr>
    </w:p>
    <w:p w14:paraId="7DE74967" w14:textId="77777777" w:rsidR="00EA4EA1" w:rsidRPr="003651D9" w:rsidRDefault="00EA4EA1" w:rsidP="00EA4EA1">
      <w:pPr>
        <w:pStyle w:val="AppendixHeading1"/>
        <w:rPr>
          <w:noProof w:val="0"/>
        </w:rPr>
      </w:pPr>
      <w:bookmarkStart w:id="407" w:name="_Toc345074736"/>
      <w:r w:rsidRPr="003651D9">
        <w:rPr>
          <w:noProof w:val="0"/>
        </w:rPr>
        <w:t xml:space="preserve">Volume </w:t>
      </w:r>
      <w:r w:rsidR="001F2CF8" w:rsidRPr="003651D9">
        <w:rPr>
          <w:noProof w:val="0"/>
        </w:rPr>
        <w:t>3</w:t>
      </w:r>
      <w:r w:rsidRPr="003651D9">
        <w:rPr>
          <w:noProof w:val="0"/>
        </w:rPr>
        <w:t xml:space="preserve"> Namespace Additions</w:t>
      </w:r>
      <w:bookmarkEnd w:id="407"/>
    </w:p>
    <w:p w14:paraId="2CF7E32A"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3CD287B8"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73AD5FED" w14:textId="77777777" w:rsidR="00EA4EA1" w:rsidRPr="003651D9" w:rsidRDefault="00EA4EA1" w:rsidP="00EA4EA1">
      <w:pPr>
        <w:pStyle w:val="BodyText"/>
      </w:pPr>
    </w:p>
    <w:p w14:paraId="5D460F3E" w14:textId="77777777" w:rsidR="00EA4EA1" w:rsidRPr="003651D9" w:rsidRDefault="00EA4EA1" w:rsidP="00EA4EA1">
      <w:pPr>
        <w:pStyle w:val="BodyText"/>
      </w:pPr>
    </w:p>
    <w:p w14:paraId="63C39902" w14:textId="77777777" w:rsidR="009612F6" w:rsidRPr="003651D9" w:rsidRDefault="009612F6" w:rsidP="00630F33">
      <w:pPr>
        <w:pStyle w:val="BodyText"/>
        <w:rPr>
          <w:lang w:eastAsia="x-none"/>
        </w:rPr>
      </w:pPr>
    </w:p>
    <w:p w14:paraId="61D1D99C" w14:textId="77777777" w:rsidR="009612F6" w:rsidRPr="003651D9" w:rsidRDefault="009612F6" w:rsidP="00630F33">
      <w:pPr>
        <w:pStyle w:val="BodyText"/>
        <w:rPr>
          <w:lang w:eastAsia="x-none"/>
        </w:rPr>
      </w:pPr>
    </w:p>
    <w:p w14:paraId="4A96277D" w14:textId="77777777" w:rsidR="009612F6" w:rsidRPr="003651D9" w:rsidRDefault="009612F6" w:rsidP="00630F33">
      <w:pPr>
        <w:pStyle w:val="BodyText"/>
        <w:rPr>
          <w:lang w:eastAsia="x-none"/>
        </w:rPr>
      </w:pPr>
    </w:p>
    <w:p w14:paraId="7D75BCE0" w14:textId="77777777" w:rsidR="00993FF5" w:rsidRPr="003651D9" w:rsidRDefault="00D42ED8" w:rsidP="00993FF5">
      <w:pPr>
        <w:pStyle w:val="PartTitle"/>
      </w:pPr>
      <w:bookmarkStart w:id="408" w:name="_Toc345074737"/>
      <w:r w:rsidRPr="003651D9">
        <w:lastRenderedPageBreak/>
        <w:t>V</w:t>
      </w:r>
      <w:r w:rsidR="00993FF5" w:rsidRPr="003651D9">
        <w:t>olume 4 – National Extensions</w:t>
      </w:r>
      <w:bookmarkEnd w:id="408"/>
    </w:p>
    <w:p w14:paraId="28DBCEB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1397221F" w14:textId="77777777" w:rsidR="00C63D7E" w:rsidRPr="003651D9" w:rsidRDefault="00993FF5" w:rsidP="00BB76BC">
      <w:pPr>
        <w:pStyle w:val="AppendixHeading1"/>
        <w:rPr>
          <w:noProof w:val="0"/>
        </w:rPr>
      </w:pPr>
      <w:bookmarkStart w:id="409" w:name="_Toc345074738"/>
      <w:r w:rsidRPr="003651D9">
        <w:rPr>
          <w:noProof w:val="0"/>
        </w:rPr>
        <w:t xml:space="preserve">4 </w:t>
      </w:r>
      <w:r w:rsidR="00C63D7E" w:rsidRPr="003651D9">
        <w:rPr>
          <w:noProof w:val="0"/>
        </w:rPr>
        <w:t>National Extensions</w:t>
      </w:r>
      <w:bookmarkEnd w:id="409"/>
    </w:p>
    <w:p w14:paraId="2804C399" w14:textId="77777777" w:rsidR="00993FF5" w:rsidRPr="003651D9" w:rsidRDefault="00C63D7E" w:rsidP="00BB76BC">
      <w:pPr>
        <w:pStyle w:val="AppendixHeading2"/>
        <w:rPr>
          <w:noProof w:val="0"/>
        </w:rPr>
      </w:pPr>
      <w:bookmarkStart w:id="410" w:name="_Toc345074739"/>
      <w:r w:rsidRPr="003651D9">
        <w:rPr>
          <w:noProof w:val="0"/>
        </w:rPr>
        <w:t xml:space="preserve">4.I </w:t>
      </w:r>
      <w:r w:rsidR="00993FF5" w:rsidRPr="003651D9">
        <w:rPr>
          <w:noProof w:val="0"/>
        </w:rPr>
        <w:t>National Extensions for &lt;Country Name or IHE Organization&gt;</w:t>
      </w:r>
      <w:bookmarkEnd w:id="410"/>
    </w:p>
    <w:p w14:paraId="59D0913C"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31607DAB"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5DC1DEEA"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71919005"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784F07EC" w14:textId="77777777" w:rsidR="00C83F0F" w:rsidRPr="003651D9" w:rsidRDefault="00C83F0F" w:rsidP="00BB76BC">
      <w:pPr>
        <w:pStyle w:val="AppendixHeading3"/>
        <w:numPr>
          <w:ilvl w:val="0"/>
          <w:numId w:val="0"/>
        </w:numPr>
        <w:rPr>
          <w:noProof w:val="0"/>
        </w:rPr>
      </w:pPr>
      <w:bookmarkStart w:id="411" w:name="_Toc301176972"/>
      <w:bookmarkStart w:id="412" w:name="_Toc345074740"/>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411"/>
      <w:bookmarkEnd w:id="412"/>
    </w:p>
    <w:p w14:paraId="0AEFEF89"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31C5058E"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6E72E78F" w14:textId="77777777" w:rsidR="00C83F0F" w:rsidRPr="003651D9" w:rsidRDefault="00C83F0F" w:rsidP="00BB76BC">
      <w:pPr>
        <w:pStyle w:val="AppendixHeading3"/>
        <w:numPr>
          <w:ilvl w:val="0"/>
          <w:numId w:val="0"/>
        </w:numPr>
        <w:rPr>
          <w:noProof w:val="0"/>
        </w:rPr>
      </w:pPr>
      <w:bookmarkStart w:id="413" w:name="_Toc345074741"/>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413"/>
      <w:r w:rsidRPr="003651D9">
        <w:rPr>
          <w:noProof w:val="0"/>
        </w:rPr>
        <w:t xml:space="preserve"> </w:t>
      </w:r>
    </w:p>
    <w:p w14:paraId="492A4406" w14:textId="77777777" w:rsidR="00C83F0F" w:rsidRPr="003651D9" w:rsidRDefault="00B8586D" w:rsidP="00597DB2">
      <w:pPr>
        <w:pStyle w:val="AuthorInstructions"/>
      </w:pPr>
      <w:r w:rsidRPr="003651D9">
        <w:t>&lt;</w:t>
      </w:r>
      <w:r w:rsidR="007773C8" w:rsidRPr="003651D9">
        <w:t>A</w:t>
      </w:r>
      <w:r w:rsidRPr="003651D9">
        <w:t>dd info or tables&gt;</w:t>
      </w:r>
    </w:p>
    <w:p w14:paraId="75806362" w14:textId="77777777" w:rsidR="00C83F0F" w:rsidRPr="003651D9" w:rsidRDefault="00C83F0F" w:rsidP="00017E09">
      <w:pPr>
        <w:pStyle w:val="Heading4"/>
        <w:numPr>
          <w:ilvl w:val="0"/>
          <w:numId w:val="0"/>
        </w:numPr>
        <w:rPr>
          <w:noProof w:val="0"/>
        </w:rPr>
      </w:pPr>
      <w:bookmarkStart w:id="414" w:name="_Toc345074742"/>
      <w:r w:rsidRPr="003651D9">
        <w:rPr>
          <w:noProof w:val="0"/>
        </w:rPr>
        <w:t>4.</w:t>
      </w:r>
      <w:r w:rsidR="00C63D7E" w:rsidRPr="003651D9">
        <w:rPr>
          <w:noProof w:val="0"/>
        </w:rPr>
        <w:t>I.</w:t>
      </w:r>
      <w:r w:rsidRPr="003651D9">
        <w:rPr>
          <w:noProof w:val="0"/>
        </w:rPr>
        <w:t>2.1&lt;Profile Acronym&gt; &lt;Type of Change&gt;</w:t>
      </w:r>
      <w:bookmarkEnd w:id="414"/>
    </w:p>
    <w:p w14:paraId="59719233" w14:textId="77777777" w:rsidR="00C83F0F" w:rsidRPr="003651D9" w:rsidRDefault="00C83F0F" w:rsidP="00597DB2">
      <w:pPr>
        <w:pStyle w:val="AuthorInstructions"/>
      </w:pPr>
      <w:r w:rsidRPr="003651D9">
        <w:t>&lt;</w:t>
      </w:r>
      <w:r w:rsidR="007773C8" w:rsidRPr="003651D9">
        <w:t>A</w:t>
      </w:r>
      <w:r w:rsidRPr="003651D9">
        <w:t>dd info or tables&gt;</w:t>
      </w:r>
    </w:p>
    <w:p w14:paraId="75028212" w14:textId="77777777" w:rsidR="00C83F0F" w:rsidRPr="003651D9" w:rsidRDefault="00C83F0F" w:rsidP="00017E09">
      <w:pPr>
        <w:pStyle w:val="Heading4"/>
        <w:numPr>
          <w:ilvl w:val="0"/>
          <w:numId w:val="0"/>
        </w:numPr>
        <w:rPr>
          <w:noProof w:val="0"/>
        </w:rPr>
      </w:pPr>
      <w:bookmarkStart w:id="415" w:name="_Toc345074743"/>
      <w:r w:rsidRPr="003651D9">
        <w:rPr>
          <w:noProof w:val="0"/>
        </w:rPr>
        <w:t>4.</w:t>
      </w:r>
      <w:r w:rsidR="00C63D7E" w:rsidRPr="003651D9">
        <w:rPr>
          <w:noProof w:val="0"/>
        </w:rPr>
        <w:t>I.</w:t>
      </w:r>
      <w:r w:rsidRPr="003651D9">
        <w:rPr>
          <w:noProof w:val="0"/>
        </w:rPr>
        <w:t>2.2&lt;Profile Acronym&gt; &lt;Type of Change&gt;</w:t>
      </w:r>
      <w:bookmarkEnd w:id="415"/>
    </w:p>
    <w:p w14:paraId="7C44DAAE" w14:textId="77777777" w:rsidR="00B8586D" w:rsidRPr="003651D9" w:rsidRDefault="00C83F0F" w:rsidP="00BB76BC">
      <w:pPr>
        <w:pStyle w:val="AuthorInstructions"/>
      </w:pPr>
      <w:r w:rsidRPr="003651D9">
        <w:t>&lt;</w:t>
      </w:r>
      <w:r w:rsidR="007773C8" w:rsidRPr="003651D9">
        <w:t>A</w:t>
      </w:r>
      <w:r w:rsidRPr="003651D9">
        <w:t>dd info or tables&gt;</w:t>
      </w:r>
    </w:p>
    <w:p w14:paraId="78864602" w14:textId="77777777" w:rsidR="003579DA" w:rsidRPr="003651D9" w:rsidRDefault="00C63D7E" w:rsidP="003579DA">
      <w:pPr>
        <w:pStyle w:val="Heading1"/>
        <w:numPr>
          <w:ilvl w:val="0"/>
          <w:numId w:val="0"/>
        </w:numPr>
        <w:rPr>
          <w:noProof w:val="0"/>
        </w:rPr>
      </w:pPr>
      <w:bookmarkStart w:id="416" w:name="_Toc345074744"/>
      <w:r w:rsidRPr="003651D9">
        <w:rPr>
          <w:noProof w:val="0"/>
        </w:rPr>
        <w:lastRenderedPageBreak/>
        <w:t>4.I+1.1</w:t>
      </w:r>
      <w:r w:rsidR="003579DA" w:rsidRPr="003651D9">
        <w:rPr>
          <w:noProof w:val="0"/>
        </w:rPr>
        <w:t xml:space="preserve"> National Extensions for &lt;Country Name or IHE Organization&gt;</w:t>
      </w:r>
      <w:bookmarkEnd w:id="416"/>
    </w:p>
    <w:p w14:paraId="5238C438" w14:textId="77777777" w:rsidR="003579DA" w:rsidRPr="003651D9" w:rsidRDefault="003579DA" w:rsidP="00BB76BC">
      <w:pPr>
        <w:pStyle w:val="BodyText"/>
        <w:rPr>
          <w:i/>
        </w:rPr>
      </w:pPr>
      <w:r w:rsidRPr="003651D9">
        <w:rPr>
          <w:i/>
        </w:rPr>
        <w:t>&lt;Repeat (and increment) the section above as needed for additional National Extensions&gt;</w:t>
      </w:r>
    </w:p>
    <w:p w14:paraId="66CC7E2B"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Jones, Emma" w:date="2017-03-13T16:13:00Z" w:initials="JE">
    <w:p w14:paraId="091D79D4" w14:textId="495204FC" w:rsidR="0044526E" w:rsidRDefault="0044526E">
      <w:pPr>
        <w:pStyle w:val="CommentText"/>
      </w:pPr>
      <w:r>
        <w:rPr>
          <w:rStyle w:val="CommentReference"/>
        </w:rPr>
        <w:annotationRef/>
      </w:r>
      <w:r>
        <w:t xml:space="preserve">HPD based on activeDirector which supports individuals and organizations. </w:t>
      </w:r>
    </w:p>
  </w:comment>
  <w:comment w:id="250" w:author="Jones, Emma" w:date="2017-03-13T13:52:00Z" w:initials="JE">
    <w:p w14:paraId="58F0CB97" w14:textId="01DF1973" w:rsidR="00A71D47" w:rsidRDefault="00A71D47">
      <w:pPr>
        <w:pStyle w:val="CommentText"/>
      </w:pPr>
      <w:r>
        <w:rPr>
          <w:rStyle w:val="CommentReference"/>
        </w:rPr>
        <w:annotationRef/>
      </w:r>
      <w:r>
        <w:t>Need to confirm this URL</w:t>
      </w:r>
    </w:p>
  </w:comment>
  <w:comment w:id="256" w:author="Jones, Emma" w:date="2017-03-13T14:02:00Z" w:initials="JE">
    <w:p w14:paraId="7C04025B" w14:textId="0A921E2A" w:rsidR="00A71D47" w:rsidRDefault="00A71D47">
      <w:pPr>
        <w:pStyle w:val="CommentText"/>
      </w:pPr>
      <w:r>
        <w:rPr>
          <w:rStyle w:val="CommentReference"/>
        </w:rPr>
        <w:annotationRef/>
      </w:r>
      <w:r>
        <w:t>Need to confirm this URL</w:t>
      </w:r>
    </w:p>
  </w:comment>
  <w:comment w:id="260" w:author="Jones, Emma" w:date="2017-03-13T14:07:00Z" w:initials="JE">
    <w:p w14:paraId="3E635FDA" w14:textId="0AE1E537" w:rsidR="00A71D47" w:rsidRDefault="00A71D47">
      <w:pPr>
        <w:pStyle w:val="CommentText"/>
      </w:pPr>
      <w:r>
        <w:rPr>
          <w:rStyle w:val="CommentReference"/>
        </w:rPr>
        <w:annotationRef/>
      </w:r>
      <w:r>
        <w:t>Need to confirm this URL</w:t>
      </w:r>
    </w:p>
  </w:comment>
  <w:comment w:id="262" w:author="Jones, Emma" w:date="2017-03-13T14:08:00Z" w:initials="JE">
    <w:p w14:paraId="1EC2DB38" w14:textId="0ED36BE6" w:rsidR="00A71D47" w:rsidRDefault="00A71D47">
      <w:pPr>
        <w:pStyle w:val="CommentText"/>
      </w:pPr>
      <w:r>
        <w:rPr>
          <w:rStyle w:val="CommentReference"/>
        </w:rPr>
        <w:annotationRef/>
      </w:r>
      <w:r>
        <w:t>Need to confirm this URL</w:t>
      </w:r>
    </w:p>
  </w:comment>
  <w:comment w:id="271" w:author="Jones, Emma" w:date="2017-03-13T14:56:00Z" w:initials="JE">
    <w:p w14:paraId="307590CC" w14:textId="123F3D81" w:rsidR="00A71D47" w:rsidRDefault="00A71D47">
      <w:pPr>
        <w:pStyle w:val="CommentText"/>
      </w:pPr>
      <w:r>
        <w:rPr>
          <w:rStyle w:val="CommentReference"/>
        </w:rPr>
        <w:annotationRef/>
      </w:r>
      <w:r>
        <w:t>Need to confirm this url</w:t>
      </w:r>
    </w:p>
  </w:comment>
  <w:comment w:id="293" w:author="Jones, Emma" w:date="2017-03-13T15:27:00Z" w:initials="JE">
    <w:p w14:paraId="7FB50228" w14:textId="04B8DD3D" w:rsidR="000D048B" w:rsidRDefault="000D048B">
      <w:pPr>
        <w:pStyle w:val="CommentText"/>
      </w:pPr>
      <w:r>
        <w:rPr>
          <w:rStyle w:val="CommentReference"/>
        </w:rPr>
        <w:annotationRef/>
      </w:r>
      <w:r>
        <w:t>Need to add subscription to volume 3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1D79D4" w15:done="0"/>
  <w15:commentEx w15:paraId="58F0CB97" w15:done="0"/>
  <w15:commentEx w15:paraId="7C04025B" w15:done="0"/>
  <w15:commentEx w15:paraId="3E635FDA" w15:done="0"/>
  <w15:commentEx w15:paraId="1EC2DB38" w15:done="0"/>
  <w15:commentEx w15:paraId="307590CC" w15:done="0"/>
  <w15:commentEx w15:paraId="7FB5022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391A0" w14:textId="77777777" w:rsidR="008346E8" w:rsidRDefault="008346E8">
      <w:r>
        <w:separator/>
      </w:r>
    </w:p>
  </w:endnote>
  <w:endnote w:type="continuationSeparator" w:id="0">
    <w:p w14:paraId="6CC05151" w14:textId="77777777" w:rsidR="008346E8" w:rsidRDefault="0083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D37A" w14:textId="77777777" w:rsidR="00A71D47" w:rsidRDefault="00A71D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BE508" w14:textId="77777777" w:rsidR="00A71D47" w:rsidRDefault="00A71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1A28A" w14:textId="77777777" w:rsidR="00A71D47" w:rsidRDefault="00A71D47">
    <w:pPr>
      <w:pStyle w:val="Footer"/>
      <w:ind w:right="360"/>
    </w:pPr>
    <w:r>
      <w:t>__________________________________________________________________________</w:t>
    </w:r>
  </w:p>
  <w:p w14:paraId="66557C92" w14:textId="3A3792F5" w:rsidR="00A71D47" w:rsidRDefault="00A71D47" w:rsidP="00597DB2">
    <w:pPr>
      <w:pStyle w:val="Footer"/>
      <w:ind w:right="360"/>
      <w:rPr>
        <w:sz w:val="20"/>
      </w:rPr>
    </w:pPr>
    <w:bookmarkStart w:id="41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B6D6C">
      <w:rPr>
        <w:rStyle w:val="PageNumber"/>
        <w:noProof/>
        <w:sz w:val="20"/>
      </w:rPr>
      <w:t>69</w:t>
    </w:r>
    <w:r w:rsidRPr="00597DB2">
      <w:rPr>
        <w:rStyle w:val="PageNumber"/>
        <w:sz w:val="20"/>
      </w:rPr>
      <w:fldChar w:fldCharType="end"/>
    </w:r>
    <w:r>
      <w:rPr>
        <w:sz w:val="20"/>
      </w:rPr>
      <w:tab/>
      <w:t xml:space="preserve">                       Copyright © 20xx: IHE International, Inc.</w:t>
    </w:r>
    <w:bookmarkEnd w:id="417"/>
  </w:p>
  <w:p w14:paraId="7898D137" w14:textId="77777777" w:rsidR="00A71D47" w:rsidRDefault="00A71D4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E573" w14:textId="77777777" w:rsidR="00A71D47" w:rsidRDefault="00A71D4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44A39" w14:textId="77777777" w:rsidR="008346E8" w:rsidRDefault="008346E8">
      <w:r>
        <w:separator/>
      </w:r>
    </w:p>
  </w:footnote>
  <w:footnote w:type="continuationSeparator" w:id="0">
    <w:p w14:paraId="790127CB" w14:textId="77777777" w:rsidR="008346E8" w:rsidRDefault="008346E8">
      <w:r>
        <w:continuationSeparator/>
      </w:r>
    </w:p>
  </w:footnote>
  <w:footnote w:id="1">
    <w:p w14:paraId="0E7CB059" w14:textId="77777777" w:rsidR="007F7200" w:rsidRDefault="007F7200" w:rsidP="007F7200">
      <w:pPr>
        <w:pStyle w:val="FootnoteText"/>
        <w:rPr>
          <w:ins w:id="21" w:author="Jones, Emma" w:date="2017-03-14T13:09:00Z"/>
        </w:rPr>
      </w:pPr>
      <w:ins w:id="22" w:author="Jones, Emma" w:date="2017-03-14T13:09:00Z">
        <w:r>
          <w:rPr>
            <w:rStyle w:val="FootnoteReference"/>
          </w:rPr>
          <w:footnoteRef/>
        </w:r>
        <w:r>
          <w:t xml:space="preserve"> FHIR </w:t>
        </w:r>
        <w:r w:rsidRPr="00A51193">
          <w:t xml:space="preserve">is </w:t>
        </w:r>
        <w:r>
          <w:t>a</w:t>
        </w:r>
        <w:r w:rsidRPr="00A51193">
          <w:t xml:space="preserve"> registered trademark of Health Level Seven International.</w:t>
        </w:r>
      </w:ins>
    </w:p>
  </w:footnote>
  <w:footnote w:id="2">
    <w:p w14:paraId="2C1CB624" w14:textId="77777777" w:rsidR="00997A85" w:rsidRDefault="00997A85" w:rsidP="00997A85">
      <w:pPr>
        <w:pStyle w:val="FootnoteText"/>
        <w:rPr>
          <w:ins w:id="89" w:author="Jones, Emma" w:date="2017-03-13T18:35:00Z"/>
        </w:rPr>
      </w:pPr>
      <w:ins w:id="90" w:author="Jones, Emma" w:date="2017-03-13T18:35:00Z">
        <w:r>
          <w:rPr>
            <w:rStyle w:val="FootnoteReference"/>
          </w:rPr>
          <w:footnoteRef/>
        </w:r>
        <w:r>
          <w:t xml:space="preserve"> Retrieved March 13, 2017 from </w:t>
        </w:r>
        <w:r>
          <w:fldChar w:fldCharType="begin"/>
        </w:r>
        <w:r>
          <w:instrText xml:space="preserve"> HYPERLINK "</w:instrText>
        </w:r>
        <w:r w:rsidRPr="00997A85">
          <w:instrText>http://ihe.net/uploadedFiles/Documents/ITI/IHE_ITI_Suppl_HPD.pdf</w:instrText>
        </w:r>
        <w:r>
          <w:instrText xml:space="preserve">" </w:instrText>
        </w:r>
        <w:r>
          <w:fldChar w:fldCharType="separate"/>
        </w:r>
        <w:r w:rsidRPr="002B10F9">
          <w:rPr>
            <w:rStyle w:val="Hyperlink"/>
          </w:rPr>
          <w:t>http://ihe.net/uploadedFiles/Documents/ITI/IHE_ITI_Suppl_HPD.pdf</w:t>
        </w:r>
        <w:r>
          <w:fldChar w:fldCharType="end"/>
        </w:r>
        <w:r>
          <w:t xml:space="preserve"> </w:t>
        </w:r>
      </w:ins>
    </w:p>
  </w:footnote>
  <w:footnote w:id="3">
    <w:p w14:paraId="09E76066" w14:textId="77777777" w:rsidR="00A71D47" w:rsidRDefault="00A71D47">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4">
    <w:p w14:paraId="0C69D989" w14:textId="77777777" w:rsidR="00A71D47" w:rsidRDefault="00A71D47">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5">
    <w:p w14:paraId="53CB2440" w14:textId="57B87BFC" w:rsidR="00A71D47" w:rsidDel="00014E64" w:rsidRDefault="00A71D47">
      <w:pPr>
        <w:pStyle w:val="FootnoteText"/>
        <w:rPr>
          <w:del w:id="142" w:author="Jones, Emma" w:date="2017-03-14T11:36:00Z"/>
        </w:rPr>
      </w:pPr>
      <w:r>
        <w:rPr>
          <w:rStyle w:val="FootnoteReference"/>
        </w:rPr>
        <w:footnoteRef/>
      </w:r>
      <w:r>
        <w:t xml:space="preserve"> Retrieved 12/05/2016 from </w:t>
      </w:r>
      <w:ins w:id="143" w:author="Jones, Emma" w:date="2017-03-14T11:36:00Z">
        <w:r w:rsidR="00014E64" w:rsidRPr="00014E64">
          <w:t>http://www.hl7.org/Special/committees/patientcare/index.cfm</w:t>
        </w:r>
      </w:ins>
      <w:del w:id="144" w:author="Jones, Emma" w:date="2017-03-14T11:36:00Z">
        <w:r w:rsidRPr="008B7794" w:rsidDel="00014E64">
          <w:delText>http://wiki.hl7.org/index.php?title=Care_Coordination_Capabilities#Care_Team_Capability_Set</w:delText>
        </w:r>
      </w:del>
    </w:p>
    <w:p w14:paraId="333A9008" w14:textId="77777777" w:rsidR="00A71D47" w:rsidRDefault="00A71D47">
      <w:pPr>
        <w:pStyle w:val="FootnoteText"/>
      </w:pPr>
    </w:p>
  </w:footnote>
  <w:footnote w:id="6">
    <w:p w14:paraId="68B44225" w14:textId="45B6A360" w:rsidR="00A71D47" w:rsidRDefault="00A71D47">
      <w:pPr>
        <w:pStyle w:val="FootnoteText"/>
      </w:pPr>
      <w:r>
        <w:rPr>
          <w:rStyle w:val="FootnoteReference"/>
        </w:rPr>
        <w:footnoteRef/>
      </w:r>
      <w:r>
        <w:t xml:space="preserve"> Need to add footnote </w:t>
      </w:r>
      <w:r w:rsidRPr="00C07193">
        <w:t>http://wiki.hl7.org/index.php?title=Care_Plan_Project_-_PCWG#Care_Team_Definition_Project</w:t>
      </w:r>
    </w:p>
  </w:footnote>
  <w:footnote w:id="7">
    <w:p w14:paraId="665A6AF8" w14:textId="0AA66B53" w:rsidR="00A71D47" w:rsidRDefault="00A71D47">
      <w:pPr>
        <w:pStyle w:val="FootnoteText"/>
      </w:pPr>
      <w:r>
        <w:rPr>
          <w:rStyle w:val="FootnoteReference"/>
        </w:rPr>
        <w:footnoteRef/>
      </w:r>
      <w:r>
        <w:t xml:space="preserve"> Need to add footnote </w:t>
      </w:r>
      <w:r w:rsidRPr="00C07193">
        <w:t>http://wiki.hl7.org/index.php?title=Care_Plan_Project_-_PCWG#Care_Team_Definition_Project</w:t>
      </w:r>
    </w:p>
  </w:footnote>
  <w:footnote w:id="8">
    <w:p w14:paraId="35C68AA7" w14:textId="401B31C6" w:rsidR="00A71D47" w:rsidRDefault="00A71D47">
      <w:pPr>
        <w:pStyle w:val="FootnoteText"/>
      </w:pPr>
      <w:r>
        <w:rPr>
          <w:rStyle w:val="FootnoteReference"/>
        </w:rPr>
        <w:footnoteRef/>
      </w:r>
      <w:r>
        <w:t xml:space="preserve"> Need to add footNote</w:t>
      </w:r>
      <w:r w:rsidRPr="00C07193">
        <w:t>http://wiki.hl7.org/index.php?title=Care_Plan_Project_-_PCWG#Care_Team_Definition_Project</w:t>
      </w:r>
    </w:p>
  </w:footnote>
  <w:footnote w:id="9">
    <w:p w14:paraId="1CC20B5A" w14:textId="2D7013A3" w:rsidR="00A71D47" w:rsidRDefault="00A71D47">
      <w:pPr>
        <w:pStyle w:val="FootnoteText"/>
      </w:pPr>
      <w:r>
        <w:rPr>
          <w:rStyle w:val="FootnoteReference"/>
        </w:rPr>
        <w:footnoteRef/>
      </w:r>
      <w:r>
        <w:t xml:space="preserve"> Need to add footnote </w:t>
      </w:r>
      <w:r w:rsidRPr="00C07193">
        <w:t>http://wiki.hl7.org/index.php?title=Care_Plan_Project_-_PCWG#Care_Team_Definition_Project</w:t>
      </w:r>
    </w:p>
  </w:footnote>
  <w:footnote w:id="10">
    <w:p w14:paraId="5B3A37A3" w14:textId="18465F78" w:rsidR="00A71D47" w:rsidRDefault="00A71D47">
      <w:pPr>
        <w:pStyle w:val="FootnoteText"/>
      </w:pPr>
      <w:r>
        <w:rPr>
          <w:rStyle w:val="FootnoteReference"/>
        </w:rPr>
        <w:footnoteRef/>
      </w:r>
      <w:r>
        <w:t xml:space="preserve"> Retrieved 03/01/2017 from </w:t>
      </w:r>
      <w:r w:rsidRPr="00C07193">
        <w:t>http://wiki.hl7.org/index.php?title=Care_Plan_Project_-_PCWG#Care_Team_Definition_Project</w:t>
      </w:r>
    </w:p>
  </w:footnote>
  <w:footnote w:id="11">
    <w:p w14:paraId="63754E0A" w14:textId="77777777" w:rsidR="00A71D47" w:rsidRDefault="00A71D47">
      <w:pPr>
        <w:pStyle w:val="FootnoteText"/>
      </w:pPr>
      <w:r>
        <w:rPr>
          <w:rStyle w:val="FootnoteReference"/>
        </w:rPr>
        <w:footnoteRef/>
      </w:r>
      <w:r>
        <w:t xml:space="preserve"> Retrieved 12/15/2016 from </w:t>
      </w:r>
      <w:r w:rsidRPr="0096685B">
        <w:t>https://www.merriam-webster.com/dictionary/utilization%20review</w:t>
      </w:r>
    </w:p>
    <w:p w14:paraId="263FD011" w14:textId="77777777" w:rsidR="00A71D47" w:rsidRDefault="00A71D47">
      <w:pPr>
        <w:pStyle w:val="FootnoteText"/>
      </w:pPr>
    </w:p>
  </w:footnote>
  <w:footnote w:id="12">
    <w:p w14:paraId="791DEE5E" w14:textId="77777777" w:rsidR="00A71D47" w:rsidRDefault="00A71D47" w:rsidP="00C40D59">
      <w:pPr>
        <w:pStyle w:val="FootnoteText"/>
      </w:pPr>
      <w:r>
        <w:rPr>
          <w:rStyle w:val="FootnoteReference"/>
        </w:rPr>
        <w:footnoteRef/>
      </w:r>
      <w:r>
        <w:t xml:space="preserve"> FHIR </w:t>
      </w:r>
      <w:r w:rsidRPr="00A51193">
        <w:t>is the registered trademark of Health Level Seven International.</w:t>
      </w:r>
    </w:p>
  </w:footnote>
  <w:footnote w:id="13">
    <w:p w14:paraId="0C4E9652" w14:textId="77777777" w:rsidR="00A71D47" w:rsidRDefault="00A71D47">
      <w:pPr>
        <w:pStyle w:val="FootnoteText"/>
      </w:pPr>
      <w:r>
        <w:rPr>
          <w:rStyle w:val="FootnoteReference"/>
        </w:rPr>
        <w:footnoteRef/>
      </w:r>
      <w:r>
        <w:t xml:space="preserve"> Retrieved February 8, 2017 from </w:t>
      </w:r>
      <w:r w:rsidRPr="00054D02">
        <w:t>http://www.hl7.org/Special/committees/patientcare/index.cfm</w:t>
      </w:r>
    </w:p>
  </w:footnote>
  <w:footnote w:id="14">
    <w:p w14:paraId="3DE9792B" w14:textId="77777777" w:rsidR="00A71D47" w:rsidRPr="00BF5E62" w:rsidRDefault="00A71D47" w:rsidP="007A6593">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15">
    <w:p w14:paraId="40DA34FF" w14:textId="77777777" w:rsidR="00A71D47" w:rsidRDefault="00A71D47" w:rsidP="0065505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6">
    <w:p w14:paraId="0E2FF454" w14:textId="77777777" w:rsidR="00A71D47" w:rsidRDefault="00A71D47" w:rsidP="00D15707">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 w:history="1">
        <w:r w:rsidRPr="00C9090A">
          <w:rPr>
            <w:rStyle w:val="Hyperlink"/>
          </w:rPr>
          <w:t>https://www.healthit.gov/policy-researchers-implementers/meaningful-use-regulations</w:t>
        </w:r>
      </w:hyperlink>
      <w:r>
        <w:t xml:space="preserve"> </w:t>
      </w:r>
    </w:p>
  </w:footnote>
  <w:footnote w:id="17">
    <w:p w14:paraId="60BCFE40" w14:textId="77777777" w:rsidR="00A71D47" w:rsidRDefault="00A71D47" w:rsidP="00D1570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2" w:history="1">
        <w:r w:rsidRPr="00C9090A">
          <w:rPr>
            <w:rStyle w:val="Hyperlink"/>
          </w:rPr>
          <w:t>https://www.healthit.gov/sites/default/files/hie-interoperability/nationwide-interoperability-roadmap-final-version-1.0.pdf</w:t>
        </w:r>
      </w:hyperlink>
      <w:r>
        <w:t xml:space="preserve"> </w:t>
      </w:r>
    </w:p>
  </w:footnote>
  <w:footnote w:id="18">
    <w:p w14:paraId="4D72BEE2" w14:textId="77777777" w:rsidR="00A71D47" w:rsidRDefault="00A71D47">
      <w:pPr>
        <w:pStyle w:val="FootnoteText"/>
      </w:pPr>
      <w:r>
        <w:rPr>
          <w:rStyle w:val="FootnoteReference"/>
        </w:rPr>
        <w:footnoteRef/>
      </w:r>
      <w:r>
        <w:t xml:space="preserve"> Need to add </w:t>
      </w:r>
    </w:p>
  </w:footnote>
  <w:footnote w:id="19">
    <w:p w14:paraId="4611B194" w14:textId="77777777" w:rsidR="00A71D47" w:rsidRDefault="00A71D47" w:rsidP="002E6F79">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ECBE" w14:textId="77777777" w:rsidR="00A71D47" w:rsidRDefault="00A71D47">
    <w:pPr>
      <w:pStyle w:val="Header"/>
    </w:pPr>
    <w:r>
      <w:t>IHE &lt;Domain Name&gt; Technical Framework Supplement – &lt;Profile Name (Profile Acronym)&gt;</w:t>
    </w:r>
    <w:r>
      <w:br/>
      <w:t>______________________________________________________________________________</w:t>
    </w:r>
  </w:p>
  <w:p w14:paraId="2739FFBB" w14:textId="77777777" w:rsidR="00A71D47" w:rsidRDefault="00A71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6A2344"/>
    <w:multiLevelType w:val="hybridMultilevel"/>
    <w:tmpl w:val="EA6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4A5DE6"/>
    <w:multiLevelType w:val="hybridMultilevel"/>
    <w:tmpl w:val="9F5045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100FF"/>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A27CE"/>
    <w:multiLevelType w:val="hybridMultilevel"/>
    <w:tmpl w:val="4CD2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F7120"/>
    <w:multiLevelType w:val="hybridMultilevel"/>
    <w:tmpl w:val="5784D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FB010B5"/>
    <w:multiLevelType w:val="hybridMultilevel"/>
    <w:tmpl w:val="407E83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03B713F"/>
    <w:multiLevelType w:val="hybridMultilevel"/>
    <w:tmpl w:val="9FF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46267"/>
    <w:multiLevelType w:val="hybridMultilevel"/>
    <w:tmpl w:val="FD32F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6"/>
  </w:num>
  <w:num w:numId="13">
    <w:abstractNumId w:val="18"/>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19"/>
  </w:num>
  <w:num w:numId="16">
    <w:abstractNumId w:val="21"/>
  </w:num>
  <w:num w:numId="17">
    <w:abstractNumId w:val="23"/>
  </w:num>
  <w:num w:numId="18">
    <w:abstractNumId w:val="20"/>
  </w:num>
  <w:num w:numId="19">
    <w:abstractNumId w:val="20"/>
  </w:num>
  <w:num w:numId="20">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2"/>
  </w:num>
  <w:num w:numId="23">
    <w:abstractNumId w:val="24"/>
  </w:num>
  <w:num w:numId="24">
    <w:abstractNumId w:val="25"/>
  </w:num>
  <w:num w:numId="25">
    <w:abstractNumId w:val="11"/>
  </w:num>
  <w:num w:numId="26">
    <w:abstractNumId w:val="15"/>
  </w:num>
  <w:num w:numId="27">
    <w:abstractNumId w:val="3"/>
    <w:lvlOverride w:ilvl="0">
      <w:startOverride w:val="1"/>
    </w:lvlOverride>
  </w:num>
  <w:num w:numId="28">
    <w:abstractNumId w:val="12"/>
  </w:num>
  <w:num w:numId="29">
    <w:abstractNumId w:val="16"/>
  </w:num>
  <w:num w:numId="30">
    <w:abstractNumId w:val="1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4456"/>
    <w:rsid w:val="0000508F"/>
    <w:rsid w:val="000121FB"/>
    <w:rsid w:val="000125FF"/>
    <w:rsid w:val="00014E64"/>
    <w:rsid w:val="00017E09"/>
    <w:rsid w:val="000203DF"/>
    <w:rsid w:val="00024BCD"/>
    <w:rsid w:val="0003589A"/>
    <w:rsid w:val="00036347"/>
    <w:rsid w:val="00037718"/>
    <w:rsid w:val="0004144C"/>
    <w:rsid w:val="000470A5"/>
    <w:rsid w:val="000514E1"/>
    <w:rsid w:val="00054D02"/>
    <w:rsid w:val="0005577A"/>
    <w:rsid w:val="0005720B"/>
    <w:rsid w:val="000601D4"/>
    <w:rsid w:val="00060D78"/>
    <w:rsid w:val="00060EA1"/>
    <w:rsid w:val="000622EE"/>
    <w:rsid w:val="00070847"/>
    <w:rsid w:val="000717A7"/>
    <w:rsid w:val="000752A6"/>
    <w:rsid w:val="00077324"/>
    <w:rsid w:val="00077EA0"/>
    <w:rsid w:val="000807AC"/>
    <w:rsid w:val="00082F2B"/>
    <w:rsid w:val="00083C0E"/>
    <w:rsid w:val="00087187"/>
    <w:rsid w:val="00092469"/>
    <w:rsid w:val="00094061"/>
    <w:rsid w:val="00096B0A"/>
    <w:rsid w:val="000B30FF"/>
    <w:rsid w:val="000B4780"/>
    <w:rsid w:val="000B699D"/>
    <w:rsid w:val="000C12EF"/>
    <w:rsid w:val="000C18A2"/>
    <w:rsid w:val="000C3556"/>
    <w:rsid w:val="000C5467"/>
    <w:rsid w:val="000C6658"/>
    <w:rsid w:val="000D048B"/>
    <w:rsid w:val="000D2487"/>
    <w:rsid w:val="000D6321"/>
    <w:rsid w:val="000D6F01"/>
    <w:rsid w:val="000D711C"/>
    <w:rsid w:val="000E06C5"/>
    <w:rsid w:val="000E51AE"/>
    <w:rsid w:val="000E7A55"/>
    <w:rsid w:val="000F13F5"/>
    <w:rsid w:val="000F143C"/>
    <w:rsid w:val="000F613A"/>
    <w:rsid w:val="000F6D26"/>
    <w:rsid w:val="00104BE6"/>
    <w:rsid w:val="001055CB"/>
    <w:rsid w:val="00110718"/>
    <w:rsid w:val="001115F5"/>
    <w:rsid w:val="00111CBC"/>
    <w:rsid w:val="001134EB"/>
    <w:rsid w:val="00114040"/>
    <w:rsid w:val="00115142"/>
    <w:rsid w:val="00115A0F"/>
    <w:rsid w:val="00116F69"/>
    <w:rsid w:val="00117DD7"/>
    <w:rsid w:val="00123FD5"/>
    <w:rsid w:val="001253AA"/>
    <w:rsid w:val="00125F42"/>
    <w:rsid w:val="001263B9"/>
    <w:rsid w:val="00126A38"/>
    <w:rsid w:val="001372BE"/>
    <w:rsid w:val="0014275F"/>
    <w:rsid w:val="001439BB"/>
    <w:rsid w:val="001453CC"/>
    <w:rsid w:val="0014564B"/>
    <w:rsid w:val="0014651F"/>
    <w:rsid w:val="00147A61"/>
    <w:rsid w:val="00147F29"/>
    <w:rsid w:val="00150B3C"/>
    <w:rsid w:val="00151834"/>
    <w:rsid w:val="00154B7B"/>
    <w:rsid w:val="001558DD"/>
    <w:rsid w:val="001579E7"/>
    <w:rsid w:val="001606A7"/>
    <w:rsid w:val="00161CE8"/>
    <w:rsid w:val="001622E4"/>
    <w:rsid w:val="0016666C"/>
    <w:rsid w:val="00166888"/>
    <w:rsid w:val="00167B95"/>
    <w:rsid w:val="00167DB7"/>
    <w:rsid w:val="00170ED0"/>
    <w:rsid w:val="001724EB"/>
    <w:rsid w:val="0017698E"/>
    <w:rsid w:val="001814BF"/>
    <w:rsid w:val="001825CD"/>
    <w:rsid w:val="001827A0"/>
    <w:rsid w:val="001853DE"/>
    <w:rsid w:val="00186DAB"/>
    <w:rsid w:val="00187E92"/>
    <w:rsid w:val="001946F4"/>
    <w:rsid w:val="00195493"/>
    <w:rsid w:val="00195D30"/>
    <w:rsid w:val="001A7247"/>
    <w:rsid w:val="001A7C4C"/>
    <w:rsid w:val="001B2B50"/>
    <w:rsid w:val="001B463C"/>
    <w:rsid w:val="001C07DB"/>
    <w:rsid w:val="001C2F03"/>
    <w:rsid w:val="001D0E6D"/>
    <w:rsid w:val="001D1619"/>
    <w:rsid w:val="001D640F"/>
    <w:rsid w:val="001D6BB3"/>
    <w:rsid w:val="001E206E"/>
    <w:rsid w:val="001E2E9E"/>
    <w:rsid w:val="001E615F"/>
    <w:rsid w:val="001E62C3"/>
    <w:rsid w:val="001F2CF8"/>
    <w:rsid w:val="001F43FB"/>
    <w:rsid w:val="001F6755"/>
    <w:rsid w:val="001F68C9"/>
    <w:rsid w:val="001F787E"/>
    <w:rsid w:val="001F7A35"/>
    <w:rsid w:val="00202AC6"/>
    <w:rsid w:val="002040DD"/>
    <w:rsid w:val="0020453A"/>
    <w:rsid w:val="00207571"/>
    <w:rsid w:val="00207816"/>
    <w:rsid w:val="00207868"/>
    <w:rsid w:val="00216639"/>
    <w:rsid w:val="002173E6"/>
    <w:rsid w:val="00221AC2"/>
    <w:rsid w:val="0022261E"/>
    <w:rsid w:val="0022352C"/>
    <w:rsid w:val="002322FF"/>
    <w:rsid w:val="00234BE4"/>
    <w:rsid w:val="0023732B"/>
    <w:rsid w:val="00250A37"/>
    <w:rsid w:val="00254856"/>
    <w:rsid w:val="00255462"/>
    <w:rsid w:val="00255821"/>
    <w:rsid w:val="00256665"/>
    <w:rsid w:val="0026106A"/>
    <w:rsid w:val="00262A3B"/>
    <w:rsid w:val="002657E0"/>
    <w:rsid w:val="002670D2"/>
    <w:rsid w:val="00270EBB"/>
    <w:rsid w:val="002711CC"/>
    <w:rsid w:val="00271848"/>
    <w:rsid w:val="00272440"/>
    <w:rsid w:val="002756A6"/>
    <w:rsid w:val="00286433"/>
    <w:rsid w:val="002869E8"/>
    <w:rsid w:val="00291725"/>
    <w:rsid w:val="00293815"/>
    <w:rsid w:val="00293CF1"/>
    <w:rsid w:val="002A4C2E"/>
    <w:rsid w:val="002B2472"/>
    <w:rsid w:val="002B43C4"/>
    <w:rsid w:val="002B4844"/>
    <w:rsid w:val="002C6E50"/>
    <w:rsid w:val="002D5B69"/>
    <w:rsid w:val="002E6CDD"/>
    <w:rsid w:val="002E6F79"/>
    <w:rsid w:val="002F051F"/>
    <w:rsid w:val="002F076A"/>
    <w:rsid w:val="00303E20"/>
    <w:rsid w:val="00313EFF"/>
    <w:rsid w:val="00316247"/>
    <w:rsid w:val="00316A5E"/>
    <w:rsid w:val="0032060B"/>
    <w:rsid w:val="00323461"/>
    <w:rsid w:val="0032600B"/>
    <w:rsid w:val="0033418C"/>
    <w:rsid w:val="00335554"/>
    <w:rsid w:val="003375BB"/>
    <w:rsid w:val="00340176"/>
    <w:rsid w:val="003432DC"/>
    <w:rsid w:val="00346314"/>
    <w:rsid w:val="0034641B"/>
    <w:rsid w:val="00346BB8"/>
    <w:rsid w:val="00352784"/>
    <w:rsid w:val="003556F3"/>
    <w:rsid w:val="003577C8"/>
    <w:rsid w:val="003579DA"/>
    <w:rsid w:val="003601D3"/>
    <w:rsid w:val="003602DC"/>
    <w:rsid w:val="00361F12"/>
    <w:rsid w:val="00363069"/>
    <w:rsid w:val="003651D9"/>
    <w:rsid w:val="00366FA0"/>
    <w:rsid w:val="003675EE"/>
    <w:rsid w:val="00370B52"/>
    <w:rsid w:val="00374B3E"/>
    <w:rsid w:val="0038429E"/>
    <w:rsid w:val="003904A0"/>
    <w:rsid w:val="00390AD8"/>
    <w:rsid w:val="00391C97"/>
    <w:rsid w:val="003921A0"/>
    <w:rsid w:val="003A09FE"/>
    <w:rsid w:val="003B2A2B"/>
    <w:rsid w:val="003B40CC"/>
    <w:rsid w:val="003B70A2"/>
    <w:rsid w:val="003D19E0"/>
    <w:rsid w:val="003D24EE"/>
    <w:rsid w:val="003D5A68"/>
    <w:rsid w:val="003E0067"/>
    <w:rsid w:val="003E4140"/>
    <w:rsid w:val="003E5A69"/>
    <w:rsid w:val="003E5C68"/>
    <w:rsid w:val="003F0805"/>
    <w:rsid w:val="003F252B"/>
    <w:rsid w:val="003F3E4A"/>
    <w:rsid w:val="003F6CC7"/>
    <w:rsid w:val="003F7141"/>
    <w:rsid w:val="004028E2"/>
    <w:rsid w:val="004046B6"/>
    <w:rsid w:val="0040664C"/>
    <w:rsid w:val="004070FB"/>
    <w:rsid w:val="00410D6B"/>
    <w:rsid w:val="00412649"/>
    <w:rsid w:val="00415432"/>
    <w:rsid w:val="00417A70"/>
    <w:rsid w:val="004225C9"/>
    <w:rsid w:val="00424AFD"/>
    <w:rsid w:val="00431EE4"/>
    <w:rsid w:val="0043514A"/>
    <w:rsid w:val="00436599"/>
    <w:rsid w:val="004424C6"/>
    <w:rsid w:val="0044310A"/>
    <w:rsid w:val="00444100"/>
    <w:rsid w:val="00444B7A"/>
    <w:rsid w:val="00444CFC"/>
    <w:rsid w:val="0044526E"/>
    <w:rsid w:val="00445D2F"/>
    <w:rsid w:val="00447451"/>
    <w:rsid w:val="004541CC"/>
    <w:rsid w:val="004559D0"/>
    <w:rsid w:val="00457DDC"/>
    <w:rsid w:val="00461A12"/>
    <w:rsid w:val="00462780"/>
    <w:rsid w:val="00462D8E"/>
    <w:rsid w:val="004651FC"/>
    <w:rsid w:val="00472402"/>
    <w:rsid w:val="004807FB"/>
    <w:rsid w:val="004809A3"/>
    <w:rsid w:val="004818E8"/>
    <w:rsid w:val="00482DC2"/>
    <w:rsid w:val="004845CE"/>
    <w:rsid w:val="004871B1"/>
    <w:rsid w:val="00492C60"/>
    <w:rsid w:val="00496186"/>
    <w:rsid w:val="004A5B0B"/>
    <w:rsid w:val="004A6ADB"/>
    <w:rsid w:val="004A7D5B"/>
    <w:rsid w:val="004B14AA"/>
    <w:rsid w:val="004B387F"/>
    <w:rsid w:val="004B4EF3"/>
    <w:rsid w:val="004B576F"/>
    <w:rsid w:val="004B7094"/>
    <w:rsid w:val="004C10B4"/>
    <w:rsid w:val="004D0873"/>
    <w:rsid w:val="004D68CC"/>
    <w:rsid w:val="004D69C3"/>
    <w:rsid w:val="004D6C45"/>
    <w:rsid w:val="004D75EE"/>
    <w:rsid w:val="004F1713"/>
    <w:rsid w:val="004F5211"/>
    <w:rsid w:val="004F7C05"/>
    <w:rsid w:val="00503AE1"/>
    <w:rsid w:val="0050674C"/>
    <w:rsid w:val="00506C22"/>
    <w:rsid w:val="00510062"/>
    <w:rsid w:val="00513057"/>
    <w:rsid w:val="00516D6D"/>
    <w:rsid w:val="00522681"/>
    <w:rsid w:val="00522F40"/>
    <w:rsid w:val="00523C5F"/>
    <w:rsid w:val="00527CD6"/>
    <w:rsid w:val="005339EE"/>
    <w:rsid w:val="005340AC"/>
    <w:rsid w:val="0053467B"/>
    <w:rsid w:val="005360E4"/>
    <w:rsid w:val="0054012F"/>
    <w:rsid w:val="005410F9"/>
    <w:rsid w:val="005416D9"/>
    <w:rsid w:val="00543FFB"/>
    <w:rsid w:val="0054524C"/>
    <w:rsid w:val="00556505"/>
    <w:rsid w:val="00556E6C"/>
    <w:rsid w:val="00562839"/>
    <w:rsid w:val="00562921"/>
    <w:rsid w:val="005637F8"/>
    <w:rsid w:val="005672A9"/>
    <w:rsid w:val="00570979"/>
    <w:rsid w:val="00570B52"/>
    <w:rsid w:val="00572031"/>
    <w:rsid w:val="00573102"/>
    <w:rsid w:val="00580E19"/>
    <w:rsid w:val="00581165"/>
    <w:rsid w:val="00581829"/>
    <w:rsid w:val="00585DA2"/>
    <w:rsid w:val="005942AE"/>
    <w:rsid w:val="00594882"/>
    <w:rsid w:val="00597DB2"/>
    <w:rsid w:val="005A57E1"/>
    <w:rsid w:val="005B5C92"/>
    <w:rsid w:val="005B72F3"/>
    <w:rsid w:val="005B7BFB"/>
    <w:rsid w:val="005C50BF"/>
    <w:rsid w:val="005C5E28"/>
    <w:rsid w:val="005C6686"/>
    <w:rsid w:val="005D1F91"/>
    <w:rsid w:val="005D6104"/>
    <w:rsid w:val="005D6176"/>
    <w:rsid w:val="005D6A76"/>
    <w:rsid w:val="005F2045"/>
    <w:rsid w:val="005F21E7"/>
    <w:rsid w:val="005F3FB5"/>
    <w:rsid w:val="005F4C3E"/>
    <w:rsid w:val="00600EC6"/>
    <w:rsid w:val="006014F8"/>
    <w:rsid w:val="00603ED5"/>
    <w:rsid w:val="00605DE1"/>
    <w:rsid w:val="00607529"/>
    <w:rsid w:val="006106AB"/>
    <w:rsid w:val="006116E2"/>
    <w:rsid w:val="00613604"/>
    <w:rsid w:val="00613C53"/>
    <w:rsid w:val="006152F3"/>
    <w:rsid w:val="00617956"/>
    <w:rsid w:val="00620A80"/>
    <w:rsid w:val="00622D31"/>
    <w:rsid w:val="00625D23"/>
    <w:rsid w:val="006263EA"/>
    <w:rsid w:val="00630F33"/>
    <w:rsid w:val="006360B8"/>
    <w:rsid w:val="00644FC1"/>
    <w:rsid w:val="00645CF9"/>
    <w:rsid w:val="00646393"/>
    <w:rsid w:val="006512F0"/>
    <w:rsid w:val="006514EA"/>
    <w:rsid w:val="00655055"/>
    <w:rsid w:val="00656A6B"/>
    <w:rsid w:val="00662893"/>
    <w:rsid w:val="00663624"/>
    <w:rsid w:val="00665A0A"/>
    <w:rsid w:val="00665D8F"/>
    <w:rsid w:val="00672C39"/>
    <w:rsid w:val="00673BD8"/>
    <w:rsid w:val="00680648"/>
    <w:rsid w:val="00682040"/>
    <w:rsid w:val="006825E1"/>
    <w:rsid w:val="0068355D"/>
    <w:rsid w:val="00692B37"/>
    <w:rsid w:val="006A08C5"/>
    <w:rsid w:val="006A2A74"/>
    <w:rsid w:val="006A3098"/>
    <w:rsid w:val="006A383B"/>
    <w:rsid w:val="006A4160"/>
    <w:rsid w:val="006B019F"/>
    <w:rsid w:val="006B7354"/>
    <w:rsid w:val="006B7ABF"/>
    <w:rsid w:val="006C242B"/>
    <w:rsid w:val="006C2C14"/>
    <w:rsid w:val="006C371A"/>
    <w:rsid w:val="006C4FE8"/>
    <w:rsid w:val="006C7E2C"/>
    <w:rsid w:val="006D4881"/>
    <w:rsid w:val="006D768F"/>
    <w:rsid w:val="006E163F"/>
    <w:rsid w:val="006E53CB"/>
    <w:rsid w:val="006E5767"/>
    <w:rsid w:val="00700897"/>
    <w:rsid w:val="00701B3A"/>
    <w:rsid w:val="00703161"/>
    <w:rsid w:val="007053FE"/>
    <w:rsid w:val="0070762D"/>
    <w:rsid w:val="00712AE6"/>
    <w:rsid w:val="0071309E"/>
    <w:rsid w:val="00713CD7"/>
    <w:rsid w:val="00714881"/>
    <w:rsid w:val="00723DAF"/>
    <w:rsid w:val="007251A4"/>
    <w:rsid w:val="00730E16"/>
    <w:rsid w:val="00732726"/>
    <w:rsid w:val="007400C4"/>
    <w:rsid w:val="007423CB"/>
    <w:rsid w:val="00746A3D"/>
    <w:rsid w:val="00747676"/>
    <w:rsid w:val="007479B6"/>
    <w:rsid w:val="00747E7C"/>
    <w:rsid w:val="00761469"/>
    <w:rsid w:val="00765569"/>
    <w:rsid w:val="00766CC7"/>
    <w:rsid w:val="00767053"/>
    <w:rsid w:val="00774B6B"/>
    <w:rsid w:val="00775F51"/>
    <w:rsid w:val="007773C8"/>
    <w:rsid w:val="00777889"/>
    <w:rsid w:val="0078063E"/>
    <w:rsid w:val="007824BF"/>
    <w:rsid w:val="00785291"/>
    <w:rsid w:val="007870C8"/>
    <w:rsid w:val="00787B2D"/>
    <w:rsid w:val="007922ED"/>
    <w:rsid w:val="00792CB0"/>
    <w:rsid w:val="00797E6F"/>
    <w:rsid w:val="007A51E3"/>
    <w:rsid w:val="007A5635"/>
    <w:rsid w:val="007A6593"/>
    <w:rsid w:val="007A676E"/>
    <w:rsid w:val="007A7BF7"/>
    <w:rsid w:val="007A7F83"/>
    <w:rsid w:val="007B331F"/>
    <w:rsid w:val="007B44B7"/>
    <w:rsid w:val="007B64E0"/>
    <w:rsid w:val="007B6D6C"/>
    <w:rsid w:val="007C1AAC"/>
    <w:rsid w:val="007C3E9A"/>
    <w:rsid w:val="007C5673"/>
    <w:rsid w:val="007C7138"/>
    <w:rsid w:val="007D1847"/>
    <w:rsid w:val="007D724B"/>
    <w:rsid w:val="007E2E72"/>
    <w:rsid w:val="007E5B51"/>
    <w:rsid w:val="007E77F1"/>
    <w:rsid w:val="007F18E8"/>
    <w:rsid w:val="007F19E3"/>
    <w:rsid w:val="007F7200"/>
    <w:rsid w:val="007F771A"/>
    <w:rsid w:val="007F7801"/>
    <w:rsid w:val="00802F29"/>
    <w:rsid w:val="00803E2D"/>
    <w:rsid w:val="008044D0"/>
    <w:rsid w:val="008067DF"/>
    <w:rsid w:val="0081320A"/>
    <w:rsid w:val="00815E51"/>
    <w:rsid w:val="00816410"/>
    <w:rsid w:val="00822D4F"/>
    <w:rsid w:val="008249A2"/>
    <w:rsid w:val="00825642"/>
    <w:rsid w:val="00830E0E"/>
    <w:rsid w:val="00831FF5"/>
    <w:rsid w:val="00833045"/>
    <w:rsid w:val="008341AE"/>
    <w:rsid w:val="008346E8"/>
    <w:rsid w:val="00834DF7"/>
    <w:rsid w:val="008358E5"/>
    <w:rsid w:val="00836F8A"/>
    <w:rsid w:val="00837069"/>
    <w:rsid w:val="008413B1"/>
    <w:rsid w:val="00842108"/>
    <w:rsid w:val="0084239F"/>
    <w:rsid w:val="00843B52"/>
    <w:rsid w:val="008452AF"/>
    <w:rsid w:val="00847423"/>
    <w:rsid w:val="00855EDF"/>
    <w:rsid w:val="008608EF"/>
    <w:rsid w:val="008616CB"/>
    <w:rsid w:val="00861B87"/>
    <w:rsid w:val="0086353F"/>
    <w:rsid w:val="00863C8B"/>
    <w:rsid w:val="00865616"/>
    <w:rsid w:val="00865DF9"/>
    <w:rsid w:val="00866192"/>
    <w:rsid w:val="00870306"/>
    <w:rsid w:val="00871613"/>
    <w:rsid w:val="00875076"/>
    <w:rsid w:val="00875BFD"/>
    <w:rsid w:val="008774FD"/>
    <w:rsid w:val="00884E65"/>
    <w:rsid w:val="00885ABD"/>
    <w:rsid w:val="00887E40"/>
    <w:rsid w:val="00890239"/>
    <w:rsid w:val="008A11C4"/>
    <w:rsid w:val="008A199E"/>
    <w:rsid w:val="008A3FD2"/>
    <w:rsid w:val="008B53CB"/>
    <w:rsid w:val="008B5D7E"/>
    <w:rsid w:val="008B620B"/>
    <w:rsid w:val="008B6391"/>
    <w:rsid w:val="008B7794"/>
    <w:rsid w:val="008C1766"/>
    <w:rsid w:val="008C57EC"/>
    <w:rsid w:val="008D052D"/>
    <w:rsid w:val="008D0BA0"/>
    <w:rsid w:val="008D17FF"/>
    <w:rsid w:val="008D4341"/>
    <w:rsid w:val="008D45BC"/>
    <w:rsid w:val="008D7044"/>
    <w:rsid w:val="008D7642"/>
    <w:rsid w:val="008E0275"/>
    <w:rsid w:val="008E2796"/>
    <w:rsid w:val="008E2B5E"/>
    <w:rsid w:val="008E3F6C"/>
    <w:rsid w:val="008E441F"/>
    <w:rsid w:val="008F2990"/>
    <w:rsid w:val="008F78D2"/>
    <w:rsid w:val="00907134"/>
    <w:rsid w:val="00910E03"/>
    <w:rsid w:val="009127FE"/>
    <w:rsid w:val="00914D4B"/>
    <w:rsid w:val="0091747E"/>
    <w:rsid w:val="009268F6"/>
    <w:rsid w:val="00932879"/>
    <w:rsid w:val="00933C9A"/>
    <w:rsid w:val="009342FD"/>
    <w:rsid w:val="00934BFE"/>
    <w:rsid w:val="00934D96"/>
    <w:rsid w:val="009406A5"/>
    <w:rsid w:val="00940FC7"/>
    <w:rsid w:val="00941829"/>
    <w:rsid w:val="009429FB"/>
    <w:rsid w:val="0095196C"/>
    <w:rsid w:val="00951AC1"/>
    <w:rsid w:val="00951E8E"/>
    <w:rsid w:val="00951F63"/>
    <w:rsid w:val="0095298A"/>
    <w:rsid w:val="00953CFC"/>
    <w:rsid w:val="009554F3"/>
    <w:rsid w:val="0095594C"/>
    <w:rsid w:val="00955CD4"/>
    <w:rsid w:val="00956966"/>
    <w:rsid w:val="009612F6"/>
    <w:rsid w:val="0096685B"/>
    <w:rsid w:val="00966AC0"/>
    <w:rsid w:val="00967B49"/>
    <w:rsid w:val="0097454A"/>
    <w:rsid w:val="00977C6B"/>
    <w:rsid w:val="00980BB9"/>
    <w:rsid w:val="009813A1"/>
    <w:rsid w:val="00983131"/>
    <w:rsid w:val="00983C65"/>
    <w:rsid w:val="009843EF"/>
    <w:rsid w:val="009869BD"/>
    <w:rsid w:val="009903C2"/>
    <w:rsid w:val="00991D63"/>
    <w:rsid w:val="00993FF5"/>
    <w:rsid w:val="00995E33"/>
    <w:rsid w:val="00997A85"/>
    <w:rsid w:val="009A1A4A"/>
    <w:rsid w:val="009A761B"/>
    <w:rsid w:val="009B048D"/>
    <w:rsid w:val="009B7982"/>
    <w:rsid w:val="009C01A0"/>
    <w:rsid w:val="009C10D5"/>
    <w:rsid w:val="009C6269"/>
    <w:rsid w:val="009C6F21"/>
    <w:rsid w:val="009D0CDF"/>
    <w:rsid w:val="009D107B"/>
    <w:rsid w:val="009D125C"/>
    <w:rsid w:val="009D2A49"/>
    <w:rsid w:val="009D61C1"/>
    <w:rsid w:val="009D6A32"/>
    <w:rsid w:val="009E34B7"/>
    <w:rsid w:val="009E5F8E"/>
    <w:rsid w:val="009E7EA5"/>
    <w:rsid w:val="009F3200"/>
    <w:rsid w:val="009F5CF4"/>
    <w:rsid w:val="00A018C2"/>
    <w:rsid w:val="00A02F2F"/>
    <w:rsid w:val="00A05A12"/>
    <w:rsid w:val="00A12282"/>
    <w:rsid w:val="00A174B6"/>
    <w:rsid w:val="00A177D5"/>
    <w:rsid w:val="00A23689"/>
    <w:rsid w:val="00A30BDA"/>
    <w:rsid w:val="00A322F4"/>
    <w:rsid w:val="00A43E92"/>
    <w:rsid w:val="00A5645C"/>
    <w:rsid w:val="00A66F91"/>
    <w:rsid w:val="00A71D47"/>
    <w:rsid w:val="00A7210D"/>
    <w:rsid w:val="00A72B68"/>
    <w:rsid w:val="00A769A8"/>
    <w:rsid w:val="00A773A9"/>
    <w:rsid w:val="00A81A7C"/>
    <w:rsid w:val="00A85861"/>
    <w:rsid w:val="00A875FF"/>
    <w:rsid w:val="00A90BD5"/>
    <w:rsid w:val="00A910E1"/>
    <w:rsid w:val="00A91802"/>
    <w:rsid w:val="00A947AC"/>
    <w:rsid w:val="00A9751B"/>
    <w:rsid w:val="00AA684E"/>
    <w:rsid w:val="00AA69C0"/>
    <w:rsid w:val="00AB3D9F"/>
    <w:rsid w:val="00AC609B"/>
    <w:rsid w:val="00AC7C88"/>
    <w:rsid w:val="00AD069D"/>
    <w:rsid w:val="00AD2AE2"/>
    <w:rsid w:val="00AD3EA6"/>
    <w:rsid w:val="00AE4AED"/>
    <w:rsid w:val="00AF0095"/>
    <w:rsid w:val="00AF472E"/>
    <w:rsid w:val="00AF7069"/>
    <w:rsid w:val="00B03C08"/>
    <w:rsid w:val="00B072B1"/>
    <w:rsid w:val="00B10601"/>
    <w:rsid w:val="00B10DCE"/>
    <w:rsid w:val="00B1148B"/>
    <w:rsid w:val="00B15A1D"/>
    <w:rsid w:val="00B15D8F"/>
    <w:rsid w:val="00B15E9B"/>
    <w:rsid w:val="00B2274A"/>
    <w:rsid w:val="00B24019"/>
    <w:rsid w:val="00B275B5"/>
    <w:rsid w:val="00B320A3"/>
    <w:rsid w:val="00B3238C"/>
    <w:rsid w:val="00B35749"/>
    <w:rsid w:val="00B403E4"/>
    <w:rsid w:val="00B43198"/>
    <w:rsid w:val="00B4798B"/>
    <w:rsid w:val="00B541EC"/>
    <w:rsid w:val="00B55350"/>
    <w:rsid w:val="00B63B69"/>
    <w:rsid w:val="00B65E96"/>
    <w:rsid w:val="00B65EDD"/>
    <w:rsid w:val="00B7582C"/>
    <w:rsid w:val="00B82D84"/>
    <w:rsid w:val="00B84D95"/>
    <w:rsid w:val="00B8586D"/>
    <w:rsid w:val="00B87220"/>
    <w:rsid w:val="00B92E9F"/>
    <w:rsid w:val="00B92EA1"/>
    <w:rsid w:val="00B9303B"/>
    <w:rsid w:val="00B9308F"/>
    <w:rsid w:val="00B94408"/>
    <w:rsid w:val="00B94919"/>
    <w:rsid w:val="00B965FD"/>
    <w:rsid w:val="00BA0180"/>
    <w:rsid w:val="00BA1337"/>
    <w:rsid w:val="00BA1A91"/>
    <w:rsid w:val="00BA437B"/>
    <w:rsid w:val="00BA4A87"/>
    <w:rsid w:val="00BB43C3"/>
    <w:rsid w:val="00BB62C0"/>
    <w:rsid w:val="00BB65D8"/>
    <w:rsid w:val="00BB6AAC"/>
    <w:rsid w:val="00BB74AF"/>
    <w:rsid w:val="00BB76BC"/>
    <w:rsid w:val="00BC3E9F"/>
    <w:rsid w:val="00BC6EDE"/>
    <w:rsid w:val="00BC7584"/>
    <w:rsid w:val="00BD50E5"/>
    <w:rsid w:val="00BD6767"/>
    <w:rsid w:val="00BE1308"/>
    <w:rsid w:val="00BE1A6E"/>
    <w:rsid w:val="00BE1F76"/>
    <w:rsid w:val="00BE3731"/>
    <w:rsid w:val="00BE39EE"/>
    <w:rsid w:val="00BE5916"/>
    <w:rsid w:val="00BF2986"/>
    <w:rsid w:val="00C0135D"/>
    <w:rsid w:val="00C05CCE"/>
    <w:rsid w:val="00C07193"/>
    <w:rsid w:val="00C1037F"/>
    <w:rsid w:val="00C10561"/>
    <w:rsid w:val="00C123FA"/>
    <w:rsid w:val="00C158E0"/>
    <w:rsid w:val="00C16E8D"/>
    <w:rsid w:val="00C16F09"/>
    <w:rsid w:val="00C20EFF"/>
    <w:rsid w:val="00C2370F"/>
    <w:rsid w:val="00C250ED"/>
    <w:rsid w:val="00C269FC"/>
    <w:rsid w:val="00C26E7C"/>
    <w:rsid w:val="00C3617A"/>
    <w:rsid w:val="00C40D59"/>
    <w:rsid w:val="00C412AE"/>
    <w:rsid w:val="00C42C6C"/>
    <w:rsid w:val="00C45334"/>
    <w:rsid w:val="00C45949"/>
    <w:rsid w:val="00C512AA"/>
    <w:rsid w:val="00C536E4"/>
    <w:rsid w:val="00C56183"/>
    <w:rsid w:val="00C60F4D"/>
    <w:rsid w:val="00C61586"/>
    <w:rsid w:val="00C62E65"/>
    <w:rsid w:val="00C63D7E"/>
    <w:rsid w:val="00C6772C"/>
    <w:rsid w:val="00C71FDB"/>
    <w:rsid w:val="00C73B49"/>
    <w:rsid w:val="00C75E6D"/>
    <w:rsid w:val="00C7717D"/>
    <w:rsid w:val="00C807CC"/>
    <w:rsid w:val="00C820BB"/>
    <w:rsid w:val="00C82ED4"/>
    <w:rsid w:val="00C83F0F"/>
    <w:rsid w:val="00C940A2"/>
    <w:rsid w:val="00C96401"/>
    <w:rsid w:val="00C969FE"/>
    <w:rsid w:val="00CA175A"/>
    <w:rsid w:val="00CB11D3"/>
    <w:rsid w:val="00CB6B5B"/>
    <w:rsid w:val="00CC0A62"/>
    <w:rsid w:val="00CC4EA3"/>
    <w:rsid w:val="00CC6D50"/>
    <w:rsid w:val="00CD0A74"/>
    <w:rsid w:val="00CD44D7"/>
    <w:rsid w:val="00CD4D46"/>
    <w:rsid w:val="00CD61EF"/>
    <w:rsid w:val="00CE0AA5"/>
    <w:rsid w:val="00CE4897"/>
    <w:rsid w:val="00CE7CD4"/>
    <w:rsid w:val="00CF283F"/>
    <w:rsid w:val="00CF508D"/>
    <w:rsid w:val="00D0225B"/>
    <w:rsid w:val="00D05542"/>
    <w:rsid w:val="00D05B7C"/>
    <w:rsid w:val="00D07411"/>
    <w:rsid w:val="00D11DB7"/>
    <w:rsid w:val="00D15707"/>
    <w:rsid w:val="00D22DE2"/>
    <w:rsid w:val="00D250A2"/>
    <w:rsid w:val="00D3161F"/>
    <w:rsid w:val="00D34E63"/>
    <w:rsid w:val="00D35F24"/>
    <w:rsid w:val="00D37883"/>
    <w:rsid w:val="00D40905"/>
    <w:rsid w:val="00D422BB"/>
    <w:rsid w:val="00D42ED8"/>
    <w:rsid w:val="00D439FF"/>
    <w:rsid w:val="00D4665E"/>
    <w:rsid w:val="00D51A38"/>
    <w:rsid w:val="00D5643C"/>
    <w:rsid w:val="00D609FE"/>
    <w:rsid w:val="00D60F27"/>
    <w:rsid w:val="00D62CEC"/>
    <w:rsid w:val="00D85A7B"/>
    <w:rsid w:val="00D91791"/>
    <w:rsid w:val="00D91815"/>
    <w:rsid w:val="00D92A1F"/>
    <w:rsid w:val="00D92F98"/>
    <w:rsid w:val="00DA1854"/>
    <w:rsid w:val="00DA7FE0"/>
    <w:rsid w:val="00DB186B"/>
    <w:rsid w:val="00DB5C1E"/>
    <w:rsid w:val="00DB5F51"/>
    <w:rsid w:val="00DC0AC2"/>
    <w:rsid w:val="00DC106F"/>
    <w:rsid w:val="00DC5581"/>
    <w:rsid w:val="00DC5891"/>
    <w:rsid w:val="00DD13DB"/>
    <w:rsid w:val="00DD4D5A"/>
    <w:rsid w:val="00DE0504"/>
    <w:rsid w:val="00DE3F6C"/>
    <w:rsid w:val="00DE6574"/>
    <w:rsid w:val="00DE6D6A"/>
    <w:rsid w:val="00DE6FF0"/>
    <w:rsid w:val="00DE7269"/>
    <w:rsid w:val="00DF683C"/>
    <w:rsid w:val="00DF769E"/>
    <w:rsid w:val="00DF7CCA"/>
    <w:rsid w:val="00E007E6"/>
    <w:rsid w:val="00E014B6"/>
    <w:rsid w:val="00E121ED"/>
    <w:rsid w:val="00E1423C"/>
    <w:rsid w:val="00E15BB0"/>
    <w:rsid w:val="00E20C45"/>
    <w:rsid w:val="00E24543"/>
    <w:rsid w:val="00E25761"/>
    <w:rsid w:val="00E30AAF"/>
    <w:rsid w:val="00E31C90"/>
    <w:rsid w:val="00E33F5E"/>
    <w:rsid w:val="00E35F5B"/>
    <w:rsid w:val="00E36A9C"/>
    <w:rsid w:val="00E4210F"/>
    <w:rsid w:val="00E451B1"/>
    <w:rsid w:val="00E46BAB"/>
    <w:rsid w:val="00E50AF1"/>
    <w:rsid w:val="00E53A04"/>
    <w:rsid w:val="00E53B1D"/>
    <w:rsid w:val="00E56193"/>
    <w:rsid w:val="00E5672F"/>
    <w:rsid w:val="00E61A6A"/>
    <w:rsid w:val="00E7532D"/>
    <w:rsid w:val="00E8043B"/>
    <w:rsid w:val="00E825BC"/>
    <w:rsid w:val="00E8520F"/>
    <w:rsid w:val="00E90AC0"/>
    <w:rsid w:val="00E9158C"/>
    <w:rsid w:val="00E91C15"/>
    <w:rsid w:val="00E9442A"/>
    <w:rsid w:val="00E96538"/>
    <w:rsid w:val="00EA4EA1"/>
    <w:rsid w:val="00EA7E83"/>
    <w:rsid w:val="00EB71A2"/>
    <w:rsid w:val="00EC0427"/>
    <w:rsid w:val="00EC098D"/>
    <w:rsid w:val="00EC11E0"/>
    <w:rsid w:val="00ED0083"/>
    <w:rsid w:val="00ED3E87"/>
    <w:rsid w:val="00ED4892"/>
    <w:rsid w:val="00ED5269"/>
    <w:rsid w:val="00ED77D9"/>
    <w:rsid w:val="00EE1C86"/>
    <w:rsid w:val="00EF1E77"/>
    <w:rsid w:val="00EF218E"/>
    <w:rsid w:val="00EF3F52"/>
    <w:rsid w:val="00EF6962"/>
    <w:rsid w:val="00F002DD"/>
    <w:rsid w:val="00F034AC"/>
    <w:rsid w:val="00F059F9"/>
    <w:rsid w:val="00F0665F"/>
    <w:rsid w:val="00F146E5"/>
    <w:rsid w:val="00F159CF"/>
    <w:rsid w:val="00F216FC"/>
    <w:rsid w:val="00F2262E"/>
    <w:rsid w:val="00F23863"/>
    <w:rsid w:val="00F25751"/>
    <w:rsid w:val="00F3060F"/>
    <w:rsid w:val="00F313A8"/>
    <w:rsid w:val="00F37CF2"/>
    <w:rsid w:val="00F436A3"/>
    <w:rsid w:val="00F455EA"/>
    <w:rsid w:val="00F51A01"/>
    <w:rsid w:val="00F53B77"/>
    <w:rsid w:val="00F55AF7"/>
    <w:rsid w:val="00F6224C"/>
    <w:rsid w:val="00F623E5"/>
    <w:rsid w:val="00F6298D"/>
    <w:rsid w:val="00F64792"/>
    <w:rsid w:val="00F669C1"/>
    <w:rsid w:val="00F66C25"/>
    <w:rsid w:val="00F67E58"/>
    <w:rsid w:val="00F67F32"/>
    <w:rsid w:val="00F73D2A"/>
    <w:rsid w:val="00F74FAA"/>
    <w:rsid w:val="00F75ECA"/>
    <w:rsid w:val="00F77D32"/>
    <w:rsid w:val="00F82F74"/>
    <w:rsid w:val="00F847E4"/>
    <w:rsid w:val="00F8495F"/>
    <w:rsid w:val="00F8659B"/>
    <w:rsid w:val="00F900F7"/>
    <w:rsid w:val="00F9257D"/>
    <w:rsid w:val="00F967B3"/>
    <w:rsid w:val="00FA1B42"/>
    <w:rsid w:val="00FA2A29"/>
    <w:rsid w:val="00FA427F"/>
    <w:rsid w:val="00FA7074"/>
    <w:rsid w:val="00FB5C99"/>
    <w:rsid w:val="00FC24E1"/>
    <w:rsid w:val="00FC278A"/>
    <w:rsid w:val="00FC756B"/>
    <w:rsid w:val="00FD3F02"/>
    <w:rsid w:val="00FD41BB"/>
    <w:rsid w:val="00FD6B22"/>
    <w:rsid w:val="00FE2367"/>
    <w:rsid w:val="00FE23E1"/>
    <w:rsid w:val="00FE43B6"/>
    <w:rsid w:val="00FF2BA5"/>
    <w:rsid w:val="00FF394F"/>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A683"/>
  <w15:chartTrackingRefBased/>
  <w15:docId w15:val="{14D013F4-6C14-4D04-BE51-7B523CDF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uiPriority="20"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GridTable21">
    <w:name w:val="Grid Table 2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E15BB0"/>
  </w:style>
  <w:style w:type="character" w:styleId="EndnoteReference">
    <w:name w:val="endnote reference"/>
    <w:rsid w:val="00E15BB0"/>
    <w:rPr>
      <w:vertAlign w:val="superscript"/>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GridTable1Light1">
    <w:name w:val="Grid Table 1 Light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GridTable31">
    <w:name w:val="Grid Table 3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D05B7C"/>
    <w:rPr>
      <w:b/>
      <w:bCs/>
      <w:i/>
      <w:iCs/>
      <w:color w:val="4F81BD"/>
      <w:sz w:val="24"/>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8B7794"/>
  </w:style>
  <w:style w:type="character" w:styleId="Emphasis">
    <w:name w:val="Emphasis"/>
    <w:uiPriority w:val="20"/>
    <w:qFormat/>
    <w:rsid w:val="008B7794"/>
    <w:rPr>
      <w:i/>
      <w:iCs/>
    </w:rPr>
  </w:style>
  <w:style w:type="character" w:customStyle="1" w:styleId="FooterChar">
    <w:name w:val="Footer Char"/>
    <w:link w:val="Footer"/>
    <w:uiPriority w:val="99"/>
    <w:rsid w:val="00E33F5E"/>
    <w:rPr>
      <w:sz w:val="24"/>
    </w:rPr>
  </w:style>
  <w:style w:type="paragraph" w:styleId="Revision">
    <w:name w:val="Revision"/>
    <w:hidden/>
    <w:uiPriority w:val="71"/>
    <w:rsid w:val="0084239F"/>
    <w:rPr>
      <w:sz w:val="24"/>
    </w:rPr>
  </w:style>
  <w:style w:type="paragraph" w:customStyle="1" w:styleId="Default">
    <w:name w:val="Default"/>
    <w:rsid w:val="008D434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73264">
      <w:bodyDiv w:val="1"/>
      <w:marLeft w:val="0"/>
      <w:marRight w:val="0"/>
      <w:marTop w:val="0"/>
      <w:marBottom w:val="0"/>
      <w:divBdr>
        <w:top w:val="none" w:sz="0" w:space="0" w:color="auto"/>
        <w:left w:val="none" w:sz="0" w:space="0" w:color="auto"/>
        <w:bottom w:val="none" w:sz="0" w:space="0" w:color="auto"/>
        <w:right w:val="none" w:sz="0" w:space="0" w:color="auto"/>
      </w:divBdr>
    </w:div>
    <w:div w:id="1202012112">
      <w:bodyDiv w:val="1"/>
      <w:marLeft w:val="0"/>
      <w:marRight w:val="0"/>
      <w:marTop w:val="0"/>
      <w:marBottom w:val="0"/>
      <w:divBdr>
        <w:top w:val="none" w:sz="0" w:space="0" w:color="auto"/>
        <w:left w:val="none" w:sz="0" w:space="0" w:color="auto"/>
        <w:bottom w:val="none" w:sz="0" w:space="0" w:color="auto"/>
        <w:right w:val="none" w:sz="0" w:space="0" w:color="auto"/>
      </w:divBdr>
    </w:div>
    <w:div w:id="1550844520">
      <w:bodyDiv w:val="1"/>
      <w:marLeft w:val="0"/>
      <w:marRight w:val="0"/>
      <w:marTop w:val="0"/>
      <w:marBottom w:val="0"/>
      <w:divBdr>
        <w:top w:val="none" w:sz="0" w:space="0" w:color="auto"/>
        <w:left w:val="none" w:sz="0" w:space="0" w:color="auto"/>
        <w:bottom w:val="none" w:sz="0" w:space="0" w:color="auto"/>
        <w:right w:val="none" w:sz="0" w:space="0" w:color="auto"/>
      </w:divBdr>
    </w:div>
    <w:div w:id="1964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hl7.org/fhir/search.html" TargetMode="External"/><Relationship Id="rId39"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security.html.%20%5bEmma"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comments" Target="comments.xml"/><Relationship Id="rId29" Type="http://schemas.openxmlformats.org/officeDocument/2006/relationships/hyperlink" Target="http://hl7.org/fhir/subscrip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http.html" TargetMode="External"/><Relationship Id="rId32" Type="http://schemas.openxmlformats.org/officeDocument/2006/relationships/hyperlink" Target="http://hl7.org/fhir/http.html#update"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hyperlink" Target="http://hl7.org/fhir/http.html#read" TargetMode="External"/><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http.html#update"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www.ihe.net/Technical_Framework/index.cfm" TargetMode="External"/><Relationship Id="rId27" Type="http://schemas.openxmlformats.org/officeDocument/2006/relationships/hyperlink" Target="http://hl7.org/fhir/bundle.html" TargetMode="External"/><Relationship Id="rId30" Type="http://schemas.openxmlformats.org/officeDocument/2006/relationships/hyperlink" Target="http://hl7.org/fhir/http.html#create"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healthit.gov/sites/default/files/hie-interoperability/nationwide-interoperability-roadmap-final-version-1.0.pdf" TargetMode="External"/><Relationship Id="rId1"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E605C-350D-4CDC-84F0-FC94FD485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TotalTime>
  <Pages>69</Pages>
  <Words>17604</Words>
  <Characters>100344</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117713</CharactersWithSpaces>
  <SharedDoc>false</SharedDoc>
  <HLinks>
    <vt:vector size="744"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3145732</vt:i4>
      </vt:variant>
      <vt:variant>
        <vt:i4>675</vt:i4>
      </vt:variant>
      <vt:variant>
        <vt:i4>0</vt:i4>
      </vt:variant>
      <vt:variant>
        <vt:i4>5</vt:i4>
      </vt:variant>
      <vt:variant>
        <vt:lpwstr>http://hl7.org/fhir/???/security.html. [Emma</vt:lpwstr>
      </vt:variant>
      <vt:variant>
        <vt:lpwstr/>
      </vt:variant>
      <vt:variant>
        <vt:i4>2621494</vt:i4>
      </vt:variant>
      <vt:variant>
        <vt:i4>672</vt:i4>
      </vt:variant>
      <vt:variant>
        <vt:i4>0</vt:i4>
      </vt:variant>
      <vt:variant>
        <vt:i4>5</vt:i4>
      </vt:variant>
      <vt:variant>
        <vt:lpwstr>http://hl7.org/fhir/???/http.html</vt:lpwstr>
      </vt:variant>
      <vt:variant>
        <vt:lpwstr>delete</vt:lpwstr>
      </vt:variant>
      <vt:variant>
        <vt:i4>7995447</vt:i4>
      </vt:variant>
      <vt:variant>
        <vt:i4>669</vt:i4>
      </vt:variant>
      <vt:variant>
        <vt:i4>0</vt:i4>
      </vt:variant>
      <vt:variant>
        <vt:i4>5</vt:i4>
      </vt:variant>
      <vt:variant>
        <vt:lpwstr>http://hl7.org/fhir/http.html</vt:lpwstr>
      </vt:variant>
      <vt:variant>
        <vt:lpwstr>transactional-integrity</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3</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0</vt:i4>
      </vt:variant>
      <vt:variant>
        <vt:i4>0</vt:i4>
      </vt:variant>
      <vt:variant>
        <vt:i4>5</vt:i4>
      </vt:variant>
      <vt:variant>
        <vt:lpwstr>https://www.healthit.gov/policy-researchers-implementers/meaningful-use-regulations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Jones, Emma</cp:lastModifiedBy>
  <cp:revision>3</cp:revision>
  <cp:lastPrinted>2012-05-01T13:26:00Z</cp:lastPrinted>
  <dcterms:created xsi:type="dcterms:W3CDTF">2017-03-14T17:20:00Z</dcterms:created>
  <dcterms:modified xsi:type="dcterms:W3CDTF">2017-03-14T17:23:00Z</dcterms:modified>
  <cp:category>IHE Supplement Template</cp:category>
</cp:coreProperties>
</file>