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661B58" w:rsidP="003D24EE">
      <w:pPr>
        <w:pStyle w:val="BodyText"/>
        <w:jc w:val="center"/>
      </w:pPr>
      <w:r>
        <w:rPr>
          <w:noProof/>
        </w:rPr>
        <w:drawing>
          <wp:inline distT="0" distB="0" distL="0" distR="0">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3651D9" w:rsidRDefault="00CF283F" w:rsidP="000807AC">
      <w:pPr>
        <w:pStyle w:val="BodyText"/>
      </w:pPr>
    </w:p>
    <w:p w:rsidR="007400C4" w:rsidRPr="003651D9" w:rsidRDefault="007400C4" w:rsidP="00663624">
      <w:pPr>
        <w:pStyle w:val="BodyText"/>
      </w:pPr>
    </w:p>
    <w:p w:rsidR="00EA757B" w:rsidRPr="00DE398D" w:rsidRDefault="00EA757B" w:rsidP="00EA757B">
      <w:pPr>
        <w:pStyle w:val="BodyText"/>
        <w:jc w:val="center"/>
        <w:rPr>
          <w:b/>
          <w:sz w:val="44"/>
          <w:szCs w:val="44"/>
        </w:rPr>
      </w:pPr>
      <w:r w:rsidRPr="00DE398D">
        <w:rPr>
          <w:b/>
          <w:sz w:val="44"/>
          <w:szCs w:val="44"/>
        </w:rPr>
        <w:t>IHE Patient Care Coordination (PCC)</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EA757B" w:rsidP="00663624">
      <w:pPr>
        <w:jc w:val="center"/>
        <w:rPr>
          <w:b/>
          <w:sz w:val="44"/>
          <w:szCs w:val="44"/>
        </w:rPr>
      </w:pPr>
      <w:r>
        <w:rPr>
          <w:b/>
          <w:sz w:val="44"/>
          <w:szCs w:val="44"/>
        </w:rPr>
        <w:t xml:space="preserve">Reconciliation of Clinical Content and </w:t>
      </w:r>
      <w:r w:rsidR="00561F3A">
        <w:rPr>
          <w:b/>
          <w:sz w:val="44"/>
          <w:szCs w:val="44"/>
        </w:rPr>
        <w:t xml:space="preserve">Care </w:t>
      </w:r>
      <w:r>
        <w:rPr>
          <w:b/>
          <w:sz w:val="44"/>
          <w:szCs w:val="44"/>
        </w:rPr>
        <w:t>Providers</w:t>
      </w:r>
      <w:r w:rsidR="000F613A" w:rsidRPr="003651D9">
        <w:rPr>
          <w:b/>
          <w:sz w:val="44"/>
          <w:szCs w:val="44"/>
        </w:rPr>
        <w:t xml:space="preserve"> </w:t>
      </w:r>
      <w:r w:rsidR="00280926">
        <w:rPr>
          <w:b/>
          <w:sz w:val="44"/>
          <w:szCs w:val="44"/>
        </w:rPr>
        <w:br/>
        <w:t>(RECON*</w:t>
      </w:r>
      <w:r w:rsidR="00C64223">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EA757B" w:rsidP="00AC7C88">
      <w:pPr>
        <w:pStyle w:val="BodyText"/>
      </w:pPr>
      <w:r>
        <w:t>Date:</w:t>
      </w:r>
      <w:r>
        <w:tab/>
      </w:r>
      <w:r>
        <w:tab/>
      </w:r>
      <w:r w:rsidR="003735EB">
        <w:t>March 23</w:t>
      </w:r>
      <w:r>
        <w:t>, 201</w:t>
      </w:r>
      <w:r w:rsidR="00B57165">
        <w:t>4</w:t>
      </w:r>
    </w:p>
    <w:p w:rsidR="00603ED5" w:rsidRPr="003651D9" w:rsidRDefault="00EA757B" w:rsidP="00AC7C88">
      <w:pPr>
        <w:pStyle w:val="BodyText"/>
      </w:pPr>
      <w:r>
        <w:t>Author:</w:t>
      </w:r>
      <w:r>
        <w:tab/>
        <w:t>PCC Technical Committee Name</w:t>
      </w:r>
    </w:p>
    <w:p w:rsidR="00A875FF" w:rsidRPr="003651D9" w:rsidRDefault="00603ED5" w:rsidP="00AC7C88">
      <w:pPr>
        <w:pStyle w:val="BodyText"/>
      </w:pPr>
      <w:r w:rsidRPr="003651D9">
        <w:t>Email:</w:t>
      </w:r>
      <w:r w:rsidR="00FF4C4E" w:rsidRPr="003651D9">
        <w:tab/>
      </w:r>
      <w:r w:rsidR="00FF4C4E" w:rsidRPr="003651D9">
        <w:tab/>
      </w:r>
      <w:r w:rsidR="00EA757B">
        <w:t>pcc@ihe.net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EA757B">
        <w:t>Patient Care Coordination</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B40094">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rsidR="00291725" w:rsidRPr="00956966" w:rsidRDefault="00B40094">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50" w:history="1">
        <w:r w:rsidR="00EA757B">
          <w:rPr>
            <w:rStyle w:val="Hyperlink"/>
            <w:noProof/>
          </w:rPr>
          <w:t xml:space="preserve">X Reconciliation of Clinical Content and </w:t>
        </w:r>
        <w:r w:rsidR="00561F3A">
          <w:rPr>
            <w:rStyle w:val="Hyperlink"/>
            <w:noProof/>
          </w:rPr>
          <w:t xml:space="preserve">Care </w:t>
        </w:r>
        <w:r w:rsidR="00280926">
          <w:rPr>
            <w:rStyle w:val="Hyperlink"/>
            <w:noProof/>
          </w:rPr>
          <w:t>Providers (RECON</w:t>
        </w:r>
        <w:r w:rsidR="00291725" w:rsidRPr="000B3C6C">
          <w:rPr>
            <w:rStyle w:val="Hyperlink"/>
            <w:noProof/>
          </w:rPr>
          <w: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51" w:history="1">
        <w:r w:rsidR="00280926">
          <w:rPr>
            <w:rStyle w:val="Hyperlink"/>
            <w:noProof/>
          </w:rPr>
          <w:t>X.1 RECON</w:t>
        </w:r>
        <w:r w:rsidR="00291725" w:rsidRPr="000B3C6C">
          <w:rPr>
            <w:rStyle w:val="Hyperlink"/>
            <w:noProof/>
          </w:rPr>
          <w:t xml:space="preserve">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B40094">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B40094">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B40094">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rsidR="00291725" w:rsidRPr="00956966" w:rsidRDefault="00B40094">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B40094">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B40094">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B40094">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rsidR="00291725" w:rsidRPr="00956966" w:rsidRDefault="00B40094">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rsidR="00291725" w:rsidRPr="00956966" w:rsidRDefault="00B40094">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B40094">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B40094">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B40094">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rsidR="00291725" w:rsidRPr="00956966" w:rsidRDefault="00B40094">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B40094">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rsidR="00291725" w:rsidRPr="00956966" w:rsidRDefault="00B40094">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rsidR="00291725" w:rsidRPr="00956966" w:rsidRDefault="00B40094">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B40094">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B40094">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B40094">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B40094">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B40094">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rsidR="00291725" w:rsidRPr="00956966" w:rsidRDefault="00B40094">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B40094">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B40094">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B40094">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B40094">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345074640"/>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rsidR="00CF283F" w:rsidRPr="003651D9" w:rsidRDefault="00CF283F" w:rsidP="008616CB">
      <w:pPr>
        <w:pStyle w:val="Heading2"/>
        <w:numPr>
          <w:ilvl w:val="0"/>
          <w:numId w:val="0"/>
        </w:numPr>
        <w:rPr>
          <w:noProof w:val="0"/>
        </w:rPr>
      </w:pPr>
      <w:bookmarkStart w:id="10" w:name="_Toc345074641"/>
      <w:r w:rsidRPr="003651D9">
        <w:rPr>
          <w:noProof w:val="0"/>
        </w:rPr>
        <w:t>Open Issues and Questions</w:t>
      </w:r>
      <w:bookmarkEnd w:id="10"/>
    </w:p>
    <w:p w:rsidR="00CF283F" w:rsidRPr="00014D71" w:rsidRDefault="00CF283F" w:rsidP="00B92EA1">
      <w:pPr>
        <w:pStyle w:val="AuthorInstructions"/>
        <w:rPr>
          <w:sz w:val="16"/>
          <w:szCs w:val="16"/>
        </w:rPr>
      </w:pPr>
      <w:r w:rsidRPr="00014D71">
        <w:rPr>
          <w:sz w:val="16"/>
          <w:szCs w:val="16"/>
          <w:highlight w:val="lightGray"/>
        </w:rPr>
        <w:t xml:space="preserve">&lt;List </w:t>
      </w:r>
      <w:r w:rsidR="00701B3A" w:rsidRPr="00014D71">
        <w:rPr>
          <w:sz w:val="16"/>
          <w:szCs w:val="16"/>
          <w:highlight w:val="lightGray"/>
        </w:rPr>
        <w:t xml:space="preserve">the </w:t>
      </w:r>
      <w:r w:rsidRPr="00014D71">
        <w:rPr>
          <w:sz w:val="16"/>
          <w:szCs w:val="16"/>
          <w:highlight w:val="lightGray"/>
        </w:rPr>
        <w:t>open issues/</w:t>
      </w:r>
      <w:r w:rsidR="008E0275" w:rsidRPr="00014D71">
        <w:rPr>
          <w:sz w:val="16"/>
          <w:szCs w:val="16"/>
          <w:highlight w:val="lightGray"/>
        </w:rPr>
        <w:t>questions that</w:t>
      </w:r>
      <w:r w:rsidRPr="00014D71">
        <w:rPr>
          <w:sz w:val="16"/>
          <w:szCs w:val="16"/>
          <w:highlight w:val="lightGray"/>
        </w:rPr>
        <w:t xml:space="preserve"> nee</w:t>
      </w:r>
      <w:r w:rsidR="004F5211" w:rsidRPr="00014D71">
        <w:rPr>
          <w:sz w:val="16"/>
          <w:szCs w:val="16"/>
          <w:highlight w:val="lightGray"/>
        </w:rPr>
        <w:t>d to be addressed</w:t>
      </w:r>
      <w:r w:rsidR="009D125C" w:rsidRPr="00014D71">
        <w:rPr>
          <w:sz w:val="16"/>
          <w:szCs w:val="16"/>
          <w:highlight w:val="lightGray"/>
        </w:rPr>
        <w:t>.</w:t>
      </w:r>
      <w:r w:rsidR="009F5CF4" w:rsidRPr="00014D71">
        <w:rPr>
          <w:sz w:val="16"/>
          <w:szCs w:val="16"/>
          <w:highlight w:val="lightGray"/>
        </w:rPr>
        <w:t xml:space="preserve"> These are particularly useful for highlighting problematic issues and/or specifically soliciting public comments.</w:t>
      </w:r>
      <w:r w:rsidRPr="00014D71">
        <w:rPr>
          <w:sz w:val="16"/>
          <w:szCs w:val="16"/>
          <w:highlight w:val="lightGray"/>
        </w:rPr>
        <w:t>&gt;</w:t>
      </w:r>
    </w:p>
    <w:p w:rsidR="00FE5B96" w:rsidRDefault="00FE5B96" w:rsidP="00FE5B96">
      <w:pPr>
        <w:pStyle w:val="ListParagraph"/>
        <w:numPr>
          <w:ilvl w:val="0"/>
          <w:numId w:val="33"/>
        </w:numPr>
        <w:spacing w:after="120"/>
        <w:contextualSpacing/>
        <w:rPr>
          <w:ins w:id="11" w:author="Emma" w:date="2014-02-11T08:50:00Z"/>
        </w:rPr>
      </w:pPr>
      <w:bookmarkStart w:id="12" w:name="_Toc345074642"/>
      <w:bookmarkStart w:id="13" w:name="_Toc473170357"/>
      <w:bookmarkStart w:id="14" w:name="_Toc504625754"/>
      <w:r>
        <w:t xml:space="preserve">Reconciliation of structured templates (templates with entries) – IHE goal template is text only. Can we utilize null flavors and point to the text from the recon Act?  </w:t>
      </w:r>
    </w:p>
    <w:p w:rsidR="00FE5B96" w:rsidRDefault="00FE5B96">
      <w:pPr>
        <w:pStyle w:val="ListParagraph"/>
        <w:spacing w:after="120"/>
        <w:contextualSpacing/>
        <w:pPrChange w:id="15" w:author="Emma" w:date="2014-02-11T08:50:00Z">
          <w:pPr>
            <w:pStyle w:val="ListParagraph"/>
            <w:numPr>
              <w:numId w:val="33"/>
            </w:numPr>
            <w:spacing w:after="120"/>
            <w:ind w:hanging="360"/>
            <w:contextualSpacing/>
          </w:pPr>
        </w:pPrChange>
      </w:pPr>
      <w:r>
        <w:t>Discussion</w:t>
      </w:r>
      <w:ins w:id="16" w:author="Emma" w:date="2014-02-11T08:50:00Z">
        <w:r>
          <w:t xml:space="preserve">: </w:t>
        </w:r>
      </w:ins>
      <w:r>
        <w:t>T</w:t>
      </w:r>
      <w:ins w:id="17" w:author="Emma" w:date="2014-02-11T08:50:00Z">
        <w:r>
          <w:t xml:space="preserve">his is do-able. Will be worked on as part of volume </w:t>
        </w:r>
        <w:commentRangeStart w:id="18"/>
        <w:r>
          <w:t>2</w:t>
        </w:r>
      </w:ins>
      <w:commentRangeEnd w:id="18"/>
      <w:r w:rsidR="009E61D5">
        <w:rPr>
          <w:rStyle w:val="CommentReference"/>
        </w:rPr>
        <w:commentReference w:id="18"/>
      </w:r>
    </w:p>
    <w:p w:rsidR="00FE5B96" w:rsidRDefault="00FE5B96" w:rsidP="00FE5B96">
      <w:pPr>
        <w:pStyle w:val="ListParagraph"/>
        <w:numPr>
          <w:ilvl w:val="0"/>
          <w:numId w:val="33"/>
        </w:numPr>
        <w:spacing w:after="120"/>
        <w:contextualSpacing/>
        <w:rPr>
          <w:ins w:id="19" w:author="Emma" w:date="2014-02-11T08:50:00Z"/>
        </w:rPr>
      </w:pPr>
      <w:r>
        <w:t>Would reconciliation of providers be treated differently than reconciliation of entries in sections? W</w:t>
      </w:r>
      <w:ins w:id="20" w:author="Emma" w:date="2014-02-04T10:10:00Z">
        <w:r>
          <w:t>ill we be able to associate the reconciliation act with the provider when reconciliation occurs?</w:t>
        </w:r>
      </w:ins>
    </w:p>
    <w:p w:rsidR="00FE5B96" w:rsidRDefault="00FE5B96">
      <w:pPr>
        <w:pStyle w:val="ListParagraph"/>
        <w:spacing w:after="120"/>
        <w:contextualSpacing/>
        <w:pPrChange w:id="21" w:author="Emma" w:date="2014-02-11T08:50:00Z">
          <w:pPr>
            <w:pStyle w:val="ListParagraph"/>
            <w:numPr>
              <w:numId w:val="33"/>
            </w:numPr>
            <w:spacing w:after="120"/>
            <w:ind w:hanging="360"/>
            <w:contextualSpacing/>
          </w:pPr>
        </w:pPrChange>
      </w:pPr>
      <w:r>
        <w:t>Discussion</w:t>
      </w:r>
      <w:ins w:id="22" w:author="Emma" w:date="2014-02-11T08:50:00Z">
        <w:r>
          <w:t xml:space="preserve">: </w:t>
        </w:r>
      </w:ins>
      <w:r>
        <w:t>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rsidR="009E61D5" w:rsidRDefault="009E61D5" w:rsidP="009E61D5">
      <w:pPr>
        <w:pStyle w:val="ListParagraph"/>
        <w:numPr>
          <w:ilvl w:val="0"/>
          <w:numId w:val="33"/>
        </w:numPr>
        <w:spacing w:after="120"/>
        <w:contextualSpacing/>
      </w:pPr>
      <w:r>
        <w:t>(New) 6.3.4.E.8 Care Providers Reconciliation ACT (see #2 above)</w:t>
      </w:r>
    </w:p>
    <w:p w:rsidR="009E61D5" w:rsidRDefault="009E61D5" w:rsidP="009E61D5">
      <w:pPr>
        <w:pStyle w:val="ListParagraph"/>
        <w:numPr>
          <w:ilvl w:val="1"/>
          <w:numId w:val="33"/>
        </w:numPr>
        <w:spacing w:after="120"/>
        <w:contextualSpacing/>
      </w:pPr>
      <w:r>
        <w:t xml:space="preserve">Suggestion to create a new care team members section that will contain care providers. Advantage would have a way to “collect” and “reconcile” care providers. </w:t>
      </w:r>
    </w:p>
    <w:p w:rsidR="009E61D5" w:rsidRDefault="009E61D5" w:rsidP="009E61D5">
      <w:pPr>
        <w:pStyle w:val="ListParagraph"/>
        <w:numPr>
          <w:ilvl w:val="1"/>
          <w:numId w:val="33"/>
        </w:numPr>
        <w:spacing w:after="120"/>
        <w:contextualSpacing/>
      </w:pPr>
      <w:r>
        <w:t>H</w:t>
      </w:r>
      <w:r w:rsidRPr="00A83FE0">
        <w:t xml:space="preserve">ow will we deal with care team members that are in the header (e.g. family members) </w:t>
      </w:r>
      <w:r>
        <w:t xml:space="preserve">who </w:t>
      </w:r>
      <w:r w:rsidRPr="00A83FE0">
        <w:t>wi</w:t>
      </w:r>
      <w:r>
        <w:t>ll not be performers of ACTs? Wi</w:t>
      </w:r>
      <w:r w:rsidRPr="00A83FE0">
        <w:t>ll there be care providers who are not performers of Acts</w:t>
      </w:r>
      <w:r>
        <w:t>?</w:t>
      </w:r>
      <w:r w:rsidRPr="00A83FE0">
        <w:t xml:space="preserve"> Could have a provider listed a</w:t>
      </w:r>
      <w:r>
        <w:t>s performers of multiple acts. W</w:t>
      </w:r>
      <w:r w:rsidRPr="00A83FE0">
        <w:t>hat is end of result of performers that are reconciled - are we reconciling to make the</w:t>
      </w:r>
      <w:r>
        <w:t>m</w:t>
      </w:r>
      <w:r w:rsidRPr="00A83FE0">
        <w:t xml:space="preserve"> into care team members?</w:t>
      </w:r>
    </w:p>
    <w:p w:rsidR="009E61D5" w:rsidRDefault="009E61D5" w:rsidP="009E61D5">
      <w:pPr>
        <w:pStyle w:val="ListParagraph"/>
        <w:numPr>
          <w:ilvl w:val="1"/>
          <w:numId w:val="33"/>
        </w:numPr>
        <w:spacing w:after="120"/>
        <w:contextualSpacing/>
      </w:pPr>
      <w:r>
        <w:t>Why would we want to tag reconciled care team members when we send a document to someone else? Answer: Longitudinal reasons</w:t>
      </w:r>
    </w:p>
    <w:p w:rsidR="009E61D5" w:rsidRDefault="009E61D5" w:rsidP="009E61D5">
      <w:pPr>
        <w:pStyle w:val="ListParagraph"/>
        <w:numPr>
          <w:ilvl w:val="1"/>
          <w:numId w:val="33"/>
        </w:numPr>
        <w:spacing w:after="120"/>
        <w:contextualSpacing/>
      </w:pPr>
      <w:r>
        <w:t xml:space="preserve">Function code in performer - CP, PP, </w:t>
      </w:r>
      <w:proofErr w:type="gramStart"/>
      <w:r>
        <w:t>RP</w:t>
      </w:r>
      <w:proofErr w:type="gramEnd"/>
      <w:r>
        <w:t xml:space="preserve"> - can't have this in an act in CDA. Can have in service event but not in an ACT. Do we have to have function code or can it be removed? </w:t>
      </w:r>
    </w:p>
    <w:p w:rsidR="009E61D5" w:rsidRDefault="009E61D5" w:rsidP="009E61D5">
      <w:pPr>
        <w:pStyle w:val="ListParagraph"/>
        <w:numPr>
          <w:ilvl w:val="1"/>
          <w:numId w:val="33"/>
        </w:numPr>
        <w:spacing w:after="120"/>
        <w:contextualSpacing/>
      </w:pPr>
      <w:r>
        <w:t xml:space="preserve">Suggestion: Attach new care team member reconciliation </w:t>
      </w:r>
      <w:proofErr w:type="spellStart"/>
      <w:r>
        <w:t>templateID</w:t>
      </w:r>
      <w:proofErr w:type="spellEnd"/>
      <w:r>
        <w:t xml:space="preserve"> to a service event performer but will be unable to say who did the reconciling (this is </w:t>
      </w:r>
      <w:proofErr w:type="gramStart"/>
      <w:r>
        <w:t>a shall</w:t>
      </w:r>
      <w:proofErr w:type="gramEnd"/>
      <w:r>
        <w:t xml:space="preserve"> so will need the new section) – Response: this is a shall so need to be able to do this. </w:t>
      </w:r>
      <w:r>
        <w:tab/>
      </w:r>
      <w:r>
        <w:tab/>
      </w:r>
      <w:r>
        <w:tab/>
      </w:r>
      <w:r>
        <w:tab/>
      </w:r>
    </w:p>
    <w:p w:rsidR="009E61D5" w:rsidRDefault="009E61D5" w:rsidP="009E61D5">
      <w:pPr>
        <w:pStyle w:val="ListParagraph"/>
        <w:spacing w:after="120"/>
        <w:contextualSpacing/>
      </w:pPr>
    </w:p>
    <w:p w:rsidR="00FE5B96" w:rsidRDefault="00FE5B96" w:rsidP="00FE5B96">
      <w:pPr>
        <w:pStyle w:val="ListParagraph"/>
        <w:numPr>
          <w:ilvl w:val="0"/>
          <w:numId w:val="33"/>
        </w:numPr>
        <w:spacing w:after="120"/>
        <w:contextualSpacing/>
      </w:pPr>
      <w:ins w:id="23" w:author="Emma" w:date="2014-01-14T07:14:00Z">
        <w:r>
          <w:t xml:space="preserve">How will this </w:t>
        </w:r>
      </w:ins>
      <w:r w:rsidR="003E7853">
        <w:t xml:space="preserve">newer </w:t>
      </w:r>
      <w:ins w:id="24" w:author="Emma" w:date="2014-01-14T07:14:00Z">
        <w:r>
          <w:t xml:space="preserve">profile relate to </w:t>
        </w:r>
      </w:ins>
      <w:r w:rsidR="003E7853">
        <w:t xml:space="preserve">the current </w:t>
      </w:r>
      <w:r w:rsidR="002B2F1E">
        <w:t xml:space="preserve">Reconciliation of </w:t>
      </w:r>
      <w:r w:rsidR="003E7853">
        <w:t xml:space="preserve">Diagnosis, Allergies and </w:t>
      </w:r>
      <w:r w:rsidR="002B2F1E">
        <w:t>Medications</w:t>
      </w:r>
      <w:r w:rsidR="003E7853">
        <w:t xml:space="preserve"> </w:t>
      </w:r>
      <w:r w:rsidR="002B2F1E">
        <w:t>profile</w:t>
      </w:r>
      <w:r w:rsidR="003E7853">
        <w:t>?</w:t>
      </w:r>
      <w:ins w:id="25" w:author="Emma" w:date="2014-01-14T07:14:00Z">
        <w:r>
          <w:t xml:space="preserve"> Will </w:t>
        </w:r>
      </w:ins>
      <w:r w:rsidR="002B2F1E">
        <w:t>the newer profile</w:t>
      </w:r>
      <w:ins w:id="26" w:author="Emma" w:date="2014-01-14T07:14:00Z">
        <w:r>
          <w:t xml:space="preserve"> </w:t>
        </w:r>
      </w:ins>
      <w:r>
        <w:t>supersede</w:t>
      </w:r>
      <w:ins w:id="27" w:author="Emma" w:date="2014-01-14T07:14:00Z">
        <w:r>
          <w:t xml:space="preserve"> </w:t>
        </w:r>
      </w:ins>
      <w:r w:rsidR="003E7853">
        <w:t xml:space="preserve">the current Reconciliation of Diagnosis, Allergies and Medications </w:t>
      </w:r>
      <w:ins w:id="28" w:author="Emma" w:date="2014-01-14T07:14:00Z">
        <w:r>
          <w:t xml:space="preserve">profile? How will we handle things that are different </w:t>
        </w:r>
      </w:ins>
      <w:r w:rsidR="003E7853">
        <w:t>in the current Reconciliation of Diagnosis, Allergies and Medications profile</w:t>
      </w:r>
      <w:r>
        <w:t>?</w:t>
      </w:r>
    </w:p>
    <w:p w:rsidR="00FE5B96" w:rsidRDefault="00FE5B96" w:rsidP="00FE5B96">
      <w:pPr>
        <w:spacing w:after="120"/>
        <w:ind w:left="1440"/>
        <w:contextualSpacing/>
        <w:rPr>
          <w:ins w:id="29" w:author="Emma" w:date="2014-01-14T12:52:00Z"/>
        </w:rPr>
      </w:pPr>
      <w:r>
        <w:lastRenderedPageBreak/>
        <w:t xml:space="preserve">Discussion: </w:t>
      </w:r>
      <w:r w:rsidR="003E7853">
        <w:t xml:space="preserve">Reconciliation of Diagnosis, Allergies and Medications profile </w:t>
      </w:r>
      <w:r>
        <w:t xml:space="preserve">is currently in trial implementation, not yet final text. Need to make changes </w:t>
      </w:r>
      <w:r w:rsidR="003E7853">
        <w:t>to Reconciliation of Diagnosis, Allergies and Medications profile</w:t>
      </w:r>
      <w:r>
        <w:t xml:space="preserve"> and </w:t>
      </w:r>
      <w:r w:rsidRPr="00222CF1">
        <w:rPr>
          <w:highlight w:val="yellow"/>
        </w:rPr>
        <w:t>put it back out for public comment.</w:t>
      </w:r>
      <w:r>
        <w:t xml:space="preserve"> </w:t>
      </w:r>
    </w:p>
    <w:p w:rsidR="00FE5B96" w:rsidRDefault="00FE5B96">
      <w:pPr>
        <w:pStyle w:val="ListParagraph"/>
        <w:numPr>
          <w:ilvl w:val="0"/>
          <w:numId w:val="33"/>
        </w:numPr>
        <w:spacing w:after="120"/>
        <w:contextualSpacing/>
        <w:pPrChange w:id="30" w:author="Emma" w:date="2014-02-11T05:52:00Z">
          <w:pPr>
            <w:pStyle w:val="ListParagraph"/>
            <w:numPr>
              <w:ilvl w:val="1"/>
              <w:numId w:val="33"/>
            </w:numPr>
            <w:spacing w:after="120"/>
            <w:ind w:left="1440" w:hanging="360"/>
            <w:contextualSpacing/>
          </w:pPr>
        </w:pPrChange>
      </w:pPr>
      <w:ins w:id="31" w:author="Emma" w:date="2014-01-20T16:54:00Z">
        <w:r>
          <w:t>Need a way to maintain the original or initial identity of an item. RECON states – “</w:t>
        </w:r>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ins w:id="32" w:author="Emma" w:date="2014-01-20T16:55:00Z">
        <w:r>
          <w:rPr>
            <w:lang w:eastAsia="x-none"/>
          </w:rPr>
          <w:t xml:space="preserve">”. Is this a viable approach or is there another way to do this? </w:t>
        </w:r>
      </w:ins>
      <w:ins w:id="33" w:author="Emma" w:date="2014-01-14T12:53:00Z">
        <w:r>
          <w:t xml:space="preserve"> </w:t>
        </w:r>
      </w:ins>
    </w:p>
    <w:p w:rsidR="00FE5B96" w:rsidRDefault="00FE5B96" w:rsidP="00FE5B96">
      <w:pPr>
        <w:spacing w:after="120"/>
        <w:ind w:left="1080"/>
        <w:contextualSpacing/>
      </w:pPr>
      <w:r>
        <w:t>Discussion: One of the issues with RECON uptake is the output of the reconciliation information.  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“providence” option (source of the data).</w:t>
      </w:r>
    </w:p>
    <w:p w:rsidR="00FE5B96" w:rsidRDefault="00FE5B96" w:rsidP="00FE5B96">
      <w:pPr>
        <w:spacing w:after="120"/>
        <w:ind w:left="1080"/>
        <w:contextualSpacing/>
      </w:pPr>
      <w:r>
        <w:t xml:space="preserve">Within a system, when </w:t>
      </w:r>
      <w:ins w:id="34" w:author="Emma" w:date="2014-02-11T06:10:00Z">
        <w:r>
          <w:t>there are multiple identifiers</w:t>
        </w:r>
      </w:ins>
      <w:r>
        <w:t xml:space="preserve">, </w:t>
      </w:r>
      <w:ins w:id="35" w:author="Emma" w:date="2014-02-11T06:10:00Z">
        <w:r>
          <w:t>the first one is the source system ID</w:t>
        </w:r>
      </w:ins>
      <w:ins w:id="36" w:author="Emma" w:date="2014-02-11T06:11:00Z">
        <w:r>
          <w:t>.</w:t>
        </w:r>
      </w:ins>
      <w:r>
        <w:t xml:space="preserve"> Within a system, when creating (source ID is created) and updating (instance ID is modified) data, </w:t>
      </w:r>
      <w:ins w:id="37" w:author="Emma" w:date="2014-02-11T06:11:00Z">
        <w:r>
          <w:t xml:space="preserve">Source ID and Instance ID </w:t>
        </w:r>
      </w:ins>
      <w:r>
        <w:t xml:space="preserve">are both captured. Need to provide guidance on how to handle for the purpose of reconciliation. </w:t>
      </w:r>
    </w:p>
    <w:p w:rsidR="00FE5B96" w:rsidRDefault="00FE5B96" w:rsidP="00FE5B96">
      <w:pPr>
        <w:pStyle w:val="ListParagraph"/>
        <w:numPr>
          <w:ilvl w:val="0"/>
          <w:numId w:val="46"/>
        </w:numPr>
        <w:spacing w:after="120"/>
        <w:contextualSpacing/>
      </w:pPr>
      <w:r>
        <w:t>Both IDs are exported</w:t>
      </w:r>
    </w:p>
    <w:p w:rsidR="00FE5B96" w:rsidRDefault="00FE5B96" w:rsidP="00FE5B96">
      <w:pPr>
        <w:pStyle w:val="ListParagraph"/>
        <w:numPr>
          <w:ilvl w:val="0"/>
          <w:numId w:val="46"/>
        </w:numPr>
        <w:spacing w:after="120"/>
        <w:contextualSpacing/>
      </w:pPr>
      <w:r>
        <w:t>The ID that doesn’t change has to be the first listed. This would be the source ID</w:t>
      </w:r>
    </w:p>
    <w:p w:rsidR="00FE5B96" w:rsidRDefault="00FE5B96" w:rsidP="00FE5B96">
      <w:pPr>
        <w:pStyle w:val="ListParagraph"/>
        <w:numPr>
          <w:ilvl w:val="0"/>
          <w:numId w:val="46"/>
        </w:numPr>
        <w:spacing w:after="120"/>
        <w:contextualSpacing/>
      </w:pPr>
      <w:r>
        <w:t>Need to ensure the receiver knows what to do when modifications are made to the imported data.</w:t>
      </w:r>
    </w:p>
    <w:p w:rsidR="00FE5B96" w:rsidRDefault="00FE5B96" w:rsidP="00FE5B96">
      <w:pPr>
        <w:pStyle w:val="ListParagraph"/>
        <w:numPr>
          <w:ilvl w:val="0"/>
          <w:numId w:val="46"/>
        </w:numPr>
        <w:spacing w:after="120"/>
        <w:contextualSpacing/>
      </w:pPr>
      <w:r>
        <w:t>Need to consider what would happen if the list is used by others</w:t>
      </w:r>
    </w:p>
    <w:p w:rsidR="00FE5B96" w:rsidRDefault="00FE5B96" w:rsidP="00FE5B96">
      <w:pPr>
        <w:pStyle w:val="ListParagraph"/>
        <w:numPr>
          <w:ilvl w:val="0"/>
          <w:numId w:val="46"/>
        </w:numPr>
        <w:spacing w:after="120"/>
        <w:contextualSpacing/>
      </w:pPr>
      <w:r>
        <w:t xml:space="preserve">Need to discuss the follow to support – </w:t>
      </w:r>
    </w:p>
    <w:p w:rsidR="00FE5B96" w:rsidRDefault="00FE5B96" w:rsidP="00FE5B96">
      <w:pPr>
        <w:pStyle w:val="ListParagraph"/>
        <w:numPr>
          <w:ilvl w:val="1"/>
          <w:numId w:val="46"/>
        </w:numPr>
        <w:spacing w:after="120"/>
        <w:contextualSpacing/>
      </w:pPr>
      <w:r>
        <w:t>Import match</w:t>
      </w:r>
    </w:p>
    <w:p w:rsidR="00FE5B96" w:rsidRDefault="00FE5B96" w:rsidP="00FE5B96">
      <w:pPr>
        <w:pStyle w:val="ListParagraph"/>
        <w:numPr>
          <w:ilvl w:val="1"/>
          <w:numId w:val="46"/>
        </w:numPr>
        <w:spacing w:after="120"/>
        <w:contextualSpacing/>
      </w:pPr>
      <w:r>
        <w:t>Identity Change</w:t>
      </w:r>
    </w:p>
    <w:p w:rsidR="00FE5B96" w:rsidRDefault="00FE5B96" w:rsidP="00FE5B96">
      <w:pPr>
        <w:pStyle w:val="ListParagraph"/>
        <w:numPr>
          <w:ilvl w:val="1"/>
          <w:numId w:val="46"/>
        </w:numPr>
        <w:spacing w:after="120"/>
        <w:contextualSpacing/>
      </w:pPr>
      <w:r>
        <w:t>Export stable identity</w:t>
      </w:r>
    </w:p>
    <w:p w:rsidR="00FE5B96" w:rsidRDefault="000C00AC" w:rsidP="000944F0">
      <w:pPr>
        <w:pStyle w:val="ListParagraph"/>
        <w:numPr>
          <w:ilvl w:val="0"/>
          <w:numId w:val="33"/>
        </w:numPr>
        <w:spacing w:after="120"/>
        <w:contextualSpacing/>
      </w:pPr>
      <w:r>
        <w:t xml:space="preserve">(New) </w:t>
      </w:r>
      <w:r w:rsidR="000944F0">
        <w:t xml:space="preserve">6.3.4.E.10 Need technical revision of this section. </w:t>
      </w:r>
    </w:p>
    <w:p w:rsidR="000944F0" w:rsidRDefault="000944F0" w:rsidP="000944F0">
      <w:pPr>
        <w:pStyle w:val="ListParagraph"/>
        <w:numPr>
          <w:ilvl w:val="0"/>
          <w:numId w:val="104"/>
        </w:numPr>
        <w:spacing w:after="120"/>
        <w:contextualSpacing/>
      </w:pPr>
      <w:r>
        <w:t xml:space="preserve">If reconciling from a document, will know who the custodian is. However, if importing from outside of a document, will not know who the source is. How will we handle provenance? </w:t>
      </w:r>
    </w:p>
    <w:p w:rsidR="00A83FE0" w:rsidRDefault="000944F0" w:rsidP="009E61D5">
      <w:pPr>
        <w:pStyle w:val="ListParagraph"/>
        <w:numPr>
          <w:ilvl w:val="0"/>
          <w:numId w:val="104"/>
        </w:numPr>
        <w:spacing w:after="120"/>
        <w:contextualSpacing/>
      </w:pPr>
      <w:r>
        <w:t>There are a lot of “shall</w:t>
      </w:r>
      <w:proofErr w:type="gramStart"/>
      <w:r>
        <w:t>”  -</w:t>
      </w:r>
      <w:proofErr w:type="gramEnd"/>
      <w:r>
        <w:t xml:space="preserve"> need to add some “should” or Could or may …. </w:t>
      </w:r>
    </w:p>
    <w:p w:rsidR="00A83FE0" w:rsidRDefault="00A83FE0" w:rsidP="00A83FE0">
      <w:pPr>
        <w:pStyle w:val="ListParagraph"/>
        <w:numPr>
          <w:ilvl w:val="0"/>
          <w:numId w:val="33"/>
        </w:numPr>
        <w:spacing w:after="120"/>
        <w:contextualSpacing/>
      </w:pPr>
      <w:r>
        <w:t xml:space="preserve">(New Action item) Review </w:t>
      </w:r>
      <w:proofErr w:type="spellStart"/>
      <w:r>
        <w:t>twinList</w:t>
      </w:r>
      <w:proofErr w:type="spellEnd"/>
      <w:r>
        <w:t xml:space="preserve"> doc and see if what they have is different or the same. [Emma] will review and get a summary.</w:t>
      </w:r>
    </w:p>
    <w:p w:rsidR="00562E6A" w:rsidRPr="00562E6A" w:rsidRDefault="00562E6A" w:rsidP="00A83FE0">
      <w:pPr>
        <w:pStyle w:val="ListParagraph"/>
        <w:numPr>
          <w:ilvl w:val="0"/>
          <w:numId w:val="33"/>
        </w:numPr>
        <w:spacing w:after="120"/>
        <w:contextualSpacing/>
        <w:rPr>
          <w:color w:val="00B050"/>
        </w:rPr>
      </w:pPr>
      <w:r w:rsidRPr="00562E6A">
        <w:rPr>
          <w:color w:val="00B050"/>
        </w:rPr>
        <w:t>(New</w:t>
      </w:r>
      <w:r w:rsidR="00B15BA0">
        <w:rPr>
          <w:color w:val="00B050"/>
        </w:rPr>
        <w:t xml:space="preserve">  - 04/08/2014</w:t>
      </w:r>
      <w:r w:rsidRPr="00562E6A">
        <w:rPr>
          <w:color w:val="00B050"/>
        </w:rPr>
        <w:t xml:space="preserve">) </w:t>
      </w:r>
      <w:r w:rsidRPr="00562E6A">
        <w:rPr>
          <w:color w:val="00B050"/>
        </w:rPr>
        <w:t>Profile a</w:t>
      </w:r>
      <w:r w:rsidRPr="00562E6A">
        <w:rPr>
          <w:color w:val="00B050"/>
        </w:rPr>
        <w:t xml:space="preserve">uthors seek comments regarding </w:t>
      </w:r>
      <w:proofErr w:type="spellStart"/>
      <w:r w:rsidRPr="00562E6A">
        <w:rPr>
          <w:color w:val="00B050"/>
        </w:rPr>
        <w:t>T</w:t>
      </w:r>
      <w:r w:rsidRPr="00562E6A">
        <w:rPr>
          <w:color w:val="00B050"/>
        </w:rPr>
        <w:t>winlist</w:t>
      </w:r>
      <w:proofErr w:type="spellEnd"/>
      <w:r w:rsidRPr="00562E6A">
        <w:rPr>
          <w:color w:val="00B050"/>
        </w:rPr>
        <w:t xml:space="preserve"> approach to reconciliation</w:t>
      </w:r>
      <w:r w:rsidRPr="00562E6A">
        <w:rPr>
          <w:color w:val="00B050"/>
        </w:rPr>
        <w:t xml:space="preserve"> (see X.4.1 Concepts, step 2)</w:t>
      </w:r>
      <w:r w:rsidRPr="00562E6A">
        <w:rPr>
          <w:color w:val="00B050"/>
        </w:rPr>
        <w:t>.</w:t>
      </w:r>
      <w:r w:rsidRPr="00562E6A">
        <w:rPr>
          <w:color w:val="00B050"/>
        </w:rPr>
        <w:t xml:space="preserve"> Should this profile attempt to include the reconciliation process used by </w:t>
      </w:r>
      <w:proofErr w:type="spellStart"/>
      <w:r w:rsidRPr="00562E6A">
        <w:rPr>
          <w:color w:val="00B050"/>
        </w:rPr>
        <w:t>twinlist</w:t>
      </w:r>
      <w:proofErr w:type="spellEnd"/>
      <w:r w:rsidRPr="00562E6A">
        <w:rPr>
          <w:color w:val="00B050"/>
        </w:rPr>
        <w:t xml:space="preserve">? </w:t>
      </w:r>
    </w:p>
    <w:p w:rsidR="00A83FE0" w:rsidRDefault="00A83FE0" w:rsidP="00A83FE0">
      <w:pPr>
        <w:pStyle w:val="ListParagraph"/>
        <w:spacing w:after="120"/>
        <w:contextualSpacing/>
      </w:pPr>
    </w:p>
    <w:p w:rsidR="00FE5B96" w:rsidRDefault="00FE5B96" w:rsidP="00FE5B96">
      <w:pPr>
        <w:spacing w:after="120"/>
        <w:ind w:left="1080"/>
        <w:contextualSpacing/>
        <w:rPr>
          <w:ins w:id="38" w:author="Emma" w:date="2014-02-11T06:13:00Z"/>
        </w:rPr>
      </w:pPr>
      <w:ins w:id="39" w:author="Emma" w:date="2014-02-11T06:12:00Z">
        <w:r>
          <w:t xml:space="preserve"> </w:t>
        </w:r>
      </w:ins>
      <w:bookmarkStart w:id="40" w:name="_GoBack"/>
      <w:bookmarkEnd w:id="40"/>
    </w:p>
    <w:p w:rsidR="00CF283F" w:rsidRPr="003651D9" w:rsidRDefault="00CF283F" w:rsidP="008616CB">
      <w:pPr>
        <w:pStyle w:val="Heading2"/>
        <w:numPr>
          <w:ilvl w:val="0"/>
          <w:numId w:val="0"/>
        </w:numPr>
        <w:rPr>
          <w:noProof w:val="0"/>
        </w:rPr>
      </w:pPr>
      <w:r w:rsidRPr="003651D9">
        <w:rPr>
          <w:noProof w:val="0"/>
        </w:rPr>
        <w:lastRenderedPageBreak/>
        <w:t>Closed Issues</w:t>
      </w:r>
      <w:bookmarkEnd w:id="12"/>
    </w:p>
    <w:p w:rsidR="00CF283F" w:rsidRPr="00014D71" w:rsidRDefault="00CF283F" w:rsidP="00B92EA1">
      <w:pPr>
        <w:pStyle w:val="AuthorInstructions"/>
        <w:rPr>
          <w:sz w:val="16"/>
          <w:szCs w:val="16"/>
        </w:rPr>
      </w:pPr>
      <w:r w:rsidRPr="00014D71">
        <w:rPr>
          <w:sz w:val="16"/>
          <w:szCs w:val="16"/>
        </w:rPr>
        <w:t xml:space="preserve"> </w:t>
      </w:r>
      <w:r w:rsidRPr="00014D71">
        <w:rPr>
          <w:sz w:val="16"/>
          <w:szCs w:val="16"/>
          <w:highlight w:val="lightGray"/>
        </w:rPr>
        <w:t xml:space="preserve">&lt;List </w:t>
      </w:r>
      <w:r w:rsidR="00701B3A" w:rsidRPr="00014D71">
        <w:rPr>
          <w:sz w:val="16"/>
          <w:szCs w:val="16"/>
          <w:highlight w:val="lightGray"/>
        </w:rPr>
        <w:t>the</w:t>
      </w:r>
      <w:r w:rsidRPr="00014D71">
        <w:rPr>
          <w:sz w:val="16"/>
          <w:szCs w:val="16"/>
          <w:highlight w:val="lightGray"/>
        </w:rPr>
        <w:t xml:space="preserve"> closed issues/questio</w:t>
      </w:r>
      <w:r w:rsidR="001F7A35" w:rsidRPr="00014D71">
        <w:rPr>
          <w:sz w:val="16"/>
          <w:szCs w:val="16"/>
          <w:highlight w:val="lightGray"/>
        </w:rPr>
        <w:t>ns with their resolutions</w:t>
      </w:r>
      <w:r w:rsidR="009F5CF4" w:rsidRPr="00014D71">
        <w:rPr>
          <w:sz w:val="16"/>
          <w:szCs w:val="16"/>
          <w:highlight w:val="lightGray"/>
        </w:rPr>
        <w:t>. These are particularly useful for recording the rationale for closed issues to forestall unnecessary rehashing in the future and/or to make it easier to identify when a closed issue should be re-opened due to new information.</w:t>
      </w:r>
      <w:r w:rsidRPr="00014D71">
        <w:rPr>
          <w:sz w:val="16"/>
          <w:szCs w:val="16"/>
          <w:highlight w:val="lightGray"/>
        </w:rPr>
        <w:t>&gt;</w:t>
      </w:r>
    </w:p>
    <w:p w:rsidR="00DE31D7" w:rsidRDefault="00DE31D7" w:rsidP="00DE31D7">
      <w:pPr>
        <w:pStyle w:val="ListParagraph"/>
        <w:numPr>
          <w:ilvl w:val="0"/>
          <w:numId w:val="47"/>
        </w:numPr>
        <w:spacing w:after="120"/>
        <w:contextualSpacing/>
      </w:pPr>
      <w:r>
        <w:t>(Closed 02/12/2014) Change the profile title of Reconciliation of Diagnosis, Allergies and Medications to Reconciliation of Clinical Content and Care Provider. Do not change the acronym (RECON).</w:t>
      </w:r>
    </w:p>
    <w:p w:rsidR="00DE31D7" w:rsidRDefault="00DE31D7" w:rsidP="00DE31D7">
      <w:pPr>
        <w:pStyle w:val="ListParagraph"/>
        <w:numPr>
          <w:ilvl w:val="0"/>
          <w:numId w:val="47"/>
        </w:numPr>
        <w:spacing w:after="120"/>
        <w:contextualSpacing/>
      </w:pPr>
      <w:r>
        <w:t xml:space="preserve">(Closed 02/12/2014) Source of truth (provenance) – who owns the reconciled data? Is this something that should be addressed with this profile? </w:t>
      </w:r>
    </w:p>
    <w:p w:rsidR="00DE31D7" w:rsidRDefault="00DE31D7" w:rsidP="00DE31D7">
      <w:pPr>
        <w:pStyle w:val="ListParagraph"/>
        <w:spacing w:after="120"/>
        <w:contextualSpacing/>
      </w:pPr>
      <w:r>
        <w:t xml:space="preserve">Local policy determines this. This is not a question this profile can answer. Note that the person performing the reconciliation act takes the same function as author. Reconciliation act uses the responsible party as the participant. </w:t>
      </w:r>
    </w:p>
    <w:p w:rsidR="00DE31D7" w:rsidRDefault="00DE31D7">
      <w:pPr>
        <w:pStyle w:val="ListParagraph"/>
        <w:numPr>
          <w:ilvl w:val="0"/>
          <w:numId w:val="47"/>
        </w:numPr>
        <w:spacing w:after="120"/>
        <w:contextualSpacing/>
        <w:pPrChange w:id="41" w:author="Emma" w:date="2014-02-10T11:36:00Z">
          <w:pPr>
            <w:pStyle w:val="ListParagraph"/>
            <w:numPr>
              <w:ilvl w:val="1"/>
              <w:numId w:val="33"/>
            </w:numPr>
            <w:spacing w:after="120"/>
            <w:ind w:left="1440" w:hanging="360"/>
            <w:contextualSpacing/>
          </w:pPr>
        </w:pPrChange>
      </w:pPr>
      <w:r>
        <w:t>(Closed 02/12/2014) Reconciliation as a service Vs. Reconciliation at the document level. Does reconciliation have to occur from documents only?</w:t>
      </w:r>
    </w:p>
    <w:p w:rsidR="00DE31D7" w:rsidRDefault="00DE31D7" w:rsidP="00DE31D7">
      <w:pPr>
        <w:pStyle w:val="ListParagraph"/>
        <w:spacing w:after="120"/>
        <w:contextualSpacing/>
      </w:pPr>
      <w:r>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rsidR="003E7853" w:rsidRDefault="003E7853" w:rsidP="003E7853">
      <w:pPr>
        <w:pStyle w:val="ListParagraph"/>
        <w:numPr>
          <w:ilvl w:val="0"/>
          <w:numId w:val="47"/>
        </w:numPr>
        <w:spacing w:after="120"/>
        <w:contextualSpacing/>
      </w:pPr>
      <w:r>
        <w:t xml:space="preserve">(Closed 02/12/2014) </w:t>
      </w:r>
      <w:ins w:id="42" w:author="Emma" w:date="2014-01-14T12:52:00Z">
        <w:r>
          <w:t xml:space="preserve">Why is a different template ID needed in RECON based on the context of the reconciliation? Author </w:t>
        </w:r>
      </w:ins>
      <w:ins w:id="43" w:author="Emma" w:date="2014-01-14T12:53:00Z">
        <w:r>
          <w:t xml:space="preserve">entry relationship </w:t>
        </w:r>
      </w:ins>
      <w:ins w:id="44" w:author="Emma" w:date="2014-01-14T12:52:00Z">
        <w:r>
          <w:t xml:space="preserve">does not have specific </w:t>
        </w:r>
      </w:ins>
      <w:ins w:id="45" w:author="Emma" w:date="2014-01-14T12:53:00Z">
        <w:r>
          <w:t>authors based on context.</w:t>
        </w:r>
      </w:ins>
      <w:r>
        <w:t xml:space="preserve"> </w:t>
      </w:r>
    </w:p>
    <w:p w:rsidR="003E7853" w:rsidRDefault="003E7853" w:rsidP="003E7853">
      <w:pPr>
        <w:pStyle w:val="ListParagraph"/>
        <w:spacing w:after="120"/>
        <w:contextualSpacing/>
        <w:rPr>
          <w:ins w:id="46" w:author="Emma" w:date="2014-02-11T06:16:00Z"/>
        </w:rPr>
      </w:pPr>
      <w:r>
        <w:t>Specific</w:t>
      </w:r>
      <w:ins w:id="47" w:author="Emma" w:date="2014-02-11T06:15:00Z">
        <w:r>
          <w:t xml:space="preserve"> reconciliation templa</w:t>
        </w:r>
      </w:ins>
      <w:ins w:id="48" w:author="Emma" w:date="2014-02-11T06:16:00Z">
        <w:r>
          <w:t>te ID</w:t>
        </w:r>
      </w:ins>
      <w:r>
        <w:t xml:space="preserve"> were created to maintain the fact that the reconciliation pieces for med</w:t>
      </w:r>
      <w:ins w:id="49" w:author="Emma" w:date="2014-02-12T06:19:00Z">
        <w:r>
          <w:t>ication</w:t>
        </w:r>
      </w:ins>
      <w:r>
        <w:t xml:space="preserve">s, allergies and diagnosis would have specific related subjects. Plan is to keep specific reconciliation template IDs for certain types of reconciliation such as </w:t>
      </w:r>
      <w:r w:rsidRPr="000F23E4">
        <w:rPr>
          <w:highlight w:val="yellow"/>
        </w:rPr>
        <w:t>medication, allergies, problems, providers</w:t>
      </w:r>
      <w:r w:rsidR="000F23E4" w:rsidRPr="000F23E4">
        <w:rPr>
          <w:highlight w:val="yellow"/>
        </w:rPr>
        <w:t>, immunizations and goals</w:t>
      </w:r>
      <w:r w:rsidRPr="000F23E4">
        <w:rPr>
          <w:highlight w:val="yellow"/>
        </w:rPr>
        <w:t>.</w:t>
      </w:r>
      <w:r>
        <w:t xml:space="preserve"> This ensures specific types of reconciliation. However, will also relax the constraint for other types of reconciliation where specificity is not necessary making reconciliation more generic by using a base template ID.</w:t>
      </w:r>
      <w:ins w:id="50" w:author="Emma" w:date="2014-02-11T06:19:00Z">
        <w:r>
          <w:t xml:space="preserve"> </w:t>
        </w:r>
      </w:ins>
    </w:p>
    <w:p w:rsidR="00DE31D7" w:rsidRDefault="00DE31D7" w:rsidP="00DE31D7">
      <w:pPr>
        <w:pStyle w:val="ListParagraph"/>
        <w:numPr>
          <w:ilvl w:val="0"/>
          <w:numId w:val="47"/>
        </w:numPr>
        <w:spacing w:after="120"/>
        <w:contextualSpacing/>
      </w:pPr>
    </w:p>
    <w:p w:rsidR="00CF283F" w:rsidRPr="003651D9" w:rsidRDefault="00CF283F" w:rsidP="00147F29">
      <w:pPr>
        <w:pStyle w:val="BodyText"/>
      </w:pPr>
    </w:p>
    <w:p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rsidR="009F5CF4" w:rsidRPr="003651D9" w:rsidRDefault="00747676" w:rsidP="00BB76BC">
      <w:pPr>
        <w:pStyle w:val="Heading1"/>
        <w:numPr>
          <w:ilvl w:val="0"/>
          <w:numId w:val="0"/>
        </w:numPr>
        <w:rPr>
          <w:noProof w:val="0"/>
        </w:rPr>
      </w:pPr>
      <w:bookmarkStart w:id="51" w:name="_Toc345074643"/>
      <w:r w:rsidRPr="003651D9">
        <w:rPr>
          <w:noProof w:val="0"/>
        </w:rPr>
        <w:lastRenderedPageBreak/>
        <w:t>General Introduction</w:t>
      </w:r>
      <w:bookmarkEnd w:id="51"/>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52" w:name="_Toc345074644"/>
      <w:r w:rsidRPr="003651D9">
        <w:rPr>
          <w:noProof w:val="0"/>
        </w:rPr>
        <w:t>Appendix A - Actor Summary Definitions</w:t>
      </w:r>
      <w:bookmarkEnd w:id="52"/>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Actor</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AppendixHeading1"/>
        <w:rPr>
          <w:noProof w:val="0"/>
        </w:rPr>
      </w:pPr>
      <w:bookmarkStart w:id="53" w:name="_Toc345074645"/>
      <w:r w:rsidRPr="003651D9">
        <w:rPr>
          <w:noProof w:val="0"/>
        </w:rPr>
        <w:t>Appendix B - Transaction Summary Definitions</w:t>
      </w:r>
      <w:bookmarkEnd w:id="53"/>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Transaction</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Glossary"/>
        <w:pageBreakBefore w:val="0"/>
        <w:rPr>
          <w:noProof w:val="0"/>
        </w:rPr>
      </w:pPr>
      <w:bookmarkStart w:id="54" w:name="_Toc345074646"/>
      <w:r w:rsidRPr="003651D9">
        <w:rPr>
          <w:noProof w:val="0"/>
        </w:rPr>
        <w:t>Glossary</w:t>
      </w:r>
      <w:bookmarkEnd w:id="54"/>
    </w:p>
    <w:p w:rsidR="00747676" w:rsidRPr="003651D9" w:rsidRDefault="00747676" w:rsidP="00747676">
      <w:pPr>
        <w:pStyle w:val="EditorInstructions"/>
      </w:pPr>
      <w:r w:rsidRPr="003651D9">
        <w:t>Add the following glossary terms to the IHE Technical Frameworks General Introduction Glossary:</w:t>
      </w:r>
    </w:p>
    <w:p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843B52">
            <w:pPr>
              <w:pStyle w:val="TableEntryHeader"/>
            </w:pPr>
            <w:r w:rsidRPr="003651D9">
              <w:t>Glossary Term</w:t>
            </w:r>
          </w:p>
        </w:tc>
        <w:tc>
          <w:tcPr>
            <w:tcW w:w="6498" w:type="dxa"/>
            <w:shd w:val="clear" w:color="auto" w:fill="D9D9D9"/>
          </w:tcPr>
          <w:p w:rsidR="00747676" w:rsidRPr="003651D9" w:rsidRDefault="00747676" w:rsidP="00843B52">
            <w:pPr>
              <w:pStyle w:val="TableEntryHeader"/>
            </w:pPr>
            <w:r w:rsidRPr="003651D9">
              <w:t>Definition</w:t>
            </w:r>
          </w:p>
        </w:tc>
      </w:tr>
      <w:tr w:rsidR="00747676" w:rsidRPr="003651D9" w:rsidTr="00BB76BC">
        <w:tc>
          <w:tcPr>
            <w:tcW w:w="3078" w:type="dxa"/>
            <w:shd w:val="clear" w:color="auto" w:fill="auto"/>
          </w:tcPr>
          <w:p w:rsidR="00747676" w:rsidRPr="003651D9" w:rsidRDefault="00414400" w:rsidP="00843B52">
            <w:pPr>
              <w:pStyle w:val="TableEntry"/>
            </w:pPr>
            <w:ins w:id="55" w:author="Emma" w:date="2014-02-03T06:29:00Z">
              <w:r>
                <w:t>Accountable Care Organization</w:t>
              </w:r>
            </w:ins>
            <w:ins w:id="56" w:author="Emma" w:date="2014-02-03T06:30:00Z">
              <w:r>
                <w:t xml:space="preserve"> (ACO)</w:t>
              </w:r>
            </w:ins>
          </w:p>
        </w:tc>
        <w:tc>
          <w:tcPr>
            <w:tcW w:w="6498" w:type="dxa"/>
            <w:shd w:val="clear" w:color="auto" w:fill="auto"/>
          </w:tcPr>
          <w:p w:rsidR="00AF18AA" w:rsidRDefault="00AF18AA" w:rsidP="00843B52">
            <w:pPr>
              <w:pStyle w:val="TableEntry"/>
              <w:rPr>
                <w:ins w:id="57" w:author="Emma" w:date="2014-02-03T06:53:00Z"/>
                <w:rFonts w:ascii="Arial" w:hAnsi="Arial" w:cs="Arial"/>
                <w:color w:val="000000"/>
                <w:sz w:val="20"/>
                <w:shd w:val="clear" w:color="auto" w:fill="FFFFFF"/>
              </w:rPr>
            </w:pPr>
            <w:ins w:id="58" w:author="Emma" w:date="2014-02-03T06:52:00Z">
              <w:r>
                <w:rPr>
                  <w:rFonts w:ascii="Arial" w:hAnsi="Arial" w:cs="Arial"/>
                  <w:color w:val="000000"/>
                  <w:sz w:val="20"/>
                  <w:shd w:val="clear" w:color="auto" w:fill="FFFFFF"/>
                </w:rPr>
                <w:t xml:space="preserve">Health care entity which </w:t>
              </w:r>
            </w:ins>
            <w:ins w:id="59" w:author="Emma" w:date="2014-02-03T06:54:00Z">
              <w:r>
                <w:rPr>
                  <w:rFonts w:ascii="Arial" w:hAnsi="Arial" w:cs="Arial"/>
                  <w:color w:val="000000"/>
                  <w:sz w:val="20"/>
                  <w:shd w:val="clear" w:color="auto" w:fill="FFFFFF"/>
                </w:rPr>
                <w:t>supports</w:t>
              </w:r>
            </w:ins>
            <w:ins w:id="60" w:author="Emma" w:date="2014-02-03T06:52:00Z">
              <w:r>
                <w:rPr>
                  <w:rFonts w:ascii="Arial" w:hAnsi="Arial" w:cs="Arial"/>
                  <w:color w:val="000000"/>
                  <w:sz w:val="20"/>
                  <w:shd w:val="clear" w:color="auto" w:fill="FFFFFF"/>
                </w:rPr>
                <w:t xml:space="preserve"> a</w:t>
              </w:r>
            </w:ins>
            <w:ins w:id="61" w:author="Emma" w:date="2014-02-03T06:29:00Z">
              <w:r w:rsidR="00414400">
                <w:rPr>
                  <w:rFonts w:ascii="Arial" w:hAnsi="Arial" w:cs="Arial"/>
                  <w:color w:val="000000"/>
                  <w:sz w:val="20"/>
                  <w:shd w:val="clear" w:color="auto" w:fill="FFFFFF"/>
                </w:rPr>
                <w:t xml:space="preserve">n organization of health care providers that agrees to be accountable for </w:t>
              </w:r>
            </w:ins>
            <w:ins w:id="62" w:author="Emma" w:date="2014-02-03T06:54:00Z">
              <w:r>
                <w:rPr>
                  <w:sz w:val="23"/>
                  <w:szCs w:val="23"/>
                </w:rPr>
                <w:t xml:space="preserve">improving the health and experience of care for individuals and improving the health of populations while reducing the rate of growth in health care </w:t>
              </w:r>
              <w:commentRangeStart w:id="63"/>
              <w:r>
                <w:rPr>
                  <w:sz w:val="23"/>
                  <w:szCs w:val="23"/>
                </w:rPr>
                <w:t>spending</w:t>
              </w:r>
              <w:commentRangeEnd w:id="63"/>
              <w:r>
                <w:rPr>
                  <w:rStyle w:val="CommentReference"/>
                </w:rPr>
                <w:commentReference w:id="63"/>
              </w:r>
              <w:r>
                <w:rPr>
                  <w:sz w:val="23"/>
                  <w:szCs w:val="23"/>
                </w:rPr>
                <w:t xml:space="preserve">. </w:t>
              </w:r>
            </w:ins>
          </w:p>
          <w:p w:rsidR="00AF18AA" w:rsidRDefault="00AF18AA" w:rsidP="00843B52">
            <w:pPr>
              <w:pStyle w:val="TableEntry"/>
              <w:rPr>
                <w:ins w:id="64" w:author="Emma" w:date="2014-02-03T06:53:00Z"/>
                <w:rFonts w:ascii="Arial" w:hAnsi="Arial" w:cs="Arial"/>
                <w:color w:val="000000"/>
                <w:sz w:val="20"/>
                <w:shd w:val="clear" w:color="auto" w:fill="FFFFFF"/>
              </w:rPr>
            </w:pPr>
          </w:p>
          <w:p w:rsidR="00747676" w:rsidRDefault="00747676" w:rsidP="00843B52">
            <w:pPr>
              <w:pStyle w:val="TableEntry"/>
              <w:rPr>
                <w:ins w:id="65" w:author="Emma" w:date="2014-02-03T06:52:00Z"/>
                <w:rFonts w:ascii="Arial" w:hAnsi="Arial" w:cs="Arial"/>
                <w:color w:val="000000"/>
                <w:sz w:val="20"/>
                <w:shd w:val="clear" w:color="auto" w:fill="FFFFFF"/>
              </w:rPr>
            </w:pPr>
          </w:p>
          <w:p w:rsidR="00AF18AA" w:rsidRDefault="00AF18AA" w:rsidP="00843B52">
            <w:pPr>
              <w:pStyle w:val="TableEntry"/>
              <w:rPr>
                <w:ins w:id="66" w:author="Emma" w:date="2014-02-03T06:52:00Z"/>
                <w:rFonts w:ascii="Arial" w:hAnsi="Arial" w:cs="Arial"/>
                <w:color w:val="000000"/>
                <w:sz w:val="20"/>
                <w:shd w:val="clear" w:color="auto" w:fill="FFFFFF"/>
              </w:rPr>
            </w:pPr>
          </w:p>
          <w:p w:rsidR="00AF18AA" w:rsidRDefault="00AF18AA" w:rsidP="00AF18AA">
            <w:pPr>
              <w:pStyle w:val="Default"/>
              <w:rPr>
                <w:ins w:id="67" w:author="Emma" w:date="2014-02-03T06:52:00Z"/>
              </w:rPr>
            </w:pPr>
          </w:p>
          <w:p w:rsidR="00AF18AA" w:rsidRPr="003651D9" w:rsidRDefault="00AF18AA">
            <w:pPr>
              <w:pStyle w:val="TableEntry"/>
              <w:ind w:left="0"/>
              <w:pPrChange w:id="68" w:author="Emma" w:date="2014-02-03T06:54:00Z">
                <w:pPr>
                  <w:pStyle w:val="TableEntry"/>
                </w:pPr>
              </w:pPrChange>
            </w:pPr>
          </w:p>
        </w:tc>
      </w:tr>
      <w:tr w:rsidR="00747676" w:rsidRPr="003651D9" w:rsidTr="00BB76BC">
        <w:tc>
          <w:tcPr>
            <w:tcW w:w="3078" w:type="dxa"/>
            <w:shd w:val="clear" w:color="auto" w:fill="auto"/>
          </w:tcPr>
          <w:p w:rsidR="00747676" w:rsidRPr="003651D9" w:rsidRDefault="00747676" w:rsidP="00843B52">
            <w:pPr>
              <w:pStyle w:val="TableEntry"/>
            </w:pPr>
          </w:p>
        </w:tc>
        <w:tc>
          <w:tcPr>
            <w:tcW w:w="6498" w:type="dxa"/>
            <w:shd w:val="clear" w:color="auto" w:fill="auto"/>
          </w:tcPr>
          <w:p w:rsidR="00747676" w:rsidRPr="003651D9" w:rsidRDefault="00747676" w:rsidP="00843B52">
            <w:pPr>
              <w:pStyle w:val="TableEntry"/>
            </w:pPr>
          </w:p>
        </w:tc>
      </w:tr>
    </w:tbl>
    <w:p w:rsidR="00CF283F" w:rsidRPr="003651D9" w:rsidRDefault="00CF283F" w:rsidP="008616CB">
      <w:pPr>
        <w:pStyle w:val="PartTitle"/>
      </w:pPr>
      <w:bookmarkStart w:id="69"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69"/>
    </w:p>
    <w:p w:rsidR="00B55350" w:rsidRPr="003651D9" w:rsidRDefault="00F455EA" w:rsidP="00C62E65">
      <w:pPr>
        <w:pStyle w:val="Heading2"/>
        <w:numPr>
          <w:ilvl w:val="0"/>
          <w:numId w:val="0"/>
        </w:numPr>
        <w:rPr>
          <w:noProof w:val="0"/>
        </w:rPr>
      </w:pPr>
      <w:bookmarkStart w:id="70" w:name="_Toc345074648"/>
      <w:bookmarkStart w:id="71" w:name="_Toc530206507"/>
      <w:bookmarkStart w:id="72" w:name="_Toc1388427"/>
      <w:bookmarkStart w:id="73" w:name="_Toc1388581"/>
      <w:bookmarkStart w:id="74" w:name="_Toc1456608"/>
      <w:bookmarkStart w:id="75" w:name="_Toc37034633"/>
      <w:bookmarkStart w:id="76"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70"/>
    </w:p>
    <w:p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rsidR="00F455EA" w:rsidRPr="003651D9" w:rsidRDefault="00F455EA" w:rsidP="007922ED">
      <w:pPr>
        <w:rPr>
          <w:i/>
        </w:rPr>
      </w:pPr>
    </w:p>
    <w:p w:rsidR="00F455EA" w:rsidRPr="003651D9" w:rsidRDefault="00F455EA" w:rsidP="00F455EA">
      <w:pPr>
        <w:pStyle w:val="Heading2"/>
        <w:numPr>
          <w:ilvl w:val="0"/>
          <w:numId w:val="0"/>
        </w:numPr>
        <w:rPr>
          <w:noProof w:val="0"/>
        </w:rPr>
      </w:pPr>
      <w:bookmarkStart w:id="77" w:name="_Toc345074649"/>
      <w:r w:rsidRPr="003651D9">
        <w:rPr>
          <w:noProof w:val="0"/>
        </w:rPr>
        <w:t>&lt;</w:t>
      </w:r>
      <w:r w:rsidRPr="003651D9">
        <w:rPr>
          <w:i/>
          <w:noProof w:val="0"/>
        </w:rPr>
        <w:t>Domain-specific additions</w:t>
      </w:r>
      <w:r w:rsidR="005672A9" w:rsidRPr="003651D9">
        <w:rPr>
          <w:i/>
          <w:noProof w:val="0"/>
        </w:rPr>
        <w:t>&gt;</w:t>
      </w:r>
      <w:bookmarkEnd w:id="77"/>
    </w:p>
    <w:p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rsidR="00303E20" w:rsidRPr="003651D9" w:rsidRDefault="00303E20">
      <w:pPr>
        <w:pStyle w:val="BodyText"/>
        <w:rPr>
          <w:i/>
          <w:iCs/>
        </w:rPr>
      </w:pPr>
      <w:bookmarkStart w:id="78" w:name="_Toc473170358"/>
      <w:bookmarkStart w:id="79" w:name="_Toc504625755"/>
      <w:bookmarkStart w:id="80" w:name="_Toc530206508"/>
      <w:bookmarkStart w:id="81" w:name="_Toc1388428"/>
      <w:bookmarkStart w:id="82" w:name="_Toc1388582"/>
      <w:bookmarkStart w:id="83" w:name="_Toc1456609"/>
      <w:bookmarkStart w:id="84" w:name="_Toc37034634"/>
      <w:bookmarkStart w:id="85" w:name="_Toc38846112"/>
      <w:bookmarkEnd w:id="13"/>
      <w:bookmarkEnd w:id="14"/>
      <w:bookmarkEnd w:id="71"/>
      <w:bookmarkEnd w:id="72"/>
      <w:bookmarkEnd w:id="73"/>
      <w:bookmarkEnd w:id="74"/>
      <w:bookmarkEnd w:id="75"/>
      <w:bookmarkEnd w:id="76"/>
    </w:p>
    <w:p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rsidR="00303E20" w:rsidRPr="003651D9" w:rsidRDefault="00561F3A" w:rsidP="00303E20">
      <w:pPr>
        <w:pStyle w:val="Heading1"/>
        <w:pageBreakBefore w:val="0"/>
        <w:numPr>
          <w:ilvl w:val="0"/>
          <w:numId w:val="0"/>
        </w:numPr>
        <w:rPr>
          <w:noProof w:val="0"/>
        </w:rPr>
      </w:pPr>
      <w:bookmarkStart w:id="86" w:name="_Toc345074650"/>
      <w:r>
        <w:rPr>
          <w:noProof w:val="0"/>
        </w:rPr>
        <w:t xml:space="preserve">X Reconciliation of Clinical Content and Care Providers </w:t>
      </w:r>
      <w:r w:rsidR="00FF4C4E" w:rsidRPr="003651D9">
        <w:rPr>
          <w:noProof w:val="0"/>
        </w:rPr>
        <w:t>(</w:t>
      </w:r>
      <w:r w:rsidR="00280926">
        <w:rPr>
          <w:noProof w:val="0"/>
        </w:rPr>
        <w:t>RECON</w:t>
      </w:r>
      <w:r w:rsidR="00FF4C4E" w:rsidRPr="003651D9">
        <w:rPr>
          <w:noProof w:val="0"/>
        </w:rPr>
        <w:t>)</w:t>
      </w:r>
      <w:r w:rsidR="00303E20" w:rsidRPr="003651D9">
        <w:rPr>
          <w:noProof w:val="0"/>
        </w:rPr>
        <w:t xml:space="preserve"> Profile</w:t>
      </w:r>
      <w:bookmarkEnd w:id="86"/>
      <w:r w:rsidR="007A0988">
        <w:rPr>
          <w:rStyle w:val="CommentReference"/>
          <w:rFonts w:ascii="Times New Roman" w:hAnsi="Times New Roman"/>
          <w:b w:val="0"/>
          <w:noProof w:val="0"/>
          <w:kern w:val="0"/>
        </w:rPr>
        <w:commentReference w:id="87"/>
      </w:r>
    </w:p>
    <w:p w:rsidR="00A85861" w:rsidRPr="00DF07CA" w:rsidRDefault="00410D6B" w:rsidP="002D6C95">
      <w:pPr>
        <w:pStyle w:val="AuthorInstructions"/>
        <w:shd w:val="clear" w:color="auto" w:fill="BFBFBF"/>
        <w:rPr>
          <w:sz w:val="18"/>
          <w:szCs w:val="18"/>
        </w:rPr>
      </w:pPr>
      <w:r w:rsidRPr="00DF07CA">
        <w:rPr>
          <w:sz w:val="18"/>
          <w:szCs w:val="18"/>
        </w:rPr>
        <w:t>&lt;Provide an end-user friendly overview of what the Profile does for them</w:t>
      </w:r>
      <w:r w:rsidR="00F0665F" w:rsidRPr="00DF07CA">
        <w:rPr>
          <w:sz w:val="18"/>
          <w:szCs w:val="18"/>
        </w:rPr>
        <w:t xml:space="preserve">. </w:t>
      </w:r>
      <w:r w:rsidRPr="00DF07CA">
        <w:rPr>
          <w:sz w:val="18"/>
          <w:szCs w:val="18"/>
        </w:rPr>
        <w:br/>
        <w:t>Keep it brief (a paragraph or two, up to a page). If extensive detail is needed, it should be included in section X.4</w:t>
      </w:r>
      <w:r w:rsidR="00F82F74" w:rsidRPr="00DF07CA">
        <w:rPr>
          <w:sz w:val="18"/>
          <w:szCs w:val="18"/>
        </w:rPr>
        <w:t>- Use Cases</w:t>
      </w:r>
      <w:r w:rsidRPr="00DF07CA">
        <w:rPr>
          <w:sz w:val="18"/>
          <w:szCs w:val="18"/>
        </w:rPr>
        <w:t>.&gt;</w:t>
      </w:r>
    </w:p>
    <w:p w:rsidR="003921A0" w:rsidRPr="00DF07CA" w:rsidRDefault="003921A0" w:rsidP="002D6C95">
      <w:pPr>
        <w:pStyle w:val="AuthorInstructions"/>
        <w:shd w:val="clear" w:color="auto" w:fill="BFBFBF"/>
        <w:rPr>
          <w:sz w:val="18"/>
          <w:szCs w:val="18"/>
        </w:rPr>
      </w:pPr>
      <w:r w:rsidRPr="00DF07CA">
        <w:rPr>
          <w:sz w:val="18"/>
          <w:szCs w:val="18"/>
        </w:rPr>
        <w:t>&lt;</w:t>
      </w:r>
      <w:r w:rsidR="006D4881" w:rsidRPr="00DF07CA">
        <w:rPr>
          <w:sz w:val="18"/>
          <w:szCs w:val="18"/>
        </w:rPr>
        <w:t>E</w:t>
      </w:r>
      <w:r w:rsidRPr="00DF07CA">
        <w:rPr>
          <w:sz w:val="18"/>
          <w:szCs w:val="18"/>
        </w:rPr>
        <w:t>xplicitly state whether this is a Workflow, Transport, or Content Module (or combination) profile.</w:t>
      </w:r>
      <w:r w:rsidR="00887E40" w:rsidRPr="00DF07CA">
        <w:rPr>
          <w:sz w:val="18"/>
          <w:szCs w:val="18"/>
        </w:rPr>
        <w:t xml:space="preserve"> </w:t>
      </w:r>
      <w:r w:rsidRPr="00DF07CA">
        <w:rPr>
          <w:sz w:val="18"/>
          <w:szCs w:val="18"/>
        </w:rPr>
        <w:t>See the IHE Technical Frameworks General Introduction for definitions of these profile types</w:t>
      </w:r>
      <w:r w:rsidR="00887E40" w:rsidRPr="00DF07CA">
        <w:rPr>
          <w:sz w:val="18"/>
          <w:szCs w:val="18"/>
        </w:rPr>
        <w:t xml:space="preserve">. </w:t>
      </w:r>
      <w:r w:rsidR="00656A6B" w:rsidRPr="00DF07CA">
        <w:rPr>
          <w:sz w:val="18"/>
          <w:szCs w:val="18"/>
        </w:rPr>
        <w:t xml:space="preserve">The IHE Technical Frameworks General Introduction </w:t>
      </w:r>
      <w:r w:rsidR="006D4881" w:rsidRPr="00DF07CA">
        <w:rPr>
          <w:sz w:val="18"/>
          <w:szCs w:val="18"/>
        </w:rPr>
        <w:t xml:space="preserve">is </w:t>
      </w:r>
      <w:r w:rsidR="00656A6B" w:rsidRPr="00DF07CA">
        <w:rPr>
          <w:sz w:val="18"/>
          <w:szCs w:val="18"/>
        </w:rPr>
        <w:t>published a</w:t>
      </w:r>
      <w:r w:rsidR="006514EA" w:rsidRPr="00DF07CA">
        <w:rPr>
          <w:sz w:val="18"/>
          <w:szCs w:val="18"/>
        </w:rPr>
        <w:t xml:space="preserve">t </w:t>
      </w:r>
      <w:hyperlink r:id="rId22" w:history="1">
        <w:r w:rsidR="006514EA" w:rsidRPr="00DF07CA">
          <w:rPr>
            <w:rStyle w:val="Hyperlink"/>
            <w:iCs/>
            <w:sz w:val="18"/>
            <w:szCs w:val="18"/>
          </w:rPr>
          <w:t>http://www.ihe.net/Technical_Framework/index.cfm</w:t>
        </w:r>
      </w:hyperlink>
      <w:r w:rsidR="006514EA" w:rsidRPr="00DF07CA">
        <w:rPr>
          <w:sz w:val="18"/>
          <w:szCs w:val="18"/>
        </w:rPr>
        <w:t>.</w:t>
      </w:r>
    </w:p>
    <w:p w:rsidR="00561F3A" w:rsidRDefault="00561F3A" w:rsidP="004A21FC">
      <w:bookmarkStart w:id="88" w:name="_Toc345074651"/>
      <w:r w:rsidRPr="00561F3A">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rsidR="004A21FC" w:rsidRPr="003D31F2" w:rsidRDefault="004A21FC" w:rsidP="004A21FC">
      <w:r w:rsidRPr="003D31F2">
        <w:rPr>
          <w:rStyle w:val="Strong"/>
          <w:b w:val="0"/>
        </w:rPr>
        <w:t>World Health Organization (WHO)</w:t>
      </w:r>
      <w:r w:rsidRPr="003D31F2">
        <w:rPr>
          <w:rStyle w:val="Strong"/>
        </w:rPr>
        <w:t xml:space="preserve"> </w:t>
      </w:r>
      <w:r w:rsidRPr="003D31F2">
        <w:t xml:space="preserve">World Alliance for Patient Safety and Collaborating Centre identifies the problems, impact, issues and suggested action for reconciliation accuracy at transitions of care. In the United States, clinical information reconciliation is needed as a component of Health Information Technology: Standards, Implementation Specifications, and Certification Criteria for Electronic Health Record Technology, 2014 Edition final rule. Australia Department of Health Victoria (Australia) Quality Use of Medicine includes reconciliation of medication as a key patient safety </w:t>
      </w:r>
      <w:commentRangeStart w:id="89"/>
      <w:r w:rsidRPr="003D31F2">
        <w:t>effort</w:t>
      </w:r>
      <w:commentRangeEnd w:id="89"/>
      <w:r>
        <w:rPr>
          <w:rStyle w:val="CommentReference"/>
        </w:rPr>
        <w:commentReference w:id="89"/>
      </w:r>
      <w:r w:rsidRPr="003D31F2">
        <w:t xml:space="preserve">. </w:t>
      </w:r>
    </w:p>
    <w:p w:rsidR="004A21FC" w:rsidRDefault="004A21FC" w:rsidP="004A21FC">
      <w:r>
        <w:t xml:space="preserve">Regulatory and accrediting organizations require healthcare institutions to reconcile clinical information during every transfer of care, discharge or admission.  </w:t>
      </w:r>
      <w:r w:rsidR="00561F3A" w:rsidRPr="00561F3A">
        <w:t>IHE technical framework supplement on reconciliation of diagnosis, allergies and medications attempts to solve this problem, but is limited in scope to a small category of clinical data. IHE Patient Care Plan profile reconciles interventions and goals, which is itself also limited in scope relative to categories of clinical data.</w:t>
      </w:r>
      <w:r>
        <w:t xml:space="preserve"> </w:t>
      </w:r>
    </w:p>
    <w:p w:rsidR="00F87A06" w:rsidRDefault="00376E33" w:rsidP="00376E33">
      <w:pPr>
        <w:autoSpaceDE w:val="0"/>
        <w:autoSpaceDN w:val="0"/>
        <w:adjustRightInd w:val="0"/>
        <w:rPr>
          <w:szCs w:val="24"/>
        </w:rPr>
      </w:pPr>
      <w:r>
        <w:t xml:space="preserve">HL7 Electronic Health Record System Functional Model (EHR-S </w:t>
      </w:r>
      <w:commentRangeStart w:id="90"/>
      <w:r>
        <w:t>FM</w:t>
      </w:r>
      <w:commentRangeEnd w:id="90"/>
      <w:r>
        <w:rPr>
          <w:rStyle w:val="CommentReference"/>
        </w:rPr>
        <w:commentReference w:id="90"/>
      </w:r>
      <w:r>
        <w:t xml:space="preserve">), R2 IN.5 Standards-based Interoperability function supports the ability </w:t>
      </w:r>
      <w:r w:rsidRPr="00376E33">
        <w:rPr>
          <w:szCs w:val="24"/>
        </w:rPr>
        <w:t xml:space="preserve">for certain information to be shared among EHR systems (including information that resides in regional, national, or international </w:t>
      </w:r>
      <w:r>
        <w:rPr>
          <w:szCs w:val="24"/>
        </w:rPr>
        <w:t>information exchanges). This</w:t>
      </w:r>
      <w:r w:rsidRPr="00376E33">
        <w:rPr>
          <w:szCs w:val="24"/>
        </w:rPr>
        <w:t xml:space="preserve"> </w:t>
      </w:r>
      <w:r>
        <w:rPr>
          <w:szCs w:val="24"/>
        </w:rPr>
        <w:t>promotes</w:t>
      </w:r>
      <w:r w:rsidRPr="00376E33">
        <w:rPr>
          <w:szCs w:val="24"/>
        </w:rPr>
        <w:t xml:space="preserve"> timely and efficient information capture, use, and re-use, reducing the cumulative workload of the broad set of stakeholders.</w:t>
      </w:r>
      <w:r>
        <w:rPr>
          <w:szCs w:val="24"/>
        </w:rPr>
        <w:t xml:space="preserve"> EHR-S FM Care Provision Section identifies functions and supporting conformance criteria required to provide direct care to a specific patient and enable hands-on delivery of healthcare</w:t>
      </w:r>
      <w:r w:rsidR="00F87A06">
        <w:rPr>
          <w:szCs w:val="24"/>
        </w:rPr>
        <w:t>. Care provision supports</w:t>
      </w:r>
      <w:r>
        <w:rPr>
          <w:szCs w:val="24"/>
        </w:rPr>
        <w:t xml:space="preserve"> the management of </w:t>
      </w:r>
      <w:r w:rsidR="00F70AEA">
        <w:rPr>
          <w:szCs w:val="24"/>
        </w:rPr>
        <w:t xml:space="preserve">patient </w:t>
      </w:r>
      <w:r>
        <w:rPr>
          <w:szCs w:val="24"/>
        </w:rPr>
        <w:t>clinical history</w:t>
      </w:r>
      <w:r w:rsidR="00F87A06">
        <w:rPr>
          <w:szCs w:val="24"/>
        </w:rPr>
        <w:t xml:space="preserve">, clinical documentation, orders, results, treatment administration, future care, patient education and communication. </w:t>
      </w:r>
    </w:p>
    <w:p w:rsidR="00C72A74" w:rsidRDefault="00F70AEA" w:rsidP="00CE55A1">
      <w:pPr>
        <w:autoSpaceDE w:val="0"/>
        <w:autoSpaceDN w:val="0"/>
        <w:adjustRightInd w:val="0"/>
        <w:rPr>
          <w:szCs w:val="24"/>
        </w:rPr>
      </w:pPr>
      <w:r>
        <w:rPr>
          <w:szCs w:val="24"/>
        </w:rPr>
        <w:lastRenderedPageBreak/>
        <w:t xml:space="preserve"> As data is exchanged, the ability to maintain </w:t>
      </w:r>
      <w:r w:rsidR="00CE55A1">
        <w:rPr>
          <w:szCs w:val="24"/>
        </w:rPr>
        <w:t>the support of care provision</w:t>
      </w:r>
      <w:r>
        <w:rPr>
          <w:szCs w:val="24"/>
        </w:rPr>
        <w:t xml:space="preserve"> is needed</w:t>
      </w:r>
      <w:r w:rsidR="00376E33">
        <w:rPr>
          <w:szCs w:val="24"/>
        </w:rPr>
        <w:t xml:space="preserve">. </w:t>
      </w:r>
      <w:r w:rsidR="002E6F88">
        <w:rPr>
          <w:szCs w:val="24"/>
        </w:rPr>
        <w:t xml:space="preserve">As an attempt to support the management </w:t>
      </w:r>
      <w:r w:rsidR="00CE55A1">
        <w:rPr>
          <w:szCs w:val="24"/>
        </w:rPr>
        <w:t>of care provision</w:t>
      </w:r>
      <w:r w:rsidR="002E6F88">
        <w:rPr>
          <w:szCs w:val="24"/>
        </w:rPr>
        <w:t xml:space="preserve">, </w:t>
      </w:r>
      <w:r w:rsidR="00561F3A" w:rsidRPr="004A21FC">
        <w:rPr>
          <w:szCs w:val="24"/>
        </w:rPr>
        <w:t xml:space="preserve">Reconciliation of Clinical Content and Care Providers profile </w:t>
      </w:r>
      <w:r w:rsidR="00280926">
        <w:rPr>
          <w:szCs w:val="24"/>
        </w:rPr>
        <w:t>(RECON</w:t>
      </w:r>
      <w:r w:rsidR="004A21FC">
        <w:rPr>
          <w:szCs w:val="24"/>
        </w:rPr>
        <w:t xml:space="preserve">) </w:t>
      </w:r>
      <w:r w:rsidR="00561F3A" w:rsidRPr="004A21FC">
        <w:rPr>
          <w:szCs w:val="24"/>
        </w:rPr>
        <w:t>will Identify and examine heuristics that can be used to facilitate identification of duplicated, overlapping, conflicting or superseded entries</w:t>
      </w:r>
      <w:r w:rsidR="00CE55A1">
        <w:rPr>
          <w:szCs w:val="24"/>
        </w:rPr>
        <w:t xml:space="preserve"> that may be introduced as a result of sematic interoperability</w:t>
      </w:r>
      <w:r w:rsidR="00561F3A" w:rsidRPr="004A21FC">
        <w:rPr>
          <w:szCs w:val="24"/>
        </w:rPr>
        <w:t xml:space="preserve">. This will be </w:t>
      </w:r>
      <w:r w:rsidR="004A21FC">
        <w:rPr>
          <w:szCs w:val="24"/>
        </w:rPr>
        <w:t>accomplished</w:t>
      </w:r>
      <w:r w:rsidR="00561F3A" w:rsidRPr="004A21FC">
        <w:rPr>
          <w:szCs w:val="24"/>
        </w:rPr>
        <w:t xml:space="preserve"> by </w:t>
      </w:r>
      <w:r w:rsidR="005D23A8">
        <w:rPr>
          <w:szCs w:val="24"/>
        </w:rPr>
        <w:t xml:space="preserve">classifying clinical information into </w:t>
      </w:r>
      <w:r w:rsidR="002E6F88">
        <w:rPr>
          <w:szCs w:val="24"/>
        </w:rPr>
        <w:t xml:space="preserve">the following </w:t>
      </w:r>
      <w:r w:rsidR="005D23A8">
        <w:rPr>
          <w:szCs w:val="24"/>
        </w:rPr>
        <w:t xml:space="preserve">categories for the purpose of determining the heuristics that will be used </w:t>
      </w:r>
      <w:r w:rsidR="00CE55A1">
        <w:rPr>
          <w:szCs w:val="24"/>
        </w:rPr>
        <w:t>for the purpose of reconciliation</w:t>
      </w:r>
      <w:r w:rsidR="005D23A8">
        <w:rPr>
          <w:szCs w:val="24"/>
        </w:rPr>
        <w:t xml:space="preserve">. </w:t>
      </w:r>
    </w:p>
    <w:p w:rsidR="00CE49AB" w:rsidRDefault="00BA5DB8" w:rsidP="00CE55A1">
      <w:pPr>
        <w:autoSpaceDE w:val="0"/>
        <w:autoSpaceDN w:val="0"/>
        <w:adjustRightInd w:val="0"/>
      </w:pPr>
      <w:r>
        <w:t>RECON</w:t>
      </w:r>
      <w:r w:rsidR="00CE49AB">
        <w:t xml:space="preserve"> profile classifies information into the following categories for the purpose of determining the </w:t>
      </w:r>
      <w:r w:rsidR="006132E7">
        <w:t xml:space="preserve">information that </w:t>
      </w:r>
      <w:r w:rsidR="00CE49AB">
        <w:t>need</w:t>
      </w:r>
      <w:r w:rsidR="006132E7">
        <w:t>s</w:t>
      </w:r>
      <w:r w:rsidR="00CE49AB">
        <w:t xml:space="preserve"> reconciliation. </w:t>
      </w:r>
    </w:p>
    <w:p w:rsidR="009E7595" w:rsidRPr="00CA7928" w:rsidRDefault="00CE49AB" w:rsidP="00CE55A1">
      <w:pPr>
        <w:autoSpaceDE w:val="0"/>
        <w:autoSpaceDN w:val="0"/>
        <w:adjustRightInd w:val="0"/>
        <w:rPr>
          <w:b/>
        </w:rPr>
      </w:pPr>
      <w:r w:rsidRPr="00CA7928">
        <w:rPr>
          <w:b/>
        </w:rPr>
        <w:t>Common observations</w:t>
      </w:r>
    </w:p>
    <w:p w:rsidR="009E7595" w:rsidRDefault="009E7595" w:rsidP="009E7595">
      <w:pPr>
        <w:autoSpaceDE w:val="0"/>
        <w:autoSpaceDN w:val="0"/>
        <w:adjustRightInd w:val="0"/>
        <w:ind w:left="720"/>
      </w:pPr>
      <w:r>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w:t>
      </w:r>
      <w:r w:rsidR="006E6489">
        <w:t xml:space="preserve">medical equipment, </w:t>
      </w:r>
      <w:r>
        <w:t xml:space="preserve">etc). </w:t>
      </w:r>
    </w:p>
    <w:p w:rsidR="009E7595" w:rsidRPr="00CA7928" w:rsidRDefault="009E7595" w:rsidP="009E7595">
      <w:pPr>
        <w:autoSpaceDE w:val="0"/>
        <w:autoSpaceDN w:val="0"/>
        <w:adjustRightInd w:val="0"/>
        <w:rPr>
          <w:b/>
        </w:rPr>
      </w:pPr>
      <w:r w:rsidRPr="00CA7928">
        <w:rPr>
          <w:b/>
        </w:rPr>
        <w:t>Diagnostic Results</w:t>
      </w:r>
    </w:p>
    <w:p w:rsidR="009E7595" w:rsidRDefault="009E7595" w:rsidP="009E7595">
      <w:pPr>
        <w:autoSpaceDE w:val="0"/>
        <w:autoSpaceDN w:val="0"/>
        <w:adjustRightInd w:val="0"/>
        <w:ind w:left="720"/>
      </w:pPr>
      <w:r>
        <w:t xml:space="preserve">These are a collection of observations made or performed using laboratory testing equipment, imaging procedures, visual examinations, etc. </w:t>
      </w:r>
    </w:p>
    <w:p w:rsidR="00BD674F" w:rsidRPr="00CA7928" w:rsidRDefault="00BD674F" w:rsidP="00BD674F">
      <w:pPr>
        <w:autoSpaceDE w:val="0"/>
        <w:autoSpaceDN w:val="0"/>
        <w:adjustRightInd w:val="0"/>
        <w:rPr>
          <w:b/>
        </w:rPr>
      </w:pPr>
      <w:r w:rsidRPr="00CA7928">
        <w:rPr>
          <w:b/>
        </w:rPr>
        <w:t>Concerns and Allergies</w:t>
      </w:r>
    </w:p>
    <w:p w:rsidR="00BD674F" w:rsidRDefault="00BD674F" w:rsidP="00BD674F">
      <w:pPr>
        <w:autoSpaceDE w:val="0"/>
        <w:autoSpaceDN w:val="0"/>
        <w:adjustRightInd w:val="0"/>
        <w:ind w:left="720"/>
      </w:pPr>
      <w:r>
        <w:t xml:space="preserve">These are a collection of diagnoses, clinical findings, allergies, or other risk factors that are recorded for the patient. The information may be obtained from patient reports, or through clinical decision making. It </w:t>
      </w:r>
      <w:r w:rsidR="006132E7">
        <w:t xml:space="preserve">also </w:t>
      </w:r>
      <w:r>
        <w:t>includes such information as would be found in social and family history sections of clinical reports. This classification can be further subdivided into three groups.</w:t>
      </w:r>
    </w:p>
    <w:p w:rsidR="00BD674F" w:rsidRDefault="00BD674F" w:rsidP="00BD674F">
      <w:pPr>
        <w:autoSpaceDE w:val="0"/>
        <w:autoSpaceDN w:val="0"/>
        <w:adjustRightInd w:val="0"/>
        <w:ind w:left="720" w:firstLine="720"/>
      </w:pPr>
      <w:r w:rsidRPr="00BD674F">
        <w:rPr>
          <w:b/>
          <w:i/>
        </w:rPr>
        <w:t>Conditions -</w:t>
      </w:r>
      <w:r>
        <w:t xml:space="preserve"> This is a collection of disease conditions for the patient.</w:t>
      </w:r>
    </w:p>
    <w:p w:rsidR="00BD674F" w:rsidRDefault="00BD674F" w:rsidP="00BD674F">
      <w:pPr>
        <w:autoSpaceDE w:val="0"/>
        <w:autoSpaceDN w:val="0"/>
        <w:adjustRightInd w:val="0"/>
        <w:ind w:left="720" w:firstLine="720"/>
      </w:pPr>
      <w:r w:rsidRPr="00BD674F">
        <w:rPr>
          <w:b/>
          <w:i/>
        </w:rPr>
        <w:t>Intolerances -</w:t>
      </w:r>
      <w:r>
        <w:t xml:space="preserve"> This is a collection of the patient's allergies and other intolerances.</w:t>
      </w:r>
    </w:p>
    <w:p w:rsidR="00BD674F" w:rsidRDefault="00BD674F" w:rsidP="00BD674F">
      <w:pPr>
        <w:autoSpaceDE w:val="0"/>
        <w:autoSpaceDN w:val="0"/>
        <w:adjustRightInd w:val="0"/>
        <w:ind w:left="1440"/>
      </w:pPr>
      <w:r w:rsidRPr="006132E7">
        <w:rPr>
          <w:b/>
        </w:rPr>
        <w:t>Risk Factors -</w:t>
      </w:r>
      <w:r>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rsidR="00CA7928" w:rsidRPr="00CA7928" w:rsidRDefault="00CA7928" w:rsidP="00CA7928">
      <w:pPr>
        <w:autoSpaceDE w:val="0"/>
        <w:autoSpaceDN w:val="0"/>
        <w:adjustRightInd w:val="0"/>
        <w:rPr>
          <w:b/>
        </w:rPr>
      </w:pPr>
      <w:r w:rsidRPr="00CA7928">
        <w:rPr>
          <w:b/>
        </w:rPr>
        <w:t>Medications</w:t>
      </w:r>
    </w:p>
    <w:p w:rsidR="00CA7928" w:rsidRDefault="00CA7928" w:rsidP="00CA7928">
      <w:pPr>
        <w:autoSpaceDE w:val="0"/>
        <w:autoSpaceDN w:val="0"/>
        <w:adjustRightInd w:val="0"/>
      </w:pPr>
      <w:r w:rsidRPr="00CA7928">
        <w:t>This is a collection of the medications that a patient is or has been taking for treatment of one or more conditions.</w:t>
      </w:r>
    </w:p>
    <w:p w:rsidR="00CA7928" w:rsidRPr="00CA7928" w:rsidRDefault="00CA7928" w:rsidP="00CA7928">
      <w:pPr>
        <w:autoSpaceDE w:val="0"/>
        <w:autoSpaceDN w:val="0"/>
        <w:adjustRightInd w:val="0"/>
        <w:rPr>
          <w:b/>
        </w:rPr>
      </w:pPr>
      <w:r w:rsidRPr="00CA7928">
        <w:rPr>
          <w:b/>
        </w:rPr>
        <w:t>Immunizations</w:t>
      </w:r>
    </w:p>
    <w:p w:rsidR="00CA7928" w:rsidRPr="00CA7928" w:rsidRDefault="00CA7928" w:rsidP="00CA7928">
      <w:pPr>
        <w:autoSpaceDE w:val="0"/>
        <w:autoSpaceDN w:val="0"/>
        <w:adjustRightInd w:val="0"/>
      </w:pPr>
      <w:r>
        <w:t>This is a collection of immunizations that have been given or not given due to a reason, or which are planned to be given to the patient.</w:t>
      </w:r>
    </w:p>
    <w:p w:rsidR="00CA7928" w:rsidRPr="00CA7928" w:rsidRDefault="00CA7928" w:rsidP="00CA7928">
      <w:pPr>
        <w:autoSpaceDE w:val="0"/>
        <w:autoSpaceDN w:val="0"/>
        <w:adjustRightInd w:val="0"/>
        <w:rPr>
          <w:b/>
        </w:rPr>
      </w:pPr>
      <w:r w:rsidRPr="00CA7928">
        <w:rPr>
          <w:b/>
        </w:rPr>
        <w:t>Professional Services</w:t>
      </w:r>
    </w:p>
    <w:p w:rsidR="00CA7928" w:rsidRDefault="00CA7928" w:rsidP="00CA7928">
      <w:pPr>
        <w:autoSpaceDE w:val="0"/>
        <w:autoSpaceDN w:val="0"/>
        <w:adjustRightInd w:val="0"/>
      </w:pPr>
      <w:r>
        <w:lastRenderedPageBreak/>
        <w:t xml:space="preserve">This is a collection of procedures and/or encounters which the patient has participated in, or is expected to participate in. This also includes care team members who provide professional services. </w:t>
      </w:r>
    </w:p>
    <w:p w:rsidR="00E60921" w:rsidRDefault="00E60921" w:rsidP="00E60921">
      <w:pPr>
        <w:autoSpaceDE w:val="0"/>
        <w:autoSpaceDN w:val="0"/>
        <w:adjustRightInd w:val="0"/>
      </w:pPr>
      <w:r>
        <w:t>Reconciliation of the following is needed:</w:t>
      </w:r>
    </w:p>
    <w:p w:rsidR="00E60921" w:rsidRPr="00E60921" w:rsidRDefault="00E60921" w:rsidP="00E60921">
      <w:pPr>
        <w:autoSpaceDE w:val="0"/>
        <w:autoSpaceDN w:val="0"/>
        <w:adjustRightInd w:val="0"/>
        <w:rPr>
          <w:b/>
        </w:rPr>
      </w:pPr>
      <w:r w:rsidRPr="00E60921">
        <w:rPr>
          <w:b/>
        </w:rPr>
        <w:t xml:space="preserve">Concerns and Allergies - </w:t>
      </w:r>
    </w:p>
    <w:p w:rsidR="00E60921" w:rsidRPr="00E60921" w:rsidRDefault="00E60921" w:rsidP="00E60921">
      <w:pPr>
        <w:numPr>
          <w:ilvl w:val="0"/>
          <w:numId w:val="34"/>
        </w:numPr>
        <w:autoSpaceDE w:val="0"/>
        <w:autoSpaceDN w:val="0"/>
        <w:adjustRightInd w:val="0"/>
        <w:rPr>
          <w:i/>
        </w:rPr>
      </w:pPr>
      <w:r w:rsidRPr="00E60921">
        <w:rPr>
          <w:i/>
        </w:rPr>
        <w:t>Risk factors</w:t>
      </w:r>
    </w:p>
    <w:p w:rsidR="00E60921" w:rsidRDefault="00E60921" w:rsidP="00E60921">
      <w:pPr>
        <w:numPr>
          <w:ilvl w:val="2"/>
          <w:numId w:val="34"/>
        </w:numPr>
        <w:autoSpaceDE w:val="0"/>
        <w:autoSpaceDN w:val="0"/>
        <w:adjustRightInd w:val="0"/>
      </w:pPr>
      <w:r>
        <w:t>Patient History lists - social and family history, etc</w:t>
      </w:r>
    </w:p>
    <w:p w:rsidR="00E60921" w:rsidRPr="00E60921" w:rsidRDefault="00E60921" w:rsidP="00E60921">
      <w:pPr>
        <w:numPr>
          <w:ilvl w:val="0"/>
          <w:numId w:val="34"/>
        </w:numPr>
        <w:autoSpaceDE w:val="0"/>
        <w:autoSpaceDN w:val="0"/>
        <w:adjustRightInd w:val="0"/>
        <w:rPr>
          <w:i/>
        </w:rPr>
      </w:pPr>
      <w:r w:rsidRPr="00E60921">
        <w:rPr>
          <w:i/>
        </w:rPr>
        <w:t>Intolerances</w:t>
      </w:r>
    </w:p>
    <w:p w:rsidR="00E60921" w:rsidRDefault="00E60921" w:rsidP="00E60921">
      <w:pPr>
        <w:numPr>
          <w:ilvl w:val="2"/>
          <w:numId w:val="34"/>
        </w:numPr>
        <w:autoSpaceDE w:val="0"/>
        <w:autoSpaceDN w:val="0"/>
        <w:adjustRightInd w:val="0"/>
      </w:pPr>
      <w:r>
        <w:t xml:space="preserve">Allergy, Intolerance, and Adverse Reaction list </w:t>
      </w:r>
    </w:p>
    <w:p w:rsidR="00E60921" w:rsidRPr="00E60921" w:rsidRDefault="00E60921" w:rsidP="00E60921">
      <w:pPr>
        <w:numPr>
          <w:ilvl w:val="0"/>
          <w:numId w:val="34"/>
        </w:numPr>
        <w:autoSpaceDE w:val="0"/>
        <w:autoSpaceDN w:val="0"/>
        <w:adjustRightInd w:val="0"/>
        <w:rPr>
          <w:i/>
        </w:rPr>
      </w:pPr>
      <w:r w:rsidRPr="00E60921">
        <w:rPr>
          <w:i/>
        </w:rPr>
        <w:t>Conditions</w:t>
      </w:r>
    </w:p>
    <w:p w:rsidR="00E60921" w:rsidRDefault="00E60921" w:rsidP="00E60921">
      <w:pPr>
        <w:numPr>
          <w:ilvl w:val="2"/>
          <w:numId w:val="34"/>
        </w:numPr>
        <w:autoSpaceDE w:val="0"/>
        <w:autoSpaceDN w:val="0"/>
        <w:adjustRightInd w:val="0"/>
      </w:pPr>
      <w:r>
        <w:t>Problem Lists – e.g. conditions, diagnosis, discharge diagnosis, etc</w:t>
      </w:r>
    </w:p>
    <w:p w:rsidR="00E60921" w:rsidRPr="00E60921" w:rsidRDefault="00E60921" w:rsidP="00E60921">
      <w:pPr>
        <w:autoSpaceDE w:val="0"/>
        <w:autoSpaceDN w:val="0"/>
        <w:adjustRightInd w:val="0"/>
        <w:rPr>
          <w:b/>
        </w:rPr>
      </w:pPr>
      <w:r w:rsidRPr="00E60921">
        <w:rPr>
          <w:b/>
        </w:rPr>
        <w:t>Medication</w:t>
      </w:r>
    </w:p>
    <w:p w:rsidR="00E60921" w:rsidRDefault="00E60921" w:rsidP="00E60921">
      <w:pPr>
        <w:numPr>
          <w:ilvl w:val="0"/>
          <w:numId w:val="35"/>
        </w:numPr>
        <w:autoSpaceDE w:val="0"/>
        <w:autoSpaceDN w:val="0"/>
        <w:adjustRightInd w:val="0"/>
      </w:pPr>
      <w:r>
        <w:t xml:space="preserve">Medication Lists – e.g. medication, discharge medication, admission medication, </w:t>
      </w:r>
      <w:ins w:id="91" w:author="Emma" w:date="2014-01-20T09:45:00Z">
        <w:r w:rsidR="008C69EE">
          <w:t xml:space="preserve">administered medications, </w:t>
        </w:r>
      </w:ins>
      <w:r>
        <w:t>etc</w:t>
      </w:r>
    </w:p>
    <w:p w:rsidR="00E60921" w:rsidRPr="00E60921" w:rsidRDefault="00E60921" w:rsidP="00E60921">
      <w:pPr>
        <w:autoSpaceDE w:val="0"/>
        <w:autoSpaceDN w:val="0"/>
        <w:adjustRightInd w:val="0"/>
        <w:rPr>
          <w:b/>
        </w:rPr>
      </w:pPr>
      <w:r w:rsidRPr="00E60921">
        <w:rPr>
          <w:b/>
        </w:rPr>
        <w:t>Immunizations</w:t>
      </w:r>
    </w:p>
    <w:p w:rsidR="00E60921" w:rsidRDefault="00E60921" w:rsidP="00E60921">
      <w:pPr>
        <w:numPr>
          <w:ilvl w:val="0"/>
          <w:numId w:val="35"/>
        </w:numPr>
        <w:autoSpaceDE w:val="0"/>
        <w:autoSpaceDN w:val="0"/>
        <w:adjustRightInd w:val="0"/>
      </w:pPr>
      <w:r>
        <w:t>Immunization Lists – e.g</w:t>
      </w:r>
      <w:r w:rsidR="00671432">
        <w:t>.</w:t>
      </w:r>
      <w:r>
        <w:t xml:space="preserve"> immunization administered, not administered, etc</w:t>
      </w:r>
    </w:p>
    <w:p w:rsidR="00E60921" w:rsidRPr="00E60921" w:rsidRDefault="00E60921" w:rsidP="00E60921">
      <w:pPr>
        <w:autoSpaceDE w:val="0"/>
        <w:autoSpaceDN w:val="0"/>
        <w:adjustRightInd w:val="0"/>
        <w:rPr>
          <w:b/>
        </w:rPr>
      </w:pPr>
      <w:r w:rsidRPr="00E60921">
        <w:rPr>
          <w:b/>
        </w:rPr>
        <w:t>Common Observations</w:t>
      </w:r>
      <w:r w:rsidRPr="00E60921">
        <w:rPr>
          <w:b/>
        </w:rPr>
        <w:tab/>
      </w:r>
    </w:p>
    <w:p w:rsidR="00E60921" w:rsidRDefault="00E60921" w:rsidP="00E60921">
      <w:pPr>
        <w:numPr>
          <w:ilvl w:val="0"/>
          <w:numId w:val="35"/>
        </w:numPr>
        <w:autoSpaceDE w:val="0"/>
        <w:autoSpaceDN w:val="0"/>
        <w:adjustRightInd w:val="0"/>
      </w:pPr>
      <w:r>
        <w:t>Medical equipment, Prosthetic/Orthotic, Device lists – e.g. implanted, external devices, supplies, etc</w:t>
      </w:r>
    </w:p>
    <w:p w:rsidR="00E60921" w:rsidRDefault="00E60921" w:rsidP="00E60921">
      <w:pPr>
        <w:numPr>
          <w:ilvl w:val="0"/>
          <w:numId w:val="35"/>
        </w:numPr>
        <w:autoSpaceDE w:val="0"/>
        <w:autoSpaceDN w:val="0"/>
        <w:adjustRightInd w:val="0"/>
      </w:pPr>
      <w:r>
        <w:t>Orders/interventions</w:t>
      </w:r>
      <w:ins w:id="92" w:author="Emma" w:date="2014-01-14T12:26:00Z">
        <w:r w:rsidR="0099279E">
          <w:t>/goals</w:t>
        </w:r>
      </w:ins>
      <w:r>
        <w:t>– e.g. performables, orderables</w:t>
      </w:r>
      <w:del w:id="93" w:author="Emma" w:date="2014-01-14T12:26:00Z">
        <w:r w:rsidDel="0099279E">
          <w:delText xml:space="preserve">, </w:delText>
        </w:r>
      </w:del>
      <w:ins w:id="94" w:author="Emma" w:date="2014-01-14T12:26:00Z">
        <w:r w:rsidR="0099279E">
          <w:t xml:space="preserve">, attainables, </w:t>
        </w:r>
      </w:ins>
      <w:r>
        <w:t>etc</w:t>
      </w:r>
    </w:p>
    <w:p w:rsidR="00E60921" w:rsidRDefault="00E60921" w:rsidP="00E60921">
      <w:pPr>
        <w:numPr>
          <w:ilvl w:val="0"/>
          <w:numId w:val="35"/>
        </w:numPr>
        <w:autoSpaceDE w:val="0"/>
        <w:autoSpaceDN w:val="0"/>
        <w:adjustRightInd w:val="0"/>
        <w:rPr>
          <w:ins w:id="95" w:author="Emma" w:date="2014-01-20T09:43:00Z"/>
        </w:rPr>
      </w:pPr>
      <w:r>
        <w:t xml:space="preserve">Observations – e.g. vital signs, measurements used for trending, </w:t>
      </w:r>
      <w:del w:id="96" w:author="Emma" w:date="2014-01-14T12:26:00Z">
        <w:r w:rsidDel="0099279E">
          <w:delText>goals,</w:delText>
        </w:r>
      </w:del>
      <w:r>
        <w:t xml:space="preserve"> etc</w:t>
      </w:r>
    </w:p>
    <w:p w:rsidR="00B511A4" w:rsidRDefault="00B511A4" w:rsidP="00E60921">
      <w:pPr>
        <w:numPr>
          <w:ilvl w:val="0"/>
          <w:numId w:val="35"/>
        </w:numPr>
        <w:autoSpaceDE w:val="0"/>
        <w:autoSpaceDN w:val="0"/>
        <w:adjustRightInd w:val="0"/>
      </w:pPr>
      <w:ins w:id="97" w:author="Emma" w:date="2014-01-20T09:43:00Z">
        <w:r>
          <w:t>Procedures</w:t>
        </w:r>
      </w:ins>
    </w:p>
    <w:p w:rsidR="00E60921" w:rsidRPr="00E60921" w:rsidRDefault="00E60921" w:rsidP="00E60921">
      <w:pPr>
        <w:autoSpaceDE w:val="0"/>
        <w:autoSpaceDN w:val="0"/>
        <w:adjustRightInd w:val="0"/>
        <w:rPr>
          <w:b/>
        </w:rPr>
      </w:pPr>
      <w:r w:rsidRPr="00E60921">
        <w:rPr>
          <w:b/>
        </w:rPr>
        <w:t>Diagnostic Results</w:t>
      </w:r>
      <w:r w:rsidRPr="00E60921">
        <w:rPr>
          <w:b/>
        </w:rPr>
        <w:tab/>
      </w:r>
    </w:p>
    <w:p w:rsidR="00E60921" w:rsidRDefault="00E60921" w:rsidP="00E60921">
      <w:pPr>
        <w:numPr>
          <w:ilvl w:val="0"/>
          <w:numId w:val="36"/>
        </w:numPr>
        <w:autoSpaceDE w:val="0"/>
        <w:autoSpaceDN w:val="0"/>
        <w:adjustRightInd w:val="0"/>
      </w:pPr>
      <w:r>
        <w:t xml:space="preserve">Results – e.g. lab results, diagnostic results, etc </w:t>
      </w:r>
    </w:p>
    <w:p w:rsidR="00E60921" w:rsidRPr="00E60921" w:rsidRDefault="00E60921" w:rsidP="00E60921">
      <w:pPr>
        <w:autoSpaceDE w:val="0"/>
        <w:autoSpaceDN w:val="0"/>
        <w:adjustRightInd w:val="0"/>
        <w:rPr>
          <w:b/>
        </w:rPr>
      </w:pPr>
      <w:r w:rsidRPr="00E60921">
        <w:rPr>
          <w:b/>
        </w:rPr>
        <w:t>Professional Services</w:t>
      </w:r>
    </w:p>
    <w:p w:rsidR="00E60921" w:rsidRDefault="00E60921" w:rsidP="00E60921">
      <w:pPr>
        <w:numPr>
          <w:ilvl w:val="0"/>
          <w:numId w:val="36"/>
        </w:numPr>
        <w:autoSpaceDE w:val="0"/>
        <w:autoSpaceDN w:val="0"/>
        <w:adjustRightInd w:val="0"/>
      </w:pPr>
      <w:r>
        <w:t xml:space="preserve">Encounters – e.g. planned encounters, historical encounters, </w:t>
      </w:r>
      <w:ins w:id="98" w:author="Emma" w:date="2014-01-20T09:44:00Z">
        <w:r w:rsidR="008C69EE">
          <w:t xml:space="preserve">scheduled tests, </w:t>
        </w:r>
      </w:ins>
      <w:r>
        <w:t>etc</w:t>
      </w:r>
    </w:p>
    <w:p w:rsidR="00E60921" w:rsidRDefault="00E60921" w:rsidP="00E60921">
      <w:pPr>
        <w:numPr>
          <w:ilvl w:val="0"/>
          <w:numId w:val="36"/>
        </w:numPr>
        <w:autoSpaceDE w:val="0"/>
        <w:autoSpaceDN w:val="0"/>
        <w:adjustRightInd w:val="0"/>
      </w:pPr>
      <w:r>
        <w:t>Providers – e.g. care team members</w:t>
      </w:r>
    </w:p>
    <w:p w:rsidR="00561F3A" w:rsidRPr="004A21FC" w:rsidRDefault="005D23A8" w:rsidP="004A21FC">
      <w:pPr>
        <w:rPr>
          <w:szCs w:val="24"/>
        </w:rPr>
      </w:pPr>
      <w:r>
        <w:rPr>
          <w:szCs w:val="24"/>
        </w:rPr>
        <w:t>Part of the reconciling process includes identifying</w:t>
      </w:r>
      <w:r w:rsidR="00561F3A" w:rsidRPr="004A21FC">
        <w:rPr>
          <w:szCs w:val="24"/>
        </w:rPr>
        <w:t xml:space="preserve"> performers of </w:t>
      </w:r>
      <w:r>
        <w:rPr>
          <w:szCs w:val="24"/>
        </w:rPr>
        <w:t>the</w:t>
      </w:r>
      <w:r w:rsidR="00561F3A" w:rsidRPr="004A21FC">
        <w:rPr>
          <w:szCs w:val="24"/>
        </w:rPr>
        <w:t xml:space="preserve"> reconciliation process, and clinical data and sources used</w:t>
      </w:r>
      <w:r>
        <w:rPr>
          <w:szCs w:val="24"/>
        </w:rPr>
        <w:t xml:space="preserve">. </w:t>
      </w:r>
    </w:p>
    <w:p w:rsidR="00A85861" w:rsidRDefault="00CF283F" w:rsidP="00D91815">
      <w:pPr>
        <w:pStyle w:val="Heading2"/>
        <w:numPr>
          <w:ilvl w:val="0"/>
          <w:numId w:val="0"/>
        </w:numPr>
        <w:rPr>
          <w:noProof w:val="0"/>
        </w:rPr>
      </w:pPr>
      <w:r w:rsidRPr="003651D9">
        <w:rPr>
          <w:noProof w:val="0"/>
        </w:rPr>
        <w:t xml:space="preserve">X.1 </w:t>
      </w:r>
      <w:r w:rsidR="00BA5DB8">
        <w:t xml:space="preserve">RECON </w:t>
      </w:r>
      <w:r w:rsidRPr="003651D9">
        <w:rPr>
          <w:noProof w:val="0"/>
        </w:rPr>
        <w:t>Actors</w:t>
      </w:r>
      <w:r w:rsidR="008608EF" w:rsidRPr="003651D9">
        <w:rPr>
          <w:noProof w:val="0"/>
        </w:rPr>
        <w:t xml:space="preserve">, </w:t>
      </w:r>
      <w:r w:rsidRPr="003651D9">
        <w:rPr>
          <w:noProof w:val="0"/>
        </w:rPr>
        <w:t>Transactions</w:t>
      </w:r>
      <w:bookmarkEnd w:id="78"/>
      <w:bookmarkEnd w:id="79"/>
      <w:bookmarkEnd w:id="80"/>
      <w:bookmarkEnd w:id="81"/>
      <w:bookmarkEnd w:id="82"/>
      <w:bookmarkEnd w:id="83"/>
      <w:bookmarkEnd w:id="84"/>
      <w:bookmarkEnd w:id="85"/>
      <w:r w:rsidR="005C3070">
        <w:rPr>
          <w:noProof w:val="0"/>
        </w:rPr>
        <w:t xml:space="preserve">, </w:t>
      </w:r>
      <w:r w:rsidR="008608EF" w:rsidRPr="003651D9">
        <w:rPr>
          <w:noProof w:val="0"/>
        </w:rPr>
        <w:t>and Content Modules</w:t>
      </w:r>
      <w:bookmarkStart w:id="99" w:name="_Toc473170359"/>
      <w:bookmarkStart w:id="100" w:name="_Toc504625756"/>
      <w:bookmarkStart w:id="101" w:name="_Toc530206509"/>
      <w:bookmarkStart w:id="102" w:name="_Toc1388429"/>
      <w:bookmarkStart w:id="103" w:name="_Toc1388583"/>
      <w:bookmarkStart w:id="104" w:name="_Toc1456610"/>
      <w:bookmarkStart w:id="105" w:name="_Toc37034635"/>
      <w:bookmarkStart w:id="106" w:name="_Toc38846113"/>
      <w:bookmarkEnd w:id="88"/>
    </w:p>
    <w:p w:rsidR="003B70A2" w:rsidRPr="00190D8F" w:rsidRDefault="00323461" w:rsidP="00323461">
      <w:pPr>
        <w:pStyle w:val="BodyText"/>
        <w:rPr>
          <w:sz w:val="16"/>
          <w:szCs w:val="16"/>
        </w:rPr>
      </w:pPr>
      <w:r w:rsidRPr="00190D8F">
        <w:rPr>
          <w:sz w:val="16"/>
          <w:szCs w:val="16"/>
          <w:highlight w:val="lightGray"/>
        </w:rPr>
        <w:t>This section define</w:t>
      </w:r>
      <w:r w:rsidR="00D422BB" w:rsidRPr="00190D8F">
        <w:rPr>
          <w:sz w:val="16"/>
          <w:szCs w:val="16"/>
          <w:highlight w:val="lightGray"/>
        </w:rPr>
        <w:t>s the actors, transactions, and/</w:t>
      </w:r>
      <w:r w:rsidRPr="00190D8F">
        <w:rPr>
          <w:sz w:val="16"/>
          <w:szCs w:val="16"/>
          <w:highlight w:val="lightGray"/>
        </w:rPr>
        <w:t xml:space="preserve">or content modules </w:t>
      </w:r>
      <w:r w:rsidR="006D4881" w:rsidRPr="00190D8F">
        <w:rPr>
          <w:sz w:val="16"/>
          <w:szCs w:val="16"/>
          <w:highlight w:val="lightGray"/>
        </w:rPr>
        <w:t xml:space="preserve">in this </w:t>
      </w:r>
      <w:r w:rsidRPr="00190D8F">
        <w:rPr>
          <w:sz w:val="16"/>
          <w:szCs w:val="16"/>
          <w:highlight w:val="lightGray"/>
        </w:rPr>
        <w:t>profile</w:t>
      </w:r>
      <w:r w:rsidR="00887E40" w:rsidRPr="00190D8F">
        <w:rPr>
          <w:sz w:val="16"/>
          <w:szCs w:val="16"/>
          <w:highlight w:val="lightGray"/>
        </w:rPr>
        <w:t xml:space="preserve">. </w:t>
      </w:r>
      <w:r w:rsidR="006C371A" w:rsidRPr="00190D8F">
        <w:rPr>
          <w:sz w:val="16"/>
          <w:szCs w:val="16"/>
          <w:highlight w:val="lightGray"/>
        </w:rPr>
        <w:t>General definitions of actors</w:t>
      </w:r>
      <w:r w:rsidR="00BA1A91" w:rsidRPr="00190D8F">
        <w:rPr>
          <w:sz w:val="16"/>
          <w:szCs w:val="16"/>
          <w:highlight w:val="lightGray"/>
        </w:rPr>
        <w:t xml:space="preserve"> </w:t>
      </w:r>
      <w:r w:rsidR="006C371A" w:rsidRPr="00190D8F">
        <w:rPr>
          <w:sz w:val="16"/>
          <w:szCs w:val="16"/>
          <w:highlight w:val="lightGray"/>
        </w:rPr>
        <w:t xml:space="preserve">are given in the Technical Frameworks General Introduction </w:t>
      </w:r>
      <w:r w:rsidR="006514EA" w:rsidRPr="00190D8F">
        <w:rPr>
          <w:sz w:val="16"/>
          <w:szCs w:val="16"/>
          <w:highlight w:val="lightGray"/>
        </w:rPr>
        <w:t>Appendix</w:t>
      </w:r>
      <w:r w:rsidR="00BA1A91" w:rsidRPr="00190D8F">
        <w:rPr>
          <w:sz w:val="16"/>
          <w:szCs w:val="16"/>
          <w:highlight w:val="lightGray"/>
        </w:rPr>
        <w:t xml:space="preserve"> A </w:t>
      </w:r>
      <w:r w:rsidR="001134EB" w:rsidRPr="00190D8F">
        <w:rPr>
          <w:sz w:val="16"/>
          <w:szCs w:val="16"/>
          <w:highlight w:val="lightGray"/>
        </w:rPr>
        <w:t xml:space="preserve">at </w:t>
      </w:r>
      <w:hyperlink r:id="rId23" w:history="1">
        <w:r w:rsidR="00594882" w:rsidRPr="00190D8F">
          <w:rPr>
            <w:rStyle w:val="Hyperlink"/>
            <w:sz w:val="16"/>
            <w:szCs w:val="16"/>
            <w:highlight w:val="lightGray"/>
          </w:rPr>
          <w:t>http://www.ihe.net/Technical_Framework/index.cfm</w:t>
        </w:r>
      </w:hyperlink>
      <w:r w:rsidR="005672A9" w:rsidRPr="00190D8F">
        <w:rPr>
          <w:sz w:val="16"/>
          <w:szCs w:val="16"/>
          <w:highlight w:val="lightGray"/>
        </w:rPr>
        <w:t>.</w:t>
      </w:r>
    </w:p>
    <w:p w:rsidR="00323461" w:rsidRPr="00633F90" w:rsidRDefault="003B70A2" w:rsidP="00323461">
      <w:pPr>
        <w:pStyle w:val="BodyText"/>
        <w:rPr>
          <w:i/>
          <w:sz w:val="18"/>
          <w:szCs w:val="18"/>
          <w:highlight w:val="lightGray"/>
        </w:rPr>
      </w:pPr>
      <w:r w:rsidRPr="00633F90">
        <w:rPr>
          <w:i/>
          <w:sz w:val="18"/>
          <w:szCs w:val="18"/>
          <w:highlight w:val="lightGray"/>
        </w:rPr>
        <w:lastRenderedPageBreak/>
        <w:t>&lt;Workflow/Transport Instructions&gt;</w:t>
      </w:r>
      <w:r w:rsidR="00BA1A91" w:rsidRPr="00633F90">
        <w:rPr>
          <w:i/>
          <w:sz w:val="18"/>
          <w:szCs w:val="18"/>
          <w:highlight w:val="lightGray"/>
        </w:rPr>
        <w:t xml:space="preserve"> </w:t>
      </w:r>
    </w:p>
    <w:p w:rsidR="003921A0" w:rsidRPr="00633F90" w:rsidRDefault="003921A0" w:rsidP="00597DB2">
      <w:pPr>
        <w:pStyle w:val="AuthorInstructions"/>
        <w:rPr>
          <w:sz w:val="18"/>
          <w:szCs w:val="18"/>
          <w:highlight w:val="lightGray"/>
        </w:rPr>
      </w:pPr>
      <w:r w:rsidRPr="00633F90">
        <w:rPr>
          <w:sz w:val="18"/>
          <w:szCs w:val="18"/>
          <w:highlight w:val="lightGray"/>
        </w:rPr>
        <w:t xml:space="preserve">&lt;If this </w:t>
      </w:r>
      <w:r w:rsidR="00FA427F" w:rsidRPr="00633F90">
        <w:rPr>
          <w:sz w:val="18"/>
          <w:szCs w:val="18"/>
          <w:highlight w:val="lightGray"/>
        </w:rPr>
        <w:t>profile does not define workflow or transport transactions</w:t>
      </w:r>
      <w:r w:rsidR="008F78D2" w:rsidRPr="00633F90">
        <w:rPr>
          <w:sz w:val="18"/>
          <w:szCs w:val="18"/>
          <w:highlight w:val="lightGray"/>
        </w:rPr>
        <w:t>, delete th</w:t>
      </w:r>
      <w:r w:rsidR="003B70A2" w:rsidRPr="00633F90">
        <w:rPr>
          <w:sz w:val="18"/>
          <w:szCs w:val="18"/>
          <w:highlight w:val="lightGray"/>
        </w:rPr>
        <w:t>e following text and diagram until the “Content Module Instructions” below</w:t>
      </w:r>
      <w:r w:rsidR="008F78D2" w:rsidRPr="00633F90">
        <w:rPr>
          <w:sz w:val="18"/>
          <w:szCs w:val="18"/>
          <w:highlight w:val="lightGray"/>
        </w:rPr>
        <w:t>.</w:t>
      </w:r>
      <w:r w:rsidRPr="00633F90">
        <w:rPr>
          <w:sz w:val="18"/>
          <w:szCs w:val="18"/>
          <w:highlight w:val="lightGray"/>
        </w:rPr>
        <w:t>&gt;</w:t>
      </w:r>
    </w:p>
    <w:p w:rsidR="003921A0" w:rsidRPr="00633F90" w:rsidRDefault="001134EB" w:rsidP="00597DB2">
      <w:pPr>
        <w:pStyle w:val="AuthorInstructions"/>
        <w:rPr>
          <w:sz w:val="18"/>
          <w:szCs w:val="18"/>
        </w:rPr>
      </w:pPr>
      <w:r w:rsidRPr="00633F90">
        <w:rPr>
          <w:sz w:val="18"/>
          <w:szCs w:val="18"/>
          <w:highlight w:val="lightGray"/>
        </w:rPr>
        <w:t>&lt;</w:t>
      </w:r>
      <w:r w:rsidR="003921A0" w:rsidRPr="00633F90">
        <w:rPr>
          <w:sz w:val="18"/>
          <w:szCs w:val="18"/>
          <w:highlight w:val="lightGray"/>
        </w:rPr>
        <w:t>Continue here for workflow and/or tran</w:t>
      </w:r>
      <w:r w:rsidR="00323461" w:rsidRPr="00633F90">
        <w:rPr>
          <w:sz w:val="18"/>
          <w:szCs w:val="18"/>
          <w:highlight w:val="lightGray"/>
        </w:rPr>
        <w:t xml:space="preserve">sport </w:t>
      </w:r>
      <w:r w:rsidR="004B4EF3" w:rsidRPr="00633F90">
        <w:rPr>
          <w:sz w:val="18"/>
          <w:szCs w:val="18"/>
          <w:highlight w:val="lightGray"/>
        </w:rPr>
        <w:t>profiles:</w:t>
      </w:r>
      <w:r w:rsidR="003921A0" w:rsidRPr="00633F90">
        <w:rPr>
          <w:sz w:val="18"/>
          <w:szCs w:val="18"/>
          <w:highlight w:val="lightGray"/>
        </w:rPr>
        <w:t>&gt;</w:t>
      </w:r>
    </w:p>
    <w:p w:rsidR="00D91815" w:rsidRPr="003651D9" w:rsidRDefault="00CF283F" w:rsidP="00BB76BC">
      <w:pPr>
        <w:pStyle w:val="BodyText"/>
      </w:pPr>
      <w:r w:rsidRPr="003651D9">
        <w:t>Figure X.1-1 shows the actors directly involved</w:t>
      </w:r>
      <w:r w:rsidR="00633F90">
        <w:t xml:space="preserve"> in the </w:t>
      </w:r>
      <w:r w:rsidR="00BA5DB8">
        <w:t xml:space="preserve">RECON </w:t>
      </w:r>
      <w:r w:rsidRPr="003651D9">
        <w:t>Profile and the relevant transactions between them</w:t>
      </w:r>
      <w:r w:rsidR="00F0665F" w:rsidRPr="003651D9">
        <w:t xml:space="preserve">. </w:t>
      </w:r>
      <w:r w:rsidR="001F7A35" w:rsidRPr="003651D9">
        <w:t>If needed for context, o</w:t>
      </w:r>
      <w:r w:rsidRPr="003651D9">
        <w:t xml:space="preserve">ther actors that may be indirectly involved due to their participation </w:t>
      </w:r>
      <w:r w:rsidR="00633F90">
        <w:t xml:space="preserve">in Query for Existing Data or PCC Content Profiles </w:t>
      </w:r>
      <w:r w:rsidR="001F7A35" w:rsidRPr="003651D9">
        <w:t xml:space="preserve">are </w:t>
      </w:r>
      <w:r w:rsidR="00633F90">
        <w:t>shaded in the diagram below.</w:t>
      </w:r>
    </w:p>
    <w:p w:rsidR="00ED0083" w:rsidRPr="003651D9" w:rsidRDefault="00ED0083">
      <w:pPr>
        <w:pStyle w:val="BodyText"/>
      </w:pPr>
    </w:p>
    <w:p w:rsidR="00077324" w:rsidRPr="003651D9" w:rsidRDefault="00661B58">
      <w:pPr>
        <w:pStyle w:val="FigureTitle"/>
      </w:pPr>
      <w:r>
        <w:rPr>
          <w:noProof/>
        </w:rPr>
        <mc:AlternateContent>
          <mc:Choice Requires="wpc">
            <w:drawing>
              <wp:inline distT="0" distB="0" distL="0" distR="0" wp14:anchorId="54E4D545" wp14:editId="69D6907B">
                <wp:extent cx="5669280" cy="3686175"/>
                <wp:effectExtent l="19050" t="22860" r="7620" b="5715"/>
                <wp:docPr id="20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83" name="Text Box 258"/>
                        <wps:cNvSpPr txBox="1">
                          <a:spLocks noChangeArrowheads="1"/>
                        </wps:cNvSpPr>
                        <wps:spPr bwMode="auto">
                          <a:xfrm>
                            <a:off x="1374775" y="73215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633F90">
                              <w:pPr>
                                <w:jc w:val="center"/>
                              </w:pPr>
                              <w:r w:rsidRPr="005D23A8">
                                <w:t>[PCC-1] Query for Existing Data</w:t>
                              </w:r>
                            </w:p>
                            <w:p w:rsidR="00B40094" w:rsidRPr="00460E03" w:rsidRDefault="00B40094" w:rsidP="00633F90"/>
                          </w:txbxContent>
                        </wps:txbx>
                        <wps:bodyPr rot="0" vert="horz" wrap="square" lIns="0" tIns="0" rIns="0" bIns="0" anchor="t" anchorCtr="0" upright="1">
                          <a:noAutofit/>
                        </wps:bodyPr>
                      </wps:wsp>
                      <wps:wsp>
                        <wps:cNvPr id="185" name="Text Box 259"/>
                        <wps:cNvSpPr txBox="1">
                          <a:spLocks noChangeArrowheads="1"/>
                        </wps:cNvSpPr>
                        <wps:spPr bwMode="auto">
                          <a:xfrm>
                            <a:off x="373380"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633F90">
                              <w:pPr>
                                <w:jc w:val="center"/>
                              </w:pPr>
                              <w:r>
                                <w:t>Share Content</w:t>
                              </w:r>
                            </w:p>
                            <w:p w:rsidR="00B40094" w:rsidRPr="00460E03" w:rsidRDefault="00B40094" w:rsidP="00633F90"/>
                          </w:txbxContent>
                        </wps:txbx>
                        <wps:bodyPr rot="0" vert="horz" wrap="square" lIns="0" tIns="0" rIns="0" bIns="0" anchor="t" anchorCtr="0" upright="1">
                          <a:noAutofit/>
                        </wps:bodyPr>
                      </wps:wsp>
                      <wps:wsp>
                        <wps:cNvPr id="186" name="Rectangle 260"/>
                        <wps:cNvSpPr>
                          <a:spLocks noChangeArrowheads="1"/>
                        </wps:cNvSpPr>
                        <wps:spPr bwMode="auto">
                          <a:xfrm>
                            <a:off x="233680" y="1112520"/>
                            <a:ext cx="2319655" cy="1499235"/>
                          </a:xfrm>
                          <a:prstGeom prst="rect">
                            <a:avLst/>
                          </a:prstGeom>
                          <a:solidFill>
                            <a:srgbClr val="FFFFFF"/>
                          </a:solidFill>
                          <a:ln w="9525">
                            <a:solidFill>
                              <a:srgbClr val="000000"/>
                            </a:solidFill>
                            <a:miter lim="800000"/>
                            <a:headEnd/>
                            <a:tailEnd/>
                          </a:ln>
                        </wps:spPr>
                        <wps:txbx>
                          <w:txbxContent>
                            <w:p w:rsidR="00B40094" w:rsidRDefault="00B40094" w:rsidP="00633F90"/>
                            <w:p w:rsidR="00B40094" w:rsidRDefault="00B40094" w:rsidP="00633F90">
                              <w:pPr>
                                <w:jc w:val="center"/>
                              </w:pPr>
                            </w:p>
                            <w:p w:rsidR="00B40094" w:rsidRPr="00460E03" w:rsidRDefault="00B40094" w:rsidP="00633F90">
                              <w:pPr>
                                <w:jc w:val="center"/>
                              </w:pPr>
                              <w:r w:rsidRPr="00460E03">
                                <w:t>Reconciliation Agent</w:t>
                              </w:r>
                            </w:p>
                            <w:p w:rsidR="00B40094" w:rsidRPr="00460E03" w:rsidRDefault="00B40094" w:rsidP="00633F90"/>
                            <w:p w:rsidR="00B40094" w:rsidRPr="001A488F" w:rsidRDefault="00B40094" w:rsidP="00633F90">
                              <w:pPr>
                                <w:ind w:left="720" w:hanging="720"/>
                                <w:jc w:val="center"/>
                                <w:rPr>
                                  <w:color w:val="BFBFBF"/>
                                </w:rPr>
                              </w:pPr>
                            </w:p>
                            <w:p w:rsidR="00B40094" w:rsidRPr="001A488F" w:rsidRDefault="00B40094" w:rsidP="00633F90">
                              <w:pPr>
                                <w:ind w:left="720" w:hanging="720"/>
                                <w:jc w:val="center"/>
                                <w:rPr>
                                  <w:color w:val="BFBFBF"/>
                                </w:rPr>
                              </w:pPr>
                            </w:p>
                            <w:p w:rsidR="00B40094" w:rsidRPr="001A488F" w:rsidRDefault="00B40094"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187" name="Rectangle 261"/>
                        <wps:cNvSpPr>
                          <a:spLocks noChangeArrowheads="1"/>
                        </wps:cNvSpPr>
                        <wps:spPr bwMode="auto">
                          <a:xfrm>
                            <a:off x="233680" y="175260"/>
                            <a:ext cx="1141095" cy="481965"/>
                          </a:xfrm>
                          <a:prstGeom prst="rect">
                            <a:avLst/>
                          </a:prstGeom>
                          <a:solidFill>
                            <a:srgbClr val="FFFFFF"/>
                          </a:solidFill>
                          <a:ln w="9525">
                            <a:solidFill>
                              <a:srgbClr val="000000"/>
                            </a:solidFill>
                            <a:miter lim="800000"/>
                            <a:headEnd/>
                            <a:tailEnd/>
                          </a:ln>
                        </wps:spPr>
                        <wps:txbx>
                          <w:txbxContent>
                            <w:p w:rsidR="00B40094" w:rsidRDefault="00B40094" w:rsidP="006B385C">
                              <w:pPr>
                                <w:shd w:val="clear" w:color="auto" w:fill="D9D9D9" w:themeFill="background1" w:themeFillShade="D9"/>
                              </w:pPr>
                              <w:r w:rsidRPr="00A91C1D">
                                <w:rPr>
                                  <w:sz w:val="22"/>
                                </w:rPr>
                                <w:t>Content Creator</w:t>
                              </w:r>
                            </w:p>
                          </w:txbxContent>
                        </wps:txbx>
                        <wps:bodyPr rot="0" vert="horz" wrap="square" lIns="91440" tIns="45720" rIns="91440" bIns="45720" anchor="t" anchorCtr="0" upright="1">
                          <a:noAutofit/>
                        </wps:bodyPr>
                      </wps:wsp>
                      <wps:wsp>
                        <wps:cNvPr id="188" name="Rectangle 262"/>
                        <wps:cNvSpPr>
                          <a:spLocks noChangeArrowheads="1"/>
                        </wps:cNvSpPr>
                        <wps:spPr bwMode="auto">
                          <a:xfrm>
                            <a:off x="1513205" y="175260"/>
                            <a:ext cx="1040130" cy="481965"/>
                          </a:xfrm>
                          <a:prstGeom prst="rect">
                            <a:avLst/>
                          </a:prstGeom>
                          <a:solidFill>
                            <a:srgbClr val="FFFFFF"/>
                          </a:solidFill>
                          <a:ln w="9525">
                            <a:solidFill>
                              <a:srgbClr val="000000"/>
                            </a:solidFill>
                            <a:miter lim="800000"/>
                            <a:headEnd/>
                            <a:tailEnd/>
                          </a:ln>
                        </wps:spPr>
                        <wps:txbx>
                          <w:txbxContent>
                            <w:p w:rsidR="00B40094" w:rsidRDefault="00B40094" w:rsidP="006B385C">
                              <w:pPr>
                                <w:shd w:val="clear" w:color="auto" w:fill="D9D9D9" w:themeFill="background1" w:themeFillShade="D9"/>
                              </w:pPr>
                              <w:r w:rsidRPr="00A91C1D">
                                <w:rPr>
                                  <w:sz w:val="22"/>
                                </w:rPr>
                                <w:t>Clinical Data Source</w:t>
                              </w:r>
                            </w:p>
                          </w:txbxContent>
                        </wps:txbx>
                        <wps:bodyPr rot="0" vert="horz" wrap="square" lIns="91440" tIns="45720" rIns="91440" bIns="45720" anchor="t" anchorCtr="0" upright="1">
                          <a:noAutofit/>
                        </wps:bodyPr>
                      </wps:wsp>
                      <wps:wsp>
                        <wps:cNvPr id="189" name="AutoShape 263"/>
                        <wps:cNvCnPr>
                          <a:cxnSpLocks noChangeShapeType="1"/>
                        </wps:cNvCnPr>
                        <wps:spPr bwMode="auto">
                          <a:xfrm flipV="1">
                            <a:off x="197294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4"/>
                        <wps:cNvCnPr>
                          <a:cxnSpLocks noChangeShapeType="1"/>
                        </wps:cNvCnPr>
                        <wps:spPr bwMode="auto">
                          <a:xfrm>
                            <a:off x="81343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265"/>
                        <wps:cNvSpPr txBox="1">
                          <a:spLocks noChangeArrowheads="1"/>
                        </wps:cNvSpPr>
                        <wps:spPr bwMode="auto">
                          <a:xfrm>
                            <a:off x="1376045" y="269303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633F90">
                              <w:pPr>
                                <w:jc w:val="center"/>
                              </w:pPr>
                              <w:r w:rsidRPr="005D23A8">
                                <w:t>[PCC-1] Query for Existing Data</w:t>
                              </w:r>
                            </w:p>
                          </w:txbxContent>
                        </wps:txbx>
                        <wps:bodyPr rot="0" vert="horz" wrap="square" lIns="0" tIns="0" rIns="0" bIns="0" anchor="t" anchorCtr="0" upright="1">
                          <a:noAutofit/>
                        </wps:bodyPr>
                      </wps:wsp>
                      <wps:wsp>
                        <wps:cNvPr id="193" name="Text Box 266"/>
                        <wps:cNvSpPr txBox="1">
                          <a:spLocks noChangeArrowheads="1"/>
                        </wps:cNvSpPr>
                        <wps:spPr bwMode="auto">
                          <a:xfrm>
                            <a:off x="374650" y="268668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633F90">
                              <w:pPr>
                                <w:jc w:val="center"/>
                              </w:pPr>
                              <w:r>
                                <w:t>Share Content</w:t>
                              </w:r>
                            </w:p>
                          </w:txbxContent>
                        </wps:txbx>
                        <wps:bodyPr rot="0" vert="horz" wrap="square" lIns="0" tIns="0" rIns="0" bIns="0" anchor="t" anchorCtr="0" upright="1">
                          <a:noAutofit/>
                        </wps:bodyPr>
                      </wps:wsp>
                      <wps:wsp>
                        <wps:cNvPr id="194" name="Rectangle 267"/>
                        <wps:cNvSpPr>
                          <a:spLocks noChangeArrowheads="1"/>
                        </wps:cNvSpPr>
                        <wps:spPr bwMode="auto">
                          <a:xfrm>
                            <a:off x="234950" y="3067050"/>
                            <a:ext cx="1061085" cy="482600"/>
                          </a:xfrm>
                          <a:prstGeom prst="rect">
                            <a:avLst/>
                          </a:prstGeom>
                          <a:solidFill>
                            <a:srgbClr val="FFFFFF"/>
                          </a:solidFill>
                          <a:ln w="9525">
                            <a:solidFill>
                              <a:srgbClr val="000000"/>
                            </a:solidFill>
                            <a:miter lim="800000"/>
                            <a:headEnd/>
                            <a:tailEnd/>
                          </a:ln>
                        </wps:spPr>
                        <wps:txbx>
                          <w:txbxContent>
                            <w:p w:rsidR="00B40094" w:rsidRPr="00A91C1D" w:rsidRDefault="00B40094" w:rsidP="006B385C">
                              <w:pPr>
                                <w:shd w:val="clear" w:color="auto" w:fill="D9D9D9" w:themeFill="background1" w:themeFillShade="D9"/>
                                <w:jc w:val="center"/>
                                <w:rPr>
                                  <w:sz w:val="22"/>
                                  <w:szCs w:val="22"/>
                                </w:rPr>
                              </w:pPr>
                              <w:r w:rsidRPr="00A91C1D">
                                <w:rPr>
                                  <w:sz w:val="22"/>
                                  <w:szCs w:val="22"/>
                                </w:rPr>
                                <w:t>Content Consumer</w:t>
                              </w:r>
                            </w:p>
                            <w:p w:rsidR="00B40094" w:rsidRPr="00460E03" w:rsidRDefault="00B40094" w:rsidP="00633F90"/>
                            <w:p w:rsidR="00B40094" w:rsidRPr="001A488F" w:rsidRDefault="00B40094" w:rsidP="00633F90">
                              <w:pPr>
                                <w:jc w:val="center"/>
                                <w:rPr>
                                  <w:color w:val="BFBFBF"/>
                                  <w:sz w:val="22"/>
                                </w:rPr>
                              </w:pPr>
                              <w:r w:rsidRPr="001A488F">
                                <w:rPr>
                                  <w:color w:val="BFBFBF"/>
                                  <w:sz w:val="22"/>
                                </w:rPr>
                                <w:t>Content Consumer</w:t>
                              </w:r>
                            </w:p>
                            <w:p w:rsidR="00B40094" w:rsidRPr="00907AC0" w:rsidRDefault="00B40094" w:rsidP="00633F90">
                              <w:pPr>
                                <w:jc w:val="center"/>
                                <w:rPr>
                                  <w:color w:val="7F7F7F"/>
                                  <w:sz w:val="22"/>
                                  <w:szCs w:val="22"/>
                                </w:rPr>
                              </w:pPr>
                              <w:r w:rsidRPr="00907AC0">
                                <w:rPr>
                                  <w:color w:val="7F7F7F"/>
                                  <w:sz w:val="22"/>
                                  <w:szCs w:val="22"/>
                                </w:rPr>
                                <w:t>Content Consumer</w:t>
                              </w:r>
                            </w:p>
                            <w:p w:rsidR="00B40094" w:rsidRPr="00460E03" w:rsidRDefault="00B40094" w:rsidP="00633F90"/>
                            <w:p w:rsidR="00B40094" w:rsidRPr="001A488F" w:rsidRDefault="00B40094" w:rsidP="00633F90">
                              <w:pPr>
                                <w:jc w:val="center"/>
                                <w:rPr>
                                  <w:color w:val="BFBFBF"/>
                                  <w:sz w:val="22"/>
                                </w:rPr>
                              </w:pPr>
                              <w:r w:rsidRPr="001A488F">
                                <w:rPr>
                                  <w:color w:val="BFBFBF"/>
                                  <w:sz w:val="22"/>
                                </w:rPr>
                                <w:t>Content Consumer</w:t>
                              </w:r>
                            </w:p>
                            <w:p w:rsidR="00B40094" w:rsidRPr="00907AC0" w:rsidRDefault="00B40094" w:rsidP="00633F90">
                              <w:pPr>
                                <w:jc w:val="center"/>
                                <w:rPr>
                                  <w:color w:val="7F7F7F"/>
                                  <w:sz w:val="22"/>
                                  <w:szCs w:val="22"/>
                                </w:rPr>
                              </w:pPr>
                              <w:r w:rsidRPr="00907AC0">
                                <w:rPr>
                                  <w:color w:val="7F7F7F"/>
                                  <w:sz w:val="22"/>
                                  <w:szCs w:val="22"/>
                                </w:rPr>
                                <w:t>Content Consumer</w:t>
                              </w:r>
                            </w:p>
                            <w:p w:rsidR="00B40094" w:rsidRPr="00460E03" w:rsidRDefault="00B40094" w:rsidP="00633F90"/>
                            <w:p w:rsidR="00B40094" w:rsidRPr="001A488F" w:rsidRDefault="00B40094" w:rsidP="00633F90">
                              <w:pPr>
                                <w:jc w:val="center"/>
                                <w:rPr>
                                  <w:color w:val="BFBFBF"/>
                                  <w:sz w:val="22"/>
                                </w:rPr>
                              </w:pPr>
                              <w:r w:rsidRPr="001A488F">
                                <w:rPr>
                                  <w:color w:val="BFBFBF"/>
                                  <w:sz w:val="22"/>
                                </w:rPr>
                                <w:t>Content Consumer</w:t>
                              </w:r>
                            </w:p>
                            <w:p w:rsidR="00B40094" w:rsidRPr="00907AC0" w:rsidRDefault="00B40094" w:rsidP="00633F90">
                              <w:pPr>
                                <w:jc w:val="center"/>
                                <w:rPr>
                                  <w:color w:val="7F7F7F"/>
                                  <w:sz w:val="22"/>
                                  <w:szCs w:val="22"/>
                                </w:rPr>
                              </w:pPr>
                              <w:r w:rsidRPr="00907AC0">
                                <w:rPr>
                                  <w:color w:val="7F7F7F"/>
                                  <w:sz w:val="22"/>
                                  <w:szCs w:val="22"/>
                                </w:rPr>
                                <w:t>Content Consumer</w:t>
                              </w:r>
                            </w:p>
                            <w:p w:rsidR="00B40094" w:rsidRPr="00460E03" w:rsidRDefault="00B40094" w:rsidP="00633F90"/>
                            <w:p w:rsidR="00B40094" w:rsidRDefault="00B40094" w:rsidP="00633F90">
                              <w:r w:rsidRPr="001A488F">
                                <w:rPr>
                                  <w:color w:val="BFBFBF"/>
                                  <w:sz w:val="22"/>
                                </w:rPr>
                                <w:t>Content Consumer</w:t>
                              </w:r>
                            </w:p>
                          </w:txbxContent>
                        </wps:txbx>
                        <wps:bodyPr rot="0" vert="horz" wrap="square" lIns="91440" tIns="45720" rIns="91440" bIns="45720" anchor="t" anchorCtr="0" upright="1">
                          <a:noAutofit/>
                        </wps:bodyPr>
                      </wps:wsp>
                      <wps:wsp>
                        <wps:cNvPr id="195" name="Rectangle 268"/>
                        <wps:cNvSpPr>
                          <a:spLocks noChangeArrowheads="1"/>
                        </wps:cNvSpPr>
                        <wps:spPr bwMode="auto">
                          <a:xfrm>
                            <a:off x="1513205" y="3067050"/>
                            <a:ext cx="1039495" cy="482600"/>
                          </a:xfrm>
                          <a:prstGeom prst="rect">
                            <a:avLst/>
                          </a:prstGeom>
                          <a:solidFill>
                            <a:srgbClr val="FFFFFF"/>
                          </a:solidFill>
                          <a:ln w="9525">
                            <a:solidFill>
                              <a:srgbClr val="000000"/>
                            </a:solidFill>
                            <a:miter lim="800000"/>
                            <a:headEnd/>
                            <a:tailEnd/>
                          </a:ln>
                        </wps:spPr>
                        <wps:txbx>
                          <w:txbxContent>
                            <w:p w:rsidR="00B40094" w:rsidRDefault="00B40094" w:rsidP="006B385C">
                              <w:pPr>
                                <w:shd w:val="clear" w:color="auto" w:fill="D9D9D9" w:themeFill="background1" w:themeFillShade="D9"/>
                              </w:pPr>
                              <w:r w:rsidRPr="00A91C1D">
                                <w:rPr>
                                  <w:sz w:val="22"/>
                                  <w:szCs w:val="22"/>
                                </w:rPr>
                                <w:t>Clinical Data Consumer</w:t>
                              </w:r>
                              <w:del w:id="107"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wps:txbx>
                        <wps:bodyPr rot="0" vert="horz" wrap="square" lIns="91440" tIns="0" rIns="91440" bIns="0" anchor="t" anchorCtr="0" upright="1">
                          <a:noAutofit/>
                        </wps:bodyPr>
                      </wps:wsp>
                      <wps:wsp>
                        <wps:cNvPr id="196" name="AutoShape 269"/>
                        <wps:cNvCnPr>
                          <a:cxnSpLocks noChangeShapeType="1"/>
                        </wps:cNvCnPr>
                        <wps:spPr bwMode="auto">
                          <a:xfrm flipV="1">
                            <a:off x="1974215" y="261175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270"/>
                        <wps:cNvCnPr>
                          <a:cxnSpLocks noChangeShapeType="1"/>
                        </wps:cNvCnPr>
                        <wps:spPr bwMode="auto">
                          <a:xfrm>
                            <a:off x="813435" y="261175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271"/>
                        <wps:cNvSpPr>
                          <a:spLocks noChangeArrowheads="1"/>
                        </wps:cNvSpPr>
                        <wps:spPr bwMode="auto">
                          <a:xfrm>
                            <a:off x="3150870" y="1112520"/>
                            <a:ext cx="2319655" cy="1499235"/>
                          </a:xfrm>
                          <a:prstGeom prst="rect">
                            <a:avLst/>
                          </a:prstGeom>
                          <a:solidFill>
                            <a:srgbClr val="FFFFFF"/>
                          </a:solidFill>
                          <a:ln w="9525">
                            <a:solidFill>
                              <a:srgbClr val="000000"/>
                            </a:solidFill>
                            <a:miter lim="800000"/>
                            <a:headEnd/>
                            <a:tailEnd/>
                          </a:ln>
                        </wps:spPr>
                        <wps:txbx>
                          <w:txbxContent>
                            <w:p w:rsidR="00B40094" w:rsidRPr="00A5080E" w:rsidRDefault="00B40094" w:rsidP="00633F90"/>
                            <w:p w:rsidR="00B40094" w:rsidRDefault="00B40094" w:rsidP="00633F90">
                              <w:pPr>
                                <w:jc w:val="center"/>
                              </w:pPr>
                            </w:p>
                            <w:p w:rsidR="00B40094" w:rsidRPr="00460E03" w:rsidRDefault="00B40094" w:rsidP="00633F90">
                              <w:pPr>
                                <w:jc w:val="center"/>
                              </w:pPr>
                              <w:r w:rsidRPr="00460E03">
                                <w:t>Reconciliation Agent</w:t>
                              </w:r>
                            </w:p>
                            <w:p w:rsidR="00B40094" w:rsidRPr="00460E03" w:rsidRDefault="00B40094" w:rsidP="00633F90"/>
                            <w:p w:rsidR="00B40094" w:rsidRPr="001A488F" w:rsidRDefault="00B40094" w:rsidP="00633F90">
                              <w:pPr>
                                <w:ind w:left="720" w:hanging="720"/>
                                <w:jc w:val="center"/>
                                <w:rPr>
                                  <w:color w:val="BFBFBF"/>
                                </w:rPr>
                              </w:pPr>
                            </w:p>
                            <w:p w:rsidR="00B40094" w:rsidRPr="001A488F" w:rsidRDefault="00B40094" w:rsidP="00633F90">
                              <w:pPr>
                                <w:ind w:left="720" w:hanging="720"/>
                                <w:jc w:val="center"/>
                                <w:rPr>
                                  <w:color w:val="BFBFBF"/>
                                </w:rPr>
                              </w:pPr>
                            </w:p>
                            <w:p w:rsidR="00B40094" w:rsidRPr="001A488F" w:rsidRDefault="00B40094"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200" name="AutoShape 272"/>
                        <wps:cNvCnPr>
                          <a:cxnSpLocks noChangeShapeType="1"/>
                        </wps:cNvCnPr>
                        <wps:spPr bwMode="auto">
                          <a:xfrm>
                            <a:off x="2553335" y="14916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73"/>
                        <wps:cNvCnPr>
                          <a:cxnSpLocks noChangeShapeType="1"/>
                        </wps:cNvCnPr>
                        <wps:spPr bwMode="auto">
                          <a:xfrm flipH="1">
                            <a:off x="2552700" y="22282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Text Box 274"/>
                        <wps:cNvSpPr txBox="1">
                          <a:spLocks noChangeArrowheads="1"/>
                        </wps:cNvSpPr>
                        <wps:spPr bwMode="auto">
                          <a:xfrm>
                            <a:off x="1772920" y="1684655"/>
                            <a:ext cx="21844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633F90">
                              <w:pPr>
                                <w:jc w:val="center"/>
                              </w:pPr>
                              <w:r w:rsidRPr="005D23A8">
                                <w:t>[PCC-1]</w:t>
                              </w:r>
                              <w:r w:rsidRPr="005D23A8">
                                <w:br/>
                                <w:t>Query for Existing Data</w:t>
                              </w:r>
                            </w:p>
                          </w:txbxContent>
                        </wps:txbx>
                        <wps:bodyPr rot="0" vert="horz" wrap="square" lIns="0" tIns="0" rIns="0" bIns="0" anchor="t" anchorCtr="0" upright="1">
                          <a:noAutofit/>
                        </wps:bodyPr>
                      </wps:wsp>
                      <wps:wsp>
                        <wps:cNvPr id="203" name="Text Box 275"/>
                        <wps:cNvSpPr txBox="1">
                          <a:spLocks noChangeArrowheads="1"/>
                        </wps:cNvSpPr>
                        <wps:spPr bwMode="auto">
                          <a:xfrm>
                            <a:off x="2327910" y="995045"/>
                            <a:ext cx="102044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633F90">
                              <w:pPr>
                                <w:jc w:val="center"/>
                              </w:pPr>
                              <w:r>
                                <w:t>Share</w:t>
                              </w:r>
                              <w:r>
                                <w:br/>
                                <w:t>Content</w:t>
                              </w:r>
                            </w:p>
                            <w:p w:rsidR="00B40094" w:rsidRPr="00460E03" w:rsidRDefault="00B40094" w:rsidP="00633F90"/>
                          </w:txbxContent>
                        </wps:txbx>
                        <wps:bodyPr rot="0" vert="horz" wrap="square" lIns="0" tIns="0" rIns="0" bIns="0" anchor="t" anchorCtr="0" upright="1">
                          <a:noAutofit/>
                        </wps:bodyPr>
                      </wps:wsp>
                    </wpc:wpc>
                  </a:graphicData>
                </a:graphic>
              </wp:inline>
            </w:drawing>
          </mc:Choice>
          <mc:Fallback>
            <w:pict>
              <v:group id="Canvas 256" o:spid="_x0000_s1026" editas="canvas" style="width:446.4pt;height:290.25pt;mso-position-horizontal-relative:char;mso-position-vertical-relative:line" coordsize="56692,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92;height:36861;visibility:visible;mso-wrap-style:square" stroked="t">
                  <v:fill o:detectmouseclick="t"/>
                  <v:path o:connecttype="none"/>
                </v:shape>
                <v:shapetype id="_x0000_t202" coordsize="21600,21600" o:spt="202" path="m,l,21600r21600,l21600,xe">
                  <v:stroke joinstyle="miter"/>
                  <v:path gradientshapeok="t" o:connecttype="rect"/>
                </v:shapetype>
                <v:shape id="Text Box 258" o:spid="_x0000_s1028" type="#_x0000_t202" style="position:absolute;left:13747;top:7321;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JsEA&#10;AADcAAAADwAAAGRycy9kb3ducmV2LnhtbERPS4vCMBC+C/6HMIIX0VQF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mKybBAAAA3AAAAA8AAAAAAAAAAAAAAAAAmAIAAGRycy9kb3du&#10;cmV2LnhtbFBLBQYAAAAABAAEAPUAAACGAwAAAAA=&#10;" stroked="f">
                  <v:textbox inset="0,0,0,0">
                    <w:txbxContent>
                      <w:p w:rsidR="00B40094" w:rsidRDefault="00B40094" w:rsidP="00633F90">
                        <w:pPr>
                          <w:jc w:val="center"/>
                        </w:pPr>
                        <w:r w:rsidRPr="005D23A8">
                          <w:t>[PCC-1] Query for Existing Data</w:t>
                        </w:r>
                      </w:p>
                      <w:p w:rsidR="00B40094" w:rsidRPr="00460E03" w:rsidRDefault="00B40094" w:rsidP="00633F90"/>
                    </w:txbxContent>
                  </v:textbox>
                </v:shape>
                <v:shape id="Text Box 259" o:spid="_x0000_s1029" type="#_x0000_t202" style="position:absolute;left:3733;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WycEA&#10;AADcAAAADwAAAGRycy9kb3ducmV2LnhtbERPS4vCMBC+C/6HMIIX0VRB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DFsnBAAAA3AAAAA8AAAAAAAAAAAAAAAAAmAIAAGRycy9kb3du&#10;cmV2LnhtbFBLBQYAAAAABAAEAPUAAACGAwAAAAA=&#10;" stroked="f">
                  <v:textbox inset="0,0,0,0">
                    <w:txbxContent>
                      <w:p w:rsidR="00B40094" w:rsidRDefault="00B40094" w:rsidP="00633F90">
                        <w:pPr>
                          <w:jc w:val="center"/>
                        </w:pPr>
                        <w:r>
                          <w:t>Share Content</w:t>
                        </w:r>
                      </w:p>
                      <w:p w:rsidR="00B40094" w:rsidRPr="00460E03" w:rsidRDefault="00B40094" w:rsidP="00633F90"/>
                    </w:txbxContent>
                  </v:textbox>
                </v:shape>
                <v:rect id="Rectangle 260" o:spid="_x0000_s1030" style="position:absolute;left:2336;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B40094" w:rsidRDefault="00B40094" w:rsidP="00633F90"/>
                      <w:p w:rsidR="00B40094" w:rsidRDefault="00B40094" w:rsidP="00633F90">
                        <w:pPr>
                          <w:jc w:val="center"/>
                        </w:pPr>
                      </w:p>
                      <w:p w:rsidR="00B40094" w:rsidRPr="00460E03" w:rsidRDefault="00B40094" w:rsidP="00633F90">
                        <w:pPr>
                          <w:jc w:val="center"/>
                        </w:pPr>
                        <w:r w:rsidRPr="00460E03">
                          <w:t>Reconciliation Agent</w:t>
                        </w:r>
                      </w:p>
                      <w:p w:rsidR="00B40094" w:rsidRPr="00460E03" w:rsidRDefault="00B40094" w:rsidP="00633F90"/>
                      <w:p w:rsidR="00B40094" w:rsidRPr="001A488F" w:rsidRDefault="00B40094" w:rsidP="00633F90">
                        <w:pPr>
                          <w:ind w:left="720" w:hanging="720"/>
                          <w:jc w:val="center"/>
                          <w:rPr>
                            <w:color w:val="BFBFBF"/>
                          </w:rPr>
                        </w:pPr>
                      </w:p>
                      <w:p w:rsidR="00B40094" w:rsidRPr="001A488F" w:rsidRDefault="00B40094" w:rsidP="00633F90">
                        <w:pPr>
                          <w:ind w:left="720" w:hanging="720"/>
                          <w:jc w:val="center"/>
                          <w:rPr>
                            <w:color w:val="BFBFBF"/>
                          </w:rPr>
                        </w:pPr>
                      </w:p>
                      <w:p w:rsidR="00B40094" w:rsidRPr="001A488F" w:rsidRDefault="00B40094" w:rsidP="00633F90">
                        <w:pPr>
                          <w:jc w:val="center"/>
                          <w:rPr>
                            <w:color w:val="BFBFBF"/>
                          </w:rPr>
                        </w:pPr>
                        <w:r w:rsidRPr="001A488F">
                          <w:rPr>
                            <w:color w:val="BFBFBF"/>
                          </w:rPr>
                          <w:t>Reconciliation Agent</w:t>
                        </w:r>
                      </w:p>
                    </w:txbxContent>
                  </v:textbox>
                </v:rect>
                <v:rect id="Rectangle 261" o:spid="_x0000_s1031" style="position:absolute;left:2336;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B40094" w:rsidRDefault="00B40094" w:rsidP="006B385C">
                        <w:pPr>
                          <w:shd w:val="clear" w:color="auto" w:fill="D9D9D9" w:themeFill="background1" w:themeFillShade="D9"/>
                        </w:pPr>
                        <w:r w:rsidRPr="00A91C1D">
                          <w:rPr>
                            <w:sz w:val="22"/>
                          </w:rPr>
                          <w:t>Content Creator</w:t>
                        </w:r>
                      </w:p>
                    </w:txbxContent>
                  </v:textbox>
                </v:rect>
                <v:rect id="Rectangle 262" o:spid="_x0000_s1032" style="position:absolute;left:15132;top:1752;width:1040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B40094" w:rsidRDefault="00B40094" w:rsidP="006B385C">
                        <w:pPr>
                          <w:shd w:val="clear" w:color="auto" w:fill="D9D9D9" w:themeFill="background1" w:themeFillShade="D9"/>
                        </w:pPr>
                        <w:r w:rsidRPr="00A91C1D">
                          <w:rPr>
                            <w:sz w:val="22"/>
                          </w:rPr>
                          <w:t>Clinical Data Source</w:t>
                        </w:r>
                      </w:p>
                    </w:txbxContent>
                  </v:textbox>
                </v:rect>
                <v:shapetype id="_x0000_t32" coordsize="21600,21600" o:spt="32" o:oned="t" path="m,l21600,21600e" filled="f">
                  <v:path arrowok="t" fillok="f" o:connecttype="none"/>
                  <o:lock v:ext="edit" shapetype="t"/>
                </v:shapetype>
                <v:shape id="AutoShape 263" o:spid="_x0000_s1033" type="#_x0000_t32" style="position:absolute;left:19729;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PEMEAAADcAAAADwAAAGRycy9kb3ducmV2LnhtbERP32vCMBB+H/g/hBP2tqYKE9cZixYG&#10;shfRDbbHoznbYHMpTdbU/34ZDHy7j+/nbcrJdmKkwRvHChZZDoK4dtpwo+Dz4+1pDcIHZI2dY1Jw&#10;Iw/ldvawwUK7yCcaz6ERKYR9gQraEPpCSl+3ZNFnridO3MUNFkOCQyP1gDGF204u83wlLRpODS32&#10;VLVUX88/VoGJRzP2hyru37++vY5kbs/OKPU4n3avIAJN4S7+dx90mr9+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88QwQAAANwAAAAPAAAAAAAAAAAAAAAA&#10;AKECAABkcnMvZG93bnJldi54bWxQSwUGAAAAAAQABAD5AAAAjwMAAAAA&#10;">
                  <v:stroke endarrow="block"/>
                </v:shape>
                <v:shape id="AutoShape 264" o:spid="_x0000_s1034" type="#_x0000_t32" style="position:absolute;left:8134;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Text Box 265" o:spid="_x0000_s1035" type="#_x0000_t202" style="position:absolute;left:13760;top:2693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YYMIA&#10;AADcAAAADwAAAGRycy9kb3ducmV2LnhtbERPS4vCMBC+C/sfwizsRTS1B9FqlF11wcN68IHnoRnb&#10;YjMpSbT135sFwdt8fM+ZLztTizs5X1lWMBomIIhzqysuFJyOv4MJCB+QNdaWScGDPCwXH705Ztq2&#10;vKf7IRQihrDPUEEZQpNJ6fOSDPqhbYgjd7HOYIjQFVI7bGO4qWWaJGNpsOLYUGJDq5Ly6+FmFIzX&#10;7tbuedVfnzZ/uGuK9PzzOCv19dl9z0AE6sJb/HJvdZw/Te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xhgwgAAANwAAAAPAAAAAAAAAAAAAAAAAJgCAABkcnMvZG93&#10;bnJldi54bWxQSwUGAAAAAAQABAD1AAAAhwMAAAAA&#10;" stroked="f">
                  <v:textbox inset="0,0,0,0">
                    <w:txbxContent>
                      <w:p w:rsidR="00B40094" w:rsidRDefault="00B40094" w:rsidP="00633F90">
                        <w:pPr>
                          <w:jc w:val="center"/>
                        </w:pPr>
                        <w:r w:rsidRPr="005D23A8">
                          <w:t>[PCC-1] Query for Existing Data</w:t>
                        </w:r>
                      </w:p>
                    </w:txbxContent>
                  </v:textbox>
                </v:shape>
                <v:shape id="Text Box 266" o:spid="_x0000_s1036" type="#_x0000_t202" style="position:absolute;left:3746;top:26866;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rsidR="00B40094" w:rsidRDefault="00B40094" w:rsidP="00633F90">
                        <w:pPr>
                          <w:jc w:val="center"/>
                        </w:pPr>
                        <w:r>
                          <w:t>Share Content</w:t>
                        </w:r>
                      </w:p>
                    </w:txbxContent>
                  </v:textbox>
                </v:shape>
                <v:rect id="Rectangle 267" o:spid="_x0000_s1037" style="position:absolute;left:2349;top:30670;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B40094" w:rsidRPr="00A91C1D" w:rsidRDefault="00B40094" w:rsidP="006B385C">
                        <w:pPr>
                          <w:shd w:val="clear" w:color="auto" w:fill="D9D9D9" w:themeFill="background1" w:themeFillShade="D9"/>
                          <w:jc w:val="center"/>
                          <w:rPr>
                            <w:sz w:val="22"/>
                            <w:szCs w:val="22"/>
                          </w:rPr>
                        </w:pPr>
                        <w:r w:rsidRPr="00A91C1D">
                          <w:rPr>
                            <w:sz w:val="22"/>
                            <w:szCs w:val="22"/>
                          </w:rPr>
                          <w:t>Content Consumer</w:t>
                        </w:r>
                      </w:p>
                      <w:p w:rsidR="00B40094" w:rsidRPr="00460E03" w:rsidRDefault="00B40094" w:rsidP="00633F90"/>
                      <w:p w:rsidR="00B40094" w:rsidRPr="001A488F" w:rsidRDefault="00B40094" w:rsidP="00633F90">
                        <w:pPr>
                          <w:jc w:val="center"/>
                          <w:rPr>
                            <w:color w:val="BFBFBF"/>
                            <w:sz w:val="22"/>
                          </w:rPr>
                        </w:pPr>
                        <w:r w:rsidRPr="001A488F">
                          <w:rPr>
                            <w:color w:val="BFBFBF"/>
                            <w:sz w:val="22"/>
                          </w:rPr>
                          <w:t>Content Consumer</w:t>
                        </w:r>
                      </w:p>
                      <w:p w:rsidR="00B40094" w:rsidRPr="00907AC0" w:rsidRDefault="00B40094" w:rsidP="00633F90">
                        <w:pPr>
                          <w:jc w:val="center"/>
                          <w:rPr>
                            <w:color w:val="7F7F7F"/>
                            <w:sz w:val="22"/>
                            <w:szCs w:val="22"/>
                          </w:rPr>
                        </w:pPr>
                        <w:r w:rsidRPr="00907AC0">
                          <w:rPr>
                            <w:color w:val="7F7F7F"/>
                            <w:sz w:val="22"/>
                            <w:szCs w:val="22"/>
                          </w:rPr>
                          <w:t>Content Consumer</w:t>
                        </w:r>
                      </w:p>
                      <w:p w:rsidR="00B40094" w:rsidRPr="00460E03" w:rsidRDefault="00B40094" w:rsidP="00633F90"/>
                      <w:p w:rsidR="00B40094" w:rsidRPr="001A488F" w:rsidRDefault="00B40094" w:rsidP="00633F90">
                        <w:pPr>
                          <w:jc w:val="center"/>
                          <w:rPr>
                            <w:color w:val="BFBFBF"/>
                            <w:sz w:val="22"/>
                          </w:rPr>
                        </w:pPr>
                        <w:r w:rsidRPr="001A488F">
                          <w:rPr>
                            <w:color w:val="BFBFBF"/>
                            <w:sz w:val="22"/>
                          </w:rPr>
                          <w:t>Content Consumer</w:t>
                        </w:r>
                      </w:p>
                      <w:p w:rsidR="00B40094" w:rsidRPr="00907AC0" w:rsidRDefault="00B40094" w:rsidP="00633F90">
                        <w:pPr>
                          <w:jc w:val="center"/>
                          <w:rPr>
                            <w:color w:val="7F7F7F"/>
                            <w:sz w:val="22"/>
                            <w:szCs w:val="22"/>
                          </w:rPr>
                        </w:pPr>
                        <w:r w:rsidRPr="00907AC0">
                          <w:rPr>
                            <w:color w:val="7F7F7F"/>
                            <w:sz w:val="22"/>
                            <w:szCs w:val="22"/>
                          </w:rPr>
                          <w:t>Content Consumer</w:t>
                        </w:r>
                      </w:p>
                      <w:p w:rsidR="00B40094" w:rsidRPr="00460E03" w:rsidRDefault="00B40094" w:rsidP="00633F90"/>
                      <w:p w:rsidR="00B40094" w:rsidRPr="001A488F" w:rsidRDefault="00B40094" w:rsidP="00633F90">
                        <w:pPr>
                          <w:jc w:val="center"/>
                          <w:rPr>
                            <w:color w:val="BFBFBF"/>
                            <w:sz w:val="22"/>
                          </w:rPr>
                        </w:pPr>
                        <w:r w:rsidRPr="001A488F">
                          <w:rPr>
                            <w:color w:val="BFBFBF"/>
                            <w:sz w:val="22"/>
                          </w:rPr>
                          <w:t>Content Consumer</w:t>
                        </w:r>
                      </w:p>
                      <w:p w:rsidR="00B40094" w:rsidRPr="00907AC0" w:rsidRDefault="00B40094" w:rsidP="00633F90">
                        <w:pPr>
                          <w:jc w:val="center"/>
                          <w:rPr>
                            <w:color w:val="7F7F7F"/>
                            <w:sz w:val="22"/>
                            <w:szCs w:val="22"/>
                          </w:rPr>
                        </w:pPr>
                        <w:r w:rsidRPr="00907AC0">
                          <w:rPr>
                            <w:color w:val="7F7F7F"/>
                            <w:sz w:val="22"/>
                            <w:szCs w:val="22"/>
                          </w:rPr>
                          <w:t>Content Consumer</w:t>
                        </w:r>
                      </w:p>
                      <w:p w:rsidR="00B40094" w:rsidRPr="00460E03" w:rsidRDefault="00B40094" w:rsidP="00633F90"/>
                      <w:p w:rsidR="00B40094" w:rsidRDefault="00B40094" w:rsidP="00633F90">
                        <w:r w:rsidRPr="001A488F">
                          <w:rPr>
                            <w:color w:val="BFBFBF"/>
                            <w:sz w:val="22"/>
                          </w:rPr>
                          <w:t>Content Consumer</w:t>
                        </w:r>
                      </w:p>
                    </w:txbxContent>
                  </v:textbox>
                </v:rect>
                <v:rect id="Rectangle 268" o:spid="_x0000_s1038" style="position:absolute;left:15132;top:30670;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tybwA&#10;AADcAAAADwAAAGRycy9kb3ducmV2LnhtbERPSwrCMBDdC94hjOBOUwVFq1FEEHTpZ+NubMa22ExK&#10;ErV6eiMI7ubxvjNfNqYSD3K+tKxg0E9AEGdWl5wrOB03vQkIH5A1VpZJwYs8LBft1hxTbZ+8p8ch&#10;5CKGsE9RQRFCnUrps4IM+r6tiSN3tc5giNDlUjt8xnBTyWGSjKXBkmNDgTWtC8puh7tRoO12NR7Z&#10;BhPtpsPX+X2hnXdKdTvNagYiUBP+4p97q+P86Qi+z8QL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U63JvAAAANwAAAAPAAAAAAAAAAAAAAAAAJgCAABkcnMvZG93bnJldi54&#10;bWxQSwUGAAAAAAQABAD1AAAAgQMAAAAA&#10;">
                  <v:textbox inset=",0,,0">
                    <w:txbxContent>
                      <w:p w:rsidR="00B40094" w:rsidRDefault="00B40094" w:rsidP="006B385C">
                        <w:pPr>
                          <w:shd w:val="clear" w:color="auto" w:fill="D9D9D9" w:themeFill="background1" w:themeFillShade="D9"/>
                        </w:pPr>
                        <w:r w:rsidRPr="00A91C1D">
                          <w:rPr>
                            <w:sz w:val="22"/>
                            <w:szCs w:val="22"/>
                          </w:rPr>
                          <w:t>Clinical Data Consumer</w:t>
                        </w:r>
                        <w:del w:id="108"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v:textbox>
                </v:rect>
                <v:shape id="AutoShape 269" o:spid="_x0000_s1039" type="#_x0000_t32" style="position:absolute;left:19742;top:26117;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AutoShape 270" o:spid="_x0000_s1040" type="#_x0000_t32" style="position:absolute;left:8134;top:26117;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rect id="Rectangle 271" o:spid="_x0000_s1041" style="position:absolute;left:31508;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B40094" w:rsidRPr="00A5080E" w:rsidRDefault="00B40094" w:rsidP="00633F90"/>
                      <w:p w:rsidR="00B40094" w:rsidRDefault="00B40094" w:rsidP="00633F90">
                        <w:pPr>
                          <w:jc w:val="center"/>
                        </w:pPr>
                      </w:p>
                      <w:p w:rsidR="00B40094" w:rsidRPr="00460E03" w:rsidRDefault="00B40094" w:rsidP="00633F90">
                        <w:pPr>
                          <w:jc w:val="center"/>
                        </w:pPr>
                        <w:r w:rsidRPr="00460E03">
                          <w:t>Reconciliation Agent</w:t>
                        </w:r>
                      </w:p>
                      <w:p w:rsidR="00B40094" w:rsidRPr="00460E03" w:rsidRDefault="00B40094" w:rsidP="00633F90"/>
                      <w:p w:rsidR="00B40094" w:rsidRPr="001A488F" w:rsidRDefault="00B40094" w:rsidP="00633F90">
                        <w:pPr>
                          <w:ind w:left="720" w:hanging="720"/>
                          <w:jc w:val="center"/>
                          <w:rPr>
                            <w:color w:val="BFBFBF"/>
                          </w:rPr>
                        </w:pPr>
                      </w:p>
                      <w:p w:rsidR="00B40094" w:rsidRPr="001A488F" w:rsidRDefault="00B40094" w:rsidP="00633F90">
                        <w:pPr>
                          <w:ind w:left="720" w:hanging="720"/>
                          <w:jc w:val="center"/>
                          <w:rPr>
                            <w:color w:val="BFBFBF"/>
                          </w:rPr>
                        </w:pPr>
                      </w:p>
                      <w:p w:rsidR="00B40094" w:rsidRPr="001A488F" w:rsidRDefault="00B40094" w:rsidP="00633F90">
                        <w:pPr>
                          <w:jc w:val="center"/>
                          <w:rPr>
                            <w:color w:val="BFBFBF"/>
                          </w:rPr>
                        </w:pPr>
                        <w:r w:rsidRPr="001A488F">
                          <w:rPr>
                            <w:color w:val="BFBFBF"/>
                          </w:rPr>
                          <w:t>Reconciliation Agent</w:t>
                        </w:r>
                      </w:p>
                    </w:txbxContent>
                  </v:textbox>
                </v:rect>
                <v:shape id="AutoShape 272" o:spid="_x0000_s1042" type="#_x0000_t32" style="position:absolute;left:25533;top:14916;width:597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273" o:spid="_x0000_s1043" type="#_x0000_t32" style="position:absolute;left:25527;top:22282;width:597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Text Box 274" o:spid="_x0000_s1044" type="#_x0000_t202" style="position:absolute;left:17729;top:16846;width:218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B40094" w:rsidRDefault="00B40094" w:rsidP="00633F90">
                        <w:pPr>
                          <w:jc w:val="center"/>
                        </w:pPr>
                        <w:r w:rsidRPr="005D23A8">
                          <w:t>[PCC-1]</w:t>
                        </w:r>
                        <w:r w:rsidRPr="005D23A8">
                          <w:br/>
                          <w:t>Query for Existing Data</w:t>
                        </w:r>
                      </w:p>
                    </w:txbxContent>
                  </v:textbox>
                </v:shape>
                <v:shape id="Text Box 275" o:spid="_x0000_s1045" type="#_x0000_t202" style="position:absolute;left:23279;top:9950;width:1020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B40094" w:rsidRDefault="00B40094" w:rsidP="00633F90">
                        <w:pPr>
                          <w:jc w:val="center"/>
                        </w:pPr>
                        <w:r>
                          <w:t>Share</w:t>
                        </w:r>
                        <w:r>
                          <w:br/>
                          <w:t>Content</w:t>
                        </w:r>
                      </w:p>
                      <w:p w:rsidR="00B40094" w:rsidRPr="00460E03" w:rsidRDefault="00B40094" w:rsidP="00633F90"/>
                    </w:txbxContent>
                  </v:textbox>
                </v:shape>
                <w10:anchorlock/>
              </v:group>
            </w:pict>
          </mc:Fallback>
        </mc:AlternateContent>
      </w:r>
    </w:p>
    <w:p w:rsidR="00CF283F" w:rsidRPr="003651D9" w:rsidRDefault="00CF283F">
      <w:pPr>
        <w:pStyle w:val="FigureTitle"/>
      </w:pPr>
      <w:r w:rsidRPr="003651D9">
        <w:t>Figure X.1-1</w:t>
      </w:r>
      <w:r w:rsidR="00701B3A" w:rsidRPr="003651D9">
        <w:t xml:space="preserve">: </w:t>
      </w:r>
      <w:r w:rsidR="006B385C">
        <w:t>Reconciliation</w:t>
      </w:r>
      <w:r w:rsidR="00BA5DB8">
        <w:t xml:space="preserve"> </w:t>
      </w:r>
      <w:r w:rsidRPr="003651D9">
        <w:t>Actor Diagram</w:t>
      </w:r>
    </w:p>
    <w:p w:rsidR="000D2487" w:rsidRPr="003651D9" w:rsidRDefault="000D2487">
      <w:pPr>
        <w:pStyle w:val="BodyText"/>
      </w:pPr>
    </w:p>
    <w:p w:rsidR="00CF283F" w:rsidRPr="003651D9" w:rsidRDefault="00CF283F">
      <w:pPr>
        <w:pStyle w:val="BodyText"/>
      </w:pPr>
      <w:r w:rsidRPr="003651D9">
        <w:t xml:space="preserve">Table X.1-1 lists the transactions for each </w:t>
      </w:r>
      <w:r w:rsidR="00633F90">
        <w:t xml:space="preserve">actor directly involved in the </w:t>
      </w:r>
      <w:r w:rsidR="00BA5DB8">
        <w:t xml:space="preserve">RECON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rsidR="001B463C" w:rsidRPr="00E4693A" w:rsidRDefault="001B463C" w:rsidP="0070762D">
      <w:pPr>
        <w:pStyle w:val="AuthorInstructions"/>
        <w:rPr>
          <w:sz w:val="18"/>
          <w:szCs w:val="18"/>
        </w:rPr>
      </w:pPr>
      <w:r w:rsidRPr="00E4693A">
        <w:rPr>
          <w:sz w:val="18"/>
          <w:szCs w:val="18"/>
          <w:highlight w:val="lightGray"/>
        </w:rPr>
        <w:t>&lt;Actors from other profiles represented in dotted boxes, such as Actor C in the example above, should not be listed in Table X.1-1.&gt;</w:t>
      </w:r>
    </w:p>
    <w:p w:rsidR="00DE0504" w:rsidRPr="003651D9" w:rsidRDefault="00DE0504">
      <w:pPr>
        <w:pStyle w:val="BodyText"/>
      </w:pPr>
    </w:p>
    <w:p w:rsidR="00CF283F" w:rsidRPr="003651D9" w:rsidRDefault="00CF283F" w:rsidP="00C56183">
      <w:pPr>
        <w:pStyle w:val="TableTitle"/>
      </w:pPr>
      <w:r w:rsidRPr="003651D9">
        <w:lastRenderedPageBreak/>
        <w:t>Table X.1-1</w:t>
      </w:r>
      <w:r w:rsidR="001606A7" w:rsidRPr="003651D9">
        <w:t>:</w:t>
      </w:r>
      <w:r w:rsidR="00E4693A">
        <w:t xml:space="preserve"> </w:t>
      </w:r>
      <w:r w:rsidR="00BA5DB8">
        <w:t xml:space="preserve">RECON </w:t>
      </w:r>
      <w:r w:rsidRPr="003651D9">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3651D9" w:rsidTr="00E4693A">
        <w:trPr>
          <w:cantSplit/>
          <w:tblHeader/>
          <w:jc w:val="center"/>
        </w:trPr>
        <w:tc>
          <w:tcPr>
            <w:tcW w:w="2529" w:type="dxa"/>
            <w:shd w:val="pct15" w:color="auto" w:fill="FFFFFF"/>
          </w:tcPr>
          <w:p w:rsidR="00E4693A" w:rsidRDefault="00E4693A" w:rsidP="00227A66">
            <w:pPr>
              <w:pStyle w:val="TableEntryHeader"/>
              <w:keepNext/>
              <w:keepLines/>
            </w:pPr>
            <w:r>
              <w:t>Actors</w:t>
            </w:r>
          </w:p>
        </w:tc>
        <w:tc>
          <w:tcPr>
            <w:tcW w:w="2700" w:type="dxa"/>
            <w:shd w:val="pct15" w:color="auto" w:fill="FFFFFF"/>
          </w:tcPr>
          <w:p w:rsidR="00E4693A" w:rsidRDefault="00E4693A" w:rsidP="00227A66">
            <w:pPr>
              <w:pStyle w:val="TableEntryHeader"/>
              <w:keepNext/>
              <w:keepLines/>
            </w:pPr>
            <w:r>
              <w:t xml:space="preserve">Transactions </w:t>
            </w:r>
          </w:p>
        </w:tc>
        <w:tc>
          <w:tcPr>
            <w:tcW w:w="1530" w:type="dxa"/>
            <w:shd w:val="pct15" w:color="auto" w:fill="FFFFFF"/>
          </w:tcPr>
          <w:p w:rsidR="00E4693A" w:rsidRDefault="00E4693A" w:rsidP="00227A66">
            <w:pPr>
              <w:pStyle w:val="TableEntryHeader"/>
              <w:keepNext/>
              <w:keepLines/>
              <w:ind w:left="-18"/>
            </w:pPr>
            <w:r>
              <w:t>Optionality</w:t>
            </w:r>
          </w:p>
        </w:tc>
        <w:tc>
          <w:tcPr>
            <w:tcW w:w="1719" w:type="dxa"/>
            <w:shd w:val="pct15" w:color="auto" w:fill="FFFFFF"/>
          </w:tcPr>
          <w:p w:rsidR="00E4693A" w:rsidRDefault="00E4693A" w:rsidP="00227A66">
            <w:pPr>
              <w:pStyle w:val="TableEntryHeader"/>
              <w:keepNext/>
              <w:keepLines/>
              <w:ind w:left="-18"/>
            </w:pPr>
            <w:r>
              <w:t>Section in TF</w:t>
            </w:r>
          </w:p>
        </w:tc>
      </w:tr>
      <w:tr w:rsidR="00E4693A" w:rsidRPr="003651D9" w:rsidTr="00E4693A">
        <w:trPr>
          <w:cantSplit/>
          <w:jc w:val="center"/>
        </w:trPr>
        <w:tc>
          <w:tcPr>
            <w:tcW w:w="2529" w:type="dxa"/>
            <w:vMerge w:val="restart"/>
          </w:tcPr>
          <w:p w:rsidR="00E4693A" w:rsidRPr="00304278" w:rsidRDefault="00E4693A" w:rsidP="00227A66">
            <w:pPr>
              <w:pStyle w:val="TableEntry"/>
              <w:keepNext/>
              <w:keepLines/>
            </w:pPr>
            <w:r>
              <w:t>Reconciliation Agent</w:t>
            </w:r>
          </w:p>
        </w:tc>
        <w:tc>
          <w:tcPr>
            <w:tcW w:w="2700" w:type="dxa"/>
          </w:tcPr>
          <w:p w:rsidR="00E4693A" w:rsidRDefault="00E4693A" w:rsidP="00227A66">
            <w:pPr>
              <w:pStyle w:val="TableEntry"/>
              <w:keepNext/>
              <w:keepLines/>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vMerge/>
          </w:tcPr>
          <w:p w:rsidR="00E4693A" w:rsidRPr="003651D9" w:rsidRDefault="00E4693A" w:rsidP="00BB76BC">
            <w:pPr>
              <w:pStyle w:val="TableEntry"/>
            </w:pPr>
          </w:p>
        </w:tc>
        <w:tc>
          <w:tcPr>
            <w:tcW w:w="2700" w:type="dxa"/>
          </w:tcPr>
          <w:p w:rsidR="00E4693A" w:rsidRPr="003651D9" w:rsidRDefault="00E4693A" w:rsidP="00BB76BC">
            <w:pPr>
              <w:pStyle w:val="TableEntry"/>
            </w:pPr>
            <w:r>
              <w:rPr>
                <w:lang w:val="fr-FR"/>
              </w:rPr>
              <w:t>Query Existing Data [PCC-1]</w:t>
            </w:r>
          </w:p>
        </w:tc>
        <w:tc>
          <w:tcPr>
            <w:tcW w:w="1530" w:type="dxa"/>
          </w:tcPr>
          <w:p w:rsidR="00E4693A" w:rsidRPr="003651D9" w:rsidRDefault="00E4693A" w:rsidP="00E4693A">
            <w:pPr>
              <w:pStyle w:val="TableEntry"/>
              <w:jc w:val="center"/>
            </w:pPr>
            <w:r>
              <w:rPr>
                <w:lang w:val="fr-FR"/>
              </w:rPr>
              <w:t>O</w:t>
            </w:r>
          </w:p>
        </w:tc>
        <w:tc>
          <w:tcPr>
            <w:tcW w:w="1719" w:type="dxa"/>
          </w:tcPr>
          <w:p w:rsidR="00E4693A" w:rsidRPr="003651D9" w:rsidRDefault="00E4693A" w:rsidP="00BB76BC">
            <w:pPr>
              <w:pStyle w:val="TableEntry"/>
            </w:pPr>
            <w:r>
              <w:rPr>
                <w:lang w:val="fr-FR"/>
              </w:rPr>
              <w:t>QED :3.1</w:t>
            </w:r>
          </w:p>
        </w:tc>
      </w:tr>
      <w:tr w:rsidR="00E4693A" w:rsidRPr="003651D9" w:rsidTr="00E4693A">
        <w:trPr>
          <w:cantSplit/>
          <w:jc w:val="center"/>
        </w:trPr>
        <w:tc>
          <w:tcPr>
            <w:tcW w:w="2529" w:type="dxa"/>
          </w:tcPr>
          <w:p w:rsidR="00E4693A" w:rsidRPr="00304278" w:rsidRDefault="00E4693A" w:rsidP="00227A66">
            <w:pPr>
              <w:pStyle w:val="TableEntry"/>
              <w:keepNext/>
              <w:keepLines/>
            </w:pPr>
            <w:r>
              <w:t>Content Creator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Pr>
          <w:p w:rsidR="00E4693A" w:rsidRDefault="00E4693A" w:rsidP="00227A66">
            <w:pPr>
              <w:pStyle w:val="TableEntry"/>
              <w:keepNext/>
              <w:keepLines/>
            </w:pPr>
            <w:r>
              <w:t>Content Consumer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Source</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Consumer</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bl>
    <w:p w:rsidR="00CF283F" w:rsidRPr="003651D9" w:rsidRDefault="00CF283F" w:rsidP="00597DB2">
      <w:pPr>
        <w:pStyle w:val="Note"/>
        <w:rPr>
          <w:i/>
        </w:rPr>
      </w:pPr>
      <w:r w:rsidRPr="00190D8F">
        <w:rPr>
          <w:highlight w:val="lightGray"/>
        </w:rPr>
        <w:t>Note</w:t>
      </w:r>
      <w:r w:rsidR="004818E8" w:rsidRPr="00190D8F">
        <w:rPr>
          <w:highlight w:val="lightGray"/>
        </w:rPr>
        <w:t xml:space="preserve"> 1</w:t>
      </w:r>
      <w:r w:rsidRPr="00190D8F">
        <w:rPr>
          <w:highlight w:val="lightGray"/>
        </w:rPr>
        <w:t>:</w:t>
      </w:r>
      <w:r w:rsidR="00940FC7" w:rsidRPr="00190D8F">
        <w:rPr>
          <w:highlight w:val="lightGray"/>
        </w:rPr>
        <w:t xml:space="preserve"> </w:t>
      </w:r>
      <w:r w:rsidR="006A4160" w:rsidRPr="00190D8F">
        <w:rPr>
          <w:i/>
          <w:highlight w:val="lightGray"/>
        </w:rPr>
        <w:t>&lt;For example, a note could describe that one of two possible transactions could be supported by</w:t>
      </w:r>
      <w:r w:rsidR="001F7A35" w:rsidRPr="00190D8F">
        <w:rPr>
          <w:i/>
          <w:highlight w:val="lightGray"/>
        </w:rPr>
        <w:t xml:space="preserve"> an Actor or other variations</w:t>
      </w:r>
      <w:r w:rsidR="00F0665F" w:rsidRPr="00190D8F">
        <w:rPr>
          <w:i/>
          <w:highlight w:val="lightGray"/>
        </w:rPr>
        <w:t xml:space="preserve">. </w:t>
      </w:r>
      <w:r w:rsidR="001F7A35" w:rsidRPr="00190D8F">
        <w:rPr>
          <w:i/>
          <w:highlight w:val="lightGray"/>
        </w:rPr>
        <w:t>For example</w:t>
      </w:r>
      <w:r w:rsidR="00F0665F" w:rsidRPr="00190D8F">
        <w:rPr>
          <w:i/>
          <w:highlight w:val="lightGray"/>
        </w:rPr>
        <w:t xml:space="preserve">: </w:t>
      </w:r>
      <w:r w:rsidR="001F7A35" w:rsidRPr="00190D8F">
        <w:rPr>
          <w:i/>
          <w:highlight w:val="lightGray"/>
        </w:rPr>
        <w:t xml:space="preserve">Note: Either Transaction </w:t>
      </w:r>
      <w:r w:rsidR="004B4EF3" w:rsidRPr="00190D8F">
        <w:rPr>
          <w:i/>
          <w:highlight w:val="lightGray"/>
        </w:rPr>
        <w:t>Y</w:t>
      </w:r>
      <w:r w:rsidR="001F7A35" w:rsidRPr="00190D8F">
        <w:rPr>
          <w:i/>
          <w:highlight w:val="lightGray"/>
        </w:rPr>
        <w:t xml:space="preserve">2 or Transaction </w:t>
      </w:r>
      <w:r w:rsidR="004B4EF3" w:rsidRPr="00190D8F">
        <w:rPr>
          <w:i/>
          <w:highlight w:val="lightGray"/>
        </w:rPr>
        <w:t>Y</w:t>
      </w:r>
      <w:r w:rsidR="001F7A35" w:rsidRPr="00190D8F">
        <w:rPr>
          <w:i/>
          <w:highlight w:val="lightGray"/>
        </w:rPr>
        <w:t>3 shall be implemented for Actor D/Actor E.</w:t>
      </w:r>
      <w:r w:rsidR="007A51E3" w:rsidRPr="00190D8F">
        <w:rPr>
          <w:i/>
          <w:highlight w:val="lightGray"/>
        </w:rPr>
        <w:t xml:space="preserve"> –or- Note</w:t>
      </w:r>
      <w:r w:rsidR="00F0665F" w:rsidRPr="00190D8F">
        <w:rPr>
          <w:i/>
          <w:highlight w:val="lightGray"/>
        </w:rPr>
        <w:t xml:space="preserve">: </w:t>
      </w:r>
      <w:r w:rsidR="007A51E3" w:rsidRPr="00190D8F">
        <w:rPr>
          <w:i/>
          <w:highlight w:val="lightGray"/>
        </w:rPr>
        <w:t xml:space="preserve">At least one of Transaction </w:t>
      </w:r>
      <w:r w:rsidR="004B4EF3" w:rsidRPr="00190D8F">
        <w:rPr>
          <w:i/>
          <w:highlight w:val="lightGray"/>
        </w:rPr>
        <w:t>Y</w:t>
      </w:r>
      <w:r w:rsidR="007A51E3" w:rsidRPr="00190D8F">
        <w:rPr>
          <w:i/>
          <w:highlight w:val="lightGray"/>
        </w:rPr>
        <w:t xml:space="preserve">2, Transaction </w:t>
      </w:r>
      <w:r w:rsidR="004B4EF3" w:rsidRPr="00190D8F">
        <w:rPr>
          <w:i/>
          <w:highlight w:val="lightGray"/>
        </w:rPr>
        <w:t>Y</w:t>
      </w:r>
      <w:r w:rsidR="007A51E3" w:rsidRPr="00190D8F">
        <w:rPr>
          <w:i/>
          <w:highlight w:val="lightGray"/>
        </w:rPr>
        <w:t xml:space="preserve">3, or Transaction </w:t>
      </w:r>
      <w:r w:rsidR="004B4EF3" w:rsidRPr="00190D8F">
        <w:rPr>
          <w:i/>
          <w:highlight w:val="lightGray"/>
        </w:rPr>
        <w:t>Y</w:t>
      </w:r>
      <w:r w:rsidR="007A51E3" w:rsidRPr="00190D8F">
        <w:rPr>
          <w:i/>
          <w:highlight w:val="lightGray"/>
        </w:rPr>
        <w:t>4 shall be implemented for Actor D/Actor E.&gt;</w:t>
      </w:r>
    </w:p>
    <w:bookmarkEnd w:id="99"/>
    <w:bookmarkEnd w:id="100"/>
    <w:bookmarkEnd w:id="101"/>
    <w:bookmarkEnd w:id="102"/>
    <w:bookmarkEnd w:id="103"/>
    <w:bookmarkEnd w:id="104"/>
    <w:bookmarkEnd w:id="105"/>
    <w:bookmarkEnd w:id="106"/>
    <w:p w:rsidR="000D2487" w:rsidRPr="003651D9" w:rsidRDefault="000D2487" w:rsidP="005360E4">
      <w:pPr>
        <w:pStyle w:val="BodyText"/>
        <w:rPr>
          <w:highlight w:val="yellow"/>
        </w:rPr>
      </w:pPr>
    </w:p>
    <w:p w:rsidR="003921A0" w:rsidRPr="000C06B6" w:rsidRDefault="003921A0" w:rsidP="00597DB2">
      <w:pPr>
        <w:pStyle w:val="AuthorInstructions"/>
        <w:rPr>
          <w:sz w:val="16"/>
          <w:szCs w:val="16"/>
          <w:highlight w:val="lightGray"/>
        </w:rPr>
      </w:pPr>
      <w:r w:rsidRPr="000C06B6">
        <w:rPr>
          <w:sz w:val="16"/>
          <w:szCs w:val="16"/>
          <w:highlight w:val="lightGray"/>
        </w:rPr>
        <w:t xml:space="preserve">&lt;Content Module </w:t>
      </w:r>
      <w:r w:rsidR="00F66C25" w:rsidRPr="000C06B6">
        <w:rPr>
          <w:sz w:val="16"/>
          <w:szCs w:val="16"/>
          <w:highlight w:val="lightGray"/>
        </w:rPr>
        <w:t>Instructions</w:t>
      </w:r>
      <w:r w:rsidRPr="000C06B6">
        <w:rPr>
          <w:sz w:val="16"/>
          <w:szCs w:val="16"/>
          <w:highlight w:val="lightGray"/>
        </w:rPr>
        <w:t>:&gt;</w:t>
      </w:r>
    </w:p>
    <w:p w:rsidR="00FA427F" w:rsidRPr="000C06B6" w:rsidRDefault="000D2487" w:rsidP="00597DB2">
      <w:pPr>
        <w:pStyle w:val="AuthorInstructions"/>
        <w:rPr>
          <w:sz w:val="16"/>
          <w:szCs w:val="16"/>
          <w:highlight w:val="lightGray"/>
        </w:rPr>
      </w:pPr>
      <w:r w:rsidRPr="000C06B6">
        <w:rPr>
          <w:sz w:val="16"/>
          <w:szCs w:val="16"/>
          <w:highlight w:val="lightGray"/>
        </w:rPr>
        <w:t>&lt;</w:t>
      </w:r>
      <w:r w:rsidR="00F66C25" w:rsidRPr="000C06B6">
        <w:rPr>
          <w:sz w:val="16"/>
          <w:szCs w:val="16"/>
          <w:highlight w:val="lightGray"/>
        </w:rPr>
        <w:t>If this profile does not define Content Modules, delete the following diagram, text, and table.</w:t>
      </w:r>
    </w:p>
    <w:p w:rsidR="000D2487" w:rsidRPr="000C06B6" w:rsidRDefault="00207816" w:rsidP="00597DB2">
      <w:pPr>
        <w:pStyle w:val="AuthorInstructions"/>
        <w:rPr>
          <w:sz w:val="16"/>
          <w:szCs w:val="16"/>
        </w:rPr>
      </w:pPr>
      <w:r w:rsidRPr="000C06B6">
        <w:rPr>
          <w:sz w:val="16"/>
          <w:szCs w:val="16"/>
          <w:highlight w:val="lightGray"/>
        </w:rPr>
        <w:t>The recommended</w:t>
      </w:r>
      <w:r w:rsidR="00FA427F" w:rsidRPr="000C06B6">
        <w:rPr>
          <w:sz w:val="16"/>
          <w:szCs w:val="16"/>
          <w:highlight w:val="lightGray"/>
        </w:rPr>
        <w:t xml:space="preserve"> Content Creator/Content Consumer diagram is given below</w:t>
      </w:r>
      <w:r w:rsidR="00887E40" w:rsidRPr="000C06B6">
        <w:rPr>
          <w:sz w:val="16"/>
          <w:szCs w:val="16"/>
          <w:highlight w:val="lightGray"/>
        </w:rPr>
        <w:t xml:space="preserve">. </w:t>
      </w:r>
      <w:r w:rsidR="00FA427F" w:rsidRPr="000C06B6">
        <w:rPr>
          <w:sz w:val="16"/>
          <w:szCs w:val="16"/>
          <w:highlight w:val="lightGray"/>
        </w:rPr>
        <w:t xml:space="preserve">If this is not applicable to this profile, it is up to the </w:t>
      </w:r>
      <w:r w:rsidR="009D125C" w:rsidRPr="000C06B6">
        <w:rPr>
          <w:sz w:val="16"/>
          <w:szCs w:val="16"/>
          <w:highlight w:val="lightGray"/>
        </w:rPr>
        <w:t>author</w:t>
      </w:r>
      <w:r w:rsidR="00FA427F" w:rsidRPr="000C06B6">
        <w:rPr>
          <w:sz w:val="16"/>
          <w:szCs w:val="16"/>
          <w:highlight w:val="lightGray"/>
        </w:rPr>
        <w:t>’s discretion to modify/replace</w:t>
      </w:r>
      <w:r w:rsidR="00887E40" w:rsidRPr="000C06B6">
        <w:rPr>
          <w:sz w:val="16"/>
          <w:szCs w:val="16"/>
          <w:highlight w:val="lightGray"/>
        </w:rPr>
        <w:t>.</w:t>
      </w:r>
      <w:r w:rsidR="00907134" w:rsidRPr="000C06B6">
        <w:rPr>
          <w:sz w:val="16"/>
          <w:szCs w:val="16"/>
          <w:highlight w:val="lightGray"/>
        </w:rPr>
        <w:t xml:space="preserve"> Authors are encouraged to maintain the neutrality of the content modules and incorporate transport by specifying grouping of the actors in the content module with actors from transport transactions</w:t>
      </w:r>
      <w:r w:rsidRPr="000C06B6">
        <w:rPr>
          <w:sz w:val="16"/>
          <w:szCs w:val="16"/>
          <w:highlight w:val="lightGray"/>
        </w:rPr>
        <w:t>.</w:t>
      </w:r>
      <w:r w:rsidR="000D2487" w:rsidRPr="000C06B6">
        <w:rPr>
          <w:sz w:val="16"/>
          <w:szCs w:val="16"/>
          <w:highlight w:val="lightGray"/>
        </w:rPr>
        <w:t>&gt;</w:t>
      </w:r>
    </w:p>
    <w:p w:rsidR="0068355D" w:rsidRPr="003651D9" w:rsidRDefault="00DE7269" w:rsidP="00DE7269">
      <w:pPr>
        <w:pStyle w:val="BodyText"/>
      </w:pPr>
      <w:r w:rsidRPr="003651D9">
        <w:t xml:space="preserve">Figure X.1-1 shows the actors directly involved in the </w:t>
      </w:r>
      <w:r w:rsidR="00F113B1">
        <w:t>RECON</w:t>
      </w:r>
      <w:r w:rsidRPr="003651D9">
        <w:t xml:space="preserve"> Profile</w:t>
      </w:r>
      <w:r w:rsidR="00907134" w:rsidRPr="003651D9">
        <w:t xml:space="preserve"> and the </w:t>
      </w:r>
      <w:r w:rsidR="002D5B69" w:rsidRPr="003651D9">
        <w:t>direction that the content is exchanged</w:t>
      </w:r>
      <w:r w:rsidR="00887E40" w:rsidRPr="003651D9">
        <w:t xml:space="preserve">. </w:t>
      </w:r>
    </w:p>
    <w:p w:rsidR="00DE7269" w:rsidRPr="000C06B6" w:rsidRDefault="00DE7269" w:rsidP="003921A0">
      <w:pPr>
        <w:pStyle w:val="BodyText"/>
        <w:rPr>
          <w:highlight w:val="yellow"/>
        </w:rPr>
      </w:pPr>
      <w:r w:rsidRPr="00595923">
        <w:t>A product implementation using this profile must group actors from this profile with actors from a workflow or transport profile to be functional</w:t>
      </w:r>
      <w:r w:rsidR="00887E40" w:rsidRPr="00595923">
        <w:t xml:space="preserve">. </w:t>
      </w:r>
      <w:r w:rsidRPr="00595923">
        <w:t>The</w:t>
      </w:r>
      <w:r w:rsidR="00AF472E" w:rsidRPr="00595923">
        <w:t xml:space="preserve"> grouping</w:t>
      </w:r>
      <w:r w:rsidRPr="00595923">
        <w:t xml:space="preserve"> of the content module described in this profile to specific actors is described in more detail in the “</w:t>
      </w:r>
      <w:r w:rsidR="00F8495F" w:rsidRPr="00595923">
        <w:t>Required A</w:t>
      </w:r>
      <w:r w:rsidRPr="00595923">
        <w:t>ctor Groupings” section below.</w:t>
      </w:r>
    </w:p>
    <w:p w:rsidR="000D2487" w:rsidRPr="003651D9" w:rsidRDefault="000D2487" w:rsidP="000D2487">
      <w:pPr>
        <w:pStyle w:val="BodyText"/>
      </w:pPr>
      <w:r w:rsidRPr="00595923">
        <w:t>Table X.1-1 lists the content module</w:t>
      </w:r>
      <w:r w:rsidR="00AF472E" w:rsidRPr="00595923">
        <w:t>(s) defined</w:t>
      </w:r>
      <w:r w:rsidR="00595923">
        <w:t xml:space="preserve"> in the </w:t>
      </w:r>
      <w:r w:rsidR="00F113B1">
        <w:t>RECON</w:t>
      </w:r>
      <w:r w:rsidR="00F113B1" w:rsidRPr="003651D9">
        <w:t xml:space="preserve"> </w:t>
      </w:r>
      <w:r w:rsidRPr="00595923">
        <w:t xml:space="preserve">Profile. </w:t>
      </w:r>
      <w:r w:rsidR="00F8495F" w:rsidRPr="00595923">
        <w:t>To claim support</w:t>
      </w:r>
      <w:r w:rsidR="00AF472E" w:rsidRPr="00595923">
        <w:t xml:space="preserve"> </w:t>
      </w:r>
      <w:r w:rsidR="00F8495F" w:rsidRPr="00595923">
        <w:t>with th</w:t>
      </w:r>
      <w:r w:rsidR="00AF472E" w:rsidRPr="00595923">
        <w:t xml:space="preserve">is profile, </w:t>
      </w:r>
      <w:r w:rsidRPr="00595923">
        <w:t xml:space="preserve">an actor </w:t>
      </w:r>
      <w:r w:rsidR="00F8495F" w:rsidRPr="00595923">
        <w:t xml:space="preserve">shall support </w:t>
      </w:r>
      <w:r w:rsidR="00AF472E" w:rsidRPr="00595923">
        <w:t xml:space="preserve">all required content modules (labeled “R”) and may </w:t>
      </w:r>
      <w:r w:rsidR="00F8495F" w:rsidRPr="00595923">
        <w:t xml:space="preserve">support </w:t>
      </w:r>
      <w:r w:rsidR="00AF472E" w:rsidRPr="00595923">
        <w:t>optional content module</w:t>
      </w:r>
      <w:r w:rsidR="00F8495F" w:rsidRPr="00595923">
        <w:t>s</w:t>
      </w:r>
      <w:r w:rsidRPr="00595923">
        <w:t xml:space="preserve"> (labeled “O”)</w:t>
      </w:r>
      <w:r w:rsidR="00887E40" w:rsidRPr="00595923">
        <w:t>.</w:t>
      </w:r>
      <w:r w:rsidR="00887E40" w:rsidRPr="003651D9">
        <w:t xml:space="preserve"> </w:t>
      </w:r>
    </w:p>
    <w:p w:rsidR="009C10D5" w:rsidRPr="00595923" w:rsidRDefault="009C10D5" w:rsidP="00597DB2">
      <w:pPr>
        <w:pStyle w:val="AuthorInstructions"/>
        <w:rPr>
          <w:sz w:val="16"/>
          <w:szCs w:val="16"/>
          <w:highlight w:val="lightGray"/>
        </w:rPr>
      </w:pPr>
      <w:r w:rsidRPr="00595923">
        <w:rPr>
          <w:sz w:val="16"/>
          <w:szCs w:val="16"/>
          <w:highlight w:val="lightGray"/>
        </w:rPr>
        <w:t>&lt;Note that this table number has to change if this profile describes both transactions and content modules (or there will be two tables entitled X.1</w:t>
      </w:r>
      <w:r w:rsidR="001F6755" w:rsidRPr="00595923">
        <w:rPr>
          <w:sz w:val="16"/>
          <w:szCs w:val="16"/>
          <w:highlight w:val="lightGray"/>
        </w:rPr>
        <w:t>-1</w:t>
      </w:r>
      <w:r w:rsidRPr="00595923">
        <w:rPr>
          <w:sz w:val="16"/>
          <w:szCs w:val="16"/>
          <w:highlight w:val="lightGray"/>
        </w:rPr>
        <w:t>).&gt;</w:t>
      </w:r>
    </w:p>
    <w:p w:rsidR="009C10D5" w:rsidRPr="00595923" w:rsidRDefault="00AF472E" w:rsidP="00597DB2">
      <w:pPr>
        <w:pStyle w:val="AuthorInstructions"/>
        <w:rPr>
          <w:sz w:val="16"/>
          <w:szCs w:val="16"/>
          <w:highlight w:val="lightGray"/>
        </w:rPr>
      </w:pPr>
      <w:r w:rsidRPr="00595923">
        <w:rPr>
          <w:sz w:val="16"/>
          <w:szCs w:val="16"/>
          <w:highlight w:val="lightGray"/>
        </w:rPr>
        <w:t>&lt;Note that the abbreviation in the column “</w:t>
      </w:r>
      <w:r w:rsidR="00472402" w:rsidRPr="00595923">
        <w:rPr>
          <w:sz w:val="16"/>
          <w:szCs w:val="16"/>
          <w:highlight w:val="lightGray"/>
        </w:rPr>
        <w:t>Reference</w:t>
      </w:r>
      <w:r w:rsidR="006514EA" w:rsidRPr="00595923">
        <w:rPr>
          <w:sz w:val="16"/>
          <w:szCs w:val="16"/>
          <w:highlight w:val="lightGray"/>
        </w:rPr>
        <w:t>” the</w:t>
      </w:r>
      <w:r w:rsidRPr="00595923">
        <w:rPr>
          <w:sz w:val="16"/>
          <w:szCs w:val="16"/>
          <w:highlight w:val="lightGray"/>
        </w:rPr>
        <w:t xml:space="preserve"> letter “D” will be incremented for every content module document defined in this profile</w:t>
      </w:r>
      <w:r w:rsidR="00E7532D" w:rsidRPr="00595923">
        <w:rPr>
          <w:sz w:val="16"/>
          <w:szCs w:val="16"/>
          <w:highlight w:val="lightGray"/>
        </w:rPr>
        <w:t xml:space="preserve"> (e.g.,</w:t>
      </w:r>
      <w:r w:rsidR="001F6755" w:rsidRPr="00595923">
        <w:rPr>
          <w:sz w:val="16"/>
          <w:szCs w:val="16"/>
          <w:highlight w:val="lightGray"/>
        </w:rPr>
        <w:t xml:space="preserve"> For example D1, D2</w:t>
      </w:r>
      <w:r w:rsidR="00E7532D" w:rsidRPr="00595923">
        <w:rPr>
          <w:sz w:val="16"/>
          <w:szCs w:val="16"/>
          <w:highlight w:val="lightGray"/>
        </w:rPr>
        <w:t>).</w:t>
      </w:r>
      <w:r w:rsidRPr="00595923">
        <w:rPr>
          <w:sz w:val="16"/>
          <w:szCs w:val="16"/>
          <w:highlight w:val="lightGray"/>
        </w:rPr>
        <w:t>&gt;</w:t>
      </w:r>
    </w:p>
    <w:p w:rsidR="00656A6B" w:rsidRPr="00595923" w:rsidRDefault="00656A6B" w:rsidP="00597DB2">
      <w:pPr>
        <w:pStyle w:val="AuthorInstructions"/>
        <w:rPr>
          <w:sz w:val="16"/>
          <w:szCs w:val="16"/>
        </w:rPr>
      </w:pPr>
      <w:r w:rsidRPr="00595923">
        <w:rPr>
          <w:sz w:val="16"/>
          <w:szCs w:val="16"/>
          <w:highlight w:val="lightGray"/>
        </w:rPr>
        <w:t>&lt;In general, one supplement template will only contain one required content module document, but the example here shows multiple with one optional, just for illustration purposes.&gt;</w:t>
      </w:r>
    </w:p>
    <w:p w:rsidR="009C10D5" w:rsidRPr="003651D9" w:rsidRDefault="009C10D5" w:rsidP="000D2487">
      <w:pPr>
        <w:pStyle w:val="BodyText"/>
      </w:pPr>
    </w:p>
    <w:p w:rsidR="000D2487" w:rsidRPr="00595923" w:rsidRDefault="005C3070" w:rsidP="000D2487">
      <w:pPr>
        <w:pStyle w:val="TableTitle"/>
      </w:pPr>
      <w:r>
        <w:t>Table X.1-2</w:t>
      </w:r>
      <w:r w:rsidR="00701B3A" w:rsidRPr="00595923">
        <w:t xml:space="preserve">: </w:t>
      </w:r>
      <w:r w:rsidR="00F113B1">
        <w:t>RECON</w:t>
      </w:r>
      <w:r w:rsidR="000D2487" w:rsidRPr="00595923">
        <w:t xml:space="preserve"> P</w:t>
      </w:r>
      <w:r w:rsidR="00DC5891" w:rsidRPr="00595923">
        <w:t xml:space="preserve">rofile - Actors and Content </w:t>
      </w:r>
      <w:commentRangeStart w:id="109"/>
      <w:r w:rsidR="00DC5891" w:rsidRPr="00595923">
        <w:t>Modules</w:t>
      </w:r>
      <w:commentRangeEnd w:id="109"/>
      <w:r w:rsidR="00222CF1">
        <w:rPr>
          <w:rStyle w:val="CommentReference"/>
          <w:rFonts w:ascii="Times New Roman" w:hAnsi="Times New Roman"/>
          <w:b w:val="0"/>
        </w:rPr>
        <w:commentReference w:id="109"/>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C06B6" w:rsidTr="00BB76BC">
        <w:trPr>
          <w:cantSplit/>
          <w:tblHeader/>
          <w:jc w:val="center"/>
        </w:trPr>
        <w:tc>
          <w:tcPr>
            <w:tcW w:w="1899" w:type="dxa"/>
            <w:shd w:val="pct15" w:color="auto" w:fill="FFFFFF"/>
          </w:tcPr>
          <w:p w:rsidR="000D2487" w:rsidRPr="00595923" w:rsidRDefault="000D2487" w:rsidP="00ED4892">
            <w:pPr>
              <w:pStyle w:val="TableEntryHeader"/>
            </w:pPr>
            <w:r w:rsidRPr="00595923">
              <w:t>Actors</w:t>
            </w:r>
          </w:p>
        </w:tc>
        <w:tc>
          <w:tcPr>
            <w:tcW w:w="2970" w:type="dxa"/>
            <w:shd w:val="pct15" w:color="auto" w:fill="FFFFFF"/>
          </w:tcPr>
          <w:p w:rsidR="000D2487" w:rsidRPr="00595923" w:rsidRDefault="000D2487" w:rsidP="00ED4892">
            <w:pPr>
              <w:pStyle w:val="TableEntryHeader"/>
            </w:pPr>
            <w:r w:rsidRPr="00595923">
              <w:t>Content Module</w:t>
            </w:r>
            <w:r w:rsidR="001F6755" w:rsidRPr="00595923">
              <w:t>s</w:t>
            </w:r>
          </w:p>
        </w:tc>
        <w:tc>
          <w:tcPr>
            <w:tcW w:w="1440" w:type="dxa"/>
            <w:shd w:val="pct15" w:color="auto" w:fill="FFFFFF"/>
          </w:tcPr>
          <w:p w:rsidR="000D2487" w:rsidRPr="00595923" w:rsidRDefault="000D2487" w:rsidP="00ED4892">
            <w:pPr>
              <w:pStyle w:val="TableEntryHeader"/>
            </w:pPr>
            <w:r w:rsidRPr="00595923">
              <w:t>Optionality</w:t>
            </w:r>
          </w:p>
        </w:tc>
        <w:tc>
          <w:tcPr>
            <w:tcW w:w="2169" w:type="dxa"/>
            <w:shd w:val="pct15" w:color="auto" w:fill="FFFFFF"/>
          </w:tcPr>
          <w:p w:rsidR="00907134" w:rsidRPr="00595923" w:rsidRDefault="00907134" w:rsidP="00ED4892">
            <w:pPr>
              <w:pStyle w:val="TableEntryHeader"/>
            </w:pPr>
            <w:r w:rsidRPr="00595923">
              <w:t>Reference</w:t>
            </w:r>
          </w:p>
          <w:p w:rsidR="000D2487" w:rsidRPr="00595923" w:rsidRDefault="00907134" w:rsidP="00AD069D">
            <w:pPr>
              <w:pStyle w:val="TableEntryHeader"/>
            </w:pPr>
            <w:r w:rsidRPr="00595923">
              <w:rPr>
                <w:rFonts w:ascii="Times New Roman" w:hAnsi="Times New Roman"/>
                <w:b w:val="0"/>
                <w:i/>
              </w:rPr>
              <w:t xml:space="preserve">&lt;this should be </w:t>
            </w:r>
            <w:r w:rsidR="00472402" w:rsidRPr="00595923">
              <w:rPr>
                <w:rFonts w:ascii="Times New Roman" w:hAnsi="Times New Roman"/>
                <w:b w:val="0"/>
                <w:i/>
              </w:rPr>
              <w:t xml:space="preserve">a </w:t>
            </w:r>
            <w:r w:rsidRPr="00595923">
              <w:rPr>
                <w:rFonts w:ascii="Times New Roman" w:hAnsi="Times New Roman"/>
                <w:b w:val="0"/>
                <w:i/>
              </w:rPr>
              <w:t>reference to a location in Volume 3)</w:t>
            </w:r>
          </w:p>
        </w:tc>
      </w:tr>
      <w:tr w:rsidR="003F1F03" w:rsidRPr="000C06B6" w:rsidTr="00BB76BC">
        <w:trPr>
          <w:jc w:val="center"/>
          <w:ins w:id="110" w:author="Emma" w:date="2014-01-24T13:22:00Z"/>
        </w:trPr>
        <w:tc>
          <w:tcPr>
            <w:tcW w:w="1899" w:type="dxa"/>
            <w:vMerge w:val="restart"/>
          </w:tcPr>
          <w:p w:rsidR="003F1F03" w:rsidRPr="00595923" w:rsidRDefault="003F1F03" w:rsidP="003F1F03">
            <w:pPr>
              <w:pStyle w:val="TableEntry"/>
              <w:rPr>
                <w:ins w:id="111" w:author="Emma" w:date="2014-01-24T13:22:00Z"/>
              </w:rPr>
            </w:pPr>
            <w:ins w:id="112" w:author="Emma" w:date="2014-01-24T13:23:00Z">
              <w:r>
                <w:t>Reconciliation Agent</w:t>
              </w:r>
            </w:ins>
            <w:r>
              <w:t xml:space="preserve"> </w:t>
            </w:r>
          </w:p>
        </w:tc>
        <w:tc>
          <w:tcPr>
            <w:tcW w:w="2970" w:type="dxa"/>
          </w:tcPr>
          <w:p w:rsidR="003F1F03" w:rsidRDefault="003F1F03" w:rsidP="003814C2">
            <w:pPr>
              <w:pStyle w:val="TableEntry"/>
              <w:rPr>
                <w:ins w:id="113" w:author="Emma" w:date="2014-01-24T13:23:00Z"/>
              </w:rPr>
            </w:pPr>
            <w:r>
              <w:t xml:space="preserve">Clinical </w:t>
            </w:r>
            <w:commentRangeStart w:id="114"/>
            <w:r>
              <w:t>Content</w:t>
            </w:r>
            <w:commentRangeEnd w:id="114"/>
            <w:r w:rsidR="00F00AF3">
              <w:rPr>
                <w:rStyle w:val="CommentReference"/>
              </w:rPr>
              <w:commentReference w:id="114"/>
            </w:r>
            <w:r>
              <w:t xml:space="preserve"> </w:t>
            </w:r>
          </w:p>
          <w:p w:rsidR="003F1F03" w:rsidRPr="00595923" w:rsidDel="001140A4" w:rsidRDefault="003F1F03" w:rsidP="003814C2">
            <w:pPr>
              <w:pStyle w:val="TableEntry"/>
              <w:rPr>
                <w:ins w:id="115" w:author="Emma" w:date="2014-01-24T13:22:00Z"/>
              </w:rPr>
            </w:pPr>
          </w:p>
        </w:tc>
        <w:tc>
          <w:tcPr>
            <w:tcW w:w="1440" w:type="dxa"/>
          </w:tcPr>
          <w:p w:rsidR="003F1F03" w:rsidRPr="00595923" w:rsidRDefault="003F1F03" w:rsidP="00ED4892">
            <w:pPr>
              <w:pStyle w:val="TableEntry"/>
              <w:rPr>
                <w:ins w:id="116" w:author="Emma" w:date="2014-01-24T13:22:00Z"/>
              </w:rPr>
            </w:pPr>
            <w:ins w:id="117" w:author="Emma" w:date="2014-01-24T13:24:00Z">
              <w:r>
                <w:t>R</w:t>
              </w:r>
            </w:ins>
            <w:r w:rsidRPr="00595923">
              <w:rPr>
                <w:vertAlign w:val="superscript"/>
              </w:rPr>
              <w:t xml:space="preserve"> See Note 1</w:t>
            </w:r>
          </w:p>
        </w:tc>
        <w:tc>
          <w:tcPr>
            <w:tcW w:w="2169" w:type="dxa"/>
          </w:tcPr>
          <w:p w:rsidR="003F1F03" w:rsidRPr="00595923" w:rsidRDefault="003F1F03" w:rsidP="005F2795">
            <w:pPr>
              <w:pStyle w:val="TableEntry"/>
              <w:rPr>
                <w:ins w:id="118" w:author="Emma" w:date="2014-01-24T13:22:00Z"/>
              </w:rPr>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Pr="00595923" w:rsidRDefault="003F1F03" w:rsidP="003814C2">
            <w:pPr>
              <w:pStyle w:val="TableEntry"/>
            </w:pPr>
            <w:r>
              <w:t>Medications</w:t>
            </w:r>
            <w:r w:rsidRPr="00595923" w:rsidDel="001140A4">
              <w:t xml:space="preserve"> </w:t>
            </w:r>
            <w:del w:id="119" w:author="Emma" w:date="2014-01-24T13:09:00Z">
              <w:r w:rsidRPr="00595923" w:rsidDel="001140A4">
                <w:delText>Content Module 1 Name and</w:delText>
              </w:r>
            </w:del>
            <w:del w:id="120" w:author="Emma" w:date="2014-01-24T13:23:00Z">
              <w:r w:rsidRPr="00595923" w:rsidDel="003814C2">
                <w:delText xml:space="preserve"> </w:delText>
              </w:r>
            </w:del>
            <w:del w:id="121" w:author="Emma" w:date="2014-01-24T13:09:00Z">
              <w:r w:rsidRPr="00595923" w:rsidDel="001140A4">
                <w:delText>Template ID</w:delText>
              </w:r>
            </w:del>
          </w:p>
        </w:tc>
        <w:tc>
          <w:tcPr>
            <w:tcW w:w="1440" w:type="dxa"/>
          </w:tcPr>
          <w:p w:rsidR="003F1F03" w:rsidRPr="00595923" w:rsidRDefault="003F1F03" w:rsidP="00ED4892">
            <w:pPr>
              <w:pStyle w:val="TableEntry"/>
            </w:pPr>
            <w:r>
              <w:t>R</w:t>
            </w:r>
            <w:r w:rsidRPr="00595923">
              <w:rPr>
                <w:vertAlign w:val="superscript"/>
              </w:rPr>
              <w:t xml:space="preserve"> See Note 1</w:t>
            </w:r>
          </w:p>
        </w:tc>
        <w:tc>
          <w:tcPr>
            <w:tcW w:w="2169" w:type="dxa"/>
          </w:tcPr>
          <w:p w:rsidR="003F1F03" w:rsidRPr="00595923" w:rsidRDefault="003F1F03" w:rsidP="00AD069D">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Diagnosis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Allergies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Providers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Immunization</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val="restart"/>
          </w:tcPr>
          <w:p w:rsidR="003F1F03" w:rsidRPr="00857DD6" w:rsidRDefault="003F1F03" w:rsidP="005C3070">
            <w:pPr>
              <w:pStyle w:val="TableEntry"/>
              <w:rPr>
                <w:strike/>
              </w:rPr>
            </w:pPr>
            <w:r w:rsidRPr="00857DD6">
              <w:rPr>
                <w:strike/>
              </w:rPr>
              <w:t>Content Creator</w:t>
            </w:r>
          </w:p>
        </w:tc>
        <w:tc>
          <w:tcPr>
            <w:tcW w:w="2970" w:type="dxa"/>
          </w:tcPr>
          <w:p w:rsidR="003F1F03" w:rsidRPr="00857DD6" w:rsidRDefault="003F1F03" w:rsidP="00DE7907">
            <w:pPr>
              <w:pStyle w:val="TableEntry"/>
              <w:rPr>
                <w:strike/>
              </w:rPr>
            </w:pPr>
            <w:r w:rsidRPr="00857DD6">
              <w:rPr>
                <w:strike/>
              </w:rPr>
              <w:t>Clinical Content</w:t>
            </w:r>
          </w:p>
        </w:tc>
        <w:tc>
          <w:tcPr>
            <w:tcW w:w="1440" w:type="dxa"/>
          </w:tcPr>
          <w:p w:rsidR="003F1F03" w:rsidRPr="00857DD6" w:rsidRDefault="003F1F03" w:rsidP="001F6755">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ED4892">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22" w:author="Emma" w:date="2014-01-24T13:09:00Z">
              <w:r w:rsidRPr="00857DD6" w:rsidDel="001140A4">
                <w:rPr>
                  <w:strike/>
                </w:rPr>
                <w:delText>Content Module 1 Name and</w:delText>
              </w:r>
            </w:del>
            <w:del w:id="123" w:author="Emma" w:date="2014-01-24T13:23:00Z">
              <w:r w:rsidRPr="00857DD6" w:rsidDel="003814C2">
                <w:rPr>
                  <w:strike/>
                </w:rPr>
                <w:delText xml:space="preserve"> </w:delText>
              </w:r>
            </w:del>
            <w:del w:id="124"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val="restart"/>
          </w:tcPr>
          <w:p w:rsidR="003F1F03" w:rsidRPr="00857DD6" w:rsidRDefault="003F1F03" w:rsidP="00ED4892">
            <w:pPr>
              <w:pStyle w:val="TableEntry"/>
              <w:rPr>
                <w:strike/>
              </w:rPr>
            </w:pPr>
            <w:r w:rsidRPr="00857DD6">
              <w:rPr>
                <w:strike/>
              </w:rPr>
              <w:t>Content Consumer</w:t>
            </w:r>
          </w:p>
        </w:tc>
        <w:tc>
          <w:tcPr>
            <w:tcW w:w="2970" w:type="dxa"/>
          </w:tcPr>
          <w:p w:rsidR="003F1F03" w:rsidRPr="00857DD6" w:rsidRDefault="003F1F03" w:rsidP="00703B3C">
            <w:pPr>
              <w:pStyle w:val="TableEntry"/>
              <w:rPr>
                <w:strike/>
              </w:rPr>
            </w:pPr>
            <w:r w:rsidRPr="00857DD6">
              <w:rPr>
                <w:strike/>
              </w:rPr>
              <w:t>Clinical Content</w:t>
            </w:r>
          </w:p>
        </w:tc>
        <w:tc>
          <w:tcPr>
            <w:tcW w:w="1440" w:type="dxa"/>
          </w:tcPr>
          <w:p w:rsidR="003F1F03" w:rsidRPr="00857DD6" w:rsidRDefault="003F1F03" w:rsidP="00703B3C">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25" w:author="Emma" w:date="2014-01-24T13:09:00Z">
              <w:r w:rsidRPr="00857DD6" w:rsidDel="001140A4">
                <w:rPr>
                  <w:strike/>
                </w:rPr>
                <w:delText>Content Module 1 Name and</w:delText>
              </w:r>
            </w:del>
            <w:del w:id="126" w:author="Emma" w:date="2014-01-24T13:23:00Z">
              <w:r w:rsidRPr="00857DD6" w:rsidDel="003814C2">
                <w:rPr>
                  <w:strike/>
                </w:rPr>
                <w:delText xml:space="preserve"> </w:delText>
              </w:r>
            </w:del>
            <w:del w:id="127"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bl>
    <w:p w:rsidR="000D2487" w:rsidRPr="003651D9" w:rsidRDefault="000D2487" w:rsidP="00597DB2">
      <w:pPr>
        <w:pStyle w:val="Note"/>
        <w:rPr>
          <w:i/>
          <w:iCs/>
        </w:rPr>
      </w:pPr>
      <w:r w:rsidRPr="003651D9">
        <w:t>Note</w:t>
      </w:r>
      <w:r w:rsidR="001F6755" w:rsidRPr="003651D9">
        <w:t xml:space="preserve"> 1</w:t>
      </w:r>
      <w:r w:rsidRPr="003651D9">
        <w:t>:</w:t>
      </w:r>
      <w:r w:rsidR="000C5467" w:rsidRPr="003651D9">
        <w:t xml:space="preserve"> </w:t>
      </w:r>
      <w:r w:rsidRPr="003651D9">
        <w:rPr>
          <w:i/>
          <w:iCs/>
        </w:rPr>
        <w:t xml:space="preserve">At least one of </w:t>
      </w:r>
      <w:r w:rsidR="003F1F03">
        <w:rPr>
          <w:i/>
          <w:iCs/>
        </w:rPr>
        <w:t xml:space="preserve">the list Content Modules </w:t>
      </w:r>
      <w:r w:rsidRPr="003651D9">
        <w:rPr>
          <w:i/>
          <w:iCs/>
        </w:rPr>
        <w:t xml:space="preserve">shall be implemented for </w:t>
      </w:r>
      <w:r w:rsidR="00857DD6">
        <w:rPr>
          <w:i/>
          <w:iCs/>
        </w:rPr>
        <w:t>reconciliation Agent</w:t>
      </w:r>
    </w:p>
    <w:p w:rsidR="000D2487" w:rsidRPr="00F62328" w:rsidRDefault="000D2487" w:rsidP="00597DB2">
      <w:pPr>
        <w:pStyle w:val="BodyText"/>
        <w:rPr>
          <w:highlight w:val="cyan"/>
        </w:rPr>
      </w:pPr>
    </w:p>
    <w:p w:rsidR="00FF4C4E" w:rsidRPr="003651D9" w:rsidRDefault="00FF4C4E" w:rsidP="00503AE1">
      <w:pPr>
        <w:pStyle w:val="Heading3"/>
        <w:numPr>
          <w:ilvl w:val="0"/>
          <w:numId w:val="0"/>
        </w:numPr>
        <w:rPr>
          <w:bCs/>
          <w:noProof w:val="0"/>
        </w:rPr>
      </w:pPr>
      <w:bookmarkStart w:id="128"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8"/>
    </w:p>
    <w:p w:rsidR="0038429E" w:rsidRPr="005C6995" w:rsidRDefault="002D5B69" w:rsidP="005C6995">
      <w:pPr>
        <w:pStyle w:val="BodyText"/>
        <w:rPr>
          <w:sz w:val="16"/>
          <w:szCs w:val="16"/>
          <w:highlight w:val="lightGray"/>
        </w:rPr>
      </w:pPr>
      <w:r w:rsidRPr="005C6995">
        <w:rPr>
          <w:sz w:val="16"/>
          <w:szCs w:val="16"/>
          <w:highlight w:val="lightGray"/>
        </w:rPr>
        <w:t>Most requirements are documented in Transactions (Volume 2) and Content Modules (Volume 3). This section documents any additional requirements on profile’s actors.</w:t>
      </w:r>
    </w:p>
    <w:p w:rsidR="0038429E" w:rsidRPr="005C6995" w:rsidRDefault="0038429E" w:rsidP="00597DB2">
      <w:pPr>
        <w:pStyle w:val="AuthorInstructions"/>
        <w:rPr>
          <w:sz w:val="16"/>
          <w:szCs w:val="16"/>
          <w:highlight w:val="lightGray"/>
        </w:rPr>
      </w:pPr>
      <w:r w:rsidRPr="005C6995">
        <w:rPr>
          <w:sz w:val="16"/>
          <w:szCs w:val="16"/>
          <w:highlight w:val="lightGray"/>
        </w:rPr>
        <w:t>&lt;Do not repeat the definitions of the Actors that are maintained in the TF General Introduction Appendix A (Actor Definitions). Include text in this section to describe the Actor in the context of this Profile.&gt;</w:t>
      </w:r>
    </w:p>
    <w:p w:rsidR="003A09FE" w:rsidRPr="005C6995" w:rsidRDefault="003A09FE" w:rsidP="00597DB2">
      <w:pPr>
        <w:pStyle w:val="AuthorInstructions"/>
        <w:rPr>
          <w:sz w:val="16"/>
          <w:szCs w:val="16"/>
          <w:highlight w:val="lightGray"/>
        </w:rPr>
      </w:pPr>
      <w:r w:rsidRPr="005C6995">
        <w:rPr>
          <w:sz w:val="16"/>
          <w:szCs w:val="16"/>
          <w:highlight w:val="lightGray"/>
        </w:rPr>
        <w:t>&lt;This section is empty unless there is a need for specific descriptions or requirements</w:t>
      </w:r>
      <w:r w:rsidR="00F0665F" w:rsidRPr="005C6995">
        <w:rPr>
          <w:sz w:val="16"/>
          <w:szCs w:val="16"/>
          <w:highlight w:val="lightGray"/>
        </w:rPr>
        <w:t xml:space="preserve">. </w:t>
      </w:r>
      <w:r w:rsidRPr="005C6995">
        <w:rPr>
          <w:sz w:val="16"/>
          <w:szCs w:val="16"/>
          <w:highlight w:val="lightGray"/>
        </w:rPr>
        <w:t>Actors without additional requirements or elaborate descriptions need not be listed here.&gt;</w:t>
      </w:r>
    </w:p>
    <w:p w:rsidR="00ED0083" w:rsidRPr="005C6995" w:rsidRDefault="006A4160" w:rsidP="00597DB2">
      <w:pPr>
        <w:pStyle w:val="AuthorInstructions"/>
        <w:rPr>
          <w:sz w:val="16"/>
          <w:szCs w:val="16"/>
          <w:highlight w:val="lightGray"/>
        </w:rPr>
      </w:pPr>
      <w:r w:rsidRPr="005C6995">
        <w:rPr>
          <w:sz w:val="16"/>
          <w:szCs w:val="16"/>
          <w:highlight w:val="lightGray"/>
        </w:rPr>
        <w:t>&lt;</w:t>
      </w:r>
      <w:r w:rsidR="00ED0083" w:rsidRPr="005C6995">
        <w:rPr>
          <w:sz w:val="16"/>
          <w:szCs w:val="16"/>
          <w:highlight w:val="lightGray"/>
        </w:rPr>
        <w:t xml:space="preserve">If this is a Workflow Profile the sequence of transactions often require data from an inbound transaction to be carried forward to subsequent transactions </w:t>
      </w:r>
      <w:r w:rsidR="00F0665F" w:rsidRPr="005C6995">
        <w:rPr>
          <w:sz w:val="16"/>
          <w:szCs w:val="16"/>
          <w:highlight w:val="lightGray"/>
        </w:rPr>
        <w:t xml:space="preserve">. </w:t>
      </w:r>
      <w:r w:rsidR="00ED0083" w:rsidRPr="005C6995">
        <w:rPr>
          <w:sz w:val="16"/>
          <w:szCs w:val="16"/>
          <w:highlight w:val="lightGray"/>
        </w:rPr>
        <w:t>Individual transactions, which are designed to be reusable, do not define this data mapping and it must be documented here</w:t>
      </w:r>
      <w:r w:rsidR="00F0665F" w:rsidRPr="005C6995">
        <w:rPr>
          <w:sz w:val="16"/>
          <w:szCs w:val="16"/>
          <w:highlight w:val="lightGray"/>
        </w:rPr>
        <w:t xml:space="preserve">. </w:t>
      </w:r>
      <w:r w:rsidR="00ED0083" w:rsidRPr="005C6995">
        <w:rPr>
          <w:sz w:val="16"/>
          <w:szCs w:val="16"/>
          <w:highlight w:val="lightGray"/>
        </w:rPr>
        <w:t>If this is a long technical mapping, consider including this mat</w:t>
      </w:r>
      <w:r w:rsidRPr="005C6995">
        <w:rPr>
          <w:sz w:val="16"/>
          <w:szCs w:val="16"/>
          <w:highlight w:val="lightGray"/>
        </w:rPr>
        <w:t>erial in an appendix to Volume 2</w:t>
      </w:r>
      <w:r w:rsidR="00F0665F" w:rsidRPr="005C6995">
        <w:rPr>
          <w:sz w:val="16"/>
          <w:szCs w:val="16"/>
          <w:highlight w:val="lightGray"/>
        </w:rPr>
        <w:t xml:space="preserve">. </w:t>
      </w:r>
      <w:r w:rsidRPr="005C6995">
        <w:rPr>
          <w:sz w:val="16"/>
          <w:szCs w:val="16"/>
          <w:highlight w:val="lightGray"/>
        </w:rPr>
        <w:t>For an example, see Radiology Scheduled Workflow RAD TF-2: Appendix A.&gt;</w:t>
      </w:r>
    </w:p>
    <w:p w:rsidR="009D0CDF" w:rsidRPr="005C6995" w:rsidRDefault="009D0CDF" w:rsidP="009D0CDF">
      <w:pPr>
        <w:pStyle w:val="AuthorInstructions"/>
        <w:rPr>
          <w:sz w:val="16"/>
          <w:szCs w:val="16"/>
          <w:highlight w:val="lightGray"/>
        </w:rPr>
      </w:pPr>
      <w:r w:rsidRPr="005C6995">
        <w:rPr>
          <w:sz w:val="16"/>
          <w:szCs w:val="16"/>
          <w:highlight w:val="lightGray"/>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9D0CDF" w:rsidRPr="005C6995" w:rsidRDefault="009D0CDF" w:rsidP="009D0CDF">
      <w:pPr>
        <w:pStyle w:val="AuthorInstructions"/>
        <w:rPr>
          <w:sz w:val="16"/>
          <w:szCs w:val="16"/>
        </w:rPr>
      </w:pPr>
      <w:r w:rsidRPr="005C6995">
        <w:rPr>
          <w:sz w:val="16"/>
          <w:szCs w:val="16"/>
          <w:highlight w:val="lightGray"/>
        </w:rPr>
        <w:t>&lt;Note that for content modules, bindings to other transport or workflow modules are referenced in the Required Actor Groupings section below. &gt;</w:t>
      </w:r>
    </w:p>
    <w:p w:rsidR="009D0CDF" w:rsidRPr="003651D9" w:rsidRDefault="009D0CDF" w:rsidP="009D0CDF">
      <w:pPr>
        <w:pStyle w:val="Heading4"/>
        <w:numPr>
          <w:ilvl w:val="0"/>
          <w:numId w:val="0"/>
        </w:numPr>
        <w:rPr>
          <w:noProof w:val="0"/>
        </w:rPr>
      </w:pPr>
      <w:bookmarkStart w:id="129" w:name="_Toc345074653"/>
      <w:r w:rsidRPr="003651D9">
        <w:rPr>
          <w:noProof w:val="0"/>
        </w:rPr>
        <w:t xml:space="preserve">X.1.1.1 </w:t>
      </w:r>
      <w:bookmarkEnd w:id="129"/>
      <w:r w:rsidR="005C6995">
        <w:t>Reconciliation Agent</w:t>
      </w:r>
    </w:p>
    <w:p w:rsidR="009D0CDF" w:rsidRPr="005C6995" w:rsidRDefault="009D0CDF" w:rsidP="009D0CDF">
      <w:pPr>
        <w:pStyle w:val="AuthorInstructions"/>
        <w:rPr>
          <w:sz w:val="16"/>
          <w:szCs w:val="16"/>
          <w:highlight w:val="lightGray"/>
        </w:rPr>
      </w:pPr>
      <w:r w:rsidRPr="005C6995">
        <w:rPr>
          <w:sz w:val="16"/>
          <w:szCs w:val="16"/>
          <w:highlight w:val="lightGray"/>
        </w:rPr>
        <w:t>&lt;If the summary description of the actor in Appendix A is insufficient to understand its role in this Profile, elaborate here.&gt;</w:t>
      </w:r>
    </w:p>
    <w:p w:rsidR="003A09FE" w:rsidRDefault="009D0CDF" w:rsidP="00665A0A">
      <w:pPr>
        <w:pStyle w:val="AuthorInstructions"/>
        <w:rPr>
          <w:sz w:val="16"/>
          <w:szCs w:val="16"/>
        </w:rPr>
      </w:pPr>
      <w:r w:rsidRPr="005C6995">
        <w:rPr>
          <w:sz w:val="16"/>
          <w:szCs w:val="16"/>
          <w:highlight w:val="lightGray"/>
        </w:rPr>
        <w:lastRenderedPageBreak/>
        <w: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t>
      </w:r>
    </w:p>
    <w:p w:rsidR="005C6995" w:rsidRDefault="005C6995" w:rsidP="005C6995">
      <w:r>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rsidR="005C6995" w:rsidRDefault="005C6995" w:rsidP="005C6995">
      <w:pPr>
        <w:numPr>
          <w:ilvl w:val="0"/>
          <w:numId w:val="27"/>
        </w:numPr>
      </w:pPr>
      <w:r>
        <w:t xml:space="preserve">It </w:t>
      </w:r>
      <w:r w:rsidRPr="008F1149">
        <w:rPr>
          <w:smallCaps/>
        </w:rPr>
        <w:t>shall</w:t>
      </w:r>
      <w:r>
        <w:t xml:space="preserve"> present the demographics used identify the patient provided by each separate source of clinical information to the end user.</w:t>
      </w:r>
    </w:p>
    <w:p w:rsidR="005C6995" w:rsidRDefault="005C6995" w:rsidP="005C6995">
      <w:pPr>
        <w:numPr>
          <w:ilvl w:val="0"/>
          <w:numId w:val="27"/>
        </w:numPr>
      </w:pPr>
      <w:r>
        <w:t xml:space="preserve">It </w:t>
      </w:r>
      <w:r w:rsidRPr="008F1149">
        <w:rPr>
          <w:smallCaps/>
        </w:rPr>
        <w:t>shall</w:t>
      </w:r>
      <w:r>
        <w:t xml:space="preserve"> highlight inconsistencies found during the automated reconciliation process and provides the clinician with mechanisms to adjust or correct the input.</w:t>
      </w:r>
    </w:p>
    <w:p w:rsidR="005C6995" w:rsidRDefault="005C6995" w:rsidP="005C6995">
      <w:pPr>
        <w:numPr>
          <w:ilvl w:val="0"/>
          <w:numId w:val="27"/>
        </w:numPr>
      </w:pPr>
      <w:r>
        <w:t xml:space="preserve">It </w:t>
      </w:r>
      <w:r w:rsidRPr="008F1149">
        <w:rPr>
          <w:smallCaps/>
        </w:rPr>
        <w:t>shall</w:t>
      </w:r>
      <w:r>
        <w:t xml:space="preserve"> provide a mechanism for a clinician to add new information to the reconciled results.</w:t>
      </w:r>
    </w:p>
    <w:p w:rsidR="005C6995" w:rsidRPr="0096353B" w:rsidRDefault="005C6995" w:rsidP="005C6995">
      <w:pPr>
        <w:numPr>
          <w:ilvl w:val="0"/>
          <w:numId w:val="27"/>
        </w:numPr>
      </w:pPr>
      <w:r>
        <w:t xml:space="preserve">It </w:t>
      </w:r>
      <w:r w:rsidRPr="008F1149">
        <w:rPr>
          <w:smallCaps/>
        </w:rPr>
        <w:t>shall</w:t>
      </w:r>
      <w:r>
        <w:t xml:space="preserve"> authenticate the clinician prior to storage of the reconciled data (this step may be combined with other authentication steps used to finalize the record).</w:t>
      </w:r>
    </w:p>
    <w:p w:rsidR="005C6995" w:rsidRDefault="005C6995" w:rsidP="005C6995">
      <w:pPr>
        <w:pStyle w:val="BodyText"/>
        <w:numPr>
          <w:ilvl w:val="0"/>
          <w:numId w:val="27"/>
        </w:numPr>
      </w:pPr>
      <w:r>
        <w:t xml:space="preserve">It </w:t>
      </w:r>
      <w:r w:rsidRPr="008F1149">
        <w:rPr>
          <w:smallCaps/>
        </w:rPr>
        <w:t>shall</w:t>
      </w:r>
      <w:r>
        <w:t xml:space="preserve"> store the resulting data for future use by other actors as described below.</w:t>
      </w:r>
    </w:p>
    <w:p w:rsidR="005C6995" w:rsidRPr="005C6995" w:rsidRDefault="005C6995" w:rsidP="00665A0A">
      <w:pPr>
        <w:pStyle w:val="AuthorInstructions"/>
        <w:rPr>
          <w:sz w:val="16"/>
          <w:szCs w:val="16"/>
        </w:rPr>
      </w:pPr>
    </w:p>
    <w:p w:rsidR="00503AE1" w:rsidRDefault="00503AE1" w:rsidP="0038429E">
      <w:pPr>
        <w:pStyle w:val="Heading4"/>
        <w:numPr>
          <w:ilvl w:val="0"/>
          <w:numId w:val="0"/>
        </w:numPr>
      </w:pPr>
      <w:bookmarkStart w:id="130" w:name="_Toc345074654"/>
      <w:r w:rsidRPr="003651D9">
        <w:rPr>
          <w:noProof w:val="0"/>
        </w:rPr>
        <w:t xml:space="preserve">X.1.1.2 </w:t>
      </w:r>
      <w:bookmarkEnd w:id="130"/>
      <w:r w:rsidR="005C6995">
        <w:t>Content Consumer</w:t>
      </w:r>
    </w:p>
    <w:p w:rsidR="005C6995" w:rsidRPr="008959BD" w:rsidRDefault="005C6995" w:rsidP="005C6995">
      <w:pPr>
        <w:pStyle w:val="BodyText"/>
      </w:pPr>
      <w:r>
        <w:t xml:space="preserve">The Content Consumer actor in this profile is similar to content consumers defined in other IHE profiles.  It has one requirement, which is that it must be able to consume </w:t>
      </w:r>
      <w:r w:rsidR="0016337B">
        <w:t xml:space="preserve">clinical </w:t>
      </w:r>
      <w:r>
        <w:t xml:space="preserve">content </w:t>
      </w:r>
      <w:r w:rsidR="0016337B">
        <w:t>and providers a</w:t>
      </w:r>
      <w:r>
        <w:t>s defined in the PCC Technical Framework.</w:t>
      </w:r>
    </w:p>
    <w:p w:rsidR="005C6995" w:rsidRPr="008F1149" w:rsidRDefault="005C6995" w:rsidP="005C6995">
      <w:pPr>
        <w:pStyle w:val="BodyText"/>
        <w:numPr>
          <w:ilvl w:val="0"/>
          <w:numId w:val="28"/>
        </w:numPr>
      </w:pPr>
      <w:r>
        <w:t xml:space="preserve">The Content Consumer actor </w:t>
      </w:r>
      <w:r w:rsidRPr="008959BD">
        <w:rPr>
          <w:smallCaps/>
        </w:rPr>
        <w:t>shall</w:t>
      </w:r>
      <w:r>
        <w:t xml:space="preserve"> implement a content profile supporting a Medical Summary as defined in PCC TF-2:6.3.1.2 Medical Summary.</w:t>
      </w:r>
    </w:p>
    <w:p w:rsidR="005C6995" w:rsidRDefault="005C6995" w:rsidP="005C6995">
      <w:pPr>
        <w:pStyle w:val="Heading4"/>
        <w:numPr>
          <w:ilvl w:val="0"/>
          <w:numId w:val="0"/>
        </w:numPr>
      </w:pPr>
      <w:r>
        <w:rPr>
          <w:noProof w:val="0"/>
        </w:rPr>
        <w:t>X.1.1.3</w:t>
      </w:r>
      <w:r w:rsidRPr="003651D9">
        <w:rPr>
          <w:noProof w:val="0"/>
        </w:rPr>
        <w:t xml:space="preserve"> </w:t>
      </w:r>
      <w:r>
        <w:t>Content Creator</w:t>
      </w:r>
    </w:p>
    <w:p w:rsidR="0016337B" w:rsidRPr="008959BD" w:rsidRDefault="005C6995" w:rsidP="0016337B">
      <w:pPr>
        <w:pStyle w:val="BodyText"/>
      </w:pPr>
      <w:r>
        <w:t xml:space="preserve">The Content Creator actor in this profile is similar to content creators defined in other IHE profiles.  It has one requirement, which is that it must be able to create </w:t>
      </w:r>
      <w:r w:rsidR="0016337B">
        <w:t>clinical content and providers as defined in the PCC Technical Framework.</w:t>
      </w:r>
    </w:p>
    <w:p w:rsidR="005C6995" w:rsidRPr="008F1149" w:rsidRDefault="005C6995" w:rsidP="005C6995">
      <w:pPr>
        <w:pStyle w:val="BodyText"/>
        <w:numPr>
          <w:ilvl w:val="0"/>
          <w:numId w:val="29"/>
        </w:numPr>
      </w:pPr>
      <w:r>
        <w:t xml:space="preserve">The Content Creator actor </w:t>
      </w:r>
      <w:r w:rsidRPr="008959BD">
        <w:rPr>
          <w:smallCaps/>
        </w:rPr>
        <w:t>shall</w:t>
      </w:r>
      <w:r>
        <w:t xml:space="preserve"> create content conforming to a profile supporting a Medical Summary as defined in PCC TF-2:6.3.1.2 Medical Summary.</w:t>
      </w:r>
    </w:p>
    <w:p w:rsidR="005C6995" w:rsidRDefault="005C6995" w:rsidP="00003636">
      <w:pPr>
        <w:pStyle w:val="Heading4"/>
        <w:numPr>
          <w:ilvl w:val="0"/>
          <w:numId w:val="0"/>
        </w:numPr>
        <w:ind w:left="360"/>
        <w:rPr>
          <w:noProof w:val="0"/>
        </w:rPr>
      </w:pPr>
      <w:bookmarkStart w:id="131" w:name="_Toc345074655"/>
      <w:r>
        <w:rPr>
          <w:noProof w:val="0"/>
        </w:rPr>
        <w:t>X.1.1.4 Clinical Data Source</w:t>
      </w:r>
    </w:p>
    <w:p w:rsidR="005C6995" w:rsidRPr="008959BD" w:rsidRDefault="005C6995" w:rsidP="005C6995">
      <w:pPr>
        <w:pStyle w:val="BodyText"/>
      </w:pPr>
      <w:r>
        <w:t>The Clinical Data Source actor in this profile is an implementation of the Clinical Data Source actor in the QED profiles.  It has the additional requirement that it must be able to create content containing problems, medications or allergies as defined in the Query for Existing Data profile.</w:t>
      </w:r>
    </w:p>
    <w:p w:rsidR="005C6995" w:rsidRDefault="005C6995" w:rsidP="005C6995">
      <w:pPr>
        <w:pStyle w:val="BodyText"/>
        <w:numPr>
          <w:ilvl w:val="0"/>
          <w:numId w:val="30"/>
        </w:numPr>
        <w:rPr>
          <w:ins w:id="132" w:author="Emma" w:date="2014-02-12T07:21:00Z"/>
        </w:rPr>
      </w:pPr>
      <w:r>
        <w:t xml:space="preserve">The Clinical Data Source </w:t>
      </w:r>
      <w:r w:rsidRPr="006B385C">
        <w:rPr>
          <w:smallCaps/>
        </w:rPr>
        <w:t>shall</w:t>
      </w:r>
      <w:r>
        <w:t xml:space="preserve"> implement either the </w:t>
      </w:r>
      <w:ins w:id="133" w:author="Emma" w:date="2014-02-12T07:24:00Z">
        <w:r w:rsidR="00DE0336">
          <w:t>Common Observations, Diagnostic Results, Problems and Allergies, Medications, Immunizations, Professional S</w:t>
        </w:r>
        <w:r w:rsidR="00DE0336" w:rsidRPr="00622299">
          <w:t>ervices</w:t>
        </w:r>
        <w:r w:rsidR="00DE0336">
          <w:t xml:space="preserve"> </w:t>
        </w:r>
        <w:r w:rsidR="00DE0336">
          <w:lastRenderedPageBreak/>
          <w:t>options described in QED: 3.4</w:t>
        </w:r>
      </w:ins>
      <w:del w:id="134" w:author="Emma" w:date="2014-02-12T07:24:00Z">
        <w:r w:rsidDel="00DE0336">
          <w:delText>Problems and Allergies Option described in QED: 3.4.2 or the Medications Option described in QED:3.4.4 or</w:delText>
        </w:r>
      </w:del>
    </w:p>
    <w:p w:rsidR="005C6995" w:rsidRDefault="00003636" w:rsidP="00003636">
      <w:pPr>
        <w:pStyle w:val="Heading4"/>
        <w:numPr>
          <w:ilvl w:val="0"/>
          <w:numId w:val="0"/>
        </w:numPr>
        <w:ind w:left="864" w:hanging="864"/>
      </w:pPr>
      <w:r>
        <w:t>X.1.1.5 Clinical Data Consumer</w:t>
      </w:r>
    </w:p>
    <w:p w:rsidR="005C6995" w:rsidRPr="008959BD" w:rsidRDefault="005C6995" w:rsidP="005C6995">
      <w:pPr>
        <w:pStyle w:val="BodyText"/>
      </w:pPr>
      <w:r>
        <w:t>The Clinical Data Consumer actor in this profile is an implementation of the Clinical Data Consumer actor in the QED profile.  It has the additional requirement that it must be able to query for content containing problems, medications or allergies as defined in the Query for Existing Data profile.</w:t>
      </w:r>
    </w:p>
    <w:p w:rsidR="005C6995" w:rsidRPr="0096353B" w:rsidRDefault="005C6995" w:rsidP="005C6995">
      <w:pPr>
        <w:pStyle w:val="BodyText"/>
        <w:numPr>
          <w:ilvl w:val="0"/>
          <w:numId w:val="31"/>
        </w:numPr>
      </w:pPr>
      <w:r>
        <w:t xml:space="preserve">The Clinical Data Consumer </w:t>
      </w:r>
      <w:r w:rsidRPr="006B385C">
        <w:rPr>
          <w:smallCaps/>
        </w:rPr>
        <w:t>shall</w:t>
      </w:r>
      <w:r>
        <w:t xml:space="preserve"> implement either the </w:t>
      </w:r>
      <w:ins w:id="135" w:author="Emma" w:date="2014-02-12T07:24:00Z">
        <w:r w:rsidR="00DE0336">
          <w:t>Common Observations, Diagnostic Results, Problems and Allergies, Medications, Immunizations, Professional S</w:t>
        </w:r>
        <w:r w:rsidR="00DE0336" w:rsidRPr="00622299">
          <w:t>ervices</w:t>
        </w:r>
        <w:r w:rsidR="00DE0336">
          <w:t xml:space="preserve"> options described in QED: 3.4</w:t>
        </w:r>
      </w:ins>
      <w:del w:id="136" w:author="Emma" w:date="2014-02-12T07:24:00Z">
        <w:r w:rsidDel="00DE0336">
          <w:delText>Problems and Allergies Option described in QED: 3.4.2 or the Medications Option described in QED:3.4.4 or both</w:delText>
        </w:r>
      </w:del>
    </w:p>
    <w:p w:rsidR="00003636" w:rsidRPr="0021015E" w:rsidRDefault="00003636" w:rsidP="00003636">
      <w:pPr>
        <w:pStyle w:val="Heading3"/>
        <w:numPr>
          <w:ilvl w:val="0"/>
          <w:numId w:val="0"/>
        </w:numPr>
        <w:ind w:left="864" w:hanging="864"/>
        <w:rPr>
          <w:highlight w:val="lightGray"/>
        </w:rPr>
      </w:pPr>
      <w:r w:rsidRPr="0021015E">
        <w:rPr>
          <w:highlight w:val="lightGray"/>
        </w:rPr>
        <w:t>X.1.2 Content Modules</w:t>
      </w:r>
    </w:p>
    <w:p w:rsidR="00003636" w:rsidRPr="0021015E" w:rsidRDefault="00003636" w:rsidP="00003636">
      <w:pPr>
        <w:pStyle w:val="BodyText"/>
        <w:rPr>
          <w:highlight w:val="lightGray"/>
        </w:rPr>
      </w:pPr>
      <w:r w:rsidRPr="0021015E">
        <w:rPr>
          <w:highlight w:val="lightGray"/>
        </w:rPr>
        <w:t>Table X.1.2-1 lists the content module(s) defined in the RECON Profile. To claim support with this profile, an actor shall support all required content modules (labeled “R”) and may support optional content modules (labeled “O”).</w:t>
      </w:r>
    </w:p>
    <w:p w:rsidR="00003636" w:rsidRPr="00850CFB" w:rsidRDefault="00003636" w:rsidP="00003636">
      <w:pPr>
        <w:pStyle w:val="TableTitle"/>
      </w:pPr>
      <w:r w:rsidRPr="0021015E">
        <w:rPr>
          <w:highlight w:val="lightGray"/>
        </w:rPr>
        <w:t>Table X.1.2-1: RECON Summary Content Modules</w:t>
      </w:r>
    </w:p>
    <w:tbl>
      <w:tblPr>
        <w:tblW w:w="9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1980"/>
        <w:gridCol w:w="1530"/>
        <w:gridCol w:w="2430"/>
        <w:gridCol w:w="2089"/>
      </w:tblGrid>
      <w:tr w:rsidR="00003636" w:rsidRPr="00850CFB" w:rsidTr="00DE0648">
        <w:trPr>
          <w:cantSplit/>
          <w:tblHeader/>
          <w:jc w:val="center"/>
        </w:trPr>
        <w:tc>
          <w:tcPr>
            <w:tcW w:w="1582" w:type="dxa"/>
            <w:shd w:val="pct15" w:color="auto" w:fill="FFFFFF"/>
          </w:tcPr>
          <w:p w:rsidR="00003636" w:rsidRPr="00850CFB" w:rsidRDefault="00491175" w:rsidP="00DE0648">
            <w:pPr>
              <w:pStyle w:val="TableEntryHeader"/>
            </w:pPr>
            <w:r>
              <w:t>RECON Datum</w:t>
            </w:r>
          </w:p>
        </w:tc>
        <w:tc>
          <w:tcPr>
            <w:tcW w:w="1980" w:type="dxa"/>
            <w:shd w:val="pct15" w:color="auto" w:fill="FFFFFF"/>
          </w:tcPr>
          <w:p w:rsidR="00003636" w:rsidRPr="00850CFB" w:rsidRDefault="00003636" w:rsidP="00DE0648">
            <w:pPr>
              <w:pStyle w:val="TableEntryHeader"/>
            </w:pPr>
            <w:r w:rsidRPr="00850CFB">
              <w:t>Content Modules</w:t>
            </w:r>
          </w:p>
        </w:tc>
        <w:tc>
          <w:tcPr>
            <w:tcW w:w="1530" w:type="dxa"/>
            <w:shd w:val="pct15" w:color="auto" w:fill="FFFFFF"/>
          </w:tcPr>
          <w:p w:rsidR="00003636" w:rsidRPr="00850CFB" w:rsidRDefault="00003636" w:rsidP="00DE0648">
            <w:pPr>
              <w:pStyle w:val="TableEntryHeader"/>
            </w:pPr>
            <w:r w:rsidRPr="00850CFB">
              <w:t>Optionality</w:t>
            </w:r>
          </w:p>
        </w:tc>
        <w:tc>
          <w:tcPr>
            <w:tcW w:w="2430" w:type="dxa"/>
            <w:shd w:val="pct15" w:color="auto" w:fill="FFFFFF"/>
          </w:tcPr>
          <w:p w:rsidR="00003636" w:rsidRPr="00850CFB" w:rsidRDefault="00003636" w:rsidP="00DE0648">
            <w:pPr>
              <w:pStyle w:val="TableEntryHeader"/>
            </w:pPr>
            <w:r w:rsidRPr="00850CFB">
              <w:t>PCC Template ID</w:t>
            </w:r>
          </w:p>
        </w:tc>
        <w:tc>
          <w:tcPr>
            <w:tcW w:w="2089" w:type="dxa"/>
            <w:shd w:val="pct15" w:color="auto" w:fill="FFFFFF"/>
          </w:tcPr>
          <w:p w:rsidR="00003636" w:rsidRPr="00003636" w:rsidRDefault="00003636" w:rsidP="00DE0648">
            <w:pPr>
              <w:pStyle w:val="TableEntryHeader"/>
              <w:rPr>
                <w:color w:val="00B050"/>
              </w:rPr>
            </w:pPr>
            <w:r w:rsidRPr="00003636">
              <w:rPr>
                <w:color w:val="00B050"/>
              </w:rPr>
              <w:t>CCDA Template Id (???)</w:t>
            </w:r>
          </w:p>
          <w:p w:rsidR="00003636" w:rsidRPr="00850CFB" w:rsidRDefault="00003636" w:rsidP="00DE0648">
            <w:pPr>
              <w:pStyle w:val="TableEntryHeader"/>
            </w:pPr>
          </w:p>
        </w:tc>
      </w:tr>
      <w:tr w:rsidR="00DE0648" w:rsidRPr="00850CFB" w:rsidTr="00DE0648">
        <w:trPr>
          <w:cantSplit/>
          <w:tblHeader/>
          <w:jc w:val="center"/>
        </w:trPr>
        <w:tc>
          <w:tcPr>
            <w:tcW w:w="1582" w:type="dxa"/>
            <w:shd w:val="clear" w:color="auto" w:fill="auto"/>
          </w:tcPr>
          <w:p w:rsidR="00DE0648" w:rsidRPr="008635A1" w:rsidRDefault="008635A1" w:rsidP="00DE0648">
            <w:pPr>
              <w:pStyle w:val="TableEntryHeader"/>
              <w:rPr>
                <w:rFonts w:ascii="Times New Roman" w:hAnsi="Times New Roman"/>
                <w:b w:val="0"/>
                <w:sz w:val="18"/>
                <w:szCs w:val="18"/>
              </w:rPr>
            </w:pPr>
            <w:r w:rsidRPr="008635A1">
              <w:rPr>
                <w:rFonts w:ascii="Times New Roman" w:hAnsi="Times New Roman"/>
                <w:b w:val="0"/>
                <w:sz w:val="18"/>
                <w:szCs w:val="18"/>
              </w:rPr>
              <w:t>Reconciliation Agent</w:t>
            </w: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r w:rsidR="00DE0648" w:rsidRPr="00850CFB" w:rsidTr="00DE0648">
        <w:trPr>
          <w:cantSplit/>
          <w:tblHeader/>
          <w:jc w:val="center"/>
        </w:trPr>
        <w:tc>
          <w:tcPr>
            <w:tcW w:w="1582"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r w:rsidR="00DE0648" w:rsidRPr="00850CFB" w:rsidTr="00DE0648">
        <w:trPr>
          <w:cantSplit/>
          <w:tblHeader/>
          <w:jc w:val="center"/>
        </w:trPr>
        <w:tc>
          <w:tcPr>
            <w:tcW w:w="1582"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bl>
    <w:p w:rsidR="00003636" w:rsidRPr="00003636" w:rsidRDefault="00003636" w:rsidP="00003636">
      <w:pPr>
        <w:pStyle w:val="BodyText"/>
      </w:pPr>
    </w:p>
    <w:p w:rsidR="00CF283F" w:rsidRPr="003651D9" w:rsidRDefault="005C6995" w:rsidP="00303E20">
      <w:pPr>
        <w:pStyle w:val="Heading2"/>
        <w:numPr>
          <w:ilvl w:val="0"/>
          <w:numId w:val="0"/>
        </w:numPr>
        <w:rPr>
          <w:noProof w:val="0"/>
        </w:rPr>
      </w:pPr>
      <w:r>
        <w:rPr>
          <w:noProof w:val="0"/>
        </w:rPr>
        <w:t xml:space="preserve">X.2 </w:t>
      </w:r>
      <w:r w:rsidR="002B2F1E">
        <w:rPr>
          <w:noProof w:val="0"/>
        </w:rPr>
        <w:t>RECON</w:t>
      </w:r>
      <w:r w:rsidR="00104BE6" w:rsidRPr="003651D9">
        <w:rPr>
          <w:noProof w:val="0"/>
        </w:rPr>
        <w:t xml:space="preserve"> Actor</w:t>
      </w:r>
      <w:r w:rsidR="00CF283F" w:rsidRPr="003651D9">
        <w:rPr>
          <w:noProof w:val="0"/>
        </w:rPr>
        <w:t xml:space="preserve"> Options</w:t>
      </w:r>
      <w:bookmarkEnd w:id="131"/>
    </w:p>
    <w:p w:rsidR="00255821" w:rsidRPr="005C6995" w:rsidRDefault="003A09FE" w:rsidP="00597DB2">
      <w:pPr>
        <w:pStyle w:val="AuthorInstructions"/>
        <w:rPr>
          <w:sz w:val="16"/>
          <w:szCs w:val="16"/>
        </w:rPr>
      </w:pPr>
      <w:r w:rsidRPr="005C6995">
        <w:rPr>
          <w:sz w:val="16"/>
          <w:szCs w:val="16"/>
        </w:rPr>
        <w:t>&lt;Modify the following Table listing the actors in this profile, the options available for each, and references to sections that state requirements for compliance to each Option</w:t>
      </w:r>
      <w:r w:rsidR="00F0665F" w:rsidRPr="005C6995">
        <w:rPr>
          <w:sz w:val="16"/>
          <w:szCs w:val="16"/>
        </w:rPr>
        <w:t xml:space="preserve">. </w:t>
      </w:r>
      <w:proofErr w:type="gramStart"/>
      <w:r w:rsidRPr="005C6995">
        <w:rPr>
          <w:sz w:val="16"/>
          <w:szCs w:val="16"/>
        </w:rPr>
        <w:t>For actors with no options, state “No options defined” in the Options column.</w:t>
      </w:r>
      <w:r w:rsidR="00255821" w:rsidRPr="005C6995">
        <w:rPr>
          <w:sz w:val="16"/>
          <w:szCs w:val="16"/>
        </w:rPr>
        <w:t>&gt;</w:t>
      </w:r>
      <w:proofErr w:type="gramEnd"/>
    </w:p>
    <w:p w:rsidR="001E206E" w:rsidRPr="005C6995" w:rsidRDefault="001E206E" w:rsidP="00597DB2">
      <w:pPr>
        <w:pStyle w:val="AuthorInstructions"/>
        <w:rPr>
          <w:sz w:val="16"/>
          <w:szCs w:val="16"/>
        </w:rPr>
      </w:pPr>
      <w:r w:rsidRPr="005C6995">
        <w:rPr>
          <w:sz w:val="16"/>
          <w:szCs w:val="16"/>
        </w:rPr>
        <w:t xml:space="preserve">&lt;Note: </w:t>
      </w:r>
      <w:r w:rsidR="00665A0A" w:rsidRPr="005C6995">
        <w:rPr>
          <w:sz w:val="16"/>
          <w:szCs w:val="16"/>
        </w:rPr>
        <w:t>Options are directly carried over to the Integration</w:t>
      </w:r>
      <w:r w:rsidRPr="005C6995">
        <w:rPr>
          <w:sz w:val="16"/>
          <w:szCs w:val="16"/>
        </w:rPr>
        <w:t xml:space="preserve"> Statements which are published</w:t>
      </w:r>
      <w:r w:rsidR="00665A0A" w:rsidRPr="005C6995">
        <w:rPr>
          <w:sz w:val="16"/>
          <w:szCs w:val="16"/>
        </w:rPr>
        <w:t xml:space="preserve"> by vendors for review by buyers. Too many options can be confusing for readers.</w:t>
      </w:r>
      <w:r w:rsidRPr="005C6995">
        <w:rPr>
          <w:sz w:val="16"/>
          <w:szCs w:val="16"/>
        </w:rPr>
        <w:t>&gt;</w:t>
      </w:r>
    </w:p>
    <w:p w:rsidR="003A09FE" w:rsidRPr="005C6995" w:rsidRDefault="00255821" w:rsidP="00597DB2">
      <w:pPr>
        <w:pStyle w:val="AuthorInstructions"/>
        <w:rPr>
          <w:sz w:val="16"/>
          <w:szCs w:val="16"/>
        </w:rPr>
      </w:pPr>
      <w:r w:rsidRPr="005C6995">
        <w:rPr>
          <w:sz w:val="16"/>
          <w:szCs w:val="16"/>
        </w:rPr>
        <w:t>&lt;</w:t>
      </w:r>
      <w:r w:rsidR="00F82F74" w:rsidRPr="005C6995">
        <w:rPr>
          <w:sz w:val="16"/>
          <w:szCs w:val="16"/>
        </w:rPr>
        <w:t xml:space="preserve"> Try to </w:t>
      </w:r>
      <w:r w:rsidR="00F82F74" w:rsidRPr="005C6995">
        <w:rPr>
          <w:b/>
          <w:sz w:val="16"/>
          <w:szCs w:val="16"/>
          <w:u w:val="single"/>
        </w:rPr>
        <w:t>minimize</w:t>
      </w:r>
      <w:r w:rsidR="00F82F74" w:rsidRPr="005C6995">
        <w:rPr>
          <w:sz w:val="16"/>
          <w:szCs w:val="16"/>
        </w:rPr>
        <w:t xml:space="preserve"> options for Actors and only use if necessary.</w:t>
      </w:r>
      <w:r w:rsidR="003A09FE" w:rsidRPr="005C6995">
        <w:rPr>
          <w:sz w:val="16"/>
          <w:szCs w:val="16"/>
        </w:rPr>
        <w:t>&gt;</w:t>
      </w:r>
    </w:p>
    <w:p w:rsidR="009C10D5" w:rsidRPr="005C6995" w:rsidRDefault="009C10D5" w:rsidP="00597DB2">
      <w:pPr>
        <w:pStyle w:val="AuthorInstructions"/>
        <w:rPr>
          <w:sz w:val="16"/>
          <w:szCs w:val="16"/>
        </w:rPr>
      </w:pPr>
      <w:r w:rsidRPr="005C6995">
        <w:rPr>
          <w:sz w:val="16"/>
          <w:szCs w:val="16"/>
        </w:rPr>
        <w:t>&lt;</w:t>
      </w:r>
      <w:r w:rsidR="00665A0A" w:rsidRPr="005C6995">
        <w:rPr>
          <w:sz w:val="16"/>
          <w:szCs w:val="16"/>
        </w:rPr>
        <w:t>Several options for Content</w:t>
      </w:r>
      <w:r w:rsidRPr="005C6995">
        <w:rPr>
          <w:sz w:val="16"/>
          <w:szCs w:val="16"/>
        </w:rPr>
        <w:t xml:space="preserve"> </w:t>
      </w:r>
      <w:r w:rsidR="00665A0A" w:rsidRPr="005C6995">
        <w:rPr>
          <w:sz w:val="16"/>
          <w:szCs w:val="16"/>
        </w:rPr>
        <w:t>Consumers are</w:t>
      </w:r>
      <w:r w:rsidRPr="005C6995">
        <w:rPr>
          <w:sz w:val="16"/>
          <w:szCs w:val="16"/>
        </w:rPr>
        <w:t xml:space="preserve"> defined in PCC TF-2 section </w:t>
      </w:r>
      <w:r w:rsidR="00A174B6" w:rsidRPr="005C6995">
        <w:rPr>
          <w:sz w:val="16"/>
          <w:szCs w:val="16"/>
        </w:rPr>
        <w:t>3.1.1-3.1</w:t>
      </w:r>
      <w:r w:rsidR="00E8520F" w:rsidRPr="005C6995">
        <w:rPr>
          <w:sz w:val="16"/>
          <w:szCs w:val="16"/>
        </w:rPr>
        <w:t>.4</w:t>
      </w:r>
      <w:r w:rsidR="00887E40" w:rsidRPr="005C6995">
        <w:rPr>
          <w:sz w:val="16"/>
          <w:szCs w:val="16"/>
        </w:rPr>
        <w:t xml:space="preserve">. </w:t>
      </w:r>
      <w:r w:rsidR="001E206E" w:rsidRPr="005C6995">
        <w:rPr>
          <w:sz w:val="16"/>
          <w:szCs w:val="16"/>
        </w:rPr>
        <w:t xml:space="preserve">It is recommended that these </w:t>
      </w:r>
      <w:r w:rsidRPr="005C6995">
        <w:rPr>
          <w:sz w:val="16"/>
          <w:szCs w:val="16"/>
        </w:rPr>
        <w:t xml:space="preserve">options </w:t>
      </w:r>
      <w:r w:rsidR="001E206E" w:rsidRPr="005C6995">
        <w:rPr>
          <w:sz w:val="16"/>
          <w:szCs w:val="16"/>
        </w:rPr>
        <w:t>are</w:t>
      </w:r>
      <w:r w:rsidRPr="005C6995">
        <w:rPr>
          <w:sz w:val="16"/>
          <w:szCs w:val="16"/>
        </w:rPr>
        <w:t xml:space="preserve"> reused for content module definition</w:t>
      </w:r>
      <w:r w:rsidR="001E206E" w:rsidRPr="005C6995">
        <w:rPr>
          <w:sz w:val="16"/>
          <w:szCs w:val="16"/>
        </w:rPr>
        <w:t>s</w:t>
      </w:r>
      <w:r w:rsidRPr="005C6995">
        <w:rPr>
          <w:sz w:val="16"/>
          <w:szCs w:val="16"/>
        </w:rPr>
        <w:t>, but read the option definitions thoroughly to be certain that they apply</w:t>
      </w:r>
      <w:r w:rsidR="00887E40" w:rsidRPr="005C6995">
        <w:rPr>
          <w:sz w:val="16"/>
          <w:szCs w:val="16"/>
        </w:rPr>
        <w:t xml:space="preserve">. </w:t>
      </w:r>
      <w:r w:rsidRPr="005C6995">
        <w:rPr>
          <w:sz w:val="16"/>
          <w:szCs w:val="16"/>
        </w:rPr>
        <w:t xml:space="preserve">If they do apply in their entirety, you will need to define a </w:t>
      </w:r>
      <w:r w:rsidR="00665A0A" w:rsidRPr="005C6995">
        <w:rPr>
          <w:sz w:val="16"/>
          <w:szCs w:val="16"/>
        </w:rPr>
        <w:t>corresponding o</w:t>
      </w:r>
      <w:r w:rsidRPr="005C6995">
        <w:rPr>
          <w:sz w:val="16"/>
          <w:szCs w:val="16"/>
        </w:rPr>
        <w:t>ption in this profile</w:t>
      </w:r>
      <w:r w:rsidR="00887E40" w:rsidRPr="005C6995">
        <w:rPr>
          <w:sz w:val="16"/>
          <w:szCs w:val="16"/>
        </w:rPr>
        <w:t xml:space="preserve">. </w:t>
      </w:r>
      <w:r w:rsidR="00863C8B" w:rsidRPr="005C6995">
        <w:rPr>
          <w:sz w:val="16"/>
          <w:szCs w:val="16"/>
        </w:rPr>
        <w:t>The recommended naming convention for a similar, but different, option is, for example, “View Option - &lt;profile acronym&gt;, etc</w:t>
      </w:r>
      <w:r w:rsidR="00665A0A" w:rsidRPr="005C6995">
        <w:rPr>
          <w:sz w:val="16"/>
          <w:szCs w:val="16"/>
        </w:rPr>
        <w:t>.</w:t>
      </w:r>
      <w:r w:rsidR="00863C8B" w:rsidRPr="005C6995">
        <w:rPr>
          <w:sz w:val="16"/>
          <w:szCs w:val="16"/>
        </w:rPr>
        <w:t>, “View Option – CIRC”.</w:t>
      </w:r>
      <w:r w:rsidRPr="005C6995">
        <w:rPr>
          <w:sz w:val="16"/>
          <w:szCs w:val="16"/>
        </w:rPr>
        <w:t>&gt;</w:t>
      </w:r>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6514EA" w:rsidRPr="003651D9" w:rsidRDefault="006514EA" w:rsidP="008E0275">
      <w:pPr>
        <w:pStyle w:val="BodyText"/>
      </w:pPr>
    </w:p>
    <w:p w:rsidR="00CF283F" w:rsidRPr="003651D9" w:rsidRDefault="00CF283F" w:rsidP="00C56183">
      <w:pPr>
        <w:pStyle w:val="TableTitle"/>
      </w:pPr>
      <w:r w:rsidRPr="003651D9">
        <w:lastRenderedPageBreak/>
        <w:t>Table X.2-1</w:t>
      </w:r>
      <w:r w:rsidR="00701B3A" w:rsidRPr="003651D9">
        <w:t xml:space="preserve">: </w:t>
      </w:r>
      <w:r w:rsidR="002B2F1E">
        <w:t>RECON</w:t>
      </w:r>
      <w:r w:rsidR="002B2F1E" w:rsidRPr="003651D9">
        <w:t xml:space="preserve">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BB76BC">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DE0336" w:rsidRDefault="00787B2D" w:rsidP="00AD069D">
            <w:pPr>
              <w:pStyle w:val="TableEntryHeader"/>
              <w:rPr>
                <w:rFonts w:ascii="Times New Roman" w:hAnsi="Times New Roman"/>
                <w:b w:val="0"/>
                <w:i/>
                <w:sz w:val="16"/>
                <w:szCs w:val="16"/>
                <w:rPrChange w:id="137" w:author="Emma" w:date="2014-02-12T07:25:00Z">
                  <w:rPr>
                    <w:rFonts w:ascii="Times New Roman" w:hAnsi="Times New Roman"/>
                    <w:b w:val="0"/>
                    <w:i/>
                  </w:rPr>
                </w:rPrChange>
              </w:rPr>
            </w:pPr>
            <w:r w:rsidRPr="00DE0336">
              <w:rPr>
                <w:rFonts w:ascii="Times New Roman" w:hAnsi="Times New Roman"/>
                <w:b w:val="0"/>
                <w:i/>
                <w:sz w:val="16"/>
                <w:szCs w:val="16"/>
                <w:rPrChange w:id="138" w:author="Emma" w:date="2014-02-12T07:25:00Z">
                  <w:rPr>
                    <w:rFonts w:ascii="Times New Roman" w:hAnsi="Times New Roman"/>
                    <w:b w:val="0"/>
                    <w:i/>
                  </w:rPr>
                </w:rPrChange>
              </w:rPr>
              <w:t>&lt;either reference TF-3 or the applicable X.2.x subsection below table&gt;</w:t>
            </w:r>
          </w:p>
        </w:tc>
      </w:tr>
      <w:tr w:rsidR="00D634BA" w:rsidRPr="003651D9" w:rsidTr="00BB76BC">
        <w:trPr>
          <w:cantSplit/>
          <w:trHeight w:val="332"/>
          <w:jc w:val="center"/>
        </w:trPr>
        <w:tc>
          <w:tcPr>
            <w:tcW w:w="2891" w:type="dxa"/>
            <w:vMerge w:val="restart"/>
          </w:tcPr>
          <w:p w:rsidR="00D634BA" w:rsidRPr="003651D9" w:rsidRDefault="00D634BA" w:rsidP="00663624">
            <w:pPr>
              <w:pStyle w:val="TableEntry"/>
            </w:pPr>
            <w:r w:rsidRPr="00304278">
              <w:t>Reconciliation Agent</w:t>
            </w:r>
          </w:p>
        </w:tc>
        <w:tc>
          <w:tcPr>
            <w:tcW w:w="3130" w:type="dxa"/>
          </w:tcPr>
          <w:p w:rsidR="00D634BA" w:rsidRPr="003651D9" w:rsidRDefault="00D634BA" w:rsidP="008358E5">
            <w:pPr>
              <w:pStyle w:val="TableEntry"/>
            </w:pPr>
            <w:r>
              <w:rPr>
                <w:i/>
              </w:rPr>
              <w:t>Clinical Data Option</w:t>
            </w:r>
          </w:p>
        </w:tc>
        <w:tc>
          <w:tcPr>
            <w:tcW w:w="3438" w:type="dxa"/>
          </w:tcPr>
          <w:p w:rsidR="00D634BA" w:rsidRPr="003651D9" w:rsidRDefault="00D634BA" w:rsidP="00B92EA1">
            <w:pPr>
              <w:pStyle w:val="TableEntry"/>
            </w:pPr>
            <w:commentRangeStart w:id="139"/>
            <w:r>
              <w:rPr>
                <w:lang w:val="es-ES"/>
              </w:rPr>
              <w:t>PCC TF-1:X.4.1</w:t>
            </w:r>
            <w:commentRangeEnd w:id="139"/>
            <w:r>
              <w:rPr>
                <w:rStyle w:val="CommentReference"/>
              </w:rPr>
              <w:commentReference w:id="139"/>
            </w:r>
          </w:p>
        </w:tc>
      </w:tr>
      <w:tr w:rsidR="00D634BA" w:rsidRPr="003651D9" w:rsidTr="00BB76BC">
        <w:trPr>
          <w:cantSplit/>
          <w:trHeight w:val="332"/>
          <w:jc w:val="center"/>
        </w:trPr>
        <w:tc>
          <w:tcPr>
            <w:tcW w:w="2891" w:type="dxa"/>
            <w:vMerge/>
          </w:tcPr>
          <w:p w:rsidR="00D634BA" w:rsidRPr="00304278" w:rsidRDefault="00D634BA" w:rsidP="00663624">
            <w:pPr>
              <w:pStyle w:val="TableEntry"/>
            </w:pPr>
          </w:p>
        </w:tc>
        <w:tc>
          <w:tcPr>
            <w:tcW w:w="3130" w:type="dxa"/>
          </w:tcPr>
          <w:p w:rsidR="00D634BA" w:rsidRDefault="000F23E4" w:rsidP="008358E5">
            <w:pPr>
              <w:pStyle w:val="TableEntry"/>
              <w:rPr>
                <w:i/>
              </w:rPr>
            </w:pPr>
            <w:r>
              <w:rPr>
                <w:i/>
              </w:rPr>
              <w:t>Reco</w:t>
            </w:r>
            <w:r w:rsidR="00D634BA">
              <w:rPr>
                <w:i/>
              </w:rPr>
              <w:t>n jou</w:t>
            </w:r>
            <w:r>
              <w:rPr>
                <w:i/>
              </w:rPr>
              <w:t>r</w:t>
            </w:r>
            <w:r w:rsidR="00D634BA">
              <w:rPr>
                <w:i/>
              </w:rPr>
              <w:t>naling</w:t>
            </w:r>
          </w:p>
        </w:tc>
        <w:tc>
          <w:tcPr>
            <w:tcW w:w="3438" w:type="dxa"/>
          </w:tcPr>
          <w:p w:rsidR="00D634BA" w:rsidRDefault="00D634BA" w:rsidP="00B92EA1">
            <w:pPr>
              <w:pStyle w:val="TableEntry"/>
              <w:rPr>
                <w:lang w:val="es-ES"/>
              </w:rPr>
            </w:pPr>
            <w:r>
              <w:rPr>
                <w:lang w:val="es-ES"/>
              </w:rPr>
              <w:t>New</w:t>
            </w:r>
          </w:p>
        </w:tc>
      </w:tr>
      <w:tr w:rsidR="00991D63" w:rsidRPr="003651D9" w:rsidTr="00BB76BC">
        <w:trPr>
          <w:cantSplit/>
          <w:trHeight w:val="233"/>
          <w:jc w:val="center"/>
        </w:trPr>
        <w:tc>
          <w:tcPr>
            <w:tcW w:w="2891" w:type="dxa"/>
          </w:tcPr>
          <w:p w:rsidR="00991D63" w:rsidRPr="003651D9" w:rsidRDefault="00BB5FD1" w:rsidP="00663624">
            <w:pPr>
              <w:pStyle w:val="TableEntry"/>
            </w:pPr>
            <w:r>
              <w:t>Content Creator</w:t>
            </w:r>
          </w:p>
        </w:tc>
        <w:tc>
          <w:tcPr>
            <w:tcW w:w="3130" w:type="dxa"/>
          </w:tcPr>
          <w:p w:rsidR="00991D63" w:rsidRPr="003651D9" w:rsidRDefault="00BB5FD1" w:rsidP="008358E5">
            <w:pPr>
              <w:pStyle w:val="TableEntry"/>
            </w:pPr>
            <w:r>
              <w:rPr>
                <w:i/>
              </w:rPr>
              <w:t>None</w:t>
            </w:r>
          </w:p>
        </w:tc>
        <w:tc>
          <w:tcPr>
            <w:tcW w:w="3438" w:type="dxa"/>
          </w:tcPr>
          <w:p w:rsidR="00991D63" w:rsidRPr="003651D9" w:rsidRDefault="00BB5FD1" w:rsidP="00B92EA1">
            <w:pPr>
              <w:pStyle w:val="TableEntry"/>
            </w:pPr>
            <w:r>
              <w:rPr>
                <w:lang w:val="es-ES"/>
              </w:rPr>
              <w:t>N/A</w:t>
            </w:r>
          </w:p>
        </w:tc>
      </w:tr>
      <w:tr w:rsidR="005C6995" w:rsidRPr="003651D9" w:rsidTr="00BB76BC">
        <w:trPr>
          <w:cantSplit/>
          <w:trHeight w:val="233"/>
          <w:jc w:val="center"/>
        </w:trPr>
        <w:tc>
          <w:tcPr>
            <w:tcW w:w="2891" w:type="dxa"/>
          </w:tcPr>
          <w:p w:rsidR="005C6995" w:rsidRPr="003651D9" w:rsidRDefault="00BB5FD1" w:rsidP="00663624">
            <w:pPr>
              <w:pStyle w:val="TableEntry"/>
            </w:pPr>
            <w:r>
              <w:t>Content Consumer</w:t>
            </w:r>
          </w:p>
        </w:tc>
        <w:tc>
          <w:tcPr>
            <w:tcW w:w="3130" w:type="dxa"/>
          </w:tcPr>
          <w:p w:rsidR="005C6995" w:rsidRPr="003651D9" w:rsidRDefault="00BB5FD1" w:rsidP="008358E5">
            <w:pPr>
              <w:pStyle w:val="TableEntry"/>
            </w:pPr>
            <w:r>
              <w:rPr>
                <w:i/>
              </w:rPr>
              <w:t>None</w:t>
            </w:r>
          </w:p>
        </w:tc>
        <w:tc>
          <w:tcPr>
            <w:tcW w:w="3438" w:type="dxa"/>
          </w:tcPr>
          <w:p w:rsidR="005C6995"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Source</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Consumer</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bl>
    <w:p w:rsidR="009D6A32" w:rsidRPr="003651D9" w:rsidRDefault="00DA1854" w:rsidP="00597DB2">
      <w:pPr>
        <w:pStyle w:val="Note"/>
      </w:pPr>
      <w:r w:rsidRPr="00BB5FD1">
        <w:rPr>
          <w:highlight w:val="lightGray"/>
        </w:rPr>
        <w:t>Note:</w:t>
      </w:r>
      <w:r w:rsidR="000C5467" w:rsidRPr="00BB5FD1">
        <w:rPr>
          <w:highlight w:val="lightGray"/>
        </w:rPr>
        <w:t xml:space="preserve"> </w:t>
      </w:r>
      <w:r w:rsidRPr="00BB5FD1">
        <w:rPr>
          <w:i/>
          <w:iCs/>
          <w:highlight w:val="lightGray"/>
        </w:rPr>
        <w:t xml:space="preserve">&lt;Conditional or required options must be described in this </w:t>
      </w:r>
      <w:r w:rsidR="004C10B4" w:rsidRPr="00BB5FD1">
        <w:rPr>
          <w:i/>
          <w:iCs/>
          <w:highlight w:val="lightGray"/>
        </w:rPr>
        <w:t xml:space="preserve">SHORT </w:t>
      </w:r>
      <w:r w:rsidRPr="00BB5FD1">
        <w:rPr>
          <w:i/>
          <w:iCs/>
          <w:highlight w:val="lightGray"/>
        </w:rPr>
        <w:t>note</w:t>
      </w:r>
      <w:r w:rsidR="00A05A12" w:rsidRPr="00BB5FD1">
        <w:rPr>
          <w:i/>
          <w:iCs/>
          <w:highlight w:val="lightGray"/>
        </w:rPr>
        <w:t>, f</w:t>
      </w:r>
      <w:r w:rsidR="004C10B4" w:rsidRPr="00BB5FD1">
        <w:rPr>
          <w:i/>
          <w:iCs/>
          <w:highlight w:val="lightGray"/>
        </w:rPr>
        <w:t xml:space="preserve">or longer notes use </w:t>
      </w:r>
      <w:r w:rsidR="00A05A12" w:rsidRPr="00BB5FD1">
        <w:rPr>
          <w:i/>
          <w:iCs/>
          <w:highlight w:val="lightGray"/>
        </w:rPr>
        <w:t xml:space="preserve">section </w:t>
      </w:r>
      <w:r w:rsidR="004C10B4" w:rsidRPr="00BB5FD1">
        <w:rPr>
          <w:i/>
          <w:iCs/>
          <w:highlight w:val="lightGray"/>
        </w:rPr>
        <w:t>X.2.1</w:t>
      </w:r>
      <w:r w:rsidRPr="00BB5FD1">
        <w:rPr>
          <w:i/>
          <w:iCs/>
          <w:highlight w:val="lightGray"/>
        </w:rPr>
        <w:t>.&gt;</w:t>
      </w:r>
      <w:r w:rsidR="000C5467" w:rsidRPr="00BB5FD1">
        <w:rPr>
          <w:i/>
          <w:iCs/>
          <w:highlight w:val="lightGray"/>
        </w:rPr>
        <w:t>,</w:t>
      </w:r>
    </w:p>
    <w:p w:rsidR="006116E2" w:rsidRPr="003651D9" w:rsidRDefault="006116E2" w:rsidP="00597DB2">
      <w:pPr>
        <w:pStyle w:val="BodyText"/>
      </w:pPr>
    </w:p>
    <w:p w:rsidR="00CF283F" w:rsidRPr="003651D9" w:rsidRDefault="00323461" w:rsidP="0097454A">
      <w:pPr>
        <w:pStyle w:val="Heading3"/>
        <w:numPr>
          <w:ilvl w:val="0"/>
          <w:numId w:val="0"/>
        </w:numPr>
        <w:ind w:left="720" w:hanging="720"/>
        <w:rPr>
          <w:noProof w:val="0"/>
        </w:rPr>
      </w:pPr>
      <w:bookmarkStart w:id="140" w:name="_Toc345074656"/>
      <w:r w:rsidRPr="003651D9">
        <w:rPr>
          <w:noProof w:val="0"/>
        </w:rPr>
        <w:t xml:space="preserve">X.2.1 </w:t>
      </w:r>
      <w:bookmarkEnd w:id="140"/>
      <w:r w:rsidR="00BB5FD1">
        <w:rPr>
          <w:noProof w:val="0"/>
        </w:rPr>
        <w:t>Clinical Data Option</w:t>
      </w:r>
    </w:p>
    <w:p w:rsidR="0095196C" w:rsidRPr="00BB5FD1" w:rsidRDefault="00323461" w:rsidP="00597DB2">
      <w:pPr>
        <w:pStyle w:val="AuthorInstructions"/>
        <w:rPr>
          <w:sz w:val="16"/>
          <w:szCs w:val="16"/>
          <w:highlight w:val="lightGray"/>
        </w:rPr>
      </w:pPr>
      <w:r w:rsidRPr="00BB5FD1">
        <w:rPr>
          <w:sz w:val="16"/>
          <w:szCs w:val="16"/>
          <w:highlight w:val="lightGray"/>
        </w:rPr>
        <w:t>&lt;</w:t>
      </w:r>
      <w:r w:rsidR="00665A0A" w:rsidRPr="00BB5FD1">
        <w:rPr>
          <w:sz w:val="16"/>
          <w:szCs w:val="16"/>
          <w:highlight w:val="lightGray"/>
        </w:rPr>
        <w:t>Consider including</w:t>
      </w:r>
      <w:r w:rsidRPr="00BB5FD1">
        <w:rPr>
          <w:sz w:val="16"/>
          <w:szCs w:val="16"/>
          <w:highlight w:val="lightGray"/>
        </w:rPr>
        <w:t xml:space="preserve"> </w:t>
      </w:r>
      <w:r w:rsidR="000807AC" w:rsidRPr="00BB5FD1">
        <w:rPr>
          <w:sz w:val="16"/>
          <w:szCs w:val="16"/>
          <w:highlight w:val="lightGray"/>
        </w:rPr>
        <w:t xml:space="preserve">a </w:t>
      </w:r>
      <w:r w:rsidRPr="00BB5FD1">
        <w:rPr>
          <w:sz w:val="16"/>
          <w:szCs w:val="16"/>
          <w:highlight w:val="lightGray"/>
        </w:rPr>
        <w:t>high level description of the option.&gt;</w:t>
      </w:r>
    </w:p>
    <w:p w:rsidR="006116E2" w:rsidRPr="00BB5FD1" w:rsidRDefault="006116E2" w:rsidP="00597DB2">
      <w:pPr>
        <w:pStyle w:val="AuthorInstructions"/>
        <w:rPr>
          <w:sz w:val="16"/>
          <w:szCs w:val="16"/>
          <w:highlight w:val="lightGray"/>
        </w:rPr>
      </w:pPr>
      <w:r w:rsidRPr="00BB5FD1">
        <w:rPr>
          <w:sz w:val="16"/>
          <w:szCs w:val="16"/>
          <w:highlight w:val="lightGray"/>
        </w:rPr>
        <w:t>&lt;e.g., The Content Consumer actor is required to support at least one of the View or Discrete Data Import options</w:t>
      </w:r>
      <w:r w:rsidR="00887E40" w:rsidRPr="00BB5FD1">
        <w:rPr>
          <w:sz w:val="16"/>
          <w:szCs w:val="16"/>
          <w:highlight w:val="lightGray"/>
        </w:rPr>
        <w:t xml:space="preserve">. </w:t>
      </w:r>
      <w:r w:rsidRPr="00BB5FD1">
        <w:rPr>
          <w:sz w:val="16"/>
          <w:szCs w:val="16"/>
          <w:highlight w:val="lightGray"/>
        </w:rPr>
        <w:t>The Document Import and Section Import options also require the View option.&gt;</w:t>
      </w:r>
    </w:p>
    <w:p w:rsidR="00787B2D" w:rsidRDefault="00787B2D" w:rsidP="00597DB2">
      <w:pPr>
        <w:pStyle w:val="AuthorInstructions"/>
        <w:rPr>
          <w:sz w:val="16"/>
          <w:szCs w:val="16"/>
        </w:rPr>
      </w:pPr>
      <w:r w:rsidRPr="00BB5FD1">
        <w:rPr>
          <w:sz w:val="16"/>
          <w:szCs w:val="16"/>
          <w:highlight w:val="lightGray"/>
        </w:rPr>
        <w:t>&lt;Repeat this section (and increment numbering) as needed for additional options.&gt;</w:t>
      </w:r>
    </w:p>
    <w:p w:rsidR="00BB5FD1" w:rsidRDefault="00BB5FD1" w:rsidP="00BB5FD1">
      <w:pPr>
        <w:pStyle w:val="BodyText"/>
        <w:rPr>
          <w:lang w:eastAsia="x-none"/>
        </w:rPr>
      </w:pPr>
      <w:r>
        <w:rPr>
          <w:lang w:eastAsia="x-none"/>
        </w:rPr>
        <w:t xml:space="preserve">A reconciliation agent implementing the clinical data option </w:t>
      </w:r>
      <w:r w:rsidRPr="00EF1E9B">
        <w:rPr>
          <w:smallCaps/>
          <w:lang w:eastAsia="x-none"/>
        </w:rPr>
        <w:t>shall</w:t>
      </w:r>
      <w:r>
        <w:rPr>
          <w:lang w:eastAsia="x-none"/>
        </w:rPr>
        <w:t xml:space="preserve"> support the PCC-1 Query for Existing Data transaction to query one or more Clinical Data Source actors and to respond to queries from Clinical Data Consumer actors.</w:t>
      </w:r>
    </w:p>
    <w:p w:rsidR="005F21E7" w:rsidRPr="003651D9" w:rsidRDefault="00BB5FD1" w:rsidP="00303E20">
      <w:pPr>
        <w:pStyle w:val="Heading2"/>
        <w:numPr>
          <w:ilvl w:val="0"/>
          <w:numId w:val="0"/>
        </w:numPr>
        <w:rPr>
          <w:noProof w:val="0"/>
        </w:rPr>
      </w:pPr>
      <w:bookmarkStart w:id="141" w:name="_Toc345074657"/>
      <w:bookmarkStart w:id="142" w:name="_Toc37034636"/>
      <w:bookmarkStart w:id="143" w:name="_Toc38846114"/>
      <w:bookmarkStart w:id="144" w:name="_Toc504625757"/>
      <w:bookmarkStart w:id="145" w:name="_Toc530206510"/>
      <w:bookmarkStart w:id="146" w:name="_Toc1388430"/>
      <w:bookmarkStart w:id="147" w:name="_Toc1388584"/>
      <w:bookmarkStart w:id="148" w:name="_Toc1456611"/>
      <w:r>
        <w:rPr>
          <w:noProof w:val="0"/>
        </w:rPr>
        <w:t xml:space="preserve">X.3 </w:t>
      </w:r>
      <w:r w:rsidR="002B2F1E">
        <w:rPr>
          <w:noProof w:val="0"/>
        </w:rPr>
        <w:t xml:space="preserve">RECON </w:t>
      </w:r>
      <w:r w:rsidR="001579E7" w:rsidRPr="003651D9">
        <w:rPr>
          <w:noProof w:val="0"/>
        </w:rPr>
        <w:t xml:space="preserve">Required </w:t>
      </w:r>
      <w:r w:rsidR="00C158E0" w:rsidRPr="003651D9">
        <w:rPr>
          <w:noProof w:val="0"/>
        </w:rPr>
        <w:t>Actor</w:t>
      </w:r>
      <w:r w:rsidR="005F21E7" w:rsidRPr="003651D9">
        <w:rPr>
          <w:noProof w:val="0"/>
        </w:rPr>
        <w:t xml:space="preserve"> </w:t>
      </w:r>
      <w:commentRangeStart w:id="149"/>
      <w:r w:rsidR="005F21E7" w:rsidRPr="003651D9">
        <w:rPr>
          <w:noProof w:val="0"/>
        </w:rPr>
        <w:t>Groupings</w:t>
      </w:r>
      <w:bookmarkEnd w:id="141"/>
      <w:commentRangeEnd w:id="149"/>
      <w:r w:rsidR="00F00AF3">
        <w:rPr>
          <w:rStyle w:val="CommentReference"/>
          <w:rFonts w:ascii="Times New Roman" w:hAnsi="Times New Roman"/>
          <w:b w:val="0"/>
          <w:noProof w:val="0"/>
          <w:kern w:val="0"/>
        </w:rPr>
        <w:commentReference w:id="149"/>
      </w:r>
      <w:r w:rsidR="005F21E7" w:rsidRPr="003651D9">
        <w:rPr>
          <w:noProof w:val="0"/>
        </w:rPr>
        <w:t xml:space="preserve"> </w:t>
      </w:r>
    </w:p>
    <w:p w:rsidR="00FC278A" w:rsidRPr="00BB5FD1" w:rsidRDefault="00761469" w:rsidP="00761469">
      <w:pPr>
        <w:pStyle w:val="BodyText"/>
        <w:rPr>
          <w:i/>
          <w:iCs/>
          <w:sz w:val="16"/>
          <w:szCs w:val="16"/>
          <w:highlight w:val="lightGray"/>
        </w:rPr>
      </w:pPr>
      <w:r w:rsidRPr="00BB5FD1">
        <w:rPr>
          <w:i/>
          <w:iCs/>
          <w:sz w:val="16"/>
          <w:szCs w:val="16"/>
          <w:highlight w:val="lightGray"/>
        </w:rPr>
        <w:t xml:space="preserve">&lt;Describe any requirements for actors in this profile </w:t>
      </w:r>
      <w:r w:rsidR="00CD44D7" w:rsidRPr="00BB5FD1">
        <w:rPr>
          <w:i/>
          <w:iCs/>
          <w:sz w:val="16"/>
          <w:szCs w:val="16"/>
          <w:highlight w:val="lightGray"/>
        </w:rPr>
        <w:t>to be grouped with other actors.</w:t>
      </w:r>
      <w:r w:rsidR="00FC278A" w:rsidRPr="00BB5FD1">
        <w:rPr>
          <w:i/>
          <w:iCs/>
          <w:sz w:val="16"/>
          <w:szCs w:val="16"/>
          <w:highlight w:val="lightGray"/>
        </w:rPr>
        <w:t>&gt;</w:t>
      </w:r>
      <w:r w:rsidRPr="00BB5FD1">
        <w:rPr>
          <w:i/>
          <w:iCs/>
          <w:sz w:val="16"/>
          <w:szCs w:val="16"/>
          <w:highlight w:val="lightGray"/>
        </w:rPr>
        <w:t xml:space="preserve"> </w:t>
      </w:r>
    </w:p>
    <w:p w:rsidR="00761469" w:rsidRPr="00BB5FD1" w:rsidRDefault="00FC278A" w:rsidP="00761469">
      <w:pPr>
        <w:pStyle w:val="BodyText"/>
        <w:rPr>
          <w:i/>
          <w:iCs/>
          <w:sz w:val="16"/>
          <w:szCs w:val="16"/>
          <w:highlight w:val="lightGray"/>
        </w:rPr>
      </w:pPr>
      <w:r w:rsidRPr="00BB5FD1">
        <w:rPr>
          <w:i/>
          <w:iCs/>
          <w:sz w:val="16"/>
          <w:szCs w:val="16"/>
          <w:highlight w:val="lightGray"/>
        </w:rPr>
        <w:t>&lt;</w:t>
      </w:r>
      <w:r w:rsidR="00607529" w:rsidRPr="00BB5FD1">
        <w:rPr>
          <w:i/>
          <w:iCs/>
          <w:sz w:val="16"/>
          <w:szCs w:val="16"/>
          <w:highlight w:val="lightGray"/>
        </w:rPr>
        <w:t>Note that t</w:t>
      </w:r>
      <w:r w:rsidR="00761469" w:rsidRPr="00BB5FD1">
        <w:rPr>
          <w:i/>
          <w:iCs/>
          <w:sz w:val="16"/>
          <w:szCs w:val="16"/>
          <w:highlight w:val="lightGray"/>
        </w:rPr>
        <w:t>his section effectively combines the previous “Profile Dependencies” Section (formerly Vol</w:t>
      </w:r>
      <w:r w:rsidR="006514EA" w:rsidRPr="00BB5FD1">
        <w:rPr>
          <w:i/>
          <w:iCs/>
          <w:sz w:val="16"/>
          <w:szCs w:val="16"/>
          <w:highlight w:val="lightGray"/>
        </w:rPr>
        <w:t>.</w:t>
      </w:r>
      <w:r w:rsidR="00761469" w:rsidRPr="00BB5FD1">
        <w:rPr>
          <w:i/>
          <w:iCs/>
          <w:sz w:val="16"/>
          <w:szCs w:val="16"/>
          <w:highlight w:val="lightGray"/>
        </w:rPr>
        <w:t xml:space="preserve"> 1, Section 2.1) and the previous “Groupings” section.&gt;</w:t>
      </w:r>
    </w:p>
    <w:p w:rsidR="00761469" w:rsidRPr="00BB5FD1" w:rsidRDefault="00761469" w:rsidP="00761469">
      <w:pPr>
        <w:pStyle w:val="BodyText"/>
        <w:rPr>
          <w:i/>
          <w:iCs/>
          <w:sz w:val="16"/>
          <w:szCs w:val="16"/>
        </w:rPr>
      </w:pPr>
      <w:r w:rsidRPr="00BB5FD1">
        <w:rPr>
          <w:i/>
          <w:iCs/>
          <w:sz w:val="16"/>
          <w:szCs w:val="16"/>
          <w:highlight w:val="lightGray"/>
        </w:rPr>
        <w:t>&lt;</w:t>
      </w:r>
      <w:r w:rsidR="00665A0A" w:rsidRPr="00BB5FD1">
        <w:rPr>
          <w:i/>
          <w:iCs/>
          <w:sz w:val="16"/>
          <w:szCs w:val="16"/>
          <w:highlight w:val="lightGray"/>
        </w:rPr>
        <w:t xml:space="preserve">This section </w:t>
      </w:r>
      <w:r w:rsidRPr="00BB5FD1">
        <w:rPr>
          <w:i/>
          <w:iCs/>
          <w:sz w:val="16"/>
          <w:szCs w:val="16"/>
          <w:highlight w:val="lightGray"/>
        </w:rPr>
        <w:t>is for REQUIRED Actor Groupings (although “required” sometimes allows for a selection of one of several)</w:t>
      </w:r>
      <w:r w:rsidR="00887E40" w:rsidRPr="00BB5FD1">
        <w:rPr>
          <w:i/>
          <w:iCs/>
          <w:sz w:val="16"/>
          <w:szCs w:val="16"/>
          <w:highlight w:val="lightGray"/>
        </w:rPr>
        <w:t xml:space="preserve">. </w:t>
      </w:r>
      <w:r w:rsidR="0020453A" w:rsidRPr="00BB5FD1">
        <w:rPr>
          <w:i/>
          <w:iCs/>
          <w:sz w:val="16"/>
          <w:szCs w:val="16"/>
          <w:highlight w:val="lightGray"/>
        </w:rPr>
        <w:t>To suggest other</w:t>
      </w:r>
      <w:r w:rsidRPr="00BB5FD1">
        <w:rPr>
          <w:i/>
          <w:iCs/>
          <w:sz w:val="16"/>
          <w:szCs w:val="16"/>
          <w:highlight w:val="lightGray"/>
        </w:rPr>
        <w:t xml:space="preserve"> profile groupings or helpful references for other profiles to consider, use Section X.6 Cross Profile Considerations</w:t>
      </w:r>
      <w:r w:rsidR="00887E40" w:rsidRPr="00BB5FD1">
        <w:rPr>
          <w:i/>
          <w:iCs/>
          <w:sz w:val="16"/>
          <w:szCs w:val="16"/>
          <w:highlight w:val="lightGray"/>
        </w:rPr>
        <w:t xml:space="preserve">. </w:t>
      </w:r>
      <w:r w:rsidRPr="00BB5FD1">
        <w:rPr>
          <w:i/>
          <w:iCs/>
          <w:sz w:val="16"/>
          <w:szCs w:val="16"/>
          <w:highlight w:val="lightGray"/>
        </w:rPr>
        <w:t xml:space="preserve">Use X.5 </w:t>
      </w:r>
      <w:r w:rsidR="0020453A" w:rsidRPr="00BB5FD1">
        <w:rPr>
          <w:i/>
          <w:iCs/>
          <w:sz w:val="16"/>
          <w:szCs w:val="16"/>
          <w:highlight w:val="lightGray"/>
        </w:rPr>
        <w:t>for security</w:t>
      </w:r>
      <w:r w:rsidRPr="00BB5FD1">
        <w:rPr>
          <w:i/>
          <w:iCs/>
          <w:sz w:val="16"/>
          <w:szCs w:val="16"/>
          <w:highlight w:val="lightGray"/>
        </w:rPr>
        <w:t xml:space="preserve"> profile recommendations.&gt;</w:t>
      </w:r>
    </w:p>
    <w:p w:rsidR="00607529" w:rsidRPr="00EF2F87" w:rsidRDefault="00761469" w:rsidP="005360E4">
      <w:pPr>
        <w:pStyle w:val="BodyText"/>
        <w:rPr>
          <w:i/>
          <w:sz w:val="16"/>
          <w:szCs w:val="16"/>
          <w:highlight w:val="lightGray"/>
          <w:rPrChange w:id="150" w:author="Emma" w:date="2014-01-24T08:00:00Z">
            <w:rPr/>
          </w:rPrChange>
        </w:rPr>
      </w:pPr>
      <w:r w:rsidRPr="00EF2F87">
        <w:rPr>
          <w:i/>
          <w:sz w:val="16"/>
          <w:szCs w:val="16"/>
          <w:highlight w:val="lightGray"/>
          <w:rPrChange w:id="151" w:author="Emma" w:date="2014-01-24T08:00:00Z">
            <w:rPr/>
          </w:rPrChange>
        </w:rPr>
        <w:t xml:space="preserve">An Actor from this profile (Column 1) </w:t>
      </w:r>
      <w:r w:rsidR="0020453A" w:rsidRPr="00EF2F87">
        <w:rPr>
          <w:i/>
          <w:sz w:val="16"/>
          <w:szCs w:val="16"/>
          <w:highlight w:val="lightGray"/>
          <w:rPrChange w:id="152" w:author="Emma" w:date="2014-01-24T08:00:00Z">
            <w:rPr/>
          </w:rPrChange>
        </w:rPr>
        <w:t xml:space="preserve">shall </w:t>
      </w:r>
      <w:r w:rsidRPr="00EF2F87">
        <w:rPr>
          <w:i/>
          <w:sz w:val="16"/>
          <w:szCs w:val="16"/>
          <w:highlight w:val="lightGray"/>
          <w:rPrChange w:id="153" w:author="Emma" w:date="2014-01-24T08:00:00Z">
            <w:rPr/>
          </w:rPrChange>
        </w:rPr>
        <w:t xml:space="preserve">implement all of the required transactions and/or content modules in this profile </w:t>
      </w:r>
      <w:r w:rsidRPr="00EF2F87">
        <w:rPr>
          <w:b/>
          <w:i/>
          <w:sz w:val="16"/>
          <w:szCs w:val="16"/>
          <w:highlight w:val="lightGray"/>
          <w:rPrChange w:id="154" w:author="Emma" w:date="2014-01-24T08:00:00Z">
            <w:rPr>
              <w:b/>
              <w:i/>
            </w:rPr>
          </w:rPrChange>
        </w:rPr>
        <w:t>in addition to</w:t>
      </w:r>
      <w:r w:rsidRPr="00EF2F87">
        <w:rPr>
          <w:i/>
          <w:sz w:val="16"/>
          <w:szCs w:val="16"/>
          <w:highlight w:val="lightGray"/>
          <w:rPrChange w:id="155" w:author="Emma" w:date="2014-01-24T08:00:00Z">
            <w:rPr/>
          </w:rPrChange>
        </w:rPr>
        <w:t xml:space="preserve"> all of the transactions required for the grouped actor (Column 2)</w:t>
      </w:r>
      <w:r w:rsidR="00887E40" w:rsidRPr="00EF2F87">
        <w:rPr>
          <w:i/>
          <w:sz w:val="16"/>
          <w:szCs w:val="16"/>
          <w:highlight w:val="lightGray"/>
          <w:rPrChange w:id="156" w:author="Emma" w:date="2014-01-24T08:00:00Z">
            <w:rPr/>
          </w:rPrChange>
        </w:rPr>
        <w:t xml:space="preserve">. </w:t>
      </w:r>
    </w:p>
    <w:p w:rsidR="00761469" w:rsidRPr="00EF2F87" w:rsidRDefault="00761469" w:rsidP="005360E4">
      <w:pPr>
        <w:pStyle w:val="BodyText"/>
        <w:rPr>
          <w:i/>
          <w:sz w:val="16"/>
          <w:szCs w:val="16"/>
          <w:highlight w:val="lightGray"/>
          <w:rPrChange w:id="157" w:author="Emma" w:date="2014-01-24T08:00:00Z">
            <w:rPr/>
          </w:rPrChange>
        </w:rPr>
      </w:pPr>
      <w:r w:rsidRPr="00EF2F87">
        <w:rPr>
          <w:i/>
          <w:sz w:val="16"/>
          <w:szCs w:val="16"/>
          <w:highlight w:val="lightGray"/>
          <w:rPrChange w:id="158" w:author="Emma" w:date="2014-01-24T08:00:00Z">
            <w:rPr/>
          </w:rPrChange>
        </w:rPr>
        <w:t xml:space="preserve">If this is a content profile, and actors from this profile are grouped with actors from a workflow or transport profile, </w:t>
      </w:r>
      <w:r w:rsidR="00613604" w:rsidRPr="00EF2F87">
        <w:rPr>
          <w:i/>
          <w:sz w:val="16"/>
          <w:szCs w:val="16"/>
          <w:highlight w:val="lightGray"/>
          <w:rPrChange w:id="159" w:author="Emma" w:date="2014-01-24T08:00:00Z">
            <w:rPr/>
          </w:rPrChange>
        </w:rPr>
        <w:t>the Content Bindings reference column references any specifications for mapping data from the content module into data elements from the workflow or transport transactions.</w:t>
      </w:r>
    </w:p>
    <w:p w:rsidR="00761469" w:rsidRPr="00EF2F87" w:rsidRDefault="00761469" w:rsidP="00761469">
      <w:pPr>
        <w:pStyle w:val="BodyText"/>
        <w:rPr>
          <w:i/>
          <w:sz w:val="16"/>
          <w:szCs w:val="16"/>
          <w:highlight w:val="lightGray"/>
          <w:rPrChange w:id="160" w:author="Emma" w:date="2014-01-24T08:00:00Z">
            <w:rPr/>
          </w:rPrChange>
        </w:rPr>
      </w:pPr>
      <w:r w:rsidRPr="00EF2F87">
        <w:rPr>
          <w:i/>
          <w:sz w:val="16"/>
          <w:szCs w:val="16"/>
          <w:highlight w:val="lightGray"/>
          <w:rPrChange w:id="161" w:author="Emma" w:date="2014-01-24T08:00:00Z">
            <w:rPr/>
          </w:rPrChange>
        </w:rPr>
        <w:t>In some cases, required groupings are defined as at least one of an enumerated set of possible actors; this is designated by merging column one into a single cell spanning multiple potential grouped actors</w:t>
      </w:r>
      <w:r w:rsidR="00887E40" w:rsidRPr="00EF2F87">
        <w:rPr>
          <w:i/>
          <w:sz w:val="16"/>
          <w:szCs w:val="16"/>
          <w:highlight w:val="lightGray"/>
          <w:rPrChange w:id="162" w:author="Emma" w:date="2014-01-24T08:00:00Z">
            <w:rPr/>
          </w:rPrChange>
        </w:rPr>
        <w:t xml:space="preserve">. </w:t>
      </w:r>
      <w:r w:rsidRPr="00EF2F87">
        <w:rPr>
          <w:i/>
          <w:sz w:val="16"/>
          <w:szCs w:val="16"/>
          <w:highlight w:val="lightGray"/>
          <w:rPrChange w:id="163" w:author="Emma" w:date="2014-01-24T08:00:00Z">
            <w:rPr/>
          </w:rPrChange>
        </w:rPr>
        <w:t>Notes are used to highlight this situation.</w:t>
      </w:r>
    </w:p>
    <w:p w:rsidR="00761469" w:rsidRDefault="00761469" w:rsidP="00761469">
      <w:pPr>
        <w:pStyle w:val="BodyText"/>
      </w:pPr>
      <w:r w:rsidRPr="00EF2F87">
        <w:rPr>
          <w:i/>
          <w:sz w:val="16"/>
          <w:szCs w:val="16"/>
          <w:highlight w:val="lightGray"/>
          <w:rPrChange w:id="164" w:author="Emma" w:date="2014-01-24T08:00:00Z">
            <w:rPr/>
          </w:rPrChange>
        </w:rPr>
        <w:t>Section X.5 describes some optional groupings that may be of interest for security considerations and section X.6 describes some optional groupings in other related profiles</w:t>
      </w:r>
      <w:r w:rsidRPr="003651D9">
        <w:t>.</w:t>
      </w:r>
    </w:p>
    <w:p w:rsidR="00BB5FD1" w:rsidRDefault="00BB5FD1" w:rsidP="006B385C">
      <w:pPr>
        <w:pStyle w:val="Heading3"/>
        <w:numPr>
          <w:ilvl w:val="0"/>
          <w:numId w:val="0"/>
        </w:numPr>
        <w:ind w:left="720" w:hanging="720"/>
      </w:pPr>
      <w:r>
        <w:t>X.3.1 Content Consumer</w:t>
      </w:r>
    </w:p>
    <w:p w:rsidR="00BB5FD1" w:rsidRPr="006C5242" w:rsidRDefault="00BB5FD1" w:rsidP="006B385C">
      <w:pPr>
        <w:pStyle w:val="BodyText"/>
      </w:pPr>
      <w:r>
        <w:t>The Reconciliation Agent Actor must be grouped with an elig</w:t>
      </w:r>
      <w:r w:rsidR="00675146">
        <w:t>i</w:t>
      </w:r>
      <w:r>
        <w:t xml:space="preserve">ble Content Consumer actor supporting the Discrete Data Import Option to obtain data </w:t>
      </w:r>
      <w:del w:id="165" w:author="Emma" w:date="2014-01-24T09:09:00Z">
        <w:r w:rsidDel="00EE4F68">
          <w:delText xml:space="preserve">about </w:delText>
        </w:r>
      </w:del>
      <w:ins w:id="166" w:author="Emma" w:date="2014-01-24T09:09:00Z">
        <w:r w:rsidR="00EE4F68">
          <w:t>about</w:t>
        </w:r>
      </w:ins>
      <w:del w:id="167" w:author="Emma" w:date="2014-01-24T08:05:00Z">
        <w:r w:rsidRPr="00BB5FD1" w:rsidDel="00EF2F87">
          <w:rPr>
            <w:b/>
            <w:i/>
            <w:color w:val="FF0000"/>
          </w:rPr>
          <w:delText xml:space="preserve">[need list here] </w:delText>
        </w:r>
      </w:del>
      <w:ins w:id="168" w:author="Emma" w:date="2014-01-24T08:05:00Z">
        <w:r w:rsidR="00A377C5" w:rsidRPr="00DE0336">
          <w:rPr>
            <w:rPrChange w:id="169" w:author="Emma" w:date="2014-02-12T07:27:00Z">
              <w:rPr>
                <w:b/>
                <w:i/>
                <w:color w:val="FF0000"/>
              </w:rPr>
            </w:rPrChange>
          </w:rPr>
          <w:t>, common observations, di</w:t>
        </w:r>
      </w:ins>
      <w:ins w:id="170" w:author="Emma" w:date="2014-02-11T09:33:00Z">
        <w:r w:rsidR="00A377C5" w:rsidRPr="00DE0336">
          <w:rPr>
            <w:rPrChange w:id="171" w:author="Emma" w:date="2014-02-12T07:27:00Z">
              <w:rPr>
                <w:b/>
                <w:i/>
                <w:color w:val="FF0000"/>
              </w:rPr>
            </w:rPrChange>
          </w:rPr>
          <w:t>a</w:t>
        </w:r>
      </w:ins>
      <w:ins w:id="172" w:author="Emma" w:date="2014-01-24T08:05:00Z">
        <w:r w:rsidR="00EF2F87" w:rsidRPr="00DE0336">
          <w:rPr>
            <w:rPrChange w:id="173" w:author="Emma" w:date="2014-02-12T07:27:00Z">
              <w:rPr>
                <w:b/>
                <w:i/>
                <w:color w:val="FF0000"/>
              </w:rPr>
            </w:rPrChange>
          </w:rPr>
          <w:t xml:space="preserve">gnostic results, concerns and allergies, medications, immunizations, and </w:t>
        </w:r>
        <w:r w:rsidR="00EF2F87" w:rsidRPr="00DE0336">
          <w:rPr>
            <w:rPrChange w:id="174" w:author="Emma" w:date="2014-02-12T07:27:00Z">
              <w:rPr>
                <w:b/>
                <w:i/>
                <w:color w:val="FF0000"/>
              </w:rPr>
            </w:rPrChange>
          </w:rPr>
          <w:lastRenderedPageBreak/>
          <w:t xml:space="preserve">professional services that may be obtained </w:t>
        </w:r>
      </w:ins>
      <w:r w:rsidRPr="00DE0336">
        <w:t xml:space="preserve">from clinical documents.  Eligible Content Consumer actors are those that support content containing </w:t>
      </w:r>
      <w:ins w:id="175" w:author="Emma" w:date="2014-01-24T08:08:00Z">
        <w:r w:rsidR="00A377C5" w:rsidRPr="00DE0336">
          <w:rPr>
            <w:rPrChange w:id="176" w:author="Emma" w:date="2014-02-12T07:27:00Z">
              <w:rPr>
                <w:b/>
                <w:i/>
                <w:color w:val="FF0000"/>
              </w:rPr>
            </w:rPrChange>
          </w:rPr>
          <w:t>common observations, di</w:t>
        </w:r>
      </w:ins>
      <w:ins w:id="177" w:author="Emma" w:date="2014-02-11T09:33:00Z">
        <w:r w:rsidR="00A377C5" w:rsidRPr="00DE0336">
          <w:rPr>
            <w:rPrChange w:id="178" w:author="Emma" w:date="2014-02-12T07:27:00Z">
              <w:rPr>
                <w:b/>
                <w:i/>
                <w:color w:val="FF0000"/>
              </w:rPr>
            </w:rPrChange>
          </w:rPr>
          <w:t>a</w:t>
        </w:r>
      </w:ins>
      <w:ins w:id="179" w:author="Emma" w:date="2014-01-24T08:08:00Z">
        <w:r w:rsidR="00EF2F87" w:rsidRPr="00DE0336">
          <w:rPr>
            <w:rPrChange w:id="180" w:author="Emma" w:date="2014-02-12T07:27:00Z">
              <w:rPr>
                <w:b/>
                <w:i/>
                <w:color w:val="FF0000"/>
              </w:rPr>
            </w:rPrChange>
          </w:rPr>
          <w:t xml:space="preserve">gnostic results, concerns and allergies, medications, immunizations, and professional </w:t>
        </w:r>
        <w:proofErr w:type="gramStart"/>
        <w:r w:rsidR="00EF2F87" w:rsidRPr="00DE0336">
          <w:rPr>
            <w:rPrChange w:id="181" w:author="Emma" w:date="2014-02-12T07:27:00Z">
              <w:rPr>
                <w:b/>
                <w:i/>
                <w:color w:val="FF0000"/>
              </w:rPr>
            </w:rPrChange>
          </w:rPr>
          <w:t>services</w:t>
        </w:r>
      </w:ins>
      <w:ins w:id="182" w:author="Emma" w:date="2014-01-24T08:09:00Z">
        <w:r w:rsidR="00EF2F87" w:rsidRPr="00DE0336">
          <w:rPr>
            <w:rPrChange w:id="183" w:author="Emma" w:date="2014-02-12T07:27:00Z">
              <w:rPr>
                <w:b/>
                <w:i/>
                <w:color w:val="FF0000"/>
              </w:rPr>
            </w:rPrChange>
          </w:rPr>
          <w:t xml:space="preserve"> </w:t>
        </w:r>
      </w:ins>
      <w:proofErr w:type="gramEnd"/>
      <w:del w:id="184" w:author="Emma" w:date="2014-01-24T08:09:00Z">
        <w:r w:rsidRPr="00DE0336" w:rsidDel="00EF2F87">
          <w:rPr>
            <w:rPrChange w:id="185" w:author="Emma" w:date="2014-02-12T07:27:00Z">
              <w:rPr>
                <w:b/>
                <w:i/>
                <w:color w:val="FF0000"/>
              </w:rPr>
            </w:rPrChange>
          </w:rPr>
          <w:delText>[need list here]</w:delText>
        </w:r>
      </w:del>
      <w:r w:rsidRPr="00DE0336">
        <w:rPr>
          <w:rPrChange w:id="186" w:author="Emma" w:date="2014-02-12T07:27:00Z">
            <w:rPr>
              <w:b/>
              <w:i/>
              <w:color w:val="FF0000"/>
            </w:rPr>
          </w:rPrChange>
        </w:rPr>
        <w:t>.</w:t>
      </w:r>
      <w:r w:rsidRPr="00DE0336">
        <w:t xml:space="preserve">  Any content profile that derives from the IHE Medical Summary </w:t>
      </w:r>
      <w:r>
        <w:t xml:space="preserve">template qualifies.  Other content profiles may also qualify.  </w:t>
      </w:r>
      <w:r w:rsidRPr="006C5242">
        <w:rPr>
          <w:rPrChange w:id="187" w:author="Emma" w:date="2014-01-28T10:59:00Z">
            <w:rPr>
              <w:b/>
              <w:i/>
              <w:color w:val="FF0000"/>
            </w:rPr>
          </w:rPrChange>
        </w:rPr>
        <w:t>The content used for Basic Patient Privacy Consents, and for Sharing of Laboratory Reports does not qualify.</w:t>
      </w:r>
    </w:p>
    <w:p w:rsidR="00BB5FD1" w:rsidRDefault="00BB5FD1" w:rsidP="006B385C">
      <w:pPr>
        <w:pStyle w:val="Heading3"/>
        <w:numPr>
          <w:ilvl w:val="0"/>
          <w:numId w:val="0"/>
        </w:numPr>
        <w:ind w:left="720" w:hanging="720"/>
      </w:pPr>
      <w:r>
        <w:t>X.3.2 Clinical Data Consumer</w:t>
      </w:r>
    </w:p>
    <w:p w:rsidR="00675146" w:rsidRPr="00DE0336" w:rsidRDefault="00675146" w:rsidP="00675146">
      <w:pPr>
        <w:pStyle w:val="BodyText"/>
      </w:pPr>
      <w:r>
        <w:t xml:space="preserve">A Reconciliation Agent actor implementing the Clinical Data Option must be grouped with a Clinical Data Consumer Actor that supports </w:t>
      </w:r>
      <w:r w:rsidRPr="00DE0336">
        <w:t xml:space="preserve">the </w:t>
      </w:r>
      <w:ins w:id="188" w:author="Emma" w:date="2014-01-24T09:16:00Z">
        <w:r w:rsidR="001337C0" w:rsidRPr="00DE0336">
          <w:rPr>
            <w:color w:val="FF0000"/>
            <w:rPrChange w:id="189" w:author="Emma" w:date="2014-02-12T07:27:00Z">
              <w:rPr>
                <w:b/>
                <w:i/>
                <w:color w:val="FF0000"/>
              </w:rPr>
            </w:rPrChange>
          </w:rPr>
          <w:t>simple</w:t>
        </w:r>
      </w:ins>
      <w:ins w:id="190" w:author="Emma" w:date="2014-01-24T08:13:00Z">
        <w:r w:rsidR="00A377C5" w:rsidRPr="00DE0336">
          <w:rPr>
            <w:color w:val="FF0000"/>
            <w:rPrChange w:id="191" w:author="Emma" w:date="2014-02-12T07:27:00Z">
              <w:rPr>
                <w:b/>
                <w:i/>
                <w:color w:val="FF0000"/>
              </w:rPr>
            </w:rPrChange>
          </w:rPr>
          <w:t xml:space="preserve"> observations, di</w:t>
        </w:r>
      </w:ins>
      <w:ins w:id="192" w:author="Emma" w:date="2014-02-11T09:33:00Z">
        <w:r w:rsidR="00A377C5" w:rsidRPr="00DE0336">
          <w:rPr>
            <w:color w:val="FF0000"/>
            <w:rPrChange w:id="193" w:author="Emma" w:date="2014-02-12T07:27:00Z">
              <w:rPr>
                <w:b/>
                <w:i/>
                <w:color w:val="FF0000"/>
              </w:rPr>
            </w:rPrChange>
          </w:rPr>
          <w:t>a</w:t>
        </w:r>
      </w:ins>
      <w:ins w:id="194" w:author="Emma" w:date="2014-01-24T08:13:00Z">
        <w:r w:rsidR="00413C63" w:rsidRPr="00DE0336">
          <w:rPr>
            <w:color w:val="FF0000"/>
            <w:rPrChange w:id="195" w:author="Emma" w:date="2014-02-12T07:27:00Z">
              <w:rPr>
                <w:b/>
                <w:i/>
                <w:color w:val="FF0000"/>
              </w:rPr>
            </w:rPrChange>
          </w:rPr>
          <w:t>gnostic results, concerns and allergies, medications, immunizations, and professional services</w:t>
        </w:r>
        <w:r w:rsidR="00413C63" w:rsidRPr="00DE0336" w:rsidDel="00413C63">
          <w:rPr>
            <w:color w:val="FF0000"/>
            <w:rPrChange w:id="196" w:author="Emma" w:date="2014-02-12T07:27:00Z">
              <w:rPr>
                <w:b/>
                <w:i/>
                <w:color w:val="FF0000"/>
              </w:rPr>
            </w:rPrChange>
          </w:rPr>
          <w:t xml:space="preserve"> </w:t>
        </w:r>
      </w:ins>
      <w:del w:id="197" w:author="Emma" w:date="2014-01-24T08:13:00Z">
        <w:r w:rsidRPr="00DE0336" w:rsidDel="00413C63">
          <w:rPr>
            <w:color w:val="FF0000"/>
            <w:rPrChange w:id="198" w:author="Emma" w:date="2014-02-12T07:27:00Z">
              <w:rPr>
                <w:b/>
                <w:i/>
                <w:color w:val="FF0000"/>
              </w:rPr>
            </w:rPrChange>
          </w:rPr>
          <w:delText>[need list here]</w:delText>
        </w:r>
        <w:r w:rsidRPr="00DE0336" w:rsidDel="00413C63">
          <w:delText xml:space="preserve"> </w:delText>
        </w:r>
      </w:del>
      <w:r w:rsidRPr="00DE0336">
        <w:t xml:space="preserve">Option and the </w:t>
      </w:r>
      <w:del w:id="199" w:author="Emma" w:date="2014-01-24T09:19:00Z">
        <w:r w:rsidRPr="00DE0336" w:rsidDel="001337C0">
          <w:rPr>
            <w:color w:val="FF0000"/>
            <w:rPrChange w:id="200" w:author="Emma" w:date="2014-02-12T07:27:00Z">
              <w:rPr>
                <w:b/>
                <w:i/>
                <w:color w:val="FF0000"/>
              </w:rPr>
            </w:rPrChange>
          </w:rPr>
          <w:delText>[need QED list here]</w:delText>
        </w:r>
        <w:r w:rsidRPr="00DE0336" w:rsidDel="001337C0">
          <w:delText xml:space="preserve"> </w:delText>
        </w:r>
      </w:del>
      <w:r w:rsidRPr="00DE0336">
        <w:t>Option defined in the Query for Existing Data (QED) Profile.  This actor is used to obtain informat</w:t>
      </w:r>
      <w:r w:rsidRPr="0080085D">
        <w:t xml:space="preserve">ion about </w:t>
      </w:r>
      <w:del w:id="201" w:author="Emma" w:date="2014-01-24T09:16:00Z">
        <w:r w:rsidRPr="0080085D" w:rsidDel="001337C0">
          <w:delText xml:space="preserve">diagnoses, allergies and medications </w:delText>
        </w:r>
      </w:del>
      <w:ins w:id="202" w:author="Emma" w:date="2014-02-12T07:28:00Z">
        <w:r w:rsidR="00DE0336" w:rsidRPr="00684A1C">
          <w:rPr>
            <w:color w:val="FF0000"/>
          </w:rPr>
          <w:t>simple observations</w:t>
        </w:r>
        <w:proofErr w:type="gramStart"/>
        <w:r w:rsidR="00DE0336" w:rsidRPr="00684A1C">
          <w:rPr>
            <w:color w:val="FF0000"/>
          </w:rPr>
          <w:t>,</w:t>
        </w:r>
      </w:ins>
      <w:ins w:id="203" w:author="Emma" w:date="2014-01-24T09:17:00Z">
        <w:r w:rsidR="00A377C5" w:rsidRPr="00DE0336">
          <w:rPr>
            <w:color w:val="FF0000"/>
            <w:rPrChange w:id="204" w:author="Emma" w:date="2014-02-12T07:27:00Z">
              <w:rPr>
                <w:b/>
                <w:i/>
                <w:color w:val="FF0000"/>
              </w:rPr>
            </w:rPrChange>
          </w:rPr>
          <w:t>,</w:t>
        </w:r>
        <w:proofErr w:type="gramEnd"/>
        <w:r w:rsidR="00A377C5" w:rsidRPr="00DE0336">
          <w:rPr>
            <w:color w:val="FF0000"/>
            <w:rPrChange w:id="205" w:author="Emma" w:date="2014-02-12T07:27:00Z">
              <w:rPr>
                <w:b/>
                <w:i/>
                <w:color w:val="FF0000"/>
              </w:rPr>
            </w:rPrChange>
          </w:rPr>
          <w:t xml:space="preserve"> di</w:t>
        </w:r>
      </w:ins>
      <w:ins w:id="206" w:author="Emma" w:date="2014-02-11T09:33:00Z">
        <w:r w:rsidR="00A377C5" w:rsidRPr="00DE0336">
          <w:rPr>
            <w:color w:val="FF0000"/>
            <w:rPrChange w:id="207" w:author="Emma" w:date="2014-02-12T07:27:00Z">
              <w:rPr>
                <w:b/>
                <w:i/>
                <w:color w:val="FF0000"/>
              </w:rPr>
            </w:rPrChange>
          </w:rPr>
          <w:t>a</w:t>
        </w:r>
      </w:ins>
      <w:ins w:id="208" w:author="Emma" w:date="2014-01-24T09:17:00Z">
        <w:r w:rsidR="001337C0" w:rsidRPr="00DE0336">
          <w:rPr>
            <w:color w:val="FF0000"/>
            <w:rPrChange w:id="209" w:author="Emma" w:date="2014-02-12T07:27:00Z">
              <w:rPr>
                <w:b/>
                <w:i/>
                <w:color w:val="FF0000"/>
              </w:rPr>
            </w:rPrChange>
          </w:rPr>
          <w:t>gnostic results, concerns and allergies, medications, immunizations, and professional services</w:t>
        </w:r>
        <w:r w:rsidR="001337C0" w:rsidRPr="00DE0336" w:rsidDel="00413C63">
          <w:rPr>
            <w:color w:val="FF0000"/>
            <w:rPrChange w:id="210" w:author="Emma" w:date="2014-02-12T07:27:00Z">
              <w:rPr>
                <w:b/>
                <w:i/>
                <w:color w:val="FF0000"/>
              </w:rPr>
            </w:rPrChange>
          </w:rPr>
          <w:t xml:space="preserve"> </w:t>
        </w:r>
      </w:ins>
      <w:r w:rsidRPr="00DE0336">
        <w:t xml:space="preserve">from one or more clinical data sources.  </w:t>
      </w:r>
    </w:p>
    <w:p w:rsidR="00675146" w:rsidRDefault="00675146" w:rsidP="006B385C">
      <w:pPr>
        <w:pStyle w:val="Heading3"/>
        <w:numPr>
          <w:ilvl w:val="0"/>
          <w:numId w:val="0"/>
        </w:numPr>
        <w:ind w:left="720" w:hanging="720"/>
      </w:pPr>
      <w:r>
        <w:t>X.3.3 Content Creator</w:t>
      </w:r>
    </w:p>
    <w:p w:rsidR="00675146" w:rsidRDefault="005A4F74" w:rsidP="00675146">
      <w:pPr>
        <w:pStyle w:val="BodyText"/>
      </w:pPr>
      <w:r>
        <w:t xml:space="preserve">When </w:t>
      </w:r>
      <w:r w:rsidR="00675146">
        <w:t xml:space="preserve">The Reconciliation </w:t>
      </w:r>
      <w:r w:rsidR="00D634BA">
        <w:t>Agent</w:t>
      </w:r>
      <w:r w:rsidR="00675146">
        <w:t xml:space="preserve"> </w:t>
      </w:r>
      <w:r w:rsidR="00D634BA">
        <w:t>implements the Re</w:t>
      </w:r>
      <w:r>
        <w:t>c</w:t>
      </w:r>
      <w:r w:rsidR="00D634BA">
        <w:t>on Journa</w:t>
      </w:r>
      <w:r>
        <w:t>ling option, it shall be</w:t>
      </w:r>
      <w:r w:rsidR="00675146">
        <w:t xml:space="preserve"> grouped with at least one other Content Creator actor from another IHE Content Profile.  That actor must implement the Reconciliation Content option.</w:t>
      </w:r>
    </w:p>
    <w:p w:rsidR="00D634BA" w:rsidRDefault="00D634BA" w:rsidP="00D634BA">
      <w:pPr>
        <w:pStyle w:val="Heading3"/>
        <w:numPr>
          <w:ilvl w:val="0"/>
          <w:numId w:val="0"/>
        </w:numPr>
        <w:ind w:left="720" w:hanging="720"/>
      </w:pPr>
      <w:r>
        <w:t>X.3.4 Clinical Data Source</w:t>
      </w:r>
    </w:p>
    <w:p w:rsidR="00D634BA" w:rsidRDefault="00D634BA" w:rsidP="00D634BA">
      <w:pPr>
        <w:pStyle w:val="BodyText"/>
      </w:pPr>
      <w:r>
        <w:t xml:space="preserve">When The Reconciliation Agent implements the </w:t>
      </w:r>
      <w:r w:rsidRPr="00D634BA">
        <w:rPr>
          <w:b/>
          <w:i/>
        </w:rPr>
        <w:t>Recon Journaling option,</w:t>
      </w:r>
      <w:r>
        <w:t xml:space="preserve"> it shall be grouped with the Clinical Data Source actor from the IHE QED Profile.  That actor must implement the Reconciliation Content option.</w:t>
      </w:r>
    </w:p>
    <w:p w:rsidR="00D634BA" w:rsidRDefault="00D634BA" w:rsidP="00675146">
      <w:pPr>
        <w:pStyle w:val="BodyText"/>
      </w:pPr>
    </w:p>
    <w:p w:rsidR="00761469" w:rsidRPr="00BB5FD1" w:rsidRDefault="00761469" w:rsidP="00597DB2">
      <w:pPr>
        <w:pStyle w:val="AuthorInstructions"/>
        <w:rPr>
          <w:sz w:val="16"/>
          <w:szCs w:val="16"/>
          <w:highlight w:val="lightGray"/>
        </w:rPr>
      </w:pPr>
      <w:r w:rsidRPr="00BB5FD1">
        <w:rPr>
          <w:sz w:val="16"/>
          <w:szCs w:val="16"/>
          <w:highlight w:val="lightGray"/>
        </w:rPr>
        <w:t>&lt;All Actors from this profile should be listed in Column 1. If no mandatory required grouping exists, “none” should be listed in Column 2.</w:t>
      </w:r>
      <w:r w:rsidR="008C57EC" w:rsidRPr="00BB5FD1">
        <w:rPr>
          <w:sz w:val="16"/>
          <w:szCs w:val="16"/>
          <w:highlight w:val="lightGray"/>
        </w:rPr>
        <w:t xml:space="preserve"> If the content module actor is bound to a transport or workflow actor it will be listed </w:t>
      </w:r>
      <w:r w:rsidR="008C57EC" w:rsidRPr="00BB5FD1">
        <w:rPr>
          <w:b/>
          <w:sz w:val="16"/>
          <w:szCs w:val="16"/>
          <w:highlight w:val="lightGray"/>
        </w:rPr>
        <w:t xml:space="preserve">with at least one </w:t>
      </w:r>
      <w:r w:rsidR="008C57EC" w:rsidRPr="00BB5FD1">
        <w:rPr>
          <w:sz w:val="16"/>
          <w:szCs w:val="16"/>
          <w:highlight w:val="lightGray"/>
        </w:rPr>
        <w:t>binding reference. Do not use “XD*” as an actor name.</w:t>
      </w:r>
      <w:r w:rsidRPr="00BB5FD1">
        <w:rPr>
          <w:sz w:val="16"/>
          <w:szCs w:val="16"/>
          <w:highlight w:val="lightGray"/>
        </w:rPr>
        <w:t>&gt;</w:t>
      </w:r>
    </w:p>
    <w:p w:rsidR="00761469" w:rsidRPr="00BB5FD1" w:rsidRDefault="00761469" w:rsidP="00597DB2">
      <w:pPr>
        <w:pStyle w:val="AuthorInstructions"/>
        <w:rPr>
          <w:sz w:val="16"/>
          <w:szCs w:val="16"/>
          <w:highlight w:val="lightGray"/>
        </w:rPr>
      </w:pPr>
      <w:r w:rsidRPr="00BB5FD1">
        <w:rPr>
          <w:sz w:val="16"/>
          <w:szCs w:val="16"/>
          <w:highlight w:val="lightGray"/>
        </w:rPr>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BB5FD1">
        <w:rPr>
          <w:sz w:val="16"/>
          <w:szCs w:val="16"/>
          <w:highlight w:val="lightGray"/>
        </w:rPr>
        <w:t xml:space="preserve">. </w:t>
      </w:r>
      <w:r w:rsidRPr="00BB5FD1">
        <w:rPr>
          <w:sz w:val="16"/>
          <w:szCs w:val="16"/>
          <w:highlight w:val="lightGray"/>
        </w:rPr>
        <w:t>In addition, a note should be included to explain the enumerated set</w:t>
      </w:r>
      <w:r w:rsidR="00887E40" w:rsidRPr="00BB5FD1">
        <w:rPr>
          <w:sz w:val="16"/>
          <w:szCs w:val="16"/>
          <w:highlight w:val="lightGray"/>
        </w:rPr>
        <w:t xml:space="preserve">. </w:t>
      </w:r>
      <w:r w:rsidRPr="00BB5FD1">
        <w:rPr>
          <w:sz w:val="16"/>
          <w:szCs w:val="16"/>
          <w:highlight w:val="lightGray"/>
        </w:rPr>
        <w:t xml:space="preserve">See example below showing Document Consumer </w:t>
      </w:r>
      <w:r w:rsidR="0020453A" w:rsidRPr="00BB5FD1">
        <w:rPr>
          <w:sz w:val="16"/>
          <w:szCs w:val="16"/>
          <w:highlight w:val="lightGray"/>
        </w:rPr>
        <w:t xml:space="preserve">needing to be grouped with at least one of </w:t>
      </w:r>
      <w:proofErr w:type="spellStart"/>
      <w:r w:rsidRPr="00BB5FD1">
        <w:rPr>
          <w:sz w:val="16"/>
          <w:szCs w:val="16"/>
          <w:highlight w:val="lightGray"/>
        </w:rPr>
        <w:t>XDS.b</w:t>
      </w:r>
      <w:proofErr w:type="spellEnd"/>
      <w:r w:rsidRPr="00BB5FD1">
        <w:rPr>
          <w:sz w:val="16"/>
          <w:szCs w:val="16"/>
          <w:highlight w:val="lightGray"/>
        </w:rPr>
        <w:t xml:space="preserve"> Document Consumer, XDR Document Recipient or XDM Portable Media Importer&gt;</w:t>
      </w:r>
    </w:p>
    <w:p w:rsidR="00761469" w:rsidRPr="00BB5FD1" w:rsidRDefault="00761469" w:rsidP="00597DB2">
      <w:pPr>
        <w:pStyle w:val="AuthorInstructions"/>
        <w:rPr>
          <w:sz w:val="16"/>
          <w:szCs w:val="16"/>
          <w:highlight w:val="lightGray"/>
        </w:rPr>
      </w:pPr>
      <w:r w:rsidRPr="00BB5FD1">
        <w:rPr>
          <w:sz w:val="16"/>
          <w:szCs w:val="16"/>
          <w:highlight w:val="lightGray"/>
        </w:rPr>
        <w:t xml:space="preserve">&lt;The </w:t>
      </w:r>
      <w:r w:rsidR="009D125C" w:rsidRPr="00BB5FD1">
        <w:rPr>
          <w:sz w:val="16"/>
          <w:szCs w:val="16"/>
          <w:highlight w:val="lightGray"/>
        </w:rPr>
        <w:t>author</w:t>
      </w:r>
      <w:r w:rsidRPr="00BB5FD1">
        <w:rPr>
          <w:sz w:val="16"/>
          <w:szCs w:val="16"/>
          <w:highlight w:val="lightGray"/>
        </w:rPr>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BB5FD1">
        <w:rPr>
          <w:rStyle w:val="Hyperlink"/>
          <w:iCs/>
          <w:sz w:val="16"/>
          <w:szCs w:val="16"/>
          <w:highlight w:val="lightGray"/>
        </w:rPr>
        <w:t>http://www.ihe.net/Technical_Framework/index.cfm</w:t>
      </w:r>
      <w:r w:rsidRPr="00BB5FD1">
        <w:rPr>
          <w:rStyle w:val="BodyTextChar"/>
          <w:iCs/>
          <w:sz w:val="16"/>
          <w:szCs w:val="16"/>
          <w:highlight w:val="lightGray"/>
        </w:rPr>
        <w:t xml:space="preserve"> </w:t>
      </w:r>
      <w:r w:rsidRPr="00BB5FD1">
        <w:rPr>
          <w:sz w:val="16"/>
          <w:szCs w:val="16"/>
          <w:highlight w:val="lightGray"/>
        </w:rPr>
        <w:t>for a list of suggested IT and security groupings.&gt;</w:t>
      </w:r>
    </w:p>
    <w:p w:rsidR="00761469" w:rsidRPr="00BB5FD1" w:rsidRDefault="00761469" w:rsidP="00597DB2">
      <w:pPr>
        <w:pStyle w:val="AuthorInstructions"/>
        <w:rPr>
          <w:sz w:val="16"/>
          <w:szCs w:val="16"/>
        </w:rPr>
      </w:pPr>
      <w:r w:rsidRPr="00BB5FD1">
        <w:rPr>
          <w:sz w:val="16"/>
          <w:szCs w:val="16"/>
          <w:highlight w:val="lightGray"/>
        </w:rPr>
        <w:t>&lt;The Bindings column is used when a Content Module profile actor is grouped with a workflow or transport actor</w:t>
      </w:r>
      <w:r w:rsidR="00887E40" w:rsidRPr="00BB5FD1">
        <w:rPr>
          <w:sz w:val="16"/>
          <w:szCs w:val="16"/>
          <w:highlight w:val="lightGray"/>
        </w:rPr>
        <w:t xml:space="preserve">. </w:t>
      </w:r>
      <w:r w:rsidRPr="00BB5FD1">
        <w:rPr>
          <w:sz w:val="16"/>
          <w:szCs w:val="16"/>
          <w:highlight w:val="lightGray"/>
        </w:rPr>
        <w:t>Otherwise, mark it as “</w:t>
      </w:r>
      <w:r w:rsidR="0020453A" w:rsidRPr="00BB5FD1">
        <w:rPr>
          <w:sz w:val="16"/>
          <w:szCs w:val="16"/>
          <w:highlight w:val="lightGray"/>
        </w:rPr>
        <w:t>--</w:t>
      </w:r>
      <w:r w:rsidRPr="00BB5FD1">
        <w:rPr>
          <w:sz w:val="16"/>
          <w:szCs w:val="16"/>
          <w:highlight w:val="lightGray"/>
        </w:rPr>
        <w:t>”.&gt;</w:t>
      </w:r>
    </w:p>
    <w:p w:rsidR="00761469" w:rsidRPr="003651D9" w:rsidRDefault="00761469" w:rsidP="00761469">
      <w:pPr>
        <w:pStyle w:val="BodyText"/>
      </w:pPr>
    </w:p>
    <w:p w:rsidR="00761469" w:rsidRPr="003651D9" w:rsidRDefault="00761469" w:rsidP="00761469">
      <w:pPr>
        <w:pStyle w:val="TableTitle"/>
      </w:pPr>
      <w:r w:rsidRPr="003651D9">
        <w:t>Table X.3-1</w:t>
      </w:r>
      <w:r w:rsidR="00701B3A" w:rsidRPr="003651D9">
        <w:t xml:space="preserve">: </w:t>
      </w:r>
      <w:r w:rsidR="002B2F1E">
        <w:t>RECON</w:t>
      </w:r>
      <w:r w:rsidR="002B2F1E" w:rsidRPr="003651D9">
        <w:t xml:space="preserve">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rsidTr="00BB76BC">
        <w:trPr>
          <w:gridAfter w:val="3"/>
          <w:wAfter w:w="29" w:type="dxa"/>
          <w:cantSplit/>
          <w:tblHeader/>
          <w:jc w:val="center"/>
        </w:trPr>
        <w:tc>
          <w:tcPr>
            <w:tcW w:w="2326" w:type="dxa"/>
            <w:shd w:val="pct15" w:color="auto" w:fill="FFFFFF"/>
          </w:tcPr>
          <w:p w:rsidR="00761469" w:rsidRPr="003651D9" w:rsidRDefault="002B2F1E" w:rsidP="00DB186B">
            <w:pPr>
              <w:pStyle w:val="TableEntryHeader"/>
            </w:pPr>
            <w:r>
              <w:t>RECON</w:t>
            </w:r>
            <w:r w:rsidRPr="003651D9">
              <w:t xml:space="preserve"> </w:t>
            </w:r>
            <w:r w:rsidR="00761469" w:rsidRPr="003651D9">
              <w:t>Actor</w:t>
            </w:r>
          </w:p>
        </w:tc>
        <w:tc>
          <w:tcPr>
            <w:tcW w:w="1980" w:type="dxa"/>
            <w:gridSpan w:val="2"/>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C523E6" w:rsidRPr="003651D9" w:rsidTr="00BB76BC">
        <w:trPr>
          <w:gridAfter w:val="3"/>
          <w:wAfter w:w="29" w:type="dxa"/>
          <w:cantSplit/>
          <w:trHeight w:val="332"/>
          <w:jc w:val="center"/>
        </w:trPr>
        <w:tc>
          <w:tcPr>
            <w:tcW w:w="2326" w:type="dxa"/>
            <w:vMerge w:val="restart"/>
          </w:tcPr>
          <w:p w:rsidR="00C523E6" w:rsidRPr="006B385C" w:rsidRDefault="00C523E6" w:rsidP="00DB186B">
            <w:pPr>
              <w:pStyle w:val="TableEntry"/>
              <w:rPr>
                <w:highlight w:val="cyan"/>
              </w:rPr>
            </w:pPr>
            <w:del w:id="211" w:author="Emma" w:date="2014-01-24T09:30:00Z">
              <w:r w:rsidRPr="006B385C" w:rsidDel="003F64D6">
                <w:rPr>
                  <w:highlight w:val="cyan"/>
                </w:rPr>
                <w:lastRenderedPageBreak/>
                <w:delText>Actor B</w:delText>
              </w:r>
            </w:del>
            <w:ins w:id="212" w:author="Emma" w:date="2014-01-24T09:30:00Z">
              <w:r w:rsidRPr="006B385C">
                <w:rPr>
                  <w:highlight w:val="cyan"/>
                </w:rPr>
                <w:t xml:space="preserve">Reconciliation </w:t>
              </w:r>
            </w:ins>
            <w:ins w:id="213" w:author="Emma" w:date="2014-01-24T09:31:00Z">
              <w:r w:rsidRPr="006B385C">
                <w:rPr>
                  <w:highlight w:val="cyan"/>
                </w:rPr>
                <w:t xml:space="preserve">Agent </w:t>
              </w:r>
              <w:commentRangeStart w:id="214"/>
              <w:commentRangeStart w:id="215"/>
              <w:r w:rsidRPr="006B385C">
                <w:rPr>
                  <w:highlight w:val="cyan"/>
                </w:rPr>
                <w:t>Actor</w:t>
              </w:r>
            </w:ins>
            <w:commentRangeEnd w:id="214"/>
            <w:r w:rsidR="006B385C">
              <w:rPr>
                <w:rStyle w:val="CommentReference"/>
              </w:rPr>
              <w:commentReference w:id="214"/>
            </w:r>
            <w:commentRangeEnd w:id="215"/>
            <w:r w:rsidR="006E2889">
              <w:rPr>
                <w:rStyle w:val="CommentReference"/>
              </w:rPr>
              <w:commentReference w:id="215"/>
            </w:r>
          </w:p>
          <w:p w:rsidR="00C523E6" w:rsidRPr="006B385C" w:rsidRDefault="00C523E6" w:rsidP="00DB186B">
            <w:pPr>
              <w:pStyle w:val="TableEntry"/>
              <w:rPr>
                <w:highlight w:val="cyan"/>
              </w:rPr>
            </w:pPr>
            <w:del w:id="216" w:author="Emma" w:date="2014-01-24T09:39:00Z">
              <w:r w:rsidRPr="006B385C" w:rsidDel="00C523E6">
                <w:rPr>
                  <w:highlight w:val="cyan"/>
                </w:rPr>
                <w:delText>Actor C</w:delText>
              </w:r>
            </w:del>
          </w:p>
        </w:tc>
        <w:tc>
          <w:tcPr>
            <w:tcW w:w="1980" w:type="dxa"/>
            <w:gridSpan w:val="2"/>
          </w:tcPr>
          <w:p w:rsidR="00C523E6" w:rsidRPr="006B385C" w:rsidRDefault="00C523E6" w:rsidP="00DB186B">
            <w:pPr>
              <w:pStyle w:val="TableEntry"/>
              <w:rPr>
                <w:highlight w:val="cyan"/>
              </w:rPr>
            </w:pPr>
            <w:del w:id="217" w:author="Emma" w:date="2014-01-24T09:31:00Z">
              <w:r w:rsidRPr="006B385C" w:rsidDel="003F64D6">
                <w:rPr>
                  <w:highlight w:val="cyan"/>
                </w:rPr>
                <w:delText>Actor A</w:delText>
              </w:r>
            </w:del>
            <w:ins w:id="218" w:author="Emma" w:date="2014-01-24T09:31:00Z">
              <w:r w:rsidRPr="006B385C">
                <w:rPr>
                  <w:highlight w:val="cyan"/>
                </w:rPr>
                <w:t>Content Consumer Actor</w:t>
              </w:r>
            </w:ins>
          </w:p>
        </w:tc>
        <w:tc>
          <w:tcPr>
            <w:tcW w:w="2160" w:type="dxa"/>
            <w:gridSpan w:val="2"/>
          </w:tcPr>
          <w:p w:rsidR="00C523E6" w:rsidRPr="003651D9" w:rsidRDefault="00C523E6" w:rsidP="00AD069D">
            <w:pPr>
              <w:pStyle w:val="TableEntry"/>
            </w:pPr>
            <w:del w:id="219" w:author="Emma" w:date="2014-01-24T09:31:00Z">
              <w:r w:rsidRPr="003651D9" w:rsidDel="003F64D6">
                <w:delText>&lt;reference the section where the actors are defined in that profile, e.g., &lt;Domain Acronym TF-1: x.x.x&gt;</w:delText>
              </w:r>
            </w:del>
            <w:ins w:id="220" w:author="Emma" w:date="2014-01-24T09:31:00Z">
              <w:r>
                <w:t>TF- 1:</w:t>
              </w:r>
            </w:ins>
            <w:ins w:id="221" w:author="Emma" w:date="2014-01-24T09:35:00Z">
              <w:r>
                <w:t>3.3</w:t>
              </w:r>
            </w:ins>
          </w:p>
        </w:tc>
        <w:tc>
          <w:tcPr>
            <w:tcW w:w="2685" w:type="dxa"/>
            <w:gridSpan w:val="2"/>
          </w:tcPr>
          <w:p w:rsidR="00C523E6" w:rsidRPr="003651D9" w:rsidDel="00C523E6" w:rsidRDefault="00C523E6" w:rsidP="00DB186B">
            <w:pPr>
              <w:pStyle w:val="TableEntry"/>
              <w:rPr>
                <w:del w:id="222" w:author="Emma" w:date="2014-01-24T09:36:00Z"/>
              </w:rPr>
            </w:pPr>
            <w:del w:id="223" w:author="Emma" w:date="2014-01-24T09:36:00Z">
              <w:r w:rsidRPr="003651D9" w:rsidDel="00C523E6">
                <w:delText xml:space="preserve">&lt;Reference to CM bindings section </w:delText>
              </w:r>
            </w:del>
          </w:p>
          <w:p w:rsidR="00C523E6" w:rsidRDefault="00C523E6" w:rsidP="00B541EC">
            <w:pPr>
              <w:pStyle w:val="TableEntry"/>
              <w:rPr>
                <w:ins w:id="224" w:author="Emma" w:date="2014-01-24T09:36:00Z"/>
              </w:rPr>
            </w:pPr>
            <w:del w:id="225" w:author="Emma" w:date="2014-01-24T09:36:00Z">
              <w:r w:rsidRPr="003651D9" w:rsidDel="00C523E6">
                <w:delText xml:space="preserve"> e.g., &lt;Domain Acronym TF-3:Z.xxx &gt; (e.g., PCC TF-2 :4.1)</w:delText>
              </w:r>
            </w:del>
          </w:p>
          <w:p w:rsidR="00C523E6" w:rsidRPr="003651D9" w:rsidRDefault="00C523E6" w:rsidP="00B541EC">
            <w:pPr>
              <w:pStyle w:val="TableEntry"/>
            </w:pPr>
            <w:ins w:id="226" w:author="Emma" w:date="2014-01-24T09:36:00Z">
              <w:r>
                <w:t>None</w:t>
              </w:r>
            </w:ins>
          </w:p>
        </w:tc>
      </w:tr>
      <w:tr w:rsidR="00C523E6" w:rsidRPr="003651D9" w:rsidTr="00BB76BC">
        <w:trPr>
          <w:gridAfter w:val="3"/>
          <w:wAfter w:w="29" w:type="dxa"/>
          <w:cantSplit/>
          <w:trHeight w:val="332"/>
          <w:jc w:val="center"/>
        </w:trPr>
        <w:tc>
          <w:tcPr>
            <w:tcW w:w="2326" w:type="dxa"/>
            <w:vMerge/>
          </w:tcPr>
          <w:p w:rsidR="00C523E6" w:rsidRPr="006B385C" w:rsidRDefault="00C523E6" w:rsidP="00DB186B">
            <w:pPr>
              <w:pStyle w:val="TableEntry"/>
              <w:rPr>
                <w:highlight w:val="cyan"/>
              </w:rPr>
            </w:pPr>
          </w:p>
        </w:tc>
        <w:tc>
          <w:tcPr>
            <w:tcW w:w="1980" w:type="dxa"/>
            <w:gridSpan w:val="2"/>
          </w:tcPr>
          <w:p w:rsidR="00C523E6" w:rsidRPr="006B385C" w:rsidDel="00C523E6" w:rsidRDefault="00C523E6" w:rsidP="00DB186B">
            <w:pPr>
              <w:pStyle w:val="TableEntry"/>
              <w:rPr>
                <w:del w:id="227" w:author="Emma" w:date="2014-01-24T09:37:00Z"/>
                <w:highlight w:val="cyan"/>
              </w:rPr>
            </w:pPr>
            <w:del w:id="228" w:author="Emma" w:date="2014-01-24T09:37:00Z">
              <w:r w:rsidRPr="006B385C" w:rsidDel="00C523E6">
                <w:rPr>
                  <w:highlight w:val="cyan"/>
                </w:rPr>
                <w:delText xml:space="preserve">&lt;Domain Acronym&gt; &lt;external profile acronym&gt; &lt;Actor&gt; </w:delText>
              </w:r>
            </w:del>
          </w:p>
          <w:p w:rsidR="00C523E6" w:rsidRPr="006B385C" w:rsidRDefault="00C523E6" w:rsidP="00DB186B">
            <w:pPr>
              <w:pStyle w:val="TableEntry"/>
              <w:rPr>
                <w:highlight w:val="cyan"/>
              </w:rPr>
            </w:pPr>
            <w:del w:id="229" w:author="Emma" w:date="2014-01-24T09:37:00Z">
              <w:r w:rsidRPr="006B385C" w:rsidDel="00C523E6">
                <w:rPr>
                  <w:highlight w:val="cyan"/>
                </w:rPr>
                <w:delText>&lt;e.g., RAD Scheduled Workflow Modality&gt;</w:delText>
              </w:r>
            </w:del>
            <w:ins w:id="230" w:author="Emma" w:date="2014-01-24T09:37:00Z">
              <w:r w:rsidRPr="006B385C">
                <w:rPr>
                  <w:highlight w:val="cyan"/>
                </w:rPr>
                <w:t xml:space="preserve"> Clinical Data Consumer Actor</w:t>
              </w:r>
            </w:ins>
          </w:p>
        </w:tc>
        <w:tc>
          <w:tcPr>
            <w:tcW w:w="2160" w:type="dxa"/>
            <w:gridSpan w:val="2"/>
          </w:tcPr>
          <w:p w:rsidR="00C523E6" w:rsidRPr="003651D9" w:rsidRDefault="00C523E6" w:rsidP="00F623E5">
            <w:pPr>
              <w:pStyle w:val="TableEntry"/>
            </w:pPr>
            <w:del w:id="231" w:author="Emma" w:date="2014-01-24T09:37:00Z">
              <w:r w:rsidRPr="003651D9" w:rsidDel="00C523E6">
                <w:delText xml:space="preserve">- -- &lt;for example:-RAD TF-1: 14.1&gt; </w:delText>
              </w:r>
            </w:del>
            <w:ins w:id="232" w:author="Emma" w:date="2014-01-24T09:37:00Z">
              <w:r>
                <w:t xml:space="preserve">QED </w:t>
              </w:r>
              <w:proofErr w:type="spellStart"/>
              <w:r>
                <w:t>suppl</w:t>
              </w:r>
              <w:proofErr w:type="spellEnd"/>
              <w:r>
                <w:t xml:space="preserve"> – 3.3</w:t>
              </w:r>
            </w:ins>
          </w:p>
        </w:tc>
        <w:tc>
          <w:tcPr>
            <w:tcW w:w="2685" w:type="dxa"/>
            <w:gridSpan w:val="2"/>
          </w:tcPr>
          <w:p w:rsidR="00C523E6" w:rsidRPr="003651D9" w:rsidRDefault="00C523E6" w:rsidP="00B541EC">
            <w:pPr>
              <w:pStyle w:val="TableEntry"/>
              <w:ind w:left="0"/>
              <w:jc w:val="center"/>
            </w:pPr>
            <w:del w:id="233" w:author="Emma" w:date="2014-01-24T09:42:00Z">
              <w:r w:rsidRPr="003651D9" w:rsidDel="00C523E6">
                <w:delText>--</w:delText>
              </w:r>
            </w:del>
            <w:ins w:id="234" w:author="Emma" w:date="2014-01-24T09:42:00Z">
              <w:r>
                <w:t>None</w:t>
              </w:r>
            </w:ins>
          </w:p>
        </w:tc>
      </w:tr>
      <w:tr w:rsidR="006B385C" w:rsidRPr="003651D9" w:rsidTr="00BB76BC">
        <w:trPr>
          <w:gridAfter w:val="3"/>
          <w:wAfter w:w="29" w:type="dxa"/>
          <w:cantSplit/>
          <w:trHeight w:val="332"/>
          <w:jc w:val="center"/>
        </w:trPr>
        <w:tc>
          <w:tcPr>
            <w:tcW w:w="2326" w:type="dxa"/>
          </w:tcPr>
          <w:p w:rsidR="006B385C" w:rsidRPr="006B385C" w:rsidRDefault="006B385C" w:rsidP="00DB186B">
            <w:pPr>
              <w:pStyle w:val="TableEntry"/>
              <w:rPr>
                <w:highlight w:val="cyan"/>
              </w:rPr>
            </w:pPr>
          </w:p>
        </w:tc>
        <w:tc>
          <w:tcPr>
            <w:tcW w:w="1980" w:type="dxa"/>
            <w:gridSpan w:val="2"/>
          </w:tcPr>
          <w:p w:rsidR="006B385C" w:rsidRPr="006B385C" w:rsidDel="00C523E6" w:rsidRDefault="006B385C" w:rsidP="00DB186B">
            <w:pPr>
              <w:pStyle w:val="TableEntry"/>
              <w:rPr>
                <w:highlight w:val="cyan"/>
              </w:rPr>
            </w:pPr>
            <w:r>
              <w:rPr>
                <w:highlight w:val="cyan"/>
              </w:rPr>
              <w:t>Should we add content creator here?</w:t>
            </w:r>
          </w:p>
        </w:tc>
        <w:tc>
          <w:tcPr>
            <w:tcW w:w="2160" w:type="dxa"/>
            <w:gridSpan w:val="2"/>
          </w:tcPr>
          <w:p w:rsidR="006B385C" w:rsidRPr="003651D9" w:rsidDel="00C523E6" w:rsidRDefault="006B385C" w:rsidP="00F623E5">
            <w:pPr>
              <w:pStyle w:val="TableEntry"/>
            </w:pPr>
          </w:p>
        </w:tc>
        <w:tc>
          <w:tcPr>
            <w:tcW w:w="2685" w:type="dxa"/>
            <w:gridSpan w:val="2"/>
          </w:tcPr>
          <w:p w:rsidR="006B385C" w:rsidRPr="003651D9" w:rsidDel="00C523E6" w:rsidRDefault="006B385C" w:rsidP="00B541EC">
            <w:pPr>
              <w:pStyle w:val="TableEntry"/>
              <w:ind w:left="0"/>
              <w:jc w:val="center"/>
            </w:pPr>
          </w:p>
        </w:tc>
      </w:tr>
      <w:tr w:rsidR="00761469" w:rsidRPr="003651D9" w:rsidDel="009B252D" w:rsidTr="00BB76BC">
        <w:trPr>
          <w:gridAfter w:val="3"/>
          <w:wAfter w:w="29" w:type="dxa"/>
          <w:cantSplit/>
          <w:trHeight w:val="332"/>
          <w:jc w:val="center"/>
          <w:del w:id="235" w:author="Emma" w:date="2014-01-24T16:16:00Z"/>
        </w:trPr>
        <w:tc>
          <w:tcPr>
            <w:tcW w:w="2326" w:type="dxa"/>
          </w:tcPr>
          <w:p w:rsidR="00761469" w:rsidRPr="003651D9" w:rsidDel="009B252D" w:rsidRDefault="00761469" w:rsidP="00DB186B">
            <w:pPr>
              <w:pStyle w:val="TableEntry"/>
              <w:rPr>
                <w:del w:id="236" w:author="Emma" w:date="2014-01-24T16:16:00Z"/>
              </w:rPr>
            </w:pPr>
            <w:del w:id="237" w:author="Emma" w:date="2014-01-24T09:40:00Z">
              <w:r w:rsidRPr="003651D9" w:rsidDel="00C523E6">
                <w:delText>Actor C</w:delText>
              </w:r>
            </w:del>
          </w:p>
        </w:tc>
        <w:tc>
          <w:tcPr>
            <w:tcW w:w="1980" w:type="dxa"/>
            <w:gridSpan w:val="2"/>
          </w:tcPr>
          <w:p w:rsidR="00761469" w:rsidRPr="003651D9" w:rsidDel="00C523E6" w:rsidRDefault="00234BE4" w:rsidP="00DB186B">
            <w:pPr>
              <w:pStyle w:val="TableEntry"/>
              <w:rPr>
                <w:del w:id="238" w:author="Emma" w:date="2014-01-24T09:41:00Z"/>
              </w:rPr>
            </w:pPr>
            <w:del w:id="239" w:author="Emma" w:date="2014-01-24T09:41:00Z">
              <w:r w:rsidRPr="003651D9" w:rsidDel="00C523E6">
                <w:delText xml:space="preserve">&lt;Domain Acronym&gt; </w:delText>
              </w:r>
              <w:r w:rsidR="00761469" w:rsidRPr="003651D9" w:rsidDel="00C523E6">
                <w:delText>&lt;external profile acronym&gt;</w:delText>
              </w:r>
              <w:r w:rsidR="00613C53" w:rsidRPr="003651D9" w:rsidDel="00C523E6">
                <w:delText xml:space="preserve"> &lt;</w:delText>
              </w:r>
              <w:r w:rsidR="00761469" w:rsidRPr="003651D9" w:rsidDel="00C523E6">
                <w:delText>Actor</w:delText>
              </w:r>
              <w:r w:rsidR="00613C53" w:rsidRPr="003651D9" w:rsidDel="00C523E6">
                <w:delText>&gt;</w:delText>
              </w:r>
            </w:del>
          </w:p>
          <w:p w:rsidR="00761469" w:rsidRPr="003651D9" w:rsidDel="009B252D" w:rsidRDefault="00761469" w:rsidP="00DB186B">
            <w:pPr>
              <w:pStyle w:val="TableEntry"/>
              <w:rPr>
                <w:del w:id="240" w:author="Emma" w:date="2014-01-24T16:16:00Z"/>
              </w:rPr>
            </w:pPr>
            <w:del w:id="241" w:author="Emma" w:date="2014-01-24T09:41:00Z">
              <w:r w:rsidRPr="003651D9" w:rsidDel="00C523E6">
                <w:delText>&lt;e.g., ITI Consistent Time Client&gt;</w:delText>
              </w:r>
            </w:del>
            <w:ins w:id="242" w:author="Emma" w:date="2014-01-24T16:16:00Z">
              <w:r w:rsidR="009B252D">
                <w:t xml:space="preserve">Content Creator </w:t>
              </w:r>
              <w:proofErr w:type="spellStart"/>
              <w:r w:rsidR="009B252D">
                <w:t>Actor</w:t>
              </w:r>
            </w:ins>
          </w:p>
        </w:tc>
        <w:tc>
          <w:tcPr>
            <w:tcW w:w="2160" w:type="dxa"/>
            <w:gridSpan w:val="2"/>
          </w:tcPr>
          <w:p w:rsidR="00761469" w:rsidDel="009B252D" w:rsidRDefault="00761469" w:rsidP="00DB186B">
            <w:pPr>
              <w:pStyle w:val="TableEntry"/>
              <w:rPr>
                <w:del w:id="243" w:author="Emma" w:date="2014-01-24T16:16:00Z"/>
              </w:rPr>
            </w:pPr>
            <w:del w:id="244" w:author="Emma" w:date="2014-01-24T09:42:00Z">
              <w:r w:rsidRPr="003651D9" w:rsidDel="00C523E6">
                <w:delText>- -- &lt;for example:-RAD TF-1: 7.1&gt;</w:delText>
              </w:r>
            </w:del>
          </w:p>
          <w:p w:rsidR="009B252D" w:rsidRPr="003651D9" w:rsidRDefault="009B252D" w:rsidP="00DB186B">
            <w:pPr>
              <w:pStyle w:val="TableEntry"/>
            </w:pPr>
            <w:ins w:id="245" w:author="Emma" w:date="2014-01-24T16:17:00Z">
              <w:r>
                <w:t>T</w:t>
              </w:r>
              <w:proofErr w:type="spellEnd"/>
              <w:r>
                <w:t>F- 1:3.3</w:t>
              </w:r>
            </w:ins>
          </w:p>
        </w:tc>
        <w:tc>
          <w:tcPr>
            <w:tcW w:w="2685" w:type="dxa"/>
            <w:gridSpan w:val="2"/>
          </w:tcPr>
          <w:p w:rsidR="00761469" w:rsidRPr="003651D9" w:rsidDel="009B252D" w:rsidRDefault="0020453A" w:rsidP="009B252D">
            <w:pPr>
              <w:pStyle w:val="TableEntry"/>
              <w:ind w:left="0"/>
              <w:jc w:val="center"/>
              <w:rPr>
                <w:del w:id="246" w:author="Emma" w:date="2014-01-24T16:16:00Z"/>
              </w:rPr>
            </w:pPr>
            <w:del w:id="247" w:author="Emma" w:date="2014-01-24T09:42:00Z">
              <w:r w:rsidRPr="003651D9" w:rsidDel="00C523E6">
                <w:delText>-</w:delText>
              </w:r>
            </w:del>
            <w:proofErr w:type="spellStart"/>
            <w:ins w:id="248" w:author="Emma" w:date="2014-01-24T16:17:00Z">
              <w:r w:rsidR="009B252D">
                <w:t>None</w:t>
              </w:r>
            </w:ins>
            <w:del w:id="249" w:author="Emma" w:date="2014-01-24T09:42:00Z">
              <w:r w:rsidRPr="003651D9" w:rsidDel="00C523E6">
                <w:delText>-</w:delText>
              </w:r>
            </w:del>
          </w:p>
        </w:tc>
      </w:tr>
      <w:tr w:rsidR="00761469" w:rsidRPr="003651D9" w:rsidDel="00C523E6" w:rsidTr="00BB76BC">
        <w:trPr>
          <w:gridAfter w:val="3"/>
          <w:wAfter w:w="29" w:type="dxa"/>
          <w:cantSplit/>
          <w:trHeight w:val="332"/>
          <w:jc w:val="center"/>
          <w:del w:id="250" w:author="Emma" w:date="2014-01-24T09:43:00Z"/>
        </w:trPr>
        <w:tc>
          <w:tcPr>
            <w:tcW w:w="2326" w:type="dxa"/>
          </w:tcPr>
          <w:p w:rsidR="00761469" w:rsidRPr="003651D9" w:rsidDel="00C523E6" w:rsidRDefault="00761469" w:rsidP="00DB186B">
            <w:pPr>
              <w:pStyle w:val="TableEntry"/>
              <w:rPr>
                <w:del w:id="251" w:author="Emma" w:date="2014-01-24T09:43:00Z"/>
              </w:rPr>
            </w:pPr>
            <w:del w:id="252" w:author="Emma" w:date="2014-01-24T09:43:00Z">
              <w:r w:rsidRPr="003651D9" w:rsidDel="00C523E6">
                <w:delText>Actor D</w:delText>
              </w:r>
            </w:del>
          </w:p>
        </w:tc>
        <w:tc>
          <w:tcPr>
            <w:tcW w:w="1980" w:type="dxa"/>
            <w:gridSpan w:val="2"/>
          </w:tcPr>
          <w:p w:rsidR="00761469" w:rsidRPr="003651D9" w:rsidDel="00C523E6" w:rsidRDefault="00761469" w:rsidP="00DB186B">
            <w:pPr>
              <w:pStyle w:val="TableEntry"/>
              <w:rPr>
                <w:del w:id="253" w:author="Emma" w:date="2014-01-24T09:43:00Z"/>
              </w:rPr>
            </w:pPr>
            <w:del w:id="254" w:author="Emma" w:date="2014-01-24T09:43:00Z">
              <w:r w:rsidRPr="003651D9" w:rsidDel="00C523E6">
                <w:delText>None</w:delText>
              </w:r>
            </w:del>
          </w:p>
        </w:tc>
        <w:tc>
          <w:tcPr>
            <w:tcW w:w="2160" w:type="dxa"/>
            <w:gridSpan w:val="2"/>
          </w:tcPr>
          <w:p w:rsidR="00761469" w:rsidRPr="003651D9" w:rsidDel="00C523E6" w:rsidRDefault="00C60F4D" w:rsidP="0020453A">
            <w:pPr>
              <w:pStyle w:val="TableEntry"/>
              <w:jc w:val="center"/>
              <w:rPr>
                <w:del w:id="255" w:author="Emma" w:date="2014-01-24T09:43:00Z"/>
              </w:rPr>
            </w:pPr>
            <w:proofErr w:type="spellEnd"/>
            <w:del w:id="256" w:author="Emma" w:date="2014-01-24T09:43:00Z">
              <w:r w:rsidRPr="003651D9" w:rsidDel="00C523E6">
                <w:delText>--</w:delText>
              </w:r>
            </w:del>
          </w:p>
        </w:tc>
        <w:tc>
          <w:tcPr>
            <w:tcW w:w="2685" w:type="dxa"/>
            <w:gridSpan w:val="2"/>
          </w:tcPr>
          <w:p w:rsidR="00761469" w:rsidRPr="003651D9" w:rsidDel="00C523E6" w:rsidRDefault="0020453A" w:rsidP="00B541EC">
            <w:pPr>
              <w:pStyle w:val="TableEntry"/>
              <w:jc w:val="center"/>
              <w:rPr>
                <w:del w:id="257" w:author="Emma" w:date="2014-01-24T09:43:00Z"/>
              </w:rPr>
            </w:pPr>
            <w:del w:id="258" w:author="Emma" w:date="2014-01-24T09:43:00Z">
              <w:r w:rsidRPr="003651D9" w:rsidDel="00C523E6">
                <w:delText>--</w:delText>
              </w:r>
            </w:del>
          </w:p>
        </w:tc>
      </w:tr>
      <w:tr w:rsidR="00761469" w:rsidRPr="003651D9" w:rsidDel="00C523E6" w:rsidTr="00BB76BC">
        <w:trPr>
          <w:gridAfter w:val="2"/>
          <w:wAfter w:w="14" w:type="dxa"/>
          <w:cantSplit/>
          <w:trHeight w:val="332"/>
          <w:jc w:val="center"/>
          <w:del w:id="259" w:author="Emma" w:date="2014-01-24T09:43:00Z"/>
        </w:trPr>
        <w:tc>
          <w:tcPr>
            <w:tcW w:w="2340" w:type="dxa"/>
            <w:gridSpan w:val="2"/>
            <w:vMerge w:val="restart"/>
          </w:tcPr>
          <w:p w:rsidR="00761469" w:rsidRPr="003651D9" w:rsidDel="00C523E6" w:rsidRDefault="00761469" w:rsidP="00DB186B">
            <w:pPr>
              <w:pStyle w:val="TableEntry"/>
              <w:rPr>
                <w:del w:id="260" w:author="Emma" w:date="2014-01-24T09:43:00Z"/>
              </w:rPr>
            </w:pPr>
            <w:del w:id="261" w:author="Emma" w:date="2014-01-24T09:43:00Z">
              <w:r w:rsidRPr="003651D9" w:rsidDel="00C523E6">
                <w:delText>Actor E</w:delText>
              </w:r>
            </w:del>
          </w:p>
        </w:tc>
        <w:tc>
          <w:tcPr>
            <w:tcW w:w="1980" w:type="dxa"/>
            <w:gridSpan w:val="2"/>
          </w:tcPr>
          <w:p w:rsidR="00761469" w:rsidRPr="003651D9" w:rsidDel="00C523E6" w:rsidRDefault="00234BE4" w:rsidP="00DB186B">
            <w:pPr>
              <w:pStyle w:val="TableEntry"/>
              <w:rPr>
                <w:del w:id="262" w:author="Emma" w:date="2014-01-24T09:43:00Z"/>
              </w:rPr>
            </w:pPr>
            <w:del w:id="263"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64" w:author="Emma" w:date="2014-01-24T09:43:00Z"/>
              </w:rPr>
            </w:pPr>
            <w:del w:id="265" w:author="Emma" w:date="2014-01-24T09:43:00Z">
              <w:r w:rsidRPr="003651D9" w:rsidDel="00C523E6">
                <w:delText>&lt;shows a requirement to select at least one of these groupings with Actor E&gt;</w:delText>
              </w:r>
            </w:del>
          </w:p>
        </w:tc>
        <w:tc>
          <w:tcPr>
            <w:tcW w:w="2160" w:type="dxa"/>
            <w:gridSpan w:val="2"/>
          </w:tcPr>
          <w:p w:rsidR="00761469" w:rsidRPr="003651D9" w:rsidDel="00C523E6" w:rsidRDefault="00F623E5" w:rsidP="00F623E5">
            <w:pPr>
              <w:pStyle w:val="TableEntry"/>
              <w:jc w:val="center"/>
              <w:rPr>
                <w:del w:id="266" w:author="Emma" w:date="2014-01-24T09:43:00Z"/>
              </w:rPr>
            </w:pPr>
            <w:del w:id="267" w:author="Emma" w:date="2014-01-24T09:43:00Z">
              <w:r w:rsidRPr="003651D9" w:rsidDel="00C523E6">
                <w:delText>--</w:delText>
              </w:r>
            </w:del>
          </w:p>
        </w:tc>
        <w:tc>
          <w:tcPr>
            <w:tcW w:w="2686" w:type="dxa"/>
            <w:gridSpan w:val="2"/>
          </w:tcPr>
          <w:p w:rsidR="00761469" w:rsidRPr="003651D9" w:rsidDel="00C523E6" w:rsidRDefault="00F623E5" w:rsidP="00B541EC">
            <w:pPr>
              <w:pStyle w:val="TableEntry"/>
              <w:jc w:val="center"/>
              <w:rPr>
                <w:del w:id="268" w:author="Emma" w:date="2014-01-24T09:43:00Z"/>
                <w:vertAlign w:val="superscript"/>
              </w:rPr>
            </w:pPr>
            <w:del w:id="269" w:author="Emma" w:date="2014-01-24T09:43:00Z">
              <w:r w:rsidRPr="003651D9" w:rsidDel="00C523E6">
                <w:rPr>
                  <w:vertAlign w:val="superscript"/>
                </w:rPr>
                <w:delText>See Note 1</w:delText>
              </w:r>
            </w:del>
          </w:p>
        </w:tc>
      </w:tr>
      <w:tr w:rsidR="00761469" w:rsidRPr="003651D9" w:rsidDel="00C523E6" w:rsidTr="00BB76BC">
        <w:trPr>
          <w:gridAfter w:val="1"/>
          <w:wAfter w:w="7" w:type="dxa"/>
          <w:cantSplit/>
          <w:trHeight w:val="332"/>
          <w:jc w:val="center"/>
          <w:del w:id="270" w:author="Emma" w:date="2014-01-24T09:43:00Z"/>
        </w:trPr>
        <w:tc>
          <w:tcPr>
            <w:tcW w:w="2340" w:type="dxa"/>
            <w:gridSpan w:val="2"/>
            <w:vMerge/>
          </w:tcPr>
          <w:p w:rsidR="00761469" w:rsidRPr="003651D9" w:rsidDel="00C523E6" w:rsidRDefault="00761469" w:rsidP="00DB186B">
            <w:pPr>
              <w:pStyle w:val="TableEntry"/>
              <w:rPr>
                <w:del w:id="271" w:author="Emma" w:date="2014-01-24T09:43:00Z"/>
              </w:rPr>
            </w:pPr>
          </w:p>
        </w:tc>
        <w:tc>
          <w:tcPr>
            <w:tcW w:w="1980" w:type="dxa"/>
            <w:gridSpan w:val="2"/>
          </w:tcPr>
          <w:p w:rsidR="00761469" w:rsidRPr="003651D9" w:rsidDel="00C523E6" w:rsidRDefault="00234BE4" w:rsidP="00DB186B">
            <w:pPr>
              <w:pStyle w:val="TableEntry"/>
              <w:rPr>
                <w:del w:id="272" w:author="Emma" w:date="2014-01-24T09:43:00Z"/>
              </w:rPr>
            </w:pPr>
            <w:del w:id="273"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74" w:author="Emma" w:date="2014-01-24T09:43:00Z"/>
              </w:rPr>
            </w:pPr>
            <w:del w:id="275"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76" w:author="Emma" w:date="2014-01-24T09:43:00Z"/>
              </w:rPr>
            </w:pPr>
            <w:del w:id="277" w:author="Emma" w:date="2014-01-24T09:43:00Z">
              <w:r w:rsidRPr="003651D9" w:rsidDel="00C523E6">
                <w:delText>--</w:delText>
              </w:r>
            </w:del>
          </w:p>
        </w:tc>
        <w:tc>
          <w:tcPr>
            <w:tcW w:w="2693" w:type="dxa"/>
            <w:gridSpan w:val="3"/>
          </w:tcPr>
          <w:p w:rsidR="00761469" w:rsidRPr="003651D9" w:rsidDel="00C523E6" w:rsidRDefault="00F623E5" w:rsidP="00B541EC">
            <w:pPr>
              <w:pStyle w:val="TableEntry"/>
              <w:jc w:val="center"/>
              <w:rPr>
                <w:del w:id="278" w:author="Emma" w:date="2014-01-24T09:43:00Z"/>
                <w:vertAlign w:val="superscript"/>
              </w:rPr>
            </w:pPr>
            <w:del w:id="279" w:author="Emma" w:date="2014-01-24T09:43:00Z">
              <w:r w:rsidRPr="003651D9" w:rsidDel="00C523E6">
                <w:rPr>
                  <w:vertAlign w:val="superscript"/>
                </w:rPr>
                <w:delText>See Note 1</w:delText>
              </w:r>
            </w:del>
          </w:p>
        </w:tc>
      </w:tr>
      <w:tr w:rsidR="00761469" w:rsidRPr="003651D9" w:rsidDel="00C523E6" w:rsidTr="00BB76BC">
        <w:trPr>
          <w:cantSplit/>
          <w:trHeight w:val="332"/>
          <w:jc w:val="center"/>
          <w:del w:id="280" w:author="Emma" w:date="2014-01-24T09:43:00Z"/>
        </w:trPr>
        <w:tc>
          <w:tcPr>
            <w:tcW w:w="2340" w:type="dxa"/>
            <w:gridSpan w:val="2"/>
            <w:vMerge/>
          </w:tcPr>
          <w:p w:rsidR="00761469" w:rsidRPr="003651D9" w:rsidDel="00C523E6" w:rsidRDefault="00761469" w:rsidP="00DB186B">
            <w:pPr>
              <w:pStyle w:val="TableEntry"/>
              <w:rPr>
                <w:del w:id="281" w:author="Emma" w:date="2014-01-24T09:43:00Z"/>
              </w:rPr>
            </w:pPr>
          </w:p>
        </w:tc>
        <w:tc>
          <w:tcPr>
            <w:tcW w:w="1980" w:type="dxa"/>
            <w:gridSpan w:val="2"/>
          </w:tcPr>
          <w:p w:rsidR="00761469" w:rsidRPr="003651D9" w:rsidDel="00C523E6" w:rsidRDefault="00234BE4" w:rsidP="00DB186B">
            <w:pPr>
              <w:pStyle w:val="TableEntry"/>
              <w:rPr>
                <w:del w:id="282" w:author="Emma" w:date="2014-01-24T09:43:00Z"/>
              </w:rPr>
            </w:pPr>
            <w:del w:id="283"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 xml:space="preserve">Actor </w:delText>
              </w:r>
              <w:r w:rsidR="00613C53" w:rsidRPr="003651D9" w:rsidDel="00C523E6">
                <w:delText>&gt;</w:delText>
              </w:r>
            </w:del>
          </w:p>
          <w:p w:rsidR="00761469" w:rsidRPr="003651D9" w:rsidDel="00C523E6" w:rsidRDefault="00761469" w:rsidP="00DB186B">
            <w:pPr>
              <w:pStyle w:val="TableEntry"/>
              <w:rPr>
                <w:del w:id="284" w:author="Emma" w:date="2014-01-24T09:43:00Z"/>
              </w:rPr>
            </w:pPr>
            <w:del w:id="285"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86" w:author="Emma" w:date="2014-01-24T09:43:00Z"/>
              </w:rPr>
            </w:pPr>
            <w:del w:id="287" w:author="Emma" w:date="2014-01-24T09:43:00Z">
              <w:r w:rsidRPr="003651D9" w:rsidDel="00C523E6">
                <w:delText>--</w:delText>
              </w:r>
            </w:del>
          </w:p>
        </w:tc>
        <w:tc>
          <w:tcPr>
            <w:tcW w:w="2700" w:type="dxa"/>
            <w:gridSpan w:val="4"/>
          </w:tcPr>
          <w:p w:rsidR="00761469" w:rsidRPr="003651D9" w:rsidDel="00C523E6" w:rsidRDefault="00F623E5" w:rsidP="00B541EC">
            <w:pPr>
              <w:pStyle w:val="TableEntry"/>
              <w:jc w:val="center"/>
              <w:rPr>
                <w:del w:id="288" w:author="Emma" w:date="2014-01-24T09:43:00Z"/>
                <w:vertAlign w:val="superscript"/>
              </w:rPr>
            </w:pPr>
            <w:del w:id="289" w:author="Emma" w:date="2014-01-24T09:43:00Z">
              <w:r w:rsidRPr="003651D9" w:rsidDel="00C523E6">
                <w:rPr>
                  <w:vertAlign w:val="superscript"/>
                </w:rPr>
                <w:delText>See Note 1</w:delText>
              </w:r>
            </w:del>
          </w:p>
        </w:tc>
      </w:tr>
      <w:tr w:rsidR="00761469" w:rsidRPr="003651D9" w:rsidDel="00C523E6" w:rsidTr="00BB76BC">
        <w:trPr>
          <w:gridAfter w:val="2"/>
          <w:wAfter w:w="14" w:type="dxa"/>
          <w:cantSplit/>
          <w:trHeight w:val="332"/>
          <w:jc w:val="center"/>
          <w:del w:id="290" w:author="Emma" w:date="2014-01-24T09:43:00Z"/>
        </w:trPr>
        <w:tc>
          <w:tcPr>
            <w:tcW w:w="2340" w:type="dxa"/>
            <w:gridSpan w:val="2"/>
            <w:vMerge w:val="restart"/>
          </w:tcPr>
          <w:p w:rsidR="00761469" w:rsidRPr="003651D9" w:rsidDel="00C523E6" w:rsidRDefault="00340176" w:rsidP="00EF1E77">
            <w:pPr>
              <w:pStyle w:val="TableEntry"/>
              <w:rPr>
                <w:del w:id="291" w:author="Emma" w:date="2014-01-24T09:43:00Z"/>
              </w:rPr>
            </w:pPr>
            <w:del w:id="292" w:author="Emma" w:date="2014-01-24T09:43:00Z">
              <w:r w:rsidRPr="003651D9" w:rsidDel="00C523E6">
                <w:delText xml:space="preserve">&lt;e.g.,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93" w:author="Emma" w:date="2014-01-24T09:43:00Z"/>
              </w:rPr>
            </w:pPr>
            <w:del w:id="294" w:author="Emma" w:date="2014-01-24T09:43:00Z">
              <w:r w:rsidRPr="003651D9" w:rsidDel="00C523E6">
                <w:delText>ITI XDS.b Document Consumer</w:delText>
              </w:r>
            </w:del>
          </w:p>
        </w:tc>
        <w:tc>
          <w:tcPr>
            <w:tcW w:w="2160" w:type="dxa"/>
            <w:gridSpan w:val="2"/>
          </w:tcPr>
          <w:p w:rsidR="00761469" w:rsidRPr="003651D9" w:rsidDel="00C523E6" w:rsidRDefault="00761469" w:rsidP="0032600B">
            <w:pPr>
              <w:pStyle w:val="TableEntry"/>
              <w:rPr>
                <w:del w:id="295" w:author="Emma" w:date="2014-01-24T09:43:00Z"/>
              </w:rPr>
            </w:pPr>
            <w:del w:id="296" w:author="Emma" w:date="2014-01-24T09:43:00Z">
              <w:r w:rsidRPr="003651D9" w:rsidDel="00C523E6">
                <w:delText>ITI TF-1: 10.1</w:delText>
              </w:r>
            </w:del>
          </w:p>
        </w:tc>
        <w:tc>
          <w:tcPr>
            <w:tcW w:w="2686" w:type="dxa"/>
            <w:gridSpan w:val="2"/>
          </w:tcPr>
          <w:p w:rsidR="00761469" w:rsidRPr="003651D9" w:rsidDel="00C523E6" w:rsidRDefault="00761469" w:rsidP="00BB76BC">
            <w:pPr>
              <w:pStyle w:val="TableEntry"/>
              <w:rPr>
                <w:del w:id="297" w:author="Emma" w:date="2014-01-24T09:43:00Z"/>
              </w:rPr>
            </w:pPr>
            <w:del w:id="298"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del>
          </w:p>
        </w:tc>
      </w:tr>
      <w:tr w:rsidR="00761469" w:rsidRPr="003651D9" w:rsidDel="00C523E6" w:rsidTr="00BB76BC">
        <w:trPr>
          <w:cantSplit/>
          <w:trHeight w:val="332"/>
          <w:jc w:val="center"/>
          <w:del w:id="299" w:author="Emma" w:date="2014-01-24T09:43:00Z"/>
        </w:trPr>
        <w:tc>
          <w:tcPr>
            <w:tcW w:w="2340" w:type="dxa"/>
            <w:gridSpan w:val="2"/>
            <w:vMerge/>
          </w:tcPr>
          <w:p w:rsidR="00761469" w:rsidRPr="003651D9" w:rsidDel="00C523E6" w:rsidRDefault="00761469" w:rsidP="00BB76BC">
            <w:pPr>
              <w:pStyle w:val="TableEntry"/>
              <w:rPr>
                <w:del w:id="300" w:author="Emma" w:date="2014-01-24T09:43:00Z"/>
              </w:rPr>
            </w:pPr>
          </w:p>
        </w:tc>
        <w:tc>
          <w:tcPr>
            <w:tcW w:w="1980" w:type="dxa"/>
            <w:gridSpan w:val="2"/>
          </w:tcPr>
          <w:p w:rsidR="00761469" w:rsidRPr="003651D9" w:rsidDel="00C523E6" w:rsidRDefault="00761469" w:rsidP="00BB76BC">
            <w:pPr>
              <w:pStyle w:val="TableEntry"/>
              <w:rPr>
                <w:del w:id="301" w:author="Emma" w:date="2014-01-24T09:43:00Z"/>
              </w:rPr>
            </w:pPr>
            <w:del w:id="302" w:author="Emma" w:date="2014-01-24T09:43:00Z">
              <w:r w:rsidRPr="003651D9" w:rsidDel="00C523E6">
                <w:delText>ITI XDR Document Recipient</w:delText>
              </w:r>
            </w:del>
          </w:p>
        </w:tc>
        <w:tc>
          <w:tcPr>
            <w:tcW w:w="2160" w:type="dxa"/>
            <w:gridSpan w:val="2"/>
          </w:tcPr>
          <w:p w:rsidR="00761469" w:rsidRPr="003651D9" w:rsidDel="00C523E6" w:rsidRDefault="00761469" w:rsidP="00BB76BC">
            <w:pPr>
              <w:pStyle w:val="TableEntry"/>
              <w:rPr>
                <w:del w:id="303" w:author="Emma" w:date="2014-01-24T09:43:00Z"/>
              </w:rPr>
            </w:pPr>
            <w:del w:id="304" w:author="Emma" w:date="2014-01-24T09:43:00Z">
              <w:r w:rsidRPr="003651D9" w:rsidDel="00C523E6">
                <w:delText>ITI TF-1:</w:delText>
              </w:r>
              <w:r w:rsidR="00940FC7" w:rsidDel="00C523E6">
                <w:delText xml:space="preserve"> </w:delText>
              </w:r>
              <w:r w:rsidRPr="003651D9" w:rsidDel="00C523E6">
                <w:delText>15.1</w:delText>
              </w:r>
            </w:del>
          </w:p>
        </w:tc>
        <w:tc>
          <w:tcPr>
            <w:tcW w:w="2700" w:type="dxa"/>
            <w:gridSpan w:val="4"/>
          </w:tcPr>
          <w:p w:rsidR="00761469" w:rsidRPr="003651D9" w:rsidDel="00C523E6" w:rsidRDefault="00761469" w:rsidP="00BB76BC">
            <w:pPr>
              <w:pStyle w:val="TableEntry"/>
              <w:rPr>
                <w:del w:id="305" w:author="Emma" w:date="2014-01-24T09:43:00Z"/>
              </w:rPr>
            </w:pPr>
            <w:del w:id="306"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F623E5" w:rsidRPr="003651D9" w:rsidDel="00C523E6">
                <w:delText xml:space="preserve"> </w:delText>
              </w:r>
            </w:del>
          </w:p>
        </w:tc>
      </w:tr>
      <w:tr w:rsidR="00761469" w:rsidRPr="003651D9" w:rsidDel="00C523E6" w:rsidTr="00BB76BC">
        <w:trPr>
          <w:cantSplit/>
          <w:trHeight w:val="233"/>
          <w:jc w:val="center"/>
          <w:del w:id="307" w:author="Emma" w:date="2014-01-24T09:43:00Z"/>
        </w:trPr>
        <w:tc>
          <w:tcPr>
            <w:tcW w:w="2340" w:type="dxa"/>
            <w:gridSpan w:val="2"/>
            <w:vMerge/>
          </w:tcPr>
          <w:p w:rsidR="00761469" w:rsidRPr="003651D9" w:rsidDel="00C523E6" w:rsidRDefault="00761469" w:rsidP="00BB76BC">
            <w:pPr>
              <w:pStyle w:val="TableEntry"/>
              <w:rPr>
                <w:del w:id="308" w:author="Emma" w:date="2014-01-24T09:43:00Z"/>
              </w:rPr>
            </w:pPr>
          </w:p>
        </w:tc>
        <w:tc>
          <w:tcPr>
            <w:tcW w:w="1980" w:type="dxa"/>
            <w:gridSpan w:val="2"/>
          </w:tcPr>
          <w:p w:rsidR="00761469" w:rsidRPr="003651D9" w:rsidDel="00C523E6" w:rsidRDefault="00761469" w:rsidP="00BB76BC">
            <w:pPr>
              <w:pStyle w:val="TableEntry"/>
              <w:rPr>
                <w:del w:id="309" w:author="Emma" w:date="2014-01-24T09:43:00Z"/>
              </w:rPr>
            </w:pPr>
            <w:del w:id="310" w:author="Emma" w:date="2014-01-24T09:43:00Z">
              <w:r w:rsidRPr="003651D9" w:rsidDel="00C523E6">
                <w:delText>ITI XDM Portable Media Importer</w:delText>
              </w:r>
            </w:del>
          </w:p>
        </w:tc>
        <w:tc>
          <w:tcPr>
            <w:tcW w:w="2160" w:type="dxa"/>
            <w:gridSpan w:val="2"/>
          </w:tcPr>
          <w:p w:rsidR="00761469" w:rsidRPr="003651D9" w:rsidDel="00C523E6" w:rsidRDefault="00761469" w:rsidP="00BB76BC">
            <w:pPr>
              <w:pStyle w:val="TableEntry"/>
              <w:rPr>
                <w:del w:id="311" w:author="Emma" w:date="2014-01-24T09:43:00Z"/>
              </w:rPr>
            </w:pPr>
            <w:del w:id="312" w:author="Emma" w:date="2014-01-24T09:43:00Z">
              <w:r w:rsidRPr="003651D9" w:rsidDel="00C523E6">
                <w:delText>ITI TF-1: 16.1</w:delText>
              </w:r>
            </w:del>
          </w:p>
        </w:tc>
        <w:tc>
          <w:tcPr>
            <w:tcW w:w="2700" w:type="dxa"/>
            <w:gridSpan w:val="4"/>
          </w:tcPr>
          <w:p w:rsidR="00761469" w:rsidRPr="003651D9" w:rsidDel="00C523E6" w:rsidRDefault="00761469" w:rsidP="00BB76BC">
            <w:pPr>
              <w:pStyle w:val="TableEntry"/>
              <w:rPr>
                <w:del w:id="313" w:author="Emma" w:date="2014-01-24T09:43:00Z"/>
              </w:rPr>
            </w:pPr>
            <w:del w:id="314"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r w:rsidR="00340176" w:rsidRPr="003651D9" w:rsidDel="00C523E6">
                <w:delText>&gt;</w:delText>
              </w:r>
            </w:del>
          </w:p>
        </w:tc>
      </w:tr>
      <w:tr w:rsidR="00761469" w:rsidRPr="003651D9" w:rsidDel="00C523E6" w:rsidTr="00BB76BC">
        <w:trPr>
          <w:gridAfter w:val="3"/>
          <w:wAfter w:w="29" w:type="dxa"/>
          <w:cantSplit/>
          <w:trHeight w:val="233"/>
          <w:jc w:val="center"/>
          <w:del w:id="315" w:author="Emma" w:date="2014-01-24T09:43:00Z"/>
        </w:trPr>
        <w:tc>
          <w:tcPr>
            <w:tcW w:w="2326" w:type="dxa"/>
          </w:tcPr>
          <w:p w:rsidR="00761469" w:rsidRPr="003651D9" w:rsidDel="00C523E6" w:rsidRDefault="00340176" w:rsidP="00EF1E77">
            <w:pPr>
              <w:pStyle w:val="TableEntry"/>
              <w:rPr>
                <w:del w:id="316" w:author="Emma" w:date="2014-01-24T09:43:00Z"/>
              </w:rPr>
            </w:pPr>
            <w:del w:id="317" w:author="Emma" w:date="2014-01-24T09:43:00Z">
              <w:r w:rsidRPr="003651D9" w:rsidDel="00C523E6">
                <w:delText>&lt;</w:delText>
              </w:r>
              <w:r w:rsidR="00940FC7" w:rsidDel="00C523E6">
                <w:delText>e.g.,</w:delText>
              </w:r>
              <w:r w:rsidRPr="003651D9" w:rsidDel="00C523E6">
                <w:delText xml:space="preserve">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318" w:author="Emma" w:date="2014-01-24T09:43:00Z"/>
              </w:rPr>
            </w:pPr>
            <w:del w:id="319" w:author="Emma" w:date="2014-01-24T09:43:00Z">
              <w:r w:rsidRPr="003651D9" w:rsidDel="00C523E6">
                <w:delText>ITI Consistent Time Client</w:delText>
              </w:r>
            </w:del>
          </w:p>
        </w:tc>
        <w:tc>
          <w:tcPr>
            <w:tcW w:w="2160" w:type="dxa"/>
            <w:gridSpan w:val="2"/>
          </w:tcPr>
          <w:p w:rsidR="00761469" w:rsidRPr="003651D9" w:rsidDel="00C523E6" w:rsidRDefault="00761469" w:rsidP="005D6176">
            <w:pPr>
              <w:pStyle w:val="TableEntry"/>
              <w:rPr>
                <w:del w:id="320" w:author="Emma" w:date="2014-01-24T09:43:00Z"/>
              </w:rPr>
            </w:pPr>
            <w:del w:id="321" w:author="Emma" w:date="2014-01-24T09:43:00Z">
              <w:r w:rsidRPr="003651D9" w:rsidDel="00C523E6">
                <w:delText>ITI TF-1:7.</w:delText>
              </w:r>
              <w:r w:rsidR="00F623E5" w:rsidRPr="003651D9" w:rsidDel="00C523E6">
                <w:delText>1</w:delText>
              </w:r>
            </w:del>
          </w:p>
        </w:tc>
        <w:tc>
          <w:tcPr>
            <w:tcW w:w="2685" w:type="dxa"/>
            <w:gridSpan w:val="2"/>
          </w:tcPr>
          <w:p w:rsidR="00761469" w:rsidRPr="003651D9" w:rsidDel="00C523E6" w:rsidRDefault="00B541EC" w:rsidP="00BB76BC">
            <w:pPr>
              <w:pStyle w:val="TableEntry"/>
              <w:rPr>
                <w:del w:id="322" w:author="Emma" w:date="2014-01-24T09:43:00Z"/>
              </w:rPr>
            </w:pPr>
            <w:del w:id="323" w:author="Emma" w:date="2014-01-24T09:43:00Z">
              <w:r w:rsidRPr="003651D9" w:rsidDel="00C523E6">
                <w:delText>--</w:delText>
              </w:r>
              <w:r w:rsidR="00340176" w:rsidRPr="003651D9" w:rsidDel="00C523E6">
                <w:delText xml:space="preserve">                                &gt;</w:delText>
              </w:r>
            </w:del>
          </w:p>
        </w:tc>
      </w:tr>
    </w:tbl>
    <w:p w:rsidR="00761469" w:rsidRPr="00C523E6" w:rsidRDefault="00761469" w:rsidP="00597DB2">
      <w:pPr>
        <w:pStyle w:val="Note"/>
        <w:rPr>
          <w:sz w:val="16"/>
          <w:szCs w:val="16"/>
          <w:highlight w:val="lightGray"/>
          <w:rPrChange w:id="324" w:author="Emma" w:date="2014-01-24T09:44:00Z">
            <w:rPr/>
          </w:rPrChange>
        </w:rPr>
      </w:pPr>
      <w:r w:rsidRPr="00C523E6">
        <w:rPr>
          <w:sz w:val="16"/>
          <w:szCs w:val="16"/>
          <w:highlight w:val="lightGray"/>
          <w:rPrChange w:id="325" w:author="Emma" w:date="2014-01-24T09:44:00Z">
            <w:rPr/>
          </w:rPrChange>
        </w:rPr>
        <w:t>Note 1:</w:t>
      </w:r>
      <w:r w:rsidR="00291725" w:rsidRPr="00C523E6">
        <w:rPr>
          <w:sz w:val="16"/>
          <w:szCs w:val="16"/>
          <w:highlight w:val="lightGray"/>
          <w:rPrChange w:id="326" w:author="Emma" w:date="2014-01-24T09:44:00Z">
            <w:rPr/>
          </w:rPrChange>
        </w:rPr>
        <w:t xml:space="preserve"> </w:t>
      </w:r>
      <w:r w:rsidRPr="00C523E6">
        <w:rPr>
          <w:sz w:val="16"/>
          <w:szCs w:val="16"/>
          <w:highlight w:val="lightGray"/>
          <w:rPrChange w:id="327" w:author="Emma" w:date="2014-01-24T09:44:00Z">
            <w:rPr/>
          </w:rPrChange>
        </w:rPr>
        <w: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t>
      </w:r>
    </w:p>
    <w:p w:rsidR="00F623E5" w:rsidRPr="00C523E6" w:rsidRDefault="00F623E5" w:rsidP="00597DB2">
      <w:pPr>
        <w:pStyle w:val="Note"/>
        <w:rPr>
          <w:ins w:id="328" w:author="Emma" w:date="2014-01-24T08:22:00Z"/>
          <w:sz w:val="16"/>
          <w:szCs w:val="16"/>
          <w:rPrChange w:id="329" w:author="Emma" w:date="2014-01-24T09:44:00Z">
            <w:rPr>
              <w:ins w:id="330" w:author="Emma" w:date="2014-01-24T08:22:00Z"/>
            </w:rPr>
          </w:rPrChange>
        </w:rPr>
      </w:pPr>
      <w:r w:rsidRPr="00C523E6">
        <w:rPr>
          <w:sz w:val="16"/>
          <w:szCs w:val="16"/>
          <w:highlight w:val="lightGray"/>
          <w:rPrChange w:id="331" w:author="Emma" w:date="2014-01-24T09:44:00Z">
            <w:rPr/>
          </w:rPrChange>
        </w:rPr>
        <w:lastRenderedPageBreak/>
        <w:t>Note 2</w:t>
      </w:r>
      <w:r w:rsidR="00234BE4" w:rsidRPr="00C523E6">
        <w:rPr>
          <w:sz w:val="16"/>
          <w:szCs w:val="16"/>
          <w:highlight w:val="lightGray"/>
          <w:rPrChange w:id="332" w:author="Emma" w:date="2014-01-24T09:44:00Z">
            <w:rPr/>
          </w:rPrChange>
        </w:rPr>
        <w:t>: Example</w:t>
      </w:r>
      <w:r w:rsidRPr="00C523E6">
        <w:rPr>
          <w:sz w:val="16"/>
          <w:szCs w:val="16"/>
          <w:highlight w:val="lightGray"/>
          <w:rPrChange w:id="333" w:author="Emma" w:date="2014-01-24T09:44:00Z">
            <w:rPr/>
          </w:rPrChange>
        </w:rPr>
        <w:t xml:space="preserve"> note.</w:t>
      </w:r>
    </w:p>
    <w:p w:rsidR="00216E0E" w:rsidRDefault="00216E0E" w:rsidP="00597DB2">
      <w:pPr>
        <w:pStyle w:val="Note"/>
        <w:rPr>
          <w:ins w:id="334" w:author="Emma" w:date="2014-01-24T08:22:00Z"/>
        </w:rPr>
      </w:pPr>
    </w:p>
    <w:p w:rsidR="00216E0E" w:rsidRPr="003651D9" w:rsidRDefault="00216E0E" w:rsidP="00597DB2">
      <w:pPr>
        <w:pStyle w:val="Note"/>
      </w:pPr>
    </w:p>
    <w:p w:rsidR="00CF283F" w:rsidRDefault="00CF283F" w:rsidP="00303E20">
      <w:pPr>
        <w:pStyle w:val="Heading2"/>
        <w:numPr>
          <w:ilvl w:val="0"/>
          <w:numId w:val="0"/>
        </w:numPr>
        <w:rPr>
          <w:noProof w:val="0"/>
        </w:rPr>
      </w:pPr>
      <w:bookmarkStart w:id="335" w:name="_Toc345074658"/>
      <w:r w:rsidRPr="003651D9">
        <w:rPr>
          <w:noProof w:val="0"/>
        </w:rPr>
        <w:t>X.</w:t>
      </w:r>
      <w:r w:rsidR="00AF472E" w:rsidRPr="003651D9">
        <w:rPr>
          <w:noProof w:val="0"/>
        </w:rPr>
        <w:t>4</w:t>
      </w:r>
      <w:r w:rsidR="005F21E7" w:rsidRPr="003651D9">
        <w:rPr>
          <w:noProof w:val="0"/>
        </w:rPr>
        <w:t xml:space="preserve"> </w:t>
      </w:r>
      <w:bookmarkEnd w:id="142"/>
      <w:bookmarkEnd w:id="143"/>
      <w:r w:rsidR="002B2F1E">
        <w:rPr>
          <w:noProof w:val="0"/>
        </w:rPr>
        <w:t>RECON</w:t>
      </w:r>
      <w:r w:rsidR="002B2F1E" w:rsidRPr="003651D9">
        <w:rPr>
          <w:noProof w:val="0"/>
        </w:rPr>
        <w:t xml:space="preserve"> </w:t>
      </w:r>
      <w:r w:rsidR="00167DB7" w:rsidRPr="003651D9">
        <w:rPr>
          <w:noProof w:val="0"/>
        </w:rPr>
        <w:t>Overview</w:t>
      </w:r>
      <w:bookmarkEnd w:id="335"/>
    </w:p>
    <w:p w:rsidR="00764951" w:rsidRPr="00764951" w:rsidRDefault="00764951" w:rsidP="00764951">
      <w:pPr>
        <w:pStyle w:val="BodyText"/>
        <w:rPr>
          <w:i/>
          <w:iCs/>
          <w:highlight w:val="lightGray"/>
        </w:rPr>
      </w:pPr>
      <w:r w:rsidRPr="00764951">
        <w:rPr>
          <w:i/>
          <w:iCs/>
          <w:highlight w:val="lightGray"/>
        </w:rPr>
        <w:t>&lt;Volume 2 documents each transaction/content module in isolation. This section shows how the transactions/content modules of the profile are combined to address the use cases.&gt;</w:t>
      </w:r>
    </w:p>
    <w:p w:rsidR="00764951" w:rsidRDefault="00764951" w:rsidP="00764951">
      <w:pPr>
        <w:pStyle w:val="BodyText"/>
        <w:rPr>
          <w:i/>
          <w:iCs/>
        </w:rPr>
      </w:pPr>
      <w:r w:rsidRPr="00764951">
        <w:rPr>
          <w:i/>
          <w:iCs/>
          <w:highlight w:val="lightGray"/>
        </w:rPr>
        <w:t>&lt;Use Cases are informative, not normative, and “SHALL” language is not allowed in use cases.&gt;</w:t>
      </w:r>
    </w:p>
    <w:p w:rsidR="00764951" w:rsidRDefault="00EE4EF8" w:rsidP="0050217E">
      <w:r w:rsidRPr="00453446">
        <w:t xml:space="preserve">IHE PCC </w:t>
      </w:r>
      <w:r w:rsidR="002B2F1E">
        <w:t>RECON</w:t>
      </w:r>
      <w:r w:rsidR="002B2F1E" w:rsidRPr="003651D9">
        <w:t xml:space="preserve"> </w:t>
      </w:r>
      <w:r w:rsidR="00E622F2">
        <w:t xml:space="preserve">profile supports reconciliation of clinical data such as </w:t>
      </w:r>
      <w:r w:rsidR="00CE49AB">
        <w:t>common</w:t>
      </w:r>
      <w:r w:rsidR="00E622F2">
        <w:t xml:space="preserve"> observations,</w:t>
      </w:r>
      <w:r w:rsidR="00E622F2" w:rsidRPr="00E622F2">
        <w:rPr>
          <w:b/>
          <w:i/>
        </w:rPr>
        <w:t xml:space="preserve"> </w:t>
      </w:r>
      <w:r w:rsidR="00E622F2" w:rsidRPr="00132B2E">
        <w:rPr>
          <w:rPrChange w:id="336" w:author="Emma" w:date="2014-02-12T07:29:00Z">
            <w:rPr>
              <w:b/>
              <w:i/>
            </w:rPr>
          </w:rPrChange>
        </w:rPr>
        <w:t>allergy and intolerances, problems, medications,</w:t>
      </w:r>
      <w:r w:rsidR="00E622F2" w:rsidRPr="00E622F2">
        <w:rPr>
          <w:b/>
          <w:i/>
        </w:rPr>
        <w:t xml:space="preserve"> </w:t>
      </w:r>
      <w:r w:rsidR="00E622F2">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rsidR="0050217E" w:rsidRDefault="0050217E" w:rsidP="0050217E">
      <w:del w:id="337" w:author="Emma" w:date="2014-02-12T07:31:00Z">
        <w:r w:rsidDel="003B1074">
          <w:delText>As stated in IHE PCC Reconciliation of Diagnosis, Allergies and Medications Profiles (</w:delText>
        </w:r>
        <w:r w:rsidR="00B85604" w:rsidDel="003B1074">
          <w:delText xml:space="preserve">IHE PCC </w:delText>
        </w:r>
        <w:r w:rsidDel="003B1074">
          <w:delText xml:space="preserve">RECON), </w:delText>
        </w:r>
        <w:r w:rsidR="00072F4F" w:rsidDel="003B1074">
          <w:delText>i</w:delText>
        </w:r>
      </w:del>
      <w:ins w:id="338" w:author="Emma" w:date="2014-02-12T07:31:00Z">
        <w:r w:rsidR="003B1074">
          <w:t>I</w:t>
        </w:r>
      </w:ins>
      <w:r>
        <w:t xml:space="preserve">n the Magic Number Seven, </w:t>
      </w:r>
      <w:proofErr w:type="gramStart"/>
      <w:r>
        <w:t>Plus</w:t>
      </w:r>
      <w:proofErr w:type="gramEnd"/>
      <w:r>
        <w:t xml:space="preserve"> or Minus Two</w:t>
      </w:r>
      <w:r>
        <w:rPr>
          <w:rStyle w:val="FootnoteReference"/>
        </w:rPr>
        <w:footnoteReference w:id="1"/>
      </w:r>
      <w:r>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rsidR="0050217E" w:rsidRPr="00A377C5" w:rsidRDefault="0050217E" w:rsidP="0050217E">
      <w:pPr>
        <w:pStyle w:val="BodyText"/>
        <w:rPr>
          <w:strike/>
          <w:rPrChange w:id="339" w:author="Emma" w:date="2014-02-11T09:34:00Z">
            <w:rPr/>
          </w:rPrChange>
        </w:rPr>
      </w:pPr>
      <w:r w:rsidRPr="00453446">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r w:rsidR="00453446">
        <w:t>.</w:t>
      </w:r>
    </w:p>
    <w:p w:rsidR="00167DB7" w:rsidRDefault="00104BE6" w:rsidP="003D19E0">
      <w:pPr>
        <w:pStyle w:val="Heading3"/>
        <w:keepNext w:val="0"/>
        <w:numPr>
          <w:ilvl w:val="0"/>
          <w:numId w:val="0"/>
        </w:numPr>
        <w:rPr>
          <w:bCs/>
          <w:noProof w:val="0"/>
        </w:rPr>
      </w:pPr>
      <w:bookmarkStart w:id="340" w:name="_Toc345074659"/>
      <w:r w:rsidRPr="003651D9">
        <w:rPr>
          <w:bCs/>
          <w:noProof w:val="0"/>
        </w:rPr>
        <w:t>X.</w:t>
      </w:r>
      <w:r w:rsidR="00AF472E" w:rsidRPr="003651D9">
        <w:rPr>
          <w:bCs/>
          <w:noProof w:val="0"/>
        </w:rPr>
        <w:t>4</w:t>
      </w:r>
      <w:r w:rsidR="00167DB7" w:rsidRPr="003651D9">
        <w:rPr>
          <w:bCs/>
          <w:noProof w:val="0"/>
        </w:rPr>
        <w:t>.1 Concepts</w:t>
      </w:r>
      <w:bookmarkEnd w:id="340"/>
    </w:p>
    <w:p w:rsidR="00B85604" w:rsidRPr="00B85604" w:rsidRDefault="00B85604" w:rsidP="00B85604">
      <w:pPr>
        <w:pStyle w:val="AuthorInstructions"/>
        <w:rPr>
          <w:sz w:val="18"/>
          <w:szCs w:val="18"/>
          <w:highlight w:val="lightGray"/>
        </w:rPr>
      </w:pPr>
      <w:proofErr w:type="gramStart"/>
      <w:r w:rsidRPr="00B85604">
        <w:rPr>
          <w:sz w:val="18"/>
          <w:szCs w:val="18"/>
          <w:highlight w:val="lightGray"/>
        </w:rPr>
        <w:t>&lt;If needed, this section provides an overview of the concepts that provide necessary background for understanding the profile.</w:t>
      </w:r>
      <w:proofErr w:type="gramEnd"/>
      <w:r w:rsidRPr="00B85604">
        <w:rPr>
          <w:sz w:val="18"/>
          <w:szCs w:val="18"/>
          <w:highlight w:val="lightGray"/>
        </w:rPr>
        <w:t xml:space="preserve"> If not needed, state “Not applicable.” For an example of why/how this section may be needed, please see ITI Cross Enterprise Workflow (XDW).&gt;</w:t>
      </w:r>
    </w:p>
    <w:p w:rsidR="00B85604" w:rsidRPr="00B85604" w:rsidRDefault="00B85604" w:rsidP="00B85604">
      <w:pPr>
        <w:pStyle w:val="AuthorInstructions"/>
        <w:rPr>
          <w:sz w:val="18"/>
          <w:szCs w:val="18"/>
        </w:rPr>
      </w:pPr>
      <w:r w:rsidRPr="00B85604">
        <w:rPr>
          <w:sz w:val="18"/>
          <w:szCs w:val="18"/>
          <w:highlight w:val="lightGray"/>
        </w:rPr>
        <w:t>&lt;It may be useful in this section, but is not necessary, to provide a short list of the use cases described below and explain why they are different.&gt;</w:t>
      </w:r>
    </w:p>
    <w:p w:rsidR="00EE4EF8" w:rsidRDefault="00EE4EF8" w:rsidP="00EE4EF8">
      <w:r>
        <w:t>There are five steps to the reconciliation process.  The numbered steps below correspond to the numbered steps in the diagram that follows.</w:t>
      </w:r>
    </w:p>
    <w:p w:rsidR="00B85604" w:rsidRDefault="00B85604" w:rsidP="00B85604">
      <w:pPr>
        <w:numPr>
          <w:ilvl w:val="0"/>
          <w:numId w:val="22"/>
        </w:numPr>
      </w:pPr>
      <w:r>
        <w:t xml:space="preserve">The first step is to gather the information that needs to be reconciled.  </w:t>
      </w:r>
    </w:p>
    <w:p w:rsidR="00B85604" w:rsidRDefault="00B85604" w:rsidP="00B85604">
      <w:pPr>
        <w:numPr>
          <w:ilvl w:val="0"/>
          <w:numId w:val="23"/>
        </w:numPr>
      </w:pPr>
      <w:r>
        <w:lastRenderedPageBreak/>
        <w:t>The data in this first step can come from clinical documents created for the patient, including discharge summaries, referral summaries, the history and physical, consultation notes, and Care Plans/Plan of Care documents, et cetera.</w:t>
      </w:r>
    </w:p>
    <w:p w:rsidR="00B85604" w:rsidRDefault="00B85604" w:rsidP="00B85604">
      <w:pPr>
        <w:numPr>
          <w:ilvl w:val="0"/>
          <w:numId w:val="23"/>
        </w:numPr>
      </w:pPr>
      <w:r>
        <w:t xml:space="preserve">Data may also come from clinical summaries available from the patients’ personal health record or a Health Information Exchange (HIE).  </w:t>
      </w:r>
    </w:p>
    <w:p w:rsidR="00B85604" w:rsidRDefault="00B85604" w:rsidP="00B85604">
      <w:pPr>
        <w:numPr>
          <w:ilvl w:val="0"/>
          <w:numId w:val="23"/>
        </w:numPr>
      </w:pPr>
      <w:r>
        <w:t xml:space="preserve">Data can also be obtained as discrete data from various other clinical data sources, including clinical data repositories, electronic health records and personal health records </w:t>
      </w:r>
    </w:p>
    <w:p w:rsidR="00B85604" w:rsidRDefault="00B85604" w:rsidP="00B85604">
      <w:pPr>
        <w:numPr>
          <w:ilvl w:val="0"/>
          <w:numId w:val="23"/>
        </w:numPr>
      </w:pPr>
      <w:r>
        <w:t>Data might also appear in pharmacy benefit records, and disease/condition specific information registries (e.g., a cancer registry, vaccination repository).</w:t>
      </w:r>
    </w:p>
    <w:p w:rsidR="00B85604" w:rsidRPr="00B40094" w:rsidRDefault="00B85604" w:rsidP="00B85604">
      <w:pPr>
        <w:numPr>
          <w:ilvl w:val="0"/>
          <w:numId w:val="22"/>
        </w:numPr>
        <w:rPr>
          <w:color w:val="00B050"/>
        </w:rPr>
      </w:pPr>
      <w:r>
        <w:t xml:space="preserve">The second step automates the identification of any information that has been duplicated, overlaps, conflicts, or has been superseded.  This second step identifies and/or produces </w:t>
      </w:r>
      <w:r w:rsidRPr="00596A7B">
        <w:t>candidate</w:t>
      </w:r>
      <w:r>
        <w:t xml:space="preserve"> entries to appear into the list of reconciled data that is presented to the healthcare provider as a single merged data stream.  The primary purpose of this step is to organize and reduce the quantity of information needing human </w:t>
      </w:r>
      <w:commentRangeStart w:id="341"/>
      <w:r>
        <w:t>intervention</w:t>
      </w:r>
      <w:commentRangeEnd w:id="341"/>
      <w:r w:rsidR="00DC1372">
        <w:rPr>
          <w:rStyle w:val="CommentReference"/>
        </w:rPr>
        <w:commentReference w:id="341"/>
      </w:r>
      <w:r>
        <w:t xml:space="preserve">.  This step is completed by analyzing similarities between the data using clinical knowledge and an understanding of the coding systems and structures used to capture this </w:t>
      </w:r>
      <w:commentRangeStart w:id="342"/>
      <w:r>
        <w:t>data</w:t>
      </w:r>
      <w:commentRangeEnd w:id="342"/>
      <w:r w:rsidR="00231C93">
        <w:rPr>
          <w:rStyle w:val="CommentReference"/>
        </w:rPr>
        <w:commentReference w:id="342"/>
      </w:r>
      <w:r>
        <w:t>.</w:t>
      </w:r>
      <w:r w:rsidR="00231C93">
        <w:t xml:space="preserve"> </w:t>
      </w:r>
      <w:r w:rsidR="00B40094" w:rsidRPr="00B40094">
        <w:rPr>
          <w:color w:val="00B050"/>
        </w:rPr>
        <w:t xml:space="preserve">There is </w:t>
      </w:r>
      <w:r w:rsidR="00B40094">
        <w:rPr>
          <w:color w:val="00B050"/>
        </w:rPr>
        <w:t xml:space="preserve">existing work describing steps taken to perform medication reconciliation that can be examined as a means of automating this process. </w:t>
      </w:r>
      <w:r w:rsidR="00231C93" w:rsidRPr="00B40094">
        <w:rPr>
          <w:color w:val="00B050"/>
        </w:rPr>
        <w:t xml:space="preserve">Silva et al </w:t>
      </w:r>
      <w:proofErr w:type="spellStart"/>
      <w:r w:rsidR="00B40094">
        <w:rPr>
          <w:color w:val="00B050"/>
        </w:rPr>
        <w:t>Twinlist</w:t>
      </w:r>
      <w:proofErr w:type="spellEnd"/>
      <w:r w:rsidR="00B40094">
        <w:rPr>
          <w:color w:val="00B050"/>
        </w:rPr>
        <w:t xml:space="preserve">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w:t>
      </w:r>
      <w:proofErr w:type="spellStart"/>
      <w:r w:rsidR="00B40094">
        <w:rPr>
          <w:color w:val="00B050"/>
        </w:rPr>
        <w:t>RxNorm</w:t>
      </w:r>
      <w:proofErr w:type="spellEnd"/>
      <w:r w:rsidR="000C5170">
        <w:rPr>
          <w:color w:val="00B050"/>
        </w:rPr>
        <w:t xml:space="preserve"> for brand to generic drug matching; attempt to match drugs by their therapeutic intention computing the conditions the drug is used to treat and then comparing the conditions rather than the drugs</w:t>
      </w:r>
      <w:r w:rsidR="000C5170">
        <w:rPr>
          <w:rStyle w:val="FootnoteReference"/>
          <w:color w:val="00B050"/>
        </w:rPr>
        <w:footnoteReference w:id="2"/>
      </w:r>
      <w:r w:rsidR="000C5170">
        <w:rPr>
          <w:color w:val="00B050"/>
        </w:rPr>
        <w:t>.</w:t>
      </w:r>
    </w:p>
    <w:p w:rsidR="00B85604" w:rsidRDefault="00B85604" w:rsidP="00B85604">
      <w:pPr>
        <w:numPr>
          <w:ilvl w:val="0"/>
          <w:numId w:val="22"/>
        </w:numPr>
      </w:pPr>
      <w:r>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rsidR="00B85604" w:rsidRDefault="00B85604" w:rsidP="00B85604">
      <w:pPr>
        <w:numPr>
          <w:ilvl w:val="0"/>
          <w:numId w:val="22"/>
        </w:numPr>
      </w:pPr>
      <w:r>
        <w:t xml:space="preserve">The healthcare provider interacts with the application to produce a set of reconciled data that will then be stored for subsequent use.  </w:t>
      </w:r>
    </w:p>
    <w:p w:rsidR="00B85604" w:rsidRDefault="00B85604" w:rsidP="00B85604">
      <w:pPr>
        <w:numPr>
          <w:ilvl w:val="0"/>
          <w:numId w:val="22"/>
        </w:numPr>
      </w:pPr>
      <w:r>
        <w:lastRenderedPageBreak/>
        <w:t>The resulting lists produced from this process are stored in an EHR or other Healthcare Information System.</w:t>
      </w:r>
    </w:p>
    <w:p w:rsidR="00B85604" w:rsidRDefault="00661B58" w:rsidP="00B85604">
      <w:pPr>
        <w:keepNext/>
      </w:pPr>
      <w:r>
        <w:rPr>
          <w:noProof/>
        </w:rPr>
        <mc:AlternateContent>
          <mc:Choice Requires="wpc">
            <w:drawing>
              <wp:inline distT="0" distB="0" distL="0" distR="0" wp14:anchorId="6771A568" wp14:editId="0DE3881C">
                <wp:extent cx="5944235" cy="3830320"/>
                <wp:effectExtent l="0" t="0" r="18415" b="1778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F4181" w:rsidRDefault="00B40094"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B40094" w:rsidRPr="004B23C0" w:rsidRDefault="00B40094"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F4181" w:rsidRDefault="00B40094"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sidRPr="00460E03">
                                <w:rPr>
                                  <w:color w:val="000000"/>
                                  <w:sz w:val="14"/>
                                  <w:szCs w:val="14"/>
                                </w:rPr>
                                <w:t xml:space="preserve">Reconciliation </w:t>
                              </w:r>
                            </w:p>
                            <w:p w:rsidR="00B40094" w:rsidRPr="004B23C0" w:rsidRDefault="00B40094"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F4181" w:rsidRDefault="00B40094"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i/>
                                  <w:iCs/>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i/>
                                  <w:iCs/>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F4181" w:rsidRDefault="00B40094"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sidRPr="00460E03">
                                <w:rPr>
                                  <w:color w:val="000000"/>
                                  <w:sz w:val="14"/>
                                  <w:szCs w:val="14"/>
                                </w:rPr>
                                <w:t xml:space="preserve">Clinical Data </w:t>
                              </w:r>
                            </w:p>
                            <w:p w:rsidR="00B40094" w:rsidRPr="004B23C0" w:rsidRDefault="00B40094"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3C64D7" w:rsidRDefault="00B40094"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Pr>
                                  <w:iCs/>
                                  <w:color w:val="000000"/>
                                  <w:sz w:val="14"/>
                                  <w:szCs w:val="14"/>
                                </w:rPr>
                                <w:t xml:space="preserve">4. </w:t>
                              </w:r>
                              <w:r w:rsidRPr="00460E03">
                                <w:rPr>
                                  <w:iCs/>
                                  <w:color w:val="000000"/>
                                  <w:sz w:val="14"/>
                                  <w:szCs w:val="14"/>
                                </w:rPr>
                                <w:t xml:space="preserve">Store </w:t>
                              </w:r>
                            </w:p>
                            <w:p w:rsidR="00B40094" w:rsidRPr="004B23C0" w:rsidRDefault="00B40094"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F4181" w:rsidRDefault="00B40094"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F4181" w:rsidRDefault="00B40094"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i/>
                                  <w:iCs/>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Pr>
                                  <w:iCs/>
                                  <w:color w:val="000000"/>
                                  <w:sz w:val="14"/>
                                  <w:szCs w:val="14"/>
                                </w:rPr>
                                <w:t xml:space="preserve">2. </w:t>
                              </w:r>
                              <w:r w:rsidRPr="00460E03">
                                <w:rPr>
                                  <w:iCs/>
                                  <w:color w:val="000000"/>
                                  <w:sz w:val="14"/>
                                  <w:szCs w:val="14"/>
                                </w:rPr>
                                <w:t xml:space="preserve">Merge Data </w:t>
                              </w:r>
                            </w:p>
                            <w:p w:rsidR="00B40094" w:rsidRPr="004B23C0" w:rsidRDefault="00B40094"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F4181" w:rsidRDefault="00B40094"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F4181" w:rsidRDefault="00B40094"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60E03" w:rsidRDefault="00B40094"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Default="00B40094"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56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4B23C0" w:rsidRDefault="00B40094" w:rsidP="00B85604">
                              <w:pPr>
                                <w:rPr>
                                  <w:color w:val="BFBFBF"/>
                                </w:rPr>
                              </w:pPr>
                              <w:r>
                                <w:rPr>
                                  <w:color w:val="000000"/>
                                  <w:sz w:val="14"/>
                                  <w:szCs w:val="14"/>
                                </w:rPr>
                                <w:t>Pharmacy</w:t>
                              </w:r>
                            </w:p>
                            <w:p w:rsidR="00B40094" w:rsidRPr="004B23C0" w:rsidRDefault="00B40094" w:rsidP="00B85604">
                              <w:pPr>
                                <w:rPr>
                                  <w:color w:val="BFBFBF"/>
                                </w:rPr>
                              </w:pPr>
                            </w:p>
                          </w:txbxContent>
                        </wps:txbx>
                        <wps:bodyPr rot="0" vert="horz" wrap="none" lIns="0" tIns="0" rIns="0" bIns="0" anchor="t" anchorCtr="0">
                          <a:noAutofit/>
                        </wps:bodyPr>
                      </wps:wsp>
                    </wpc:wpc>
                  </a:graphicData>
                </a:graphic>
              </wp:inline>
            </w:drawing>
          </mc:Choice>
          <mc:Fallback>
            <w:pict>
              <v:group id="Canvas 171" o:spid="_x0000_s1046"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">
                <v:shape id="_x0000_s1047" type="#_x0000_t75" style="position:absolute;width:59442;height:38303;visibility:visible;mso-wrap-style:square" stroked="t" strokeweight=".5pt">
                  <v:fill o:detectmouseclick="t"/>
                  <v:path o:connecttype="none"/>
                </v:shape>
                <v:rect id="Rectangle 173" o:spid="_x0000_s1048"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v:textbox>
                </v:rect>
                <v:rect id="Rectangle 174" o:spid="_x0000_s1049"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50"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B40094" w:rsidRPr="004F4181" w:rsidRDefault="00B40094"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51"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v:textbox>
                </v:rect>
                <v:rect id="Rectangle 177" o:spid="_x0000_s1052"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53"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B40094" w:rsidRPr="004B23C0" w:rsidRDefault="00B40094" w:rsidP="00B85604">
                        <w:pPr>
                          <w:rPr>
                            <w:color w:val="BFBFBF"/>
                          </w:rPr>
                        </w:pPr>
                        <w:r w:rsidRPr="00460E03">
                          <w:rPr>
                            <w:color w:val="000000"/>
                            <w:sz w:val="14"/>
                            <w:szCs w:val="14"/>
                          </w:rPr>
                          <w:t>Content Creator</w:t>
                        </w:r>
                      </w:p>
                    </w:txbxContent>
                  </v:textbox>
                </v:rect>
                <v:rect id="Rectangle 179" o:spid="_x0000_s1054"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v:textbox>
                </v:rect>
                <v:shape id="Freeform 180" o:spid="_x0000_s1055"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56"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57"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B40094" w:rsidRPr="004B23C0" w:rsidRDefault="00B40094" w:rsidP="00B85604">
                        <w:pPr>
                          <w:rPr>
                            <w:color w:val="BFBFBF"/>
                          </w:rPr>
                        </w:pPr>
                        <w:r w:rsidRPr="00460E03">
                          <w:rPr>
                            <w:color w:val="000000"/>
                            <w:sz w:val="14"/>
                            <w:szCs w:val="14"/>
                          </w:rPr>
                          <w:t xml:space="preserve">Reconciliation </w:t>
                        </w:r>
                      </w:p>
                    </w:txbxContent>
                  </v:textbox>
                </v:rect>
                <v:shape id="Freeform 183" o:spid="_x0000_s1058"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59"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60"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61"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62"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063"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064"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065"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066"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B40094" w:rsidRPr="004B23C0" w:rsidRDefault="00B40094"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B40094" w:rsidRPr="004B23C0" w:rsidRDefault="00B40094" w:rsidP="00B85604">
                        <w:pPr>
                          <w:rPr>
                            <w:color w:val="BFBFBF"/>
                          </w:rPr>
                        </w:pPr>
                      </w:p>
                    </w:txbxContent>
                  </v:textbox>
                </v:rect>
                <v:rect id="Rectangle 192" o:spid="_x0000_s1067"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B40094" w:rsidRPr="004F4181" w:rsidRDefault="00B40094" w:rsidP="00B85604">
                        <w:r w:rsidRPr="00460E03">
                          <w:rPr>
                            <w:iCs/>
                            <w:color w:val="000000"/>
                            <w:sz w:val="14"/>
                            <w:szCs w:val="14"/>
                          </w:rPr>
                          <w:t xml:space="preserve">Information </w:t>
                        </w:r>
                      </w:p>
                    </w:txbxContent>
                  </v:textbox>
                </v:rect>
                <v:rect id="Rectangle 193" o:spid="_x0000_s1068"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069"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B40094" w:rsidRPr="004B23C0" w:rsidRDefault="00B40094" w:rsidP="00B85604">
                        <w:pPr>
                          <w:rPr>
                            <w:color w:val="BFBFBF"/>
                          </w:rPr>
                        </w:pPr>
                        <w:r w:rsidRPr="00460E03">
                          <w:rPr>
                            <w:color w:val="000000"/>
                            <w:sz w:val="14"/>
                            <w:szCs w:val="14"/>
                          </w:rPr>
                          <w:t xml:space="preserve">Reconciliation </w:t>
                        </w:r>
                      </w:p>
                      <w:p w:rsidR="00B40094" w:rsidRPr="004B23C0" w:rsidRDefault="00B40094" w:rsidP="00B85604">
                        <w:pPr>
                          <w:rPr>
                            <w:color w:val="BFBFBF"/>
                          </w:rPr>
                        </w:pPr>
                      </w:p>
                    </w:txbxContent>
                  </v:textbox>
                </v:rect>
                <v:rect id="Rectangle 195" o:spid="_x0000_s1070"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B40094" w:rsidRPr="004B23C0" w:rsidRDefault="00B40094" w:rsidP="00B85604">
                        <w:pPr>
                          <w:rPr>
                            <w:color w:val="BFBFBF"/>
                          </w:rPr>
                        </w:pPr>
                        <w:r w:rsidRPr="00460E03">
                          <w:rPr>
                            <w:color w:val="000000"/>
                            <w:sz w:val="14"/>
                            <w:szCs w:val="14"/>
                          </w:rPr>
                          <w:t>Content Creator</w:t>
                        </w:r>
                      </w:p>
                    </w:txbxContent>
                  </v:textbox>
                </v:rect>
                <v:rect id="Rectangle 196" o:spid="_x0000_s1071"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B40094" w:rsidRDefault="00B40094" w:rsidP="00B85604">
                        <w:r>
                          <w:rPr>
                            <w:color w:val="000000"/>
                            <w:sz w:val="14"/>
                            <w:szCs w:val="14"/>
                          </w:rPr>
                          <w:t xml:space="preserve"> </w:t>
                        </w:r>
                      </w:p>
                    </w:txbxContent>
                  </v:textbox>
                </v:rect>
                <v:shape id="Freeform 197" o:spid="_x0000_s1072"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073"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074"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075"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076"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B40094" w:rsidRPr="004F4181" w:rsidRDefault="00B40094" w:rsidP="00B85604">
                        <w:r>
                          <w:rPr>
                            <w:iCs/>
                            <w:color w:val="000000"/>
                            <w:sz w:val="14"/>
                            <w:szCs w:val="14"/>
                          </w:rPr>
                          <w:t xml:space="preserve">5. </w:t>
                        </w:r>
                        <w:r w:rsidRPr="00460E03">
                          <w:rPr>
                            <w:iCs/>
                            <w:color w:val="000000"/>
                            <w:sz w:val="14"/>
                            <w:szCs w:val="14"/>
                          </w:rPr>
                          <w:t>Share Content</w:t>
                        </w:r>
                      </w:p>
                    </w:txbxContent>
                  </v:textbox>
                </v:rect>
                <v:rect id="Rectangle 202" o:spid="_x0000_s1077"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B40094" w:rsidRPr="00460E03" w:rsidRDefault="00B40094" w:rsidP="00B85604">
                        <w:r w:rsidRPr="00460E03">
                          <w:rPr>
                            <w:i/>
                            <w:iCs/>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i/>
                            <w:iCs/>
                            <w:color w:val="BFBFBF"/>
                            <w:sz w:val="14"/>
                            <w:szCs w:val="14"/>
                          </w:rPr>
                          <w:t xml:space="preserve"> </w:t>
                        </w:r>
                      </w:p>
                    </w:txbxContent>
                  </v:textbox>
                </v:rect>
                <v:rect id="Rectangle 203" o:spid="_x0000_s1078"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B40094" w:rsidRPr="00460E03" w:rsidRDefault="00B40094" w:rsidP="00B85604">
                        <w:r w:rsidRPr="00460E03">
                          <w:rPr>
                            <w:i/>
                            <w:iCs/>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i/>
                            <w:iCs/>
                            <w:color w:val="BFBFBF"/>
                            <w:sz w:val="14"/>
                            <w:szCs w:val="14"/>
                          </w:rPr>
                          <w:t xml:space="preserve"> </w:t>
                        </w:r>
                      </w:p>
                    </w:txbxContent>
                  </v:textbox>
                </v:rect>
                <v:rect id="Rectangle 204" o:spid="_x0000_s1079"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080"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081"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082"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B40094" w:rsidRPr="004B23C0" w:rsidRDefault="00B40094"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083"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v:textbox>
                </v:rect>
                <v:rect id="Rectangle 209" o:spid="_x0000_s1084"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085"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rsidR="00B40094" w:rsidRPr="004B23C0" w:rsidRDefault="00B40094"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086"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v:textbox>
                </v:rect>
                <v:shape id="Freeform 212" o:spid="_x0000_s1087"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088"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089"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090"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091"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092"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B40094" w:rsidRPr="004F4181" w:rsidRDefault="00B40094"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093"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B40094" w:rsidRPr="00460E03" w:rsidRDefault="00B40094" w:rsidP="00B85604">
                        <w:r w:rsidRPr="00460E03">
                          <w:rPr>
                            <w:color w:val="000000"/>
                            <w:sz w:val="14"/>
                            <w:szCs w:val="14"/>
                          </w:rPr>
                          <w:t>Consumer</w:t>
                        </w:r>
                      </w:p>
                    </w:txbxContent>
                  </v:textbox>
                </v:rect>
                <v:shape id="Freeform 219" o:spid="_x0000_s1094"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095"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096"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097"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B40094" w:rsidRPr="004B23C0" w:rsidRDefault="00B40094" w:rsidP="00B85604">
                        <w:pPr>
                          <w:rPr>
                            <w:color w:val="BFBFBF"/>
                          </w:rPr>
                        </w:pPr>
                        <w:r w:rsidRPr="00460E03">
                          <w:rPr>
                            <w:color w:val="000000"/>
                            <w:sz w:val="14"/>
                            <w:szCs w:val="14"/>
                          </w:rPr>
                          <w:t xml:space="preserve">Clinical Data </w:t>
                        </w:r>
                      </w:p>
                      <w:p w:rsidR="00B40094" w:rsidRPr="004B23C0" w:rsidRDefault="00B40094" w:rsidP="00B85604">
                        <w:pPr>
                          <w:rPr>
                            <w:color w:val="BFBFBF"/>
                          </w:rPr>
                        </w:pPr>
                      </w:p>
                    </w:txbxContent>
                  </v:textbox>
                </v:rect>
                <v:rect id="Rectangle 223" o:spid="_x0000_s1098"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B40094" w:rsidRPr="003C64D7" w:rsidRDefault="00B40094" w:rsidP="00B85604">
                        <w:r w:rsidRPr="00460E03">
                          <w:rPr>
                            <w:color w:val="000000"/>
                            <w:sz w:val="14"/>
                            <w:szCs w:val="14"/>
                          </w:rPr>
                          <w:t>Repository/EHR</w:t>
                        </w:r>
                      </w:p>
                    </w:txbxContent>
                  </v:textbox>
                </v:rect>
                <v:rect id="Rectangle 224" o:spid="_x0000_s1099"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v:textbox>
                </v:rect>
                <v:rect id="Rectangle 225" o:spid="_x0000_s1100"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101"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102"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B40094" w:rsidRPr="00460E03" w:rsidRDefault="00B40094" w:rsidP="00B85604">
                        <w:r>
                          <w:rPr>
                            <w:iCs/>
                            <w:color w:val="000000"/>
                            <w:sz w:val="14"/>
                            <w:szCs w:val="14"/>
                          </w:rPr>
                          <w:t xml:space="preserve">4. </w:t>
                        </w:r>
                        <w:r w:rsidRPr="00460E03">
                          <w:rPr>
                            <w:iCs/>
                            <w:color w:val="000000"/>
                            <w:sz w:val="14"/>
                            <w:szCs w:val="14"/>
                          </w:rPr>
                          <w:t xml:space="preserve">Store </w:t>
                        </w:r>
                      </w:p>
                      <w:p w:rsidR="00B40094" w:rsidRPr="004B23C0" w:rsidRDefault="00B40094" w:rsidP="00B85604">
                        <w:pPr>
                          <w:rPr>
                            <w:color w:val="BFBFBF"/>
                          </w:rPr>
                        </w:pPr>
                        <w:r w:rsidRPr="004B23C0">
                          <w:rPr>
                            <w:iCs/>
                            <w:color w:val="BFBFBF"/>
                            <w:sz w:val="14"/>
                            <w:szCs w:val="14"/>
                          </w:rPr>
                          <w:t xml:space="preserve"> </w:t>
                        </w:r>
                      </w:p>
                    </w:txbxContent>
                  </v:textbox>
                </v:rect>
                <v:rect id="Rectangle 228" o:spid="_x0000_s1103"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B40094" w:rsidRPr="004F4181" w:rsidRDefault="00B40094"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04"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B40094" w:rsidRPr="004F4181" w:rsidRDefault="00B40094" w:rsidP="00B85604">
                        <w:r w:rsidRPr="00460E03">
                          <w:rPr>
                            <w:iCs/>
                            <w:color w:val="000000"/>
                            <w:sz w:val="14"/>
                            <w:szCs w:val="14"/>
                          </w:rPr>
                          <w:t>Information</w:t>
                        </w:r>
                      </w:p>
                    </w:txbxContent>
                  </v:textbox>
                </v:rect>
                <v:rect id="Rectangle 230" o:spid="_x0000_s1105"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B40094" w:rsidRPr="00460E03" w:rsidRDefault="00B40094" w:rsidP="00B85604">
                        <w:r w:rsidRPr="00460E03">
                          <w:rPr>
                            <w:i/>
                            <w:iCs/>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i/>
                            <w:iCs/>
                            <w:color w:val="BFBFBF"/>
                            <w:sz w:val="14"/>
                            <w:szCs w:val="14"/>
                          </w:rPr>
                          <w:t xml:space="preserve"> </w:t>
                        </w:r>
                      </w:p>
                    </w:txbxContent>
                  </v:textbox>
                </v:rect>
                <v:rect id="Rectangle 231" o:spid="_x0000_s1106"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07"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08"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09"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10"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11"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12"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13"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rsidR="00B40094" w:rsidRPr="004B23C0" w:rsidRDefault="00B40094" w:rsidP="00B85604">
                        <w:pPr>
                          <w:rPr>
                            <w:color w:val="BFBFBF"/>
                          </w:rPr>
                        </w:pPr>
                        <w:r>
                          <w:rPr>
                            <w:iCs/>
                            <w:color w:val="000000"/>
                            <w:sz w:val="14"/>
                            <w:szCs w:val="14"/>
                          </w:rPr>
                          <w:t xml:space="preserve">2. </w:t>
                        </w:r>
                        <w:r w:rsidRPr="00460E03">
                          <w:rPr>
                            <w:iCs/>
                            <w:color w:val="000000"/>
                            <w:sz w:val="14"/>
                            <w:szCs w:val="14"/>
                          </w:rPr>
                          <w:t xml:space="preserve">Merge Data </w:t>
                        </w:r>
                      </w:p>
                      <w:p w:rsidR="00B40094" w:rsidRPr="004B23C0" w:rsidRDefault="00B40094" w:rsidP="00B85604">
                        <w:pPr>
                          <w:rPr>
                            <w:color w:val="BFBFBF"/>
                          </w:rPr>
                        </w:pPr>
                      </w:p>
                    </w:txbxContent>
                  </v:textbox>
                </v:rect>
                <v:rect id="Rectangle 239" o:spid="_x0000_s1114"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B40094" w:rsidRPr="004F4181" w:rsidRDefault="00B40094" w:rsidP="00B85604">
                        <w:r w:rsidRPr="00460E03">
                          <w:rPr>
                            <w:iCs/>
                            <w:color w:val="000000"/>
                            <w:sz w:val="14"/>
                            <w:szCs w:val="14"/>
                          </w:rPr>
                          <w:t>Streams</w:t>
                        </w:r>
                      </w:p>
                    </w:txbxContent>
                  </v:textbox>
                </v:rect>
                <v:shape id="Freeform 240" o:spid="_x0000_s1115"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16"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B40094" w:rsidRPr="00460E03" w:rsidRDefault="00B40094" w:rsidP="00B85604">
                        <w:r w:rsidRPr="00460E03">
                          <w:rPr>
                            <w:color w:val="000000"/>
                            <w:sz w:val="14"/>
                            <w:szCs w:val="14"/>
                          </w:rPr>
                          <w:t xml:space="preserve"> </w:t>
                        </w:r>
                      </w:p>
                      <w:p w:rsidR="00B40094" w:rsidRPr="00460E03" w:rsidRDefault="00B40094" w:rsidP="00B85604"/>
                      <w:p w:rsidR="00B40094" w:rsidRPr="004B23C0" w:rsidRDefault="00B40094" w:rsidP="00B85604">
                        <w:pPr>
                          <w:rPr>
                            <w:color w:val="BFBFBF"/>
                          </w:rPr>
                        </w:pPr>
                        <w:r w:rsidRPr="004B23C0">
                          <w:rPr>
                            <w:color w:val="BFBFBF"/>
                            <w:sz w:val="14"/>
                            <w:szCs w:val="14"/>
                          </w:rPr>
                          <w:t xml:space="preserve"> </w:t>
                        </w:r>
                      </w:p>
                    </w:txbxContent>
                  </v:textbox>
                </v:rect>
                <v:rect id="Rectangle 242" o:spid="_x0000_s1117"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18"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19"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20"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21"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B40094" w:rsidRPr="004F4181" w:rsidRDefault="00B40094" w:rsidP="00B85604">
                        <w:r w:rsidRPr="00460E03">
                          <w:rPr>
                            <w:color w:val="000000"/>
                            <w:sz w:val="14"/>
                            <w:szCs w:val="14"/>
                          </w:rPr>
                          <w:t>Content Creator</w:t>
                        </w:r>
                      </w:p>
                    </w:txbxContent>
                  </v:textbox>
                </v:rect>
                <v:rect id="Rectangle 247" o:spid="_x0000_s1122"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B40094" w:rsidRPr="00460E03" w:rsidRDefault="00B40094" w:rsidP="00B85604">
                        <w:r w:rsidRPr="00460E03">
                          <w:rPr>
                            <w:color w:val="000000"/>
                            <w:sz w:val="14"/>
                            <w:szCs w:val="14"/>
                          </w:rPr>
                          <w:t xml:space="preserve"> </w:t>
                        </w:r>
                      </w:p>
                    </w:txbxContent>
                  </v:textbox>
                </v:rect>
                <v:shape id="Freeform 248" o:spid="_x0000_s1123"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24"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25"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26"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27"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B40094" w:rsidRDefault="00B40094" w:rsidP="00B85604">
                        <w:r>
                          <w:rPr>
                            <w:color w:val="000000"/>
                            <w:sz w:val="14"/>
                            <w:szCs w:val="14"/>
                          </w:rPr>
                          <w:t>1b. Share Content]</w:t>
                        </w:r>
                      </w:p>
                    </w:txbxContent>
                  </v:textbox>
                </v:rect>
                <v:rect id="Rectangle 253" o:spid="_x0000_s1128"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B40094" w:rsidRDefault="00B40094" w:rsidP="00B85604">
                        <w:r>
                          <w:rPr>
                            <w:color w:val="000000"/>
                            <w:sz w:val="14"/>
                            <w:szCs w:val="14"/>
                          </w:rPr>
                          <w:t xml:space="preserve"> </w:t>
                        </w:r>
                      </w:p>
                    </w:txbxContent>
                  </v:textbox>
                </v:rect>
                <v:shape id="Freeform 254" o:spid="_x0000_s1129"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30" style="position:absolute;left:1136;top:355;width:3556;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rsidR="00B40094" w:rsidRPr="004B23C0" w:rsidRDefault="00B40094" w:rsidP="00B85604">
                        <w:pPr>
                          <w:rPr>
                            <w:color w:val="BFBFBF"/>
                          </w:rPr>
                        </w:pPr>
                        <w:r>
                          <w:rPr>
                            <w:color w:val="000000"/>
                            <w:sz w:val="14"/>
                            <w:szCs w:val="14"/>
                          </w:rPr>
                          <w:t>Pharmacy</w:t>
                        </w:r>
                      </w:p>
                      <w:p w:rsidR="00B40094" w:rsidRPr="004B23C0" w:rsidRDefault="00B40094" w:rsidP="00B85604">
                        <w:pPr>
                          <w:rPr>
                            <w:color w:val="BFBFBF"/>
                          </w:rPr>
                        </w:pPr>
                      </w:p>
                    </w:txbxContent>
                  </v:textbox>
                </v:rect>
                <w10:anchorlock/>
              </v:group>
            </w:pict>
          </mc:Fallback>
        </mc:AlternateContent>
      </w:r>
    </w:p>
    <w:p w:rsidR="00326B7C" w:rsidRDefault="00326B7C" w:rsidP="00B85604">
      <w:pPr>
        <w:pStyle w:val="Caption"/>
        <w:ind w:left="720"/>
        <w:jc w:val="center"/>
      </w:pPr>
    </w:p>
    <w:p w:rsidR="00B85604" w:rsidRDefault="00B85604" w:rsidP="00B85604">
      <w:pPr>
        <w:pStyle w:val="Caption"/>
        <w:ind w:left="720"/>
        <w:jc w:val="center"/>
      </w:pPr>
      <w:commentRangeStart w:id="343"/>
      <w:r>
        <w:t>Figure</w:t>
      </w:r>
      <w:commentRangeEnd w:id="343"/>
      <w:r w:rsidR="00453446">
        <w:rPr>
          <w:rStyle w:val="CommentReference"/>
          <w:rFonts w:ascii="Times New Roman" w:hAnsi="Times New Roman"/>
          <w:b w:val="0"/>
        </w:rPr>
        <w:commentReference w:id="343"/>
      </w:r>
      <w:r>
        <w:t xml:space="preserve"> X.4-1 Reconciliation </w:t>
      </w:r>
      <w:del w:id="344" w:author="Emma" w:date="2014-01-20T14:13:00Z">
        <w:r w:rsidDel="00AE5075">
          <w:delText>Process Flow</w:delText>
        </w:r>
      </w:del>
      <w:ins w:id="345" w:author="Emma" w:date="2014-02-11T09:36:00Z">
        <w:r w:rsidR="00A377C5">
          <w:t>Process Flow</w:t>
        </w:r>
      </w:ins>
    </w:p>
    <w:p w:rsidR="00B85604" w:rsidRDefault="00B85604" w:rsidP="00B85604"/>
    <w:p w:rsidR="008D4F04" w:rsidRDefault="00072F4F" w:rsidP="00A502EF">
      <w:pPr>
        <w:pStyle w:val="BodyText"/>
        <w:rPr>
          <w:rFonts w:ascii="Calibri" w:hAnsi="Calibri" w:cs="Calibri"/>
          <w:szCs w:val="24"/>
        </w:rPr>
      </w:pPr>
      <w:r>
        <w:rPr>
          <w:rFonts w:ascii="Calibri" w:hAnsi="Calibri" w:cs="Calibri"/>
          <w:szCs w:val="24"/>
        </w:rPr>
        <w:t>The purpose of this profile is to</w:t>
      </w:r>
      <w:r w:rsidRPr="00072F4F">
        <w:rPr>
          <w:rFonts w:ascii="Calibri" w:hAnsi="Calibri" w:cs="Calibri"/>
          <w:szCs w:val="24"/>
        </w:rPr>
        <w:t xml:space="preserve"> Identify and examine heuristics that can be used </w:t>
      </w:r>
      <w:r>
        <w:rPr>
          <w:rFonts w:ascii="Calibri" w:hAnsi="Calibri" w:cs="Calibri"/>
          <w:szCs w:val="24"/>
        </w:rPr>
        <w:t xml:space="preserve">by an application performing reconciliation </w:t>
      </w:r>
      <w:r w:rsidRPr="00072F4F">
        <w:rPr>
          <w:rFonts w:ascii="Calibri" w:hAnsi="Calibri" w:cs="Calibri"/>
          <w:szCs w:val="24"/>
        </w:rPr>
        <w:t xml:space="preserve">to facilitate identification of duplicated, overlapping, conflicting or superseded entries. </w:t>
      </w:r>
    </w:p>
    <w:p w:rsidR="008D4F04" w:rsidRDefault="008D4F04" w:rsidP="00A502EF">
      <w:pPr>
        <w:pStyle w:val="BodyText"/>
        <w:rPr>
          <w:ins w:id="346" w:author="Emma" w:date="2014-01-20T14:21:00Z"/>
        </w:rPr>
      </w:pPr>
      <w:del w:id="347" w:author="Emma" w:date="2014-01-20T14:13:00Z">
        <w:r w:rsidDel="00AE5075">
          <w:delText xml:space="preserve">The scope of IHE PCC RECON profile was limited to diagnoses, allergies or medications. </w:delText>
        </w:r>
      </w:del>
      <w:r w:rsidR="002B2F1E">
        <w:t>RECON</w:t>
      </w:r>
      <w:r w:rsidR="002B2F1E" w:rsidRPr="003651D9">
        <w:t xml:space="preserve"> </w:t>
      </w:r>
      <w:r>
        <w:t>provide</w:t>
      </w:r>
      <w:ins w:id="348" w:author="Emma" w:date="2014-01-20T14:15:00Z">
        <w:r w:rsidR="00AE5075">
          <w:t>s</w:t>
        </w:r>
      </w:ins>
      <w:r>
        <w:t xml:space="preserve"> the ability to reconcile clinical content</w:t>
      </w:r>
      <w:r w:rsidR="00EE159D">
        <w:t xml:space="preserve"> and care providers</w:t>
      </w:r>
      <w:r>
        <w:t xml:space="preserve"> that </w:t>
      </w:r>
      <w:r w:rsidR="00BD12CD">
        <w:t>are</w:t>
      </w:r>
      <w:r>
        <w:t xml:space="preserve"> </w:t>
      </w:r>
      <w:del w:id="349" w:author="Emma" w:date="2014-01-20T14:19:00Z">
        <w:r w:rsidDel="00AE5075">
          <w:delText xml:space="preserve">typically </w:delText>
        </w:r>
      </w:del>
      <w:ins w:id="350" w:author="Emma" w:date="2014-01-20T14:19:00Z">
        <w:r w:rsidR="00AE5075">
          <w:t xml:space="preserve">commonly </w:t>
        </w:r>
      </w:ins>
      <w:r>
        <w:t>share</w:t>
      </w:r>
      <w:r w:rsidR="00EE159D">
        <w:t>d</w:t>
      </w:r>
      <w:r>
        <w:t xml:space="preserve"> in lists. </w:t>
      </w:r>
      <w:r w:rsidR="00EE159D">
        <w:t>Clinical content are listed according to things that are of concern</w:t>
      </w:r>
      <w:r w:rsidR="00BD53F6">
        <w:t xml:space="preserve"> (e.g. problem, social history, </w:t>
      </w:r>
      <w:r w:rsidR="00FA4BA0">
        <w:t xml:space="preserve">allergy/reaction, </w:t>
      </w:r>
      <w:r w:rsidR="00BD53F6">
        <w:t>etc)</w:t>
      </w:r>
      <w:r w:rsidR="00EE159D">
        <w:t>, interventions to address concerns</w:t>
      </w:r>
      <w:r w:rsidR="00BD53F6">
        <w:t xml:space="preserve"> (e.g. medication, plan of care, procedure, encounters, etc)</w:t>
      </w:r>
      <w:r w:rsidR="002A4D15">
        <w:t>, outcomes of the interventions</w:t>
      </w:r>
      <w:r w:rsidR="00BD53F6">
        <w:t xml:space="preserve"> (e.g. results, goals, etc)</w:t>
      </w:r>
      <w:r w:rsidR="00EE159D">
        <w:t xml:space="preserve"> and providers that addresses concerns and/or provide interventions</w:t>
      </w:r>
      <w:r w:rsidR="00BD53F6">
        <w:t xml:space="preserve"> (e.g. care team members, pharmacy, etc)</w:t>
      </w:r>
      <w:r w:rsidR="00EE159D">
        <w:t xml:space="preserve">. </w:t>
      </w:r>
    </w:p>
    <w:p w:rsidR="00612AF8" w:rsidRPr="00E969EE" w:rsidRDefault="002B2F1E" w:rsidP="00612AF8">
      <w:pPr>
        <w:pStyle w:val="BodyText"/>
        <w:rPr>
          <w:ins w:id="351" w:author="Emma" w:date="2014-01-20T14:21:00Z"/>
        </w:rPr>
      </w:pPr>
      <w:r>
        <w:t>RECON</w:t>
      </w:r>
      <w:r w:rsidRPr="003651D9">
        <w:t xml:space="preserve"> </w:t>
      </w:r>
      <w:ins w:id="352" w:author="Emma" w:date="2014-01-20T14:21:00Z">
        <w:r w:rsidR="00612AF8" w:rsidRPr="00E969EE">
          <w:t>automatic reconciliation process should be viewed as an implementation of a clinical decision support service.  There are a number of heuristics that can be used to facilitate i</w:t>
        </w:r>
        <w:r w:rsidR="00612AF8">
          <w:t>dentification of entries</w:t>
        </w:r>
        <w:r w:rsidR="00612AF8" w:rsidRPr="00E969EE">
          <w:t>.  These are described in further detail below.</w:t>
        </w:r>
      </w:ins>
    </w:p>
    <w:p w:rsidR="00612AF8" w:rsidRDefault="00612AF8" w:rsidP="00612AF8">
      <w:pPr>
        <w:pStyle w:val="BodyText"/>
        <w:rPr>
          <w:ins w:id="353" w:author="Emma" w:date="2014-01-20T14:21:00Z"/>
        </w:rPr>
      </w:pPr>
      <w:ins w:id="354" w:author="Emma" w:date="2014-01-20T14:21:00Z">
        <w:r w:rsidRPr="00E969EE">
          <w:lastRenderedPageBreak/>
          <w:t>The purpose of this profile is not to describe the specific mechanism or algorithm by which the application performing reconciliation identifies duplicated, overlapping, conflicting or superseded entries.  The heuristics described below are provided to make developers aware of</w:t>
        </w:r>
        <w:r>
          <w:t xml:space="preserve"> </w:t>
        </w:r>
        <w:r w:rsidRPr="00E969EE">
          <w:t>the issues and opportunities available within the clinical data provided in IHE profiles to assist in the automation of the reconciliation process.</w:t>
        </w:r>
        <w:r>
          <w:t xml:space="preserve"> </w:t>
        </w:r>
      </w:ins>
      <w:ins w:id="355" w:author="Emma" w:date="2014-02-05T10:58:00Z">
        <w:r w:rsidR="00231942">
          <w:t xml:space="preserve">The same can also be applied to implementation guides using CDA constructs. </w:t>
        </w:r>
      </w:ins>
      <w:ins w:id="356" w:author="Emma" w:date="2014-01-20T14:21:00Z">
        <w:r>
          <w:t xml:space="preserve"> </w:t>
        </w:r>
      </w:ins>
    </w:p>
    <w:p w:rsidR="00612AF8" w:rsidRDefault="00612AF8" w:rsidP="00612AF8">
      <w:pPr>
        <w:pStyle w:val="BodyText"/>
        <w:rPr>
          <w:ins w:id="357" w:author="Emma" w:date="2014-01-20T14:21:00Z"/>
        </w:rPr>
      </w:pPr>
      <w:ins w:id="358" w:author="Emma" w:date="2014-01-20T14:21:00Z">
        <w:r>
          <w:t xml:space="preserve">There are a few cases where the </w:t>
        </w:r>
      </w:ins>
      <w:r w:rsidR="002B2F1E">
        <w:t>RECON</w:t>
      </w:r>
      <w:r w:rsidR="002B2F1E" w:rsidRPr="003651D9">
        <w:t xml:space="preserve"> </w:t>
      </w:r>
      <w:ins w:id="359" w:author="Emma" w:date="2014-01-20T14:21:00Z">
        <w:r>
          <w:t xml:space="preserve">profile mandates a particular behavior of the system implementing the actor.  These are described in each of the following sections as numbered conformance requirements in the sections below. </w:t>
        </w:r>
      </w:ins>
    </w:p>
    <w:p w:rsidR="00612AF8" w:rsidRDefault="00612AF8" w:rsidP="00A502EF">
      <w:pPr>
        <w:pStyle w:val="BodyText"/>
      </w:pPr>
    </w:p>
    <w:p w:rsidR="00622339" w:rsidRPr="00EE4EF8" w:rsidDel="00587419" w:rsidRDefault="002A4D15" w:rsidP="00622339">
      <w:pPr>
        <w:pStyle w:val="BodyText"/>
        <w:rPr>
          <w:del w:id="360" w:author="Emma" w:date="2014-01-20T16:20:00Z"/>
          <w:rFonts w:ascii="Calibri" w:hAnsi="Calibri" w:cs="Calibri"/>
          <w:szCs w:val="24"/>
          <w:highlight w:val="cyan"/>
        </w:rPr>
      </w:pPr>
      <w:del w:id="361" w:author="Emma" w:date="2014-01-20T16:20:00Z">
        <w:r w:rsidRPr="00EE4EF8" w:rsidDel="00587419">
          <w:rPr>
            <w:rFonts w:ascii="Calibri" w:hAnsi="Calibri" w:cs="Calibri"/>
            <w:szCs w:val="24"/>
            <w:highlight w:val="cyan"/>
          </w:rPr>
          <w:delText>The heuristics described below are to be used to assist developers with the opportunities provided by clinical data in the automation of the reconciliation process.</w:delText>
        </w:r>
      </w:del>
    </w:p>
    <w:p w:rsidR="00BD53F6" w:rsidRDefault="00BD53F6" w:rsidP="00622339">
      <w:pPr>
        <w:pStyle w:val="Heading4"/>
        <w:numPr>
          <w:ilvl w:val="0"/>
          <w:numId w:val="0"/>
        </w:numPr>
        <w:ind w:left="864" w:hanging="864"/>
        <w:rPr>
          <w:ins w:id="362" w:author="Emma" w:date="2014-01-20T16:20:00Z"/>
        </w:rPr>
      </w:pPr>
      <w:r w:rsidRPr="00EE4EF8">
        <w:rPr>
          <w:highlight w:val="cyan"/>
        </w:rPr>
        <w:t>X.4.1.1 Identity</w:t>
      </w:r>
    </w:p>
    <w:p w:rsidR="00811222" w:rsidRDefault="00587419" w:rsidP="00587419">
      <w:pPr>
        <w:pStyle w:val="BodyText"/>
      </w:pPr>
      <w:ins w:id="363" w:author="Emma" w:date="2014-01-20T16:20:00Z">
        <w:r>
          <w:t>Each entry appearing in a</w:t>
        </w:r>
      </w:ins>
      <w:ins w:id="364" w:author="Emma" w:date="2014-01-20T16:21:00Z">
        <w:r>
          <w:t xml:space="preserve"> </w:t>
        </w:r>
      </w:ins>
      <w:r w:rsidR="00EE4EF8">
        <w:t>CDA</w:t>
      </w:r>
      <w:ins w:id="365" w:author="Emma" w:date="2014-01-20T16:21:00Z">
        <w:r>
          <w:t xml:space="preserve"> implementation guide or an </w:t>
        </w:r>
      </w:ins>
      <w:ins w:id="366" w:author="Emma" w:date="2014-01-20T16:20:00Z">
        <w:r>
          <w:t xml:space="preserve">IHE content profile </w:t>
        </w:r>
      </w:ins>
      <w:r w:rsidR="00157879">
        <w:t xml:space="preserve">in </w:t>
      </w:r>
      <w:r w:rsidR="00BB7F06">
        <w:t xml:space="preserve">the PCC Technical Framework </w:t>
      </w:r>
      <w:ins w:id="367" w:author="Emma" w:date="2014-01-20T16:20:00Z">
        <w:r>
          <w:t xml:space="preserve">has a universally unique identifier </w:t>
        </w:r>
      </w:ins>
      <w:ins w:id="368" w:author="Emma" w:date="2014-01-20T16:27:00Z">
        <w:r>
          <w:t>which is typically required</w:t>
        </w:r>
      </w:ins>
      <w:r w:rsidR="00157879">
        <w:t xml:space="preserve">. </w:t>
      </w:r>
      <w:ins w:id="369" w:author="Emma" w:date="2014-01-20T16:20:00Z">
        <w:r>
          <w:t xml:space="preserve">The identifiers are distinct from the codes which indicate the type of entry.  The identifier represents that instance of the event and no other, whereas the same code could be applied to two different occurrences of the same event.  For example, each prescription ordered for a patient has a universally unique identifier.  If two entries for a prescription for penicillin contain the same identifier, according to the rules of the standards used, they must represent the same prescription event.  That equivalence cannot be assumed when they contain the same drug code (e.g., penicillin).  </w:t>
        </w:r>
      </w:ins>
    </w:p>
    <w:p w:rsidR="00BB7F06" w:rsidRDefault="00BB7F06" w:rsidP="00FA6685">
      <w:pPr>
        <w:spacing w:after="120"/>
        <w:contextualSpacing/>
      </w:pPr>
    </w:p>
    <w:p w:rsidR="004E4964" w:rsidRDefault="004E4964" w:rsidP="004E4964">
      <w:pPr>
        <w:spacing w:before="100" w:beforeAutospacing="1" w:after="120"/>
        <w:contextualSpacing/>
      </w:pPr>
      <w:r w:rsidRPr="000F23E4">
        <w:rPr>
          <w:highlight w:val="yellow"/>
        </w:rPr>
        <w:t xml:space="preserve">The identity concept may be approached in multiple ways depending on the source of the data itself. For example should a CDA document be used as the source the document identifier may be used in conjunction with the universally unique identifier to represent the instance of the data </w:t>
      </w:r>
      <w:proofErr w:type="gramStart"/>
      <w:r w:rsidRPr="000F23E4">
        <w:rPr>
          <w:highlight w:val="yellow"/>
        </w:rPr>
        <w:t>element.</w:t>
      </w:r>
      <w:proofErr w:type="gramEnd"/>
      <w:r w:rsidRPr="000F23E4">
        <w:rPr>
          <w:highlight w:val="yellow"/>
        </w:rPr>
        <w:t xml:space="preserve"> In the case of a QED query the QED query identifier may be used in conjunction with the universally unique identifier to achieve the same end effect. This profile recommends such an approach but no explicit requirements are placed as this will be dependent on each implementation.</w:t>
      </w:r>
    </w:p>
    <w:p w:rsidR="004E4964" w:rsidRDefault="004E4964" w:rsidP="00FA6685">
      <w:pPr>
        <w:spacing w:after="120"/>
        <w:contextualSpacing/>
      </w:pPr>
    </w:p>
    <w:p w:rsidR="00F00AF3" w:rsidRDefault="00F00AF3" w:rsidP="00FA6685">
      <w:pPr>
        <w:spacing w:after="120"/>
        <w:contextualSpacing/>
        <w:rPr>
          <w:highlight w:val="cyan"/>
        </w:rPr>
      </w:pPr>
    </w:p>
    <w:p w:rsidR="00703B3C" w:rsidRDefault="00703B3C" w:rsidP="00FA6685">
      <w:pPr>
        <w:spacing w:after="120"/>
        <w:contextualSpacing/>
        <w:rPr>
          <w:highlight w:val="cyan"/>
        </w:rPr>
      </w:pPr>
    </w:p>
    <w:p w:rsidR="00811222" w:rsidRDefault="00811222" w:rsidP="00587419">
      <w:pPr>
        <w:pStyle w:val="BodyText"/>
      </w:pPr>
    </w:p>
    <w:p w:rsidR="00811222" w:rsidRPr="00875BC0" w:rsidDel="003B1074" w:rsidRDefault="00811222" w:rsidP="00811222">
      <w:pPr>
        <w:pStyle w:val="BodyText"/>
        <w:rPr>
          <w:del w:id="370" w:author="Emma" w:date="2014-02-12T07:40:00Z"/>
          <w:highlight w:val="yellow"/>
        </w:rPr>
      </w:pPr>
      <w:del w:id="371" w:author="Emma" w:date="2014-02-12T07:40:00Z">
        <w:r w:rsidDel="003B1074">
          <w:delText xml:space="preserve">Tone - </w:delText>
        </w:r>
      </w:del>
    </w:p>
    <w:p w:rsidR="00587419" w:rsidRPr="00587419" w:rsidDel="003B1074" w:rsidRDefault="00587419">
      <w:pPr>
        <w:pStyle w:val="BodyText"/>
        <w:rPr>
          <w:del w:id="372" w:author="Emma" w:date="2014-02-12T07:40:00Z"/>
        </w:rPr>
        <w:pPrChange w:id="373" w:author="Emma" w:date="2014-01-20T16:20: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374" w:author="Emma" w:date="2014-01-20T16:29:00Z"/>
        </w:rPr>
      </w:pPr>
      <w:r>
        <w:lastRenderedPageBreak/>
        <w:t>X.4.1.1.</w:t>
      </w:r>
      <w:r w:rsidR="00AE37E8">
        <w:t>1</w:t>
      </w:r>
      <w:r>
        <w:t xml:space="preserve"> Maintenance and Verification of Original Identity</w:t>
      </w:r>
    </w:p>
    <w:p w:rsidR="00587419" w:rsidRDefault="00587419" w:rsidP="00587419">
      <w:pPr>
        <w:pStyle w:val="BodyText"/>
        <w:rPr>
          <w:ins w:id="375" w:author="Emma" w:date="2014-01-20T16:29:00Z"/>
          <w:lang w:eastAsia="x-none"/>
        </w:rPr>
      </w:pPr>
      <w:ins w:id="376" w:author="Emma" w:date="2014-01-20T16:29:00Z">
        <w:r>
          <w:rPr>
            <w:lang w:eastAsia="x-none"/>
          </w:rPr>
          <w:t>Universally unique identifiers are the only mechanism by which duplicated entries can be reliably located.  However, experience has shown that sys</w:t>
        </w:r>
        <w:r w:rsidR="004A0CA6">
          <w:rPr>
            <w:lang w:eastAsia="x-none"/>
          </w:rPr>
          <w:t>tems cannot rely on the identi</w:t>
        </w:r>
      </w:ins>
      <w:ins w:id="377" w:author="Emma" w:date="2014-01-20T16:52:00Z">
        <w:r w:rsidR="004A0CA6">
          <w:rPr>
            <w:lang w:eastAsia="x-none"/>
          </w:rPr>
          <w:t>ty</w:t>
        </w:r>
      </w:ins>
      <w:ins w:id="378" w:author="Emma" w:date="2014-01-20T16:29:00Z">
        <w:r>
          <w:rPr>
            <w:lang w:eastAsia="x-none"/>
          </w:rPr>
          <w:t xml:space="preserve"> alone to ensure </w:t>
        </w:r>
      </w:ins>
      <w:ins w:id="379" w:author="Emma" w:date="2014-01-20T16:52:00Z">
        <w:r w:rsidR="004A0CA6">
          <w:rPr>
            <w:lang w:eastAsia="x-none"/>
          </w:rPr>
          <w:t>consistency</w:t>
        </w:r>
      </w:ins>
      <w:ins w:id="380" w:author="Emma" w:date="2014-01-20T16:29:00Z">
        <w:r>
          <w:rPr>
            <w:lang w:eastAsia="x-none"/>
          </w:rPr>
          <w:t xml:space="preserve">.  Some cross checks are required. </w:t>
        </w:r>
      </w:ins>
    </w:p>
    <w:p w:rsidR="00587419" w:rsidRDefault="00587419" w:rsidP="00587419">
      <w:pPr>
        <w:pStyle w:val="BodyText"/>
        <w:numPr>
          <w:ilvl w:val="0"/>
          <w:numId w:val="38"/>
        </w:numPr>
        <w:rPr>
          <w:ins w:id="381" w:author="Emma" w:date="2014-01-20T16:29:00Z"/>
          <w:lang w:eastAsia="x-none"/>
        </w:rPr>
      </w:pPr>
      <w:ins w:id="382" w:author="Emma" w:date="2014-01-20T16:29:00Z">
        <w:r>
          <w:rPr>
            <w:lang w:eastAsia="x-none"/>
          </w:rPr>
          <w:t xml:space="preserve">When matching two entries by universally unique identifier, the reconciling application </w:t>
        </w:r>
        <w:r w:rsidRPr="00F27C21">
          <w:rPr>
            <w:b/>
            <w:smallCaps/>
            <w:lang w:eastAsia="x-none"/>
          </w:rPr>
          <w:t>shall</w:t>
        </w:r>
        <w:r>
          <w:rPr>
            <w:lang w:eastAsia="x-none"/>
          </w:rPr>
          <w:t xml:space="preserve"> verify that other details of the reconciled entries are consistent.  </w:t>
        </w:r>
      </w:ins>
    </w:p>
    <w:p w:rsidR="00587419" w:rsidRDefault="00587419" w:rsidP="00587419">
      <w:pPr>
        <w:pStyle w:val="BodyText"/>
        <w:numPr>
          <w:ilvl w:val="0"/>
          <w:numId w:val="38"/>
        </w:numPr>
        <w:rPr>
          <w:ins w:id="383" w:author="Emma" w:date="2014-01-20T16:29:00Z"/>
          <w:lang w:eastAsia="x-none"/>
        </w:rPr>
      </w:pPr>
      <w:ins w:id="384" w:author="Emma" w:date="2014-01-20T16:29:00Z">
        <w:r>
          <w:rPr>
            <w:lang w:eastAsia="x-none"/>
          </w:rPr>
          <w:t xml:space="preserve">More specifically, a reconciling application </w:t>
        </w:r>
        <w:r w:rsidRPr="00F27C21">
          <w:rPr>
            <w:b/>
            <w:smallCaps/>
            <w:lang w:eastAsia="x-none"/>
          </w:rPr>
          <w:t>shall</w:t>
        </w:r>
        <w:r>
          <w:rPr>
            <w:lang w:eastAsia="x-none"/>
          </w:rPr>
          <w:t xml:space="preserve"> demonstrate the ability to identify cases where two entries with the same identifier are about the same event, and when they are not, to report it.</w:t>
        </w:r>
      </w:ins>
    </w:p>
    <w:p w:rsidR="00587419" w:rsidRDefault="00587419" w:rsidP="00587419">
      <w:pPr>
        <w:pStyle w:val="BodyText"/>
        <w:rPr>
          <w:ins w:id="385" w:author="Emma" w:date="2014-01-20T16:29:00Z"/>
          <w:lang w:eastAsia="x-none"/>
        </w:rPr>
      </w:pPr>
      <w:ins w:id="386" w:author="Emma" w:date="2014-01-20T16:29:00Z">
        <w:r>
          <w:rPr>
            <w:lang w:eastAsia="x-none"/>
          </w:rPr>
          <w:t xml:space="preserve">The best way to ensure </w:t>
        </w:r>
      </w:ins>
      <w:ins w:id="387" w:author="Emma" w:date="2014-01-20T16:52:00Z">
        <w:r w:rsidR="0087725F">
          <w:rPr>
            <w:lang w:eastAsia="x-none"/>
          </w:rPr>
          <w:t>consistency</w:t>
        </w:r>
      </w:ins>
      <w:ins w:id="388" w:author="Emma" w:date="2014-01-20T16:29:00Z">
        <w:r>
          <w:rPr>
            <w:lang w:eastAsia="x-none"/>
          </w:rPr>
          <w:t xml:space="preserve"> when reconciling data across systems is to maintain the identity of entries when they are imported into information systems, and to reproduce those identifiers when the entries are exported.  This ensures that the identifiers used to identify entries are maintained as information transitions between information systems.  </w:t>
        </w:r>
      </w:ins>
    </w:p>
    <w:p w:rsidR="00587419" w:rsidRDefault="00587419" w:rsidP="00587419">
      <w:pPr>
        <w:pStyle w:val="BodyText"/>
        <w:numPr>
          <w:ilvl w:val="0"/>
          <w:numId w:val="38"/>
        </w:numPr>
        <w:rPr>
          <w:ins w:id="389" w:author="Emma" w:date="2014-01-20T16:29:00Z"/>
          <w:lang w:eastAsia="x-none"/>
        </w:rPr>
      </w:pPr>
      <w:ins w:id="390" w:author="Emma" w:date="2014-01-20T16:29:00Z">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  It </w:t>
        </w:r>
        <w:r w:rsidRPr="00F27C21">
          <w:rPr>
            <w:b/>
            <w:smallCaps/>
            <w:lang w:eastAsia="x-none"/>
          </w:rPr>
          <w:t>may</w:t>
        </w:r>
        <w:r>
          <w:rPr>
            <w:lang w:eastAsia="x-none"/>
          </w:rPr>
          <w:t xml:space="preserve"> provide its own identifier for the data as well.</w:t>
        </w:r>
      </w:ins>
    </w:p>
    <w:p w:rsidR="00587419" w:rsidRDefault="00587419" w:rsidP="00587419">
      <w:pPr>
        <w:pStyle w:val="BodyText"/>
        <w:numPr>
          <w:ilvl w:val="0"/>
          <w:numId w:val="38"/>
        </w:numPr>
        <w:rPr>
          <w:ins w:id="391" w:author="Emma" w:date="2014-01-20T16:29:00Z"/>
          <w:lang w:eastAsia="x-none"/>
        </w:rPr>
      </w:pPr>
      <w:ins w:id="392" w:author="Emma" w:date="2014-01-20T16:29:00Z">
        <w:r>
          <w:rPr>
            <w:lang w:eastAsia="x-none"/>
          </w:rPr>
          <w:t xml:space="preserve">When exporting information that came from an external source through reconciliation, the reconciliation application </w:t>
        </w:r>
        <w:r w:rsidRPr="000E6855">
          <w:rPr>
            <w:b/>
            <w:smallCaps/>
            <w:lang w:eastAsia="x-none"/>
          </w:rPr>
          <w:t>shall</w:t>
        </w:r>
        <w:r>
          <w:rPr>
            <w:lang w:eastAsia="x-none"/>
          </w:rPr>
          <w:t xml:space="preserve"> report the original identifier as the </w:t>
        </w:r>
        <w:r w:rsidRPr="004863CB">
          <w:rPr>
            <w:u w:val="single"/>
            <w:lang w:eastAsia="x-none"/>
          </w:rPr>
          <w:t>first</w:t>
        </w:r>
        <w:r>
          <w:rPr>
            <w:lang w:eastAsia="x-none"/>
          </w:rPr>
          <w:t xml:space="preserve"> identifier reported for the item.</w:t>
        </w:r>
      </w:ins>
    </w:p>
    <w:p w:rsidR="00587419" w:rsidRDefault="00587419" w:rsidP="00587419">
      <w:pPr>
        <w:pStyle w:val="BodyText"/>
        <w:numPr>
          <w:ilvl w:val="0"/>
          <w:numId w:val="38"/>
        </w:numPr>
        <w:rPr>
          <w:ins w:id="393" w:author="Emma" w:date="2014-01-20T16:29:00Z"/>
          <w:lang w:eastAsia="x-none"/>
        </w:rPr>
      </w:pPr>
      <w:ins w:id="394" w:author="Emma" w:date="2014-01-20T16:29:00Z">
        <w:r>
          <w:rPr>
            <w:lang w:eastAsia="x-none"/>
          </w:rPr>
          <w:t xml:space="preserve">Subsequent identifiers after the first </w:t>
        </w:r>
        <w:r w:rsidRPr="00723625">
          <w:rPr>
            <w:b/>
            <w:smallCaps/>
            <w:lang w:eastAsia="x-none"/>
          </w:rPr>
          <w:t>may</w:t>
        </w:r>
        <w:r>
          <w:rPr>
            <w:lang w:eastAsia="x-none"/>
          </w:rPr>
          <w:t xml:space="preserve"> be retained and reported but are not required by this profile.</w:t>
        </w:r>
      </w:ins>
    </w:p>
    <w:p w:rsidR="00587419" w:rsidRDefault="00587419" w:rsidP="00587419">
      <w:pPr>
        <w:pStyle w:val="BodyText"/>
        <w:rPr>
          <w:ins w:id="395" w:author="Emma" w:date="2014-01-20T16:29:00Z"/>
          <w:lang w:eastAsia="x-none"/>
        </w:rPr>
      </w:pPr>
      <w:ins w:id="396" w:author="Emma" w:date="2014-01-20T16:29:00Z">
        <w:r>
          <w:rPr>
            <w:lang w:eastAsia="x-none"/>
          </w:rPr>
          <w:t>Significant differences between two recorded events that should have the same meaning point to an error in implemen</w:t>
        </w:r>
      </w:ins>
      <w:ins w:id="397" w:author="Emma" w:date="2014-01-20T16:56:00Z">
        <w:r w:rsidR="0087725F">
          <w:rPr>
            <w:lang w:eastAsia="x-none"/>
          </w:rPr>
          <w:t>ta</w:t>
        </w:r>
      </w:ins>
      <w:ins w:id="398" w:author="Emma" w:date="2014-01-20T16:29:00Z">
        <w:r>
          <w:rPr>
            <w:lang w:eastAsia="x-none"/>
          </w:rPr>
          <w:t xml:space="preserve">tion somewhere in the </w:t>
        </w:r>
        <w:r w:rsidR="0087725F">
          <w:rPr>
            <w:lang w:eastAsia="x-none"/>
          </w:rPr>
          <w:t>systems which contain clinic</w:t>
        </w:r>
        <w:r>
          <w:rPr>
            <w:lang w:eastAsia="x-none"/>
          </w:rPr>
          <w:t xml:space="preserve">al data for the patient.  </w:t>
        </w:r>
      </w:ins>
    </w:p>
    <w:p w:rsidR="00587419" w:rsidRDefault="00587419" w:rsidP="00587419">
      <w:pPr>
        <w:pStyle w:val="BodyText"/>
        <w:numPr>
          <w:ilvl w:val="0"/>
          <w:numId w:val="38"/>
        </w:numPr>
        <w:rPr>
          <w:ins w:id="399" w:author="Emma" w:date="2014-01-20T16:29:00Z"/>
          <w:lang w:eastAsia="x-none"/>
        </w:rPr>
      </w:pPr>
      <w:ins w:id="400" w:author="Emma" w:date="2014-01-20T16:29:00Z">
        <w:r>
          <w:rPr>
            <w:lang w:eastAsia="x-none"/>
          </w:rPr>
          <w:t xml:space="preserve">The reconciling application </w:t>
        </w:r>
        <w:r w:rsidRPr="000E6855">
          <w:rPr>
            <w:b/>
            <w:smallCaps/>
            <w:lang w:eastAsia="x-none"/>
          </w:rPr>
          <w:t>shall</w:t>
        </w:r>
        <w:r>
          <w:rPr>
            <w:lang w:eastAsia="x-none"/>
          </w:rPr>
          <w:t xml:space="preserve"> report these </w:t>
        </w:r>
      </w:ins>
      <w:ins w:id="401" w:author="Emma" w:date="2014-01-20T16:57:00Z">
        <w:r w:rsidR="0087725F">
          <w:rPr>
            <w:lang w:eastAsia="x-none"/>
          </w:rPr>
          <w:t>inconsistencies</w:t>
        </w:r>
      </w:ins>
      <w:ins w:id="402" w:author="Emma" w:date="2014-01-20T16:29:00Z">
        <w:r>
          <w:rPr>
            <w:lang w:eastAsia="x-none"/>
          </w:rPr>
          <w:t xml:space="preserve"> in some way.  Reports of these conditions </w:t>
        </w:r>
        <w:r>
          <w:rPr>
            <w:b/>
            <w:smallCaps/>
            <w:lang w:eastAsia="x-none"/>
          </w:rPr>
          <w:t xml:space="preserve">may </w:t>
        </w:r>
        <w:r>
          <w:rPr>
            <w:lang w:eastAsia="x-none"/>
          </w:rPr>
          <w:t>be to someone other than the user of the system (e.g., the system administrator, or other appropriate party).</w:t>
        </w:r>
      </w:ins>
    </w:p>
    <w:p w:rsidR="000D5700" w:rsidRDefault="00587419" w:rsidP="000D5700">
      <w:pPr>
        <w:pStyle w:val="BodyText"/>
        <w:numPr>
          <w:ilvl w:val="0"/>
          <w:numId w:val="38"/>
        </w:numPr>
        <w:rPr>
          <w:ins w:id="403" w:author="Emma" w:date="2014-02-07T19:20:00Z"/>
          <w:lang w:eastAsia="x-none"/>
        </w:rPr>
      </w:pPr>
      <w:ins w:id="404" w:author="Emma" w:date="2014-01-20T16:29:00Z">
        <w:r>
          <w:rPr>
            <w:lang w:eastAsia="x-none"/>
          </w:rPr>
          <w:t xml:space="preserve">The reconciling application </w:t>
        </w:r>
        <w:r w:rsidRPr="000E6855">
          <w:rPr>
            <w:b/>
            <w:smallCaps/>
            <w:lang w:eastAsia="x-none"/>
          </w:rPr>
          <w:t>may</w:t>
        </w:r>
        <w:r>
          <w:rPr>
            <w:lang w:eastAsia="x-none"/>
          </w:rPr>
          <w:t xml:space="preserve"> require manual reconciliation of the inconsistent entries.</w:t>
        </w:r>
      </w:ins>
      <w:ins w:id="405" w:author="Emma" w:date="2014-02-07T19:20:00Z">
        <w:r w:rsidR="000D5700" w:rsidRPr="000D5700">
          <w:t xml:space="preserve"> </w:t>
        </w:r>
        <w:r w:rsidR="000D5700" w:rsidRPr="000D5700">
          <w:rPr>
            <w:lang w:eastAsia="x-none"/>
          </w:rPr>
          <w:t xml:space="preserve">It SHALL assign a new identifier to each entry containing inconsistent data.  The rationale for this requirement is to avoid </w:t>
        </w:r>
        <w:proofErr w:type="gramStart"/>
        <w:r w:rsidR="000D5700" w:rsidRPr="000D5700">
          <w:rPr>
            <w:lang w:eastAsia="x-none"/>
          </w:rPr>
          <w:t>persisting</w:t>
        </w:r>
        <w:proofErr w:type="gramEnd"/>
        <w:r w:rsidR="000D5700" w:rsidRPr="000D5700">
          <w:rPr>
            <w:lang w:eastAsia="x-none"/>
          </w:rPr>
          <w:t xml:space="preserve"> the conflicting identifiers.</w:t>
        </w:r>
      </w:ins>
    </w:p>
    <w:p w:rsidR="000F23E4" w:rsidRPr="00BB7F06" w:rsidRDefault="000F23E4" w:rsidP="000F23E4">
      <w:pPr>
        <w:pStyle w:val="ListParagraph"/>
        <w:numPr>
          <w:ilvl w:val="0"/>
          <w:numId w:val="38"/>
        </w:numPr>
        <w:spacing w:after="120"/>
        <w:contextualSpacing/>
        <w:rPr>
          <w:highlight w:val="cyan"/>
        </w:rPr>
      </w:pPr>
      <w:r w:rsidRPr="00BB7F06">
        <w:rPr>
          <w:highlight w:val="cyan"/>
        </w:rPr>
        <w:t>Both IDs are exported</w:t>
      </w:r>
    </w:p>
    <w:p w:rsidR="000F23E4" w:rsidRPr="00BB7F06" w:rsidRDefault="000F23E4" w:rsidP="000F23E4">
      <w:pPr>
        <w:pStyle w:val="ListParagraph"/>
        <w:numPr>
          <w:ilvl w:val="0"/>
          <w:numId w:val="38"/>
        </w:numPr>
        <w:spacing w:after="120"/>
        <w:contextualSpacing/>
        <w:rPr>
          <w:highlight w:val="cyan"/>
        </w:rPr>
      </w:pPr>
      <w:r w:rsidRPr="00BB7F06">
        <w:rPr>
          <w:highlight w:val="cyan"/>
        </w:rPr>
        <w:t>The ID that doesn’t change has to be the first listed. This would be the source ID</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ensure the receiver knows what to do when modifications are made to the imported data.</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consider what would happen if the list is used by others</w:t>
      </w:r>
    </w:p>
    <w:p w:rsidR="000F23E4" w:rsidRPr="00BB7F06" w:rsidRDefault="000F23E4" w:rsidP="000F23E4">
      <w:pPr>
        <w:pStyle w:val="ListParagraph"/>
        <w:numPr>
          <w:ilvl w:val="0"/>
          <w:numId w:val="38"/>
        </w:numPr>
        <w:spacing w:after="120"/>
        <w:contextualSpacing/>
        <w:rPr>
          <w:highlight w:val="cyan"/>
        </w:rPr>
      </w:pPr>
      <w:r w:rsidRPr="00BB7F06">
        <w:rPr>
          <w:highlight w:val="cyan"/>
        </w:rPr>
        <w:t xml:space="preserve">Need to discuss the follow to support – </w:t>
      </w:r>
    </w:p>
    <w:p w:rsidR="000F23E4" w:rsidRPr="00BB7F06" w:rsidRDefault="000F23E4" w:rsidP="000F23E4">
      <w:pPr>
        <w:pStyle w:val="ListParagraph"/>
        <w:numPr>
          <w:ilvl w:val="1"/>
          <w:numId w:val="38"/>
        </w:numPr>
        <w:spacing w:after="120"/>
        <w:contextualSpacing/>
        <w:rPr>
          <w:highlight w:val="cyan"/>
        </w:rPr>
      </w:pPr>
      <w:r w:rsidRPr="00BB7F06">
        <w:rPr>
          <w:highlight w:val="cyan"/>
        </w:rPr>
        <w:t>Import match</w:t>
      </w:r>
    </w:p>
    <w:p w:rsidR="000F23E4" w:rsidRPr="00BB7F06" w:rsidRDefault="000F23E4" w:rsidP="000F23E4">
      <w:pPr>
        <w:pStyle w:val="ListParagraph"/>
        <w:numPr>
          <w:ilvl w:val="1"/>
          <w:numId w:val="38"/>
        </w:numPr>
        <w:spacing w:after="120"/>
        <w:contextualSpacing/>
        <w:rPr>
          <w:highlight w:val="cyan"/>
        </w:rPr>
      </w:pPr>
      <w:r w:rsidRPr="00BB7F06">
        <w:rPr>
          <w:highlight w:val="cyan"/>
        </w:rPr>
        <w:t>Identity Change</w:t>
      </w:r>
    </w:p>
    <w:p w:rsidR="000F23E4" w:rsidRPr="00BB7F06" w:rsidRDefault="000F23E4" w:rsidP="000F23E4">
      <w:pPr>
        <w:pStyle w:val="ListParagraph"/>
        <w:numPr>
          <w:ilvl w:val="1"/>
          <w:numId w:val="38"/>
        </w:numPr>
        <w:spacing w:after="120"/>
        <w:contextualSpacing/>
        <w:rPr>
          <w:highlight w:val="cyan"/>
        </w:rPr>
      </w:pPr>
      <w:r w:rsidRPr="00BB7F06">
        <w:rPr>
          <w:highlight w:val="cyan"/>
        </w:rPr>
        <w:t>Export stable identity</w:t>
      </w:r>
    </w:p>
    <w:p w:rsidR="00587419" w:rsidRPr="00587419" w:rsidDel="00612A82" w:rsidRDefault="00587419">
      <w:pPr>
        <w:pStyle w:val="BodyText"/>
        <w:rPr>
          <w:del w:id="406" w:author="Emma" w:date="2014-01-21T07:52:00Z"/>
          <w:lang w:eastAsia="x-none"/>
        </w:rPr>
        <w:pPrChange w:id="407" w:author="Emma" w:date="2014-02-07T19:19:00Z">
          <w:pPr>
            <w:pStyle w:val="Heading4"/>
            <w:numPr>
              <w:ilvl w:val="0"/>
              <w:numId w:val="0"/>
            </w:numPr>
            <w:tabs>
              <w:tab w:val="clear" w:pos="864"/>
            </w:tabs>
            <w:ind w:left="0" w:firstLine="0"/>
          </w:pPr>
        </w:pPrChange>
      </w:pPr>
    </w:p>
    <w:p w:rsidR="00BD53F6" w:rsidRDefault="00BD53F6">
      <w:pPr>
        <w:pStyle w:val="Heading4"/>
        <w:numPr>
          <w:ilvl w:val="0"/>
          <w:numId w:val="0"/>
        </w:numPr>
        <w:rPr>
          <w:ins w:id="408" w:author="Emma" w:date="2014-01-21T07:52:00Z"/>
        </w:rPr>
      </w:pPr>
      <w:r>
        <w:t>X.4.1.1.</w:t>
      </w:r>
      <w:r w:rsidR="00AE37E8">
        <w:t>2</w:t>
      </w:r>
      <w:r>
        <w:t xml:space="preserve"> Transitions in Identity</w:t>
      </w:r>
    </w:p>
    <w:p w:rsidR="00612A82" w:rsidRDefault="00612A82" w:rsidP="00612A82">
      <w:pPr>
        <w:pStyle w:val="BodyText"/>
        <w:rPr>
          <w:ins w:id="409" w:author="Emma" w:date="2014-01-21T07:52:00Z"/>
          <w:lang w:eastAsia="x-none"/>
        </w:rPr>
      </w:pPr>
      <w:ins w:id="410" w:author="Emma" w:date="2014-01-21T07:52:00Z">
        <w:r>
          <w:rPr>
            <w:lang w:eastAsia="x-none"/>
          </w:rPr>
          <w:t>To ensure identity is maintained, the reconciling system must properly manage the identity of data items.  Changes to an existing data item fall into four general categories:</w:t>
        </w:r>
      </w:ins>
    </w:p>
    <w:p w:rsidR="00612A82" w:rsidRDefault="00612A82" w:rsidP="00612A82">
      <w:pPr>
        <w:pStyle w:val="ListBullet"/>
        <w:rPr>
          <w:ins w:id="411" w:author="Emma" w:date="2014-01-21T07:52:00Z"/>
        </w:rPr>
      </w:pPr>
      <w:ins w:id="412" w:author="Emma" w:date="2014-01-21T07:52:00Z">
        <w:r>
          <w:t>Status updates to the data item.</w:t>
        </w:r>
      </w:ins>
    </w:p>
    <w:p w:rsidR="00612A82" w:rsidRDefault="00612A82" w:rsidP="00612A82">
      <w:pPr>
        <w:pStyle w:val="ListBullet"/>
        <w:rPr>
          <w:ins w:id="413" w:author="Emma" w:date="2014-01-21T07:52:00Z"/>
        </w:rPr>
      </w:pPr>
      <w:ins w:id="414" w:author="Emma" w:date="2014-01-21T07:52:00Z">
        <w:r>
          <w:t>Addition of new or previously unknown data or relationships to other data items.</w:t>
        </w:r>
      </w:ins>
    </w:p>
    <w:p w:rsidR="00612A82" w:rsidRPr="00BB7F06" w:rsidRDefault="00612A82" w:rsidP="00612A82">
      <w:pPr>
        <w:pStyle w:val="ListBullet"/>
        <w:rPr>
          <w:ins w:id="415" w:author="Emma" w:date="2014-01-21T07:52:00Z"/>
        </w:rPr>
      </w:pPr>
      <w:ins w:id="416" w:author="Emma" w:date="2014-01-21T07:52:00Z">
        <w:r w:rsidRPr="00BB7F06">
          <w:t xml:space="preserve">Changes in </w:t>
        </w:r>
      </w:ins>
      <w:ins w:id="417" w:author="Emma" w:date="2014-01-21T07:54:00Z">
        <w:r w:rsidRPr="00BB7F06">
          <w:t>contextual meaning</w:t>
        </w:r>
      </w:ins>
      <w:ins w:id="418" w:author="Emma" w:date="2014-01-21T07:52:00Z">
        <w:r w:rsidRPr="00BB7F06">
          <w:t xml:space="preserve">. </w:t>
        </w:r>
      </w:ins>
    </w:p>
    <w:p w:rsidR="00612A82" w:rsidRDefault="00612A82" w:rsidP="00612A82">
      <w:pPr>
        <w:pStyle w:val="ListBullet"/>
        <w:rPr>
          <w:ins w:id="419" w:author="Emma" w:date="2014-01-21T07:52:00Z"/>
        </w:rPr>
      </w:pPr>
      <w:ins w:id="420" w:author="Emma" w:date="2014-01-21T07:52:00Z">
        <w:r>
          <w:t>Correction of the data item due to it being reported in error.</w:t>
        </w:r>
      </w:ins>
    </w:p>
    <w:p w:rsidR="00612A82" w:rsidRPr="00612A82" w:rsidRDefault="00612A82">
      <w:pPr>
        <w:pStyle w:val="BodyText"/>
        <w:pPrChange w:id="421" w:author="Emma" w:date="2014-01-21T07:52: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422" w:author="Emma" w:date="2014-01-21T07:56:00Z"/>
        </w:rPr>
      </w:pPr>
      <w:r>
        <w:t>X.4.1.1.</w:t>
      </w:r>
      <w:r w:rsidR="00AE37E8">
        <w:t>2</w:t>
      </w:r>
      <w:r>
        <w:t>.1 Status Updates</w:t>
      </w:r>
    </w:p>
    <w:p w:rsidR="00E8645E" w:rsidRDefault="00E8645E" w:rsidP="00E8645E">
      <w:pPr>
        <w:pStyle w:val="BodyText"/>
        <w:rPr>
          <w:ins w:id="423" w:author="Emma" w:date="2014-01-21T07:52:00Z"/>
          <w:lang w:eastAsia="x-none"/>
        </w:rPr>
      </w:pPr>
      <w:ins w:id="424" w:author="Emma" w:date="2014-01-21T07:52:00Z">
        <w:r w:rsidRPr="00BB7F06">
          <w:rPr>
            <w:highlight w:val="cyan"/>
            <w:lang w:eastAsia="x-none"/>
          </w:rPr>
          <w:t xml:space="preserve">Transitions in identity are often accompanied by changes in the status of a data item.  These are recorded in the </w:t>
        </w:r>
        <w:proofErr w:type="spellStart"/>
        <w:r w:rsidRPr="00BB7F06">
          <w:rPr>
            <w:rStyle w:val="InlineXML"/>
            <w:rFonts w:eastAsia="?l?r ??’c"/>
            <w:highlight w:val="cyan"/>
          </w:rPr>
          <w:t>statusCode</w:t>
        </w:r>
      </w:ins>
      <w:proofErr w:type="spellEnd"/>
      <w:ins w:id="425" w:author="Emma" w:date="2014-02-11T15:33:00Z">
        <w:r w:rsidRPr="00BB7F06">
          <w:rPr>
            <w:rStyle w:val="InlineXML"/>
            <w:rFonts w:eastAsia="?l?r ??’c"/>
            <w:highlight w:val="cyan"/>
          </w:rPr>
          <w:t xml:space="preserve"> and </w:t>
        </w:r>
        <w:proofErr w:type="spellStart"/>
        <w:r w:rsidRPr="00BB7F06">
          <w:rPr>
            <w:rStyle w:val="InlineXML"/>
            <w:rFonts w:eastAsia="?l?r ??’c"/>
            <w:highlight w:val="cyan"/>
          </w:rPr>
          <w:t>moodCode</w:t>
        </w:r>
        <w:proofErr w:type="spellEnd"/>
        <w:r w:rsidRPr="00BB7F06">
          <w:rPr>
            <w:rStyle w:val="InlineXML"/>
            <w:rFonts w:eastAsia="?l?r ??’c"/>
            <w:highlight w:val="cyan"/>
          </w:rPr>
          <w:t xml:space="preserve"> </w:t>
        </w:r>
      </w:ins>
      <w:ins w:id="426" w:author="Emma" w:date="2014-01-21T07:52:00Z">
        <w:r w:rsidRPr="00BB7F06">
          <w:rPr>
            <w:highlight w:val="cyan"/>
            <w:lang w:eastAsia="x-none"/>
          </w:rPr>
          <w:t>element</w:t>
        </w:r>
      </w:ins>
      <w:ins w:id="427" w:author="Emma" w:date="2014-02-11T15:33:00Z">
        <w:r w:rsidRPr="00BB7F06">
          <w:rPr>
            <w:highlight w:val="cyan"/>
            <w:lang w:eastAsia="x-none"/>
          </w:rPr>
          <w:t xml:space="preserve">s. </w:t>
        </w:r>
      </w:ins>
      <w:ins w:id="428" w:author="Emma" w:date="2014-01-21T07:52:00Z">
        <w:r w:rsidRPr="00BB7F06">
          <w:rPr>
            <w:highlight w:val="cyan"/>
            <w:lang w:eastAsia="x-none"/>
          </w:rPr>
          <w:t>Table X.</w:t>
        </w:r>
      </w:ins>
      <w:ins w:id="429" w:author="Emma" w:date="2014-02-11T15:32:00Z">
        <w:r w:rsidRPr="00BB7F06">
          <w:rPr>
            <w:highlight w:val="cyan"/>
            <w:lang w:eastAsia="x-none"/>
          </w:rPr>
          <w:t>4.1.1.2.1</w:t>
        </w:r>
      </w:ins>
      <w:ins w:id="430" w:author="Emma" w:date="2014-02-11T15:34:00Z">
        <w:r w:rsidRPr="00BB7F06">
          <w:rPr>
            <w:highlight w:val="cyan"/>
            <w:lang w:eastAsia="x-none"/>
          </w:rPr>
          <w:t>-1</w:t>
        </w:r>
      </w:ins>
      <w:ins w:id="431" w:author="Emma" w:date="2014-02-11T15:32:00Z">
        <w:r w:rsidRPr="00BB7F06">
          <w:rPr>
            <w:highlight w:val="cyan"/>
            <w:lang w:eastAsia="x-none"/>
          </w:rPr>
          <w:t xml:space="preserve"> </w:t>
        </w:r>
      </w:ins>
      <w:ins w:id="432" w:author="Emma" w:date="2014-01-21T07:52:00Z">
        <w:r w:rsidRPr="00BB7F06">
          <w:rPr>
            <w:highlight w:val="cyan"/>
            <w:lang w:eastAsia="x-none"/>
          </w:rPr>
          <w:t xml:space="preserve">below shows the meaning of these different status values from the HL7 </w:t>
        </w:r>
        <w:proofErr w:type="spellStart"/>
        <w:r w:rsidRPr="00BB7F06">
          <w:rPr>
            <w:highlight w:val="cyan"/>
            <w:lang w:eastAsia="x-none"/>
          </w:rPr>
          <w:t>ActStatus</w:t>
        </w:r>
        <w:proofErr w:type="spellEnd"/>
        <w:r w:rsidRPr="00BB7F06">
          <w:rPr>
            <w:highlight w:val="cyan"/>
            <w:lang w:eastAsia="x-none"/>
          </w:rPr>
          <w:t xml:space="preserve"> vocabulary.</w:t>
        </w:r>
      </w:ins>
      <w:ins w:id="433" w:author="Emma" w:date="2014-02-11T15:33:00Z">
        <w:r w:rsidRPr="00BB7F06">
          <w:rPr>
            <w:highlight w:val="cyan"/>
            <w:lang w:eastAsia="x-none"/>
          </w:rPr>
          <w:t xml:space="preserve"> </w:t>
        </w:r>
      </w:ins>
      <w:ins w:id="434" w:author="Emma" w:date="2014-02-11T15:34:00Z">
        <w:r w:rsidRPr="00BB7F06">
          <w:rPr>
            <w:highlight w:val="cyan"/>
            <w:lang w:eastAsia="x-none"/>
          </w:rPr>
          <w:t xml:space="preserve"> Table X.4.1.1.2.1-2 shows the meaning of the </w:t>
        </w:r>
        <w:proofErr w:type="spellStart"/>
        <w:r w:rsidRPr="00BB7F06">
          <w:rPr>
            <w:highlight w:val="cyan"/>
            <w:lang w:eastAsia="x-none"/>
          </w:rPr>
          <w:t>MoodCode</w:t>
        </w:r>
      </w:ins>
      <w:proofErr w:type="spellEnd"/>
      <w:ins w:id="435" w:author="Emma" w:date="2014-02-11T15:35:00Z">
        <w:r w:rsidRPr="00BB7F06">
          <w:rPr>
            <w:highlight w:val="cyan"/>
            <w:lang w:eastAsia="x-none"/>
          </w:rPr>
          <w:t xml:space="preserve"> values from </w:t>
        </w:r>
        <w:proofErr w:type="spellStart"/>
        <w:r w:rsidRPr="00BB7F06">
          <w:rPr>
            <w:highlight w:val="cyan"/>
            <w:lang w:eastAsia="x-none"/>
          </w:rPr>
          <w:t>from</w:t>
        </w:r>
        <w:proofErr w:type="spellEnd"/>
        <w:r w:rsidRPr="00BB7F06">
          <w:rPr>
            <w:highlight w:val="cyan"/>
            <w:lang w:eastAsia="x-none"/>
          </w:rPr>
          <w:t xml:space="preserve"> HL7 Act </w:t>
        </w:r>
        <w:proofErr w:type="spellStart"/>
        <w:r w:rsidRPr="00BB7F06">
          <w:rPr>
            <w:highlight w:val="cyan"/>
            <w:lang w:eastAsia="x-none"/>
          </w:rPr>
          <w:t>MoodCode</w:t>
        </w:r>
        <w:proofErr w:type="spellEnd"/>
        <w:r w:rsidRPr="00BB7F06">
          <w:rPr>
            <w:highlight w:val="cyan"/>
            <w:lang w:eastAsia="x-none"/>
          </w:rPr>
          <w:t xml:space="preserve"> vocabulary.</w:t>
        </w:r>
        <w:r>
          <w:rPr>
            <w:lang w:eastAsia="x-none"/>
          </w:rPr>
          <w:t xml:space="preserve"> </w:t>
        </w:r>
      </w:ins>
    </w:p>
    <w:p w:rsidR="00612A82" w:rsidRDefault="00612A82" w:rsidP="00612A82">
      <w:pPr>
        <w:pStyle w:val="BodyText"/>
        <w:rPr>
          <w:ins w:id="436" w:author="Emma" w:date="2014-01-21T07:56:00Z"/>
          <w:lang w:eastAsia="x-none"/>
        </w:rPr>
      </w:pPr>
      <w:ins w:id="437" w:author="Emma" w:date="2014-01-21T07:56:00Z">
        <w:r>
          <w:rPr>
            <w:lang w:eastAsia="x-none"/>
          </w:rPr>
          <w:t xml:space="preserve">Status updates are changes such as “this medication has been discontinued”, or “this problem is now resolved” </w:t>
        </w:r>
        <w:r w:rsidRPr="00BB7F06">
          <w:rPr>
            <w:lang w:eastAsia="x-none"/>
          </w:rPr>
          <w:t xml:space="preserve">or </w:t>
        </w:r>
      </w:ins>
      <w:ins w:id="438" w:author="Emma" w:date="2014-01-21T07:57:00Z">
        <w:r w:rsidRPr="00BB7F06">
          <w:rPr>
            <w:lang w:eastAsia="x-none"/>
          </w:rPr>
          <w:t>“</w:t>
        </w:r>
      </w:ins>
      <w:ins w:id="439" w:author="Emma" w:date="2014-01-21T07:56:00Z">
        <w:r w:rsidRPr="00BB7F06">
          <w:rPr>
            <w:lang w:eastAsia="x-none"/>
          </w:rPr>
          <w:t>this planned item has occurred</w:t>
        </w:r>
      </w:ins>
      <w:ins w:id="440" w:author="Emma" w:date="2014-01-21T07:57:00Z">
        <w:r w:rsidRPr="00BB7F06">
          <w:rPr>
            <w:lang w:eastAsia="x-none"/>
          </w:rPr>
          <w:t>”.</w:t>
        </w:r>
        <w:r>
          <w:rPr>
            <w:lang w:eastAsia="x-none"/>
          </w:rPr>
          <w:t xml:space="preserve"> </w:t>
        </w:r>
      </w:ins>
      <w:ins w:id="441" w:author="Emma" w:date="2014-01-21T07:56:00Z">
        <w:r w:rsidR="00E27DF7">
          <w:rPr>
            <w:lang w:eastAsia="x-none"/>
          </w:rPr>
          <w:t>Status updates</w:t>
        </w:r>
        <w:r>
          <w:rPr>
            <w:lang w:eastAsia="x-none"/>
          </w:rPr>
          <w:t xml:space="preserve"> change the identity of the data item whose status is being updated, </w:t>
        </w:r>
      </w:ins>
      <w:ins w:id="442" w:author="Emma" w:date="2014-02-11T15:37:00Z">
        <w:r w:rsidR="00E27DF7">
          <w:rPr>
            <w:lang w:eastAsia="x-none"/>
          </w:rPr>
          <w:t xml:space="preserve">but it does not change </w:t>
        </w:r>
      </w:ins>
      <w:ins w:id="443" w:author="Emma" w:date="2014-01-21T07:56:00Z">
        <w:r w:rsidR="00E27DF7">
          <w:rPr>
            <w:lang w:eastAsia="x-none"/>
          </w:rPr>
          <w:t xml:space="preserve">the facts </w:t>
        </w:r>
      </w:ins>
      <w:ins w:id="444" w:author="Emma" w:date="2014-02-11T15:37:00Z">
        <w:r w:rsidR="00E27DF7">
          <w:rPr>
            <w:lang w:eastAsia="x-none"/>
          </w:rPr>
          <w:t>associated with the items</w:t>
        </w:r>
      </w:ins>
      <w:ins w:id="445" w:author="Emma" w:date="2014-01-21T07:56:00Z">
        <w:r>
          <w:rPr>
            <w:lang w:eastAsia="x-none"/>
          </w:rPr>
          <w:t xml:space="preserve"> as they were reported at a previous point in time.  Status updates report on the normal evolution of a data item over time. </w:t>
        </w:r>
      </w:ins>
      <w:ins w:id="446" w:author="Emma" w:date="2014-02-03T22:07:00Z">
        <w:r w:rsidR="006F6D08">
          <w:rPr>
            <w:lang w:eastAsia="x-none"/>
          </w:rPr>
          <w:t>Status can be represented as an observation value</w:t>
        </w:r>
      </w:ins>
    </w:p>
    <w:p w:rsidR="00612A82" w:rsidRDefault="006C5242" w:rsidP="00612A82">
      <w:pPr>
        <w:pStyle w:val="BodyText"/>
        <w:rPr>
          <w:ins w:id="447" w:author="Emma" w:date="2014-01-21T07:56:00Z"/>
          <w:lang w:eastAsia="x-none"/>
        </w:rPr>
      </w:pPr>
      <w:ins w:id="448" w:author="Emma" w:date="2014-01-28T11:00:00Z">
        <w:r>
          <w:rPr>
            <w:lang w:eastAsia="x-none"/>
          </w:rPr>
          <w:t>Implementers</w:t>
        </w:r>
      </w:ins>
      <w:ins w:id="449" w:author="Emma" w:date="2014-01-21T07:56:00Z">
        <w:r w:rsidR="00612A82">
          <w:rPr>
            <w:lang w:eastAsia="x-none"/>
          </w:rPr>
          <w:t xml:space="preserve"> of the Reconciliation Agent actor will need to examine the </w:t>
        </w:r>
        <w:proofErr w:type="spellStart"/>
        <w:r w:rsidR="00612A82" w:rsidRPr="00763426">
          <w:rPr>
            <w:rStyle w:val="InlineXML"/>
            <w:rFonts w:eastAsia="?l?r ??’c"/>
          </w:rPr>
          <w:t>statusCode</w:t>
        </w:r>
        <w:proofErr w:type="spellEnd"/>
        <w:r w:rsidR="00612A82">
          <w:rPr>
            <w:lang w:eastAsia="x-none"/>
          </w:rPr>
          <w:t xml:space="preserve"> to determine if the status</w:t>
        </w:r>
      </w:ins>
      <w:ins w:id="450" w:author="Emma" w:date="2014-02-11T15:39:00Z">
        <w:r w:rsidR="00F8494E">
          <w:rPr>
            <w:lang w:eastAsia="x-none"/>
          </w:rPr>
          <w:t>es</w:t>
        </w:r>
      </w:ins>
      <w:ins w:id="451" w:author="Emma" w:date="2014-01-21T07:56:00Z">
        <w:r w:rsidR="00612A82">
          <w:rPr>
            <w:lang w:eastAsia="x-none"/>
          </w:rPr>
          <w:t xml:space="preserve"> of two data items are different.  The </w:t>
        </w:r>
        <w:proofErr w:type="spellStart"/>
        <w:r w:rsidR="00612A82" w:rsidRPr="00763426">
          <w:rPr>
            <w:rStyle w:val="InlineXML"/>
            <w:rFonts w:eastAsia="?l?r ??’c"/>
          </w:rPr>
          <w:t>statusCode</w:t>
        </w:r>
        <w:proofErr w:type="spellEnd"/>
        <w:r w:rsidR="00612A82">
          <w:rPr>
            <w:lang w:eastAsia="x-none"/>
          </w:rPr>
          <w:t xml:space="preserve"> must be reconciled if there are differences.</w:t>
        </w:r>
      </w:ins>
    </w:p>
    <w:p w:rsidR="00612A82" w:rsidRDefault="00612A82" w:rsidP="00612A82">
      <w:pPr>
        <w:pStyle w:val="Caption"/>
        <w:keepNext/>
        <w:jc w:val="center"/>
        <w:rPr>
          <w:ins w:id="452" w:author="Emma" w:date="2014-01-21T07:59:00Z"/>
        </w:rPr>
      </w:pPr>
    </w:p>
    <w:p w:rsidR="00612A82" w:rsidRDefault="00CC2810">
      <w:pPr>
        <w:pStyle w:val="BodyText"/>
        <w:jc w:val="center"/>
        <w:rPr>
          <w:ins w:id="453" w:author="Emma" w:date="2014-01-21T08:08:00Z"/>
        </w:rPr>
        <w:pPrChange w:id="454" w:author="Emma" w:date="2014-01-21T08:10:00Z">
          <w:pPr>
            <w:pStyle w:val="Heading4"/>
            <w:numPr>
              <w:ilvl w:val="0"/>
              <w:numId w:val="0"/>
            </w:numPr>
            <w:tabs>
              <w:tab w:val="clear" w:pos="864"/>
            </w:tabs>
            <w:ind w:left="0" w:firstLine="0"/>
          </w:pPr>
        </w:pPrChange>
      </w:pPr>
      <w:ins w:id="455" w:author="Emma" w:date="2014-01-21T08:10:00Z">
        <w:r>
          <w:rPr>
            <w:lang w:eastAsia="x-none"/>
          </w:rPr>
          <w:t xml:space="preserve">Table X.4.1.1.2.1-1 </w:t>
        </w:r>
        <w:proofErr w:type="spellStart"/>
        <w:r>
          <w:rPr>
            <w:lang w:eastAsia="x-none"/>
          </w:rPr>
          <w:t>ActStatus</w:t>
        </w:r>
        <w:proofErr w:type="spellEnd"/>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56" w:author="Emma" w:date="2014-01-28T11: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8"/>
        <w:gridCol w:w="7938"/>
        <w:tblGridChange w:id="457">
          <w:tblGrid>
            <w:gridCol w:w="1638"/>
            <w:gridCol w:w="3150"/>
            <w:gridCol w:w="4788"/>
          </w:tblGrid>
        </w:tblGridChange>
      </w:tblGrid>
      <w:tr w:rsidR="00CC2810" w:rsidTr="00951485">
        <w:trPr>
          <w:ins w:id="458" w:author="Emma" w:date="2014-01-21T08:09:00Z"/>
        </w:trPr>
        <w:tc>
          <w:tcPr>
            <w:tcW w:w="1638" w:type="dxa"/>
            <w:shd w:val="clear" w:color="auto" w:fill="auto"/>
            <w:tcPrChange w:id="459" w:author="Emma" w:date="2014-01-28T11:13:00Z">
              <w:tcPr>
                <w:tcW w:w="4788" w:type="dxa"/>
                <w:gridSpan w:val="2"/>
                <w:shd w:val="clear" w:color="auto" w:fill="auto"/>
              </w:tcPr>
            </w:tcPrChange>
          </w:tcPr>
          <w:p w:rsidR="00CC2810" w:rsidRDefault="00CC2810" w:rsidP="00612A82">
            <w:pPr>
              <w:pStyle w:val="BodyText"/>
              <w:rPr>
                <w:ins w:id="460" w:author="Emma" w:date="2014-01-21T08:09:00Z"/>
              </w:rPr>
            </w:pPr>
            <w:proofErr w:type="spellStart"/>
            <w:ins w:id="461" w:author="Emma" w:date="2014-01-21T08:09:00Z">
              <w:r w:rsidRPr="00012D26">
                <w:t>ActStatus</w:t>
              </w:r>
              <w:proofErr w:type="spellEnd"/>
            </w:ins>
          </w:p>
        </w:tc>
        <w:tc>
          <w:tcPr>
            <w:tcW w:w="7938" w:type="dxa"/>
            <w:shd w:val="clear" w:color="auto" w:fill="auto"/>
            <w:tcPrChange w:id="462" w:author="Emma" w:date="2014-01-28T11:13:00Z">
              <w:tcPr>
                <w:tcW w:w="4788" w:type="dxa"/>
                <w:shd w:val="clear" w:color="auto" w:fill="auto"/>
              </w:tcPr>
            </w:tcPrChange>
          </w:tcPr>
          <w:p w:rsidR="00CC2810" w:rsidRDefault="00CC2810">
            <w:pPr>
              <w:pStyle w:val="BodyText"/>
              <w:jc w:val="center"/>
              <w:rPr>
                <w:ins w:id="463" w:author="Emma" w:date="2014-01-21T08:09:00Z"/>
                <w:b/>
                <w:bCs/>
              </w:rPr>
              <w:pPrChange w:id="464" w:author="Emma" w:date="2014-01-28T11:13:00Z">
                <w:pPr>
                  <w:pStyle w:val="BodyText"/>
                </w:pPr>
              </w:pPrChange>
            </w:pPr>
            <w:ins w:id="465" w:author="Emma" w:date="2014-01-21T08:09:00Z">
              <w:r w:rsidRPr="00400C2F">
                <w:t>Description</w:t>
              </w:r>
            </w:ins>
          </w:p>
        </w:tc>
      </w:tr>
      <w:tr w:rsidR="00CC2810" w:rsidTr="00273CCE">
        <w:trPr>
          <w:ins w:id="466" w:author="Emma" w:date="2014-01-21T08:09:00Z"/>
        </w:trPr>
        <w:tc>
          <w:tcPr>
            <w:tcW w:w="1638" w:type="dxa"/>
            <w:shd w:val="clear" w:color="auto" w:fill="auto"/>
          </w:tcPr>
          <w:p w:rsidR="00CC2810" w:rsidRPr="00BB7F06" w:rsidRDefault="00CC2810" w:rsidP="00612A82">
            <w:pPr>
              <w:pStyle w:val="BodyText"/>
              <w:rPr>
                <w:ins w:id="467" w:author="Emma" w:date="2014-01-21T08:09:00Z"/>
              </w:rPr>
            </w:pPr>
            <w:ins w:id="468" w:author="Emma" w:date="2014-01-21T08:10:00Z">
              <w:r w:rsidRPr="00BB7F06">
                <w:rPr>
                  <w:rStyle w:val="InlineXML"/>
                  <w:rFonts w:ascii="Times New Roman" w:eastAsia="?l?r ??’c" w:hAnsi="Times New Roman" w:cs="Times New Roman"/>
                </w:rPr>
                <w:t>active</w:t>
              </w:r>
            </w:ins>
          </w:p>
        </w:tc>
        <w:tc>
          <w:tcPr>
            <w:tcW w:w="7938" w:type="dxa"/>
            <w:shd w:val="clear" w:color="auto" w:fill="auto"/>
          </w:tcPr>
          <w:p w:rsidR="00CC2810" w:rsidRDefault="00CC2810" w:rsidP="00612A82">
            <w:pPr>
              <w:pStyle w:val="BodyText"/>
              <w:rPr>
                <w:ins w:id="469" w:author="Emma" w:date="2014-01-21T08:09:00Z"/>
              </w:rPr>
            </w:pPr>
            <w:ins w:id="470" w:author="Emma" w:date="2014-01-21T08:10:00Z">
              <w:r>
                <w:t>The activity represented by the data item is currently active.</w:t>
              </w:r>
            </w:ins>
          </w:p>
        </w:tc>
      </w:tr>
      <w:tr w:rsidR="00CC2810" w:rsidTr="00273CCE">
        <w:trPr>
          <w:ins w:id="471" w:author="Emma" w:date="2014-01-21T08:09:00Z"/>
        </w:trPr>
        <w:tc>
          <w:tcPr>
            <w:tcW w:w="1638" w:type="dxa"/>
            <w:shd w:val="clear" w:color="auto" w:fill="auto"/>
          </w:tcPr>
          <w:p w:rsidR="00CC2810" w:rsidRPr="00BB7F06" w:rsidRDefault="00CC2810" w:rsidP="00612A82">
            <w:pPr>
              <w:pStyle w:val="BodyText"/>
              <w:rPr>
                <w:ins w:id="472" w:author="Emma" w:date="2014-01-21T08:09:00Z"/>
              </w:rPr>
            </w:pPr>
            <w:ins w:id="473" w:author="Emma" w:date="2014-01-21T08:10:00Z">
              <w:r w:rsidRPr="00BB7F06">
                <w:rPr>
                  <w:rStyle w:val="InlineXML"/>
                  <w:rFonts w:ascii="Times New Roman" w:eastAsia="?l?r ??’c" w:hAnsi="Times New Roman" w:cs="Times New Roman"/>
                </w:rPr>
                <w:t>completed</w:t>
              </w:r>
            </w:ins>
          </w:p>
        </w:tc>
        <w:tc>
          <w:tcPr>
            <w:tcW w:w="7938" w:type="dxa"/>
            <w:shd w:val="clear" w:color="auto" w:fill="auto"/>
          </w:tcPr>
          <w:p w:rsidR="00CC2810" w:rsidRDefault="00CC2810" w:rsidP="00612A82">
            <w:pPr>
              <w:pStyle w:val="BodyText"/>
              <w:rPr>
                <w:ins w:id="474" w:author="Emma" w:date="2014-01-21T08:09:00Z"/>
              </w:rPr>
            </w:pPr>
            <w:ins w:id="475" w:author="Emma" w:date="2014-01-21T08:10:00Z">
              <w:r>
                <w:t>The activity represented by the data item transitioned to a normal state of completion.</w:t>
              </w:r>
            </w:ins>
          </w:p>
        </w:tc>
      </w:tr>
      <w:tr w:rsidR="00CC2810" w:rsidTr="00273CCE">
        <w:trPr>
          <w:ins w:id="476" w:author="Emma" w:date="2014-01-21T08:09:00Z"/>
        </w:trPr>
        <w:tc>
          <w:tcPr>
            <w:tcW w:w="1638" w:type="dxa"/>
            <w:shd w:val="clear" w:color="auto" w:fill="auto"/>
          </w:tcPr>
          <w:p w:rsidR="00CC2810" w:rsidRPr="00BB7F06" w:rsidRDefault="00CC2810" w:rsidP="00612A82">
            <w:pPr>
              <w:pStyle w:val="BodyText"/>
              <w:rPr>
                <w:ins w:id="477" w:author="Emma" w:date="2014-01-21T08:09:00Z"/>
              </w:rPr>
            </w:pPr>
            <w:ins w:id="478" w:author="Emma" w:date="2014-01-21T08:10:00Z">
              <w:r w:rsidRPr="00BB7F06">
                <w:rPr>
                  <w:rStyle w:val="InlineXML"/>
                  <w:rFonts w:ascii="Times New Roman" w:eastAsia="?l?r ??’c" w:hAnsi="Times New Roman" w:cs="Times New Roman"/>
                </w:rPr>
                <w:t>suspended</w:t>
              </w:r>
            </w:ins>
          </w:p>
        </w:tc>
        <w:tc>
          <w:tcPr>
            <w:tcW w:w="7938" w:type="dxa"/>
            <w:shd w:val="clear" w:color="auto" w:fill="auto"/>
          </w:tcPr>
          <w:p w:rsidR="00CC2810" w:rsidRDefault="00CC2810" w:rsidP="00612A82">
            <w:pPr>
              <w:pStyle w:val="BodyText"/>
              <w:rPr>
                <w:ins w:id="479" w:author="Emma" w:date="2014-01-21T08:09:00Z"/>
              </w:rPr>
            </w:pPr>
            <w:ins w:id="480" w:author="Emma" w:date="2014-01-21T08:10:00Z">
              <w:r>
                <w:t>The activity represented by the data item was put on hold after it was initiated.</w:t>
              </w:r>
            </w:ins>
          </w:p>
        </w:tc>
      </w:tr>
      <w:tr w:rsidR="00CC2810" w:rsidTr="00273CCE">
        <w:trPr>
          <w:ins w:id="481" w:author="Emma" w:date="2014-01-21T08:09:00Z"/>
        </w:trPr>
        <w:tc>
          <w:tcPr>
            <w:tcW w:w="1638" w:type="dxa"/>
            <w:shd w:val="clear" w:color="auto" w:fill="auto"/>
          </w:tcPr>
          <w:p w:rsidR="00CC2810" w:rsidRPr="00BB7F06" w:rsidRDefault="00CC2810" w:rsidP="00612A82">
            <w:pPr>
              <w:pStyle w:val="BodyText"/>
              <w:rPr>
                <w:ins w:id="482" w:author="Emma" w:date="2014-01-21T08:09:00Z"/>
              </w:rPr>
            </w:pPr>
            <w:ins w:id="483" w:author="Emma" w:date="2014-01-21T08:10:00Z">
              <w:r w:rsidRPr="00BB7F06">
                <w:rPr>
                  <w:rStyle w:val="InlineXML"/>
                  <w:rFonts w:ascii="Times New Roman" w:eastAsia="?l?r ??’c" w:hAnsi="Times New Roman" w:cs="Times New Roman"/>
                </w:rPr>
                <w:t>aborted</w:t>
              </w:r>
            </w:ins>
          </w:p>
        </w:tc>
        <w:tc>
          <w:tcPr>
            <w:tcW w:w="7938" w:type="dxa"/>
            <w:shd w:val="clear" w:color="auto" w:fill="auto"/>
          </w:tcPr>
          <w:p w:rsidR="00CC2810" w:rsidRDefault="00CC2810" w:rsidP="00612A82">
            <w:pPr>
              <w:pStyle w:val="BodyText"/>
              <w:rPr>
                <w:ins w:id="484" w:author="Emma" w:date="2014-01-21T08:09:00Z"/>
              </w:rPr>
            </w:pPr>
            <w:ins w:id="485" w:author="Emma" w:date="2014-01-21T08:10:00Z">
              <w:r>
                <w:t>The activity represented by the data item was terminated prior to the normal completion.</w:t>
              </w:r>
            </w:ins>
          </w:p>
        </w:tc>
      </w:tr>
      <w:tr w:rsidR="00CC2810" w:rsidTr="00273CCE">
        <w:trPr>
          <w:ins w:id="486" w:author="Emma" w:date="2014-01-21T08:09:00Z"/>
        </w:trPr>
        <w:tc>
          <w:tcPr>
            <w:tcW w:w="1638" w:type="dxa"/>
            <w:shd w:val="clear" w:color="auto" w:fill="auto"/>
          </w:tcPr>
          <w:p w:rsidR="00CC2810" w:rsidRPr="00BB7F06" w:rsidRDefault="00CC2810" w:rsidP="00612A82">
            <w:pPr>
              <w:pStyle w:val="BodyText"/>
              <w:rPr>
                <w:ins w:id="487" w:author="Emma" w:date="2014-01-21T08:09:00Z"/>
              </w:rPr>
            </w:pPr>
            <w:ins w:id="488" w:author="Emma" w:date="2014-01-21T08:10:00Z">
              <w:r w:rsidRPr="00BB7F06">
                <w:rPr>
                  <w:rStyle w:val="InlineXML"/>
                  <w:rFonts w:ascii="Times New Roman" w:eastAsia="?l?r ??’c" w:hAnsi="Times New Roman" w:cs="Times New Roman"/>
                </w:rPr>
                <w:t>obsolete</w:t>
              </w:r>
            </w:ins>
          </w:p>
        </w:tc>
        <w:tc>
          <w:tcPr>
            <w:tcW w:w="7938" w:type="dxa"/>
            <w:shd w:val="clear" w:color="auto" w:fill="auto"/>
          </w:tcPr>
          <w:p w:rsidR="00CC2810" w:rsidRDefault="00CC2810" w:rsidP="00612A82">
            <w:pPr>
              <w:pStyle w:val="BodyText"/>
              <w:rPr>
                <w:ins w:id="489" w:author="Emma" w:date="2014-01-21T08:09:00Z"/>
              </w:rPr>
            </w:pPr>
            <w:ins w:id="490" w:author="Emma" w:date="2014-01-21T08:10:00Z">
              <w:r>
                <w:t>The activity represented by the data item has been replaced by a new data item.</w:t>
              </w:r>
            </w:ins>
          </w:p>
        </w:tc>
      </w:tr>
      <w:tr w:rsidR="00CC2810" w:rsidTr="00273CCE">
        <w:trPr>
          <w:ins w:id="491" w:author="Emma" w:date="2014-01-21T08:09:00Z"/>
        </w:trPr>
        <w:tc>
          <w:tcPr>
            <w:tcW w:w="1638" w:type="dxa"/>
            <w:shd w:val="clear" w:color="auto" w:fill="auto"/>
          </w:tcPr>
          <w:p w:rsidR="00CC2810" w:rsidRPr="00BB7F06" w:rsidRDefault="00CC2810" w:rsidP="00612A82">
            <w:pPr>
              <w:pStyle w:val="BodyText"/>
              <w:rPr>
                <w:ins w:id="492" w:author="Emma" w:date="2014-01-21T08:09:00Z"/>
              </w:rPr>
            </w:pPr>
            <w:ins w:id="493" w:author="Emma" w:date="2014-01-21T08:10:00Z">
              <w:r w:rsidRPr="00BB7F06">
                <w:rPr>
                  <w:rStyle w:val="InlineXML"/>
                  <w:rFonts w:ascii="Times New Roman" w:eastAsia="?l?r ??’c" w:hAnsi="Times New Roman" w:cs="Times New Roman"/>
                </w:rPr>
                <w:lastRenderedPageBreak/>
                <w:t>nullified</w:t>
              </w:r>
            </w:ins>
          </w:p>
        </w:tc>
        <w:tc>
          <w:tcPr>
            <w:tcW w:w="7938" w:type="dxa"/>
            <w:shd w:val="clear" w:color="auto" w:fill="auto"/>
          </w:tcPr>
          <w:p w:rsidR="00CC2810" w:rsidRDefault="00CC2810" w:rsidP="00612A82">
            <w:pPr>
              <w:pStyle w:val="BodyText"/>
              <w:rPr>
                <w:ins w:id="494" w:author="Emma" w:date="2014-01-21T08:09:00Z"/>
              </w:rPr>
            </w:pPr>
            <w:ins w:id="495" w:author="Emma" w:date="2014-01-21T08:10:00Z">
              <w:r>
                <w:t>The activity represented by the data item was incorrectly reported.</w:t>
              </w:r>
            </w:ins>
          </w:p>
        </w:tc>
      </w:tr>
      <w:tr w:rsidR="00CC2810" w:rsidTr="00273CCE">
        <w:trPr>
          <w:ins w:id="496" w:author="Emma" w:date="2014-01-21T08:09:00Z"/>
        </w:trPr>
        <w:tc>
          <w:tcPr>
            <w:tcW w:w="1638" w:type="dxa"/>
            <w:shd w:val="clear" w:color="auto" w:fill="auto"/>
          </w:tcPr>
          <w:p w:rsidR="00CC2810" w:rsidRPr="00BB7F06" w:rsidRDefault="00CC2810" w:rsidP="00612A82">
            <w:pPr>
              <w:pStyle w:val="BodyText"/>
              <w:rPr>
                <w:ins w:id="497" w:author="Emma" w:date="2014-01-21T08:09:00Z"/>
              </w:rPr>
            </w:pPr>
            <w:ins w:id="498" w:author="Emma" w:date="2014-01-21T08:14:00Z">
              <w:r w:rsidRPr="00BB7F06">
                <w:t>Cancelled</w:t>
              </w:r>
            </w:ins>
          </w:p>
        </w:tc>
        <w:tc>
          <w:tcPr>
            <w:tcW w:w="7938" w:type="dxa"/>
            <w:shd w:val="clear" w:color="auto" w:fill="auto"/>
          </w:tcPr>
          <w:p w:rsidR="00CC2810" w:rsidRDefault="00CC2810" w:rsidP="00612A82">
            <w:pPr>
              <w:pStyle w:val="BodyText"/>
              <w:rPr>
                <w:ins w:id="499" w:author="Emma" w:date="2014-01-21T08:09:00Z"/>
              </w:rPr>
            </w:pPr>
            <w:ins w:id="500" w:author="Emma" w:date="2014-01-21T08:14:00Z">
              <w:r>
                <w:t>The activity has been abandoned before activation</w:t>
              </w:r>
            </w:ins>
          </w:p>
        </w:tc>
      </w:tr>
      <w:tr w:rsidR="00CC2810" w:rsidTr="00273CCE">
        <w:trPr>
          <w:ins w:id="501" w:author="Emma" w:date="2014-01-21T08:09:00Z"/>
        </w:trPr>
        <w:tc>
          <w:tcPr>
            <w:tcW w:w="1638" w:type="dxa"/>
            <w:shd w:val="clear" w:color="auto" w:fill="auto"/>
          </w:tcPr>
          <w:p w:rsidR="00CC2810" w:rsidRPr="00BB7F06" w:rsidRDefault="00B542A9" w:rsidP="00612A82">
            <w:pPr>
              <w:pStyle w:val="BodyText"/>
              <w:rPr>
                <w:ins w:id="502" w:author="Emma" w:date="2014-01-21T08:09:00Z"/>
              </w:rPr>
            </w:pPr>
            <w:ins w:id="503" w:author="Emma" w:date="2014-01-21T08:17:00Z">
              <w:r w:rsidRPr="00BB7F06">
                <w:t>New</w:t>
              </w:r>
            </w:ins>
          </w:p>
        </w:tc>
        <w:tc>
          <w:tcPr>
            <w:tcW w:w="7938" w:type="dxa"/>
            <w:shd w:val="clear" w:color="auto" w:fill="auto"/>
          </w:tcPr>
          <w:p w:rsidR="00CC2810" w:rsidRDefault="00B542A9" w:rsidP="00612A82">
            <w:pPr>
              <w:pStyle w:val="BodyText"/>
              <w:rPr>
                <w:ins w:id="504" w:author="Emma" w:date="2014-01-21T08:09:00Z"/>
              </w:rPr>
            </w:pPr>
            <w:ins w:id="505" w:author="Emma" w:date="2014-01-21T08:17:00Z">
              <w:r>
                <w:t>The activity is in the preparatory stages and may not yet be acted upon</w:t>
              </w:r>
            </w:ins>
            <w:ins w:id="506" w:author="Emma" w:date="2014-01-21T08:26:00Z">
              <w:r>
                <w:t xml:space="preserve">. </w:t>
              </w:r>
            </w:ins>
          </w:p>
        </w:tc>
      </w:tr>
      <w:tr w:rsidR="00CC2810" w:rsidTr="00273CCE">
        <w:trPr>
          <w:ins w:id="507" w:author="Emma" w:date="2014-01-21T08:09:00Z"/>
        </w:trPr>
        <w:tc>
          <w:tcPr>
            <w:tcW w:w="1638" w:type="dxa"/>
            <w:shd w:val="clear" w:color="auto" w:fill="auto"/>
          </w:tcPr>
          <w:p w:rsidR="00CC2810" w:rsidRPr="00BB7F06" w:rsidRDefault="00A53B74" w:rsidP="00612A82">
            <w:pPr>
              <w:pStyle w:val="BodyText"/>
              <w:rPr>
                <w:ins w:id="508" w:author="Emma" w:date="2014-01-21T08:09:00Z"/>
              </w:rPr>
            </w:pPr>
            <w:ins w:id="509" w:author="Emma" w:date="2014-01-21T08:29:00Z">
              <w:r w:rsidRPr="00BB7F06">
                <w:t>Held</w:t>
              </w:r>
            </w:ins>
          </w:p>
        </w:tc>
        <w:tc>
          <w:tcPr>
            <w:tcW w:w="7938" w:type="dxa"/>
            <w:shd w:val="clear" w:color="auto" w:fill="auto"/>
          </w:tcPr>
          <w:p w:rsidR="00CC2810" w:rsidRDefault="00A53B74" w:rsidP="00A53B74">
            <w:pPr>
              <w:pStyle w:val="BodyText"/>
              <w:rPr>
                <w:ins w:id="510" w:author="Emma" w:date="2014-01-21T08:09:00Z"/>
              </w:rPr>
            </w:pPr>
            <w:ins w:id="511" w:author="Emma" w:date="2014-01-21T08:29:00Z">
              <w:r>
                <w:t>The activity is still in the preparatory stages and may no</w:t>
              </w:r>
            </w:ins>
            <w:ins w:id="512" w:author="Emma" w:date="2014-01-21T08:30:00Z">
              <w:r>
                <w:t>t</w:t>
              </w:r>
            </w:ins>
            <w:ins w:id="513" w:author="Emma" w:date="2014-01-21T08:29:00Z">
              <w:r>
                <w:t xml:space="preserve"> be acted upon</w:t>
              </w:r>
            </w:ins>
          </w:p>
        </w:tc>
      </w:tr>
    </w:tbl>
    <w:p w:rsidR="00FA6685" w:rsidRPr="00CE1421" w:rsidRDefault="00FA6685">
      <w:pPr>
        <w:pStyle w:val="BodyText"/>
        <w:rPr>
          <w:ins w:id="514" w:author="Emma" w:date="2014-01-28T11:19:00Z"/>
          <w:highlight w:val="cyan"/>
        </w:rPr>
        <w:pPrChange w:id="515" w:author="Emma" w:date="2014-01-21T07:56:00Z">
          <w:pPr>
            <w:pStyle w:val="Heading4"/>
            <w:numPr>
              <w:ilvl w:val="0"/>
              <w:numId w:val="0"/>
            </w:numPr>
            <w:tabs>
              <w:tab w:val="clear" w:pos="864"/>
            </w:tabs>
            <w:ind w:left="0" w:firstLine="0"/>
          </w:pPr>
        </w:pPrChange>
      </w:pPr>
      <w:r w:rsidRPr="00FA6685">
        <w:t xml:space="preserve"> </w:t>
      </w:r>
      <w:ins w:id="516" w:author="Emma" w:date="2014-02-11T15:31:00Z">
        <w:r w:rsidRPr="00CE1421">
          <w:rPr>
            <w:highlight w:val="cyan"/>
          </w:rPr>
          <w:t xml:space="preserve">Implementers of the Reconciliation Agent actor will also need to examine the </w:t>
        </w:r>
        <w:proofErr w:type="spellStart"/>
        <w:r w:rsidRPr="00CE1421">
          <w:rPr>
            <w:highlight w:val="cyan"/>
          </w:rPr>
          <w:t>moodCode</w:t>
        </w:r>
        <w:proofErr w:type="spellEnd"/>
        <w:r w:rsidRPr="00CE1421">
          <w:rPr>
            <w:highlight w:val="cyan"/>
          </w:rPr>
          <w:t xml:space="preserve"> to determine if the </w:t>
        </w:r>
        <w:proofErr w:type="spellStart"/>
        <w:r w:rsidRPr="00CE1421">
          <w:rPr>
            <w:highlight w:val="cyan"/>
          </w:rPr>
          <w:t>moodCode</w:t>
        </w:r>
        <w:proofErr w:type="spellEnd"/>
        <w:r w:rsidRPr="00CE1421">
          <w:rPr>
            <w:highlight w:val="cyan"/>
          </w:rPr>
          <w:t xml:space="preserve"> of the data items being reconciled are the same or different. </w:t>
        </w:r>
      </w:ins>
      <w:ins w:id="517" w:author="Emma" w:date="2014-02-11T10:09:00Z">
        <w:r w:rsidRPr="00CE1421">
          <w:rPr>
            <w:highlight w:val="cyan"/>
          </w:rPr>
          <w:t xml:space="preserve"> </w:t>
        </w:r>
      </w:ins>
      <w:ins w:id="518" w:author="Emma" w:date="2014-01-28T11:13:00Z">
        <w:r w:rsidRPr="00CE1421">
          <w:rPr>
            <w:highlight w:val="cyan"/>
          </w:rPr>
          <w:t xml:space="preserve"> </w:t>
        </w:r>
      </w:ins>
    </w:p>
    <w:p w:rsidR="00E27DF7" w:rsidRDefault="00FA6685" w:rsidP="00FA6685">
      <w:pPr>
        <w:pStyle w:val="BodyText"/>
        <w:rPr>
          <w:ins w:id="519" w:author="Emma" w:date="2014-02-11T15:34:00Z"/>
        </w:rPr>
      </w:pPr>
      <w:r w:rsidRPr="00CE1421">
        <w:rPr>
          <w:highlight w:val="cyan"/>
        </w:rPr>
        <w:t>According to HL7, c</w:t>
      </w:r>
      <w:ins w:id="520" w:author="Emma" w:date="2014-02-11T10:09:00Z">
        <w:r w:rsidR="00DA574F" w:rsidRPr="00CE1421">
          <w:rPr>
            <w:highlight w:val="cyan"/>
          </w:rPr>
          <w:t xml:space="preserve">hanging the </w:t>
        </w:r>
        <w:proofErr w:type="spellStart"/>
        <w:r w:rsidR="00DA574F" w:rsidRPr="00CE1421">
          <w:rPr>
            <w:highlight w:val="cyan"/>
          </w:rPr>
          <w:t>mo</w:t>
        </w:r>
      </w:ins>
      <w:ins w:id="521" w:author="Emma" w:date="2014-02-11T15:26:00Z">
        <w:r w:rsidR="00DA574F" w:rsidRPr="00CE1421">
          <w:rPr>
            <w:highlight w:val="cyan"/>
          </w:rPr>
          <w:t>odC</w:t>
        </w:r>
      </w:ins>
      <w:ins w:id="522" w:author="Emma" w:date="2014-02-11T10:09:00Z">
        <w:r w:rsidR="005F7291" w:rsidRPr="00CE1421">
          <w:rPr>
            <w:highlight w:val="cyan"/>
          </w:rPr>
          <w:t>ode</w:t>
        </w:r>
        <w:proofErr w:type="spellEnd"/>
        <w:r w:rsidR="005F7291" w:rsidRPr="00CE1421">
          <w:rPr>
            <w:highlight w:val="cyan"/>
          </w:rPr>
          <w:t xml:space="preserve"> of an element </w:t>
        </w:r>
      </w:ins>
      <w:r w:rsidRPr="00CE1421">
        <w:rPr>
          <w:highlight w:val="cyan"/>
        </w:rPr>
        <w:t>always</w:t>
      </w:r>
      <w:ins w:id="523" w:author="Emma" w:date="2014-02-11T10:09:00Z">
        <w:r w:rsidR="005F7291" w:rsidRPr="00CE1421">
          <w:rPr>
            <w:highlight w:val="cyan"/>
          </w:rPr>
          <w:t xml:space="preserve"> result </w:t>
        </w:r>
      </w:ins>
      <w:r w:rsidRPr="00CE1421">
        <w:rPr>
          <w:highlight w:val="cyan"/>
        </w:rPr>
        <w:t xml:space="preserve">in </w:t>
      </w:r>
      <w:ins w:id="524" w:author="Emma" w:date="2014-02-11T10:09:00Z">
        <w:r w:rsidR="005F7291" w:rsidRPr="00CE1421">
          <w:rPr>
            <w:highlight w:val="cyan"/>
          </w:rPr>
          <w:t>the change in identity.  A</w:t>
        </w:r>
        <w:r w:rsidR="00DA574F" w:rsidRPr="00CE1421">
          <w:rPr>
            <w:highlight w:val="cyan"/>
          </w:rPr>
          <w:t xml:space="preserve"> planned encounter will have a</w:t>
        </w:r>
      </w:ins>
      <w:ins w:id="525" w:author="Emma" w:date="2014-02-11T15:27:00Z">
        <w:r w:rsidR="00DA574F" w:rsidRPr="00CE1421">
          <w:rPr>
            <w:highlight w:val="cyan"/>
          </w:rPr>
          <w:t xml:space="preserve"> </w:t>
        </w:r>
        <w:proofErr w:type="spellStart"/>
        <w:r w:rsidR="00DA574F" w:rsidRPr="00CE1421">
          <w:rPr>
            <w:highlight w:val="cyan"/>
          </w:rPr>
          <w:t>moodCode</w:t>
        </w:r>
        <w:proofErr w:type="spellEnd"/>
        <w:r w:rsidR="00DA574F" w:rsidRPr="00CE1421">
          <w:rPr>
            <w:highlight w:val="cyan"/>
          </w:rPr>
          <w:t xml:space="preserve"> </w:t>
        </w:r>
      </w:ins>
      <w:ins w:id="526" w:author="Emma" w:date="2014-02-11T10:09:00Z">
        <w:r w:rsidR="005F7291" w:rsidRPr="00CE1421">
          <w:rPr>
            <w:highlight w:val="cyan"/>
          </w:rPr>
          <w:t>of</w:t>
        </w:r>
      </w:ins>
      <w:ins w:id="527" w:author="Emma" w:date="2014-02-11T15:27:00Z">
        <w:r w:rsidR="00DA574F" w:rsidRPr="00CE1421">
          <w:rPr>
            <w:highlight w:val="cyan"/>
          </w:rPr>
          <w:t xml:space="preserve"> intent (</w:t>
        </w:r>
      </w:ins>
      <w:ins w:id="528" w:author="Emma" w:date="2014-02-11T10:09:00Z">
        <w:r w:rsidR="005F7291" w:rsidRPr="00CE1421">
          <w:rPr>
            <w:highlight w:val="cyan"/>
          </w:rPr>
          <w:t>INT</w:t>
        </w:r>
      </w:ins>
      <w:ins w:id="529" w:author="Emma" w:date="2014-02-11T15:27:00Z">
        <w:r w:rsidR="00DA574F" w:rsidRPr="00CE1421">
          <w:rPr>
            <w:highlight w:val="cyan"/>
          </w:rPr>
          <w:t>)</w:t>
        </w:r>
      </w:ins>
      <w:ins w:id="530" w:author="Emma" w:date="2014-02-11T15:28:00Z">
        <w:r w:rsidR="00E27DF7" w:rsidRPr="00CE1421">
          <w:rPr>
            <w:highlight w:val="cyan"/>
          </w:rPr>
          <w:t xml:space="preserve"> or appointment (APT)</w:t>
        </w:r>
      </w:ins>
      <w:ins w:id="531" w:author="Emma" w:date="2014-02-11T10:09:00Z">
        <w:r w:rsidR="005F7291" w:rsidRPr="00CE1421">
          <w:rPr>
            <w:highlight w:val="cyan"/>
          </w:rPr>
          <w:t>.</w:t>
        </w:r>
      </w:ins>
      <w:ins w:id="532" w:author="Emma" w:date="2014-02-11T15:27:00Z">
        <w:r w:rsidR="00DA574F" w:rsidRPr="00CE1421">
          <w:rPr>
            <w:highlight w:val="cyan"/>
          </w:rPr>
          <w:t xml:space="preserve"> W</w:t>
        </w:r>
      </w:ins>
      <w:ins w:id="533" w:author="Emma" w:date="2014-02-11T10:09:00Z">
        <w:r w:rsidR="005F7291" w:rsidRPr="00CE1421">
          <w:rPr>
            <w:highlight w:val="cyan"/>
          </w:rPr>
          <w:t>hen the encounter occurs</w:t>
        </w:r>
      </w:ins>
      <w:ins w:id="534" w:author="Emma" w:date="2014-02-11T15:27:00Z">
        <w:r w:rsidR="00DA574F" w:rsidRPr="00CE1421">
          <w:rPr>
            <w:highlight w:val="cyan"/>
          </w:rPr>
          <w:t xml:space="preserve"> or when it is in the process of occurring</w:t>
        </w:r>
      </w:ins>
      <w:ins w:id="535" w:author="Emma" w:date="2014-02-11T10:09:00Z">
        <w:r w:rsidR="005F7291" w:rsidRPr="00CE1421">
          <w:rPr>
            <w:highlight w:val="cyan"/>
          </w:rPr>
          <w:t xml:space="preserve">, the </w:t>
        </w:r>
        <w:proofErr w:type="spellStart"/>
        <w:r w:rsidR="005F7291" w:rsidRPr="00CE1421">
          <w:rPr>
            <w:highlight w:val="cyan"/>
          </w:rPr>
          <w:t>moodCode</w:t>
        </w:r>
        <w:proofErr w:type="spellEnd"/>
        <w:r w:rsidR="005F7291" w:rsidRPr="00CE1421">
          <w:rPr>
            <w:highlight w:val="cyan"/>
          </w:rPr>
          <w:t xml:space="preserve"> changes to EVN. While in the planned state, the identifier may be differen</w:t>
        </w:r>
        <w:r w:rsidR="00E27DF7" w:rsidRPr="00CE1421">
          <w:rPr>
            <w:highlight w:val="cyan"/>
          </w:rPr>
          <w:t>t</w:t>
        </w:r>
        <w:r w:rsidR="005F7291" w:rsidRPr="00CE1421">
          <w:rPr>
            <w:highlight w:val="cyan"/>
          </w:rPr>
          <w:t xml:space="preserve"> </w:t>
        </w:r>
      </w:ins>
      <w:ins w:id="536" w:author="Emma" w:date="2014-02-11T15:29:00Z">
        <w:r w:rsidR="00E27DF7" w:rsidRPr="00CE1421">
          <w:rPr>
            <w:highlight w:val="cyan"/>
          </w:rPr>
          <w:t>than</w:t>
        </w:r>
      </w:ins>
      <w:ins w:id="537" w:author="Emma" w:date="2014-02-11T10:09:00Z">
        <w:r w:rsidR="005F7291" w:rsidRPr="00CE1421">
          <w:rPr>
            <w:highlight w:val="cyan"/>
          </w:rPr>
          <w:t xml:space="preserve"> when the appointment occurs</w:t>
        </w:r>
      </w:ins>
      <w:ins w:id="538" w:author="Emma" w:date="2014-02-11T15:30:00Z">
        <w:r w:rsidR="00E27DF7" w:rsidRPr="00CE1421">
          <w:rPr>
            <w:highlight w:val="cyan"/>
          </w:rPr>
          <w:t>.</w:t>
        </w:r>
        <w:r w:rsidR="00E27DF7">
          <w:t xml:space="preserve"> </w:t>
        </w:r>
      </w:ins>
    </w:p>
    <w:p w:rsidR="0094279D" w:rsidRDefault="0094279D">
      <w:pPr>
        <w:pStyle w:val="BodyText"/>
        <w:jc w:val="center"/>
        <w:rPr>
          <w:ins w:id="539" w:author="Emma" w:date="2014-01-28T11:13:00Z"/>
        </w:rPr>
        <w:pPrChange w:id="540" w:author="Emma" w:date="2014-01-28T11:19:00Z">
          <w:pPr>
            <w:pStyle w:val="Heading4"/>
            <w:numPr>
              <w:ilvl w:val="0"/>
              <w:numId w:val="0"/>
            </w:numPr>
            <w:tabs>
              <w:tab w:val="clear" w:pos="864"/>
            </w:tabs>
            <w:ind w:left="0" w:firstLine="0"/>
          </w:pPr>
        </w:pPrChange>
      </w:pPr>
      <w:ins w:id="541" w:author="Emma" w:date="2014-01-28T11:19:00Z">
        <w:r>
          <w:rPr>
            <w:lang w:eastAsia="x-none"/>
          </w:rPr>
          <w:t>Table X.4.1.1.2.1-2 Act</w:t>
        </w:r>
      </w:ins>
      <w:ins w:id="542" w:author="Emma" w:date="2014-01-28T11:20:00Z">
        <w:r>
          <w:rPr>
            <w:lang w:eastAsia="x-none"/>
          </w:rPr>
          <w:t xml:space="preserve"> </w:t>
        </w:r>
        <w:proofErr w:type="spellStart"/>
        <w:r>
          <w:rPr>
            <w:lang w:eastAsia="x-none"/>
          </w:rPr>
          <w:t>moodCode</w:t>
        </w:r>
      </w:ins>
      <w:proofErr w:type="spellEnd"/>
      <w:ins w:id="543" w:author="Emma" w:date="2014-01-28T11:19:00Z">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951485" w:rsidTr="002856A9">
        <w:trPr>
          <w:ins w:id="544" w:author="Emma" w:date="2014-01-28T11:13:00Z"/>
        </w:trPr>
        <w:tc>
          <w:tcPr>
            <w:tcW w:w="1638" w:type="dxa"/>
            <w:shd w:val="clear" w:color="auto" w:fill="auto"/>
          </w:tcPr>
          <w:p w:rsidR="00951485" w:rsidRDefault="00951485" w:rsidP="002856A9">
            <w:pPr>
              <w:pStyle w:val="BodyText"/>
              <w:rPr>
                <w:ins w:id="545" w:author="Emma" w:date="2014-01-28T11:13:00Z"/>
              </w:rPr>
            </w:pPr>
            <w:ins w:id="546" w:author="Emma" w:date="2014-01-28T11:13:00Z">
              <w:r w:rsidRPr="00012D26">
                <w:t>Act</w:t>
              </w:r>
            </w:ins>
            <w:ins w:id="547" w:author="Emma" w:date="2014-01-28T11:14:00Z">
              <w:r>
                <w:t xml:space="preserve"> </w:t>
              </w:r>
              <w:proofErr w:type="spellStart"/>
              <w:r>
                <w:t>moodCode</w:t>
              </w:r>
            </w:ins>
            <w:proofErr w:type="spellEnd"/>
          </w:p>
        </w:tc>
        <w:tc>
          <w:tcPr>
            <w:tcW w:w="7938" w:type="dxa"/>
            <w:shd w:val="clear" w:color="auto" w:fill="auto"/>
          </w:tcPr>
          <w:p w:rsidR="00951485" w:rsidRDefault="00951485" w:rsidP="002856A9">
            <w:pPr>
              <w:pStyle w:val="BodyText"/>
              <w:jc w:val="center"/>
              <w:rPr>
                <w:ins w:id="548" w:author="Emma" w:date="2014-01-28T11:13:00Z"/>
              </w:rPr>
            </w:pPr>
            <w:ins w:id="549" w:author="Emma" w:date="2014-01-28T11:13:00Z">
              <w:r w:rsidRPr="00400C2F">
                <w:t>Description</w:t>
              </w:r>
            </w:ins>
          </w:p>
        </w:tc>
      </w:tr>
      <w:tr w:rsidR="00951485" w:rsidTr="002856A9">
        <w:trPr>
          <w:ins w:id="550" w:author="Emma" w:date="2014-01-28T11:13:00Z"/>
        </w:trPr>
        <w:tc>
          <w:tcPr>
            <w:tcW w:w="1638" w:type="dxa"/>
            <w:shd w:val="clear" w:color="auto" w:fill="auto"/>
          </w:tcPr>
          <w:p w:rsidR="00951485" w:rsidRPr="00CE1421" w:rsidRDefault="00951485">
            <w:pPr>
              <w:spacing w:before="0"/>
              <w:rPr>
                <w:ins w:id="551" w:author="Emma" w:date="2014-01-28T11:13:00Z"/>
                <w:szCs w:val="24"/>
              </w:rPr>
              <w:pPrChange w:id="552" w:author="Emma" w:date="2014-01-28T11:14:00Z">
                <w:pPr>
                  <w:pStyle w:val="BodyText"/>
                </w:pPr>
              </w:pPrChange>
            </w:pPr>
            <w:ins w:id="553" w:author="Emma" w:date="2014-01-28T11:14:00Z">
              <w:r w:rsidRPr="00CE1421">
                <w:rPr>
                  <w:szCs w:val="24"/>
                </w:rPr>
                <w:t>EVN (event)</w:t>
              </w:r>
            </w:ins>
          </w:p>
        </w:tc>
        <w:tc>
          <w:tcPr>
            <w:tcW w:w="7938" w:type="dxa"/>
            <w:shd w:val="clear" w:color="auto" w:fill="auto"/>
          </w:tcPr>
          <w:p w:rsidR="00951485" w:rsidRDefault="00951485" w:rsidP="00951485">
            <w:pPr>
              <w:pStyle w:val="BodyText"/>
              <w:rPr>
                <w:ins w:id="554" w:author="Emma" w:date="2014-01-28T11:13:00Z"/>
              </w:rPr>
            </w:pPr>
            <w:ins w:id="555" w:author="Emma" w:date="2014-01-28T11:15:00Z">
              <w:r>
                <w:t>The entry defines an actual occurrence of an event.</w:t>
              </w:r>
            </w:ins>
          </w:p>
        </w:tc>
      </w:tr>
      <w:tr w:rsidR="00951485" w:rsidTr="002856A9">
        <w:trPr>
          <w:ins w:id="556" w:author="Emma" w:date="2014-01-28T11:13:00Z"/>
        </w:trPr>
        <w:tc>
          <w:tcPr>
            <w:tcW w:w="1638" w:type="dxa"/>
            <w:shd w:val="clear" w:color="auto" w:fill="auto"/>
          </w:tcPr>
          <w:p w:rsidR="00951485" w:rsidRPr="00CE1421" w:rsidRDefault="00951485" w:rsidP="00951485">
            <w:pPr>
              <w:pStyle w:val="BodyText"/>
              <w:rPr>
                <w:ins w:id="557" w:author="Emma" w:date="2014-01-28T11:13:00Z"/>
                <w:szCs w:val="24"/>
              </w:rPr>
            </w:pPr>
            <w:ins w:id="558" w:author="Emma" w:date="2014-01-28T11:15:00Z">
              <w:r w:rsidRPr="00CE1421">
                <w:rPr>
                  <w:szCs w:val="24"/>
                </w:rPr>
                <w:t>INT (intent)</w:t>
              </w:r>
            </w:ins>
          </w:p>
        </w:tc>
        <w:tc>
          <w:tcPr>
            <w:tcW w:w="7938" w:type="dxa"/>
            <w:shd w:val="clear" w:color="auto" w:fill="auto"/>
          </w:tcPr>
          <w:p w:rsidR="00951485" w:rsidRDefault="00951485" w:rsidP="002856A9">
            <w:pPr>
              <w:pStyle w:val="BodyText"/>
              <w:rPr>
                <w:ins w:id="559" w:author="Emma" w:date="2014-01-28T11:13:00Z"/>
              </w:rPr>
            </w:pPr>
            <w:ins w:id="560" w:author="Emma" w:date="2014-01-28T11:15:00Z">
              <w:r w:rsidRPr="00951485">
                <w:t>The entry is intended or planned.</w:t>
              </w:r>
            </w:ins>
          </w:p>
        </w:tc>
      </w:tr>
      <w:tr w:rsidR="00951485" w:rsidTr="002856A9">
        <w:trPr>
          <w:ins w:id="561" w:author="Emma" w:date="2014-01-28T11:13:00Z"/>
        </w:trPr>
        <w:tc>
          <w:tcPr>
            <w:tcW w:w="1638" w:type="dxa"/>
            <w:shd w:val="clear" w:color="auto" w:fill="auto"/>
          </w:tcPr>
          <w:p w:rsidR="00951485" w:rsidRPr="00CE1421" w:rsidRDefault="00951485" w:rsidP="00951485">
            <w:pPr>
              <w:pStyle w:val="BodyText"/>
              <w:rPr>
                <w:ins w:id="562" w:author="Emma" w:date="2014-01-28T11:13:00Z"/>
                <w:szCs w:val="24"/>
              </w:rPr>
            </w:pPr>
            <w:ins w:id="563" w:author="Emma" w:date="2014-01-28T11:16:00Z">
              <w:r w:rsidRPr="00CE1421">
                <w:rPr>
                  <w:szCs w:val="24"/>
                </w:rPr>
                <w:t>APT (appointment)</w:t>
              </w:r>
            </w:ins>
          </w:p>
        </w:tc>
        <w:tc>
          <w:tcPr>
            <w:tcW w:w="7938" w:type="dxa"/>
            <w:shd w:val="clear" w:color="auto" w:fill="auto"/>
          </w:tcPr>
          <w:p w:rsidR="00951485" w:rsidRDefault="00951485" w:rsidP="00951485">
            <w:pPr>
              <w:pStyle w:val="BodyText"/>
              <w:rPr>
                <w:ins w:id="564" w:author="Emma" w:date="2014-01-28T11:13:00Z"/>
              </w:rPr>
            </w:pPr>
            <w:ins w:id="565" w:author="Emma" w:date="2014-01-28T11:16:00Z">
              <w:r>
                <w:t>The entry is planned for a specific time and place.</w:t>
              </w:r>
            </w:ins>
          </w:p>
        </w:tc>
      </w:tr>
      <w:tr w:rsidR="00951485" w:rsidTr="002856A9">
        <w:trPr>
          <w:ins w:id="566" w:author="Emma" w:date="2014-01-28T11:13:00Z"/>
        </w:trPr>
        <w:tc>
          <w:tcPr>
            <w:tcW w:w="1638" w:type="dxa"/>
            <w:shd w:val="clear" w:color="auto" w:fill="auto"/>
          </w:tcPr>
          <w:p w:rsidR="00951485" w:rsidRPr="00CE1421" w:rsidRDefault="00951485" w:rsidP="002856A9">
            <w:pPr>
              <w:pStyle w:val="BodyText"/>
              <w:rPr>
                <w:ins w:id="567" w:author="Emma" w:date="2014-01-28T11:13:00Z"/>
                <w:szCs w:val="24"/>
              </w:rPr>
            </w:pPr>
            <w:ins w:id="568" w:author="Emma" w:date="2014-01-28T11:16:00Z">
              <w:r w:rsidRPr="00CE1421">
                <w:rPr>
                  <w:szCs w:val="24"/>
                </w:rPr>
                <w:t>ARQ (appointment request)</w:t>
              </w:r>
            </w:ins>
          </w:p>
        </w:tc>
        <w:tc>
          <w:tcPr>
            <w:tcW w:w="7938" w:type="dxa"/>
            <w:shd w:val="clear" w:color="auto" w:fill="auto"/>
          </w:tcPr>
          <w:p w:rsidR="00951485" w:rsidRDefault="00951485" w:rsidP="002856A9">
            <w:pPr>
              <w:pStyle w:val="BodyText"/>
              <w:rPr>
                <w:ins w:id="569" w:author="Emma" w:date="2014-01-28T11:13:00Z"/>
              </w:rPr>
            </w:pPr>
            <w:ins w:id="570" w:author="Emma" w:date="2014-01-28T11:16:00Z">
              <w:r w:rsidRPr="00951485">
                <w:t>The entry is a request for the booking of an appointment.</w:t>
              </w:r>
            </w:ins>
          </w:p>
        </w:tc>
      </w:tr>
      <w:tr w:rsidR="00951485" w:rsidTr="002856A9">
        <w:trPr>
          <w:ins w:id="571" w:author="Emma" w:date="2014-01-28T11:13:00Z"/>
        </w:trPr>
        <w:tc>
          <w:tcPr>
            <w:tcW w:w="1638" w:type="dxa"/>
            <w:shd w:val="clear" w:color="auto" w:fill="auto"/>
          </w:tcPr>
          <w:p w:rsidR="00951485" w:rsidRPr="00CE1421" w:rsidRDefault="00951485" w:rsidP="002856A9">
            <w:pPr>
              <w:pStyle w:val="BodyText"/>
              <w:rPr>
                <w:ins w:id="572" w:author="Emma" w:date="2014-01-28T11:13:00Z"/>
                <w:szCs w:val="24"/>
              </w:rPr>
            </w:pPr>
            <w:ins w:id="573" w:author="Emma" w:date="2014-01-28T11:16:00Z">
              <w:r w:rsidRPr="00CE1421">
                <w:rPr>
                  <w:szCs w:val="24"/>
                </w:rPr>
                <w:t>PRMS (promise)</w:t>
              </w:r>
            </w:ins>
          </w:p>
        </w:tc>
        <w:tc>
          <w:tcPr>
            <w:tcW w:w="7938" w:type="dxa"/>
            <w:shd w:val="clear" w:color="auto" w:fill="auto"/>
          </w:tcPr>
          <w:p w:rsidR="00951485" w:rsidRDefault="00951485" w:rsidP="002856A9">
            <w:pPr>
              <w:pStyle w:val="BodyText"/>
              <w:rPr>
                <w:ins w:id="574" w:author="Emma" w:date="2014-01-28T11:13:00Z"/>
              </w:rPr>
            </w:pPr>
            <w:ins w:id="575" w:author="Emma" w:date="2014-01-28T11:17:00Z">
              <w:r w:rsidRPr="00951485">
                <w:t>A commitment to perform the stated entry</w:t>
              </w:r>
            </w:ins>
          </w:p>
        </w:tc>
      </w:tr>
      <w:tr w:rsidR="00951485" w:rsidTr="002856A9">
        <w:trPr>
          <w:ins w:id="576" w:author="Emma" w:date="2014-01-28T11:13:00Z"/>
        </w:trPr>
        <w:tc>
          <w:tcPr>
            <w:tcW w:w="1638" w:type="dxa"/>
            <w:shd w:val="clear" w:color="auto" w:fill="auto"/>
          </w:tcPr>
          <w:p w:rsidR="00951485" w:rsidRPr="00CE1421" w:rsidRDefault="00951485" w:rsidP="002856A9">
            <w:pPr>
              <w:pStyle w:val="BodyText"/>
              <w:rPr>
                <w:ins w:id="577" w:author="Emma" w:date="2014-01-28T11:13:00Z"/>
                <w:szCs w:val="24"/>
              </w:rPr>
            </w:pPr>
            <w:ins w:id="578" w:author="Emma" w:date="2014-01-28T11:17:00Z">
              <w:r w:rsidRPr="00CE1421">
                <w:rPr>
                  <w:szCs w:val="24"/>
                </w:rPr>
                <w:t>PRP (proposal)</w:t>
              </w:r>
            </w:ins>
          </w:p>
        </w:tc>
        <w:tc>
          <w:tcPr>
            <w:tcW w:w="7938" w:type="dxa"/>
            <w:shd w:val="clear" w:color="auto" w:fill="auto"/>
          </w:tcPr>
          <w:p w:rsidR="00951485" w:rsidRDefault="00951485" w:rsidP="002856A9">
            <w:pPr>
              <w:pStyle w:val="BodyText"/>
              <w:rPr>
                <w:ins w:id="579" w:author="Emma" w:date="2014-01-28T11:13:00Z"/>
              </w:rPr>
            </w:pPr>
            <w:ins w:id="580" w:author="Emma" w:date="2014-01-28T11:17:00Z">
              <w:r w:rsidRPr="00951485">
                <w:t>A proposal that the stated entry be performed.</w:t>
              </w:r>
            </w:ins>
          </w:p>
        </w:tc>
      </w:tr>
      <w:tr w:rsidR="00951485" w:rsidTr="002856A9">
        <w:trPr>
          <w:ins w:id="581" w:author="Emma" w:date="2014-01-28T11:13:00Z"/>
        </w:trPr>
        <w:tc>
          <w:tcPr>
            <w:tcW w:w="1638" w:type="dxa"/>
            <w:shd w:val="clear" w:color="auto" w:fill="auto"/>
          </w:tcPr>
          <w:p w:rsidR="00951485" w:rsidRPr="00CE1421" w:rsidRDefault="00951485" w:rsidP="002856A9">
            <w:pPr>
              <w:pStyle w:val="BodyText"/>
              <w:rPr>
                <w:ins w:id="582" w:author="Emma" w:date="2014-01-28T11:13:00Z"/>
                <w:szCs w:val="24"/>
              </w:rPr>
            </w:pPr>
            <w:ins w:id="583" w:author="Emma" w:date="2014-01-28T11:17:00Z">
              <w:r w:rsidRPr="00CE1421">
                <w:rPr>
                  <w:szCs w:val="24"/>
                </w:rPr>
                <w:t>RQO (request)</w:t>
              </w:r>
            </w:ins>
          </w:p>
        </w:tc>
        <w:tc>
          <w:tcPr>
            <w:tcW w:w="7938" w:type="dxa"/>
            <w:shd w:val="clear" w:color="auto" w:fill="auto"/>
          </w:tcPr>
          <w:p w:rsidR="00951485" w:rsidRDefault="00951485" w:rsidP="002856A9">
            <w:pPr>
              <w:pStyle w:val="BodyText"/>
              <w:rPr>
                <w:ins w:id="584" w:author="Emma" w:date="2014-01-28T11:18:00Z"/>
              </w:rPr>
            </w:pPr>
            <w:ins w:id="585" w:author="Emma" w:date="2014-01-28T11:17:00Z">
              <w:r w:rsidRPr="00951485">
                <w:t>A request or order to perform the stated entry.</w:t>
              </w:r>
            </w:ins>
          </w:p>
          <w:p w:rsidR="00951485" w:rsidRDefault="00951485" w:rsidP="002856A9">
            <w:pPr>
              <w:pStyle w:val="BodyText"/>
              <w:rPr>
                <w:ins w:id="586" w:author="Emma" w:date="2014-01-28T11:13:00Z"/>
              </w:rPr>
            </w:pPr>
          </w:p>
        </w:tc>
      </w:tr>
    </w:tbl>
    <w:p w:rsidR="00951485" w:rsidRPr="00612A82" w:rsidRDefault="00951485">
      <w:pPr>
        <w:pStyle w:val="BodyText"/>
        <w:pPrChange w:id="587" w:author="Emma" w:date="2014-01-21T07:56:00Z">
          <w:pPr>
            <w:pStyle w:val="Heading4"/>
            <w:numPr>
              <w:ilvl w:val="0"/>
              <w:numId w:val="0"/>
            </w:numPr>
            <w:tabs>
              <w:tab w:val="clear" w:pos="864"/>
            </w:tabs>
            <w:ind w:left="0" w:firstLine="0"/>
          </w:pPr>
        </w:pPrChange>
      </w:pPr>
    </w:p>
    <w:p w:rsidR="00BD53F6" w:rsidRDefault="00CA6E59" w:rsidP="00CA6E59">
      <w:pPr>
        <w:pStyle w:val="Heading4"/>
        <w:numPr>
          <w:ilvl w:val="0"/>
          <w:numId w:val="0"/>
        </w:numPr>
        <w:ind w:left="864" w:hanging="864"/>
        <w:rPr>
          <w:ins w:id="588" w:author="Emma" w:date="2014-01-21T09:42:00Z"/>
        </w:rPr>
      </w:pPr>
      <w:r>
        <w:t>X.4.1.1.</w:t>
      </w:r>
      <w:r w:rsidR="00AE37E8">
        <w:t>2</w:t>
      </w:r>
      <w:r>
        <w:t>.2 Addition o</w:t>
      </w:r>
      <w:r w:rsidR="00AE37E8">
        <w:t>f New or Previously Unknown Data</w:t>
      </w:r>
      <w:r>
        <w:t xml:space="preserve"> or Relationships</w:t>
      </w:r>
    </w:p>
    <w:p w:rsidR="00B22282" w:rsidRDefault="00B22282" w:rsidP="00B22282">
      <w:pPr>
        <w:pStyle w:val="BodyText"/>
        <w:rPr>
          <w:ins w:id="589" w:author="Emma" w:date="2014-01-21T09:48:00Z"/>
        </w:rPr>
      </w:pPr>
      <w:ins w:id="590" w:author="Emma" w:date="2014-01-21T09:42:00Z">
        <w:r>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w:t>
        </w:r>
      </w:ins>
      <w:ins w:id="591" w:author="Emma" w:date="2014-01-21T09:49:00Z">
        <w:r>
          <w:t>a diagnosis</w:t>
        </w:r>
      </w:ins>
      <w:ins w:id="592" w:author="Emma" w:date="2014-01-21T09:42:00Z">
        <w:r>
          <w:t xml:space="preserve"> were previously unreported, but are now added, the data item does not change its identity.</w:t>
        </w:r>
      </w:ins>
      <w:ins w:id="593" w:author="Emma" w:date="2014-01-21T09:47:00Z">
        <w:r>
          <w:t xml:space="preserve"> </w:t>
        </w:r>
      </w:ins>
    </w:p>
    <w:p w:rsidR="00B22282" w:rsidRDefault="00B22282" w:rsidP="00B22282">
      <w:pPr>
        <w:pStyle w:val="BodyText"/>
        <w:rPr>
          <w:ins w:id="594" w:author="Emma" w:date="2014-01-21T09:42:00Z"/>
        </w:rPr>
      </w:pPr>
      <w:ins w:id="595" w:author="Emma" w:date="2014-01-21T09:42:00Z">
        <w:r>
          <w:lastRenderedPageBreak/>
          <w:t xml:space="preserve">Similarly, when a new data item becomes known, it may be related to a pre-existing data item.  These relationships may be added without changing the identity of the data item.  Thus, a diagnosis that is previously untreated may have a relationship added (using an </w:t>
        </w:r>
        <w:proofErr w:type="spellStart"/>
        <w:r w:rsidRPr="00763426">
          <w:rPr>
            <w:rStyle w:val="InlineXML"/>
            <w:rFonts w:eastAsia="?l?r ??’c"/>
          </w:rPr>
          <w:t>entryRelationship</w:t>
        </w:r>
        <w:proofErr w:type="spellEnd"/>
        <w:r>
          <w:t xml:space="preserve"> element) to indicate what the new treatment is for that item without changing the identity of the data item.  </w:t>
        </w:r>
      </w:ins>
      <w:commentRangeStart w:id="596"/>
      <w:ins w:id="597" w:author="Emma" w:date="2014-01-21T09:49:00Z">
        <w:r>
          <w:t xml:space="preserve">An intervention that is previously intended may have a relationship added to indicate what the new indication is for that item without changing the identity of the data item.  </w:t>
        </w:r>
        <w:commentRangeEnd w:id="596"/>
        <w:r>
          <w:rPr>
            <w:rStyle w:val="CommentReference"/>
          </w:rPr>
          <w:commentReference w:id="596"/>
        </w:r>
      </w:ins>
      <w:ins w:id="598" w:author="Emma" w:date="2014-01-21T09:50:00Z">
        <w:r>
          <w:t>T</w:t>
        </w:r>
      </w:ins>
      <w:ins w:id="599" w:author="Emma" w:date="2014-01-21T09:42:00Z">
        <w:r>
          <w:t xml:space="preserve">he addition of a new </w:t>
        </w:r>
      </w:ins>
      <w:ins w:id="600" w:author="Emma" w:date="2014-01-21T11:42:00Z">
        <w:r w:rsidR="003F3993">
          <w:t>manifestation</w:t>
        </w:r>
      </w:ins>
      <w:ins w:id="601" w:author="Emma" w:date="2014-01-21T09:42:00Z">
        <w:r>
          <w:t xml:space="preserve"> of an allergy will not change the identity of the previously described allergy.  However, the manifestation itself is a new data item with a new identity.</w:t>
        </w:r>
      </w:ins>
    </w:p>
    <w:p w:rsidR="00B22282" w:rsidRDefault="00B22282" w:rsidP="00B22282">
      <w:pPr>
        <w:pStyle w:val="BodyText"/>
        <w:rPr>
          <w:lang w:eastAsia="x-none"/>
        </w:rPr>
      </w:pPr>
      <w:ins w:id="602" w:author="Emma" w:date="2014-01-21T09:42:00Z">
        <w:r>
          <w:rPr>
            <w:lang w:eastAsia="x-none"/>
          </w:rPr>
          <w:t>Implem</w:t>
        </w:r>
        <w:r w:rsidR="004E21AD">
          <w:rPr>
            <w:lang w:eastAsia="x-none"/>
          </w:rPr>
          <w:t>ent</w:t>
        </w:r>
      </w:ins>
      <w:ins w:id="603" w:author="Emma" w:date="2014-01-28T12:23:00Z">
        <w:r w:rsidR="004E21AD">
          <w:rPr>
            <w:lang w:eastAsia="x-none"/>
          </w:rPr>
          <w:t>e</w:t>
        </w:r>
      </w:ins>
      <w:ins w:id="604" w:author="Emma" w:date="2014-01-21T09:42:00Z">
        <w:r>
          <w:rPr>
            <w:lang w:eastAsia="x-none"/>
          </w:rPr>
          <w:t>rs of the Reconciliation Agent actor should compare data items to determine if there are differences in new or unknown data, or relationships, and must reconcile discrepancies</w:t>
        </w:r>
        <w:r w:rsidRPr="00FA6685">
          <w:rPr>
            <w:highlight w:val="darkGray"/>
            <w:lang w:eastAsia="x-none"/>
            <w:rPrChange w:id="605" w:author="Emma" w:date="2014-01-21T09:50:00Z">
              <w:rPr>
                <w:lang w:eastAsia="x-none"/>
              </w:rPr>
            </w:rPrChange>
          </w:rPr>
          <w:t>.</w:t>
        </w:r>
        <w:r w:rsidRPr="00FA6685">
          <w:rPr>
            <w:lang w:eastAsia="x-none"/>
          </w:rPr>
          <w:t xml:space="preserve">  In cases where one data item simply has more data or relationships, the new data is often just merged</w:t>
        </w:r>
      </w:ins>
      <w:r w:rsidR="00FA6685" w:rsidRPr="00FA6685">
        <w:rPr>
          <w:lang w:eastAsia="x-none"/>
        </w:rPr>
        <w:t xml:space="preserve"> because it does not alter the identity of the original data</w:t>
      </w:r>
      <w:ins w:id="606" w:author="Emma" w:date="2014-01-21T09:42:00Z">
        <w:r w:rsidRPr="00FA6685">
          <w:rPr>
            <w:lang w:eastAsia="x-none"/>
          </w:rPr>
          <w:t>.</w:t>
        </w:r>
      </w:ins>
    </w:p>
    <w:p w:rsidR="00B22282" w:rsidRDefault="00492A87" w:rsidP="00B22282">
      <w:pPr>
        <w:pStyle w:val="BodyText"/>
        <w:rPr>
          <w:ins w:id="607" w:author="Emma" w:date="2014-01-21T09:42:00Z"/>
          <w:lang w:eastAsia="x-none"/>
        </w:rPr>
      </w:pPr>
      <w:r>
        <w:rPr>
          <w:lang w:eastAsia="x-none"/>
        </w:rPr>
        <w:t>D</w:t>
      </w:r>
      <w:ins w:id="608" w:author="Emma" w:date="2014-01-21T09:42:00Z">
        <w:r w:rsidR="00B22282">
          <w:rPr>
            <w:lang w:eastAsia="x-none"/>
          </w:rPr>
          <w:t>isease progress</w:t>
        </w:r>
      </w:ins>
      <w:r>
        <w:rPr>
          <w:lang w:eastAsia="x-none"/>
        </w:rPr>
        <w:t xml:space="preserve">ion </w:t>
      </w:r>
      <w:ins w:id="609" w:author="Emma" w:date="2014-01-21T09:42:00Z">
        <w:r w:rsidR="00B22282">
          <w:rPr>
            <w:lang w:eastAsia="x-none"/>
          </w:rPr>
          <w:t xml:space="preserve">may also result in new facts and relationships.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ins>
    </w:p>
    <w:p w:rsidR="00B22282" w:rsidRPr="00B22282" w:rsidRDefault="00B22282">
      <w:pPr>
        <w:pStyle w:val="BodyText"/>
        <w:pPrChange w:id="610" w:author="Emma" w:date="2014-01-21T09:42:00Z">
          <w:pPr>
            <w:pStyle w:val="Heading4"/>
            <w:numPr>
              <w:ilvl w:val="0"/>
              <w:numId w:val="0"/>
            </w:numPr>
            <w:tabs>
              <w:tab w:val="clear" w:pos="864"/>
            </w:tabs>
            <w:ind w:left="0" w:firstLine="0"/>
          </w:pPr>
        </w:pPrChange>
      </w:pPr>
      <w:ins w:id="611" w:author="Emma" w:date="2014-01-21T09:42:00Z">
        <w:r>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ins>
      <w:r w:rsidR="00492A87">
        <w:rPr>
          <w:lang w:eastAsia="x-none"/>
        </w:rPr>
        <w:t>.</w:t>
      </w:r>
    </w:p>
    <w:p w:rsidR="00A502EF" w:rsidRDefault="00AE37E8" w:rsidP="00AE37E8">
      <w:pPr>
        <w:pStyle w:val="Heading4"/>
        <w:numPr>
          <w:ilvl w:val="0"/>
          <w:numId w:val="0"/>
        </w:numPr>
        <w:ind w:left="864" w:hanging="864"/>
        <w:rPr>
          <w:ins w:id="612" w:author="Emma" w:date="2014-01-21T10:11:00Z"/>
        </w:rPr>
      </w:pPr>
      <w:r>
        <w:t xml:space="preserve">X.4.1.2 </w:t>
      </w:r>
      <w:r w:rsidR="00CE1421">
        <w:t>Changes in Treatment, Diagnosis or Related Information</w:t>
      </w:r>
    </w:p>
    <w:p w:rsidR="00713348" w:rsidRDefault="00713348" w:rsidP="00713348">
      <w:pPr>
        <w:pStyle w:val="BodyText"/>
        <w:jc w:val="both"/>
        <w:rPr>
          <w:ins w:id="613" w:author="Emma" w:date="2014-01-21T10:11:00Z"/>
          <w:lang w:eastAsia="x-none"/>
        </w:rPr>
      </w:pPr>
      <w:ins w:id="614" w:author="Emma" w:date="2014-01-21T10:11:00Z">
        <w:r>
          <w:rPr>
            <w:lang w:eastAsia="x-none"/>
          </w:rPr>
          <w:t xml:space="preserve">Changes in </w:t>
        </w:r>
      </w:ins>
      <w:ins w:id="615" w:author="Emma" w:date="2014-01-21T10:15:00Z">
        <w:r>
          <w:rPr>
            <w:lang w:eastAsia="x-none"/>
          </w:rPr>
          <w:t>previously reported content</w:t>
        </w:r>
      </w:ins>
      <w:ins w:id="616" w:author="Emma" w:date="2014-01-21T10:11:00Z">
        <w:r>
          <w:rPr>
            <w:lang w:eastAsia="x-none"/>
          </w:rPr>
          <w:t xml:space="preserve"> create new “facts” that supplant or replace previous data items.  The new data item has new identity, and the old data item is retained (although its status may be changed).  </w:t>
        </w:r>
      </w:ins>
    </w:p>
    <w:p w:rsidR="00713348" w:rsidRDefault="00713348" w:rsidP="00713348">
      <w:pPr>
        <w:pStyle w:val="BodyText"/>
        <w:rPr>
          <w:ins w:id="617" w:author="Emma" w:date="2014-01-21T10:11:00Z"/>
          <w:lang w:eastAsia="x-none"/>
        </w:rPr>
      </w:pPr>
      <w:ins w:id="618" w:author="Emma" w:date="2014-01-21T10:11:00Z">
        <w:r>
          <w:rPr>
            <w:lang w:eastAsia="x-none"/>
          </w:rPr>
          <w:t xml:space="preserve">Perhaps the most common example is a change in dose for a particular medication, or substitution of a different medication for an existing medication that is being discontinued.  In these cases, the new </w:t>
        </w:r>
      </w:ins>
      <w:ins w:id="619" w:author="Emma" w:date="2014-01-21T10:17:00Z">
        <w:r>
          <w:rPr>
            <w:lang w:eastAsia="x-none"/>
          </w:rPr>
          <w:t xml:space="preserve">content </w:t>
        </w:r>
      </w:ins>
      <w:ins w:id="620" w:author="Emma" w:date="2014-01-21T10:11:00Z">
        <w:r>
          <w:rPr>
            <w:lang w:eastAsia="x-none"/>
          </w:rPr>
          <w:t xml:space="preserve">is a new data item with a new identity, and the previous data item is marked as being </w:t>
        </w:r>
        <w:r w:rsidRPr="00D62EF9">
          <w:rPr>
            <w:rStyle w:val="InlineXML"/>
            <w:rFonts w:eastAsia="?l?r ??’c"/>
          </w:rPr>
          <w:t>aborted</w:t>
        </w:r>
        <w:r>
          <w:rPr>
            <w:lang w:eastAsia="x-none"/>
          </w:rPr>
          <w:t xml:space="preserve"> (stopped before a normal termination).</w:t>
        </w:r>
      </w:ins>
    </w:p>
    <w:p w:rsidR="00713348" w:rsidRDefault="00713348" w:rsidP="00713348">
      <w:pPr>
        <w:pStyle w:val="BodyText"/>
        <w:jc w:val="both"/>
      </w:pPr>
      <w:ins w:id="621" w:author="Emma" w:date="2014-01-21T10:11:00Z">
        <w:r>
          <w:rPr>
            <w:lang w:eastAsia="x-none"/>
          </w:rPr>
          <w:t xml:space="preserve">Refinements or changes in </w:t>
        </w:r>
      </w:ins>
      <w:ins w:id="622" w:author="Emma" w:date="2014-01-21T10:17:00Z">
        <w:r>
          <w:rPr>
            <w:lang w:eastAsia="x-none"/>
          </w:rPr>
          <w:t>judgment</w:t>
        </w:r>
      </w:ins>
      <w:ins w:id="623" w:author="Emma" w:date="2014-01-21T10:11:00Z">
        <w:r>
          <w:rPr>
            <w:lang w:eastAsia="x-none"/>
          </w:rPr>
          <w:t xml:space="preserve"> can also occur, often as a result of new data. An example of refinement is when an initial </w:t>
        </w:r>
      </w:ins>
      <w:ins w:id="624" w:author="Emma" w:date="2014-01-21T10:18:00Z">
        <w:r>
          <w:rPr>
            <w:lang w:eastAsia="x-none"/>
          </w:rPr>
          <w:t xml:space="preserve">intervention </w:t>
        </w:r>
      </w:ins>
      <w:ins w:id="625" w:author="Emma" w:date="2014-01-21T10:11:00Z">
        <w:r>
          <w:rPr>
            <w:lang w:eastAsia="x-none"/>
          </w:rPr>
          <w:t xml:space="preserve">of </w:t>
        </w:r>
      </w:ins>
      <w:ins w:id="626" w:author="Emma" w:date="2014-01-21T10:19:00Z">
        <w:r>
          <w:rPr>
            <w:lang w:eastAsia="x-none"/>
          </w:rPr>
          <w:t>low sodium diet</w:t>
        </w:r>
      </w:ins>
      <w:ins w:id="627" w:author="Emma" w:date="2014-01-21T10:11:00Z">
        <w:r>
          <w:rPr>
            <w:lang w:eastAsia="x-none"/>
          </w:rPr>
          <w:t xml:space="preserve"> is replaced by a more specific </w:t>
        </w:r>
      </w:ins>
      <w:ins w:id="628" w:author="Emma" w:date="2014-01-21T10:18:00Z">
        <w:r>
          <w:rPr>
            <w:lang w:eastAsia="x-none"/>
          </w:rPr>
          <w:t>intervention</w:t>
        </w:r>
      </w:ins>
      <w:ins w:id="629" w:author="Emma" w:date="2014-01-21T10:11:00Z">
        <w:r>
          <w:rPr>
            <w:lang w:eastAsia="x-none"/>
          </w:rPr>
          <w:t xml:space="preserve"> of </w:t>
        </w:r>
      </w:ins>
      <w:ins w:id="630" w:author="Emma" w:date="2014-01-21T10:19:00Z">
        <w:r>
          <w:rPr>
            <w:lang w:eastAsia="x-none"/>
          </w:rPr>
          <w:t>2 gm sodium</w:t>
        </w:r>
      </w:ins>
      <w:ins w:id="631" w:author="Emma" w:date="2014-01-21T10:18:00Z">
        <w:r>
          <w:rPr>
            <w:lang w:eastAsia="x-none"/>
          </w:rPr>
          <w:t xml:space="preserve"> diet</w:t>
        </w:r>
      </w:ins>
      <w:ins w:id="632" w:author="Emma" w:date="2014-01-21T10:11:00Z">
        <w:r>
          <w:rPr>
            <w:lang w:eastAsia="x-none"/>
          </w:rPr>
          <w:t>.  Both statements are true</w:t>
        </w:r>
      </w:ins>
      <w:ins w:id="633" w:author="Emma" w:date="2014-01-21T10:18:00Z">
        <w:r>
          <w:rPr>
            <w:lang w:eastAsia="x-none"/>
          </w:rPr>
          <w:t>.</w:t>
        </w:r>
      </w:ins>
      <w:ins w:id="634" w:author="Emma" w:date="2014-01-21T10:11:00Z">
        <w:r w:rsidR="00FB7AC3">
          <w:rPr>
            <w:lang w:eastAsia="x-none"/>
          </w:rPr>
          <w:t xml:space="preserve"> </w:t>
        </w:r>
      </w:ins>
      <w:ins w:id="635" w:author="Emma" w:date="2014-02-04T12:38:00Z">
        <w:r w:rsidR="00FB7AC3">
          <w:rPr>
            <w:lang w:eastAsia="x-none"/>
          </w:rPr>
          <w:t>O</w:t>
        </w:r>
      </w:ins>
      <w:ins w:id="636" w:author="Emma" w:date="2014-01-21T10:11:00Z">
        <w:r>
          <w:rPr>
            <w:lang w:eastAsia="x-none"/>
          </w:rPr>
          <w:t xml:space="preserve">ne is simply a refinement of the other.  In another case, what was once </w:t>
        </w:r>
      </w:ins>
      <w:ins w:id="637" w:author="Emma" w:date="2014-01-21T10:21:00Z">
        <w:r w:rsidR="001D6979">
          <w:rPr>
            <w:lang w:eastAsia="x-none"/>
          </w:rPr>
          <w:t>bed rest</w:t>
        </w:r>
      </w:ins>
      <w:ins w:id="638" w:author="Emma" w:date="2014-01-21T10:20:00Z">
        <w:r>
          <w:rPr>
            <w:lang w:eastAsia="x-none"/>
          </w:rPr>
          <w:t xml:space="preserve"> </w:t>
        </w:r>
      </w:ins>
      <w:ins w:id="639" w:author="Emma" w:date="2014-01-21T10:11:00Z">
        <w:r>
          <w:rPr>
            <w:lang w:eastAsia="x-none"/>
          </w:rPr>
          <w:t xml:space="preserve">is subsequently </w:t>
        </w:r>
      </w:ins>
      <w:ins w:id="640" w:author="Emma" w:date="2014-01-21T10:21:00Z">
        <w:r>
          <w:rPr>
            <w:lang w:eastAsia="x-none"/>
          </w:rPr>
          <w:t>changed to</w:t>
        </w:r>
      </w:ins>
      <w:ins w:id="641" w:author="Emma" w:date="2014-01-21T10:11:00Z">
        <w:r w:rsidR="001D6979">
          <w:rPr>
            <w:lang w:eastAsia="x-none"/>
          </w:rPr>
          <w:t xml:space="preserve"> </w:t>
        </w:r>
      </w:ins>
      <w:ins w:id="642" w:author="Emma" w:date="2014-01-21T10:21:00Z">
        <w:r w:rsidR="001D6979">
          <w:rPr>
            <w:lang w:eastAsia="x-none"/>
          </w:rPr>
          <w:t xml:space="preserve">activity ad </w:t>
        </w:r>
        <w:proofErr w:type="gramStart"/>
        <w:r w:rsidR="001D6979">
          <w:rPr>
            <w:lang w:eastAsia="x-none"/>
          </w:rPr>
          <w:t>lib</w:t>
        </w:r>
      </w:ins>
      <w:ins w:id="643" w:author="Emma" w:date="2014-01-21T10:11:00Z">
        <w:r>
          <w:rPr>
            <w:lang w:eastAsia="x-none"/>
          </w:rPr>
          <w:t>.</w:t>
        </w:r>
        <w:proofErr w:type="gramEnd"/>
        <w:r>
          <w:rPr>
            <w:lang w:eastAsia="x-none"/>
          </w:rPr>
          <w:t xml:space="preserve">  In this case, the previous </w:t>
        </w:r>
      </w:ins>
      <w:ins w:id="644" w:author="Emma" w:date="2014-01-21T10:22:00Z">
        <w:r w:rsidR="001D6979">
          <w:rPr>
            <w:lang w:eastAsia="x-none"/>
          </w:rPr>
          <w:t xml:space="preserve">activity is now </w:t>
        </w:r>
      </w:ins>
      <w:ins w:id="645" w:author="Emma" w:date="2014-01-21T10:23:00Z">
        <w:r w:rsidR="001D6979">
          <w:rPr>
            <w:lang w:eastAsia="x-none"/>
          </w:rPr>
          <w:t>superseded</w:t>
        </w:r>
      </w:ins>
      <w:ins w:id="646" w:author="Emma" w:date="2014-01-21T10:11:00Z">
        <w:r>
          <w:rPr>
            <w:lang w:eastAsia="x-none"/>
          </w:rPr>
          <w:t xml:space="preserve">.  However, it was still </w:t>
        </w:r>
        <w:r w:rsidRPr="00AE6FAF">
          <w:rPr>
            <w:u w:val="single"/>
            <w:lang w:eastAsia="x-none"/>
          </w:rPr>
          <w:t>correctly recorded</w:t>
        </w:r>
        <w:r w:rsidR="001D6979">
          <w:rPr>
            <w:lang w:eastAsia="x-none"/>
          </w:rPr>
          <w:t xml:space="preserve"> a</w:t>
        </w:r>
      </w:ins>
      <w:ins w:id="647" w:author="Emma" w:date="2014-01-21T10:23:00Z">
        <w:r w:rsidR="001D6979">
          <w:rPr>
            <w:lang w:eastAsia="x-none"/>
          </w:rPr>
          <w:t>t the time</w:t>
        </w:r>
      </w:ins>
      <w:ins w:id="648" w:author="Emma" w:date="2014-01-21T10:11:00Z">
        <w:r>
          <w:rPr>
            <w:lang w:eastAsia="x-none"/>
          </w:rPr>
          <w:t xml:space="preserve">, and is not subject to the rules about correction below.  </w:t>
        </w:r>
        <w:r>
          <w:t xml:space="preserve">This is perhaps the best explanation of why a change in </w:t>
        </w:r>
      </w:ins>
      <w:ins w:id="649" w:author="Emma" w:date="2014-01-21T10:23:00Z">
        <w:r w:rsidR="001D6979">
          <w:t>content</w:t>
        </w:r>
      </w:ins>
      <w:ins w:id="650" w:author="Emma" w:date="2014-01-21T10:11:00Z">
        <w:r>
          <w:t xml:space="preserve"> is not treated as a correction.  The fact that a patient </w:t>
        </w:r>
      </w:ins>
      <w:ins w:id="651" w:author="Emma" w:date="2014-01-21T10:25:00Z">
        <w:r w:rsidR="001D6979">
          <w:t xml:space="preserve">activity needs changed </w:t>
        </w:r>
      </w:ins>
      <w:ins w:id="652" w:author="Emma" w:date="2014-01-21T10:11:00Z">
        <w:r>
          <w:t>is correct, and was correctly recorded.</w:t>
        </w:r>
      </w:ins>
    </w:p>
    <w:p w:rsidR="00CE1421" w:rsidRDefault="00CE1421" w:rsidP="00713348">
      <w:pPr>
        <w:pStyle w:val="BodyText"/>
        <w:jc w:val="both"/>
        <w:rPr>
          <w:ins w:id="653" w:author="Emma" w:date="2014-01-21T10:11:00Z"/>
          <w:lang w:eastAsia="x-none"/>
        </w:rPr>
      </w:pPr>
      <w:r>
        <w:rPr>
          <w:lang w:eastAsia="x-none"/>
        </w:rPr>
        <w:t xml:space="preserve">Another example of refinement is when an initial diagnosis of ankle sprain is replaced by a more specific diagnosis of a sprain of the deltoid ligament.  Both statements are </w:t>
      </w:r>
      <w:proofErr w:type="gramStart"/>
      <w:r>
        <w:rPr>
          <w:lang w:eastAsia="x-none"/>
        </w:rPr>
        <w:t>true,</w:t>
      </w:r>
      <w:proofErr w:type="gramEnd"/>
      <w:r>
        <w:rPr>
          <w:lang w:eastAsia="x-none"/>
        </w:rPr>
        <w:t xml:space="preserve"> one is simply a refinement of the other.  </w:t>
      </w:r>
      <w:r w:rsidR="00417CB7">
        <w:rPr>
          <w:lang w:eastAsia="x-none"/>
        </w:rPr>
        <w:t>Similarly</w:t>
      </w:r>
      <w:r>
        <w:rPr>
          <w:lang w:eastAsia="x-none"/>
        </w:rPr>
        <w:t xml:space="preserve">, what was once thought to be “Bronchitis” is subsequently </w:t>
      </w:r>
      <w:r>
        <w:rPr>
          <w:lang w:eastAsia="x-none"/>
        </w:rPr>
        <w:lastRenderedPageBreak/>
        <w:t xml:space="preserve">diagnosed as “Lung Cancer”.  In this case, the previous diagnosis was incorrect.  However, it was still </w:t>
      </w:r>
      <w:r w:rsidRPr="00AE6FAF">
        <w:rPr>
          <w:u w:val="single"/>
          <w:lang w:eastAsia="x-none"/>
        </w:rPr>
        <w:t>correctly recorded</w:t>
      </w:r>
      <w:r>
        <w:rPr>
          <w:lang w:eastAsia="x-none"/>
        </w:rPr>
        <w:t xml:space="preserve"> as the diagnosis, and is not subject to the rules about correction below.  </w:t>
      </w:r>
      <w:r>
        <w:t>This is perhaps the best explanation of why a change in diagnosis is not treated as a correction.  T</w:t>
      </w:r>
      <w:r w:rsidR="00417CB7">
        <w:t>hus, t</w:t>
      </w:r>
      <w:r>
        <w:t>he fact that a patient was diagnosed with a particular illness is correct, and was correctly recorded.</w:t>
      </w:r>
    </w:p>
    <w:p w:rsidR="00713348" w:rsidRDefault="00713348" w:rsidP="00713348">
      <w:pPr>
        <w:pStyle w:val="BodyText"/>
        <w:jc w:val="both"/>
        <w:rPr>
          <w:ins w:id="654" w:author="Emma" w:date="2014-01-21T10:11:00Z"/>
          <w:lang w:eastAsia="x-none"/>
        </w:rPr>
      </w:pPr>
      <w:ins w:id="655" w:author="Emma" w:date="2014-01-21T10:11:00Z">
        <w:r>
          <w:rPr>
            <w:lang w:eastAsia="x-none"/>
          </w:rPr>
          <w:t xml:space="preserve">In </w:t>
        </w:r>
      </w:ins>
      <w:r w:rsidR="00417CB7">
        <w:rPr>
          <w:lang w:eastAsia="x-none"/>
        </w:rPr>
        <w:t>the above</w:t>
      </w:r>
      <w:ins w:id="656" w:author="Emma" w:date="2014-01-21T10:11:00Z">
        <w:r>
          <w:rPr>
            <w:lang w:eastAsia="x-none"/>
          </w:rPr>
          <w:t xml:space="preserve"> cases, the new </w:t>
        </w:r>
      </w:ins>
      <w:ins w:id="657" w:author="Emma" w:date="2014-01-21T10:26:00Z">
        <w:r w:rsidR="001D6979">
          <w:rPr>
            <w:lang w:eastAsia="x-none"/>
          </w:rPr>
          <w:t>content</w:t>
        </w:r>
      </w:ins>
      <w:ins w:id="658" w:author="Emma" w:date="2014-01-21T10:11:00Z">
        <w:r>
          <w:rPr>
            <w:lang w:eastAsia="x-none"/>
          </w:rPr>
          <w:t xml:space="preserve"> is retained with a new identity, and the old </w:t>
        </w:r>
      </w:ins>
      <w:ins w:id="659" w:author="Emma" w:date="2014-01-21T10:26:00Z">
        <w:r w:rsidR="001D6979">
          <w:rPr>
            <w:lang w:eastAsia="x-none"/>
          </w:rPr>
          <w:t>content</w:t>
        </w:r>
      </w:ins>
      <w:ins w:id="660" w:author="Emma" w:date="2014-01-21T10:11:00Z">
        <w:r>
          <w:rPr>
            <w:lang w:eastAsia="x-none"/>
          </w:rPr>
          <w:t xml:space="preserve"> is marked as </w:t>
        </w:r>
        <w:r w:rsidRPr="00ED586B">
          <w:rPr>
            <w:rStyle w:val="InlineXML"/>
            <w:rFonts w:eastAsia="?l?r ??’c"/>
          </w:rPr>
          <w:t>obsolete</w:t>
        </w:r>
        <w:r>
          <w:rPr>
            <w:lang w:eastAsia="x-none"/>
          </w:rPr>
          <w:t xml:space="preserve">. </w:t>
        </w:r>
        <w:commentRangeStart w:id="661"/>
        <w:r>
          <w:rPr>
            <w:lang w:eastAsia="x-none"/>
          </w:rPr>
          <w:t xml:space="preserve">The new data item can indicate that it replaces the old data item through the addition of an </w:t>
        </w:r>
        <w:proofErr w:type="spellStart"/>
        <w:r w:rsidRPr="00AE6FAF">
          <w:rPr>
            <w:rStyle w:val="InlineXML"/>
            <w:rFonts w:eastAsia="?l?r ??’c"/>
          </w:rPr>
          <w:t>entryRelationship</w:t>
        </w:r>
        <w:proofErr w:type="spellEnd"/>
        <w:r>
          <w:rPr>
            <w:lang w:eastAsia="x-none"/>
          </w:rPr>
          <w:t xml:space="preserve"> element showing the replacement.</w:t>
        </w:r>
      </w:ins>
      <w:commentRangeEnd w:id="661"/>
      <w:ins w:id="662" w:author="Emma" w:date="2014-01-21T10:26:00Z">
        <w:r w:rsidR="001D6979">
          <w:rPr>
            <w:rStyle w:val="CommentReference"/>
          </w:rPr>
          <w:commentReference w:id="661"/>
        </w:r>
      </w:ins>
    </w:p>
    <w:p w:rsidR="00713348" w:rsidRDefault="00713348" w:rsidP="00713348">
      <w:pPr>
        <w:pStyle w:val="BodyText"/>
        <w:jc w:val="both"/>
        <w:rPr>
          <w:lang w:eastAsia="x-none"/>
        </w:rPr>
      </w:pPr>
      <w:ins w:id="663" w:author="Emma" w:date="2014-01-21T10:11:00Z">
        <w:r>
          <w:rPr>
            <w:lang w:eastAsia="x-none"/>
          </w:rPr>
          <w:t>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w:t>
        </w:r>
      </w:ins>
      <w:ins w:id="664" w:author="Emma" w:date="2014-01-21T11:44:00Z">
        <w:r w:rsidR="003F3993">
          <w:rPr>
            <w:lang w:eastAsia="x-none"/>
          </w:rPr>
          <w:t xml:space="preserve"> The same would occur if a patient reports that they exercise five times are week and later reports that they do not do any </w:t>
        </w:r>
      </w:ins>
      <w:ins w:id="665" w:author="Emma" w:date="2014-02-05T11:02:00Z">
        <w:r w:rsidR="00231942">
          <w:rPr>
            <w:lang w:eastAsia="x-none"/>
          </w:rPr>
          <w:t xml:space="preserve">form of </w:t>
        </w:r>
      </w:ins>
      <w:ins w:id="666" w:author="Emma" w:date="2014-01-21T11:44:00Z">
        <w:r w:rsidR="003F3993">
          <w:rPr>
            <w:lang w:eastAsia="x-none"/>
          </w:rPr>
          <w:t xml:space="preserve">exercise </w:t>
        </w:r>
      </w:ins>
      <w:ins w:id="667" w:author="Emma" w:date="2014-01-21T11:46:00Z">
        <w:r w:rsidR="003F3993">
          <w:rPr>
            <w:lang w:eastAsia="x-none"/>
          </w:rPr>
          <w:t xml:space="preserve">at all. </w:t>
        </w:r>
      </w:ins>
    </w:p>
    <w:p w:rsidR="00417CB7" w:rsidRDefault="00417CB7" w:rsidP="00417CB7">
      <w:pPr>
        <w:pStyle w:val="Heading4"/>
        <w:numPr>
          <w:ilvl w:val="0"/>
          <w:numId w:val="0"/>
        </w:numPr>
        <w:ind w:left="1008" w:hanging="1008"/>
      </w:pPr>
      <w:bookmarkStart w:id="668" w:name="_Toc303257660"/>
      <w:r>
        <w:t>X.4.1.3 Corrections to previously reported Treatment or Diagnosis</w:t>
      </w:r>
      <w:bookmarkEnd w:id="668"/>
    </w:p>
    <w:p w:rsidR="00417CB7" w:rsidRDefault="00417CB7" w:rsidP="00417CB7">
      <w:pPr>
        <w:pStyle w:val="BodyText"/>
        <w:rPr>
          <w:lang w:eastAsia="x-none"/>
        </w:rPr>
      </w:pPr>
      <w:r>
        <w:rPr>
          <w:lang w:eastAsia="x-none"/>
        </w:rPr>
        <w:t>It is only when data item was incorrectly recorded that this section applies.  Data items that were reported inaccurately, but recorded correctly should be treated as a change, rather than a correction.</w:t>
      </w:r>
    </w:p>
    <w:p w:rsidR="00417CB7" w:rsidRDefault="00417CB7" w:rsidP="00417CB7">
      <w:pPr>
        <w:pStyle w:val="BodyText"/>
        <w:rPr>
          <w:lang w:eastAsia="x-none"/>
        </w:rPr>
      </w:pPr>
      <w:r>
        <w:rPr>
          <w:lang w:eastAsia="x-none"/>
        </w:rPr>
        <w:t xml:space="preserve">One example of a recording error is when hypotension is incorrectly entered instead into the record, rather than hypertension, which was </w:t>
      </w:r>
      <w:proofErr w:type="gramStart"/>
      <w:r>
        <w:rPr>
          <w:lang w:eastAsia="x-none"/>
        </w:rPr>
        <w:t>what</w:t>
      </w:r>
      <w:proofErr w:type="gramEnd"/>
      <w:r>
        <w:rPr>
          <w:lang w:eastAsia="x-none"/>
        </w:rPr>
        <w:t xml:space="preserve"> was intended.  Another example of a recording error is when a data item is recorded on the wrong patient’s chart.</w:t>
      </w:r>
    </w:p>
    <w:p w:rsidR="00417CB7" w:rsidRDefault="00417CB7" w:rsidP="00417CB7">
      <w:pPr>
        <w:pStyle w:val="BodyText"/>
        <w:rPr>
          <w:lang w:eastAsia="x-none"/>
        </w:rPr>
      </w:pPr>
      <w:r>
        <w:rPr>
          <w:lang w:eastAsia="x-none"/>
        </w:rPr>
        <w:t xml:space="preserve">In these cases, the data item was not a true statement.  However, it may have been acted on and should be retained for audit purposes.  The previous data item is marked as being </w:t>
      </w:r>
      <w:r w:rsidRPr="00AE6FAF">
        <w:rPr>
          <w:rStyle w:val="InlineXML"/>
          <w:rFonts w:eastAsia="?l?r ??’c"/>
        </w:rPr>
        <w:t>nullified</w:t>
      </w:r>
      <w:r>
        <w:rPr>
          <w:lang w:eastAsia="x-none"/>
        </w:rPr>
        <w:t xml:space="preserve">.  If there is a new data item, it may be replaced by the data item that contains the corrected data.  </w:t>
      </w:r>
    </w:p>
    <w:p w:rsidR="00417CB7" w:rsidRDefault="00417CB7" w:rsidP="00417CB7">
      <w:pPr>
        <w:pStyle w:val="BodyText"/>
        <w:rPr>
          <w:lang w:eastAsia="x-none"/>
        </w:rPr>
      </w:pPr>
      <w:r>
        <w:rPr>
          <w:lang w:eastAsia="x-none"/>
        </w:rPr>
        <w:t>The new data item in all cases has a new identity.</w:t>
      </w:r>
    </w:p>
    <w:p w:rsidR="00417CB7" w:rsidRDefault="00417CB7" w:rsidP="00417CB7">
      <w:pPr>
        <w:pStyle w:val="BodyText"/>
        <w:numPr>
          <w:ilvl w:val="0"/>
          <w:numId w:val="48"/>
        </w:numPr>
        <w:rPr>
          <w:lang w:eastAsia="x-none"/>
        </w:rPr>
      </w:pPr>
      <w:r>
        <w:rPr>
          <w:lang w:eastAsia="x-none"/>
        </w:rPr>
        <w:t xml:space="preserve">When </w:t>
      </w:r>
      <w:proofErr w:type="gramStart"/>
      <w:r>
        <w:rPr>
          <w:lang w:eastAsia="x-none"/>
        </w:rPr>
        <w:t>an</w:t>
      </w:r>
      <w:proofErr w:type="gramEnd"/>
      <w:r>
        <w:rPr>
          <w:lang w:eastAsia="x-none"/>
        </w:rPr>
        <w:t xml:space="preserve"> data item that was added to the system through reconciliation is changed in a way that alters its identity, a new identity </w:t>
      </w:r>
      <w:r w:rsidRPr="00D77C72">
        <w:rPr>
          <w:b/>
          <w:smallCaps/>
          <w:lang w:eastAsia="x-none"/>
        </w:rPr>
        <w:t>shall</w:t>
      </w:r>
      <w:r>
        <w:rPr>
          <w:lang w:eastAsia="x-none"/>
        </w:rPr>
        <w:t xml:space="preserve"> be assigned to it.</w:t>
      </w:r>
    </w:p>
    <w:p w:rsidR="00417CB7" w:rsidRDefault="00417CB7" w:rsidP="00417CB7">
      <w:pPr>
        <w:pStyle w:val="BodyText"/>
        <w:numPr>
          <w:ilvl w:val="0"/>
          <w:numId w:val="48"/>
        </w:numPr>
        <w:rPr>
          <w:lang w:eastAsia="x-none"/>
        </w:rPr>
      </w:pPr>
      <w:r>
        <w:rPr>
          <w:lang w:eastAsia="x-none"/>
        </w:rPr>
        <w:t xml:space="preserve">The reconciling application </w:t>
      </w:r>
      <w:r w:rsidRPr="00D77C72">
        <w:rPr>
          <w:b/>
          <w:smallCaps/>
          <w:lang w:eastAsia="x-none"/>
        </w:rPr>
        <w:t>should</w:t>
      </w:r>
      <w:r>
        <w:rPr>
          <w:lang w:eastAsia="x-none"/>
        </w:rPr>
        <w:t xml:space="preserve"> report the </w:t>
      </w:r>
      <w:proofErr w:type="spellStart"/>
      <w:r>
        <w:rPr>
          <w:lang w:eastAsia="x-none"/>
        </w:rPr>
        <w:t>the</w:t>
      </w:r>
      <w:proofErr w:type="spellEnd"/>
      <w:r>
        <w:rPr>
          <w:lang w:eastAsia="x-none"/>
        </w:rPr>
        <w:t xml:space="preserve"> association of the new data item with the reconciled data items that have been </w:t>
      </w:r>
      <w:proofErr w:type="spellStart"/>
      <w:r>
        <w:rPr>
          <w:lang w:eastAsia="x-none"/>
        </w:rPr>
        <w:t>superceded</w:t>
      </w:r>
      <w:proofErr w:type="spellEnd"/>
      <w:r>
        <w:rPr>
          <w:lang w:eastAsia="x-none"/>
        </w:rPr>
        <w:t xml:space="preserve"> since the last reconciliation. </w:t>
      </w:r>
    </w:p>
    <w:p w:rsidR="00713348" w:rsidRPr="00713348" w:rsidRDefault="00713348">
      <w:pPr>
        <w:pStyle w:val="BodyText"/>
        <w:pPrChange w:id="669" w:author="Emma" w:date="2014-01-21T10:11: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670" w:author="Emma" w:date="2014-01-21T11:47:00Z"/>
        </w:rPr>
      </w:pPr>
      <w:r>
        <w:t>X.4.</w:t>
      </w:r>
      <w:r w:rsidR="00417CB7">
        <w:t>1.4</w:t>
      </w:r>
      <w:r>
        <w:t xml:space="preserve"> Codes</w:t>
      </w:r>
    </w:p>
    <w:p w:rsidR="009C1ECF" w:rsidRDefault="009C1ECF" w:rsidP="009C1ECF">
      <w:pPr>
        <w:pStyle w:val="BodyText"/>
        <w:rPr>
          <w:ins w:id="671" w:author="Emma" w:date="2014-01-21T11:53:00Z"/>
          <w:lang w:eastAsia="x-none"/>
        </w:rPr>
      </w:pPr>
      <w:commentRangeStart w:id="672"/>
      <w:ins w:id="673" w:author="Emma" w:date="2014-01-21T11:53:00Z">
        <w:r>
          <w:rPr>
            <w:lang w:eastAsia="x-none"/>
          </w:rPr>
          <w:t>To</w:t>
        </w:r>
        <w:commentRangeEnd w:id="672"/>
        <w:r>
          <w:rPr>
            <w:rStyle w:val="CommentReference"/>
          </w:rPr>
          <w:commentReference w:id="672"/>
        </w:r>
        <w:r>
          <w:rPr>
            <w:lang w:eastAsia="x-none"/>
          </w:rPr>
          <w:t xml:space="preserve"> facilitate interoperability and avoid loss of data, this profile recommends that codes in imported entries be preserved and any mappings to new coding systems be recorded as translations on export.  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entries, and may not permit the transmission of alternate codes.</w:t>
        </w:r>
      </w:ins>
    </w:p>
    <w:p w:rsidR="009C1ECF" w:rsidRDefault="009C1ECF" w:rsidP="009C1ECF">
      <w:pPr>
        <w:pStyle w:val="BodyText"/>
        <w:rPr>
          <w:ins w:id="674" w:author="Emma" w:date="2014-01-21T11:53:00Z"/>
          <w:lang w:eastAsia="x-none"/>
        </w:rPr>
      </w:pPr>
      <w:ins w:id="675" w:author="Emma" w:date="2014-01-21T11:53:00Z">
        <w:r>
          <w:rPr>
            <w:lang w:eastAsia="x-none"/>
          </w:rPr>
          <w:lastRenderedPageBreak/>
          <w:t xml:space="preserve">Another issue to consider is that not all entries will be coded.  The PCC Technical </w:t>
        </w:r>
        <w:proofErr w:type="gramStart"/>
        <w:r>
          <w:rPr>
            <w:lang w:eastAsia="x-none"/>
          </w:rPr>
          <w:t>Framework  requires</w:t>
        </w:r>
        <w:proofErr w:type="gramEnd"/>
        <w:r>
          <w:rPr>
            <w:lang w:eastAsia="x-none"/>
          </w:rPr>
          <w:t xml:space="preserve"> the presence of the &lt;code&gt; element, but permits the code to be null (not present).  The entry will always have text that is associated with that element, whether a code is present or not.  That text may also be mapped to a code using a number of different well-known techniques, including simple index lookup, string matching, natural language processing, et cetera.</w:t>
        </w:r>
      </w:ins>
    </w:p>
    <w:p w:rsidR="009C1ECF" w:rsidRDefault="009C1ECF" w:rsidP="009C1ECF">
      <w:pPr>
        <w:pStyle w:val="BodyText"/>
        <w:rPr>
          <w:ins w:id="676" w:author="Emma" w:date="2014-01-21T11:47:00Z"/>
          <w:lang w:eastAsia="x-none"/>
        </w:rPr>
      </w:pPr>
      <w:ins w:id="677" w:author="Emma" w:date="2014-01-21T11:47:00Z">
        <w:r>
          <w:rPr>
            <w:lang w:eastAsia="x-none"/>
          </w:rPr>
          <w:t xml:space="preserve">The various entries use codes from a variety of different coding systems to identify </w:t>
        </w:r>
        <w:r w:rsidRPr="009C1ECF">
          <w:rPr>
            <w:b/>
            <w:i/>
            <w:lang w:eastAsia="x-none"/>
            <w:rPrChange w:id="678" w:author="Emma" w:date="2014-01-21T11:48:00Z">
              <w:rPr>
                <w:lang w:eastAsia="x-none"/>
              </w:rPr>
            </w:rPrChange>
          </w:rPr>
          <w:t>what is represented</w:t>
        </w:r>
        <w:r>
          <w:rPr>
            <w:lang w:eastAsia="x-none"/>
          </w:rPr>
          <w:t>.  Two entries using the same code are often, but not necessarily referencing the same event.  For example, a SNOMED CT code could identify an entry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ins>
    </w:p>
    <w:p w:rsidR="009C1ECF" w:rsidRDefault="009C1ECF" w:rsidP="009C1ECF">
      <w:pPr>
        <w:pStyle w:val="BodyText"/>
        <w:rPr>
          <w:ins w:id="679" w:author="Emma" w:date="2014-01-21T11:47:00Z"/>
          <w:lang w:eastAsia="x-none"/>
        </w:rPr>
      </w:pPr>
      <w:ins w:id="680" w:author="Emma" w:date="2014-01-21T11:47:00Z">
        <w:r>
          <w:rPr>
            <w:lang w:eastAsia="x-none"/>
          </w:rPr>
          <w:t>Different conditions require different information to disambiguate or suggest identity.  If the diagnosis in both entries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ins>
    </w:p>
    <w:p w:rsidR="009C1ECF" w:rsidRDefault="009C1ECF" w:rsidP="009C1ECF">
      <w:pPr>
        <w:pStyle w:val="BodyText"/>
        <w:rPr>
          <w:ins w:id="681" w:author="Emma" w:date="2014-01-21T11:47:00Z"/>
          <w:lang w:eastAsia="x-none"/>
        </w:rPr>
      </w:pPr>
      <w:ins w:id="682" w:author="Emma" w:date="2014-01-21T11:47:00Z">
        <w:r>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entries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w:t>
        </w:r>
      </w:ins>
      <w:r w:rsidR="00A011B0">
        <w:rPr>
          <w:lang w:eastAsia="x-none"/>
        </w:rPr>
        <w:t xml:space="preserve">be </w:t>
      </w:r>
      <w:ins w:id="683" w:author="Emma" w:date="2014-01-21T11:47:00Z">
        <w:r>
          <w:rPr>
            <w:lang w:eastAsia="x-none"/>
          </w:rPr>
          <w:t>used in these cases.</w:t>
        </w:r>
      </w:ins>
    </w:p>
    <w:p w:rsidR="009C1ECF" w:rsidRDefault="009C1ECF" w:rsidP="009C1ECF">
      <w:pPr>
        <w:pStyle w:val="BodyText"/>
        <w:rPr>
          <w:ins w:id="684" w:author="Emma" w:date="2014-01-21T11:47:00Z"/>
          <w:lang w:eastAsia="x-none"/>
        </w:rPr>
      </w:pPr>
      <w:ins w:id="685" w:author="Emma" w:date="2014-01-21T11:47:00Z">
        <w:r>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Pr>
            <w:b/>
            <w:bCs/>
            <w:lang w:val="en"/>
          </w:rPr>
          <w:t>β-Lactam antibiotics</w:t>
        </w:r>
        <w:r>
          <w:rPr>
            <w:lang w:eastAsia="x-none"/>
          </w:rPr>
          <w:t>, patient safety might demand that the more general code be identified as the candidate for the reconciled result.</w:t>
        </w:r>
      </w:ins>
    </w:p>
    <w:p w:rsidR="00A011B0" w:rsidRDefault="009C1ECF" w:rsidP="009C1ECF">
      <w:pPr>
        <w:pStyle w:val="BodyText"/>
        <w:rPr>
          <w:lang w:eastAsia="x-none"/>
        </w:rPr>
      </w:pPr>
      <w:ins w:id="686" w:author="Emma" w:date="2014-01-21T11:47:00Z">
        <w:r>
          <w:rPr>
            <w:lang w:eastAsia="x-none"/>
          </w:rPr>
          <w:t xml:space="preserve">When dealing with data from multiple systems, entries for the same event may be coded in different coding systems.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ins>
    </w:p>
    <w:p w:rsidR="009C1ECF" w:rsidRDefault="00A011B0" w:rsidP="009C1ECF">
      <w:pPr>
        <w:pStyle w:val="BodyText"/>
        <w:rPr>
          <w:ins w:id="687" w:author="Emma" w:date="2014-01-21T11:47:00Z"/>
          <w:lang w:eastAsia="x-none"/>
        </w:rPr>
      </w:pPr>
      <w:r w:rsidRPr="00A011B0">
        <w:rPr>
          <w:highlight w:val="cyan"/>
          <w:lang w:eastAsia="x-none"/>
        </w:rPr>
        <w:lastRenderedPageBreak/>
        <w:t>Codes are also used to convey additional meaning</w:t>
      </w:r>
      <w:r w:rsidR="00945068">
        <w:rPr>
          <w:highlight w:val="cyan"/>
          <w:lang w:eastAsia="x-none"/>
        </w:rPr>
        <w:t xml:space="preserve"> such as </w:t>
      </w:r>
      <w:r w:rsidRPr="00A011B0">
        <w:rPr>
          <w:highlight w:val="cyan"/>
          <w:lang w:eastAsia="x-none"/>
        </w:rPr>
        <w:t>why an immunization was not administered</w:t>
      </w:r>
      <w:r w:rsidR="00945068">
        <w:rPr>
          <w:highlight w:val="cyan"/>
          <w:lang w:eastAsia="x-none"/>
        </w:rPr>
        <w:t xml:space="preserve"> or which family member had the disorder when capturing a family history element. </w:t>
      </w:r>
      <w:r w:rsidRPr="00A011B0">
        <w:rPr>
          <w:highlight w:val="cyan"/>
          <w:lang w:eastAsia="x-none"/>
        </w:rPr>
        <w:t xml:space="preserve"> These cod</w:t>
      </w:r>
      <w:r w:rsidR="00945068">
        <w:rPr>
          <w:highlight w:val="cyan"/>
          <w:lang w:eastAsia="x-none"/>
        </w:rPr>
        <w:t>es also need to be considered during</w:t>
      </w:r>
      <w:r w:rsidRPr="00A011B0">
        <w:rPr>
          <w:highlight w:val="cyan"/>
          <w:lang w:eastAsia="x-none"/>
        </w:rPr>
        <w:t xml:space="preserve"> the reconciliation </w:t>
      </w:r>
      <w:r w:rsidR="00945068">
        <w:rPr>
          <w:highlight w:val="cyan"/>
          <w:lang w:eastAsia="x-none"/>
        </w:rPr>
        <w:t>process</w:t>
      </w:r>
      <w:r w:rsidRPr="00A011B0">
        <w:rPr>
          <w:highlight w:val="cyan"/>
          <w:lang w:eastAsia="x-none"/>
        </w:rPr>
        <w:t>.</w:t>
      </w:r>
      <w:r>
        <w:rPr>
          <w:lang w:eastAsia="x-none"/>
        </w:rPr>
        <w:t xml:space="preserve"> </w:t>
      </w:r>
      <w:ins w:id="688" w:author="Emma" w:date="2014-01-21T11:47:00Z">
        <w:r w:rsidR="009C1ECF">
          <w:rPr>
            <w:lang w:eastAsia="x-none"/>
          </w:rPr>
          <w:t xml:space="preserve"> </w:t>
        </w:r>
      </w:ins>
    </w:p>
    <w:p w:rsidR="009C1ECF" w:rsidRPr="009C1ECF" w:rsidDel="00DF3019" w:rsidRDefault="009C1ECF">
      <w:pPr>
        <w:pStyle w:val="BodyText"/>
        <w:rPr>
          <w:del w:id="689" w:author="Emma" w:date="2014-01-22T13:29:00Z"/>
        </w:rPr>
        <w:pPrChange w:id="690" w:author="Emma" w:date="2014-02-07T19:18:00Z">
          <w:pPr>
            <w:pStyle w:val="Heading4"/>
            <w:numPr>
              <w:ilvl w:val="0"/>
              <w:numId w:val="0"/>
            </w:numPr>
            <w:tabs>
              <w:tab w:val="clear" w:pos="864"/>
            </w:tabs>
            <w:ind w:left="0" w:firstLine="0"/>
          </w:pPr>
        </w:pPrChange>
      </w:pPr>
    </w:p>
    <w:p w:rsidR="00AE37E8" w:rsidRDefault="00417CB7">
      <w:pPr>
        <w:pStyle w:val="Heading4"/>
        <w:numPr>
          <w:ilvl w:val="0"/>
          <w:numId w:val="0"/>
        </w:numPr>
        <w:ind w:left="864" w:hanging="864"/>
        <w:rPr>
          <w:ins w:id="691" w:author="Emma" w:date="2014-01-21T11:55:00Z"/>
        </w:rPr>
        <w:pPrChange w:id="692" w:author="Emma" w:date="2014-02-07T19:19:00Z">
          <w:pPr>
            <w:pStyle w:val="Heading4"/>
            <w:numPr>
              <w:ilvl w:val="0"/>
              <w:numId w:val="0"/>
            </w:numPr>
            <w:tabs>
              <w:tab w:val="clear" w:pos="864"/>
            </w:tabs>
            <w:ind w:left="0" w:firstLine="0"/>
          </w:pPr>
        </w:pPrChange>
      </w:pPr>
      <w:r>
        <w:t>X.4.1.5</w:t>
      </w:r>
      <w:r w:rsidR="00AE37E8">
        <w:t xml:space="preserve"> Timing</w:t>
      </w:r>
    </w:p>
    <w:p w:rsidR="009B07B7" w:rsidRPr="005931AD" w:rsidRDefault="009B07B7" w:rsidP="009B07B7">
      <w:pPr>
        <w:pStyle w:val="BodyText"/>
        <w:rPr>
          <w:ins w:id="693" w:author="Emma" w:date="2014-01-21T11:55:00Z"/>
          <w:lang w:eastAsia="x-none"/>
        </w:rPr>
      </w:pPr>
      <w:ins w:id="694" w:author="Emma" w:date="2014-01-21T11:55:00Z">
        <w:r>
          <w:rPr>
            <w:lang w:eastAsia="x-none"/>
          </w:rPr>
          <w:t xml:space="preserve">Timing can often be used to help disambiguate between different events, but this also requires clinical knowledge to be used effectively.  Different </w:t>
        </w:r>
      </w:ins>
      <w:ins w:id="695" w:author="Emma" w:date="2014-01-21T12:00:00Z">
        <w:r>
          <w:rPr>
            <w:lang w:eastAsia="x-none"/>
          </w:rPr>
          <w:t>occurrences of things</w:t>
        </w:r>
      </w:ins>
      <w:ins w:id="696" w:author="Emma" w:date="2014-01-21T11:55:00Z">
        <w:r>
          <w:rPr>
            <w:lang w:eastAsia="x-none"/>
          </w:rPr>
          <w:t xml:space="preserve"> are often resolved within a specific time period (e.g., flu within a few weeks</w:t>
        </w:r>
      </w:ins>
      <w:ins w:id="697" w:author="Emma" w:date="2014-01-21T12:00:00Z">
        <w:r>
          <w:rPr>
            <w:lang w:eastAsia="x-none"/>
          </w:rPr>
          <w:t>, tests completed within a few hours, etc</w:t>
        </w:r>
      </w:ins>
      <w:ins w:id="698" w:author="Emma" w:date="2014-01-21T11:55:00Z">
        <w:r>
          <w:rPr>
            <w:lang w:eastAsia="x-none"/>
          </w:rPr>
          <w:t xml:space="preserve">), so an assumption can be made when sufficient time has passed, that instances of the </w:t>
        </w:r>
      </w:ins>
      <w:ins w:id="699" w:author="Emma" w:date="2014-01-21T12:04:00Z">
        <w:r w:rsidR="008754D7">
          <w:rPr>
            <w:lang w:eastAsia="x-none"/>
          </w:rPr>
          <w:t>occurrence</w:t>
        </w:r>
      </w:ins>
      <w:ins w:id="700" w:author="Emma" w:date="2014-01-21T11:55:00Z">
        <w:r w:rsidR="003F4A97">
          <w:rPr>
            <w:lang w:eastAsia="x-none"/>
          </w:rPr>
          <w:t xml:space="preserve"> being referred to </w:t>
        </w:r>
      </w:ins>
      <w:proofErr w:type="gramStart"/>
      <w:ins w:id="701" w:author="Emma" w:date="2014-01-22T12:56:00Z">
        <w:r w:rsidR="003F4A97">
          <w:rPr>
            <w:lang w:eastAsia="x-none"/>
          </w:rPr>
          <w:t>is</w:t>
        </w:r>
      </w:ins>
      <w:proofErr w:type="gramEnd"/>
      <w:ins w:id="702" w:author="Emma" w:date="2014-01-21T11:55:00Z">
        <w:r>
          <w:rPr>
            <w:lang w:eastAsia="x-none"/>
          </w:rPr>
          <w:t xml:space="preserve"> distinct.  In some case</w:t>
        </w:r>
        <w:r w:rsidR="00E163BB">
          <w:rPr>
            <w:lang w:eastAsia="x-none"/>
          </w:rPr>
          <w:t xml:space="preserve">s, time can be </w:t>
        </w:r>
      </w:ins>
      <w:ins w:id="703" w:author="Emma" w:date="2014-01-21T12:02:00Z">
        <w:r w:rsidR="00E163BB">
          <w:rPr>
            <w:lang w:eastAsia="x-none"/>
          </w:rPr>
          <w:t xml:space="preserve">instant, or </w:t>
        </w:r>
      </w:ins>
      <w:ins w:id="704" w:author="Emma" w:date="2014-01-21T11:55:00Z">
        <w:r w:rsidR="00E163BB">
          <w:rPr>
            <w:lang w:eastAsia="x-none"/>
          </w:rPr>
          <w:t xml:space="preserve">short </w:t>
        </w:r>
      </w:ins>
      <w:ins w:id="705" w:author="Emma" w:date="2014-01-21T12:02:00Z">
        <w:r w:rsidR="00E163BB">
          <w:rPr>
            <w:lang w:eastAsia="x-none"/>
          </w:rPr>
          <w:t xml:space="preserve">in duration </w:t>
        </w:r>
      </w:ins>
      <w:ins w:id="706" w:author="Emma" w:date="2014-01-21T11:55:00Z">
        <w:r>
          <w:rPr>
            <w:lang w:eastAsia="x-none"/>
          </w:rPr>
          <w:t xml:space="preserve">but in other cases can be </w:t>
        </w:r>
        <w:r w:rsidR="00E163BB">
          <w:rPr>
            <w:lang w:eastAsia="x-none"/>
          </w:rPr>
          <w:t>much longer</w:t>
        </w:r>
        <w:r>
          <w:rPr>
            <w:lang w:eastAsia="x-none"/>
          </w:rPr>
          <w:t xml:space="preserve">.  </w:t>
        </w:r>
      </w:ins>
      <w:ins w:id="707" w:author="Emma" w:date="2014-01-21T12:03:00Z">
        <w:r w:rsidR="00E163BB">
          <w:rPr>
            <w:lang w:eastAsia="x-none"/>
          </w:rPr>
          <w:t xml:space="preserve">In some cases, </w:t>
        </w:r>
      </w:ins>
      <w:ins w:id="708" w:author="Emma" w:date="2014-01-21T11:55:00Z">
        <w:r>
          <w:rPr>
            <w:lang w:eastAsia="x-none"/>
          </w:rPr>
          <w:t xml:space="preserve">time doesn’t really apply.  For example, </w:t>
        </w:r>
      </w:ins>
      <w:ins w:id="709" w:author="Emma" w:date="2014-01-21T12:03:00Z">
        <w:r w:rsidR="00E163BB">
          <w:rPr>
            <w:lang w:eastAsia="x-none"/>
          </w:rPr>
          <w:t xml:space="preserve">chronic diseases such as </w:t>
        </w:r>
      </w:ins>
      <w:ins w:id="710" w:author="Emma" w:date="2014-01-21T11:55:00Z">
        <w:r>
          <w:rPr>
            <w:lang w:eastAsia="x-none"/>
          </w:rPr>
          <w:t>an instance of Diabetes Type II</w:t>
        </w:r>
      </w:ins>
      <w:ins w:id="711" w:author="Emma" w:date="2014-01-21T12:04:00Z">
        <w:r w:rsidR="00E163BB">
          <w:rPr>
            <w:lang w:eastAsia="x-none"/>
          </w:rPr>
          <w:t xml:space="preserve">, </w:t>
        </w:r>
      </w:ins>
      <w:ins w:id="712" w:author="Emma" w:date="2014-01-21T11:55:00Z">
        <w:r>
          <w:rPr>
            <w:lang w:eastAsia="x-none"/>
          </w:rPr>
          <w:t>in one year</w:t>
        </w:r>
      </w:ins>
      <w:ins w:id="713" w:author="Emma" w:date="2014-01-22T13:27:00Z">
        <w:r w:rsidR="00DF3019">
          <w:rPr>
            <w:lang w:eastAsia="x-none"/>
          </w:rPr>
          <w:t xml:space="preserve"> are</w:t>
        </w:r>
      </w:ins>
      <w:ins w:id="714" w:author="Emma" w:date="2014-01-21T11:55:00Z">
        <w:r>
          <w:rPr>
            <w:lang w:eastAsia="x-none"/>
          </w:rPr>
          <w:t xml:space="preserve"> likely the same diagnosis as a separate instance reported even decades later. </w:t>
        </w:r>
      </w:ins>
      <w:ins w:id="715" w:author="Emma" w:date="2014-01-22T13:24:00Z">
        <w:r w:rsidR="000A5E72">
          <w:rPr>
            <w:lang w:eastAsia="x-none"/>
          </w:rPr>
          <w:t xml:space="preserve">Or an appendectomy performed today, may be the same surgical history item </w:t>
        </w:r>
      </w:ins>
      <w:ins w:id="716" w:author="Emma" w:date="2014-01-22T13:27:00Z">
        <w:r w:rsidR="00DF3019">
          <w:rPr>
            <w:lang w:eastAsia="x-none"/>
          </w:rPr>
          <w:t xml:space="preserve">instance </w:t>
        </w:r>
      </w:ins>
      <w:ins w:id="717" w:author="Emma" w:date="2014-01-22T13:24:00Z">
        <w:r w:rsidR="000A5E72">
          <w:rPr>
            <w:lang w:eastAsia="x-none"/>
          </w:rPr>
          <w:t xml:space="preserve">reported later. </w:t>
        </w:r>
      </w:ins>
    </w:p>
    <w:p w:rsidR="009B07B7" w:rsidRPr="009B07B7" w:rsidRDefault="009B07B7">
      <w:pPr>
        <w:pStyle w:val="BodyText"/>
        <w:pPrChange w:id="718" w:author="Emma" w:date="2014-01-21T11:55: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19" w:author="Emma" w:date="2014-01-22T13:29:00Z"/>
        </w:rPr>
      </w:pPr>
      <w:r>
        <w:t>X.4.1.6</w:t>
      </w:r>
      <w:r w:rsidR="00AE37E8">
        <w:t xml:space="preserve"> Anatomical Site</w:t>
      </w:r>
    </w:p>
    <w:p w:rsidR="00DF3019" w:rsidRDefault="00DF3019" w:rsidP="00DF3019">
      <w:pPr>
        <w:pStyle w:val="BodyText"/>
        <w:rPr>
          <w:ins w:id="720" w:author="Emma" w:date="2014-01-22T13:29:00Z"/>
          <w:lang w:eastAsia="x-none"/>
        </w:rPr>
      </w:pPr>
      <w:ins w:id="721" w:author="Emma" w:date="2014-01-22T13:29:00Z">
        <w:r>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w:t>
        </w:r>
      </w:ins>
      <w:ins w:id="722" w:author="Emma" w:date="2014-01-22T13:30:00Z">
        <w:r>
          <w:rPr>
            <w:lang w:eastAsia="x-none"/>
          </w:rPr>
          <w:t>is likely the same diagnosis</w:t>
        </w:r>
      </w:ins>
      <w:ins w:id="723" w:author="Emma" w:date="2014-01-22T13:29:00Z">
        <w:r>
          <w:rPr>
            <w:lang w:eastAsia="x-none"/>
          </w:rPr>
          <w:t>.  The difference is in the specificity of the anatomical site.</w:t>
        </w:r>
      </w:ins>
    </w:p>
    <w:p w:rsidR="00DF3019" w:rsidRPr="00DF3019" w:rsidRDefault="00DF3019">
      <w:pPr>
        <w:pStyle w:val="BodyText"/>
        <w:pPrChange w:id="724" w:author="Emma" w:date="2014-01-22T13:29: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25" w:author="Emma" w:date="2014-01-22T13:32:00Z"/>
        </w:rPr>
      </w:pPr>
      <w:r>
        <w:t>X.4.1.7</w:t>
      </w:r>
      <w:r w:rsidR="00AE37E8">
        <w:t xml:space="preserve"> Source of Information</w:t>
      </w:r>
    </w:p>
    <w:p w:rsidR="00DF3019" w:rsidRDefault="00DF3019" w:rsidP="00DF3019">
      <w:pPr>
        <w:pStyle w:val="BodyText"/>
        <w:rPr>
          <w:ins w:id="726" w:author="Emma" w:date="2014-01-22T13:32:00Z"/>
          <w:lang w:eastAsia="x-none"/>
        </w:rPr>
      </w:pPr>
      <w:ins w:id="727" w:author="Emma" w:date="2014-01-22T13:32:00Z">
        <w:r>
          <w:rPr>
            <w:lang w:eastAsia="x-none"/>
          </w:rPr>
          <w:t>The source of the information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ins>
    </w:p>
    <w:p w:rsidR="00DF3019" w:rsidRDefault="00DF3019" w:rsidP="00DF3019">
      <w:pPr>
        <w:pStyle w:val="BodyText"/>
        <w:rPr>
          <w:ins w:id="728" w:author="Emma" w:date="2014-01-22T13:32:00Z"/>
          <w:lang w:eastAsia="x-none"/>
        </w:rPr>
      </w:pPr>
      <w:ins w:id="729" w:author="Emma" w:date="2014-01-22T13:32:00Z">
        <w:r w:rsidRPr="00362420">
          <w:rPr>
            <w:lang w:eastAsia="x-none"/>
          </w:rPr>
          <w:t xml:space="preserve">Care should be taken when reconciling diagnoses when a second opinion or consultation has been provided.  The </w:t>
        </w:r>
        <w:r>
          <w:rPr>
            <w:lang w:eastAsia="x-none"/>
          </w:rPr>
          <w:t>reconciling</w:t>
        </w:r>
        <w:r w:rsidRPr="00362420">
          <w:rPr>
            <w:lang w:eastAsia="x-none"/>
          </w:rPr>
          <w:t xml:space="preserve"> physician may </w:t>
        </w:r>
        <w:r>
          <w:rPr>
            <w:lang w:eastAsia="x-none"/>
          </w:rPr>
          <w:t xml:space="preserve">keep the first </w:t>
        </w:r>
        <w:r w:rsidRPr="00362420">
          <w:rPr>
            <w:lang w:eastAsia="x-none"/>
          </w:rPr>
          <w:t xml:space="preserve">diagnosis, </w:t>
        </w:r>
        <w:r>
          <w:rPr>
            <w:lang w:eastAsia="x-none"/>
          </w:rPr>
          <w:t xml:space="preserve">or the </w:t>
        </w:r>
        <w:r w:rsidRPr="00362420">
          <w:rPr>
            <w:lang w:eastAsia="x-none"/>
          </w:rPr>
          <w:t>diagnosis</w:t>
        </w:r>
        <w:r>
          <w:rPr>
            <w:lang w:eastAsia="x-none"/>
          </w:rPr>
          <w:t xml:space="preserve"> resulting from a second opinion, or both diagnoses may be recorded.</w:t>
        </w:r>
      </w:ins>
    </w:p>
    <w:p w:rsidR="00DF3019" w:rsidRDefault="00DF3019" w:rsidP="00DF3019">
      <w:pPr>
        <w:pStyle w:val="BodyText"/>
        <w:rPr>
          <w:ins w:id="730" w:author="Emma" w:date="2014-01-22T13:32:00Z"/>
          <w:lang w:eastAsia="x-none"/>
        </w:rPr>
      </w:pPr>
      <w:ins w:id="731" w:author="Emma" w:date="2014-01-22T13:32:00Z">
        <w:r>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w:t>
        </w:r>
        <w:r>
          <w:rPr>
            <w:lang w:eastAsia="x-none"/>
          </w:rPr>
          <w:lastRenderedPageBreak/>
          <w:t xml:space="preserve">apply equally.  Some patients will be quite educated about their conditions, while others may have only very limited knowledge.  </w:t>
        </w:r>
      </w:ins>
    </w:p>
    <w:p w:rsidR="00DF3019" w:rsidRDefault="00DF3019" w:rsidP="00DF3019">
      <w:pPr>
        <w:pStyle w:val="BodyText"/>
        <w:rPr>
          <w:ins w:id="732" w:author="Emma" w:date="2014-01-22T13:32:00Z"/>
          <w:lang w:eastAsia="x-none"/>
        </w:rPr>
      </w:pPr>
      <w:ins w:id="733" w:author="Emma" w:date="2014-01-22T13:32:00Z">
        <w:r>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ins>
    </w:p>
    <w:p w:rsidR="00B666F9" w:rsidRDefault="00B666F9" w:rsidP="00B666F9">
      <w:pPr>
        <w:pStyle w:val="Heading4"/>
        <w:numPr>
          <w:ilvl w:val="0"/>
          <w:numId w:val="0"/>
        </w:numPr>
        <w:ind w:left="864" w:hanging="864"/>
        <w:rPr>
          <w:ins w:id="734" w:author="Emma" w:date="2014-01-22T16:41:00Z"/>
        </w:rPr>
      </w:pPr>
      <w:ins w:id="735" w:author="Emma" w:date="2014-01-22T16:41:00Z">
        <w:r>
          <w:t>X.4.1.</w:t>
        </w:r>
      </w:ins>
      <w:r w:rsidR="00417CB7">
        <w:t>8</w:t>
      </w:r>
      <w:ins w:id="736" w:author="Emma" w:date="2014-01-22T16:41:00Z">
        <w:r>
          <w:t xml:space="preserve"> Degree of Clinical Judgment</w:t>
        </w:r>
      </w:ins>
    </w:p>
    <w:p w:rsidR="00B666F9" w:rsidRDefault="00B666F9" w:rsidP="00B666F9">
      <w:pPr>
        <w:pStyle w:val="BodyText"/>
        <w:rPr>
          <w:lang w:eastAsia="x-none"/>
        </w:rPr>
      </w:pPr>
      <w:ins w:id="737" w:author="Emma" w:date="2014-01-22T16:41:00Z">
        <w:r>
          <w:rPr>
            <w:lang w:eastAsia="x-none"/>
          </w:rPr>
          <w:t xml:space="preserve">Two entries that are otherwise similar but with different degrees of clinical judgment need to reconcile the level of clinical judgment associated with the </w:t>
        </w:r>
      </w:ins>
      <w:r w:rsidR="00A17E4A">
        <w:rPr>
          <w:lang w:eastAsia="x-none"/>
        </w:rPr>
        <w:t>entry</w:t>
      </w:r>
      <w:ins w:id="738" w:author="Emma" w:date="2014-01-22T16:41:00Z">
        <w:r>
          <w:rPr>
            <w:lang w:eastAsia="x-none"/>
          </w:rPr>
          <w:t xml:space="preserve">. Clinical judgment is anything used to further explain or define the main concept. Examples of degree of clinical judgment include type of problem, indication for a medication, </w:t>
        </w:r>
      </w:ins>
      <w:r w:rsidR="00AF4D82">
        <w:rPr>
          <w:lang w:eastAsia="x-none"/>
        </w:rPr>
        <w:t xml:space="preserve">physical </w:t>
      </w:r>
      <w:ins w:id="739" w:author="Emma" w:date="2014-01-22T16:41:00Z">
        <w:r>
          <w:rPr>
            <w:lang w:eastAsia="x-none"/>
          </w:rPr>
          <w:t>location of a procedure</w:t>
        </w:r>
      </w:ins>
      <w:r w:rsidR="00AF4D82">
        <w:rPr>
          <w:lang w:eastAsia="x-none"/>
        </w:rPr>
        <w:t xml:space="preserve"> where a procedure was performed</w:t>
      </w:r>
      <w:ins w:id="740" w:author="Emma" w:date="2014-01-22T16:41:00Z">
        <w:r>
          <w:rPr>
            <w:lang w:eastAsia="x-none"/>
          </w:rPr>
          <w:t>, etc</w:t>
        </w:r>
      </w:ins>
      <w:r w:rsidR="00AF4D82">
        <w:rPr>
          <w:lang w:eastAsia="x-none"/>
        </w:rPr>
        <w:t>.</w:t>
      </w:r>
    </w:p>
    <w:p w:rsidR="00B666F9" w:rsidRDefault="00B666F9" w:rsidP="00A17E4A">
      <w:pPr>
        <w:pStyle w:val="Heading4"/>
        <w:numPr>
          <w:ilvl w:val="0"/>
          <w:numId w:val="0"/>
        </w:numPr>
        <w:rPr>
          <w:ins w:id="741" w:author="Emma" w:date="2014-01-22T16:47:00Z"/>
        </w:rPr>
      </w:pPr>
      <w:ins w:id="742" w:author="Emma" w:date="2014-01-22T16:47:00Z">
        <w:r>
          <w:t>X.4.1.</w:t>
        </w:r>
      </w:ins>
      <w:r w:rsidR="00417CB7">
        <w:t>9</w:t>
      </w:r>
      <w:ins w:id="743" w:author="Emma" w:date="2014-01-22T16:47:00Z">
        <w:r>
          <w:t xml:space="preserve"> Severity</w:t>
        </w:r>
      </w:ins>
    </w:p>
    <w:p w:rsidR="00B666F9" w:rsidRPr="00CB5505" w:rsidRDefault="00B666F9" w:rsidP="00B666F9">
      <w:pPr>
        <w:pStyle w:val="CommentText"/>
        <w:rPr>
          <w:ins w:id="744" w:author="Emma" w:date="2014-01-22T16:47:00Z"/>
          <w:sz w:val="24"/>
          <w:szCs w:val="24"/>
        </w:rPr>
      </w:pPr>
      <w:ins w:id="745" w:author="Emma" w:date="2014-01-22T16:47:00Z">
        <w:r w:rsidRPr="00CB5505">
          <w:rPr>
            <w:sz w:val="24"/>
            <w:szCs w:val="24"/>
            <w:lang w:eastAsia="x-none"/>
          </w:rPr>
          <w:t xml:space="preserve">When two </w:t>
        </w:r>
        <w:r>
          <w:rPr>
            <w:sz w:val="24"/>
            <w:szCs w:val="24"/>
            <w:lang w:eastAsia="x-none"/>
          </w:rPr>
          <w:t>concepts</w:t>
        </w:r>
        <w:r w:rsidRPr="00CB5505">
          <w:rPr>
            <w:sz w:val="24"/>
            <w:szCs w:val="24"/>
            <w:lang w:eastAsia="x-none"/>
          </w:rPr>
          <w:t xml:space="preserve"> are merged, the</w:t>
        </w:r>
        <w:r>
          <w:rPr>
            <w:sz w:val="24"/>
            <w:szCs w:val="24"/>
            <w:lang w:eastAsia="x-none"/>
          </w:rPr>
          <w:t xml:space="preserve">re </w:t>
        </w:r>
        <w:r w:rsidRPr="00CB5505">
          <w:rPr>
            <w:sz w:val="24"/>
            <w:szCs w:val="24"/>
            <w:lang w:eastAsia="x-none"/>
          </w:rPr>
          <w:t xml:space="preserve">may </w:t>
        </w:r>
        <w:r>
          <w:rPr>
            <w:sz w:val="24"/>
            <w:szCs w:val="24"/>
            <w:lang w:eastAsia="x-none"/>
          </w:rPr>
          <w:t>be</w:t>
        </w:r>
        <w:r w:rsidRPr="00CB5505">
          <w:rPr>
            <w:sz w:val="24"/>
            <w:szCs w:val="24"/>
            <w:lang w:eastAsia="x-none"/>
          </w:rPr>
          <w:t xml:space="preserve"> “conflicting” reports of the severity of the </w:t>
        </w:r>
        <w:r>
          <w:rPr>
            <w:sz w:val="24"/>
            <w:szCs w:val="24"/>
            <w:lang w:eastAsia="x-none"/>
          </w:rPr>
          <w:t xml:space="preserve">concept.  Severity </w:t>
        </w:r>
        <w:r w:rsidRPr="00CB5505">
          <w:rPr>
            <w:sz w:val="24"/>
            <w:szCs w:val="24"/>
            <w:lang w:eastAsia="x-none"/>
          </w:rPr>
          <w:t xml:space="preserve">can change over time, and so this result is to be expected.  The reconciling application should account for this and select the appropriate value (e.g., the most recently recorded </w:t>
        </w:r>
        <w:r>
          <w:rPr>
            <w:sz w:val="24"/>
            <w:szCs w:val="24"/>
            <w:lang w:eastAsia="x-none"/>
          </w:rPr>
          <w:t>concept</w:t>
        </w:r>
        <w:r w:rsidRPr="00CB5505">
          <w:rPr>
            <w:sz w:val="24"/>
            <w:szCs w:val="24"/>
            <w:lang w:eastAsia="x-none"/>
          </w:rPr>
          <w:t xml:space="preserve">) during the merging process. </w:t>
        </w:r>
        <w:r>
          <w:rPr>
            <w:sz w:val="24"/>
            <w:szCs w:val="24"/>
            <w:lang w:eastAsia="x-none"/>
          </w:rPr>
          <w:t>In addition, t</w:t>
        </w:r>
        <w:r w:rsidRPr="00CB5505">
          <w:rPr>
            <w:sz w:val="24"/>
            <w:szCs w:val="24"/>
          </w:rPr>
          <w:t xml:space="preserve">he method of attaching a </w:t>
        </w:r>
        <w:r>
          <w:rPr>
            <w:sz w:val="24"/>
            <w:szCs w:val="24"/>
          </w:rPr>
          <w:t xml:space="preserve">clinical </w:t>
        </w:r>
        <w:r w:rsidRPr="00CB5505">
          <w:rPr>
            <w:sz w:val="24"/>
            <w:szCs w:val="24"/>
          </w:rPr>
          <w:t xml:space="preserve">severity to reconciled </w:t>
        </w:r>
        <w:r>
          <w:rPr>
            <w:sz w:val="24"/>
            <w:szCs w:val="24"/>
          </w:rPr>
          <w:t>concept</w:t>
        </w:r>
        <w:r w:rsidRPr="00CB5505">
          <w:rPr>
            <w:sz w:val="24"/>
            <w:szCs w:val="24"/>
          </w:rPr>
          <w:t xml:space="preserve"> may be considered by the reconciliation application in the presentation layer</w:t>
        </w:r>
        <w:r>
          <w:rPr>
            <w:sz w:val="24"/>
            <w:szCs w:val="24"/>
          </w:rPr>
          <w:t xml:space="preserve">.  </w:t>
        </w:r>
      </w:ins>
    </w:p>
    <w:p w:rsidR="00DF3019" w:rsidRDefault="00C93961">
      <w:pPr>
        <w:pStyle w:val="Heading4"/>
        <w:numPr>
          <w:ilvl w:val="0"/>
          <w:numId w:val="0"/>
        </w:numPr>
        <w:ind w:left="864" w:hanging="864"/>
        <w:rPr>
          <w:ins w:id="746" w:author="Emma" w:date="2014-01-22T16:55:00Z"/>
        </w:rPr>
        <w:pPrChange w:id="747" w:author="Emma" w:date="2014-02-07T19:21:00Z">
          <w:pPr>
            <w:pStyle w:val="Heading4"/>
            <w:numPr>
              <w:ilvl w:val="0"/>
              <w:numId w:val="0"/>
            </w:numPr>
            <w:tabs>
              <w:tab w:val="clear" w:pos="864"/>
            </w:tabs>
            <w:ind w:left="0" w:firstLine="0"/>
          </w:pPr>
        </w:pPrChange>
      </w:pPr>
      <w:ins w:id="748" w:author="Emma" w:date="2014-01-22T16:54:00Z">
        <w:r>
          <w:t>X.4.1.</w:t>
        </w:r>
      </w:ins>
      <w:r w:rsidR="00417CB7">
        <w:t>10</w:t>
      </w:r>
      <w:ins w:id="749" w:author="Emma" w:date="2014-01-22T16:54:00Z">
        <w:r>
          <w:t xml:space="preserve"> Merging of Information</w:t>
        </w:r>
      </w:ins>
    </w:p>
    <w:p w:rsidR="00C93961" w:rsidRPr="0044546F" w:rsidRDefault="00C93961" w:rsidP="00C93961">
      <w:pPr>
        <w:pStyle w:val="BodyText"/>
        <w:rPr>
          <w:ins w:id="750" w:author="Emma" w:date="2014-01-22T16:55:00Z"/>
          <w:lang w:eastAsia="x-none"/>
        </w:rPr>
      </w:pPr>
      <w:ins w:id="751" w:author="Emma" w:date="2014-01-22T16:55:00Z">
        <w:r>
          <w:rPr>
            <w:lang w:eastAsia="x-none"/>
          </w:rPr>
          <w:t xml:space="preserve">When two entries describing a concept are merged, they may contain multiple attributes, which may also be duplicated, overlapping, conflicted, or </w:t>
        </w:r>
      </w:ins>
      <w:ins w:id="752" w:author="Emma" w:date="2014-01-22T16:56:00Z">
        <w:r>
          <w:rPr>
            <w:lang w:eastAsia="x-none"/>
          </w:rPr>
          <w:t>superseded</w:t>
        </w:r>
      </w:ins>
      <w:ins w:id="753" w:author="Emma" w:date="2014-01-22T16:55:00Z">
        <w:r>
          <w:rPr>
            <w:lang w:eastAsia="x-none"/>
          </w:rPr>
          <w:t xml:space="preserve">.  The reconciling application should merge the two sets of attributes.  </w:t>
        </w:r>
      </w:ins>
      <w:ins w:id="754" w:author="Emma" w:date="2014-01-22T16:56:00Z">
        <w:r>
          <w:rPr>
            <w:lang w:eastAsia="x-none"/>
          </w:rPr>
          <w:t>Examples include multiple</w:t>
        </w:r>
      </w:ins>
      <w:ins w:id="755" w:author="Emma" w:date="2014-01-22T16:57:00Z">
        <w:r>
          <w:rPr>
            <w:lang w:eastAsia="x-none"/>
          </w:rPr>
          <w:t xml:space="preserve"> adverse</w:t>
        </w:r>
      </w:ins>
      <w:ins w:id="756" w:author="Emma" w:date="2014-01-22T16:56:00Z">
        <w:r>
          <w:rPr>
            <w:lang w:eastAsia="x-none"/>
          </w:rPr>
          <w:t xml:space="preserve"> reactions associated with an allergen</w:t>
        </w:r>
      </w:ins>
      <w:ins w:id="757" w:author="Emma" w:date="2014-01-22T16:57:00Z">
        <w:r>
          <w:rPr>
            <w:lang w:eastAsia="x-none"/>
          </w:rPr>
          <w:t xml:space="preserve"> or multiple</w:t>
        </w:r>
      </w:ins>
      <w:ins w:id="758" w:author="Emma" w:date="2014-01-22T16:58:00Z">
        <w:r>
          <w:rPr>
            <w:lang w:eastAsia="x-none"/>
          </w:rPr>
          <w:t xml:space="preserve"> reactions to a medication</w:t>
        </w:r>
      </w:ins>
      <w:ins w:id="759" w:author="Emma" w:date="2014-01-22T16:59:00Z">
        <w:r>
          <w:rPr>
            <w:lang w:eastAsia="x-none"/>
          </w:rPr>
          <w:t>.</w:t>
        </w:r>
      </w:ins>
    </w:p>
    <w:p w:rsidR="00F93128" w:rsidRDefault="00D54372">
      <w:pPr>
        <w:pStyle w:val="Heading4"/>
        <w:numPr>
          <w:ilvl w:val="0"/>
          <w:numId w:val="0"/>
        </w:numPr>
        <w:ind w:left="864" w:hanging="864"/>
        <w:rPr>
          <w:ins w:id="760" w:author="Emma" w:date="2014-02-03T22:21:00Z"/>
        </w:rPr>
        <w:pPrChange w:id="761" w:author="Emma" w:date="2014-02-07T19:21:00Z">
          <w:pPr>
            <w:pStyle w:val="Heading4"/>
            <w:numPr>
              <w:ilvl w:val="0"/>
              <w:numId w:val="0"/>
            </w:numPr>
            <w:tabs>
              <w:tab w:val="clear" w:pos="864"/>
            </w:tabs>
            <w:ind w:left="0" w:firstLine="0"/>
          </w:pPr>
        </w:pPrChange>
      </w:pPr>
      <w:ins w:id="762" w:author="Emma" w:date="2014-01-24T16:18:00Z">
        <w:r>
          <w:t>X.4.1.1</w:t>
        </w:r>
      </w:ins>
      <w:r w:rsidR="00417CB7">
        <w:t>1</w:t>
      </w:r>
      <w:ins w:id="763" w:author="Emma" w:date="2014-01-24T16:18:00Z">
        <w:r>
          <w:t xml:space="preserve"> Negation </w:t>
        </w:r>
      </w:ins>
      <w:ins w:id="764" w:author="Emma" w:date="2014-02-03T22:17:00Z">
        <w:r w:rsidR="008D218D">
          <w:t>and</w:t>
        </w:r>
        <w:r w:rsidR="00997D6E">
          <w:t xml:space="preserve"> </w:t>
        </w:r>
      </w:ins>
      <w:ins w:id="765" w:author="Emma" w:date="2014-02-03T22:18:00Z">
        <w:r w:rsidR="00997D6E">
          <w:t>N</w:t>
        </w:r>
      </w:ins>
      <w:ins w:id="766" w:author="Emma" w:date="2014-02-03T22:17:00Z">
        <w:r w:rsidR="00997D6E">
          <w:t>ull</w:t>
        </w:r>
      </w:ins>
    </w:p>
    <w:p w:rsidR="005F764F" w:rsidRPr="005F764F" w:rsidRDefault="008D218D">
      <w:pPr>
        <w:pStyle w:val="BodyText"/>
        <w:rPr>
          <w:ins w:id="767" w:author="Emma" w:date="2014-01-28T11:56:00Z"/>
        </w:rPr>
        <w:pPrChange w:id="768" w:author="Emma" w:date="2014-02-03T22:21:00Z">
          <w:pPr>
            <w:pStyle w:val="Heading4"/>
            <w:numPr>
              <w:ilvl w:val="0"/>
              <w:numId w:val="0"/>
            </w:numPr>
            <w:tabs>
              <w:tab w:val="clear" w:pos="864"/>
            </w:tabs>
            <w:ind w:left="0" w:firstLine="0"/>
          </w:pPr>
        </w:pPrChange>
      </w:pPr>
      <w:ins w:id="769" w:author="Emma" w:date="2014-02-03T22:21:00Z">
        <w:r>
          <w:t xml:space="preserve">Negation </w:t>
        </w:r>
      </w:ins>
      <w:ins w:id="770" w:author="Emma" w:date="2014-02-04T10:00:00Z">
        <w:r>
          <w:t xml:space="preserve">and null </w:t>
        </w:r>
      </w:ins>
      <w:ins w:id="771" w:author="Emma" w:date="2014-02-03T22:21:00Z">
        <w:r>
          <w:t>at</w:t>
        </w:r>
      </w:ins>
      <w:ins w:id="772" w:author="Emma" w:date="2014-02-04T09:57:00Z">
        <w:r>
          <w:t>tribute in CDA is used to convey something that did not occur or that isn</w:t>
        </w:r>
      </w:ins>
      <w:ins w:id="773" w:author="Emma" w:date="2014-02-04T09:58:00Z">
        <w:r>
          <w:t xml:space="preserve">’t present (e.g. the patient did not receive an immunization, or </w:t>
        </w:r>
      </w:ins>
      <w:ins w:id="774" w:author="Emma" w:date="2014-02-04T10:01:00Z">
        <w:r>
          <w:t xml:space="preserve">the patient is </w:t>
        </w:r>
      </w:ins>
      <w:ins w:id="775" w:author="Emma" w:date="2014-02-04T09:58:00Z">
        <w:r>
          <w:t>not reaching a goal, procedure was not done, etc)</w:t>
        </w:r>
      </w:ins>
      <w:ins w:id="776" w:author="Emma" w:date="2014-02-04T10:00:00Z">
        <w:r>
          <w:t xml:space="preserve">. </w:t>
        </w:r>
      </w:ins>
      <w:ins w:id="777" w:author="Emma" w:date="2014-02-04T10:01:00Z">
        <w:r>
          <w:t>In order to avoid mis</w:t>
        </w:r>
      </w:ins>
      <w:ins w:id="778" w:author="Emma" w:date="2014-02-04T11:07:00Z">
        <w:r w:rsidR="008335E0">
          <w:t>interpreting</w:t>
        </w:r>
      </w:ins>
      <w:ins w:id="779" w:author="Emma" w:date="2014-02-04T10:01:00Z">
        <w:r>
          <w:t xml:space="preserve"> thing</w:t>
        </w:r>
      </w:ins>
      <w:ins w:id="780" w:author="Emma" w:date="2014-02-04T10:04:00Z">
        <w:r>
          <w:t>s</w:t>
        </w:r>
      </w:ins>
      <w:ins w:id="781" w:author="Emma" w:date="2014-02-04T10:01:00Z">
        <w:r>
          <w:t xml:space="preserve"> that did happen from things that did not occur, </w:t>
        </w:r>
      </w:ins>
      <w:ins w:id="782" w:author="Emma" w:date="2014-02-04T10:02:00Z">
        <w:r>
          <w:t xml:space="preserve">negation and null </w:t>
        </w:r>
      </w:ins>
      <w:ins w:id="783" w:author="Emma" w:date="2014-02-04T10:04:00Z">
        <w:r>
          <w:t>should</w:t>
        </w:r>
      </w:ins>
      <w:ins w:id="784" w:author="Emma" w:date="2014-02-04T10:01:00Z">
        <w:r>
          <w:t xml:space="preserve"> be taken into consideration during the reconciliation process</w:t>
        </w:r>
      </w:ins>
      <w:ins w:id="785" w:author="Emma" w:date="2014-02-04T10:04:00Z">
        <w:r>
          <w:t>.</w:t>
        </w:r>
      </w:ins>
    </w:p>
    <w:p w:rsidR="000D5700" w:rsidRDefault="00CF4A7A">
      <w:pPr>
        <w:pStyle w:val="Heading4"/>
        <w:numPr>
          <w:ilvl w:val="0"/>
          <w:numId w:val="0"/>
        </w:numPr>
        <w:ind w:left="864" w:hanging="864"/>
        <w:rPr>
          <w:ins w:id="786" w:author="Emma" w:date="2014-02-07T19:23:00Z"/>
        </w:rPr>
        <w:pPrChange w:id="787" w:author="Emma" w:date="2014-02-07T19:23:00Z">
          <w:pPr>
            <w:pStyle w:val="BodyText"/>
          </w:pPr>
        </w:pPrChange>
      </w:pPr>
      <w:ins w:id="788" w:author="Emma" w:date="2014-02-07T19:22:00Z">
        <w:r>
          <w:t>X.4.1.1</w:t>
        </w:r>
      </w:ins>
      <w:r w:rsidR="00417CB7">
        <w:t>2</w:t>
      </w:r>
      <w:ins w:id="789" w:author="Emma" w:date="2014-02-07T19:22:00Z">
        <w:r w:rsidR="00976A47">
          <w:t xml:space="preserve"> </w:t>
        </w:r>
      </w:ins>
      <w:ins w:id="790" w:author="Emma" w:date="2014-02-07T19:56:00Z">
        <w:r w:rsidR="000C58E5">
          <w:t xml:space="preserve">Data </w:t>
        </w:r>
      </w:ins>
      <w:ins w:id="791" w:author="Emma" w:date="2014-02-07T19:43:00Z">
        <w:r w:rsidR="00976A47">
          <w:t>Creation</w:t>
        </w:r>
      </w:ins>
      <w:ins w:id="792" w:author="Emma" w:date="2014-02-07T19:22:00Z">
        <w:r w:rsidR="000C58E5">
          <w:t xml:space="preserve"> and Update Tim</w:t>
        </w:r>
      </w:ins>
      <w:ins w:id="793" w:author="Emma" w:date="2014-02-07T19:56:00Z">
        <w:r w:rsidR="000C58E5">
          <w:t>e</w:t>
        </w:r>
      </w:ins>
    </w:p>
    <w:p w:rsidR="00AF52C1" w:rsidRDefault="000C58E5" w:rsidP="000D5700">
      <w:pPr>
        <w:pStyle w:val="BodyText"/>
        <w:rPr>
          <w:ins w:id="794" w:author="Emma" w:date="2014-02-07T19:45:00Z"/>
        </w:rPr>
      </w:pPr>
      <w:ins w:id="795" w:author="Emma" w:date="2014-02-07T19:56:00Z">
        <w:r>
          <w:t>Time of data c</w:t>
        </w:r>
      </w:ins>
      <w:ins w:id="796" w:author="Emma" w:date="2014-02-07T19:43:00Z">
        <w:r>
          <w:t>reat</w:t>
        </w:r>
      </w:ins>
      <w:ins w:id="797" w:author="Emma" w:date="2014-02-07T19:56:00Z">
        <w:r>
          <w:t>ion</w:t>
        </w:r>
      </w:ins>
      <w:ins w:id="798" w:author="Emma" w:date="2014-02-07T19:43:00Z">
        <w:r w:rsidR="00976A47">
          <w:t xml:space="preserve"> and update is </w:t>
        </w:r>
      </w:ins>
      <w:ins w:id="799" w:author="Emma" w:date="2014-02-07T20:01:00Z">
        <w:r>
          <w:t>represented as</w:t>
        </w:r>
      </w:ins>
      <w:ins w:id="800" w:author="Emma" w:date="2014-02-07T19:43:00Z">
        <w:r w:rsidR="00976A47">
          <w:t xml:space="preserve"> author date</w:t>
        </w:r>
      </w:ins>
      <w:ins w:id="801" w:author="Emma" w:date="2014-02-07T19:50:00Z">
        <w:r w:rsidR="00AF52C1">
          <w:t>/t</w:t>
        </w:r>
      </w:ins>
      <w:ins w:id="802" w:author="Emma" w:date="2014-02-07T19:43:00Z">
        <w:r w:rsidR="00976A47">
          <w:t>ime of clinical data</w:t>
        </w:r>
      </w:ins>
      <w:ins w:id="803" w:author="Emma" w:date="2014-02-07T19:57:00Z">
        <w:r>
          <w:t xml:space="preserve"> in CDA documents</w:t>
        </w:r>
      </w:ins>
      <w:ins w:id="804" w:author="Emma" w:date="2014-02-07T19:43:00Z">
        <w:r w:rsidR="00976A47">
          <w:t xml:space="preserve">. </w:t>
        </w:r>
      </w:ins>
      <w:ins w:id="805" w:author="Emma" w:date="2014-02-07T19:44:00Z">
        <w:r w:rsidR="00976A47">
          <w:t xml:space="preserve">It </w:t>
        </w:r>
      </w:ins>
      <w:ins w:id="806" w:author="Emma" w:date="2014-02-07T19:23:00Z">
        <w:r w:rsidR="00CF4A7A">
          <w:t xml:space="preserve">should be included in the </w:t>
        </w:r>
      </w:ins>
      <w:ins w:id="807" w:author="Emma" w:date="2014-02-07T19:24:00Z">
        <w:r w:rsidR="00CF4A7A">
          <w:t xml:space="preserve">reconciliation process. </w:t>
        </w:r>
      </w:ins>
      <w:ins w:id="808" w:author="Emma" w:date="2014-02-07T19:44:00Z">
        <w:r w:rsidR="00AF52C1">
          <w:t xml:space="preserve">Author date/time provides the ability to determine if the associated data is newer or older than the </w:t>
        </w:r>
      </w:ins>
      <w:ins w:id="809" w:author="Emma" w:date="2014-02-07T19:45:00Z">
        <w:r w:rsidR="00AF52C1">
          <w:t xml:space="preserve">existing information it is being reconciled with. </w:t>
        </w:r>
      </w:ins>
      <w:ins w:id="810" w:author="Emma" w:date="2014-02-07T19:51:00Z">
        <w:r w:rsidR="00AF52C1">
          <w:t xml:space="preserve">After </w:t>
        </w:r>
      </w:ins>
      <w:ins w:id="811" w:author="Emma" w:date="2014-02-07T19:52:00Z">
        <w:r w:rsidR="00AF52C1">
          <w:t xml:space="preserve">other data attributes are considered and a possible duplicate of data may exist, </w:t>
        </w:r>
      </w:ins>
      <w:ins w:id="812" w:author="Emma" w:date="2014-02-07T19:51:00Z">
        <w:r w:rsidR="00AF52C1">
          <w:t xml:space="preserve">consideration of </w:t>
        </w:r>
      </w:ins>
      <w:ins w:id="813" w:author="Emma" w:date="2014-02-07T19:53:00Z">
        <w:r w:rsidR="00AF52C1">
          <w:t xml:space="preserve">the author date/time will ascertain which data element is more recent. </w:t>
        </w:r>
      </w:ins>
      <w:ins w:id="814" w:author="Emma" w:date="2014-02-07T19:54:00Z">
        <w:r w:rsidR="00AF52C1">
          <w:lastRenderedPageBreak/>
          <w:t>T</w:t>
        </w:r>
      </w:ins>
      <w:ins w:id="815" w:author="Emma" w:date="2014-02-07T19:50:00Z">
        <w:r w:rsidR="00AF52C1">
          <w:t xml:space="preserve">he data element with the more recent date/time should be considered as the more updated data element. </w:t>
        </w:r>
      </w:ins>
    </w:p>
    <w:p w:rsidR="00AE37E8" w:rsidRPr="00A17E4A" w:rsidDel="0094279D" w:rsidRDefault="00AE37E8" w:rsidP="00A17E4A">
      <w:pPr>
        <w:pStyle w:val="Heading4"/>
        <w:numPr>
          <w:ilvl w:val="0"/>
          <w:numId w:val="0"/>
        </w:numPr>
        <w:rPr>
          <w:del w:id="816" w:author="Emma" w:date="2014-01-28T11:23:00Z"/>
          <w:highlight w:val="yellow"/>
        </w:rPr>
      </w:pPr>
      <w:del w:id="817" w:author="Emma" w:date="2014-01-28T11:23:00Z">
        <w:r w:rsidRPr="00875BC0" w:rsidDel="0094279D">
          <w:rPr>
            <w:highlight w:val="yellow"/>
          </w:rPr>
          <w:delText>Concern Specific Reconciliation</w:delText>
        </w:r>
      </w:del>
    </w:p>
    <w:p w:rsidR="001F53E5" w:rsidRPr="001F53E5" w:rsidDel="00523DAA" w:rsidRDefault="00AE37E8" w:rsidP="00492A87">
      <w:pPr>
        <w:pStyle w:val="Heading4"/>
        <w:numPr>
          <w:ilvl w:val="0"/>
          <w:numId w:val="0"/>
        </w:numPr>
        <w:rPr>
          <w:del w:id="818" w:author="Emma" w:date="2014-02-11T15:40:00Z"/>
        </w:rPr>
      </w:pPr>
      <w:del w:id="819" w:author="Emma" w:date="2014-01-22T16:41:00Z">
        <w:r w:rsidDel="00B666F9">
          <w:delText>X.4.1.7.1 Degree of Clinical Judgment</w:delText>
        </w:r>
      </w:del>
    </w:p>
    <w:p w:rsidR="00875BC0" w:rsidRPr="000B634E" w:rsidRDefault="00875BC0" w:rsidP="00492A87">
      <w:pPr>
        <w:pStyle w:val="Heading4"/>
        <w:numPr>
          <w:ilvl w:val="0"/>
          <w:numId w:val="0"/>
        </w:numPr>
      </w:pPr>
      <w:r w:rsidRPr="000B634E">
        <w:t>X.4.1.1</w:t>
      </w:r>
      <w:r w:rsidR="00417CB7">
        <w:t>3</w:t>
      </w:r>
      <w:r w:rsidRPr="000B634E">
        <w:t xml:space="preserve"> Allergy</w:t>
      </w:r>
      <w:ins w:id="820" w:author="Emma" w:date="2014-02-11T04:45:00Z">
        <w:r w:rsidRPr="000B634E">
          <w:t xml:space="preserve"> Specific Reconciliation</w:t>
        </w:r>
      </w:ins>
    </w:p>
    <w:p w:rsidR="00A17E4A" w:rsidRPr="00E85EF5" w:rsidRDefault="00A17E4A" w:rsidP="00A17E4A">
      <w:pPr>
        <w:pStyle w:val="BodyText"/>
        <w:rPr>
          <w:lang w:eastAsia="x-none"/>
        </w:rPr>
      </w:pPr>
      <w:r>
        <w:rPr>
          <w:lang w:eastAsia="x-none"/>
        </w:rPr>
        <w:t>This section describes reconciliation heuristics that are applicable only to allergies and adverse reactions.</w:t>
      </w:r>
    </w:p>
    <w:p w:rsidR="00A17E4A" w:rsidRDefault="00417CB7" w:rsidP="00A17E4A">
      <w:pPr>
        <w:pStyle w:val="Heading6"/>
        <w:numPr>
          <w:ilvl w:val="0"/>
          <w:numId w:val="0"/>
        </w:numPr>
        <w:ind w:left="1152" w:hanging="1152"/>
      </w:pPr>
      <w:bookmarkStart w:id="821" w:name="_Toc303257669"/>
      <w:r>
        <w:t>X. 4.1.13</w:t>
      </w:r>
      <w:r w:rsidR="00A17E4A" w:rsidRPr="000B634E">
        <w:t>.1 Allergic</w:t>
      </w:r>
      <w:r w:rsidR="00A17E4A">
        <w:t xml:space="preserve"> Condition and/or allergen</w:t>
      </w:r>
      <w:bookmarkEnd w:id="821"/>
    </w:p>
    <w:p w:rsidR="00A17E4A" w:rsidRDefault="00A17E4A" w:rsidP="00A17E4A">
      <w:pPr>
        <w:pStyle w:val="BodyText"/>
        <w:rPr>
          <w:lang w:eastAsia="x-none"/>
        </w:rPr>
      </w:pPr>
      <w:r>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rsidR="00A17E4A" w:rsidRDefault="00A17E4A" w:rsidP="00A17E4A">
      <w:pPr>
        <w:pStyle w:val="BodyText"/>
        <w:rPr>
          <w:lang w:eastAsia="x-none"/>
        </w:rPr>
      </w:pPr>
      <w:r>
        <w:rPr>
          <w:lang w:eastAsia="x-none"/>
        </w:rPr>
        <w:t>Allergies are required to be identified in PCC-TF 2:6.3.4.15 Allergies and Intolerances, and allows the allergen to be identified but does not require it.  The allergy may be described by a code, or it may just contain text describing the allergic condition.</w:t>
      </w:r>
    </w:p>
    <w:p w:rsidR="00A17E4A" w:rsidRDefault="00A17E4A" w:rsidP="00A17E4A">
      <w:pPr>
        <w:pStyle w:val="BodyText"/>
        <w:rPr>
          <w:lang w:eastAsia="x-none"/>
        </w:rPr>
      </w:pPr>
      <w:r>
        <w:rPr>
          <w:lang w:eastAsia="x-none"/>
        </w:rPr>
        <w:t>Some coding systems that provide codes to record allergies, such as SNOMED CT, also provide the ability to navigate to the code for the causative agent.  This provides a limited means by which mapping from allergy to allergen can be accomplished for systems which use that vocabulary.</w:t>
      </w:r>
    </w:p>
    <w:p w:rsidR="00A17E4A" w:rsidRDefault="00A17E4A" w:rsidP="00A17E4A">
      <w:pPr>
        <w:pStyle w:val="BodyText"/>
        <w:rPr>
          <w:lang w:eastAsia="x-none"/>
        </w:rPr>
      </w:pPr>
      <w:r>
        <w:rPr>
          <w:lang w:eastAsia="x-none"/>
        </w:rPr>
        <w:t>Other coding systems (e.g., ICD-9-CM) do not provide such navigational capabilities, and so mapping from allergy to allergen must be provided by auxiliary clinical knowledge.</w:t>
      </w:r>
    </w:p>
    <w:p w:rsidR="00A17E4A" w:rsidRDefault="00417CB7" w:rsidP="00A17E4A">
      <w:pPr>
        <w:pStyle w:val="Heading6"/>
        <w:numPr>
          <w:ilvl w:val="0"/>
          <w:numId w:val="0"/>
        </w:numPr>
        <w:ind w:left="1152" w:hanging="1152"/>
      </w:pPr>
      <w:bookmarkStart w:id="822" w:name="_Toc303257670"/>
      <w:r>
        <w:t>X. 4.1.13</w:t>
      </w:r>
      <w:r w:rsidR="00A17E4A" w:rsidRPr="000B634E">
        <w:t xml:space="preserve">.2 </w:t>
      </w:r>
      <w:r w:rsidR="00A17E4A">
        <w:t>Allergy/Non Allergy Intolerance/Intolerance</w:t>
      </w:r>
      <w:bookmarkEnd w:id="822"/>
    </w:p>
    <w:p w:rsidR="00A17E4A" w:rsidRDefault="00A17E4A" w:rsidP="00A17E4A">
      <w:pPr>
        <w:pStyle w:val="BodyText"/>
        <w:rPr>
          <w:lang w:eastAsia="x-none"/>
        </w:rPr>
      </w:pPr>
      <w:r>
        <w:rPr>
          <w:lang w:eastAsia="x-none"/>
        </w:rPr>
        <w:t xml:space="preserve">PCC-TF 2:6.3.4.15.4 requires that some indication be given as to whether the entry reports an allergic condition, a non-allergy intolerance, or an adverse reaction otherwise unknown as to whether the allergic reaction results from an allergic condition or non-allergic intolerance.  During the reconciliation process, different systems may report different statuses with respect to the unknown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w:t>
      </w:r>
    </w:p>
    <w:p w:rsidR="00A17E4A" w:rsidRDefault="00417CB7" w:rsidP="00A17E4A">
      <w:pPr>
        <w:pStyle w:val="Heading6"/>
        <w:numPr>
          <w:ilvl w:val="0"/>
          <w:numId w:val="0"/>
        </w:numPr>
        <w:ind w:left="1152" w:hanging="1152"/>
      </w:pPr>
      <w:bookmarkStart w:id="823" w:name="_Toc303257671"/>
      <w:r>
        <w:t>X. 4.1.13</w:t>
      </w:r>
      <w:r w:rsidR="00A17E4A" w:rsidRPr="000B634E">
        <w:t>.3 Intolerance</w:t>
      </w:r>
      <w:r w:rsidR="00A17E4A">
        <w:t xml:space="preserve"> to Medication/Food/Environment</w:t>
      </w:r>
      <w:bookmarkEnd w:id="823"/>
    </w:p>
    <w:p w:rsidR="00A17E4A" w:rsidRDefault="00A17E4A" w:rsidP="00A17E4A">
      <w:pPr>
        <w:pStyle w:val="BodyText"/>
        <w:rPr>
          <w:lang w:eastAsia="x-none"/>
        </w:rPr>
      </w:pPr>
      <w:r>
        <w:rPr>
          <w:lang w:eastAsia="x-none"/>
        </w:rPr>
        <w:t xml:space="preserve">PCC-TF 2:6.3.4.15.4 requires that some indication be given as to whether the entry describes intolerance to a medication (including vaccines), food, or an environmental agent.  During the reconciliation process, different systems may report different statuses with respect to this </w:t>
      </w:r>
      <w:r>
        <w:rPr>
          <w:lang w:eastAsia="x-none"/>
        </w:rPr>
        <w:lastRenderedPageBreak/>
        <w:t xml:space="preserve">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  </w:t>
      </w:r>
    </w:p>
    <w:p w:rsidR="00A17E4A" w:rsidRDefault="00417CB7" w:rsidP="00A17E4A">
      <w:pPr>
        <w:pStyle w:val="Heading6"/>
        <w:numPr>
          <w:ilvl w:val="0"/>
          <w:numId w:val="0"/>
        </w:numPr>
        <w:ind w:left="1152" w:hanging="1152"/>
      </w:pPr>
      <w:bookmarkStart w:id="824" w:name="_Toc303257672"/>
      <w:r>
        <w:t>X. 4.1.13</w:t>
      </w:r>
      <w:r w:rsidR="00A17E4A" w:rsidRPr="000B634E">
        <w:t>.4 Adverse</w:t>
      </w:r>
      <w:r w:rsidR="00A17E4A">
        <w:t xml:space="preserve"> Reactions</w:t>
      </w:r>
      <w:bookmarkEnd w:id="824"/>
    </w:p>
    <w:p w:rsidR="00A17E4A" w:rsidRPr="0044546F" w:rsidRDefault="00A17E4A" w:rsidP="00A17E4A">
      <w:pPr>
        <w:pStyle w:val="BodyText"/>
        <w:rPr>
          <w:lang w:eastAsia="x-none"/>
        </w:rPr>
      </w:pPr>
      <w:r>
        <w:rPr>
          <w:lang w:eastAsia="x-none"/>
        </w:rPr>
        <w:t xml:space="preserve">When two entries describing an allergy are merged, they may contain multiple adverse reactions, which may also be duplicated, overlapping, conflicted, or superseded.  The reconciling application should merge the two sets of adverse reactions.  </w:t>
      </w:r>
    </w:p>
    <w:p w:rsidR="00A17E4A" w:rsidRDefault="00417CB7" w:rsidP="00A17E4A">
      <w:pPr>
        <w:pStyle w:val="Heading4"/>
        <w:numPr>
          <w:ilvl w:val="0"/>
          <w:numId w:val="0"/>
        </w:numPr>
        <w:ind w:left="720" w:hanging="720"/>
      </w:pPr>
      <w:bookmarkStart w:id="825" w:name="_Toc303257673"/>
      <w:r>
        <w:t>X. 4.1.14</w:t>
      </w:r>
      <w:r w:rsidR="00A17E4A">
        <w:t xml:space="preserve"> Medication Specific </w:t>
      </w:r>
      <w:commentRangeStart w:id="826"/>
      <w:r w:rsidR="00A17E4A">
        <w:t>Reconciliation</w:t>
      </w:r>
      <w:bookmarkEnd w:id="825"/>
      <w:commentRangeEnd w:id="826"/>
      <w:r w:rsidR="000B6CBE">
        <w:rPr>
          <w:rStyle w:val="CommentReference"/>
          <w:rFonts w:ascii="Times New Roman" w:hAnsi="Times New Roman"/>
          <w:b w:val="0"/>
          <w:noProof w:val="0"/>
          <w:kern w:val="0"/>
        </w:rPr>
        <w:commentReference w:id="826"/>
      </w:r>
    </w:p>
    <w:p w:rsidR="00492A87" w:rsidRDefault="00492A87" w:rsidP="00492A87">
      <w:pPr>
        <w:pStyle w:val="BodyText"/>
        <w:rPr>
          <w:lang w:eastAsia="x-none"/>
        </w:rPr>
      </w:pPr>
      <w:r>
        <w:rPr>
          <w:lang w:eastAsia="x-none"/>
        </w:rPr>
        <w:t xml:space="preserve">Medications are perhaps the most challenging entries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w:t>
      </w:r>
      <w:proofErr w:type="spellStart"/>
      <w:r>
        <w:rPr>
          <w:lang w:eastAsia="x-none"/>
        </w:rPr>
        <w:t>RxNORM</w:t>
      </w:r>
      <w:proofErr w:type="spellEnd"/>
      <w:r>
        <w:rPr>
          <w:lang w:eastAsia="x-none"/>
        </w:rPr>
        <w:t xml:space="preserve">) used to describe medications provide different codes for different brands of the same formulation.  NDC doesn’t link them by formulation, while </w:t>
      </w:r>
      <w:proofErr w:type="spellStart"/>
      <w:r>
        <w:rPr>
          <w:lang w:eastAsia="x-none"/>
        </w:rPr>
        <w:t>RxNORM</w:t>
      </w:r>
      <w:proofErr w:type="spellEnd"/>
      <w:r>
        <w:rPr>
          <w:lang w:eastAsia="x-none"/>
        </w:rPr>
        <w:t xml:space="preserve"> does.</w:t>
      </w:r>
    </w:p>
    <w:p w:rsidR="00811222" w:rsidRDefault="00492A87" w:rsidP="00492A87">
      <w:pPr>
        <w:pStyle w:val="BodyText"/>
        <w:rPr>
          <w:lang w:eastAsia="x-none"/>
        </w:rPr>
      </w:pPr>
      <w:r>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entries. </w:t>
      </w:r>
    </w:p>
    <w:p w:rsidR="00811222" w:rsidRPr="00FE7757" w:rsidRDefault="00811222" w:rsidP="00492A87">
      <w:pPr>
        <w:pStyle w:val="BodyText"/>
        <w:rPr>
          <w:szCs w:val="24"/>
          <w:lang w:eastAsia="x-none"/>
        </w:rPr>
      </w:pPr>
      <w:r w:rsidRPr="00FE7757">
        <w:rPr>
          <w:szCs w:val="24"/>
          <w:lang w:eastAsia="x-none"/>
        </w:rPr>
        <w:t xml:space="preserve">There may be </w:t>
      </w:r>
      <w:commentRangeStart w:id="827"/>
      <w:r w:rsidR="00FE7757" w:rsidRPr="00FE7757">
        <w:rPr>
          <w:szCs w:val="24"/>
          <w:lang w:eastAsia="x-none"/>
        </w:rPr>
        <w:t xml:space="preserve">situations </w:t>
      </w:r>
      <w:r w:rsidR="00FE7757" w:rsidRPr="00FE7757">
        <w:rPr>
          <w:szCs w:val="24"/>
        </w:rPr>
        <w:t>where</w:t>
      </w:r>
      <w:ins w:id="828" w:author="Emma" w:date="2014-02-11T09:57:00Z">
        <w:r w:rsidRPr="00FE7757">
          <w:rPr>
            <w:szCs w:val="24"/>
          </w:rPr>
          <w:t xml:space="preserve"> units of measure for a </w:t>
        </w:r>
      </w:ins>
      <w:r w:rsidRPr="00FE7757">
        <w:rPr>
          <w:szCs w:val="24"/>
        </w:rPr>
        <w:t>medication</w:t>
      </w:r>
      <w:ins w:id="829" w:author="Emma" w:date="2014-02-11T09:57:00Z">
        <w:r w:rsidRPr="00FE7757">
          <w:rPr>
            <w:szCs w:val="24"/>
          </w:rPr>
          <w:t xml:space="preserve"> or similar observation</w:t>
        </w:r>
      </w:ins>
      <w:r w:rsidRPr="00FE7757">
        <w:rPr>
          <w:szCs w:val="24"/>
        </w:rPr>
        <w:t xml:space="preserve"> (e.g. result, vital sign) may</w:t>
      </w:r>
      <w:ins w:id="830" w:author="Emma" w:date="2014-02-11T09:57:00Z">
        <w:r w:rsidRPr="00FE7757">
          <w:rPr>
            <w:szCs w:val="24"/>
          </w:rPr>
          <w:t xml:space="preserve"> differ in a reconciliation scenario</w:t>
        </w:r>
      </w:ins>
      <w:r w:rsidRPr="00FE7757">
        <w:rPr>
          <w:szCs w:val="24"/>
        </w:rPr>
        <w:t>.</w:t>
      </w:r>
      <w:ins w:id="831" w:author="Emma" w:date="2014-02-11T09:57:00Z">
        <w:r w:rsidRPr="00FE7757">
          <w:rPr>
            <w:szCs w:val="24"/>
          </w:rPr>
          <w:t xml:space="preserve"> </w:t>
        </w:r>
      </w:ins>
      <w:r w:rsidRPr="00FE7757">
        <w:rPr>
          <w:szCs w:val="24"/>
        </w:rPr>
        <w:t>T</w:t>
      </w:r>
      <w:ins w:id="832" w:author="Emma" w:date="2014-02-11T09:57:00Z">
        <w:r w:rsidRPr="00FE7757">
          <w:rPr>
            <w:szCs w:val="24"/>
          </w:rPr>
          <w:t xml:space="preserve">his profile does not provide explicit guidance on how to handle. If the software is not capable of reconciling such data then the recommended approach would be to store as separate observations. However, if </w:t>
        </w:r>
      </w:ins>
      <w:r w:rsidRPr="00FE7757">
        <w:rPr>
          <w:szCs w:val="24"/>
        </w:rPr>
        <w:t xml:space="preserve">the </w:t>
      </w:r>
      <w:ins w:id="833" w:author="Emma" w:date="2014-02-11T09:57:00Z">
        <w:r w:rsidRPr="00FE7757">
          <w:rPr>
            <w:szCs w:val="24"/>
          </w:rPr>
          <w:t>software is capable of handling such a scenario then this profile does not prevent taking such actions.</w:t>
        </w:r>
        <w:commentRangeEnd w:id="827"/>
        <w:r w:rsidRPr="00FE7757">
          <w:rPr>
            <w:rStyle w:val="CommentReference"/>
            <w:sz w:val="24"/>
            <w:szCs w:val="24"/>
          </w:rPr>
          <w:commentReference w:id="827"/>
        </w:r>
      </w:ins>
    </w:p>
    <w:p w:rsidR="00492A87" w:rsidRDefault="00492A87" w:rsidP="00492A87">
      <w:pPr>
        <w:pStyle w:val="BodyText"/>
        <w:rPr>
          <w:lang w:eastAsia="x-none"/>
        </w:rPr>
      </w:pPr>
      <w:r>
        <w:rPr>
          <w:lang w:eastAsia="x-none"/>
        </w:rPr>
        <w:t xml:space="preserve">Medication events are further complicated by the fact that many systems are not able to communicate detailed information about the dose and frequency in a structured fashion.  This is certainly true in </w:t>
      </w:r>
      <w:proofErr w:type="spellStart"/>
      <w:r>
        <w:rPr>
          <w:lang w:eastAsia="x-none"/>
        </w:rPr>
        <w:t>ePrescribing</w:t>
      </w:r>
      <w:proofErr w:type="spellEnd"/>
      <w:r>
        <w:rPr>
          <w:lang w:eastAsia="x-none"/>
        </w:rPr>
        <w:t xml:space="preserve"> scenarios in the US where the use of a structured medication dosing directions (“sig.”) is not required in the electronic prescription.  Systems obtaining data from </w:t>
      </w:r>
      <w:proofErr w:type="spellStart"/>
      <w:r>
        <w:rPr>
          <w:lang w:eastAsia="x-none"/>
        </w:rPr>
        <w:t>ePrescribing</w:t>
      </w:r>
      <w:proofErr w:type="spellEnd"/>
      <w:r>
        <w:rPr>
          <w:lang w:eastAsia="x-none"/>
        </w:rPr>
        <w:t xml:space="preserve"> systems would not be able to compute with these results.</w:t>
      </w:r>
    </w:p>
    <w:p w:rsidR="00B666F9" w:rsidRPr="00B666F9" w:rsidRDefault="00492A87">
      <w:pPr>
        <w:pStyle w:val="BodyText"/>
        <w:pPrChange w:id="834" w:author="Emma" w:date="2014-01-22T16:42:00Z">
          <w:pPr>
            <w:pStyle w:val="Heading4"/>
            <w:numPr>
              <w:ilvl w:val="0"/>
              <w:numId w:val="0"/>
            </w:numPr>
            <w:tabs>
              <w:tab w:val="clear" w:pos="864"/>
            </w:tabs>
            <w:ind w:left="0" w:firstLine="0"/>
          </w:pPr>
        </w:pPrChange>
      </w:pPr>
      <w:r>
        <w:rPr>
          <w:lang w:eastAsia="x-none"/>
        </w:rPr>
        <w:t xml:space="preserve">These facts would seem to make it difficult to match medication </w:t>
      </w:r>
      <w:proofErr w:type="spellStart"/>
      <w:r>
        <w:rPr>
          <w:lang w:eastAsia="x-none"/>
        </w:rPr>
        <w:t>fullfilment</w:t>
      </w:r>
      <w:proofErr w:type="spellEnd"/>
      <w:r>
        <w:rPr>
          <w:lang w:eastAsia="x-none"/>
        </w:rPr>
        <w:t xml:space="preserve"> events with the original intent of the prescription event when a substitution occurs.  The PCC Technical Framework assumes that </w:t>
      </w:r>
      <w:proofErr w:type="spellStart"/>
      <w:r>
        <w:rPr>
          <w:lang w:eastAsia="x-none"/>
        </w:rPr>
        <w:t>fullfilment</w:t>
      </w:r>
      <w:proofErr w:type="spellEnd"/>
      <w:r>
        <w:rPr>
          <w:lang w:eastAsia="x-none"/>
        </w:rPr>
        <w:t xml:space="preserve"> activities occur with knowledge of the original intent of the prescription, and requires that </w:t>
      </w:r>
      <w:proofErr w:type="spellStart"/>
      <w:r>
        <w:rPr>
          <w:lang w:eastAsia="x-none"/>
        </w:rPr>
        <w:t>fullfilment</w:t>
      </w:r>
      <w:proofErr w:type="spellEnd"/>
      <w:r>
        <w:rPr>
          <w:lang w:eastAsia="x-none"/>
        </w:rPr>
        <w:t xml:space="preserve"> events to be recorded in a &lt;</w:t>
      </w:r>
      <w:r w:rsidRPr="00B233F1">
        <w:rPr>
          <w:rStyle w:val="InlineXML"/>
          <w:rFonts w:eastAsia="?l?r ??’c"/>
        </w:rPr>
        <w:t>supply</w:t>
      </w:r>
      <w:r>
        <w:rPr>
          <w:lang w:eastAsia="x-none"/>
        </w:rPr>
        <w:t>&gt; entry that appears inside the original &lt;</w:t>
      </w:r>
      <w:proofErr w:type="spellStart"/>
      <w:r w:rsidRPr="00B233F1">
        <w:rPr>
          <w:rStyle w:val="InlineXML"/>
          <w:rFonts w:eastAsia="?l?r ??’c"/>
        </w:rPr>
        <w:t>substanceAdminstration</w:t>
      </w:r>
      <w:proofErr w:type="spellEnd"/>
      <w:r>
        <w:rPr>
          <w:lang w:eastAsia="x-none"/>
        </w:rPr>
        <w:t xml:space="preserve">&gt; intent.  So, matching of </w:t>
      </w:r>
      <w:proofErr w:type="spellStart"/>
      <w:r>
        <w:rPr>
          <w:lang w:eastAsia="x-none"/>
        </w:rPr>
        <w:t>fullfilment</w:t>
      </w:r>
      <w:proofErr w:type="spellEnd"/>
      <w:r>
        <w:rPr>
          <w:lang w:eastAsia="x-none"/>
        </w:rPr>
        <w:t xml:space="preserve"> activity with the original prescribers’ intent is possible even in cases where substitutions occur.</w:t>
      </w:r>
      <w:del w:id="835" w:author="Emma" w:date="2014-01-22T16:47:00Z">
        <w:r w:rsidR="00AE37E8" w:rsidDel="00B666F9">
          <w:delText>X.4.1.7.2 Severity</w:delText>
        </w:r>
      </w:del>
    </w:p>
    <w:p w:rsidR="00AE37E8" w:rsidDel="0094279D" w:rsidRDefault="00AE37E8">
      <w:pPr>
        <w:pStyle w:val="Heading6"/>
        <w:rPr>
          <w:del w:id="836" w:author="Emma" w:date="2014-01-28T11:23:00Z"/>
        </w:rPr>
        <w:pPrChange w:id="837" w:author="Emma" w:date="2014-02-07T19:22:00Z">
          <w:pPr>
            <w:pStyle w:val="Heading4"/>
            <w:numPr>
              <w:ilvl w:val="0"/>
              <w:numId w:val="0"/>
            </w:numPr>
            <w:tabs>
              <w:tab w:val="clear" w:pos="864"/>
            </w:tabs>
            <w:ind w:left="0" w:firstLine="0"/>
          </w:pPr>
        </w:pPrChange>
      </w:pPr>
      <w:del w:id="838" w:author="Emma" w:date="2014-01-28T11:23:00Z">
        <w:r w:rsidDel="0094279D">
          <w:lastRenderedPageBreak/>
          <w:delText>X.4.1.</w:delText>
        </w:r>
      </w:del>
      <w:del w:id="839" w:author="Emma" w:date="2014-01-22T16:48:00Z">
        <w:r w:rsidDel="00B666F9">
          <w:delText>8</w:delText>
        </w:r>
      </w:del>
      <w:del w:id="840" w:author="Emma" w:date="2014-01-28T11:23:00Z">
        <w:r w:rsidDel="0094279D">
          <w:delText xml:space="preserve"> Intervention Specific Reconciliation</w:delText>
        </w:r>
      </w:del>
    </w:p>
    <w:p w:rsidR="00AE37E8" w:rsidRDefault="00AE37E8">
      <w:pPr>
        <w:pStyle w:val="Heading4"/>
        <w:numPr>
          <w:ilvl w:val="0"/>
          <w:numId w:val="0"/>
        </w:numPr>
        <w:ind w:left="864" w:hanging="864"/>
        <w:rPr>
          <w:ins w:id="841" w:author="Emma" w:date="2014-01-28T11:52:00Z"/>
        </w:rPr>
        <w:pPrChange w:id="842" w:author="Emma" w:date="2014-02-07T19:22:00Z">
          <w:pPr>
            <w:pStyle w:val="Heading4"/>
            <w:numPr>
              <w:ilvl w:val="0"/>
              <w:numId w:val="0"/>
            </w:numPr>
            <w:tabs>
              <w:tab w:val="clear" w:pos="864"/>
            </w:tabs>
            <w:ind w:left="0" w:firstLine="0"/>
          </w:pPr>
        </w:pPrChange>
      </w:pPr>
      <w:r>
        <w:t>X.4.1.</w:t>
      </w:r>
      <w:ins w:id="843" w:author="Emma" w:date="2014-01-22T16:48:00Z">
        <w:r w:rsidR="0094279D">
          <w:t>1</w:t>
        </w:r>
      </w:ins>
      <w:r w:rsidR="00417CB7">
        <w:t>5</w:t>
      </w:r>
      <w:del w:id="844" w:author="Emma" w:date="2014-01-22T16:48:00Z">
        <w:r w:rsidDel="00B666F9">
          <w:delText>9</w:delText>
        </w:r>
      </w:del>
      <w:r>
        <w:t xml:space="preserve"> </w:t>
      </w:r>
      <w:r w:rsidR="00232736">
        <w:t xml:space="preserve">Care </w:t>
      </w:r>
      <w:r>
        <w:t>Provider Specific Reconciliation</w:t>
      </w:r>
    </w:p>
    <w:p w:rsidR="003F03D3" w:rsidRDefault="000C58E5">
      <w:pPr>
        <w:pStyle w:val="BodyText"/>
        <w:rPr>
          <w:ins w:id="845" w:author="Emma" w:date="2014-02-07T20:05:00Z"/>
        </w:rPr>
        <w:pPrChange w:id="846" w:author="Emma" w:date="2014-01-28T11:52:00Z">
          <w:pPr>
            <w:pStyle w:val="Heading4"/>
            <w:numPr>
              <w:ilvl w:val="0"/>
              <w:numId w:val="0"/>
            </w:numPr>
            <w:tabs>
              <w:tab w:val="clear" w:pos="864"/>
            </w:tabs>
            <w:ind w:left="0" w:firstLine="0"/>
          </w:pPr>
        </w:pPrChange>
      </w:pPr>
      <w:ins w:id="847" w:author="Emma" w:date="2014-02-07T20:03:00Z">
        <w:r>
          <w:t>When reconciling care providers, it is important to identify who the provider is. Providers can be a person or an organization. Identification of a provider includes the provider ID as well as the name</w:t>
        </w:r>
      </w:ins>
      <w:ins w:id="848" w:author="Emma" w:date="2014-02-07T20:04:00Z">
        <w:r>
          <w:t xml:space="preserve"> and location of the provider. </w:t>
        </w:r>
      </w:ins>
      <w:ins w:id="849" w:author="Emma" w:date="2014-02-07T20:05:00Z">
        <w:r w:rsidR="003F03D3">
          <w:t xml:space="preserve">The </w:t>
        </w:r>
      </w:ins>
      <w:ins w:id="850" w:author="Emma" w:date="2014-03-11T07:58:00Z">
        <w:r w:rsidR="00E46AD4">
          <w:t>type of provider also needs</w:t>
        </w:r>
      </w:ins>
      <w:ins w:id="851" w:author="Emma" w:date="2014-02-07T20:05:00Z">
        <w:r w:rsidR="003F03D3">
          <w:t xml:space="preserve"> to be considered.</w:t>
        </w:r>
      </w:ins>
      <w:ins w:id="852" w:author="Emma" w:date="2014-03-11T07:57:00Z">
        <w:r w:rsidR="00E46AD4">
          <w:t xml:space="preserve"> Provider type include</w:t>
        </w:r>
      </w:ins>
      <w:ins w:id="853" w:author="Emma" w:date="2014-03-11T07:59:00Z">
        <w:r w:rsidR="00E46AD4">
          <w:t>s</w:t>
        </w:r>
      </w:ins>
      <w:ins w:id="854" w:author="Emma" w:date="2014-03-11T07:57:00Z">
        <w:r w:rsidR="00E46AD4">
          <w:t xml:space="preserve"> defining the provider role in relation to the patient</w:t>
        </w:r>
      </w:ins>
      <w:ins w:id="855" w:author="Emma" w:date="2014-03-11T07:58:00Z">
        <w:r w:rsidR="00E46AD4">
          <w:t xml:space="preserve">. Provider specialty may need to be defined. </w:t>
        </w:r>
      </w:ins>
    </w:p>
    <w:p w:rsidR="003F03D3" w:rsidDel="00E46AD4" w:rsidRDefault="00314662">
      <w:pPr>
        <w:pStyle w:val="Heading4"/>
        <w:numPr>
          <w:ilvl w:val="0"/>
          <w:numId w:val="0"/>
        </w:numPr>
        <w:rPr>
          <w:del w:id="856" w:author="Emma" w:date="2014-03-11T07:59:00Z"/>
        </w:rPr>
      </w:pPr>
      <w:r>
        <w:t>X.4.1.20 Immunization Specific Reconciliation</w:t>
      </w:r>
    </w:p>
    <w:p w:rsidR="00E46AD4" w:rsidRDefault="00E46AD4">
      <w:pPr>
        <w:pStyle w:val="BodyText"/>
        <w:rPr>
          <w:ins w:id="857" w:author="Emma" w:date="2014-03-11T07:59:00Z"/>
        </w:rPr>
        <w:pPrChange w:id="858" w:author="Emma" w:date="2014-03-11T08:15:00Z">
          <w:pPr>
            <w:pStyle w:val="BodyText"/>
            <w:numPr>
              <w:numId w:val="50"/>
            </w:numPr>
            <w:ind w:left="720" w:hanging="360"/>
          </w:pPr>
        </w:pPrChange>
      </w:pPr>
      <w:ins w:id="859" w:author="Emma" w:date="2014-03-11T08:00:00Z">
        <w:r>
          <w:t>Immunization reconciliation is similar to medication reconciliation t</w:t>
        </w:r>
      </w:ins>
      <w:ins w:id="860" w:author="Emma" w:date="2014-03-11T08:01:00Z">
        <w:r>
          <w:t xml:space="preserve">hus inherits some of the specification that applies to medication reconciliation. </w:t>
        </w:r>
      </w:ins>
      <w:ins w:id="861" w:author="Emma" w:date="2014-03-11T08:02:00Z">
        <w:r>
          <w:t>When reconciling immunization, consideration should be given to immunizat</w:t>
        </w:r>
        <w:r w:rsidR="00BB33A3">
          <w:t xml:space="preserve">ions that have </w:t>
        </w:r>
      </w:ins>
      <w:ins w:id="862" w:author="Emma" w:date="2014-03-11T08:06:00Z">
        <w:r w:rsidR="00BB33A3">
          <w:t>actually occurred or are intended to occur. Immunization that ha</w:t>
        </w:r>
      </w:ins>
      <w:ins w:id="863" w:author="Emma" w:date="2014-03-11T08:07:00Z">
        <w:r w:rsidR="00BB33A3">
          <w:t>s</w:t>
        </w:r>
      </w:ins>
      <w:ins w:id="864" w:author="Emma" w:date="2014-03-11T08:06:00Z">
        <w:r w:rsidR="00BB33A3">
          <w:t xml:space="preserve"> not occurred as well as the reason it did not occur should also be considered. </w:t>
        </w:r>
      </w:ins>
      <w:ins w:id="865" w:author="Emma" w:date="2014-03-11T08:10:00Z">
        <w:r w:rsidR="00BB33A3">
          <w:t xml:space="preserve">Immunization series number is needed to provide tracking of immunization history. </w:t>
        </w:r>
      </w:ins>
      <w:ins w:id="866" w:author="Emma" w:date="2014-03-11T08:09:00Z">
        <w:r w:rsidR="00BB33A3">
          <w:t xml:space="preserve">Local policies may require that </w:t>
        </w:r>
      </w:ins>
      <w:ins w:id="867" w:author="Emma" w:date="2014-03-11T08:03:00Z">
        <w:r w:rsidR="00BB33A3">
          <w:t>Immuniza</w:t>
        </w:r>
        <w:r>
          <w:t>t</w:t>
        </w:r>
      </w:ins>
      <w:ins w:id="868" w:author="Emma" w:date="2014-03-11T08:07:00Z">
        <w:r w:rsidR="00BB33A3">
          <w:t>i</w:t>
        </w:r>
      </w:ins>
      <w:ins w:id="869" w:author="Emma" w:date="2014-03-11T08:03:00Z">
        <w:r>
          <w:t>on lot number</w:t>
        </w:r>
      </w:ins>
      <w:ins w:id="870" w:author="Emma" w:date="2014-03-11T08:11:00Z">
        <w:r w:rsidR="00BB33A3">
          <w:t xml:space="preserve"> is captured. Information such as reaction to the immunization, route or delivery method</w:t>
        </w:r>
      </w:ins>
      <w:ins w:id="871" w:author="Emma" w:date="2014-03-11T08:12:00Z">
        <w:r w:rsidR="00BB33A3">
          <w:t xml:space="preserve">, administration site as well as dose </w:t>
        </w:r>
      </w:ins>
      <w:ins w:id="872" w:author="Emma" w:date="2014-03-11T08:13:00Z">
        <w:r w:rsidR="00BB33A3">
          <w:t xml:space="preserve">also </w:t>
        </w:r>
        <w:proofErr w:type="gramStart"/>
        <w:r w:rsidR="00BB33A3">
          <w:t>need</w:t>
        </w:r>
        <w:proofErr w:type="gramEnd"/>
        <w:r w:rsidR="00BB33A3">
          <w:t xml:space="preserve"> to be considered during reconciliation. </w:t>
        </w:r>
      </w:ins>
    </w:p>
    <w:p w:rsidR="00314662" w:rsidRDefault="00314662" w:rsidP="00FD119D">
      <w:pPr>
        <w:pStyle w:val="Heading4"/>
        <w:numPr>
          <w:ilvl w:val="0"/>
          <w:numId w:val="0"/>
        </w:numPr>
        <w:rPr>
          <w:ins w:id="873" w:author="Emma" w:date="2014-02-07T20:05:00Z"/>
        </w:rPr>
      </w:pPr>
      <w:r>
        <w:t>X.4.1.21 Goals Specific Reconciliation</w:t>
      </w:r>
    </w:p>
    <w:p w:rsidR="00FA4D77" w:rsidRPr="00F93128" w:rsidDel="00384F51" w:rsidRDefault="00FA4D77" w:rsidP="00FA4D77">
      <w:pPr>
        <w:pStyle w:val="BodyText"/>
        <w:rPr>
          <w:del w:id="874" w:author="Emma" w:date="2014-02-04T10:09:00Z"/>
        </w:rPr>
      </w:pPr>
      <w:r>
        <w:t xml:space="preserve">- Use CCDA as a guide for what to call out in this area </w:t>
      </w:r>
    </w:p>
    <w:p w:rsidR="00FA4D77" w:rsidRDefault="00FA4D77" w:rsidP="00FA4D77">
      <w:pPr>
        <w:pStyle w:val="BodyText"/>
        <w:numPr>
          <w:ilvl w:val="0"/>
          <w:numId w:val="50"/>
        </w:numPr>
      </w:pPr>
      <w:r>
        <w:t>(discuss high level goal management)</w:t>
      </w:r>
    </w:p>
    <w:p w:rsidR="00FA4D77" w:rsidRDefault="00FA4D77" w:rsidP="00FA4D77">
      <w:pPr>
        <w:pStyle w:val="BodyText"/>
        <w:ind w:left="720"/>
      </w:pPr>
    </w:p>
    <w:p w:rsidR="00F36E96" w:rsidRDefault="00F36E96" w:rsidP="00FA4D77">
      <w:pPr>
        <w:pStyle w:val="BodyText0"/>
        <w:ind w:left="0"/>
      </w:pPr>
      <w:r>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rsidR="00F36E96" w:rsidRDefault="00F36E96" w:rsidP="00FA4D77">
      <w:pPr>
        <w:pStyle w:val="BodyText0"/>
        <w:ind w:left="0"/>
      </w:pPr>
      <w:r>
        <w:t xml:space="preserve">When reconciling goals it is important to </w:t>
      </w:r>
      <w:r w:rsidR="00FA4D77">
        <w:t xml:space="preserve">take into consideration if a goal has been met, is being achieve or is planned. Goals can have related components such as concerns, encounters, observations, procedures, substance adminstration, supplies or acts.  Goals can also have components consisting of other goals that demonstrates milestones. These are represented through entryRelationships. </w:t>
      </w:r>
    </w:p>
    <w:p w:rsidR="00FD119D" w:rsidRDefault="00FD119D">
      <w:pPr>
        <w:pStyle w:val="BodyText"/>
        <w:pPrChange w:id="875" w:author="Emma" w:date="2014-01-28T11:52:00Z">
          <w:pPr>
            <w:pStyle w:val="Heading4"/>
            <w:numPr>
              <w:ilvl w:val="0"/>
              <w:numId w:val="0"/>
            </w:numPr>
            <w:tabs>
              <w:tab w:val="clear" w:pos="864"/>
            </w:tabs>
            <w:ind w:left="0" w:firstLine="0"/>
          </w:pPr>
        </w:pPrChange>
      </w:pPr>
    </w:p>
    <w:p w:rsidR="00622339" w:rsidDel="009A67F8" w:rsidRDefault="00FD119D">
      <w:pPr>
        <w:pStyle w:val="BodyText"/>
        <w:rPr>
          <w:del w:id="876" w:author="Emma" w:date="2014-02-02T12:52:00Z"/>
        </w:rPr>
        <w:pPrChange w:id="877" w:author="Emma" w:date="2014-02-03T07:04:00Z">
          <w:pPr>
            <w:pStyle w:val="Heading3"/>
            <w:keepNext w:val="0"/>
            <w:numPr>
              <w:ilvl w:val="0"/>
              <w:numId w:val="0"/>
            </w:numPr>
            <w:tabs>
              <w:tab w:val="clear" w:pos="720"/>
            </w:tabs>
            <w:ind w:left="0" w:firstLine="0"/>
          </w:pPr>
        </w:pPrChange>
      </w:pPr>
      <w:r>
        <w:t xml:space="preserve"> </w:t>
      </w:r>
    </w:p>
    <w:p w:rsidR="00126A38" w:rsidRDefault="00126A38">
      <w:pPr>
        <w:pStyle w:val="Heading2"/>
        <w:numPr>
          <w:ilvl w:val="0"/>
          <w:numId w:val="0"/>
        </w:numPr>
        <w:ind w:left="576" w:hanging="576"/>
        <w:rPr>
          <w:ins w:id="878" w:author="Emma" w:date="2014-01-20T09:59:00Z"/>
          <w:bCs/>
          <w:noProof w:val="0"/>
        </w:rPr>
        <w:pPrChange w:id="879" w:author="Emma" w:date="2014-02-03T07:02:00Z">
          <w:pPr>
            <w:pStyle w:val="Heading3"/>
            <w:keepNext w:val="0"/>
            <w:numPr>
              <w:ilvl w:val="0"/>
              <w:numId w:val="0"/>
            </w:numPr>
            <w:tabs>
              <w:tab w:val="clear" w:pos="720"/>
            </w:tabs>
            <w:ind w:left="0" w:firstLine="0"/>
          </w:pPr>
        </w:pPrChange>
      </w:pPr>
      <w:bookmarkStart w:id="880" w:name="_Toc345074660"/>
      <w:r w:rsidRPr="003651D9">
        <w:rPr>
          <w:bCs/>
          <w:noProof w:val="0"/>
        </w:rPr>
        <w:t>X.4.2 Use Cases</w:t>
      </w:r>
      <w:bookmarkEnd w:id="880"/>
    </w:p>
    <w:p w:rsidR="00A2348D" w:rsidRPr="00285F30" w:rsidRDefault="00A2348D" w:rsidP="00C51B9D">
      <w:pPr>
        <w:pStyle w:val="AuthorInstructions"/>
        <w:rPr>
          <w:ins w:id="881" w:author="Emma" w:date="2014-02-02T12:53:00Z"/>
          <w:sz w:val="18"/>
          <w:szCs w:val="18"/>
          <w:highlight w:val="lightGray"/>
        </w:rPr>
      </w:pPr>
      <w:proofErr w:type="gramStart"/>
      <w:ins w:id="882" w:author="Emma" w:date="2014-02-02T12:53:00Z">
        <w:r w:rsidRPr="00285F30">
          <w:rPr>
            <w:sz w:val="18"/>
            <w:szCs w:val="18"/>
            <w:highlight w:val="lightGray"/>
          </w:rPr>
          <w:t>&lt;One or two sentence simple description of this particular use case.&gt;</w:t>
        </w:r>
        <w:proofErr w:type="gramEnd"/>
      </w:ins>
    </w:p>
    <w:p w:rsidR="00937E74" w:rsidRPr="007D09B3" w:rsidRDefault="00A2348D">
      <w:pPr>
        <w:pStyle w:val="BodyText0"/>
        <w:ind w:left="0"/>
        <w:rPr>
          <w:i/>
          <w:sz w:val="18"/>
          <w:szCs w:val="18"/>
        </w:rPr>
        <w:pPrChange w:id="883" w:author="Emma" w:date="2014-02-03T07:02:00Z">
          <w:pPr>
            <w:pStyle w:val="Heading4"/>
            <w:numPr>
              <w:ilvl w:val="0"/>
              <w:numId w:val="0"/>
            </w:numPr>
            <w:tabs>
              <w:tab w:val="clear" w:pos="864"/>
            </w:tabs>
            <w:ind w:left="0" w:firstLine="0"/>
          </w:pPr>
        </w:pPrChange>
      </w:pPr>
      <w:ins w:id="884" w:author="Emma" w:date="2014-02-02T12:53:00Z">
        <w:r w:rsidRPr="007D09B3">
          <w:rPr>
            <w:i/>
            <w:sz w:val="18"/>
            <w:szCs w:val="18"/>
            <w:highlight w:val="lightGray"/>
          </w:rPr>
          <w:t>&lt;Note that Section X.4.2.1 repeats in its entirety for additional Use Cases (replicate as section X.4.2.2, X.4.2.3, etc.).&gt;</w:t>
        </w:r>
      </w:ins>
    </w:p>
    <w:p w:rsidR="007D09B3" w:rsidRPr="00A2348D" w:rsidDel="004776F4" w:rsidRDefault="007D09B3" w:rsidP="007D09B3">
      <w:pPr>
        <w:pStyle w:val="AuthorInstructions"/>
        <w:rPr>
          <w:del w:id="885" w:author="Emma" w:date="2014-01-22T17:13:00Z"/>
          <w:sz w:val="18"/>
          <w:szCs w:val="18"/>
          <w:rPrChange w:id="886" w:author="Emma" w:date="2014-02-02T12:54:00Z">
            <w:rPr>
              <w:del w:id="887" w:author="Emma" w:date="2014-01-22T17:13:00Z"/>
            </w:rPr>
          </w:rPrChange>
        </w:rPr>
      </w:pPr>
    </w:p>
    <w:p w:rsidR="00686DF8" w:rsidRDefault="00F30893">
      <w:pPr>
        <w:pStyle w:val="BodyText0"/>
        <w:ind w:left="0"/>
        <w:rPr>
          <w:ins w:id="888" w:author="Emma" w:date="2014-01-22T17:13:00Z"/>
        </w:rPr>
        <w:pPrChange w:id="889" w:author="Emma" w:date="2014-02-03T07:02:00Z">
          <w:pPr>
            <w:pStyle w:val="Heading4"/>
            <w:numPr>
              <w:ilvl w:val="0"/>
              <w:numId w:val="0"/>
            </w:numPr>
            <w:tabs>
              <w:tab w:val="clear" w:pos="864"/>
            </w:tabs>
            <w:ind w:left="0" w:firstLine="0"/>
          </w:pPr>
        </w:pPrChange>
      </w:pPr>
      <w:bookmarkStart w:id="890" w:name="_Toc345074661"/>
      <w:ins w:id="891" w:author="Emma" w:date="2014-01-23T10:24:00Z">
        <w:r>
          <w:lastRenderedPageBreak/>
          <w:t xml:space="preserve">Mr. Jonathan Allan is a </w:t>
        </w:r>
      </w:ins>
      <w:ins w:id="892" w:author="Emma" w:date="2014-01-22T17:04:00Z">
        <w:r w:rsidR="004776F4">
          <w:t xml:space="preserve">77 year old male </w:t>
        </w:r>
      </w:ins>
      <w:ins w:id="893" w:author="Emma" w:date="2014-01-23T10:25:00Z">
        <w:r>
          <w:t>‘s</w:t>
        </w:r>
      </w:ins>
      <w:ins w:id="894" w:author="Emma" w:date="2014-01-22T17:04:00Z">
        <w:r w:rsidR="004776F4">
          <w:t>nowbird</w:t>
        </w:r>
      </w:ins>
      <w:ins w:id="895" w:author="Emma" w:date="2014-01-23T10:25:00Z">
        <w:r>
          <w:t>’</w:t>
        </w:r>
      </w:ins>
      <w:ins w:id="896" w:author="Emma" w:date="2014-01-22T17:04:00Z">
        <w:r w:rsidR="004776F4">
          <w:t>. He lives in</w:t>
        </w:r>
      </w:ins>
      <w:ins w:id="897" w:author="Emma" w:date="2014-01-22T17:05:00Z">
        <w:r w:rsidR="003D4A87">
          <w:t xml:space="preserve"> </w:t>
        </w:r>
      </w:ins>
      <w:r w:rsidR="00523DAA">
        <w:t>Michigan</w:t>
      </w:r>
      <w:ins w:id="898" w:author="Emma" w:date="2014-01-20T09:49:00Z">
        <w:r w:rsidR="00686DF8">
          <w:t xml:space="preserve"> </w:t>
        </w:r>
      </w:ins>
      <w:ins w:id="899" w:author="Emma" w:date="2014-01-22T17:05:00Z">
        <w:r w:rsidR="004776F4">
          <w:t xml:space="preserve">during the summer and in </w:t>
        </w:r>
      </w:ins>
      <w:ins w:id="900" w:author="Emma" w:date="2014-01-22T17:06:00Z">
        <w:r w:rsidR="004776F4">
          <w:t>Florida</w:t>
        </w:r>
      </w:ins>
      <w:ins w:id="901" w:author="Emma" w:date="2014-01-22T17:05:00Z">
        <w:r w:rsidR="004776F4">
          <w:t xml:space="preserve"> the rest of the year. </w:t>
        </w:r>
      </w:ins>
      <w:ins w:id="902" w:author="Emma" w:date="2014-01-22T17:06:00Z">
        <w:r w:rsidR="004776F4">
          <w:t>He</w:t>
        </w:r>
      </w:ins>
      <w:ins w:id="903" w:author="Emma" w:date="2014-01-20T09:49:00Z">
        <w:r w:rsidR="00686DF8">
          <w:t xml:space="preserve"> has diabetes and has also undergone multiple open heart surgeries to correct irregular heartbeats and other ailments related to the heart. </w:t>
        </w:r>
      </w:ins>
      <w:ins w:id="904" w:author="Emma" w:date="2014-01-22T17:06:00Z">
        <w:r w:rsidR="004776F4">
          <w:t xml:space="preserve">He is currently </w:t>
        </w:r>
      </w:ins>
      <w:ins w:id="905" w:author="Emma" w:date="2014-01-22T17:07:00Z">
        <w:r w:rsidR="004776F4">
          <w:t xml:space="preserve">planning his </w:t>
        </w:r>
      </w:ins>
      <w:ins w:id="906" w:author="Emma" w:date="2014-01-23T10:25:00Z">
        <w:r>
          <w:t>return to</w:t>
        </w:r>
      </w:ins>
      <w:ins w:id="907" w:author="Emma" w:date="2014-01-22T17:06:00Z">
        <w:r w:rsidR="004776F4">
          <w:t xml:space="preserve"> </w:t>
        </w:r>
      </w:ins>
      <w:ins w:id="908" w:author="Emma" w:date="2014-01-22T17:07:00Z">
        <w:r w:rsidR="004776F4">
          <w:t>Michigan</w:t>
        </w:r>
      </w:ins>
      <w:ins w:id="909" w:author="Emma" w:date="2014-01-22T17:08:00Z">
        <w:r w:rsidR="004776F4">
          <w:t>. He makes an a</w:t>
        </w:r>
      </w:ins>
      <w:ins w:id="910" w:author="Emma" w:date="2014-01-20T09:49:00Z">
        <w:r w:rsidR="00686DF8">
          <w:t xml:space="preserve">ppointment with </w:t>
        </w:r>
      </w:ins>
      <w:ins w:id="911" w:author="Emma" w:date="2014-01-22T17:06:00Z">
        <w:r w:rsidR="004776F4">
          <w:t>his</w:t>
        </w:r>
      </w:ins>
      <w:ins w:id="912" w:author="Emma" w:date="2014-01-20T09:49:00Z">
        <w:r w:rsidR="00686DF8">
          <w:t xml:space="preserve"> </w:t>
        </w:r>
      </w:ins>
      <w:ins w:id="913" w:author="Emma" w:date="2014-01-22T17:08:00Z">
        <w:r w:rsidR="004776F4">
          <w:t>Cardiologist in Michigan</w:t>
        </w:r>
      </w:ins>
      <w:ins w:id="914" w:author="Emma" w:date="2014-01-20T09:49:00Z">
        <w:r w:rsidR="00686DF8">
          <w:t xml:space="preserve">. </w:t>
        </w:r>
      </w:ins>
      <w:ins w:id="915" w:author="Emma" w:date="2014-01-23T10:27:00Z">
        <w:r>
          <w:t>His</w:t>
        </w:r>
      </w:ins>
      <w:ins w:id="916" w:author="Emma" w:date="2014-01-20T09:49:00Z">
        <w:r w:rsidR="00686DF8">
          <w:t xml:space="preserve"> </w:t>
        </w:r>
      </w:ins>
      <w:ins w:id="917" w:author="Emma" w:date="2014-01-22T17:08:00Z">
        <w:r w:rsidR="004776F4">
          <w:t>Cardiologist</w:t>
        </w:r>
      </w:ins>
      <w:ins w:id="918" w:author="Emma" w:date="2014-01-20T09:49:00Z">
        <w:r w:rsidR="00686DF8">
          <w:t xml:space="preserve"> practice sets up an initial visit with the patient and obtains information about the patient</w:t>
        </w:r>
      </w:ins>
      <w:ins w:id="919" w:author="Emma" w:date="2014-01-20T09:50:00Z">
        <w:r w:rsidR="00686DF8">
          <w:t xml:space="preserve"> from </w:t>
        </w:r>
      </w:ins>
      <w:ins w:id="920" w:author="Emma" w:date="2014-01-22T17:09:00Z">
        <w:r w:rsidR="004776F4">
          <w:t xml:space="preserve">his </w:t>
        </w:r>
      </w:ins>
      <w:ins w:id="921" w:author="Emma" w:date="2014-01-20T09:50:00Z">
        <w:r w:rsidR="00686DF8">
          <w:t xml:space="preserve">care providers </w:t>
        </w:r>
      </w:ins>
      <w:ins w:id="922" w:author="Emma" w:date="2014-01-22T17:09:00Z">
        <w:r>
          <w:t xml:space="preserve">in Florida </w:t>
        </w:r>
      </w:ins>
      <w:ins w:id="923" w:author="Emma" w:date="2014-01-23T10:26:00Z">
        <w:r>
          <w:t>as well as from the</w:t>
        </w:r>
      </w:ins>
      <w:ins w:id="924" w:author="Emma" w:date="2014-01-22T17:09:00Z">
        <w:r w:rsidR="004776F4">
          <w:t xml:space="preserve"> Florida S</w:t>
        </w:r>
      </w:ins>
      <w:ins w:id="925" w:author="Emma" w:date="2014-01-20T09:50:00Z">
        <w:r w:rsidR="00686DF8">
          <w:t>tate HIE</w:t>
        </w:r>
      </w:ins>
      <w:ins w:id="926" w:author="Emma" w:date="2014-01-20T09:49:00Z">
        <w:r w:rsidR="00686DF8">
          <w:t>.</w:t>
        </w:r>
      </w:ins>
      <w:ins w:id="927" w:author="Emma" w:date="2014-01-20T09:51:00Z">
        <w:r w:rsidR="00686DF8">
          <w:t xml:space="preserve"> The </w:t>
        </w:r>
      </w:ins>
      <w:ins w:id="928" w:author="Emma" w:date="2014-01-22T17:09:00Z">
        <w:r w:rsidR="004776F4">
          <w:t>Cardiologist</w:t>
        </w:r>
      </w:ins>
      <w:ins w:id="929" w:author="Emma" w:date="2014-01-20T09:51:00Z">
        <w:r w:rsidR="00686DF8">
          <w:t xml:space="preserve"> would like to reconcile </w:t>
        </w:r>
      </w:ins>
      <w:ins w:id="930" w:author="Emma" w:date="2014-01-20T09:52:00Z">
        <w:r w:rsidR="00686DF8">
          <w:t xml:space="preserve">pertinent clinical </w:t>
        </w:r>
      </w:ins>
      <w:ins w:id="931" w:author="Emma" w:date="2014-01-20T09:51:00Z">
        <w:r w:rsidR="00686DF8">
          <w:t xml:space="preserve">information </w:t>
        </w:r>
        <w:r w:rsidR="00937E74">
          <w:t>and import</w:t>
        </w:r>
      </w:ins>
      <w:ins w:id="932" w:author="Emma" w:date="2014-01-20T09:52:00Z">
        <w:r>
          <w:t xml:space="preserve"> i</w:t>
        </w:r>
      </w:ins>
      <w:ins w:id="933" w:author="Emma" w:date="2014-01-23T10:27:00Z">
        <w:r>
          <w:t>t</w:t>
        </w:r>
      </w:ins>
      <w:ins w:id="934" w:author="Emma" w:date="2014-01-20T09:52:00Z">
        <w:r w:rsidR="00686DF8">
          <w:t xml:space="preserve"> </w:t>
        </w:r>
      </w:ins>
      <w:ins w:id="935" w:author="Emma" w:date="2014-01-20T09:51:00Z">
        <w:r w:rsidR="00686DF8">
          <w:t>into</w:t>
        </w:r>
      </w:ins>
      <w:ins w:id="936" w:author="Emma" w:date="2014-01-20T09:52:00Z">
        <w:r w:rsidR="004776F4">
          <w:t xml:space="preserve"> his </w:t>
        </w:r>
        <w:r w:rsidR="00686DF8">
          <w:t>E</w:t>
        </w:r>
      </w:ins>
      <w:ins w:id="937" w:author="Emma" w:date="2014-01-22T17:10:00Z">
        <w:r w:rsidR="004776F4">
          <w:t>H</w:t>
        </w:r>
      </w:ins>
      <w:ins w:id="938" w:author="Emma" w:date="2014-01-20T09:52:00Z">
        <w:r w:rsidR="00686DF8">
          <w:t xml:space="preserve">R so he can </w:t>
        </w:r>
      </w:ins>
      <w:ins w:id="939" w:author="Emma" w:date="2014-01-23T10:27:00Z">
        <w:r>
          <w:t xml:space="preserve">have updated information about his patient so he can </w:t>
        </w:r>
      </w:ins>
      <w:ins w:id="940" w:author="Emma" w:date="2014-01-20T09:52:00Z">
        <w:r w:rsidR="00686DF8">
          <w:t>effective</w:t>
        </w:r>
      </w:ins>
      <w:ins w:id="941" w:author="Emma" w:date="2014-01-20T13:20:00Z">
        <w:r w:rsidR="002E3E87">
          <w:t>ly</w:t>
        </w:r>
      </w:ins>
      <w:ins w:id="942" w:author="Emma" w:date="2014-01-20T10:00:00Z">
        <w:r w:rsidR="00937E74">
          <w:t xml:space="preserve"> care for </w:t>
        </w:r>
      </w:ins>
      <w:ins w:id="943" w:author="Emma" w:date="2014-01-22T17:10:00Z">
        <w:r w:rsidR="004776F4">
          <w:t>his</w:t>
        </w:r>
      </w:ins>
      <w:ins w:id="944" w:author="Emma" w:date="2014-01-20T09:52:00Z">
        <w:r w:rsidR="00686DF8">
          <w:t xml:space="preserve"> patient. </w:t>
        </w:r>
      </w:ins>
      <w:ins w:id="945" w:author="Emma" w:date="2014-01-20T09:51:00Z">
        <w:r w:rsidR="00686DF8">
          <w:t xml:space="preserve"> </w:t>
        </w:r>
      </w:ins>
    </w:p>
    <w:p w:rsidR="004776F4" w:rsidRDefault="004776F4">
      <w:pPr>
        <w:pStyle w:val="BodyText0"/>
        <w:ind w:left="0"/>
        <w:rPr>
          <w:ins w:id="946" w:author="Emma" w:date="2014-01-22T17:13:00Z"/>
        </w:rPr>
        <w:pPrChange w:id="947" w:author="Emma" w:date="2014-02-03T07:02:00Z">
          <w:pPr>
            <w:pStyle w:val="Heading4"/>
            <w:numPr>
              <w:ilvl w:val="0"/>
              <w:numId w:val="0"/>
            </w:numPr>
            <w:tabs>
              <w:tab w:val="clear" w:pos="864"/>
            </w:tabs>
            <w:ind w:left="0" w:firstLine="0"/>
          </w:pPr>
        </w:pPrChange>
      </w:pPr>
    </w:p>
    <w:p w:rsidR="004776F4" w:rsidRDefault="004776F4">
      <w:pPr>
        <w:pStyle w:val="Heading3"/>
        <w:numPr>
          <w:ilvl w:val="0"/>
          <w:numId w:val="0"/>
        </w:numPr>
        <w:ind w:left="720" w:hanging="720"/>
        <w:rPr>
          <w:ins w:id="948" w:author="Emma" w:date="2014-01-28T11:25:00Z"/>
          <w:noProof w:val="0"/>
        </w:rPr>
        <w:pPrChange w:id="949" w:author="Emma" w:date="2014-02-03T07:06:00Z">
          <w:pPr>
            <w:pStyle w:val="Heading4"/>
            <w:numPr>
              <w:ilvl w:val="0"/>
              <w:numId w:val="0"/>
            </w:numPr>
            <w:tabs>
              <w:tab w:val="clear" w:pos="864"/>
            </w:tabs>
            <w:ind w:left="0" w:firstLine="0"/>
          </w:pPr>
        </w:pPrChange>
      </w:pPr>
      <w:ins w:id="950" w:author="Emma" w:date="2014-01-22T17:13:00Z">
        <w:r w:rsidRPr="003651D9">
          <w:rPr>
            <w:noProof w:val="0"/>
          </w:rPr>
          <w:t>X.4.2.1 Use</w:t>
        </w:r>
        <w:r>
          <w:rPr>
            <w:noProof w:val="0"/>
          </w:rPr>
          <w:t xml:space="preserve"> Case</w:t>
        </w:r>
        <w:r w:rsidRPr="003651D9">
          <w:rPr>
            <w:noProof w:val="0"/>
          </w:rPr>
          <w:t xml:space="preserve">: </w:t>
        </w:r>
        <w:r>
          <w:rPr>
            <w:noProof w:val="0"/>
          </w:rPr>
          <w:t>Transfer of content with no variances</w:t>
        </w:r>
      </w:ins>
    </w:p>
    <w:p w:rsidR="0035353C" w:rsidRDefault="0035353C">
      <w:pPr>
        <w:pStyle w:val="BodyText"/>
        <w:rPr>
          <w:ins w:id="951" w:author="Emma" w:date="2014-01-28T11:26:00Z"/>
        </w:rPr>
        <w:pPrChange w:id="952" w:author="Emma" w:date="2014-02-03T07:02:00Z">
          <w:pPr>
            <w:pStyle w:val="Heading4"/>
            <w:numPr>
              <w:ilvl w:val="0"/>
              <w:numId w:val="0"/>
            </w:numPr>
            <w:tabs>
              <w:tab w:val="clear" w:pos="864"/>
            </w:tabs>
            <w:ind w:left="0" w:firstLine="0"/>
          </w:pPr>
        </w:pPrChange>
      </w:pPr>
      <w:ins w:id="953" w:author="Emma" w:date="2014-01-28T11:26:00Z">
        <w:r>
          <w:t>The first use case demonstrate</w:t>
        </w:r>
      </w:ins>
      <w:ins w:id="954" w:author="Emma" w:date="2014-01-28T11:38:00Z">
        <w:r w:rsidR="00AD5EBC">
          <w:t>s</w:t>
        </w:r>
      </w:ins>
      <w:ins w:id="955" w:author="Emma" w:date="2014-01-28T11:26:00Z">
        <w:r>
          <w:t xml:space="preserve"> reconciliation between two care provider systems where no conflicts are identified during the automated reconciliation. </w:t>
        </w:r>
      </w:ins>
    </w:p>
    <w:p w:rsidR="0035353C" w:rsidRDefault="0035353C">
      <w:pPr>
        <w:pStyle w:val="BodyText"/>
        <w:rPr>
          <w:ins w:id="956" w:author="Emma" w:date="2014-01-28T11:27:00Z"/>
        </w:rPr>
        <w:pPrChange w:id="957" w:author="Emma" w:date="2014-02-03T07:02:00Z">
          <w:pPr>
            <w:pStyle w:val="Heading4"/>
            <w:numPr>
              <w:ilvl w:val="0"/>
              <w:numId w:val="0"/>
            </w:numPr>
            <w:tabs>
              <w:tab w:val="clear" w:pos="864"/>
            </w:tabs>
            <w:ind w:left="0" w:firstLine="0"/>
          </w:pPr>
        </w:pPrChange>
      </w:pPr>
      <w:ins w:id="958" w:author="Emma" w:date="2014-01-28T11:27:00Z">
        <w:r>
          <w:t xml:space="preserve">Preconditions: </w:t>
        </w:r>
      </w:ins>
    </w:p>
    <w:p w:rsidR="0035353C" w:rsidRDefault="00AD5EBC">
      <w:pPr>
        <w:pStyle w:val="BodyText"/>
        <w:rPr>
          <w:ins w:id="959" w:author="Emma" w:date="2014-01-28T11:40:00Z"/>
        </w:rPr>
        <w:pPrChange w:id="960" w:author="Emma" w:date="2014-02-03T07:02:00Z">
          <w:pPr>
            <w:pStyle w:val="Heading4"/>
            <w:numPr>
              <w:ilvl w:val="0"/>
              <w:numId w:val="0"/>
            </w:numPr>
            <w:tabs>
              <w:tab w:val="clear" w:pos="864"/>
            </w:tabs>
            <w:ind w:left="0" w:firstLine="0"/>
          </w:pPr>
        </w:pPrChange>
      </w:pPr>
      <w:ins w:id="961" w:author="Emma" w:date="2014-01-28T11:39:00Z">
        <w:r>
          <w:t xml:space="preserve">Mr. Allan has the following data in his PCP </w:t>
        </w:r>
      </w:ins>
      <w:ins w:id="962" w:author="Emma" w:date="2014-01-28T11:40:00Z">
        <w:r>
          <w:t xml:space="preserve">EHR. </w:t>
        </w:r>
      </w:ins>
    </w:p>
    <w:p w:rsidR="00AD5EBC" w:rsidRDefault="00AD5EBC">
      <w:pPr>
        <w:pStyle w:val="BodyText"/>
        <w:numPr>
          <w:ilvl w:val="0"/>
          <w:numId w:val="40"/>
        </w:numPr>
        <w:rPr>
          <w:ins w:id="963" w:author="Emma" w:date="2014-02-02T11:29:00Z"/>
        </w:rPr>
        <w:pPrChange w:id="964" w:author="Emma" w:date="2014-02-03T07:02:00Z">
          <w:pPr>
            <w:pStyle w:val="Heading4"/>
            <w:numPr>
              <w:ilvl w:val="0"/>
              <w:numId w:val="0"/>
            </w:numPr>
            <w:tabs>
              <w:tab w:val="clear" w:pos="864"/>
            </w:tabs>
            <w:ind w:left="0" w:firstLine="0"/>
          </w:pPr>
        </w:pPrChange>
      </w:pPr>
      <w:ins w:id="965" w:author="Emma" w:date="2014-01-28T11:41:00Z">
        <w:r>
          <w:t>Hypercholesterolemia</w:t>
        </w:r>
      </w:ins>
      <w:ins w:id="966" w:author="Emma" w:date="2014-02-02T11:37:00Z">
        <w:r w:rsidR="008F1008">
          <w:t xml:space="preserve"> SNOMED </w:t>
        </w:r>
        <w:r w:rsidR="008F1008" w:rsidRPr="008F1008">
          <w:t>13644009</w:t>
        </w:r>
      </w:ins>
      <w:ins w:id="967" w:author="Emma" w:date="2014-02-02T20:17:00Z">
        <w:r w:rsidR="00A22C5C">
          <w:t>; Status Active</w:t>
        </w:r>
      </w:ins>
    </w:p>
    <w:p w:rsidR="005F6B05" w:rsidRDefault="005F6B05">
      <w:pPr>
        <w:pStyle w:val="BodyText"/>
        <w:numPr>
          <w:ilvl w:val="0"/>
          <w:numId w:val="40"/>
        </w:numPr>
        <w:rPr>
          <w:ins w:id="968" w:author="Emma" w:date="2014-01-28T11:41:00Z"/>
        </w:rPr>
        <w:pPrChange w:id="969" w:author="Emma" w:date="2014-02-03T07:02:00Z">
          <w:pPr>
            <w:pStyle w:val="Heading4"/>
            <w:numPr>
              <w:ilvl w:val="0"/>
              <w:numId w:val="0"/>
            </w:numPr>
            <w:tabs>
              <w:tab w:val="clear" w:pos="864"/>
            </w:tabs>
            <w:ind w:left="0" w:firstLine="0"/>
          </w:pPr>
        </w:pPrChange>
      </w:pPr>
      <w:ins w:id="970" w:author="Emma" w:date="2014-02-02T11:29:00Z">
        <w:r>
          <w:t>Diabetes – SNOMED</w:t>
        </w:r>
      </w:ins>
      <w:ins w:id="971" w:author="Emma" w:date="2014-02-02T11:33:00Z">
        <w:r w:rsidR="008F1008">
          <w:t xml:space="preserve"> </w:t>
        </w:r>
        <w:r w:rsidR="008F1008" w:rsidRPr="008F1008">
          <w:t>11530004</w:t>
        </w:r>
      </w:ins>
      <w:ins w:id="972" w:author="Emma" w:date="2014-02-02T11:29:00Z">
        <w:r>
          <w:t xml:space="preserve">; ICD9 </w:t>
        </w:r>
      </w:ins>
      <w:ins w:id="973" w:author="Emma" w:date="2014-02-02T11:30:00Z">
        <w:r>
          <w:t>250.</w:t>
        </w:r>
      </w:ins>
      <w:ins w:id="974" w:author="Emma" w:date="2014-02-02T11:33:00Z">
        <w:r>
          <w:t>42</w:t>
        </w:r>
      </w:ins>
      <w:ins w:id="975" w:author="Emma" w:date="2014-02-02T11:30:00Z">
        <w:r w:rsidR="00A22C5C">
          <w:t xml:space="preserve">; </w:t>
        </w:r>
      </w:ins>
      <w:ins w:id="976" w:author="Emma" w:date="2014-02-02T11:36:00Z">
        <w:r w:rsidR="008F1008">
          <w:t>Status Active</w:t>
        </w:r>
      </w:ins>
    </w:p>
    <w:p w:rsidR="00AD5EBC" w:rsidRDefault="00AD5EBC">
      <w:pPr>
        <w:pStyle w:val="BodyText"/>
        <w:numPr>
          <w:ilvl w:val="0"/>
          <w:numId w:val="40"/>
        </w:numPr>
        <w:rPr>
          <w:ins w:id="977" w:author="Emma" w:date="2014-02-02T11:23:00Z"/>
        </w:rPr>
        <w:pPrChange w:id="978" w:author="Emma" w:date="2014-02-03T07:02:00Z">
          <w:pPr>
            <w:pStyle w:val="Heading4"/>
            <w:numPr>
              <w:ilvl w:val="0"/>
              <w:numId w:val="0"/>
            </w:numPr>
            <w:tabs>
              <w:tab w:val="clear" w:pos="864"/>
            </w:tabs>
            <w:ind w:left="0" w:firstLine="0"/>
          </w:pPr>
        </w:pPrChange>
      </w:pPr>
      <w:ins w:id="979" w:author="Emma" w:date="2014-01-28T11:41:00Z">
        <w:r>
          <w:t>Low cholesterol diet education provided</w:t>
        </w:r>
      </w:ins>
      <w:ins w:id="980" w:author="Emma" w:date="2014-01-28T11:43:00Z">
        <w:r>
          <w:t xml:space="preserve"> </w:t>
        </w:r>
      </w:ins>
      <w:ins w:id="981" w:author="Emma" w:date="2014-01-28T11:44:00Z">
        <w:r>
          <w:t xml:space="preserve">February 12, 2013 </w:t>
        </w:r>
      </w:ins>
      <w:ins w:id="982" w:author="Emma" w:date="2014-01-28T11:43:00Z">
        <w:r>
          <w:t xml:space="preserve">– SNOMED </w:t>
        </w:r>
        <w:r w:rsidRPr="00AD5EBC">
          <w:t>183062005</w:t>
        </w:r>
      </w:ins>
      <w:ins w:id="983" w:author="Emma" w:date="2014-01-28T11:44:00Z">
        <w:r>
          <w:t xml:space="preserve"> </w:t>
        </w:r>
      </w:ins>
    </w:p>
    <w:p w:rsidR="005F6B05" w:rsidRDefault="005F6B05">
      <w:pPr>
        <w:pStyle w:val="BodyText"/>
        <w:numPr>
          <w:ilvl w:val="0"/>
          <w:numId w:val="40"/>
        </w:numPr>
        <w:rPr>
          <w:ins w:id="984" w:author="Emma" w:date="2014-01-28T11:46:00Z"/>
        </w:rPr>
        <w:pPrChange w:id="985" w:author="Emma" w:date="2014-02-03T07:02:00Z">
          <w:pPr>
            <w:pStyle w:val="Heading4"/>
            <w:numPr>
              <w:ilvl w:val="0"/>
              <w:numId w:val="0"/>
            </w:numPr>
            <w:tabs>
              <w:tab w:val="clear" w:pos="864"/>
            </w:tabs>
            <w:ind w:left="0" w:firstLine="0"/>
          </w:pPr>
        </w:pPrChange>
      </w:pPr>
      <w:ins w:id="986" w:author="Emma" w:date="2014-02-02T11:23:00Z">
        <w:r>
          <w:t xml:space="preserve">HgbA1c 6.2 </w:t>
        </w:r>
      </w:ins>
      <w:ins w:id="987" w:author="Emma" w:date="2014-02-02T12:49:00Z">
        <w:r w:rsidR="00904A2C">
          <w:t>on December 10, 2013</w:t>
        </w:r>
      </w:ins>
      <w:ins w:id="988" w:author="Emma" w:date="2014-02-02T12:47:00Z">
        <w:r w:rsidR="00904A2C">
          <w:t xml:space="preserve">– LOINC </w:t>
        </w:r>
      </w:ins>
      <w:ins w:id="989" w:author="Emma" w:date="2014-02-02T12:48:00Z">
        <w:r w:rsidR="00904A2C">
          <w:t xml:space="preserve">55454-3 </w:t>
        </w:r>
      </w:ins>
    </w:p>
    <w:p w:rsidR="00AD5EBC" w:rsidRDefault="00AD5EBC">
      <w:pPr>
        <w:pStyle w:val="BodyText"/>
        <w:numPr>
          <w:ilvl w:val="0"/>
          <w:numId w:val="40"/>
        </w:numPr>
        <w:rPr>
          <w:ins w:id="990" w:author="Emma" w:date="2014-02-02T11:38:00Z"/>
        </w:rPr>
        <w:pPrChange w:id="991" w:author="Emma" w:date="2014-02-03T07:02:00Z">
          <w:pPr>
            <w:pStyle w:val="Heading4"/>
            <w:numPr>
              <w:ilvl w:val="0"/>
              <w:numId w:val="0"/>
            </w:numPr>
            <w:tabs>
              <w:tab w:val="clear" w:pos="864"/>
            </w:tabs>
            <w:ind w:left="0" w:firstLine="0"/>
          </w:pPr>
        </w:pPrChange>
      </w:pPr>
      <w:ins w:id="992" w:author="Emma" w:date="2014-01-28T11:46:00Z">
        <w:r>
          <w:t>Goal is to exercise three to five times a week</w:t>
        </w:r>
      </w:ins>
    </w:p>
    <w:p w:rsidR="008F1008" w:rsidRDefault="008F1008">
      <w:pPr>
        <w:pStyle w:val="BodyText"/>
        <w:rPr>
          <w:ins w:id="993" w:author="Emma" w:date="2014-02-02T11:38:00Z"/>
        </w:rPr>
        <w:pPrChange w:id="994" w:author="Emma" w:date="2014-02-03T07:02:00Z">
          <w:pPr>
            <w:pStyle w:val="Heading4"/>
            <w:numPr>
              <w:ilvl w:val="0"/>
              <w:numId w:val="0"/>
            </w:numPr>
            <w:tabs>
              <w:tab w:val="clear" w:pos="864"/>
            </w:tabs>
            <w:ind w:left="0" w:firstLine="0"/>
          </w:pPr>
        </w:pPrChange>
      </w:pPr>
      <w:ins w:id="995" w:author="Emma" w:date="2014-02-02T11:38:00Z">
        <w:r w:rsidRPr="008F1008">
          <w:rPr>
            <w:b/>
            <w:rPrChange w:id="996" w:author="Emma" w:date="2014-02-02T11:38:00Z">
              <w:rPr>
                <w:b w:val="0"/>
              </w:rPr>
            </w:rPrChange>
          </w:rPr>
          <w:t>Use Case</w:t>
        </w:r>
      </w:ins>
    </w:p>
    <w:p w:rsidR="008F1008" w:rsidRDefault="008F1008">
      <w:pPr>
        <w:pStyle w:val="BodyText"/>
        <w:rPr>
          <w:ins w:id="997" w:author="Emma" w:date="2014-02-04T10:26:00Z"/>
        </w:rPr>
        <w:pPrChange w:id="998" w:author="Emma" w:date="2014-02-03T07:02:00Z">
          <w:pPr>
            <w:pStyle w:val="Heading4"/>
            <w:numPr>
              <w:ilvl w:val="0"/>
              <w:numId w:val="0"/>
            </w:numPr>
            <w:tabs>
              <w:tab w:val="clear" w:pos="864"/>
            </w:tabs>
            <w:ind w:left="0" w:firstLine="0"/>
          </w:pPr>
        </w:pPrChange>
      </w:pPr>
      <w:ins w:id="999" w:author="Emma" w:date="2014-02-02T11:39:00Z">
        <w:r>
          <w:t>Reconciliation from PCP to Specialist EHR:</w:t>
        </w:r>
      </w:ins>
      <w:ins w:id="1000" w:author="Emma" w:date="2014-02-02T11:40:00Z">
        <w:r>
          <w:t xml:space="preserve"> Mr</w:t>
        </w:r>
      </w:ins>
      <w:ins w:id="1001" w:author="Emma" w:date="2014-02-02T11:51:00Z">
        <w:r w:rsidR="00743979">
          <w:t>.</w:t>
        </w:r>
      </w:ins>
      <w:ins w:id="1002" w:author="Emma" w:date="2014-02-02T11:40:00Z">
        <w:r>
          <w:t xml:space="preserve"> Allan’s </w:t>
        </w:r>
      </w:ins>
      <w:ins w:id="1003" w:author="Emma" w:date="2014-02-02T11:45:00Z">
        <w:r w:rsidR="00743979">
          <w:t xml:space="preserve">Michigan </w:t>
        </w:r>
      </w:ins>
      <w:ins w:id="1004" w:author="Emma" w:date="2014-02-02T11:40:00Z">
        <w:r>
          <w:t xml:space="preserve">Cardiologist (Dr. Hart) office </w:t>
        </w:r>
      </w:ins>
      <w:ins w:id="1005" w:author="Emma" w:date="2014-02-02T11:49:00Z">
        <w:r w:rsidR="00743979">
          <w:t xml:space="preserve">intake </w:t>
        </w:r>
      </w:ins>
      <w:ins w:id="1006" w:author="Emma" w:date="2014-02-02T11:40:00Z">
        <w:r>
          <w:t xml:space="preserve">nurse is reconciling clinical content per practice protocol. </w:t>
        </w:r>
      </w:ins>
      <w:ins w:id="1007" w:author="Emma" w:date="2014-02-02T11:39:00Z">
        <w:r>
          <w:t xml:space="preserve"> </w:t>
        </w:r>
      </w:ins>
      <w:ins w:id="1008" w:author="Emma" w:date="2014-02-02T11:46:00Z">
        <w:r w:rsidR="00743979">
          <w:t>His pre-ex</w:t>
        </w:r>
      </w:ins>
      <w:ins w:id="1009" w:author="Emma" w:date="2014-02-02T11:47:00Z">
        <w:r w:rsidR="00743979">
          <w:t>is</w:t>
        </w:r>
      </w:ins>
      <w:ins w:id="1010" w:author="Emma" w:date="2014-02-02T11:46:00Z">
        <w:r w:rsidR="00743979">
          <w:t xml:space="preserve">ting records are examined and reconciled against </w:t>
        </w:r>
      </w:ins>
      <w:ins w:id="1011" w:author="Emma" w:date="2014-02-02T11:47:00Z">
        <w:r w:rsidR="00743979">
          <w:t xml:space="preserve">this list. Since there are no conflicting entries, the newer list is automatically reconciled and presented to </w:t>
        </w:r>
      </w:ins>
      <w:ins w:id="1012" w:author="Emma" w:date="2014-02-02T11:49:00Z">
        <w:r w:rsidR="00743979">
          <w:t xml:space="preserve">the intake nurse performing the reconciliation. She accepts the reconciled data into the specialist record. </w:t>
        </w:r>
      </w:ins>
      <w:ins w:id="1013" w:author="Emma" w:date="2014-02-02T11:47:00Z">
        <w:r w:rsidR="00743979">
          <w:t xml:space="preserve"> </w:t>
        </w:r>
      </w:ins>
      <w:ins w:id="1014" w:author="Emma" w:date="2014-02-02T11:46:00Z">
        <w:r w:rsidR="00743979">
          <w:t xml:space="preserve"> </w:t>
        </w:r>
      </w:ins>
    </w:p>
    <w:p w:rsidR="004776F4" w:rsidRDefault="004776F4">
      <w:pPr>
        <w:pStyle w:val="Heading3"/>
        <w:numPr>
          <w:ilvl w:val="0"/>
          <w:numId w:val="0"/>
        </w:numPr>
        <w:rPr>
          <w:ins w:id="1015" w:author="Emma" w:date="2014-02-02T11:52:00Z"/>
          <w:noProof w:val="0"/>
        </w:rPr>
        <w:pPrChange w:id="1016" w:author="Emma" w:date="2014-02-04T12:15:00Z">
          <w:pPr>
            <w:pStyle w:val="Heading4"/>
            <w:numPr>
              <w:ilvl w:val="0"/>
              <w:numId w:val="0"/>
            </w:numPr>
            <w:tabs>
              <w:tab w:val="clear" w:pos="864"/>
            </w:tabs>
            <w:ind w:left="0" w:firstLine="0"/>
          </w:pPr>
        </w:pPrChange>
      </w:pPr>
      <w:ins w:id="1017" w:author="Emma" w:date="2014-01-22T17:14:00Z">
        <w:r>
          <w:rPr>
            <w:noProof w:val="0"/>
          </w:rPr>
          <w:t>X.4.2.2</w:t>
        </w:r>
        <w:r w:rsidRPr="003651D9">
          <w:rPr>
            <w:noProof w:val="0"/>
          </w:rPr>
          <w:t xml:space="preserve"> Use</w:t>
        </w:r>
        <w:r>
          <w:rPr>
            <w:noProof w:val="0"/>
          </w:rPr>
          <w:t xml:space="preserve"> Case</w:t>
        </w:r>
        <w:r w:rsidRPr="003651D9">
          <w:rPr>
            <w:noProof w:val="0"/>
          </w:rPr>
          <w:t xml:space="preserve">: </w:t>
        </w:r>
        <w:r>
          <w:rPr>
            <w:noProof w:val="0"/>
          </w:rPr>
          <w:t>Transfer of content with variances</w:t>
        </w:r>
      </w:ins>
    </w:p>
    <w:p w:rsidR="00743979" w:rsidRDefault="00743979">
      <w:pPr>
        <w:pStyle w:val="BodyText"/>
        <w:rPr>
          <w:ins w:id="1018" w:author="Emma" w:date="2014-02-02T11:55:00Z"/>
        </w:rPr>
        <w:pPrChange w:id="1019" w:author="Emma" w:date="2014-02-03T07:02:00Z">
          <w:pPr>
            <w:pStyle w:val="Heading4"/>
            <w:numPr>
              <w:ilvl w:val="0"/>
              <w:numId w:val="0"/>
            </w:numPr>
            <w:tabs>
              <w:tab w:val="clear" w:pos="864"/>
            </w:tabs>
            <w:ind w:left="0" w:firstLine="0"/>
          </w:pPr>
        </w:pPrChange>
      </w:pPr>
      <w:ins w:id="1020" w:author="Emma" w:date="2014-02-02T11:53:00Z">
        <w:r>
          <w:t xml:space="preserve">The second use case demonstrates reconciliation of clinical content from </w:t>
        </w:r>
        <w:r w:rsidR="006007C3">
          <w:t xml:space="preserve">a state HIE being performed by a PCP </w:t>
        </w:r>
      </w:ins>
      <w:ins w:id="1021" w:author="Emma" w:date="2014-02-02T11:54:00Z">
        <w:r w:rsidR="006007C3">
          <w:t xml:space="preserve">EHR. In this case there are issues identified during the reconciliation of clinical content because the PCP </w:t>
        </w:r>
      </w:ins>
      <w:ins w:id="1022" w:author="Emma" w:date="2014-02-02T11:55:00Z">
        <w:r w:rsidR="006007C3">
          <w:t xml:space="preserve">EHR is out of date. </w:t>
        </w:r>
      </w:ins>
    </w:p>
    <w:p w:rsidR="006007C3" w:rsidRPr="00231942" w:rsidRDefault="006007C3">
      <w:pPr>
        <w:pStyle w:val="BodyText"/>
        <w:rPr>
          <w:ins w:id="1023" w:author="Emma" w:date="2014-02-02T11:55:00Z"/>
        </w:rPr>
        <w:pPrChange w:id="1024" w:author="Emma" w:date="2014-02-03T07:02:00Z">
          <w:pPr>
            <w:pStyle w:val="Heading4"/>
            <w:numPr>
              <w:ilvl w:val="0"/>
              <w:numId w:val="0"/>
            </w:numPr>
            <w:tabs>
              <w:tab w:val="clear" w:pos="864"/>
            </w:tabs>
            <w:ind w:left="0" w:firstLine="0"/>
          </w:pPr>
        </w:pPrChange>
      </w:pPr>
      <w:ins w:id="1025" w:author="Emma" w:date="2014-02-02T11:55:00Z">
        <w:r w:rsidRPr="00A2348D">
          <w:rPr>
            <w:b/>
            <w:rPrChange w:id="1026" w:author="Emma" w:date="2014-02-02T12:55:00Z">
              <w:rPr>
                <w:b w:val="0"/>
              </w:rPr>
            </w:rPrChange>
          </w:rPr>
          <w:t>Preconditions:</w:t>
        </w:r>
      </w:ins>
    </w:p>
    <w:p w:rsidR="00A2348D" w:rsidRDefault="00A2348D">
      <w:pPr>
        <w:pStyle w:val="BodyText"/>
        <w:rPr>
          <w:ins w:id="1027" w:author="Emma" w:date="2014-02-02T12:56:00Z"/>
        </w:rPr>
        <w:pPrChange w:id="1028" w:author="Emma" w:date="2014-02-03T07:02:00Z">
          <w:pPr>
            <w:pStyle w:val="Heading4"/>
            <w:numPr>
              <w:ilvl w:val="0"/>
              <w:numId w:val="0"/>
            </w:numPr>
            <w:tabs>
              <w:tab w:val="clear" w:pos="864"/>
            </w:tabs>
            <w:ind w:left="0" w:firstLine="0"/>
          </w:pPr>
        </w:pPrChange>
      </w:pPr>
      <w:ins w:id="1029" w:author="Emma" w:date="2014-02-02T12:56:00Z">
        <w:r>
          <w:t xml:space="preserve">Mr. Allan’s medical records from the state HIE include the following information: </w:t>
        </w:r>
      </w:ins>
    </w:p>
    <w:p w:rsidR="00F906E7" w:rsidRDefault="00A2348D">
      <w:pPr>
        <w:pStyle w:val="BodyText"/>
        <w:numPr>
          <w:ilvl w:val="0"/>
          <w:numId w:val="41"/>
        </w:numPr>
        <w:rPr>
          <w:ins w:id="1030" w:author="Emma" w:date="2014-02-02T18:24:00Z"/>
        </w:rPr>
        <w:pPrChange w:id="1031" w:author="Emma" w:date="2014-02-03T07:02:00Z">
          <w:pPr>
            <w:pStyle w:val="Heading4"/>
            <w:numPr>
              <w:ilvl w:val="0"/>
              <w:numId w:val="0"/>
            </w:numPr>
            <w:tabs>
              <w:tab w:val="clear" w:pos="864"/>
            </w:tabs>
            <w:ind w:left="0" w:firstLine="0"/>
          </w:pPr>
        </w:pPrChange>
      </w:pPr>
      <w:ins w:id="1032" w:author="Emma" w:date="2014-02-02T12:57:00Z">
        <w:r>
          <w:t>Blood pressure reading</w:t>
        </w:r>
      </w:ins>
      <w:ins w:id="1033" w:author="Emma" w:date="2014-02-02T13:05:00Z">
        <w:r w:rsidR="009E7B46">
          <w:t>s</w:t>
        </w:r>
      </w:ins>
      <w:ins w:id="1034" w:author="Emma" w:date="2014-02-02T13:00:00Z">
        <w:r>
          <w:t xml:space="preserve"> (systolic and diastolic</w:t>
        </w:r>
      </w:ins>
      <w:ins w:id="1035" w:author="Emma" w:date="2014-02-02T13:05:00Z">
        <w:r w:rsidR="009E7B46">
          <w:t>)</w:t>
        </w:r>
      </w:ins>
      <w:ins w:id="1036" w:author="Emma" w:date="2014-02-02T18:24:00Z">
        <w:r w:rsidR="00F906E7" w:rsidRPr="00F906E7">
          <w:t xml:space="preserve"> </w:t>
        </w:r>
        <w:r w:rsidR="00F906E7">
          <w:t xml:space="preserve">– LOINC </w:t>
        </w:r>
        <w:r w:rsidR="00F906E7" w:rsidRPr="002B5B95">
          <w:rPr>
            <w:szCs w:val="24"/>
          </w:rPr>
          <w:t>8480-6, 8462-4</w:t>
        </w:r>
      </w:ins>
      <w:ins w:id="1037" w:author="Emma" w:date="2014-02-02T12:57:00Z">
        <w:r>
          <w:t xml:space="preserve"> </w:t>
        </w:r>
      </w:ins>
      <w:ins w:id="1038" w:author="Emma" w:date="2014-02-02T18:31:00Z">
        <w:r w:rsidR="00B829D6">
          <w:t xml:space="preserve">collected during </w:t>
        </w:r>
      </w:ins>
      <w:ins w:id="1039" w:author="Emma" w:date="2014-02-02T18:23:00Z">
        <w:r w:rsidR="00F906E7">
          <w:t>2013</w:t>
        </w:r>
      </w:ins>
      <w:ins w:id="1040" w:author="Emma" w:date="2014-02-02T18:12:00Z">
        <w:r w:rsidR="00F16F25">
          <w:t xml:space="preserve"> encounters</w:t>
        </w:r>
      </w:ins>
    </w:p>
    <w:p w:rsidR="009E7B46" w:rsidRPr="00227DCC" w:rsidRDefault="009E7B46">
      <w:pPr>
        <w:pStyle w:val="BodyText"/>
        <w:numPr>
          <w:ilvl w:val="0"/>
          <w:numId w:val="41"/>
        </w:numPr>
        <w:rPr>
          <w:ins w:id="1041" w:author="Emma" w:date="2014-02-02T19:41:00Z"/>
        </w:rPr>
        <w:pPrChange w:id="1042" w:author="Emma" w:date="2014-02-03T07:02:00Z">
          <w:pPr>
            <w:pStyle w:val="Heading4"/>
            <w:numPr>
              <w:ilvl w:val="0"/>
              <w:numId w:val="0"/>
            </w:numPr>
            <w:tabs>
              <w:tab w:val="clear" w:pos="864"/>
            </w:tabs>
            <w:ind w:left="0" w:firstLine="0"/>
          </w:pPr>
        </w:pPrChange>
      </w:pPr>
      <w:ins w:id="1043" w:author="Emma" w:date="2014-02-02T13:08:00Z">
        <w:r w:rsidRPr="00F906E7">
          <w:rPr>
            <w:szCs w:val="24"/>
          </w:rPr>
          <w:lastRenderedPageBreak/>
          <w:t xml:space="preserve"> Inderal </w:t>
        </w:r>
        <w:commentRangeStart w:id="1044"/>
        <w:commentRangeStart w:id="1045"/>
        <w:proofErr w:type="spellStart"/>
        <w:r w:rsidRPr="00F906E7">
          <w:rPr>
            <w:szCs w:val="24"/>
          </w:rPr>
          <w:t>RxNorm</w:t>
        </w:r>
      </w:ins>
      <w:commentRangeEnd w:id="1044"/>
      <w:proofErr w:type="spellEnd"/>
      <w:ins w:id="1046" w:author="Emma" w:date="2014-02-02T18:31:00Z">
        <w:r w:rsidR="00B829D6">
          <w:rPr>
            <w:rStyle w:val="CommentReference"/>
          </w:rPr>
          <w:commentReference w:id="1044"/>
        </w:r>
      </w:ins>
      <w:commentRangeEnd w:id="1045"/>
      <w:ins w:id="1047" w:author="Emma" w:date="2014-02-11T09:43:00Z">
        <w:r w:rsidR="003D4A87">
          <w:rPr>
            <w:rStyle w:val="CommentReference"/>
          </w:rPr>
          <w:commentReference w:id="1045"/>
        </w:r>
      </w:ins>
      <w:ins w:id="1048" w:author="Emma" w:date="2014-02-02T13:08:00Z">
        <w:r w:rsidRPr="00F906E7">
          <w:rPr>
            <w:szCs w:val="24"/>
          </w:rPr>
          <w:t xml:space="preserve"> </w:t>
        </w:r>
      </w:ins>
      <w:ins w:id="1049" w:author="Emma" w:date="2014-02-02T13:21:00Z">
        <w:r w:rsidR="003546B7" w:rsidRPr="00F906E7">
          <w:rPr>
            <w:szCs w:val="24"/>
          </w:rPr>
          <w:t>prescribed October 19, 2012</w:t>
        </w:r>
      </w:ins>
      <w:ins w:id="1050" w:author="Emma" w:date="2014-02-02T13:22:00Z">
        <w:r w:rsidR="003546B7" w:rsidRPr="00F906E7">
          <w:rPr>
            <w:szCs w:val="24"/>
          </w:rPr>
          <w:t xml:space="preserve"> status </w:t>
        </w:r>
      </w:ins>
      <w:ins w:id="1051" w:author="Emma" w:date="2014-02-02T18:12:00Z">
        <w:r w:rsidR="00F16F25" w:rsidRPr="00F906E7">
          <w:rPr>
            <w:szCs w:val="24"/>
          </w:rPr>
          <w:t>–</w:t>
        </w:r>
      </w:ins>
      <w:ins w:id="1052" w:author="Emma" w:date="2014-02-02T13:22:00Z">
        <w:r w:rsidR="003546B7" w:rsidRPr="00F906E7">
          <w:rPr>
            <w:szCs w:val="24"/>
          </w:rPr>
          <w:t>active</w:t>
        </w:r>
      </w:ins>
      <w:ins w:id="1053" w:author="Emma" w:date="2014-02-02T13:08:00Z">
        <w:r w:rsidRPr="00F906E7">
          <w:rPr>
            <w:szCs w:val="24"/>
          </w:rPr>
          <w:t xml:space="preserve">; Lopressor </w:t>
        </w:r>
        <w:proofErr w:type="spellStart"/>
        <w:r w:rsidRPr="00F906E7">
          <w:rPr>
            <w:szCs w:val="24"/>
          </w:rPr>
          <w:t>RxNorm</w:t>
        </w:r>
      </w:ins>
      <w:proofErr w:type="spellEnd"/>
      <w:ins w:id="1054" w:author="Emma" w:date="2014-02-02T13:22:00Z">
        <w:r w:rsidR="003546B7" w:rsidRPr="00F906E7">
          <w:rPr>
            <w:szCs w:val="24"/>
          </w:rPr>
          <w:t xml:space="preserve"> </w:t>
        </w:r>
      </w:ins>
      <w:ins w:id="1055" w:author="Emma" w:date="2014-02-02T20:56:00Z">
        <w:r w:rsidR="009E3260">
          <w:rPr>
            <w:szCs w:val="24"/>
          </w:rPr>
          <w:t xml:space="preserve">218072 </w:t>
        </w:r>
      </w:ins>
      <w:ins w:id="1056" w:author="Emma" w:date="2014-02-02T13:22:00Z">
        <w:r w:rsidR="003546B7" w:rsidRPr="00F906E7">
          <w:rPr>
            <w:szCs w:val="24"/>
          </w:rPr>
          <w:t xml:space="preserve">prescribed December 10, 2013, </w:t>
        </w:r>
      </w:ins>
      <w:ins w:id="1057" w:author="Emma" w:date="2014-02-02T13:23:00Z">
        <w:r w:rsidR="003546B7" w:rsidRPr="00F906E7">
          <w:rPr>
            <w:szCs w:val="24"/>
          </w:rPr>
          <w:t xml:space="preserve">status </w:t>
        </w:r>
      </w:ins>
      <w:ins w:id="1058" w:author="Emma" w:date="2014-02-02T18:12:00Z">
        <w:r w:rsidR="00F16F25" w:rsidRPr="00F906E7">
          <w:rPr>
            <w:szCs w:val="24"/>
          </w:rPr>
          <w:t>–</w:t>
        </w:r>
      </w:ins>
      <w:ins w:id="1059" w:author="Emma" w:date="2014-02-02T13:23:00Z">
        <w:r w:rsidR="003546B7" w:rsidRPr="00F906E7">
          <w:rPr>
            <w:szCs w:val="24"/>
          </w:rPr>
          <w:t xml:space="preserve"> </w:t>
        </w:r>
      </w:ins>
      <w:ins w:id="1060" w:author="Emma" w:date="2014-02-02T13:22:00Z">
        <w:r w:rsidR="003546B7" w:rsidRPr="00F906E7">
          <w:rPr>
            <w:szCs w:val="24"/>
          </w:rPr>
          <w:t>active</w:t>
        </w:r>
      </w:ins>
      <w:ins w:id="1061" w:author="Emma" w:date="2014-02-02T13:05:00Z">
        <w:r w:rsidRPr="00F906E7">
          <w:rPr>
            <w:szCs w:val="24"/>
          </w:rPr>
          <w:t>)</w:t>
        </w:r>
      </w:ins>
    </w:p>
    <w:p w:rsidR="006D05EC" w:rsidRPr="002D3340" w:rsidRDefault="00A64DC0">
      <w:pPr>
        <w:pStyle w:val="BodyText"/>
        <w:numPr>
          <w:ilvl w:val="0"/>
          <w:numId w:val="41"/>
        </w:numPr>
        <w:rPr>
          <w:ins w:id="1062" w:author="Emma" w:date="2014-02-02T13:13:00Z"/>
        </w:rPr>
        <w:pPrChange w:id="1063" w:author="Emma" w:date="2014-02-03T07:02:00Z">
          <w:pPr>
            <w:pStyle w:val="Heading4"/>
            <w:numPr>
              <w:ilvl w:val="0"/>
              <w:numId w:val="0"/>
            </w:numPr>
            <w:tabs>
              <w:tab w:val="clear" w:pos="864"/>
            </w:tabs>
            <w:ind w:left="0" w:firstLine="0"/>
          </w:pPr>
        </w:pPrChange>
      </w:pPr>
      <w:ins w:id="1064" w:author="Emma" w:date="2014-02-02T19:49:00Z">
        <w:r w:rsidRPr="007A1055">
          <w:rPr>
            <w:szCs w:val="24"/>
          </w:rPr>
          <w:t xml:space="preserve">Pneumococcal Vaccine </w:t>
        </w:r>
        <w:r w:rsidRPr="000C0600">
          <w:rPr>
            <w:szCs w:val="24"/>
          </w:rPr>
          <w:t xml:space="preserve">– CVX 133 </w:t>
        </w:r>
      </w:ins>
      <w:ins w:id="1065" w:author="Emma" w:date="2014-02-02T13:11:00Z">
        <w:r w:rsidR="006D05EC" w:rsidRPr="000C0600">
          <w:rPr>
            <w:szCs w:val="24"/>
          </w:rPr>
          <w:t xml:space="preserve">Administered </w:t>
        </w:r>
      </w:ins>
      <w:ins w:id="1066" w:author="Emma" w:date="2014-02-02T13:13:00Z">
        <w:r w:rsidR="002D3340" w:rsidRPr="000C0600">
          <w:rPr>
            <w:szCs w:val="24"/>
          </w:rPr>
          <w:t xml:space="preserve">on </w:t>
        </w:r>
      </w:ins>
      <w:ins w:id="1067" w:author="Emma" w:date="2014-02-02T13:11:00Z">
        <w:r w:rsidR="002D3340" w:rsidRPr="000C0600">
          <w:rPr>
            <w:szCs w:val="24"/>
          </w:rPr>
          <w:t>December 10, 2013</w:t>
        </w:r>
      </w:ins>
    </w:p>
    <w:p w:rsidR="002D3340" w:rsidRPr="002D3340" w:rsidRDefault="00227DCC">
      <w:pPr>
        <w:pStyle w:val="BodyText"/>
        <w:numPr>
          <w:ilvl w:val="0"/>
          <w:numId w:val="41"/>
        </w:numPr>
        <w:rPr>
          <w:ins w:id="1068" w:author="Emma" w:date="2014-02-02T13:14:00Z"/>
        </w:rPr>
        <w:pPrChange w:id="1069" w:author="Emma" w:date="2014-02-03T07:02:00Z">
          <w:pPr>
            <w:pStyle w:val="Heading4"/>
            <w:numPr>
              <w:ilvl w:val="0"/>
              <w:numId w:val="0"/>
            </w:numPr>
            <w:tabs>
              <w:tab w:val="clear" w:pos="864"/>
            </w:tabs>
            <w:ind w:left="0" w:firstLine="0"/>
          </w:pPr>
        </w:pPrChange>
      </w:pPr>
      <w:ins w:id="1070" w:author="Emma" w:date="2014-02-02T19:41:00Z">
        <w:r w:rsidRPr="00227DCC">
          <w:rPr>
            <w:szCs w:val="24"/>
          </w:rPr>
          <w:t xml:space="preserve">Flu Vaccine </w:t>
        </w:r>
        <w:r w:rsidRPr="00A64DC0">
          <w:rPr>
            <w:szCs w:val="24"/>
          </w:rPr>
          <w:t xml:space="preserve">– CVX </w:t>
        </w:r>
        <w:r w:rsidRPr="007A1055">
          <w:rPr>
            <w:szCs w:val="24"/>
          </w:rPr>
          <w:t xml:space="preserve">140 </w:t>
        </w:r>
      </w:ins>
      <w:ins w:id="1071" w:author="Emma" w:date="2014-02-02T13:13:00Z">
        <w:r w:rsidR="002D3340" w:rsidRPr="007A1055">
          <w:rPr>
            <w:szCs w:val="24"/>
          </w:rPr>
          <w:t xml:space="preserve">Not Administered </w:t>
        </w:r>
        <w:r w:rsidR="002D3340" w:rsidRPr="000C0600">
          <w:rPr>
            <w:szCs w:val="24"/>
          </w:rPr>
          <w:t>on December 10, 2013</w:t>
        </w:r>
      </w:ins>
      <w:ins w:id="1072" w:author="Emma" w:date="2014-02-02T13:14:00Z">
        <w:r w:rsidR="002D3340" w:rsidRPr="000C0600">
          <w:rPr>
            <w:szCs w:val="24"/>
          </w:rPr>
          <w:t xml:space="preserve"> due to medical precautions</w:t>
        </w:r>
      </w:ins>
    </w:p>
    <w:p w:rsidR="002D3340" w:rsidRPr="00454429" w:rsidRDefault="002D3340">
      <w:pPr>
        <w:pStyle w:val="BodyText"/>
        <w:numPr>
          <w:ilvl w:val="0"/>
          <w:numId w:val="41"/>
        </w:numPr>
        <w:rPr>
          <w:ins w:id="1073" w:author="Emma" w:date="2014-02-02T14:48:00Z"/>
        </w:rPr>
        <w:pPrChange w:id="1074" w:author="Emma" w:date="2014-02-03T07:02:00Z">
          <w:pPr>
            <w:pStyle w:val="Heading4"/>
            <w:numPr>
              <w:ilvl w:val="0"/>
              <w:numId w:val="0"/>
            </w:numPr>
            <w:tabs>
              <w:tab w:val="clear" w:pos="864"/>
            </w:tabs>
            <w:ind w:left="0" w:firstLine="0"/>
          </w:pPr>
        </w:pPrChange>
      </w:pPr>
      <w:ins w:id="1075" w:author="Emma" w:date="2014-02-02T13:16:00Z">
        <w:r>
          <w:rPr>
            <w:szCs w:val="24"/>
          </w:rPr>
          <w:t>Diabetic care instructions –</w:t>
        </w:r>
      </w:ins>
      <w:ins w:id="1076" w:author="Emma" w:date="2014-02-02T13:24:00Z">
        <w:r w:rsidR="00941006" w:rsidRPr="00941006">
          <w:rPr>
            <w:szCs w:val="24"/>
          </w:rPr>
          <w:t xml:space="preserve"> </w:t>
        </w:r>
        <w:r w:rsidR="00941006">
          <w:rPr>
            <w:szCs w:val="24"/>
          </w:rPr>
          <w:t xml:space="preserve">SNOMED </w:t>
        </w:r>
        <w:r w:rsidR="00941006" w:rsidRPr="002D3340">
          <w:rPr>
            <w:szCs w:val="24"/>
          </w:rPr>
          <w:t>385805005</w:t>
        </w:r>
        <w:r w:rsidR="00941006">
          <w:rPr>
            <w:szCs w:val="24"/>
          </w:rPr>
          <w:t xml:space="preserve"> </w:t>
        </w:r>
      </w:ins>
      <w:ins w:id="1077" w:author="Emma" w:date="2014-02-02T13:23:00Z">
        <w:r w:rsidR="00941006">
          <w:rPr>
            <w:szCs w:val="24"/>
          </w:rPr>
          <w:t>planned December 10, 2013</w:t>
        </w:r>
      </w:ins>
      <w:ins w:id="1078" w:author="Emma" w:date="2014-02-02T13:16:00Z">
        <w:r>
          <w:rPr>
            <w:szCs w:val="24"/>
          </w:rPr>
          <w:t xml:space="preserve"> </w:t>
        </w:r>
      </w:ins>
    </w:p>
    <w:p w:rsidR="00454429" w:rsidRPr="00661B58" w:rsidRDefault="000C0600">
      <w:pPr>
        <w:pStyle w:val="BodyText"/>
        <w:numPr>
          <w:ilvl w:val="0"/>
          <w:numId w:val="41"/>
        </w:numPr>
        <w:rPr>
          <w:ins w:id="1079" w:author="Emma" w:date="2014-02-04T13:55:00Z"/>
        </w:rPr>
        <w:pPrChange w:id="1080" w:author="Emma" w:date="2014-02-03T07:02:00Z">
          <w:pPr>
            <w:pStyle w:val="Heading4"/>
            <w:numPr>
              <w:ilvl w:val="0"/>
              <w:numId w:val="0"/>
            </w:numPr>
            <w:tabs>
              <w:tab w:val="clear" w:pos="864"/>
            </w:tabs>
            <w:ind w:left="0" w:firstLine="0"/>
          </w:pPr>
        </w:pPrChange>
      </w:pPr>
      <w:ins w:id="1081" w:author="Emma" w:date="2014-02-02T20:07:00Z">
        <w:r>
          <w:rPr>
            <w:szCs w:val="24"/>
          </w:rPr>
          <w:t xml:space="preserve">Social History, </w:t>
        </w:r>
      </w:ins>
      <w:ins w:id="1082" w:author="Emma" w:date="2014-02-02T14:49:00Z">
        <w:r w:rsidR="00454429">
          <w:rPr>
            <w:szCs w:val="24"/>
          </w:rPr>
          <w:t xml:space="preserve">Smoking history ½ pack per day started smoking four months ago (August </w:t>
        </w:r>
        <w:commentRangeStart w:id="1083"/>
        <w:r w:rsidR="00454429">
          <w:rPr>
            <w:szCs w:val="24"/>
          </w:rPr>
          <w:t>2013</w:t>
        </w:r>
      </w:ins>
      <w:commentRangeEnd w:id="1083"/>
      <w:ins w:id="1084" w:author="Emma" w:date="2014-02-04T12:45:00Z">
        <w:r w:rsidR="00FB7AC3">
          <w:rPr>
            <w:rStyle w:val="CommentReference"/>
          </w:rPr>
          <w:commentReference w:id="1083"/>
        </w:r>
      </w:ins>
      <w:ins w:id="1085" w:author="Emma" w:date="2014-02-02T14:49:00Z">
        <w:r w:rsidR="00454429">
          <w:rPr>
            <w:szCs w:val="24"/>
          </w:rPr>
          <w:t>)</w:t>
        </w:r>
      </w:ins>
    </w:p>
    <w:p w:rsidR="00A245A0" w:rsidRPr="00231942" w:rsidRDefault="00661B58">
      <w:pPr>
        <w:pStyle w:val="BodyText"/>
        <w:numPr>
          <w:ilvl w:val="0"/>
          <w:numId w:val="41"/>
        </w:numPr>
        <w:rPr>
          <w:ins w:id="1086" w:author="Emma" w:date="2014-02-04T14:03:00Z"/>
        </w:rPr>
        <w:pPrChange w:id="1087" w:author="Emma" w:date="2014-02-03T07:02:00Z">
          <w:pPr>
            <w:pStyle w:val="Heading4"/>
            <w:numPr>
              <w:ilvl w:val="0"/>
              <w:numId w:val="0"/>
            </w:numPr>
            <w:tabs>
              <w:tab w:val="clear" w:pos="864"/>
            </w:tabs>
            <w:ind w:left="0" w:firstLine="0"/>
          </w:pPr>
        </w:pPrChange>
      </w:pPr>
      <w:ins w:id="1088" w:author="Emma" w:date="2014-02-04T13:55:00Z">
        <w:r w:rsidRPr="00A245A0">
          <w:rPr>
            <w:szCs w:val="24"/>
          </w:rPr>
          <w:t>Cardiac rehab therapy</w:t>
        </w:r>
      </w:ins>
      <w:ins w:id="1089" w:author="Emma" w:date="2014-02-04T13:57:00Z">
        <w:r w:rsidRPr="00A245A0">
          <w:rPr>
            <w:szCs w:val="24"/>
          </w:rPr>
          <w:t xml:space="preserve"> declined – SNOME</w:t>
        </w:r>
      </w:ins>
      <w:ins w:id="1090" w:author="Emma" w:date="2014-02-04T14:03:00Z">
        <w:r w:rsidR="00A245A0">
          <w:rPr>
            <w:szCs w:val="24"/>
          </w:rPr>
          <w:t xml:space="preserve">D </w:t>
        </w:r>
      </w:ins>
      <w:ins w:id="1091" w:author="Emma" w:date="2014-02-04T14:04:00Z">
        <w:r w:rsidR="00480B99">
          <w:rPr>
            <w:szCs w:val="24"/>
          </w:rPr>
          <w:t>413756001; status - cancelled</w:t>
        </w:r>
      </w:ins>
      <w:ins w:id="1092" w:author="Emma" w:date="2014-02-04T13:57:00Z">
        <w:r w:rsidRPr="00A245A0">
          <w:rPr>
            <w:szCs w:val="24"/>
          </w:rPr>
          <w:t xml:space="preserve"> </w:t>
        </w:r>
      </w:ins>
      <w:ins w:id="1093" w:author="Emma" w:date="2014-02-04T14:11:00Z">
        <w:r w:rsidR="002C0490">
          <w:rPr>
            <w:szCs w:val="24"/>
          </w:rPr>
          <w:t>December 10, 2013</w:t>
        </w:r>
      </w:ins>
    </w:p>
    <w:p w:rsidR="00A2348D" w:rsidRPr="00231942" w:rsidRDefault="00941006">
      <w:pPr>
        <w:pStyle w:val="BodyText"/>
        <w:rPr>
          <w:ins w:id="1094" w:author="Emma" w:date="2014-02-02T13:25:00Z"/>
        </w:rPr>
        <w:pPrChange w:id="1095" w:author="Emma" w:date="2014-02-04T14:03:00Z">
          <w:pPr>
            <w:pStyle w:val="Heading4"/>
            <w:numPr>
              <w:ilvl w:val="0"/>
              <w:numId w:val="0"/>
            </w:numPr>
            <w:tabs>
              <w:tab w:val="clear" w:pos="864"/>
            </w:tabs>
            <w:ind w:left="0" w:firstLine="0"/>
          </w:pPr>
        </w:pPrChange>
      </w:pPr>
      <w:ins w:id="1096" w:author="Emma" w:date="2014-02-02T13:25:00Z">
        <w:r w:rsidRPr="00A245A0">
          <w:rPr>
            <w:b/>
            <w:rPrChange w:id="1097" w:author="Emma" w:date="2014-02-04T14:03:00Z">
              <w:rPr>
                <w:b w:val="0"/>
              </w:rPr>
            </w:rPrChange>
          </w:rPr>
          <w:t>Use Case</w:t>
        </w:r>
      </w:ins>
    </w:p>
    <w:p w:rsidR="00E01B6F" w:rsidRDefault="00E01B6F" w:rsidP="00C51B9D">
      <w:pPr>
        <w:pStyle w:val="BodyText"/>
        <w:rPr>
          <w:ins w:id="1098" w:author="Emma" w:date="2014-02-02T14:10:00Z"/>
        </w:rPr>
      </w:pPr>
      <w:ins w:id="1099" w:author="Emma" w:date="2014-02-02T14:10:00Z">
        <w:r>
          <w:t xml:space="preserve">Mr. Allan has returned from Florida and is at his </w:t>
        </w:r>
      </w:ins>
      <w:r w:rsidR="00523DAA">
        <w:t>Michigan</w:t>
      </w:r>
      <w:ins w:id="1100" w:author="Emma" w:date="2014-02-11T09:45:00Z">
        <w:r w:rsidR="003D4A87">
          <w:t xml:space="preserve"> </w:t>
        </w:r>
      </w:ins>
      <w:ins w:id="1101" w:author="Emma" w:date="2014-02-02T14:10:00Z">
        <w:r>
          <w:t xml:space="preserve">PCP </w:t>
        </w:r>
      </w:ins>
      <w:ins w:id="1102" w:author="Emma" w:date="2014-02-02T14:48:00Z">
        <w:r w:rsidR="007D503C">
          <w:t xml:space="preserve">(Dr. Carey) </w:t>
        </w:r>
      </w:ins>
      <w:ins w:id="1103" w:author="Emma" w:date="2014-02-02T14:10:00Z">
        <w:r>
          <w:t xml:space="preserve">office for a sick visit. He’s </w:t>
        </w:r>
      </w:ins>
      <w:ins w:id="1104" w:author="Emma" w:date="2014-02-02T18:06:00Z">
        <w:r w:rsidR="006B423F">
          <w:t>complaining of</w:t>
        </w:r>
      </w:ins>
      <w:ins w:id="1105" w:author="Emma" w:date="2014-02-02T14:10:00Z">
        <w:r>
          <w:t xml:space="preserve"> </w:t>
        </w:r>
      </w:ins>
      <w:ins w:id="1106" w:author="Emma" w:date="2014-02-02T18:06:00Z">
        <w:r w:rsidR="006B423F">
          <w:t>weakness and generalized</w:t>
        </w:r>
      </w:ins>
      <w:ins w:id="1107" w:author="Emma" w:date="2014-02-02T18:07:00Z">
        <w:r w:rsidR="006B423F">
          <w:t xml:space="preserve"> tiredness</w:t>
        </w:r>
      </w:ins>
      <w:ins w:id="1108" w:author="Emma" w:date="2014-02-02T14:10:00Z">
        <w:r>
          <w:t xml:space="preserve"> with episodes of dizziness and</w:t>
        </w:r>
      </w:ins>
      <w:ins w:id="1109" w:author="Emma" w:date="2014-02-02T18:07:00Z">
        <w:r w:rsidR="006B423F">
          <w:t xml:space="preserve"> decreased</w:t>
        </w:r>
      </w:ins>
      <w:ins w:id="1110" w:author="Emma" w:date="2014-02-02T14:10:00Z">
        <w:r>
          <w:t xml:space="preserve"> appetite. Mr. Allan informs </w:t>
        </w:r>
      </w:ins>
      <w:ins w:id="1111" w:author="Emma" w:date="2014-02-02T14:48:00Z">
        <w:r w:rsidR="007D503C">
          <w:t xml:space="preserve">Dr. Carey </w:t>
        </w:r>
      </w:ins>
      <w:ins w:id="1112" w:author="Emma" w:date="2014-02-02T14:10:00Z">
        <w:r>
          <w:t>that he returned from Florida a month ago</w:t>
        </w:r>
      </w:ins>
      <w:ins w:id="1113" w:author="Emma" w:date="2014-02-02T18:07:00Z">
        <w:r w:rsidR="006B423F">
          <w:t xml:space="preserve"> and had a </w:t>
        </w:r>
        <w:r w:rsidR="00F16F25">
          <w:t>visit with Dr. Hart, his cardiologist two weeks ago</w:t>
        </w:r>
      </w:ins>
      <w:ins w:id="1114" w:author="Emma" w:date="2014-02-02T14:10:00Z">
        <w:r>
          <w:t xml:space="preserve">. Dr. Carey is aware that Mr. Allan’s providers in Florida participate in </w:t>
        </w:r>
      </w:ins>
      <w:ins w:id="1115" w:author="Emma" w:date="2014-02-02T18:08:00Z">
        <w:r w:rsidR="00F16F25">
          <w:t>Florida</w:t>
        </w:r>
      </w:ins>
      <w:ins w:id="1116" w:author="Emma" w:date="2014-02-02T14:10:00Z">
        <w:r>
          <w:t xml:space="preserve"> State HIE. He would like to reconcile his records with Mr. Allan’s clinical information</w:t>
        </w:r>
      </w:ins>
      <w:ins w:id="1117" w:author="Emma" w:date="2014-02-02T18:10:00Z">
        <w:r w:rsidR="00F16F25">
          <w:t xml:space="preserve"> from the state HIE</w:t>
        </w:r>
      </w:ins>
      <w:ins w:id="1118" w:author="Emma" w:date="2014-02-02T14:10:00Z">
        <w:r>
          <w:t xml:space="preserve">. </w:t>
        </w:r>
      </w:ins>
      <w:ins w:id="1119" w:author="Emma" w:date="2014-02-02T14:50:00Z">
        <w:r w:rsidR="00454429">
          <w:t>The following information is in Dr. Carey</w:t>
        </w:r>
      </w:ins>
      <w:ins w:id="1120" w:author="Emma" w:date="2014-02-02T14:51:00Z">
        <w:r w:rsidR="00454429">
          <w:t xml:space="preserve">’s record: </w:t>
        </w:r>
      </w:ins>
    </w:p>
    <w:p w:rsidR="00B829D6" w:rsidRDefault="00F906E7" w:rsidP="00DD720E">
      <w:pPr>
        <w:pStyle w:val="BodyText"/>
        <w:numPr>
          <w:ilvl w:val="0"/>
          <w:numId w:val="41"/>
        </w:numPr>
        <w:rPr>
          <w:ins w:id="1121" w:author="Emma" w:date="2014-02-02T18:37:00Z"/>
        </w:rPr>
      </w:pPr>
      <w:ins w:id="1122" w:author="Emma" w:date="2014-02-02T18:12:00Z">
        <w:r>
          <w:t>B</w:t>
        </w:r>
      </w:ins>
      <w:ins w:id="1123" w:author="Emma" w:date="2014-02-02T18:23:00Z">
        <w:r>
          <w:t>loo</w:t>
        </w:r>
      </w:ins>
      <w:ins w:id="1124" w:author="Emma" w:date="2014-02-02T18:12:00Z">
        <w:r w:rsidR="00F16F25">
          <w:t xml:space="preserve">d pressure readings </w:t>
        </w:r>
      </w:ins>
      <w:ins w:id="1125" w:author="Emma" w:date="2014-02-02T18:37:00Z">
        <w:r w:rsidR="00B829D6">
          <w:t>(systolic and diastolic)</w:t>
        </w:r>
        <w:r w:rsidR="00B829D6" w:rsidRPr="00F906E7">
          <w:t xml:space="preserve"> </w:t>
        </w:r>
        <w:r w:rsidR="00B829D6">
          <w:t xml:space="preserve">– LOINC </w:t>
        </w:r>
        <w:r w:rsidR="00B829D6" w:rsidRPr="002B5B95">
          <w:rPr>
            <w:szCs w:val="24"/>
          </w:rPr>
          <w:t>8480-6, 8462-4</w:t>
        </w:r>
        <w:r w:rsidR="00B829D6">
          <w:t xml:space="preserve"> collected during 2012 encounters</w:t>
        </w:r>
      </w:ins>
    </w:p>
    <w:p w:rsidR="00941006" w:rsidRPr="000C0600" w:rsidRDefault="00B829D6">
      <w:pPr>
        <w:pStyle w:val="BodyText"/>
        <w:numPr>
          <w:ilvl w:val="0"/>
          <w:numId w:val="42"/>
        </w:numPr>
        <w:rPr>
          <w:ins w:id="1126" w:author="Emma" w:date="2014-02-02T20:03:00Z"/>
        </w:rPr>
        <w:pPrChange w:id="1127" w:author="Emma" w:date="2014-02-03T07:02:00Z">
          <w:pPr>
            <w:pStyle w:val="Heading4"/>
            <w:numPr>
              <w:ilvl w:val="0"/>
              <w:numId w:val="0"/>
            </w:numPr>
            <w:tabs>
              <w:tab w:val="clear" w:pos="864"/>
            </w:tabs>
            <w:ind w:left="0" w:firstLine="0"/>
          </w:pPr>
        </w:pPrChange>
      </w:pPr>
      <w:ins w:id="1128" w:author="Emma" w:date="2014-02-02T18:37:00Z">
        <w:r w:rsidRPr="00F906E7">
          <w:rPr>
            <w:szCs w:val="24"/>
          </w:rPr>
          <w:t xml:space="preserve">Inderal </w:t>
        </w:r>
        <w:commentRangeStart w:id="1129"/>
        <w:commentRangeStart w:id="1130"/>
        <w:proofErr w:type="spellStart"/>
        <w:r w:rsidRPr="00F906E7">
          <w:rPr>
            <w:szCs w:val="24"/>
          </w:rPr>
          <w:t>RxNorm</w:t>
        </w:r>
        <w:commentRangeEnd w:id="1129"/>
        <w:proofErr w:type="spellEnd"/>
        <w:r>
          <w:rPr>
            <w:rStyle w:val="CommentReference"/>
          </w:rPr>
          <w:commentReference w:id="1129"/>
        </w:r>
      </w:ins>
      <w:commentRangeEnd w:id="1130"/>
      <w:ins w:id="1131" w:author="Emma" w:date="2014-02-11T09:46:00Z">
        <w:r w:rsidR="003D4A87">
          <w:rPr>
            <w:rStyle w:val="CommentReference"/>
          </w:rPr>
          <w:commentReference w:id="1130"/>
        </w:r>
      </w:ins>
      <w:ins w:id="1132" w:author="Emma" w:date="2014-02-02T18:37:00Z">
        <w:r w:rsidRPr="00F906E7">
          <w:rPr>
            <w:szCs w:val="24"/>
          </w:rPr>
          <w:t xml:space="preserve"> prescribed October 19, 2012 status –active;</w:t>
        </w:r>
      </w:ins>
    </w:p>
    <w:p w:rsidR="000C0600" w:rsidRPr="000C0600" w:rsidRDefault="000C0600">
      <w:pPr>
        <w:pStyle w:val="BodyText"/>
        <w:numPr>
          <w:ilvl w:val="0"/>
          <w:numId w:val="42"/>
        </w:numPr>
        <w:rPr>
          <w:ins w:id="1133" w:author="Emma" w:date="2014-02-02T20:04:00Z"/>
        </w:rPr>
        <w:pPrChange w:id="1134" w:author="Emma" w:date="2014-02-03T07:02:00Z">
          <w:pPr>
            <w:pStyle w:val="Heading4"/>
            <w:numPr>
              <w:ilvl w:val="0"/>
              <w:numId w:val="0"/>
            </w:numPr>
            <w:tabs>
              <w:tab w:val="clear" w:pos="864"/>
            </w:tabs>
            <w:ind w:left="0" w:firstLine="0"/>
          </w:pPr>
        </w:pPrChange>
      </w:pPr>
      <w:ins w:id="1135" w:author="Emma" w:date="2014-02-02T20:03:00Z">
        <w:r w:rsidRPr="00227DCC">
          <w:rPr>
            <w:szCs w:val="24"/>
          </w:rPr>
          <w:t xml:space="preserve">Flu Vaccine </w:t>
        </w:r>
        <w:r w:rsidRPr="00A64DC0">
          <w:rPr>
            <w:szCs w:val="24"/>
          </w:rPr>
          <w:t xml:space="preserve">– CVX </w:t>
        </w:r>
        <w:r w:rsidRPr="007A1055">
          <w:rPr>
            <w:szCs w:val="24"/>
          </w:rPr>
          <w:t>140</w:t>
        </w:r>
      </w:ins>
      <w:ins w:id="1136" w:author="Emma" w:date="2014-02-02T20:04:00Z">
        <w:r>
          <w:rPr>
            <w:szCs w:val="24"/>
          </w:rPr>
          <w:t xml:space="preserve"> </w:t>
        </w:r>
        <w:r w:rsidRPr="002B5B95">
          <w:rPr>
            <w:szCs w:val="24"/>
          </w:rPr>
          <w:t xml:space="preserve">Administered </w:t>
        </w:r>
        <w:r>
          <w:rPr>
            <w:szCs w:val="24"/>
          </w:rPr>
          <w:t>October 2012</w:t>
        </w:r>
      </w:ins>
    </w:p>
    <w:p w:rsidR="000C0600" w:rsidRPr="000C0600" w:rsidRDefault="000C0600">
      <w:pPr>
        <w:pStyle w:val="BodyText"/>
        <w:numPr>
          <w:ilvl w:val="0"/>
          <w:numId w:val="42"/>
        </w:numPr>
        <w:rPr>
          <w:ins w:id="1137" w:author="Emma" w:date="2014-02-02T20:04:00Z"/>
        </w:rPr>
        <w:pPrChange w:id="1138" w:author="Emma" w:date="2014-02-03T07:02:00Z">
          <w:pPr>
            <w:pStyle w:val="Heading4"/>
            <w:numPr>
              <w:ilvl w:val="0"/>
              <w:numId w:val="0"/>
            </w:numPr>
            <w:tabs>
              <w:tab w:val="clear" w:pos="864"/>
            </w:tabs>
            <w:ind w:left="0" w:firstLine="0"/>
          </w:pPr>
        </w:pPrChange>
      </w:pPr>
      <w:ins w:id="1139" w:author="Emma" w:date="2014-02-02T20:04:00Z">
        <w:r>
          <w:rPr>
            <w:szCs w:val="24"/>
          </w:rPr>
          <w:t>Diabetic care instructions –</w:t>
        </w:r>
        <w:r w:rsidRPr="00941006">
          <w:rPr>
            <w:szCs w:val="24"/>
          </w:rPr>
          <w:t xml:space="preserve"> </w:t>
        </w:r>
        <w:r>
          <w:rPr>
            <w:szCs w:val="24"/>
          </w:rPr>
          <w:t xml:space="preserve">SNOMED </w:t>
        </w:r>
        <w:r w:rsidRPr="002D3340">
          <w:rPr>
            <w:szCs w:val="24"/>
          </w:rPr>
          <w:t>385805005</w:t>
        </w:r>
        <w:r>
          <w:rPr>
            <w:szCs w:val="24"/>
          </w:rPr>
          <w:t xml:space="preserve"> completed October 2012</w:t>
        </w:r>
      </w:ins>
    </w:p>
    <w:p w:rsidR="000C0600" w:rsidRPr="00480B99" w:rsidRDefault="000C0600">
      <w:pPr>
        <w:pStyle w:val="BodyText"/>
        <w:numPr>
          <w:ilvl w:val="0"/>
          <w:numId w:val="42"/>
        </w:numPr>
        <w:rPr>
          <w:ins w:id="1140" w:author="Emma" w:date="2014-02-04T14:04:00Z"/>
        </w:rPr>
        <w:pPrChange w:id="1141" w:author="Emma" w:date="2014-02-03T07:02:00Z">
          <w:pPr>
            <w:pStyle w:val="Heading4"/>
            <w:numPr>
              <w:ilvl w:val="0"/>
              <w:numId w:val="0"/>
            </w:numPr>
            <w:tabs>
              <w:tab w:val="clear" w:pos="864"/>
            </w:tabs>
            <w:ind w:left="0" w:firstLine="0"/>
          </w:pPr>
        </w:pPrChange>
      </w:pPr>
      <w:ins w:id="1142" w:author="Emma" w:date="2014-02-02T20:06:00Z">
        <w:r>
          <w:rPr>
            <w:szCs w:val="24"/>
          </w:rPr>
          <w:t>Social history</w:t>
        </w:r>
      </w:ins>
      <w:ins w:id="1143" w:author="Emma" w:date="2014-02-02T20:07:00Z">
        <w:r>
          <w:rPr>
            <w:szCs w:val="24"/>
          </w:rPr>
          <w:t>,</w:t>
        </w:r>
      </w:ins>
      <w:ins w:id="1144" w:author="Emma" w:date="2014-02-02T20:06:00Z">
        <w:r>
          <w:rPr>
            <w:szCs w:val="24"/>
          </w:rPr>
          <w:t xml:space="preserve"> Non-smoker </w:t>
        </w:r>
      </w:ins>
    </w:p>
    <w:p w:rsidR="00480B99" w:rsidRPr="00231942" w:rsidRDefault="00480B99">
      <w:pPr>
        <w:pStyle w:val="BodyText"/>
        <w:numPr>
          <w:ilvl w:val="0"/>
          <w:numId w:val="42"/>
        </w:numPr>
        <w:rPr>
          <w:ins w:id="1145" w:author="Emma" w:date="2014-02-02T20:08:00Z"/>
        </w:rPr>
        <w:pPrChange w:id="1146" w:author="Emma" w:date="2014-02-04T14:04:00Z">
          <w:pPr>
            <w:pStyle w:val="Heading4"/>
            <w:numPr>
              <w:ilvl w:val="0"/>
              <w:numId w:val="0"/>
            </w:numPr>
            <w:tabs>
              <w:tab w:val="clear" w:pos="864"/>
            </w:tabs>
            <w:ind w:left="0" w:firstLine="0"/>
          </w:pPr>
        </w:pPrChange>
      </w:pPr>
      <w:ins w:id="1147" w:author="Emma" w:date="2014-02-04T14:04:00Z">
        <w:r w:rsidRPr="00A245A0">
          <w:rPr>
            <w:szCs w:val="24"/>
          </w:rPr>
          <w:t>Cardiac rehab therapy– SNOME</w:t>
        </w:r>
        <w:r>
          <w:rPr>
            <w:szCs w:val="24"/>
          </w:rPr>
          <w:t xml:space="preserve">D </w:t>
        </w:r>
      </w:ins>
      <w:ins w:id="1148" w:author="Emma" w:date="2014-02-04T14:10:00Z">
        <w:r w:rsidR="00FD54FF">
          <w:rPr>
            <w:szCs w:val="24"/>
          </w:rPr>
          <w:t>313395003</w:t>
        </w:r>
      </w:ins>
      <w:ins w:id="1149" w:author="Emma" w:date="2014-02-04T14:04:00Z">
        <w:r>
          <w:rPr>
            <w:szCs w:val="24"/>
          </w:rPr>
          <w:t>; status - new</w:t>
        </w:r>
        <w:r w:rsidRPr="00A245A0">
          <w:rPr>
            <w:szCs w:val="24"/>
          </w:rPr>
          <w:t xml:space="preserve"> </w:t>
        </w:r>
      </w:ins>
      <w:ins w:id="1150" w:author="Emma" w:date="2014-02-04T14:10:00Z">
        <w:r w:rsidR="002C0490">
          <w:rPr>
            <w:szCs w:val="24"/>
          </w:rPr>
          <w:t>October 2012</w:t>
        </w:r>
      </w:ins>
    </w:p>
    <w:p w:rsidR="006007C3" w:rsidRPr="00743979" w:rsidRDefault="009E4725">
      <w:pPr>
        <w:pStyle w:val="BodyText"/>
        <w:rPr>
          <w:ins w:id="1151" w:author="Emma" w:date="2014-01-22T17:14:00Z"/>
        </w:rPr>
        <w:pPrChange w:id="1152" w:author="Emma" w:date="2014-02-03T07:02:00Z">
          <w:pPr>
            <w:pStyle w:val="Heading4"/>
            <w:numPr>
              <w:ilvl w:val="0"/>
              <w:numId w:val="0"/>
            </w:numPr>
            <w:tabs>
              <w:tab w:val="clear" w:pos="864"/>
            </w:tabs>
            <w:ind w:left="0" w:firstLine="0"/>
          </w:pPr>
        </w:pPrChange>
      </w:pPr>
      <w:ins w:id="1153" w:author="Emma" w:date="2014-02-02T20:08:00Z">
        <w:r>
          <w:rPr>
            <w:szCs w:val="24"/>
          </w:rPr>
          <w:t xml:space="preserve">Dr. Carey </w:t>
        </w:r>
      </w:ins>
      <w:ins w:id="1154" w:author="Emma" w:date="2014-02-02T20:25:00Z">
        <w:r w:rsidR="00FF66FA">
          <w:rPr>
            <w:szCs w:val="24"/>
          </w:rPr>
          <w:t>performs reconciliation</w:t>
        </w:r>
      </w:ins>
      <w:ins w:id="1155" w:author="Emma" w:date="2014-02-02T20:24:00Z">
        <w:r w:rsidR="00FF66FA">
          <w:rPr>
            <w:szCs w:val="24"/>
          </w:rPr>
          <w:t xml:space="preserve"> and updates his EHR</w:t>
        </w:r>
      </w:ins>
      <w:ins w:id="1156" w:author="Emma" w:date="2014-02-02T20:25:00Z">
        <w:r w:rsidR="00FF66FA">
          <w:rPr>
            <w:szCs w:val="24"/>
          </w:rPr>
          <w:t xml:space="preserve">. He adds the updated blood pressure readings so that he is </w:t>
        </w:r>
      </w:ins>
      <w:ins w:id="1157" w:author="Emma" w:date="2014-02-03T21:13:00Z">
        <w:r w:rsidR="00BE044B">
          <w:rPr>
            <w:szCs w:val="24"/>
          </w:rPr>
          <w:t xml:space="preserve">better </w:t>
        </w:r>
      </w:ins>
      <w:ins w:id="1158" w:author="Emma" w:date="2014-02-02T20:25:00Z">
        <w:r w:rsidR="00FF66FA">
          <w:rPr>
            <w:szCs w:val="24"/>
          </w:rPr>
          <w:t xml:space="preserve">able to track vital signs trends. </w:t>
        </w:r>
      </w:ins>
      <w:ins w:id="1159" w:author="Emma" w:date="2014-02-03T12:03:00Z">
        <w:r w:rsidR="0015408A">
          <w:rPr>
            <w:szCs w:val="24"/>
          </w:rPr>
          <w:t xml:space="preserve">Dr. Carey notices that </w:t>
        </w:r>
      </w:ins>
      <w:ins w:id="1160" w:author="Emma" w:date="2014-02-02T20:25:00Z">
        <w:r w:rsidR="00FF66FA">
          <w:rPr>
            <w:szCs w:val="24"/>
          </w:rPr>
          <w:t>Mr. Allan</w:t>
        </w:r>
      </w:ins>
      <w:ins w:id="1161" w:author="Emma" w:date="2014-02-03T12:03:00Z">
        <w:r w:rsidR="0015408A">
          <w:rPr>
            <w:szCs w:val="24"/>
          </w:rPr>
          <w:t>’s</w:t>
        </w:r>
      </w:ins>
      <w:ins w:id="1162" w:author="Emma" w:date="2014-02-02T20:25:00Z">
        <w:r w:rsidR="00FF66FA">
          <w:rPr>
            <w:szCs w:val="24"/>
          </w:rPr>
          <w:t xml:space="preserve"> </w:t>
        </w:r>
      </w:ins>
      <w:ins w:id="1163" w:author="Emma" w:date="2014-02-02T20:28:00Z">
        <w:r w:rsidR="00E46C7A">
          <w:rPr>
            <w:szCs w:val="24"/>
          </w:rPr>
          <w:t>blood pressure medication was changed from Inderal to</w:t>
        </w:r>
      </w:ins>
      <w:ins w:id="1164" w:author="Emma" w:date="2014-02-02T20:25:00Z">
        <w:r w:rsidR="00FF66FA">
          <w:rPr>
            <w:szCs w:val="24"/>
          </w:rPr>
          <w:t xml:space="preserve"> Lop</w:t>
        </w:r>
        <w:r w:rsidR="00E46C7A">
          <w:rPr>
            <w:szCs w:val="24"/>
          </w:rPr>
          <w:t>ressor</w:t>
        </w:r>
      </w:ins>
      <w:ins w:id="1165" w:author="Emma" w:date="2014-02-02T20:29:00Z">
        <w:r w:rsidR="00E46C7A">
          <w:rPr>
            <w:szCs w:val="24"/>
          </w:rPr>
          <w:t xml:space="preserve">. </w:t>
        </w:r>
      </w:ins>
      <w:ins w:id="1166" w:author="Emma" w:date="2014-02-03T12:03:00Z">
        <w:r w:rsidR="0015408A">
          <w:rPr>
            <w:szCs w:val="24"/>
          </w:rPr>
          <w:t>He reconcile</w:t>
        </w:r>
      </w:ins>
      <w:ins w:id="1167" w:author="Emma" w:date="2014-02-03T21:13:00Z">
        <w:r w:rsidR="00BE044B">
          <w:rPr>
            <w:szCs w:val="24"/>
          </w:rPr>
          <w:t>s</w:t>
        </w:r>
      </w:ins>
      <w:ins w:id="1168" w:author="Emma" w:date="2014-02-03T12:03:00Z">
        <w:r w:rsidR="0015408A">
          <w:rPr>
            <w:szCs w:val="24"/>
          </w:rPr>
          <w:t xml:space="preserve"> this information to reflect his agreement with the plan and updates his record with the newer blood pressure medication. </w:t>
        </w:r>
      </w:ins>
      <w:ins w:id="1169" w:author="Emma" w:date="2014-02-02T20:29:00Z">
        <w:r w:rsidR="00E46C7A">
          <w:rPr>
            <w:szCs w:val="24"/>
          </w:rPr>
          <w:t>He notes that Mr. Allan did not receive a flu vaccine during the last flu season and plans for Mr. Allan to get the flu vaccine during the upcoming season. He updates Mr. Allan</w:t>
        </w:r>
      </w:ins>
      <w:ins w:id="1170" w:author="Emma" w:date="2014-02-02T20:30:00Z">
        <w:r w:rsidR="00E46C7A">
          <w:rPr>
            <w:szCs w:val="24"/>
          </w:rPr>
          <w:t xml:space="preserve">’s social history and provides smoking cessation </w:t>
        </w:r>
      </w:ins>
      <w:ins w:id="1171" w:author="Emma" w:date="2014-02-02T20:31:00Z">
        <w:r w:rsidR="00E46C7A">
          <w:rPr>
            <w:szCs w:val="24"/>
          </w:rPr>
          <w:t>counseling</w:t>
        </w:r>
      </w:ins>
      <w:ins w:id="1172" w:author="Emma" w:date="2014-02-02T20:30:00Z">
        <w:r w:rsidR="00E46C7A">
          <w:rPr>
            <w:szCs w:val="24"/>
          </w:rPr>
          <w:t xml:space="preserve"> </w:t>
        </w:r>
      </w:ins>
      <w:ins w:id="1173" w:author="Emma" w:date="2014-02-03T21:14:00Z">
        <w:r w:rsidR="00BE044B">
          <w:rPr>
            <w:szCs w:val="24"/>
          </w:rPr>
          <w:t>with</w:t>
        </w:r>
      </w:ins>
      <w:ins w:id="1174" w:author="Emma" w:date="2014-02-02T20:30:00Z">
        <w:r w:rsidR="00E46C7A">
          <w:rPr>
            <w:szCs w:val="24"/>
          </w:rPr>
          <w:t xml:space="preserve"> Mr. Allan.</w:t>
        </w:r>
      </w:ins>
      <w:ins w:id="1175" w:author="Emma" w:date="2014-02-04T14:05:00Z">
        <w:r w:rsidR="00480B99">
          <w:rPr>
            <w:szCs w:val="24"/>
          </w:rPr>
          <w:t xml:space="preserve"> Dr. Carey also notices that there were previous plans for Mr. Allan to participate in a cardia</w:t>
        </w:r>
      </w:ins>
      <w:ins w:id="1176" w:author="Emma" w:date="2014-02-04T14:06:00Z">
        <w:r w:rsidR="00480B99">
          <w:rPr>
            <w:szCs w:val="24"/>
          </w:rPr>
          <w:t xml:space="preserve">c rehabilitation program that was later cancelled by another of </w:t>
        </w:r>
      </w:ins>
      <w:ins w:id="1177" w:author="Emma" w:date="2014-02-04T14:07:00Z">
        <w:r w:rsidR="00480B99">
          <w:rPr>
            <w:szCs w:val="24"/>
          </w:rPr>
          <w:t>Mr. Allan’s</w:t>
        </w:r>
      </w:ins>
      <w:ins w:id="1178" w:author="Emma" w:date="2014-02-04T14:06:00Z">
        <w:r w:rsidR="00480B99">
          <w:rPr>
            <w:szCs w:val="24"/>
          </w:rPr>
          <w:t xml:space="preserve"> providers. He discusses the reasons for the cancellation with </w:t>
        </w:r>
      </w:ins>
      <w:ins w:id="1179" w:author="Emma" w:date="2014-02-04T14:07:00Z">
        <w:r w:rsidR="00480B99">
          <w:rPr>
            <w:szCs w:val="24"/>
          </w:rPr>
          <w:t>Mr. Allan</w:t>
        </w:r>
      </w:ins>
      <w:r w:rsidR="007D09B3">
        <w:rPr>
          <w:szCs w:val="24"/>
        </w:rPr>
        <w:t>. W</w:t>
      </w:r>
      <w:ins w:id="1180" w:author="Emma" w:date="2014-02-04T14:07:00Z">
        <w:r w:rsidR="00480B99">
          <w:rPr>
            <w:szCs w:val="24"/>
          </w:rPr>
          <w:t xml:space="preserve">ith Mr. Allan </w:t>
        </w:r>
      </w:ins>
      <w:r w:rsidR="007D09B3">
        <w:rPr>
          <w:szCs w:val="24"/>
        </w:rPr>
        <w:t>permission</w:t>
      </w:r>
      <w:ins w:id="1181" w:author="Emma" w:date="2014-02-04T14:07:00Z">
        <w:r w:rsidR="00480B99">
          <w:rPr>
            <w:szCs w:val="24"/>
          </w:rPr>
          <w:t xml:space="preserve">, he schedules Mr. Allan for cardiac rehab. </w:t>
        </w:r>
      </w:ins>
      <w:ins w:id="1182" w:author="Emma" w:date="2014-02-02T12:45:00Z">
        <w:r w:rsidR="00904A2C">
          <w:t xml:space="preserve"> </w:t>
        </w:r>
      </w:ins>
      <w:ins w:id="1183" w:author="Emma" w:date="2014-02-02T12:42:00Z">
        <w:r w:rsidR="00904A2C">
          <w:t xml:space="preserve"> </w:t>
        </w:r>
      </w:ins>
      <w:ins w:id="1184" w:author="Emma" w:date="2014-02-02T12:41:00Z">
        <w:r w:rsidR="00904A2C">
          <w:t xml:space="preserve"> </w:t>
        </w:r>
      </w:ins>
    </w:p>
    <w:p w:rsidR="004776F4" w:rsidRDefault="004776F4">
      <w:pPr>
        <w:pStyle w:val="Heading3"/>
        <w:numPr>
          <w:ilvl w:val="0"/>
          <w:numId w:val="0"/>
        </w:numPr>
        <w:ind w:left="720" w:hanging="720"/>
        <w:rPr>
          <w:ins w:id="1185" w:author="Emma" w:date="2014-01-22T17:14:00Z"/>
          <w:noProof w:val="0"/>
        </w:rPr>
        <w:pPrChange w:id="1186" w:author="Emma" w:date="2014-02-03T07:05:00Z">
          <w:pPr>
            <w:pStyle w:val="Heading4"/>
            <w:numPr>
              <w:ilvl w:val="0"/>
              <w:numId w:val="0"/>
            </w:numPr>
            <w:tabs>
              <w:tab w:val="clear" w:pos="864"/>
            </w:tabs>
            <w:ind w:left="0" w:firstLine="0"/>
          </w:pPr>
        </w:pPrChange>
      </w:pPr>
      <w:ins w:id="1187" w:author="Emma" w:date="2014-01-22T17:14:00Z">
        <w:r>
          <w:rPr>
            <w:noProof w:val="0"/>
          </w:rPr>
          <w:lastRenderedPageBreak/>
          <w:t>X.4.2.3</w:t>
        </w:r>
        <w:r w:rsidRPr="003651D9">
          <w:rPr>
            <w:noProof w:val="0"/>
          </w:rPr>
          <w:t xml:space="preserve"> Use</w:t>
        </w:r>
        <w:r>
          <w:rPr>
            <w:noProof w:val="0"/>
          </w:rPr>
          <w:t xml:space="preserve"> Case</w:t>
        </w:r>
        <w:r w:rsidRPr="003651D9">
          <w:rPr>
            <w:noProof w:val="0"/>
          </w:rPr>
          <w:t xml:space="preserve">: </w:t>
        </w:r>
        <w:r>
          <w:rPr>
            <w:noProof w:val="0"/>
          </w:rPr>
          <w:t>Transfer of content with overlapping</w:t>
        </w:r>
      </w:ins>
      <w:ins w:id="1188" w:author="Emma" w:date="2014-01-22T17:15:00Z">
        <w:r>
          <w:rPr>
            <w:noProof w:val="0"/>
          </w:rPr>
          <w:t xml:space="preserve"> </w:t>
        </w:r>
        <w:r w:rsidR="00D74158">
          <w:rPr>
            <w:noProof w:val="0"/>
          </w:rPr>
          <w:t>interpretations</w:t>
        </w:r>
      </w:ins>
    </w:p>
    <w:p w:rsidR="00532417" w:rsidRDefault="009E3260">
      <w:pPr>
        <w:pStyle w:val="BodyText"/>
        <w:rPr>
          <w:ins w:id="1189" w:author="Emma" w:date="2014-02-03T21:38:00Z"/>
        </w:rPr>
        <w:pPrChange w:id="1190" w:author="Emma" w:date="2014-02-03T07:02:00Z">
          <w:pPr>
            <w:pStyle w:val="Heading4"/>
            <w:numPr>
              <w:ilvl w:val="0"/>
              <w:numId w:val="0"/>
            </w:numPr>
            <w:tabs>
              <w:tab w:val="clear" w:pos="864"/>
            </w:tabs>
            <w:ind w:left="0" w:firstLine="0"/>
          </w:pPr>
        </w:pPrChange>
      </w:pPr>
      <w:ins w:id="1191" w:author="Emma" w:date="2014-02-02T21:02:00Z">
        <w:r>
          <w:t>In the third use case, information from care providers EHRs a</w:t>
        </w:r>
      </w:ins>
      <w:ins w:id="1192" w:author="Emma" w:date="2014-02-02T21:05:00Z">
        <w:r>
          <w:t>re</w:t>
        </w:r>
      </w:ins>
      <w:ins w:id="1193" w:author="Emma" w:date="2014-02-02T21:02:00Z">
        <w:r>
          <w:t xml:space="preserve"> </w:t>
        </w:r>
      </w:ins>
      <w:ins w:id="1194" w:author="Emma" w:date="2014-02-02T21:07:00Z">
        <w:r w:rsidR="00471F44">
          <w:t>collected</w:t>
        </w:r>
      </w:ins>
      <w:ins w:id="1195" w:author="Emma" w:date="2014-02-02T21:02:00Z">
        <w:r>
          <w:t xml:space="preserve"> </w:t>
        </w:r>
      </w:ins>
      <w:ins w:id="1196" w:author="Emma" w:date="2014-02-02T21:07:00Z">
        <w:r w:rsidR="00471F44">
          <w:t xml:space="preserve">showing variations in information which are detected and reconciled. </w:t>
        </w:r>
      </w:ins>
    </w:p>
    <w:p w:rsidR="00471F44" w:rsidRPr="00231942" w:rsidRDefault="00471F44">
      <w:pPr>
        <w:pStyle w:val="BodyText"/>
        <w:rPr>
          <w:ins w:id="1197" w:author="Emma" w:date="2014-02-02T21:02:00Z"/>
        </w:rPr>
        <w:pPrChange w:id="1198" w:author="Emma" w:date="2014-02-03T07:02:00Z">
          <w:pPr>
            <w:pStyle w:val="Heading4"/>
            <w:numPr>
              <w:ilvl w:val="0"/>
              <w:numId w:val="0"/>
            </w:numPr>
            <w:tabs>
              <w:tab w:val="clear" w:pos="864"/>
            </w:tabs>
            <w:ind w:left="0" w:firstLine="0"/>
          </w:pPr>
        </w:pPrChange>
      </w:pPr>
      <w:ins w:id="1199" w:author="Emma" w:date="2014-02-02T21:08:00Z">
        <w:r w:rsidRPr="00471F44">
          <w:rPr>
            <w:b/>
            <w:rPrChange w:id="1200" w:author="Emma" w:date="2014-02-02T21:08:00Z">
              <w:rPr>
                <w:b w:val="0"/>
              </w:rPr>
            </w:rPrChange>
          </w:rPr>
          <w:t>Preconditions:</w:t>
        </w:r>
      </w:ins>
    </w:p>
    <w:p w:rsidR="009E3260" w:rsidRDefault="00471F44">
      <w:pPr>
        <w:pStyle w:val="BodyText"/>
        <w:rPr>
          <w:ins w:id="1201" w:author="Emma" w:date="2014-02-02T21:08:00Z"/>
        </w:rPr>
        <w:pPrChange w:id="1202" w:author="Emma" w:date="2014-02-03T07:02:00Z">
          <w:pPr>
            <w:pStyle w:val="Heading4"/>
            <w:numPr>
              <w:ilvl w:val="0"/>
              <w:numId w:val="0"/>
            </w:numPr>
            <w:tabs>
              <w:tab w:val="clear" w:pos="864"/>
            </w:tabs>
            <w:ind w:left="0" w:firstLine="0"/>
          </w:pPr>
        </w:pPrChange>
      </w:pPr>
      <w:ins w:id="1203" w:author="Emma" w:date="2014-02-02T21:08:00Z">
        <w:r>
          <w:t>The clinical EHRs contain</w:t>
        </w:r>
      </w:ins>
      <w:ins w:id="1204" w:author="Emma" w:date="2014-02-03T05:56:00Z">
        <w:r w:rsidR="009C60B4">
          <w:t xml:space="preserve"> the following provider information</w:t>
        </w:r>
      </w:ins>
      <w:ins w:id="1205" w:author="Emma" w:date="2014-02-02T21:08:00Z">
        <w:r>
          <w:t>:</w:t>
        </w:r>
      </w:ins>
    </w:p>
    <w:p w:rsidR="00471F44" w:rsidRDefault="00471F44">
      <w:pPr>
        <w:pStyle w:val="BodyText"/>
        <w:numPr>
          <w:ilvl w:val="0"/>
          <w:numId w:val="43"/>
        </w:numPr>
        <w:rPr>
          <w:ins w:id="1206" w:author="Emma" w:date="2014-02-02T21:09:00Z"/>
        </w:rPr>
        <w:pPrChange w:id="1207" w:author="Emma" w:date="2014-02-03T07:02:00Z">
          <w:pPr>
            <w:pStyle w:val="Heading4"/>
            <w:numPr>
              <w:ilvl w:val="0"/>
              <w:numId w:val="0"/>
            </w:numPr>
            <w:tabs>
              <w:tab w:val="clear" w:pos="864"/>
            </w:tabs>
            <w:ind w:left="0" w:firstLine="0"/>
          </w:pPr>
        </w:pPrChange>
      </w:pPr>
      <w:ins w:id="1208" w:author="Emma" w:date="2014-02-02T21:09:00Z">
        <w:r>
          <w:t>Dr. Carey role as primary care provider</w:t>
        </w:r>
      </w:ins>
      <w:ins w:id="1209" w:author="Emma" w:date="2014-02-03T06:20:00Z">
        <w:r w:rsidR="00AB561C">
          <w:t xml:space="preserve"> </w:t>
        </w:r>
      </w:ins>
      <w:ins w:id="1210" w:author="Emma" w:date="2014-02-03T06:21:00Z">
        <w:r w:rsidR="00AB561C">
          <w:t>(</w:t>
        </w:r>
      </w:ins>
      <w:ins w:id="1211" w:author="Emma" w:date="2014-02-03T06:20:00Z">
        <w:r w:rsidR="00AB561C">
          <w:t>in Detroit</w:t>
        </w:r>
      </w:ins>
      <w:ins w:id="1212" w:author="Emma" w:date="2014-02-03T06:21:00Z">
        <w:r w:rsidR="00AB561C">
          <w:t>)</w:t>
        </w:r>
      </w:ins>
      <w:ins w:id="1213" w:author="Emma" w:date="2014-02-02T21:11:00Z">
        <w:r>
          <w:t>; Provider type, internal medicine</w:t>
        </w:r>
      </w:ins>
    </w:p>
    <w:p w:rsidR="00471F44" w:rsidRDefault="00471F44">
      <w:pPr>
        <w:pStyle w:val="BodyText"/>
        <w:numPr>
          <w:ilvl w:val="0"/>
          <w:numId w:val="43"/>
        </w:numPr>
        <w:rPr>
          <w:ins w:id="1214" w:author="Emma" w:date="2014-02-03T21:29:00Z"/>
        </w:rPr>
        <w:pPrChange w:id="1215" w:author="Emma" w:date="2014-02-03T07:02:00Z">
          <w:pPr>
            <w:pStyle w:val="Heading4"/>
            <w:numPr>
              <w:ilvl w:val="0"/>
              <w:numId w:val="0"/>
            </w:numPr>
            <w:tabs>
              <w:tab w:val="clear" w:pos="864"/>
            </w:tabs>
            <w:ind w:left="0" w:firstLine="0"/>
          </w:pPr>
        </w:pPrChange>
      </w:pPr>
      <w:ins w:id="1216" w:author="Emma" w:date="2014-02-02T21:10:00Z">
        <w:r>
          <w:t>Dr. Hart role as consulting provider</w:t>
        </w:r>
      </w:ins>
      <w:ins w:id="1217" w:author="Emma" w:date="2014-02-03T06:20:00Z">
        <w:r w:rsidR="00AB561C">
          <w:t xml:space="preserve"> </w:t>
        </w:r>
      </w:ins>
      <w:ins w:id="1218" w:author="Emma" w:date="2014-02-03T06:21:00Z">
        <w:r w:rsidR="00AB561C">
          <w:t>(</w:t>
        </w:r>
      </w:ins>
      <w:ins w:id="1219" w:author="Emma" w:date="2014-02-03T06:20:00Z">
        <w:r w:rsidR="00AB561C">
          <w:t>in Detroit</w:t>
        </w:r>
      </w:ins>
      <w:ins w:id="1220" w:author="Emma" w:date="2014-02-03T06:21:00Z">
        <w:r w:rsidR="00AB561C">
          <w:t>)</w:t>
        </w:r>
      </w:ins>
      <w:ins w:id="1221" w:author="Emma" w:date="2014-02-02T21:11:00Z">
        <w:r>
          <w:t>; provider type, cardiology</w:t>
        </w:r>
      </w:ins>
    </w:p>
    <w:p w:rsidR="00014389" w:rsidRDefault="00014389">
      <w:pPr>
        <w:pStyle w:val="BodyText"/>
        <w:numPr>
          <w:ilvl w:val="0"/>
          <w:numId w:val="43"/>
        </w:numPr>
        <w:rPr>
          <w:ins w:id="1222" w:author="Emma" w:date="2014-02-02T21:11:00Z"/>
        </w:rPr>
        <w:pPrChange w:id="1223" w:author="Emma" w:date="2014-02-03T07:02:00Z">
          <w:pPr>
            <w:pStyle w:val="Heading4"/>
            <w:numPr>
              <w:ilvl w:val="0"/>
              <w:numId w:val="0"/>
            </w:numPr>
            <w:tabs>
              <w:tab w:val="clear" w:pos="864"/>
            </w:tabs>
            <w:ind w:left="0" w:firstLine="0"/>
          </w:pPr>
        </w:pPrChange>
      </w:pPr>
      <w:ins w:id="1224" w:author="Emma" w:date="2014-02-03T21:29:00Z">
        <w:r>
          <w:t>Dr. Payne role as consulting provider (in Detroit); provider type, cardiology</w:t>
        </w:r>
      </w:ins>
    </w:p>
    <w:p w:rsidR="00471F44" w:rsidRDefault="00471F44">
      <w:pPr>
        <w:pStyle w:val="BodyText"/>
        <w:numPr>
          <w:ilvl w:val="0"/>
          <w:numId w:val="43"/>
        </w:numPr>
        <w:rPr>
          <w:ins w:id="1225" w:author="Emma" w:date="2014-02-02T21:12:00Z"/>
        </w:rPr>
        <w:pPrChange w:id="1226" w:author="Emma" w:date="2014-02-03T07:02:00Z">
          <w:pPr>
            <w:pStyle w:val="Heading4"/>
            <w:numPr>
              <w:ilvl w:val="0"/>
              <w:numId w:val="0"/>
            </w:numPr>
            <w:tabs>
              <w:tab w:val="clear" w:pos="864"/>
            </w:tabs>
            <w:ind w:left="0" w:firstLine="0"/>
          </w:pPr>
        </w:pPrChange>
      </w:pPr>
      <w:ins w:id="1227" w:author="Emma" w:date="2014-02-02T21:12:00Z">
        <w:r>
          <w:t>Dr. Seven role as primary care provider</w:t>
        </w:r>
      </w:ins>
      <w:ins w:id="1228" w:author="Emma" w:date="2014-02-03T06:20:00Z">
        <w:r w:rsidR="00AB561C">
          <w:t xml:space="preserve"> (in Florida</w:t>
        </w:r>
      </w:ins>
      <w:ins w:id="1229" w:author="Emma" w:date="2014-02-03T06:21:00Z">
        <w:r w:rsidR="00AB561C">
          <w:t>)</w:t>
        </w:r>
      </w:ins>
      <w:ins w:id="1230" w:author="Emma" w:date="2014-02-02T21:12:00Z">
        <w:r>
          <w:t>; provider type, family practice</w:t>
        </w:r>
      </w:ins>
    </w:p>
    <w:p w:rsidR="00471F44" w:rsidRDefault="00471F44">
      <w:pPr>
        <w:pStyle w:val="BodyText"/>
        <w:numPr>
          <w:ilvl w:val="0"/>
          <w:numId w:val="43"/>
        </w:numPr>
        <w:rPr>
          <w:ins w:id="1231" w:author="Emma" w:date="2014-02-02T21:14:00Z"/>
        </w:rPr>
        <w:pPrChange w:id="1232" w:author="Emma" w:date="2014-02-03T07:02:00Z">
          <w:pPr>
            <w:pStyle w:val="Heading4"/>
            <w:numPr>
              <w:ilvl w:val="0"/>
              <w:numId w:val="0"/>
            </w:numPr>
            <w:tabs>
              <w:tab w:val="clear" w:pos="864"/>
            </w:tabs>
            <w:ind w:left="0" w:firstLine="0"/>
          </w:pPr>
        </w:pPrChange>
      </w:pPr>
      <w:ins w:id="1233" w:author="Emma" w:date="2014-02-02T21:12:00Z">
        <w:r>
          <w:t xml:space="preserve">Dr. Roberts role as </w:t>
        </w:r>
      </w:ins>
      <w:ins w:id="1234" w:author="Emma" w:date="2014-02-02T21:13:00Z">
        <w:r>
          <w:t xml:space="preserve">consulting </w:t>
        </w:r>
      </w:ins>
      <w:ins w:id="1235" w:author="Emma" w:date="2014-02-02T21:12:00Z">
        <w:r>
          <w:t>provider</w:t>
        </w:r>
      </w:ins>
      <w:ins w:id="1236" w:author="Emma" w:date="2014-02-03T06:21:00Z">
        <w:r w:rsidR="00AB561C">
          <w:t xml:space="preserve"> (in Florida);</w:t>
        </w:r>
      </w:ins>
      <w:ins w:id="1237" w:author="Emma" w:date="2014-02-02T21:12:00Z">
        <w:r>
          <w:t xml:space="preserve"> </w:t>
        </w:r>
      </w:ins>
      <w:ins w:id="1238" w:author="Emma" w:date="2014-02-02T21:14:00Z">
        <w:r w:rsidR="00AB561C">
          <w:t>provider type</w:t>
        </w:r>
        <w:r>
          <w:t>, cardiology</w:t>
        </w:r>
      </w:ins>
    </w:p>
    <w:p w:rsidR="00471F44" w:rsidRDefault="00471F44">
      <w:pPr>
        <w:pStyle w:val="BodyText"/>
        <w:numPr>
          <w:ilvl w:val="0"/>
          <w:numId w:val="43"/>
        </w:numPr>
        <w:rPr>
          <w:ins w:id="1239" w:author="Emma" w:date="2014-02-03T06:05:00Z"/>
        </w:rPr>
        <w:pPrChange w:id="1240" w:author="Emma" w:date="2014-02-03T07:02:00Z">
          <w:pPr>
            <w:pStyle w:val="Heading4"/>
            <w:numPr>
              <w:ilvl w:val="0"/>
              <w:numId w:val="0"/>
            </w:numPr>
            <w:tabs>
              <w:tab w:val="clear" w:pos="864"/>
            </w:tabs>
            <w:ind w:left="0" w:firstLine="0"/>
          </w:pPr>
        </w:pPrChange>
      </w:pPr>
      <w:ins w:id="1241" w:author="Emma" w:date="2014-02-02T21:14:00Z">
        <w:r>
          <w:t>Dr. Smyth role as consulting provider</w:t>
        </w:r>
      </w:ins>
      <w:ins w:id="1242" w:author="Emma" w:date="2014-02-03T06:21:00Z">
        <w:r w:rsidR="00AB561C">
          <w:t xml:space="preserve"> (in Florida)</w:t>
        </w:r>
      </w:ins>
      <w:ins w:id="1243" w:author="Emma" w:date="2014-02-02T21:14:00Z">
        <w:r>
          <w:t>; provider type, podiatry</w:t>
        </w:r>
      </w:ins>
    </w:p>
    <w:p w:rsidR="009C60B4" w:rsidRDefault="009C60B4">
      <w:pPr>
        <w:pStyle w:val="BodyText"/>
        <w:rPr>
          <w:ins w:id="1244" w:author="Emma" w:date="2014-02-03T05:56:00Z"/>
        </w:rPr>
        <w:pPrChange w:id="1245" w:author="Emma" w:date="2014-02-03T07:02:00Z">
          <w:pPr>
            <w:pStyle w:val="Heading4"/>
            <w:numPr>
              <w:ilvl w:val="0"/>
              <w:numId w:val="0"/>
            </w:numPr>
            <w:tabs>
              <w:tab w:val="clear" w:pos="864"/>
            </w:tabs>
            <w:ind w:left="0" w:firstLine="0"/>
          </w:pPr>
        </w:pPrChange>
      </w:pPr>
    </w:p>
    <w:p w:rsidR="009C60B4" w:rsidRDefault="009C60B4">
      <w:pPr>
        <w:pStyle w:val="BodyText"/>
        <w:rPr>
          <w:ins w:id="1246" w:author="Emma" w:date="2014-02-03T06:13:00Z"/>
        </w:rPr>
        <w:pPrChange w:id="1247" w:author="Emma" w:date="2014-02-03T07:02:00Z">
          <w:pPr>
            <w:pStyle w:val="Heading4"/>
            <w:numPr>
              <w:ilvl w:val="0"/>
              <w:numId w:val="0"/>
            </w:numPr>
            <w:tabs>
              <w:tab w:val="clear" w:pos="864"/>
            </w:tabs>
            <w:ind w:left="0" w:firstLine="0"/>
          </w:pPr>
        </w:pPrChange>
      </w:pPr>
      <w:ins w:id="1248" w:author="Emma" w:date="2014-02-03T06:05:00Z">
        <w:r>
          <w:t>The clinical EHRs contain the following encounter information</w:t>
        </w:r>
      </w:ins>
      <w:ins w:id="1249" w:author="Emma" w:date="2014-02-03T05:56:00Z">
        <w:r>
          <w:t>:</w:t>
        </w:r>
      </w:ins>
    </w:p>
    <w:p w:rsidR="00AB561C" w:rsidRDefault="009C60B4">
      <w:pPr>
        <w:pStyle w:val="BodyText"/>
        <w:numPr>
          <w:ilvl w:val="0"/>
          <w:numId w:val="44"/>
        </w:numPr>
        <w:rPr>
          <w:ins w:id="1250" w:author="Emma" w:date="2014-02-03T06:22:00Z"/>
        </w:rPr>
        <w:pPrChange w:id="1251" w:author="Emma" w:date="2014-02-03T07:02:00Z">
          <w:pPr>
            <w:pStyle w:val="Heading4"/>
            <w:numPr>
              <w:ilvl w:val="0"/>
              <w:numId w:val="0"/>
            </w:numPr>
            <w:tabs>
              <w:tab w:val="clear" w:pos="864"/>
            </w:tabs>
            <w:ind w:left="0" w:firstLine="0"/>
          </w:pPr>
        </w:pPrChange>
      </w:pPr>
      <w:ins w:id="1252" w:author="Emma" w:date="2014-02-03T05:54:00Z">
        <w:r>
          <w:t>Two encounters with Dr. Carey</w:t>
        </w:r>
      </w:ins>
      <w:ins w:id="1253" w:author="Emma" w:date="2014-02-04T10:12:00Z">
        <w:r w:rsidR="00207DAC">
          <w:t>; type of encounter; Date</w:t>
        </w:r>
      </w:ins>
      <w:ins w:id="1254" w:author="Emma" w:date="2014-02-04T10:13:00Z">
        <w:r w:rsidR="00207DAC">
          <w:t>s</w:t>
        </w:r>
      </w:ins>
      <w:ins w:id="1255" w:author="Emma" w:date="2014-02-04T10:12:00Z">
        <w:r w:rsidR="00207DAC">
          <w:t xml:space="preserve"> of encounter</w:t>
        </w:r>
      </w:ins>
    </w:p>
    <w:p w:rsidR="00471F44" w:rsidRDefault="00AB561C">
      <w:pPr>
        <w:pStyle w:val="BodyText"/>
        <w:numPr>
          <w:ilvl w:val="0"/>
          <w:numId w:val="44"/>
        </w:numPr>
        <w:rPr>
          <w:ins w:id="1256" w:author="Emma" w:date="2014-02-03T06:24:00Z"/>
        </w:rPr>
        <w:pPrChange w:id="1257" w:author="Emma" w:date="2014-02-03T07:02:00Z">
          <w:pPr>
            <w:pStyle w:val="Heading4"/>
            <w:numPr>
              <w:ilvl w:val="0"/>
              <w:numId w:val="0"/>
            </w:numPr>
            <w:tabs>
              <w:tab w:val="clear" w:pos="864"/>
            </w:tabs>
            <w:ind w:left="0" w:firstLine="0"/>
          </w:pPr>
        </w:pPrChange>
      </w:pPr>
      <w:ins w:id="1258" w:author="Emma" w:date="2014-02-03T06:24:00Z">
        <w:r>
          <w:t xml:space="preserve">Two </w:t>
        </w:r>
      </w:ins>
      <w:ins w:id="1259" w:author="Emma" w:date="2014-02-03T06:22:00Z">
        <w:r>
          <w:t>encounter</w:t>
        </w:r>
      </w:ins>
      <w:ins w:id="1260" w:author="Emma" w:date="2014-02-03T06:24:00Z">
        <w:r>
          <w:t>s</w:t>
        </w:r>
      </w:ins>
      <w:ins w:id="1261" w:author="Emma" w:date="2014-02-03T06:22:00Z">
        <w:r>
          <w:t xml:space="preserve"> </w:t>
        </w:r>
      </w:ins>
      <w:ins w:id="1262" w:author="Emma" w:date="2014-02-03T06:23:00Z">
        <w:r>
          <w:t>with Dr. Hart</w:t>
        </w:r>
      </w:ins>
      <w:ins w:id="1263" w:author="Emma" w:date="2014-02-04T10:13:00Z">
        <w:r w:rsidR="00207DAC">
          <w:t>; type of encounter; Dates of encounter</w:t>
        </w:r>
      </w:ins>
    </w:p>
    <w:p w:rsidR="00AB561C" w:rsidRDefault="00207DAC">
      <w:pPr>
        <w:pStyle w:val="BodyText"/>
        <w:numPr>
          <w:ilvl w:val="0"/>
          <w:numId w:val="44"/>
        </w:numPr>
        <w:rPr>
          <w:ins w:id="1264" w:author="Emma" w:date="2014-02-03T06:24:00Z"/>
        </w:rPr>
        <w:pPrChange w:id="1265" w:author="Emma" w:date="2014-02-03T07:02:00Z">
          <w:pPr>
            <w:pStyle w:val="BodyText"/>
          </w:pPr>
        </w:pPrChange>
      </w:pPr>
      <w:ins w:id="1266" w:author="Emma" w:date="2014-02-03T06:24:00Z">
        <w:r>
          <w:t>One encounter with Dr. Seven</w:t>
        </w:r>
      </w:ins>
      <w:ins w:id="1267" w:author="Emma" w:date="2014-02-04T10:13:00Z">
        <w:r>
          <w:t>; type of encounter; Dates of encounter</w:t>
        </w:r>
      </w:ins>
    </w:p>
    <w:p w:rsidR="00AB561C" w:rsidRDefault="00AB561C">
      <w:pPr>
        <w:pStyle w:val="BodyText"/>
        <w:numPr>
          <w:ilvl w:val="0"/>
          <w:numId w:val="44"/>
        </w:numPr>
        <w:rPr>
          <w:ins w:id="1268" w:author="Emma" w:date="2014-02-03T06:25:00Z"/>
        </w:rPr>
        <w:pPrChange w:id="1269" w:author="Emma" w:date="2014-02-03T07:02:00Z">
          <w:pPr>
            <w:pStyle w:val="BodyText"/>
          </w:pPr>
        </w:pPrChange>
      </w:pPr>
      <w:ins w:id="1270" w:author="Emma" w:date="2014-02-03T06:24:00Z">
        <w:r>
          <w:t xml:space="preserve">Two encounters with Dr. </w:t>
        </w:r>
      </w:ins>
      <w:ins w:id="1271" w:author="Emma" w:date="2014-02-03T06:25:00Z">
        <w:r>
          <w:t>Roberts</w:t>
        </w:r>
      </w:ins>
      <w:ins w:id="1272" w:author="Emma" w:date="2014-02-04T10:14:00Z">
        <w:r w:rsidR="00207DAC">
          <w:t>; type of encounter; Dates of encounter</w:t>
        </w:r>
      </w:ins>
    </w:p>
    <w:p w:rsidR="00AB561C" w:rsidRDefault="00AB561C">
      <w:pPr>
        <w:pStyle w:val="BodyText"/>
        <w:numPr>
          <w:ilvl w:val="0"/>
          <w:numId w:val="44"/>
        </w:numPr>
        <w:rPr>
          <w:ins w:id="1273" w:author="Emma" w:date="2014-02-03T06:25:00Z"/>
        </w:rPr>
        <w:pPrChange w:id="1274" w:author="Emma" w:date="2014-02-03T07:02:00Z">
          <w:pPr>
            <w:pStyle w:val="BodyText"/>
          </w:pPr>
        </w:pPrChange>
      </w:pPr>
      <w:ins w:id="1275" w:author="Emma" w:date="2014-02-03T06:25:00Z">
        <w:r>
          <w:t>One encounter with Dr. Smyth</w:t>
        </w:r>
      </w:ins>
      <w:ins w:id="1276" w:author="Emma" w:date="2014-02-04T10:14:00Z">
        <w:r w:rsidR="00207DAC">
          <w:t>; type of encounter; Dates of encounter</w:t>
        </w:r>
      </w:ins>
    </w:p>
    <w:p w:rsidR="00AB561C" w:rsidRDefault="00AB561C" w:rsidP="00C51B9D">
      <w:pPr>
        <w:pStyle w:val="BodyText"/>
        <w:rPr>
          <w:ins w:id="1277" w:author="Emma" w:date="2014-02-03T06:24:00Z"/>
        </w:rPr>
      </w:pPr>
    </w:p>
    <w:p w:rsidR="00414400" w:rsidRPr="002B5B95" w:rsidRDefault="00414400" w:rsidP="00DD720E">
      <w:pPr>
        <w:pStyle w:val="BodyText"/>
        <w:rPr>
          <w:ins w:id="1278" w:author="Emma" w:date="2014-02-03T06:26:00Z"/>
          <w:b/>
        </w:rPr>
      </w:pPr>
      <w:ins w:id="1279" w:author="Emma" w:date="2014-02-03T06:26:00Z">
        <w:r w:rsidRPr="002B5B95">
          <w:rPr>
            <w:b/>
          </w:rPr>
          <w:t>Use Case</w:t>
        </w:r>
      </w:ins>
    </w:p>
    <w:p w:rsidR="00532417" w:rsidRDefault="00414400" w:rsidP="00532417">
      <w:pPr>
        <w:pStyle w:val="BodyText"/>
        <w:rPr>
          <w:ins w:id="1280" w:author="Emma" w:date="2014-02-03T21:38:00Z"/>
        </w:rPr>
      </w:pPr>
      <w:ins w:id="1281" w:author="Emma" w:date="2014-02-03T06:26:00Z">
        <w:r>
          <w:t>Mr. Allan participates in</w:t>
        </w:r>
      </w:ins>
      <w:ins w:id="1282" w:author="Emma" w:date="2014-02-03T21:16:00Z">
        <w:r w:rsidR="00BE044B">
          <w:t xml:space="preserve"> </w:t>
        </w:r>
      </w:ins>
      <w:ins w:id="1283" w:author="Emma" w:date="2014-02-03T21:18:00Z">
        <w:r w:rsidR="00BE044B">
          <w:t>a care coordination program</w:t>
        </w:r>
      </w:ins>
      <w:ins w:id="1284" w:author="Emma" w:date="2014-02-03T21:19:00Z">
        <w:r w:rsidR="00BE044B">
          <w:t xml:space="preserve"> which includes </w:t>
        </w:r>
      </w:ins>
      <w:ins w:id="1285" w:author="Emma" w:date="2014-02-03T21:16:00Z">
        <w:r w:rsidR="00BE044B">
          <w:t xml:space="preserve">an </w:t>
        </w:r>
      </w:ins>
      <w:ins w:id="1286" w:author="Emma" w:date="2014-02-03T21:17:00Z">
        <w:r w:rsidR="00BE044B">
          <w:t>A</w:t>
        </w:r>
      </w:ins>
      <w:ins w:id="1287" w:author="Emma" w:date="2014-02-03T21:16:00Z">
        <w:r w:rsidR="00BE044B">
          <w:t>ccountable Care Organization</w:t>
        </w:r>
      </w:ins>
      <w:ins w:id="1288" w:author="Emma" w:date="2014-02-03T06:26:00Z">
        <w:r>
          <w:t xml:space="preserve"> </w:t>
        </w:r>
      </w:ins>
      <w:ins w:id="1289" w:author="Emma" w:date="2014-02-03T06:35:00Z">
        <w:r w:rsidR="00026322">
          <w:t xml:space="preserve">(ACO) </w:t>
        </w:r>
      </w:ins>
      <w:ins w:id="1290" w:author="Emma" w:date="2014-02-03T21:20:00Z">
        <w:r w:rsidR="00BE044B">
          <w:t>supported</w:t>
        </w:r>
      </w:ins>
      <w:ins w:id="1291" w:author="Emma" w:date="2014-02-03T21:19:00Z">
        <w:r w:rsidR="00BE044B">
          <w:t xml:space="preserve"> by</w:t>
        </w:r>
      </w:ins>
      <w:ins w:id="1292" w:author="Emma" w:date="2014-02-03T21:20:00Z">
        <w:r w:rsidR="00BE044B">
          <w:t xml:space="preserve"> </w:t>
        </w:r>
      </w:ins>
      <w:ins w:id="1293" w:author="Emma" w:date="2014-02-03T06:35:00Z">
        <w:r w:rsidR="00026322">
          <w:t>h</w:t>
        </w:r>
        <w:r w:rsidR="00BE044B">
          <w:t>is providers and payer</w:t>
        </w:r>
        <w:r w:rsidR="00026322">
          <w:t xml:space="preserve">. </w:t>
        </w:r>
      </w:ins>
      <w:ins w:id="1294" w:author="Emma" w:date="2014-02-03T21:21:00Z">
        <w:r w:rsidR="00BE044B">
          <w:t xml:space="preserve">Mr. Allan’s </w:t>
        </w:r>
      </w:ins>
      <w:ins w:id="1295" w:author="Emma" w:date="2014-02-03T21:23:00Z">
        <w:r w:rsidR="00BE044B">
          <w:t xml:space="preserve">care is being managed by a </w:t>
        </w:r>
      </w:ins>
      <w:ins w:id="1296" w:author="Emma" w:date="2014-02-03T21:21:00Z">
        <w:r w:rsidR="00BE044B">
          <w:t>care manage</w:t>
        </w:r>
      </w:ins>
      <w:ins w:id="1297" w:author="Emma" w:date="2014-02-03T21:24:00Z">
        <w:r w:rsidR="00BE044B">
          <w:t xml:space="preserve">r who would like to ensure that he is receiving appropriate and timely care due to his chronic disease history. The care manager </w:t>
        </w:r>
      </w:ins>
      <w:ins w:id="1298" w:author="Emma" w:date="2014-02-03T21:25:00Z">
        <w:r w:rsidR="00BE044B">
          <w:t xml:space="preserve">EHR </w:t>
        </w:r>
      </w:ins>
      <w:ins w:id="1299" w:author="Emma" w:date="2014-02-03T21:21:00Z">
        <w:r w:rsidR="00BE044B">
          <w:t>receives</w:t>
        </w:r>
      </w:ins>
      <w:ins w:id="1300" w:author="Emma" w:date="2014-02-03T21:25:00Z">
        <w:r w:rsidR="00BE044B">
          <w:t xml:space="preserve"> a list of providers and encounters</w:t>
        </w:r>
      </w:ins>
      <w:ins w:id="1301" w:author="Emma" w:date="2014-02-03T21:31:00Z">
        <w:r w:rsidR="00014389">
          <w:t xml:space="preserve"> from the various EHRs and HIE containing Mr. Allan’s clinical information. </w:t>
        </w:r>
      </w:ins>
      <w:ins w:id="1302" w:author="Emma" w:date="2014-02-03T21:35:00Z">
        <w:r w:rsidR="00532417">
          <w:t>During reconciliation of</w:t>
        </w:r>
      </w:ins>
      <w:ins w:id="1303" w:author="Emma" w:date="2014-02-03T21:34:00Z">
        <w:r w:rsidR="00532417">
          <w:t xml:space="preserve"> care providers and encounters</w:t>
        </w:r>
      </w:ins>
      <w:ins w:id="1304" w:author="Emma" w:date="2014-02-03T21:39:00Z">
        <w:r w:rsidR="00532417">
          <w:t xml:space="preserve"> </w:t>
        </w:r>
      </w:ins>
      <w:ins w:id="1305" w:author="Emma" w:date="2014-02-03T21:38:00Z">
        <w:r w:rsidR="00532417">
          <w:t xml:space="preserve">there are issues identified </w:t>
        </w:r>
      </w:ins>
      <w:ins w:id="1306" w:author="Emma" w:date="2014-02-03T21:50:00Z">
        <w:r w:rsidR="00CC7B4C">
          <w:t>due to</w:t>
        </w:r>
      </w:ins>
      <w:ins w:id="1307" w:author="Emma" w:date="2014-02-03T21:38:00Z">
        <w:r w:rsidR="00532417">
          <w:t xml:space="preserve"> multiple </w:t>
        </w:r>
      </w:ins>
      <w:ins w:id="1308" w:author="Emma" w:date="2014-02-04T12:51:00Z">
        <w:r w:rsidR="00687AE1">
          <w:t>entries</w:t>
        </w:r>
      </w:ins>
      <w:ins w:id="1309" w:author="Emma" w:date="2014-02-04T12:52:00Z">
        <w:r w:rsidR="00687AE1">
          <w:t xml:space="preserve"> </w:t>
        </w:r>
      </w:ins>
      <w:ins w:id="1310" w:author="Emma" w:date="2014-02-03T21:38:00Z">
        <w:r w:rsidR="00532417">
          <w:t xml:space="preserve">of the same type of care providers </w:t>
        </w:r>
      </w:ins>
      <w:ins w:id="1311" w:author="Emma" w:date="2014-02-04T10:11:00Z">
        <w:r w:rsidR="00207DAC">
          <w:t>as well as</w:t>
        </w:r>
      </w:ins>
      <w:ins w:id="1312" w:author="Emma" w:date="2014-02-03T21:38:00Z">
        <w:r w:rsidR="00532417">
          <w:t xml:space="preserve"> care providers who have not provided care. </w:t>
        </w:r>
      </w:ins>
      <w:ins w:id="1313" w:author="Emma" w:date="2014-02-04T10:12:00Z">
        <w:r w:rsidR="00207DAC">
          <w:t xml:space="preserve">The care manager is also able to determine if Mr. Allan is receiving </w:t>
        </w:r>
      </w:ins>
      <w:ins w:id="1314" w:author="Emma" w:date="2014-02-04T10:14:00Z">
        <w:r w:rsidR="00207DAC">
          <w:t xml:space="preserve">care from the right types of providers and if the frequency of his interactions </w:t>
        </w:r>
      </w:ins>
      <w:ins w:id="1315" w:author="Emma" w:date="2014-02-04T10:16:00Z">
        <w:r w:rsidR="00207DAC">
          <w:t>with the</w:t>
        </w:r>
      </w:ins>
      <w:ins w:id="1316" w:author="Emma" w:date="2014-02-04T10:14:00Z">
        <w:r w:rsidR="00207DAC">
          <w:t xml:space="preserve"> </w:t>
        </w:r>
      </w:ins>
      <w:ins w:id="1317" w:author="Emma" w:date="2014-02-04T10:16:00Z">
        <w:r w:rsidR="00207DAC">
          <w:t>health care system is adequate to meet his care needs</w:t>
        </w:r>
      </w:ins>
      <w:ins w:id="1318" w:author="Emma" w:date="2014-02-11T09:49:00Z">
        <w:r w:rsidR="00D52AF3">
          <w:t xml:space="preserve"> per care protocol</w:t>
        </w:r>
        <w:proofErr w:type="gramStart"/>
        <w:r w:rsidR="00D52AF3">
          <w:t>.</w:t>
        </w:r>
      </w:ins>
      <w:ins w:id="1319" w:author="Emma" w:date="2014-02-04T10:16:00Z">
        <w:r w:rsidR="00207DAC">
          <w:t>.</w:t>
        </w:r>
        <w:proofErr w:type="gramEnd"/>
        <w:r w:rsidR="00207DAC">
          <w:t xml:space="preserve"> </w:t>
        </w:r>
      </w:ins>
    </w:p>
    <w:p w:rsidR="00532417" w:rsidRDefault="00532417" w:rsidP="0015408A">
      <w:pPr>
        <w:pStyle w:val="BodyText"/>
        <w:rPr>
          <w:ins w:id="1320" w:author="Emma" w:date="2014-02-03T06:24:00Z"/>
        </w:rPr>
      </w:pPr>
    </w:p>
    <w:p w:rsidR="00AB561C" w:rsidRDefault="00AB561C">
      <w:pPr>
        <w:pStyle w:val="BodyText"/>
        <w:rPr>
          <w:ins w:id="1321" w:author="Emma" w:date="2014-02-02T21:02:00Z"/>
        </w:rPr>
        <w:pPrChange w:id="1322" w:author="Emma" w:date="2014-02-03T07:02:00Z">
          <w:pPr>
            <w:pStyle w:val="Heading4"/>
            <w:numPr>
              <w:ilvl w:val="0"/>
              <w:numId w:val="0"/>
            </w:numPr>
            <w:tabs>
              <w:tab w:val="clear" w:pos="864"/>
            </w:tabs>
            <w:ind w:left="0" w:firstLine="0"/>
          </w:pPr>
        </w:pPrChange>
      </w:pPr>
    </w:p>
    <w:p w:rsidR="00FD6B22" w:rsidRPr="003651D9" w:rsidDel="00CC7B4C" w:rsidRDefault="007773C8">
      <w:pPr>
        <w:pStyle w:val="Heading3"/>
        <w:rPr>
          <w:del w:id="1323" w:author="Emma" w:date="2014-02-03T21:59:00Z"/>
          <w:noProof w:val="0"/>
        </w:rPr>
        <w:pPrChange w:id="1324" w:author="Emma" w:date="2014-02-03T07:02:00Z">
          <w:pPr>
            <w:pStyle w:val="Heading4"/>
            <w:numPr>
              <w:ilvl w:val="0"/>
              <w:numId w:val="0"/>
            </w:numPr>
            <w:tabs>
              <w:tab w:val="clear" w:pos="864"/>
            </w:tabs>
            <w:ind w:left="0" w:firstLine="0"/>
          </w:pPr>
        </w:pPrChange>
      </w:pPr>
      <w:del w:id="1325" w:author="Emma" w:date="2014-02-03T21:59:00Z">
        <w:r w:rsidRPr="003651D9" w:rsidDel="00CC7B4C">
          <w:rPr>
            <w:noProof w:val="0"/>
          </w:rPr>
          <w:lastRenderedPageBreak/>
          <w:delText>X.</w:delText>
        </w:r>
        <w:r w:rsidR="00AF472E" w:rsidRPr="003651D9" w:rsidDel="00CC7B4C">
          <w:rPr>
            <w:noProof w:val="0"/>
          </w:rPr>
          <w:delText>4</w:delText>
        </w:r>
        <w:r w:rsidRPr="003651D9" w:rsidDel="00CC7B4C">
          <w:rPr>
            <w:noProof w:val="0"/>
          </w:rPr>
          <w:delText>.2</w:delText>
        </w:r>
        <w:r w:rsidR="00126A38" w:rsidRPr="003651D9" w:rsidDel="00CC7B4C">
          <w:rPr>
            <w:noProof w:val="0"/>
          </w:rPr>
          <w:delText>.1</w:delText>
        </w:r>
        <w:r w:rsidRPr="003651D9" w:rsidDel="00CC7B4C">
          <w:rPr>
            <w:noProof w:val="0"/>
          </w:rPr>
          <w:delText xml:space="preserve"> Use</w:delText>
        </w:r>
        <w:r w:rsidR="00FD6B22" w:rsidRPr="003651D9" w:rsidDel="00CC7B4C">
          <w:rPr>
            <w:noProof w:val="0"/>
          </w:rPr>
          <w:delText xml:space="preserve"> Case</w:delText>
        </w:r>
        <w:r w:rsidR="002869E8" w:rsidRPr="003651D9" w:rsidDel="00CC7B4C">
          <w:rPr>
            <w:noProof w:val="0"/>
          </w:rPr>
          <w:delText xml:space="preserve"> #1: </w:delText>
        </w:r>
        <w:bookmarkEnd w:id="890"/>
        <w:r w:rsidR="00285F30" w:rsidDel="00CC7B4C">
          <w:rPr>
            <w:noProof w:val="0"/>
          </w:rPr>
          <w:delText xml:space="preserve">Reconciliation of </w:delText>
        </w:r>
        <w:r w:rsidR="001C0C10" w:rsidDel="00CC7B4C">
          <w:rPr>
            <w:noProof w:val="0"/>
          </w:rPr>
          <w:delText>Risk Factors</w:delText>
        </w:r>
      </w:del>
    </w:p>
    <w:p w:rsidR="00FD6B22" w:rsidRPr="00285F30" w:rsidDel="00A2348D" w:rsidRDefault="00FD6B22" w:rsidP="00C51B9D">
      <w:pPr>
        <w:pStyle w:val="AuthorInstructions"/>
        <w:rPr>
          <w:del w:id="1326" w:author="Emma" w:date="2014-02-02T12:53:00Z"/>
          <w:sz w:val="18"/>
          <w:szCs w:val="18"/>
          <w:highlight w:val="lightGray"/>
        </w:rPr>
      </w:pPr>
      <w:del w:id="1327" w:author="Emma" w:date="2014-02-02T12:53:00Z">
        <w:r w:rsidRPr="00285F30" w:rsidDel="00A2348D">
          <w:rPr>
            <w:sz w:val="18"/>
            <w:szCs w:val="18"/>
            <w:highlight w:val="lightGray"/>
          </w:rPr>
          <w:delText xml:space="preserve">&lt;One or two sentence simple description of </w:delText>
        </w:r>
        <w:r w:rsidR="003D19E0" w:rsidRPr="00285F30" w:rsidDel="00A2348D">
          <w:rPr>
            <w:sz w:val="18"/>
            <w:szCs w:val="18"/>
            <w:highlight w:val="lightGray"/>
          </w:rPr>
          <w:delText>this particular use case</w:delText>
        </w:r>
        <w:r w:rsidRPr="00285F30" w:rsidDel="00A2348D">
          <w:rPr>
            <w:sz w:val="18"/>
            <w:szCs w:val="18"/>
            <w:highlight w:val="lightGray"/>
          </w:rPr>
          <w:delText>.&gt;</w:delText>
        </w:r>
      </w:del>
    </w:p>
    <w:p w:rsidR="00412649" w:rsidDel="00A2348D" w:rsidRDefault="00412649" w:rsidP="00DD720E">
      <w:pPr>
        <w:pStyle w:val="AuthorInstructions"/>
        <w:rPr>
          <w:del w:id="1328" w:author="Emma" w:date="2014-02-02T12:53:00Z"/>
          <w:sz w:val="18"/>
          <w:szCs w:val="18"/>
        </w:rPr>
      </w:pPr>
      <w:del w:id="1329" w:author="Emma" w:date="2014-02-02T12:53:00Z">
        <w:r w:rsidRPr="00285F30" w:rsidDel="00A2348D">
          <w:rPr>
            <w:sz w:val="18"/>
            <w:szCs w:val="18"/>
            <w:highlight w:val="lightGray"/>
          </w:rPr>
          <w:delText>&lt;Note that Section X.</w:delText>
        </w:r>
        <w:r w:rsidR="00BD50E5" w:rsidRPr="00285F30" w:rsidDel="00A2348D">
          <w:rPr>
            <w:sz w:val="18"/>
            <w:szCs w:val="18"/>
            <w:highlight w:val="lightGray"/>
          </w:rPr>
          <w:delText>4</w:delText>
        </w:r>
        <w:r w:rsidRPr="00285F30" w:rsidDel="00A2348D">
          <w:rPr>
            <w:sz w:val="18"/>
            <w:szCs w:val="18"/>
            <w:highlight w:val="lightGray"/>
          </w:rPr>
          <w:delText>.2</w:delText>
        </w:r>
        <w:r w:rsidR="00DE3F6C" w:rsidRPr="00285F30" w:rsidDel="00A2348D">
          <w:rPr>
            <w:sz w:val="18"/>
            <w:szCs w:val="18"/>
            <w:highlight w:val="lightGray"/>
          </w:rPr>
          <w:delText>.</w:delText>
        </w:r>
        <w:r w:rsidR="00613C53" w:rsidRPr="00285F30" w:rsidDel="00A2348D">
          <w:rPr>
            <w:sz w:val="18"/>
            <w:szCs w:val="18"/>
            <w:highlight w:val="lightGray"/>
          </w:rPr>
          <w:delText xml:space="preserve">1 </w:delText>
        </w:r>
        <w:r w:rsidRPr="00285F30" w:rsidDel="00A2348D">
          <w:rPr>
            <w:sz w:val="18"/>
            <w:szCs w:val="18"/>
            <w:highlight w:val="lightGray"/>
          </w:rPr>
          <w:delText xml:space="preserve">repeats in </w:delText>
        </w:r>
        <w:r w:rsidR="007773C8" w:rsidRPr="00285F30" w:rsidDel="00A2348D">
          <w:rPr>
            <w:sz w:val="18"/>
            <w:szCs w:val="18"/>
            <w:highlight w:val="lightGray"/>
          </w:rPr>
          <w:delText>its</w:delText>
        </w:r>
        <w:r w:rsidRPr="00285F30" w:rsidDel="00A2348D">
          <w:rPr>
            <w:sz w:val="18"/>
            <w:szCs w:val="18"/>
            <w:highlight w:val="lightGray"/>
          </w:rPr>
          <w:delText xml:space="preserve"> entire</w:delText>
        </w:r>
        <w:r w:rsidR="00953CFC" w:rsidRPr="00285F30" w:rsidDel="00A2348D">
          <w:rPr>
            <w:sz w:val="18"/>
            <w:szCs w:val="18"/>
            <w:highlight w:val="lightGray"/>
          </w:rPr>
          <w:delText xml:space="preserve">ty for additional Use </w:delText>
        </w:r>
        <w:r w:rsidR="00C536E4" w:rsidRPr="00285F30" w:rsidDel="00A2348D">
          <w:rPr>
            <w:sz w:val="18"/>
            <w:szCs w:val="18"/>
            <w:highlight w:val="lightGray"/>
          </w:rPr>
          <w:delText>Cases (r</w:delText>
        </w:r>
        <w:r w:rsidR="00953CFC" w:rsidRPr="00285F30" w:rsidDel="00A2348D">
          <w:rPr>
            <w:sz w:val="18"/>
            <w:szCs w:val="18"/>
            <w:highlight w:val="lightGray"/>
          </w:rPr>
          <w:delText>eplicate as</w:delText>
        </w:r>
        <w:r w:rsidR="00BD50E5" w:rsidRPr="00285F30" w:rsidDel="00A2348D">
          <w:rPr>
            <w:sz w:val="18"/>
            <w:szCs w:val="18"/>
            <w:highlight w:val="lightGray"/>
          </w:rPr>
          <w:delText xml:space="preserve"> section X.4</w:delText>
        </w:r>
        <w:r w:rsidRPr="00285F30" w:rsidDel="00A2348D">
          <w:rPr>
            <w:sz w:val="18"/>
            <w:szCs w:val="18"/>
            <w:highlight w:val="lightGray"/>
          </w:rPr>
          <w:delText>.</w:delText>
        </w:r>
        <w:r w:rsidR="00C536E4" w:rsidRPr="00285F30" w:rsidDel="00A2348D">
          <w:rPr>
            <w:sz w:val="18"/>
            <w:szCs w:val="18"/>
            <w:highlight w:val="lightGray"/>
          </w:rPr>
          <w:delText>2.2, X.4.2.3, etc.).</w:delText>
        </w:r>
        <w:r w:rsidRPr="00285F30" w:rsidDel="00A2348D">
          <w:rPr>
            <w:sz w:val="18"/>
            <w:szCs w:val="18"/>
            <w:highlight w:val="lightGray"/>
          </w:rPr>
          <w:delText>&gt;</w:delText>
        </w:r>
      </w:del>
    </w:p>
    <w:p w:rsidR="00CB0113" w:rsidDel="00CC7B4C" w:rsidRDefault="00CB0113" w:rsidP="0015408A">
      <w:pPr>
        <w:pStyle w:val="AuthorInstructions"/>
        <w:rPr>
          <w:del w:id="1330" w:author="Emma" w:date="2014-02-03T22:00:00Z"/>
          <w:i w:val="0"/>
          <w:sz w:val="18"/>
          <w:szCs w:val="18"/>
        </w:rPr>
      </w:pPr>
      <w:del w:id="1331" w:author="Emma" w:date="2014-02-03T22:00:00Z">
        <w:r w:rsidDel="00CC7B4C">
          <w:rPr>
            <w:i w:val="0"/>
            <w:sz w:val="18"/>
            <w:szCs w:val="18"/>
          </w:rPr>
          <w:delText>This use case demonstrates reconciliation of patient history lists between two ambulatory EHRs where no</w:delText>
        </w:r>
      </w:del>
      <w:del w:id="1332" w:author="Emma" w:date="2014-01-20T09:58:00Z">
        <w:r w:rsidDel="00937E74">
          <w:rPr>
            <w:i w:val="0"/>
            <w:sz w:val="18"/>
            <w:szCs w:val="18"/>
          </w:rPr>
          <w:delText>t</w:delText>
        </w:r>
      </w:del>
      <w:del w:id="1333" w:author="Emma" w:date="2014-02-03T22:00:00Z">
        <w:r w:rsidDel="00CC7B4C">
          <w:rPr>
            <w:i w:val="0"/>
            <w:sz w:val="18"/>
            <w:szCs w:val="18"/>
          </w:rPr>
          <w:delText xml:space="preserve"> conflicts are identified during the automated reconciliation.</w:delText>
        </w:r>
      </w:del>
    </w:p>
    <w:p w:rsidR="00F42DEE" w:rsidRPr="00CB0113" w:rsidDel="00CC7B4C" w:rsidRDefault="00F42DEE" w:rsidP="00BE044B">
      <w:pPr>
        <w:pStyle w:val="AuthorInstructions"/>
        <w:rPr>
          <w:del w:id="1334" w:author="Emma" w:date="2014-02-03T22:00:00Z"/>
          <w:i w:val="0"/>
          <w:sz w:val="18"/>
          <w:szCs w:val="18"/>
        </w:rPr>
      </w:pPr>
      <w:del w:id="1335" w:author="Emma" w:date="2014-02-03T22:00:00Z">
        <w:r w:rsidRPr="00F42DEE" w:rsidDel="00CC7B4C">
          <w:rPr>
            <w:b/>
            <w:i w:val="0"/>
            <w:sz w:val="18"/>
            <w:szCs w:val="18"/>
          </w:rPr>
          <w:delText>Preconditions</w:delText>
        </w:r>
        <w:r w:rsidDel="00CC7B4C">
          <w:rPr>
            <w:i w:val="0"/>
            <w:sz w:val="18"/>
            <w:szCs w:val="18"/>
          </w:rPr>
          <w:delText>: The patient has the following codes, effective time and family relationships recorded</w:delText>
        </w:r>
      </w:del>
    </w:p>
    <w:p w:rsidR="00CF283F" w:rsidRPr="003651D9" w:rsidDel="00CC7B4C" w:rsidRDefault="007773C8">
      <w:pPr>
        <w:pStyle w:val="Heading4"/>
        <w:numPr>
          <w:ilvl w:val="0"/>
          <w:numId w:val="0"/>
        </w:numPr>
        <w:ind w:left="864" w:hanging="864"/>
        <w:rPr>
          <w:del w:id="1336" w:author="Emma" w:date="2014-02-03T22:00:00Z"/>
          <w:noProof w:val="0"/>
        </w:rPr>
        <w:pPrChange w:id="1337" w:author="Emma" w:date="2014-02-03T21:59:00Z">
          <w:pPr>
            <w:pStyle w:val="Heading5"/>
            <w:numPr>
              <w:ilvl w:val="0"/>
              <w:numId w:val="0"/>
            </w:numPr>
            <w:tabs>
              <w:tab w:val="clear" w:pos="1008"/>
            </w:tabs>
            <w:ind w:left="0" w:firstLine="0"/>
          </w:pPr>
        </w:pPrChange>
      </w:pPr>
      <w:bookmarkStart w:id="1338" w:name="_Toc345074662"/>
      <w:del w:id="1339" w:author="Emma" w:date="2014-02-03T22:00:00Z">
        <w:r w:rsidRPr="003651D9" w:rsidDel="00CC7B4C">
          <w:rPr>
            <w:noProof w:val="0"/>
          </w:rPr>
          <w:delText>X.</w:delText>
        </w:r>
        <w:r w:rsidR="00AF472E" w:rsidRPr="003651D9" w:rsidDel="00CC7B4C">
          <w:rPr>
            <w:noProof w:val="0"/>
          </w:rPr>
          <w:delText>4</w:delText>
        </w:r>
        <w:r w:rsidRPr="003651D9" w:rsidDel="00CC7B4C">
          <w:rPr>
            <w:noProof w:val="0"/>
          </w:rPr>
          <w:delText>.2.1</w:delText>
        </w:r>
        <w:r w:rsidR="00126A38" w:rsidRPr="003651D9" w:rsidDel="00CC7B4C">
          <w:rPr>
            <w:noProof w:val="0"/>
          </w:rPr>
          <w:delText>.1</w:delText>
        </w:r>
        <w:r w:rsidRPr="003651D9" w:rsidDel="00CC7B4C">
          <w:rPr>
            <w:noProof w:val="0"/>
          </w:rPr>
          <w:delText xml:space="preserve"> </w:delText>
        </w:r>
        <w:r w:rsidR="00285F30" w:rsidDel="00CC7B4C">
          <w:rPr>
            <w:noProof w:val="0"/>
          </w:rPr>
          <w:delText xml:space="preserve">Reconciliation of </w:delText>
        </w:r>
        <w:r w:rsidR="001C0C10" w:rsidDel="00CC7B4C">
          <w:rPr>
            <w:noProof w:val="0"/>
          </w:rPr>
          <w:delText>Risk Factors</w:delText>
        </w:r>
        <w:r w:rsidR="00285F30" w:rsidRPr="003651D9" w:rsidDel="00CC7B4C">
          <w:rPr>
            <w:noProof w:val="0"/>
          </w:rPr>
          <w:delText xml:space="preserve"> </w:delText>
        </w:r>
        <w:r w:rsidR="005F21E7" w:rsidRPr="003651D9" w:rsidDel="00CC7B4C">
          <w:rPr>
            <w:noProof w:val="0"/>
          </w:rPr>
          <w:delText>Use Case</w:delText>
        </w:r>
        <w:r w:rsidR="002869E8" w:rsidRPr="003651D9" w:rsidDel="00CC7B4C">
          <w:rPr>
            <w:noProof w:val="0"/>
          </w:rPr>
          <w:delText xml:space="preserve"> Description</w:delText>
        </w:r>
        <w:bookmarkEnd w:id="1338"/>
      </w:del>
    </w:p>
    <w:p w:rsidR="003A09FE" w:rsidDel="00CC7B4C" w:rsidRDefault="003A09FE" w:rsidP="00CC7B4C">
      <w:pPr>
        <w:pStyle w:val="AuthorInstructions"/>
        <w:rPr>
          <w:del w:id="1340" w:author="Emma" w:date="2014-02-03T22:00:00Z"/>
          <w:sz w:val="18"/>
          <w:szCs w:val="18"/>
        </w:rPr>
      </w:pPr>
      <w:del w:id="1341" w:author="Emma" w:date="2014-02-03T22:00:00Z">
        <w:r w:rsidRPr="00285F30" w:rsidDel="00CC7B4C">
          <w:rPr>
            <w:sz w:val="18"/>
            <w:szCs w:val="18"/>
            <w:highlight w:val="lightGray"/>
          </w:rPr>
          <w:delText>&lt;Describe the key use cases addressed by the Profile</w:delText>
        </w:r>
        <w:r w:rsidR="00F0665F" w:rsidRPr="00285F30" w:rsidDel="00CC7B4C">
          <w:rPr>
            <w:sz w:val="18"/>
            <w:szCs w:val="18"/>
            <w:highlight w:val="lightGray"/>
          </w:rPr>
          <w:delText xml:space="preserve">. </w:delText>
        </w:r>
        <w:r w:rsidR="003D19E0" w:rsidRPr="00285F30" w:rsidDel="00CC7B4C">
          <w:rPr>
            <w:sz w:val="18"/>
            <w:szCs w:val="18"/>
            <w:highlight w:val="lightGray"/>
          </w:rPr>
          <w:delText xml:space="preserve">Limit to a maximum of </w:delText>
        </w:r>
        <w:r w:rsidR="007773C8" w:rsidRPr="00285F30" w:rsidDel="00CC7B4C">
          <w:rPr>
            <w:sz w:val="18"/>
            <w:szCs w:val="18"/>
            <w:highlight w:val="lightGray"/>
          </w:rPr>
          <w:delText>one page</w:delText>
        </w:r>
        <w:r w:rsidR="003D19E0" w:rsidRPr="00285F30" w:rsidDel="00CC7B4C">
          <w:rPr>
            <w:sz w:val="18"/>
            <w:szCs w:val="18"/>
            <w:highlight w:val="lightGray"/>
          </w:rPr>
          <w:delText xml:space="preserve"> of text or consider an appendix.</w:delText>
        </w:r>
        <w:r w:rsidRPr="00285F30" w:rsidDel="00CC7B4C">
          <w:rPr>
            <w:sz w:val="18"/>
            <w:szCs w:val="18"/>
            <w:highlight w:val="lightGray"/>
          </w:rPr>
          <w:delText>&gt;</w:delText>
        </w:r>
      </w:del>
    </w:p>
    <w:p w:rsidR="00447596" w:rsidDel="00CC7B4C" w:rsidRDefault="00CB0113" w:rsidP="00CC7B4C">
      <w:pPr>
        <w:pStyle w:val="AuthorInstructions"/>
        <w:rPr>
          <w:del w:id="1342" w:author="Emma" w:date="2014-02-03T22:00:00Z"/>
          <w:i w:val="0"/>
          <w:sz w:val="18"/>
          <w:szCs w:val="18"/>
        </w:rPr>
      </w:pPr>
      <w:del w:id="1343" w:author="Emma" w:date="2014-02-03T22:00:00Z">
        <w:r w:rsidDel="00CC7B4C">
          <w:rPr>
            <w:i w:val="0"/>
            <w:sz w:val="18"/>
            <w:szCs w:val="18"/>
          </w:rPr>
          <w:delText xml:space="preserve">EHR-A: 56 year old woman is </w:delText>
        </w:r>
        <w:r w:rsidR="00447596" w:rsidDel="00CC7B4C">
          <w:rPr>
            <w:i w:val="0"/>
            <w:sz w:val="18"/>
            <w:szCs w:val="18"/>
          </w:rPr>
          <w:delText>referred to</w:delText>
        </w:r>
        <w:r w:rsidDel="00CC7B4C">
          <w:rPr>
            <w:i w:val="0"/>
            <w:sz w:val="18"/>
            <w:szCs w:val="18"/>
          </w:rPr>
          <w:delText xml:space="preserve"> an oncologist </w:delText>
        </w:r>
        <w:r w:rsidR="00447596" w:rsidDel="00CC7B4C">
          <w:rPr>
            <w:i w:val="0"/>
            <w:sz w:val="18"/>
            <w:szCs w:val="18"/>
          </w:rPr>
          <w:delText xml:space="preserve">by her Primary Care Provider (PCP) </w:delText>
        </w:r>
        <w:r w:rsidDel="00CC7B4C">
          <w:rPr>
            <w:i w:val="0"/>
            <w:sz w:val="18"/>
            <w:szCs w:val="18"/>
          </w:rPr>
          <w:delText>with a recent discovery of an abnormal lung mass in her right lower lobe. Oncologist documents the patient family history of lung and ovarian cancer</w:delText>
        </w:r>
        <w:r w:rsidR="00F42DEE" w:rsidDel="00CC7B4C">
          <w:rPr>
            <w:i w:val="0"/>
            <w:sz w:val="18"/>
            <w:szCs w:val="18"/>
          </w:rPr>
          <w:delText xml:space="preserve"> in his EHR</w:delText>
        </w:r>
        <w:r w:rsidDel="00CC7B4C">
          <w:rPr>
            <w:i w:val="0"/>
            <w:sz w:val="18"/>
            <w:szCs w:val="18"/>
          </w:rPr>
          <w:delText xml:space="preserve">. Patient also has a long history of smoking. </w:delText>
        </w:r>
        <w:r w:rsidR="00F42DEE" w:rsidDel="00CC7B4C">
          <w:rPr>
            <w:i w:val="0"/>
            <w:sz w:val="18"/>
            <w:szCs w:val="18"/>
          </w:rPr>
          <w:delText xml:space="preserve">The oncologist documentation is captured in a consultation report that is shared with the PCP. </w:delText>
        </w:r>
      </w:del>
    </w:p>
    <w:p w:rsidR="00CB0113" w:rsidRPr="00CB0113" w:rsidDel="00CC7B4C" w:rsidRDefault="00447596" w:rsidP="00CC7B4C">
      <w:pPr>
        <w:pStyle w:val="AuthorInstructions"/>
        <w:rPr>
          <w:del w:id="1344" w:author="Emma" w:date="2014-02-03T22:00:00Z"/>
          <w:i w:val="0"/>
          <w:sz w:val="18"/>
          <w:szCs w:val="18"/>
        </w:rPr>
      </w:pPr>
      <w:del w:id="1345" w:author="Emma" w:date="2014-02-03T22:00:00Z">
        <w:r w:rsidDel="00CC7B4C">
          <w:rPr>
            <w:i w:val="0"/>
            <w:sz w:val="18"/>
            <w:szCs w:val="18"/>
          </w:rPr>
          <w:delText>E</w:delText>
        </w:r>
        <w:r w:rsidR="00F42DEE" w:rsidDel="00CC7B4C">
          <w:rPr>
            <w:i w:val="0"/>
            <w:sz w:val="18"/>
            <w:szCs w:val="18"/>
          </w:rPr>
          <w:delText>H</w:delText>
        </w:r>
        <w:r w:rsidDel="00CC7B4C">
          <w:rPr>
            <w:i w:val="0"/>
            <w:sz w:val="18"/>
            <w:szCs w:val="18"/>
          </w:rPr>
          <w:delText>R-B: Subsequently, the p</w:delText>
        </w:r>
        <w:r w:rsidR="00CB0113" w:rsidDel="00CC7B4C">
          <w:rPr>
            <w:i w:val="0"/>
            <w:sz w:val="18"/>
            <w:szCs w:val="18"/>
          </w:rPr>
          <w:delText>atient’</w:delText>
        </w:r>
        <w:r w:rsidDel="00CC7B4C">
          <w:rPr>
            <w:i w:val="0"/>
            <w:sz w:val="18"/>
            <w:szCs w:val="18"/>
          </w:rPr>
          <w:delText>s PCP</w:delText>
        </w:r>
        <w:r w:rsidR="00CB0113" w:rsidDel="00CC7B4C">
          <w:rPr>
            <w:i w:val="0"/>
            <w:sz w:val="18"/>
            <w:szCs w:val="18"/>
          </w:rPr>
          <w:delText xml:space="preserve"> receives the oncologist documentation and proceed</w:delText>
        </w:r>
        <w:r w:rsidDel="00CC7B4C">
          <w:rPr>
            <w:i w:val="0"/>
            <w:sz w:val="18"/>
            <w:szCs w:val="18"/>
          </w:rPr>
          <w:delText>s</w:delText>
        </w:r>
        <w:r w:rsidR="00CB0113" w:rsidDel="00CC7B4C">
          <w:rPr>
            <w:i w:val="0"/>
            <w:sz w:val="18"/>
            <w:szCs w:val="18"/>
          </w:rPr>
          <w:delText xml:space="preserve"> to update the patient’</w:delText>
        </w:r>
        <w:r w:rsidDel="00CC7B4C">
          <w:rPr>
            <w:i w:val="0"/>
            <w:sz w:val="18"/>
            <w:szCs w:val="18"/>
          </w:rPr>
          <w:delText xml:space="preserve">s record in his EMR by reconciling the patient’s updated family history list and social history list from the oncologist. He does this by importing the information from the oncologist consultation report </w:delText>
        </w:r>
        <w:r w:rsidR="00F42DEE" w:rsidDel="00CC7B4C">
          <w:rPr>
            <w:i w:val="0"/>
            <w:sz w:val="18"/>
            <w:szCs w:val="18"/>
          </w:rPr>
          <w:delText xml:space="preserve">and reconciling it </w:delText>
        </w:r>
        <w:r w:rsidDel="00CC7B4C">
          <w:rPr>
            <w:i w:val="0"/>
            <w:sz w:val="18"/>
            <w:szCs w:val="18"/>
          </w:rPr>
          <w:delText xml:space="preserve">with the patient’s existing family history and social history list in his EMR. The reconciliation is completed and the reconciled information is </w:delText>
        </w:r>
        <w:r w:rsidR="00F42DEE" w:rsidDel="00CC7B4C">
          <w:rPr>
            <w:i w:val="0"/>
            <w:sz w:val="18"/>
            <w:szCs w:val="18"/>
          </w:rPr>
          <w:delText>updated</w:delText>
        </w:r>
        <w:r w:rsidDel="00CC7B4C">
          <w:rPr>
            <w:i w:val="0"/>
            <w:sz w:val="18"/>
            <w:szCs w:val="18"/>
          </w:rPr>
          <w:delText xml:space="preserve"> in the primary care provider EMR.  </w:delText>
        </w:r>
      </w:del>
    </w:p>
    <w:p w:rsidR="005F21E7" w:rsidRPr="003651D9" w:rsidDel="006F3B62" w:rsidRDefault="005F21E7">
      <w:pPr>
        <w:pStyle w:val="AuthorInstructions"/>
        <w:rPr>
          <w:del w:id="1346" w:author="Emma" w:date="2014-02-03T22:01:00Z"/>
        </w:rPr>
        <w:pPrChange w:id="1347" w:author="Emma" w:date="2014-02-03T22:00:00Z">
          <w:pPr>
            <w:pStyle w:val="Heading5"/>
            <w:numPr>
              <w:ilvl w:val="0"/>
              <w:numId w:val="0"/>
            </w:numPr>
            <w:tabs>
              <w:tab w:val="clear" w:pos="1008"/>
            </w:tabs>
            <w:ind w:left="0" w:firstLine="0"/>
          </w:pPr>
        </w:pPrChange>
      </w:pPr>
      <w:bookmarkStart w:id="1348" w:name="_Toc345074663"/>
      <w:del w:id="1349" w:author="Emma" w:date="2014-02-03T22:00:00Z">
        <w:r w:rsidRPr="003651D9" w:rsidDel="00CC7B4C">
          <w:delText>X</w:delText>
        </w:r>
        <w:r w:rsidR="00104BE6" w:rsidRPr="003651D9" w:rsidDel="00CC7B4C">
          <w:delText>.</w:delText>
        </w:r>
        <w:r w:rsidR="00AF472E" w:rsidRPr="003651D9" w:rsidDel="00CC7B4C">
          <w:delText>4</w:delText>
        </w:r>
        <w:r w:rsidRPr="003651D9" w:rsidDel="00CC7B4C">
          <w:delText>.</w:delText>
        </w:r>
        <w:r w:rsidR="00412649" w:rsidRPr="003651D9" w:rsidDel="00CC7B4C">
          <w:delText>2</w:delText>
        </w:r>
        <w:r w:rsidR="00FD6B22" w:rsidRPr="003651D9" w:rsidDel="00CC7B4C">
          <w:delText>.</w:delText>
        </w:r>
        <w:r w:rsidR="00126A38" w:rsidRPr="003651D9" w:rsidDel="00CC7B4C">
          <w:delText>1.</w:delText>
        </w:r>
        <w:r w:rsidRPr="003651D9" w:rsidDel="00CC7B4C">
          <w:delText xml:space="preserve">2 </w:delText>
        </w:r>
        <w:r w:rsidR="00285F30" w:rsidDel="00CC7B4C">
          <w:delText xml:space="preserve">Reconciliation of </w:delText>
        </w:r>
        <w:r w:rsidR="001C0C10" w:rsidDel="00CC7B4C">
          <w:delText>Risk Factors</w:delText>
        </w:r>
        <w:r w:rsidR="001C0C10" w:rsidRPr="003651D9" w:rsidDel="00CC7B4C">
          <w:delText xml:space="preserve"> </w:delText>
        </w:r>
        <w:r w:rsidRPr="003651D9" w:rsidDel="00CC7B4C">
          <w:delText>Process Flow</w:delText>
        </w:r>
      </w:del>
      <w:bookmarkEnd w:id="1348"/>
    </w:p>
    <w:p w:rsidR="003A09FE" w:rsidRPr="00285F30" w:rsidDel="006F3B62" w:rsidRDefault="003A09FE" w:rsidP="00CC7B4C">
      <w:pPr>
        <w:pStyle w:val="AuthorInstructions"/>
        <w:rPr>
          <w:del w:id="1350" w:author="Emma" w:date="2014-02-03T22:01:00Z"/>
          <w:sz w:val="18"/>
          <w:szCs w:val="18"/>
          <w:highlight w:val="lightGray"/>
        </w:rPr>
      </w:pPr>
      <w:del w:id="1351" w:author="Emma" w:date="2014-02-03T22:01:00Z">
        <w:r w:rsidRPr="00285F30" w:rsidDel="006F3B62">
          <w:rPr>
            <w:sz w:val="18"/>
            <w:szCs w:val="18"/>
            <w:highlight w:val="lightGray"/>
          </w:rPr>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RPr="00285F30" w:rsidDel="006F3B62">
          <w:rPr>
            <w:sz w:val="18"/>
            <w:szCs w:val="18"/>
            <w:highlight w:val="lightGray"/>
          </w:rPr>
          <w:delText xml:space="preserve"> </w:delText>
        </w:r>
        <w:r w:rsidRPr="00285F30" w:rsidDel="006F3B62">
          <w:rPr>
            <w:sz w:val="18"/>
            <w:szCs w:val="18"/>
            <w:highlight w:val="lightGray"/>
          </w:rPr>
          <w:br/>
          <w:delText>The set of process flows will typically be exemplary, not exhaustive (i.e., it will address all the use cases, but will not show all possible combinations of actors, or all possible sequencing of transactions).</w:delText>
        </w:r>
        <w:r w:rsidRPr="00285F30" w:rsidDel="006F3B62">
          <w:rPr>
            <w:sz w:val="18"/>
            <w:szCs w:val="18"/>
            <w:highlight w:val="lightGray"/>
          </w:rPr>
          <w:br/>
          <w:delText>If there are detailed behavioral rules that apply to a specific process flow or multiple process flows, an appendix may be added as needed.&gt;</w:delText>
        </w:r>
      </w:del>
    </w:p>
    <w:p w:rsidR="00B03C08" w:rsidRPr="00285F30" w:rsidDel="006F3B62" w:rsidRDefault="00B03C08" w:rsidP="006F3B62">
      <w:pPr>
        <w:pStyle w:val="AuthorInstructions"/>
        <w:rPr>
          <w:del w:id="1352" w:author="Emma" w:date="2014-02-03T22:01:00Z"/>
          <w:sz w:val="18"/>
          <w:szCs w:val="18"/>
          <w:highlight w:val="lightGray"/>
        </w:rPr>
      </w:pPr>
      <w:del w:id="1353" w:author="Emma" w:date="2014-02-03T22:01:00Z">
        <w:r w:rsidRPr="00285F30" w:rsidDel="006F3B62">
          <w:rPr>
            <w:sz w:val="18"/>
            <w:szCs w:val="18"/>
            <w:highlight w:val="lightGray"/>
          </w:rPr>
          <w:delText>&lt;The roles at the top of the swimlane diagram should correspond to actor names, include the profile acronym:actor name if referencing an actor from a different profile.&gt;</w:delText>
        </w:r>
      </w:del>
    </w:p>
    <w:p w:rsidR="003A09FE" w:rsidRPr="00285F30" w:rsidDel="006F3B62" w:rsidRDefault="003A09FE" w:rsidP="006F6D08">
      <w:pPr>
        <w:pStyle w:val="AuthorInstructions"/>
        <w:rPr>
          <w:del w:id="1354" w:author="Emma" w:date="2014-02-03T22:01:00Z"/>
          <w:sz w:val="18"/>
          <w:szCs w:val="18"/>
        </w:rPr>
      </w:pPr>
      <w:del w:id="1355" w:author="Emma" w:date="2014-02-03T22:01:00Z">
        <w:r w:rsidRPr="00285F30" w:rsidDel="006F3B62">
          <w:rPr>
            <w:sz w:val="18"/>
            <w:szCs w:val="18"/>
            <w:highlight w:val="lightGray"/>
          </w:rPr>
          <w:delText>&lt;Modify the following “Swimlane Diagram”.&gt;</w:delText>
        </w:r>
      </w:del>
    </w:p>
    <w:p w:rsidR="003A09FE" w:rsidRPr="003651D9" w:rsidDel="006F3B62" w:rsidRDefault="00661B58" w:rsidP="00DF378E">
      <w:pPr>
        <w:pStyle w:val="BodyText"/>
        <w:rPr>
          <w:del w:id="1356" w:author="Emma" w:date="2014-02-03T22:01:00Z"/>
        </w:rPr>
      </w:pPr>
      <w:del w:id="1357" w:author="Emma" w:date="2014-02-03T22:01:00Z">
        <w:r>
          <w:rPr>
            <w:noProof/>
          </w:rPr>
          <w:lastRenderedPageBreak/>
          <mc:AlternateContent>
            <mc:Choice Requires="wpc">
              <w:drawing>
                <wp:inline distT="0" distB="0" distL="0" distR="0" wp14:anchorId="6CE96147" wp14:editId="5045C918">
                  <wp:extent cx="5943600" cy="5245735"/>
                  <wp:effectExtent l="0" t="2540" r="0" b="0"/>
                  <wp:docPr id="447" name="Canvas 4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449"/>
                          <wps:cNvSpPr txBox="1">
                            <a:spLocks noChangeArrowheads="1"/>
                          </wps:cNvSpPr>
                          <wps:spPr bwMode="auto">
                            <a:xfrm>
                              <a:off x="1483995" y="3515995"/>
                              <a:ext cx="99695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Pr>
                                    <w:sz w:val="22"/>
                                    <w:szCs w:val="22"/>
                                  </w:rPr>
                                  <w:t>Transaction_</w:t>
                                </w:r>
                                <w:r w:rsidRPr="00077324">
                                  <w:rPr>
                                    <w:sz w:val="22"/>
                                    <w:szCs w:val="22"/>
                                  </w:rPr>
                                  <w:t>2 [2]</w:t>
                                </w:r>
                              </w:p>
                              <w:p w:rsidR="00B40094" w:rsidRDefault="00B40094" w:rsidP="008335E0"/>
                              <w:p w:rsidR="00B40094" w:rsidRPr="00077324" w:rsidRDefault="00B40094"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2" name="Text Box 450"/>
                          <wps:cNvSpPr txBox="1">
                            <a:spLocks noChangeArrowheads="1"/>
                          </wps:cNvSpPr>
                          <wps:spPr bwMode="auto">
                            <a:xfrm>
                              <a:off x="1400175" y="254190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Pr>
                                    <w:sz w:val="22"/>
                                    <w:szCs w:val="22"/>
                                  </w:rPr>
                                  <w:t>Transaction_</w:t>
                                </w:r>
                                <w:r w:rsidRPr="00077324">
                                  <w:rPr>
                                    <w:sz w:val="22"/>
                                    <w:szCs w:val="22"/>
                                  </w:rPr>
                                  <w:t>1 [1]</w:t>
                                </w:r>
                              </w:p>
                              <w:p w:rsidR="00B40094" w:rsidRDefault="00B40094" w:rsidP="008335E0"/>
                              <w:p w:rsidR="00B40094" w:rsidRPr="00077324" w:rsidRDefault="00B40094" w:rsidP="008335E0">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3" name="Text Box 451"/>
                          <wps:cNvSpPr txBox="1">
                            <a:spLocks noChangeArrowheads="1"/>
                          </wps:cNvSpPr>
                          <wps:spPr bwMode="auto">
                            <a:xfrm>
                              <a:off x="1009650" y="246380"/>
                              <a:ext cx="100457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FC1E44" w:rsidRDefault="00B40094" w:rsidP="008335E0">
                                <w:pPr>
                                  <w:pStyle w:val="BodyText"/>
                                  <w:rPr>
                                    <w:sz w:val="18"/>
                                    <w:szCs w:val="18"/>
                                    <w:rPrChange w:id="1358" w:author="Emma" w:date="2014-02-04T10:31:00Z">
                                      <w:rPr>
                                        <w:sz w:val="22"/>
                                        <w:szCs w:val="22"/>
                                      </w:rPr>
                                    </w:rPrChange>
                                  </w:rPr>
                                </w:pPr>
                                <w:ins w:id="1359" w:author="Emma" w:date="2014-02-04T10:31:00Z">
                                  <w:r w:rsidRPr="00FC1E44">
                                    <w:rPr>
                                      <w:sz w:val="18"/>
                                      <w:szCs w:val="18"/>
                                      <w:rPrChange w:id="1360" w:author="Emma" w:date="2014-02-04T10:31:00Z">
                                        <w:rPr>
                                          <w:sz w:val="22"/>
                                          <w:szCs w:val="22"/>
                                        </w:rPr>
                                      </w:rPrChange>
                                    </w:rPr>
                                    <w:t>Content Creator</w:t>
                                  </w:r>
                                </w:ins>
                                <w:del w:id="1361" w:author="Emma" w:date="2014-02-04T10:30:00Z">
                                  <w:r w:rsidRPr="00FC1E44" w:rsidDel="00FC1E44">
                                    <w:rPr>
                                      <w:sz w:val="18"/>
                                      <w:szCs w:val="18"/>
                                      <w:rPrChange w:id="1362" w:author="Emma" w:date="2014-02-04T10:31:00Z">
                                        <w:rPr>
                                          <w:sz w:val="22"/>
                                          <w:szCs w:val="22"/>
                                        </w:rPr>
                                      </w:rPrChange>
                                    </w:rPr>
                                    <w:delText>Actor D/</w:delText>
                                  </w:r>
                                </w:del>
                              </w:p>
                              <w:p w:rsidR="00B40094" w:rsidRPr="00FC1E44" w:rsidRDefault="00B40094" w:rsidP="008335E0">
                                <w:pPr>
                                  <w:pStyle w:val="BodyText"/>
                                  <w:rPr>
                                    <w:sz w:val="18"/>
                                    <w:szCs w:val="18"/>
                                    <w:rPrChange w:id="1363" w:author="Emma" w:date="2014-02-04T10:31:00Z">
                                      <w:rPr>
                                        <w:sz w:val="22"/>
                                        <w:szCs w:val="22"/>
                                      </w:rPr>
                                    </w:rPrChange>
                                  </w:rPr>
                                </w:pPr>
                                <w:r w:rsidRPr="00FC1E44">
                                  <w:rPr>
                                    <w:sz w:val="18"/>
                                    <w:szCs w:val="18"/>
                                    <w:rPrChange w:id="1364" w:author="Emma" w:date="2014-02-04T10:31:00Z">
                                      <w:rPr>
                                        <w:sz w:val="22"/>
                                        <w:szCs w:val="22"/>
                                      </w:rPr>
                                    </w:rPrChange>
                                  </w:rPr>
                                  <w:t>Actor E</w:t>
                                </w:r>
                              </w:p>
                              <w:p w:rsidR="00B40094" w:rsidRPr="00FC1E44" w:rsidRDefault="00B40094" w:rsidP="008335E0">
                                <w:pPr>
                                  <w:rPr>
                                    <w:sz w:val="18"/>
                                    <w:szCs w:val="18"/>
                                    <w:rPrChange w:id="1365" w:author="Emma" w:date="2014-02-04T10:31:00Z">
                                      <w:rPr/>
                                    </w:rPrChange>
                                  </w:rPr>
                                </w:pPr>
                              </w:p>
                              <w:p w:rsidR="00B40094" w:rsidRPr="00FC1E44" w:rsidRDefault="00B40094" w:rsidP="008335E0">
                                <w:pPr>
                                  <w:pStyle w:val="BodyText"/>
                                  <w:rPr>
                                    <w:sz w:val="18"/>
                                    <w:szCs w:val="18"/>
                                    <w:rPrChange w:id="1366" w:author="Emma" w:date="2014-02-04T10:31:00Z">
                                      <w:rPr>
                                        <w:sz w:val="22"/>
                                        <w:szCs w:val="22"/>
                                      </w:rPr>
                                    </w:rPrChange>
                                  </w:rPr>
                                </w:pPr>
                                <w:r w:rsidRPr="00FC1E44">
                                  <w:rPr>
                                    <w:sz w:val="18"/>
                                    <w:szCs w:val="18"/>
                                    <w:rPrChange w:id="1367" w:author="Emma" w:date="2014-02-04T10:31:00Z">
                                      <w:rPr>
                                        <w:sz w:val="22"/>
                                        <w:szCs w:val="22"/>
                                      </w:rPr>
                                    </w:rPrChange>
                                  </w:rPr>
                                  <w:t>Actor D/</w:t>
                                </w:r>
                              </w:p>
                              <w:p w:rsidR="00B40094" w:rsidRPr="00FC1E44" w:rsidRDefault="00B40094" w:rsidP="008335E0">
                                <w:pPr>
                                  <w:pStyle w:val="BodyText"/>
                                  <w:rPr>
                                    <w:sz w:val="18"/>
                                    <w:szCs w:val="18"/>
                                    <w:rPrChange w:id="1368" w:author="Emma" w:date="2014-02-04T10:31:00Z">
                                      <w:rPr>
                                        <w:sz w:val="22"/>
                                        <w:szCs w:val="22"/>
                                      </w:rPr>
                                    </w:rPrChange>
                                  </w:rPr>
                                </w:pPr>
                                <w:r w:rsidRPr="00FC1E44">
                                  <w:rPr>
                                    <w:sz w:val="18"/>
                                    <w:szCs w:val="18"/>
                                    <w:rPrChange w:id="1369" w:author="Emma" w:date="2014-02-04T10:31:00Z">
                                      <w:rPr>
                                        <w:sz w:val="22"/>
                                        <w:szCs w:val="22"/>
                                      </w:rPr>
                                    </w:rPrChange>
                                  </w:rPr>
                                  <w:t>Actor E</w:t>
                                </w:r>
                              </w:p>
                            </w:txbxContent>
                          </wps:txbx>
                          <wps:bodyPr rot="0" vert="horz" wrap="square" lIns="0" tIns="0" rIns="0" bIns="0" anchor="t" anchorCtr="0" upright="1">
                            <a:noAutofit/>
                          </wps:bodyPr>
                        </wps:wsp>
                        <wps:wsp>
                          <wps:cNvPr id="24" name="Line 452"/>
                          <wps:cNvCnPr/>
                          <wps:spPr bwMode="auto">
                            <a:xfrm flipV="1">
                              <a:off x="1277620" y="702945"/>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Text Box 453"/>
                          <wps:cNvSpPr txBox="1">
                            <a:spLocks noChangeArrowheads="1"/>
                          </wps:cNvSpPr>
                          <wps:spPr bwMode="auto">
                            <a:xfrm>
                              <a:off x="2204085" y="246380"/>
                              <a:ext cx="94551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sidRPr="00077324">
                                  <w:rPr>
                                    <w:sz w:val="22"/>
                                    <w:szCs w:val="22"/>
                                  </w:rPr>
                                  <w:t>Actor A /</w:t>
                                </w:r>
                              </w:p>
                              <w:p w:rsidR="00B40094" w:rsidRPr="00077324" w:rsidRDefault="00B40094" w:rsidP="008335E0">
                                <w:pPr>
                                  <w:pStyle w:val="BodyText"/>
                                  <w:rPr>
                                    <w:sz w:val="22"/>
                                    <w:szCs w:val="22"/>
                                  </w:rPr>
                                </w:pPr>
                                <w:r w:rsidRPr="00077324">
                                  <w:rPr>
                                    <w:sz w:val="22"/>
                                    <w:szCs w:val="22"/>
                                  </w:rPr>
                                  <w:t>Actor B</w:t>
                                </w:r>
                              </w:p>
                              <w:p w:rsidR="00B40094" w:rsidRDefault="00B40094" w:rsidP="008335E0"/>
                              <w:p w:rsidR="00B40094" w:rsidRPr="00077324" w:rsidRDefault="00B40094" w:rsidP="008335E0">
                                <w:pPr>
                                  <w:pStyle w:val="BodyText"/>
                                  <w:rPr>
                                    <w:sz w:val="22"/>
                                    <w:szCs w:val="22"/>
                                  </w:rPr>
                                </w:pPr>
                                <w:r w:rsidRPr="00077324">
                                  <w:rPr>
                                    <w:sz w:val="22"/>
                                    <w:szCs w:val="22"/>
                                  </w:rPr>
                                  <w:t>Actor A /</w:t>
                                </w:r>
                              </w:p>
                              <w:p w:rsidR="00B40094" w:rsidRPr="00077324" w:rsidRDefault="00B40094" w:rsidP="008335E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6" name="Line 454"/>
                          <wps:cNvCnPr/>
                          <wps:spPr bwMode="auto">
                            <a:xfrm flipV="1">
                              <a:off x="2564130" y="702945"/>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455"/>
                          <wps:cNvCnPr/>
                          <wps:spPr bwMode="auto">
                            <a:xfrm>
                              <a:off x="1375410" y="1783080"/>
                              <a:ext cx="109918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Rectangle 456"/>
                          <wps:cNvSpPr>
                            <a:spLocks noChangeArrowheads="1"/>
                          </wps:cNvSpPr>
                          <wps:spPr bwMode="auto">
                            <a:xfrm>
                              <a:off x="2472690" y="361696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457"/>
                          <wps:cNvSpPr>
                            <a:spLocks noChangeArrowheads="1"/>
                          </wps:cNvSpPr>
                          <wps:spPr bwMode="auto">
                            <a:xfrm>
                              <a:off x="1193165" y="1653540"/>
                              <a:ext cx="182245" cy="273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458"/>
                          <wps:cNvCnPr/>
                          <wps:spPr bwMode="auto">
                            <a:xfrm flipH="1" flipV="1">
                              <a:off x="1344930" y="2788920"/>
                              <a:ext cx="11360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59"/>
                          <wps:cNvCnPr/>
                          <wps:spPr bwMode="auto">
                            <a:xfrm flipV="1">
                              <a:off x="4034155" y="702945"/>
                              <a:ext cx="5715"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 name="Rectangle 460"/>
                          <wps:cNvSpPr>
                            <a:spLocks noChangeArrowheads="1"/>
                          </wps:cNvSpPr>
                          <wps:spPr bwMode="auto">
                            <a:xfrm>
                              <a:off x="1177290" y="2464435"/>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Rectangle 461"/>
                          <wps:cNvSpPr>
                            <a:spLocks noChangeArrowheads="1"/>
                          </wps:cNvSpPr>
                          <wps:spPr bwMode="auto">
                            <a:xfrm>
                              <a:off x="2472690" y="2045970"/>
                              <a:ext cx="181610" cy="871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3" name="Group 462"/>
                          <wpg:cNvGrpSpPr>
                            <a:grpSpLocks/>
                          </wpg:cNvGrpSpPr>
                          <wpg:grpSpPr bwMode="auto">
                            <a:xfrm>
                              <a:off x="2635250" y="2201545"/>
                              <a:ext cx="304165" cy="257175"/>
                              <a:chOff x="5175" y="7275"/>
                              <a:chExt cx="480" cy="405"/>
                            </a:xfrm>
                          </wpg:grpSpPr>
                          <wps:wsp>
                            <wps:cNvPr id="244" name="Line 46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5" name="Line 46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46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7" name="Text Box 466"/>
                          <wps:cNvSpPr txBox="1">
                            <a:spLocks noChangeArrowheads="1"/>
                          </wps:cNvSpPr>
                          <wps:spPr bwMode="auto">
                            <a:xfrm>
                              <a:off x="2967990" y="2164080"/>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B40094" w:rsidRDefault="00B40094" w:rsidP="008335E0"/>
                              <w:p w:rsidR="00B40094" w:rsidRPr="00077324" w:rsidRDefault="00B40094"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57" name="Line 467"/>
                          <wps:cNvCnPr/>
                          <wps:spPr bwMode="auto">
                            <a:xfrm>
                              <a:off x="1400175" y="3764280"/>
                              <a:ext cx="107061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9" name="Line 468"/>
                          <wps:cNvCnPr/>
                          <wps:spPr bwMode="auto">
                            <a:xfrm>
                              <a:off x="1375410" y="3388360"/>
                              <a:ext cx="10972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0" name="Rectangle 469"/>
                          <wps:cNvSpPr>
                            <a:spLocks noChangeArrowheads="1"/>
                          </wps:cNvSpPr>
                          <wps:spPr bwMode="auto">
                            <a:xfrm>
                              <a:off x="2472690" y="325120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3" name="Rectangle 470"/>
                          <wps:cNvSpPr>
                            <a:spLocks noChangeArrowheads="1"/>
                          </wps:cNvSpPr>
                          <wps:spPr bwMode="auto">
                            <a:xfrm>
                              <a:off x="1193165" y="3251200"/>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Text Box 471"/>
                          <wps:cNvSpPr txBox="1">
                            <a:spLocks noChangeArrowheads="1"/>
                          </wps:cNvSpPr>
                          <wps:spPr bwMode="auto">
                            <a:xfrm>
                              <a:off x="1431290" y="3157855"/>
                              <a:ext cx="10496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sidRPr="00077324">
                                  <w:rPr>
                                    <w:sz w:val="22"/>
                                    <w:szCs w:val="22"/>
                                  </w:rPr>
                                  <w:t>Transaction-D [D]</w:t>
                                </w:r>
                              </w:p>
                              <w:p w:rsidR="00B40094" w:rsidRDefault="00B40094" w:rsidP="008335E0"/>
                              <w:p w:rsidR="00B40094" w:rsidRPr="00077324" w:rsidRDefault="00B40094" w:rsidP="008335E0">
                                <w:pPr>
                                  <w:pStyle w:val="BodyText"/>
                                  <w:rPr>
                                    <w:sz w:val="22"/>
                                    <w:szCs w:val="22"/>
                                  </w:rPr>
                                </w:pPr>
                                <w:r w:rsidRPr="00077324">
                                  <w:rPr>
                                    <w:sz w:val="22"/>
                                    <w:szCs w:val="22"/>
                                  </w:rPr>
                                  <w:t>Transaction-D [D]</w:t>
                                </w:r>
                              </w:p>
                            </w:txbxContent>
                          </wps:txbx>
                          <wps:bodyPr rot="0" vert="horz" wrap="square" lIns="0" tIns="0" rIns="0" bIns="0" anchor="t" anchorCtr="0" upright="1">
                            <a:noAutofit/>
                          </wps:bodyPr>
                        </wps:wsp>
                        <wps:wsp>
                          <wps:cNvPr id="275" name="Text Box 472"/>
                          <wps:cNvSpPr txBox="1">
                            <a:spLocks noChangeArrowheads="1"/>
                          </wps:cNvSpPr>
                          <wps:spPr bwMode="auto">
                            <a:xfrm>
                              <a:off x="1419860" y="1540510"/>
                              <a:ext cx="10972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sidRPr="00077324">
                                  <w:rPr>
                                    <w:sz w:val="22"/>
                                    <w:szCs w:val="22"/>
                                  </w:rPr>
                                  <w:t>Transaction-C [C]</w:t>
                                </w:r>
                              </w:p>
                              <w:p w:rsidR="00B40094" w:rsidRDefault="00B40094" w:rsidP="008335E0"/>
                              <w:p w:rsidR="00B40094" w:rsidRPr="00077324" w:rsidRDefault="00B40094" w:rsidP="008335E0">
                                <w:pPr>
                                  <w:pStyle w:val="BodyText"/>
                                  <w:rPr>
                                    <w:sz w:val="22"/>
                                    <w:szCs w:val="22"/>
                                  </w:rPr>
                                </w:pPr>
                                <w:r w:rsidRPr="00077324">
                                  <w:rPr>
                                    <w:sz w:val="22"/>
                                    <w:szCs w:val="22"/>
                                  </w:rPr>
                                  <w:t>Transaction-C [C]</w:t>
                                </w:r>
                              </w:p>
                            </w:txbxContent>
                          </wps:txbx>
                          <wps:bodyPr rot="0" vert="horz" wrap="square" lIns="0" tIns="0" rIns="0" bIns="0" anchor="t" anchorCtr="0" upright="1">
                            <a:noAutofit/>
                          </wps:bodyPr>
                        </wps:wsp>
                        <wps:wsp>
                          <wps:cNvPr id="276" name="Text Box 473"/>
                          <wps:cNvSpPr txBox="1">
                            <a:spLocks noChangeArrowheads="1"/>
                          </wps:cNvSpPr>
                          <wps:spPr bwMode="auto">
                            <a:xfrm>
                              <a:off x="3605530" y="238760"/>
                              <a:ext cx="99695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sidRPr="00077324">
                                  <w:rPr>
                                    <w:sz w:val="22"/>
                                    <w:szCs w:val="22"/>
                                  </w:rPr>
                                  <w:t xml:space="preserve">Actor B/ Actor C </w:t>
                                </w:r>
                              </w:p>
                              <w:p w:rsidR="00B40094" w:rsidRDefault="00B40094" w:rsidP="008335E0"/>
                              <w:p w:rsidR="00B40094" w:rsidRPr="00077324" w:rsidRDefault="00B40094" w:rsidP="008335E0">
                                <w:pPr>
                                  <w:pStyle w:val="BodyText"/>
                                  <w:rPr>
                                    <w:sz w:val="22"/>
                                    <w:szCs w:val="22"/>
                                  </w:rPr>
                                </w:pPr>
                                <w:r w:rsidRPr="00077324">
                                  <w:rPr>
                                    <w:sz w:val="22"/>
                                    <w:szCs w:val="22"/>
                                  </w:rPr>
                                  <w:t xml:space="preserve">Actor B/ Actor C </w:t>
                                </w:r>
                              </w:p>
                            </w:txbxContent>
                          </wps:txbx>
                          <wps:bodyPr rot="0" vert="horz" wrap="square" lIns="0" tIns="0" rIns="0" bIns="0" anchor="t" anchorCtr="0" upright="1">
                            <a:noAutofit/>
                          </wps:bodyPr>
                        </wps:wsp>
                        <wps:wsp>
                          <wps:cNvPr id="277" name="Rectangle 474"/>
                          <wps:cNvSpPr>
                            <a:spLocks noChangeArrowheads="1"/>
                          </wps:cNvSpPr>
                          <wps:spPr bwMode="auto">
                            <a:xfrm>
                              <a:off x="1186815" y="3607435"/>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8" name="Rectangle 475"/>
                          <wps:cNvSpPr>
                            <a:spLocks noChangeArrowheads="1"/>
                          </wps:cNvSpPr>
                          <wps:spPr bwMode="auto">
                            <a:xfrm>
                              <a:off x="1162050" y="4433570"/>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Rectangle 476"/>
                          <wps:cNvSpPr>
                            <a:spLocks noChangeArrowheads="1"/>
                          </wps:cNvSpPr>
                          <wps:spPr bwMode="auto">
                            <a:xfrm>
                              <a:off x="1162050" y="4789805"/>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Rectangle 477"/>
                          <wps:cNvSpPr>
                            <a:spLocks noChangeArrowheads="1"/>
                          </wps:cNvSpPr>
                          <wps:spPr bwMode="auto">
                            <a:xfrm>
                              <a:off x="3952240" y="4194810"/>
                              <a:ext cx="182880" cy="937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1" name="Text Box 478"/>
                          <wps:cNvSpPr txBox="1">
                            <a:spLocks noChangeArrowheads="1"/>
                          </wps:cNvSpPr>
                          <wps:spPr bwMode="auto">
                            <a:xfrm>
                              <a:off x="1729105" y="4293870"/>
                              <a:ext cx="167703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Pr>
                                    <w:sz w:val="22"/>
                                    <w:szCs w:val="22"/>
                                  </w:rPr>
                                  <w:t>Transaction_</w:t>
                                </w:r>
                                <w:r w:rsidRPr="00077324">
                                  <w:rPr>
                                    <w:sz w:val="22"/>
                                    <w:szCs w:val="22"/>
                                  </w:rPr>
                                  <w:t>2 [2]</w:t>
                                </w:r>
                              </w:p>
                              <w:p w:rsidR="00B40094" w:rsidRDefault="00B40094" w:rsidP="008335E0"/>
                              <w:p w:rsidR="00B40094" w:rsidRPr="00077324" w:rsidRDefault="00B40094"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82" name="Text Box 479"/>
                          <wps:cNvSpPr txBox="1">
                            <a:spLocks noChangeArrowheads="1"/>
                          </wps:cNvSpPr>
                          <wps:spPr bwMode="auto">
                            <a:xfrm>
                              <a:off x="1734820" y="4651375"/>
                              <a:ext cx="161036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Pr>
                                    <w:sz w:val="22"/>
                                    <w:szCs w:val="22"/>
                                  </w:rPr>
                                  <w:t>Transaction_</w:t>
                                </w:r>
                                <w:r w:rsidRPr="00077324">
                                  <w:rPr>
                                    <w:sz w:val="22"/>
                                    <w:szCs w:val="22"/>
                                  </w:rPr>
                                  <w:t>3 [3]</w:t>
                                </w:r>
                              </w:p>
                              <w:p w:rsidR="00B40094" w:rsidRDefault="00B40094" w:rsidP="008335E0"/>
                              <w:p w:rsidR="00B40094" w:rsidRPr="00077324" w:rsidRDefault="00B40094" w:rsidP="008335E0">
                                <w:pPr>
                                  <w:pStyle w:val="BodyText"/>
                                  <w:rPr>
                                    <w:sz w:val="22"/>
                                    <w:szCs w:val="22"/>
                                  </w:rPr>
                                </w:pPr>
                                <w:r>
                                  <w:rPr>
                                    <w:sz w:val="22"/>
                                    <w:szCs w:val="22"/>
                                  </w:rPr>
                                  <w:t>Transaction_</w:t>
                                </w:r>
                                <w:r w:rsidRPr="00077324">
                                  <w:rPr>
                                    <w:sz w:val="22"/>
                                    <w:szCs w:val="22"/>
                                  </w:rPr>
                                  <w:t>3 [3]</w:t>
                                </w:r>
                              </w:p>
                            </w:txbxContent>
                          </wps:txbx>
                          <wps:bodyPr rot="0" vert="horz" wrap="square" lIns="0" tIns="0" rIns="0" bIns="0" anchor="t" anchorCtr="0" upright="1">
                            <a:noAutofit/>
                          </wps:bodyPr>
                        </wps:wsp>
                        <wpg:wgp>
                          <wpg:cNvPr id="283" name="Group 480"/>
                          <wpg:cNvGrpSpPr>
                            <a:grpSpLocks/>
                          </wpg:cNvGrpSpPr>
                          <wpg:grpSpPr bwMode="auto">
                            <a:xfrm>
                              <a:off x="4136390" y="4758690"/>
                              <a:ext cx="172085" cy="257810"/>
                              <a:chOff x="5175" y="7275"/>
                              <a:chExt cx="480" cy="405"/>
                            </a:xfrm>
                          </wpg:grpSpPr>
                          <wps:wsp>
                            <wps:cNvPr id="284" name="Line 48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5" name="Line 48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48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7" name="Text Box 484"/>
                          <wps:cNvSpPr txBox="1">
                            <a:spLocks noChangeArrowheads="1"/>
                          </wps:cNvSpPr>
                          <wps:spPr bwMode="auto">
                            <a:xfrm>
                              <a:off x="4350385" y="4768850"/>
                              <a:ext cx="103695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i/>
                                    <w:sz w:val="22"/>
                                    <w:szCs w:val="22"/>
                                  </w:rPr>
                                </w:pPr>
                                <w:r w:rsidRPr="00077324">
                                  <w:rPr>
                                    <w:i/>
                                    <w:sz w:val="22"/>
                                    <w:szCs w:val="22"/>
                                  </w:rPr>
                                  <w:t xml:space="preserve">Internal action 2 </w:t>
                                </w:r>
                              </w:p>
                              <w:p w:rsidR="00B40094" w:rsidRDefault="00B40094" w:rsidP="008335E0"/>
                              <w:p w:rsidR="00B40094" w:rsidRPr="00077324" w:rsidRDefault="00B40094" w:rsidP="008335E0">
                                <w:pPr>
                                  <w:pStyle w:val="BodyText"/>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s:wsp>
                          <wps:cNvPr id="42" name="Rectangle 485"/>
                          <wps:cNvSpPr>
                            <a:spLocks noChangeArrowheads="1"/>
                          </wps:cNvSpPr>
                          <wps:spPr bwMode="auto">
                            <a:xfrm>
                              <a:off x="1177290" y="793750"/>
                              <a:ext cx="182880" cy="60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486"/>
                          <wps:cNvSpPr txBox="1">
                            <a:spLocks noChangeArrowheads="1"/>
                          </wps:cNvSpPr>
                          <wps:spPr bwMode="auto">
                            <a:xfrm>
                              <a:off x="1400175" y="1034415"/>
                              <a:ext cx="115379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094" w:rsidRPr="00077324" w:rsidRDefault="00B40094" w:rsidP="008335E0">
                                <w:pPr>
                                  <w:pStyle w:val="BodyText"/>
                                  <w:rPr>
                                    <w:sz w:val="22"/>
                                    <w:szCs w:val="22"/>
                                  </w:rPr>
                                </w:pPr>
                                <w:r w:rsidRPr="00077324">
                                  <w:rPr>
                                    <w:sz w:val="22"/>
                                    <w:szCs w:val="22"/>
                                  </w:rPr>
                                  <w:t>Transaction-B [B]</w:t>
                                </w:r>
                              </w:p>
                              <w:p w:rsidR="00B40094" w:rsidRDefault="00B40094" w:rsidP="008335E0"/>
                              <w:p w:rsidR="00B40094" w:rsidRPr="00077324" w:rsidRDefault="00B40094" w:rsidP="008335E0">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51" name="Line 487"/>
                          <wps:cNvCnPr/>
                          <wps:spPr bwMode="auto">
                            <a:xfrm flipH="1" flipV="1">
                              <a:off x="1344930" y="955040"/>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488"/>
                          <wps:cNvCnPr/>
                          <wps:spPr bwMode="auto">
                            <a:xfrm flipH="1" flipV="1">
                              <a:off x="1344930" y="1268730"/>
                              <a:ext cx="1108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Rectangle 489"/>
                          <wps:cNvSpPr>
                            <a:spLocks noChangeArrowheads="1"/>
                          </wps:cNvSpPr>
                          <wps:spPr bwMode="auto">
                            <a:xfrm>
                              <a:off x="2472690" y="793750"/>
                              <a:ext cx="194310" cy="105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447" o:spid="_x0000_s1131" editas="canvas" style="width:468pt;height:413.05pt;mso-position-horizontal-relative:char;mso-position-vertical-relative:line" coordsize="59436,5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">
                  <v:shape id="_x0000_s1132" type="#_x0000_t75" style="position:absolute;width:59436;height:52457;visibility:visible;mso-wrap-style:square">
                    <v:fill o:detectmouseclick="t"/>
                    <v:path o:connecttype="none"/>
                  </v:shape>
                  <v:shape id="Text Box 449" o:spid="_x0000_s1133" type="#_x0000_t202" style="position:absolute;left:14839;top:35159;width:997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B40094" w:rsidRPr="00077324" w:rsidRDefault="00B40094" w:rsidP="008335E0">
                          <w:pPr>
                            <w:pStyle w:val="BodyText"/>
                            <w:rPr>
                              <w:sz w:val="22"/>
                              <w:szCs w:val="22"/>
                            </w:rPr>
                          </w:pPr>
                          <w:r>
                            <w:rPr>
                              <w:sz w:val="22"/>
                              <w:szCs w:val="22"/>
                            </w:rPr>
                            <w:t>Transaction_</w:t>
                          </w:r>
                          <w:r w:rsidRPr="00077324">
                            <w:rPr>
                              <w:sz w:val="22"/>
                              <w:szCs w:val="22"/>
                            </w:rPr>
                            <w:t>2 [2]</w:t>
                          </w:r>
                        </w:p>
                        <w:p w:rsidR="00B40094" w:rsidRDefault="00B40094" w:rsidP="008335E0"/>
                        <w:p w:rsidR="00B40094" w:rsidRPr="00077324" w:rsidRDefault="00B40094" w:rsidP="008335E0">
                          <w:pPr>
                            <w:pStyle w:val="BodyText"/>
                            <w:rPr>
                              <w:sz w:val="22"/>
                              <w:szCs w:val="22"/>
                            </w:rPr>
                          </w:pPr>
                          <w:r>
                            <w:rPr>
                              <w:sz w:val="22"/>
                              <w:szCs w:val="22"/>
                            </w:rPr>
                            <w:t>Transaction_</w:t>
                          </w:r>
                          <w:r w:rsidRPr="00077324">
                            <w:rPr>
                              <w:sz w:val="22"/>
                              <w:szCs w:val="22"/>
                            </w:rPr>
                            <w:t>2 [2]</w:t>
                          </w:r>
                        </w:p>
                      </w:txbxContent>
                    </v:textbox>
                  </v:shape>
                  <v:shape id="Text Box 450" o:spid="_x0000_s1134" type="#_x0000_t202" style="position:absolute;left:14001;top:25419;width:1114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B40094" w:rsidRPr="00077324" w:rsidRDefault="00B40094" w:rsidP="008335E0">
                          <w:pPr>
                            <w:pStyle w:val="BodyText"/>
                            <w:rPr>
                              <w:sz w:val="22"/>
                              <w:szCs w:val="22"/>
                            </w:rPr>
                          </w:pPr>
                          <w:r>
                            <w:rPr>
                              <w:sz w:val="22"/>
                              <w:szCs w:val="22"/>
                            </w:rPr>
                            <w:t>Transaction_</w:t>
                          </w:r>
                          <w:r w:rsidRPr="00077324">
                            <w:rPr>
                              <w:sz w:val="22"/>
                              <w:szCs w:val="22"/>
                            </w:rPr>
                            <w:t>1 [1]</w:t>
                          </w:r>
                        </w:p>
                        <w:p w:rsidR="00B40094" w:rsidRDefault="00B40094" w:rsidP="008335E0"/>
                        <w:p w:rsidR="00B40094" w:rsidRPr="00077324" w:rsidRDefault="00B40094" w:rsidP="008335E0">
                          <w:pPr>
                            <w:pStyle w:val="BodyText"/>
                            <w:rPr>
                              <w:sz w:val="22"/>
                              <w:szCs w:val="22"/>
                            </w:rPr>
                          </w:pPr>
                          <w:r>
                            <w:rPr>
                              <w:sz w:val="22"/>
                              <w:szCs w:val="22"/>
                            </w:rPr>
                            <w:t>Transaction_</w:t>
                          </w:r>
                          <w:r w:rsidRPr="00077324">
                            <w:rPr>
                              <w:sz w:val="22"/>
                              <w:szCs w:val="22"/>
                            </w:rPr>
                            <w:t>1 [1]</w:t>
                          </w:r>
                        </w:p>
                      </w:txbxContent>
                    </v:textbox>
                  </v:shape>
                  <v:shape id="Text Box 451" o:spid="_x0000_s1135" type="#_x0000_t202" style="position:absolute;left:10096;top:2463;width:10046;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B40094" w:rsidRPr="00FC1E44" w:rsidRDefault="00B40094" w:rsidP="008335E0">
                          <w:pPr>
                            <w:pStyle w:val="BodyText"/>
                            <w:rPr>
                              <w:sz w:val="18"/>
                              <w:szCs w:val="18"/>
                              <w:rPrChange w:id="1370" w:author="Emma" w:date="2014-02-04T10:31:00Z">
                                <w:rPr>
                                  <w:sz w:val="22"/>
                                  <w:szCs w:val="22"/>
                                </w:rPr>
                              </w:rPrChange>
                            </w:rPr>
                          </w:pPr>
                          <w:ins w:id="1371" w:author="Emma" w:date="2014-02-04T10:31:00Z">
                            <w:r w:rsidRPr="00FC1E44">
                              <w:rPr>
                                <w:sz w:val="18"/>
                                <w:szCs w:val="18"/>
                                <w:rPrChange w:id="1372" w:author="Emma" w:date="2014-02-04T10:31:00Z">
                                  <w:rPr>
                                    <w:sz w:val="22"/>
                                    <w:szCs w:val="22"/>
                                  </w:rPr>
                                </w:rPrChange>
                              </w:rPr>
                              <w:t>Content Creator</w:t>
                            </w:r>
                          </w:ins>
                          <w:del w:id="1373" w:author="Emma" w:date="2014-02-04T10:30:00Z">
                            <w:r w:rsidRPr="00FC1E44" w:rsidDel="00FC1E44">
                              <w:rPr>
                                <w:sz w:val="18"/>
                                <w:szCs w:val="18"/>
                                <w:rPrChange w:id="1374" w:author="Emma" w:date="2014-02-04T10:31:00Z">
                                  <w:rPr>
                                    <w:sz w:val="22"/>
                                    <w:szCs w:val="22"/>
                                  </w:rPr>
                                </w:rPrChange>
                              </w:rPr>
                              <w:delText>Actor D/</w:delText>
                            </w:r>
                          </w:del>
                        </w:p>
                        <w:p w:rsidR="00B40094" w:rsidRPr="00FC1E44" w:rsidRDefault="00B40094" w:rsidP="008335E0">
                          <w:pPr>
                            <w:pStyle w:val="BodyText"/>
                            <w:rPr>
                              <w:sz w:val="18"/>
                              <w:szCs w:val="18"/>
                              <w:rPrChange w:id="1375" w:author="Emma" w:date="2014-02-04T10:31:00Z">
                                <w:rPr>
                                  <w:sz w:val="22"/>
                                  <w:szCs w:val="22"/>
                                </w:rPr>
                              </w:rPrChange>
                            </w:rPr>
                          </w:pPr>
                          <w:r w:rsidRPr="00FC1E44">
                            <w:rPr>
                              <w:sz w:val="18"/>
                              <w:szCs w:val="18"/>
                              <w:rPrChange w:id="1376" w:author="Emma" w:date="2014-02-04T10:31:00Z">
                                <w:rPr>
                                  <w:sz w:val="22"/>
                                  <w:szCs w:val="22"/>
                                </w:rPr>
                              </w:rPrChange>
                            </w:rPr>
                            <w:t>Actor E</w:t>
                          </w:r>
                        </w:p>
                        <w:p w:rsidR="00B40094" w:rsidRPr="00FC1E44" w:rsidRDefault="00B40094" w:rsidP="008335E0">
                          <w:pPr>
                            <w:rPr>
                              <w:sz w:val="18"/>
                              <w:szCs w:val="18"/>
                              <w:rPrChange w:id="1377" w:author="Emma" w:date="2014-02-04T10:31:00Z">
                                <w:rPr/>
                              </w:rPrChange>
                            </w:rPr>
                          </w:pPr>
                        </w:p>
                        <w:p w:rsidR="00B40094" w:rsidRPr="00FC1E44" w:rsidRDefault="00B40094" w:rsidP="008335E0">
                          <w:pPr>
                            <w:pStyle w:val="BodyText"/>
                            <w:rPr>
                              <w:sz w:val="18"/>
                              <w:szCs w:val="18"/>
                              <w:rPrChange w:id="1378" w:author="Emma" w:date="2014-02-04T10:31:00Z">
                                <w:rPr>
                                  <w:sz w:val="22"/>
                                  <w:szCs w:val="22"/>
                                </w:rPr>
                              </w:rPrChange>
                            </w:rPr>
                          </w:pPr>
                          <w:r w:rsidRPr="00FC1E44">
                            <w:rPr>
                              <w:sz w:val="18"/>
                              <w:szCs w:val="18"/>
                              <w:rPrChange w:id="1379" w:author="Emma" w:date="2014-02-04T10:31:00Z">
                                <w:rPr>
                                  <w:sz w:val="22"/>
                                  <w:szCs w:val="22"/>
                                </w:rPr>
                              </w:rPrChange>
                            </w:rPr>
                            <w:t>Actor D/</w:t>
                          </w:r>
                        </w:p>
                        <w:p w:rsidR="00B40094" w:rsidRPr="00FC1E44" w:rsidRDefault="00B40094" w:rsidP="008335E0">
                          <w:pPr>
                            <w:pStyle w:val="BodyText"/>
                            <w:rPr>
                              <w:sz w:val="18"/>
                              <w:szCs w:val="18"/>
                              <w:rPrChange w:id="1380" w:author="Emma" w:date="2014-02-04T10:31:00Z">
                                <w:rPr>
                                  <w:sz w:val="22"/>
                                  <w:szCs w:val="22"/>
                                </w:rPr>
                              </w:rPrChange>
                            </w:rPr>
                          </w:pPr>
                          <w:r w:rsidRPr="00FC1E44">
                            <w:rPr>
                              <w:sz w:val="18"/>
                              <w:szCs w:val="18"/>
                              <w:rPrChange w:id="1381" w:author="Emma" w:date="2014-02-04T10:31:00Z">
                                <w:rPr>
                                  <w:sz w:val="22"/>
                                  <w:szCs w:val="22"/>
                                </w:rPr>
                              </w:rPrChange>
                            </w:rPr>
                            <w:t>Actor E</w:t>
                          </w:r>
                        </w:p>
                      </w:txbxContent>
                    </v:textbox>
                  </v:shape>
                  <v:line id="Line 452" o:spid="_x0000_s1136" style="position:absolute;flip:y;visibility:visible;mso-wrap-style:square" from="12776,7029" to="12839,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C/ZsIAAADbAAAADwAAAAAAAAAAAAAA&#10;AAChAgAAZHJzL2Rvd25yZXYueG1sUEsFBgAAAAAEAAQA+QAAAJADAAAAAA==&#10;">
                    <v:stroke dashstyle="dash"/>
                  </v:line>
                  <v:shape id="Text Box 453" o:spid="_x0000_s1137" type="#_x0000_t202" style="position:absolute;left:22040;top:2463;width:9456;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B40094" w:rsidRPr="00077324" w:rsidRDefault="00B40094" w:rsidP="008335E0">
                          <w:pPr>
                            <w:pStyle w:val="BodyText"/>
                            <w:rPr>
                              <w:sz w:val="22"/>
                              <w:szCs w:val="22"/>
                            </w:rPr>
                          </w:pPr>
                          <w:r w:rsidRPr="00077324">
                            <w:rPr>
                              <w:sz w:val="22"/>
                              <w:szCs w:val="22"/>
                            </w:rPr>
                            <w:t>Actor A /</w:t>
                          </w:r>
                        </w:p>
                        <w:p w:rsidR="00B40094" w:rsidRPr="00077324" w:rsidRDefault="00B40094" w:rsidP="008335E0">
                          <w:pPr>
                            <w:pStyle w:val="BodyText"/>
                            <w:rPr>
                              <w:sz w:val="22"/>
                              <w:szCs w:val="22"/>
                            </w:rPr>
                          </w:pPr>
                          <w:r w:rsidRPr="00077324">
                            <w:rPr>
                              <w:sz w:val="22"/>
                              <w:szCs w:val="22"/>
                            </w:rPr>
                            <w:t>Actor B</w:t>
                          </w:r>
                        </w:p>
                        <w:p w:rsidR="00B40094" w:rsidRDefault="00B40094" w:rsidP="008335E0"/>
                        <w:p w:rsidR="00B40094" w:rsidRPr="00077324" w:rsidRDefault="00B40094" w:rsidP="008335E0">
                          <w:pPr>
                            <w:pStyle w:val="BodyText"/>
                            <w:rPr>
                              <w:sz w:val="22"/>
                              <w:szCs w:val="22"/>
                            </w:rPr>
                          </w:pPr>
                          <w:r w:rsidRPr="00077324">
                            <w:rPr>
                              <w:sz w:val="22"/>
                              <w:szCs w:val="22"/>
                            </w:rPr>
                            <w:t>Actor A /</w:t>
                          </w:r>
                        </w:p>
                        <w:p w:rsidR="00B40094" w:rsidRPr="00077324" w:rsidRDefault="00B40094" w:rsidP="008335E0">
                          <w:pPr>
                            <w:pStyle w:val="BodyText"/>
                            <w:rPr>
                              <w:sz w:val="22"/>
                              <w:szCs w:val="22"/>
                            </w:rPr>
                          </w:pPr>
                          <w:r w:rsidRPr="00077324">
                            <w:rPr>
                              <w:sz w:val="22"/>
                              <w:szCs w:val="22"/>
                            </w:rPr>
                            <w:t>Actor B</w:t>
                          </w:r>
                        </w:p>
                      </w:txbxContent>
                    </v:textbox>
                  </v:shape>
                  <v:line id="Line 454" o:spid="_x0000_s1138" style="position:absolute;flip:y;visibility:visible;mso-wrap-style:square" from="25641,7029" to="25641,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line id="Line 455" o:spid="_x0000_s1139" style="position:absolute;visibility:visible;mso-wrap-style:square" from="13754,17830" to="24745,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CHMIAAADbAAAADwAAAGRycy9kb3ducmV2LnhtbESP3YrCMBSE7wXfIRzBO00VcbUaRQRh&#10;URD8Ay+PzbEtNielyWr16Y2w4OUwM98w03ltCnGnyuWWFfS6EQjixOqcUwXHw6ozAuE8ssbCMil4&#10;koP5rNmYYqztg3d03/tUBAi7GBVk3pexlC7JyKDr2pI4eFdbGfRBVqnUFT4C3BSyH0VDaTDnsJBh&#10;ScuMktv+zyhAuXz50a7eDMYnI8/bxfB0ea2VarfqxQSEp9p/w//tX62g/w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ICHMIAAADbAAAADwAAAAAAAAAAAAAA&#10;AAChAgAAZHJzL2Rvd25yZXYueG1sUEsFBgAAAAAEAAQA+QAAAJADAAAAAA==&#10;">
                    <v:stroke startarrow="block"/>
                  </v:line>
                  <v:rect id="Rectangle 456" o:spid="_x0000_s1140" style="position:absolute;left:24726;top:36169;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457" o:spid="_x0000_s1141" style="position:absolute;left:11931;top:16535;width:182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458" o:spid="_x0000_s1142" style="position:absolute;flip:x y;visibility:visible;mso-wrap-style:square" from="13449,27889" to="24809,27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line id="Line 459" o:spid="_x0000_s1143" style="position:absolute;flip:y;visibility:visible;mso-wrap-style:square" from="40341,7029" to="40398,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KI8MAAADbAAAADwAAAGRycy9kb3ducmV2LnhtbESPQWvCQBSE7wX/w/KE3uomSovEbIKI&#10;lVJ6adT7S/a5CWbfhuxW03/fLRR6HGbmGyYvJ9uLG42+c6wgXSQgiBunOzYKTsfXpzUIH5A19o5J&#10;wTd5KIvZQ46Zdnf+pFsVjIgQ9hkqaEMYMil905JFv3ADcfQubrQYohyN1CPeI9z2cpkkL9Jix3Gh&#10;xYF2LTXX6ssqqPfbs3mvz3u75A99MM9VzbJS6nE+bTcgAk3hP/zXftMKVin8fo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eiiPDAAAA2wAAAA8AAAAAAAAAAAAA&#10;AAAAoQIAAGRycy9kb3ducmV2LnhtbFBLBQYAAAAABAAEAPkAAACRAwAAAAA=&#10;">
                    <v:stroke dashstyle="dash"/>
                  </v:line>
                  <v:rect id="Rectangle 460" o:spid="_x0000_s1144" style="position:absolute;left:11772;top:24644;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461" o:spid="_x0000_s1145" style="position:absolute;left:24726;top:20459;width:1817;height:8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group id="Group 462" o:spid="_x0000_s1146" style="position:absolute;left:26352;top:22015;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Line 463" o:spid="_x0000_s114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HKsUAAADcAAAADwAAAGRycy9kb3ducmV2LnhtbESP3WrCQBSE7wu+w3KE3pmNEoKmriKC&#10;IC0U/Al4ecyeJsHs2ZDdapqn7xaEXg4z8w2zXPemEXfqXG1ZwTSKQRAXVtdcKjifdpM5COeRNTaW&#10;ScEPOVivRi9LzLR98IHuR1+KAGGXoYLK+zaT0hUVGXSRbYmD92U7gz7IrpS6w0eAm0bO4jiVBmsO&#10;CxW2tK2ouB2/jQKU28HPD/1HssiNvHxu0vw6vCv1Ou43byA89f4//GzvtYJZksDfmXA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KHKsUAAADcAAAADwAAAAAAAAAA&#10;AAAAAAChAgAAZHJzL2Rvd25yZXYueG1sUEsFBgAAAAAEAAQA+QAAAJMDAAAAAA==&#10;">
                      <v:stroke startarrow="block"/>
                    </v:line>
                    <v:line id="Line 464" o:spid="_x0000_s114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465" o:spid="_x0000_s114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group>
                  <v:shape id="Text Box 466" o:spid="_x0000_s1150" type="#_x0000_t202" style="position:absolute;left:29679;top:21640;width:98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2w8UA&#10;AADcAAAADwAAAGRycy9kb3ducmV2LnhtbESPT4vCMBTE7wt+h/CEvSyabhG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fbDxQAAANwAAAAPAAAAAAAAAAAAAAAAAJgCAABkcnMv&#10;ZG93bnJldi54bWxQSwUGAAAAAAQABAD1AAAAigMAAAAA&#10;" stroked="f">
                    <v:textbox inset="0,0,0,0">
                      <w:txbxContent>
                        <w:p w:rsidR="00B40094" w:rsidRPr="00077324" w:rsidRDefault="00B40094"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B40094" w:rsidRDefault="00B40094" w:rsidP="008335E0"/>
                        <w:p w:rsidR="00B40094" w:rsidRPr="00077324" w:rsidRDefault="00B40094"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467" o:spid="_x0000_s1151" style="position:absolute;visibility:visible;mso-wrap-style:square" from="14001,37642" to="24707,37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PgMYAAADcAAAADwAAAGRycy9kb3ducmV2LnhtbESPQWvCQBSE74L/YXlCb2ZTaW1MXUWE&#10;glgQtA30+My+JqHZtyG7TVJ/vVsQPA4z8w2zXA+mFh21rrKs4DGKQRDnVldcKPj8eJsmIJxH1lhb&#10;JgV/5GC9Go+WmGrb85G6ky9EgLBLUUHpfZNK6fKSDLrINsTB+7atQR9kW0jdYh/gppazOJ5LgxWH&#10;hRIb2paU/5x+jQKU24tPjsP70yIz8uuwmWfny16ph8mweQXhafD38K290wpmz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Jj4DGAAAA3AAAAA8AAAAAAAAA&#10;AAAAAAAAoQIAAGRycy9kb3ducmV2LnhtbFBLBQYAAAAABAAEAPkAAACUAwAAAAA=&#10;">
                    <v:stroke startarrow="block"/>
                  </v:line>
                  <v:line id="Line 468" o:spid="_x0000_s1152" style="position:absolute;visibility:visible;mso-wrap-style:square" from="13754,33883" to="24726,3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acYAAADcAAAADwAAAGRycy9kb3ducmV2LnhtbESPQWvCQBSE74X+h+UJvdWNUkVjNiJC&#10;oVQQjBV6fGZfk9Ds25DdJml+vVsoeBxm5hsm2Q6mFh21rrKsYDaNQBDnVldcKPg4vz6vQDiPrLG2&#10;TAp+ycE2fXxIMNa25xN1mS9EgLCLUUHpfRNL6fKSDLqpbYiD92Vbgz7ItpC6xT7ATS3nUbSUBisO&#10;CyU2tC8p/85+jAKU+9GvTsPhZX0x8vO4W16u47tST5NhtwHhafD38H/7TSuYL9b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avmnGAAAA3AAAAA8AAAAAAAAA&#10;AAAAAAAAoQIAAGRycy9kb3ducmV2LnhtbFBLBQYAAAAABAAEAPkAAACUAwAAAAA=&#10;">
                    <v:stroke startarrow="block"/>
                  </v:line>
                  <v:rect id="Rectangle 469" o:spid="_x0000_s1153" style="position:absolute;left:24726;top:32512;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Rectangle 470" o:spid="_x0000_s1154" style="position:absolute;left:11931;top:32512;width:182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Text Box 471" o:spid="_x0000_s1155" type="#_x0000_t202" style="position:absolute;left:14312;top:31578;width:104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B40094" w:rsidRPr="00077324" w:rsidRDefault="00B40094" w:rsidP="008335E0">
                          <w:pPr>
                            <w:pStyle w:val="BodyText"/>
                            <w:rPr>
                              <w:sz w:val="22"/>
                              <w:szCs w:val="22"/>
                            </w:rPr>
                          </w:pPr>
                          <w:r w:rsidRPr="00077324">
                            <w:rPr>
                              <w:sz w:val="22"/>
                              <w:szCs w:val="22"/>
                            </w:rPr>
                            <w:t>Transaction-D [D]</w:t>
                          </w:r>
                        </w:p>
                        <w:p w:rsidR="00B40094" w:rsidRDefault="00B40094" w:rsidP="008335E0"/>
                        <w:p w:rsidR="00B40094" w:rsidRPr="00077324" w:rsidRDefault="00B40094" w:rsidP="008335E0">
                          <w:pPr>
                            <w:pStyle w:val="BodyText"/>
                            <w:rPr>
                              <w:sz w:val="22"/>
                              <w:szCs w:val="22"/>
                            </w:rPr>
                          </w:pPr>
                          <w:r w:rsidRPr="00077324">
                            <w:rPr>
                              <w:sz w:val="22"/>
                              <w:szCs w:val="22"/>
                            </w:rPr>
                            <w:t>Transaction-D [D]</w:t>
                          </w:r>
                        </w:p>
                      </w:txbxContent>
                    </v:textbox>
                  </v:shape>
                  <v:shape id="Text Box 472" o:spid="_x0000_s1156" type="#_x0000_t202" style="position:absolute;left:14198;top:15405;width:1097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B40094" w:rsidRPr="00077324" w:rsidRDefault="00B40094" w:rsidP="008335E0">
                          <w:pPr>
                            <w:pStyle w:val="BodyText"/>
                            <w:rPr>
                              <w:sz w:val="22"/>
                              <w:szCs w:val="22"/>
                            </w:rPr>
                          </w:pPr>
                          <w:r w:rsidRPr="00077324">
                            <w:rPr>
                              <w:sz w:val="22"/>
                              <w:szCs w:val="22"/>
                            </w:rPr>
                            <w:t>Transaction-C [C]</w:t>
                          </w:r>
                        </w:p>
                        <w:p w:rsidR="00B40094" w:rsidRDefault="00B40094" w:rsidP="008335E0"/>
                        <w:p w:rsidR="00B40094" w:rsidRPr="00077324" w:rsidRDefault="00B40094" w:rsidP="008335E0">
                          <w:pPr>
                            <w:pStyle w:val="BodyText"/>
                            <w:rPr>
                              <w:sz w:val="22"/>
                              <w:szCs w:val="22"/>
                            </w:rPr>
                          </w:pPr>
                          <w:r w:rsidRPr="00077324">
                            <w:rPr>
                              <w:sz w:val="22"/>
                              <w:szCs w:val="22"/>
                            </w:rPr>
                            <w:t>Transaction-C [C]</w:t>
                          </w:r>
                        </w:p>
                      </w:txbxContent>
                    </v:textbox>
                  </v:shape>
                  <v:shape id="Text Box 473" o:spid="_x0000_s1157" type="#_x0000_t202" style="position:absolute;left:36055;top:2387;width:9969;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Z5cUA&#10;AADcAAAADwAAAGRycy9kb3ducmV2LnhtbESPT4vCMBTE7wt+h/AEL4um20N3qUbxzwp7cA+64vnR&#10;PNti81KSaOu33wiCx2FmfsPMFr1pxI2cry0r+JgkIIgLq2suFRz/tuMvED4ga2wsk4I7eVjMB28z&#10;zLXteE+3QyhFhLDPUUEVQptL6YuKDPqJbYmjd7bOYIjSlVI77CLcNDJNkkwarDkuVNjSuqLicrga&#10;BdnGXbs9r983x+8d/rZlelrdT0qNhv1yCiJQH17hZ/tHK0g/M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ZnlxQAAANwAAAAPAAAAAAAAAAAAAAAAAJgCAABkcnMv&#10;ZG93bnJldi54bWxQSwUGAAAAAAQABAD1AAAAigMAAAAA&#10;" stroked="f">
                    <v:textbox inset="0,0,0,0">
                      <w:txbxContent>
                        <w:p w:rsidR="00B40094" w:rsidRPr="00077324" w:rsidRDefault="00B40094" w:rsidP="008335E0">
                          <w:pPr>
                            <w:pStyle w:val="BodyText"/>
                            <w:rPr>
                              <w:sz w:val="22"/>
                              <w:szCs w:val="22"/>
                            </w:rPr>
                          </w:pPr>
                          <w:r w:rsidRPr="00077324">
                            <w:rPr>
                              <w:sz w:val="22"/>
                              <w:szCs w:val="22"/>
                            </w:rPr>
                            <w:t xml:space="preserve">Actor B/ Actor C </w:t>
                          </w:r>
                        </w:p>
                        <w:p w:rsidR="00B40094" w:rsidRDefault="00B40094" w:rsidP="008335E0"/>
                        <w:p w:rsidR="00B40094" w:rsidRPr="00077324" w:rsidRDefault="00B40094" w:rsidP="008335E0">
                          <w:pPr>
                            <w:pStyle w:val="BodyText"/>
                            <w:rPr>
                              <w:sz w:val="22"/>
                              <w:szCs w:val="22"/>
                            </w:rPr>
                          </w:pPr>
                          <w:r w:rsidRPr="00077324">
                            <w:rPr>
                              <w:sz w:val="22"/>
                              <w:szCs w:val="22"/>
                            </w:rPr>
                            <w:t xml:space="preserve">Actor B/ Actor C </w:t>
                          </w:r>
                        </w:p>
                      </w:txbxContent>
                    </v:textbox>
                  </v:shape>
                  <v:rect id="Rectangle 474" o:spid="_x0000_s1158" style="position:absolute;left:11868;top:36074;width:182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158UA&#10;AADcAAAADwAAAGRycy9kb3ducmV2LnhtbESPQWvCQBSE74X+h+UVeqsbI2gbXaVUUuzRxEtvz+wz&#10;iWbfhuyaRH99t1DocZiZb5jVZjSN6KlztWUF00kEgriwuuZSwSFPX15BOI+ssbFMCm7kYLN+fFhh&#10;ou3Ae+ozX4oAYZeggsr7NpHSFRUZdBPbEgfvZDuDPsiulLrDIcBNI+MomkuDNYeFClv6qKi4ZFej&#10;4FjHB7zv88/IvKUz/zXm5+v3Vqnnp/F9CcLT6P/Df+2dVhAvF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XnxQAAANwAAAAPAAAAAAAAAAAAAAAAAJgCAABkcnMv&#10;ZG93bnJldi54bWxQSwUGAAAAAAQABAD1AAAAigMAAAAA&#10;"/>
                  <v:rect id="Rectangle 475" o:spid="_x0000_s1159" style="position:absolute;left:11620;top:44335;width:182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rect id="Rectangle 476" o:spid="_x0000_s1160" style="position:absolute;left:11620;top:47898;width:1829;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v:rect id="Rectangle 477" o:spid="_x0000_s1161" style="position:absolute;left:39522;top:41948;width:182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dtMIA&#10;AADcAAAADwAAAGRycy9kb3ducmV2LnhtbERPPW/CMBDdkfofrEPqBg6phGgaB6EiEB1DWLpd4yMJ&#10;xOcoNiT01+OhUsen952uR9OKO/WusaxgMY9AEJdWN1wpOBW72QqE88gaW8uk4EEO1tnLJMVE24Fz&#10;uh99JUIIuwQV1N53iZSurMmgm9uOOHBn2xv0AfaV1D0OIdy0Mo6ipTTYcGiosaPPmsrr8WYU/DTx&#10;CX/zYh+Z992b/xqLy+17q9TrdNx8gPA0+n/xn/ugFcSr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R20wgAAANwAAAAPAAAAAAAAAAAAAAAAAJgCAABkcnMvZG93&#10;bnJldi54bWxQSwUGAAAAAAQABAD1AAAAhwMAAAAA&#10;"/>
                  <v:shape id="Text Box 478" o:spid="_x0000_s1162" type="#_x0000_t202" style="position:absolute;left:17291;top:42938;width:167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xtsQA&#10;AADcAAAADwAAAGRycy9kb3ducmV2LnhtbESPzYvCMBTE7wv+D+EJXhZN7UGkGsVP8OAe/MDzo3m2&#10;xealJNHW/94sLOxxmJnfMPNlZ2rxIucrywrGowQEcW51xYWC62U/nILwAVljbZkUvMnDctH7mmOm&#10;bcsnep1DISKEfYYKyhCaTEqfl2TQj2xDHL27dQZDlK6Q2mEb4aaWaZJMpMGK40KJDW1Kyh/np1Ew&#10;2bpne+LN9/a6O+JPU6S39fum1KDfrWYgAnXhP/zXPmgF6XQMv2fiEZC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cbbEAAAA3AAAAA8AAAAAAAAAAAAAAAAAmAIAAGRycy9k&#10;b3ducmV2LnhtbFBLBQYAAAAABAAEAPUAAACJAwAAAAA=&#10;" stroked="f">
                    <v:textbox inset="0,0,0,0">
                      <w:txbxContent>
                        <w:p w:rsidR="00B40094" w:rsidRPr="00077324" w:rsidRDefault="00B40094" w:rsidP="008335E0">
                          <w:pPr>
                            <w:pStyle w:val="BodyText"/>
                            <w:rPr>
                              <w:sz w:val="22"/>
                              <w:szCs w:val="22"/>
                            </w:rPr>
                          </w:pPr>
                          <w:r>
                            <w:rPr>
                              <w:sz w:val="22"/>
                              <w:szCs w:val="22"/>
                            </w:rPr>
                            <w:t>Transaction_</w:t>
                          </w:r>
                          <w:r w:rsidRPr="00077324">
                            <w:rPr>
                              <w:sz w:val="22"/>
                              <w:szCs w:val="22"/>
                            </w:rPr>
                            <w:t>2 [2]</w:t>
                          </w:r>
                        </w:p>
                        <w:p w:rsidR="00B40094" w:rsidRDefault="00B40094" w:rsidP="008335E0"/>
                        <w:p w:rsidR="00B40094" w:rsidRPr="00077324" w:rsidRDefault="00B40094" w:rsidP="008335E0">
                          <w:pPr>
                            <w:pStyle w:val="BodyText"/>
                            <w:rPr>
                              <w:sz w:val="22"/>
                              <w:szCs w:val="22"/>
                            </w:rPr>
                          </w:pPr>
                          <w:r>
                            <w:rPr>
                              <w:sz w:val="22"/>
                              <w:szCs w:val="22"/>
                            </w:rPr>
                            <w:t>Transaction_</w:t>
                          </w:r>
                          <w:r w:rsidRPr="00077324">
                            <w:rPr>
                              <w:sz w:val="22"/>
                              <w:szCs w:val="22"/>
                            </w:rPr>
                            <w:t>2 [2]</w:t>
                          </w:r>
                        </w:p>
                      </w:txbxContent>
                    </v:textbox>
                  </v:shape>
                  <v:shape id="Text Box 479" o:spid="_x0000_s1163" type="#_x0000_t202" style="position:absolute;left:17348;top:46513;width:16103;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wcUA&#10;AADcAAAADwAAAGRycy9kb3ducmV2LnhtbESPQWvCQBSE7wX/w/IEL0U35hAkdZWatOChPWjF8yP7&#10;TEKzb8PuapJ/3y0Uehxm5htmux9NJx7kfGtZwXqVgCCurG65VnD5el9uQPiArLGzTAom8rDfzZ62&#10;mGs78Ike51CLCGGfo4ImhD6X0lcNGfQr2xNH72adwRClq6V2OES46WSaJJk02HJcaLCnoqHq+3w3&#10;CrLS3YcTF8/l5e0DP/s6vR6mq1KL+fj6AiLQGP7Df+2jVpBuU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BxQAAANwAAAAPAAAAAAAAAAAAAAAAAJgCAABkcnMv&#10;ZG93bnJldi54bWxQSwUGAAAAAAQABAD1AAAAigMAAAAA&#10;" stroked="f">
                    <v:textbox inset="0,0,0,0">
                      <w:txbxContent>
                        <w:p w:rsidR="00B40094" w:rsidRPr="00077324" w:rsidRDefault="00B40094" w:rsidP="008335E0">
                          <w:pPr>
                            <w:pStyle w:val="BodyText"/>
                            <w:rPr>
                              <w:sz w:val="22"/>
                              <w:szCs w:val="22"/>
                            </w:rPr>
                          </w:pPr>
                          <w:r>
                            <w:rPr>
                              <w:sz w:val="22"/>
                              <w:szCs w:val="22"/>
                            </w:rPr>
                            <w:t>Transaction_</w:t>
                          </w:r>
                          <w:r w:rsidRPr="00077324">
                            <w:rPr>
                              <w:sz w:val="22"/>
                              <w:szCs w:val="22"/>
                            </w:rPr>
                            <w:t>3 [3]</w:t>
                          </w:r>
                        </w:p>
                        <w:p w:rsidR="00B40094" w:rsidRDefault="00B40094" w:rsidP="008335E0"/>
                        <w:p w:rsidR="00B40094" w:rsidRPr="00077324" w:rsidRDefault="00B40094" w:rsidP="008335E0">
                          <w:pPr>
                            <w:pStyle w:val="BodyText"/>
                            <w:rPr>
                              <w:sz w:val="22"/>
                              <w:szCs w:val="22"/>
                            </w:rPr>
                          </w:pPr>
                          <w:r>
                            <w:rPr>
                              <w:sz w:val="22"/>
                              <w:szCs w:val="22"/>
                            </w:rPr>
                            <w:t>Transaction_</w:t>
                          </w:r>
                          <w:r w:rsidRPr="00077324">
                            <w:rPr>
                              <w:sz w:val="22"/>
                              <w:szCs w:val="22"/>
                            </w:rPr>
                            <w:t>3 [3]</w:t>
                          </w:r>
                        </w:p>
                      </w:txbxContent>
                    </v:textbox>
                  </v:shape>
                  <v:group id="Group 480" o:spid="_x0000_s1164" style="position:absolute;left:41363;top:47586;width:1721;height:2579"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Line 481" o:spid="_x0000_s11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9sMQAAADcAAAADwAAAGRycy9kb3ducmV2LnhtbESP3YrCMBSE7wXfIRxh79ZUEanVWIog&#10;yC4I/sFenm2ObbE5KU1Wq09vhAUvh5n5hlmknanFlVpXWVYwGkYgiHOrKy4UHA/rzxiE88gaa8uk&#10;4E4O0mW/t8BE2xvv6Lr3hQgQdgkqKL1vEildXpJBN7QNcfDOtjXog2wLqVu8Bbip5TiKptJgxWGh&#10;xIZWJeWX/Z9RgHL18PGu+57MTkb+bLPp6ffxpdTHoMvmIDx1/h3+b2+0gnE8gde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z2wxAAAANwAAAAPAAAAAAAAAAAA&#10;AAAAAKECAABkcnMvZG93bnJldi54bWxQSwUGAAAAAAQABAD5AAAAkgMAAAAA&#10;">
                      <v:stroke startarrow="block"/>
                    </v:line>
                    <v:line id="Line 482" o:spid="_x0000_s11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xAH8cAAADcAAAADwAAAGRycy9kb3ducmV2LnhtbESPQWsCMRSE74X+h/CEXkrNVtqyrkYR&#10;odCDl6qseHtunptlNy9rkur23zeFQo/DzHzDzJeD7cSVfGgcK3geZyCIK6cbrhXsd+9POYgQkTV2&#10;jknBNwVYLu7v5lhod+NPum5jLRKEQ4EKTIx9IWWoDFkMY9cTJ+/svMWYpK+l9nhLcNvJSZa9SYsN&#10;pwWDPa0NVe32yyqQ+ebx4lenl7ZsD4epKauyP26UehgNqxmISEP8D/+1P7S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EAfxwAAANwAAAAPAAAAAAAA&#10;AAAAAAAAAKECAABkcnMvZG93bnJldi54bWxQSwUGAAAAAAQABAD5AAAAlQMAAAAA&#10;"/>
                    <v:line id="Line 483" o:spid="_x0000_s11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group>
                  <v:shape id="Text Box 484" o:spid="_x0000_s1168" type="#_x0000_t202" style="position:absolute;left:43503;top:47688;width:103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MWcUA&#10;AADcAAAADwAAAGRycy9kb3ducmV2LnhtbESPzYvCMBTE7wv+D+EJe1k0tQdXqlH8WtiDe/ADz4/m&#10;2Rabl5JEW//7jSB4HGbmN8xs0Zla3Mn5yrKC0TABQZxbXXGh4HT8GUxA+ICssbZMCh7kYTHvfcww&#10;07blPd0PoRARwj5DBWUITSalz0sy6Ie2IY7exTqDIUpXSO2wjXBTyzRJxtJgxXGhxIbWJeXXw80o&#10;GG/crd3z+mtz2u7wrynS8+pxVuqz3y2nIAJ14R1+tX+1gnTyDc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ExZxQAAANwAAAAPAAAAAAAAAAAAAAAAAJgCAABkcnMv&#10;ZG93bnJldi54bWxQSwUGAAAAAAQABAD1AAAAigMAAAAA&#10;" stroked="f">
                    <v:textbox inset="0,0,0,0">
                      <w:txbxContent>
                        <w:p w:rsidR="00B40094" w:rsidRPr="00077324" w:rsidRDefault="00B40094" w:rsidP="008335E0">
                          <w:pPr>
                            <w:pStyle w:val="BodyText"/>
                            <w:rPr>
                              <w:i/>
                              <w:sz w:val="22"/>
                              <w:szCs w:val="22"/>
                            </w:rPr>
                          </w:pPr>
                          <w:r w:rsidRPr="00077324">
                            <w:rPr>
                              <w:i/>
                              <w:sz w:val="22"/>
                              <w:szCs w:val="22"/>
                            </w:rPr>
                            <w:t xml:space="preserve">Internal action 2 </w:t>
                          </w:r>
                        </w:p>
                        <w:p w:rsidR="00B40094" w:rsidRDefault="00B40094" w:rsidP="008335E0"/>
                        <w:p w:rsidR="00B40094" w:rsidRPr="00077324" w:rsidRDefault="00B40094" w:rsidP="008335E0">
                          <w:pPr>
                            <w:pStyle w:val="BodyText"/>
                            <w:rPr>
                              <w:i/>
                              <w:sz w:val="22"/>
                              <w:szCs w:val="22"/>
                            </w:rPr>
                          </w:pPr>
                          <w:r w:rsidRPr="00077324">
                            <w:rPr>
                              <w:i/>
                              <w:sz w:val="22"/>
                              <w:szCs w:val="22"/>
                            </w:rPr>
                            <w:t xml:space="preserve">Internal action 2 </w:t>
                          </w:r>
                        </w:p>
                      </w:txbxContent>
                    </v:textbox>
                  </v:shape>
                  <v:rect id="Rectangle 485" o:spid="_x0000_s1169" style="position:absolute;left:11772;top:7937;width:1829;height:6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86" o:spid="_x0000_s1170" type="#_x0000_t202" style="position:absolute;left:14001;top:10344;width:1153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B40094" w:rsidRPr="00077324" w:rsidRDefault="00B40094" w:rsidP="008335E0">
                          <w:pPr>
                            <w:pStyle w:val="BodyText"/>
                            <w:rPr>
                              <w:sz w:val="22"/>
                              <w:szCs w:val="22"/>
                            </w:rPr>
                          </w:pPr>
                          <w:r w:rsidRPr="00077324">
                            <w:rPr>
                              <w:sz w:val="22"/>
                              <w:szCs w:val="22"/>
                            </w:rPr>
                            <w:t>Transaction-B [B]</w:t>
                          </w:r>
                        </w:p>
                        <w:p w:rsidR="00B40094" w:rsidRDefault="00B40094" w:rsidP="008335E0"/>
                        <w:p w:rsidR="00B40094" w:rsidRPr="00077324" w:rsidRDefault="00B40094" w:rsidP="008335E0">
                          <w:pPr>
                            <w:pStyle w:val="BodyText"/>
                            <w:rPr>
                              <w:sz w:val="22"/>
                              <w:szCs w:val="22"/>
                            </w:rPr>
                          </w:pPr>
                          <w:r w:rsidRPr="00077324">
                            <w:rPr>
                              <w:sz w:val="22"/>
                              <w:szCs w:val="22"/>
                            </w:rPr>
                            <w:t>Transaction-B [B]</w:t>
                          </w:r>
                        </w:p>
                      </w:txbxContent>
                    </v:textbox>
                  </v:shape>
                  <v:line id="Line 487" o:spid="_x0000_s1171" style="position:absolute;flip:x y;visibility:visible;mso-wrap-style:square" from="13449,9550" to="24745,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RnY8QAAADbAAAADwAAAGRycy9kb3ducmV2LnhtbESPQWvCQBSE7wX/w/IEb3WTQkV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djxAAAANsAAAAPAAAAAAAAAAAA&#10;AAAAAKECAABkcnMvZG93bnJldi54bWxQSwUGAAAAAAQABAD5AAAAkgMAAAAA&#10;">
                    <v:stroke endarrow="block"/>
                  </v:line>
                  <v:line id="Line 488" o:spid="_x0000_s1172" style="position:absolute;flip:x y;visibility:visible;mso-wrap-style:square" from="13449,12687" to="24536,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p6cEAAADcAAAADwAAAGRycy9kb3ducmV2LnhtbERPPW/CMBDdkfgP1iF1Kw4MKE0xCCEh&#10;dWABqna9xEcciM9JbEL493hAYnx638v1YGvRU+crxwpm0wQEceF0xaWC39PuMwXhA7LG2jEpeJCH&#10;9Wo8WmKm3Z0P1B9DKWII+wwVmBCaTEpfGLLop64hjtzZdRZDhF0pdYf3GG5rOU+ShbRYcWww2NDW&#10;UHE93qyCPr/NLn/7w9Xn/+1Xnpp2u28XSn1Mhs03iEBDeItf7h+tYJ7GtfFMP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t2npwQAAANwAAAAPAAAAAAAAAAAAAAAA&#10;AKECAABkcnMvZG93bnJldi54bWxQSwUGAAAAAAQABAD5AAAAjwMAAAAA&#10;">
                    <v:stroke endarrow="block"/>
                  </v:line>
                  <v:rect id="Rectangle 489" o:spid="_x0000_s1173" style="position:absolute;left:24726;top:7937;width:1944;height:10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LacEA&#10;AADcAAAADwAAAGRycy9kb3ducmV2LnhtbERPTYvCMBC9L/gfwgje1tQKslbTIoqiR62Xvc02Y1tt&#10;JqWJWv31m8PCHh/ve5n1phEP6lxtWcFkHIEgLqyuuVRwzrefXyCcR9bYWCYFL3KQpYOPJSbaPvlI&#10;j5MvRQhhl6CCyvs2kdIVFRl0Y9sSB+5iO4M+wK6UusNnCDeNjKNoJg3WHBoqbGldUXE73Y2Cnzo+&#10;4/uY7yIz3079oc+v9++NUqNhv1qA8NT7f/Gfe68VxP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i2nBAAAA3AAAAA8AAAAAAAAAAAAAAAAAmAIAAGRycy9kb3du&#10;cmV2LnhtbFBLBQYAAAAABAAEAPUAAACGAwAAAAA=&#10;"/>
                  <w10:anchorlock/>
                </v:group>
              </w:pict>
            </mc:Fallback>
          </mc:AlternateContent>
        </w:r>
      </w:del>
    </w:p>
    <w:p w:rsidR="00077324" w:rsidRPr="003651D9" w:rsidDel="006F3B62" w:rsidRDefault="00077324" w:rsidP="00DF378E">
      <w:pPr>
        <w:pStyle w:val="FigureTitle"/>
        <w:rPr>
          <w:del w:id="1382" w:author="Emma" w:date="2014-02-03T22:01:00Z"/>
        </w:rPr>
      </w:pPr>
    </w:p>
    <w:p w:rsidR="008E2B5E" w:rsidRPr="003651D9" w:rsidDel="006F3B62" w:rsidRDefault="008E2B5E" w:rsidP="00765DCB">
      <w:pPr>
        <w:pStyle w:val="FigureTitle"/>
        <w:rPr>
          <w:del w:id="1383" w:author="Emma" w:date="2014-02-03T22:01:00Z"/>
        </w:rPr>
      </w:pPr>
      <w:del w:id="1384" w:author="Emma" w:date="2014-02-03T22:01:00Z">
        <w:r w:rsidRPr="003651D9" w:rsidDel="006F3B62">
          <w:delText>Figure X.</w:delText>
        </w:r>
        <w:r w:rsidR="00C82ED4" w:rsidRPr="003651D9" w:rsidDel="006F3B62">
          <w:delText>4</w:delText>
        </w:r>
        <w:r w:rsidR="005F21E7" w:rsidRPr="003651D9" w:rsidDel="006F3B62">
          <w:delText>.</w:delText>
        </w:r>
        <w:r w:rsidR="00412649" w:rsidRPr="003651D9" w:rsidDel="006F3B62">
          <w:delText>2</w:delText>
        </w:r>
        <w:r w:rsidR="003D19E0" w:rsidRPr="003651D9" w:rsidDel="006F3B62">
          <w:delText>.</w:delText>
        </w:r>
        <w:r w:rsidR="005F21E7" w:rsidRPr="003651D9" w:rsidDel="006F3B62">
          <w:delText>2</w:delText>
        </w:r>
        <w:r w:rsidRPr="003651D9" w:rsidDel="006F3B62">
          <w:delText>-1</w:delText>
        </w:r>
        <w:r w:rsidR="00701B3A" w:rsidRPr="003651D9" w:rsidDel="006F3B62">
          <w:delText>:</w:delText>
        </w:r>
        <w:r w:rsidRPr="003651D9" w:rsidDel="006F3B62">
          <w:delText xml:space="preserve"> </w:delText>
        </w:r>
        <w:r w:rsidR="00285F30" w:rsidDel="006F3B62">
          <w:delText xml:space="preserve">Reconciliation of </w:delText>
        </w:r>
        <w:r w:rsidR="001C0C10" w:rsidDel="006F3B62">
          <w:delText>Risk Factors</w:delText>
        </w:r>
        <w:r w:rsidR="001C0C10" w:rsidRPr="003651D9" w:rsidDel="006F3B62">
          <w:delText xml:space="preserve"> </w:delText>
        </w:r>
        <w:r w:rsidRPr="003651D9" w:rsidDel="006F3B62">
          <w:delText xml:space="preserve">Process Flow in </w:delText>
        </w:r>
        <w:r w:rsidR="00285F30" w:rsidDel="006F3B62">
          <w:delText>RCCCP</w:delText>
        </w:r>
        <w:r w:rsidRPr="003651D9" w:rsidDel="006F3B62">
          <w:delText xml:space="preserve"> Profile</w:delText>
        </w:r>
      </w:del>
    </w:p>
    <w:p w:rsidR="00082F2B" w:rsidRPr="00285F30" w:rsidDel="006F3B62" w:rsidRDefault="00082F2B" w:rsidP="005F764F">
      <w:pPr>
        <w:pStyle w:val="AuthorInstructions"/>
        <w:rPr>
          <w:del w:id="1385" w:author="Emma" w:date="2014-02-03T22:01:00Z"/>
          <w:sz w:val="18"/>
          <w:szCs w:val="18"/>
          <w:highlight w:val="lightGray"/>
          <w:lang w:eastAsia="x-none"/>
        </w:rPr>
      </w:pPr>
      <w:del w:id="1386" w:author="Emma" w:date="2014-02-03T22:01:00Z">
        <w:r w:rsidRPr="00285F30" w:rsidDel="006F3B62">
          <w:rPr>
            <w:sz w:val="18"/>
            <w:szCs w:val="18"/>
            <w:highlight w:val="lightGray"/>
          </w:rPr>
          <w:delText>&lt;If process flow “swimlane” diagrams require additional explanation to clarify conditional flows</w:delText>
        </w:r>
        <w:r w:rsidR="00613C53" w:rsidRPr="00285F30" w:rsidDel="006F3B62">
          <w:rPr>
            <w:sz w:val="18"/>
            <w:szCs w:val="18"/>
            <w:highlight w:val="lightGray"/>
          </w:rPr>
          <w:delText>,</w:delText>
        </w:r>
        <w:r w:rsidRPr="00285F30" w:rsidDel="006F3B62">
          <w:rPr>
            <w:sz w:val="18"/>
            <w:szCs w:val="18"/>
            <w:highlight w:val="lightGray"/>
          </w:rPr>
          <w:delText xml:space="preserve"> or flow variations need to be described where alternate systems may be playing different actor roles, document those conditional flows here.</w:delText>
        </w:r>
        <w:r w:rsidRPr="00285F30" w:rsidDel="006F3B62">
          <w:rPr>
            <w:iCs/>
            <w:sz w:val="18"/>
            <w:szCs w:val="18"/>
            <w:highlight w:val="lightGray"/>
          </w:rPr>
          <w:delText>&gt;</w:delText>
        </w:r>
      </w:del>
    </w:p>
    <w:p w:rsidR="00CF283F" w:rsidRPr="00285F30" w:rsidDel="006F3B62" w:rsidRDefault="00C82ED4" w:rsidP="008D218D">
      <w:pPr>
        <w:pStyle w:val="AuthorInstructions"/>
        <w:rPr>
          <w:del w:id="1387" w:author="Emma" w:date="2014-02-03T22:01:00Z"/>
          <w:sz w:val="18"/>
          <w:szCs w:val="18"/>
        </w:rPr>
      </w:pPr>
      <w:del w:id="1388" w:author="Emma" w:date="2014-02-03T22:01:00Z">
        <w:r w:rsidRPr="00285F30" w:rsidDel="006F3B62">
          <w:rPr>
            <w:sz w:val="18"/>
            <w:szCs w:val="18"/>
            <w:highlight w:val="lightGray"/>
          </w:rPr>
          <w:delText xml:space="preserve">&lt;Delete </w:delText>
        </w:r>
        <w:r w:rsidR="00C536E4" w:rsidRPr="00285F30" w:rsidDel="006F3B62">
          <w:rPr>
            <w:sz w:val="18"/>
            <w:szCs w:val="18"/>
            <w:highlight w:val="lightGray"/>
          </w:rPr>
          <w:delText xml:space="preserve">the material </w:delText>
        </w:r>
        <w:r w:rsidRPr="00285F30" w:rsidDel="006F3B62">
          <w:rPr>
            <w:sz w:val="18"/>
            <w:szCs w:val="18"/>
            <w:highlight w:val="lightGray"/>
          </w:rPr>
          <w:delText>below if this is a workflow or transport profile</w:delText>
        </w:r>
        <w:r w:rsidR="00887E40" w:rsidRPr="00285F30" w:rsidDel="006F3B62">
          <w:rPr>
            <w:sz w:val="18"/>
            <w:szCs w:val="18"/>
            <w:highlight w:val="lightGray"/>
          </w:rPr>
          <w:delText xml:space="preserve">. </w:delText>
        </w:r>
        <w:r w:rsidRPr="00285F30" w:rsidDel="006F3B62">
          <w:rPr>
            <w:sz w:val="18"/>
            <w:szCs w:val="18"/>
            <w:highlight w:val="lightGray"/>
          </w:rPr>
          <w:delText xml:space="preserve">Delete the </w:delText>
        </w:r>
        <w:r w:rsidR="00C536E4" w:rsidRPr="00285F30" w:rsidDel="006F3B62">
          <w:rPr>
            <w:sz w:val="18"/>
            <w:szCs w:val="18"/>
            <w:highlight w:val="lightGray"/>
          </w:rPr>
          <w:delText>material</w:delText>
        </w:r>
        <w:r w:rsidRPr="00285F30" w:rsidDel="006F3B62">
          <w:rPr>
            <w:sz w:val="18"/>
            <w:szCs w:val="18"/>
            <w:highlight w:val="lightGray"/>
          </w:rPr>
          <w:delText xml:space="preserve"> above if this profile is a content module only profile.&gt;</w:delText>
        </w:r>
      </w:del>
    </w:p>
    <w:p w:rsidR="00BF2986" w:rsidRPr="003651D9" w:rsidDel="006F3B62" w:rsidRDefault="00BF2986" w:rsidP="00207DAC">
      <w:pPr>
        <w:pStyle w:val="BodyText"/>
        <w:rPr>
          <w:del w:id="1389" w:author="Emma" w:date="2014-02-03T22:01:00Z"/>
        </w:rPr>
      </w:pPr>
    </w:p>
    <w:p w:rsidR="00BF2986" w:rsidRPr="003651D9" w:rsidDel="006F3B62" w:rsidRDefault="00BF2986" w:rsidP="00E756A7">
      <w:pPr>
        <w:pStyle w:val="BodyText"/>
        <w:rPr>
          <w:del w:id="1390" w:author="Emma" w:date="2014-02-03T22:01:00Z"/>
          <w:lang w:eastAsia="x-none"/>
        </w:rPr>
      </w:pPr>
      <w:del w:id="1391" w:author="Emma" w:date="2014-02-03T22:01:00Z">
        <w:r w:rsidRPr="003651D9" w:rsidDel="006F3B62">
          <w:rPr>
            <w:lang w:eastAsia="x-none"/>
          </w:rPr>
          <w:delText>Pre-conditions:</w:delText>
        </w:r>
      </w:del>
    </w:p>
    <w:p w:rsidR="00AF472E" w:rsidRPr="00285F30" w:rsidDel="006F3B62" w:rsidRDefault="00AF472E" w:rsidP="00FC1E44">
      <w:pPr>
        <w:pStyle w:val="AuthorInstructions"/>
        <w:rPr>
          <w:del w:id="1392" w:author="Emma" w:date="2014-02-03T22:01:00Z"/>
          <w:sz w:val="18"/>
          <w:szCs w:val="18"/>
        </w:rPr>
      </w:pPr>
      <w:del w:id="1393" w:author="Emma" w:date="2014-02-03T22:01:00Z">
        <w:r w:rsidRPr="00285F30" w:rsidDel="006F3B62">
          <w:rPr>
            <w:sz w:val="18"/>
            <w:szCs w:val="18"/>
            <w:highlight w:val="lightGray"/>
          </w:rPr>
          <w:delText>&lt;Very briefly (typically one sentence) describe the conditions or timing when this content module would be used.&gt;</w:delText>
        </w:r>
      </w:del>
    </w:p>
    <w:p w:rsidR="00BF2986" w:rsidRPr="003651D9" w:rsidDel="006F3B62" w:rsidRDefault="00BF2986" w:rsidP="00FC1E44">
      <w:pPr>
        <w:pStyle w:val="BodyText"/>
        <w:rPr>
          <w:del w:id="1394" w:author="Emma" w:date="2014-02-03T22:01:00Z"/>
          <w:lang w:eastAsia="x-none"/>
        </w:rPr>
      </w:pPr>
    </w:p>
    <w:p w:rsidR="00BF2986" w:rsidRPr="003651D9" w:rsidDel="006F3B62" w:rsidRDefault="00BF2986" w:rsidP="00A5432C">
      <w:pPr>
        <w:pStyle w:val="BodyText"/>
        <w:rPr>
          <w:del w:id="1395" w:author="Emma" w:date="2014-02-03T22:01:00Z"/>
          <w:lang w:eastAsia="x-none"/>
        </w:rPr>
      </w:pPr>
      <w:del w:id="1396" w:author="Emma" w:date="2014-02-03T22:01:00Z">
        <w:r w:rsidRPr="003651D9" w:rsidDel="006F3B62">
          <w:rPr>
            <w:lang w:eastAsia="x-none"/>
          </w:rPr>
          <w:delText>Main Flow:</w:delText>
        </w:r>
      </w:del>
    </w:p>
    <w:p w:rsidR="00AF472E" w:rsidRPr="00285F30" w:rsidDel="006F3B62" w:rsidRDefault="00AF472E" w:rsidP="00A5432C">
      <w:pPr>
        <w:pStyle w:val="AuthorInstructions"/>
        <w:rPr>
          <w:del w:id="1397" w:author="Emma" w:date="2014-02-03T22:01:00Z"/>
          <w:sz w:val="18"/>
          <w:szCs w:val="18"/>
        </w:rPr>
      </w:pPr>
      <w:del w:id="1398" w:author="Emma" w:date="2014-02-03T22:01:00Z">
        <w:r w:rsidRPr="00285F30" w:rsidDel="006F3B62">
          <w:rPr>
            <w:sz w:val="18"/>
            <w:szCs w:val="18"/>
            <w:highlight w:val="lightGray"/>
          </w:rPr>
          <w:delText>&lt;Typically in an enumerated list, describe the clinical workflow when, where, and how this content module would be used.&gt;</w:delText>
        </w:r>
      </w:del>
    </w:p>
    <w:p w:rsidR="00AF472E" w:rsidRPr="003651D9" w:rsidDel="006F3B62" w:rsidRDefault="00AF472E" w:rsidP="00A5432C">
      <w:pPr>
        <w:pStyle w:val="BodyText"/>
        <w:rPr>
          <w:del w:id="1399" w:author="Emma" w:date="2014-02-03T22:01:00Z"/>
          <w:lang w:eastAsia="x-none"/>
        </w:rPr>
      </w:pPr>
    </w:p>
    <w:p w:rsidR="00BF2986" w:rsidRPr="003651D9" w:rsidDel="006F3B62" w:rsidRDefault="00BF2986" w:rsidP="00A5432C">
      <w:pPr>
        <w:pStyle w:val="BodyText"/>
        <w:rPr>
          <w:del w:id="1400" w:author="Emma" w:date="2014-02-03T22:01:00Z"/>
          <w:lang w:eastAsia="x-none"/>
        </w:rPr>
      </w:pPr>
      <w:del w:id="1401" w:author="Emma" w:date="2014-02-03T22:01:00Z">
        <w:r w:rsidRPr="003651D9" w:rsidDel="006F3B62">
          <w:rPr>
            <w:lang w:eastAsia="x-none"/>
          </w:rPr>
          <w:delText>Post-conditions:</w:delText>
        </w:r>
      </w:del>
    </w:p>
    <w:p w:rsidR="006116E2" w:rsidRPr="00285F30" w:rsidDel="006F3B62" w:rsidRDefault="006116E2" w:rsidP="00A5432C">
      <w:pPr>
        <w:pStyle w:val="AuthorInstructions"/>
        <w:rPr>
          <w:del w:id="1402" w:author="Emma" w:date="2014-02-03T22:01:00Z"/>
          <w:sz w:val="18"/>
          <w:szCs w:val="18"/>
        </w:rPr>
      </w:pPr>
      <w:del w:id="1403" w:author="Emma" w:date="2014-02-03T22:01:00Z">
        <w:r w:rsidRPr="00285F30" w:rsidDel="006F3B62">
          <w:rPr>
            <w:sz w:val="18"/>
            <w:szCs w:val="18"/>
            <w:highlight w:val="lightGray"/>
          </w:rPr>
          <w:delText>&lt;Very briefly (typically one sentence) describe the state of the clinical scenario after this content module has been created including examples of potential next steps.&gt;</w:delText>
        </w:r>
      </w:del>
    </w:p>
    <w:p w:rsidR="00285F30" w:rsidDel="006F3B62" w:rsidRDefault="00285F30">
      <w:pPr>
        <w:pStyle w:val="Heading3"/>
        <w:rPr>
          <w:del w:id="1404" w:author="Emma" w:date="2014-02-03T22:00:00Z"/>
          <w:noProof w:val="0"/>
        </w:rPr>
        <w:pPrChange w:id="1405" w:author="Emma" w:date="2014-02-03T07:02:00Z">
          <w:pPr>
            <w:pStyle w:val="Heading4"/>
            <w:numPr>
              <w:ilvl w:val="0"/>
              <w:numId w:val="0"/>
            </w:numPr>
            <w:tabs>
              <w:tab w:val="clear" w:pos="864"/>
            </w:tabs>
            <w:ind w:left="0" w:firstLine="0"/>
          </w:pPr>
        </w:pPrChange>
      </w:pPr>
      <w:del w:id="1406" w:author="Emma" w:date="2014-02-03T22:00:00Z">
        <w:r w:rsidRPr="003651D9" w:rsidDel="006F3B62">
          <w:rPr>
            <w:noProof w:val="0"/>
          </w:rPr>
          <w:delText>X.4.2</w:delText>
        </w:r>
        <w:r w:rsidDel="006F3B62">
          <w:rPr>
            <w:noProof w:val="0"/>
          </w:rPr>
          <w:delText>.2</w:delText>
        </w:r>
        <w:r w:rsidRPr="003651D9" w:rsidDel="006F3B62">
          <w:rPr>
            <w:noProof w:val="0"/>
          </w:rPr>
          <w:delText xml:space="preserve"> Use Case #</w:delText>
        </w:r>
        <w:r w:rsidDel="006F3B62">
          <w:rPr>
            <w:noProof w:val="0"/>
          </w:rPr>
          <w:delText>2</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del>
    </w:p>
    <w:p w:rsidR="00FA6671" w:rsidRPr="00285F30" w:rsidDel="006F3B62" w:rsidRDefault="00FA6671" w:rsidP="00C51B9D">
      <w:pPr>
        <w:pStyle w:val="AuthorInstructions"/>
        <w:rPr>
          <w:del w:id="1407" w:author="Emma" w:date="2014-02-03T22:00:00Z"/>
          <w:sz w:val="18"/>
          <w:szCs w:val="18"/>
          <w:highlight w:val="lightGray"/>
        </w:rPr>
      </w:pPr>
      <w:del w:id="1408" w:author="Emma" w:date="2014-02-03T22:00:00Z">
        <w:r w:rsidRPr="00285F30" w:rsidDel="006F3B62">
          <w:rPr>
            <w:sz w:val="18"/>
            <w:szCs w:val="18"/>
            <w:highlight w:val="lightGray"/>
          </w:rPr>
          <w:delText>&lt;One or two sentence simple description of this particular use case.&gt;</w:delText>
        </w:r>
      </w:del>
    </w:p>
    <w:p w:rsidR="00FA6671" w:rsidRPr="00FA6671" w:rsidDel="006F3B62" w:rsidRDefault="00FA6671" w:rsidP="00DD720E">
      <w:pPr>
        <w:rPr>
          <w:del w:id="1409" w:author="Emma" w:date="2014-02-03T22:00:00Z"/>
          <w:rFonts w:ascii="Calibri" w:hAnsi="Calibri" w:cs="Calibri"/>
        </w:rPr>
      </w:pPr>
      <w:del w:id="1410" w:author="Emma" w:date="2014-02-03T22:00:00Z">
        <w:r w:rsidRPr="00FA6671" w:rsidDel="006F3B62">
          <w:rPr>
            <w:rFonts w:ascii="Calibri" w:hAnsi="Calibri" w:cs="Calibri"/>
          </w:rPr>
          <w:delText xml:space="preserve">Clinician receives Care Plan information in home health EHR from two different providers about the same patient. Patient is post hip replacement surgery. </w:delText>
        </w:r>
      </w:del>
    </w:p>
    <w:p w:rsidR="00FA6671" w:rsidRPr="00FA6671" w:rsidDel="006F3B62" w:rsidRDefault="00FA6671" w:rsidP="0015408A">
      <w:pPr>
        <w:pStyle w:val="ListParagraph"/>
        <w:numPr>
          <w:ilvl w:val="0"/>
          <w:numId w:val="24"/>
        </w:numPr>
        <w:spacing w:after="120"/>
        <w:contextualSpacing/>
        <w:rPr>
          <w:del w:id="1411" w:author="Emma" w:date="2014-02-03T22:00:00Z"/>
          <w:rFonts w:ascii="Calibri" w:hAnsi="Calibri" w:cs="Calibri"/>
        </w:rPr>
      </w:pPr>
      <w:del w:id="1412" w:author="Emma" w:date="2014-02-03T22:00:00Z">
        <w:r w:rsidRPr="00FA6671" w:rsidDel="006F3B62">
          <w:rPr>
            <w:rFonts w:ascii="Calibri" w:hAnsi="Calibri" w:cs="Calibri"/>
          </w:rPr>
          <w:delText xml:space="preserve">Provider A (PCP): Activity intervention is bed rest, turn Q2 hrs with assistance due to right hip fracture. Goal is to prevent skin breakdown. </w:delText>
        </w:r>
      </w:del>
    </w:p>
    <w:p w:rsidR="00FA6671" w:rsidRPr="00FA6671" w:rsidDel="006F3B62" w:rsidRDefault="00FA6671" w:rsidP="00BE044B">
      <w:pPr>
        <w:pStyle w:val="ListParagraph"/>
        <w:numPr>
          <w:ilvl w:val="0"/>
          <w:numId w:val="24"/>
        </w:numPr>
        <w:spacing w:after="120"/>
        <w:contextualSpacing/>
        <w:rPr>
          <w:del w:id="1413" w:author="Emma" w:date="2014-02-03T22:00:00Z"/>
          <w:rFonts w:ascii="Calibri" w:hAnsi="Calibri" w:cs="Calibri"/>
        </w:rPr>
      </w:pPr>
      <w:del w:id="1414" w:author="Emma" w:date="2014-02-03T22:00:00Z">
        <w:r w:rsidRPr="00FA6671" w:rsidDel="006F3B62">
          <w:rPr>
            <w:rFonts w:ascii="Calibri" w:hAnsi="Calibri" w:cs="Calibri"/>
          </w:rPr>
          <w:delText xml:space="preserve">Provider B (Orthopedic Surgeon): Activity intervention is ambulate TID utilizing a walker status post total right hip replacement surgery. Goal is to increase patient ambulation at least ten feet with a walker. </w:delText>
        </w:r>
      </w:del>
    </w:p>
    <w:p w:rsidR="00F85DA6" w:rsidRPr="00FA6671" w:rsidDel="006F3B62" w:rsidRDefault="00F85DA6" w:rsidP="00014389">
      <w:pPr>
        <w:rPr>
          <w:del w:id="1415" w:author="Emma" w:date="2014-02-03T22:00:00Z"/>
          <w:rFonts w:ascii="Calibri" w:hAnsi="Calibri" w:cs="Calibri"/>
          <w:highlight w:val="lightGray"/>
        </w:rPr>
      </w:pPr>
      <w:del w:id="1416" w:author="Emma" w:date="2014-02-03T22:00:00Z">
        <w:r w:rsidDel="006F3B62">
          <w:rPr>
            <w:rFonts w:ascii="Calibri" w:hAnsi="Calibri" w:cs="Calibri"/>
          </w:rPr>
          <w:delText>R</w:delText>
        </w:r>
        <w:r w:rsidRPr="00FA6671" w:rsidDel="006F3B62">
          <w:rPr>
            <w:rFonts w:ascii="Calibri" w:hAnsi="Calibri" w:cs="Calibri"/>
          </w:rPr>
          <w:delText>econciliation and consolidation is needed to determi</w:delText>
        </w:r>
        <w:r w:rsidR="001C0C10" w:rsidDel="006F3B62">
          <w:rPr>
            <w:rFonts w:ascii="Calibri" w:hAnsi="Calibri" w:cs="Calibri"/>
          </w:rPr>
          <w:delText xml:space="preserve">ne which activity intervention and </w:delText>
        </w:r>
        <w:r w:rsidRPr="00FA6671" w:rsidDel="006F3B62">
          <w:rPr>
            <w:rFonts w:ascii="Calibri" w:hAnsi="Calibri" w:cs="Calibri"/>
          </w:rPr>
          <w:delText xml:space="preserve">goal is the most appropriate for the patient at this time. </w:delText>
        </w:r>
      </w:del>
    </w:p>
    <w:p w:rsidR="00FA6671" w:rsidRPr="00FA6671" w:rsidDel="006F3B62" w:rsidRDefault="00FA6671" w:rsidP="00CC7B4C">
      <w:pPr>
        <w:pStyle w:val="BodyText"/>
        <w:rPr>
          <w:del w:id="1417" w:author="Emma" w:date="2014-02-03T22:01:00Z"/>
        </w:rPr>
      </w:pPr>
    </w:p>
    <w:p w:rsidR="00285F30" w:rsidDel="006F3B62" w:rsidRDefault="00285F30">
      <w:pPr>
        <w:pStyle w:val="Heading4"/>
        <w:rPr>
          <w:del w:id="1418" w:author="Emma" w:date="2014-02-03T22:00:00Z"/>
          <w:noProof w:val="0"/>
        </w:rPr>
        <w:pPrChange w:id="1419" w:author="Emma" w:date="2014-02-03T07:02:00Z">
          <w:pPr>
            <w:pStyle w:val="Heading5"/>
            <w:numPr>
              <w:ilvl w:val="0"/>
              <w:numId w:val="0"/>
            </w:numPr>
            <w:tabs>
              <w:tab w:val="clear" w:pos="1008"/>
            </w:tabs>
            <w:ind w:left="0" w:firstLine="0"/>
          </w:pPr>
        </w:pPrChange>
      </w:pPr>
      <w:del w:id="1420" w:author="Emma" w:date="2014-02-03T22:00:00Z">
        <w:r w:rsidRPr="003651D9" w:rsidDel="006F3B62">
          <w:rPr>
            <w:noProof w:val="0"/>
          </w:rPr>
          <w:delText>X.4</w:delText>
        </w:r>
        <w:r w:rsidDel="006F3B62">
          <w:rPr>
            <w:noProof w:val="0"/>
          </w:rPr>
          <w:delText>.2.2</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r w:rsidRPr="003651D9" w:rsidDel="006F3B62">
          <w:rPr>
            <w:noProof w:val="0"/>
          </w:rPr>
          <w:delText>Use Case Description</w:delText>
        </w:r>
      </w:del>
    </w:p>
    <w:p w:rsidR="00FA6671" w:rsidRPr="00FA6671" w:rsidDel="006F3B62" w:rsidRDefault="00FA6671" w:rsidP="00A5432C">
      <w:pPr>
        <w:rPr>
          <w:del w:id="1421" w:author="Emma" w:date="2014-02-03T22:00:00Z"/>
          <w:rFonts w:ascii="Calibri" w:hAnsi="Calibri" w:cs="Calibri"/>
        </w:rPr>
      </w:pPr>
      <w:del w:id="1422" w:author="Emma" w:date="2014-02-03T22:00:00Z">
        <w:r w:rsidRPr="00FA6671" w:rsidDel="006F3B62">
          <w:rPr>
            <w:rFonts w:ascii="Calibri" w:hAnsi="Calibri" w:cs="Calibri"/>
          </w:rPr>
          <w:delText xml:space="preserve">Home Health clinician receives Care Plan information in home health EHR from two different providers about the same patient. Upon receipt of the two different ambulation intervention, goal and provider information, the home health EHR determines the following: </w:delText>
        </w:r>
      </w:del>
    </w:p>
    <w:p w:rsidR="00FA6671" w:rsidRPr="00FA6671" w:rsidDel="006F3B62" w:rsidRDefault="00FA6671" w:rsidP="00A5432C">
      <w:pPr>
        <w:pStyle w:val="ListParagraph"/>
        <w:numPr>
          <w:ilvl w:val="0"/>
          <w:numId w:val="25"/>
        </w:numPr>
        <w:spacing w:after="120"/>
        <w:contextualSpacing/>
        <w:rPr>
          <w:del w:id="1423" w:author="Emma" w:date="2014-02-03T22:00:00Z"/>
          <w:rFonts w:ascii="Calibri" w:hAnsi="Calibri" w:cs="Calibri"/>
        </w:rPr>
      </w:pPr>
      <w:del w:id="1424" w:author="Emma" w:date="2014-02-03T22:00:00Z">
        <w:r w:rsidRPr="00FA6671" w:rsidDel="006F3B62">
          <w:rPr>
            <w:rFonts w:ascii="Calibri" w:hAnsi="Calibri" w:cs="Calibri"/>
          </w:rPr>
          <w:delText xml:space="preserve">Which intervention and goal is the most recent. </w:delText>
        </w:r>
      </w:del>
    </w:p>
    <w:p w:rsidR="00FA6671" w:rsidRPr="00FA6671" w:rsidDel="006F3B62" w:rsidRDefault="00FA6671" w:rsidP="00A5432C">
      <w:pPr>
        <w:pStyle w:val="ListParagraph"/>
        <w:numPr>
          <w:ilvl w:val="0"/>
          <w:numId w:val="25"/>
        </w:numPr>
        <w:spacing w:after="120"/>
        <w:contextualSpacing/>
        <w:rPr>
          <w:del w:id="1425" w:author="Emma" w:date="2014-02-03T22:00:00Z"/>
          <w:rFonts w:ascii="Calibri" w:hAnsi="Calibri" w:cs="Calibri"/>
        </w:rPr>
      </w:pPr>
      <w:del w:id="1426" w:author="Emma" w:date="2014-02-03T22:00:00Z">
        <w:r w:rsidRPr="00FA6671" w:rsidDel="006F3B62">
          <w:rPr>
            <w:rFonts w:ascii="Calibri" w:hAnsi="Calibri" w:cs="Calibri"/>
          </w:rPr>
          <w:delText xml:space="preserve">Compares indication for both interventions and goals and determines which is the most recent. </w:delText>
        </w:r>
      </w:del>
    </w:p>
    <w:p w:rsidR="00FA6671" w:rsidRPr="00FA6671" w:rsidDel="006F3B62" w:rsidRDefault="00FA6671" w:rsidP="00A5432C">
      <w:pPr>
        <w:pStyle w:val="ListParagraph"/>
        <w:numPr>
          <w:ilvl w:val="0"/>
          <w:numId w:val="25"/>
        </w:numPr>
        <w:spacing w:after="120"/>
        <w:contextualSpacing/>
        <w:rPr>
          <w:del w:id="1427" w:author="Emma" w:date="2014-02-03T22:00:00Z"/>
          <w:rFonts w:ascii="Calibri" w:hAnsi="Calibri" w:cs="Calibri"/>
        </w:rPr>
      </w:pPr>
      <w:del w:id="1428" w:author="Emma" w:date="2014-02-03T22:00:00Z">
        <w:r w:rsidRPr="00FA6671" w:rsidDel="006F3B62">
          <w:rPr>
            <w:rFonts w:ascii="Calibri" w:hAnsi="Calibri" w:cs="Calibri"/>
          </w:rPr>
          <w:delText>All information is presented to the user. User is better able to determine the inter</w:delText>
        </w:r>
        <w:r w:rsidR="001C0C10" w:rsidDel="006F3B62">
          <w:rPr>
            <w:rFonts w:ascii="Calibri" w:hAnsi="Calibri" w:cs="Calibri"/>
          </w:rPr>
          <w:delText xml:space="preserve">vention and goal </w:delText>
        </w:r>
        <w:r w:rsidRPr="00FA6671" w:rsidDel="006F3B62">
          <w:rPr>
            <w:rFonts w:ascii="Calibri" w:hAnsi="Calibri" w:cs="Calibri"/>
          </w:rPr>
          <w:delText>that are most appropriate for the patient at this time</w:delText>
        </w:r>
        <w:r w:rsidR="001C0C10" w:rsidDel="006F3B62">
          <w:rPr>
            <w:rFonts w:ascii="Calibri" w:hAnsi="Calibri" w:cs="Calibri"/>
          </w:rPr>
          <w:delText xml:space="preserve">. </w:delText>
        </w:r>
      </w:del>
    </w:p>
    <w:p w:rsidR="00FA6671" w:rsidRPr="00FA6671" w:rsidDel="006F3B62" w:rsidRDefault="00FA6671" w:rsidP="00A5432C">
      <w:pPr>
        <w:pStyle w:val="BodyText"/>
        <w:rPr>
          <w:del w:id="1429" w:author="Emma" w:date="2014-02-03T22:01:00Z"/>
        </w:rPr>
      </w:pPr>
    </w:p>
    <w:p w:rsidR="00285F30" w:rsidDel="006F3B62" w:rsidRDefault="00285F30">
      <w:pPr>
        <w:pStyle w:val="Heading4"/>
        <w:rPr>
          <w:del w:id="1430" w:author="Emma" w:date="2014-02-03T22:00:00Z"/>
          <w:noProof w:val="0"/>
        </w:rPr>
        <w:pPrChange w:id="1431" w:author="Emma" w:date="2014-02-03T07:02:00Z">
          <w:pPr>
            <w:pStyle w:val="Heading5"/>
            <w:numPr>
              <w:ilvl w:val="0"/>
              <w:numId w:val="0"/>
            </w:numPr>
            <w:tabs>
              <w:tab w:val="clear" w:pos="1008"/>
            </w:tabs>
            <w:ind w:left="0" w:firstLine="0"/>
          </w:pPr>
        </w:pPrChange>
      </w:pPr>
      <w:del w:id="1432" w:author="Emma" w:date="2014-02-03T22:00:00Z">
        <w:r w:rsidRPr="003651D9" w:rsidDel="006F3B62">
          <w:rPr>
            <w:noProof w:val="0"/>
          </w:rPr>
          <w:delText>X.4.2.</w:delText>
        </w:r>
        <w:r w:rsidDel="006F3B62">
          <w:rPr>
            <w:noProof w:val="0"/>
          </w:rPr>
          <w:delText>2</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F42DEE" w:rsidRPr="003651D9" w:rsidDel="006F3B62">
          <w:rPr>
            <w:noProof w:val="0"/>
          </w:rPr>
          <w:delText xml:space="preserve"> </w:delText>
        </w:r>
        <w:r w:rsidRPr="003651D9" w:rsidDel="006F3B62">
          <w:rPr>
            <w:noProof w:val="0"/>
          </w:rPr>
          <w:delText>Process Flow</w:delText>
        </w:r>
      </w:del>
    </w:p>
    <w:p w:rsidR="001C0C10" w:rsidRPr="001C0C10" w:rsidDel="006F3B62" w:rsidRDefault="001C0C10" w:rsidP="00A5432C">
      <w:pPr>
        <w:pStyle w:val="BodyText"/>
        <w:rPr>
          <w:del w:id="1433" w:author="Emma" w:date="2014-02-03T22:00:00Z"/>
        </w:rPr>
      </w:pPr>
    </w:p>
    <w:p w:rsidR="00F42DEE" w:rsidRPr="003651D9" w:rsidDel="006F3B62" w:rsidRDefault="00F42DEE">
      <w:pPr>
        <w:pStyle w:val="Heading3"/>
        <w:rPr>
          <w:del w:id="1434" w:author="Emma" w:date="2014-02-03T22:00:00Z"/>
          <w:noProof w:val="0"/>
        </w:rPr>
        <w:pPrChange w:id="1435" w:author="Emma" w:date="2014-02-03T07:02:00Z">
          <w:pPr>
            <w:pStyle w:val="Heading4"/>
            <w:numPr>
              <w:ilvl w:val="0"/>
              <w:numId w:val="0"/>
            </w:numPr>
            <w:tabs>
              <w:tab w:val="clear" w:pos="864"/>
            </w:tabs>
            <w:ind w:left="0" w:firstLine="0"/>
          </w:pPr>
        </w:pPrChange>
      </w:pPr>
      <w:del w:id="1436" w:author="Emma" w:date="2014-02-03T22:00:00Z">
        <w:r w:rsidRPr="003651D9" w:rsidDel="006F3B62">
          <w:rPr>
            <w:noProof w:val="0"/>
          </w:rPr>
          <w:lastRenderedPageBreak/>
          <w:delText>X.4.2</w:delText>
        </w:r>
        <w:r w:rsidDel="006F3B62">
          <w:rPr>
            <w:noProof w:val="0"/>
          </w:rPr>
          <w:delText>.3</w:delText>
        </w:r>
        <w:r w:rsidRPr="003651D9" w:rsidDel="006F3B62">
          <w:rPr>
            <w:noProof w:val="0"/>
          </w:rPr>
          <w:delText xml:space="preserve"> Use Case #</w:delText>
        </w:r>
        <w:r w:rsidR="001C0C10" w:rsidDel="006F3B62">
          <w:rPr>
            <w:noProof w:val="0"/>
          </w:rPr>
          <w:delText>3</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Immunizations</w:delText>
        </w:r>
      </w:del>
    </w:p>
    <w:p w:rsidR="00F42DEE" w:rsidRPr="003651D9" w:rsidDel="006F3B62" w:rsidRDefault="00F42DEE">
      <w:pPr>
        <w:pStyle w:val="Heading4"/>
        <w:rPr>
          <w:del w:id="1437" w:author="Emma" w:date="2014-02-03T22:00:00Z"/>
          <w:noProof w:val="0"/>
        </w:rPr>
        <w:pPrChange w:id="1438" w:author="Emma" w:date="2014-02-03T07:02:00Z">
          <w:pPr>
            <w:pStyle w:val="Heading5"/>
            <w:numPr>
              <w:ilvl w:val="0"/>
              <w:numId w:val="0"/>
            </w:numPr>
            <w:tabs>
              <w:tab w:val="clear" w:pos="1008"/>
            </w:tabs>
            <w:ind w:left="0" w:firstLine="0"/>
          </w:pPr>
        </w:pPrChange>
      </w:pPr>
      <w:del w:id="1439" w:author="Emma" w:date="2014-02-03T22:00:00Z">
        <w:r w:rsidRPr="003651D9" w:rsidDel="006F3B62">
          <w:rPr>
            <w:noProof w:val="0"/>
          </w:rPr>
          <w:delText>X.4</w:delText>
        </w:r>
        <w:r w:rsidDel="006F3B62">
          <w:rPr>
            <w:noProof w:val="0"/>
          </w:rPr>
          <w:delText>.2.3</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Immunizations</w:delText>
        </w:r>
        <w:r w:rsidRPr="003651D9" w:rsidDel="006F3B62">
          <w:rPr>
            <w:noProof w:val="0"/>
          </w:rPr>
          <w:delText xml:space="preserve"> Use Case Description</w:delText>
        </w:r>
      </w:del>
    </w:p>
    <w:p w:rsidR="00F42DEE" w:rsidRPr="003651D9" w:rsidDel="006F3B62" w:rsidRDefault="00F42DEE">
      <w:pPr>
        <w:pStyle w:val="Heading4"/>
        <w:rPr>
          <w:del w:id="1440" w:author="Emma" w:date="2014-02-03T22:00:00Z"/>
          <w:noProof w:val="0"/>
        </w:rPr>
        <w:pPrChange w:id="1441" w:author="Emma" w:date="2014-02-03T07:02:00Z">
          <w:pPr>
            <w:pStyle w:val="Heading5"/>
            <w:numPr>
              <w:ilvl w:val="0"/>
              <w:numId w:val="0"/>
            </w:numPr>
            <w:tabs>
              <w:tab w:val="clear" w:pos="1008"/>
            </w:tabs>
            <w:ind w:left="0" w:firstLine="0"/>
          </w:pPr>
        </w:pPrChange>
      </w:pPr>
      <w:del w:id="1442" w:author="Emma" w:date="2014-02-03T22:00:00Z">
        <w:r w:rsidRPr="003651D9" w:rsidDel="006F3B62">
          <w:rPr>
            <w:noProof w:val="0"/>
          </w:rPr>
          <w:delText>X.4.2.</w:delText>
        </w:r>
        <w:r w:rsidDel="006F3B62">
          <w:rPr>
            <w:noProof w:val="0"/>
          </w:rPr>
          <w:delText>3</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Immunizations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43" w:author="Emma" w:date="2014-02-03T22:00:00Z"/>
          <w:noProof w:val="0"/>
        </w:rPr>
        <w:pPrChange w:id="1444" w:author="Emma" w:date="2014-02-03T07:02:00Z">
          <w:pPr>
            <w:pStyle w:val="Heading4"/>
            <w:numPr>
              <w:ilvl w:val="0"/>
              <w:numId w:val="0"/>
            </w:numPr>
            <w:tabs>
              <w:tab w:val="clear" w:pos="864"/>
            </w:tabs>
            <w:ind w:left="0" w:firstLine="0"/>
          </w:pPr>
        </w:pPrChange>
      </w:pPr>
      <w:del w:id="1445" w:author="Emma" w:date="2014-02-03T22:00:00Z">
        <w:r w:rsidRPr="003651D9" w:rsidDel="006F3B62">
          <w:rPr>
            <w:noProof w:val="0"/>
          </w:rPr>
          <w:delText>X.4.2</w:delText>
        </w:r>
        <w:r w:rsidDel="006F3B62">
          <w:rPr>
            <w:noProof w:val="0"/>
          </w:rPr>
          <w:delText>.4</w:delText>
        </w:r>
        <w:r w:rsidRPr="003651D9" w:rsidDel="006F3B62">
          <w:rPr>
            <w:noProof w:val="0"/>
          </w:rPr>
          <w:delText xml:space="preserve"> Use Case #</w:delText>
        </w:r>
        <w:r w:rsidR="001C0C10" w:rsidDel="006F3B62">
          <w:rPr>
            <w:noProof w:val="0"/>
          </w:rPr>
          <w:delText>4</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 xml:space="preserve">Diagnostic </w:delText>
        </w:r>
        <w:r w:rsidDel="006F3B62">
          <w:rPr>
            <w:noProof w:val="0"/>
          </w:rPr>
          <w:delText>Results</w:delText>
        </w:r>
      </w:del>
    </w:p>
    <w:p w:rsidR="00F42DEE" w:rsidRPr="003651D9" w:rsidDel="006F3B62" w:rsidRDefault="00F42DEE">
      <w:pPr>
        <w:pStyle w:val="Heading4"/>
        <w:rPr>
          <w:del w:id="1446" w:author="Emma" w:date="2014-02-03T22:00:00Z"/>
          <w:noProof w:val="0"/>
        </w:rPr>
        <w:pPrChange w:id="1447" w:author="Emma" w:date="2014-02-03T07:02:00Z">
          <w:pPr>
            <w:pStyle w:val="Heading5"/>
            <w:numPr>
              <w:ilvl w:val="0"/>
              <w:numId w:val="0"/>
            </w:numPr>
            <w:tabs>
              <w:tab w:val="clear" w:pos="1008"/>
            </w:tabs>
            <w:ind w:left="0" w:firstLine="0"/>
          </w:pPr>
        </w:pPrChange>
      </w:pPr>
      <w:del w:id="1448" w:author="Emma" w:date="2014-02-03T22:00:00Z">
        <w:r w:rsidRPr="003651D9" w:rsidDel="006F3B62">
          <w:rPr>
            <w:noProof w:val="0"/>
          </w:rPr>
          <w:delText>X.4</w:delText>
        </w:r>
        <w:r w:rsidDel="006F3B62">
          <w:rPr>
            <w:noProof w:val="0"/>
          </w:rPr>
          <w:delText>.2.4</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Use Case Description</w:delText>
        </w:r>
      </w:del>
    </w:p>
    <w:p w:rsidR="00F42DEE" w:rsidRPr="003651D9" w:rsidDel="006F3B62" w:rsidRDefault="00F42DEE">
      <w:pPr>
        <w:pStyle w:val="Heading4"/>
        <w:rPr>
          <w:del w:id="1449" w:author="Emma" w:date="2014-02-03T22:00:00Z"/>
          <w:noProof w:val="0"/>
        </w:rPr>
        <w:pPrChange w:id="1450" w:author="Emma" w:date="2014-02-03T07:02:00Z">
          <w:pPr>
            <w:pStyle w:val="Heading5"/>
            <w:numPr>
              <w:ilvl w:val="0"/>
              <w:numId w:val="0"/>
            </w:numPr>
            <w:tabs>
              <w:tab w:val="clear" w:pos="1008"/>
            </w:tabs>
            <w:ind w:left="0" w:firstLine="0"/>
          </w:pPr>
        </w:pPrChange>
      </w:pPr>
      <w:del w:id="1451" w:author="Emma" w:date="2014-02-03T22:00:00Z">
        <w:r w:rsidRPr="003651D9" w:rsidDel="006F3B62">
          <w:rPr>
            <w:noProof w:val="0"/>
          </w:rPr>
          <w:delText>X.4.2.</w:delText>
        </w:r>
        <w:r w:rsidDel="006F3B62">
          <w:rPr>
            <w:noProof w:val="0"/>
          </w:rPr>
          <w:delText>4</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52" w:author="Emma" w:date="2014-02-03T22:00:00Z"/>
          <w:noProof w:val="0"/>
        </w:rPr>
        <w:pPrChange w:id="1453" w:author="Emma" w:date="2014-02-03T07:02:00Z">
          <w:pPr>
            <w:pStyle w:val="Heading4"/>
            <w:numPr>
              <w:ilvl w:val="0"/>
              <w:numId w:val="0"/>
            </w:numPr>
            <w:tabs>
              <w:tab w:val="clear" w:pos="864"/>
            </w:tabs>
            <w:ind w:left="0" w:firstLine="0"/>
          </w:pPr>
        </w:pPrChange>
      </w:pPr>
      <w:del w:id="1454" w:author="Emma" w:date="2014-02-03T22:00:00Z">
        <w:r w:rsidRPr="003651D9" w:rsidDel="006F3B62">
          <w:rPr>
            <w:noProof w:val="0"/>
          </w:rPr>
          <w:delText>X.4.2</w:delText>
        </w:r>
        <w:r w:rsidDel="006F3B62">
          <w:rPr>
            <w:noProof w:val="0"/>
          </w:rPr>
          <w:delText>.5</w:delText>
        </w:r>
        <w:r w:rsidRPr="003651D9" w:rsidDel="006F3B62">
          <w:rPr>
            <w:noProof w:val="0"/>
          </w:rPr>
          <w:delText xml:space="preserve"> Use Case #</w:delText>
        </w:r>
        <w:r w:rsidR="001C0C10" w:rsidDel="006F3B62">
          <w:rPr>
            <w:noProof w:val="0"/>
          </w:rPr>
          <w:delText>5</w:delText>
        </w:r>
        <w:r w:rsidRPr="003651D9" w:rsidDel="006F3B62">
          <w:rPr>
            <w:noProof w:val="0"/>
          </w:rPr>
          <w:delText xml:space="preserve">: </w:delText>
        </w:r>
        <w:r w:rsidDel="006F3B62">
          <w:rPr>
            <w:noProof w:val="0"/>
          </w:rPr>
          <w:delText>Reconciliation of Encounters</w:delText>
        </w:r>
      </w:del>
    </w:p>
    <w:p w:rsidR="00F42DEE" w:rsidRPr="003651D9" w:rsidDel="006F3B62" w:rsidRDefault="00F42DEE">
      <w:pPr>
        <w:pStyle w:val="Heading4"/>
        <w:rPr>
          <w:del w:id="1455" w:author="Emma" w:date="2014-02-03T22:00:00Z"/>
          <w:noProof w:val="0"/>
        </w:rPr>
        <w:pPrChange w:id="1456" w:author="Emma" w:date="2014-02-03T07:02:00Z">
          <w:pPr>
            <w:pStyle w:val="Heading5"/>
            <w:numPr>
              <w:ilvl w:val="0"/>
              <w:numId w:val="0"/>
            </w:numPr>
            <w:tabs>
              <w:tab w:val="clear" w:pos="1008"/>
            </w:tabs>
            <w:ind w:left="0" w:firstLine="0"/>
          </w:pPr>
        </w:pPrChange>
      </w:pPr>
      <w:del w:id="1457" w:author="Emma" w:date="2014-02-03T22:00:00Z">
        <w:r w:rsidRPr="003651D9" w:rsidDel="006F3B62">
          <w:rPr>
            <w:noProof w:val="0"/>
          </w:rPr>
          <w:delText>X.4</w:delText>
        </w:r>
        <w:r w:rsidDel="006F3B62">
          <w:rPr>
            <w:noProof w:val="0"/>
          </w:rPr>
          <w:delText>.2.5</w:delText>
        </w:r>
        <w:r w:rsidRPr="003651D9" w:rsidDel="006F3B62">
          <w:rPr>
            <w:noProof w:val="0"/>
          </w:rPr>
          <w:delText xml:space="preserve">.1 </w:delText>
        </w:r>
        <w:r w:rsidDel="006F3B62">
          <w:rPr>
            <w:noProof w:val="0"/>
          </w:rPr>
          <w:delText>Reconciliation of Encounters</w:delText>
        </w:r>
        <w:r w:rsidRPr="003651D9" w:rsidDel="006F3B62">
          <w:rPr>
            <w:noProof w:val="0"/>
          </w:rPr>
          <w:delText xml:space="preserve"> Use Case Description</w:delText>
        </w:r>
      </w:del>
    </w:p>
    <w:p w:rsidR="00F42DEE" w:rsidRPr="003651D9" w:rsidDel="006F3B62" w:rsidRDefault="00F42DEE">
      <w:pPr>
        <w:pStyle w:val="Heading4"/>
        <w:rPr>
          <w:del w:id="1458" w:author="Emma" w:date="2014-02-03T22:00:00Z"/>
          <w:noProof w:val="0"/>
        </w:rPr>
        <w:pPrChange w:id="1459" w:author="Emma" w:date="2014-02-03T07:02:00Z">
          <w:pPr>
            <w:pStyle w:val="Heading5"/>
            <w:numPr>
              <w:ilvl w:val="0"/>
              <w:numId w:val="0"/>
            </w:numPr>
            <w:tabs>
              <w:tab w:val="clear" w:pos="1008"/>
            </w:tabs>
            <w:ind w:left="0" w:firstLine="0"/>
          </w:pPr>
        </w:pPrChange>
      </w:pPr>
      <w:del w:id="1460" w:author="Emma" w:date="2014-02-03T22:00:00Z">
        <w:r w:rsidRPr="003651D9" w:rsidDel="006F3B62">
          <w:rPr>
            <w:noProof w:val="0"/>
          </w:rPr>
          <w:delText>X.4.2.</w:delText>
        </w:r>
        <w:r w:rsidDel="006F3B62">
          <w:rPr>
            <w:noProof w:val="0"/>
          </w:rPr>
          <w:delText>5</w:delText>
        </w:r>
        <w:r w:rsidRPr="003651D9" w:rsidDel="006F3B62">
          <w:rPr>
            <w:noProof w:val="0"/>
          </w:rPr>
          <w:delText xml:space="preserve">.2 </w:delText>
        </w:r>
        <w:r w:rsidDel="006F3B62">
          <w:rPr>
            <w:noProof w:val="0"/>
          </w:rPr>
          <w:delText>Reconciliation of Encounters</w:delText>
        </w:r>
        <w:r w:rsidRPr="003651D9" w:rsidDel="006F3B62">
          <w:rPr>
            <w:noProof w:val="0"/>
          </w:rPr>
          <w:delText xml:space="preserve"> Process Flow</w:delText>
        </w:r>
      </w:del>
    </w:p>
    <w:p w:rsidR="00285F30" w:rsidRPr="003651D9" w:rsidDel="006F3B62" w:rsidRDefault="00285F30">
      <w:pPr>
        <w:pStyle w:val="Heading3"/>
        <w:rPr>
          <w:del w:id="1461" w:author="Emma" w:date="2014-02-03T22:00:00Z"/>
          <w:noProof w:val="0"/>
        </w:rPr>
        <w:pPrChange w:id="1462" w:author="Emma" w:date="2014-02-03T07:02:00Z">
          <w:pPr>
            <w:pStyle w:val="Heading4"/>
            <w:numPr>
              <w:ilvl w:val="0"/>
              <w:numId w:val="0"/>
            </w:numPr>
            <w:tabs>
              <w:tab w:val="clear" w:pos="864"/>
            </w:tabs>
            <w:ind w:left="0" w:firstLine="0"/>
          </w:pPr>
        </w:pPrChange>
      </w:pPr>
      <w:del w:id="1463" w:author="Emma" w:date="2014-02-03T22:00:00Z">
        <w:r w:rsidRPr="003651D9" w:rsidDel="006F3B62">
          <w:rPr>
            <w:noProof w:val="0"/>
          </w:rPr>
          <w:delText>X.4.2</w:delText>
        </w:r>
        <w:r w:rsidR="00F42DEE" w:rsidDel="006F3B62">
          <w:rPr>
            <w:noProof w:val="0"/>
          </w:rPr>
          <w:delText>.</w:delText>
        </w:r>
        <w:r w:rsidR="001C0C10" w:rsidDel="006F3B62">
          <w:rPr>
            <w:noProof w:val="0"/>
          </w:rPr>
          <w:delText>6</w:delText>
        </w:r>
        <w:r w:rsidRPr="003651D9" w:rsidDel="006F3B62">
          <w:rPr>
            <w:noProof w:val="0"/>
          </w:rPr>
          <w:delText xml:space="preserve"> Use Case #</w:delText>
        </w:r>
        <w:r w:rsidR="001C0C10" w:rsidDel="006F3B62">
          <w:rPr>
            <w:noProof w:val="0"/>
          </w:rPr>
          <w:delText>6</w:delText>
        </w:r>
        <w:r w:rsidRPr="003651D9" w:rsidDel="006F3B62">
          <w:rPr>
            <w:noProof w:val="0"/>
          </w:rPr>
          <w:delText xml:space="preserve">: </w:delText>
        </w:r>
        <w:r w:rsidDel="006F3B62">
          <w:rPr>
            <w:noProof w:val="0"/>
          </w:rPr>
          <w:delText xml:space="preserve">Reconciliation of </w:delText>
        </w:r>
        <w:r w:rsidR="004E031E" w:rsidDel="006F3B62">
          <w:rPr>
            <w:noProof w:val="0"/>
          </w:rPr>
          <w:delText xml:space="preserve">Care </w:delText>
        </w:r>
        <w:commentRangeStart w:id="1464"/>
        <w:r w:rsidDel="006F3B62">
          <w:rPr>
            <w:noProof w:val="0"/>
          </w:rPr>
          <w:delText>Providers</w:delText>
        </w:r>
        <w:commentRangeEnd w:id="1464"/>
        <w:r w:rsidR="004E031E" w:rsidDel="006F3B62">
          <w:rPr>
            <w:rStyle w:val="CommentReference"/>
            <w:rFonts w:ascii="Times New Roman" w:hAnsi="Times New Roman"/>
            <w:b w:val="0"/>
            <w:noProof w:val="0"/>
            <w:kern w:val="0"/>
          </w:rPr>
          <w:commentReference w:id="1464"/>
        </w:r>
      </w:del>
    </w:p>
    <w:p w:rsidR="00285F30" w:rsidRPr="003651D9" w:rsidDel="006F3B62" w:rsidRDefault="00285F30">
      <w:pPr>
        <w:pStyle w:val="Heading4"/>
        <w:rPr>
          <w:del w:id="1465" w:author="Emma" w:date="2014-02-03T22:00:00Z"/>
          <w:noProof w:val="0"/>
        </w:rPr>
        <w:pPrChange w:id="1466" w:author="Emma" w:date="2014-02-03T07:02:00Z">
          <w:pPr>
            <w:pStyle w:val="Heading5"/>
            <w:numPr>
              <w:ilvl w:val="0"/>
              <w:numId w:val="0"/>
            </w:numPr>
            <w:tabs>
              <w:tab w:val="clear" w:pos="1008"/>
            </w:tabs>
            <w:ind w:left="0" w:firstLine="0"/>
          </w:pPr>
        </w:pPrChange>
      </w:pPr>
      <w:del w:id="1467" w:author="Emma" w:date="2014-02-03T22:00:00Z">
        <w:r w:rsidRPr="003651D9" w:rsidDel="006F3B62">
          <w:rPr>
            <w:noProof w:val="0"/>
          </w:rPr>
          <w:delText>X.4</w:delText>
        </w:r>
        <w:r w:rsidR="00F42DEE" w:rsidDel="006F3B62">
          <w:rPr>
            <w:noProof w:val="0"/>
          </w:rPr>
          <w:delText>.2.</w:delText>
        </w:r>
        <w:r w:rsidR="001C0C10" w:rsidDel="006F3B62">
          <w:rPr>
            <w:noProof w:val="0"/>
          </w:rPr>
          <w:delText>6</w:delText>
        </w:r>
        <w:r w:rsidRPr="003651D9" w:rsidDel="006F3B62">
          <w:rPr>
            <w:noProof w:val="0"/>
          </w:rPr>
          <w:delText xml:space="preserve">.1 </w:delText>
        </w:r>
        <w:r w:rsidDel="006F3B62">
          <w:rPr>
            <w:noProof w:val="0"/>
          </w:rPr>
          <w:delText>Reconciliation of Providers</w:delText>
        </w:r>
        <w:r w:rsidRPr="003651D9" w:rsidDel="006F3B62">
          <w:rPr>
            <w:noProof w:val="0"/>
          </w:rPr>
          <w:delText xml:space="preserve"> Use Case Description</w:delText>
        </w:r>
      </w:del>
    </w:p>
    <w:p w:rsidR="00285F30" w:rsidRPr="003651D9" w:rsidDel="006F3B62" w:rsidRDefault="00285F30">
      <w:pPr>
        <w:pStyle w:val="Heading4"/>
        <w:rPr>
          <w:del w:id="1468" w:author="Emma" w:date="2014-02-03T22:00:00Z"/>
          <w:noProof w:val="0"/>
        </w:rPr>
        <w:pPrChange w:id="1469" w:author="Emma" w:date="2014-02-03T07:02:00Z">
          <w:pPr>
            <w:pStyle w:val="Heading5"/>
            <w:numPr>
              <w:ilvl w:val="0"/>
              <w:numId w:val="0"/>
            </w:numPr>
            <w:tabs>
              <w:tab w:val="clear" w:pos="1008"/>
            </w:tabs>
            <w:ind w:left="0" w:firstLine="0"/>
          </w:pPr>
        </w:pPrChange>
      </w:pPr>
      <w:del w:id="1470" w:author="Emma" w:date="2014-02-03T22:00:00Z">
        <w:r w:rsidRPr="003651D9" w:rsidDel="006F3B62">
          <w:rPr>
            <w:noProof w:val="0"/>
          </w:rPr>
          <w:delText>X.4.2.</w:delText>
        </w:r>
        <w:r w:rsidR="001C0C10" w:rsidDel="006F3B62">
          <w:rPr>
            <w:noProof w:val="0"/>
          </w:rPr>
          <w:delText>6</w:delText>
        </w:r>
        <w:r w:rsidRPr="003651D9" w:rsidDel="006F3B62">
          <w:rPr>
            <w:noProof w:val="0"/>
          </w:rPr>
          <w:delText xml:space="preserve">.2 </w:delText>
        </w:r>
        <w:r w:rsidDel="006F3B62">
          <w:rPr>
            <w:noProof w:val="0"/>
          </w:rPr>
          <w:delText>Reconciliation of Providers</w:delText>
        </w:r>
        <w:r w:rsidRPr="003651D9" w:rsidDel="006F3B62">
          <w:rPr>
            <w:noProof w:val="0"/>
          </w:rPr>
          <w:delText xml:space="preserve"> Process Flow</w:delText>
        </w:r>
      </w:del>
    </w:p>
    <w:p w:rsidR="00285F30" w:rsidDel="006F3B62" w:rsidRDefault="001C0C10" w:rsidP="001C0C10">
      <w:pPr>
        <w:pStyle w:val="Heading2"/>
        <w:numPr>
          <w:ilvl w:val="0"/>
          <w:numId w:val="0"/>
        </w:numPr>
        <w:ind w:left="576" w:hanging="576"/>
        <w:rPr>
          <w:del w:id="1471" w:author="Emma" w:date="2014-02-03T22:00:00Z"/>
          <w:noProof w:val="0"/>
        </w:rPr>
      </w:pPr>
      <w:del w:id="1472" w:author="Emma" w:date="2014-02-03T22:00:00Z">
        <w:r w:rsidRPr="001C0C10" w:rsidDel="006F3B62">
          <w:delText>X.4.2.7</w:delText>
        </w:r>
        <w:r w:rsidDel="006F3B62">
          <w:delText xml:space="preserve"> </w:delText>
        </w:r>
        <w:r w:rsidRPr="003651D9" w:rsidDel="006F3B62">
          <w:rPr>
            <w:noProof w:val="0"/>
          </w:rPr>
          <w:delText>Use Case #</w:delText>
        </w:r>
        <w:r w:rsidDel="006F3B62">
          <w:rPr>
            <w:noProof w:val="0"/>
          </w:rPr>
          <w:delText xml:space="preserve">7 Reconciliation of Medication </w:delText>
        </w:r>
        <w:commentRangeStart w:id="1473"/>
        <w:r w:rsidDel="006F3B62">
          <w:rPr>
            <w:noProof w:val="0"/>
          </w:rPr>
          <w:delText>Lists</w:delText>
        </w:r>
        <w:commentRangeEnd w:id="1473"/>
        <w:r w:rsidR="004E031E" w:rsidDel="006F3B62">
          <w:rPr>
            <w:rStyle w:val="CommentReference"/>
            <w:rFonts w:ascii="Times New Roman" w:hAnsi="Times New Roman"/>
            <w:b w:val="0"/>
            <w:noProof w:val="0"/>
            <w:kern w:val="0"/>
          </w:rPr>
          <w:commentReference w:id="1473"/>
        </w:r>
      </w:del>
    </w:p>
    <w:p w:rsidR="001C0C10" w:rsidRPr="001C0C10" w:rsidDel="006F3B62" w:rsidRDefault="001C0C10" w:rsidP="001C0C10">
      <w:pPr>
        <w:pStyle w:val="Heading2"/>
        <w:numPr>
          <w:ilvl w:val="0"/>
          <w:numId w:val="0"/>
        </w:numPr>
        <w:ind w:left="576" w:hanging="576"/>
        <w:rPr>
          <w:del w:id="1474" w:author="Emma" w:date="2014-02-03T22:00:00Z"/>
        </w:rPr>
      </w:pPr>
      <w:del w:id="1475" w:author="Emma" w:date="2014-02-03T22:00:00Z">
        <w:r w:rsidDel="006F3B62">
          <w:delText xml:space="preserve">X.4.2.8 </w:delText>
        </w:r>
        <w:r w:rsidRPr="003651D9" w:rsidDel="006F3B62">
          <w:rPr>
            <w:noProof w:val="0"/>
          </w:rPr>
          <w:delText>Use Case #</w:delText>
        </w:r>
        <w:r w:rsidDel="006F3B62">
          <w:rPr>
            <w:noProof w:val="0"/>
          </w:rPr>
          <w:delText>8 Reconciliation of</w:delText>
        </w:r>
        <w:r w:rsidR="004E031E" w:rsidDel="006F3B62">
          <w:rPr>
            <w:noProof w:val="0"/>
          </w:rPr>
          <w:delText xml:space="preserve"> </w:delText>
        </w:r>
        <w:commentRangeStart w:id="1476"/>
        <w:r w:rsidR="004E031E" w:rsidDel="006F3B62">
          <w:rPr>
            <w:noProof w:val="0"/>
          </w:rPr>
          <w:delText>Conditions</w:delText>
        </w:r>
        <w:commentRangeEnd w:id="1476"/>
        <w:r w:rsidR="004E031E" w:rsidDel="006F3B62">
          <w:rPr>
            <w:rStyle w:val="CommentReference"/>
            <w:rFonts w:ascii="Times New Roman" w:hAnsi="Times New Roman"/>
            <w:b w:val="0"/>
            <w:noProof w:val="0"/>
            <w:kern w:val="0"/>
          </w:rPr>
          <w:commentReference w:id="1476"/>
        </w:r>
      </w:del>
    </w:p>
    <w:p w:rsidR="00303E20" w:rsidRDefault="00303E20" w:rsidP="00303E20">
      <w:pPr>
        <w:pStyle w:val="Heading2"/>
        <w:numPr>
          <w:ilvl w:val="0"/>
          <w:numId w:val="0"/>
        </w:numPr>
        <w:rPr>
          <w:noProof w:val="0"/>
        </w:rPr>
      </w:pPr>
      <w:bookmarkStart w:id="1477" w:name="_Toc345074664"/>
      <w:r w:rsidRPr="003651D9">
        <w:rPr>
          <w:noProof w:val="0"/>
        </w:rPr>
        <w:t>X.</w:t>
      </w:r>
      <w:r w:rsidR="00AF472E" w:rsidRPr="003651D9">
        <w:rPr>
          <w:noProof w:val="0"/>
        </w:rPr>
        <w:t>5</w:t>
      </w:r>
      <w:r w:rsidR="005F21E7" w:rsidRPr="003651D9">
        <w:rPr>
          <w:noProof w:val="0"/>
        </w:rPr>
        <w:t xml:space="preserve"> </w:t>
      </w:r>
      <w:r w:rsidR="002B2F1E">
        <w:rPr>
          <w:noProof w:val="0"/>
        </w:rPr>
        <w:t>RECON</w:t>
      </w:r>
      <w:r w:rsidR="002B2F1E" w:rsidRPr="003651D9">
        <w:rPr>
          <w:noProof w:val="0"/>
        </w:rPr>
        <w:t xml:space="preserve"> </w:t>
      </w:r>
      <w:r w:rsidRPr="003651D9">
        <w:rPr>
          <w:noProof w:val="0"/>
        </w:rPr>
        <w:t xml:space="preserve">Security </w:t>
      </w:r>
      <w:commentRangeStart w:id="1478"/>
      <w:r w:rsidRPr="003651D9">
        <w:rPr>
          <w:noProof w:val="0"/>
        </w:rPr>
        <w:t>Considerations</w:t>
      </w:r>
      <w:bookmarkEnd w:id="1477"/>
      <w:commentRangeEnd w:id="1478"/>
      <w:r w:rsidR="00A56EA9">
        <w:rPr>
          <w:rStyle w:val="CommentReference"/>
          <w:rFonts w:ascii="Times New Roman" w:hAnsi="Times New Roman"/>
          <w:b w:val="0"/>
          <w:noProof w:val="0"/>
          <w:kern w:val="0"/>
        </w:rPr>
        <w:commentReference w:id="1478"/>
      </w:r>
    </w:p>
    <w:p w:rsidR="00A56EA9" w:rsidRDefault="00A56EA9" w:rsidP="00A56EA9">
      <w:pPr>
        <w:pStyle w:val="BodyText"/>
      </w:pPr>
      <w:r>
        <w:t>Risks specific to reconciliation:</w:t>
      </w:r>
    </w:p>
    <w:p w:rsidR="00A56EA9" w:rsidRDefault="00A56EA9" w:rsidP="00A56EA9">
      <w:pPr>
        <w:pStyle w:val="BodyText"/>
        <w:rPr>
          <w:lang w:eastAsia="x-none"/>
        </w:rPr>
      </w:pPr>
      <w:r>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w:t>
      </w:r>
      <w:r w:rsidR="00A8664C">
        <w:rPr>
          <w:lang w:eastAsia="x-none"/>
        </w:rPr>
        <w:t>over flagging</w:t>
      </w:r>
      <w:r>
        <w:rPr>
          <w:lang w:eastAsia="x-none"/>
        </w:rPr>
        <w:t xml:space="preserve"> including:  </w:t>
      </w:r>
    </w:p>
    <w:p w:rsidR="00A56EA9" w:rsidRDefault="00A56EA9" w:rsidP="00A56EA9">
      <w:pPr>
        <w:pStyle w:val="ListBullet"/>
      </w:pPr>
      <w:r>
        <w:t xml:space="preserve">Overuse of the provider’s time to correct these errors </w:t>
      </w:r>
    </w:p>
    <w:p w:rsidR="00A56EA9" w:rsidRDefault="00A56EA9" w:rsidP="00A56EA9">
      <w:pPr>
        <w:pStyle w:val="ListBullet"/>
      </w:pPr>
      <w:r>
        <w:t>Alert fatigue</w:t>
      </w:r>
    </w:p>
    <w:p w:rsidR="00A56EA9" w:rsidRDefault="00A56EA9" w:rsidP="00A56EA9">
      <w:pPr>
        <w:pStyle w:val="ListBullet"/>
      </w:pPr>
      <w:r>
        <w:t>Low morale</w:t>
      </w:r>
    </w:p>
    <w:p w:rsidR="00A56EA9" w:rsidRDefault="00A56EA9" w:rsidP="00A56EA9">
      <w:pPr>
        <w:pStyle w:val="ListBullet"/>
      </w:pPr>
      <w:r>
        <w:t>System distrust or minimization of confidence in results of the system</w:t>
      </w:r>
    </w:p>
    <w:p w:rsidR="00A56EA9" w:rsidRDefault="00A56EA9" w:rsidP="00A56EA9">
      <w:pPr>
        <w:pStyle w:val="ListBullet"/>
      </w:pPr>
      <w:r>
        <w:lastRenderedPageBreak/>
        <w:t xml:space="preserve">Implementation of “workarounds” that short-circuit the reconciliation process to avoid consequences.  </w:t>
      </w:r>
    </w:p>
    <w:p w:rsidR="00A56EA9" w:rsidRDefault="003D07EA" w:rsidP="00A56EA9">
      <w:pPr>
        <w:pStyle w:val="BodyText"/>
        <w:rPr>
          <w:lang w:eastAsia="x-none"/>
        </w:rPr>
      </w:pPr>
      <w:r>
        <w:rPr>
          <w:lang w:eastAsia="x-none"/>
        </w:rPr>
        <w:t>These con</w:t>
      </w:r>
      <w:r w:rsidR="00A56EA9">
        <w:rPr>
          <w:lang w:eastAsia="x-none"/>
        </w:rPr>
        <w:t>s</w:t>
      </w:r>
      <w:r>
        <w:rPr>
          <w:lang w:eastAsia="x-none"/>
        </w:rPr>
        <w:t>e</w:t>
      </w:r>
      <w:r w:rsidR="00A56EA9">
        <w:rPr>
          <w:lang w:eastAsia="x-none"/>
        </w:rPr>
        <w:t xml:space="preserve">quences could lead to the same kinds medical errors that this profile is meant to mitigate.  </w:t>
      </w:r>
    </w:p>
    <w:p w:rsidR="00A56EA9" w:rsidRDefault="00A56EA9" w:rsidP="00A56EA9">
      <w:pPr>
        <w:pStyle w:val="BodyText"/>
        <w:rPr>
          <w:lang w:eastAsia="x-none"/>
        </w:rPr>
      </w:pPr>
      <w:r>
        <w:rPr>
          <w:lang w:eastAsia="x-none"/>
        </w:rPr>
        <w:t>A second risk is simply the reverse problem.  If the system identifies two events as being the same event whe</w:t>
      </w:r>
      <w:r w:rsidR="009565C3">
        <w:rPr>
          <w:lang w:eastAsia="x-none"/>
        </w:rPr>
        <w:t>n they are in fact different, t</w:t>
      </w:r>
      <w:r>
        <w:rPr>
          <w:lang w:eastAsia="x-none"/>
        </w:rPr>
        <w:t>his can result in missed diagnoses or allergies, and failure to identify duplicated treatments which increased toxicity leading to other health complications for the patient.</w:t>
      </w:r>
    </w:p>
    <w:p w:rsidR="00A56EA9" w:rsidRDefault="00A56EA9" w:rsidP="00A56EA9">
      <w:pPr>
        <w:pStyle w:val="BodyText"/>
        <w:rPr>
          <w:lang w:eastAsia="x-none"/>
        </w:rPr>
      </w:pPr>
      <w:r>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rsidR="00A56EA9" w:rsidRPr="00D258DB" w:rsidRDefault="00A56EA9" w:rsidP="00D258DB">
      <w:pPr>
        <w:pStyle w:val="BodyText"/>
      </w:pPr>
    </w:p>
    <w:p w:rsidR="00303E20" w:rsidRPr="006F3B62" w:rsidRDefault="008B620B" w:rsidP="00597DB2">
      <w:pPr>
        <w:pStyle w:val="AuthorInstructions"/>
        <w:rPr>
          <w:sz w:val="16"/>
          <w:szCs w:val="16"/>
          <w:highlight w:val="lightGray"/>
          <w:rPrChange w:id="1479" w:author="Emma" w:date="2014-02-03T22:01:00Z">
            <w:rPr/>
          </w:rPrChange>
        </w:rPr>
      </w:pPr>
      <w:r w:rsidRPr="006F3B62">
        <w:rPr>
          <w:sz w:val="16"/>
          <w:szCs w:val="16"/>
          <w:highlight w:val="lightGray"/>
          <w:rPrChange w:id="1480" w:author="Emma" w:date="2014-02-03T22:01:00Z">
            <w:rPr/>
          </w:rPrChange>
        </w:rPr>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6F3B62">
        <w:rPr>
          <w:sz w:val="16"/>
          <w:szCs w:val="16"/>
          <w:highlight w:val="lightGray"/>
          <w:rPrChange w:id="1481" w:author="Emma" w:date="2014-02-03T22:01:00Z">
            <w:rPr/>
          </w:rPrChange>
        </w:rPr>
        <w:t xml:space="preserve"> See </w:t>
      </w:r>
      <w:r w:rsidR="000125FF" w:rsidRPr="006F3B62">
        <w:rPr>
          <w:sz w:val="16"/>
          <w:szCs w:val="16"/>
          <w:highlight w:val="lightGray"/>
          <w:rPrChange w:id="1482" w:author="Emma" w:date="2014-02-03T22:01:00Z">
            <w:rPr/>
          </w:rPrChange>
        </w:rPr>
        <w:t xml:space="preserve">the ITI document titled ‘Cookbook: Preparing the IHE Profile Security Section’ at </w:t>
      </w:r>
      <w:r w:rsidR="000125FF" w:rsidRPr="006F3B62">
        <w:rPr>
          <w:rStyle w:val="Hyperlink"/>
          <w:sz w:val="16"/>
          <w:szCs w:val="16"/>
          <w:highlight w:val="lightGray"/>
          <w:rPrChange w:id="1483" w:author="Emma" w:date="2014-02-03T22:01:00Z">
            <w:rPr>
              <w:rStyle w:val="Hyperlink"/>
            </w:rPr>
          </w:rPrChange>
        </w:rPr>
        <w:t>http://www.ihe.net/Technical_Framework/index.cfm</w:t>
      </w:r>
      <w:r w:rsidR="000125FF" w:rsidRPr="006F3B62">
        <w:rPr>
          <w:sz w:val="16"/>
          <w:szCs w:val="16"/>
          <w:highlight w:val="lightGray"/>
          <w:rPrChange w:id="1484" w:author="Emma" w:date="2014-02-03T22:01:00Z">
            <w:rPr/>
          </w:rPrChange>
        </w:rPr>
        <w:t xml:space="preserve"> for </w:t>
      </w:r>
      <w:r w:rsidR="00ED5269" w:rsidRPr="006F3B62">
        <w:rPr>
          <w:sz w:val="16"/>
          <w:szCs w:val="16"/>
          <w:highlight w:val="lightGray"/>
          <w:rPrChange w:id="1485" w:author="Emma" w:date="2014-02-03T22:01:00Z">
            <w:rPr/>
          </w:rPrChange>
        </w:rPr>
        <w:t>suggestions on risk assessment, risk mitigation, and IT and security profiles.</w:t>
      </w:r>
      <w:r w:rsidR="003D19E0" w:rsidRPr="006F3B62">
        <w:rPr>
          <w:sz w:val="16"/>
          <w:szCs w:val="16"/>
          <w:highlight w:val="lightGray"/>
          <w:rPrChange w:id="1486" w:author="Emma" w:date="2014-02-03T22:01:00Z">
            <w:rPr/>
          </w:rPrChange>
        </w:rPr>
        <w:t>&gt;</w:t>
      </w:r>
    </w:p>
    <w:p w:rsidR="006E5767" w:rsidRPr="006F3B62" w:rsidRDefault="00C82ED4" w:rsidP="00597DB2">
      <w:pPr>
        <w:pStyle w:val="AuthorInstructions"/>
        <w:rPr>
          <w:sz w:val="16"/>
          <w:szCs w:val="16"/>
          <w:rPrChange w:id="1487" w:author="Emma" w:date="2014-02-03T22:01:00Z">
            <w:rPr/>
          </w:rPrChange>
        </w:rPr>
      </w:pPr>
      <w:r w:rsidRPr="006F3B62">
        <w:rPr>
          <w:sz w:val="16"/>
          <w:szCs w:val="16"/>
          <w:highlight w:val="lightGray"/>
          <w:rPrChange w:id="1488" w:author="Emma" w:date="2014-02-03T22:01:00Z">
            <w:rPr/>
          </w:rPrChange>
        </w:rPr>
        <w:t>&lt;</w:t>
      </w:r>
      <w:r w:rsidR="006E5767" w:rsidRPr="006F3B62">
        <w:rPr>
          <w:sz w:val="16"/>
          <w:szCs w:val="16"/>
          <w:highlight w:val="lightGray"/>
          <w:rPrChange w:id="1489" w:author="Emma" w:date="2014-02-03T22:01:00Z">
            <w:rPr/>
          </w:rPrChange>
        </w:rPr>
        <w:t>If this is not a content module, delete the sentence below</w:t>
      </w:r>
      <w:r w:rsidR="00887E40" w:rsidRPr="006F3B62">
        <w:rPr>
          <w:sz w:val="16"/>
          <w:szCs w:val="16"/>
          <w:highlight w:val="lightGray"/>
          <w:rPrChange w:id="1490" w:author="Emma" w:date="2014-02-03T22:01:00Z">
            <w:rPr/>
          </w:rPrChange>
        </w:rPr>
        <w:t xml:space="preserve">. </w:t>
      </w:r>
      <w:r w:rsidR="006E5767" w:rsidRPr="006F3B62">
        <w:rPr>
          <w:sz w:val="16"/>
          <w:szCs w:val="16"/>
          <w:highlight w:val="lightGray"/>
          <w:rPrChange w:id="1491" w:author="Emma" w:date="2014-02-03T22:01:00Z">
            <w:rPr/>
          </w:rPrChange>
        </w:rPr>
        <w:t>If this is a content module profile, you may want to expound upon the security considerations provided by grouped actors.&gt;</w:t>
      </w:r>
      <w:r w:rsidRPr="006F3B62">
        <w:rPr>
          <w:sz w:val="16"/>
          <w:szCs w:val="16"/>
          <w:rPrChange w:id="1492" w:author="Emma" w:date="2014-02-03T22:01:00Z">
            <w:rPr/>
          </w:rPrChange>
        </w:rPr>
        <w:t xml:space="preserve"> </w:t>
      </w:r>
    </w:p>
    <w:p w:rsidR="00C82ED4" w:rsidRPr="003651D9" w:rsidDel="006F3B62" w:rsidRDefault="00C82ED4" w:rsidP="009C6F21">
      <w:pPr>
        <w:pStyle w:val="BodyText"/>
        <w:rPr>
          <w:del w:id="1493" w:author="Emma" w:date="2014-02-03T22:04:00Z"/>
          <w:iCs/>
        </w:rPr>
      </w:pPr>
      <w:del w:id="1494" w:author="Emma" w:date="2014-02-03T22:04:00Z">
        <w:r w:rsidRPr="003651D9" w:rsidDel="006F3B62">
          <w:rPr>
            <w:iCs/>
          </w:rPr>
          <w:delText>The security considerations for a content module are dependent upon the security provisions defined by the grouped actor</w:delText>
        </w:r>
        <w:r w:rsidR="006E5767" w:rsidRPr="003651D9" w:rsidDel="006F3B62">
          <w:rPr>
            <w:iCs/>
          </w:rPr>
          <w:delText>(s).</w:delText>
        </w:r>
      </w:del>
    </w:p>
    <w:p w:rsidR="00167DB7" w:rsidRPr="003651D9" w:rsidDel="006F3B62" w:rsidRDefault="00167DB7" w:rsidP="00167DB7">
      <w:pPr>
        <w:pStyle w:val="Heading2"/>
        <w:numPr>
          <w:ilvl w:val="0"/>
          <w:numId w:val="0"/>
        </w:numPr>
        <w:rPr>
          <w:del w:id="1495" w:author="Emma" w:date="2014-02-03T22:04:00Z"/>
          <w:noProof w:val="0"/>
        </w:rPr>
      </w:pPr>
      <w:bookmarkStart w:id="1496" w:name="_Toc345074665"/>
      <w:del w:id="1497" w:author="Emma" w:date="2014-02-03T22:04:00Z">
        <w:r w:rsidRPr="003651D9" w:rsidDel="006F3B62">
          <w:rPr>
            <w:noProof w:val="0"/>
          </w:rPr>
          <w:delText>X.</w:delText>
        </w:r>
        <w:r w:rsidR="00AF472E" w:rsidRPr="003651D9" w:rsidDel="006F3B62">
          <w:rPr>
            <w:noProof w:val="0"/>
          </w:rPr>
          <w:delText>6</w:delText>
        </w:r>
        <w:r w:rsidRPr="003651D9" w:rsidDel="006F3B62">
          <w:rPr>
            <w:noProof w:val="0"/>
          </w:rPr>
          <w:delText xml:space="preserve"> &lt;Profile Acronym&gt; </w:delText>
        </w:r>
        <w:r w:rsidR="00ED5269" w:rsidRPr="003651D9" w:rsidDel="006F3B62">
          <w:rPr>
            <w:noProof w:val="0"/>
          </w:rPr>
          <w:delText xml:space="preserve">Cross </w:delText>
        </w:r>
        <w:r w:rsidRPr="003651D9" w:rsidDel="006F3B62">
          <w:rPr>
            <w:noProof w:val="0"/>
          </w:rPr>
          <w:delText xml:space="preserve">Profile </w:delText>
        </w:r>
        <w:r w:rsidR="00ED5269" w:rsidRPr="003651D9" w:rsidDel="006F3B62">
          <w:rPr>
            <w:noProof w:val="0"/>
          </w:rPr>
          <w:delText>Considerations</w:delText>
        </w:r>
        <w:bookmarkEnd w:id="1496"/>
      </w:del>
    </w:p>
    <w:p w:rsidR="00255821" w:rsidRPr="003651D9" w:rsidDel="006F3B62" w:rsidRDefault="00167DB7" w:rsidP="00597DB2">
      <w:pPr>
        <w:pStyle w:val="AuthorInstructions"/>
        <w:rPr>
          <w:del w:id="1498" w:author="Emma" w:date="2014-02-03T22:04:00Z"/>
        </w:rPr>
      </w:pPr>
      <w:del w:id="1499" w:author="Emma" w:date="2014-02-03T22:04:00Z">
        <w:r w:rsidRPr="003651D9" w:rsidDel="006F3B62">
          <w:delText>&lt;</w:delText>
        </w:r>
        <w:r w:rsidR="00412649" w:rsidRPr="003651D9" w:rsidDel="006F3B62">
          <w:delText xml:space="preserve">This section is </w:delText>
        </w:r>
        <w:r w:rsidR="002869E8" w:rsidRPr="003651D9" w:rsidDel="006F3B62">
          <w:delText xml:space="preserve">informative, not </w:delText>
        </w:r>
        <w:r w:rsidR="00543FFB" w:rsidRPr="003651D9" w:rsidDel="006F3B62">
          <w:delText>normative</w:delText>
        </w:r>
        <w:r w:rsidR="00F0665F" w:rsidRPr="003651D9" w:rsidDel="006F3B62">
          <w:delText xml:space="preserve">. </w:delText>
        </w:r>
        <w:r w:rsidR="00543FFB" w:rsidRPr="003651D9" w:rsidDel="006F3B62">
          <w:delText>It is</w:delText>
        </w:r>
        <w:r w:rsidR="00412649" w:rsidRPr="003651D9" w:rsidDel="006F3B62">
          <w:delText xml:space="preserve"> intended to put this profile in context with other profiles</w:delText>
        </w:r>
        <w:r w:rsidR="00F0665F" w:rsidRPr="003651D9" w:rsidDel="006F3B62">
          <w:delText xml:space="preserve">. </w:delText>
        </w:r>
        <w:r w:rsidR="00412649" w:rsidRPr="003651D9" w:rsidDel="006F3B62">
          <w:delText xml:space="preserve">Any required groupings should have </w:delText>
        </w:r>
        <w:r w:rsidR="002869E8" w:rsidRPr="003651D9" w:rsidDel="006F3B62">
          <w:delText xml:space="preserve">already </w:delText>
        </w:r>
        <w:r w:rsidR="00412649" w:rsidRPr="003651D9" w:rsidDel="006F3B62">
          <w:delText>been described above</w:delText>
        </w:r>
        <w:r w:rsidR="00F0665F" w:rsidRPr="003651D9" w:rsidDel="006F3B62">
          <w:delText xml:space="preserve">. </w:delText>
        </w:r>
        <w:r w:rsidR="00ED5269" w:rsidRPr="003651D9" w:rsidDel="006F3B62">
          <w:delText>Brief descriptions can go directly into this section; lengthy descriptions should go into an Appendix</w:delText>
        </w:r>
        <w:r w:rsidR="00F0665F" w:rsidRPr="003651D9" w:rsidDel="006F3B62">
          <w:delText xml:space="preserve">. </w:delText>
        </w:r>
        <w:r w:rsidR="00ED5269" w:rsidRPr="003651D9" w:rsidDel="006F3B62">
          <w:delText>Examples of this materi</w:delText>
        </w:r>
        <w:r w:rsidR="00543FFB" w:rsidRPr="003651D9" w:rsidDel="006F3B62">
          <w:delText>al</w:delText>
        </w:r>
        <w:r w:rsidR="00ED5269" w:rsidRPr="003651D9" w:rsidDel="006F3B62">
          <w:delText xml:space="preserve"> include ITI Cross Community Access (XCA</w:delText>
        </w:r>
        <w:r w:rsidR="007773C8" w:rsidRPr="003651D9" w:rsidDel="006F3B62">
          <w:delText>) Grouping</w:delText>
        </w:r>
        <w:r w:rsidR="00ED5269" w:rsidRPr="003651D9" w:rsidDel="006F3B62">
          <w:delText xml:space="preserve"> Rules (section 18.2.3), the Radiology associated profiles listed at wiki.ihe.net</w:delText>
        </w:r>
        <w:r w:rsidR="00DD13DB" w:rsidRPr="003651D9" w:rsidDel="006F3B62">
          <w:delText>, or ITI Volume 1 Appendix E “Cross Profile Considerations”</w:delText>
        </w:r>
        <w:r w:rsidR="00543FFB" w:rsidRPr="003651D9" w:rsidDel="006F3B62">
          <w:delText xml:space="preserve">, and the “See Also” sections Radiology Profile descriptions on the wiki such as </w:delText>
        </w:r>
        <w:r w:rsidR="00543FFB" w:rsidRPr="003651D9" w:rsidDel="006F3B62">
          <w:rPr>
            <w:rStyle w:val="Hyperlink"/>
            <w:i w:val="0"/>
            <w:iCs/>
          </w:rPr>
          <w:fldChar w:fldCharType="begin"/>
        </w:r>
        <w:r w:rsidR="00543FFB" w:rsidRPr="003651D9" w:rsidDel="006F3B62">
          <w:rPr>
            <w:rStyle w:val="Hyperlink"/>
            <w:iCs/>
          </w:rPr>
          <w:delInstrText xml:space="preserve"> HYPERLINK "http://wiki.ihe.net/index.php?title=Scheduled_Workflow" </w:delInstrText>
        </w:r>
        <w:r w:rsidR="00543FFB" w:rsidRPr="003651D9" w:rsidDel="006F3B62">
          <w:rPr>
            <w:rStyle w:val="Hyperlink"/>
            <w:i w:val="0"/>
            <w:iCs/>
          </w:rPr>
          <w:fldChar w:fldCharType="separate"/>
        </w:r>
        <w:r w:rsidR="00543FFB" w:rsidRPr="003651D9" w:rsidDel="006F3B62">
          <w:rPr>
            <w:rStyle w:val="Hyperlink"/>
            <w:iCs/>
          </w:rPr>
          <w:delText>http://wiki.ihe.net/index.php?title=Scheduled_Workflow</w:delText>
        </w:r>
        <w:r w:rsidR="00543FFB" w:rsidRPr="003651D9" w:rsidDel="006F3B62">
          <w:rPr>
            <w:rStyle w:val="Hyperlink"/>
            <w:i w:val="0"/>
            <w:iCs/>
          </w:rPr>
          <w:fldChar w:fldCharType="end"/>
        </w:r>
        <w:r w:rsidR="00543FFB" w:rsidRPr="003651D9" w:rsidDel="006F3B62">
          <w:delText xml:space="preserve"> -&gt; See Also</w:delText>
        </w:r>
        <w:r w:rsidR="00F0665F" w:rsidRPr="003651D9" w:rsidDel="006F3B62">
          <w:delText xml:space="preserve">. </w:delText>
        </w:r>
        <w:r w:rsidR="00DD13DB" w:rsidRPr="003651D9" w:rsidDel="006F3B62">
          <w:delText>If this section is left blank, add “Not applicable.”&gt;</w:delText>
        </w:r>
        <w:r w:rsidR="00ED5269" w:rsidRPr="003651D9" w:rsidDel="006F3B62">
          <w:delText xml:space="preserve"> </w:delText>
        </w:r>
      </w:del>
    </w:p>
    <w:p w:rsidR="008C57EC" w:rsidRPr="003651D9" w:rsidDel="006F3B62" w:rsidRDefault="008C57EC" w:rsidP="00167DB7">
      <w:pPr>
        <w:rPr>
          <w:del w:id="1500" w:author="Emma" w:date="2014-02-03T22:04:00Z"/>
          <w:i/>
        </w:rPr>
      </w:pPr>
      <w:del w:id="1501" w:author="Emma" w:date="2014-02-03T22:04:00Z">
        <w:r w:rsidRPr="003651D9" w:rsidDel="006F3B62">
          <w:rPr>
            <w:i/>
          </w:rPr>
          <w:delText xml:space="preserve"> &lt;Consider using a format such as the following:&gt;</w:delText>
        </w:r>
        <w:r w:rsidRPr="003651D9" w:rsidDel="006F3B62">
          <w:rPr>
            <w:i/>
          </w:rPr>
          <w:br/>
        </w:r>
      </w:del>
    </w:p>
    <w:p w:rsidR="000514E1" w:rsidRPr="003651D9" w:rsidDel="006F3B62" w:rsidRDefault="008C57EC" w:rsidP="00167DB7">
      <w:pPr>
        <w:rPr>
          <w:del w:id="1502" w:author="Emma" w:date="2014-02-03T22:04:00Z"/>
          <w:i/>
        </w:rPr>
      </w:pPr>
      <w:del w:id="1503" w:author="Emma" w:date="2014-02-03T22:04:00Z">
        <w:r w:rsidRPr="003651D9" w:rsidDel="006F3B62">
          <w:delText>&lt;other profile acronym&gt; - &lt;other profile name&gt;</w:delText>
        </w:r>
        <w:r w:rsidRPr="003651D9" w:rsidDel="006F3B62">
          <w:br/>
          <w:delText>A &lt;other profile actor name&gt; in &lt;other profile name&gt; might be grouped with a &lt;this profile actor name&gt; to &lt;describe benefit/what is accomplished by grouping&gt;.</w:delText>
        </w:r>
      </w:del>
    </w:p>
    <w:p w:rsidR="00953CFC" w:rsidRPr="003651D9" w:rsidRDefault="00953CFC" w:rsidP="0005577A">
      <w:pPr>
        <w:pStyle w:val="PartTitle"/>
        <w:rPr>
          <w:highlight w:val="yellow"/>
        </w:rPr>
      </w:pPr>
      <w:bookmarkStart w:id="1504" w:name="_Toc345074666"/>
      <w:r w:rsidRPr="003651D9">
        <w:lastRenderedPageBreak/>
        <w:t>Appendices</w:t>
      </w:r>
      <w:bookmarkEnd w:id="1504"/>
      <w:r w:rsidRPr="003651D9">
        <w:rPr>
          <w:highlight w:val="yellow"/>
        </w:rPr>
        <w:t xml:space="preserve"> </w:t>
      </w:r>
    </w:p>
    <w:p w:rsidR="00953CFC" w:rsidRPr="006F3B62" w:rsidRDefault="000514E1" w:rsidP="0070762D">
      <w:pPr>
        <w:pStyle w:val="AuthorInstructions"/>
        <w:rPr>
          <w:sz w:val="16"/>
          <w:szCs w:val="16"/>
          <w:highlight w:val="lightGray"/>
          <w:rPrChange w:id="1505" w:author="Emma" w:date="2014-02-03T22:02:00Z">
            <w:rPr/>
          </w:rPrChange>
        </w:rPr>
      </w:pPr>
      <w:r w:rsidRPr="006F3B62">
        <w:rPr>
          <w:sz w:val="16"/>
          <w:szCs w:val="16"/>
          <w:highlight w:val="lightGray"/>
          <w:rPrChange w:id="1506" w:author="Emma" w:date="2014-02-03T22:02:00Z">
            <w:rPr/>
          </w:rPrChange>
        </w:rPr>
        <w:t>&lt;</w:t>
      </w:r>
      <w:r w:rsidR="00953CFC" w:rsidRPr="006F3B62">
        <w:rPr>
          <w:sz w:val="16"/>
          <w:szCs w:val="16"/>
          <w:highlight w:val="lightGray"/>
          <w:rPrChange w:id="1507" w:author="Emma" w:date="2014-02-03T22:02:00Z">
            <w:rPr/>
          </w:rPrChange>
        </w:rPr>
        <w:t>Add Appendices to this Profile here</w:t>
      </w:r>
      <w:r w:rsidR="00F0665F" w:rsidRPr="006F3B62">
        <w:rPr>
          <w:sz w:val="16"/>
          <w:szCs w:val="16"/>
          <w:highlight w:val="lightGray"/>
          <w:rPrChange w:id="1508" w:author="Emma" w:date="2014-02-03T22:02:00Z">
            <w:rPr/>
          </w:rPrChange>
        </w:rPr>
        <w:t xml:space="preserve">. </w:t>
      </w:r>
      <w:r w:rsidR="00953CFC" w:rsidRPr="006F3B62">
        <w:rPr>
          <w:sz w:val="16"/>
          <w:szCs w:val="16"/>
          <w:highlight w:val="lightGray"/>
          <w:rPrChange w:id="1509" w:author="Emma" w:date="2014-02-03T22:02:00Z">
            <w:rPr/>
          </w:rPrChange>
        </w:rPr>
        <w:t>Examples of an appendix include HITSP mapping to IHE Use Cases or long use case definitions.</w:t>
      </w:r>
      <w:r w:rsidRPr="006F3B62">
        <w:rPr>
          <w:sz w:val="16"/>
          <w:szCs w:val="16"/>
          <w:highlight w:val="lightGray"/>
          <w:rPrChange w:id="1510" w:author="Emma" w:date="2014-02-03T22:02:00Z">
            <w:rPr/>
          </w:rPrChange>
        </w:rPr>
        <w:t>&gt;</w:t>
      </w:r>
    </w:p>
    <w:p w:rsidR="00953CFC" w:rsidRPr="006F3B62" w:rsidRDefault="00953CFC" w:rsidP="0070762D">
      <w:pPr>
        <w:pStyle w:val="AuthorInstructions"/>
        <w:rPr>
          <w:sz w:val="16"/>
          <w:szCs w:val="16"/>
          <w:rPrChange w:id="1511" w:author="Emma" w:date="2014-02-03T22:02:00Z">
            <w:rPr/>
          </w:rPrChange>
        </w:rPr>
      </w:pPr>
      <w:r w:rsidRPr="006F3B62">
        <w:rPr>
          <w:sz w:val="16"/>
          <w:szCs w:val="16"/>
          <w:highlight w:val="lightGray"/>
          <w:rPrChange w:id="1512" w:author="Emma" w:date="2014-02-03T22:02:00Z">
            <w:rPr/>
          </w:rPrChange>
        </w:rPr>
        <w:t>&lt;</w:t>
      </w:r>
      <w:r w:rsidR="00E91C15" w:rsidRPr="006F3B62">
        <w:rPr>
          <w:sz w:val="16"/>
          <w:szCs w:val="16"/>
          <w:highlight w:val="lightGray"/>
          <w:rPrChange w:id="1513" w:author="Emma" w:date="2014-02-03T22:02:00Z">
            <w:rPr/>
          </w:rPrChange>
        </w:rPr>
        <w:t xml:space="preserve">Volume 1 </w:t>
      </w:r>
      <w:r w:rsidR="00111CBC" w:rsidRPr="006F3B62">
        <w:rPr>
          <w:sz w:val="16"/>
          <w:szCs w:val="16"/>
          <w:highlight w:val="lightGray"/>
          <w:rPrChange w:id="1514" w:author="Emma" w:date="2014-02-03T22:02:00Z">
            <w:rPr/>
          </w:rPrChange>
        </w:rPr>
        <w:t>A</w:t>
      </w:r>
      <w:r w:rsidRPr="006F3B62">
        <w:rPr>
          <w:sz w:val="16"/>
          <w:szCs w:val="16"/>
          <w:highlight w:val="lightGray"/>
          <w:rPrChange w:id="1515" w:author="Emma" w:date="2014-02-03T22:02:00Z">
            <w:rPr/>
          </w:rPrChange>
        </w:rPr>
        <w:t>ppendices are informational only</w:t>
      </w:r>
      <w:r w:rsidR="00F0665F" w:rsidRPr="006F3B62">
        <w:rPr>
          <w:sz w:val="16"/>
          <w:szCs w:val="16"/>
          <w:highlight w:val="lightGray"/>
          <w:rPrChange w:id="1516" w:author="Emma" w:date="2014-02-03T22:02:00Z">
            <w:rPr/>
          </w:rPrChange>
        </w:rPr>
        <w:t xml:space="preserve">. </w:t>
      </w:r>
      <w:r w:rsidRPr="006F3B62">
        <w:rPr>
          <w:sz w:val="16"/>
          <w:szCs w:val="16"/>
          <w:highlight w:val="lightGray"/>
          <w:rPrChange w:id="1517" w:author="Emma" w:date="2014-02-03T22:02:00Z">
            <w:rPr/>
          </w:rPrChange>
        </w:rPr>
        <w:t>No “</w:t>
      </w:r>
      <w:r w:rsidR="00125F42" w:rsidRPr="006F3B62">
        <w:rPr>
          <w:sz w:val="16"/>
          <w:szCs w:val="16"/>
          <w:highlight w:val="lightGray"/>
          <w:rPrChange w:id="1518" w:author="Emma" w:date="2014-02-03T22:02:00Z">
            <w:rPr/>
          </w:rPrChange>
        </w:rPr>
        <w:t>SHALL</w:t>
      </w:r>
      <w:r w:rsidRPr="006F3B62">
        <w:rPr>
          <w:sz w:val="16"/>
          <w:szCs w:val="16"/>
          <w:highlight w:val="lightGray"/>
          <w:rPrChange w:id="1519" w:author="Emma" w:date="2014-02-03T22:02:00Z">
            <w:rPr/>
          </w:rPrChange>
        </w:rPr>
        <w:t>” language is allowed in a</w:t>
      </w:r>
      <w:r w:rsidR="00E91C15" w:rsidRPr="006F3B62">
        <w:rPr>
          <w:sz w:val="16"/>
          <w:szCs w:val="16"/>
          <w:highlight w:val="lightGray"/>
          <w:rPrChange w:id="1520" w:author="Emma" w:date="2014-02-03T22:02:00Z">
            <w:rPr/>
          </w:rPrChange>
        </w:rPr>
        <w:t xml:space="preserve"> Volume 1 </w:t>
      </w:r>
      <w:r w:rsidRPr="006F3B62">
        <w:rPr>
          <w:sz w:val="16"/>
          <w:szCs w:val="16"/>
          <w:highlight w:val="lightGray"/>
          <w:rPrChange w:id="1521" w:author="Emma" w:date="2014-02-03T22:02:00Z">
            <w:rPr/>
          </w:rPrChange>
        </w:rPr>
        <w:t>appendix.&gt;</w:t>
      </w:r>
    </w:p>
    <w:p w:rsidR="00953CFC" w:rsidRPr="003651D9" w:rsidRDefault="00953CFC" w:rsidP="00167DB7"/>
    <w:p w:rsidR="00B15A1D" w:rsidRPr="003651D9" w:rsidRDefault="00701B3A" w:rsidP="00AD069D">
      <w:pPr>
        <w:pStyle w:val="AppendixHeading1"/>
        <w:rPr>
          <w:noProof w:val="0"/>
        </w:rPr>
      </w:pPr>
      <w:bookmarkStart w:id="1522" w:name="_Toc345074667"/>
      <w:r w:rsidRPr="003651D9">
        <w:rPr>
          <w:noProof w:val="0"/>
        </w:rPr>
        <w:t xml:space="preserve">Appendix A </w:t>
      </w:r>
      <w:del w:id="1523" w:author="Emma" w:date="2014-02-03T22:02: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w:delText>
        </w:r>
        <w:r w:rsidR="00CF283F" w:rsidRPr="003651D9" w:rsidDel="006F3B62">
          <w:rPr>
            <w:noProof w:val="0"/>
          </w:rPr>
          <w:delText>A</w:delText>
        </w:r>
        <w:r w:rsidR="00B15A1D" w:rsidRPr="003651D9" w:rsidDel="006F3B62">
          <w:rPr>
            <w:noProof w:val="0"/>
          </w:rPr>
          <w:delText>ppendix A Title&gt;</w:delText>
        </w:r>
      </w:del>
      <w:bookmarkEnd w:id="1522"/>
    </w:p>
    <w:p w:rsidR="00111CBC" w:rsidRPr="003651D9" w:rsidRDefault="00111CBC" w:rsidP="00111CBC">
      <w:pPr>
        <w:pStyle w:val="BodyText"/>
      </w:pPr>
      <w:del w:id="1524" w:author="Emma" w:date="2014-02-03T22:02:00Z">
        <w:r w:rsidRPr="003651D9" w:rsidDel="006F3B62">
          <w:delText>Appendix A text goes here.</w:delText>
        </w:r>
      </w:del>
      <w:ins w:id="1525" w:author="Emma" w:date="2014-02-03T22:02:00Z">
        <w:r w:rsidR="006F3B62">
          <w:t>None</w:t>
        </w:r>
      </w:ins>
    </w:p>
    <w:p w:rsidR="00C536E4" w:rsidRPr="003651D9" w:rsidDel="006F3B62" w:rsidRDefault="00B15A1D" w:rsidP="002D6C95">
      <w:pPr>
        <w:pStyle w:val="AppendixHeading2"/>
        <w:numPr>
          <w:ilvl w:val="1"/>
          <w:numId w:val="18"/>
        </w:numPr>
        <w:rPr>
          <w:del w:id="1526" w:author="Emma" w:date="2014-02-03T22:03:00Z"/>
          <w:bCs/>
          <w:noProof w:val="0"/>
        </w:rPr>
      </w:pPr>
      <w:bookmarkStart w:id="1527" w:name="_Toc345074668"/>
      <w:del w:id="1528" w:author="Emma" w:date="2014-02-03T22:03:00Z">
        <w:r w:rsidRPr="003651D9" w:rsidDel="006F3B62">
          <w:rPr>
            <w:bCs/>
            <w:noProof w:val="0"/>
          </w:rPr>
          <w:delText>&lt;Add Title&gt;</w:delText>
        </w:r>
        <w:bookmarkEnd w:id="1527"/>
      </w:del>
    </w:p>
    <w:p w:rsidR="00111CBC" w:rsidRPr="003651D9" w:rsidDel="006F3B62" w:rsidRDefault="00111CBC" w:rsidP="00111CBC">
      <w:pPr>
        <w:pStyle w:val="BodyText"/>
        <w:rPr>
          <w:del w:id="1529" w:author="Emma" w:date="2014-02-03T22:03:00Z"/>
        </w:rPr>
      </w:pPr>
      <w:del w:id="1530" w:author="Emma" w:date="2014-02-03T22:03:00Z">
        <w:r w:rsidRPr="003651D9" w:rsidDel="006F3B62">
          <w:delText>Appendix A.1 text goes here</w:delText>
        </w:r>
      </w:del>
    </w:p>
    <w:p w:rsidR="00CF283F" w:rsidRPr="003651D9" w:rsidRDefault="00701B3A" w:rsidP="00111CBC">
      <w:pPr>
        <w:pStyle w:val="AppendixHeading1"/>
        <w:rPr>
          <w:noProof w:val="0"/>
        </w:rPr>
      </w:pPr>
      <w:bookmarkStart w:id="1531" w:name="_Toc345074669"/>
      <w:r w:rsidRPr="003651D9">
        <w:rPr>
          <w:noProof w:val="0"/>
        </w:rPr>
        <w:t xml:space="preserve">Appendix B </w:t>
      </w:r>
      <w:del w:id="1532" w:author="Emma" w:date="2014-02-03T22:03: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&lt;Appendix B Title&gt;</w:delText>
        </w:r>
      </w:del>
      <w:bookmarkEnd w:id="1531"/>
    </w:p>
    <w:p w:rsidR="00111CBC" w:rsidRPr="003651D9" w:rsidRDefault="00111CBC" w:rsidP="00111CBC">
      <w:pPr>
        <w:pStyle w:val="BodyText"/>
      </w:pPr>
      <w:del w:id="1533" w:author="Emma" w:date="2014-02-03T22:03:00Z">
        <w:r w:rsidRPr="003651D9" w:rsidDel="006F3B62">
          <w:delText>Appendix B text goes here.</w:delText>
        </w:r>
      </w:del>
      <w:ins w:id="1534" w:author="Emma" w:date="2014-02-03T22:03:00Z">
        <w:r w:rsidR="006F3B62">
          <w:t>None</w:t>
        </w:r>
      </w:ins>
    </w:p>
    <w:p w:rsidR="00DA7FE0" w:rsidRPr="003651D9" w:rsidRDefault="00DA7FE0" w:rsidP="002D6C95">
      <w:pPr>
        <w:pStyle w:val="ListParagraph"/>
        <w:numPr>
          <w:ilvl w:val="0"/>
          <w:numId w:val="18"/>
        </w:numPr>
        <w:spacing w:before="240" w:after="60"/>
        <w:rPr>
          <w:rFonts w:ascii="Arial" w:hAnsi="Arial"/>
          <w:b/>
          <w:bCs/>
          <w:vanish/>
          <w:sz w:val="28"/>
        </w:rPr>
      </w:pPr>
    </w:p>
    <w:p w:rsidR="00DA7FE0" w:rsidRPr="003651D9" w:rsidRDefault="00DA7FE0" w:rsidP="002D6C95">
      <w:pPr>
        <w:pStyle w:val="ListParagraph"/>
        <w:numPr>
          <w:ilvl w:val="1"/>
          <w:numId w:val="18"/>
        </w:numPr>
        <w:spacing w:before="240" w:after="60"/>
        <w:rPr>
          <w:rFonts w:ascii="Arial" w:hAnsi="Arial"/>
          <w:b/>
          <w:bCs/>
          <w:vanish/>
          <w:sz w:val="28"/>
        </w:rPr>
      </w:pPr>
    </w:p>
    <w:p w:rsidR="00111CBC" w:rsidRPr="003651D9" w:rsidDel="006F3B62" w:rsidRDefault="00B15A1D" w:rsidP="002D6C95">
      <w:pPr>
        <w:pStyle w:val="AppendixHeading2"/>
        <w:numPr>
          <w:ilvl w:val="1"/>
          <w:numId w:val="18"/>
        </w:numPr>
        <w:rPr>
          <w:del w:id="1535" w:author="Emma" w:date="2014-02-03T22:03:00Z"/>
          <w:bCs/>
          <w:noProof w:val="0"/>
        </w:rPr>
      </w:pPr>
      <w:bookmarkStart w:id="1536" w:name="_Toc345074670"/>
      <w:del w:id="1537" w:author="Emma" w:date="2014-02-03T22:03:00Z">
        <w:r w:rsidRPr="003651D9" w:rsidDel="006F3B62">
          <w:rPr>
            <w:bCs/>
            <w:noProof w:val="0"/>
          </w:rPr>
          <w:delText>&lt;Add Title&gt;</w:delText>
        </w:r>
        <w:bookmarkEnd w:id="1536"/>
      </w:del>
    </w:p>
    <w:p w:rsidR="00111CBC" w:rsidRPr="003651D9" w:rsidDel="006F3B62" w:rsidRDefault="00111CBC" w:rsidP="00111CBC">
      <w:pPr>
        <w:pStyle w:val="BodyText"/>
        <w:rPr>
          <w:del w:id="1538" w:author="Emma" w:date="2014-02-03T22:03:00Z"/>
        </w:rPr>
      </w:pPr>
      <w:del w:id="1539" w:author="Emma" w:date="2014-02-03T22:03:00Z">
        <w:r w:rsidRPr="003651D9" w:rsidDel="006F3B62">
          <w:delText xml:space="preserve">Appendix B.1 </w:delText>
        </w:r>
        <w:r w:rsidR="00DA7FE0" w:rsidRPr="003651D9" w:rsidDel="006F3B62">
          <w:delText xml:space="preserve">text </w:delText>
        </w:r>
        <w:r w:rsidRPr="003651D9" w:rsidDel="006F3B62">
          <w:delText>goes here.</w:delText>
        </w:r>
      </w:del>
    </w:p>
    <w:p w:rsidR="00CF283F" w:rsidRPr="003651D9" w:rsidRDefault="00CF283F" w:rsidP="008D7642">
      <w:pPr>
        <w:pStyle w:val="PartTitle"/>
      </w:pPr>
      <w:bookmarkStart w:id="1540" w:name="_Toc336000611"/>
      <w:bookmarkStart w:id="1541" w:name="_Toc345074671"/>
      <w:bookmarkEnd w:id="1540"/>
      <w:r w:rsidRPr="003651D9">
        <w:lastRenderedPageBreak/>
        <w:t xml:space="preserve">Volume 2 </w:t>
      </w:r>
      <w:r w:rsidR="008D7642" w:rsidRPr="003651D9">
        <w:t xml:space="preserve">– </w:t>
      </w:r>
      <w:commentRangeStart w:id="1542"/>
      <w:r w:rsidRPr="003651D9">
        <w:t>Transactions</w:t>
      </w:r>
      <w:bookmarkEnd w:id="1541"/>
      <w:commentRangeEnd w:id="1542"/>
      <w:r w:rsidR="009330BA">
        <w:rPr>
          <w:rStyle w:val="CommentReference"/>
          <w:rFonts w:ascii="Times New Roman" w:hAnsi="Times New Roman" w:cs="Times New Roman"/>
          <w:b w:val="0"/>
          <w:bCs w:val="0"/>
          <w:kern w:val="0"/>
        </w:rPr>
        <w:commentReference w:id="1542"/>
      </w:r>
    </w:p>
    <w:p w:rsidR="00303E20" w:rsidRPr="003651D9" w:rsidRDefault="00303E20" w:rsidP="008E441F">
      <w:pPr>
        <w:pStyle w:val="EditorInstructions"/>
      </w:pPr>
      <w:bookmarkStart w:id="1543" w:name="_Toc75083611"/>
      <w:r w:rsidRPr="003651D9">
        <w:t xml:space="preserve">Add section 3.Y </w:t>
      </w:r>
      <w:bookmarkEnd w:id="1543"/>
    </w:p>
    <w:p w:rsidR="007C1AAC" w:rsidRPr="003651D9" w:rsidRDefault="00164E5D">
      <w:pPr>
        <w:pStyle w:val="BodyText"/>
      </w:pPr>
      <w:r>
        <w:t>No new transactions</w:t>
      </w:r>
    </w:p>
    <w:p w:rsidR="00EA4EA1" w:rsidRPr="003651D9" w:rsidRDefault="00EA4EA1" w:rsidP="00164E5D">
      <w:pPr>
        <w:pStyle w:val="PartTitle"/>
        <w:ind w:firstLine="720"/>
        <w:rPr>
          <w:highlight w:val="yellow"/>
        </w:rPr>
      </w:pPr>
      <w:bookmarkStart w:id="1544" w:name="_Toc345074688"/>
      <w:bookmarkEnd w:id="144"/>
      <w:bookmarkEnd w:id="145"/>
      <w:bookmarkEnd w:id="146"/>
      <w:bookmarkEnd w:id="147"/>
      <w:bookmarkEnd w:id="148"/>
      <w:r w:rsidRPr="003651D9">
        <w:lastRenderedPageBreak/>
        <w:t>Appendices</w:t>
      </w:r>
      <w:bookmarkEnd w:id="1544"/>
    </w:p>
    <w:p w:rsidR="00447451" w:rsidRPr="003651D9" w:rsidRDefault="00164E5D" w:rsidP="00597DB2">
      <w:pPr>
        <w:pStyle w:val="BodyText"/>
      </w:pPr>
      <w:r>
        <w:t>None</w:t>
      </w:r>
    </w:p>
    <w:p w:rsidR="00522F40" w:rsidRPr="003651D9" w:rsidRDefault="00F313A8" w:rsidP="00111CBC">
      <w:pPr>
        <w:pStyle w:val="AppendixHeading1"/>
        <w:rPr>
          <w:noProof w:val="0"/>
        </w:rPr>
      </w:pPr>
      <w:bookmarkStart w:id="1545"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545"/>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164E5D" w:rsidRDefault="00167DB7" w:rsidP="00597DB2">
      <w:pPr>
        <w:pStyle w:val="AuthorInstructions"/>
        <w:rPr>
          <w:sz w:val="16"/>
          <w:szCs w:val="16"/>
        </w:rPr>
      </w:pPr>
      <w:r w:rsidRPr="00164E5D">
        <w:rPr>
          <w:sz w:val="16"/>
          <w:szCs w:val="16"/>
          <w:highlight w:val="lightGray"/>
        </w:rPr>
        <w:t>&lt;Please</w:t>
      </w:r>
      <w:r w:rsidR="004541CC" w:rsidRPr="00164E5D">
        <w:rPr>
          <w:sz w:val="16"/>
          <w:szCs w:val="16"/>
          <w:highlight w:val="lightGray"/>
        </w:rPr>
        <w:t xml:space="preserve"> explicitly</w:t>
      </w:r>
      <w:r w:rsidRPr="00164E5D">
        <w:rPr>
          <w:sz w:val="16"/>
          <w:szCs w:val="16"/>
          <w:highlight w:val="lightGray"/>
        </w:rPr>
        <w:t xml:space="preserve"> identify all </w:t>
      </w:r>
      <w:r w:rsidR="00543FFB" w:rsidRPr="00164E5D">
        <w:rPr>
          <w:sz w:val="16"/>
          <w:szCs w:val="16"/>
          <w:highlight w:val="lightGray"/>
        </w:rPr>
        <w:t xml:space="preserve">new </w:t>
      </w:r>
      <w:r w:rsidRPr="00164E5D">
        <w:rPr>
          <w:sz w:val="16"/>
          <w:szCs w:val="16"/>
          <w:highlight w:val="lightGray"/>
        </w:rPr>
        <w:t>OIDs, UIDs, URNs,</w:t>
      </w:r>
      <w:r w:rsidR="004541CC" w:rsidRPr="00164E5D">
        <w:rPr>
          <w:sz w:val="16"/>
          <w:szCs w:val="16"/>
          <w:highlight w:val="lightGray"/>
        </w:rPr>
        <w:t xml:space="preserve"> etc., </w:t>
      </w:r>
      <w:r w:rsidR="00522F40" w:rsidRPr="00164E5D">
        <w:rPr>
          <w:sz w:val="16"/>
          <w:szCs w:val="16"/>
          <w:highlight w:val="lightGray"/>
        </w:rPr>
        <w:t>defined specifically for this profile.</w:t>
      </w:r>
      <w:r w:rsidR="005F3FB5" w:rsidRPr="00164E5D">
        <w:rPr>
          <w:sz w:val="16"/>
          <w:szCs w:val="16"/>
          <w:highlight w:val="lightGray"/>
        </w:rPr>
        <w:t xml:space="preserve"> </w:t>
      </w:r>
      <w:r w:rsidR="00522F40" w:rsidRPr="00164E5D">
        <w:rPr>
          <w:sz w:val="16"/>
          <w:szCs w:val="16"/>
          <w:highlight w:val="lightGray"/>
        </w:rPr>
        <w:t>These will be added to the IHE TF General Introduction namespace</w:t>
      </w:r>
      <w:r w:rsidR="00594882" w:rsidRPr="00164E5D">
        <w:rPr>
          <w:sz w:val="16"/>
          <w:szCs w:val="16"/>
          <w:highlight w:val="lightGray"/>
        </w:rPr>
        <w:t xml:space="preserve"> appendix when it becomes available</w:t>
      </w:r>
      <w:r w:rsidR="00522F40" w:rsidRPr="00164E5D">
        <w:rPr>
          <w:sz w:val="16"/>
          <w:szCs w:val="16"/>
          <w:highlight w:val="lightGray"/>
        </w:rPr>
        <w:t xml:space="preserve">. </w:t>
      </w:r>
      <w:r w:rsidR="004541CC" w:rsidRPr="00164E5D">
        <w:rPr>
          <w:sz w:val="16"/>
          <w:szCs w:val="16"/>
          <w:highlight w:val="lightGray"/>
        </w:rPr>
        <w:t xml:space="preserve">These items should be </w:t>
      </w:r>
      <w:r w:rsidR="00447451" w:rsidRPr="00164E5D">
        <w:rPr>
          <w:sz w:val="16"/>
          <w:szCs w:val="16"/>
          <w:highlight w:val="lightGray"/>
        </w:rPr>
        <w:t xml:space="preserve">collected </w:t>
      </w:r>
      <w:r w:rsidR="004541CC" w:rsidRPr="00164E5D">
        <w:rPr>
          <w:sz w:val="16"/>
          <w:szCs w:val="16"/>
          <w:highlight w:val="lightGray"/>
        </w:rPr>
        <w:t xml:space="preserve">from the </w:t>
      </w:r>
      <w:r w:rsidR="00447451" w:rsidRPr="00164E5D">
        <w:rPr>
          <w:sz w:val="16"/>
          <w:szCs w:val="16"/>
          <w:highlight w:val="lightGray"/>
        </w:rPr>
        <w:t xml:space="preserve">sections </w:t>
      </w:r>
      <w:r w:rsidR="004541CC" w:rsidRPr="00164E5D">
        <w:rPr>
          <w:sz w:val="16"/>
          <w:szCs w:val="16"/>
          <w:highlight w:val="lightGray"/>
        </w:rPr>
        <w:t>above</w:t>
      </w:r>
      <w:r w:rsidR="000125FF" w:rsidRPr="00164E5D">
        <w:rPr>
          <w:sz w:val="16"/>
          <w:szCs w:val="16"/>
          <w:highlight w:val="lightGray"/>
        </w:rPr>
        <w:t>,</w:t>
      </w:r>
      <w:r w:rsidR="00447451" w:rsidRPr="00164E5D">
        <w:rPr>
          <w:sz w:val="16"/>
          <w:szCs w:val="16"/>
          <w:highlight w:val="lightGray"/>
        </w:rPr>
        <w:t xml:space="preserve"> and </w:t>
      </w:r>
      <w:r w:rsidR="004541CC" w:rsidRPr="00164E5D">
        <w:rPr>
          <w:sz w:val="16"/>
          <w:szCs w:val="16"/>
          <w:highlight w:val="lightGray"/>
        </w:rPr>
        <w:t>listed here as additions when this document is published for Trial Implementation</w:t>
      </w:r>
      <w:r w:rsidR="00F0665F" w:rsidRPr="00164E5D">
        <w:rPr>
          <w:sz w:val="16"/>
          <w:szCs w:val="16"/>
          <w:highlight w:val="lightGray"/>
        </w:rPr>
        <w:t xml:space="preserve">. </w:t>
      </w:r>
      <w:r w:rsidR="004541CC" w:rsidRPr="00164E5D">
        <w:rPr>
          <w:sz w:val="16"/>
          <w:szCs w:val="16"/>
          <w:highlight w:val="lightGray"/>
        </w:rPr>
        <w:t>This section will be deleted prior to inclusion into the Technical Framework as Final Text, but should be present for publication of Public Comment and Trial Implementation.</w:t>
      </w:r>
      <w:r w:rsidRPr="00164E5D">
        <w:rPr>
          <w:sz w:val="16"/>
          <w:szCs w:val="16"/>
          <w:highlight w:val="lightGray"/>
        </w:rPr>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1546" w:name="_Toc345074694"/>
      <w:r w:rsidRPr="003651D9">
        <w:lastRenderedPageBreak/>
        <w:t>Volume 3 – Content Modules</w:t>
      </w:r>
      <w:bookmarkEnd w:id="1546"/>
    </w:p>
    <w:p w:rsidR="00FD3F02" w:rsidRPr="008B1902" w:rsidRDefault="008D45BC" w:rsidP="00597DB2">
      <w:pPr>
        <w:pStyle w:val="AuthorInstructions"/>
        <w:rPr>
          <w:sz w:val="16"/>
          <w:szCs w:val="16"/>
          <w:highlight w:val="lightGray"/>
        </w:rPr>
      </w:pPr>
      <w:r w:rsidRPr="008B1902">
        <w:rPr>
          <w:sz w:val="16"/>
          <w:szCs w:val="16"/>
          <w:highlight w:val="lightGray"/>
        </w:rPr>
        <w:t>&lt;The current version of th</w:t>
      </w:r>
      <w:r w:rsidR="003F3E4A" w:rsidRPr="008B1902">
        <w:rPr>
          <w:sz w:val="16"/>
          <w:szCs w:val="16"/>
          <w:highlight w:val="lightGray"/>
        </w:rPr>
        <w:t>e s</w:t>
      </w:r>
      <w:r w:rsidRPr="008B1902">
        <w:rPr>
          <w:sz w:val="16"/>
          <w:szCs w:val="16"/>
          <w:highlight w:val="lightGray"/>
        </w:rPr>
        <w:t>upplement template only addresses HL7 v3 CDA Content Modules</w:t>
      </w:r>
      <w:r w:rsidR="00887E40" w:rsidRPr="008B1902">
        <w:rPr>
          <w:sz w:val="16"/>
          <w:szCs w:val="16"/>
          <w:highlight w:val="lightGray"/>
        </w:rPr>
        <w:t xml:space="preserve">. </w:t>
      </w:r>
      <w:r w:rsidRPr="008B1902">
        <w:rPr>
          <w:sz w:val="16"/>
          <w:szCs w:val="16"/>
          <w:highlight w:val="lightGray"/>
        </w:rPr>
        <w:t>All CDA Content Modules will go in Section 6 of Volume 3 of each domain’s Technical Framework d</w:t>
      </w:r>
      <w:r w:rsidR="00170ED0" w:rsidRPr="008B1902">
        <w:rPr>
          <w:sz w:val="16"/>
          <w:szCs w:val="16"/>
          <w:highlight w:val="lightGray"/>
        </w:rPr>
        <w:t>ocument</w:t>
      </w:r>
      <w:r w:rsidR="00887E40" w:rsidRPr="008B1902">
        <w:rPr>
          <w:sz w:val="16"/>
          <w:szCs w:val="16"/>
          <w:highlight w:val="lightGray"/>
        </w:rPr>
        <w:t xml:space="preserve">. </w:t>
      </w:r>
      <w:r w:rsidR="00170ED0" w:rsidRPr="008B1902">
        <w:rPr>
          <w:sz w:val="16"/>
          <w:szCs w:val="16"/>
          <w:highlight w:val="lightGray"/>
        </w:rPr>
        <w:t xml:space="preserve">In the future, this </w:t>
      </w:r>
      <w:r w:rsidR="003F3E4A" w:rsidRPr="008B1902">
        <w:rPr>
          <w:sz w:val="16"/>
          <w:szCs w:val="16"/>
          <w:highlight w:val="lightGray"/>
        </w:rPr>
        <w:t xml:space="preserve">supplement template </w:t>
      </w:r>
      <w:r w:rsidR="00170ED0" w:rsidRPr="008B1902">
        <w:rPr>
          <w:sz w:val="16"/>
          <w:szCs w:val="16"/>
          <w:highlight w:val="lightGray"/>
        </w:rPr>
        <w:t>may have additional sections</w:t>
      </w:r>
      <w:r w:rsidRPr="008B1902">
        <w:rPr>
          <w:sz w:val="16"/>
          <w:szCs w:val="16"/>
          <w:highlight w:val="lightGray"/>
        </w:rPr>
        <w:t xml:space="preserve"> for DICOM Content Modules (section 7 of Volume 3) and other types of Content Modules (section 8, </w:t>
      </w:r>
      <w:r w:rsidR="00701B3A" w:rsidRPr="008B1902">
        <w:rPr>
          <w:sz w:val="16"/>
          <w:szCs w:val="16"/>
          <w:highlight w:val="lightGray"/>
        </w:rPr>
        <w:t>etc.</w:t>
      </w:r>
      <w:r w:rsidRPr="008B1902">
        <w:rPr>
          <w:sz w:val="16"/>
          <w:szCs w:val="16"/>
          <w:highlight w:val="lightGray"/>
        </w:rPr>
        <w:t>, of Volume 3)</w:t>
      </w:r>
      <w:r w:rsidR="00FD3F02" w:rsidRPr="008B1902">
        <w:rPr>
          <w:sz w:val="16"/>
          <w:szCs w:val="16"/>
          <w:highlight w:val="lightGray"/>
        </w:rPr>
        <w:t xml:space="preserve">. </w:t>
      </w:r>
    </w:p>
    <w:p w:rsidR="003D5A68" w:rsidRDefault="00FD3F02" w:rsidP="00597DB2">
      <w:pPr>
        <w:pStyle w:val="AuthorInstructions"/>
        <w:rPr>
          <w:sz w:val="16"/>
          <w:szCs w:val="16"/>
        </w:rPr>
      </w:pPr>
      <w:r w:rsidRPr="008B1902">
        <w:rPr>
          <w:sz w:val="16"/>
          <w:szCs w:val="16"/>
          <w:highlight w:val="lightGray"/>
        </w:rPr>
        <w:t>&lt;Please note that prior to the release of the new template set, some domains may have defined CDA Content Modules in Volume 2 (e.g., PCC); however, going forward CDA Content Modules will be defined in Volume 3</w:t>
      </w:r>
      <w:r w:rsidR="008D45BC" w:rsidRPr="008B1902">
        <w:rPr>
          <w:sz w:val="16"/>
          <w:szCs w:val="16"/>
          <w:highlight w:val="lightGray"/>
        </w:rPr>
        <w:t>.&gt;</w:t>
      </w:r>
    </w:p>
    <w:p w:rsidR="00170ED0" w:rsidRPr="003651D9" w:rsidRDefault="00170ED0" w:rsidP="00170ED0">
      <w:pPr>
        <w:pStyle w:val="Heading1"/>
        <w:numPr>
          <w:ilvl w:val="0"/>
          <w:numId w:val="0"/>
        </w:numPr>
        <w:ind w:left="432" w:hanging="432"/>
        <w:rPr>
          <w:noProof w:val="0"/>
        </w:rPr>
      </w:pPr>
      <w:bookmarkStart w:id="1547" w:name="_Toc345074695"/>
      <w:r w:rsidRPr="003651D9">
        <w:rPr>
          <w:noProof w:val="0"/>
        </w:rPr>
        <w:lastRenderedPageBreak/>
        <w:t>5.</w:t>
      </w:r>
      <w:r w:rsidR="00291725">
        <w:rPr>
          <w:noProof w:val="0"/>
        </w:rPr>
        <w:t xml:space="preserve"> </w:t>
      </w:r>
      <w:r w:rsidRPr="003651D9">
        <w:rPr>
          <w:noProof w:val="0"/>
        </w:rPr>
        <w:t xml:space="preserve">Namespaces and </w:t>
      </w:r>
      <w:commentRangeStart w:id="1548"/>
      <w:r w:rsidRPr="003651D9">
        <w:rPr>
          <w:noProof w:val="0"/>
        </w:rPr>
        <w:t>Vocabularies</w:t>
      </w:r>
      <w:bookmarkEnd w:id="1547"/>
      <w:commentRangeEnd w:id="1548"/>
      <w:r w:rsidR="00FF3DB1">
        <w:rPr>
          <w:rStyle w:val="CommentReference"/>
          <w:rFonts w:ascii="Times New Roman" w:hAnsi="Times New Roman"/>
          <w:b w:val="0"/>
          <w:noProof w:val="0"/>
          <w:kern w:val="0"/>
        </w:rPr>
        <w:commentReference w:id="1548"/>
      </w:r>
    </w:p>
    <w:p w:rsidR="007600D6" w:rsidRDefault="007600D6" w:rsidP="007600D6">
      <w:pPr>
        <w:pStyle w:val="Heading3"/>
        <w:numPr>
          <w:ilvl w:val="0"/>
          <w:numId w:val="0"/>
        </w:numPr>
        <w:ind w:left="720" w:hanging="720"/>
        <w:rPr>
          <w:lang w:val="en"/>
        </w:rPr>
      </w:pPr>
      <w:r>
        <w:rPr>
          <w:lang w:val="en"/>
        </w:rPr>
        <w:t>5.1.2 IHEActCode Vocabulary</w:t>
      </w:r>
    </w:p>
    <w:p w:rsidR="007600D6" w:rsidRPr="003651D9" w:rsidRDefault="007600D6" w:rsidP="007600D6">
      <w:pPr>
        <w:pStyle w:val="EditorInstructions"/>
      </w:pPr>
      <w:r w:rsidRPr="003651D9">
        <w:t xml:space="preserve">Add to section 5.1.2 IHE </w:t>
      </w:r>
      <w:proofErr w:type="spellStart"/>
      <w:r w:rsidRPr="003651D9">
        <w:t>ActCode</w:t>
      </w:r>
      <w:proofErr w:type="spellEnd"/>
      <w:r w:rsidRPr="003651D9">
        <w:t xml:space="preserve"> Vocabulary</w:t>
      </w:r>
    </w:p>
    <w:p w:rsidR="00DF6B19" w:rsidRDefault="00DF6B19" w:rsidP="00DF6B19">
      <w:pPr>
        <w:rPr>
          <w:lang w:val="fr-FR"/>
        </w:rPr>
      </w:pPr>
    </w:p>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3110"/>
        <w:gridCol w:w="6370"/>
      </w:tblGrid>
      <w:tr w:rsidR="00DF6B19" w:rsidTr="00E46AD4">
        <w:trPr>
          <w:jc w:val="center"/>
        </w:trPr>
        <w:tc>
          <w:tcPr>
            <w:tcW w:w="0" w:type="auto"/>
            <w:shd w:val="clear" w:color="auto" w:fill="E6E6E6"/>
            <w:vAlign w:val="center"/>
          </w:tcPr>
          <w:p w:rsidR="00DF6B19" w:rsidRDefault="00DF6B19" w:rsidP="00E46AD4">
            <w:pPr>
              <w:pStyle w:val="TableEntryHeader"/>
              <w:rPr>
                <w:rFonts w:eastAsia="Arial Unicode MS"/>
                <w:szCs w:val="24"/>
              </w:rPr>
            </w:pPr>
            <w:r>
              <w:t xml:space="preserve">Code </w:t>
            </w:r>
          </w:p>
        </w:tc>
        <w:tc>
          <w:tcPr>
            <w:tcW w:w="0" w:type="auto"/>
            <w:shd w:val="clear" w:color="auto" w:fill="E6E6E6"/>
            <w:vAlign w:val="center"/>
          </w:tcPr>
          <w:p w:rsidR="00DF6B19" w:rsidRDefault="00DF6B19" w:rsidP="00E46AD4">
            <w:pPr>
              <w:pStyle w:val="TableEntryHeader"/>
              <w:rPr>
                <w:rFonts w:eastAsia="Arial Unicode MS"/>
                <w:szCs w:val="24"/>
              </w:rPr>
            </w:pPr>
            <w:r>
              <w:t xml:space="preserve">Description </w:t>
            </w:r>
          </w:p>
        </w:tc>
      </w:tr>
      <w:tr w:rsidR="003B19BE" w:rsidTr="00E46AD4">
        <w:trPr>
          <w:jc w:val="center"/>
        </w:trPr>
        <w:tc>
          <w:tcPr>
            <w:tcW w:w="0" w:type="auto"/>
            <w:vAlign w:val="center"/>
          </w:tcPr>
          <w:p w:rsidR="003B19BE" w:rsidRPr="000275EF" w:rsidRDefault="003B19BE" w:rsidP="00E46AD4">
            <w:pPr>
              <w:pStyle w:val="TableEntry"/>
            </w:pPr>
            <w:r>
              <w:t>CLINCONREC</w:t>
            </w:r>
          </w:p>
        </w:tc>
        <w:tc>
          <w:tcPr>
            <w:tcW w:w="0" w:type="auto"/>
            <w:vAlign w:val="center"/>
          </w:tcPr>
          <w:p w:rsidR="003B19BE" w:rsidRPr="000275EF" w:rsidRDefault="003B19BE" w:rsidP="00E46AD4">
            <w:pPr>
              <w:pStyle w:val="TableEntry"/>
            </w:pPr>
            <w:r w:rsidRPr="000275EF">
              <w:t>Reconciliation of</w:t>
            </w:r>
            <w:r>
              <w:t xml:space="preserve"> Clinical Content</w:t>
            </w:r>
          </w:p>
        </w:tc>
      </w:tr>
      <w:tr w:rsidR="00DF6B19" w:rsidTr="00E46AD4">
        <w:trPr>
          <w:jc w:val="center"/>
        </w:trPr>
        <w:tc>
          <w:tcPr>
            <w:tcW w:w="0" w:type="auto"/>
            <w:vAlign w:val="center"/>
          </w:tcPr>
          <w:p w:rsidR="00DF6B19" w:rsidRPr="000275EF" w:rsidRDefault="00DF6B19" w:rsidP="00E46AD4">
            <w:pPr>
              <w:pStyle w:val="TableEntry"/>
              <w:rPr>
                <w:rFonts w:eastAsia="Arial Unicode MS"/>
              </w:rPr>
            </w:pPr>
            <w:r w:rsidRPr="000275EF">
              <w:t>MEDREC</w:t>
            </w:r>
          </w:p>
        </w:tc>
        <w:tc>
          <w:tcPr>
            <w:tcW w:w="0" w:type="auto"/>
            <w:vAlign w:val="center"/>
          </w:tcPr>
          <w:p w:rsidR="00DF6B19" w:rsidRPr="007E7FA7" w:rsidRDefault="00DF6B19" w:rsidP="00E46AD4">
            <w:pPr>
              <w:pStyle w:val="TableEntry"/>
              <w:rPr>
                <w:rFonts w:eastAsia="Arial Unicode MS"/>
              </w:rPr>
            </w:pPr>
            <w:r w:rsidRPr="000275EF">
              <w:t>Reconciliation of Medications</w:t>
            </w:r>
          </w:p>
        </w:tc>
      </w:tr>
      <w:tr w:rsidR="00DF6B19" w:rsidTr="00E46AD4">
        <w:trPr>
          <w:jc w:val="center"/>
        </w:trPr>
        <w:tc>
          <w:tcPr>
            <w:tcW w:w="0" w:type="auto"/>
            <w:vAlign w:val="center"/>
          </w:tcPr>
          <w:p w:rsidR="00DF6B19" w:rsidRPr="000275EF" w:rsidRDefault="00DF6B19" w:rsidP="00E46AD4">
            <w:pPr>
              <w:pStyle w:val="TableEntry"/>
            </w:pPr>
            <w:r w:rsidRPr="000275EF">
              <w:t>DIAGREC</w:t>
            </w:r>
          </w:p>
        </w:tc>
        <w:tc>
          <w:tcPr>
            <w:tcW w:w="0" w:type="auto"/>
            <w:vAlign w:val="center"/>
          </w:tcPr>
          <w:p w:rsidR="00DF6B19" w:rsidRPr="007E7FA7" w:rsidRDefault="00DF6B19" w:rsidP="00E46AD4">
            <w:pPr>
              <w:pStyle w:val="TableEntry"/>
            </w:pPr>
            <w:r w:rsidRPr="007E7FA7">
              <w:t>Reconciliation of Diagnoses</w:t>
            </w:r>
          </w:p>
        </w:tc>
      </w:tr>
      <w:tr w:rsidR="00DF6B19" w:rsidTr="00E46AD4">
        <w:trPr>
          <w:jc w:val="center"/>
        </w:trPr>
        <w:tc>
          <w:tcPr>
            <w:tcW w:w="0" w:type="auto"/>
            <w:vAlign w:val="center"/>
          </w:tcPr>
          <w:p w:rsidR="00DF6B19" w:rsidRPr="000275EF" w:rsidRDefault="00DF6B19" w:rsidP="00E46AD4">
            <w:pPr>
              <w:pStyle w:val="TableEntry"/>
            </w:pPr>
            <w:r w:rsidRPr="000275EF">
              <w:t>ALGREC</w:t>
            </w:r>
          </w:p>
        </w:tc>
        <w:tc>
          <w:tcPr>
            <w:tcW w:w="0" w:type="auto"/>
            <w:vAlign w:val="center"/>
          </w:tcPr>
          <w:p w:rsidR="00DF6B19" w:rsidRPr="000275EF" w:rsidRDefault="003B19BE" w:rsidP="00E46AD4">
            <w:pPr>
              <w:pStyle w:val="TableEntry"/>
            </w:pPr>
            <w:r>
              <w:t>Reconciliati</w:t>
            </w:r>
            <w:r w:rsidR="00DF6B19" w:rsidRPr="000275EF">
              <w:t>on of Allergies</w:t>
            </w:r>
          </w:p>
        </w:tc>
      </w:tr>
      <w:tr w:rsidR="00DF6B19" w:rsidTr="00E46AD4">
        <w:trPr>
          <w:jc w:val="center"/>
        </w:trPr>
        <w:tc>
          <w:tcPr>
            <w:tcW w:w="0" w:type="auto"/>
            <w:vAlign w:val="center"/>
          </w:tcPr>
          <w:p w:rsidR="00DF6B19" w:rsidRPr="000275EF" w:rsidRDefault="00DF6B19" w:rsidP="00E46AD4">
            <w:pPr>
              <w:pStyle w:val="TableEntry"/>
            </w:pPr>
            <w:r>
              <w:t>IMMREC</w:t>
            </w:r>
          </w:p>
        </w:tc>
        <w:tc>
          <w:tcPr>
            <w:tcW w:w="0" w:type="auto"/>
            <w:vAlign w:val="center"/>
          </w:tcPr>
          <w:p w:rsidR="00DF6B19" w:rsidRPr="000275EF" w:rsidRDefault="003B19BE" w:rsidP="00E46AD4">
            <w:pPr>
              <w:pStyle w:val="TableEntry"/>
            </w:pPr>
            <w:r w:rsidRPr="000275EF">
              <w:t>Reconciliation of</w:t>
            </w:r>
            <w:r>
              <w:t xml:space="preserve"> Immunizations</w:t>
            </w:r>
          </w:p>
        </w:tc>
      </w:tr>
      <w:tr w:rsidR="00DF6B19" w:rsidTr="00E46AD4">
        <w:trPr>
          <w:jc w:val="center"/>
        </w:trPr>
        <w:tc>
          <w:tcPr>
            <w:tcW w:w="0" w:type="auto"/>
            <w:vAlign w:val="center"/>
          </w:tcPr>
          <w:p w:rsidR="00DF6B19" w:rsidRPr="000275EF" w:rsidRDefault="00DF6B19" w:rsidP="00E46AD4">
            <w:pPr>
              <w:pStyle w:val="TableEntry"/>
            </w:pPr>
            <w:r>
              <w:t>GOALREC</w:t>
            </w:r>
          </w:p>
        </w:tc>
        <w:tc>
          <w:tcPr>
            <w:tcW w:w="0" w:type="auto"/>
            <w:vAlign w:val="center"/>
          </w:tcPr>
          <w:p w:rsidR="00DF6B19" w:rsidRPr="000275EF" w:rsidRDefault="003B19BE" w:rsidP="00E46AD4">
            <w:pPr>
              <w:pStyle w:val="TableEntry"/>
            </w:pPr>
            <w:r w:rsidRPr="000275EF">
              <w:t>Reconciliation of</w:t>
            </w:r>
            <w:r>
              <w:t xml:space="preserve"> Goals</w:t>
            </w:r>
          </w:p>
        </w:tc>
      </w:tr>
      <w:tr w:rsidR="00DF6B19" w:rsidTr="00E46AD4">
        <w:trPr>
          <w:jc w:val="center"/>
        </w:trPr>
        <w:tc>
          <w:tcPr>
            <w:tcW w:w="0" w:type="auto"/>
            <w:vAlign w:val="center"/>
          </w:tcPr>
          <w:p w:rsidR="00DF6B19" w:rsidRPr="000275EF" w:rsidRDefault="00DF6B19" w:rsidP="00E46AD4">
            <w:pPr>
              <w:pStyle w:val="TableEntry"/>
            </w:pPr>
            <w:r>
              <w:t>PROVREC</w:t>
            </w:r>
          </w:p>
        </w:tc>
        <w:tc>
          <w:tcPr>
            <w:tcW w:w="0" w:type="auto"/>
            <w:vAlign w:val="center"/>
          </w:tcPr>
          <w:p w:rsidR="00DF6B19" w:rsidRPr="000275EF" w:rsidRDefault="003B19BE" w:rsidP="00E46AD4">
            <w:pPr>
              <w:pStyle w:val="TableEntry"/>
            </w:pPr>
            <w:r w:rsidRPr="000275EF">
              <w:t>Reconciliation of</w:t>
            </w:r>
            <w:r>
              <w:t xml:space="preserve"> </w:t>
            </w:r>
            <w:r w:rsidR="007600D6">
              <w:t xml:space="preserve">Care </w:t>
            </w:r>
            <w:r>
              <w:t>Providers</w:t>
            </w:r>
          </w:p>
        </w:tc>
      </w:tr>
      <w:tr w:rsidR="003B19BE" w:rsidTr="00E46AD4">
        <w:trPr>
          <w:jc w:val="center"/>
        </w:trPr>
        <w:tc>
          <w:tcPr>
            <w:tcW w:w="0" w:type="auto"/>
            <w:vAlign w:val="center"/>
          </w:tcPr>
          <w:p w:rsidR="003B19BE" w:rsidRPr="000275EF" w:rsidRDefault="003B19BE" w:rsidP="00E46AD4">
            <w:pPr>
              <w:pStyle w:val="TableEntry"/>
            </w:pPr>
            <w:r w:rsidRPr="000275EF">
              <w:t>QUERY</w:t>
            </w:r>
          </w:p>
        </w:tc>
        <w:tc>
          <w:tcPr>
            <w:tcW w:w="0" w:type="auto"/>
            <w:vAlign w:val="center"/>
          </w:tcPr>
          <w:p w:rsidR="003B19BE" w:rsidRPr="000275EF" w:rsidRDefault="003B19BE" w:rsidP="00E46AD4">
            <w:pPr>
              <w:pStyle w:val="TableEntry"/>
            </w:pPr>
            <w:r w:rsidRPr="000275EF">
              <w:t>The act of querying for clinical data.</w:t>
            </w:r>
          </w:p>
        </w:tc>
      </w:tr>
    </w:tbl>
    <w:p w:rsidR="008D45BC" w:rsidRPr="003651D9" w:rsidRDefault="00170ED0" w:rsidP="00451891">
      <w:pPr>
        <w:pStyle w:val="Heading1"/>
        <w:numPr>
          <w:ilvl w:val="0"/>
          <w:numId w:val="0"/>
        </w:numPr>
        <w:rPr>
          <w:noProof w:val="0"/>
        </w:rPr>
      </w:pPr>
      <w:bookmarkStart w:id="1549" w:name="_Toc345074696"/>
      <w:commentRangeStart w:id="1550"/>
      <w:r w:rsidRPr="003651D9">
        <w:rPr>
          <w:noProof w:val="0"/>
        </w:rPr>
        <w:lastRenderedPageBreak/>
        <w:t>6</w:t>
      </w:r>
      <w:commentRangeEnd w:id="1550"/>
      <w:r w:rsidR="00451891">
        <w:rPr>
          <w:rStyle w:val="CommentReference"/>
          <w:rFonts w:ascii="Times New Roman" w:hAnsi="Times New Roman"/>
          <w:b w:val="0"/>
          <w:noProof w:val="0"/>
          <w:kern w:val="0"/>
        </w:rPr>
        <w:commentReference w:id="1550"/>
      </w:r>
      <w:r w:rsidR="008D45BC" w:rsidRPr="003651D9">
        <w:rPr>
          <w:noProof w:val="0"/>
        </w:rPr>
        <w:t>.</w:t>
      </w:r>
      <w:r w:rsidR="008B1902">
        <w:rPr>
          <w:noProof w:val="0"/>
        </w:rPr>
        <w:t xml:space="preserve">0 </w:t>
      </w:r>
      <w:r w:rsidR="008D45BC" w:rsidRPr="003651D9">
        <w:rPr>
          <w:noProof w:val="0"/>
        </w:rPr>
        <w:t>Content Modules</w:t>
      </w:r>
      <w:bookmarkEnd w:id="1549"/>
    </w:p>
    <w:p w:rsidR="004C10B4" w:rsidRPr="00451891" w:rsidRDefault="003D5A68" w:rsidP="00597DB2">
      <w:pPr>
        <w:pStyle w:val="AuthorInstructions"/>
        <w:rPr>
          <w:sz w:val="16"/>
          <w:szCs w:val="16"/>
          <w:highlight w:val="lightGray"/>
        </w:rPr>
      </w:pPr>
      <w:r w:rsidRPr="00451891">
        <w:rPr>
          <w:sz w:val="16"/>
          <w:szCs w:val="16"/>
          <w:highlight w:val="lightGray"/>
        </w:rPr>
        <w:t>&lt;</w:t>
      </w:r>
      <w:r w:rsidR="009D125C" w:rsidRPr="00451891">
        <w:rPr>
          <w:sz w:val="16"/>
          <w:szCs w:val="16"/>
          <w:highlight w:val="lightGray"/>
        </w:rPr>
        <w:t>Author</w:t>
      </w:r>
      <w:r w:rsidRPr="00451891">
        <w:rPr>
          <w:sz w:val="16"/>
          <w:szCs w:val="16"/>
          <w:highlight w:val="lightGray"/>
        </w:rPr>
        <w:t xml:space="preserve">s’ notes: This section of the </w:t>
      </w:r>
      <w:r w:rsidR="003F3E4A" w:rsidRPr="00451891">
        <w:rPr>
          <w:sz w:val="16"/>
          <w:szCs w:val="16"/>
          <w:highlight w:val="lightGray"/>
        </w:rPr>
        <w:t>s</w:t>
      </w:r>
      <w:r w:rsidRPr="00451891">
        <w:rPr>
          <w:sz w:val="16"/>
          <w:szCs w:val="16"/>
          <w:highlight w:val="lightGray"/>
        </w:rPr>
        <w:t>upplement template is only for HL7 v3 CDA Content Module definitions</w:t>
      </w:r>
      <w:r w:rsidR="00887E40" w:rsidRPr="00451891">
        <w:rPr>
          <w:sz w:val="16"/>
          <w:szCs w:val="16"/>
          <w:highlight w:val="lightGray"/>
        </w:rPr>
        <w:t xml:space="preserve">. </w:t>
      </w:r>
      <w:r w:rsidRPr="00451891">
        <w:rPr>
          <w:sz w:val="16"/>
          <w:szCs w:val="16"/>
          <w:highlight w:val="lightGray"/>
        </w:rPr>
        <w:t>Ple</w:t>
      </w:r>
      <w:r w:rsidR="00F847E4" w:rsidRPr="00451891">
        <w:rPr>
          <w:sz w:val="16"/>
          <w:szCs w:val="16"/>
          <w:highlight w:val="lightGray"/>
        </w:rPr>
        <w:t>ase delete the</w:t>
      </w:r>
      <w:r w:rsidRPr="00451891">
        <w:rPr>
          <w:sz w:val="16"/>
          <w:szCs w:val="16"/>
          <w:highlight w:val="lightGray"/>
        </w:rPr>
        <w:t xml:space="preserve"> entire section </w:t>
      </w:r>
      <w:r w:rsidR="00F847E4" w:rsidRPr="00451891">
        <w:rPr>
          <w:sz w:val="16"/>
          <w:szCs w:val="16"/>
          <w:highlight w:val="lightGray"/>
        </w:rPr>
        <w:t xml:space="preserve">6.3.1 </w:t>
      </w:r>
      <w:r w:rsidRPr="00451891">
        <w:rPr>
          <w:sz w:val="16"/>
          <w:szCs w:val="16"/>
          <w:highlight w:val="lightGray"/>
        </w:rPr>
        <w:t>if the Content Module is based on DICOM or another standard.</w:t>
      </w:r>
    </w:p>
    <w:p w:rsidR="003D5A68" w:rsidRDefault="004C10B4" w:rsidP="00597DB2">
      <w:pPr>
        <w:pStyle w:val="AuthorInstructions"/>
        <w:rPr>
          <w:sz w:val="16"/>
          <w:szCs w:val="16"/>
        </w:rPr>
      </w:pPr>
      <w:r w:rsidRPr="00451891">
        <w:rPr>
          <w:sz w:val="16"/>
          <w:szCs w:val="16"/>
          <w:highlight w:val="lightGray"/>
        </w:rPr>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451891">
        <w:rPr>
          <w:sz w:val="16"/>
          <w:szCs w:val="16"/>
          <w:highlight w:val="lightGray"/>
        </w:rPr>
        <w:t>&gt;</w:t>
      </w:r>
    </w:p>
    <w:p w:rsidR="00885B57" w:rsidRPr="00C21207" w:rsidRDefault="00885B57" w:rsidP="00885B57">
      <w:pPr>
        <w:pStyle w:val="BodyText"/>
      </w:pPr>
      <w:r w:rsidRPr="00451891">
        <w:t xml:space="preserve">The Reconciliation content profile defines content modules that must be included in </w:t>
      </w:r>
      <w:r w:rsidRPr="0007332D">
        <w:t>Common Observations, D</w:t>
      </w:r>
      <w:r>
        <w:t xml:space="preserve">iagnostic Results, Problems, </w:t>
      </w:r>
      <w:r w:rsidRPr="0007332D">
        <w:t xml:space="preserve">Allergies, Medications, Immunizations, </w:t>
      </w:r>
      <w:r>
        <w:t xml:space="preserve">and </w:t>
      </w:r>
      <w:r w:rsidRPr="0007332D">
        <w:t xml:space="preserve">Professional Services </w:t>
      </w:r>
      <w:r w:rsidRPr="00451891">
        <w:t xml:space="preserve">List sections of a CDA Document or in response to queries for </w:t>
      </w:r>
      <w:r>
        <w:t>common observations, diagnostic results, problems, allergies, medications, i</w:t>
      </w:r>
      <w:r w:rsidRPr="0007332D">
        <w:t xml:space="preserve">mmunizations, </w:t>
      </w:r>
      <w:r>
        <w:t>or professional s</w:t>
      </w:r>
      <w:r w:rsidRPr="0007332D">
        <w:t>ervices</w:t>
      </w:r>
      <w:r>
        <w:t xml:space="preserve"> l</w:t>
      </w:r>
      <w:r w:rsidRPr="00451891">
        <w:t>ists</w:t>
      </w:r>
      <w:r>
        <w:t xml:space="preserve"> using the QED profile.</w:t>
      </w:r>
    </w:p>
    <w:p w:rsidR="00885B57" w:rsidRDefault="00885B57" w:rsidP="00885B57">
      <w:pPr>
        <w:pStyle w:val="Heading2"/>
        <w:numPr>
          <w:ilvl w:val="0"/>
          <w:numId w:val="0"/>
        </w:numPr>
        <w:ind w:left="576" w:hanging="576"/>
      </w:pPr>
      <w:bookmarkStart w:id="1551" w:name="_Toc345074697"/>
      <w:r>
        <w:t>6.3 HL7 Version 3.0 Content Modules</w:t>
      </w:r>
    </w:p>
    <w:p w:rsidR="00993FF5" w:rsidRPr="003651D9" w:rsidRDefault="008D45BC" w:rsidP="00993FF5">
      <w:pPr>
        <w:pStyle w:val="Heading2"/>
        <w:numPr>
          <w:ilvl w:val="0"/>
          <w:numId w:val="0"/>
        </w:numPr>
        <w:rPr>
          <w:noProof w:val="0"/>
        </w:rPr>
      </w:pPr>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551"/>
    </w:p>
    <w:p w:rsidR="007B64E0" w:rsidRPr="0007332D" w:rsidRDefault="007B64E0" w:rsidP="00597DB2">
      <w:pPr>
        <w:pStyle w:val="AuthorInstructions"/>
        <w:rPr>
          <w:sz w:val="16"/>
          <w:szCs w:val="16"/>
          <w:highlight w:val="lightGray"/>
        </w:rPr>
      </w:pPr>
      <w:r w:rsidRPr="0007332D">
        <w:rPr>
          <w:sz w:val="16"/>
          <w:szCs w:val="16"/>
          <w:highlight w:val="lightGray"/>
        </w:rPr>
        <w:t>&lt;</w:t>
      </w:r>
      <w:r w:rsidR="009D125C" w:rsidRPr="0007332D">
        <w:rPr>
          <w:sz w:val="16"/>
          <w:szCs w:val="16"/>
          <w:highlight w:val="lightGray"/>
        </w:rPr>
        <w:t>Author</w:t>
      </w:r>
      <w:r w:rsidR="00250A37" w:rsidRPr="0007332D">
        <w:rPr>
          <w:sz w:val="16"/>
          <w:szCs w:val="16"/>
          <w:highlight w:val="lightGray"/>
        </w:rPr>
        <w:t>s’ instructions:</w:t>
      </w:r>
      <w:r w:rsidR="005F3FB5" w:rsidRPr="0007332D">
        <w:rPr>
          <w:sz w:val="16"/>
          <w:szCs w:val="16"/>
          <w:highlight w:val="lightGray"/>
        </w:rPr>
        <w:t xml:space="preserve"> </w:t>
      </w:r>
      <w:r w:rsidRPr="0007332D">
        <w:rPr>
          <w:sz w:val="16"/>
          <w:szCs w:val="16"/>
          <w:highlight w:val="lightGray"/>
        </w:rPr>
        <w:t>The understanding of content module grouping, options, and bindings are critical to CDA content modules</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review the IHE Technical Frameworks General Introduction section 10.3 and the Patient Care Coordination (PCC) Technical Framework Volume </w:t>
      </w:r>
      <w:r w:rsidR="005942AE" w:rsidRPr="0007332D">
        <w:rPr>
          <w:sz w:val="16"/>
          <w:szCs w:val="16"/>
          <w:highlight w:val="lightGray"/>
        </w:rPr>
        <w:t xml:space="preserve">2 </w:t>
      </w:r>
      <w:r w:rsidRPr="0007332D">
        <w:rPr>
          <w:sz w:val="16"/>
          <w:szCs w:val="16"/>
          <w:highlight w:val="lightGray"/>
        </w:rPr>
        <w:t>sections 3 and 4 (PCC TF-</w:t>
      </w:r>
      <w:r w:rsidR="005942AE" w:rsidRPr="0007332D">
        <w:rPr>
          <w:sz w:val="16"/>
          <w:szCs w:val="16"/>
          <w:highlight w:val="lightGray"/>
        </w:rPr>
        <w:t>2</w:t>
      </w:r>
      <w:r w:rsidRPr="0007332D">
        <w:rPr>
          <w:sz w:val="16"/>
          <w:szCs w:val="16"/>
          <w:highlight w:val="lightGray"/>
        </w:rPr>
        <w:t>:3 and 4) prior to continuing</w:t>
      </w:r>
      <w:r w:rsidR="00887E40" w:rsidRPr="0007332D">
        <w:rPr>
          <w:sz w:val="16"/>
          <w:szCs w:val="16"/>
          <w:highlight w:val="lightGray"/>
        </w:rPr>
        <w:t xml:space="preserve">. </w:t>
      </w:r>
      <w:r w:rsidRPr="0007332D">
        <w:rPr>
          <w:sz w:val="16"/>
          <w:szCs w:val="16"/>
          <w:highlight w:val="lightGray"/>
        </w:rPr>
        <w:t>A critical understanding of CDA definitions for cardinality, optionality,</w:t>
      </w:r>
      <w:r w:rsidR="005F3FB5" w:rsidRPr="0007332D">
        <w:rPr>
          <w:sz w:val="16"/>
          <w:szCs w:val="16"/>
          <w:highlight w:val="lightGray"/>
        </w:rPr>
        <w:t xml:space="preserve"> </w:t>
      </w:r>
      <w:r w:rsidRPr="0007332D">
        <w:rPr>
          <w:sz w:val="16"/>
          <w:szCs w:val="16"/>
          <w:highlight w:val="lightGray"/>
        </w:rPr>
        <w:t>coded terminology values, and CDA content module structure, as well as IHE CDA formatting conventions is also necessary</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is also conversant with the IHE Technical Frameworks General Introduction Appendix E “Conventions”.&gt;</w:t>
      </w:r>
    </w:p>
    <w:p w:rsidR="003D5A68" w:rsidRPr="0007332D" w:rsidRDefault="003D5A68" w:rsidP="00597DB2">
      <w:pPr>
        <w:pStyle w:val="AuthorInstructions"/>
        <w:rPr>
          <w:sz w:val="16"/>
          <w:szCs w:val="16"/>
          <w:highlight w:val="lightGray"/>
        </w:rPr>
      </w:pPr>
      <w:r w:rsidRPr="0007332D">
        <w:rPr>
          <w:sz w:val="16"/>
          <w:szCs w:val="16"/>
          <w:highlight w:val="lightGray"/>
        </w:rPr>
        <w:t>&lt;This CDA Content Module template is divided into four parts:</w:t>
      </w:r>
      <w:r w:rsidR="005F3FB5" w:rsidRPr="0007332D">
        <w:rPr>
          <w:sz w:val="16"/>
          <w:szCs w:val="16"/>
          <w:highlight w:val="lightGray"/>
        </w:rPr>
        <w:t xml:space="preserve"> </w:t>
      </w:r>
    </w:p>
    <w:p w:rsidR="003D5A68" w:rsidRPr="0007332D" w:rsidRDefault="003D5A68" w:rsidP="00597DB2">
      <w:pPr>
        <w:pStyle w:val="AuthorInstructions"/>
        <w:ind w:left="720"/>
        <w:rPr>
          <w:sz w:val="16"/>
          <w:szCs w:val="16"/>
          <w:highlight w:val="lightGray"/>
        </w:rPr>
      </w:pPr>
      <w:r w:rsidRPr="0007332D">
        <w:rPr>
          <w:sz w:val="16"/>
          <w:szCs w:val="16"/>
          <w:highlight w:val="lightGray"/>
        </w:rPr>
        <w:t>D – Document</w:t>
      </w:r>
      <w:r w:rsidR="00C75E6D" w:rsidRPr="0007332D">
        <w:rPr>
          <w:sz w:val="16"/>
          <w:szCs w:val="16"/>
          <w:highlight w:val="lightGray"/>
        </w:rPr>
        <w:t xml:space="preserve"> –“D” </w:t>
      </w:r>
      <w:r w:rsidR="00B9303B" w:rsidRPr="0007332D">
        <w:rPr>
          <w:sz w:val="16"/>
          <w:szCs w:val="16"/>
          <w:highlight w:val="lightGray"/>
        </w:rPr>
        <w:t>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H – Header</w:t>
      </w:r>
      <w:r w:rsidR="00B9303B" w:rsidRPr="0007332D">
        <w:rPr>
          <w:sz w:val="16"/>
          <w:szCs w:val="16"/>
          <w:highlight w:val="lightGray"/>
        </w:rPr>
        <w:t xml:space="preserve"> - “H”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S – Section</w:t>
      </w:r>
      <w:r w:rsidR="00B9303B" w:rsidRPr="0007332D">
        <w:rPr>
          <w:sz w:val="16"/>
          <w:szCs w:val="16"/>
          <w:highlight w:val="lightGray"/>
        </w:rPr>
        <w:t xml:space="preserve"> - “S”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E – Entry</w:t>
      </w:r>
      <w:r w:rsidR="00B9303B" w:rsidRPr="0007332D">
        <w:rPr>
          <w:sz w:val="16"/>
          <w:szCs w:val="16"/>
          <w:highlight w:val="lightGray"/>
        </w:rPr>
        <w:t xml:space="preserve"> - “E” will be replaced with a sub-section number when added to the Technical Framework</w:t>
      </w:r>
    </w:p>
    <w:p w:rsidR="00C3617A" w:rsidRPr="0007332D" w:rsidRDefault="003D5A68" w:rsidP="00597DB2">
      <w:pPr>
        <w:pStyle w:val="AuthorInstructions"/>
        <w:rPr>
          <w:sz w:val="16"/>
          <w:szCs w:val="16"/>
          <w:highlight w:val="lightGray"/>
        </w:rPr>
      </w:pPr>
      <w:r w:rsidRPr="0007332D">
        <w:rPr>
          <w:sz w:val="16"/>
          <w:szCs w:val="16"/>
          <w:highlight w:val="lightGray"/>
        </w:rPr>
        <w:t xml:space="preserve">It is expected that the </w:t>
      </w:r>
      <w:r w:rsidR="009D125C" w:rsidRPr="0007332D">
        <w:rPr>
          <w:sz w:val="16"/>
          <w:szCs w:val="16"/>
          <w:highlight w:val="lightGray"/>
        </w:rPr>
        <w:t>author</w:t>
      </w:r>
      <w:r w:rsidRPr="0007332D">
        <w:rPr>
          <w:sz w:val="16"/>
          <w:szCs w:val="16"/>
          <w:highlight w:val="lightGray"/>
        </w:rPr>
        <w:t xml:space="preserve"> will </w:t>
      </w:r>
      <w:r w:rsidRPr="0007332D">
        <w:rPr>
          <w:sz w:val="16"/>
          <w:szCs w:val="16"/>
          <w:highlight w:val="lightGray"/>
          <w:u w:val="single"/>
        </w:rPr>
        <w:t>replicate</w:t>
      </w:r>
      <w:r w:rsidRPr="0007332D">
        <w:rPr>
          <w:sz w:val="16"/>
          <w:szCs w:val="16"/>
          <w:highlight w:val="lightGray"/>
        </w:rPr>
        <w:t xml:space="preserve"> each of these four parts as necessary within a </w:t>
      </w:r>
      <w:r w:rsidR="0044310A" w:rsidRPr="0007332D">
        <w:rPr>
          <w:sz w:val="16"/>
          <w:szCs w:val="16"/>
          <w:highlight w:val="lightGray"/>
        </w:rPr>
        <w:t>su</w:t>
      </w:r>
      <w:r w:rsidRPr="0007332D">
        <w:rPr>
          <w:sz w:val="16"/>
          <w:szCs w:val="16"/>
          <w:highlight w:val="lightGray"/>
        </w:rPr>
        <w:t>pplement.&gt;</w:t>
      </w:r>
    </w:p>
    <w:p w:rsidR="004F7C05" w:rsidRPr="0007332D" w:rsidRDefault="004F7C05" w:rsidP="00597DB2">
      <w:pPr>
        <w:pStyle w:val="AuthorInstructions"/>
        <w:rPr>
          <w:sz w:val="16"/>
          <w:szCs w:val="16"/>
          <w:highlight w:val="lightGray"/>
        </w:rPr>
      </w:pPr>
      <w:r w:rsidRPr="0007332D">
        <w:rPr>
          <w:sz w:val="16"/>
          <w:szCs w:val="16"/>
          <w:highlight w:val="lightGray"/>
        </w:rPr>
        <w:t>All example</w:t>
      </w:r>
      <w:r w:rsidR="001E206E" w:rsidRPr="0007332D">
        <w:rPr>
          <w:sz w:val="16"/>
          <w:szCs w:val="16"/>
          <w:highlight w:val="lightGray"/>
        </w:rPr>
        <w:t>s</w:t>
      </w:r>
      <w:r w:rsidRPr="0007332D">
        <w:rPr>
          <w:sz w:val="16"/>
          <w:szCs w:val="16"/>
          <w:highlight w:val="lightGray"/>
        </w:rPr>
        <w:t xml:space="preserve"> shou</w:t>
      </w:r>
      <w:r w:rsidR="001453CC" w:rsidRPr="0007332D">
        <w:rPr>
          <w:sz w:val="16"/>
          <w:szCs w:val="16"/>
          <w:highlight w:val="lightGray"/>
        </w:rPr>
        <w:t>ld be deleted after the example</w:t>
      </w:r>
      <w:r w:rsidRPr="0007332D">
        <w:rPr>
          <w:sz w:val="16"/>
          <w:szCs w:val="16"/>
          <w:highlight w:val="lightGray"/>
        </w:rPr>
        <w:t xml:space="preserve"> has been read and understood.&gt;</w:t>
      </w:r>
    </w:p>
    <w:p w:rsidR="00B9308F" w:rsidRPr="0007332D" w:rsidRDefault="00B9308F" w:rsidP="00993FF5">
      <w:pPr>
        <w:pStyle w:val="BodyText"/>
        <w:rPr>
          <w:sz w:val="16"/>
          <w:szCs w:val="16"/>
          <w:highlight w:val="lightGray"/>
        </w:rPr>
      </w:pPr>
    </w:p>
    <w:p w:rsidR="0022261E" w:rsidRPr="0007332D" w:rsidRDefault="0022261E" w:rsidP="0022261E">
      <w:pPr>
        <w:pStyle w:val="EditorInstructions"/>
        <w:rPr>
          <w:sz w:val="16"/>
          <w:szCs w:val="16"/>
          <w:highlight w:val="lightGray"/>
        </w:rPr>
      </w:pPr>
      <w:r w:rsidRPr="0007332D">
        <w:rPr>
          <w:sz w:val="16"/>
          <w:szCs w:val="16"/>
          <w:highlight w:val="lightGray"/>
        </w:rPr>
        <w:t>Add to section 6.3.1</w:t>
      </w:r>
      <w:r w:rsidR="00522F40" w:rsidRPr="0007332D">
        <w:rPr>
          <w:sz w:val="16"/>
          <w:szCs w:val="16"/>
          <w:highlight w:val="lightGray"/>
        </w:rPr>
        <w:t xml:space="preserve">.D </w:t>
      </w:r>
      <w:r w:rsidRPr="0007332D">
        <w:rPr>
          <w:sz w:val="16"/>
          <w:szCs w:val="16"/>
          <w:highlight w:val="lightGray"/>
        </w:rPr>
        <w:t>Document Content Modules</w:t>
      </w:r>
    </w:p>
    <w:p w:rsidR="00B9303B" w:rsidRPr="0007332D" w:rsidRDefault="00B9303B" w:rsidP="00597DB2">
      <w:pPr>
        <w:pStyle w:val="AuthorInstructions"/>
        <w:rPr>
          <w:sz w:val="16"/>
          <w:szCs w:val="16"/>
        </w:rPr>
      </w:pPr>
      <w:r w:rsidRPr="0007332D">
        <w:rPr>
          <w:sz w:val="16"/>
          <w:szCs w:val="16"/>
          <w:highlight w:val="lightGray"/>
        </w:rPr>
        <w:t>&lt;</w:t>
      </w:r>
      <w:r w:rsidR="009D125C" w:rsidRPr="0007332D">
        <w:rPr>
          <w:sz w:val="16"/>
          <w:szCs w:val="16"/>
          <w:highlight w:val="lightGray"/>
        </w:rPr>
        <w:t>Author</w:t>
      </w:r>
      <w:r w:rsidRPr="0007332D">
        <w:rPr>
          <w:sz w:val="16"/>
          <w:szCs w:val="16"/>
          <w:highlight w:val="lightGray"/>
        </w:rPr>
        <w:t>s’ note: replicate section 6.3.1.D for every CDA Document defined in this profile.&gt;</w:t>
      </w:r>
    </w:p>
    <w:p w:rsidR="0022261E" w:rsidRPr="0007332D" w:rsidRDefault="002501A7" w:rsidP="0022261E">
      <w:pPr>
        <w:pStyle w:val="BodyText"/>
        <w:rPr>
          <w:sz w:val="16"/>
          <w:szCs w:val="16"/>
          <w:lang w:eastAsia="x-none"/>
        </w:rPr>
      </w:pPr>
      <w:ins w:id="1552" w:author="Emma" w:date="2014-03-23T13:01:00Z">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w:t>
        </w:r>
      </w:ins>
    </w:p>
    <w:p w:rsidR="0022261E" w:rsidRDefault="00774B6B" w:rsidP="000807AC">
      <w:pPr>
        <w:pStyle w:val="Heading4"/>
        <w:numPr>
          <w:ilvl w:val="0"/>
          <w:numId w:val="0"/>
        </w:numPr>
        <w:ind w:left="864" w:hanging="864"/>
      </w:pPr>
      <w:bookmarkStart w:id="1553" w:name="_Toc345074698"/>
      <w:r w:rsidRPr="003651D9">
        <w:rPr>
          <w:noProof w:val="0"/>
        </w:rPr>
        <w:t>6.3.1</w:t>
      </w:r>
      <w:proofErr w:type="gramStart"/>
      <w:r w:rsidRPr="003651D9">
        <w:rPr>
          <w:noProof w:val="0"/>
        </w:rPr>
        <w:t>.D</w:t>
      </w:r>
      <w:proofErr w:type="gramEnd"/>
      <w:r w:rsidR="00885B57">
        <w:rPr>
          <w:noProof w:val="0"/>
        </w:rPr>
        <w:t xml:space="preserve"> </w:t>
      </w:r>
      <w:bookmarkEnd w:id="1553"/>
      <w:r w:rsidR="007A02C2">
        <w:t>Reconciliation Content</w:t>
      </w:r>
    </w:p>
    <w:p w:rsidR="00442A98" w:rsidRPr="003651D9" w:rsidRDefault="00442A98" w:rsidP="00442A98">
      <w:pPr>
        <w:pStyle w:val="Heading5"/>
        <w:numPr>
          <w:ilvl w:val="0"/>
          <w:numId w:val="0"/>
        </w:numPr>
        <w:rPr>
          <w:noProof w:val="0"/>
        </w:rPr>
      </w:pPr>
      <w:r w:rsidRPr="003651D9">
        <w:rPr>
          <w:noProof w:val="0"/>
        </w:rPr>
        <w:t>6.3.1</w:t>
      </w:r>
      <w:proofErr w:type="gramStart"/>
      <w:r w:rsidRPr="003651D9">
        <w:rPr>
          <w:noProof w:val="0"/>
        </w:rPr>
        <w:t>.D.1</w:t>
      </w:r>
      <w:proofErr w:type="gramEnd"/>
      <w:r w:rsidRPr="003651D9">
        <w:rPr>
          <w:noProof w:val="0"/>
        </w:rPr>
        <w:t xml:space="preserve"> </w:t>
      </w:r>
      <w:r w:rsidRPr="00F602A9">
        <w:t>&lt;</w:t>
      </w:r>
      <w:r w:rsidRPr="00644B68">
        <w:t>ClinicalDocument xmlns='urn:hl7-org:v3'</w:t>
      </w:r>
      <w:r w:rsidRPr="00F602A9">
        <w:t>&gt;</w:t>
      </w:r>
    </w:p>
    <w:p w:rsidR="002501A7" w:rsidRDefault="007A02C2" w:rsidP="007A02C2">
      <w:pPr>
        <w:pStyle w:val="BodyText"/>
        <w:rPr>
          <w:ins w:id="1554" w:author="Emma" w:date="2014-03-23T12:59:00Z"/>
          <w:lang w:eastAsia="x-none"/>
        </w:rPr>
      </w:pPr>
      <w:bookmarkStart w:id="1555" w:name="_Toc345074699"/>
      <w:r>
        <w:rPr>
          <w:lang w:eastAsia="x-none"/>
        </w:rPr>
        <w:t>Clinical Documents or Messages conforming to this template make use of the Reconciliation profile (PCC TF-1: X) to report data that has been reconciled with one or more information sources</w:t>
      </w:r>
      <w:del w:id="1556" w:author="Emma" w:date="2014-03-23T13:01:00Z">
        <w:r w:rsidDel="002501A7">
          <w:rPr>
            <w:lang w:eastAsia="x-none"/>
          </w:rPr>
          <w:delText>.</w:delText>
        </w:r>
        <w:r w:rsidR="00437C86" w:rsidDel="002501A7">
          <w:rPr>
            <w:lang w:eastAsia="x-none"/>
          </w:rPr>
          <w:delText xml:space="preserve"> </w:delText>
        </w:r>
      </w:del>
      <w:ins w:id="1557" w:author="Emma" w:date="2014-03-23T13:00:00Z">
        <w:r w:rsidR="002501A7">
          <w:rPr>
            <w:lang w:eastAsia="x-none"/>
          </w:rPr>
          <w:t xml:space="preserve"> </w:t>
        </w:r>
      </w:ins>
    </w:p>
    <w:p w:rsidR="002501A7" w:rsidRPr="00F602A9" w:rsidRDefault="002501A7" w:rsidP="002501A7">
      <w:pPr>
        <w:pStyle w:val="BodyText"/>
        <w:numPr>
          <w:ilvl w:val="0"/>
          <w:numId w:val="51"/>
        </w:numPr>
        <w:rPr>
          <w:lang w:eastAsia="x-none"/>
        </w:rPr>
      </w:pPr>
      <w:moveToRangeStart w:id="1558" w:author="Emma" w:date="2014-03-23T12:59:00Z" w:name="move383342927"/>
      <w:commentRangeStart w:id="1559"/>
      <w:moveTo w:id="1560" w:author="Emma" w:date="2014-03-23T12:59:00Z">
        <w:r>
          <w:rPr>
            <w:lang w:eastAsia="x-none"/>
          </w:rPr>
          <w:lastRenderedPageBreak/>
          <w:t xml:space="preserve">A </w:t>
        </w:r>
        <w:proofErr w:type="spellStart"/>
        <w:r>
          <w:rPr>
            <w:rStyle w:val="InlineXML"/>
            <w:rFonts w:eastAsia="?l?r ??’c"/>
          </w:rPr>
          <w:t>ClinicalDocument</w:t>
        </w:r>
        <w:proofErr w:type="spellEnd"/>
        <w:r>
          <w:rPr>
            <w:lang w:eastAsia="x-none"/>
          </w:rPr>
          <w:t xml:space="preserve"> or </w:t>
        </w:r>
        <w:r w:rsidRPr="00704F06">
          <w:rPr>
            <w:rStyle w:val="InlineXML"/>
            <w:rFonts w:eastAsia="?l?r ??’c"/>
          </w:rPr>
          <w:t>QUPC_IN043100UV</w:t>
        </w:r>
        <w:r>
          <w:rPr>
            <w:rStyle w:val="InlineXML"/>
            <w:rFonts w:eastAsia="?l?r ??’c"/>
          </w:rPr>
          <w:t xml:space="preserve"> </w:t>
        </w:r>
        <w:r w:rsidRPr="00F602A9">
          <w:rPr>
            <w:smallCaps/>
            <w:lang w:eastAsia="x-none"/>
          </w:rPr>
          <w:t>shall</w:t>
        </w:r>
        <w:r>
          <w:rPr>
            <w:lang w:eastAsia="x-none"/>
          </w:rPr>
          <w:t xml:space="preserve"> contain </w:t>
        </w:r>
        <w:proofErr w:type="spellStart"/>
        <w:r w:rsidRPr="00F602A9">
          <w:rPr>
            <w:rStyle w:val="InlineXML"/>
            <w:rFonts w:eastAsia="?l?r ??’c"/>
          </w:rPr>
          <w:t>templateId</w:t>
        </w:r>
        <w:proofErr w:type="spellEnd"/>
        <w:r w:rsidRPr="00F602A9">
          <w:rPr>
            <w:rStyle w:val="InlineXML"/>
            <w:rFonts w:eastAsia="?l?r ??’c"/>
          </w:rPr>
          <w:t>/@root</w:t>
        </w:r>
        <w:r>
          <w:rPr>
            <w:lang w:eastAsia="x-none"/>
          </w:rPr>
          <w:t xml:space="preserve"> containing the value </w:t>
        </w:r>
        <w:r w:rsidRPr="00D1451A">
          <w:rPr>
            <w:rStyle w:val="InlineXML"/>
            <w:rFonts w:eastAsia="?l?r ??’c"/>
            <w:b/>
          </w:rPr>
          <w:t>1.3.6.1.4.1.19376.1.5.3.1.1.24.1</w:t>
        </w:r>
        <w:r>
          <w:rPr>
            <w:lang w:eastAsia="x-none"/>
          </w:rPr>
          <w:t xml:space="preserve"> to assert conformance to this template.</w:t>
        </w:r>
      </w:moveTo>
    </w:p>
    <w:p w:rsidR="00551283" w:rsidRDefault="002501A7" w:rsidP="00551283">
      <w:pPr>
        <w:pStyle w:val="BodyText"/>
        <w:numPr>
          <w:ilvl w:val="0"/>
          <w:numId w:val="51"/>
        </w:numPr>
        <w:rPr>
          <w:lang w:eastAsia="x-none"/>
        </w:rPr>
      </w:pPr>
      <w:moveTo w:id="1561" w:author="Emma" w:date="2014-03-23T12:59:00Z">
        <w:r>
          <w:rPr>
            <w:lang w:eastAsia="x-none"/>
          </w:rPr>
          <w:t xml:space="preserve">The </w:t>
        </w:r>
        <w:proofErr w:type="spellStart"/>
        <w:r w:rsidRPr="00510800">
          <w:rPr>
            <w:rStyle w:val="InlineXML"/>
            <w:rFonts w:eastAsia="?l?r ??’c"/>
          </w:rPr>
          <w:t>ClinicalDocument</w:t>
        </w:r>
        <w:proofErr w:type="spellEnd"/>
        <w:r>
          <w:rPr>
            <w:lang w:eastAsia="x-none"/>
          </w:rPr>
          <w:t xml:space="preserve"> </w:t>
        </w:r>
        <w:r w:rsidRPr="00644B68">
          <w:rPr>
            <w:smallCaps/>
            <w:lang w:eastAsia="x-none"/>
          </w:rPr>
          <w:t>shall</w:t>
        </w:r>
        <w:r>
          <w:rPr>
            <w:lang w:eastAsia="x-none"/>
          </w:rPr>
          <w:t xml:space="preserve"> also conform to the Medical Documents (PCC TF-2:6.3.1.1) template (</w:t>
        </w:r>
        <w:proofErr w:type="spellStart"/>
        <w:r>
          <w:rPr>
            <w:lang w:eastAsia="x-none"/>
          </w:rPr>
          <w:t>templateId</w:t>
        </w:r>
        <w:proofErr w:type="spellEnd"/>
        <w:r>
          <w:rPr>
            <w:lang w:eastAsia="x-none"/>
          </w:rPr>
          <w:t xml:space="preserve">: </w:t>
        </w:r>
        <w:r>
          <w:rPr>
            <w:lang w:val="en"/>
          </w:rPr>
          <w:t>1.3.6.1.4.1.19376.1.5.3.1.1.1</w:t>
        </w:r>
        <w:r>
          <w:rPr>
            <w:lang w:eastAsia="x-none"/>
          </w:rPr>
          <w:t>).</w:t>
        </w:r>
        <w:commentRangeEnd w:id="1559"/>
        <w:r>
          <w:rPr>
            <w:rStyle w:val="CommentReference"/>
          </w:rPr>
          <w:commentReference w:id="1559"/>
        </w:r>
      </w:moveTo>
    </w:p>
    <w:moveToRangeEnd w:id="1558"/>
    <w:p w:rsidR="002501A7" w:rsidRDefault="002501A7" w:rsidP="007A02C2">
      <w:pPr>
        <w:pStyle w:val="BodyText"/>
        <w:rPr>
          <w:lang w:eastAsia="x-none"/>
        </w:rPr>
      </w:pPr>
    </w:p>
    <w:p w:rsidR="007A02C2" w:rsidRDefault="007A02C2" w:rsidP="007A02C2">
      <w:pPr>
        <w:pStyle w:val="BodyText"/>
        <w:rPr>
          <w:lang w:eastAsia="x-none"/>
        </w:rPr>
      </w:pPr>
    </w:p>
    <w:p w:rsidR="002501A7" w:rsidRPr="00F602A9" w:rsidDel="002501A7" w:rsidRDefault="007A02C2" w:rsidP="007A02C2">
      <w:pPr>
        <w:pStyle w:val="XMLFragment"/>
        <w:rPr>
          <w:del w:id="1562" w:author="Emma" w:date="2014-03-23T13:06:00Z"/>
        </w:rPr>
      </w:pPr>
      <w:r w:rsidRPr="00F602A9">
        <w:t>&lt;</w:t>
      </w:r>
      <w:r>
        <w:t>ClinicalDocument xmlns='urn:hl7-org:v3'</w:t>
      </w:r>
      <w:r w:rsidRPr="00F602A9">
        <w:t>&gt;</w:t>
      </w:r>
      <w:ins w:id="1563" w:author="Emma" w:date="2014-03-23T13:06:00Z">
        <w:r w:rsidR="002501A7">
          <w:t xml:space="preserve">  </w:t>
        </w:r>
      </w:ins>
    </w:p>
    <w:p w:rsidR="007A02C2" w:rsidRDefault="007A02C2" w:rsidP="007A02C2">
      <w:pPr>
        <w:pStyle w:val="XMLFragment"/>
        <w:rPr>
          <w:ins w:id="1564" w:author="Emma" w:date="2014-03-23T13:37:00Z"/>
        </w:rPr>
      </w:pPr>
      <w:del w:id="1565" w:author="Emma" w:date="2014-03-23T13:06:00Z">
        <w:r w:rsidDel="002501A7">
          <w:tab/>
        </w:r>
      </w:del>
      <w:r w:rsidRPr="00F602A9">
        <w:t>&lt;templateId root="</w:t>
      </w:r>
      <w:r w:rsidRPr="00D1451A">
        <w:t>1.3.6.1.4.1.19376.1.5.3.1.1.24.1</w:t>
      </w:r>
      <w:r w:rsidRPr="00F602A9">
        <w:t>"/&gt;</w:t>
      </w:r>
    </w:p>
    <w:p w:rsidR="006B6A0F" w:rsidRDefault="006B6A0F" w:rsidP="007A02C2">
      <w:pPr>
        <w:pStyle w:val="XMLFragment"/>
      </w:pPr>
      <w:ins w:id="1566" w:author="Emma" w:date="2014-03-23T13:37:00Z">
        <w:r>
          <w:t xml:space="preserve">  &lt;</w:t>
        </w:r>
        <w:r w:rsidRPr="002501A7">
          <w:t xml:space="preserve"> </w:t>
        </w:r>
        <w:r w:rsidRPr="00F602A9">
          <w:t>templateId root="</w:t>
        </w:r>
        <w:r>
          <w:t>1.3.6.1.4.1.19376.1.5.3.1.1.</w:t>
        </w:r>
        <w:commentRangeStart w:id="1567"/>
        <w:r w:rsidRPr="00D1451A">
          <w:t>1</w:t>
        </w:r>
        <w:commentRangeEnd w:id="1567"/>
        <w:r>
          <w:rPr>
            <w:rStyle w:val="CommentReference"/>
            <w:rFonts w:ascii="Times New Roman" w:hAnsi="Times New Roman" w:cs="Times New Roman"/>
            <w:noProof w:val="0"/>
          </w:rPr>
          <w:commentReference w:id="1567"/>
        </w:r>
        <w:r w:rsidRPr="00F602A9">
          <w:t>"/&gt;</w:t>
        </w:r>
      </w:ins>
    </w:p>
    <w:p w:rsidR="007A02C2" w:rsidRDefault="007A02C2" w:rsidP="007A02C2">
      <w:pPr>
        <w:pStyle w:val="XMLFragment"/>
      </w:pPr>
      <w:r>
        <w:tab/>
        <w:t>…</w:t>
      </w:r>
    </w:p>
    <w:p w:rsidR="007A02C2" w:rsidRDefault="007A02C2" w:rsidP="007A02C2">
      <w:pPr>
        <w:pStyle w:val="XMLFragment"/>
      </w:pPr>
      <w:r>
        <w:t>&lt;/ClinicalDocument&gt;</w:t>
      </w:r>
    </w:p>
    <w:p w:rsidR="007A02C2" w:rsidRDefault="007A02C2" w:rsidP="007A02C2">
      <w:pPr>
        <w:pStyle w:val="XMLFragment"/>
      </w:pPr>
      <w:r>
        <w:t xml:space="preserve">-- OR -- </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 xml:space="preserve"> </w:t>
      </w:r>
      <w:r>
        <w:t>xmlns='urn:hl7-org:v3'</w:t>
      </w:r>
      <w:r>
        <w:rPr>
          <w:rStyle w:val="InlineXML"/>
          <w:rFonts w:eastAsia="?l?r ??’c"/>
        </w:rPr>
        <w:t>&gt;</w:t>
      </w:r>
    </w:p>
    <w:p w:rsidR="007A02C2" w:rsidRDefault="007A02C2" w:rsidP="007A02C2">
      <w:pPr>
        <w:pStyle w:val="XMLFragment"/>
        <w:rPr>
          <w:ins w:id="1568" w:author="Emma" w:date="2014-03-23T13:37:00Z"/>
        </w:rPr>
      </w:pPr>
      <w:r>
        <w:tab/>
      </w:r>
      <w:r w:rsidRPr="00F602A9">
        <w:t>&lt;templateId root="</w:t>
      </w:r>
      <w:r w:rsidRPr="00D1451A">
        <w:t>1.3.6.1.4.1.19376.1.5.3.1.1.24.1</w:t>
      </w:r>
      <w:r w:rsidRPr="00F602A9">
        <w:t>"/&gt;</w:t>
      </w:r>
    </w:p>
    <w:p w:rsidR="006B6A0F" w:rsidRDefault="006B6A0F" w:rsidP="007A02C2">
      <w:pPr>
        <w:pStyle w:val="XMLFragment"/>
      </w:pPr>
      <w:ins w:id="1569" w:author="Emma" w:date="2014-03-23T13:37:00Z">
        <w:r>
          <w:t xml:space="preserve">  &lt;</w:t>
        </w:r>
        <w:r w:rsidRPr="002501A7">
          <w:t xml:space="preserve"> </w:t>
        </w:r>
        <w:r w:rsidRPr="00F602A9">
          <w:t>templateId root="</w:t>
        </w:r>
        <w:r>
          <w:t>1.3.6.1.4.1.19376.1.5.3.1.1.</w:t>
        </w:r>
        <w:commentRangeStart w:id="1570"/>
        <w:r w:rsidRPr="00D1451A">
          <w:t>1</w:t>
        </w:r>
        <w:commentRangeEnd w:id="1570"/>
        <w:r>
          <w:rPr>
            <w:rStyle w:val="CommentReference"/>
            <w:rFonts w:ascii="Times New Roman" w:hAnsi="Times New Roman" w:cs="Times New Roman"/>
            <w:noProof w:val="0"/>
          </w:rPr>
          <w:commentReference w:id="1570"/>
        </w:r>
        <w:r w:rsidRPr="00F602A9">
          <w:t>"/&gt;</w:t>
        </w:r>
      </w:ins>
    </w:p>
    <w:p w:rsidR="007A02C2" w:rsidRDefault="007A02C2" w:rsidP="007A02C2">
      <w:pPr>
        <w:pStyle w:val="XMLFragment"/>
      </w:pPr>
      <w:r>
        <w:tab/>
        <w:t>…</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&gt;</w:t>
      </w:r>
    </w:p>
    <w:p w:rsidR="007A02C2" w:rsidRDefault="007A02C2" w:rsidP="007A02C2">
      <w:pPr>
        <w:pStyle w:val="BodyText"/>
        <w:rPr>
          <w:lang w:eastAsia="x-none"/>
        </w:rPr>
      </w:pPr>
    </w:p>
    <w:p w:rsidR="00877FF3" w:rsidRDefault="00877FF3" w:rsidP="00877FF3">
      <w:pPr>
        <w:pStyle w:val="Heading2"/>
        <w:numPr>
          <w:ilvl w:val="0"/>
          <w:numId w:val="0"/>
        </w:numPr>
        <w:rPr>
          <w:noProof w:val="0"/>
          <w:color w:val="FF0000"/>
        </w:rPr>
      </w:pPr>
      <w:bookmarkStart w:id="1571" w:name="_Toc345074716"/>
      <w:bookmarkStart w:id="1572" w:name="_Toc345074700"/>
      <w:bookmarkEnd w:id="1555"/>
      <w:r w:rsidRPr="00877FF3">
        <w:rPr>
          <w:noProof w:val="0"/>
          <w:color w:val="FF0000"/>
        </w:rPr>
        <w:t>6.3.3 CDA Section Content Modules</w:t>
      </w:r>
      <w:bookmarkEnd w:id="1571"/>
    </w:p>
    <w:p w:rsidR="00877FF3" w:rsidRPr="00442A98" w:rsidRDefault="00877FF3" w:rsidP="00877FF3">
      <w:pPr>
        <w:pStyle w:val="Heading4"/>
        <w:numPr>
          <w:ilvl w:val="0"/>
          <w:numId w:val="0"/>
        </w:numPr>
        <w:ind w:left="864" w:hanging="864"/>
        <w:rPr>
          <w:noProof w:val="0"/>
          <w:color w:val="FF0000"/>
        </w:rPr>
      </w:pPr>
      <w:bookmarkStart w:id="1573" w:name="_Toc345074717"/>
      <w:r w:rsidRPr="00442A98">
        <w:rPr>
          <w:noProof w:val="0"/>
          <w:color w:val="FF0000"/>
        </w:rPr>
        <w:t>6.3.3.10</w:t>
      </w:r>
      <w:proofErr w:type="gramStart"/>
      <w:r w:rsidRPr="00442A98">
        <w:rPr>
          <w:noProof w:val="0"/>
          <w:color w:val="FF0000"/>
        </w:rPr>
        <w:t>.S</w:t>
      </w:r>
      <w:proofErr w:type="gramEnd"/>
      <w:r w:rsidRPr="00442A98">
        <w:rPr>
          <w:noProof w:val="0"/>
          <w:color w:val="FF0000"/>
        </w:rPr>
        <w:t xml:space="preserve"> &lt;</w:t>
      </w:r>
      <w:r w:rsidRPr="00442A98">
        <w:rPr>
          <w:color w:val="FF0000"/>
        </w:rPr>
        <w:t>Reconciliation Act</w:t>
      </w:r>
      <w:r w:rsidRPr="00442A98">
        <w:rPr>
          <w:noProof w:val="0"/>
          <w:color w:val="FF0000"/>
        </w:rPr>
        <w:t>&gt; - Section Content Module</w:t>
      </w:r>
      <w:bookmarkEnd w:id="1573"/>
      <w:r w:rsidRPr="00442A98">
        <w:rPr>
          <w:noProof w:val="0"/>
          <w:color w:val="FF0000"/>
        </w:rPr>
        <w:t xml:space="preserve"> </w:t>
      </w:r>
    </w:p>
    <w:p w:rsidR="007A02C2" w:rsidRPr="00CC0FF6" w:rsidRDefault="007A02C2" w:rsidP="007A02C2">
      <w:pPr>
        <w:pStyle w:val="BodyText"/>
        <w:rPr>
          <w:lang w:eastAsia="x-none"/>
        </w:rPr>
      </w:pPr>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It must include a reconciliation act for each section containing </w:t>
      </w:r>
      <w:ins w:id="1574" w:author="Emma" w:date="2014-03-23T12:55:00Z">
        <w:r w:rsidR="0021015E">
          <w:t xml:space="preserve">common observations, diagnostic </w:t>
        </w:r>
      </w:ins>
      <w:ins w:id="1575" w:author="Emma" w:date="2014-03-23T12:56:00Z">
        <w:r w:rsidR="0021015E">
          <w:t>r</w:t>
        </w:r>
      </w:ins>
      <w:ins w:id="1576" w:author="Emma" w:date="2014-03-23T12:55:00Z">
        <w:r w:rsidR="0021015E">
          <w:t xml:space="preserve">esults, </w:t>
        </w:r>
      </w:ins>
      <w:ins w:id="1577" w:author="Emma" w:date="2014-03-23T12:56:00Z">
        <w:r w:rsidR="0021015E">
          <w:t>p</w:t>
        </w:r>
      </w:ins>
      <w:ins w:id="1578" w:author="Emma" w:date="2014-03-23T12:55:00Z">
        <w:r w:rsidR="0021015E">
          <w:t xml:space="preserve">roblems, </w:t>
        </w:r>
      </w:ins>
      <w:ins w:id="1579" w:author="Emma" w:date="2014-03-23T12:56:00Z">
        <w:r w:rsidR="0021015E">
          <w:t>a</w:t>
        </w:r>
      </w:ins>
      <w:ins w:id="1580" w:author="Emma" w:date="2014-03-23T12:55:00Z">
        <w:r w:rsidR="0021015E">
          <w:t xml:space="preserve">llergies, </w:t>
        </w:r>
      </w:ins>
      <w:ins w:id="1581" w:author="Emma" w:date="2014-03-23T12:56:00Z">
        <w:r w:rsidR="0021015E">
          <w:t>m</w:t>
        </w:r>
      </w:ins>
      <w:ins w:id="1582" w:author="Emma" w:date="2014-03-23T12:55:00Z">
        <w:r w:rsidR="0021015E">
          <w:t xml:space="preserve">edications, </w:t>
        </w:r>
      </w:ins>
      <w:ins w:id="1583" w:author="Emma" w:date="2014-03-23T12:56:00Z">
        <w:r w:rsidR="0021015E">
          <w:t>i</w:t>
        </w:r>
      </w:ins>
      <w:ins w:id="1584" w:author="Emma" w:date="2014-03-23T12:55:00Z">
        <w:r w:rsidR="0021015E" w:rsidRPr="0007332D">
          <w:t xml:space="preserve">mmunizations, </w:t>
        </w:r>
        <w:r w:rsidR="0021015E">
          <w:t xml:space="preserve">and </w:t>
        </w:r>
      </w:ins>
      <w:ins w:id="1585" w:author="Emma" w:date="2014-03-23T12:56:00Z">
        <w:r w:rsidR="0021015E">
          <w:t>p</w:t>
        </w:r>
      </w:ins>
      <w:ins w:id="1586" w:author="Emma" w:date="2014-03-23T12:55:00Z">
        <w:r w:rsidR="0021015E">
          <w:t xml:space="preserve">rofessional </w:t>
        </w:r>
      </w:ins>
      <w:ins w:id="1587" w:author="Emma" w:date="2014-03-23T12:56:00Z">
        <w:r w:rsidR="0021015E">
          <w:t>s</w:t>
        </w:r>
      </w:ins>
      <w:ins w:id="1588" w:author="Emma" w:date="2014-03-23T12:55:00Z">
        <w:r w:rsidR="0021015E" w:rsidRPr="0007332D">
          <w:t>ervices</w:t>
        </w:r>
      </w:ins>
      <w:del w:id="1589" w:author="Emma" w:date="2014-03-23T12:55:00Z">
        <w:r w:rsidRPr="007A02C2" w:rsidDel="0021015E">
          <w:rPr>
            <w:highlight w:val="yellow"/>
            <w:lang w:eastAsia="x-none"/>
          </w:rPr>
          <w:delText>diagnoses, allergies and medications</w:delText>
        </w:r>
      </w:del>
      <w:r>
        <w:rPr>
          <w:lang w:eastAsia="x-none"/>
        </w:rPr>
        <w:t xml:space="preserve">.  Note, this means that </w:t>
      </w:r>
      <w:del w:id="1590" w:author="Emma" w:date="2014-03-23T12:56:00Z">
        <w:r w:rsidDel="002501A7">
          <w:rPr>
            <w:lang w:eastAsia="x-none"/>
          </w:rPr>
          <w:delText xml:space="preserve">all </w:delText>
        </w:r>
      </w:del>
      <w:ins w:id="1591" w:author="Emma" w:date="2014-03-23T12:56:00Z">
        <w:r w:rsidR="002501A7">
          <w:rPr>
            <w:lang w:eastAsia="x-none"/>
          </w:rPr>
          <w:t>at a minim</w:t>
        </w:r>
      </w:ins>
      <w:ins w:id="1592" w:author="Emma" w:date="2014-03-23T12:58:00Z">
        <w:r w:rsidR="002501A7">
          <w:rPr>
            <w:lang w:eastAsia="x-none"/>
          </w:rPr>
          <w:t>um</w:t>
        </w:r>
      </w:ins>
      <w:ins w:id="1593" w:author="Emma" w:date="2014-03-23T12:56:00Z">
        <w:r w:rsidR="002501A7">
          <w:rPr>
            <w:lang w:eastAsia="x-none"/>
          </w:rPr>
          <w:t xml:space="preserve">, at least one </w:t>
        </w:r>
      </w:ins>
      <w:r>
        <w:rPr>
          <w:lang w:eastAsia="x-none"/>
        </w:rPr>
        <w:t>section</w:t>
      </w:r>
      <w:del w:id="1594" w:author="Emma" w:date="2014-03-23T12:57:00Z">
        <w:r w:rsidDel="002501A7">
          <w:rPr>
            <w:lang w:eastAsia="x-none"/>
          </w:rPr>
          <w:delText>s</w:delText>
        </w:r>
      </w:del>
      <w:r>
        <w:rPr>
          <w:lang w:eastAsia="x-none"/>
        </w:rPr>
        <w:t xml:space="preserve"> containing any of these data elements must be reconciled according to the requirements of this profile</w:t>
      </w:r>
      <w:r w:rsidRPr="007A02C2">
        <w:rPr>
          <w:highlight w:val="yellow"/>
          <w:lang w:eastAsia="x-none"/>
        </w:rPr>
        <w:t xml:space="preserve">.  </w:t>
      </w:r>
      <w:commentRangeStart w:id="1595"/>
      <w:del w:id="1596" w:author="Emma" w:date="2014-03-23T12:58:00Z">
        <w:r w:rsidRPr="007A02C2" w:rsidDel="002501A7">
          <w:rPr>
            <w:highlight w:val="yellow"/>
            <w:lang w:eastAsia="x-none"/>
          </w:rPr>
          <w:delText>For</w:delText>
        </w:r>
        <w:commentRangeEnd w:id="1595"/>
        <w:r w:rsidR="00437C86" w:rsidDel="002501A7">
          <w:rPr>
            <w:rStyle w:val="CommentReference"/>
          </w:rPr>
          <w:commentReference w:id="1595"/>
        </w:r>
        <w:r w:rsidRPr="007A02C2" w:rsidDel="002501A7">
          <w:rPr>
            <w:highlight w:val="yellow"/>
            <w:lang w:eastAsia="x-none"/>
          </w:rPr>
          <w:delText xml:space="preserve"> example, it would be an error to use this profile to reconcile medications alone, without reconciling</w:delText>
        </w:r>
        <w:r w:rsidR="00437C86" w:rsidDel="002501A7">
          <w:rPr>
            <w:highlight w:val="yellow"/>
            <w:lang w:eastAsia="x-none"/>
          </w:rPr>
          <w:delText xml:space="preserve"> allergies, </w:delText>
        </w:r>
        <w:r w:rsidRPr="007A02C2" w:rsidDel="002501A7">
          <w:rPr>
            <w:highlight w:val="yellow"/>
            <w:lang w:eastAsia="x-none"/>
          </w:rPr>
          <w:delText>diagnoses.</w:delText>
        </w:r>
        <w:r w:rsidDel="002501A7">
          <w:rPr>
            <w:lang w:eastAsia="x-none"/>
          </w:rPr>
          <w:delText xml:space="preserve">  </w:delText>
        </w:r>
      </w:del>
    </w:p>
    <w:p w:rsidR="007A02C2" w:rsidRPr="00F602A9" w:rsidDel="002501A7" w:rsidRDefault="007A02C2" w:rsidP="007A02C2">
      <w:pPr>
        <w:pStyle w:val="BodyText"/>
        <w:numPr>
          <w:ilvl w:val="0"/>
          <w:numId w:val="51"/>
        </w:numPr>
        <w:rPr>
          <w:lang w:eastAsia="x-none"/>
        </w:rPr>
      </w:pPr>
      <w:moveFromRangeStart w:id="1597" w:author="Emma" w:date="2014-03-23T12:59:00Z" w:name="move383342927"/>
      <w:commentRangeStart w:id="1598"/>
      <w:moveFrom w:id="1599" w:author="Emma" w:date="2014-03-23T12:59:00Z">
        <w:r w:rsidDel="002501A7">
          <w:rPr>
            <w:lang w:eastAsia="x-none"/>
          </w:rPr>
          <w:t xml:space="preserve">A </w:t>
        </w:r>
        <w:r w:rsidDel="002501A7">
          <w:rPr>
            <w:rStyle w:val="InlineXML"/>
            <w:rFonts w:eastAsia="?l?r ??’c"/>
          </w:rPr>
          <w:t>ClinicalDocument</w:t>
        </w:r>
        <w:r w:rsidDel="002501A7">
          <w:rPr>
            <w:lang w:eastAsia="x-none"/>
          </w:rPr>
          <w:t xml:space="preserve"> or </w:t>
        </w:r>
        <w:r w:rsidRPr="00704F06" w:rsidDel="002501A7">
          <w:rPr>
            <w:rStyle w:val="InlineXML"/>
            <w:rFonts w:eastAsia="?l?r ??’c"/>
          </w:rPr>
          <w:t>QUPC_IN043100UV</w:t>
        </w:r>
        <w:r w:rsidDel="002501A7">
          <w:rPr>
            <w:rStyle w:val="InlineXML"/>
            <w:rFonts w:eastAsia="?l?r ??’c"/>
          </w:rPr>
          <w:t xml:space="preserve"> </w:t>
        </w:r>
        <w:r w:rsidRPr="00F602A9" w:rsidDel="002501A7">
          <w:rPr>
            <w:smallCaps/>
            <w:lang w:eastAsia="x-none"/>
          </w:rPr>
          <w:t>shall</w:t>
        </w:r>
        <w:r w:rsidDel="002501A7">
          <w:rPr>
            <w:lang w:eastAsia="x-none"/>
          </w:rPr>
          <w:t xml:space="preserve"> contain </w:t>
        </w:r>
        <w:r w:rsidRPr="00F602A9" w:rsidDel="002501A7">
          <w:rPr>
            <w:rStyle w:val="InlineXML"/>
            <w:rFonts w:eastAsia="?l?r ??’c"/>
          </w:rPr>
          <w:t>templateId/@root</w:t>
        </w:r>
        <w:r w:rsidDel="002501A7">
          <w:rPr>
            <w:lang w:eastAsia="x-none"/>
          </w:rPr>
          <w:t xml:space="preserve"> containing the value </w:t>
        </w:r>
        <w:r w:rsidRPr="00D1451A" w:rsidDel="002501A7">
          <w:rPr>
            <w:rStyle w:val="InlineXML"/>
            <w:rFonts w:eastAsia="?l?r ??’c"/>
            <w:b/>
          </w:rPr>
          <w:t>1.3.6.1.4.1.19376.1.5.3.1.1.24.1</w:t>
        </w:r>
        <w:r w:rsidDel="002501A7">
          <w:rPr>
            <w:lang w:eastAsia="x-none"/>
          </w:rPr>
          <w:t xml:space="preserve"> to assert conformance to this template.</w:t>
        </w:r>
      </w:moveFrom>
    </w:p>
    <w:p w:rsidR="007A02C2" w:rsidDel="002501A7" w:rsidRDefault="007A02C2" w:rsidP="007A02C2">
      <w:pPr>
        <w:pStyle w:val="BodyText"/>
        <w:numPr>
          <w:ilvl w:val="0"/>
          <w:numId w:val="51"/>
        </w:numPr>
        <w:rPr>
          <w:lang w:eastAsia="x-none"/>
        </w:rPr>
      </w:pPr>
      <w:moveFrom w:id="1600" w:author="Emma" w:date="2014-03-23T12:59:00Z">
        <w:r w:rsidDel="002501A7">
          <w:rPr>
            <w:lang w:eastAsia="x-none"/>
          </w:rPr>
          <w:t xml:space="preserve">The </w:t>
        </w:r>
        <w:r w:rsidRPr="00510800" w:rsidDel="002501A7">
          <w:rPr>
            <w:rStyle w:val="InlineXML"/>
            <w:rFonts w:eastAsia="?l?r ??’c"/>
          </w:rPr>
          <w:t>ClinicalDocument</w:t>
        </w:r>
        <w:r w:rsidDel="002501A7">
          <w:rPr>
            <w:lang w:eastAsia="x-none"/>
          </w:rPr>
          <w:t xml:space="preserve"> </w:t>
        </w:r>
        <w:r w:rsidRPr="00644B68" w:rsidDel="002501A7">
          <w:rPr>
            <w:smallCaps/>
            <w:lang w:eastAsia="x-none"/>
          </w:rPr>
          <w:t>shall</w:t>
        </w:r>
        <w:r w:rsidDel="002501A7">
          <w:rPr>
            <w:lang w:eastAsia="x-none"/>
          </w:rPr>
          <w:t xml:space="preserve"> also conform to the Medical Documents (PCC TF-2:6.3.1.1) template (templateId: </w:t>
        </w:r>
        <w:r w:rsidDel="002501A7">
          <w:rPr>
            <w:lang w:val="en"/>
          </w:rPr>
          <w:t>1.3.6.1.4.1.19376.1.5.3.1.1.1</w:t>
        </w:r>
        <w:r w:rsidDel="002501A7">
          <w:rPr>
            <w:lang w:eastAsia="x-none"/>
          </w:rPr>
          <w:t>).</w:t>
        </w:r>
        <w:commentRangeEnd w:id="1598"/>
        <w:r w:rsidR="00437C86" w:rsidDel="002501A7">
          <w:rPr>
            <w:rStyle w:val="CommentReference"/>
          </w:rPr>
          <w:commentReference w:id="1598"/>
        </w:r>
      </w:moveFrom>
    </w:p>
    <w:p w:rsidR="007A02C2" w:rsidRPr="001579D7" w:rsidDel="0060086B" w:rsidRDefault="007A02C2" w:rsidP="007A02C2">
      <w:pPr>
        <w:pStyle w:val="BodyText"/>
        <w:numPr>
          <w:ilvl w:val="0"/>
          <w:numId w:val="51"/>
        </w:numPr>
        <w:rPr>
          <w:highlight w:val="yellow"/>
          <w:lang w:eastAsia="x-none"/>
        </w:rPr>
      </w:pPr>
      <w:moveFromRangeStart w:id="1601" w:author="Emma" w:date="2014-03-23T13:09:00Z" w:name="move383343469"/>
      <w:moveFromRangeEnd w:id="1597"/>
      <w:commentRangeStart w:id="1602"/>
      <w:moveFrom w:id="1603" w:author="Emma" w:date="2014-03-23T13:09:00Z">
        <w:r w:rsidDel="0060086B">
          <w:rPr>
            <w:lang w:eastAsia="x-none"/>
          </w:rPr>
          <w:t xml:space="preserve">The </w:t>
        </w:r>
        <w:r w:rsidRPr="00510800" w:rsidDel="0060086B">
          <w:rPr>
            <w:rStyle w:val="InlineXML"/>
            <w:rFonts w:eastAsia="?l?r ??’c"/>
          </w:rPr>
          <w:t>ClinicalDocument</w:t>
        </w:r>
        <w:r w:rsidDel="0060086B">
          <w:rPr>
            <w:lang w:eastAsia="x-none"/>
          </w:rPr>
          <w:t xml:space="preserve"> or </w:t>
        </w:r>
        <w:r w:rsidRPr="00DC75FF" w:rsidDel="0060086B">
          <w:rPr>
            <w:rStyle w:val="InlineXML"/>
            <w:rFonts w:eastAsia="?l?r ??’c"/>
          </w:rPr>
          <w:t>QUPC_IN043100UV</w:t>
        </w:r>
        <w:r w:rsidRPr="00BE73AF" w:rsidDel="0060086B">
          <w:t xml:space="preserve"> element </w:t>
        </w:r>
        <w:r w:rsidRPr="00510800" w:rsidDel="0060086B">
          <w:rPr>
            <w:smallCaps/>
            <w:lang w:eastAsia="x-none"/>
          </w:rPr>
          <w:t>shall</w:t>
        </w:r>
        <w:r w:rsidDel="0060086B">
          <w:rPr>
            <w:lang w:eastAsia="x-none"/>
          </w:rPr>
          <w:t xml:space="preserve"> contain at least one </w:t>
        </w:r>
        <w:r w:rsidRPr="00510800" w:rsidDel="0060086B">
          <w:rPr>
            <w:b/>
            <w:lang w:eastAsia="x-none"/>
          </w:rPr>
          <w:t>[1..*]</w:t>
        </w:r>
        <w:r w:rsidDel="0060086B">
          <w:rPr>
            <w:lang w:eastAsia="x-none"/>
          </w:rPr>
          <w:t xml:space="preserve"> Reconciliation Act (6.3.4.D)  template (templateId: </w:t>
        </w:r>
        <w:r w:rsidRPr="00D1451A" w:rsidDel="0060086B">
          <w:rPr>
            <w:rStyle w:val="InlineXML"/>
            <w:rFonts w:eastAsia="?l?r ??’c"/>
            <w:b/>
          </w:rPr>
          <w:t>1.3.6.1.4.1.19376.1.5.3.1.1.24</w:t>
        </w:r>
        <w:r w:rsidDel="0060086B">
          <w:rPr>
            <w:rStyle w:val="InlineXML"/>
            <w:rFonts w:eastAsia="?l?r ??’c"/>
            <w:b/>
          </w:rPr>
          <w:t>.3.1</w:t>
        </w:r>
        <w:r w:rsidDel="0060086B">
          <w:rPr>
            <w:lang w:eastAsia="x-none"/>
          </w:rPr>
          <w:t xml:space="preserve">) to indicate where </w:t>
        </w:r>
        <w:r w:rsidRPr="001579D7" w:rsidDel="0060086B">
          <w:rPr>
            <w:highlight w:val="yellow"/>
            <w:lang w:eastAsia="x-none"/>
          </w:rPr>
          <w:t xml:space="preserve">diagnoses , allergies and medications have been reconciled in the Active Problems (PCC TF-2: 6.3.3.2.3), Medications (PCC TF-2:6.3.3.3.1 to  PCC TF-2:6.3.3.3.4) or Allergies and Other Adverse Reactions (PCC TF-2:6.3.3.2.11) sections.  </w:t>
        </w:r>
        <w:commentRangeEnd w:id="1602"/>
        <w:r w:rsidR="00437C86" w:rsidDel="0060086B">
          <w:rPr>
            <w:rStyle w:val="CommentReference"/>
          </w:rPr>
          <w:commentReference w:id="1602"/>
        </w:r>
      </w:moveFrom>
    </w:p>
    <w:moveFromRangeEnd w:id="1601"/>
    <w:p w:rsidR="007A02C2" w:rsidRDefault="007A02C2" w:rsidP="007A02C2">
      <w:pPr>
        <w:pStyle w:val="BodyText"/>
        <w:numPr>
          <w:ilvl w:val="0"/>
          <w:numId w:val="51"/>
        </w:numPr>
        <w:rPr>
          <w:lang w:eastAsia="x-none"/>
        </w:rPr>
      </w:pPr>
      <w:commentRangeStart w:id="1604"/>
      <w:r>
        <w:rPr>
          <w:lang w:eastAsia="x-none"/>
        </w:rPr>
        <w:lastRenderedPageBreak/>
        <w:t>Narrative</w:t>
      </w:r>
      <w:commentRangeEnd w:id="1604"/>
      <w:r w:rsidR="00437C86">
        <w:rPr>
          <w:rStyle w:val="CommentReference"/>
        </w:rPr>
        <w:commentReference w:id="1604"/>
      </w:r>
      <w:r>
        <w:rPr>
          <w:lang w:eastAsia="x-none"/>
        </w:rPr>
        <w:t xml:space="preserve"> content in document sections containing reconciliation acts </w:t>
      </w:r>
      <w:r w:rsidRPr="00644B68">
        <w:rPr>
          <w:smallCaps/>
          <w:lang w:eastAsia="x-none"/>
        </w:rPr>
        <w:t>shall</w:t>
      </w:r>
      <w:r>
        <w:rPr>
          <w:lang w:eastAsia="x-none"/>
        </w:rPr>
        <w:t xml:space="preserve"> contain a narrative indication of who reconciled the reported information in the section and when.   </w:t>
      </w:r>
    </w:p>
    <w:p w:rsidR="007A02C2" w:rsidRDefault="007A02C2" w:rsidP="007A02C2">
      <w:pPr>
        <w:pStyle w:val="BodyText"/>
        <w:numPr>
          <w:ilvl w:val="1"/>
          <w:numId w:val="51"/>
        </w:numPr>
        <w:rPr>
          <w:lang w:eastAsia="x-none"/>
        </w:rPr>
      </w:pPr>
      <w:r>
        <w:rPr>
          <w:lang w:eastAsia="x-none"/>
        </w:rPr>
        <w:t xml:space="preserve">The narrative </w:t>
      </w:r>
      <w:r w:rsidRPr="000E27C8">
        <w:rPr>
          <w:smallCaps/>
          <w:lang w:eastAsia="x-none"/>
        </w:rPr>
        <w:t>shall</w:t>
      </w:r>
      <w:r>
        <w:rPr>
          <w:lang w:eastAsia="x-none"/>
        </w:rPr>
        <w:t xml:space="preserve"> appear in the </w:t>
      </w:r>
      <w:r w:rsidRPr="00B233F1">
        <w:rPr>
          <w:rStyle w:val="InlineXML"/>
          <w:rFonts w:eastAsia="?l?r ??’c"/>
        </w:rPr>
        <w:t>text</w:t>
      </w:r>
      <w:r>
        <w:rPr>
          <w:lang w:eastAsia="x-none"/>
        </w:rPr>
        <w:t xml:space="preserve"> element of the </w:t>
      </w:r>
      <w:r w:rsidRPr="00B233F1">
        <w:rPr>
          <w:rStyle w:val="InlineXML"/>
          <w:rFonts w:eastAsia="?l?r ??’c"/>
        </w:rPr>
        <w:t>section</w:t>
      </w:r>
      <w:r>
        <w:rPr>
          <w:lang w:eastAsia="x-none"/>
        </w:rPr>
        <w:t xml:space="preserve"> in which the reconciled data appears.</w:t>
      </w:r>
    </w:p>
    <w:p w:rsidR="007A02C2" w:rsidRDefault="007A02C2" w:rsidP="007A02C2">
      <w:pPr>
        <w:pStyle w:val="BodyText"/>
        <w:numPr>
          <w:ilvl w:val="1"/>
          <w:numId w:val="51"/>
        </w:numPr>
        <w:rPr>
          <w:lang w:eastAsia="x-none"/>
        </w:rPr>
      </w:pPr>
      <w:r>
        <w:rPr>
          <w:lang w:eastAsia="x-none"/>
        </w:rPr>
        <w:t xml:space="preserve">This narrative </w:t>
      </w:r>
      <w:r w:rsidRPr="000E27C8">
        <w:rPr>
          <w:smallCaps/>
          <w:lang w:eastAsia="x-none"/>
        </w:rPr>
        <w:t>shall</w:t>
      </w:r>
      <w:r>
        <w:rPr>
          <w:lang w:eastAsia="x-none"/>
        </w:rPr>
        <w:t xml:space="preserve"> be referenced by the reconciliation act as described in section </w:t>
      </w:r>
      <w:r w:rsidR="009425CE">
        <w:rPr>
          <w:highlight w:val="yellow"/>
          <w:lang w:eastAsia="x-none"/>
        </w:rPr>
        <w:t>6.3.4.E</w:t>
      </w:r>
      <w:r w:rsidR="00437C86">
        <w:rPr>
          <w:highlight w:val="yellow"/>
          <w:lang w:eastAsia="x-none"/>
        </w:rPr>
        <w:t>.</w:t>
      </w:r>
      <w:r w:rsidR="00437C86">
        <w:rPr>
          <w:lang w:eastAsia="x-none"/>
        </w:rPr>
        <w:t>1</w:t>
      </w:r>
      <w:r>
        <w:rPr>
          <w:lang w:eastAsia="x-none"/>
        </w:rPr>
        <w:t xml:space="preserve"> below.</w:t>
      </w:r>
    </w:p>
    <w:p w:rsidR="007A02C2" w:rsidRDefault="007A02C2" w:rsidP="007A02C2">
      <w:pPr>
        <w:pStyle w:val="BodyText"/>
        <w:rPr>
          <w:lang w:eastAsia="x-none"/>
        </w:rPr>
      </w:pPr>
      <w:r>
        <w:rPr>
          <w:lang w:eastAsia="x-none"/>
        </w:rPr>
        <w:t>For example:</w:t>
      </w:r>
    </w:p>
    <w:p w:rsidR="007A02C2" w:rsidRDefault="007A02C2" w:rsidP="007A02C2">
      <w:pPr>
        <w:pStyle w:val="BodyText"/>
        <w:jc w:val="center"/>
        <w:rPr>
          <w:lang w:val="en"/>
        </w:rPr>
      </w:pPr>
      <w:proofErr w:type="gramStart"/>
      <w:r w:rsidRPr="00643EB2">
        <w:rPr>
          <w:i/>
          <w:lang w:eastAsia="x-none"/>
        </w:rPr>
        <w:t xml:space="preserve">Information in this section reconciled by Doctor Smith on </w:t>
      </w:r>
      <w:r w:rsidRPr="00643EB2">
        <w:rPr>
          <w:i/>
          <w:lang w:val="en"/>
        </w:rPr>
        <w:t>September 15, 1965</w:t>
      </w:r>
      <w:r>
        <w:rPr>
          <w:lang w:val="en"/>
        </w:rPr>
        <w:t>.</w:t>
      </w:r>
      <w:proofErr w:type="gramEnd"/>
    </w:p>
    <w:p w:rsidR="007A02C2" w:rsidRDefault="007A02C2" w:rsidP="007A02C2">
      <w:pPr>
        <w:pStyle w:val="BodyText"/>
        <w:jc w:val="center"/>
        <w:rPr>
          <w:lang w:val="en"/>
        </w:rPr>
      </w:pPr>
    </w:p>
    <w:p w:rsidR="007A02C2" w:rsidRDefault="007A02C2" w:rsidP="007A02C2">
      <w:pPr>
        <w:pStyle w:val="XMLFragment"/>
        <w:ind w:left="360" w:right="360"/>
      </w:pPr>
      <w:r w:rsidRPr="00676213">
        <w:t>&lt;</w:t>
      </w:r>
      <w:r>
        <w:t>section</w:t>
      </w:r>
      <w:r w:rsidRPr="00676213">
        <w:t>&gt;</w:t>
      </w:r>
    </w:p>
    <w:p w:rsidR="007A02C2" w:rsidRDefault="007A02C2" w:rsidP="007A02C2">
      <w:pPr>
        <w:pStyle w:val="XMLFragment"/>
        <w:ind w:left="360" w:right="360"/>
      </w:pPr>
      <w:r>
        <w:tab/>
        <w:t>…</w:t>
      </w:r>
    </w:p>
    <w:p w:rsidR="007A02C2" w:rsidRDefault="007A02C2" w:rsidP="007A02C2">
      <w:pPr>
        <w:pStyle w:val="XMLFragment"/>
        <w:ind w:left="360" w:right="360"/>
      </w:pPr>
      <w:r>
        <w:tab/>
        <w:t>&lt;text&gt;</w:t>
      </w:r>
    </w:p>
    <w:p w:rsidR="007A02C2" w:rsidRDefault="007A02C2" w:rsidP="007A02C2">
      <w:pPr>
        <w:pStyle w:val="XMLFragment"/>
        <w:ind w:left="360" w:right="360" w:firstLine="360"/>
      </w:pPr>
      <w:r>
        <w:tab/>
        <w:t>…</w:t>
      </w:r>
    </w:p>
    <w:p w:rsidR="007A02C2" w:rsidRDefault="007A02C2" w:rsidP="007A02C2">
      <w:pPr>
        <w:pStyle w:val="XMLFragment"/>
        <w:ind w:left="360" w:right="360"/>
      </w:pPr>
      <w:r>
        <w:tab/>
      </w:r>
      <w:r>
        <w:tab/>
        <w:t>&lt;content ID='recon-1'&gt;</w:t>
      </w:r>
    </w:p>
    <w:p w:rsidR="007A02C2" w:rsidRDefault="007A02C2" w:rsidP="007A02C2">
      <w:pPr>
        <w:pStyle w:val="XMLFragment"/>
        <w:ind w:left="360" w:right="360"/>
      </w:pPr>
      <w:r>
        <w:tab/>
      </w:r>
      <w:r>
        <w:tab/>
      </w:r>
      <w:r>
        <w:tab/>
      </w:r>
      <w:r w:rsidRPr="000E27C8">
        <w:t xml:space="preserve">Information in this section reconciled by Doctor Smith on </w:t>
      </w:r>
    </w:p>
    <w:p w:rsidR="007A02C2" w:rsidRDefault="007A02C2" w:rsidP="007A02C2">
      <w:pPr>
        <w:pStyle w:val="XMLFragment"/>
        <w:ind w:left="360" w:right="360"/>
      </w:pPr>
      <w:r>
        <w:tab/>
      </w:r>
      <w:r>
        <w:tab/>
      </w:r>
      <w:r>
        <w:tab/>
      </w:r>
      <w:r w:rsidRPr="000E27C8">
        <w:t>September 15, 1965.</w:t>
      </w:r>
      <w:r>
        <w:t>&lt;/content&gt;</w:t>
      </w:r>
    </w:p>
    <w:p w:rsidR="007A02C2" w:rsidRDefault="007A02C2" w:rsidP="007A02C2">
      <w:pPr>
        <w:pStyle w:val="XMLFragment"/>
        <w:ind w:left="360" w:right="360"/>
      </w:pPr>
      <w:r>
        <w:tab/>
      </w:r>
      <w:r>
        <w:tab/>
        <w:t>…</w:t>
      </w:r>
    </w:p>
    <w:p w:rsidR="007A02C2" w:rsidRDefault="007A02C2" w:rsidP="007A02C2">
      <w:pPr>
        <w:pStyle w:val="XMLFragment"/>
        <w:ind w:left="360" w:right="360"/>
      </w:pPr>
      <w:r>
        <w:tab/>
        <w:t>&lt;/text&gt;</w:t>
      </w:r>
    </w:p>
    <w:p w:rsidR="007A02C2" w:rsidRDefault="007A02C2" w:rsidP="007A02C2">
      <w:pPr>
        <w:pStyle w:val="XMLFragment"/>
        <w:ind w:left="360" w:right="360"/>
      </w:pPr>
      <w:r>
        <w:tab/>
        <w:t>…</w:t>
      </w:r>
    </w:p>
    <w:p w:rsidR="007A02C2" w:rsidRPr="00676213" w:rsidRDefault="007A02C2" w:rsidP="007A02C2">
      <w:pPr>
        <w:pStyle w:val="XMLFragment"/>
        <w:ind w:left="360" w:right="360"/>
      </w:pPr>
      <w:r>
        <w:t>&lt;/section&gt;</w:t>
      </w:r>
    </w:p>
    <w:p w:rsidR="00875076" w:rsidRPr="003651D9" w:rsidRDefault="00447E4D" w:rsidP="00877FF3">
      <w:pPr>
        <w:pStyle w:val="Caption"/>
        <w:jc w:val="center"/>
        <w:rPr>
          <w:lang w:eastAsia="x-none"/>
        </w:rPr>
      </w:pPr>
      <w:r>
        <w:t>Figure 6.3.1.D</w:t>
      </w:r>
      <w:r w:rsidR="007A02C2">
        <w:t>.1-1 Reconciled Narrative Example</w:t>
      </w:r>
      <w:bookmarkStart w:id="1605" w:name="_6.2.1.1.6.1_Service_Event"/>
      <w:bookmarkStart w:id="1606" w:name="_6.2.1.1.6.2_Medications_Section"/>
      <w:bookmarkStart w:id="1607" w:name="_6.2.2.1.1__Problem"/>
      <w:bookmarkEnd w:id="1572"/>
      <w:bookmarkEnd w:id="1605"/>
      <w:bookmarkEnd w:id="1606"/>
      <w:bookmarkEnd w:id="1607"/>
    </w:p>
    <w:p w:rsidR="00B9303B" w:rsidRDefault="00B9303B" w:rsidP="00B9303B">
      <w:pPr>
        <w:pStyle w:val="Heading2"/>
        <w:numPr>
          <w:ilvl w:val="0"/>
          <w:numId w:val="0"/>
        </w:numPr>
        <w:rPr>
          <w:ins w:id="1608" w:author="Emma" w:date="2014-03-23T13:08:00Z"/>
          <w:noProof w:val="0"/>
        </w:rPr>
      </w:pPr>
      <w:bookmarkStart w:id="1609" w:name="_6.2.3.1_Encompassing_Encounter"/>
      <w:bookmarkStart w:id="1610" w:name="_6.2.3.1.1_Responsible_Party"/>
      <w:bookmarkStart w:id="1611" w:name="_6.2.3.1.2_Health_Care"/>
      <w:bookmarkStart w:id="1612" w:name="_Toc345074722"/>
      <w:bookmarkEnd w:id="1609"/>
      <w:bookmarkEnd w:id="1610"/>
      <w:bookmarkEnd w:id="1611"/>
      <w:r w:rsidRPr="003651D9">
        <w:rPr>
          <w:noProof w:val="0"/>
        </w:rPr>
        <w:t>6.3.4</w:t>
      </w:r>
      <w:r w:rsidR="00291725">
        <w:rPr>
          <w:noProof w:val="0"/>
        </w:rPr>
        <w:t xml:space="preserve"> </w:t>
      </w:r>
      <w:r w:rsidRPr="003651D9">
        <w:rPr>
          <w:noProof w:val="0"/>
        </w:rPr>
        <w:t>CDA Entry Content Modules</w:t>
      </w:r>
      <w:bookmarkEnd w:id="1612"/>
    </w:p>
    <w:p w:rsidR="0060086B" w:rsidRPr="00551283" w:rsidDel="000424B4" w:rsidRDefault="00551283" w:rsidP="00551283">
      <w:pPr>
        <w:pStyle w:val="BodyText"/>
        <w:numPr>
          <w:ilvl w:val="0"/>
          <w:numId w:val="103"/>
        </w:numPr>
        <w:rPr>
          <w:del w:id="1613" w:author="Emma" w:date="2014-03-23T13:25:00Z"/>
          <w:highlight w:val="yellow"/>
          <w:lang w:eastAsia="x-none"/>
        </w:rPr>
      </w:pPr>
      <w:ins w:id="1614" w:author="Emma" w:date="2014-03-23T13:30:00Z">
        <w:r>
          <w:rPr>
            <w:lang w:eastAsia="x-none"/>
          </w:rPr>
          <w:t xml:space="preserve">The </w:t>
        </w:r>
        <w:proofErr w:type="spellStart"/>
        <w:r w:rsidRPr="00551283">
          <w:rPr>
            <w:rStyle w:val="InlineXML"/>
            <w:rFonts w:eastAsia="?l?r ??’c"/>
          </w:rPr>
          <w:t>ClinicalDocument</w:t>
        </w:r>
        <w:proofErr w:type="spellEnd"/>
        <w:r>
          <w:rPr>
            <w:lang w:eastAsia="x-none"/>
          </w:rPr>
          <w:t xml:space="preserve"> or </w:t>
        </w:r>
        <w:r w:rsidRPr="00551283">
          <w:rPr>
            <w:rStyle w:val="InlineXML"/>
            <w:rFonts w:eastAsia="?l?r ??’c"/>
          </w:rPr>
          <w:t>QUPC_IN043100UV</w:t>
        </w:r>
        <w:r w:rsidRPr="00BE73AF">
          <w:t xml:space="preserve"> element </w:t>
        </w:r>
        <w:r w:rsidRPr="00551283">
          <w:rPr>
            <w:smallCaps/>
            <w:lang w:eastAsia="x-none"/>
          </w:rPr>
          <w:t>shall</w:t>
        </w:r>
        <w:r>
          <w:rPr>
            <w:lang w:eastAsia="x-none"/>
          </w:rPr>
          <w:t xml:space="preserve"> contain at least one </w:t>
        </w:r>
        <w:r w:rsidRPr="00551283">
          <w:rPr>
            <w:b/>
            <w:lang w:eastAsia="x-none"/>
          </w:rPr>
          <w:t>[1</w:t>
        </w:r>
        <w:proofErr w:type="gramStart"/>
        <w:r w:rsidRPr="00551283">
          <w:rPr>
            <w:b/>
            <w:lang w:eastAsia="x-none"/>
          </w:rPr>
          <w:t>..*</w:t>
        </w:r>
        <w:proofErr w:type="gramEnd"/>
        <w:r w:rsidRPr="00551283">
          <w:rPr>
            <w:b/>
            <w:lang w:eastAsia="x-none"/>
          </w:rPr>
          <w:t>]</w:t>
        </w:r>
        <w:r>
          <w:rPr>
            <w:lang w:eastAsia="x-none"/>
          </w:rPr>
          <w:t xml:space="preserve"> Reconciliation Act (6.3.4.D)  template (</w:t>
        </w:r>
        <w:proofErr w:type="spellStart"/>
        <w:r>
          <w:rPr>
            <w:lang w:eastAsia="x-none"/>
          </w:rPr>
          <w:t>templateId</w:t>
        </w:r>
        <w:proofErr w:type="spellEnd"/>
        <w:r>
          <w:rPr>
            <w:lang w:eastAsia="x-none"/>
          </w:rPr>
          <w:t xml:space="preserve">: </w:t>
        </w:r>
        <w:r w:rsidRPr="00551283">
          <w:rPr>
            <w:rStyle w:val="InlineXML"/>
            <w:rFonts w:eastAsia="?l?r ??’c"/>
            <w:b/>
          </w:rPr>
          <w:t>1.3.6.1.4.1.19376.1.5.3.1.1.24.3.1</w:t>
        </w:r>
        <w:r>
          <w:rPr>
            <w:lang w:eastAsia="x-none"/>
          </w:rPr>
          <w:t xml:space="preserve">) to indicate where </w:t>
        </w:r>
        <w:r>
          <w:t>common observations, diagnostic results, problems, allergies, medications, i</w:t>
        </w:r>
        <w:r w:rsidRPr="0007332D">
          <w:t xml:space="preserve">mmunizations, </w:t>
        </w:r>
        <w:r>
          <w:t>and professional s</w:t>
        </w:r>
        <w:r w:rsidRPr="0007332D">
          <w:t>ervices</w:t>
        </w:r>
      </w:ins>
      <w:ins w:id="1615" w:author="Emma" w:date="2014-03-23T13:31:00Z">
        <w:r>
          <w:t xml:space="preserve"> entries</w:t>
        </w:r>
      </w:ins>
      <w:ins w:id="1616" w:author="Emma" w:date="2014-03-23T13:30:00Z">
        <w:r w:rsidRPr="00551283">
          <w:rPr>
            <w:highlight w:val="yellow"/>
            <w:lang w:eastAsia="x-none"/>
          </w:rPr>
          <w:t xml:space="preserve"> have been reconciled in </w:t>
        </w:r>
      </w:ins>
      <w:ins w:id="1617" w:author="Emma" w:date="2014-03-23T13:32:00Z">
        <w:r w:rsidRPr="00551283">
          <w:rPr>
            <w:highlight w:val="yellow"/>
            <w:lang w:eastAsia="x-none"/>
          </w:rPr>
          <w:t xml:space="preserve">their applicable </w:t>
        </w:r>
      </w:ins>
      <w:ins w:id="1618" w:author="Emma" w:date="2014-03-23T13:30:00Z">
        <w:r w:rsidRPr="00551283">
          <w:rPr>
            <w:highlight w:val="yellow"/>
            <w:lang w:eastAsia="x-none"/>
          </w:rPr>
          <w:t>sections</w:t>
        </w:r>
      </w:ins>
      <w:ins w:id="1619" w:author="Emma" w:date="2014-03-23T13:32:00Z">
        <w:r w:rsidRPr="00551283">
          <w:rPr>
            <w:highlight w:val="yellow"/>
            <w:lang w:eastAsia="x-none"/>
          </w:rPr>
          <w:t>.</w:t>
        </w:r>
      </w:ins>
      <w:ins w:id="1620" w:author="Emma" w:date="2014-03-23T13:30:00Z">
        <w:r w:rsidRPr="00551283">
          <w:rPr>
            <w:highlight w:val="yellow"/>
            <w:lang w:eastAsia="x-none"/>
          </w:rPr>
          <w:t xml:space="preserve"> </w:t>
        </w:r>
      </w:ins>
      <w:moveToRangeStart w:id="1621" w:author="Emma" w:date="2014-03-23T13:09:00Z" w:name="move383343469"/>
      <w:commentRangeStart w:id="1622"/>
      <w:moveTo w:id="1623" w:author="Emma" w:date="2014-03-23T13:09:00Z">
        <w:del w:id="1624" w:author="Emma" w:date="2014-03-23T13:26:00Z">
          <w:r w:rsidR="0060086B" w:rsidDel="000424B4">
            <w:rPr>
              <w:lang w:eastAsia="x-none"/>
            </w:rPr>
            <w:delText xml:space="preserve">The </w:delText>
          </w:r>
          <w:r w:rsidR="0060086B" w:rsidRPr="00551283" w:rsidDel="000424B4">
            <w:rPr>
              <w:rStyle w:val="InlineXML"/>
              <w:rFonts w:eastAsia="?l?r ??’c"/>
            </w:rPr>
            <w:delText>ClinicalDocument</w:delText>
          </w:r>
          <w:r w:rsidR="0060086B" w:rsidDel="000424B4">
            <w:rPr>
              <w:lang w:eastAsia="x-none"/>
            </w:rPr>
            <w:delText xml:space="preserve"> or </w:delText>
          </w:r>
          <w:r w:rsidR="0060086B" w:rsidRPr="00551283" w:rsidDel="000424B4">
            <w:rPr>
              <w:rStyle w:val="InlineXML"/>
              <w:rFonts w:eastAsia="?l?r ??’c"/>
            </w:rPr>
            <w:delText>QUPC_IN043100UV</w:delText>
          </w:r>
          <w:r w:rsidR="0060086B" w:rsidRPr="00BE73AF" w:rsidDel="000424B4">
            <w:delText xml:space="preserve"> element </w:delText>
          </w:r>
          <w:r w:rsidR="0060086B" w:rsidRPr="00551283" w:rsidDel="000424B4">
            <w:rPr>
              <w:smallCaps/>
              <w:lang w:eastAsia="x-none"/>
            </w:rPr>
            <w:delText>shall</w:delText>
          </w:r>
          <w:r w:rsidR="0060086B" w:rsidDel="000424B4">
            <w:rPr>
              <w:lang w:eastAsia="x-none"/>
            </w:rPr>
            <w:delText xml:space="preserve"> contain at least one </w:delText>
          </w:r>
          <w:r w:rsidR="0060086B" w:rsidRPr="00551283" w:rsidDel="000424B4">
            <w:rPr>
              <w:b/>
              <w:lang w:eastAsia="x-none"/>
            </w:rPr>
            <w:delText>[1..*]</w:delText>
          </w:r>
          <w:r w:rsidR="0060086B" w:rsidDel="000424B4">
            <w:rPr>
              <w:lang w:eastAsia="x-none"/>
            </w:rPr>
            <w:delText xml:space="preserve"> Reconciliation Act (6.3.4.D)  template (templateId: </w:delText>
          </w:r>
          <w:r w:rsidR="0060086B" w:rsidRPr="00551283" w:rsidDel="000424B4">
            <w:rPr>
              <w:rStyle w:val="InlineXML"/>
              <w:rFonts w:eastAsia="?l?r ??’c"/>
              <w:b/>
            </w:rPr>
            <w:delText>1.3.6.1.4.1.19376.1.5.3.1.1.24.3.1</w:delText>
          </w:r>
          <w:r w:rsidR="0060086B" w:rsidDel="000424B4">
            <w:rPr>
              <w:lang w:eastAsia="x-none"/>
            </w:rPr>
            <w:delText xml:space="preserve">) to indicate where </w:delText>
          </w:r>
        </w:del>
        <w:del w:id="1625" w:author="Emma" w:date="2014-03-23T13:09:00Z">
          <w:r w:rsidR="0060086B" w:rsidRPr="00551283" w:rsidDel="0060086B">
            <w:rPr>
              <w:highlight w:val="yellow"/>
              <w:lang w:eastAsia="x-none"/>
            </w:rPr>
            <w:delText>diagnoses , allergies and medications</w:delText>
          </w:r>
        </w:del>
        <w:del w:id="1626" w:author="Emma" w:date="2014-03-23T13:26:00Z">
          <w:r w:rsidR="0060086B" w:rsidRPr="00551283" w:rsidDel="000424B4">
            <w:rPr>
              <w:highlight w:val="yellow"/>
              <w:lang w:eastAsia="x-none"/>
            </w:rPr>
            <w:delText xml:space="preserve"> have been reconciled in </w:delText>
          </w:r>
        </w:del>
        <w:del w:id="1627" w:author="Emma" w:date="2014-03-23T13:24:00Z">
          <w:r w:rsidR="0060086B" w:rsidRPr="00551283" w:rsidDel="000424B4">
            <w:rPr>
              <w:highlight w:val="yellow"/>
              <w:lang w:eastAsia="x-none"/>
            </w:rPr>
            <w:delText>the Active</w:delText>
          </w:r>
        </w:del>
        <w:del w:id="1628" w:author="Emma" w:date="2014-03-23T13:26:00Z">
          <w:r w:rsidR="0060086B" w:rsidRPr="00551283" w:rsidDel="000424B4">
            <w:rPr>
              <w:highlight w:val="yellow"/>
              <w:lang w:eastAsia="x-none"/>
            </w:rPr>
            <w:delText xml:space="preserve"> Problems </w:delText>
          </w:r>
        </w:del>
        <w:del w:id="1629" w:author="Emma" w:date="2014-03-23T13:24:00Z">
          <w:r w:rsidR="0060086B" w:rsidRPr="00551283" w:rsidDel="000424B4">
            <w:rPr>
              <w:highlight w:val="yellow"/>
              <w:lang w:eastAsia="x-none"/>
            </w:rPr>
            <w:delText xml:space="preserve">(PCC TF-2: 6.3.3.2.3), </w:delText>
          </w:r>
        </w:del>
        <w:del w:id="1630" w:author="Emma" w:date="2014-03-23T13:26:00Z">
          <w:r w:rsidR="0060086B" w:rsidRPr="006B6A0F" w:rsidDel="000424B4">
            <w:rPr>
              <w:highlight w:val="yellow"/>
              <w:lang w:eastAsia="x-none"/>
            </w:rPr>
            <w:delText xml:space="preserve">Medications </w:delText>
          </w:r>
        </w:del>
        <w:del w:id="1631" w:author="Emma" w:date="2014-03-23T13:24:00Z">
          <w:r w:rsidR="0060086B" w:rsidRPr="006B6A0F" w:rsidDel="000424B4">
            <w:rPr>
              <w:highlight w:val="yellow"/>
              <w:lang w:eastAsia="x-none"/>
            </w:rPr>
            <w:delText>(PCC TF-2:6.3.3.3.1 to  PCC TF-2:6.3.3.3.4)</w:delText>
          </w:r>
        </w:del>
        <w:del w:id="1632" w:author="Emma" w:date="2014-03-23T13:10:00Z">
          <w:r w:rsidR="0060086B" w:rsidRPr="006B6A0F" w:rsidDel="0060086B">
            <w:rPr>
              <w:highlight w:val="yellow"/>
              <w:lang w:eastAsia="x-none"/>
            </w:rPr>
            <w:delText xml:space="preserve"> or </w:delText>
          </w:r>
        </w:del>
        <w:del w:id="1633" w:author="Emma" w:date="2014-03-23T13:26:00Z">
          <w:r w:rsidR="0060086B" w:rsidRPr="006B6A0F" w:rsidDel="000424B4">
            <w:rPr>
              <w:highlight w:val="yellow"/>
              <w:lang w:eastAsia="x-none"/>
            </w:rPr>
            <w:delText xml:space="preserve">Allergies and Other Adverse Reactions </w:delText>
          </w:r>
        </w:del>
        <w:del w:id="1634" w:author="Emma" w:date="2014-03-23T13:25:00Z">
          <w:r w:rsidR="0060086B" w:rsidRPr="006B6A0F" w:rsidDel="000424B4">
            <w:rPr>
              <w:highlight w:val="yellow"/>
              <w:lang w:eastAsia="x-none"/>
            </w:rPr>
            <w:delText>(PCC TF-2:6.3.3.2.11) sections</w:delText>
          </w:r>
          <w:r w:rsidR="0060086B" w:rsidRPr="00B10C00" w:rsidDel="000424B4">
            <w:rPr>
              <w:highlight w:val="yellow"/>
              <w:lang w:eastAsia="x-none"/>
            </w:rPr>
            <w:delText xml:space="preserve">.  </w:delText>
          </w:r>
          <w:commentRangeEnd w:id="1622"/>
          <w:r w:rsidR="0060086B" w:rsidDel="000424B4">
            <w:rPr>
              <w:rStyle w:val="CommentReference"/>
            </w:rPr>
            <w:commentReference w:id="1622"/>
          </w:r>
        </w:del>
      </w:moveTo>
    </w:p>
    <w:moveToRangeEnd w:id="1621"/>
    <w:p w:rsidR="0060086B" w:rsidRPr="0060086B" w:rsidRDefault="0060086B">
      <w:pPr>
        <w:pStyle w:val="BodyText"/>
        <w:pPrChange w:id="1635" w:author="Emma" w:date="2014-03-23T13:08:00Z">
          <w:pPr>
            <w:pStyle w:val="Heading2"/>
            <w:numPr>
              <w:ilvl w:val="0"/>
              <w:numId w:val="0"/>
            </w:numPr>
            <w:tabs>
              <w:tab w:val="clear" w:pos="576"/>
            </w:tabs>
            <w:ind w:left="0" w:firstLine="0"/>
          </w:pPr>
        </w:pPrChange>
      </w:pPr>
    </w:p>
    <w:p w:rsidR="000E0FFC" w:rsidRPr="000E0FFC" w:rsidRDefault="000E0FFC" w:rsidP="000E0FFC">
      <w:pPr>
        <w:pStyle w:val="Heading2"/>
        <w:numPr>
          <w:ilvl w:val="0"/>
          <w:numId w:val="0"/>
        </w:numPr>
        <w:ind w:left="576" w:hanging="576"/>
      </w:pPr>
      <w:r w:rsidRPr="003651D9">
        <w:rPr>
          <w:noProof w:val="0"/>
        </w:rPr>
        <w:t>6.3.4</w:t>
      </w:r>
      <w:proofErr w:type="gramStart"/>
      <w:r w:rsidRPr="003651D9">
        <w:rPr>
          <w:noProof w:val="0"/>
        </w:rPr>
        <w:t>.E</w:t>
      </w:r>
      <w:proofErr w:type="gramEnd"/>
      <w:r>
        <w:rPr>
          <w:noProof w:val="0"/>
        </w:rPr>
        <w:t xml:space="preserve"> </w:t>
      </w:r>
      <w:r>
        <w:t>Reconciliation Acts</w:t>
      </w:r>
    </w:p>
    <w:p w:rsidR="00AE4AED" w:rsidRPr="003651D9" w:rsidRDefault="00AE4AED" w:rsidP="00AE4AED">
      <w:pPr>
        <w:pStyle w:val="BodyText"/>
      </w:pPr>
    </w:p>
    <w:p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rsidR="00AE4AED" w:rsidRPr="003651D9" w:rsidRDefault="00AE4AED" w:rsidP="00AE4AED">
      <w:pPr>
        <w:pStyle w:val="Heading4"/>
        <w:numPr>
          <w:ilvl w:val="0"/>
          <w:numId w:val="0"/>
        </w:numPr>
        <w:ind w:left="864" w:hanging="864"/>
        <w:rPr>
          <w:noProof w:val="0"/>
        </w:rPr>
      </w:pPr>
      <w:bookmarkStart w:id="1636" w:name="_Toc345074723"/>
      <w:r w:rsidRPr="003651D9">
        <w:rPr>
          <w:noProof w:val="0"/>
        </w:rPr>
        <w:t>6.3.4</w:t>
      </w:r>
      <w:proofErr w:type="gramStart"/>
      <w:r w:rsidR="00BA437B" w:rsidRPr="003651D9">
        <w:rPr>
          <w:noProof w:val="0"/>
        </w:rPr>
        <w:t>.</w:t>
      </w:r>
      <w:r w:rsidR="00774B6B" w:rsidRPr="003651D9">
        <w:rPr>
          <w:noProof w:val="0"/>
        </w:rPr>
        <w:t>E</w:t>
      </w:r>
      <w:r w:rsidR="000E0FFC">
        <w:rPr>
          <w:noProof w:val="0"/>
        </w:rPr>
        <w:t>.1</w:t>
      </w:r>
      <w:proofErr w:type="gramEnd"/>
      <w:r w:rsidR="00291725">
        <w:rPr>
          <w:noProof w:val="0"/>
        </w:rPr>
        <w:t xml:space="preserve"> </w:t>
      </w:r>
      <w:r w:rsidRPr="003651D9">
        <w:rPr>
          <w:noProof w:val="0"/>
        </w:rPr>
        <w:t>&lt;</w:t>
      </w:r>
      <w:r w:rsidR="00EE3DAD" w:rsidRPr="00EE3DAD">
        <w:t xml:space="preserve"> </w:t>
      </w:r>
      <w:r w:rsidR="00EE3DAD">
        <w:t>Reconciliation Act</w:t>
      </w:r>
      <w:r w:rsidR="00EE3DAD" w:rsidRPr="003651D9">
        <w:rPr>
          <w:noProof w:val="0"/>
        </w:rPr>
        <w:t xml:space="preserve"> </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636"/>
      <w:r w:rsidRPr="003651D9">
        <w:rPr>
          <w:noProof w:val="0"/>
        </w:rPr>
        <w:t xml:space="preserve"> </w:t>
      </w:r>
    </w:p>
    <w:p w:rsidR="00BC6EDE" w:rsidRPr="00EE3DAD" w:rsidRDefault="00630F33" w:rsidP="00597DB2">
      <w:pPr>
        <w:pStyle w:val="AuthorInstructions"/>
        <w:rPr>
          <w:sz w:val="16"/>
          <w:szCs w:val="16"/>
          <w:highlight w:val="lightGray"/>
        </w:rPr>
      </w:pPr>
      <w:r w:rsidRPr="00EE3DAD">
        <w:rPr>
          <w:sz w:val="16"/>
          <w:szCs w:val="16"/>
          <w:highlight w:val="lightGray"/>
        </w:rPr>
        <w:t>&lt;Replicate the Entry Content Module as many times as needed for this supplement.&gt;</w:t>
      </w:r>
    </w:p>
    <w:p w:rsidR="00BC6EDE" w:rsidRPr="00EE3DAD" w:rsidRDefault="00BC6EDE" w:rsidP="00597DB2">
      <w:pPr>
        <w:pStyle w:val="AuthorInstructions"/>
        <w:rPr>
          <w:sz w:val="16"/>
          <w:szCs w:val="16"/>
          <w:highlight w:val="lightGray"/>
        </w:rPr>
      </w:pPr>
      <w:r w:rsidRPr="00EE3DAD">
        <w:rPr>
          <w:sz w:val="16"/>
          <w:szCs w:val="16"/>
          <w:highlight w:val="lightGray"/>
        </w:rPr>
        <w:lastRenderedPageBreak/>
        <w:t>&lt;</w:t>
      </w:r>
      <w:r w:rsidR="00E5672F" w:rsidRPr="00EE3DAD">
        <w:rPr>
          <w:sz w:val="16"/>
          <w:szCs w:val="16"/>
          <w:highlight w:val="lightGray"/>
        </w:rPr>
        <w:t>If this</w:t>
      </w:r>
      <w:r w:rsidRPr="00EE3DAD">
        <w:rPr>
          <w:sz w:val="16"/>
          <w:szCs w:val="16"/>
          <w:highlight w:val="lightGray"/>
        </w:rPr>
        <w:t xml:space="preserve"> entry has subsidiary/child</w:t>
      </w:r>
      <w:r w:rsidR="00E5672F" w:rsidRPr="00EE3DAD">
        <w:rPr>
          <w:sz w:val="16"/>
          <w:szCs w:val="16"/>
          <w:highlight w:val="lightGray"/>
        </w:rPr>
        <w:t xml:space="preserve"> </w:t>
      </w:r>
      <w:r w:rsidRPr="00EE3DAD">
        <w:rPr>
          <w:sz w:val="16"/>
          <w:szCs w:val="16"/>
          <w:highlight w:val="lightGray"/>
        </w:rPr>
        <w:t>entries</w:t>
      </w:r>
      <w:r w:rsidR="00E5672F" w:rsidRPr="00EE3DAD">
        <w:rPr>
          <w:sz w:val="16"/>
          <w:szCs w:val="16"/>
          <w:highlight w:val="lightGray"/>
        </w:rPr>
        <w:t>, these entries are referenced</w:t>
      </w:r>
      <w:r w:rsidRPr="00EE3DAD">
        <w:rPr>
          <w:sz w:val="16"/>
          <w:szCs w:val="16"/>
          <w:highlight w:val="lightGray"/>
        </w:rPr>
        <w:t xml:space="preserve"> </w:t>
      </w:r>
      <w:r w:rsidR="00E5672F" w:rsidRPr="00EE3DAD">
        <w:rPr>
          <w:sz w:val="16"/>
          <w:szCs w:val="16"/>
          <w:highlight w:val="lightGray"/>
        </w:rPr>
        <w:t>in the table below</w:t>
      </w:r>
      <w:r w:rsidR="00887E40" w:rsidRPr="00EE3DAD">
        <w:rPr>
          <w:sz w:val="16"/>
          <w:szCs w:val="16"/>
          <w:highlight w:val="lightGray"/>
        </w:rPr>
        <w:t xml:space="preserve">. </w:t>
      </w:r>
      <w:r w:rsidRPr="00EE3DAD">
        <w:rPr>
          <w:sz w:val="16"/>
          <w:szCs w:val="16"/>
          <w:highlight w:val="lightGray"/>
        </w:rPr>
        <w:t>Create one row for each subsidiary/child entry.&gt;</w:t>
      </w:r>
    </w:p>
    <w:p w:rsidR="00712AE6" w:rsidRPr="00EE3DAD" w:rsidRDefault="00712AE6" w:rsidP="00597DB2">
      <w:pPr>
        <w:pStyle w:val="AuthorInstructions"/>
        <w:rPr>
          <w:sz w:val="16"/>
          <w:szCs w:val="16"/>
          <w:highlight w:val="lightGray"/>
        </w:rPr>
      </w:pPr>
    </w:p>
    <w:p w:rsidR="00983131" w:rsidRDefault="00983131" w:rsidP="00597DB2">
      <w:pPr>
        <w:pStyle w:val="AuthorInstructions"/>
        <w:rPr>
          <w:sz w:val="16"/>
          <w:szCs w:val="16"/>
        </w:rPr>
      </w:pPr>
      <w:r w:rsidRPr="00EE3DAD">
        <w:rPr>
          <w:sz w:val="16"/>
          <w:szCs w:val="16"/>
          <w:highlight w:val="lightGray"/>
        </w:rPr>
        <w:t xml:space="preserve">### Begin Tabular Format </w:t>
      </w:r>
      <w:r w:rsidR="00EE3DAD">
        <w:rPr>
          <w:sz w:val="16"/>
          <w:szCs w:val="16"/>
          <w:highlight w:val="lightGray"/>
        </w:rPr>
        <w:t>–</w:t>
      </w:r>
      <w:r w:rsidRPr="00EE3DAD">
        <w:rPr>
          <w:sz w:val="16"/>
          <w:szCs w:val="16"/>
          <w:highlight w:val="lightGray"/>
        </w:rPr>
        <w:t xml:space="preserve"> Entry</w:t>
      </w:r>
    </w:p>
    <w:p w:rsidR="00EE3DAD" w:rsidRDefault="00EE3DAD" w:rsidP="00597DB2">
      <w:pPr>
        <w:pStyle w:val="AuthorInstructions"/>
        <w:rPr>
          <w:sz w:val="16"/>
          <w:szCs w:val="16"/>
        </w:rPr>
      </w:pPr>
    </w:p>
    <w:p w:rsidR="00EE3DAD" w:rsidRDefault="009425CE" w:rsidP="00597DB2">
      <w:pPr>
        <w:pStyle w:val="AuthorInstructions"/>
        <w:rPr>
          <w:sz w:val="16"/>
          <w:szCs w:val="16"/>
        </w:rPr>
      </w:pPr>
      <w:r>
        <w:rPr>
          <w:noProof/>
        </w:rPr>
        <mc:AlternateContent>
          <mc:Choice Requires="wps">
            <w:drawing>
              <wp:anchor distT="0" distB="0" distL="114300" distR="114300" simplePos="0" relativeHeight="251674624" behindDoc="0" locked="0" layoutInCell="1" allowOverlap="1" wp14:anchorId="273CE987" wp14:editId="66D7A8F2">
                <wp:simplePos x="0" y="0"/>
                <wp:positionH relativeFrom="column">
                  <wp:posOffset>3136900</wp:posOffset>
                </wp:positionH>
                <wp:positionV relativeFrom="paragraph">
                  <wp:posOffset>737870</wp:posOffset>
                </wp:positionV>
                <wp:extent cx="0" cy="264160"/>
                <wp:effectExtent l="57150" t="19050" r="76200" b="78740"/>
                <wp:wrapNone/>
                <wp:docPr id="97" name="Straight Connector 97"/>
                <wp:cNvGraphicFramePr/>
                <a:graphic xmlns:a="http://schemas.openxmlformats.org/drawingml/2006/main">
                  <a:graphicData uri="http://schemas.microsoft.com/office/word/2010/wordprocessingShape">
                    <wps:wsp>
                      <wps:cNvCnPr/>
                      <wps:spPr>
                        <a:xfrm flipV="1">
                          <a:off x="0" y="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47pt,58.1pt" to="247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" strokecolor="black [3200]" strokeweight=".25pt">
                <v:shadow on="t" color="black" opacity="24903f" origin=",.5" offset="0,.55556mm"/>
              </v:line>
            </w:pict>
          </mc:Fallback>
        </mc:AlternateContent>
      </w:r>
      <w:r w:rsidR="00772C99">
        <w:rPr>
          <w:noProof/>
        </w:rPr>
        <mc:AlternateContent>
          <mc:Choice Requires="wpc">
            <w:drawing>
              <wp:inline distT="0" distB="0" distL="0" distR="0" wp14:anchorId="7A7941FF" wp14:editId="18E5DE08">
                <wp:extent cx="5984543" cy="1835624"/>
                <wp:effectExtent l="0" t="0" r="16510" b="12700"/>
                <wp:docPr id="33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19" name="Rectangle 262"/>
                        <wps:cNvSpPr>
                          <a:spLocks noChangeArrowheads="1"/>
                        </wps:cNvSpPr>
                        <wps:spPr bwMode="auto">
                          <a:xfrm>
                            <a:off x="2581706" y="86558"/>
                            <a:ext cx="1040130" cy="370672"/>
                          </a:xfrm>
                          <a:prstGeom prst="rect">
                            <a:avLst/>
                          </a:prstGeom>
                          <a:solidFill>
                            <a:srgbClr val="FFFFFF"/>
                          </a:solidFill>
                          <a:ln w="9525">
                            <a:solidFill>
                              <a:srgbClr val="000000"/>
                            </a:solidFill>
                            <a:miter lim="800000"/>
                            <a:headEnd/>
                            <a:tailEnd/>
                          </a:ln>
                        </wps:spPr>
                        <wps:txbx>
                          <w:txbxContent>
                            <w:p w:rsidR="00B40094" w:rsidRPr="005A140D" w:rsidRDefault="00B40094" w:rsidP="00772C99">
                              <w:pPr>
                                <w:shd w:val="clear" w:color="auto" w:fill="D9D9D9" w:themeFill="background1" w:themeFillShade="D9"/>
                                <w:jc w:val="center"/>
                                <w:rPr>
                                  <w:sz w:val="16"/>
                                  <w:szCs w:val="16"/>
                                </w:rPr>
                              </w:pPr>
                              <w:r w:rsidRPr="005A140D">
                                <w:rPr>
                                  <w:sz w:val="16"/>
                                  <w:szCs w:val="16"/>
                                </w:rPr>
                                <w:t>Reconciliation Act</w:t>
                              </w:r>
                            </w:p>
                          </w:txbxContent>
                        </wps:txbx>
                        <wps:bodyPr rot="0" vert="horz" wrap="square" lIns="91440" tIns="45720" rIns="91440" bIns="45720" anchor="t" anchorCtr="0" upright="1">
                          <a:noAutofit/>
                        </wps:bodyPr>
                      </wps:wsp>
                      <wps:wsp>
                        <wps:cNvPr id="326" name="AutoShape 269"/>
                        <wps:cNvCnPr>
                          <a:cxnSpLocks noChangeShapeType="1"/>
                        </wps:cNvCnPr>
                        <wps:spPr bwMode="auto">
                          <a:xfrm flipV="1">
                            <a:off x="3132323" y="457230"/>
                            <a:ext cx="0" cy="202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Straight Connector 335"/>
                        <wps:cNvCnPr/>
                        <wps:spPr>
                          <a:xfrm flipV="1">
                            <a:off x="600471" y="659332"/>
                            <a:ext cx="5003803" cy="142"/>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44" name="Rectangle 344"/>
                        <wps:cNvSpPr>
                          <a:spLocks noChangeArrowheads="1"/>
                        </wps:cNvSpPr>
                        <wps:spPr bwMode="auto">
                          <a:xfrm>
                            <a:off x="5202376" y="926224"/>
                            <a:ext cx="751840" cy="603250"/>
                          </a:xfrm>
                          <a:prstGeom prst="rect">
                            <a:avLst/>
                          </a:prstGeom>
                          <a:solidFill>
                            <a:srgbClr val="FFFFFF"/>
                          </a:solidFill>
                          <a:ln w="9525">
                            <a:solidFill>
                              <a:srgbClr val="000000"/>
                            </a:solidFill>
                            <a:miter lim="800000"/>
                            <a:headEnd/>
                            <a:tailEnd/>
                          </a:ln>
                        </wps:spPr>
                        <wps:txbx>
                          <w:txbxContent>
                            <w:p w:rsidR="00B40094" w:rsidRDefault="00B40094" w:rsidP="005A140D">
                              <w:pPr>
                                <w:pStyle w:val="NormalWeb"/>
                                <w:jc w:val="center"/>
                              </w:pPr>
                              <w:r>
                                <w:rPr>
                                  <w:sz w:val="14"/>
                                  <w:szCs w:val="14"/>
                                </w:rPr>
                                <w:t>Clinical Content Reconciliation Act</w:t>
                              </w:r>
                            </w:p>
                          </w:txbxContent>
                        </wps:txbx>
                        <wps:bodyPr rot="0" vert="horz" wrap="square" lIns="91440" tIns="45720" rIns="91440" bIns="45720" anchor="t" anchorCtr="0" upright="1">
                          <a:noAutofit/>
                        </wps:bodyPr>
                      </wps:wsp>
                      <wps:wsp>
                        <wps:cNvPr id="347" name="Rectangle 347"/>
                        <wps:cNvSpPr>
                          <a:spLocks noChangeArrowheads="1"/>
                        </wps:cNvSpPr>
                        <wps:spPr bwMode="auto">
                          <a:xfrm>
                            <a:off x="4379088" y="926098"/>
                            <a:ext cx="751840" cy="603250"/>
                          </a:xfrm>
                          <a:prstGeom prst="rect">
                            <a:avLst/>
                          </a:prstGeom>
                          <a:solidFill>
                            <a:srgbClr val="FFFFFF"/>
                          </a:solidFill>
                          <a:ln w="9525">
                            <a:solidFill>
                              <a:srgbClr val="000000"/>
                            </a:solidFill>
                            <a:miter lim="800000"/>
                            <a:headEnd/>
                            <a:tailEnd/>
                          </a:ln>
                        </wps:spPr>
                        <wps:txbx>
                          <w:txbxContent>
                            <w:p w:rsidR="00B40094" w:rsidRDefault="00B40094" w:rsidP="005A140D">
                              <w:pPr>
                                <w:pStyle w:val="NormalWeb"/>
                                <w:jc w:val="center"/>
                              </w:pPr>
                              <w:r>
                                <w:rPr>
                                  <w:sz w:val="14"/>
                                  <w:szCs w:val="14"/>
                                </w:rPr>
                                <w:t>Care Providers Reconciliation Act</w:t>
                              </w:r>
                            </w:p>
                          </w:txbxContent>
                        </wps:txbx>
                        <wps:bodyPr rot="0" vert="horz" wrap="square" lIns="91440" tIns="45720" rIns="91440" bIns="45720" anchor="t" anchorCtr="0" upright="1">
                          <a:noAutofit/>
                        </wps:bodyPr>
                      </wps:wsp>
                      <wps:wsp>
                        <wps:cNvPr id="349" name="Rectangle 349"/>
                        <wps:cNvSpPr>
                          <a:spLocks noChangeArrowheads="1"/>
                        </wps:cNvSpPr>
                        <wps:spPr bwMode="auto">
                          <a:xfrm>
                            <a:off x="3580196" y="925972"/>
                            <a:ext cx="751840" cy="603250"/>
                          </a:xfrm>
                          <a:prstGeom prst="rect">
                            <a:avLst/>
                          </a:prstGeom>
                          <a:solidFill>
                            <a:srgbClr val="FFFFFF"/>
                          </a:solidFill>
                          <a:ln w="9525">
                            <a:solidFill>
                              <a:srgbClr val="000000"/>
                            </a:solidFill>
                            <a:miter lim="800000"/>
                            <a:headEnd/>
                            <a:tailEnd/>
                          </a:ln>
                        </wps:spPr>
                        <wps:txbx>
                          <w:txbxContent>
                            <w:p w:rsidR="00B40094" w:rsidRDefault="00B40094" w:rsidP="005A140D">
                              <w:pPr>
                                <w:pStyle w:val="NormalWeb"/>
                                <w:jc w:val="center"/>
                              </w:pPr>
                              <w:r>
                                <w:rPr>
                                  <w:sz w:val="14"/>
                                  <w:szCs w:val="14"/>
                                </w:rPr>
                                <w:t>Medications Reconciliation Act</w:t>
                              </w:r>
                            </w:p>
                          </w:txbxContent>
                        </wps:txbx>
                        <wps:bodyPr rot="0" vert="horz" wrap="square" lIns="91440" tIns="45720" rIns="91440" bIns="45720" anchor="t" anchorCtr="0" upright="1">
                          <a:noAutofit/>
                        </wps:bodyPr>
                      </wps:wsp>
                      <wps:wsp>
                        <wps:cNvPr id="350" name="Rectangle 350"/>
                        <wps:cNvSpPr>
                          <a:spLocks noChangeArrowheads="1"/>
                        </wps:cNvSpPr>
                        <wps:spPr bwMode="auto">
                          <a:xfrm>
                            <a:off x="2678382" y="925374"/>
                            <a:ext cx="859729" cy="603589"/>
                          </a:xfrm>
                          <a:prstGeom prst="rect">
                            <a:avLst/>
                          </a:prstGeom>
                          <a:solidFill>
                            <a:srgbClr val="FFFFFF"/>
                          </a:solidFill>
                          <a:ln w="9525">
                            <a:solidFill>
                              <a:srgbClr val="000000"/>
                            </a:solidFill>
                            <a:miter lim="800000"/>
                            <a:headEnd/>
                            <a:tailEnd/>
                          </a:ln>
                        </wps:spPr>
                        <wps:txbx>
                          <w:txbxContent>
                            <w:p w:rsidR="00B40094" w:rsidRDefault="00B40094" w:rsidP="005A140D">
                              <w:pPr>
                                <w:pStyle w:val="NormalWeb"/>
                                <w:jc w:val="center"/>
                              </w:pPr>
                              <w:r>
                                <w:rPr>
                                  <w:sz w:val="14"/>
                                  <w:szCs w:val="14"/>
                                </w:rPr>
                                <w:t>Diagnoses Reconciliation Act</w:t>
                              </w:r>
                            </w:p>
                          </w:txbxContent>
                        </wps:txbx>
                        <wps:bodyPr rot="0" vert="horz" wrap="square" lIns="91440" tIns="45720" rIns="91440" bIns="45720" anchor="t" anchorCtr="0" upright="1">
                          <a:noAutofit/>
                        </wps:bodyPr>
                      </wps:wsp>
                      <wps:wsp>
                        <wps:cNvPr id="352" name="Rectangle 352"/>
                        <wps:cNvSpPr>
                          <a:spLocks noChangeArrowheads="1"/>
                        </wps:cNvSpPr>
                        <wps:spPr bwMode="auto">
                          <a:xfrm>
                            <a:off x="1876129" y="925248"/>
                            <a:ext cx="751840" cy="603250"/>
                          </a:xfrm>
                          <a:prstGeom prst="rect">
                            <a:avLst/>
                          </a:prstGeom>
                          <a:solidFill>
                            <a:srgbClr val="FFFFFF"/>
                          </a:solidFill>
                          <a:ln w="9525">
                            <a:solidFill>
                              <a:srgbClr val="000000"/>
                            </a:solidFill>
                            <a:miter lim="800000"/>
                            <a:headEnd/>
                            <a:tailEnd/>
                          </a:ln>
                        </wps:spPr>
                        <wps:txbx>
                          <w:txbxContent>
                            <w:p w:rsidR="00B40094" w:rsidRDefault="00B40094" w:rsidP="005A140D">
                              <w:pPr>
                                <w:pStyle w:val="NormalWeb"/>
                                <w:jc w:val="center"/>
                              </w:pPr>
                              <w:r>
                                <w:rPr>
                                  <w:sz w:val="14"/>
                                  <w:szCs w:val="14"/>
                                </w:rPr>
                                <w:t>Allergies Reconciliation Act</w:t>
                              </w:r>
                            </w:p>
                          </w:txbxContent>
                        </wps:txbx>
                        <wps:bodyPr rot="0" vert="horz" wrap="square" lIns="91440" tIns="45720" rIns="91440" bIns="45720" anchor="t" anchorCtr="0" upright="1">
                          <a:noAutofit/>
                        </wps:bodyPr>
                      </wps:wsp>
                      <wps:wsp>
                        <wps:cNvPr id="353" name="Rectangle 353"/>
                        <wps:cNvSpPr>
                          <a:spLocks noChangeArrowheads="1"/>
                        </wps:cNvSpPr>
                        <wps:spPr bwMode="auto">
                          <a:xfrm>
                            <a:off x="1067104" y="925122"/>
                            <a:ext cx="751840" cy="603250"/>
                          </a:xfrm>
                          <a:prstGeom prst="rect">
                            <a:avLst/>
                          </a:prstGeom>
                          <a:solidFill>
                            <a:srgbClr val="FFFFFF"/>
                          </a:solidFill>
                          <a:ln w="9525">
                            <a:solidFill>
                              <a:srgbClr val="000000"/>
                            </a:solidFill>
                            <a:miter lim="800000"/>
                            <a:headEnd/>
                            <a:tailEnd/>
                          </a:ln>
                        </wps:spPr>
                        <wps:txbx>
                          <w:txbxContent>
                            <w:p w:rsidR="00B40094" w:rsidRDefault="00B40094" w:rsidP="005A140D">
                              <w:pPr>
                                <w:pStyle w:val="NormalWeb"/>
                                <w:jc w:val="center"/>
                              </w:pPr>
                              <w:r>
                                <w:rPr>
                                  <w:sz w:val="14"/>
                                  <w:szCs w:val="14"/>
                                </w:rPr>
                                <w:t>Goals Reconciliation Act</w:t>
                              </w:r>
                            </w:p>
                          </w:txbxContent>
                        </wps:txbx>
                        <wps:bodyPr rot="0" vert="horz" wrap="square" lIns="91440" tIns="45720" rIns="91440" bIns="45720" anchor="t" anchorCtr="0" upright="1">
                          <a:noAutofit/>
                        </wps:bodyPr>
                      </wps:wsp>
                      <wps:wsp>
                        <wps:cNvPr id="354" name="Rectangle 354"/>
                        <wps:cNvSpPr>
                          <a:spLocks noChangeArrowheads="1"/>
                        </wps:cNvSpPr>
                        <wps:spPr bwMode="auto">
                          <a:xfrm>
                            <a:off x="180755" y="924996"/>
                            <a:ext cx="751840" cy="603250"/>
                          </a:xfrm>
                          <a:prstGeom prst="rect">
                            <a:avLst/>
                          </a:prstGeom>
                          <a:solidFill>
                            <a:srgbClr val="FFFFFF"/>
                          </a:solidFill>
                          <a:ln w="9525">
                            <a:solidFill>
                              <a:srgbClr val="000000"/>
                            </a:solidFill>
                            <a:miter lim="800000"/>
                            <a:headEnd/>
                            <a:tailEnd/>
                          </a:ln>
                        </wps:spPr>
                        <wps:txbx>
                          <w:txbxContent>
                            <w:p w:rsidR="00B40094" w:rsidRDefault="00B40094" w:rsidP="005A140D">
                              <w:pPr>
                                <w:pStyle w:val="NormalWeb"/>
                                <w:jc w:val="center"/>
                              </w:pPr>
                              <w:r>
                                <w:rPr>
                                  <w:sz w:val="14"/>
                                  <w:szCs w:val="14"/>
                                </w:rPr>
                                <w:t>Immunizations Reconciliation Act</w:t>
                              </w:r>
                            </w:p>
                          </w:txbxContent>
                        </wps:txbx>
                        <wps:bodyPr rot="0" vert="horz" wrap="square" lIns="91440" tIns="45720" rIns="91440" bIns="45720" anchor="t" anchorCtr="0" upright="1">
                          <a:noAutofit/>
                        </wps:bodyPr>
                      </wps:wsp>
                      <wps:wsp>
                        <wps:cNvPr id="355" name="Straight Connector 355"/>
                        <wps:cNvCnPr/>
                        <wps:spPr>
                          <a:xfrm flipV="1">
                            <a:off x="600411" y="659643"/>
                            <a:ext cx="60" cy="264638"/>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6" name="Straight Connector 356"/>
                        <wps:cNvCnPr/>
                        <wps:spPr>
                          <a:xfrm flipV="1">
                            <a:off x="1471652" y="66211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7" name="Straight Connector 357"/>
                        <wps:cNvCnPr/>
                        <wps:spPr>
                          <a:xfrm flipV="1">
                            <a:off x="2281329" y="662156"/>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8" name="Straight Connector 358"/>
                        <wps:cNvCnPr/>
                        <wps:spPr>
                          <a:xfrm flipV="1">
                            <a:off x="5604558" y="65954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9" name="Straight Connector 359"/>
                        <wps:cNvCnPr/>
                        <wps:spPr>
                          <a:xfrm flipV="1">
                            <a:off x="3980475" y="65937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60" name="Straight Connector 360"/>
                        <wps:cNvCnPr/>
                        <wps:spPr>
                          <a:xfrm flipV="1">
                            <a:off x="4768942" y="662202"/>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_x0000_s1174" editas="canvas" style="width:471.2pt;height:144.55pt;mso-position-horizontal-relative:char;mso-position-vertical-relative:line" coordsize="59842,1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">
                <v:shape id="_x0000_s1175" type="#_x0000_t75" style="position:absolute;width:59842;height:18351;visibility:visible;mso-wrap-style:square" stroked="t">
                  <v:fill o:detectmouseclick="t"/>
                  <v:path o:connecttype="none"/>
                </v:shape>
                <v:rect id="Rectangle 262" o:spid="_x0000_s1176" style="position:absolute;left:25817;top:865;width:10401;height:3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w:txbxContent>
                      <w:p w:rsidR="00B40094" w:rsidRPr="005A140D" w:rsidRDefault="00B40094" w:rsidP="00772C99">
                        <w:pPr>
                          <w:shd w:val="clear" w:color="auto" w:fill="D9D9D9" w:themeFill="background1" w:themeFillShade="D9"/>
                          <w:jc w:val="center"/>
                          <w:rPr>
                            <w:sz w:val="16"/>
                            <w:szCs w:val="16"/>
                          </w:rPr>
                        </w:pPr>
                        <w:r w:rsidRPr="005A140D">
                          <w:rPr>
                            <w:sz w:val="16"/>
                            <w:szCs w:val="16"/>
                          </w:rPr>
                          <w:t>Reconciliation Act</w:t>
                        </w:r>
                      </w:p>
                    </w:txbxContent>
                  </v:textbox>
                </v:rect>
                <v:shape id="AutoShape 269" o:spid="_x0000_s1177" type="#_x0000_t32" style="position:absolute;left:31323;top:4572;width:0;height:20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pqucIAAADcAAAADwAAAGRycy9kb3ducmV2LnhtbESPQWsCMRSE70L/Q3gFb5qtop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pqucIAAADcAAAADwAAAAAAAAAAAAAA&#10;AAChAgAAZHJzL2Rvd25yZXYueG1sUEsFBgAAAAAEAAQA+QAAAJADAAAAAA==&#10;">
                  <v:stroke endarrow="block"/>
                </v:shape>
                <v:line id="Straight Connector 335" o:spid="_x0000_s1178" style="position:absolute;flip:y;visibility:visible;mso-wrap-style:square" from="6004,6593" to="56042,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vupsQAAADcAAAADwAAAGRycy9kb3ducmV2LnhtbESPQYvCMBSE78L+h/AWvIimKnalGkVW&#10;BA8qbBW8Ppq3bdnmpTTZWv+9EQSPw8x8wyzXnalES40rLSsYjyIQxJnVJecKLufdcA7CeWSNlWVS&#10;cCcH69VHb4mJtjf+oTb1uQgQdgkqKLyvEyldVpBBN7I1cfB+bWPQB9nkUjd4C3BTyUkUxdJgyWGh&#10;wJq+C8r+0n+jgA/x13ESb65bHlfb86A92Ys5KdX/7DYLEJ46/w6/2nutYDqdwf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e+6mxAAAANwAAAAPAAAAAAAAAAAA&#10;AAAAAKECAABkcnMvZG93bnJldi54bWxQSwUGAAAAAAQABAD5AAAAkgMAAAAA&#10;" strokecolor="black [3200]" strokeweight=".25pt">
                  <v:shadow on="t" color="black" opacity="24903f" origin=",.5" offset="0,.55556mm"/>
                </v:line>
                <v:rect id="Rectangle 344" o:spid="_x0000_s1179" style="position:absolute;left:52023;top:9262;width:7519;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rsidR="00B40094" w:rsidRDefault="00B40094" w:rsidP="005A140D">
                        <w:pPr>
                          <w:pStyle w:val="NormalWeb"/>
                          <w:jc w:val="center"/>
                        </w:pPr>
                        <w:r>
                          <w:rPr>
                            <w:sz w:val="14"/>
                            <w:szCs w:val="14"/>
                          </w:rPr>
                          <w:t>Clinical Content Reconciliation Act</w:t>
                        </w:r>
                      </w:p>
                    </w:txbxContent>
                  </v:textbox>
                </v:rect>
                <v:rect id="Rectangle 347" o:spid="_x0000_s1180" style="position:absolute;left:43790;top:9260;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textbox>
                    <w:txbxContent>
                      <w:p w:rsidR="00B40094" w:rsidRDefault="00B40094" w:rsidP="005A140D">
                        <w:pPr>
                          <w:pStyle w:val="NormalWeb"/>
                          <w:jc w:val="center"/>
                        </w:pPr>
                        <w:r>
                          <w:rPr>
                            <w:sz w:val="14"/>
                            <w:szCs w:val="14"/>
                          </w:rPr>
                          <w:t>Care Providers Reconciliation Act</w:t>
                        </w:r>
                      </w:p>
                    </w:txbxContent>
                  </v:textbox>
                </v:rect>
                <v:rect id="Rectangle 349" o:spid="_x0000_s1181" style="position:absolute;left:35801;top:9259;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BLsUA&#10;AADcAAAADwAAAGRycy9kb3ducmV2LnhtbESPQWvCQBSE74X+h+UVems2ail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wEuxQAAANwAAAAPAAAAAAAAAAAAAAAAAJgCAABkcnMv&#10;ZG93bnJldi54bWxQSwUGAAAAAAQABAD1AAAAigMAAAAA&#10;">
                  <v:textbox>
                    <w:txbxContent>
                      <w:p w:rsidR="00B40094" w:rsidRDefault="00B40094" w:rsidP="005A140D">
                        <w:pPr>
                          <w:pStyle w:val="NormalWeb"/>
                          <w:jc w:val="center"/>
                        </w:pPr>
                        <w:r>
                          <w:rPr>
                            <w:sz w:val="14"/>
                            <w:szCs w:val="14"/>
                          </w:rPr>
                          <w:t>Medications Reconciliation Act</w:t>
                        </w:r>
                      </w:p>
                    </w:txbxContent>
                  </v:textbox>
                </v:rect>
                <v:rect id="Rectangle 350" o:spid="_x0000_s1182" style="position:absolute;left:26783;top:9253;width:8598;height:6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textbox>
                    <w:txbxContent>
                      <w:p w:rsidR="00B40094" w:rsidRDefault="00B40094" w:rsidP="005A140D">
                        <w:pPr>
                          <w:pStyle w:val="NormalWeb"/>
                          <w:jc w:val="center"/>
                        </w:pPr>
                        <w:r>
                          <w:rPr>
                            <w:sz w:val="14"/>
                            <w:szCs w:val="14"/>
                          </w:rPr>
                          <w:t>Diagnoses Reconciliation Act</w:t>
                        </w:r>
                      </w:p>
                    </w:txbxContent>
                  </v:textbox>
                </v:rect>
                <v:rect id="Rectangle 352" o:spid="_x0000_s1183" style="position:absolute;left:18761;top:9252;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textbox>
                    <w:txbxContent>
                      <w:p w:rsidR="00B40094" w:rsidRDefault="00B40094" w:rsidP="005A140D">
                        <w:pPr>
                          <w:pStyle w:val="NormalWeb"/>
                          <w:jc w:val="center"/>
                        </w:pPr>
                        <w:r>
                          <w:rPr>
                            <w:sz w:val="14"/>
                            <w:szCs w:val="14"/>
                          </w:rPr>
                          <w:t>Allergies Reconciliation Act</w:t>
                        </w:r>
                      </w:p>
                    </w:txbxContent>
                  </v:textbox>
                </v:rect>
                <v:rect id="Rectangle 353" o:spid="_x0000_s1184" style="position:absolute;left:10671;top:9251;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gGcUA&#10;AADcAAAADwAAAGRycy9kb3ducmV2LnhtbESPT2vCQBTE74V+h+UVems2NSh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qAZxQAAANwAAAAPAAAAAAAAAAAAAAAAAJgCAABkcnMv&#10;ZG93bnJldi54bWxQSwUGAAAAAAQABAD1AAAAigMAAAAA&#10;">
                  <v:textbox>
                    <w:txbxContent>
                      <w:p w:rsidR="00B40094" w:rsidRDefault="00B40094" w:rsidP="005A140D">
                        <w:pPr>
                          <w:pStyle w:val="NormalWeb"/>
                          <w:jc w:val="center"/>
                        </w:pPr>
                        <w:r>
                          <w:rPr>
                            <w:sz w:val="14"/>
                            <w:szCs w:val="14"/>
                          </w:rPr>
                          <w:t>Goals Reconciliation Act</w:t>
                        </w:r>
                      </w:p>
                    </w:txbxContent>
                  </v:textbox>
                </v:rect>
                <v:rect id="Rectangle 354" o:spid="_x0000_s1185" style="position:absolute;left:1807;top:9249;width:7518;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textbox>
                    <w:txbxContent>
                      <w:p w:rsidR="00B40094" w:rsidRDefault="00B40094" w:rsidP="005A140D">
                        <w:pPr>
                          <w:pStyle w:val="NormalWeb"/>
                          <w:jc w:val="center"/>
                        </w:pPr>
                        <w:r>
                          <w:rPr>
                            <w:sz w:val="14"/>
                            <w:szCs w:val="14"/>
                          </w:rPr>
                          <w:t>Immunizations Reconciliation Act</w:t>
                        </w:r>
                      </w:p>
                    </w:txbxContent>
                  </v:textbox>
                </v:rect>
                <v:line id="Straight Connector 355" o:spid="_x0000_s1186" style="position:absolute;flip:y;visibility:visible;mso-wrap-style:square" from="6004,6596" to="6004,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LBsYAAADcAAAADwAAAGRycy9kb3ducmV2LnhtbESPQWvCQBSE74X+h+UVvJS6MZJUoqtI&#10;g9BDFRqFXh/Z1yQ0+zZkt0n6792C4HGYmW+YzW4yrRiod41lBYt5BIK4tLrhSsHlfHhZgXAeWWNr&#10;mRT8kYPd9vFhg5m2I3/SUPhKBAi7DBXU3neZlK6syaCb2444eN+2N+iD7CupexwD3LQyjqJUGmw4&#10;LNTY0VtN5U/xaxTwR/p6jNP9V86LNj8/Dyd7MSelZk/Tfg3C0+Tv4Vv7XStYJgn8nwlHQG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kCwbGAAAA3AAAAA8AAAAAAAAA&#10;AAAAAAAAoQIAAGRycy9kb3ducmV2LnhtbFBLBQYAAAAABAAEAPkAAACUAwAAAAA=&#10;" strokecolor="black [3200]" strokeweight=".25pt">
                  <v:shadow on="t" color="black" opacity="24903f" origin=",.5" offset="0,.55556mm"/>
                </v:line>
                <v:line id="Straight Connector 356" o:spid="_x0000_s1187" style="position:absolute;flip:y;visibility:visible;mso-wrap-style:square" from="14716,6621" to="14716,9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VccUAAADcAAAADwAAAGRycy9kb3ducmV2LnhtbESPQWvCQBSE70L/w/IEL1I3RkxL6irS&#10;IHiogarQ6yP7mgSzb0N2TeK/7xYKPQ4z8w2z2Y2mET11rrasYLmIQBAXVtdcKrheDs+vIJxH1thY&#10;JgUPcrDbPk02mGo78Cf1Z1+KAGGXooLK+zaV0hUVGXQL2xIH79t2Bn2QXSl1h0OAm0bGUZRIgzWH&#10;hQpbeq+ouJ3vRgF/JC+nONl/Zbxsssu8z+3V5ErNpuP+DYSn0f+H/9pHrWC1TuD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aVccUAAADcAAAADwAAAAAAAAAA&#10;AAAAAAChAgAAZHJzL2Rvd25yZXYueG1sUEsFBgAAAAAEAAQA+QAAAJMDAAAAAA==&#10;" strokecolor="black [3200]" strokeweight=".25pt">
                  <v:shadow on="t" color="black" opacity="24903f" origin=",.5" offset="0,.55556mm"/>
                </v:line>
                <v:line id="Straight Connector 357" o:spid="_x0000_s1188" style="position:absolute;flip:y;visibility:visible;mso-wrap-style:square" from="22813,6621" to="22813,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w6sQAAADcAAAADwAAAGRycy9kb3ducmV2LnhtbESPT4vCMBTE7wt+h/AEL4umumyVahRR&#10;hD24gn/A66N5tsXmpTSx1m9vBMHjMDO/YWaL1pSiodoVlhUMBxEI4tTqgjMFp+OmPwHhPLLG0jIp&#10;eJCDxbzzNcNE2zvvqTn4TAQIuwQV5N5XiZQuzcmgG9iKOHgXWxv0QdaZ1DXeA9yUchRFsTRYcFjI&#10;saJVTun1cDMKeBuP/0fx8rzmYbk+fjc7ezI7pXrddjkF4an1n/C7/acV/PyO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jDqxAAAANwAAAAPAAAAAAAAAAAA&#10;AAAAAKECAABkcnMvZG93bnJldi54bWxQSwUGAAAAAAQABAD5AAAAkgMAAAAA&#10;" strokecolor="black [3200]" strokeweight=".25pt">
                  <v:shadow on="t" color="black" opacity="24903f" origin=",.5" offset="0,.55556mm"/>
                </v:line>
                <v:line id="Straight Connector 358" o:spid="_x0000_s1189" style="position:absolute;flip:y;visibility:visible;mso-wrap-style:square" from="56045,6595" to="56045,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WkmMIAAADcAAAADwAAAGRycy9kb3ducmV2LnhtbERPy4rCMBTdD/gP4QqzGWyqYpXaKKII&#10;LkbBB7i9NNe22NyUJlPr308WA7M8nHe27k0tOmpdZVnBOIpBEOdWV1wouF33owUI55E11pZJwZsc&#10;rFeDjwxTbV98pu7iCxFC2KWooPS+SaV0eUkGXWQb4sA9bGvQB9gWUrf4CuGmlpM4TqTBikNDiQ1t&#10;S8qflx+jgL+T+XGSbO47Hte761d3sjdzUupz2G+WIDz1/l/85z5oBdNZWBv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WkmMIAAADcAAAADwAAAAAAAAAAAAAA&#10;AAChAgAAZHJzL2Rvd25yZXYueG1sUEsFBgAAAAAEAAQA+QAAAJADAAAAAA==&#10;" strokecolor="black [3200]" strokeweight=".25pt">
                  <v:shadow on="t" color="black" opacity="24903f" origin=",.5" offset="0,.55556mm"/>
                </v:line>
                <v:line id="Straight Connector 359" o:spid="_x0000_s1190" style="position:absolute;flip:y;visibility:visible;mso-wrap-style:square" from="39804,6593" to="39804,9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BA8YAAADcAAAADwAAAGRycy9kb3ducmV2LnhtbESPQWvCQBSE7wX/w/IEL6VuTGlqo6uI&#10;odBDFTQBr4/saxLMvg3ZbUz/fbdQ8DjMzDfMejuaVgzUu8aygsU8AkFcWt1wpaDI35+WIJxH1tha&#10;JgU/5GC7mTysMdX2xicazr4SAcIuRQW1910qpStrMujmtiMO3pftDfog+0rqHm8BbloZR1EiDTYc&#10;FmrsaF9TeT1/GwX8mbwe4mR3yXjRZvnjcLSFOSo1m467FQhPo7+H/9sfWsHzyxv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pAQPGAAAA3AAAAA8AAAAAAAAA&#10;AAAAAAAAoQIAAGRycy9kb3ducmV2LnhtbFBLBQYAAAAABAAEAPkAAACUAwAAAAA=&#10;" strokecolor="black [3200]" strokeweight=".25pt">
                  <v:shadow on="t" color="black" opacity="24903f" origin=",.5" offset="0,.55556mm"/>
                </v:line>
                <v:line id="Straight Connector 360" o:spid="_x0000_s1191" style="position:absolute;flip:y;visibility:visible;mso-wrap-style:square" from="47689,6622" to="47689,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iI8AAAADcAAAADwAAAGRycy9kb3ducmV2LnhtbERPTYvCMBC9L/gfwgheFk1VqFKNIorg&#10;YRWsgtehGdtiMylNrPXfbw6Cx8f7Xq47U4mWGldaVjAeRSCIM6tLzhVcL/vhHITzyBory6TgTQ7W&#10;q97PEhNtX3ymNvW5CCHsElRQeF8nUrqsIINuZGviwN1tY9AH2ORSN/gK4aaSkyiKpcGSQ0OBNW0L&#10;yh7p0yjgv3h2nMSb247H1e7y257s1ZyUGvS7zQKEp85/xR/3QSuYxmF+OBOO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YiPAAAAA3AAAAA8AAAAAAAAAAAAAAAAA&#10;oQIAAGRycy9kb3ducmV2LnhtbFBLBQYAAAAABAAEAPkAAACOAwAAAAA=&#10;" strokecolor="black [3200]" strokeweight=".25pt">
                  <v:shadow on="t" color="black" opacity="24903f" origin=",.5" offset="0,.55556mm"/>
                </v:line>
                <w10:anchorlock/>
              </v:group>
            </w:pict>
          </mc:Fallback>
        </mc:AlternateContent>
      </w:r>
    </w:p>
    <w:p w:rsidR="009425CE" w:rsidRPr="009425CE" w:rsidRDefault="00772C99" w:rsidP="009425CE">
      <w:pPr>
        <w:pStyle w:val="AuthorInstructions"/>
        <w:ind w:firstLine="720"/>
        <w:jc w:val="center"/>
        <w:rPr>
          <w:i w:val="0"/>
          <w:sz w:val="16"/>
          <w:szCs w:val="16"/>
        </w:rPr>
      </w:pPr>
      <w:r w:rsidRPr="009425CE">
        <w:rPr>
          <w:i w:val="0"/>
          <w:noProof/>
          <w:sz w:val="16"/>
          <w:szCs w:val="16"/>
        </w:rPr>
        <mc:AlternateContent>
          <mc:Choice Requires="wpc">
            <w:drawing>
              <wp:anchor distT="0" distB="0" distL="114300" distR="114300" simplePos="0" relativeHeight="251672576" behindDoc="0" locked="0" layoutInCell="1" allowOverlap="1" wp14:anchorId="3D305C44" wp14:editId="03507C9E">
                <wp:simplePos x="0" y="0"/>
                <wp:positionH relativeFrom="character">
                  <wp:posOffset>1143000</wp:posOffset>
                </wp:positionH>
                <wp:positionV relativeFrom="line">
                  <wp:posOffset>6284595</wp:posOffset>
                </wp:positionV>
                <wp:extent cx="5943600" cy="1715135"/>
                <wp:effectExtent l="0" t="0" r="0" b="0"/>
                <wp:wrapNone/>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Text Box 74"/>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rsidRPr="002D2C6A">
                                <w:t>Reconciliation Act</w:t>
                              </w:r>
                            </w:p>
                          </w:txbxContent>
                        </wps:txbx>
                        <wps:bodyPr rot="0" vert="horz" wrap="square" lIns="91440" tIns="45720" rIns="91440" bIns="45720" anchor="t" anchorCtr="0" upright="1">
                          <a:noAutofit/>
                        </wps:bodyPr>
                      </wps:wsp>
                      <wps:wsp>
                        <wps:cNvPr id="56" name="Text Box 75"/>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57" name="Text Box 76"/>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58" name="Text Box 77"/>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59" name="AutoShape 78"/>
                        <wps:cNvCnPr>
                          <a:cxnSpLocks noChangeShapeType="1"/>
                          <a:stCxn id="56" idx="0"/>
                          <a:endCxn id="5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79"/>
                        <wps:cNvCnPr>
                          <a:cxnSpLocks noChangeShapeType="1"/>
                          <a:stCxn id="57" idx="0"/>
                          <a:endCxn id="5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80"/>
                        <wps:cNvCnPr>
                          <a:cxnSpLocks noChangeShapeType="1"/>
                          <a:stCxn id="58" idx="0"/>
                          <a:endCxn id="5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62" o:spid="_x0000_s1192" editas="canvas" style="position:absolute;margin-left:90pt;margin-top:494.85pt;width:468pt;height:135.05pt;z-index:251672576;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">
                <v:shape id="_x0000_s1193" type="#_x0000_t75" style="position:absolute;width:59436;height:17151;visibility:visible;mso-wrap-style:square">
                  <v:fill o:detectmouseclick="t"/>
                  <v:path o:connecttype="none"/>
                </v:shape>
                <v:shape id="Text Box 74" o:spid="_x0000_s1194"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kXMYA&#10;AADbAAAADwAAAGRycy9kb3ducmV2LnhtbESPT2vCQBTE74LfYXlCL6KbVpSSuooUBZFe/FN7fck+&#10;s8Hs2zS7Nem37xYEj8PM/IaZLztbiRs1vnSs4HmcgCDOnS65UHA6bkavIHxA1lg5JgW/5GG56Pfm&#10;mGrX8p5uh1CICGGfogITQp1K6XNDFv3Y1cTRu7jGYoiyKaRusI1wW8mXJJlJiyXHBYM1vRvKr4cf&#10;q6C7rCffnyYbbj7WX+dJtp3tjsOdUk+DbvUGIlAXHuF7e6sVTKfw/yX+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tkXMYAAADbAAAADwAAAAAAAAAAAAAAAACYAgAAZHJz&#10;L2Rvd25yZXYueG1sUEsFBgAAAAAEAAQA9QAAAIsDAAAAAA==&#10;" strokecolor="#bfbfbf">
                  <v:textbox>
                    <w:txbxContent>
                      <w:p w:rsidR="00B40094" w:rsidRDefault="00B40094" w:rsidP="00075A02">
                        <w:pPr>
                          <w:spacing w:before="0"/>
                          <w:jc w:val="center"/>
                        </w:pPr>
                        <w:r w:rsidRPr="002D2C6A">
                          <w:t>Reconciliation Act</w:t>
                        </w:r>
                      </w:p>
                    </w:txbxContent>
                  </v:textbox>
                </v:shape>
                <v:shape id="Text Box 75" o:spid="_x0000_s1195"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6K8UA&#10;AADbAAAADwAAAGRycy9kb3ducmV2LnhtbESPT2sCMRTE7wW/Q3iCF9GsShd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forxQAAANsAAAAPAAAAAAAAAAAAAAAAAJgCAABkcnMv&#10;ZG93bnJldi54bWxQSwUGAAAAAAQABAD1AAAAigMAAAAA&#10;" strokecolor="#bfbfbf">
                  <v:textbox>
                    <w:txbxContent>
                      <w:p w:rsidR="00B40094" w:rsidRDefault="00B40094" w:rsidP="00075A02">
                        <w:pPr>
                          <w:spacing w:before="0"/>
                          <w:jc w:val="center"/>
                        </w:pPr>
                        <w:r>
                          <w:t xml:space="preserve">Diagnoses </w:t>
                        </w:r>
                        <w:r w:rsidRPr="002D2C6A">
                          <w:t>Reconciliation Act</w:t>
                        </w:r>
                      </w:p>
                    </w:txbxContent>
                  </v:textbox>
                </v:shape>
                <v:shape id="Text Box 76" o:spid="_x0000_s1196"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fsMUA&#10;AADbAAAADwAAAGRycy9kb3ducmV2LnhtbESPQWsCMRSE7wX/Q3iCF9Gsldq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V+wxQAAANsAAAAPAAAAAAAAAAAAAAAAAJgCAABkcnMv&#10;ZG93bnJldi54bWxQSwUGAAAAAAQABAD1AAAAigMAAAAA&#10;" strokecolor="#bfbfbf">
                  <v:textbox>
                    <w:txbxContent>
                      <w:p w:rsidR="00B40094" w:rsidRDefault="00B40094" w:rsidP="00075A02">
                        <w:pPr>
                          <w:spacing w:before="0"/>
                          <w:jc w:val="center"/>
                        </w:pPr>
                        <w:r>
                          <w:t xml:space="preserve">Allergies </w:t>
                        </w:r>
                        <w:r w:rsidRPr="002D2C6A">
                          <w:t>Reconciliation Act</w:t>
                        </w:r>
                      </w:p>
                    </w:txbxContent>
                  </v:textbox>
                </v:shape>
                <v:shape id="Text Box 77" o:spid="_x0000_s1197"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LwsIA&#10;AADbAAAADwAAAGRycy9kb3ducmV2LnhtbERPTYvCMBC9C/sfwix4EU1VlKUaZREFES+rrl7HZmzK&#10;NpPaRK3/fnMQPD7e93Te2FLcqfaFYwX9XgKCOHO64FzBYb/qfoHwAVlj6ZgUPMnDfPbRmmKq3YN/&#10;6L4LuYgh7FNUYEKoUil9Zsii77mKOHIXV1sMEda51DU+Yrgt5SBJxtJiwbHBYEULQ9nf7mYVNJfl&#10;8Pprzp3Vdnk6Ds/r8Wbf2SjV/my+JyACNeEtfrnXWsEojo1f4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svCwgAAANsAAAAPAAAAAAAAAAAAAAAAAJgCAABkcnMvZG93&#10;bnJldi54bWxQSwUGAAAAAAQABAD1AAAAhwMAAAAA&#10;" strokecolor="#bfbfbf">
                  <v:textbox>
                    <w:txbxContent>
                      <w:p w:rsidR="00B40094" w:rsidRDefault="00B40094" w:rsidP="00075A02">
                        <w:pPr>
                          <w:spacing w:before="0"/>
                          <w:jc w:val="center"/>
                        </w:pPr>
                        <w:r>
                          <w:t xml:space="preserve">Medications </w:t>
                        </w:r>
                        <w:r w:rsidRPr="002D2C6A">
                          <w:t>Reconciliation Act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8" o:spid="_x0000_s1198"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dwvcQAAADbAAAADwAAAGRycy9kb3ducmV2LnhtbESPzW7CMBCE75V4B2uRuBUHKAECBvEj&#10;JDhw4OcBVvGSBOJ1FBtIefq6UqUeRzPzjWa2aEwpnlS7wrKCXjcCQZxaXXCm4HLefo5BOI+ssbRM&#10;Cr7JwWLe+phhou2Lj/Q8+UwECLsEFeTeV4mULs3JoOvaijh4V1sb9EHWmdQ1vgLclLIfRbE0WHBY&#10;yLGidU7p/fQwCm5msKHBKH4f9ysT3w/LqvmSe6U67WY5BeGp8f/hv/ZOKxhO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t3C9xAAAANsAAAAPAAAAAAAAAAAA&#10;AAAAAKECAABkcnMvZG93bnJldi54bWxQSwUGAAAAAAQABAD5AAAAkgMAAAAA&#10;">
                  <v:stroke endarrow="block" endarrowwidth="wide" endarrowlength="long"/>
                </v:shape>
                <v:shape id="AutoShape 79" o:spid="_x0000_s1199"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csIAAADbAAAADwAAAGRycy9kb3ducmV2LnhtbERPTWvCQBC9C/6HZYTedNNCRaObIIWU&#10;lnqoUe/T7DRJzc6m2W0S/717KHh8vO9tOppG9NS52rKCx0UEgriwuuZSwemYzVcgnEfW2FgmBVdy&#10;kCbTyRZjbQc+UJ/7UoQQdjEqqLxvYyldUZFBt7AtceC+bWfQB9iVUnc4hHDTyKcoWkqDNYeGClt6&#10;qai45H9GwfvH83l4vaz2nO2+hp9frT+v67VSD7NxtwHhafR38b/7TStYhvXhS/gBMr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S+csIAAADbAAAADwAAAAAAAAAAAAAA&#10;AAChAgAAZHJzL2Rvd25yZXYueG1sUEsFBgAAAAAEAAQA+QAAAJADAAAAAA==&#10;">
                  <v:stroke endarrow="block" endarrowwidth="wide" endarrowlength="long"/>
                </v:shape>
                <v:shape id="AutoShape 80" o:spid="_x0000_s1200"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gb6cQAAADbAAAADwAAAGRycy9kb3ducmV2LnhtbESPT4vCMBTE7wt+h/CEva2pwopWo4ig&#10;KLsH1z/3Z/Nsq81LbaKt394Iwh6HmfkNM542phB3qlxuWUG3E4EgTqzOOVWw3y2+BiCcR9ZYWCYF&#10;D3IwnbQ+xhhrW/Mf3bc+FQHCLkYFmfdlLKVLMjLoOrYkDt7JVgZ9kFUqdYV1gJtC9qKoLw3mHBYy&#10;LGmeUXLZ3oyC9c/3oV5eBr+8mB3r81XrzWM4VOqz3cxGIDw1/j/8bq+0gn4X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BvpxAAAANsAAAAPAAAAAAAAAAAA&#10;AAAAAKECAABkcnMvZG93bnJldi54bWxQSwUGAAAAAAQABAD5AAAAkgM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1552" behindDoc="0" locked="0" layoutInCell="1" allowOverlap="1" wp14:anchorId="41C959B1" wp14:editId="6482C028">
                <wp:simplePos x="0" y="0"/>
                <wp:positionH relativeFrom="character">
                  <wp:posOffset>1143000</wp:posOffset>
                </wp:positionH>
                <wp:positionV relativeFrom="line">
                  <wp:posOffset>6284595</wp:posOffset>
                </wp:positionV>
                <wp:extent cx="5943600" cy="1715135"/>
                <wp:effectExtent l="0" t="0" r="0" b="0"/>
                <wp:wrapNone/>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Text Box 65"/>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rsidRPr="002D2C6A">
                                <w:t>Reconciliation Act</w:t>
                              </w:r>
                            </w:p>
                          </w:txbxContent>
                        </wps:txbx>
                        <wps:bodyPr rot="0" vert="horz" wrap="square" lIns="91440" tIns="45720" rIns="91440" bIns="45720" anchor="t" anchorCtr="0" upright="1">
                          <a:noAutofit/>
                        </wps:bodyPr>
                      </wps:wsp>
                      <wps:wsp>
                        <wps:cNvPr id="46" name="Text Box 66"/>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47" name="Text Box 67"/>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48" name="Text Box 68"/>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9" name="AutoShape 69"/>
                        <wps:cNvCnPr>
                          <a:cxnSpLocks noChangeShapeType="1"/>
                          <a:stCxn id="46" idx="0"/>
                          <a:endCxn id="4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70"/>
                        <wps:cNvCnPr>
                          <a:cxnSpLocks noChangeShapeType="1"/>
                          <a:stCxn id="47" idx="0"/>
                          <a:endCxn id="4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71"/>
                        <wps:cNvCnPr>
                          <a:cxnSpLocks noChangeShapeType="1"/>
                          <a:stCxn id="48" idx="0"/>
                          <a:endCxn id="4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201" editas="canvas" style="position:absolute;margin-left:90pt;margin-top:494.85pt;width:468pt;height:135.05pt;z-index:251671552;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">
                <v:shape id="_x0000_s1202" type="#_x0000_t75" style="position:absolute;width:59436;height:17151;visibility:visible;mso-wrap-style:square">
                  <v:fill o:detectmouseclick="t"/>
                  <v:path o:connecttype="none"/>
                </v:shape>
                <v:shape id="Text Box 65" o:spid="_x0000_s1203"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ygcUA&#10;AADbAAAADwAAAGRycy9kb3ducmV2LnhtbESPQWsCMRSE70L/Q3iCF6nZqpWyGqUUBREvarXX5+a5&#10;Wbp52W6irv/eCEKPw8x8w0xmjS3FhWpfOFbw1ktAEGdOF5wr+N4tXj9A+ICssXRMCm7kYTZ9aU0w&#10;1e7KG7psQy4ihH2KCkwIVSqlzwxZ9D1XEUfv5GqLIco6l7rGa4TbUvaTZCQtFhwXDFb0ZSj73Z6t&#10;guY0H/ztzbG7WM9/DoPjcrTadVdKddrN5xhEoCb8h5/tpVYwfIfH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vKBxQAAANsAAAAPAAAAAAAAAAAAAAAAAJgCAABkcnMv&#10;ZG93bnJldi54bWxQSwUGAAAAAAQABAD1AAAAigMAAAAA&#10;" strokecolor="#bfbfbf">
                  <v:textbox>
                    <w:txbxContent>
                      <w:p w:rsidR="00B40094" w:rsidRDefault="00B40094" w:rsidP="00075A02">
                        <w:pPr>
                          <w:spacing w:before="0"/>
                          <w:jc w:val="center"/>
                        </w:pPr>
                        <w:r w:rsidRPr="002D2C6A">
                          <w:t>Reconciliation Act</w:t>
                        </w:r>
                      </w:p>
                    </w:txbxContent>
                  </v:textbox>
                </v:shape>
                <v:shape id="Text Box 66" o:spid="_x0000_s1204"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s9sUA&#10;AADbAAAADwAAAGRycy9kb3ducmV2LnhtbESPT2sCMRTE7wW/Q3iCF9GsWhZ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kGz2xQAAANsAAAAPAAAAAAAAAAAAAAAAAJgCAABkcnMv&#10;ZG93bnJldi54bWxQSwUGAAAAAAQABAD1AAAAigMAAAAA&#10;" strokecolor="#bfbfbf">
                  <v:textbox>
                    <w:txbxContent>
                      <w:p w:rsidR="00B40094" w:rsidRDefault="00B40094" w:rsidP="00075A02">
                        <w:pPr>
                          <w:spacing w:before="0"/>
                          <w:jc w:val="center"/>
                        </w:pPr>
                        <w:r>
                          <w:t xml:space="preserve">Diagnoses </w:t>
                        </w:r>
                        <w:r w:rsidRPr="002D2C6A">
                          <w:t>Reconciliation Act</w:t>
                        </w:r>
                      </w:p>
                    </w:txbxContent>
                  </v:textbox>
                </v:shape>
                <v:shape id="Text Box 67" o:spid="_x0000_s1205"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JbcUA&#10;AADbAAAADwAAAGRycy9kb3ducmV2LnhtbESPQWsCMRSE7wX/Q3iCF9Gstdi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MltxQAAANsAAAAPAAAAAAAAAAAAAAAAAJgCAABkcnMv&#10;ZG93bnJldi54bWxQSwUGAAAAAAQABAD1AAAAigMAAAAA&#10;" strokecolor="#bfbfbf">
                  <v:textbox>
                    <w:txbxContent>
                      <w:p w:rsidR="00B40094" w:rsidRDefault="00B40094" w:rsidP="00075A02">
                        <w:pPr>
                          <w:spacing w:before="0"/>
                          <w:jc w:val="center"/>
                        </w:pPr>
                        <w:r>
                          <w:t xml:space="preserve">Allergies </w:t>
                        </w:r>
                        <w:r w:rsidRPr="002D2C6A">
                          <w:t>Reconciliation Act</w:t>
                        </w:r>
                      </w:p>
                    </w:txbxContent>
                  </v:textbox>
                </v:shape>
                <v:shape id="Text Box 68" o:spid="_x0000_s1206"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dH8IA&#10;AADbAAAADwAAAGRycy9kb3ducmV2LnhtbERPy4rCMBTdC/MP4Q64EU19IEM1yiAKIm5GHd1em2tT&#10;prmpTdT695OF4PJw3tN5Y0txp9oXjhX0ewkI4szpgnMFh/2q+wXCB2SNpWNS8CQP89lHa4qpdg/+&#10;ofsu5CKGsE9RgQmhSqX0mSGLvucq4shdXG0xRFjnUtf4iOG2lIMkGUuLBccGgxUtDGV/u5tV0FyW&#10;w+uvOXdW2+XpODyvx5t9Z6NU+7P5noAI1IS3+OVeawWjODZ+i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10fwgAAANsAAAAPAAAAAAAAAAAAAAAAAJgCAABkcnMvZG93&#10;bnJldi54bWxQSwUGAAAAAAQABAD1AAAAhwMAAAAA&#10;" strokecolor="#bfbfbf">
                  <v:textbox>
                    <w:txbxContent>
                      <w:p w:rsidR="00B40094" w:rsidRDefault="00B40094" w:rsidP="00075A02">
                        <w:pPr>
                          <w:spacing w:before="0"/>
                          <w:jc w:val="center"/>
                        </w:pPr>
                        <w:r>
                          <w:t xml:space="preserve">Medications </w:t>
                        </w:r>
                        <w:r w:rsidRPr="002D2C6A">
                          <w:t>Reconciliation Act</w:t>
                        </w:r>
                      </w:p>
                    </w:txbxContent>
                  </v:textbox>
                </v:shape>
                <v:shape id="AutoShape 69" o:spid="_x0000_s1207"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7mYMQAAADbAAAADwAAAGRycy9kb3ducmV2LnhtbESPzYrCQBCE74LvMLTgbZ34Q1ajo+iK&#10;oIc9+PMATaZNopmekJnV6NM7woLHoqq+omaLxpTiRrUrLCvo9yIQxKnVBWcKTsfN1xiE88gaS8uk&#10;4EEOFvN2a4aJtnfe0+3gMxEg7BJUkHtfJVK6NCeDrmcr4uCdbW3QB1lnUtd4D3BTykEUxdJgwWEh&#10;x4p+ckqvhz+j4GKGaxp+x8/9bmXi6++yakZyp1S30yynIDw1/hP+b2+1gtEE3l/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uZgxAAAANsAAAAPAAAAAAAAAAAA&#10;AAAAAKECAABkcnMvZG93bnJldi54bWxQSwUGAAAAAAQABAD5AAAAkgMAAAAA&#10;">
                  <v:stroke endarrow="block" endarrowwidth="wide" endarrowlength="long"/>
                </v:shape>
                <v:shape id="AutoShape 70" o:spid="_x0000_s1208"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PI8MAAADbAAAADwAAAGRycy9kb3ducmV2LnhtbESPQYvCMBSE74L/ITzBm6YrKFqNIguK&#10;y3pQd70/m2fbtXnpNtHWf28EweMwM98ws0VjCnGjyuWWFXz0IxDEidU5pwp+f1a9MQjnkTUWlknB&#10;nRws5u3WDGNta97T7eBTESDsYlSQeV/GUrokI4Oub0vi4J1tZdAHWaVSV1gHuCnkIIpG0mDOYSHD&#10;kj4zSi6Hq1Hw9T081uvLeMur5an++9d6d59MlOp2muUUhKfGv8Ov9kYrGA7g+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mTyPDAAAA2wAAAA8AAAAAAAAAAAAA&#10;AAAAoQIAAGRycy9kb3ducmV2LnhtbFBLBQYAAAAABAAEAPkAAACRAwAAAAA=&#10;">
                  <v:stroke endarrow="block" endarrowwidth="wide" endarrowlength="long"/>
                </v:shape>
                <v:shape id="AutoShape 71" o:spid="_x0000_s1209"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quMUAAADbAAAADwAAAGRycy9kb3ducmV2LnhtbESPQWvCQBSE70L/w/KE3nSjJaLRVaRg&#10;abGHNtX7M/uapGbfxuw2if/eLQg9DjPzDbPa9KYSLTWutKxgMo5AEGdWl5wrOHztRnMQziNrrCyT&#10;gis52KwfBitMtO34k9rU5yJA2CWooPC+TqR0WUEG3djWxMH7to1BH2STS91gF+CmktMomkmDJYeF&#10;Amt6Lig7p79Gwds+PnYv5/k777an7uei9cd1sVDqcdhvlyA89f4/fG+/agXxE/x9C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rqu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0528" behindDoc="0" locked="0" layoutInCell="1" allowOverlap="1" wp14:anchorId="07129BBF" wp14:editId="6FEDA05C">
                <wp:simplePos x="0" y="0"/>
                <wp:positionH relativeFrom="character">
                  <wp:posOffset>1143000</wp:posOffset>
                </wp:positionH>
                <wp:positionV relativeFrom="line">
                  <wp:posOffset>6284595</wp:posOffset>
                </wp:positionV>
                <wp:extent cx="5943600" cy="1715135"/>
                <wp:effectExtent l="0" t="0" r="0" b="0"/>
                <wp:wrapNone/>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Text Box 56"/>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rsidRPr="002D2C6A">
                                <w:t>Reconciliation Act</w:t>
                              </w:r>
                            </w:p>
                          </w:txbxContent>
                        </wps:txbx>
                        <wps:bodyPr rot="0" vert="horz" wrap="square" lIns="91440" tIns="45720" rIns="91440" bIns="45720" anchor="t" anchorCtr="0" upright="1">
                          <a:noAutofit/>
                        </wps:bodyPr>
                      </wps:wsp>
                      <wps:wsp>
                        <wps:cNvPr id="37" name="Text Box 57"/>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38" name="Text Box 58"/>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39" name="Text Box 59"/>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0" name="AutoShape 60"/>
                        <wps:cNvCnPr>
                          <a:cxnSpLocks noChangeShapeType="1"/>
                          <a:stCxn id="37" idx="0"/>
                          <a:endCxn id="36"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61"/>
                        <wps:cNvCnPr>
                          <a:cxnSpLocks noChangeShapeType="1"/>
                          <a:stCxn id="38" idx="0"/>
                          <a:endCxn id="36"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utoShape 62"/>
                        <wps:cNvCnPr>
                          <a:cxnSpLocks noChangeShapeType="1"/>
                          <a:stCxn id="39" idx="0"/>
                          <a:endCxn id="36"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44" o:spid="_x0000_s1210" editas="canvas" style="position:absolute;margin-left:90pt;margin-top:494.85pt;width:468pt;height:135.05pt;z-index:251670528;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">
                <v:shape id="_x0000_s1211" type="#_x0000_t75" style="position:absolute;width:59436;height:17151;visibility:visible;mso-wrap-style:square">
                  <v:fill o:detectmouseclick="t"/>
                  <v:path o:connecttype="none"/>
                </v:shape>
                <v:shape id="Text Box 56" o:spid="_x0000_s1212"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fi8UA&#10;AADbAAAADwAAAGRycy9kb3ducmV2LnhtbESPQWvCQBSE74L/YXlCL1I3NhAkdRURBZFeqra9PrPP&#10;bGj2bcxuNf57Vyh4HGbmG2Y672wtLtT6yrGC8SgBQVw4XXGp4LBfv05A+ICssXZMCm7kYT7r96aY&#10;a3flT7rsQikihH2OCkwITS6lLwxZ9CPXEEfv5FqLIcq2lLrFa4TbWr4lSSYtVhwXDDa0NFT87v6s&#10;gu60Ss9f5jhcf6x+vtPjJtvuh1ulXgbd4h1EoC48w//tjVaQZ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h+LxQAAANsAAAAPAAAAAAAAAAAAAAAAAJgCAABkcnMv&#10;ZG93bnJldi54bWxQSwUGAAAAAAQABAD1AAAAigMAAAAA&#10;" strokecolor="#bfbfbf">
                  <v:textbox>
                    <w:txbxContent>
                      <w:p w:rsidR="00B40094" w:rsidRDefault="00B40094" w:rsidP="00075A02">
                        <w:pPr>
                          <w:spacing w:before="0"/>
                          <w:jc w:val="center"/>
                        </w:pPr>
                        <w:r w:rsidRPr="002D2C6A">
                          <w:t>Reconciliation Act</w:t>
                        </w:r>
                      </w:p>
                    </w:txbxContent>
                  </v:textbox>
                </v:shape>
                <v:shape id="Text Box 57" o:spid="_x0000_s1213"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6EMUA&#10;AADbAAAADwAAAGRycy9kb3ducmV2LnhtbESPQWsCMRSE74L/IbxCL6JZu2DL1igiCiJe1NZen5vn&#10;ZunmZbtJdf33RhA8DjPzDTOetrYSZ2p86VjBcJCAIM6dLrlQ8LVf9j9A+ICssXJMCq7kYTrpdsaY&#10;aXfhLZ13oRARwj5DBSaEOpPS54Ys+oGriaN3co3FEGVTSN3gJcJtJd+SZCQtlhwXDNY0N5T/7v6t&#10;gva0SP++zbG33Cx+DulxNVrve2ulXl/a2SeIQG14hh/tlVaQvsP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oQxQAAANsAAAAPAAAAAAAAAAAAAAAAAJgCAABkcnMv&#10;ZG93bnJldi54bWxQSwUGAAAAAAQABAD1AAAAigMAAAAA&#10;" strokecolor="#bfbfbf">
                  <v:textbox>
                    <w:txbxContent>
                      <w:p w:rsidR="00B40094" w:rsidRDefault="00B40094" w:rsidP="00075A02">
                        <w:pPr>
                          <w:spacing w:before="0"/>
                          <w:jc w:val="center"/>
                        </w:pPr>
                        <w:r>
                          <w:t xml:space="preserve">Diagnoses </w:t>
                        </w:r>
                        <w:r w:rsidRPr="002D2C6A">
                          <w:t>Reconciliation Act</w:t>
                        </w:r>
                      </w:p>
                    </w:txbxContent>
                  </v:textbox>
                </v:shape>
                <v:shape id="Text Box 58" o:spid="_x0000_s1214"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uYsEA&#10;AADbAAAADwAAAGRycy9kb3ducmV2LnhtbERPy4rCMBTdC/5DuIIbGVOnINIxioiCyGx8zWyvzbUp&#10;NjedJmrn781CcHk47+m8tZW4U+NLxwpGwwQEce50yYWC42H9MQHhA7LGyjEp+CcP81m3M8VMuwfv&#10;6L4PhYgh7DNUYEKoMyl9bsiiH7qaOHIX11gMETaF1A0+Yrit5GeSjKXFkmODwZqWhvLr/mYVtJdV&#10;+ncy58H6e/X7k5434+1hsFWq32sXXyACteEtfrk3WkEa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FLmLBAAAA2wAAAA8AAAAAAAAAAAAAAAAAmAIAAGRycy9kb3du&#10;cmV2LnhtbFBLBQYAAAAABAAEAPUAAACGAwAAAAA=&#10;" strokecolor="#bfbfbf">
                  <v:textbox>
                    <w:txbxContent>
                      <w:p w:rsidR="00B40094" w:rsidRDefault="00B40094" w:rsidP="00075A02">
                        <w:pPr>
                          <w:spacing w:before="0"/>
                          <w:jc w:val="center"/>
                        </w:pPr>
                        <w:r>
                          <w:t xml:space="preserve">Allergies </w:t>
                        </w:r>
                        <w:r w:rsidRPr="002D2C6A">
                          <w:t>Reconciliation Act</w:t>
                        </w:r>
                      </w:p>
                    </w:txbxContent>
                  </v:textbox>
                </v:shape>
                <v:shape id="Text Box 59" o:spid="_x0000_s1215"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L+cUA&#10;AADbAAAADwAAAGRycy9kb3ducmV2LnhtbESPQWsCMRSE74L/IbxCL6JZuyDt1igiCiJe1NZen5vn&#10;ZunmZbtJdf33RhA8DjPzDTOetrYSZ2p86VjBcJCAIM6dLrlQ8LVf9t9B+ICssXJMCq7kYTrpdsaY&#10;aXfhLZ13oRARwj5DBSaEOpPS54Ys+oGriaN3co3FEGVTSN3gJcJtJd+SZCQtlhwXDNY0N5T/7v6t&#10;gva0SP++zbG33Cx+DulxNVrve2ulXl/a2SeIQG14hh/tlVaQfsD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Yv5xQAAANsAAAAPAAAAAAAAAAAAAAAAAJgCAABkcnMv&#10;ZG93bnJldi54bWxQSwUGAAAAAAQABAD1AAAAigMAAAAA&#10;" strokecolor="#bfbfbf">
                  <v:textbox>
                    <w:txbxContent>
                      <w:p w:rsidR="00B40094" w:rsidRDefault="00B40094" w:rsidP="00075A02">
                        <w:pPr>
                          <w:spacing w:before="0"/>
                          <w:jc w:val="center"/>
                        </w:pPr>
                        <w:r>
                          <w:t xml:space="preserve">Medications </w:t>
                        </w:r>
                        <w:r w:rsidRPr="002D2C6A">
                          <w:t>Reconciliation Act</w:t>
                        </w:r>
                      </w:p>
                    </w:txbxContent>
                  </v:textbox>
                </v:shape>
                <v:shape id="AutoShape 60" o:spid="_x0000_s1216"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RP/cAAAADbAAAADwAAAGRycy9kb3ducmV2LnhtbERPy4rCMBTdC/5DuII7TX1Qh45RfCDo&#10;wkV1PuDS3GmrzU1pola/3iwEl4fzni9bU4k7Na60rGA0jEAQZ1aXnCv4O+8GPyCcR9ZYWSYFT3Kw&#10;XHQ7c0y0fXBK95PPRQhhl6CCwvs6kdJlBRl0Q1sTB+7fNgZ9gE0udYOPEG4qOY6iWBosOTQUWNOm&#10;oOx6uhkFFzPZ0mQWv9LD2sTX46pup/KgVL/Xrn5BeGr9V/xx77WCaVgfvo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UT/3AAAAA2wAAAA8AAAAAAAAAAAAAAAAA&#10;oQIAAGRycy9kb3ducmV2LnhtbFBLBQYAAAAABAAEAPkAAACOAwAAAAA=&#10;">
                  <v:stroke endarrow="block" endarrowwidth="wide" endarrowlength="long"/>
                </v:shape>
                <v:shape id="AutoShape 61" o:spid="_x0000_s1217"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HicQAAADbAAAADwAAAGRycy9kb3ducmV2LnhtbESPQWvCQBSE7wX/w/IEb3WjqGjqKiIo&#10;Snuosb2/Zp9JNPs2ZlcT/323IPQ4zMw3zHzZmlLcqXaFZQWDfgSCOLW64EzB13HzOgXhPLLG0jIp&#10;eJCD5aLzMsdY24YPdE98JgKEXYwKcu+rWEqX5mTQ9W1FHLyTrQ36IOtM6hqbADelHEbRRBosOCzk&#10;WNE6p/SS3IyC/fv4u9leph+8Wf0056vWn4/ZTKlet129gfDU+v/ws73TCkYD+Ps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UeJxAAAANsAAAAPAAAAAAAAAAAA&#10;AAAAAKECAABkcnMvZG93bnJldi54bWxQSwUGAAAAAAQABAD5AAAAkgMAAAAA&#10;">
                  <v:stroke endarrow="block" endarrowwidth="wide" endarrowlength="long"/>
                </v:shape>
                <v:shape id="AutoShape 62" o:spid="_x0000_s1218"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8ZcUAAADbAAAADwAAAGRycy9kb3ducmV2LnhtbESPT2vCQBTE74LfYXlCb7qptSWmriIF&#10;i1IP/r2/Zl+TaPZtmt2a5Nu7hUKPw8z8hpktWlOKG9WusKzgcRSBIE6tLjhTcDquhjEI55E1lpZJ&#10;QUcOFvN+b4aJtg3v6XbwmQgQdgkqyL2vEildmpNBN7IVcfC+bG3QB1lnUtfYBLgp5TiKXqTBgsNC&#10;jhW95ZReDz9Gwebj+dy8X+Mtr5afzeVb6103nSr1MGiXryA8tf4//NdeawWTJ/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N8Zc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9504" behindDoc="0" locked="0" layoutInCell="1" allowOverlap="1" wp14:anchorId="0A2DEF8C" wp14:editId="1F4B8695">
                <wp:simplePos x="0" y="0"/>
                <wp:positionH relativeFrom="character">
                  <wp:posOffset>1143000</wp:posOffset>
                </wp:positionH>
                <wp:positionV relativeFrom="line">
                  <wp:posOffset>6284595</wp:posOffset>
                </wp:positionV>
                <wp:extent cx="5943600" cy="1715135"/>
                <wp:effectExtent l="0" t="0" r="0" b="0"/>
                <wp:wrapNone/>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Text Box 47"/>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rsidRPr="002D2C6A">
                                <w:t>Reconciliation Act</w:t>
                              </w:r>
                            </w:p>
                          </w:txbxContent>
                        </wps:txbx>
                        <wps:bodyPr rot="0" vert="horz" wrap="square" lIns="91440" tIns="45720" rIns="91440" bIns="45720" anchor="t" anchorCtr="0" upright="1">
                          <a:noAutofit/>
                        </wps:bodyPr>
                      </wps:wsp>
                      <wps:wsp>
                        <wps:cNvPr id="270" name="Text Box 48"/>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71" name="Text Box 49"/>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72" name="Text Box 50"/>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32" name="AutoShape 51"/>
                        <wps:cNvCnPr>
                          <a:cxnSpLocks noChangeShapeType="1"/>
                          <a:stCxn id="270" idx="0"/>
                          <a:endCxn id="269"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52"/>
                        <wps:cNvCnPr>
                          <a:cxnSpLocks noChangeShapeType="1"/>
                          <a:stCxn id="271" idx="0"/>
                          <a:endCxn id="269"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53"/>
                        <wps:cNvCnPr>
                          <a:cxnSpLocks noChangeShapeType="1"/>
                          <a:stCxn id="272" idx="0"/>
                          <a:endCxn id="269"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35" o:spid="_x0000_s1219" editas="canvas" style="position:absolute;margin-left:90pt;margin-top:494.85pt;width:468pt;height:135.05pt;z-index:251669504;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">
                <v:shape id="_x0000_s1220" type="#_x0000_t75" style="position:absolute;width:59436;height:17151;visibility:visible;mso-wrap-style:square">
                  <v:fill o:detectmouseclick="t"/>
                  <v:path o:connecttype="none"/>
                </v:shape>
                <v:shape id="Text Box 47" o:spid="_x0000_s1221"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Ov8YA&#10;AADcAAAADwAAAGRycy9kb3ducmV2LnhtbESPT4vCMBTE74LfITxhL7KmKpTdrlFEFES8qPvn+mye&#10;TdnmpTZZrd/eCMIeh5n5DTOZtbYSF2p86VjBcJCAIM6dLrlQ8HlYvb6B8AFZY+WYFNzIw2za7Uww&#10;0+7KO7rsQyEihH2GCkwIdSalzw1Z9ANXE0fv5BqLIcqmkLrBa4TbSo6SJJUWS44LBmtaGMp/939W&#10;QXtajs9f5thfbZc/3+PjOt0c+hulXnrt/ANEoDb8h5/ttVYwSt/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nOv8YAAADcAAAADwAAAAAAAAAAAAAAAACYAgAAZHJz&#10;L2Rvd25yZXYueG1sUEsFBgAAAAAEAAQA9QAAAIsDAAAAAA==&#10;" strokecolor="#bfbfbf">
                  <v:textbox>
                    <w:txbxContent>
                      <w:p w:rsidR="00B40094" w:rsidRDefault="00B40094" w:rsidP="00075A02">
                        <w:pPr>
                          <w:spacing w:before="0"/>
                          <w:jc w:val="center"/>
                        </w:pPr>
                        <w:r w:rsidRPr="002D2C6A">
                          <w:t>Reconciliation Act</w:t>
                        </w:r>
                      </w:p>
                    </w:txbxContent>
                  </v:textbox>
                </v:shape>
                <v:shape id="Text Box 48" o:spid="_x0000_s1222"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x/8QA&#10;AADcAAAADwAAAGRycy9kb3ducmV2LnhtbERPz2vCMBS+D/Y/hDfYRTRVwUlnWsaoIOJluun12bw2&#10;Zc1LbTKt//1yGOz48f1e5YNtxZV63zhWMJ0kIIhLpxuuFXwe1uMlCB+QNbaOScGdPOTZ48MKU+1u&#10;/EHXfahFDGGfogITQpdK6UtDFv3EdcSRq1xvMUTY11L3eIvhtpWzJFlIiw3HBoMdvRsqv/c/VsFQ&#10;FfPLlzmP1rvidJyfN4vtYbRV6vlpeHsFEWgI/+I/90YrmL3E+fF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8f/EAAAA3AAAAA8AAAAAAAAAAAAAAAAAmAIAAGRycy9k&#10;b3ducmV2LnhtbFBLBQYAAAAABAAEAPUAAACJAwAAAAA=&#10;" strokecolor="#bfbfbf">
                  <v:textbox>
                    <w:txbxContent>
                      <w:p w:rsidR="00B40094" w:rsidRDefault="00B40094" w:rsidP="00075A02">
                        <w:pPr>
                          <w:spacing w:before="0"/>
                          <w:jc w:val="center"/>
                        </w:pPr>
                        <w:r>
                          <w:t xml:space="preserve">Diagnoses </w:t>
                        </w:r>
                        <w:r w:rsidRPr="002D2C6A">
                          <w:t>Reconciliation Act</w:t>
                        </w:r>
                      </w:p>
                    </w:txbxContent>
                  </v:textbox>
                </v:shape>
                <v:shape id="Text Box 49" o:spid="_x0000_s1223"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UZMYA&#10;AADcAAAADwAAAGRycy9kb3ducmV2LnhtbESPQWsCMRSE7wX/Q3gFL6JZFaysRhFREPFSrXp9bp6b&#10;pZuXdRN1++9NodDjMDPfMNN5Y0vxoNoXjhX0ewkI4szpgnMFX4d1dwzCB2SNpWNS8EMe5rPW2xRT&#10;7Z78SY99yEWEsE9RgQmhSqX0mSGLvucq4uhdXW0xRFnnUtf4jHBbykGSjKTFguOCwYqWhrLv/d0q&#10;aK6r4e1oLp31bnU+DS+b0fbQ2SrVfm8WExCBmvAf/mtvtILBRx9+z8Qj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ZUZMYAAADcAAAADwAAAAAAAAAAAAAAAACYAgAAZHJz&#10;L2Rvd25yZXYueG1sUEsFBgAAAAAEAAQA9QAAAIsDAAAAAA==&#10;" strokecolor="#bfbfbf">
                  <v:textbox>
                    <w:txbxContent>
                      <w:p w:rsidR="00B40094" w:rsidRDefault="00B40094" w:rsidP="00075A02">
                        <w:pPr>
                          <w:spacing w:before="0"/>
                          <w:jc w:val="center"/>
                        </w:pPr>
                        <w:r>
                          <w:t xml:space="preserve">Allergies </w:t>
                        </w:r>
                        <w:r w:rsidRPr="002D2C6A">
                          <w:t>Reconciliation Act</w:t>
                        </w:r>
                      </w:p>
                    </w:txbxContent>
                  </v:textbox>
                </v:shape>
                <v:shape id="Text Box 50" o:spid="_x0000_s1224"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KE8YA&#10;AADcAAAADwAAAGRycy9kb3ducmV2LnhtbESPQWsCMRSE7wX/Q3hCL6LZrmBlaxQRBREv1Vavz81z&#10;s3Tzst2kuv57Iwg9DjPzDTOZtbYSF2p86VjB2yABQZw7XXKh4Gu/6o9B+ICssXJMCm7kYTbtvEww&#10;0+7Kn3TZhUJECPsMFZgQ6kxKnxuy6AeuJo7e2TUWQ5RNIXWD1wi3lUyTZCQtlhwXDNa0MJT/7P6s&#10;gva8HP5+m1NvtV0eD8PTerTZ9zZKvXbb+QeIQG34Dz/ba60gfU/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TKE8YAAADcAAAADwAAAAAAAAAAAAAAAACYAgAAZHJz&#10;L2Rvd25yZXYueG1sUEsFBgAAAAAEAAQA9QAAAIsDAAAAAA==&#10;" strokecolor="#bfbfbf">
                  <v:textbox>
                    <w:txbxContent>
                      <w:p w:rsidR="00B40094" w:rsidRDefault="00B40094" w:rsidP="00075A02">
                        <w:pPr>
                          <w:spacing w:before="0"/>
                          <w:jc w:val="center"/>
                        </w:pPr>
                        <w:r>
                          <w:t xml:space="preserve">Medications </w:t>
                        </w:r>
                        <w:r w:rsidRPr="002D2C6A">
                          <w:t>Reconciliation Act</w:t>
                        </w:r>
                      </w:p>
                    </w:txbxContent>
                  </v:textbox>
                </v:shape>
                <v:shape id="AutoShape 51" o:spid="_x0000_s1225"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wHbMMAAADbAAAADwAAAGRycy9kb3ducmV2LnhtbESPzYrCQBCE7wu+w9CCt3WyRqJkHcUf&#10;BD148OcBmkxvkjXTEzKjRp/eEQSPRVV9RU1mranElRpXWlbw049AEGdWl5wrOB3X32MQziNrrCyT&#10;gjs5mE07XxNMtb3xnq4Hn4sAYZeigsL7OpXSZQUZdH1bEwfvzzYGfZBNLnWDtwA3lRxEUSINlhwW&#10;CqxpWVB2PlyMgn8TrygeJY/9dmGS825et0O5VarXbee/IDy1/hN+tzdaQTyA15fwA+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MB2zDAAAA2wAAAA8AAAAAAAAAAAAA&#10;AAAAoQIAAGRycy9kb3ducmV2LnhtbFBLBQYAAAAABAAEAPkAAACRAwAAAAA=&#10;">
                  <v:stroke endarrow="block" endarrowwidth="wide" endarrowlength="long"/>
                </v:shape>
                <v:shape id="AutoShape 52" o:spid="_x0000_s1226"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UPGMQAAADbAAAADwAAAGRycy9kb3ducmV2LnhtbESPT2vCQBTE74LfYXmCN91YUTS6ighK&#10;pT3Uf/dn9plEs2/T7NbEb98tCD0OM/MbZr5sTCEeVLncsoJBPwJBnFidc6rgdNz0JiCcR9ZYWCYF&#10;T3KwXLRbc4y1rXlPj4NPRYCwi1FB5n0ZS+mSjAy6vi2Jg3e1lUEfZJVKXWEd4KaQb1E0lgZzDgsZ&#10;lrTOKLkffoyC3cfoXG/vk0/erC717Vvrr+d0qlS306xmIDw1/j/8ar9rBcMh/H0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Q8YxAAAANsAAAAPAAAAAAAAAAAA&#10;AAAAAKECAABkcnMvZG93bnJldi54bWxQSwUGAAAAAAQABAD5AAAAkgMAAAAA&#10;">
                  <v:stroke endarrow="block" endarrowwidth="wide" endarrowlength="long"/>
                </v:shape>
                <v:shape id="AutoShape 53" o:spid="_x0000_s1227"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XbMUAAADbAAAADwAAAGRycy9kb3ducmV2LnhtbESPT2vCQBTE74LfYXlCb7qptSWmriIF&#10;i1IP/r2/Zl+TaPZtmt2a5Nu7hUKPw8z8hpktWlOKG9WusKzgcRSBIE6tLjhTcDquhjEI55E1lpZJ&#10;QUcOFvN+b4aJtg3v6XbwmQgQdgkqyL2vEildmpNBN7IVcfC+bG3QB1lnUtfYBLgp5TiKXqTBgsNC&#10;jhW95ZReDz9Gwebj+dy8X+Mtr5afzeVb6103nSr1MGiXryA8tf4//NdeawVPE/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yXb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8480" behindDoc="0" locked="0" layoutInCell="1" allowOverlap="1" wp14:anchorId="2F76C8DD" wp14:editId="7B048BBE">
                <wp:simplePos x="0" y="0"/>
                <wp:positionH relativeFrom="character">
                  <wp:posOffset>1143000</wp:posOffset>
                </wp:positionH>
                <wp:positionV relativeFrom="line">
                  <wp:posOffset>6284595</wp:posOffset>
                </wp:positionV>
                <wp:extent cx="5943600" cy="1715135"/>
                <wp:effectExtent l="0" t="0" r="0"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1" name="Text Box 38"/>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rsidRPr="002D2C6A">
                                <w:t>Reconciliation Act</w:t>
                              </w:r>
                            </w:p>
                          </w:txbxContent>
                        </wps:txbx>
                        <wps:bodyPr rot="0" vert="horz" wrap="square" lIns="91440" tIns="45720" rIns="91440" bIns="45720" anchor="t" anchorCtr="0" upright="1">
                          <a:noAutofit/>
                        </wps:bodyPr>
                      </wps:wsp>
                      <wps:wsp>
                        <wps:cNvPr id="262" name="Text Box 39"/>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63" name="Text Box 40"/>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64" name="Text Box 41"/>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094" w:rsidRDefault="00B40094"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265" name="AutoShape 42"/>
                        <wps:cNvCnPr>
                          <a:cxnSpLocks noChangeShapeType="1"/>
                          <a:stCxn id="262" idx="0"/>
                          <a:endCxn id="261"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AutoShape 43"/>
                        <wps:cNvCnPr>
                          <a:cxnSpLocks noChangeShapeType="1"/>
                          <a:stCxn id="263" idx="0"/>
                          <a:endCxn id="261"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AutoShape 44"/>
                        <wps:cNvCnPr>
                          <a:cxnSpLocks noChangeShapeType="1"/>
                          <a:stCxn id="264" idx="0"/>
                          <a:endCxn id="261"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268" o:spid="_x0000_s1228" editas="canvas" style="position:absolute;margin-left:90pt;margin-top:494.85pt;width:468pt;height:135.05pt;z-index:251668480;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">
                <v:shape id="_x0000_s1229" type="#_x0000_t75" style="position:absolute;width:59436;height:17151;visibility:visible;mso-wrap-style:square">
                  <v:fill o:detectmouseclick="t"/>
                  <v:path o:connecttype="none"/>
                </v:shape>
                <v:shape id="Text Box 38" o:spid="_x0000_s1230"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CuccA&#10;AADcAAAADwAAAGRycy9kb3ducmV2LnhtbESPT2vCQBTE74V+h+UJvYhuVAiSZhUpCiK9+Kf1+sy+&#10;ZEOzb9PsVtNv3y0IHoeZ+Q2TL3vbiCt1vnasYDJOQBAXTtdcKTgdN6M5CB+QNTaOScEveVgunp9y&#10;zLS78Z6uh1CJCGGfoQITQptJ6QtDFv3YtcTRK11nMUTZVVJ3eItw28hpkqTSYs1xwWBLb4aKr8OP&#10;VdCX69n3h7kMN+/r8+fssk13x+FOqZdBv3oFEagPj/C9vdUKpukE/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wrnHAAAA3AAAAA8AAAAAAAAAAAAAAAAAmAIAAGRy&#10;cy9kb3ducmV2LnhtbFBLBQYAAAAABAAEAPUAAACMAwAAAAA=&#10;" strokecolor="#bfbfbf">
                  <v:textbox>
                    <w:txbxContent>
                      <w:p w:rsidR="00B40094" w:rsidRDefault="00B40094" w:rsidP="00075A02">
                        <w:pPr>
                          <w:spacing w:before="0"/>
                          <w:jc w:val="center"/>
                        </w:pPr>
                        <w:r w:rsidRPr="002D2C6A">
                          <w:t>Reconciliation Act</w:t>
                        </w:r>
                      </w:p>
                    </w:txbxContent>
                  </v:textbox>
                </v:shape>
                <v:shape id="Text Box 39" o:spid="_x0000_s1231"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1czsYA&#10;AADcAAAADwAAAGRycy9kb3ducmV2LnhtbESPT2vCQBTE74LfYXlCL1I3RgiSukoRBREv9U97fWaf&#10;2dDs2zS7avrtu0LB4zAzv2Fmi87W4katrxwrGI8SEMSF0xWXCo6H9esUhA/IGmvHpOCXPCzm/d4M&#10;c+3u/EG3fShFhLDPUYEJocml9IUhi37kGuLoXVxrMUTZllK3eI9wW8s0STJpseK4YLChpaHie3+1&#10;CrrLavJzMufherf6+pycN9n2MNwq9TLo3t9ABOrCM/zf3mgFaZbC40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1czsYAAADcAAAADwAAAAAAAAAAAAAAAACYAgAAZHJz&#10;L2Rvd25yZXYueG1sUEsFBgAAAAAEAAQA9QAAAIsDAAAAAA==&#10;" strokecolor="#bfbfbf">
                  <v:textbox>
                    <w:txbxContent>
                      <w:p w:rsidR="00B40094" w:rsidRDefault="00B40094" w:rsidP="00075A02">
                        <w:pPr>
                          <w:spacing w:before="0"/>
                          <w:jc w:val="center"/>
                        </w:pPr>
                        <w:r>
                          <w:t xml:space="preserve">Diagnoses </w:t>
                        </w:r>
                        <w:r w:rsidRPr="002D2C6A">
                          <w:t>Reconciliation Act</w:t>
                        </w:r>
                      </w:p>
                    </w:txbxContent>
                  </v:textbox>
                </v:shape>
                <v:shape id="Text Box 40" o:spid="_x0000_s1232"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5VcYA&#10;AADcAAAADwAAAGRycy9kb3ducmV2LnhtbESPQWvCQBSE70L/w/IKvYhuNBAkukoRBZFeqlWvz+wz&#10;G5p9m2a3Gv+9KxR6HGbmG2a26GwtrtT6yrGC0TABQVw4XXGp4Gu/HkxA+ICssXZMCu7kYTF/6c0w&#10;1+7Gn3TdhVJECPscFZgQmlxKXxiy6IeuIY7exbUWQ5RtKXWLtwi3tRwnSSYtVhwXDDa0NFR8736t&#10;gu6ySn8O5txff6xOx/S8ybb7/lapt9fufQoiUBf+w3/tjVYwzlJ4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H5VcYAAADcAAAADwAAAAAAAAAAAAAAAACYAgAAZHJz&#10;L2Rvd25yZXYueG1sUEsFBgAAAAAEAAQA9QAAAIsDAAAAAA==&#10;" strokecolor="#bfbfbf">
                  <v:textbox>
                    <w:txbxContent>
                      <w:p w:rsidR="00B40094" w:rsidRDefault="00B40094" w:rsidP="00075A02">
                        <w:pPr>
                          <w:spacing w:before="0"/>
                          <w:jc w:val="center"/>
                        </w:pPr>
                        <w:r>
                          <w:t xml:space="preserve">Allergies </w:t>
                        </w:r>
                        <w:r w:rsidRPr="002D2C6A">
                          <w:t>Reconciliation Act</w:t>
                        </w:r>
                      </w:p>
                    </w:txbxContent>
                  </v:textbox>
                </v:shape>
                <v:shape id="Text Box 41" o:spid="_x0000_s1233"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IcYA&#10;AADcAAAADwAAAGRycy9kb3ducmV2LnhtbESPQWsCMRSE7wX/Q3hCL6JZtSxlNYqIgoiXaqvX5+a5&#10;Wdy8bDepbv99Iwg9DjPzDTOdt7YSN2p86VjBcJCAIM6dLrlQ8HlY999B+ICssXJMCn7Jw3zWeZli&#10;pt2dP+i2D4WIEPYZKjAh1JmUPjdk0Q9cTRy9i2sshiibQuoG7xFuKzlKklRaLDkuGKxpaSi/7n+s&#10;gvayGn9/mXNvvVudjuPzJt0eelulXrvtYgIiUBv+w8/2RisYpW/wOB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hIcYAAADcAAAADwAAAAAAAAAAAAAAAACYAgAAZHJz&#10;L2Rvd25yZXYueG1sUEsFBgAAAAAEAAQA9QAAAIsDAAAAAA==&#10;" strokecolor="#bfbfbf">
                  <v:textbox>
                    <w:txbxContent>
                      <w:p w:rsidR="00B40094" w:rsidRDefault="00B40094" w:rsidP="00075A02">
                        <w:pPr>
                          <w:spacing w:before="0"/>
                          <w:jc w:val="center"/>
                        </w:pPr>
                        <w:r>
                          <w:t xml:space="preserve">Medications </w:t>
                        </w:r>
                        <w:r w:rsidRPr="002D2C6A">
                          <w:t>Reconciliation Act</w:t>
                        </w:r>
                      </w:p>
                    </w:txbxContent>
                  </v:textbox>
                </v:shape>
                <v:shape id="AutoShape 42" o:spid="_x0000_s1234"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Nt8YAAADcAAAADwAAAGRycy9kb3ducmV2LnhtbESPQWvCQBSE7wX/w/KE3uqmxqaSuoq2&#10;CObQQ6w/4JF9TVKzb0N2TVJ/vSsUehxm5htmtRlNI3rqXG1ZwfMsAkFcWF1zqeD0tX9agnAeWWNj&#10;mRT8koPNevKwwlTbgXPqj74UAcIuRQWV920qpSsqMuhmtiUO3rftDPogu1LqDocAN42cR1EiDdYc&#10;Fips6b2i4ny8GAU/Jv6g+DW55tnOJOfPbTsuZKbU43TcvoHwNPr/8F/7oBXMkxe4nw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wTbfGAAAA3AAAAA8AAAAAAAAA&#10;AAAAAAAAoQIAAGRycy9kb3ducmV2LnhtbFBLBQYAAAAABAAEAPkAAACUAwAAAAA=&#10;">
                  <v:stroke endarrow="block" endarrowwidth="wide" endarrowlength="long"/>
                </v:shape>
                <v:shape id="AutoShape 43" o:spid="_x0000_s1235"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1T5cUAAADcAAAADwAAAGRycy9kb3ducmV2LnhtbESPQWvCQBSE74X+h+UVvNWNgkGjmyAF&#10;xaIHa+v9mX0m0ezbNLs18d93C0KPw8x8wyyy3tTiRq2rLCsYDSMQxLnVFRcKvj5Xr1MQziNrrC2T&#10;gjs5yNLnpwUm2nb8QbeDL0SAsEtQQel9k0jp8pIMuqFtiIN3tq1BH2RbSN1iF+CmluMoiqXBisNC&#10;iQ29lZRfDz9Gwft2cuzW1+mOV8tTd/nWen+fzZQavPTLOQhPvf8PP9obrWAcx/B3JhwB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1T5cUAAADcAAAADwAAAAAAAAAA&#10;AAAAAAChAgAAZHJzL2Rvd25yZXYueG1sUEsFBgAAAAAEAAQA+QAAAJMDAAAAAA==&#10;">
                  <v:stroke endarrow="block" endarrowwidth="wide" endarrowlength="long"/>
                </v:shape>
                <v:shape id="AutoShape 44" o:spid="_x0000_s1236"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H2fsUAAADcAAAADwAAAGRycy9kb3ducmV2LnhtbESPT2vCQBTE70K/w/IK3nSjoNXUVaSg&#10;KPXg3/sz+5pEs2/T7Grit+8KBY/DzPyGmcwaU4g7VS63rKDXjUAQJ1bnnCo4HhadEQjnkTUWlknB&#10;gxzMpm+tCcba1ryj+96nIkDYxagg876MpXRJRgZd15bEwfuxlUEfZJVKXWEd4KaQ/SgaSoM5h4UM&#10;S/rKKLnub0bB+ntwqpfX0YYX83N9+dV6+xiPlWq/N/NPEJ4a/wr/t1daQX/4Ac8z4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H2fsUAAADcAAAADwAAAAAAAAAA&#10;AAAAAAChAgAAZHJzL2Rvd25yZXYueG1sUEsFBgAAAAAEAAQA+QAAAJMDAAAAAA==&#10;">
                  <v:stroke endarrow="block" endarrowwidth="wide" endarrowlength="long"/>
                </v:shape>
                <w10:wrap anchory="line"/>
              </v:group>
            </w:pict>
          </mc:Fallback>
        </mc:AlternateContent>
      </w:r>
      <w:r w:rsidR="009425CE">
        <w:rPr>
          <w:i w:val="0"/>
        </w:rPr>
        <w:t>Figure 6.3.4.E</w:t>
      </w:r>
      <w:r w:rsidR="009425CE" w:rsidRPr="009425CE">
        <w:rPr>
          <w:i w:val="0"/>
        </w:rPr>
        <w:t>-1 Reconciliation Acts</w:t>
      </w:r>
    </w:p>
    <w:p w:rsidR="00EE3DAD" w:rsidRDefault="00EE3DAD" w:rsidP="00597DB2">
      <w:pPr>
        <w:pStyle w:val="AuthorInstructions"/>
        <w:rPr>
          <w:sz w:val="16"/>
          <w:szCs w:val="16"/>
        </w:rPr>
      </w:pPr>
    </w:p>
    <w:p w:rsidR="00442A98" w:rsidRPr="008D3D62" w:rsidRDefault="00442A98" w:rsidP="00442A98">
      <w:pPr>
        <w:pStyle w:val="BodyText"/>
        <w:rPr>
          <w:lang w:eastAsia="x-none"/>
        </w:rPr>
      </w:pPr>
      <w:r>
        <w:rPr>
          <w:lang w:eastAsia="x-none"/>
        </w:rPr>
        <w:t>The reconciliation act template is an abstract template used to represent the process of reconciling clinical data.  It is the basis for the Diagnoses Reconciliation Act, the Allergies Reconciliation Act</w:t>
      </w:r>
      <w:r w:rsidR="00852F07">
        <w:rPr>
          <w:lang w:eastAsia="x-none"/>
        </w:rPr>
        <w:t>,</w:t>
      </w:r>
      <w:r>
        <w:rPr>
          <w:lang w:eastAsia="x-none"/>
        </w:rPr>
        <w:t xml:space="preserve"> the Medications Reconciliation Act</w:t>
      </w:r>
      <w:r w:rsidR="00852F07">
        <w:rPr>
          <w:lang w:eastAsia="x-none"/>
        </w:rPr>
        <w:t>, the Clinical Content Reconciliation Act, the Care Provider Reconciliation Act, the Immunization Reconciliation Act and the Goal Reconciliation Act</w:t>
      </w:r>
      <w:r>
        <w:rPr>
          <w:lang w:eastAsia="x-none"/>
        </w:rPr>
        <w:t>.  This template contains the requirements common to the more specific reconciliation acts.  A reconciliation act must identify the performers of the reconciliation process, and the clinical data and sour</w:t>
      </w:r>
      <w:r w:rsidR="00852F07">
        <w:rPr>
          <w:lang w:eastAsia="x-none"/>
        </w:rPr>
        <w:t>c</w:t>
      </w:r>
      <w:r>
        <w:rPr>
          <w:lang w:eastAsia="x-none"/>
        </w:rPr>
        <w:t>es that were used in that process.  The results of the reconciliation act are recorded as the subjects of the act.</w:t>
      </w:r>
      <w:r w:rsidR="00437C86">
        <w:rPr>
          <w:lang w:eastAsia="x-none"/>
        </w:rPr>
        <w:t xml:space="preserve"> </w:t>
      </w:r>
    </w:p>
    <w:p w:rsidR="00442A98" w:rsidRPr="00676213" w:rsidRDefault="00442A98" w:rsidP="00442A98">
      <w:pPr>
        <w:pStyle w:val="XMLFragment"/>
      </w:pPr>
      <w:r w:rsidRPr="00676213">
        <w:t>&lt;act classCode="ACT" moodCode="EVN"&gt;</w:t>
      </w:r>
    </w:p>
    <w:p w:rsidR="00442A98" w:rsidRPr="00676213" w:rsidRDefault="00442A98" w:rsidP="00442A98">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442A98" w:rsidRPr="00676213" w:rsidRDefault="00442A98" w:rsidP="00442A98">
      <w:pPr>
        <w:pStyle w:val="XMLFragment"/>
      </w:pPr>
      <w:r w:rsidRPr="00676213">
        <w:tab/>
        <w:t>&lt;id root="</w:t>
      </w:r>
      <w:r>
        <w:t>…</w:t>
      </w:r>
      <w:r w:rsidRPr="00676213">
        <w:t>" extension="</w:t>
      </w:r>
      <w:r>
        <w:t>…</w:t>
      </w:r>
      <w:r w:rsidRPr="00676213">
        <w:t>"/&gt;</w:t>
      </w:r>
    </w:p>
    <w:p w:rsidR="00442A98" w:rsidRPr="00676213" w:rsidRDefault="00442A98" w:rsidP="00442A98">
      <w:pPr>
        <w:pStyle w:val="XMLFragment"/>
      </w:pPr>
      <w:r w:rsidRPr="00676213">
        <w:tab/>
        <w:t>&lt;code code="</w:t>
      </w:r>
      <w:r>
        <w:t>MEDREC|ALGREC|DIAGREC</w:t>
      </w:r>
      <w:r w:rsidR="00852F07">
        <w:t>|CLINCONREC|IMMREC|GOALREC|PROVREC</w:t>
      </w:r>
      <w:r w:rsidRPr="00676213">
        <w:t xml:space="preserve">" </w:t>
      </w:r>
      <w:r>
        <w:br/>
      </w:r>
      <w:r>
        <w:tab/>
      </w:r>
      <w:r>
        <w:tab/>
      </w:r>
      <w:r w:rsidRPr="00676213">
        <w:t>displayName="</w:t>
      </w:r>
      <w:r>
        <w:t>(Medication</w:t>
      </w:r>
      <w:r w:rsidR="00167103">
        <w:t>s|Alleries|Diagnose</w:t>
      </w:r>
      <w:r>
        <w:t>s</w:t>
      </w:r>
      <w:r w:rsidR="00852F07">
        <w:t>|Clinical Content|Immunization</w:t>
      </w:r>
      <w:r w:rsidR="00167103">
        <w:t>s</w:t>
      </w:r>
      <w:r w:rsidR="00852F07">
        <w:t>|Goal</w:t>
      </w:r>
      <w:r w:rsidR="00167103">
        <w:t>s</w:t>
      </w:r>
      <w:r w:rsidR="00852F07">
        <w:t>|Care Provider</w:t>
      </w:r>
      <w:r w:rsidR="00167103">
        <w:t>s</w:t>
      </w:r>
      <w:r>
        <w:t>) Reconciliation</w:t>
      </w:r>
      <w:r w:rsidRPr="00676213">
        <w:t>"</w:t>
      </w:r>
      <w:r>
        <w:br/>
      </w:r>
      <w:r>
        <w:tab/>
      </w:r>
      <w:r>
        <w:tab/>
      </w:r>
      <w:r w:rsidRPr="00676213">
        <w:t>codeSystem="</w:t>
      </w:r>
      <w:r>
        <w:rPr>
          <w:lang w:val="en"/>
        </w:rPr>
        <w:t>1.3.5.1.4.1.19376.1.5.3.2</w:t>
      </w:r>
      <w:r w:rsidRPr="00676213">
        <w:t>" codeSystemName="</w:t>
      </w:r>
      <w:r>
        <w:t>IHEActCode</w:t>
      </w:r>
      <w:r w:rsidRPr="00676213">
        <w:t>"/&gt;</w:t>
      </w:r>
    </w:p>
    <w:p w:rsidR="00442A98" w:rsidRDefault="00442A98" w:rsidP="00442A98">
      <w:pPr>
        <w:pStyle w:val="XMLFragment"/>
      </w:pPr>
      <w:r w:rsidRPr="00676213">
        <w:tab/>
        <w:t>&lt;statusCode code="completed"/&gt;</w:t>
      </w:r>
    </w:p>
    <w:p w:rsidR="00442A98" w:rsidRPr="00676213" w:rsidRDefault="00442A98" w:rsidP="00442A98">
      <w:pPr>
        <w:pStyle w:val="XMLFragment"/>
      </w:pPr>
      <w:r>
        <w:tab/>
        <w:t>&lt;text&gt;&lt;reference value='…'/&gt;&lt;/text&gt;</w:t>
      </w:r>
    </w:p>
    <w:p w:rsidR="00442A98" w:rsidRDefault="00442A98" w:rsidP="00442A98">
      <w:pPr>
        <w:pStyle w:val="XMLFragment"/>
      </w:pPr>
      <w:r w:rsidRPr="00676213">
        <w:tab/>
        <w:t>&lt;effectiveTime value=""/&gt;</w:t>
      </w:r>
    </w:p>
    <w:p w:rsidR="00442A98" w:rsidRDefault="00442A98" w:rsidP="00442A98">
      <w:pPr>
        <w:pStyle w:val="XMLFragment"/>
      </w:pPr>
      <w:r w:rsidRPr="00676213">
        <w:tab/>
        <w:t>&lt;performer typeCode="PRF"&gt;</w:t>
      </w:r>
    </w:p>
    <w:p w:rsidR="00442A98" w:rsidRDefault="00442A98" w:rsidP="00442A98">
      <w:pPr>
        <w:pStyle w:val="XMLFragment"/>
      </w:pPr>
      <w:r>
        <w:tab/>
      </w:r>
      <w:r>
        <w:tab/>
        <w:t>…</w:t>
      </w:r>
    </w:p>
    <w:p w:rsidR="00442A98" w:rsidRPr="00676213" w:rsidRDefault="00442A98" w:rsidP="00442A98">
      <w:pPr>
        <w:pStyle w:val="XMLFragment"/>
      </w:pPr>
      <w:r>
        <w:tab/>
        <w:t>&lt;/performer&gt;</w:t>
      </w:r>
    </w:p>
    <w:p w:rsidR="00442A98" w:rsidRDefault="00442A98" w:rsidP="00442A98">
      <w:pPr>
        <w:pStyle w:val="XMLFragment"/>
      </w:pPr>
      <w:r w:rsidRPr="00676213">
        <w:tab/>
        <w:t>&lt;</w:t>
      </w:r>
      <w:r>
        <w:t>reference</w:t>
      </w:r>
      <w:r w:rsidRPr="00676213">
        <w:t xml:space="preserve"> typeCode="XRCPT"&gt;</w:t>
      </w:r>
      <w:r>
        <w:br/>
      </w:r>
      <w:r>
        <w:tab/>
      </w:r>
      <w:r>
        <w:tab/>
        <w:t>…</w:t>
      </w:r>
    </w:p>
    <w:p w:rsidR="00442A98" w:rsidRPr="00676213" w:rsidRDefault="00442A98" w:rsidP="00442A98">
      <w:pPr>
        <w:pStyle w:val="XMLFragment"/>
      </w:pPr>
      <w:r>
        <w:tab/>
        <w:t>&lt;/reference&gt;</w:t>
      </w:r>
    </w:p>
    <w:p w:rsidR="00442A98" w:rsidRPr="00676213" w:rsidRDefault="00442A98" w:rsidP="00442A98">
      <w:pPr>
        <w:pStyle w:val="XMLFragment"/>
      </w:pPr>
      <w:r w:rsidRPr="00676213">
        <w:t>&lt;/act&gt;</w:t>
      </w:r>
    </w:p>
    <w:p w:rsidR="00442A98" w:rsidRPr="00676213" w:rsidRDefault="00442A98" w:rsidP="00442A98">
      <w:pPr>
        <w:pStyle w:val="XMLFragment"/>
      </w:pPr>
    </w:p>
    <w:p w:rsidR="00442A98" w:rsidRDefault="00442A98" w:rsidP="00442A98">
      <w:pPr>
        <w:pStyle w:val="Heading5"/>
        <w:numPr>
          <w:ilvl w:val="0"/>
          <w:numId w:val="0"/>
        </w:numPr>
        <w:ind w:left="1008" w:hanging="1008"/>
      </w:pPr>
      <w:bookmarkStart w:id="1637" w:name="_Toc303257707"/>
      <w:r w:rsidRPr="00F10FE7">
        <w:t>6.3.</w:t>
      </w:r>
      <w:r>
        <w:t>4.E.1</w:t>
      </w:r>
      <w:r w:rsidR="000E0FFC">
        <w:t>.1</w:t>
      </w:r>
      <w:r w:rsidRPr="00F602A9">
        <w:t xml:space="preserve"> &lt;act classCode="ACT" moodCode="EVN"&gt;</w:t>
      </w:r>
      <w:bookmarkEnd w:id="1637"/>
    </w:p>
    <w:p w:rsidR="00442A98" w:rsidRPr="009916A9" w:rsidRDefault="00442A98" w:rsidP="00442A98">
      <w:pPr>
        <w:pStyle w:val="BodyText"/>
        <w:rPr>
          <w:lang w:eastAsia="x-none"/>
        </w:rPr>
      </w:pPr>
      <w:r>
        <w:rPr>
          <w:lang w:eastAsia="x-none"/>
        </w:rPr>
        <w:t xml:space="preserve">An </w:t>
      </w:r>
      <w:r w:rsidRPr="009916A9">
        <w:rPr>
          <w:rStyle w:val="InlineXML"/>
          <w:rFonts w:eastAsia="?l?r ??’c"/>
        </w:rPr>
        <w:t>&lt;act&gt;</w:t>
      </w:r>
      <w:r>
        <w:rPr>
          <w:lang w:eastAsia="x-none"/>
        </w:rPr>
        <w:t xml:space="preserve"> element is used to represent the reconciliation act.  This is an act that has already occurred.</w:t>
      </w:r>
    </w:p>
    <w:p w:rsidR="00442A98" w:rsidRDefault="00442A98" w:rsidP="00442A98">
      <w:pPr>
        <w:pStyle w:val="BodyText"/>
        <w:numPr>
          <w:ilvl w:val="0"/>
          <w:numId w:val="52"/>
        </w:numPr>
        <w:rPr>
          <w:lang w:eastAsia="x-none"/>
        </w:rPr>
      </w:pPr>
      <w:r>
        <w:rPr>
          <w:lang w:eastAsia="x-none"/>
        </w:rPr>
        <w:t xml:space="preserve">The reconciliation template </w:t>
      </w:r>
      <w:r w:rsidRPr="00644B68">
        <w:rPr>
          <w:smallCaps/>
          <w:lang w:eastAsia="x-none"/>
        </w:rPr>
        <w:t>shall</w:t>
      </w:r>
      <w:r>
        <w:rPr>
          <w:lang w:eastAsia="x-none"/>
        </w:rPr>
        <w:t xml:space="preserve"> only be used in </w:t>
      </w:r>
      <w:r w:rsidRPr="008D3D62">
        <w:rPr>
          <w:rStyle w:val="InlineXML"/>
          <w:rFonts w:eastAsia="?l?r ??’c"/>
        </w:rPr>
        <w:t>act</w:t>
      </w:r>
      <w:r>
        <w:rPr>
          <w:lang w:eastAsia="x-none"/>
        </w:rPr>
        <w:t xml:space="preserve"> elements.  </w:t>
      </w:r>
    </w:p>
    <w:p w:rsidR="00442A98" w:rsidRDefault="00442A98" w:rsidP="00442A98">
      <w:pPr>
        <w:pStyle w:val="BodyText"/>
        <w:numPr>
          <w:ilvl w:val="0"/>
          <w:numId w:val="52"/>
        </w:numPr>
        <w:rPr>
          <w:lang w:eastAsia="x-none"/>
        </w:rPr>
      </w:pPr>
      <w:r>
        <w:rPr>
          <w:lang w:eastAsia="x-none"/>
        </w:rPr>
        <w:lastRenderedPageBreak/>
        <w:t xml:space="preserve">The </w:t>
      </w:r>
      <w:r w:rsidRPr="00510800">
        <w:rPr>
          <w:rStyle w:val="InlineXML"/>
          <w:rFonts w:eastAsia="?l?r ??’c"/>
        </w:rPr>
        <w:t>@</w:t>
      </w:r>
      <w:proofErr w:type="spellStart"/>
      <w:r w:rsidRPr="00510800">
        <w:rPr>
          <w:rStyle w:val="InlineXML"/>
          <w:rFonts w:eastAsia="?l?r ??’c"/>
        </w:rPr>
        <w:t>classCode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ACT</w:t>
      </w:r>
      <w:r>
        <w:rPr>
          <w:lang w:eastAsia="x-none"/>
        </w:rPr>
        <w:t>.</w:t>
      </w:r>
    </w:p>
    <w:p w:rsidR="00442A98" w:rsidRPr="008D3D62" w:rsidRDefault="00442A98" w:rsidP="00442A98">
      <w:pPr>
        <w:pStyle w:val="BodyText"/>
        <w:numPr>
          <w:ilvl w:val="0"/>
          <w:numId w:val="52"/>
        </w:numPr>
        <w:rPr>
          <w:lang w:eastAsia="x-none"/>
        </w:rPr>
      </w:pPr>
      <w:r>
        <w:rPr>
          <w:lang w:eastAsia="x-none"/>
        </w:rPr>
        <w:t xml:space="preserve">The </w:t>
      </w:r>
      <w:r w:rsidRPr="00510800">
        <w:rPr>
          <w:rStyle w:val="InlineXML"/>
          <w:rFonts w:eastAsia="?l?r ??’c"/>
        </w:rPr>
        <w:t>@</w:t>
      </w:r>
      <w:proofErr w:type="spellStart"/>
      <w:r w:rsidRPr="00510800">
        <w:rPr>
          <w:rStyle w:val="InlineXML"/>
          <w:rFonts w:eastAsia="?l?r ??’c"/>
        </w:rPr>
        <w:t>moodCode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EVN</w:t>
      </w:r>
      <w:r>
        <w:rPr>
          <w:lang w:eastAsia="x-none"/>
        </w:rPr>
        <w:t>.</w:t>
      </w:r>
    </w:p>
    <w:p w:rsidR="00442A98" w:rsidRDefault="00442A98" w:rsidP="00442A98">
      <w:pPr>
        <w:pStyle w:val="Heading5"/>
        <w:numPr>
          <w:ilvl w:val="0"/>
          <w:numId w:val="0"/>
        </w:numPr>
        <w:ind w:left="1008" w:hanging="1008"/>
      </w:pPr>
      <w:bookmarkStart w:id="1638" w:name="_Toc303257708"/>
      <w:r w:rsidRPr="00F10FE7">
        <w:t>6.3.</w:t>
      </w:r>
      <w:r>
        <w:t>4.E.</w:t>
      </w:r>
      <w:r w:rsidR="000E0FFC">
        <w:t>1.</w:t>
      </w:r>
      <w:r>
        <w:t xml:space="preserve">2 </w:t>
      </w:r>
      <w:r w:rsidRPr="00F602A9">
        <w:t>&lt;templateId root="</w:t>
      </w:r>
      <w:r w:rsidRPr="00AA15E6">
        <w:t>1.3.6.1.4.1.19376.1.5.3.1.1.24.3.</w:t>
      </w:r>
      <w:r w:rsidRPr="007D6268">
        <w:rPr>
          <w:color w:val="FF0000"/>
        </w:rPr>
        <w:t>1</w:t>
      </w:r>
      <w:r w:rsidRPr="00EE4121">
        <w:t>"</w:t>
      </w:r>
      <w:r w:rsidRPr="00F602A9">
        <w:t>/&gt;</w:t>
      </w:r>
      <w:bookmarkEnd w:id="1638"/>
    </w:p>
    <w:p w:rsidR="00442A98" w:rsidRPr="00F602A9" w:rsidRDefault="00442A98" w:rsidP="00442A98">
      <w:pPr>
        <w:pStyle w:val="BodyText"/>
        <w:numPr>
          <w:ilvl w:val="0"/>
          <w:numId w:val="5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442A98">
        <w:rPr>
          <w:rStyle w:val="InlineXML"/>
          <w:rFonts w:eastAsia="?l?r ??’c"/>
          <w:b/>
          <w:highlight w:val="yellow"/>
        </w:rPr>
        <w:t>1.3.6.1.4.1.19376.1.5.3.1.1.24.3.1</w:t>
      </w:r>
      <w:r>
        <w:rPr>
          <w:lang w:eastAsia="x-none"/>
        </w:rPr>
        <w:t xml:space="preserve"> to assert conformance to this template.</w:t>
      </w:r>
    </w:p>
    <w:p w:rsidR="00442A98" w:rsidRDefault="00442A98" w:rsidP="00442A98">
      <w:pPr>
        <w:pStyle w:val="Heading5"/>
        <w:numPr>
          <w:ilvl w:val="0"/>
          <w:numId w:val="0"/>
        </w:numPr>
        <w:ind w:left="1008" w:hanging="1008"/>
      </w:pPr>
      <w:bookmarkStart w:id="1639" w:name="_Toc303257709"/>
      <w:r w:rsidRPr="00F10FE7">
        <w:t>6.3.</w:t>
      </w:r>
      <w:r>
        <w:t>4.E.</w:t>
      </w:r>
      <w:r w:rsidR="000E0FFC">
        <w:t>1.</w:t>
      </w:r>
      <w:r>
        <w:t xml:space="preserve">3 </w:t>
      </w:r>
      <w:r w:rsidRPr="00F602A9">
        <w:t>&lt;id root="</w:t>
      </w:r>
      <w:r>
        <w:t>…</w:t>
      </w:r>
      <w:r w:rsidRPr="00F602A9">
        <w:t>" extension="</w:t>
      </w:r>
      <w:r>
        <w:t>…</w:t>
      </w:r>
      <w:r w:rsidRPr="00F602A9">
        <w:t>"/&gt;</w:t>
      </w:r>
      <w:bookmarkEnd w:id="1639"/>
    </w:p>
    <w:p w:rsidR="00442A98" w:rsidRPr="009916A9" w:rsidRDefault="00442A98" w:rsidP="00442A98">
      <w:pPr>
        <w:pStyle w:val="BodyText"/>
        <w:rPr>
          <w:lang w:eastAsia="x-none"/>
        </w:rPr>
      </w:pPr>
      <w:r>
        <w:rPr>
          <w:lang w:eastAsia="x-none"/>
        </w:rPr>
        <w:t xml:space="preserve">Each reconciliation act will be uniquely identified.  Additional </w:t>
      </w:r>
      <w:r w:rsidR="002362C7">
        <w:rPr>
          <w:lang w:eastAsia="x-none"/>
        </w:rPr>
        <w:t>constraints</w:t>
      </w:r>
      <w:r>
        <w:rPr>
          <w:lang w:eastAsia="x-none"/>
        </w:rPr>
        <w:t xml:space="preserve"> on the cardinality of the </w:t>
      </w:r>
      <w:r w:rsidRPr="009916A9">
        <w:rPr>
          <w:rStyle w:val="InlineXML"/>
          <w:rFonts w:eastAsia="?l?r ??’c"/>
        </w:rPr>
        <w:t>&lt;id&gt;</w:t>
      </w:r>
      <w:r>
        <w:rPr>
          <w:lang w:eastAsia="x-none"/>
        </w:rPr>
        <w:t xml:space="preserve"> element ensure that two reconciliation acts will always use the same </w:t>
      </w:r>
      <w:r w:rsidRPr="009916A9">
        <w:rPr>
          <w:rStyle w:val="InlineXML"/>
          <w:rFonts w:eastAsia="?l?r ??’c"/>
        </w:rPr>
        <w:t>id</w:t>
      </w:r>
      <w:r>
        <w:rPr>
          <w:lang w:eastAsia="x-none"/>
        </w:rPr>
        <w:t xml:space="preserve"> if they are representing the same act. </w:t>
      </w:r>
    </w:p>
    <w:p w:rsidR="00442A9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only one </w:t>
      </w:r>
      <w:r w:rsidRPr="00644B68">
        <w:rPr>
          <w:b/>
          <w:lang w:eastAsia="x-none"/>
        </w:rPr>
        <w:t>[1</w:t>
      </w:r>
      <w:proofErr w:type="gramStart"/>
      <w:r w:rsidRPr="00644B68">
        <w:rPr>
          <w:b/>
          <w:lang w:eastAsia="x-none"/>
        </w:rPr>
        <w:t>..1</w:t>
      </w:r>
      <w:proofErr w:type="gramEnd"/>
      <w:r w:rsidRPr="00644B68">
        <w:rPr>
          <w:b/>
          <w:lang w:eastAsia="x-none"/>
        </w:rPr>
        <w:t>]</w:t>
      </w:r>
      <w:r>
        <w:rPr>
          <w:lang w:eastAsia="x-none"/>
        </w:rPr>
        <w:t xml:space="preserve"> </w:t>
      </w:r>
      <w:r w:rsidRPr="00644B68">
        <w:rPr>
          <w:rStyle w:val="InlineXML"/>
          <w:rFonts w:eastAsia="?l?r ??’c"/>
        </w:rPr>
        <w:t>id</w:t>
      </w:r>
      <w:r>
        <w:rPr>
          <w:lang w:eastAsia="x-none"/>
        </w:rPr>
        <w:t xml:space="preserve"> element.</w:t>
      </w:r>
    </w:p>
    <w:p w:rsidR="00442A98" w:rsidRPr="00644B6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id</w:t>
      </w:r>
      <w:r>
        <w:rPr>
          <w:lang w:eastAsia="x-none"/>
        </w:rPr>
        <w:t xml:space="preserve"> element </w:t>
      </w:r>
      <w:r w:rsidRPr="00BE73AF">
        <w:rPr>
          <w:smallCaps/>
          <w:lang w:eastAsia="x-none"/>
        </w:rPr>
        <w:t>shall</w:t>
      </w:r>
      <w:r>
        <w:rPr>
          <w:lang w:eastAsia="x-none"/>
        </w:rPr>
        <w:t xml:space="preserve"> not contain </w:t>
      </w:r>
      <w:proofErr w:type="gramStart"/>
      <w:r>
        <w:rPr>
          <w:lang w:eastAsia="x-none"/>
        </w:rPr>
        <w:t>an</w:t>
      </w:r>
      <w:proofErr w:type="gramEnd"/>
      <w:r>
        <w:rPr>
          <w:lang w:eastAsia="x-none"/>
        </w:rPr>
        <w:t xml:space="preserve"> </w:t>
      </w:r>
      <w:r w:rsidRPr="00644B68">
        <w:rPr>
          <w:rStyle w:val="InlineXML"/>
          <w:rFonts w:eastAsia="?l?r ??’c"/>
        </w:rPr>
        <w:t>@</w:t>
      </w:r>
      <w:proofErr w:type="spellStart"/>
      <w:r w:rsidRPr="00644B68">
        <w:rPr>
          <w:rStyle w:val="InlineXML"/>
          <w:rFonts w:eastAsia="?l?r ??’c"/>
        </w:rPr>
        <w:t>nullFlavor</w:t>
      </w:r>
      <w:proofErr w:type="spellEnd"/>
      <w:r>
        <w:rPr>
          <w:lang w:eastAsia="x-none"/>
        </w:rPr>
        <w:t xml:space="preserve"> attribute.</w:t>
      </w:r>
    </w:p>
    <w:p w:rsidR="002362C7" w:rsidRDefault="002362C7" w:rsidP="002362C7">
      <w:pPr>
        <w:pStyle w:val="Heading5"/>
        <w:numPr>
          <w:ilvl w:val="0"/>
          <w:numId w:val="0"/>
        </w:numPr>
        <w:ind w:left="1008" w:hanging="1008"/>
      </w:pPr>
      <w:bookmarkStart w:id="1640" w:name="_Toc303257710"/>
      <w:r w:rsidRPr="00F10FE7">
        <w:t>6.3.</w:t>
      </w:r>
      <w:r>
        <w:t>4.E.</w:t>
      </w:r>
      <w:r w:rsidR="000E0FFC">
        <w:t>1.</w:t>
      </w:r>
      <w:r>
        <w:t xml:space="preserve">4 </w:t>
      </w:r>
      <w:r w:rsidRPr="004E40AB">
        <w:t>&lt;code code="</w:t>
      </w:r>
      <w:r>
        <w:t>MEDREC|ALGREC|DIAGREC|CLINCONREC|IMMREC|GOALREC|PROVREC</w:t>
      </w:r>
      <w:r w:rsidRPr="004E40AB">
        <w:t xml:space="preserve">" </w:t>
      </w:r>
      <w:r>
        <w:br/>
        <w:t xml:space="preserve"> </w:t>
      </w:r>
      <w:r w:rsidRPr="004E40AB">
        <w:t>displayName="</w:t>
      </w:r>
      <w:r>
        <w:t>…</w:t>
      </w:r>
      <w:r w:rsidRPr="004E40AB">
        <w:t xml:space="preserve">" </w:t>
      </w:r>
      <w:r>
        <w:br/>
        <w:t xml:space="preserve"> </w:t>
      </w:r>
      <w:r w:rsidRPr="004E40AB">
        <w:t xml:space="preserve">codeSystem="1.3.5.1.4.1.19376.1.5.3.2" </w:t>
      </w:r>
      <w:r>
        <w:t xml:space="preserve">       </w:t>
      </w:r>
      <w:r w:rsidRPr="004E40AB">
        <w:t>codeSystemName="IHEActCode"/&gt;</w:t>
      </w:r>
      <w:bookmarkEnd w:id="1640"/>
    </w:p>
    <w:p w:rsidR="002362C7" w:rsidRDefault="002362C7" w:rsidP="002362C7">
      <w:r>
        <w:t xml:space="preserve">A reconciliation act is coded (in concrete templates defined in sections 6.3.4.E-G) to indicate the type of reconciliation performed.  </w:t>
      </w:r>
    </w:p>
    <w:p w:rsidR="002362C7" w:rsidRDefault="002362C7" w:rsidP="002362C7">
      <w:pPr>
        <w:pStyle w:val="BodyText"/>
        <w:numPr>
          <w:ilvl w:val="0"/>
          <w:numId w:val="55"/>
        </w:numPr>
        <w:rPr>
          <w:lang w:eastAsia="x-none"/>
        </w:rPr>
      </w:pPr>
      <w:r>
        <w:rPr>
          <w:lang w:eastAsia="x-none"/>
        </w:rPr>
        <w:t xml:space="preserve">The </w:t>
      </w:r>
      <w:r w:rsidRPr="009916A9">
        <w:rPr>
          <w:rStyle w:val="InlineXML"/>
          <w:rFonts w:eastAsia="?l?r ??’c"/>
        </w:rPr>
        <w:t>act</w:t>
      </w:r>
      <w:r>
        <w:rPr>
          <w:lang w:eastAsia="x-none"/>
        </w:rPr>
        <w:t xml:space="preserve"> </w:t>
      </w:r>
      <w:r w:rsidRPr="009916A9">
        <w:rPr>
          <w:smallCaps/>
          <w:lang w:eastAsia="x-none"/>
        </w:rPr>
        <w:t>shall</w:t>
      </w:r>
      <w:r>
        <w:rPr>
          <w:lang w:eastAsia="x-none"/>
        </w:rPr>
        <w:t xml:space="preserve"> contain only one </w:t>
      </w:r>
      <w:r w:rsidRPr="009916A9">
        <w:rPr>
          <w:b/>
          <w:lang w:eastAsia="x-none"/>
        </w:rPr>
        <w:t>[1</w:t>
      </w:r>
      <w:proofErr w:type="gramStart"/>
      <w:r w:rsidRPr="009916A9">
        <w:rPr>
          <w:b/>
          <w:lang w:eastAsia="x-none"/>
        </w:rPr>
        <w:t>..1</w:t>
      </w:r>
      <w:proofErr w:type="gramEnd"/>
      <w:r w:rsidRPr="009916A9">
        <w:rPr>
          <w:b/>
          <w:lang w:eastAsia="x-none"/>
        </w:rPr>
        <w:t>]</w:t>
      </w:r>
      <w:r>
        <w:rPr>
          <w:lang w:eastAsia="x-none"/>
        </w:rPr>
        <w:t xml:space="preserve"> </w:t>
      </w:r>
      <w:r w:rsidRPr="009916A9">
        <w:rPr>
          <w:rStyle w:val="InlineXML"/>
          <w:rFonts w:eastAsia="?l?r ??’c"/>
        </w:rPr>
        <w:t>code</w:t>
      </w:r>
      <w:r>
        <w:rPr>
          <w:lang w:eastAsia="x-none"/>
        </w:rPr>
        <w:t xml:space="preserve"> element.</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valued (no nulls allowed).</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362C7" w:rsidRPr="009916A9" w:rsidRDefault="002362C7" w:rsidP="002362C7">
      <w:pPr>
        <w:pStyle w:val="BodyText"/>
        <w:numPr>
          <w:ilvl w:val="0"/>
          <w:numId w:val="55"/>
        </w:numPr>
        <w:rPr>
          <w:lang w:eastAsia="x-none"/>
        </w:rPr>
      </w:pPr>
      <w:r>
        <w:rPr>
          <w:lang w:eastAsia="x-none"/>
        </w:rPr>
        <w:t>The code/@</w:t>
      </w:r>
      <w:proofErr w:type="spellStart"/>
      <w:r>
        <w:rPr>
          <w:lang w:eastAsia="x-none"/>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5321D7">
        <w:rPr>
          <w:smallCaps/>
          <w:lang w:eastAsia="x-none"/>
        </w:rPr>
        <w:t>should</w:t>
      </w:r>
      <w:r>
        <w:rPr>
          <w:lang w:eastAsia="x-none"/>
        </w:rPr>
        <w:t xml:space="preserve"> be </w:t>
      </w:r>
      <w:proofErr w:type="spellStart"/>
      <w:r>
        <w:rPr>
          <w:lang w:eastAsia="x-none"/>
        </w:rPr>
        <w:t>IHEActCode</w:t>
      </w:r>
      <w:proofErr w:type="spellEnd"/>
    </w:p>
    <w:p w:rsidR="002362C7" w:rsidRDefault="002362C7" w:rsidP="002362C7">
      <w:pPr>
        <w:pStyle w:val="Heading5"/>
        <w:numPr>
          <w:ilvl w:val="0"/>
          <w:numId w:val="0"/>
        </w:numPr>
        <w:ind w:left="1008" w:hanging="1008"/>
      </w:pPr>
      <w:bookmarkStart w:id="1641" w:name="_Toc303257711"/>
      <w:r w:rsidRPr="00F10FE7">
        <w:t>6.3.</w:t>
      </w:r>
      <w:r>
        <w:t>4.E.</w:t>
      </w:r>
      <w:r w:rsidR="000E0FFC">
        <w:t>1.</w:t>
      </w:r>
      <w:r>
        <w:t>5 &lt;text&gt;&lt;reference value='…'/&gt;&lt;/text&gt;</w:t>
      </w:r>
      <w:bookmarkEnd w:id="1641"/>
    </w:p>
    <w:p w:rsidR="002362C7" w:rsidRDefault="002362C7" w:rsidP="002362C7">
      <w:pPr>
        <w:pStyle w:val="BodyText"/>
        <w:rPr>
          <w:lang w:eastAsia="x-none"/>
        </w:rPr>
      </w:pPr>
      <w:r>
        <w:rPr>
          <w:lang w:eastAsia="x-none"/>
        </w:rPr>
        <w:t>The entry will link to the narrative text in the section indicating that the information was reconciled.</w:t>
      </w:r>
    </w:p>
    <w:p w:rsidR="002362C7" w:rsidRDefault="002362C7" w:rsidP="002362C7">
      <w:pPr>
        <w:pStyle w:val="BodyText"/>
        <w:numPr>
          <w:ilvl w:val="0"/>
          <w:numId w:val="58"/>
        </w:numPr>
        <w:rPr>
          <w:lang w:eastAsia="x-none"/>
        </w:rPr>
      </w:pPr>
      <w:r>
        <w:rPr>
          <w:lang w:eastAsia="x-none"/>
        </w:rPr>
        <w:t xml:space="preserve">The reconciliation act </w:t>
      </w:r>
      <w:r w:rsidRPr="000E27C8">
        <w:rPr>
          <w:smallCaps/>
          <w:lang w:eastAsia="x-none"/>
        </w:rPr>
        <w:t>shall</w:t>
      </w:r>
      <w:r>
        <w:rPr>
          <w:lang w:eastAsia="x-none"/>
        </w:rPr>
        <w:t xml:space="preserve"> contain a link to the narrative text indicating that the information in this section was reconciled. </w:t>
      </w:r>
    </w:p>
    <w:p w:rsidR="002362C7" w:rsidRDefault="002362C7" w:rsidP="002362C7">
      <w:pPr>
        <w:pStyle w:val="Heading5"/>
        <w:numPr>
          <w:ilvl w:val="0"/>
          <w:numId w:val="0"/>
        </w:numPr>
        <w:ind w:left="1008" w:hanging="1008"/>
      </w:pPr>
      <w:bookmarkStart w:id="1642" w:name="_Toc303257712"/>
      <w:r w:rsidRPr="00F10FE7">
        <w:lastRenderedPageBreak/>
        <w:t>6.3.</w:t>
      </w:r>
      <w:r>
        <w:t>4.E.</w:t>
      </w:r>
      <w:r w:rsidR="000E0FFC">
        <w:t>1.</w:t>
      </w:r>
      <w:r>
        <w:t xml:space="preserve">6 </w:t>
      </w:r>
      <w:r w:rsidRPr="00F602A9">
        <w:t>&lt;statusCode code="completed"/&gt;</w:t>
      </w:r>
      <w:bookmarkEnd w:id="1642"/>
    </w:p>
    <w:p w:rsidR="002362C7" w:rsidRDefault="002362C7" w:rsidP="002362C7">
      <w:pPr>
        <w:pStyle w:val="BodyText"/>
        <w:rPr>
          <w:lang w:eastAsia="x-none"/>
        </w:rPr>
      </w:pPr>
      <w:r>
        <w:rPr>
          <w:lang w:eastAsia="x-none"/>
        </w:rPr>
        <w:t>The reconciliation act is deemed to be completed at the time it is documented in the clinical document.</w:t>
      </w:r>
    </w:p>
    <w:p w:rsidR="002362C7" w:rsidRDefault="002362C7" w:rsidP="002362C7">
      <w:pPr>
        <w:pStyle w:val="BodyText"/>
        <w:numPr>
          <w:ilvl w:val="0"/>
          <w:numId w:val="56"/>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statusCode</w:t>
      </w:r>
      <w:proofErr w:type="spellEnd"/>
      <w:r>
        <w:rPr>
          <w:lang w:eastAsia="x-none"/>
        </w:rPr>
        <w:t xml:space="preserve"> element.</w:t>
      </w:r>
    </w:p>
    <w:p w:rsidR="002362C7" w:rsidRPr="002D55FF" w:rsidRDefault="002362C7" w:rsidP="002362C7">
      <w:pPr>
        <w:pStyle w:val="BodyText"/>
        <w:numPr>
          <w:ilvl w:val="0"/>
          <w:numId w:val="56"/>
        </w:numPr>
        <w:rPr>
          <w:lang w:eastAsia="x-none"/>
        </w:rPr>
      </w:pPr>
      <w:r>
        <w:rPr>
          <w:lang w:eastAsia="x-none"/>
        </w:rPr>
        <w:t xml:space="preserve">The </w:t>
      </w:r>
      <w:r w:rsidRPr="002D55FF">
        <w:rPr>
          <w:rStyle w:val="InlineXML"/>
          <w:rFonts w:eastAsia="?l?r ??’c"/>
        </w:rPr>
        <w:t>@code</w:t>
      </w:r>
      <w:r>
        <w:rPr>
          <w:lang w:eastAsia="x-none"/>
        </w:rPr>
        <w:t xml:space="preserve"> attribute of the </w:t>
      </w:r>
      <w:proofErr w:type="spellStart"/>
      <w:r w:rsidRPr="002D55FF">
        <w:rPr>
          <w:rStyle w:val="InlineXML"/>
          <w:rFonts w:eastAsia="?l?r ??’c"/>
        </w:rPr>
        <w:t>statusCode</w:t>
      </w:r>
      <w:proofErr w:type="spellEnd"/>
      <w:r>
        <w:rPr>
          <w:lang w:eastAsia="x-none"/>
        </w:rPr>
        <w:t xml:space="preserve"> element </w:t>
      </w:r>
      <w:r w:rsidRPr="00BE73AF">
        <w:rPr>
          <w:smallCaps/>
          <w:lang w:eastAsia="x-none"/>
        </w:rPr>
        <w:t>shall</w:t>
      </w:r>
      <w:r>
        <w:rPr>
          <w:lang w:eastAsia="x-none"/>
        </w:rPr>
        <w:t xml:space="preserve"> have a value of </w:t>
      </w:r>
      <w:r w:rsidRPr="002D55FF">
        <w:rPr>
          <w:rStyle w:val="InlineXML"/>
          <w:rFonts w:eastAsia="?l?r ??’c"/>
          <w:b/>
        </w:rPr>
        <w:t>completed</w:t>
      </w:r>
      <w:r>
        <w:rPr>
          <w:lang w:eastAsia="x-none"/>
        </w:rPr>
        <w:t>.</w:t>
      </w:r>
    </w:p>
    <w:p w:rsidR="002362C7" w:rsidRDefault="002362C7" w:rsidP="002362C7">
      <w:pPr>
        <w:pStyle w:val="Heading5"/>
        <w:numPr>
          <w:ilvl w:val="0"/>
          <w:numId w:val="0"/>
        </w:numPr>
        <w:ind w:left="1008" w:hanging="1008"/>
      </w:pPr>
      <w:bookmarkStart w:id="1643" w:name="_Toc303257713"/>
      <w:r w:rsidRPr="00F10FE7">
        <w:t>6.3.</w:t>
      </w:r>
      <w:r>
        <w:t>4.E.</w:t>
      </w:r>
      <w:r w:rsidR="000E0FFC">
        <w:t>1.</w:t>
      </w:r>
      <w:r>
        <w:t xml:space="preserve">7 </w:t>
      </w:r>
      <w:r w:rsidRPr="00F602A9">
        <w:t>&lt;effectiveTime value="</w:t>
      </w:r>
      <w:r>
        <w:t>…</w:t>
      </w:r>
      <w:r w:rsidRPr="00F602A9">
        <w:t>"/&gt;</w:t>
      </w:r>
      <w:bookmarkEnd w:id="1643"/>
    </w:p>
    <w:p w:rsidR="002362C7" w:rsidRDefault="002362C7" w:rsidP="002362C7">
      <w:pPr>
        <w:pStyle w:val="BodyText"/>
        <w:rPr>
          <w:lang w:eastAsia="x-none"/>
        </w:rPr>
      </w:pPr>
      <w:r>
        <w:rPr>
          <w:lang w:eastAsia="x-none"/>
        </w:rPr>
        <w:t>The clinically effective time is the time at when the information was reconciled by the provider.  This information will be reported and should be precise to at least the day.</w:t>
      </w:r>
    </w:p>
    <w:p w:rsidR="002362C7" w:rsidRDefault="002362C7" w:rsidP="002362C7">
      <w:pPr>
        <w:pStyle w:val="BodyText"/>
        <w:numPr>
          <w:ilvl w:val="0"/>
          <w:numId w:val="57"/>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effectiveTime</w:t>
      </w:r>
      <w:proofErr w:type="spellEnd"/>
      <w:r>
        <w:rPr>
          <w:lang w:eastAsia="x-none"/>
        </w:rPr>
        <w:t xml:space="preserve"> element.</w:t>
      </w:r>
    </w:p>
    <w:p w:rsidR="002362C7"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Pr>
          <w:lang w:eastAsia="x-none"/>
        </w:rPr>
        <w:t xml:space="preserve"> element </w:t>
      </w:r>
      <w:r w:rsidRPr="002D55FF">
        <w:rPr>
          <w:smallCaps/>
          <w:lang w:eastAsia="x-none"/>
        </w:rPr>
        <w:t>shall not</w:t>
      </w:r>
      <w:r>
        <w:rPr>
          <w:lang w:eastAsia="x-none"/>
        </w:rPr>
        <w:t xml:space="preserve"> use the </w:t>
      </w:r>
      <w:r w:rsidRPr="002D55FF">
        <w:rPr>
          <w:rStyle w:val="InlineXML"/>
          <w:rFonts w:eastAsia="?l?r ??’c"/>
        </w:rPr>
        <w:t>@</w:t>
      </w:r>
      <w:proofErr w:type="spellStart"/>
      <w:r w:rsidRPr="002D55FF">
        <w:rPr>
          <w:rStyle w:val="InlineXML"/>
          <w:rFonts w:eastAsia="?l?r ??’c"/>
        </w:rPr>
        <w:t>nullFlavor</w:t>
      </w:r>
      <w:proofErr w:type="spellEnd"/>
      <w:r>
        <w:rPr>
          <w:lang w:eastAsia="x-none"/>
        </w:rPr>
        <w:t xml:space="preserve"> element.</w:t>
      </w:r>
    </w:p>
    <w:p w:rsidR="002362C7" w:rsidRPr="002D55FF"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sidRPr="002D55FF">
        <w:rPr>
          <w:rStyle w:val="InlineXML"/>
          <w:rFonts w:eastAsia="?l?r ??’c"/>
        </w:rPr>
        <w:t>/@value</w:t>
      </w:r>
      <w:r>
        <w:rPr>
          <w:lang w:eastAsia="x-none"/>
        </w:rPr>
        <w:t xml:space="preserve"> attribute </w:t>
      </w:r>
      <w:r w:rsidRPr="005242D0">
        <w:rPr>
          <w:smallCaps/>
          <w:lang w:eastAsia="x-none"/>
        </w:rPr>
        <w:t>shall</w:t>
      </w:r>
      <w:r>
        <w:rPr>
          <w:lang w:eastAsia="x-none"/>
        </w:rPr>
        <w:t xml:space="preserve"> be precise to at least the day.</w:t>
      </w:r>
    </w:p>
    <w:p w:rsidR="002362C7" w:rsidRDefault="002362C7" w:rsidP="002362C7">
      <w:pPr>
        <w:pStyle w:val="Heading5"/>
        <w:numPr>
          <w:ilvl w:val="0"/>
          <w:numId w:val="0"/>
        </w:numPr>
        <w:ind w:left="1008" w:hanging="1008"/>
      </w:pPr>
      <w:bookmarkStart w:id="1644" w:name="_Toc303257714"/>
      <w:r w:rsidRPr="00F10FE7">
        <w:t>6.3.</w:t>
      </w:r>
      <w:r>
        <w:t>4.E.</w:t>
      </w:r>
      <w:r w:rsidR="000E0FFC">
        <w:t>1.</w:t>
      </w:r>
      <w:r>
        <w:t xml:space="preserve">8 </w:t>
      </w:r>
      <w:r w:rsidRPr="00F602A9">
        <w:t>&lt;performer typeCode="PRF"&gt;</w:t>
      </w:r>
      <w:bookmarkEnd w:id="1644"/>
    </w:p>
    <w:p w:rsidR="00244710" w:rsidRDefault="002362C7" w:rsidP="002362C7">
      <w:pPr>
        <w:pStyle w:val="BodyText"/>
        <w:rPr>
          <w:lang w:eastAsia="x-none"/>
        </w:rPr>
      </w:pPr>
      <w:r>
        <w:rPr>
          <w:lang w:eastAsia="x-none"/>
        </w:rPr>
        <w:t xml:space="preserve">The reconciliation act records the person who performed the reconciliation activity.  This represents the performers of the reconciliation process. </w:t>
      </w:r>
    </w:p>
    <w:p w:rsidR="00244710" w:rsidRDefault="00244710" w:rsidP="00244710">
      <w:pPr>
        <w:pStyle w:val="BodyText"/>
        <w:numPr>
          <w:ilvl w:val="0"/>
          <w:numId w:val="60"/>
        </w:numPr>
        <w:rPr>
          <w:lang w:eastAsia="x-none"/>
        </w:rPr>
      </w:pPr>
      <w:r>
        <w:rPr>
          <w:lang w:eastAsia="x-none"/>
        </w:rPr>
        <w:t xml:space="preserve">The </w:t>
      </w:r>
      <w:r w:rsidRPr="00F602A9">
        <w:rPr>
          <w:rFonts w:ascii="Courier New" w:hAnsi="Courier New" w:cs="Courier New"/>
          <w:lang w:eastAsia="x-none"/>
        </w:rPr>
        <w:t>act</w:t>
      </w:r>
      <w:r>
        <w:rPr>
          <w:lang w:eastAsia="x-none"/>
        </w:rPr>
        <w:t xml:space="preserve"> </w:t>
      </w:r>
      <w:r w:rsidRPr="00BE73AF">
        <w:rPr>
          <w:smallCaps/>
          <w:lang w:eastAsia="x-none"/>
        </w:rPr>
        <w:t>shall</w:t>
      </w:r>
      <w:r>
        <w:rPr>
          <w:lang w:eastAsia="x-none"/>
        </w:rPr>
        <w:t xml:space="preserve"> contain at least </w:t>
      </w:r>
      <w:r w:rsidRPr="00510800">
        <w:rPr>
          <w:b/>
          <w:lang w:eastAsia="x-none"/>
        </w:rPr>
        <w:t>[1</w:t>
      </w:r>
      <w:proofErr w:type="gramStart"/>
      <w:r w:rsidRPr="00510800">
        <w:rPr>
          <w:b/>
          <w:lang w:eastAsia="x-none"/>
        </w:rPr>
        <w:t>..</w:t>
      </w:r>
      <w:r>
        <w:rPr>
          <w:b/>
          <w:lang w:eastAsia="x-none"/>
        </w:rPr>
        <w:t>*</w:t>
      </w:r>
      <w:proofErr w:type="gramEnd"/>
      <w:r w:rsidRPr="00510800">
        <w:rPr>
          <w:b/>
          <w:lang w:eastAsia="x-none"/>
        </w:rPr>
        <w:t>]</w:t>
      </w:r>
      <w:r>
        <w:rPr>
          <w:lang w:eastAsia="x-none"/>
        </w:rPr>
        <w:t xml:space="preserve"> </w:t>
      </w:r>
      <w:r w:rsidRPr="00F602A9">
        <w:rPr>
          <w:rStyle w:val="InlineXML"/>
          <w:rFonts w:eastAsia="?l?r ??’c"/>
        </w:rPr>
        <w:t>performer</w:t>
      </w:r>
      <w:r>
        <w:rPr>
          <w:lang w:eastAsia="x-none"/>
        </w:rPr>
        <w:t xml:space="preserve"> element conforming to the reconciliation performer (6.3.4.J) template (</w:t>
      </w:r>
      <w:proofErr w:type="spellStart"/>
      <w:r>
        <w:rPr>
          <w:lang w:eastAsia="x-none"/>
        </w:rPr>
        <w:t>templateId</w:t>
      </w:r>
      <w:proofErr w:type="spellEnd"/>
      <w:r>
        <w:rPr>
          <w:lang w:eastAsia="x-none"/>
        </w:rPr>
        <w:t xml:space="preserve">: </w:t>
      </w:r>
      <w:r w:rsidRPr="00C924BA">
        <w:t>1.3.6.1.4.1.19376.1.5.3.1.1.24.3.5</w:t>
      </w:r>
      <w:r>
        <w:t>.1</w:t>
      </w:r>
      <w:r>
        <w:rPr>
          <w:lang w:eastAsia="x-none"/>
        </w:rPr>
        <w:t xml:space="preserve">).  </w:t>
      </w:r>
    </w:p>
    <w:p w:rsidR="00244710" w:rsidRDefault="00244710" w:rsidP="00244710">
      <w:pPr>
        <w:pStyle w:val="Heading5"/>
        <w:numPr>
          <w:ilvl w:val="0"/>
          <w:numId w:val="0"/>
        </w:numPr>
        <w:ind w:left="1008" w:hanging="1008"/>
      </w:pPr>
      <w:bookmarkStart w:id="1645" w:name="_Toc303257715"/>
      <w:r w:rsidRPr="00F10FE7">
        <w:t>6.3.</w:t>
      </w:r>
      <w:r>
        <w:t>4.E.</w:t>
      </w:r>
      <w:r w:rsidR="000E0FFC">
        <w:t>1.</w:t>
      </w:r>
      <w:r>
        <w:t xml:space="preserve">9 </w:t>
      </w:r>
      <w:r w:rsidRPr="00F602A9">
        <w:t>&lt;</w:t>
      </w:r>
      <w:r>
        <w:t>reference</w:t>
      </w:r>
      <w:r w:rsidRPr="00F602A9">
        <w:t xml:space="preserve"> typeCode="XRCPT"&gt;</w:t>
      </w:r>
      <w:bookmarkEnd w:id="1645"/>
    </w:p>
    <w:p w:rsidR="00244710" w:rsidRPr="009916A9" w:rsidRDefault="00244710" w:rsidP="00244710">
      <w:pPr>
        <w:pStyle w:val="BodyText"/>
        <w:rPr>
          <w:lang w:eastAsia="x-none"/>
        </w:rPr>
      </w:pPr>
      <w:r>
        <w:rPr>
          <w:lang w:eastAsia="x-none"/>
        </w:rPr>
        <w:t xml:space="preserve">The reconciliation act records all clinical data sources from which data was reconciled.  </w:t>
      </w:r>
      <w:proofErr w:type="gramStart"/>
      <w:r>
        <w:rPr>
          <w:lang w:eastAsia="x-none"/>
        </w:rPr>
        <w:t>This allow</w:t>
      </w:r>
      <w:proofErr w:type="gramEnd"/>
      <w:r>
        <w:rPr>
          <w:lang w:eastAsia="x-none"/>
        </w:rPr>
        <w:t xml:space="preserve"> applications to use the information to determine what data may not have yet been </w:t>
      </w:r>
      <w:proofErr w:type="spellStart"/>
      <w:r>
        <w:rPr>
          <w:lang w:eastAsia="x-none"/>
        </w:rPr>
        <w:t>reconcilied</w:t>
      </w:r>
      <w:proofErr w:type="spellEnd"/>
      <w:r>
        <w:rPr>
          <w:lang w:eastAsia="x-none"/>
        </w:rPr>
        <w:t xml:space="preserve"> for the patient, and to enable subsequent verification that the reconciliation was performed appropriately where necessary.  Only pointers to the data used for reconciliation are required, not the complete set of data used during the reconciliation. </w:t>
      </w:r>
    </w:p>
    <w:p w:rsidR="00244710" w:rsidRDefault="00244710" w:rsidP="00244710">
      <w:pPr>
        <w:pStyle w:val="BodyText"/>
        <w:numPr>
          <w:ilvl w:val="0"/>
          <w:numId w:val="59"/>
        </w:numPr>
        <w:rPr>
          <w:lang w:eastAsia="x-none"/>
        </w:rPr>
      </w:pPr>
      <w:r>
        <w:rPr>
          <w:lang w:eastAsia="x-none"/>
        </w:rPr>
        <w:t xml:space="preserve">The </w:t>
      </w:r>
      <w:r w:rsidRPr="00510800">
        <w:rPr>
          <w:rStyle w:val="InlineXML"/>
          <w:rFonts w:eastAsia="?l?r ??’c"/>
        </w:rPr>
        <w:t>act</w:t>
      </w:r>
      <w:r>
        <w:rPr>
          <w:lang w:eastAsia="x-none"/>
        </w:rPr>
        <w:t xml:space="preserve"> </w:t>
      </w:r>
      <w:r w:rsidRPr="00BE73AF">
        <w:rPr>
          <w:smallCaps/>
          <w:lang w:eastAsia="x-none"/>
        </w:rPr>
        <w:t>shall</w:t>
      </w:r>
      <w:r>
        <w:rPr>
          <w:lang w:eastAsia="x-none"/>
        </w:rPr>
        <w:t xml:space="preserve"> contain at least one </w:t>
      </w:r>
      <w:r w:rsidRPr="00510800">
        <w:rPr>
          <w:b/>
          <w:lang w:eastAsia="x-none"/>
        </w:rPr>
        <w:t>[1</w:t>
      </w:r>
      <w:proofErr w:type="gramStart"/>
      <w:r w:rsidRPr="00510800">
        <w:rPr>
          <w:b/>
          <w:lang w:eastAsia="x-none"/>
        </w:rPr>
        <w:t>..*</w:t>
      </w:r>
      <w:proofErr w:type="gramEnd"/>
      <w:r w:rsidRPr="00510800">
        <w:rPr>
          <w:b/>
          <w:lang w:eastAsia="x-none"/>
        </w:rPr>
        <w:t>]</w:t>
      </w:r>
      <w:r>
        <w:rPr>
          <w:lang w:eastAsia="x-none"/>
        </w:rPr>
        <w:t xml:space="preserve"> </w:t>
      </w:r>
      <w:r>
        <w:rPr>
          <w:rStyle w:val="InlineXML"/>
          <w:rFonts w:eastAsia="?l?r ??’c"/>
        </w:rPr>
        <w:t>reference</w:t>
      </w:r>
      <w:r>
        <w:rPr>
          <w:lang w:eastAsia="x-none"/>
        </w:rPr>
        <w:t xml:space="preserve"> element conforming to the Reconciliation Clinical Data Source (6.3.4.I) template (</w:t>
      </w:r>
      <w:proofErr w:type="spellStart"/>
      <w:r>
        <w:rPr>
          <w:lang w:eastAsia="x-none"/>
        </w:rPr>
        <w:t>templateId</w:t>
      </w:r>
      <w:proofErr w:type="spellEnd"/>
      <w:r>
        <w:rPr>
          <w:lang w:eastAsia="x-none"/>
        </w:rPr>
        <w:t xml:space="preserve">: </w:t>
      </w:r>
      <w:r w:rsidRPr="00C924BA">
        <w:t>1.3.6.1.4.1.19376.1.5.3.1.1.24.3.6</w:t>
      </w:r>
      <w:r>
        <w:rPr>
          <w:lang w:eastAsia="x-none"/>
        </w:rPr>
        <w:t>).</w:t>
      </w:r>
    </w:p>
    <w:p w:rsidR="00244710" w:rsidRDefault="00244710" w:rsidP="00244710">
      <w:pPr>
        <w:pStyle w:val="BodyText"/>
        <w:numPr>
          <w:ilvl w:val="0"/>
          <w:numId w:val="59"/>
        </w:numPr>
        <w:rPr>
          <w:lang w:eastAsia="x-none"/>
        </w:rPr>
      </w:pPr>
      <w:r>
        <w:rPr>
          <w:lang w:eastAsia="x-none"/>
        </w:rPr>
        <w:t xml:space="preserve">The </w:t>
      </w:r>
      <w:r>
        <w:rPr>
          <w:rStyle w:val="InlineXML"/>
          <w:rFonts w:eastAsia="?l?r ??’c"/>
        </w:rPr>
        <w:t>reference</w:t>
      </w:r>
      <w:r w:rsidRPr="00510800">
        <w:rPr>
          <w:rStyle w:val="InlineXML"/>
          <w:rFonts w:eastAsia="?l?r ??’c"/>
        </w:rPr>
        <w:t>/@</w:t>
      </w:r>
      <w:proofErr w:type="spellStart"/>
      <w:r w:rsidRPr="00510800">
        <w:rPr>
          <w:rStyle w:val="InlineXML"/>
          <w:rFonts w:eastAsia="?l?r ??’c"/>
        </w:rPr>
        <w:t>typeCode</w:t>
      </w:r>
      <w:proofErr w:type="spellEnd"/>
      <w:r>
        <w:rPr>
          <w:lang w:eastAsia="x-none"/>
        </w:rPr>
        <w:t xml:space="preserve"> attribute </w:t>
      </w:r>
      <w:r w:rsidRPr="00510800">
        <w:rPr>
          <w:smallCaps/>
          <w:lang w:eastAsia="x-none"/>
        </w:rPr>
        <w:t>shall</w:t>
      </w:r>
      <w:r>
        <w:rPr>
          <w:lang w:eastAsia="x-none"/>
        </w:rPr>
        <w:t xml:space="preserve"> contain the value </w:t>
      </w:r>
      <w:r w:rsidRPr="00510800">
        <w:rPr>
          <w:rStyle w:val="InlineXML"/>
          <w:rFonts w:eastAsia="?l?r ??’c"/>
          <w:b/>
        </w:rPr>
        <w:t>XRCPT</w:t>
      </w:r>
      <w:r>
        <w:rPr>
          <w:lang w:eastAsia="x-none"/>
        </w:rPr>
        <w:t>.</w:t>
      </w:r>
    </w:p>
    <w:p w:rsidR="000E0FFC" w:rsidRDefault="000E0FFC" w:rsidP="000E0FFC">
      <w:pPr>
        <w:pStyle w:val="Heading4"/>
        <w:numPr>
          <w:ilvl w:val="0"/>
          <w:numId w:val="0"/>
        </w:numPr>
        <w:ind w:left="864" w:hanging="864"/>
      </w:pPr>
      <w:bookmarkStart w:id="1646" w:name="_Toc303257716"/>
      <w:r w:rsidRPr="00F10FE7">
        <w:t>6.3.</w:t>
      </w:r>
      <w:r>
        <w:t>4.E.2 Diagnoses Reconciliation Act</w:t>
      </w:r>
      <w:bookmarkEnd w:id="1646"/>
    </w:p>
    <w:p w:rsidR="000E0FFC" w:rsidRDefault="000E0FFC" w:rsidP="000E0FFC">
      <w:pPr>
        <w:pStyle w:val="BodyText"/>
        <w:rPr>
          <w:lang w:eastAsia="x-none"/>
        </w:rPr>
      </w:pPr>
      <w:r>
        <w:rPr>
          <w:lang w:eastAsia="x-none"/>
        </w:rPr>
        <w:t>The diagnosis reconciliation act template is used to represent the process of reconciling clinical diagnoses.  It follows the general rules described above for reconciliation acts and includes more specific rules about the content.  The results of the diagnosis reconciliation act are recorded as the subjects of the act.</w:t>
      </w:r>
    </w:p>
    <w:p w:rsidR="000E0FFC" w:rsidRDefault="000E0FFC" w:rsidP="000E0FFC">
      <w:pPr>
        <w:pStyle w:val="BodyText"/>
        <w:rPr>
          <w:lang w:eastAsia="x-none"/>
        </w:rPr>
      </w:pPr>
    </w:p>
    <w:p w:rsidR="000E0FFC" w:rsidRPr="00676213" w:rsidRDefault="000E0FFC" w:rsidP="000E0FFC">
      <w:pPr>
        <w:pStyle w:val="XMLFragment"/>
      </w:pPr>
      <w:r w:rsidRPr="00676213">
        <w:lastRenderedPageBreak/>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.3.2</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code="DIAGREC" displayName="Diagnoses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w:t>
      </w:r>
      <w:commentRangeStart w:id="1647"/>
      <w:r w:rsidRPr="006608B2">
        <w:rPr>
          <w:highlight w:val="yellow"/>
          <w:rPrChange w:id="1648" w:author="Emma" w:date="2014-04-01T06:51:00Z">
            <w:rPr/>
          </w:rPrChange>
        </w:rPr>
        <w:t>entryRelationship</w:t>
      </w:r>
      <w:commentRangeEnd w:id="1647"/>
      <w:r w:rsidR="006608B2">
        <w:rPr>
          <w:rStyle w:val="CommentReference"/>
          <w:rFonts w:ascii="Times New Roman" w:hAnsi="Times New Roman" w:cs="Times New Roman"/>
          <w:noProof w:val="0"/>
        </w:rPr>
        <w:commentReference w:id="1647"/>
      </w:r>
      <w:r w:rsidRPr="00676213">
        <w:t xml:space="preserve">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649" w:name="_Toc303257717"/>
      <w:r w:rsidRPr="00F10FE7">
        <w:t>6.3.</w:t>
      </w:r>
      <w:r>
        <w:t xml:space="preserve">4.E.2.1 </w:t>
      </w:r>
      <w:r w:rsidRPr="00F602A9">
        <w:t>&lt;templateId root="</w:t>
      </w:r>
      <w:r w:rsidRPr="00AA15E6">
        <w:t>1.3.6.1.4.1.19376.1.5.3.1.1.24.3.</w:t>
      </w:r>
      <w:r w:rsidRPr="000E0FFC">
        <w:t>1</w:t>
      </w:r>
      <w:r w:rsidRPr="00F602A9">
        <w:t>"/&gt;</w:t>
      </w:r>
      <w:r>
        <w:br/>
      </w:r>
      <w:r w:rsidRPr="00F602A9">
        <w:t>&lt;templateId root="</w:t>
      </w:r>
      <w:r w:rsidRPr="00AA15E6">
        <w:t>1.3.6.1.4.1.19376.1.5.3.1.</w:t>
      </w:r>
      <w:r>
        <w:t>1.24.3.2</w:t>
      </w:r>
      <w:r w:rsidRPr="00F602A9">
        <w:t>"/&gt;</w:t>
      </w:r>
      <w:bookmarkEnd w:id="1649"/>
    </w:p>
    <w:p w:rsidR="000E0FFC"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1.3.6.1.4.1.19376.1.5.3.1.1.24.3.1</w:t>
      </w:r>
      <w:r w:rsidRPr="00C924BA">
        <w:t xml:space="preserve"> </w:t>
      </w:r>
      <w:r>
        <w:rPr>
          <w:lang w:eastAsia="x-none"/>
        </w:rPr>
        <w:t>to assert conformance to this reconciliation act template.</w:t>
      </w:r>
    </w:p>
    <w:p w:rsidR="000E0FFC" w:rsidRPr="00F602A9"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1.3.6.1.4.1.19376.1.5.3.1.1.24.3.2</w:t>
      </w:r>
      <w:r w:rsidRPr="00C924BA">
        <w:t xml:space="preserve"> </w:t>
      </w:r>
      <w:r>
        <w:rPr>
          <w:lang w:eastAsia="x-none"/>
        </w:rPr>
        <w:t>to assert conformance to this template.</w:t>
      </w:r>
    </w:p>
    <w:p w:rsidR="000E0FFC" w:rsidRDefault="000E0FFC" w:rsidP="000E0FFC">
      <w:pPr>
        <w:pStyle w:val="Heading5"/>
        <w:numPr>
          <w:ilvl w:val="0"/>
          <w:numId w:val="0"/>
        </w:numPr>
        <w:ind w:left="1008" w:hanging="1008"/>
      </w:pPr>
      <w:bookmarkStart w:id="1650" w:name="_Toc303257718"/>
      <w:r w:rsidRPr="00F10FE7">
        <w:t>6.3.</w:t>
      </w:r>
      <w:r>
        <w:t xml:space="preserve">4.E.2.2 </w:t>
      </w:r>
      <w:r w:rsidRPr="004E40AB">
        <w:t>&lt;code code="DIAGREC" displayName="Diagnoses Reconciliation" codeSystem="1.3.5.1.4.1.19376.1.5.3.2" codeSystemName="IHEActCode"/&gt;</w:t>
      </w:r>
      <w:bookmarkEnd w:id="1650"/>
    </w:p>
    <w:p w:rsidR="000E0FFC" w:rsidRDefault="000E0FFC" w:rsidP="000E0FFC">
      <w:r>
        <w:t xml:space="preserve">A diagnosis reconciliation act is coded to indicate that it represents the process of reconciling diagnoses for the patient.  </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DIAGREC.</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2"/>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651" w:name="_Toc303257719"/>
      <w:r w:rsidRPr="00F10FE7">
        <w:t>6.3.</w:t>
      </w:r>
      <w:r>
        <w:t xml:space="preserve">4.E.2.3 </w:t>
      </w:r>
      <w:r w:rsidRPr="00F602A9">
        <w:t>&lt;entryRelationship typeCode="SUBJ"&gt;</w:t>
      </w:r>
      <w:bookmarkEnd w:id="1651"/>
    </w:p>
    <w:p w:rsidR="000E0FFC" w:rsidRDefault="000E0FFC" w:rsidP="000E0FFC">
      <w:pPr>
        <w:pStyle w:val="BodyText"/>
        <w:rPr>
          <w:lang w:eastAsia="x-none"/>
        </w:rPr>
      </w:pPr>
      <w:r>
        <w:rPr>
          <w:lang w:eastAsia="x-none"/>
        </w:rPr>
        <w:t>The diagnoses reconciliation act contains the results of the diagnoses reconciliation process as subjects of that act.  At least one subject is required to indicate the results of the reconciliation.</w:t>
      </w:r>
    </w:p>
    <w:p w:rsidR="000E0FFC" w:rsidRDefault="000E0FFC" w:rsidP="000E0FFC">
      <w:pPr>
        <w:pStyle w:val="BodyText"/>
        <w:numPr>
          <w:ilvl w:val="0"/>
          <w:numId w:val="61"/>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Problem Concern Entry template defined in PCC TF-2: 6.3.4.12 (</w:t>
      </w:r>
      <w:proofErr w:type="spellStart"/>
      <w:r>
        <w:rPr>
          <w:lang w:eastAsia="x-none"/>
        </w:rPr>
        <w:t>templateId</w:t>
      </w:r>
      <w:proofErr w:type="spellEnd"/>
      <w:r>
        <w:rPr>
          <w:lang w:eastAsia="x-none"/>
        </w:rPr>
        <w:t xml:space="preserve">: </w:t>
      </w:r>
      <w:r w:rsidRPr="00C924BA">
        <w:rPr>
          <w:lang w:eastAsia="x-none"/>
        </w:rPr>
        <w:t>1.3.6.1.4.1.19376.1.5.3.1.4.5.</w:t>
      </w:r>
      <w:commentRangeStart w:id="1652"/>
      <w:r w:rsidRPr="00C924BA">
        <w:rPr>
          <w:lang w:eastAsia="x-none"/>
        </w:rPr>
        <w:t>2</w:t>
      </w:r>
      <w:commentRangeEnd w:id="1652"/>
      <w:r w:rsidR="002E002B">
        <w:rPr>
          <w:rStyle w:val="CommentReference"/>
        </w:rPr>
        <w:commentReference w:id="1652"/>
      </w:r>
      <w:r>
        <w:rPr>
          <w:lang w:eastAsia="x-none"/>
        </w:rPr>
        <w:t xml:space="preserve">). </w:t>
      </w:r>
    </w:p>
    <w:p w:rsidR="000E0FFC" w:rsidRDefault="000E0FFC" w:rsidP="000E0FFC">
      <w:pPr>
        <w:pStyle w:val="Heading4"/>
        <w:numPr>
          <w:ilvl w:val="0"/>
          <w:numId w:val="0"/>
        </w:numPr>
        <w:ind w:left="864" w:hanging="864"/>
      </w:pPr>
      <w:bookmarkStart w:id="1653" w:name="_Toc303257720"/>
      <w:r w:rsidRPr="00F10FE7">
        <w:lastRenderedPageBreak/>
        <w:t>6.3.</w:t>
      </w:r>
      <w:r>
        <w:t>4.E.3</w:t>
      </w:r>
      <w:r w:rsidRPr="00F10FE7">
        <w:t xml:space="preserve"> </w:t>
      </w:r>
      <w:r>
        <w:t>Allergies Reconciliation Act</w:t>
      </w:r>
      <w:bookmarkEnd w:id="1653"/>
    </w:p>
    <w:p w:rsidR="000E0FFC" w:rsidRDefault="000E0FFC" w:rsidP="000E0FFC">
      <w:pPr>
        <w:pStyle w:val="BodyText"/>
        <w:rPr>
          <w:lang w:eastAsia="x-none"/>
        </w:rPr>
      </w:pPr>
      <w:r>
        <w:rPr>
          <w:lang w:eastAsia="x-none"/>
        </w:rPr>
        <w:t>The allergies reconciliation act template is used to represent the process of reconciling allergies.  It follows the general rules described above for reconciliation acts and includes more specific rules about the content.  The results of the allergies reconciliation act are recor</w:t>
      </w:r>
      <w:r w:rsidR="00B82E5B">
        <w:rPr>
          <w:lang w:eastAsia="x-none"/>
        </w:rPr>
        <w:t>ded as the subjects of the act.</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.3.3</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Pr>
          <w:b/>
        </w:rPr>
        <w:t>ALG</w:t>
      </w:r>
      <w:r w:rsidRPr="0022103F">
        <w:rPr>
          <w:b/>
        </w:rPr>
        <w:t>REC" displayName="</w:t>
      </w:r>
      <w:r>
        <w:rPr>
          <w:b/>
        </w:rPr>
        <w:t xml:space="preserve">Allergies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654" w:name="_Toc303257721"/>
      <w:r w:rsidRPr="00F10FE7">
        <w:t>6.3.</w:t>
      </w:r>
      <w:r>
        <w:t xml:space="preserve">4.E.3.1 </w:t>
      </w:r>
      <w:r w:rsidRPr="00F602A9">
        <w:t>&lt;templateId root="</w:t>
      </w:r>
      <w:r w:rsidRPr="00AA15E6">
        <w:t>1.3.6.1.4.1.19376.1.5.3.1.1.24.3.</w:t>
      </w:r>
      <w:r w:rsidRPr="007D6268">
        <w:rPr>
          <w:color w:val="FF0000"/>
        </w:rPr>
        <w:t>1</w:t>
      </w:r>
      <w:r w:rsidRPr="00F602A9">
        <w:t>"/&gt;</w:t>
      </w:r>
      <w:r>
        <w:br/>
      </w:r>
      <w:r w:rsidRPr="00F602A9">
        <w:t>&lt;templateId root="</w:t>
      </w:r>
      <w:r w:rsidRPr="00AA15E6">
        <w:t>1.3.6.1.4.1.19376.1.5.3.1.1.24.3.</w:t>
      </w:r>
      <w:r>
        <w:rPr>
          <w:color w:val="FF0000"/>
        </w:rPr>
        <w:t>3</w:t>
      </w:r>
      <w:r w:rsidRPr="00F602A9">
        <w:t xml:space="preserve"> "/&gt;</w:t>
      </w:r>
      <w:bookmarkEnd w:id="1654"/>
    </w:p>
    <w:p w:rsidR="000E0FFC"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1.3.6.1.4.1.19376.1.5.3.1.1.24.3.1</w:t>
      </w:r>
      <w:r>
        <w:rPr>
          <w:lang w:eastAsia="x-none"/>
        </w:rPr>
        <w:t xml:space="preserve"> to assert conformance to this reconciliation act template.</w:t>
      </w:r>
    </w:p>
    <w:p w:rsidR="000E0FFC" w:rsidRPr="00F602A9"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1.3.6.1.4.1.19376.1.5.3.1.1.24.3.3</w:t>
      </w:r>
      <w:r>
        <w:rPr>
          <w:lang w:eastAsia="x-none"/>
        </w:rPr>
        <w:t xml:space="preserve"> to assert conformance to this template.</w:t>
      </w:r>
    </w:p>
    <w:p w:rsidR="000E0FFC" w:rsidRDefault="000E0FFC" w:rsidP="000E0FFC">
      <w:pPr>
        <w:pStyle w:val="Heading5"/>
        <w:numPr>
          <w:ilvl w:val="0"/>
          <w:numId w:val="0"/>
        </w:numPr>
        <w:ind w:left="1008" w:hanging="1008"/>
      </w:pPr>
      <w:bookmarkStart w:id="1655" w:name="_Toc303257722"/>
      <w:r w:rsidRPr="00F10FE7">
        <w:t>6.3.</w:t>
      </w:r>
      <w:r>
        <w:t xml:space="preserve">4.E.3.2 </w:t>
      </w:r>
      <w:r w:rsidRPr="004E40AB">
        <w:t>&lt;code code="</w:t>
      </w:r>
      <w:r>
        <w:t>AL</w:t>
      </w:r>
      <w:r w:rsidRPr="004E40AB">
        <w:t>GREC" displayName="</w:t>
      </w:r>
      <w:r>
        <w:t xml:space="preserve">Allergies </w:t>
      </w:r>
      <w:r w:rsidRPr="004E40AB">
        <w:t>Reconciliation" codeSystem="1.3.5.1.4.1.19376.1.5.3.2" codeSystemName="IHEActCode"/&gt;</w:t>
      </w:r>
      <w:bookmarkEnd w:id="1655"/>
    </w:p>
    <w:p w:rsidR="000E0FFC" w:rsidRDefault="000E0FFC" w:rsidP="000E0FFC">
      <w:r>
        <w:t xml:space="preserve">An allergies reconciliation act is coded to indicate that it represents the process of reconciling allergies and adverse reactions for the patient.  </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ALGREC.</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4"/>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656" w:name="_Toc303257723"/>
      <w:r w:rsidRPr="00F10FE7">
        <w:lastRenderedPageBreak/>
        <w:t>6.3.</w:t>
      </w:r>
      <w:r>
        <w:t xml:space="preserve">4.E.3.3 </w:t>
      </w:r>
      <w:r w:rsidRPr="00F602A9">
        <w:t>&lt;entryRelationship typeCode="SUBJ"&gt;</w:t>
      </w:r>
      <w:bookmarkEnd w:id="1656"/>
    </w:p>
    <w:p w:rsidR="000E0FFC" w:rsidRDefault="000E0FFC" w:rsidP="000E0FFC">
      <w:pPr>
        <w:pStyle w:val="BodyText"/>
        <w:rPr>
          <w:lang w:eastAsia="x-none"/>
        </w:rPr>
      </w:pPr>
      <w:r>
        <w:rPr>
          <w:lang w:eastAsia="x-none"/>
        </w:rPr>
        <w:t>The allergies reconciliation act contains the results of the allergy reconciliation process as subjects of that act.  At least one subject is required to indicate the results of the reconciliation.</w:t>
      </w:r>
    </w:p>
    <w:p w:rsidR="000E0FFC" w:rsidRDefault="000E0FFC" w:rsidP="000E0FFC">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Allergy Concern Entry template defined in PCC TF-2: 6.3.4.13 (</w:t>
      </w:r>
      <w:proofErr w:type="spellStart"/>
      <w:r>
        <w:rPr>
          <w:lang w:eastAsia="x-none"/>
        </w:rPr>
        <w:t>templateId</w:t>
      </w:r>
      <w:proofErr w:type="spellEnd"/>
      <w:r>
        <w:rPr>
          <w:lang w:eastAsia="x-none"/>
        </w:rPr>
        <w:t xml:space="preserve">: </w:t>
      </w:r>
      <w:r w:rsidRPr="00C924BA">
        <w:rPr>
          <w:lang w:eastAsia="x-none"/>
        </w:rPr>
        <w:t>1.3.6.1.4.1.19376.1.5.3.1.4.5.</w:t>
      </w:r>
      <w:commentRangeStart w:id="1657"/>
      <w:r>
        <w:rPr>
          <w:lang w:eastAsia="x-none"/>
        </w:rPr>
        <w:t>3</w:t>
      </w:r>
      <w:commentRangeEnd w:id="1657"/>
      <w:r w:rsidR="002E002B">
        <w:rPr>
          <w:rStyle w:val="CommentReference"/>
        </w:rPr>
        <w:commentReference w:id="1657"/>
      </w:r>
      <w:r>
        <w:rPr>
          <w:lang w:eastAsia="x-none"/>
        </w:rPr>
        <w:t>).</w:t>
      </w:r>
    </w:p>
    <w:p w:rsidR="000E0FFC" w:rsidRDefault="000E0FFC" w:rsidP="000E0FFC">
      <w:pPr>
        <w:pStyle w:val="Heading4"/>
        <w:numPr>
          <w:ilvl w:val="0"/>
          <w:numId w:val="0"/>
        </w:numPr>
        <w:ind w:left="90"/>
      </w:pPr>
      <w:bookmarkStart w:id="1658" w:name="_Toc303257724"/>
      <w:r w:rsidRPr="00F10FE7">
        <w:t>6.3.</w:t>
      </w:r>
      <w:r w:rsidR="00E0339B">
        <w:t>4.E.4</w:t>
      </w:r>
      <w:r w:rsidRPr="00F10FE7">
        <w:t xml:space="preserve"> </w:t>
      </w:r>
      <w:r>
        <w:t>Medications Reconciliation Act</w:t>
      </w:r>
      <w:bookmarkEnd w:id="1658"/>
    </w:p>
    <w:p w:rsidR="000E0FFC" w:rsidRDefault="000E0FFC" w:rsidP="000E0FFC">
      <w:pPr>
        <w:pStyle w:val="BodyText"/>
        <w:rPr>
          <w:lang w:eastAsia="x-none"/>
        </w:rPr>
      </w:pPr>
      <w:r>
        <w:rPr>
          <w:lang w:eastAsia="x-none"/>
        </w:rPr>
        <w:t xml:space="preserve">The </w:t>
      </w:r>
      <w:r>
        <w:t>Medications</w:t>
      </w:r>
      <w:r>
        <w:rPr>
          <w:lang w:eastAsia="x-none"/>
        </w:rPr>
        <w:t xml:space="preserve"> reconciliation act template is used to represent the process of reconciling medications.  It follows the general rules described above for reconciliation acts and includes more specific rules about the content.  The results of the medications reconciliation act are recorded as the subjects of the act.</w:t>
      </w:r>
      <w:r w:rsidR="00231C93">
        <w:rPr>
          <w:lang w:eastAsia="x-none"/>
        </w:rPr>
        <w:t xml:space="preserve"> </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.3.4</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sidR="00075A02">
        <w:rPr>
          <w:b/>
        </w:rPr>
        <w:t>MED</w:t>
      </w:r>
      <w:r w:rsidRPr="0022103F">
        <w:rPr>
          <w:b/>
        </w:rPr>
        <w:t>REC" displayName="</w:t>
      </w:r>
      <w:r w:rsidR="00075A02">
        <w:rPr>
          <w:b/>
        </w:rPr>
        <w:t>Medications</w:t>
      </w:r>
      <w:r>
        <w:rPr>
          <w:b/>
        </w:rPr>
        <w:t xml:space="preserve">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E0339B">
      <w:pPr>
        <w:pStyle w:val="Heading5"/>
        <w:numPr>
          <w:ilvl w:val="0"/>
          <w:numId w:val="0"/>
        </w:numPr>
        <w:ind w:left="1008" w:hanging="1008"/>
      </w:pPr>
      <w:bookmarkStart w:id="1659" w:name="_Toc303257725"/>
      <w:r w:rsidRPr="00F10FE7">
        <w:t>6.3.</w:t>
      </w:r>
      <w:r w:rsidR="00E0339B">
        <w:t>4.E.4</w:t>
      </w:r>
      <w:r>
        <w:t xml:space="preserve">.1 </w:t>
      </w:r>
      <w:r w:rsidRPr="00F602A9">
        <w:t>&lt;templateId root="</w:t>
      </w:r>
      <w:r w:rsidRPr="00AA15E6">
        <w:t>1.3.6.1.4.1.19376.1.5.3.1.1.24.3.</w:t>
      </w:r>
      <w:r>
        <w:t>1</w:t>
      </w:r>
      <w:r w:rsidRPr="00F602A9">
        <w:t>"/&gt;</w:t>
      </w:r>
      <w:r>
        <w:br/>
      </w:r>
      <w:r w:rsidRPr="00F602A9">
        <w:t>&lt;templateId root="</w:t>
      </w:r>
      <w:r w:rsidRPr="00AA15E6">
        <w:t>1.3.</w:t>
      </w:r>
      <w:r w:rsidR="00E0339B">
        <w:t>6.1.4.1.19376.1.5.3.1.1.24.3</w:t>
      </w:r>
      <w:r>
        <w:t>.4</w:t>
      </w:r>
      <w:r w:rsidRPr="00F602A9">
        <w:t>"/&gt;</w:t>
      </w:r>
      <w:bookmarkEnd w:id="1659"/>
    </w:p>
    <w:p w:rsidR="000E0FFC"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w:t>
      </w:r>
      <w:r w:rsidRPr="00E0339B">
        <w:rPr>
          <w:highlight w:val="yellow"/>
        </w:rPr>
        <w:t>1.3.6.1.4.1.19376.1.5.3.1.1.24.3.1</w:t>
      </w:r>
      <w:r w:rsidRPr="00C74DC6">
        <w:t xml:space="preserve"> </w:t>
      </w:r>
      <w:r>
        <w:rPr>
          <w:lang w:eastAsia="x-none"/>
        </w:rPr>
        <w:t>to assert conformance to this reconciliation act template.</w:t>
      </w:r>
    </w:p>
    <w:p w:rsidR="000E0FFC" w:rsidRPr="00F602A9"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E0339B">
        <w:rPr>
          <w:highlight w:val="yellow"/>
        </w:rPr>
        <w:t>1.3.6.1.4.1.19376.1.5.3.1.1.24.3.4</w:t>
      </w:r>
      <w:r w:rsidRPr="00C74DC6">
        <w:t xml:space="preserve"> to assert</w:t>
      </w:r>
      <w:r>
        <w:rPr>
          <w:lang w:eastAsia="x-none"/>
        </w:rPr>
        <w:t xml:space="preserve"> conformance to this template.</w:t>
      </w:r>
    </w:p>
    <w:p w:rsidR="000E0FFC" w:rsidRDefault="000E0FFC" w:rsidP="00E0339B">
      <w:pPr>
        <w:pStyle w:val="Heading5"/>
        <w:numPr>
          <w:ilvl w:val="0"/>
          <w:numId w:val="0"/>
        </w:numPr>
        <w:ind w:left="1008" w:hanging="1008"/>
      </w:pPr>
      <w:bookmarkStart w:id="1660" w:name="_Toc303257726"/>
      <w:r w:rsidRPr="00F10FE7">
        <w:lastRenderedPageBreak/>
        <w:t>6.3.</w:t>
      </w:r>
      <w:r w:rsidR="00E0339B">
        <w:t>4.E.4</w:t>
      </w:r>
      <w:r>
        <w:t xml:space="preserve">.2 </w:t>
      </w:r>
      <w:r w:rsidRPr="004E40AB">
        <w:t>&lt;code code="</w:t>
      </w:r>
      <w:r>
        <w:t>MED</w:t>
      </w:r>
      <w:r w:rsidRPr="004E40AB">
        <w:t>REC" displayName="</w:t>
      </w:r>
      <w:r>
        <w:t xml:space="preserve">Medications </w:t>
      </w:r>
      <w:r w:rsidRPr="004E40AB">
        <w:t>Reconciliation" codeSystem="1.3.5.1.4.1.19376.1.5.3.2" codeSystemName="IHEActCode"/&gt;</w:t>
      </w:r>
      <w:bookmarkEnd w:id="1660"/>
    </w:p>
    <w:p w:rsidR="000E0FFC" w:rsidRDefault="000E0FFC" w:rsidP="000E0FFC">
      <w:r>
        <w:t xml:space="preserve">A Medications reconciliation act is coded to indicate that it represents the process of reconciling </w:t>
      </w:r>
      <w:r w:rsidR="002E2B80">
        <w:t>medications</w:t>
      </w:r>
      <w:r>
        <w:t xml:space="preserve"> for the patient.  </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MEDREC.</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8"/>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E0339B">
      <w:pPr>
        <w:pStyle w:val="Heading5"/>
        <w:numPr>
          <w:ilvl w:val="0"/>
          <w:numId w:val="0"/>
        </w:numPr>
        <w:ind w:left="1008" w:hanging="1008"/>
      </w:pPr>
      <w:bookmarkStart w:id="1661" w:name="_Toc303257727"/>
      <w:r w:rsidRPr="00F10FE7">
        <w:t>6.3.</w:t>
      </w:r>
      <w:r w:rsidR="00E0339B">
        <w:t>4.E.4</w:t>
      </w:r>
      <w:r>
        <w:t xml:space="preserve">.3 </w:t>
      </w:r>
      <w:r w:rsidRPr="00F602A9">
        <w:t>&lt;entryRelationship typeCode="SUBJ"&gt;</w:t>
      </w:r>
      <w:bookmarkEnd w:id="1661"/>
    </w:p>
    <w:p w:rsidR="000E0FFC" w:rsidRDefault="000E0FFC" w:rsidP="000E0FFC">
      <w:pPr>
        <w:pStyle w:val="BodyText"/>
        <w:rPr>
          <w:lang w:eastAsia="x-none"/>
        </w:rPr>
      </w:pPr>
      <w:r>
        <w:rPr>
          <w:lang w:eastAsia="x-none"/>
        </w:rPr>
        <w:t>The medications reconciliation act contains the results of the medications reconciliation process as subjects of that act.  At least one subject is required to indicate the results of the reconciliation.</w:t>
      </w:r>
    </w:p>
    <w:p w:rsidR="000E0FFC" w:rsidRDefault="000E0FFC" w:rsidP="000E0FFC">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Medication template defined in PCC TF-2: 6.3.4.16 (</w:t>
      </w:r>
      <w:proofErr w:type="spellStart"/>
      <w:r>
        <w:rPr>
          <w:lang w:eastAsia="x-none"/>
        </w:rPr>
        <w:t>templateId</w:t>
      </w:r>
      <w:proofErr w:type="spellEnd"/>
      <w:r>
        <w:rPr>
          <w:lang w:eastAsia="x-none"/>
        </w:rPr>
        <w:t>: 1.3.6.1.4.1.19376.1.5.3.1.4.</w:t>
      </w:r>
      <w:commentRangeStart w:id="1662"/>
      <w:r>
        <w:rPr>
          <w:lang w:eastAsia="x-none"/>
        </w:rPr>
        <w:t>7</w:t>
      </w:r>
      <w:commentRangeEnd w:id="1662"/>
      <w:r w:rsidR="002E002B">
        <w:rPr>
          <w:rStyle w:val="CommentReference"/>
        </w:rPr>
        <w:commentReference w:id="1662"/>
      </w:r>
      <w:r>
        <w:rPr>
          <w:lang w:eastAsia="x-none"/>
        </w:rPr>
        <w:t>).</w:t>
      </w:r>
    </w:p>
    <w:p w:rsidR="00F536DF" w:rsidRDefault="00F536DF" w:rsidP="00F536DF">
      <w:pPr>
        <w:pStyle w:val="Heading4"/>
        <w:numPr>
          <w:ilvl w:val="0"/>
          <w:numId w:val="0"/>
        </w:numPr>
        <w:ind w:left="864" w:hanging="864"/>
      </w:pPr>
      <w:bookmarkStart w:id="1663" w:name="_Toc303257728"/>
      <w:r w:rsidRPr="00F10FE7">
        <w:t>6.3.</w:t>
      </w:r>
      <w:r>
        <w:t>4.E.5</w:t>
      </w:r>
      <w:r w:rsidRPr="00F10FE7">
        <w:t xml:space="preserve"> </w:t>
      </w:r>
      <w:r>
        <w:t>Clinical Content Reconciliation Act</w:t>
      </w:r>
    </w:p>
    <w:p w:rsidR="003274F8" w:rsidRDefault="003274F8" w:rsidP="003274F8">
      <w:pPr>
        <w:pStyle w:val="BodyText"/>
        <w:rPr>
          <w:lang w:eastAsia="x-none"/>
        </w:rPr>
      </w:pPr>
      <w:r>
        <w:rPr>
          <w:lang w:eastAsia="x-none"/>
        </w:rPr>
        <w:t>The clinical content reconciliation act template is used to represent the process of reconciling clinical content.  It follows the general rules described above for reconciliation acts and includes more specific rules about the content.  The results of the clinical content reconciliation act are recorded as the subjects of the act.</w:t>
      </w:r>
    </w:p>
    <w:p w:rsidR="00B2222F" w:rsidRDefault="00B2222F" w:rsidP="003274F8">
      <w:pPr>
        <w:pStyle w:val="BodyText"/>
        <w:rPr>
          <w:lang w:eastAsia="x-none"/>
        </w:rPr>
      </w:pPr>
    </w:p>
    <w:p w:rsidR="00B2222F" w:rsidRPr="00676213" w:rsidRDefault="00B2222F" w:rsidP="00B2222F">
      <w:pPr>
        <w:pStyle w:val="XMLFragment"/>
      </w:pPr>
      <w:r w:rsidRPr="00676213">
        <w:lastRenderedPageBreak/>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CLINCON</w:t>
      </w:r>
      <w:r w:rsidRPr="0022103F">
        <w:rPr>
          <w:b/>
        </w:rPr>
        <w:t>REC" displayName="</w:t>
      </w:r>
      <w:r>
        <w:rPr>
          <w:b/>
        </w:rPr>
        <w:t>Clincal Content</w:t>
      </w:r>
      <w:r w:rsidRPr="0022103F">
        <w:rPr>
          <w:b/>
        </w:rPr>
        <w:t xml:space="preserve">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3274F8" w:rsidRPr="0022103F" w:rsidRDefault="003274F8" w:rsidP="003274F8">
      <w:pPr>
        <w:pStyle w:val="Heading5"/>
        <w:numPr>
          <w:ilvl w:val="0"/>
          <w:numId w:val="0"/>
        </w:numPr>
        <w:ind w:left="1008" w:hanging="1008"/>
      </w:pPr>
      <w:r w:rsidRPr="00F10FE7">
        <w:t>6.3.</w:t>
      </w:r>
      <w:r>
        <w:t xml:space="preserve">4.E.5.1 </w:t>
      </w:r>
      <w:r w:rsidRPr="00F602A9">
        <w:t>&lt;templateId root="</w:t>
      </w:r>
      <w:r w:rsidRPr="00AA15E6">
        <w:t>1.3.6.1.4.1.19376.1.5.3.1.1.24.3.</w:t>
      </w:r>
      <w:r>
        <w:t>1</w:t>
      </w:r>
      <w:r w:rsidRPr="00F602A9">
        <w:t>"/&gt;</w:t>
      </w:r>
      <w:r>
        <w:br/>
      </w:r>
      <w:r w:rsidRPr="00F602A9">
        <w:t>&lt;templateId root="</w:t>
      </w:r>
      <w:r w:rsidRPr="003274F8">
        <w:rPr>
          <w:highlight w:val="yellow"/>
        </w:rPr>
        <w:t xml:space="preserve">Need from </w:t>
      </w:r>
      <w:commentRangeStart w:id="1664"/>
      <w:r w:rsidRPr="003274F8">
        <w:rPr>
          <w:highlight w:val="yellow"/>
        </w:rPr>
        <w:t>LauraB</w:t>
      </w:r>
      <w:commentRangeEnd w:id="1664"/>
      <w:r w:rsidRPr="003274F8">
        <w:rPr>
          <w:rStyle w:val="CommentReference"/>
          <w:rFonts w:ascii="Times New Roman" w:hAnsi="Times New Roman"/>
          <w:b w:val="0"/>
          <w:noProof w:val="0"/>
          <w:kern w:val="0"/>
          <w:highlight w:val="yellow"/>
        </w:rPr>
        <w:commentReference w:id="1664"/>
      </w:r>
      <w:r w:rsidRPr="00F602A9">
        <w:t>"/&gt;</w:t>
      </w:r>
    </w:p>
    <w:p w:rsidR="003274F8"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C924BA">
        <w:t xml:space="preserve">1.3.6.1.4.1.19376.1.5.3.1.1.24.3.1 </w:t>
      </w:r>
      <w:r>
        <w:rPr>
          <w:lang w:eastAsia="x-none"/>
        </w:rPr>
        <w:t>to assert conformance to this reconciliation act template.</w:t>
      </w:r>
    </w:p>
    <w:p w:rsidR="003274F8" w:rsidRPr="00F602A9"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3274F8">
        <w:rPr>
          <w:highlight w:val="yellow"/>
        </w:rPr>
        <w:t xml:space="preserve">[need from </w:t>
      </w:r>
      <w:proofErr w:type="spellStart"/>
      <w:proofErr w:type="gramStart"/>
      <w:r w:rsidRPr="003274F8">
        <w:rPr>
          <w:highlight w:val="yellow"/>
        </w:rPr>
        <w:t>laura</w:t>
      </w:r>
      <w:proofErr w:type="spellEnd"/>
      <w:proofErr w:type="gramEnd"/>
      <w:r w:rsidRPr="003274F8">
        <w:rPr>
          <w:highlight w:val="yellow"/>
        </w:rPr>
        <w:t xml:space="preserve"> B]</w:t>
      </w:r>
      <w:r w:rsidRPr="00C924BA">
        <w:t xml:space="preserve"> </w:t>
      </w:r>
      <w:r>
        <w:rPr>
          <w:lang w:eastAsia="x-none"/>
        </w:rPr>
        <w:t>to assert conformance to this template.</w:t>
      </w:r>
    </w:p>
    <w:p w:rsidR="003274F8" w:rsidRDefault="003274F8" w:rsidP="003274F8">
      <w:pPr>
        <w:pStyle w:val="Heading5"/>
        <w:numPr>
          <w:ilvl w:val="0"/>
          <w:numId w:val="0"/>
        </w:numPr>
        <w:ind w:left="1008" w:hanging="1008"/>
      </w:pPr>
      <w:r w:rsidRPr="00F10FE7">
        <w:t>6.3.</w:t>
      </w:r>
      <w:r>
        <w:t>4.E.5.2 &lt;code code="CLINCON</w:t>
      </w:r>
      <w:r w:rsidRPr="004E40AB">
        <w:t>REC" displayName="</w:t>
      </w:r>
      <w:r>
        <w:t>Clinical Content</w:t>
      </w:r>
      <w:r w:rsidRPr="004E40AB">
        <w:t xml:space="preserve"> Reconciliation" codeSystem="1.3.5.1.4.1.19376.1.5.3.2" codeSystemName="IHEActCode"/&gt;</w:t>
      </w:r>
    </w:p>
    <w:p w:rsidR="003274F8" w:rsidRDefault="003274F8" w:rsidP="003274F8">
      <w:r>
        <w:t xml:space="preserve">A clinical content reconciliation act is coded to indicate that it represents the process of reconciling clinical content for the patient.  </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CLINCONREC.</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3274F8" w:rsidRDefault="003274F8" w:rsidP="003274F8">
      <w:pPr>
        <w:pStyle w:val="BodyText"/>
        <w:numPr>
          <w:ilvl w:val="0"/>
          <w:numId w:val="93"/>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3274F8" w:rsidRDefault="003274F8" w:rsidP="003274F8">
      <w:pPr>
        <w:pStyle w:val="Heading5"/>
        <w:numPr>
          <w:ilvl w:val="0"/>
          <w:numId w:val="0"/>
        </w:numPr>
        <w:ind w:left="1008" w:hanging="1008"/>
      </w:pPr>
      <w:r w:rsidRPr="00F10FE7">
        <w:t>6.3.</w:t>
      </w:r>
      <w:r>
        <w:t xml:space="preserve">4.E.5.3 </w:t>
      </w:r>
      <w:r w:rsidRPr="00F602A9">
        <w:t>&lt;entryRelationship typeCode="SUBJ"&gt;</w:t>
      </w:r>
    </w:p>
    <w:p w:rsidR="003274F8" w:rsidRDefault="003274F8" w:rsidP="003274F8">
      <w:pPr>
        <w:pStyle w:val="BodyText"/>
        <w:rPr>
          <w:lang w:eastAsia="x-none"/>
        </w:rPr>
      </w:pPr>
      <w:r>
        <w:rPr>
          <w:lang w:eastAsia="x-none"/>
        </w:rPr>
        <w:t xml:space="preserve">The </w:t>
      </w:r>
      <w:r>
        <w:t xml:space="preserve">clinical content </w:t>
      </w:r>
      <w:r>
        <w:rPr>
          <w:lang w:eastAsia="x-none"/>
        </w:rPr>
        <w:t xml:space="preserve">reconciliation act contains the results of the </w:t>
      </w:r>
      <w:r>
        <w:t xml:space="preserve">clinical content </w:t>
      </w:r>
      <w:r>
        <w:rPr>
          <w:lang w:eastAsia="x-none"/>
        </w:rPr>
        <w:t>reconciliation process as subjects of that act.  At least one subject is required to indicate the results of the reconciliation.</w:t>
      </w:r>
    </w:p>
    <w:p w:rsidR="003274F8" w:rsidRDefault="003274F8" w:rsidP="000059F7">
      <w:pPr>
        <w:pStyle w:val="BodyText"/>
        <w:numPr>
          <w:ilvl w:val="0"/>
          <w:numId w:val="95"/>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3274F8" w:rsidRDefault="003274F8" w:rsidP="000059F7">
      <w:pPr>
        <w:pStyle w:val="BodyText"/>
        <w:numPr>
          <w:ilvl w:val="0"/>
          <w:numId w:val="95"/>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3274F8" w:rsidRDefault="003274F8" w:rsidP="000059F7">
      <w:pPr>
        <w:pStyle w:val="BodyText"/>
        <w:numPr>
          <w:ilvl w:val="0"/>
          <w:numId w:val="95"/>
        </w:numPr>
        <w:rPr>
          <w:lang w:eastAsia="x-none"/>
        </w:rPr>
      </w:pPr>
      <w:r>
        <w:rPr>
          <w:lang w:eastAsia="x-none"/>
        </w:rPr>
        <w:lastRenderedPageBreak/>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w:t>
      </w:r>
      <w:commentRangeStart w:id="1665"/>
      <w:r>
        <w:rPr>
          <w:lang w:eastAsia="x-none"/>
        </w:rPr>
        <w:t xml:space="preserve">xxx </w:t>
      </w:r>
      <w:commentRangeEnd w:id="1665"/>
      <w:r>
        <w:rPr>
          <w:rStyle w:val="CommentReference"/>
        </w:rPr>
        <w:commentReference w:id="1665"/>
      </w:r>
      <w:r>
        <w:rPr>
          <w:lang w:eastAsia="x-none"/>
        </w:rPr>
        <w:t xml:space="preserve">Entry template defined in PCC TF-2: </w:t>
      </w:r>
      <w:proofErr w:type="spellStart"/>
      <w:r>
        <w:rPr>
          <w:lang w:eastAsia="x-none"/>
        </w:rPr>
        <w:t>x.x.x.x</w:t>
      </w:r>
      <w:proofErr w:type="spellEnd"/>
      <w:r>
        <w:rPr>
          <w:lang w:eastAsia="x-none"/>
        </w:rPr>
        <w:t xml:space="preserve"> (</w:t>
      </w:r>
      <w:proofErr w:type="spellStart"/>
      <w:r>
        <w:rPr>
          <w:lang w:eastAsia="x-none"/>
        </w:rPr>
        <w:t>templateId</w:t>
      </w:r>
      <w:proofErr w:type="spellEnd"/>
      <w:r>
        <w:rPr>
          <w:lang w:eastAsia="x-none"/>
        </w:rPr>
        <w:t xml:space="preserve">: xxx). </w:t>
      </w:r>
    </w:p>
    <w:p w:rsidR="00C144BD" w:rsidRDefault="00C144BD" w:rsidP="00C144BD">
      <w:pPr>
        <w:pStyle w:val="BodyText"/>
        <w:ind w:left="360"/>
        <w:rPr>
          <w:lang w:eastAsia="x-none"/>
        </w:rPr>
      </w:pPr>
      <w:r w:rsidRPr="00C144BD">
        <w:rPr>
          <w:highlight w:val="yellow"/>
          <w:lang w:eastAsia="x-none"/>
        </w:rPr>
        <w:t>Suggest this …</w:t>
      </w:r>
    </w:p>
    <w:p w:rsidR="003274F8" w:rsidRDefault="000059F7" w:rsidP="000059F7">
      <w:pPr>
        <w:pStyle w:val="BodyText"/>
        <w:ind w:left="720"/>
        <w:rPr>
          <w:lang w:eastAsia="x-none"/>
        </w:rPr>
      </w:pPr>
      <w:commentRangeStart w:id="1666"/>
      <w:r w:rsidRPr="00C144BD">
        <w:rPr>
          <w:highlight w:val="yellow"/>
          <w:lang w:eastAsia="x-none"/>
        </w:rPr>
        <w:t>[</w:t>
      </w:r>
      <w:r w:rsidR="003274F8" w:rsidRPr="00C144BD">
        <w:rPr>
          <w:lang w:eastAsia="x-none"/>
        </w:rPr>
        <w:t xml:space="preserve">The </w:t>
      </w:r>
      <w:proofErr w:type="spellStart"/>
      <w:r w:rsidR="003274F8" w:rsidRPr="00C144BD">
        <w:rPr>
          <w:rStyle w:val="InlineXML"/>
          <w:rFonts w:eastAsia="?l?r ??’c"/>
        </w:rPr>
        <w:t>entryRelationship</w:t>
      </w:r>
      <w:proofErr w:type="spellEnd"/>
      <w:r w:rsidR="003274F8" w:rsidRPr="00C144BD">
        <w:rPr>
          <w:lang w:eastAsia="x-none"/>
        </w:rPr>
        <w:t xml:space="preserve"> </w:t>
      </w:r>
      <w:r w:rsidR="003274F8" w:rsidRPr="00C144BD">
        <w:rPr>
          <w:smallCaps/>
          <w:lang w:eastAsia="x-none"/>
        </w:rPr>
        <w:t>shall</w:t>
      </w:r>
      <w:r w:rsidR="003274F8" w:rsidRPr="00C144BD">
        <w:rPr>
          <w:lang w:eastAsia="x-none"/>
        </w:rPr>
        <w:t xml:space="preserve"> contain only one </w:t>
      </w:r>
      <w:r w:rsidR="003274F8" w:rsidRPr="00C144BD">
        <w:rPr>
          <w:b/>
          <w:lang w:eastAsia="x-none"/>
        </w:rPr>
        <w:t>[1</w:t>
      </w:r>
      <w:proofErr w:type="gramStart"/>
      <w:r w:rsidR="003274F8" w:rsidRPr="00C144BD">
        <w:rPr>
          <w:b/>
          <w:lang w:eastAsia="x-none"/>
        </w:rPr>
        <w:t>..1</w:t>
      </w:r>
      <w:proofErr w:type="gramEnd"/>
      <w:r w:rsidR="003274F8" w:rsidRPr="00C144BD">
        <w:rPr>
          <w:b/>
          <w:lang w:eastAsia="x-none"/>
        </w:rPr>
        <w:t>]</w:t>
      </w:r>
      <w:r w:rsidR="003274F8" w:rsidRPr="00C144BD">
        <w:rPr>
          <w:lang w:eastAsia="x-none"/>
        </w:rPr>
        <w:t xml:space="preserve"> act conforming to </w:t>
      </w:r>
      <w:r w:rsidRPr="00C144BD">
        <w:rPr>
          <w:lang w:eastAsia="x-none"/>
        </w:rPr>
        <w:t>any of the e</w:t>
      </w:r>
      <w:r w:rsidR="003274F8" w:rsidRPr="00C144BD">
        <w:rPr>
          <w:lang w:eastAsia="x-none"/>
        </w:rPr>
        <w:t>ntry template</w:t>
      </w:r>
      <w:r w:rsidRPr="00C144BD">
        <w:rPr>
          <w:lang w:eastAsia="x-none"/>
        </w:rPr>
        <w:t>s</w:t>
      </w:r>
      <w:r w:rsidR="003274F8" w:rsidRPr="00C144BD">
        <w:rPr>
          <w:lang w:eastAsia="x-none"/>
        </w:rPr>
        <w:t xml:space="preserve"> defined in PCC TF-2: </w:t>
      </w:r>
      <w:r w:rsidR="00506043" w:rsidRPr="00C144BD">
        <w:rPr>
          <w:lang w:eastAsia="x-none"/>
        </w:rPr>
        <w:t xml:space="preserve">6.3.3. This will require inclusion of the applicable entry </w:t>
      </w:r>
      <w:r w:rsidRPr="00C144BD">
        <w:rPr>
          <w:lang w:eastAsia="x-none"/>
        </w:rPr>
        <w:t>temp</w:t>
      </w:r>
      <w:r w:rsidR="00506043" w:rsidRPr="00C144BD">
        <w:rPr>
          <w:lang w:eastAsia="x-none"/>
        </w:rPr>
        <w:t>lat</w:t>
      </w:r>
      <w:r w:rsidRPr="00C144BD">
        <w:rPr>
          <w:lang w:eastAsia="x-none"/>
        </w:rPr>
        <w:t>e ID</w:t>
      </w:r>
      <w:r w:rsidR="003274F8" w:rsidRPr="00C144BD">
        <w:rPr>
          <w:lang w:eastAsia="x-none"/>
        </w:rPr>
        <w:t>.</w:t>
      </w:r>
      <w:r w:rsidR="00BE3F0E" w:rsidRPr="00C144BD">
        <w:rPr>
          <w:lang w:eastAsia="x-none"/>
        </w:rPr>
        <w:t xml:space="preserve"> For example, if reconciling results</w:t>
      </w:r>
      <w:r w:rsidR="00506043" w:rsidRPr="00C144BD">
        <w:rPr>
          <w:lang w:eastAsia="x-none"/>
        </w:rPr>
        <w:t xml:space="preserve"> using procedure entry template, include template ID </w:t>
      </w:r>
      <w:r w:rsidR="00506043" w:rsidRPr="00C144BD">
        <w:rPr>
          <w:szCs w:val="24"/>
        </w:rPr>
        <w:t>1.3.6.1.4.1.19376.1.5.3.1.4.</w:t>
      </w:r>
      <w:commentRangeStart w:id="1667"/>
      <w:r w:rsidR="00506043" w:rsidRPr="00C144BD">
        <w:rPr>
          <w:szCs w:val="24"/>
        </w:rPr>
        <w:t>19</w:t>
      </w:r>
      <w:commentRangeEnd w:id="1667"/>
      <w:r w:rsidR="00506043" w:rsidRPr="00C144BD">
        <w:rPr>
          <w:rStyle w:val="CommentReference"/>
        </w:rPr>
        <w:commentReference w:id="1667"/>
      </w:r>
      <w:r w:rsidR="00BE3F0E" w:rsidRPr="00C144BD">
        <w:rPr>
          <w:lang w:eastAsia="x-none"/>
        </w:rPr>
        <w:t xml:space="preserve"> </w:t>
      </w:r>
      <w:proofErr w:type="gramStart"/>
      <w:r w:rsidRPr="00C144BD">
        <w:rPr>
          <w:lang w:eastAsia="x-none"/>
        </w:rPr>
        <w:t>]</w:t>
      </w:r>
      <w:r w:rsidR="003274F8" w:rsidRPr="00C144BD">
        <w:rPr>
          <w:lang w:eastAsia="x-none"/>
        </w:rPr>
        <w:t xml:space="preserve"> </w:t>
      </w:r>
      <w:commentRangeEnd w:id="1666"/>
      <w:proofErr w:type="gramEnd"/>
      <w:r w:rsidRPr="00C144BD">
        <w:rPr>
          <w:rStyle w:val="CommentReference"/>
        </w:rPr>
        <w:commentReference w:id="1666"/>
      </w:r>
      <w:r w:rsidR="00646044">
        <w:rPr>
          <w:lang w:eastAsia="x-none"/>
        </w:rPr>
        <w:t xml:space="preserve">. </w:t>
      </w:r>
      <w:proofErr w:type="gramStart"/>
      <w:r w:rsidR="00646044">
        <w:rPr>
          <w:lang w:eastAsia="x-none"/>
        </w:rPr>
        <w:t>don’t</w:t>
      </w:r>
      <w:proofErr w:type="gramEnd"/>
      <w:r w:rsidR="00646044">
        <w:rPr>
          <w:lang w:eastAsia="x-none"/>
        </w:rPr>
        <w:t xml:space="preserve"> use for meds, allergies, </w:t>
      </w:r>
      <w:commentRangeStart w:id="1668"/>
      <w:r w:rsidR="00646044">
        <w:rPr>
          <w:lang w:eastAsia="x-none"/>
        </w:rPr>
        <w:t>etc</w:t>
      </w:r>
      <w:commentRangeEnd w:id="1668"/>
      <w:r w:rsidR="00646044">
        <w:rPr>
          <w:rStyle w:val="CommentReference"/>
        </w:rPr>
        <w:commentReference w:id="1668"/>
      </w:r>
      <w:r w:rsidR="00646044">
        <w:rPr>
          <w:lang w:eastAsia="x-none"/>
        </w:rPr>
        <w:t xml:space="preserve">. </w:t>
      </w:r>
    </w:p>
    <w:p w:rsidR="003274F8" w:rsidRPr="003274F8" w:rsidRDefault="003274F8" w:rsidP="003274F8">
      <w:pPr>
        <w:pStyle w:val="BodyText"/>
      </w:pPr>
    </w:p>
    <w:p w:rsidR="00F536DF" w:rsidRDefault="00F536DF" w:rsidP="00F536DF">
      <w:pPr>
        <w:pStyle w:val="Heading4"/>
        <w:numPr>
          <w:ilvl w:val="0"/>
          <w:numId w:val="0"/>
        </w:numPr>
        <w:ind w:left="864" w:hanging="864"/>
      </w:pPr>
      <w:r w:rsidRPr="00F10FE7">
        <w:t>6.3.</w:t>
      </w:r>
      <w:r>
        <w:t>4.E.6</w:t>
      </w:r>
      <w:r w:rsidRPr="00F10FE7">
        <w:t xml:space="preserve"> </w:t>
      </w:r>
      <w:r>
        <w:t>Immunizations Reconciliation Act</w:t>
      </w:r>
    </w:p>
    <w:p w:rsidR="00B2222F" w:rsidRDefault="00B2222F" w:rsidP="00B2222F">
      <w:pPr>
        <w:pStyle w:val="BodyText"/>
        <w:rPr>
          <w:lang w:eastAsia="x-none"/>
        </w:rPr>
      </w:pPr>
      <w:r>
        <w:rPr>
          <w:lang w:eastAsia="x-none"/>
        </w:rPr>
        <w:t>The immunizations reconciliation act template is used to represent the process of reconciling immunizations.  It follows the general rules described above for reconciliation acts and includes more specific rules about the content.  The results of the immunizations reconciliation act are recorded as the subjects of the act.</w:t>
      </w:r>
    </w:p>
    <w:p w:rsidR="00B2222F" w:rsidRPr="008D3D62" w:rsidRDefault="00B2222F" w:rsidP="00B2222F">
      <w:pPr>
        <w:pStyle w:val="BodyText"/>
        <w:rPr>
          <w:lang w:eastAsia="x-none"/>
        </w:rPr>
      </w:pPr>
    </w:p>
    <w:p w:rsidR="00B2222F" w:rsidRPr="00676213" w:rsidRDefault="00B2222F" w:rsidP="00B2222F">
      <w:pPr>
        <w:pStyle w:val="XMLFragment"/>
      </w:pPr>
      <w:r w:rsidRPr="00676213">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IMMREC</w:t>
      </w:r>
      <w:r w:rsidRPr="0022103F">
        <w:rPr>
          <w:b/>
        </w:rPr>
        <w:t>" displayName="</w:t>
      </w:r>
      <w:r>
        <w:rPr>
          <w:b/>
        </w:rPr>
        <w:t xml:space="preserve">Immunizations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B2222F" w:rsidRPr="0022103F" w:rsidRDefault="00B2222F" w:rsidP="00B2222F">
      <w:pPr>
        <w:pStyle w:val="Heading5"/>
        <w:numPr>
          <w:ilvl w:val="0"/>
          <w:numId w:val="0"/>
        </w:numPr>
        <w:ind w:left="1008" w:hanging="1008"/>
      </w:pPr>
      <w:r w:rsidRPr="00F10FE7">
        <w:t>6.3.</w:t>
      </w:r>
      <w:r>
        <w:t xml:space="preserve">4.E.6.1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2E002B" w:rsidRDefault="002E002B" w:rsidP="002E002B">
      <w:pPr>
        <w:pStyle w:val="Heading5"/>
        <w:numPr>
          <w:ilvl w:val="0"/>
          <w:numId w:val="0"/>
        </w:numPr>
        <w:ind w:left="1008" w:hanging="1008"/>
      </w:pPr>
      <w:r w:rsidRPr="00F10FE7">
        <w:lastRenderedPageBreak/>
        <w:t>6.3.</w:t>
      </w:r>
      <w:r>
        <w:t xml:space="preserve">4.E.6.2 </w:t>
      </w:r>
      <w:r w:rsidRPr="004E40AB">
        <w:t>&lt;code code="</w:t>
      </w:r>
      <w:r>
        <w:t>IMM</w:t>
      </w:r>
      <w:r w:rsidRPr="004E40AB">
        <w:t>REC" displayName="</w:t>
      </w:r>
      <w:r w:rsidR="001A1872">
        <w:t>Immunizations</w:t>
      </w:r>
      <w:r>
        <w:t xml:space="preserve"> </w:t>
      </w:r>
      <w:r w:rsidRPr="004E40AB">
        <w:t>Reconciliation" codeSystem="1.3.5.1.4.1.19376.1.5.3.2" codeSystemName="IHEActCode"/&gt;</w:t>
      </w:r>
    </w:p>
    <w:p w:rsidR="002E002B" w:rsidRDefault="002E002B" w:rsidP="002E002B">
      <w:r>
        <w:t xml:space="preserve">An immunizations reconciliation act is coded to indicate that it represents the process of reconciling immunizations for the patient.  </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sidR="001A1872">
        <w:rPr>
          <w:lang w:eastAsia="x-none"/>
        </w:rPr>
        <w:t xml:space="preserve"> be IMM</w:t>
      </w:r>
      <w:r>
        <w:rPr>
          <w:lang w:eastAsia="x-none"/>
        </w:rPr>
        <w:t>REC.</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E002B" w:rsidRDefault="002E002B" w:rsidP="002E002B">
      <w:pPr>
        <w:pStyle w:val="BodyText"/>
        <w:numPr>
          <w:ilvl w:val="0"/>
          <w:numId w:val="97"/>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1A1872">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2E002B" w:rsidRDefault="002E002B" w:rsidP="002E002B">
      <w:pPr>
        <w:pStyle w:val="Heading5"/>
        <w:numPr>
          <w:ilvl w:val="0"/>
          <w:numId w:val="0"/>
        </w:numPr>
        <w:ind w:left="1008" w:hanging="1008"/>
      </w:pPr>
      <w:r w:rsidRPr="00F10FE7">
        <w:t>6.3.</w:t>
      </w:r>
      <w:r>
        <w:t xml:space="preserve">4.E.6.3 </w:t>
      </w:r>
      <w:r w:rsidRPr="00F602A9">
        <w:t>&lt;entryRelationship typeCode="SUBJ"&gt;</w:t>
      </w:r>
    </w:p>
    <w:p w:rsidR="002E002B" w:rsidRDefault="002E002B" w:rsidP="002E002B">
      <w:pPr>
        <w:pStyle w:val="BodyText"/>
        <w:rPr>
          <w:lang w:eastAsia="x-none"/>
        </w:rPr>
      </w:pPr>
      <w:r>
        <w:rPr>
          <w:lang w:eastAsia="x-none"/>
        </w:rPr>
        <w:t xml:space="preserve">The </w:t>
      </w:r>
      <w:r>
        <w:t xml:space="preserve">immunizations </w:t>
      </w:r>
      <w:r>
        <w:rPr>
          <w:lang w:eastAsia="x-none"/>
        </w:rPr>
        <w:t>reconciliation act contains the results of the immunization reconciliation process as subjects of that act.  At least one subject is required to indicate the results of the reconciliation.</w:t>
      </w:r>
    </w:p>
    <w:p w:rsidR="002E002B" w:rsidRDefault="002E002B" w:rsidP="002E002B">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Immunization Entry template defined in PCC TF-2: 6.3.4.17 (</w:t>
      </w:r>
      <w:proofErr w:type="spellStart"/>
      <w:r>
        <w:rPr>
          <w:lang w:eastAsia="x-none"/>
        </w:rPr>
        <w:t>templateId</w:t>
      </w:r>
      <w:proofErr w:type="spellEnd"/>
      <w:r>
        <w:rPr>
          <w:lang w:eastAsia="x-none"/>
        </w:rPr>
        <w:t xml:space="preserve">: </w:t>
      </w:r>
      <w:r w:rsidRPr="002E002B">
        <w:rPr>
          <w:szCs w:val="24"/>
        </w:rPr>
        <w:t>1.3.6.1.4.1.19376.1.5.3.1.4.</w:t>
      </w:r>
      <w:commentRangeStart w:id="1669"/>
      <w:r w:rsidRPr="002E002B">
        <w:rPr>
          <w:szCs w:val="24"/>
        </w:rPr>
        <w:t>12</w:t>
      </w:r>
      <w:commentRangeEnd w:id="1669"/>
      <w:r>
        <w:rPr>
          <w:rStyle w:val="CommentReference"/>
        </w:rPr>
        <w:commentReference w:id="1669"/>
      </w:r>
      <w:r>
        <w:rPr>
          <w:lang w:eastAsia="x-none"/>
        </w:rPr>
        <w:t>).</w:t>
      </w:r>
    </w:p>
    <w:p w:rsidR="00F536DF" w:rsidRDefault="00F536DF" w:rsidP="00075A02">
      <w:pPr>
        <w:pStyle w:val="Heading4"/>
        <w:numPr>
          <w:ilvl w:val="0"/>
          <w:numId w:val="0"/>
        </w:numPr>
      </w:pPr>
      <w:r w:rsidRPr="00F10FE7">
        <w:t>6.3.</w:t>
      </w:r>
      <w:r>
        <w:t>4.E.</w:t>
      </w:r>
      <w:r w:rsidR="00075A02">
        <w:t>7</w:t>
      </w:r>
      <w:r w:rsidRPr="00F10FE7">
        <w:t xml:space="preserve"> </w:t>
      </w:r>
      <w:r>
        <w:t xml:space="preserve">Goals Reconciliation </w:t>
      </w:r>
      <w:commentRangeStart w:id="1670"/>
      <w:r>
        <w:t>Act</w:t>
      </w:r>
      <w:commentRangeEnd w:id="1670"/>
      <w:r w:rsidR="002E2B80">
        <w:rPr>
          <w:rStyle w:val="CommentReference"/>
          <w:rFonts w:ascii="Times New Roman" w:hAnsi="Times New Roman"/>
          <w:b w:val="0"/>
          <w:noProof w:val="0"/>
          <w:kern w:val="0"/>
        </w:rPr>
        <w:commentReference w:id="1670"/>
      </w:r>
    </w:p>
    <w:p w:rsidR="00075A02" w:rsidRDefault="00075A02" w:rsidP="00075A02">
      <w:pPr>
        <w:pStyle w:val="BodyText"/>
        <w:rPr>
          <w:lang w:eastAsia="x-none"/>
        </w:rPr>
      </w:pPr>
      <w:r>
        <w:rPr>
          <w:lang w:eastAsia="x-none"/>
        </w:rPr>
        <w:t xml:space="preserve">The </w:t>
      </w:r>
      <w:r>
        <w:t>Goals</w:t>
      </w:r>
      <w:r>
        <w:rPr>
          <w:lang w:eastAsia="x-none"/>
        </w:rPr>
        <w:t xml:space="preserve"> reconciliation act template is used to represent the process of reconciling goals.  It follows the general rules described above for reconciliation acts and includes more specific rules about the content.  The results of the goals reconciliation act are recorded as the subjects of the act.</w:t>
      </w:r>
    </w:p>
    <w:p w:rsidR="00075A02" w:rsidRPr="008D3D62" w:rsidRDefault="00075A02" w:rsidP="00075A02">
      <w:pPr>
        <w:pStyle w:val="BodyText"/>
        <w:rPr>
          <w:lang w:eastAsia="x-none"/>
        </w:rPr>
      </w:pPr>
    </w:p>
    <w:p w:rsidR="00075A02" w:rsidRPr="00676213" w:rsidRDefault="00075A02" w:rsidP="00075A02">
      <w:pPr>
        <w:pStyle w:val="XMLFragment"/>
      </w:pPr>
      <w:r w:rsidRPr="00676213">
        <w:lastRenderedPageBreak/>
        <w:t>&lt;act classCode="ACT" moodCode="EVN"&gt;</w:t>
      </w:r>
    </w:p>
    <w:p w:rsidR="00075A02" w:rsidRPr="00676213" w:rsidRDefault="00075A02" w:rsidP="00075A02">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75A02" w:rsidRPr="00676213" w:rsidRDefault="00075A02" w:rsidP="00075A02">
      <w:pPr>
        <w:pStyle w:val="XMLFragment"/>
      </w:pPr>
      <w:r w:rsidRPr="00676213">
        <w:tab/>
        <w:t>&lt;templateId root="</w:t>
      </w:r>
      <w:r w:rsidRPr="00075A02">
        <w:rPr>
          <w:rStyle w:val="InlineXML"/>
          <w:rFonts w:eastAsia="?l?r ??’c"/>
          <w:b/>
          <w:highlight w:val="yellow"/>
        </w:rPr>
        <w:t>Need templateID from LauraB</w:t>
      </w:r>
      <w:r w:rsidRPr="00676213">
        <w:t>"/&gt;</w:t>
      </w:r>
    </w:p>
    <w:p w:rsidR="00075A02" w:rsidRPr="00676213" w:rsidRDefault="00075A02" w:rsidP="00075A02">
      <w:pPr>
        <w:pStyle w:val="XMLFragment"/>
      </w:pPr>
      <w:r w:rsidRPr="00676213">
        <w:tab/>
        <w:t>&lt;id root="" extension=""/&gt;</w:t>
      </w:r>
    </w:p>
    <w:p w:rsidR="00075A02" w:rsidRPr="0022103F" w:rsidRDefault="00075A02" w:rsidP="00075A02">
      <w:pPr>
        <w:pStyle w:val="XMLFragment"/>
        <w:rPr>
          <w:b/>
        </w:rPr>
      </w:pPr>
      <w:r w:rsidRPr="0022103F">
        <w:rPr>
          <w:b/>
        </w:rPr>
        <w:tab/>
        <w:t>&lt;code code="</w:t>
      </w:r>
      <w:r>
        <w:rPr>
          <w:b/>
        </w:rPr>
        <w:t>GOAL</w:t>
      </w:r>
      <w:r w:rsidRPr="0022103F">
        <w:rPr>
          <w:b/>
        </w:rPr>
        <w:t>REC" displayName="</w:t>
      </w:r>
      <w:r>
        <w:rPr>
          <w:b/>
        </w:rPr>
        <w:t xml:space="preserve">Goals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75A02" w:rsidRPr="00676213" w:rsidRDefault="00075A02" w:rsidP="00075A02">
      <w:pPr>
        <w:pStyle w:val="XMLFragment"/>
      </w:pPr>
      <w:r w:rsidRPr="00676213">
        <w:tab/>
        <w:t>&lt;statusCode code="completed"/&gt;</w:t>
      </w:r>
    </w:p>
    <w:p w:rsidR="00075A02" w:rsidRDefault="00075A02" w:rsidP="00075A02">
      <w:pPr>
        <w:pStyle w:val="XMLFragment"/>
      </w:pPr>
      <w:r w:rsidRPr="00676213">
        <w:tab/>
        <w:t>&lt;effectiveTime value=""/&gt;</w:t>
      </w:r>
    </w:p>
    <w:p w:rsidR="00075A02" w:rsidRDefault="00075A02" w:rsidP="00075A02">
      <w:pPr>
        <w:pStyle w:val="XMLFragment"/>
      </w:pPr>
      <w:r w:rsidRPr="00676213">
        <w:tab/>
        <w:t>&lt;performer typeCode="PRF"&gt;</w:t>
      </w:r>
    </w:p>
    <w:p w:rsidR="00075A02" w:rsidRDefault="00075A02" w:rsidP="00075A02">
      <w:pPr>
        <w:pStyle w:val="XMLFragment"/>
      </w:pPr>
      <w:r>
        <w:tab/>
      </w:r>
      <w:r>
        <w:tab/>
        <w:t>…</w:t>
      </w:r>
    </w:p>
    <w:p w:rsidR="00075A02" w:rsidRPr="00676213" w:rsidRDefault="00075A02" w:rsidP="00075A02">
      <w:pPr>
        <w:pStyle w:val="XMLFragment"/>
      </w:pPr>
      <w:r>
        <w:tab/>
        <w:t>&lt;/performer&gt;</w:t>
      </w:r>
    </w:p>
    <w:p w:rsidR="00075A02" w:rsidRDefault="00075A02" w:rsidP="00075A02">
      <w:pPr>
        <w:pStyle w:val="XMLFragment"/>
      </w:pPr>
      <w:r w:rsidRPr="00676213">
        <w:tab/>
        <w:t>&lt;entryRelationship typeCode="XRCPT"&gt;</w:t>
      </w:r>
      <w:r>
        <w:br/>
      </w:r>
      <w:r>
        <w:tab/>
      </w:r>
      <w:r>
        <w:tab/>
        <w:t>…</w:t>
      </w:r>
    </w:p>
    <w:p w:rsidR="00075A02" w:rsidRPr="00676213" w:rsidRDefault="00075A02" w:rsidP="00075A02">
      <w:pPr>
        <w:pStyle w:val="XMLFragment"/>
      </w:pPr>
      <w:r>
        <w:tab/>
        <w:t>&lt;/entryRelationship&gt;</w:t>
      </w:r>
    </w:p>
    <w:p w:rsidR="00075A02" w:rsidRPr="0022103F" w:rsidRDefault="00075A02" w:rsidP="00075A02">
      <w:pPr>
        <w:pStyle w:val="XMLFragment"/>
        <w:rPr>
          <w:b/>
        </w:rPr>
      </w:pPr>
      <w:r w:rsidRPr="0022103F">
        <w:rPr>
          <w:b/>
        </w:rPr>
        <w:tab/>
        <w:t>&lt;entryRelationship typeCode="SUBJ"&gt;</w:t>
      </w:r>
    </w:p>
    <w:p w:rsidR="00075A02" w:rsidRPr="0022103F" w:rsidRDefault="00075A02" w:rsidP="00075A02">
      <w:pPr>
        <w:pStyle w:val="XMLFragment"/>
        <w:rPr>
          <w:b/>
        </w:rPr>
      </w:pPr>
      <w:r w:rsidRPr="0022103F">
        <w:rPr>
          <w:b/>
        </w:rPr>
        <w:tab/>
      </w:r>
      <w:r w:rsidRPr="0022103F">
        <w:rPr>
          <w:b/>
        </w:rPr>
        <w:tab/>
        <w:t>…</w:t>
      </w:r>
    </w:p>
    <w:p w:rsidR="00075A02" w:rsidRPr="0022103F" w:rsidRDefault="00075A02" w:rsidP="00075A02">
      <w:pPr>
        <w:pStyle w:val="XMLFragment"/>
        <w:rPr>
          <w:b/>
        </w:rPr>
      </w:pPr>
      <w:r w:rsidRPr="0022103F">
        <w:rPr>
          <w:b/>
        </w:rPr>
        <w:tab/>
        <w:t>&lt;/entryRelationship&gt;</w:t>
      </w:r>
    </w:p>
    <w:p w:rsidR="00075A02" w:rsidRPr="00676213" w:rsidRDefault="00075A02" w:rsidP="00075A02">
      <w:pPr>
        <w:pStyle w:val="XMLFragment"/>
      </w:pPr>
      <w:r w:rsidRPr="00676213">
        <w:t>&lt;/act&gt;</w:t>
      </w:r>
    </w:p>
    <w:p w:rsidR="00075A02" w:rsidRPr="0022103F" w:rsidRDefault="00075A02" w:rsidP="00075A02">
      <w:pPr>
        <w:pStyle w:val="Heading5"/>
        <w:numPr>
          <w:ilvl w:val="0"/>
          <w:numId w:val="0"/>
        </w:numPr>
        <w:ind w:left="1008" w:hanging="1008"/>
      </w:pPr>
      <w:r w:rsidRPr="00F10FE7">
        <w:t>6.3.</w:t>
      </w:r>
      <w:r>
        <w:t xml:space="preserve">4.E.7.1 </w:t>
      </w:r>
      <w:r w:rsidRPr="00F602A9">
        <w:t>&lt;templateId root="</w:t>
      </w:r>
      <w:r w:rsidRPr="00AA15E6">
        <w:t>1.3.6.1.4.1.19376.1.5.3.1.1.24.3.</w:t>
      </w:r>
      <w:r>
        <w:t>1</w:t>
      </w:r>
      <w:r w:rsidRPr="00F602A9">
        <w:t>"/&gt;</w:t>
      </w:r>
      <w:r>
        <w:br/>
      </w:r>
      <w:r w:rsidRPr="00F602A9">
        <w:t>&lt;templateId root="</w:t>
      </w:r>
      <w:r w:rsidRPr="00075A02">
        <w:rPr>
          <w:highlight w:val="yellow"/>
        </w:rPr>
        <w:t>Need template ID from LauraB</w:t>
      </w:r>
      <w:r w:rsidRPr="00F602A9">
        <w:t>"/&gt;</w:t>
      </w:r>
    </w:p>
    <w:p w:rsidR="00075A02"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1.3.6.1.4.1.19376.1.5.3.1.1.24.3.1 </w:t>
      </w:r>
      <w:r>
        <w:rPr>
          <w:lang w:eastAsia="x-none"/>
        </w:rPr>
        <w:t>to assert conformance to this reconciliation act template.</w:t>
      </w:r>
    </w:p>
    <w:p w:rsidR="00075A02" w:rsidRPr="00F602A9"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075A02">
        <w:rPr>
          <w:highlight w:val="yellow"/>
        </w:rPr>
        <w:t xml:space="preserve">Need Template ID from </w:t>
      </w:r>
      <w:proofErr w:type="spellStart"/>
      <w:r w:rsidRPr="00075A02">
        <w:rPr>
          <w:highlight w:val="yellow"/>
        </w:rPr>
        <w:t>LauraB</w:t>
      </w:r>
      <w:proofErr w:type="spellEnd"/>
      <w:r w:rsidRPr="00C74DC6">
        <w:t xml:space="preserve"> to assert</w:t>
      </w:r>
      <w:r>
        <w:rPr>
          <w:lang w:eastAsia="x-none"/>
        </w:rPr>
        <w:t xml:space="preserve"> conformance to this template.</w:t>
      </w:r>
    </w:p>
    <w:p w:rsidR="00075A02" w:rsidRDefault="00075A02" w:rsidP="00075A02">
      <w:pPr>
        <w:pStyle w:val="Heading5"/>
        <w:numPr>
          <w:ilvl w:val="0"/>
          <w:numId w:val="0"/>
        </w:numPr>
        <w:ind w:left="1008" w:hanging="1008"/>
      </w:pPr>
      <w:r w:rsidRPr="00F10FE7">
        <w:t>6.3.</w:t>
      </w:r>
      <w:r>
        <w:t xml:space="preserve">4.E.7.2 </w:t>
      </w:r>
      <w:r w:rsidRPr="004E40AB">
        <w:t>&lt;code code="</w:t>
      </w:r>
      <w:r>
        <w:t>GOAL</w:t>
      </w:r>
      <w:r w:rsidRPr="004E40AB">
        <w:t>REC" displayName="</w:t>
      </w:r>
      <w:r>
        <w:t xml:space="preserve">Goals </w:t>
      </w:r>
      <w:r w:rsidRPr="004E40AB">
        <w:t>Reconciliation" codeSystem="1.3.5.1.4.1.19376.1.5.3.2" codeSystemName="IHEActCode"/&gt;</w:t>
      </w:r>
    </w:p>
    <w:p w:rsidR="00075A02" w:rsidRDefault="00075A02" w:rsidP="00075A02">
      <w:r>
        <w:t xml:space="preserve">A </w:t>
      </w:r>
      <w:r w:rsidR="002E2B80">
        <w:t>Goals</w:t>
      </w:r>
      <w:r>
        <w:t xml:space="preserve"> reconciliation act is coded to indicate that it represents the process of reconciling </w:t>
      </w:r>
      <w:r w:rsidR="002E2B80">
        <w:t>goals</w:t>
      </w:r>
      <w:r>
        <w:t xml:space="preserve"> for the patient.  </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GOALREC.</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75A02" w:rsidRDefault="00075A02" w:rsidP="00075A02">
      <w:pPr>
        <w:pStyle w:val="BodyText"/>
        <w:numPr>
          <w:ilvl w:val="0"/>
          <w:numId w:val="99"/>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BE3F0E">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075A02" w:rsidRDefault="00075A02" w:rsidP="00075A02">
      <w:pPr>
        <w:pStyle w:val="Heading5"/>
        <w:numPr>
          <w:ilvl w:val="0"/>
          <w:numId w:val="0"/>
        </w:numPr>
        <w:ind w:left="1008" w:hanging="1008"/>
      </w:pPr>
      <w:r w:rsidRPr="00F10FE7">
        <w:t>6.3.</w:t>
      </w:r>
      <w:r>
        <w:t xml:space="preserve">4.E.7.3 </w:t>
      </w:r>
      <w:r w:rsidRPr="00F602A9">
        <w:t>&lt;entryRelationship typeCode="SUBJ"&gt;</w:t>
      </w:r>
    </w:p>
    <w:p w:rsidR="00075A02" w:rsidRDefault="00075A02" w:rsidP="00075A02">
      <w:pPr>
        <w:pStyle w:val="BodyText"/>
        <w:rPr>
          <w:lang w:eastAsia="x-none"/>
        </w:rPr>
      </w:pPr>
      <w:r>
        <w:rPr>
          <w:lang w:eastAsia="x-none"/>
        </w:rPr>
        <w:t>The goals reconciliation act contains the results of the goals reconciliation process as subjects of that act.  At least one subject is required to indicate the results of the reconciliation.</w:t>
      </w:r>
    </w:p>
    <w:p w:rsidR="00075A02" w:rsidRDefault="00075A02" w:rsidP="00075A02">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w:t>
      </w:r>
      <w:commentRangeStart w:id="1671"/>
      <w:r>
        <w:rPr>
          <w:lang w:eastAsia="x-none"/>
        </w:rPr>
        <w:t xml:space="preserve">Observation Requests template </w:t>
      </w:r>
      <w:commentRangeEnd w:id="1671"/>
      <w:r w:rsidR="002251A6">
        <w:rPr>
          <w:rStyle w:val="CommentReference"/>
        </w:rPr>
        <w:commentReference w:id="1671"/>
      </w:r>
      <w:r>
        <w:rPr>
          <w:lang w:eastAsia="x-none"/>
        </w:rPr>
        <w:t>defined in PCC CDA Content Modules: 6.3.4.54 (</w:t>
      </w:r>
      <w:proofErr w:type="spellStart"/>
      <w:r>
        <w:rPr>
          <w:lang w:eastAsia="x-none"/>
        </w:rPr>
        <w:t>templateId</w:t>
      </w:r>
      <w:proofErr w:type="spellEnd"/>
      <w:r>
        <w:rPr>
          <w:lang w:eastAsia="x-none"/>
        </w:rPr>
        <w:t xml:space="preserve">: </w:t>
      </w:r>
      <w:r w:rsidRPr="00E70605">
        <w:rPr>
          <w:rFonts w:eastAsiaTheme="minorHAnsi"/>
          <w:szCs w:val="24"/>
        </w:rPr>
        <w:t>1.3.6.1.4.1.19376.1.5.3.1.1.20.3.</w:t>
      </w:r>
      <w:commentRangeStart w:id="1672"/>
      <w:r w:rsidRPr="00E70605">
        <w:rPr>
          <w:rFonts w:eastAsiaTheme="minorHAnsi"/>
          <w:szCs w:val="24"/>
        </w:rPr>
        <w:t>1</w:t>
      </w:r>
      <w:commentRangeEnd w:id="1672"/>
      <w:r w:rsidR="002251A6">
        <w:rPr>
          <w:rStyle w:val="CommentReference"/>
        </w:rPr>
        <w:commentReference w:id="1672"/>
      </w:r>
      <w:r>
        <w:rPr>
          <w:lang w:eastAsia="x-none"/>
        </w:rPr>
        <w:t>).</w:t>
      </w:r>
    </w:p>
    <w:p w:rsidR="00075A02" w:rsidRPr="00075A02" w:rsidRDefault="00075A02" w:rsidP="00075A02">
      <w:pPr>
        <w:pStyle w:val="BodyText"/>
        <w:ind w:left="360"/>
        <w:rPr>
          <w:lang w:eastAsia="x-none"/>
        </w:rPr>
      </w:pPr>
    </w:p>
    <w:p w:rsidR="00075A02" w:rsidRDefault="00075A02" w:rsidP="00075A02">
      <w:pPr>
        <w:pStyle w:val="Heading4"/>
        <w:numPr>
          <w:ilvl w:val="0"/>
          <w:numId w:val="0"/>
        </w:numPr>
        <w:ind w:left="864" w:hanging="864"/>
      </w:pPr>
      <w:r w:rsidRPr="00F10FE7">
        <w:t>6.3.</w:t>
      </w:r>
      <w:r>
        <w:t>4.E.8</w:t>
      </w:r>
      <w:r w:rsidRPr="00F10FE7">
        <w:t xml:space="preserve"> </w:t>
      </w:r>
      <w:r>
        <w:t xml:space="preserve">Care Providers Reconciliation </w:t>
      </w:r>
      <w:commentRangeStart w:id="1673"/>
      <w:commentRangeStart w:id="1674"/>
      <w:r>
        <w:t>Act</w:t>
      </w:r>
      <w:commentRangeEnd w:id="1673"/>
      <w:r w:rsidR="002E2B80">
        <w:rPr>
          <w:rStyle w:val="CommentReference"/>
          <w:rFonts w:ascii="Times New Roman" w:hAnsi="Times New Roman"/>
          <w:b w:val="0"/>
          <w:noProof w:val="0"/>
          <w:kern w:val="0"/>
        </w:rPr>
        <w:commentReference w:id="1673"/>
      </w:r>
      <w:commentRangeEnd w:id="1674"/>
      <w:r w:rsidR="00AA3260">
        <w:rPr>
          <w:rStyle w:val="CommentReference"/>
          <w:rFonts w:ascii="Times New Roman" w:hAnsi="Times New Roman"/>
          <w:b w:val="0"/>
          <w:noProof w:val="0"/>
          <w:kern w:val="0"/>
        </w:rPr>
        <w:commentReference w:id="1674"/>
      </w:r>
    </w:p>
    <w:p w:rsidR="00E205D8" w:rsidRDefault="00E205D8" w:rsidP="00E205D8">
      <w:pPr>
        <w:pStyle w:val="BodyText"/>
        <w:rPr>
          <w:lang w:eastAsia="x-none"/>
        </w:rPr>
      </w:pPr>
      <w:r>
        <w:rPr>
          <w:lang w:eastAsia="x-none"/>
        </w:rPr>
        <w:t xml:space="preserve">The </w:t>
      </w:r>
      <w:r w:rsidR="004441FA">
        <w:rPr>
          <w:lang w:eastAsia="x-none"/>
        </w:rPr>
        <w:t>care provider</w:t>
      </w:r>
      <w:r>
        <w:rPr>
          <w:lang w:eastAsia="x-none"/>
        </w:rPr>
        <w:t xml:space="preserve"> reconciliation act template is used to represent the process of reconciling </w:t>
      </w:r>
      <w:r w:rsidR="004441FA">
        <w:rPr>
          <w:lang w:eastAsia="x-none"/>
        </w:rPr>
        <w:t>care providers</w:t>
      </w:r>
      <w:r>
        <w:rPr>
          <w:lang w:eastAsia="x-none"/>
        </w:rPr>
        <w:t xml:space="preserve">.  It follows the general rules described above for reconciliation acts and includes more specific rules about the content.  The results of the </w:t>
      </w:r>
      <w:r w:rsidR="004441FA">
        <w:rPr>
          <w:lang w:eastAsia="x-none"/>
        </w:rPr>
        <w:t xml:space="preserve">care providers’ </w:t>
      </w:r>
      <w:r>
        <w:rPr>
          <w:lang w:eastAsia="x-none"/>
        </w:rPr>
        <w:t>reconciliation act are recorded as the subjects of the act.</w:t>
      </w:r>
    </w:p>
    <w:p w:rsidR="002E2B80" w:rsidRPr="00676213" w:rsidRDefault="002E2B80" w:rsidP="002E2B80">
      <w:pPr>
        <w:pStyle w:val="XMLFragment"/>
      </w:pPr>
      <w:r w:rsidRPr="00676213">
        <w:t>&lt;act classCode="ACT" moodCode="EVN"&gt;</w:t>
      </w:r>
    </w:p>
    <w:p w:rsidR="002E2B80" w:rsidRPr="00676213" w:rsidRDefault="002E2B80" w:rsidP="002E2B80">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2E2B80" w:rsidRPr="00676213" w:rsidRDefault="002E2B80" w:rsidP="002E2B80">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2E2B80" w:rsidRPr="00676213" w:rsidRDefault="002E2B80" w:rsidP="002E2B80">
      <w:pPr>
        <w:pStyle w:val="XMLFragment"/>
      </w:pPr>
      <w:r w:rsidRPr="00676213">
        <w:tab/>
        <w:t>&lt;id root="" extension=""/&gt;</w:t>
      </w:r>
    </w:p>
    <w:p w:rsidR="002E2B80" w:rsidRPr="0022103F" w:rsidRDefault="002E2B80" w:rsidP="002E2B80">
      <w:pPr>
        <w:pStyle w:val="XMLFragment"/>
        <w:rPr>
          <w:b/>
        </w:rPr>
      </w:pPr>
      <w:r w:rsidRPr="0022103F">
        <w:rPr>
          <w:b/>
        </w:rPr>
        <w:tab/>
        <w:t>&lt;code code="</w:t>
      </w:r>
      <w:r>
        <w:rPr>
          <w:b/>
        </w:rPr>
        <w:t>PROVREC</w:t>
      </w:r>
      <w:r w:rsidRPr="0022103F">
        <w:rPr>
          <w:b/>
        </w:rPr>
        <w:t>" displayName="</w:t>
      </w:r>
      <w:r>
        <w:rPr>
          <w:b/>
        </w:rPr>
        <w:t xml:space="preserve">Care Providers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2E2B80" w:rsidRPr="00676213" w:rsidRDefault="002E2B80" w:rsidP="002E2B80">
      <w:pPr>
        <w:pStyle w:val="XMLFragment"/>
      </w:pPr>
      <w:r w:rsidRPr="00676213">
        <w:tab/>
        <w:t>&lt;statusCode code="completed"/&gt;</w:t>
      </w:r>
    </w:p>
    <w:p w:rsidR="002E2B80" w:rsidRDefault="002E2B80" w:rsidP="002E2B80">
      <w:pPr>
        <w:pStyle w:val="XMLFragment"/>
      </w:pPr>
      <w:r w:rsidRPr="00676213">
        <w:tab/>
        <w:t>&lt;effectiveTime value=""/&gt;</w:t>
      </w:r>
    </w:p>
    <w:p w:rsidR="002E2B80" w:rsidRDefault="002E2B80" w:rsidP="002E2B80">
      <w:pPr>
        <w:pStyle w:val="XMLFragment"/>
      </w:pPr>
      <w:r w:rsidRPr="00676213">
        <w:tab/>
        <w:t>&lt;performer typeCode="PRF"&gt;</w:t>
      </w:r>
    </w:p>
    <w:p w:rsidR="002E2B80" w:rsidRDefault="002E2B80" w:rsidP="002E2B80">
      <w:pPr>
        <w:pStyle w:val="XMLFragment"/>
      </w:pPr>
      <w:r>
        <w:tab/>
      </w:r>
      <w:r>
        <w:tab/>
        <w:t>…</w:t>
      </w:r>
    </w:p>
    <w:p w:rsidR="002E2B80" w:rsidRPr="00676213" w:rsidRDefault="002E2B80" w:rsidP="002E2B80">
      <w:pPr>
        <w:pStyle w:val="XMLFragment"/>
      </w:pPr>
      <w:r>
        <w:tab/>
        <w:t>&lt;/performer&gt;</w:t>
      </w:r>
    </w:p>
    <w:p w:rsidR="002E2B80" w:rsidRDefault="002E2B80" w:rsidP="002E2B80">
      <w:pPr>
        <w:pStyle w:val="XMLFragment"/>
      </w:pPr>
      <w:r w:rsidRPr="00676213">
        <w:tab/>
        <w:t>&lt;entryRelationship typeCode="XRCPT"&gt;</w:t>
      </w:r>
      <w:r>
        <w:br/>
      </w:r>
      <w:r>
        <w:tab/>
      </w:r>
      <w:r>
        <w:tab/>
        <w:t>…</w:t>
      </w:r>
    </w:p>
    <w:p w:rsidR="002E2B80" w:rsidRPr="00676213" w:rsidRDefault="002E2B80" w:rsidP="002E2B80">
      <w:pPr>
        <w:pStyle w:val="XMLFragment"/>
      </w:pPr>
      <w:r>
        <w:tab/>
        <w:t>&lt;/entryRelationship&gt;</w:t>
      </w:r>
    </w:p>
    <w:p w:rsidR="002E2B80" w:rsidRPr="0022103F" w:rsidRDefault="002E2B80" w:rsidP="002E2B80">
      <w:pPr>
        <w:pStyle w:val="XMLFragment"/>
        <w:rPr>
          <w:b/>
        </w:rPr>
      </w:pPr>
      <w:r w:rsidRPr="0022103F">
        <w:rPr>
          <w:b/>
        </w:rPr>
        <w:tab/>
        <w:t>&lt;entryRelationship typeCode="SUBJ"&gt;</w:t>
      </w:r>
    </w:p>
    <w:p w:rsidR="002E2B80" w:rsidRPr="0022103F" w:rsidRDefault="002E2B80" w:rsidP="002E2B80">
      <w:pPr>
        <w:pStyle w:val="XMLFragment"/>
        <w:rPr>
          <w:b/>
        </w:rPr>
      </w:pPr>
      <w:r w:rsidRPr="0022103F">
        <w:rPr>
          <w:b/>
        </w:rPr>
        <w:tab/>
      </w:r>
      <w:r w:rsidRPr="0022103F">
        <w:rPr>
          <w:b/>
        </w:rPr>
        <w:tab/>
        <w:t>…</w:t>
      </w:r>
    </w:p>
    <w:p w:rsidR="002E2B80" w:rsidRPr="0022103F" w:rsidRDefault="002E2B80" w:rsidP="002E2B80">
      <w:pPr>
        <w:pStyle w:val="XMLFragment"/>
        <w:rPr>
          <w:b/>
        </w:rPr>
      </w:pPr>
      <w:r w:rsidRPr="0022103F">
        <w:rPr>
          <w:b/>
        </w:rPr>
        <w:tab/>
        <w:t>&lt;/entryRelationship&gt;</w:t>
      </w:r>
    </w:p>
    <w:p w:rsidR="002E2B80" w:rsidRPr="00676213" w:rsidRDefault="002E2B80" w:rsidP="002E2B80">
      <w:pPr>
        <w:pStyle w:val="XMLFragment"/>
      </w:pPr>
      <w:r w:rsidRPr="00676213">
        <w:t>&lt;/act&gt;</w:t>
      </w:r>
    </w:p>
    <w:p w:rsidR="001A1872" w:rsidRPr="0022103F" w:rsidRDefault="001A1872" w:rsidP="001A1872">
      <w:pPr>
        <w:pStyle w:val="Heading5"/>
        <w:numPr>
          <w:ilvl w:val="0"/>
          <w:numId w:val="0"/>
        </w:numPr>
        <w:ind w:left="1008" w:hanging="1008"/>
      </w:pPr>
      <w:r w:rsidRPr="00F10FE7">
        <w:t>6.3.</w:t>
      </w:r>
      <w:r>
        <w:t xml:space="preserve">4.E.8.1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1A1872" w:rsidRDefault="001A1872" w:rsidP="001A1872">
      <w:pPr>
        <w:pStyle w:val="Heading5"/>
        <w:numPr>
          <w:ilvl w:val="0"/>
          <w:numId w:val="0"/>
        </w:numPr>
        <w:ind w:left="1008" w:hanging="1008"/>
      </w:pPr>
      <w:r w:rsidRPr="00F10FE7">
        <w:t>6.3.</w:t>
      </w:r>
      <w:r>
        <w:t xml:space="preserve">4.E.8.2 </w:t>
      </w:r>
      <w:r w:rsidRPr="004E40AB">
        <w:t>&lt;code code="</w:t>
      </w:r>
      <w:r>
        <w:t>PROV</w:t>
      </w:r>
      <w:r w:rsidRPr="004E40AB">
        <w:t>REC" displayName="</w:t>
      </w:r>
      <w:r>
        <w:t xml:space="preserve">Care Providers </w:t>
      </w:r>
      <w:r w:rsidRPr="004E40AB">
        <w:t>Reconciliation" codeSystem="1.3.5.1.4.1.19376.1.5.3.2" codeSystemName="IHEActCode"/&gt;</w:t>
      </w:r>
    </w:p>
    <w:p w:rsidR="001A1872" w:rsidRDefault="001A1872" w:rsidP="001A1872">
      <w:proofErr w:type="gramStart"/>
      <w:r>
        <w:t>An</w:t>
      </w:r>
      <w:proofErr w:type="gramEnd"/>
      <w:r>
        <w:t xml:space="preserve"> care provider reconciliation act is coded to indicate that it represents the process of reconciling care providers for the patient.  </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PROVREC.</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1A1872" w:rsidRDefault="001A1872" w:rsidP="001A1872">
      <w:pPr>
        <w:pStyle w:val="BodyText"/>
        <w:numPr>
          <w:ilvl w:val="0"/>
          <w:numId w:val="101"/>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attribute </w:t>
      </w:r>
      <w:r w:rsidRPr="007E2DCD">
        <w:rPr>
          <w:smallCaps/>
          <w:lang w:eastAsia="x-none"/>
        </w:rPr>
        <w:t>should</w:t>
      </w:r>
      <w:r>
        <w:rPr>
          <w:lang w:eastAsia="x-none"/>
        </w:rPr>
        <w:t xml:space="preserve"> be </w:t>
      </w:r>
      <w:proofErr w:type="spellStart"/>
      <w:r>
        <w:rPr>
          <w:lang w:eastAsia="x-none"/>
        </w:rPr>
        <w:t>IHEActCode</w:t>
      </w:r>
      <w:proofErr w:type="spellEnd"/>
    </w:p>
    <w:p w:rsidR="001A1872" w:rsidRDefault="001A1872" w:rsidP="001A1872">
      <w:pPr>
        <w:pStyle w:val="Heading5"/>
        <w:numPr>
          <w:ilvl w:val="0"/>
          <w:numId w:val="0"/>
        </w:numPr>
        <w:ind w:left="1008" w:hanging="1008"/>
      </w:pPr>
      <w:r w:rsidRPr="00F10FE7">
        <w:lastRenderedPageBreak/>
        <w:t>6.3.</w:t>
      </w:r>
      <w:r>
        <w:t xml:space="preserve">4.E.8.3 </w:t>
      </w:r>
      <w:r w:rsidRPr="00F602A9">
        <w:t>&lt;entryRelationship typeCode="SUBJ"&gt;</w:t>
      </w:r>
    </w:p>
    <w:p w:rsidR="001A1872" w:rsidRDefault="001A1872" w:rsidP="001A1872">
      <w:pPr>
        <w:pStyle w:val="BodyText"/>
        <w:rPr>
          <w:lang w:eastAsia="x-none"/>
        </w:rPr>
      </w:pPr>
      <w:r>
        <w:rPr>
          <w:lang w:eastAsia="x-none"/>
        </w:rPr>
        <w:t xml:space="preserve">The </w:t>
      </w:r>
      <w:r>
        <w:t xml:space="preserve">care </w:t>
      </w:r>
      <w:r w:rsidR="00767D41">
        <w:t>providers’</w:t>
      </w:r>
      <w:r>
        <w:t xml:space="preserve"> </w:t>
      </w:r>
      <w:r>
        <w:rPr>
          <w:lang w:eastAsia="x-none"/>
        </w:rPr>
        <w:t>reconciliation act contains the results of the care provider reconciliation process as subjects of that act.  At least one subject is required to indicate the results of the reconciliation.</w:t>
      </w:r>
    </w:p>
    <w:p w:rsidR="001A1872" w:rsidRDefault="001A1872" w:rsidP="001A1872">
      <w:pPr>
        <w:pStyle w:val="BodyText"/>
        <w:numPr>
          <w:ilvl w:val="0"/>
          <w:numId w:val="102"/>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1A1872" w:rsidRDefault="001A1872" w:rsidP="001A1872">
      <w:pPr>
        <w:pStyle w:val="BodyText"/>
        <w:numPr>
          <w:ilvl w:val="0"/>
          <w:numId w:val="102"/>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1A1872" w:rsidRPr="00767D41" w:rsidRDefault="001A1872" w:rsidP="001A1872">
      <w:pPr>
        <w:pStyle w:val="BodyText"/>
        <w:numPr>
          <w:ilvl w:val="0"/>
          <w:numId w:val="102"/>
        </w:numPr>
        <w:rPr>
          <w:highlight w:val="yellow"/>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Healthcare Providers and Pharmacies Entry template defined in PCC TF-2: 6.3.2.3 (</w:t>
      </w:r>
      <w:proofErr w:type="spellStart"/>
      <w:r>
        <w:rPr>
          <w:lang w:eastAsia="x-none"/>
        </w:rPr>
        <w:t>templateId</w:t>
      </w:r>
      <w:proofErr w:type="spellEnd"/>
      <w:r>
        <w:rPr>
          <w:lang w:eastAsia="x-none"/>
        </w:rPr>
        <w:t>:</w:t>
      </w:r>
      <w:r w:rsidRPr="001A1872">
        <w:rPr>
          <w:rFonts w:ascii="Courier New" w:hAnsi="Courier New" w:cs="Courier New"/>
          <w:sz w:val="16"/>
          <w:szCs w:val="16"/>
        </w:rPr>
        <w:t xml:space="preserve"> </w:t>
      </w:r>
      <w:r w:rsidRPr="001A1872">
        <w:rPr>
          <w:szCs w:val="24"/>
        </w:rPr>
        <w:t>1.3.6.1.4.1.19376.1.5.3.1.2.</w:t>
      </w:r>
      <w:commentRangeStart w:id="1675"/>
      <w:r w:rsidRPr="001A1872">
        <w:rPr>
          <w:szCs w:val="24"/>
        </w:rPr>
        <w:t>3</w:t>
      </w:r>
      <w:commentRangeEnd w:id="1675"/>
      <w:r>
        <w:rPr>
          <w:rStyle w:val="CommentReference"/>
        </w:rPr>
        <w:commentReference w:id="1675"/>
      </w:r>
      <w:r>
        <w:rPr>
          <w:lang w:eastAsia="x-none"/>
        </w:rPr>
        <w:t xml:space="preserve">). </w:t>
      </w:r>
      <w:r w:rsidRPr="00767D41">
        <w:rPr>
          <w:highlight w:val="yellow"/>
          <w:lang w:eastAsia="x-none"/>
        </w:rPr>
        <w:t xml:space="preserve">This template is found in the </w:t>
      </w:r>
      <w:proofErr w:type="spellStart"/>
      <w:r w:rsidRPr="00767D41">
        <w:rPr>
          <w:highlight w:val="yellow"/>
          <w:lang w:eastAsia="x-none"/>
        </w:rPr>
        <w:t>serviceEvent</w:t>
      </w:r>
      <w:proofErr w:type="spellEnd"/>
      <w:r w:rsidRPr="00767D41">
        <w:rPr>
          <w:highlight w:val="yellow"/>
          <w:lang w:eastAsia="x-none"/>
        </w:rPr>
        <w:t xml:space="preserve"> template identifying the providers of care. </w:t>
      </w:r>
    </w:p>
    <w:p w:rsidR="00E205D8" w:rsidRPr="00E205D8" w:rsidRDefault="00E205D8" w:rsidP="00E205D8">
      <w:pPr>
        <w:pStyle w:val="BodyText"/>
      </w:pPr>
    </w:p>
    <w:p w:rsidR="00E0339B" w:rsidRDefault="00E0339B" w:rsidP="00F536DF">
      <w:pPr>
        <w:pStyle w:val="Heading4"/>
        <w:numPr>
          <w:ilvl w:val="0"/>
          <w:numId w:val="0"/>
        </w:numPr>
      </w:pPr>
      <w:r w:rsidRPr="00F10FE7">
        <w:t>6.3.</w:t>
      </w:r>
      <w:r>
        <w:t>4.</w:t>
      </w:r>
      <w:r w:rsidR="00F536DF">
        <w:t>E.9</w:t>
      </w:r>
      <w:r w:rsidRPr="00F10FE7">
        <w:t xml:space="preserve"> </w:t>
      </w:r>
      <w:commentRangeStart w:id="1676"/>
      <w:r>
        <w:t>Performer</w:t>
      </w:r>
      <w:bookmarkEnd w:id="1663"/>
      <w:commentRangeEnd w:id="1676"/>
      <w:r w:rsidR="006D6771">
        <w:rPr>
          <w:rStyle w:val="CommentReference"/>
          <w:rFonts w:ascii="Times New Roman" w:hAnsi="Times New Roman"/>
          <w:b w:val="0"/>
          <w:noProof w:val="0"/>
          <w:kern w:val="0"/>
        </w:rPr>
        <w:commentReference w:id="1676"/>
      </w:r>
    </w:p>
    <w:p w:rsidR="00E0339B" w:rsidRDefault="00E0339B" w:rsidP="00E0339B">
      <w:pPr>
        <w:pStyle w:val="BodyText"/>
        <w:rPr>
          <w:lang w:eastAsia="x-none"/>
        </w:rPr>
      </w:pPr>
      <w:r>
        <w:rPr>
          <w:lang w:eastAsia="x-none"/>
        </w:rPr>
        <w:t xml:space="preserve">The performer template is used to identify the healthcare provider who was the primary performer of an act.  The provider name, address, contact information and identifier are provided to ensure that the performer of the act can be contacted in case there are any questions about the act. </w:t>
      </w:r>
    </w:p>
    <w:p w:rsidR="00E0339B" w:rsidRPr="00492AD1" w:rsidRDefault="00E0339B" w:rsidP="00E0339B">
      <w:pPr>
        <w:pStyle w:val="BodyText"/>
        <w:rPr>
          <w:lang w:eastAsia="x-none"/>
        </w:rPr>
      </w:pPr>
    </w:p>
    <w:p w:rsidR="00E0339B" w:rsidRDefault="00E0339B" w:rsidP="00E0339B">
      <w:pPr>
        <w:pStyle w:val="XMLFragment"/>
      </w:pPr>
      <w:r w:rsidRPr="00F602A9">
        <w:t>&lt;performer typeCode="PRF"&gt;</w:t>
      </w:r>
    </w:p>
    <w:p w:rsidR="00E0339B" w:rsidRPr="00F602A9" w:rsidRDefault="00E0339B" w:rsidP="00E0339B">
      <w:pPr>
        <w:pStyle w:val="XMLFragment"/>
      </w:pPr>
      <w:r>
        <w:tab/>
        <w:t>&lt;templateId root="</w:t>
      </w:r>
      <w:r w:rsidRPr="00D1451A">
        <w:rPr>
          <w:rStyle w:val="InlineXML"/>
          <w:rFonts w:eastAsia="?l?r ??’c"/>
          <w:b/>
        </w:rPr>
        <w:t>1.3.6.1.4.1.19376.1.5.3.1.1.24</w:t>
      </w:r>
      <w:r>
        <w:rPr>
          <w:rStyle w:val="InlineXML"/>
          <w:rFonts w:eastAsia="?l?r ??’c"/>
          <w:b/>
        </w:rPr>
        <w:t>.3.5</w:t>
      </w:r>
      <w:r>
        <w:t>"/&gt;</w:t>
      </w:r>
    </w:p>
    <w:p w:rsidR="00E0339B" w:rsidRPr="00F602A9" w:rsidRDefault="00E0339B" w:rsidP="00E0339B">
      <w:pPr>
        <w:pStyle w:val="XMLFragment"/>
      </w:pPr>
      <w:r w:rsidRPr="00F602A9">
        <w:tab/>
        <w:t>&lt;assignedEntity classCode="ASSIGNED"&gt;</w:t>
      </w:r>
    </w:p>
    <w:p w:rsidR="00E0339B" w:rsidRPr="00F602A9" w:rsidRDefault="00E0339B" w:rsidP="00E0339B">
      <w:pPr>
        <w:pStyle w:val="XMLFragment"/>
      </w:pPr>
      <w:r w:rsidRPr="00F602A9">
        <w:tab/>
      </w:r>
      <w:r w:rsidRPr="00F602A9">
        <w:tab/>
        <w:t>&lt;id root="" extension=""/&gt;</w:t>
      </w:r>
    </w:p>
    <w:p w:rsidR="00E0339B" w:rsidRPr="00F602A9" w:rsidRDefault="00E0339B" w:rsidP="00E0339B">
      <w:pPr>
        <w:pStyle w:val="XMLFragment"/>
      </w:pPr>
      <w:r w:rsidRPr="00F602A9">
        <w:tab/>
      </w:r>
      <w:r w:rsidRPr="00F602A9">
        <w:tab/>
        <w:t>&lt;addr&gt;&lt;/addr&gt;</w:t>
      </w:r>
    </w:p>
    <w:p w:rsidR="00E0339B" w:rsidRPr="00F602A9" w:rsidRDefault="00E0339B" w:rsidP="00E0339B">
      <w:pPr>
        <w:pStyle w:val="XMLFragment"/>
      </w:pPr>
      <w:r w:rsidRPr="00F602A9">
        <w:tab/>
      </w:r>
      <w:r w:rsidRPr="00F602A9">
        <w:tab/>
        <w:t>&lt;telecom&gt;&lt;/telecom&gt;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r>
      <w:r w:rsidRPr="00F602A9">
        <w:tab/>
        <w:t>&lt;addr&gt;&lt;/addr&gt;</w:t>
      </w:r>
    </w:p>
    <w:p w:rsidR="00E0339B" w:rsidRPr="00F602A9" w:rsidRDefault="00E0339B" w:rsidP="00E0339B">
      <w:pPr>
        <w:pStyle w:val="XMLFragment"/>
      </w:pPr>
      <w:r w:rsidRPr="00F602A9">
        <w:tab/>
      </w:r>
      <w:r w:rsidRPr="00F602A9">
        <w:tab/>
      </w:r>
      <w:r w:rsidRPr="00F602A9">
        <w:tab/>
        <w:t>&lt;telecom&gt;&lt;/telecom&gt;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t>&lt;/assignedEntity&gt;</w:t>
      </w:r>
    </w:p>
    <w:p w:rsidR="00E0339B" w:rsidRDefault="00E0339B" w:rsidP="00E0339B">
      <w:pPr>
        <w:pStyle w:val="XMLFragment"/>
      </w:pPr>
      <w:r w:rsidRPr="00F602A9">
        <w:t>&lt;/performer&gt;</w:t>
      </w:r>
    </w:p>
    <w:p w:rsidR="00E0339B" w:rsidRDefault="00E0339B" w:rsidP="00E0339B">
      <w:pPr>
        <w:pStyle w:val="Heading5"/>
        <w:numPr>
          <w:ilvl w:val="0"/>
          <w:numId w:val="0"/>
        </w:numPr>
        <w:ind w:left="1008" w:hanging="1008"/>
      </w:pPr>
      <w:bookmarkStart w:id="1677" w:name="_Toc303257729"/>
      <w:r>
        <w:t>6.3.4.E.</w:t>
      </w:r>
      <w:r w:rsidR="00F536DF">
        <w:t>9</w:t>
      </w:r>
      <w:r>
        <w:t xml:space="preserve">.1 </w:t>
      </w:r>
      <w:r w:rsidRPr="00F602A9">
        <w:t>&lt;performer typeCode="PRF"&gt;</w:t>
      </w:r>
      <w:bookmarkEnd w:id="1677"/>
    </w:p>
    <w:p w:rsidR="00E0339B" w:rsidRDefault="00E0339B" w:rsidP="00E0339B">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any activity.  A performer is distinct from an author, as the performer is the one who does the work, whereas the author is the person who documented or created it.</w:t>
      </w:r>
    </w:p>
    <w:p w:rsidR="00E0339B" w:rsidRDefault="00E0339B" w:rsidP="00E0339B">
      <w:pPr>
        <w:pStyle w:val="BodyText"/>
        <w:numPr>
          <w:ilvl w:val="0"/>
          <w:numId w:val="70"/>
        </w:numPr>
        <w:rPr>
          <w:lang w:eastAsia="x-none"/>
        </w:rPr>
      </w:pPr>
      <w:r>
        <w:rPr>
          <w:lang w:eastAsia="x-none"/>
        </w:rPr>
        <w:t xml:space="preserve">This template </w:t>
      </w:r>
      <w:r w:rsidRPr="00A6251E">
        <w:rPr>
          <w:smallCaps/>
          <w:lang w:eastAsia="x-none"/>
        </w:rPr>
        <w:t>shall</w:t>
      </w:r>
      <w:r>
        <w:rPr>
          <w:lang w:eastAsia="x-none"/>
        </w:rPr>
        <w:t xml:space="preserve"> be used only in </w:t>
      </w:r>
      <w:r w:rsidRPr="00A6251E">
        <w:rPr>
          <w:rStyle w:val="InlineXML"/>
          <w:rFonts w:eastAsia="?l?r ??’c"/>
        </w:rPr>
        <w:t>performer</w:t>
      </w:r>
      <w:r>
        <w:rPr>
          <w:lang w:eastAsia="x-none"/>
        </w:rPr>
        <w:t xml:space="preserve"> elements inside any CDA (V3) act.  </w:t>
      </w:r>
    </w:p>
    <w:p w:rsidR="00E0339B" w:rsidRPr="001E5627" w:rsidRDefault="00E0339B" w:rsidP="00E0339B">
      <w:pPr>
        <w:pStyle w:val="BodyText"/>
        <w:numPr>
          <w:ilvl w:val="0"/>
          <w:numId w:val="70"/>
        </w:numPr>
        <w:rPr>
          <w:lang w:eastAsia="x-none"/>
        </w:rPr>
      </w:pPr>
      <w:r>
        <w:rPr>
          <w:lang w:eastAsia="x-none"/>
        </w:rPr>
        <w:t xml:space="preserve">The </w:t>
      </w:r>
      <w:r w:rsidRPr="00A6251E">
        <w:rPr>
          <w:rStyle w:val="InlineXML"/>
          <w:rFonts w:eastAsia="?l?r ??’c"/>
        </w:rPr>
        <w:t>@</w:t>
      </w:r>
      <w:proofErr w:type="spellStart"/>
      <w:r w:rsidRPr="00A6251E">
        <w:rPr>
          <w:rStyle w:val="InlineXML"/>
          <w:rFonts w:eastAsia="?l?r ??’c"/>
        </w:rPr>
        <w:t>typeCode</w:t>
      </w:r>
      <w:proofErr w:type="spellEnd"/>
      <w:r>
        <w:rPr>
          <w:lang w:eastAsia="x-none"/>
        </w:rPr>
        <w:t xml:space="preserve"> attribute of the </w:t>
      </w:r>
      <w:r w:rsidRPr="00A6251E">
        <w:rPr>
          <w:rStyle w:val="InlineXML"/>
          <w:rFonts w:eastAsia="?l?r ??’c"/>
        </w:rPr>
        <w:t>performer</w:t>
      </w:r>
      <w:r>
        <w:rPr>
          <w:lang w:eastAsia="x-none"/>
        </w:rPr>
        <w:t xml:space="preserve"> element </w:t>
      </w:r>
      <w:r w:rsidRPr="00A6251E">
        <w:rPr>
          <w:smallCaps/>
          <w:lang w:eastAsia="x-none"/>
        </w:rPr>
        <w:t>shall</w:t>
      </w:r>
      <w:r>
        <w:rPr>
          <w:lang w:eastAsia="x-none"/>
        </w:rPr>
        <w:t xml:space="preserve"> use the value </w:t>
      </w:r>
      <w:r w:rsidRPr="00A6251E">
        <w:rPr>
          <w:rStyle w:val="InlineXML"/>
          <w:rFonts w:eastAsia="?l?r ??’c"/>
          <w:b/>
        </w:rPr>
        <w:t>PRF</w:t>
      </w:r>
      <w:r>
        <w:rPr>
          <w:lang w:eastAsia="x-none"/>
        </w:rPr>
        <w:t>.</w:t>
      </w:r>
    </w:p>
    <w:p w:rsidR="00E0339B" w:rsidRDefault="00E0339B" w:rsidP="00E0339B">
      <w:pPr>
        <w:pStyle w:val="Heading5"/>
        <w:numPr>
          <w:ilvl w:val="0"/>
          <w:numId w:val="0"/>
        </w:numPr>
        <w:ind w:left="1008" w:hanging="1008"/>
      </w:pPr>
      <w:bookmarkStart w:id="1678" w:name="_Toc303257730"/>
      <w:r>
        <w:t>6.3.4.</w:t>
      </w:r>
      <w:r w:rsidR="00F536DF">
        <w:t>E.9</w:t>
      </w:r>
      <w:r>
        <w:t>.2 &lt;templateId root="</w:t>
      </w:r>
      <w:r w:rsidRPr="00AA15E6">
        <w:t>1.3.6.1.4.1.19376.1.5.3.1.1.24.3.</w:t>
      </w:r>
      <w:r>
        <w:t>5"/&gt;</w:t>
      </w:r>
      <w:bookmarkEnd w:id="1678"/>
    </w:p>
    <w:p w:rsidR="00E0339B" w:rsidRPr="00A6251E" w:rsidRDefault="00E0339B" w:rsidP="00E0339B">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Performer template.</w:t>
      </w:r>
    </w:p>
    <w:p w:rsidR="00E0339B" w:rsidRPr="001E5627" w:rsidRDefault="00E0339B" w:rsidP="00E0339B">
      <w:pPr>
        <w:pStyle w:val="BodyText"/>
        <w:numPr>
          <w:ilvl w:val="0"/>
          <w:numId w:val="71"/>
        </w:numPr>
        <w:rPr>
          <w:lang w:eastAsia="x-none"/>
        </w:rPr>
      </w:pPr>
      <w:r>
        <w:rPr>
          <w:lang w:eastAsia="x-none"/>
        </w:rPr>
        <w:lastRenderedPageBreak/>
        <w:t xml:space="preserve">The </w:t>
      </w:r>
      <w:r w:rsidRPr="00A6251E">
        <w:rPr>
          <w:rStyle w:val="InlineXML"/>
          <w:rFonts w:eastAsia="?l?r ??’c"/>
        </w:rPr>
        <w:t>performer</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this template.</w:t>
      </w:r>
    </w:p>
    <w:p w:rsidR="00E0339B" w:rsidRDefault="00E0339B" w:rsidP="00E0339B">
      <w:pPr>
        <w:pStyle w:val="Heading5"/>
        <w:numPr>
          <w:ilvl w:val="0"/>
          <w:numId w:val="0"/>
        </w:numPr>
        <w:ind w:left="1008" w:hanging="1008"/>
      </w:pPr>
      <w:bookmarkStart w:id="1679" w:name="_Toc303257731"/>
      <w:r>
        <w:t>6.3.4.</w:t>
      </w:r>
      <w:r w:rsidR="00F536DF">
        <w:t>E.9</w:t>
      </w:r>
      <w:r>
        <w:t xml:space="preserve">.3 </w:t>
      </w:r>
      <w:r w:rsidRPr="00F602A9">
        <w:t>&lt;assignedEntity classCode="ASSIGNED"&gt;</w:t>
      </w:r>
      <w:bookmarkEnd w:id="1679"/>
    </w:p>
    <w:p w:rsidR="00E0339B" w:rsidRPr="00A6251E" w:rsidRDefault="00E0339B" w:rsidP="00E0339B">
      <w:pPr>
        <w:pStyle w:val="BodyText"/>
        <w:rPr>
          <w:lang w:eastAsia="x-none"/>
        </w:rPr>
      </w:pPr>
      <w:r>
        <w:rPr>
          <w:lang w:eastAsia="x-none"/>
        </w:rPr>
        <w:t xml:space="preserve">An </w:t>
      </w:r>
      <w:proofErr w:type="spellStart"/>
      <w:r w:rsidRPr="00A6251E">
        <w:rPr>
          <w:rStyle w:val="InlineXML"/>
          <w:rFonts w:eastAsia="?l?r ??’c"/>
        </w:rPr>
        <w:t>assignedEntity</w:t>
      </w:r>
      <w:proofErr w:type="spellEnd"/>
      <w:r>
        <w:rPr>
          <w:lang w:eastAsia="x-none"/>
        </w:rPr>
        <w:t xml:space="preserve"> element appears to identify the performer.</w:t>
      </w:r>
    </w:p>
    <w:p w:rsidR="00E0339B" w:rsidRDefault="00E0339B" w:rsidP="00E0339B">
      <w:pPr>
        <w:pStyle w:val="BodyText"/>
        <w:numPr>
          <w:ilvl w:val="0"/>
          <w:numId w:val="72"/>
        </w:numPr>
        <w:rPr>
          <w:lang w:eastAsia="x-none"/>
        </w:rPr>
      </w:pPr>
      <w:r>
        <w:rPr>
          <w:lang w:eastAsia="x-none"/>
        </w:rPr>
        <w:t xml:space="preserve">The </w:t>
      </w:r>
      <w:r w:rsidRPr="00503A8D">
        <w:rPr>
          <w:rStyle w:val="InlineXML"/>
          <w:rFonts w:eastAsia="?l?r ??’c"/>
        </w:rPr>
        <w:t>performer</w:t>
      </w:r>
      <w:r>
        <w:rPr>
          <w:lang w:eastAsia="x-none"/>
        </w:rPr>
        <w:t xml:space="preserve"> </w:t>
      </w:r>
      <w:r w:rsidRPr="00503A8D">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assignedEntity</w:t>
      </w:r>
      <w:proofErr w:type="spellEnd"/>
      <w:r>
        <w:rPr>
          <w:lang w:eastAsia="x-none"/>
        </w:rPr>
        <w:t xml:space="preserve"> element.</w:t>
      </w:r>
    </w:p>
    <w:p w:rsidR="00E0339B" w:rsidRPr="001E5627" w:rsidRDefault="00E0339B" w:rsidP="00E0339B">
      <w:pPr>
        <w:pStyle w:val="BodyText"/>
        <w:numPr>
          <w:ilvl w:val="0"/>
          <w:numId w:val="72"/>
        </w:numPr>
        <w:rPr>
          <w:lang w:eastAsia="x-none"/>
        </w:rPr>
      </w:pPr>
      <w:r>
        <w:rPr>
          <w:lang w:eastAsia="x-none"/>
        </w:rPr>
        <w:t xml:space="preserve">The </w:t>
      </w:r>
      <w:proofErr w:type="spellStart"/>
      <w:r w:rsidRPr="00503A8D">
        <w:rPr>
          <w:rStyle w:val="InlineXML"/>
          <w:rFonts w:eastAsia="?l?r ??’c"/>
        </w:rPr>
        <w:t>assignedEntity</w:t>
      </w:r>
      <w:proofErr w:type="spellEnd"/>
      <w:r w:rsidRPr="00503A8D">
        <w:rPr>
          <w:rStyle w:val="InlineXML"/>
          <w:rFonts w:eastAsia="?l?r ??’c"/>
        </w:rPr>
        <w:t>/@</w:t>
      </w:r>
      <w:proofErr w:type="spellStart"/>
      <w:r w:rsidRPr="00503A8D">
        <w:rPr>
          <w:rStyle w:val="InlineXML"/>
          <w:rFonts w:eastAsia="?l?r ??’c"/>
        </w:rPr>
        <w:t>classCode</w:t>
      </w:r>
      <w:proofErr w:type="spellEnd"/>
      <w:r>
        <w:rPr>
          <w:lang w:eastAsia="x-none"/>
        </w:rPr>
        <w:t xml:space="preserve"> value in 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be </w:t>
      </w:r>
      <w:r w:rsidRPr="00503A8D">
        <w:rPr>
          <w:rStyle w:val="InlineXML"/>
          <w:rFonts w:eastAsia="?l?r ??’c"/>
          <w:b/>
        </w:rPr>
        <w:t>ASSIGNED</w:t>
      </w:r>
      <w:r>
        <w:rPr>
          <w:lang w:eastAsia="x-none"/>
        </w:rPr>
        <w:t>.</w:t>
      </w:r>
    </w:p>
    <w:p w:rsidR="00E0339B" w:rsidRDefault="00E0339B" w:rsidP="00E0339B">
      <w:pPr>
        <w:pStyle w:val="Heading5"/>
        <w:numPr>
          <w:ilvl w:val="0"/>
          <w:numId w:val="0"/>
        </w:numPr>
        <w:ind w:left="1008" w:hanging="1008"/>
      </w:pPr>
      <w:bookmarkStart w:id="1680" w:name="_Toc303257732"/>
      <w:r>
        <w:t>6.3.4.</w:t>
      </w:r>
      <w:r w:rsidR="00F536DF">
        <w:t>E.9</w:t>
      </w:r>
      <w:r>
        <w:t xml:space="preserve">.4 </w:t>
      </w:r>
      <w:r w:rsidRPr="00F602A9">
        <w:t>&lt;id root="" extension=""/&gt;</w:t>
      </w:r>
      <w:bookmarkEnd w:id="1680"/>
    </w:p>
    <w:p w:rsidR="00E0339B" w:rsidRPr="00A6251E" w:rsidRDefault="00E0339B" w:rsidP="00E0339B">
      <w:pPr>
        <w:pStyle w:val="BodyText"/>
        <w:rPr>
          <w:lang w:eastAsia="x-none"/>
        </w:rPr>
      </w:pPr>
      <w:r>
        <w:rPr>
          <w:lang w:eastAsia="x-none"/>
        </w:rPr>
        <w:t>The identifier of the healthcare provider performing the act should be present.</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r w:rsidRPr="00A6251E">
        <w:rPr>
          <w:rStyle w:val="InlineXML"/>
          <w:rFonts w:eastAsia="?l?r ??’c"/>
        </w:rPr>
        <w:t>id</w:t>
      </w:r>
      <w:r>
        <w:rPr>
          <w:lang w:eastAsia="x-none"/>
        </w:rPr>
        <w:t xml:space="preserve"> element.  </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id</w:t>
      </w:r>
      <w:r>
        <w:rPr>
          <w:lang w:eastAsia="x-none"/>
        </w:rPr>
        <w:t xml:space="preserve"> element </w:t>
      </w:r>
      <w:r w:rsidRPr="00503A8D">
        <w:rPr>
          <w:smallCaps/>
          <w:lang w:eastAsia="x-none"/>
        </w:rPr>
        <w:t>may</w:t>
      </w:r>
      <w:r>
        <w:rPr>
          <w:lang w:eastAsia="x-none"/>
        </w:rPr>
        <w:t xml:space="preserve"> 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 when the information is unknown. (clarify that there SHOULD be an id/@root)</w:t>
      </w:r>
    </w:p>
    <w:p w:rsidR="00E0339B" w:rsidRDefault="00E0339B" w:rsidP="00E0339B">
      <w:pPr>
        <w:pStyle w:val="Heading5"/>
        <w:numPr>
          <w:ilvl w:val="0"/>
          <w:numId w:val="0"/>
        </w:numPr>
        <w:ind w:left="1008" w:hanging="1008"/>
      </w:pPr>
      <w:bookmarkStart w:id="1681" w:name="_Toc303257733"/>
      <w:r>
        <w:t>6.3.4.</w:t>
      </w:r>
      <w:r w:rsidR="00F536DF">
        <w:t>E.9</w:t>
      </w:r>
      <w:r>
        <w:t xml:space="preserve">.5 </w:t>
      </w:r>
      <w:r w:rsidRPr="00F602A9">
        <w:t>&lt;addr&gt;&lt;/addr&gt;</w:t>
      </w:r>
      <w:bookmarkEnd w:id="1681"/>
    </w:p>
    <w:p w:rsidR="00E0339B" w:rsidRPr="00503A8D" w:rsidRDefault="00E0339B" w:rsidP="00E0339B">
      <w:pPr>
        <w:pStyle w:val="BodyText"/>
        <w:rPr>
          <w:lang w:eastAsia="x-none"/>
        </w:rPr>
      </w:pPr>
      <w:r>
        <w:rPr>
          <w:lang w:eastAsia="x-none"/>
        </w:rPr>
        <w:t>The mailing address of the healthcare provider performing the act should be present to enable the provider to be contacted.</w:t>
      </w:r>
    </w:p>
    <w:p w:rsidR="00E0339B" w:rsidRDefault="00E0339B" w:rsidP="00E0339B">
      <w:pPr>
        <w:pStyle w:val="BodyText"/>
        <w:numPr>
          <w:ilvl w:val="0"/>
          <w:numId w:val="74"/>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addr</w:t>
      </w:r>
      <w:proofErr w:type="spellEnd"/>
      <w:r>
        <w:rPr>
          <w:lang w:eastAsia="x-none"/>
        </w:rPr>
        <w:t xml:space="preserve"> element.  </w:t>
      </w:r>
    </w:p>
    <w:p w:rsidR="00E0339B" w:rsidRDefault="00E0339B" w:rsidP="00E0339B">
      <w:pPr>
        <w:pStyle w:val="BodyText"/>
        <w:numPr>
          <w:ilvl w:val="0"/>
          <w:numId w:val="74"/>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sidRPr="00503A8D">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if the information is unknown.</w:t>
      </w:r>
    </w:p>
    <w:p w:rsidR="00E0339B" w:rsidRDefault="00E0339B" w:rsidP="00E0339B">
      <w:pPr>
        <w:pStyle w:val="Heading5"/>
        <w:numPr>
          <w:ilvl w:val="0"/>
          <w:numId w:val="0"/>
        </w:numPr>
        <w:ind w:left="1008" w:hanging="1008"/>
      </w:pPr>
      <w:bookmarkStart w:id="1682" w:name="_Toc303257734"/>
      <w:r>
        <w:t>6.3.4.</w:t>
      </w:r>
      <w:r w:rsidR="00F536DF">
        <w:t>E.9</w:t>
      </w:r>
      <w:r>
        <w:t xml:space="preserve">.6 </w:t>
      </w:r>
      <w:r w:rsidRPr="00F602A9">
        <w:t>&lt;telecom&gt;&lt;/telecom&gt;</w:t>
      </w:r>
      <w:bookmarkEnd w:id="1682"/>
    </w:p>
    <w:p w:rsidR="00E0339B" w:rsidRPr="00503A8D" w:rsidRDefault="00E0339B" w:rsidP="00E0339B">
      <w:pPr>
        <w:pStyle w:val="BodyText"/>
        <w:rPr>
          <w:lang w:eastAsia="x-none"/>
        </w:rPr>
      </w:pPr>
      <w:r>
        <w:rPr>
          <w:lang w:eastAsia="x-none"/>
        </w:rPr>
        <w:t>The provider telephone number should be provided to enable the performer of the reconciliation to be contacted.</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r w:rsidRPr="00503A8D">
        <w:rPr>
          <w:rStyle w:val="InlineXML"/>
          <w:rFonts w:eastAsia="?l?r ??’c"/>
        </w:rPr>
        <w:t>telecom</w:t>
      </w:r>
      <w:r>
        <w:rPr>
          <w:lang w:eastAsia="x-none"/>
        </w:rPr>
        <w:t xml:space="preserve"> element.  </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83" w:name="_Toc303257735"/>
      <w:r>
        <w:t>6.3.4.</w:t>
      </w:r>
      <w:r w:rsidR="00F536DF">
        <w:t>E.9</w:t>
      </w:r>
      <w:r>
        <w:t xml:space="preserve">.7 </w:t>
      </w:r>
      <w:r w:rsidRPr="00F602A9">
        <w:t>&lt;assignedPerson&gt;</w:t>
      </w:r>
      <w:bookmarkEnd w:id="1683"/>
    </w:p>
    <w:p w:rsidR="00E0339B" w:rsidRDefault="00E0339B" w:rsidP="00E0339B">
      <w:pPr>
        <w:pStyle w:val="BodyText"/>
        <w:numPr>
          <w:ilvl w:val="0"/>
          <w:numId w:val="76"/>
        </w:numPr>
        <w:rPr>
          <w:lang w:eastAsia="x-none"/>
        </w:rPr>
      </w:pPr>
      <w:r>
        <w:rPr>
          <w:lang w:eastAsia="x-none"/>
        </w:rPr>
        <w:t xml:space="preserve">The </w:t>
      </w:r>
      <w:r w:rsidRPr="00503A8D">
        <w:rPr>
          <w:rStyle w:val="InlineXML"/>
          <w:rFonts w:eastAsia="?l?r ??’c"/>
        </w:rPr>
        <w:t>performer</w:t>
      </w:r>
      <w:r>
        <w:rPr>
          <w:lang w:eastAsia="x-none"/>
        </w:rPr>
        <w:t xml:space="preserve"> element </w:t>
      </w:r>
      <w:r w:rsidRPr="00745F04">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Pr>
          <w:lang w:eastAsia="x-none"/>
        </w:rPr>
        <w:t xml:space="preserve"> elements further identifying the person.  </w:t>
      </w:r>
    </w:p>
    <w:p w:rsidR="00E0339B" w:rsidRDefault="00E0339B" w:rsidP="00E0339B">
      <w:pPr>
        <w:pStyle w:val="Heading5"/>
        <w:numPr>
          <w:ilvl w:val="0"/>
          <w:numId w:val="0"/>
        </w:numPr>
        <w:ind w:left="1008" w:hanging="1008"/>
      </w:pPr>
      <w:bookmarkStart w:id="1684" w:name="_Toc303257736"/>
      <w:r>
        <w:t>6.3.4.</w:t>
      </w:r>
      <w:r w:rsidR="00F536DF">
        <w:t>E.9</w:t>
      </w:r>
      <w:r>
        <w:t xml:space="preserve">.8 </w:t>
      </w:r>
      <w:r w:rsidRPr="00F602A9">
        <w:t>&lt;name&gt;&lt;/name&gt;</w:t>
      </w:r>
      <w:bookmarkEnd w:id="1684"/>
    </w:p>
    <w:p w:rsidR="00E0339B" w:rsidRPr="00F602A9" w:rsidRDefault="00E0339B" w:rsidP="00E0339B">
      <w:pPr>
        <w:pStyle w:val="BodyText"/>
        <w:rPr>
          <w:lang w:eastAsia="x-none"/>
        </w:rPr>
      </w:pPr>
      <w:r>
        <w:rPr>
          <w:lang w:eastAsia="x-none"/>
        </w:rPr>
        <w:t>The name of the provider performing the act should be provided.</w:t>
      </w:r>
    </w:p>
    <w:p w:rsidR="00E0339B" w:rsidRDefault="00E0339B" w:rsidP="00E0339B">
      <w:pPr>
        <w:pStyle w:val="BodyText"/>
        <w:numPr>
          <w:ilvl w:val="0"/>
          <w:numId w:val="77"/>
        </w:numPr>
        <w:rPr>
          <w:lang w:eastAsia="x-none"/>
        </w:rPr>
      </w:pPr>
      <w:r>
        <w:rPr>
          <w:lang w:eastAsia="x-none"/>
        </w:rPr>
        <w:t xml:space="preserve">The </w:t>
      </w:r>
      <w:r w:rsidRPr="00503A8D">
        <w:rPr>
          <w:rStyle w:val="InlineXML"/>
          <w:rFonts w:eastAsia="?l?r ??’c"/>
        </w:rPr>
        <w:t>performer</w:t>
      </w:r>
      <w:r>
        <w:rPr>
          <w:lang w:eastAsia="x-none"/>
        </w:rPr>
        <w:t xml:space="preserve"> </w:t>
      </w:r>
      <w:r w:rsidRPr="00745F04">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sidRPr="00503A8D">
        <w:rPr>
          <w:rStyle w:val="InlineXML"/>
          <w:rFonts w:eastAsia="?l?r ??’c"/>
        </w:rPr>
        <w:t>/name</w:t>
      </w:r>
      <w:r>
        <w:rPr>
          <w:lang w:eastAsia="x-none"/>
        </w:rPr>
        <w:t xml:space="preserve"> element.</w:t>
      </w:r>
    </w:p>
    <w:p w:rsidR="00E0339B" w:rsidRPr="007A06E5" w:rsidRDefault="00E0339B" w:rsidP="00E0339B">
      <w:pPr>
        <w:pStyle w:val="BodyText"/>
        <w:numPr>
          <w:ilvl w:val="0"/>
          <w:numId w:val="77"/>
        </w:numPr>
        <w:rPr>
          <w:lang w:eastAsia="x-none"/>
        </w:rPr>
      </w:pPr>
      <w:r>
        <w:rPr>
          <w:lang w:eastAsia="x-none"/>
        </w:rPr>
        <w:lastRenderedPageBreak/>
        <w:t xml:space="preserve">The </w:t>
      </w:r>
      <w:r w:rsidRPr="00503A8D">
        <w:rPr>
          <w:rStyle w:val="InlineXML"/>
          <w:rFonts w:eastAsia="?l?r ??’c"/>
        </w:rPr>
        <w:t>name</w:t>
      </w:r>
      <w:r>
        <w:rPr>
          <w:lang w:eastAsia="x-none"/>
        </w:rPr>
        <w:t xml:space="preserve"> element </w:t>
      </w:r>
      <w:r w:rsidRPr="00745F04">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the information is unknown.</w:t>
      </w:r>
    </w:p>
    <w:p w:rsidR="00E0339B" w:rsidRDefault="00E0339B" w:rsidP="00E0339B">
      <w:pPr>
        <w:pStyle w:val="Heading5"/>
        <w:numPr>
          <w:ilvl w:val="0"/>
          <w:numId w:val="0"/>
        </w:numPr>
        <w:ind w:left="1008" w:hanging="1008"/>
      </w:pPr>
      <w:bookmarkStart w:id="1685" w:name="_Toc303257737"/>
      <w:r>
        <w:t>6.3.4.</w:t>
      </w:r>
      <w:r w:rsidR="00F536DF">
        <w:t>E.9</w:t>
      </w:r>
      <w:r>
        <w:t xml:space="preserve">.9 </w:t>
      </w:r>
      <w:r w:rsidRPr="00F602A9">
        <w:t>&lt;representedOrganization&gt;</w:t>
      </w:r>
      <w:bookmarkEnd w:id="1685"/>
    </w:p>
    <w:p w:rsidR="00E0339B" w:rsidRDefault="00E0339B" w:rsidP="00E0339B">
      <w:r>
        <w:t>The name and identifier of the organization represented by the performer should be provided.</w:t>
      </w:r>
    </w:p>
    <w:p w:rsidR="00E0339B" w:rsidRPr="008D3D62" w:rsidRDefault="00E0339B" w:rsidP="00E0339B">
      <w:pPr>
        <w:numPr>
          <w:ilvl w:val="0"/>
          <w:numId w:val="82"/>
        </w:numPr>
      </w:pPr>
      <w:r>
        <w:t xml:space="preserve">The </w:t>
      </w:r>
      <w:r w:rsidRPr="00AA15E6">
        <w:rPr>
          <w:rStyle w:val="InlineXML"/>
          <w:rFonts w:eastAsia="?l?r ??’c"/>
        </w:rPr>
        <w:t>performer</w:t>
      </w:r>
      <w:r>
        <w:t xml:space="preserve"> </w:t>
      </w:r>
      <w:r w:rsidRPr="00AA15E6">
        <w:rPr>
          <w:smallCaps/>
        </w:rPr>
        <w:t>shall</w:t>
      </w:r>
      <w:r>
        <w:t xml:space="preserve"> contain only one </w:t>
      </w:r>
      <w:r w:rsidRPr="00AA15E6">
        <w:rPr>
          <w:b/>
        </w:rPr>
        <w:t>[1</w:t>
      </w:r>
      <w:proofErr w:type="gramStart"/>
      <w:r w:rsidRPr="00AA15E6">
        <w:rPr>
          <w:b/>
        </w:rPr>
        <w:t>..1</w:t>
      </w:r>
      <w:proofErr w:type="gramEnd"/>
      <w:r w:rsidRPr="00AA15E6">
        <w:rPr>
          <w:b/>
        </w:rPr>
        <w:t>]</w:t>
      </w:r>
      <w:r>
        <w:t xml:space="preserve"> </w:t>
      </w:r>
      <w:proofErr w:type="spellStart"/>
      <w:r w:rsidRPr="00AA15E6">
        <w:rPr>
          <w:rStyle w:val="InlineXML"/>
          <w:rFonts w:eastAsia="?l?r ??’c"/>
        </w:rPr>
        <w:t>representedOrganization</w:t>
      </w:r>
      <w:proofErr w:type="spellEnd"/>
      <w:r>
        <w:t xml:space="preserve"> element.</w:t>
      </w:r>
    </w:p>
    <w:p w:rsidR="00E0339B" w:rsidRDefault="00E0339B" w:rsidP="00E0339B">
      <w:pPr>
        <w:pStyle w:val="Heading5"/>
        <w:numPr>
          <w:ilvl w:val="0"/>
          <w:numId w:val="0"/>
        </w:numPr>
        <w:ind w:left="1008" w:hanging="1008"/>
      </w:pPr>
      <w:bookmarkStart w:id="1686" w:name="_Toc303257738"/>
      <w:r>
        <w:t>6.3.4.</w:t>
      </w:r>
      <w:r w:rsidR="00F536DF">
        <w:t>E.9</w:t>
      </w:r>
      <w:r>
        <w:t xml:space="preserve">.10 </w:t>
      </w:r>
      <w:r w:rsidRPr="00F602A9">
        <w:t>&lt;</w:t>
      </w:r>
      <w:r>
        <w:t>id root='…' extension='…'/</w:t>
      </w:r>
      <w:r w:rsidRPr="00F602A9">
        <w:t>&gt;</w:t>
      </w:r>
      <w:bookmarkEnd w:id="1686"/>
    </w:p>
    <w:p w:rsidR="00E0339B" w:rsidRDefault="00E0339B" w:rsidP="00E0339B">
      <w:pPr>
        <w:pStyle w:val="BodyText"/>
        <w:rPr>
          <w:lang w:eastAsia="x-none"/>
        </w:rPr>
      </w:pPr>
      <w:r>
        <w:rPr>
          <w:lang w:eastAsia="x-none"/>
        </w:rPr>
        <w:t>The identifier of the organization represented must appear.</w:t>
      </w:r>
    </w:p>
    <w:p w:rsidR="00E0339B" w:rsidRDefault="00E0339B" w:rsidP="00E0339B">
      <w:pPr>
        <w:pStyle w:val="BodyText"/>
        <w:numPr>
          <w:ilvl w:val="0"/>
          <w:numId w:val="81"/>
        </w:numPr>
        <w:rPr>
          <w:lang w:eastAsia="x-none"/>
        </w:rPr>
      </w:pPr>
      <w:r>
        <w:rPr>
          <w:lang w:eastAsia="x-none"/>
        </w:rPr>
        <w:t xml:space="preserve">The </w:t>
      </w:r>
      <w:proofErr w:type="spellStart"/>
      <w:r w:rsidRPr="00745F04">
        <w:rPr>
          <w:rStyle w:val="InlineXML"/>
          <w:rFonts w:eastAsia="?l?r ??’c"/>
        </w:rPr>
        <w:t>representedOrganization</w:t>
      </w:r>
      <w:proofErr w:type="spellEnd"/>
      <w:r>
        <w:rPr>
          <w:lang w:eastAsia="x-none"/>
        </w:rPr>
        <w:t xml:space="preserve"> element </w:t>
      </w:r>
      <w:r w:rsidRPr="00745F04">
        <w:rPr>
          <w:smallCaps/>
          <w:lang w:eastAsia="x-none"/>
        </w:rPr>
        <w:t>shall</w:t>
      </w:r>
      <w:r>
        <w:rPr>
          <w:lang w:eastAsia="x-none"/>
        </w:rPr>
        <w:t xml:space="preserve"> contain at least one </w:t>
      </w:r>
      <w:r w:rsidRPr="00745F04">
        <w:rPr>
          <w:b/>
          <w:lang w:eastAsia="x-none"/>
        </w:rPr>
        <w:t>[1</w:t>
      </w:r>
      <w:proofErr w:type="gramStart"/>
      <w:r w:rsidRPr="00745F04">
        <w:rPr>
          <w:b/>
          <w:lang w:eastAsia="x-none"/>
        </w:rPr>
        <w:t>..*</w:t>
      </w:r>
      <w:proofErr w:type="gramEnd"/>
      <w:r w:rsidRPr="00745F04">
        <w:rPr>
          <w:b/>
          <w:lang w:eastAsia="x-none"/>
        </w:rPr>
        <w:t>]</w:t>
      </w:r>
      <w:r>
        <w:rPr>
          <w:lang w:eastAsia="x-none"/>
        </w:rPr>
        <w:t xml:space="preserve"> </w:t>
      </w:r>
      <w:proofErr w:type="spellStart"/>
      <w:r w:rsidRPr="00745F04">
        <w:rPr>
          <w:rStyle w:val="InlineXML"/>
          <w:rFonts w:eastAsia="?l?r ??’c"/>
        </w:rPr>
        <w:t>representedOrganization</w:t>
      </w:r>
      <w:proofErr w:type="spellEnd"/>
      <w:r w:rsidRPr="00745F04">
        <w:rPr>
          <w:rStyle w:val="InlineXML"/>
          <w:rFonts w:eastAsia="?l?r ??’c"/>
        </w:rPr>
        <w:t>/id</w:t>
      </w:r>
      <w:r>
        <w:rPr>
          <w:lang w:eastAsia="x-none"/>
        </w:rPr>
        <w:t xml:space="preserve"> element.</w:t>
      </w:r>
    </w:p>
    <w:p w:rsidR="00E0339B" w:rsidRDefault="00E0339B" w:rsidP="00E0339B">
      <w:pPr>
        <w:pStyle w:val="BodyText"/>
        <w:numPr>
          <w:ilvl w:val="0"/>
          <w:numId w:val="81"/>
        </w:numPr>
        <w:rPr>
          <w:lang w:eastAsia="x-none"/>
        </w:rPr>
      </w:pPr>
      <w:r>
        <w:t xml:space="preserve">The </w:t>
      </w:r>
      <w:r w:rsidRPr="00745F04">
        <w:rPr>
          <w:rStyle w:val="InlineXML"/>
          <w:rFonts w:eastAsia="?l?r ??’c"/>
        </w:rPr>
        <w:t>id</w:t>
      </w:r>
      <w:r>
        <w:t xml:space="preserve"> element </w:t>
      </w:r>
      <w:r w:rsidRPr="002D2C6A">
        <w:rPr>
          <w:smallCaps/>
        </w:rPr>
        <w:t>may</w:t>
      </w:r>
      <w:r>
        <w:t xml:space="preserve"> use </w:t>
      </w:r>
      <w:r w:rsidRPr="00745F04">
        <w:rPr>
          <w:rStyle w:val="InlineXML"/>
          <w:rFonts w:eastAsia="?l?r ??’c"/>
        </w:rPr>
        <w:t>@</w:t>
      </w:r>
      <w:proofErr w:type="spellStart"/>
      <w:r w:rsidRPr="00745F04">
        <w:rPr>
          <w:rStyle w:val="InlineXML"/>
          <w:rFonts w:eastAsia="?l?r ??’c"/>
        </w:rPr>
        <w:t>nullFlavor</w:t>
      </w:r>
      <w:proofErr w:type="spellEnd"/>
      <w:r>
        <w:t xml:space="preserve"> to indicate that the identifier is unknown.</w:t>
      </w:r>
    </w:p>
    <w:p w:rsidR="00E0339B" w:rsidRPr="002D2C6A" w:rsidRDefault="00E0339B" w:rsidP="00E0339B">
      <w:pPr>
        <w:pStyle w:val="Heading5"/>
        <w:numPr>
          <w:ilvl w:val="0"/>
          <w:numId w:val="0"/>
        </w:numPr>
        <w:ind w:left="1008" w:hanging="1008"/>
      </w:pPr>
      <w:bookmarkStart w:id="1687" w:name="_Toc303257739"/>
      <w:r w:rsidRPr="002D2C6A">
        <w:t>6.3.4.</w:t>
      </w:r>
      <w:r w:rsidR="00F536DF">
        <w:t>E.9</w:t>
      </w:r>
      <w:r w:rsidRPr="002D2C6A">
        <w:t xml:space="preserve">.11 </w:t>
      </w:r>
      <w:r w:rsidRPr="00F602A9">
        <w:t>&lt;name&gt;&lt;/name&gt;</w:t>
      </w:r>
      <w:bookmarkEnd w:id="1687"/>
    </w:p>
    <w:p w:rsidR="00E0339B" w:rsidRPr="00503A8D" w:rsidRDefault="00E0339B" w:rsidP="00E0339B">
      <w:pPr>
        <w:pStyle w:val="BodyText"/>
        <w:rPr>
          <w:lang w:eastAsia="x-none"/>
        </w:rPr>
      </w:pPr>
      <w:r>
        <w:rPr>
          <w:lang w:eastAsia="x-none"/>
        </w:rPr>
        <w:t>The name of the organization represented must appear.</w:t>
      </w:r>
    </w:p>
    <w:p w:rsidR="00E0339B" w:rsidRDefault="00E0339B" w:rsidP="00E0339B">
      <w:pPr>
        <w:pStyle w:val="BodyText"/>
        <w:numPr>
          <w:ilvl w:val="0"/>
          <w:numId w:val="78"/>
        </w:numPr>
        <w:rPr>
          <w:lang w:eastAsia="x-none"/>
        </w:rPr>
      </w:pPr>
      <w:r>
        <w:rPr>
          <w:lang w:eastAsia="x-none"/>
        </w:rPr>
        <w:t xml:space="preserve">The </w:t>
      </w:r>
      <w:proofErr w:type="spellStart"/>
      <w:r>
        <w:rPr>
          <w:rStyle w:val="InlineXML"/>
          <w:rFonts w:eastAsia="?l?r ??’c"/>
        </w:rPr>
        <w:t>representedOrganization</w:t>
      </w:r>
      <w:proofErr w:type="spellEnd"/>
      <w:r>
        <w:rPr>
          <w:lang w:eastAsia="x-none"/>
        </w:rPr>
        <w:t xml:space="preserve"> element </w:t>
      </w:r>
      <w:r w:rsidRPr="00BE73AF">
        <w:rPr>
          <w:smallCaps/>
          <w:lang w:eastAsia="x-none"/>
        </w:rPr>
        <w:t>shall</w:t>
      </w:r>
      <w:r>
        <w:rPr>
          <w:lang w:eastAsia="x-none"/>
        </w:rPr>
        <w:t xml:space="preserve"> contain at least one </w:t>
      </w:r>
      <w:r w:rsidRPr="008D3D62">
        <w:rPr>
          <w:b/>
        </w:rPr>
        <w:t>[1</w:t>
      </w:r>
      <w:proofErr w:type="gramStart"/>
      <w:r w:rsidRPr="008D3D62">
        <w:rPr>
          <w:b/>
        </w:rPr>
        <w:t>..</w:t>
      </w:r>
      <w:r>
        <w:rPr>
          <w:b/>
        </w:rPr>
        <w:t>*</w:t>
      </w:r>
      <w:proofErr w:type="gramEnd"/>
      <w:r w:rsidRPr="008D3D62">
        <w:rPr>
          <w:b/>
        </w:rPr>
        <w:t>]</w:t>
      </w:r>
      <w:r w:rsidRPr="008D3D62">
        <w:t xml:space="preserve"> </w:t>
      </w:r>
      <w:proofErr w:type="spellStart"/>
      <w:r w:rsidRPr="008D3D62">
        <w:rPr>
          <w:rStyle w:val="InlineXML"/>
          <w:rFonts w:eastAsia="?l?r ??’c"/>
        </w:rPr>
        <w:t>representedOrganization</w:t>
      </w:r>
      <w:proofErr w:type="spellEnd"/>
      <w:r w:rsidRPr="008D3D62">
        <w:rPr>
          <w:rStyle w:val="InlineXML"/>
          <w:rFonts w:eastAsia="?l?r ??’c"/>
        </w:rPr>
        <w:t>/name</w:t>
      </w:r>
      <w:r>
        <w:rPr>
          <w:lang w:eastAsia="x-none"/>
        </w:rPr>
        <w:t xml:space="preserve"> element.  </w:t>
      </w:r>
    </w:p>
    <w:p w:rsidR="00E0339B" w:rsidRDefault="00E0339B" w:rsidP="00E0339B">
      <w:pPr>
        <w:pStyle w:val="BodyText"/>
        <w:numPr>
          <w:ilvl w:val="0"/>
          <w:numId w:val="78"/>
        </w:numPr>
        <w:rPr>
          <w:lang w:eastAsia="x-none"/>
        </w:rPr>
      </w:pPr>
      <w:r>
        <w:rPr>
          <w:lang w:eastAsia="x-none"/>
        </w:rPr>
        <w:t xml:space="preserve">The </w:t>
      </w:r>
      <w:r w:rsidRPr="009C6CE6">
        <w:rPr>
          <w:rStyle w:val="InlineXML"/>
          <w:rFonts w:eastAsia="?l?r ??’c"/>
        </w:rPr>
        <w:t>name</w:t>
      </w:r>
      <w:r>
        <w:rPr>
          <w:lang w:eastAsia="x-none"/>
        </w:rPr>
        <w:t xml:space="preserve"> element </w:t>
      </w:r>
      <w:r w:rsidRPr="009C6CE6">
        <w:rPr>
          <w:smallCaps/>
          <w:lang w:eastAsia="x-none"/>
        </w:rPr>
        <w:t>shall not</w:t>
      </w:r>
      <w:r>
        <w:rPr>
          <w:lang w:eastAsia="x-none"/>
        </w:rPr>
        <w:t xml:space="preserve"> use </w:t>
      </w:r>
      <w:r w:rsidRPr="008D3D62">
        <w:rPr>
          <w:rStyle w:val="InlineXML"/>
          <w:rFonts w:eastAsia="?l?r ??’c"/>
        </w:rPr>
        <w:t>@</w:t>
      </w:r>
      <w:proofErr w:type="spellStart"/>
      <w:r w:rsidRPr="008D3D62">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88" w:name="_Toc303257740"/>
      <w:r>
        <w:t>6.3.4.</w:t>
      </w:r>
      <w:r w:rsidR="00F536DF">
        <w:t>E.9</w:t>
      </w:r>
      <w:r>
        <w:t xml:space="preserve">.12 </w:t>
      </w:r>
      <w:r w:rsidRPr="00F602A9">
        <w:t>&lt;addr&gt;&lt;/addr&gt;</w:t>
      </w:r>
      <w:bookmarkEnd w:id="1688"/>
    </w:p>
    <w:p w:rsidR="00E0339B" w:rsidRPr="007678C8" w:rsidRDefault="00E0339B" w:rsidP="00E0339B">
      <w:pPr>
        <w:pStyle w:val="BodyText"/>
        <w:rPr>
          <w:lang w:eastAsia="x-none"/>
        </w:rPr>
      </w:pPr>
      <w:r>
        <w:rPr>
          <w:lang w:eastAsia="x-none"/>
        </w:rPr>
        <w:t>The mailing address of the represented organization should be present to allow the organization to be contacted when the performer is not available.</w:t>
      </w:r>
    </w:p>
    <w:p w:rsidR="00E0339B" w:rsidRDefault="00E0339B" w:rsidP="00E0339B">
      <w:pPr>
        <w:pStyle w:val="BodyText"/>
        <w:numPr>
          <w:ilvl w:val="0"/>
          <w:numId w:val="79"/>
        </w:numPr>
        <w:rPr>
          <w:lang w:eastAsia="x-none"/>
        </w:rPr>
      </w:pPr>
      <w:r>
        <w:rPr>
          <w:lang w:eastAsia="x-none"/>
        </w:rPr>
        <w:t xml:space="preserve">The </w:t>
      </w:r>
      <w:r w:rsidRPr="007678C8">
        <w:rPr>
          <w:rStyle w:val="InlineXML"/>
          <w:rFonts w:eastAsia="?l?r ??’c"/>
        </w:rPr>
        <w:t>performer</w:t>
      </w:r>
      <w:r>
        <w:rPr>
          <w:lang w:eastAsia="x-none"/>
        </w:rPr>
        <w:t xml:space="preserve"> element shall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proofErr w:type="spellStart"/>
      <w:r w:rsidRPr="007678C8">
        <w:rPr>
          <w:rStyle w:val="InlineXML"/>
          <w:rFonts w:eastAsia="?l?r ??’c"/>
        </w:rPr>
        <w:t>representedOrganization</w:t>
      </w:r>
      <w:proofErr w:type="spellEnd"/>
      <w:r w:rsidRPr="007678C8">
        <w:rPr>
          <w:rStyle w:val="InlineXML"/>
          <w:rFonts w:eastAsia="?l?r ??’c"/>
        </w:rPr>
        <w:t>/</w:t>
      </w:r>
      <w:proofErr w:type="spellStart"/>
      <w:r w:rsidRPr="007678C8">
        <w:rPr>
          <w:rStyle w:val="InlineXML"/>
          <w:rFonts w:eastAsia="?l?r ??’c"/>
        </w:rPr>
        <w:t>addr</w:t>
      </w:r>
      <w:proofErr w:type="spellEnd"/>
      <w:r>
        <w:rPr>
          <w:lang w:eastAsia="x-none"/>
        </w:rPr>
        <w:t xml:space="preserve"> element.  </w:t>
      </w:r>
    </w:p>
    <w:p w:rsidR="00E0339B" w:rsidRDefault="00E0339B" w:rsidP="00E0339B">
      <w:pPr>
        <w:pStyle w:val="BodyText"/>
        <w:numPr>
          <w:ilvl w:val="0"/>
          <w:numId w:val="79"/>
        </w:numPr>
        <w:rPr>
          <w:lang w:eastAsia="x-none"/>
        </w:rPr>
      </w:pPr>
      <w:r>
        <w:rPr>
          <w:lang w:eastAsia="x-none"/>
        </w:rPr>
        <w:t xml:space="preserve">The </w:t>
      </w:r>
      <w:proofErr w:type="spellStart"/>
      <w:r w:rsidRPr="007678C8">
        <w:rPr>
          <w:rStyle w:val="InlineXML"/>
          <w:rFonts w:eastAsia="?l?r ??’c"/>
        </w:rPr>
        <w:t>addr</w:t>
      </w:r>
      <w:proofErr w:type="spellEnd"/>
      <w:r>
        <w:rPr>
          <w:lang w:eastAsia="x-none"/>
        </w:rPr>
        <w:t xml:space="preserve"> element </w:t>
      </w:r>
      <w:r w:rsidRPr="00BE73AF">
        <w:rPr>
          <w:smallCaps/>
          <w:lang w:eastAsia="x-none"/>
        </w:rPr>
        <w:t>may</w:t>
      </w:r>
      <w:r>
        <w:rPr>
          <w:lang w:eastAsia="x-none"/>
        </w:rPr>
        <w:t xml:space="preserve"> use </w:t>
      </w:r>
      <w:r w:rsidRPr="007678C8">
        <w:rPr>
          <w:rStyle w:val="InlineXML"/>
          <w:rFonts w:eastAsia="?l?r ??’c"/>
        </w:rPr>
        <w:t>@</w:t>
      </w:r>
      <w:proofErr w:type="spellStart"/>
      <w:r w:rsidRPr="007678C8">
        <w:rPr>
          <w:rStyle w:val="InlineXML"/>
          <w:rFonts w:eastAsia="?l?r ??’c"/>
        </w:rPr>
        <w:t>nullFlavor</w:t>
      </w:r>
      <w:proofErr w:type="spellEnd"/>
      <w:r>
        <w:rPr>
          <w:lang w:eastAsia="x-none"/>
        </w:rPr>
        <w:t xml:space="preserve"> attribute to indicate that information is unknown.</w:t>
      </w:r>
    </w:p>
    <w:p w:rsidR="00E0339B" w:rsidRDefault="00E0339B" w:rsidP="00E0339B">
      <w:pPr>
        <w:pStyle w:val="Heading5"/>
        <w:numPr>
          <w:ilvl w:val="0"/>
          <w:numId w:val="0"/>
        </w:numPr>
        <w:ind w:left="1008" w:hanging="1008"/>
      </w:pPr>
      <w:bookmarkStart w:id="1689" w:name="_Toc303257741"/>
      <w:r>
        <w:t>6.3.4.</w:t>
      </w:r>
      <w:r w:rsidR="00F536DF">
        <w:t>E.9</w:t>
      </w:r>
      <w:r>
        <w:t xml:space="preserve">.13 </w:t>
      </w:r>
      <w:r w:rsidRPr="00F602A9">
        <w:t>&lt;telecom&gt;&lt;/telecom&gt;</w:t>
      </w:r>
      <w:bookmarkEnd w:id="1689"/>
    </w:p>
    <w:p w:rsidR="00E0339B" w:rsidRPr="007678C8" w:rsidRDefault="00E0339B" w:rsidP="00E0339B">
      <w:pPr>
        <w:pStyle w:val="BodyText"/>
        <w:rPr>
          <w:lang w:eastAsia="x-none"/>
        </w:rPr>
      </w:pPr>
      <w:r>
        <w:rPr>
          <w:lang w:eastAsia="x-none"/>
        </w:rPr>
        <w:t>The telephone number of the represented organization should be present to allow the organization to be contacted when the performer is not available.</w:t>
      </w:r>
    </w:p>
    <w:p w:rsidR="00E0339B" w:rsidRDefault="00E0339B" w:rsidP="00E0339B">
      <w:pPr>
        <w:pStyle w:val="BodyText"/>
        <w:numPr>
          <w:ilvl w:val="0"/>
          <w:numId w:val="80"/>
        </w:numPr>
        <w:rPr>
          <w:lang w:eastAsia="x-none"/>
        </w:rPr>
      </w:pPr>
      <w:r>
        <w:rPr>
          <w:lang w:eastAsia="x-none"/>
        </w:rPr>
        <w:t xml:space="preserve">The </w:t>
      </w:r>
      <w:r w:rsidRPr="007678C8">
        <w:rPr>
          <w:rStyle w:val="InlineXML"/>
          <w:rFonts w:eastAsia="?l?r ??’c"/>
        </w:rPr>
        <w:t>performer</w:t>
      </w:r>
      <w:r>
        <w:rPr>
          <w:lang w:eastAsia="x-none"/>
        </w:rPr>
        <w:t xml:space="preserve"> element </w:t>
      </w:r>
      <w:r w:rsidRPr="00BE73AF">
        <w:rPr>
          <w:smallCaps/>
          <w:lang w:eastAsia="x-none"/>
        </w:rPr>
        <w:t>shall</w:t>
      </w:r>
      <w:r>
        <w:rPr>
          <w:lang w:eastAsia="x-none"/>
        </w:rPr>
        <w:t xml:space="preserve">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r w:rsidRPr="007678C8">
        <w:rPr>
          <w:rStyle w:val="InlineXML"/>
          <w:rFonts w:eastAsia="?l?r ??’c"/>
        </w:rPr>
        <w:t>telecom</w:t>
      </w:r>
      <w:r>
        <w:rPr>
          <w:lang w:eastAsia="x-none"/>
        </w:rPr>
        <w:t xml:space="preserve"> element.  </w:t>
      </w:r>
    </w:p>
    <w:p w:rsidR="00E0339B" w:rsidRDefault="00E0339B" w:rsidP="00E0339B">
      <w:pPr>
        <w:pStyle w:val="BodyText"/>
        <w:numPr>
          <w:ilvl w:val="0"/>
          <w:numId w:val="80"/>
        </w:numPr>
        <w:rPr>
          <w:lang w:eastAsia="x-none"/>
        </w:rPr>
      </w:pPr>
      <w:r>
        <w:rPr>
          <w:lang w:eastAsia="x-none"/>
        </w:rPr>
        <w:t xml:space="preserve">The </w:t>
      </w:r>
      <w:r w:rsidRPr="002715D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2715DD">
        <w:rPr>
          <w:rStyle w:val="InlineXML"/>
          <w:rFonts w:eastAsia="?l?r ??’c"/>
        </w:rPr>
        <w:t>@</w:t>
      </w:r>
      <w:proofErr w:type="spellStart"/>
      <w:r w:rsidRPr="002715DD">
        <w:rPr>
          <w:rStyle w:val="InlineXML"/>
          <w:rFonts w:eastAsia="?l?r ??’c"/>
        </w:rPr>
        <w:t>nullFlavor</w:t>
      </w:r>
      <w:proofErr w:type="spellEnd"/>
      <w:r>
        <w:rPr>
          <w:lang w:eastAsia="x-none"/>
        </w:rPr>
        <w:t xml:space="preserve"> to indicate that the information is unknown.</w:t>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90" w:name="_Toc303257742"/>
      <w:r w:rsidRPr="00F10FE7">
        <w:lastRenderedPageBreak/>
        <w:t>6.3.</w:t>
      </w:r>
      <w:r>
        <w:t>4.E.10</w:t>
      </w:r>
      <w:r w:rsidRPr="00F10FE7">
        <w:t xml:space="preserve"> </w:t>
      </w:r>
      <w:r>
        <w:t>Reconciliation Clinical Data Sources</w:t>
      </w:r>
      <w:bookmarkEnd w:id="1690"/>
    </w:p>
    <w:p w:rsidR="006D6771" w:rsidRPr="006D6771" w:rsidRDefault="006D6771" w:rsidP="006D6771">
      <w:pPr>
        <w:pStyle w:val="BodyText"/>
      </w:pPr>
    </w:p>
    <w:p w:rsidR="006D6771" w:rsidRDefault="006D6771" w:rsidP="006D6771">
      <w:pPr>
        <w:pStyle w:val="XMLFragment"/>
      </w:pPr>
      <w:r w:rsidRPr="00F602A9">
        <w:t>&lt;</w:t>
      </w:r>
      <w:r>
        <w:t>reference</w:t>
      </w:r>
      <w:r w:rsidRPr="00F602A9">
        <w:t xml:space="preserve"> typeCode="XRCPT"&gt;</w:t>
      </w:r>
    </w:p>
    <w:p w:rsidR="006D6771" w:rsidRPr="00F602A9" w:rsidRDefault="006D6771" w:rsidP="006D6771">
      <w:pPr>
        <w:pStyle w:val="XMLFragment"/>
      </w:pPr>
      <w:r>
        <w:tab/>
        <w:t>&lt;templateId root='</w:t>
      </w:r>
      <w:r w:rsidRPr="00D1451A">
        <w:rPr>
          <w:rStyle w:val="InlineXML"/>
          <w:rFonts w:eastAsia="?l?r ??’c"/>
          <w:b/>
        </w:rPr>
        <w:t>1.3.6.1.4.1.19376.1.5.3.1.1.24</w:t>
      </w:r>
      <w:r>
        <w:rPr>
          <w:rStyle w:val="InlineXML"/>
          <w:rFonts w:eastAsia="?l?r ??’c"/>
          <w:b/>
        </w:rPr>
        <w:t>.3.6</w:t>
      </w:r>
      <w:r>
        <w:t>'/&gt;</w:t>
      </w:r>
    </w:p>
    <w:p w:rsidR="006D6771" w:rsidRDefault="006D6771" w:rsidP="006D6771">
      <w:pPr>
        <w:pStyle w:val="XMLFragment"/>
      </w:pPr>
      <w:r w:rsidRPr="00F602A9">
        <w:tab/>
        <w:t>&lt;</w:t>
      </w:r>
      <w:r>
        <w:t>externalA</w:t>
      </w:r>
      <w:r w:rsidRPr="00F602A9">
        <w:t>ct classCode="ACT" moodCode="EVN"&gt;</w:t>
      </w:r>
    </w:p>
    <w:p w:rsidR="006D6771" w:rsidRPr="00F602A9" w:rsidRDefault="006D6771" w:rsidP="006D6771">
      <w:pPr>
        <w:pStyle w:val="XMLFragment"/>
        <w:ind w:firstLine="360"/>
      </w:pPr>
      <w:r>
        <w:tab/>
      </w:r>
      <w:r w:rsidRPr="00F602A9">
        <w:t>&lt;id root="" extension=""/&gt;</w:t>
      </w:r>
    </w:p>
    <w:p w:rsidR="006D6771" w:rsidRPr="00F602A9" w:rsidRDefault="006D6771" w:rsidP="006D6771">
      <w:pPr>
        <w:pStyle w:val="XMLFragment"/>
      </w:pPr>
      <w:r w:rsidRPr="00F602A9">
        <w:tab/>
      </w:r>
      <w:r w:rsidRPr="00F602A9">
        <w:tab/>
        <w:t xml:space="preserve">&lt;code code="" </w:t>
      </w:r>
      <w:r>
        <w:t xml:space="preserve">displayName="" </w:t>
      </w:r>
      <w:r w:rsidRPr="00F602A9">
        <w:t>codeSystem=""</w:t>
      </w:r>
      <w:r>
        <w:t xml:space="preserve"> </w:t>
      </w:r>
      <w:r w:rsidRPr="00F602A9">
        <w:t>codeSystem</w:t>
      </w:r>
      <w:r>
        <w:t>Name</w:t>
      </w:r>
      <w:r w:rsidRPr="00F602A9">
        <w:t>=""</w:t>
      </w:r>
      <w:r>
        <w:t>/</w:t>
      </w:r>
      <w:r w:rsidRPr="00F602A9">
        <w:t>&gt;</w:t>
      </w:r>
    </w:p>
    <w:p w:rsidR="006D6771" w:rsidRPr="00F602A9" w:rsidRDefault="006D6771" w:rsidP="006D6771">
      <w:pPr>
        <w:pStyle w:val="XMLFragment"/>
      </w:pPr>
      <w:r w:rsidRPr="00F602A9">
        <w:tab/>
        <w:t>&lt;/</w:t>
      </w:r>
      <w:r>
        <w:t>externalA</w:t>
      </w:r>
      <w:r w:rsidRPr="00F602A9">
        <w:t>ct&gt;</w:t>
      </w:r>
    </w:p>
    <w:p w:rsidR="006D6771" w:rsidRPr="00F602A9" w:rsidRDefault="006D6771" w:rsidP="006D6771">
      <w:pPr>
        <w:pStyle w:val="XMLFragment"/>
      </w:pPr>
      <w:r w:rsidRPr="00F602A9">
        <w:t>&lt;/</w:t>
      </w:r>
      <w:r>
        <w:t>reference</w:t>
      </w:r>
      <w:r w:rsidRPr="00F602A9">
        <w:t>&gt;</w:t>
      </w:r>
    </w:p>
    <w:p w:rsidR="006D6771" w:rsidRDefault="006D6771" w:rsidP="006D6771">
      <w:pPr>
        <w:pStyle w:val="BodyText"/>
        <w:rPr>
          <w:lang w:eastAsia="x-none"/>
        </w:rPr>
      </w:pPr>
      <w:commentRangeStart w:id="1691"/>
      <w:r>
        <w:rPr>
          <w:lang w:eastAsia="x-none"/>
        </w:rPr>
        <w:t>Every</w:t>
      </w:r>
      <w:commentRangeEnd w:id="1691"/>
      <w:r w:rsidR="005B42F2">
        <w:rPr>
          <w:rStyle w:val="CommentReference"/>
        </w:rPr>
        <w:commentReference w:id="1691"/>
      </w:r>
      <w:r>
        <w:rPr>
          <w:lang w:eastAsia="x-none"/>
        </w:rPr>
        <w:t xml:space="preserve"> </w:t>
      </w:r>
      <w:commentRangeStart w:id="1692"/>
      <w:r>
        <w:rPr>
          <w:lang w:eastAsia="x-none"/>
        </w:rPr>
        <w:t>clinical</w:t>
      </w:r>
      <w:commentRangeEnd w:id="1692"/>
      <w:r w:rsidR="00646044">
        <w:rPr>
          <w:rStyle w:val="CommentReference"/>
        </w:rPr>
        <w:commentReference w:id="1692"/>
      </w:r>
      <w:r>
        <w:rPr>
          <w:lang w:eastAsia="x-none"/>
        </w:rPr>
        <w:t xml:space="preserve"> document, query, or individual data elements from other sources that are examined as a source of information during the reconciliation process must be </w:t>
      </w:r>
      <w:commentRangeStart w:id="1693"/>
      <w:r>
        <w:rPr>
          <w:lang w:eastAsia="x-none"/>
        </w:rPr>
        <w:t>traceable</w:t>
      </w:r>
      <w:commentRangeEnd w:id="1693"/>
      <w:r w:rsidR="00811AF5">
        <w:rPr>
          <w:rStyle w:val="CommentReference"/>
        </w:rPr>
        <w:commentReference w:id="1693"/>
      </w:r>
      <w:r>
        <w:rPr>
          <w:lang w:eastAsia="x-none"/>
        </w:rPr>
        <w:t>.  This data is made available so that systems examining the reconciled results can determine what data elements have already been reconciled.</w:t>
      </w:r>
    </w:p>
    <w:p w:rsidR="006D6771" w:rsidRDefault="006D6771" w:rsidP="006D6771">
      <w:pPr>
        <w:pStyle w:val="BodyText"/>
        <w:rPr>
          <w:lang w:eastAsia="x-none"/>
        </w:rPr>
      </w:pPr>
      <w:r>
        <w:rPr>
          <w:lang w:eastAsia="x-none"/>
        </w:rPr>
        <w:t xml:space="preserve">Support to identify individual data elements is provided to enable data elements that are imported into a system supporting the Discrete Data Import option (PCC TF-2:3.1.4 Discrete Data Import).  </w:t>
      </w:r>
      <w:r w:rsidRPr="00477BC6">
        <w:rPr>
          <w:lang w:eastAsia="x-none"/>
        </w:rPr>
        <w:t xml:space="preserve">When a Reconciliation Agent </w:t>
      </w:r>
      <w:r>
        <w:rPr>
          <w:lang w:eastAsia="x-none"/>
        </w:rPr>
        <w:t xml:space="preserve">actor </w:t>
      </w:r>
      <w:r w:rsidRPr="00477BC6">
        <w:rPr>
          <w:lang w:eastAsia="x-none"/>
        </w:rPr>
        <w:t>performs reconciliation against a data element that was imported via Discrete Data Import, it shall not record the document as the data source against which reconciliation was performed.</w:t>
      </w:r>
      <w:r>
        <w:rPr>
          <w:lang w:eastAsia="x-none"/>
        </w:rPr>
        <w:t xml:space="preserve"> In this case, it is only the imported data element, not the entire document which was reconciled.</w:t>
      </w:r>
    </w:p>
    <w:p w:rsidR="006D6771" w:rsidRDefault="006D6771" w:rsidP="006D6771">
      <w:pPr>
        <w:pStyle w:val="BodyText"/>
        <w:rPr>
          <w:lang w:eastAsia="x-none"/>
        </w:rPr>
      </w:pPr>
      <w:r>
        <w:rPr>
          <w:lang w:eastAsia="x-none"/>
        </w:rPr>
        <w:t xml:space="preserve">Recording of data elements and/or their data sources (documents or queries) in the reconciliation act allows subsequent reconciliations to avoid “re-reconciling” data elements which were previously reconciled.  </w:t>
      </w:r>
      <w:r w:rsidRPr="00477BC6">
        <w:rPr>
          <w:lang w:eastAsia="x-none"/>
        </w:rPr>
        <w:t>The use of this Entry in the RECON profile does not require the Reconciliation Agent actor to use this information during the reconciliation process, but does require it to</w:t>
      </w:r>
      <w:r w:rsidR="00852F07">
        <w:rPr>
          <w:lang w:eastAsia="x-none"/>
        </w:rPr>
        <w:t xml:space="preserve"> make it be made available for </w:t>
      </w:r>
      <w:r w:rsidRPr="00477BC6">
        <w:rPr>
          <w:lang w:eastAsia="x-none"/>
        </w:rPr>
        <w:t xml:space="preserve">downstream use. </w:t>
      </w:r>
    </w:p>
    <w:p w:rsidR="006D6771" w:rsidRDefault="006D6771" w:rsidP="006D6771">
      <w:pPr>
        <w:pStyle w:val="Heading5"/>
        <w:numPr>
          <w:ilvl w:val="0"/>
          <w:numId w:val="0"/>
        </w:numPr>
        <w:ind w:left="1008" w:hanging="1008"/>
      </w:pPr>
      <w:bookmarkStart w:id="1694" w:name="_Toc303257743"/>
      <w:r>
        <w:t xml:space="preserve">6.3.4.E.10.1 </w:t>
      </w:r>
      <w:r w:rsidRPr="00F602A9">
        <w:t>&lt;</w:t>
      </w:r>
      <w:r>
        <w:t>reference</w:t>
      </w:r>
      <w:r w:rsidRPr="00F602A9">
        <w:t xml:space="preserve"> typeCode="XRCPT"&gt;</w:t>
      </w:r>
      <w:bookmarkEnd w:id="1694"/>
    </w:p>
    <w:p w:rsidR="006D6771" w:rsidRPr="00745F04" w:rsidRDefault="006D6771" w:rsidP="006D6771">
      <w:pPr>
        <w:pStyle w:val="BodyText"/>
        <w:rPr>
          <w:lang w:eastAsia="x-none"/>
        </w:rPr>
      </w:pPr>
      <w:r>
        <w:rPr>
          <w:lang w:eastAsia="x-none"/>
        </w:rPr>
        <w:t>The information that was used during the reconciliation process is identified using the Excerpt relationship.</w:t>
      </w:r>
    </w:p>
    <w:p w:rsidR="006D6771" w:rsidRDefault="006D6771" w:rsidP="006D6771">
      <w:pPr>
        <w:pStyle w:val="BodyText"/>
        <w:numPr>
          <w:ilvl w:val="0"/>
          <w:numId w:val="84"/>
        </w:numPr>
        <w:rPr>
          <w:lang w:eastAsia="x-none"/>
        </w:rPr>
      </w:pPr>
      <w:r>
        <w:rPr>
          <w:lang w:eastAsia="x-none"/>
        </w:rPr>
        <w:t xml:space="preserve">The </w:t>
      </w:r>
      <w:r>
        <w:rPr>
          <w:rStyle w:val="InlineXML"/>
          <w:rFonts w:eastAsia="?l?r ??’c"/>
        </w:rPr>
        <w:t>reference</w:t>
      </w:r>
      <w:r>
        <w:rPr>
          <w:lang w:eastAsia="x-none"/>
        </w:rPr>
        <w:t xml:space="preserve"> element </w:t>
      </w:r>
      <w:r w:rsidRPr="00FE3DCD">
        <w:rPr>
          <w:smallCaps/>
          <w:lang w:eastAsia="x-none"/>
        </w:rPr>
        <w:t>shall</w:t>
      </w:r>
      <w:r>
        <w:rPr>
          <w:lang w:eastAsia="x-none"/>
        </w:rPr>
        <w:t xml:space="preserve"> contain only one </w:t>
      </w:r>
      <w:r w:rsidRPr="00FE3DCD">
        <w:rPr>
          <w:b/>
          <w:lang w:eastAsia="x-none"/>
        </w:rPr>
        <w:t>[1</w:t>
      </w:r>
      <w:proofErr w:type="gramStart"/>
      <w:r w:rsidRPr="00FE3DCD">
        <w:rPr>
          <w:b/>
          <w:lang w:eastAsia="x-none"/>
        </w:rPr>
        <w:t>..1</w:t>
      </w:r>
      <w:proofErr w:type="gramEnd"/>
      <w:r w:rsidRPr="00FE3DCD">
        <w:rPr>
          <w:b/>
          <w:lang w:eastAsia="x-none"/>
        </w:rPr>
        <w:t>]</w:t>
      </w:r>
      <w:r>
        <w:rPr>
          <w:lang w:eastAsia="x-none"/>
        </w:rPr>
        <w:t xml:space="preserve"> </w:t>
      </w:r>
      <w:r w:rsidRPr="00FE3DCD">
        <w:rPr>
          <w:rStyle w:val="InlineXML"/>
          <w:rFonts w:eastAsia="?l?r ??’c"/>
        </w:rPr>
        <w:t>@</w:t>
      </w:r>
      <w:proofErr w:type="spellStart"/>
      <w:r w:rsidRPr="00FE3DCD">
        <w:rPr>
          <w:rStyle w:val="InlineXML"/>
          <w:rFonts w:eastAsia="?l?r ??’c"/>
        </w:rPr>
        <w:t>typeCode</w:t>
      </w:r>
      <w:proofErr w:type="spellEnd"/>
      <w:r>
        <w:rPr>
          <w:lang w:eastAsia="x-none"/>
        </w:rPr>
        <w:t xml:space="preserve"> attribute whose value is </w:t>
      </w:r>
      <w:r>
        <w:t>XRCPT</w:t>
      </w:r>
      <w:r>
        <w:rPr>
          <w:lang w:eastAsia="x-none"/>
        </w:rPr>
        <w:t>.</w:t>
      </w:r>
    </w:p>
    <w:p w:rsidR="006D6771" w:rsidRDefault="006D6771" w:rsidP="006D6771">
      <w:pPr>
        <w:pStyle w:val="Heading5"/>
        <w:numPr>
          <w:ilvl w:val="0"/>
          <w:numId w:val="0"/>
        </w:numPr>
        <w:ind w:left="1008" w:hanging="1008"/>
      </w:pPr>
      <w:bookmarkStart w:id="1695" w:name="_Toc303257744"/>
      <w:r>
        <w:t>6.3.4.E.10.2 &lt;templateId root=</w:t>
      </w:r>
      <w:r w:rsidRPr="00AB040F">
        <w:t>'</w:t>
      </w:r>
      <w:r w:rsidRPr="00AA15E6">
        <w:t>1.3.6.1.4.1.19376.1.5.3.1.1.24.3.</w:t>
      </w:r>
      <w:r>
        <w:t>6'/&gt;</w:t>
      </w:r>
      <w:bookmarkEnd w:id="1695"/>
    </w:p>
    <w:p w:rsidR="006D6771" w:rsidRPr="00A6251E" w:rsidRDefault="006D6771" w:rsidP="006D6771">
      <w:pPr>
        <w:pStyle w:val="BodyText"/>
        <w:rPr>
          <w:lang w:eastAsia="x-none"/>
        </w:rPr>
      </w:pPr>
      <w:r>
        <w:rPr>
          <w:lang w:eastAsia="x-none"/>
        </w:rPr>
        <w:t xml:space="preserve">The </w:t>
      </w:r>
      <w:r>
        <w:rPr>
          <w:rStyle w:val="InlineXML"/>
          <w:rFonts w:eastAsia="?l?r ??’c"/>
        </w:rPr>
        <w:t>reference</w:t>
      </w:r>
      <w:r>
        <w:rPr>
          <w:lang w:eastAsia="x-none"/>
        </w:rPr>
        <w:t xml:space="preserve"> element will assert conformance to the Reconciliation </w:t>
      </w:r>
      <w:r>
        <w:t>Clinical Data Sources</w:t>
      </w:r>
      <w:r>
        <w:rPr>
          <w:lang w:eastAsia="x-none"/>
        </w:rPr>
        <w:t xml:space="preserve"> template.</w:t>
      </w:r>
    </w:p>
    <w:p w:rsidR="006D6771" w:rsidRPr="00745F04" w:rsidRDefault="006D6771" w:rsidP="006D6771">
      <w:pPr>
        <w:pStyle w:val="BodyText"/>
        <w:numPr>
          <w:ilvl w:val="0"/>
          <w:numId w:val="83"/>
        </w:numPr>
        <w:rPr>
          <w:lang w:eastAsia="x-none"/>
        </w:rPr>
      </w:pPr>
      <w:r>
        <w:rPr>
          <w:lang w:eastAsia="x-none"/>
        </w:rPr>
        <w:t xml:space="preserve">The </w:t>
      </w:r>
      <w:r>
        <w:rPr>
          <w:rStyle w:val="InlineXML"/>
          <w:rFonts w:eastAsia="?l?r ??’c"/>
        </w:rPr>
        <w:t>reference</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.3.3</w:t>
      </w:r>
      <w:r>
        <w:rPr>
          <w:lang w:eastAsia="x-none"/>
        </w:rPr>
        <w:t xml:space="preserve"> to assert conformance to this template.</w:t>
      </w:r>
    </w:p>
    <w:p w:rsidR="006D6771" w:rsidRDefault="006D6771" w:rsidP="006D6771">
      <w:pPr>
        <w:pStyle w:val="Heading5"/>
        <w:numPr>
          <w:ilvl w:val="0"/>
          <w:numId w:val="0"/>
        </w:numPr>
        <w:ind w:left="1008" w:hanging="1008"/>
      </w:pPr>
      <w:bookmarkStart w:id="1696" w:name="_Toc303257745"/>
      <w:r>
        <w:t xml:space="preserve">6.3.4.E.10.3 </w:t>
      </w:r>
      <w:r w:rsidRPr="00F602A9">
        <w:t>&lt;</w:t>
      </w:r>
      <w:r>
        <w:t>externalA</w:t>
      </w:r>
      <w:r w:rsidRPr="00F602A9">
        <w:t>ct classCode="ACT" moodCode="EVN</w:t>
      </w:r>
      <w:r>
        <w:t>"&gt;</w:t>
      </w:r>
      <w:bookmarkEnd w:id="1696"/>
    </w:p>
    <w:p w:rsidR="006D6771" w:rsidRDefault="006D6771" w:rsidP="006D6771">
      <w:r>
        <w:t xml:space="preserve">The data being reconciled is identified in an </w:t>
      </w:r>
      <w:proofErr w:type="spellStart"/>
      <w:r w:rsidRPr="00217E57">
        <w:rPr>
          <w:rStyle w:val="InlineXML"/>
          <w:rFonts w:eastAsia="?l?r ??’c"/>
        </w:rPr>
        <w:t>externalAct</w:t>
      </w:r>
      <w:proofErr w:type="spellEnd"/>
      <w:r w:rsidRPr="00745F04">
        <w:t xml:space="preserve"> element</w:t>
      </w:r>
      <w:r>
        <w:t xml:space="preserve">.  </w:t>
      </w:r>
    </w:p>
    <w:p w:rsidR="006D6771" w:rsidRDefault="006D6771" w:rsidP="006D6771">
      <w:r>
        <w:t xml:space="preserve">For each data element being reconciled: </w:t>
      </w:r>
    </w:p>
    <w:p w:rsidR="006D6771" w:rsidRDefault="006D6771" w:rsidP="006D6771">
      <w:pPr>
        <w:pStyle w:val="BodyText"/>
        <w:numPr>
          <w:ilvl w:val="0"/>
          <w:numId w:val="85"/>
        </w:numPr>
        <w:rPr>
          <w:lang w:eastAsia="x-none"/>
        </w:rPr>
      </w:pPr>
      <w:r>
        <w:rPr>
          <w:lang w:eastAsia="x-none"/>
        </w:rPr>
        <w:lastRenderedPageBreak/>
        <w:t xml:space="preserve">Their </w:t>
      </w:r>
      <w:r w:rsidRPr="00B37810">
        <w:rPr>
          <w:smallCaps/>
          <w:lang w:eastAsia="x-none"/>
        </w:rPr>
        <w:t>shall</w:t>
      </w:r>
      <w:r>
        <w:rPr>
          <w:lang w:eastAsia="x-none"/>
        </w:rPr>
        <w:t xml:space="preserve"> be at least one </w:t>
      </w:r>
      <w:r w:rsidRPr="00B37810">
        <w:rPr>
          <w:b/>
          <w:lang w:eastAsia="x-none"/>
        </w:rPr>
        <w:t>[1..</w:t>
      </w:r>
      <w:r>
        <w:rPr>
          <w:b/>
          <w:lang w:eastAsia="x-none"/>
        </w:rPr>
        <w:t>*</w:t>
      </w:r>
      <w:r w:rsidRPr="00B37810">
        <w:rPr>
          <w:b/>
          <w:lang w:eastAsia="x-none"/>
        </w:rPr>
        <w:t>]</w:t>
      </w:r>
      <w:r>
        <w:rPr>
          <w:lang w:eastAsia="x-none"/>
        </w:rPr>
        <w:t xml:space="preserve"> </w:t>
      </w:r>
      <w:r w:rsidRPr="00B37810">
        <w:rPr>
          <w:rStyle w:val="InlineXML"/>
          <w:rFonts w:eastAsia="?l?r ??’c"/>
        </w:rPr>
        <w:t>reference</w:t>
      </w:r>
      <w:r>
        <w:rPr>
          <w:lang w:eastAsia="x-none"/>
        </w:rPr>
        <w:t xml:space="preserve"> element where:</w:t>
      </w:r>
    </w:p>
    <w:p w:rsidR="006D6771" w:rsidRDefault="006D6771" w:rsidP="006D6771">
      <w:pPr>
        <w:pStyle w:val="BodyText"/>
        <w:numPr>
          <w:ilvl w:val="1"/>
          <w:numId w:val="85"/>
        </w:numPr>
        <w:rPr>
          <w:lang w:eastAsia="x-none"/>
        </w:rPr>
      </w:pPr>
      <w:r>
        <w:rPr>
          <w:lang w:eastAsia="x-none"/>
        </w:rPr>
        <w:t xml:space="preserve">There is exactly one </w:t>
      </w:r>
      <w:r w:rsidRPr="00881D42">
        <w:rPr>
          <w:b/>
          <w:lang w:eastAsia="x-none"/>
        </w:rPr>
        <w:t>[1..1]</w:t>
      </w:r>
      <w:r>
        <w:rPr>
          <w:lang w:eastAsia="x-none"/>
        </w:rPr>
        <w:t xml:space="preserve"> </w:t>
      </w:r>
      <w:proofErr w:type="spellStart"/>
      <w:r w:rsidRPr="00217E57">
        <w:rPr>
          <w:rStyle w:val="InlineXML"/>
          <w:rFonts w:eastAsia="?l?r ??’c"/>
        </w:rPr>
        <w:t>externalAct</w:t>
      </w:r>
      <w:proofErr w:type="spellEnd"/>
      <w:r>
        <w:rPr>
          <w:lang w:eastAsia="x-none"/>
        </w:rPr>
        <w:t xml:space="preserve"> element where:</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classCode</w:t>
      </w:r>
      <w:proofErr w:type="spellEnd"/>
      <w:r>
        <w:rPr>
          <w:lang w:eastAsia="x-none"/>
        </w:rPr>
        <w:t xml:space="preserve"> attribute whose value is ACT.</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moodCode</w:t>
      </w:r>
      <w:proofErr w:type="spellEnd"/>
      <w:r>
        <w:rPr>
          <w:lang w:eastAsia="x-none"/>
        </w:rPr>
        <w:t xml:space="preserve"> attribute whose value is EVN.</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at exactly one </w:t>
      </w:r>
      <w:r w:rsidRPr="00217E57">
        <w:rPr>
          <w:b/>
          <w:lang w:eastAsia="x-none"/>
        </w:rPr>
        <w:t>[1..1]</w:t>
      </w:r>
      <w:r>
        <w:rPr>
          <w:lang w:eastAsia="x-none"/>
        </w:rPr>
        <w:t xml:space="preserve"> </w:t>
      </w:r>
      <w:r w:rsidRPr="00217E57">
        <w:rPr>
          <w:rStyle w:val="InlineXML"/>
          <w:rFonts w:eastAsia="?l?r ??’c"/>
        </w:rPr>
        <w:t>id</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/id</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exactly one </w:t>
      </w:r>
      <w:r w:rsidRPr="00217E57">
        <w:rPr>
          <w:b/>
        </w:rPr>
        <w:t>[1</w:t>
      </w:r>
      <w:proofErr w:type="gramStart"/>
      <w:r w:rsidRPr="00217E57">
        <w:rPr>
          <w:b/>
        </w:rPr>
        <w:t>..1</w:t>
      </w:r>
      <w:proofErr w:type="gramEnd"/>
      <w:r w:rsidRPr="00217E57">
        <w:rPr>
          <w:b/>
        </w:rPr>
        <w:t>]</w:t>
      </w:r>
      <w:r>
        <w:rPr>
          <w:lang w:eastAsia="x-none"/>
        </w:rPr>
        <w:t xml:space="preserve"> </w:t>
      </w:r>
      <w:r w:rsidRPr="00217E57">
        <w:rPr>
          <w:rStyle w:val="InlineXML"/>
          <w:rFonts w:eastAsia="?l?r ??’c"/>
        </w:rPr>
        <w:t>code</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/code</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781933">
      <w:pPr>
        <w:numPr>
          <w:ilvl w:val="1"/>
          <w:numId w:val="85"/>
        </w:numPr>
      </w:pPr>
      <w:r>
        <w:t xml:space="preserve">If the data element came from a document, </w:t>
      </w:r>
    </w:p>
    <w:p w:rsidR="006D6771" w:rsidRDefault="006D6771" w:rsidP="006D6771">
      <w:pPr>
        <w:numPr>
          <w:ilvl w:val="2"/>
          <w:numId w:val="85"/>
        </w:numPr>
      </w:pPr>
      <w:r>
        <w:t xml:space="preserve">When the external document is a CDA document,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w:t>
      </w:r>
      <w:proofErr w:type="spellStart"/>
      <w:r w:rsidRPr="00DC75FF">
        <w:rPr>
          <w:rStyle w:val="InlineXML"/>
          <w:rFonts w:eastAsia="?l?r ??’c"/>
        </w:rPr>
        <w:t>ClinicalDocument</w:t>
      </w:r>
      <w:proofErr w:type="spellEnd"/>
      <w:r w:rsidRPr="00DC75FF">
        <w:rPr>
          <w:rStyle w:val="InlineXML"/>
          <w:rFonts w:eastAsia="?l?r ??’c"/>
        </w:rPr>
        <w:t>/id</w:t>
      </w:r>
      <w:r>
        <w:t xml:space="preserve">.  </w:t>
      </w:r>
      <w:r w:rsidRPr="007E2DCD">
        <w:rPr>
          <w:i/>
        </w:rPr>
        <w:t xml:space="preserve">The value of </w:t>
      </w:r>
      <w:proofErr w:type="spellStart"/>
      <w:r w:rsidRPr="007E2DCD">
        <w:rPr>
          <w:rStyle w:val="InlineXML"/>
          <w:rFonts w:eastAsia="?l?r ??’c"/>
          <w:i/>
        </w:rPr>
        <w:t>externalAct</w:t>
      </w:r>
      <w:proofErr w:type="spellEnd"/>
      <w:r w:rsidRPr="007E2DCD">
        <w:rPr>
          <w:rStyle w:val="InlineXML"/>
          <w:rFonts w:eastAsia="?l?r ??’c"/>
          <w:i/>
        </w:rPr>
        <w:t>/id</w:t>
      </w:r>
      <w:r w:rsidRPr="007E2DCD">
        <w:rPr>
          <w:i/>
        </w:rPr>
        <w:t xml:space="preserve"> provides the identifier of the external document.  </w:t>
      </w:r>
    </w:p>
    <w:p w:rsidR="006D6771" w:rsidRDefault="006D6771" w:rsidP="00781933">
      <w:pPr>
        <w:numPr>
          <w:ilvl w:val="2"/>
          <w:numId w:val="85"/>
        </w:numPr>
      </w:pPr>
      <w:r>
        <w:t xml:space="preserve">When that document is a CDA document, </w:t>
      </w:r>
      <w:proofErr w:type="spellStart"/>
      <w:r w:rsidRPr="00217E57">
        <w:rPr>
          <w:rStyle w:val="InlineXML"/>
          <w:rFonts w:eastAsia="?l?r ??’c"/>
        </w:rPr>
        <w:t>externalAct</w:t>
      </w:r>
      <w:proofErr w:type="spellEnd"/>
      <w:r w:rsidRPr="00217E57">
        <w:rPr>
          <w:rStyle w:val="InlineXML"/>
          <w:rFonts w:eastAsia="?l?r ??’c"/>
        </w:rPr>
        <w:t>/code</w:t>
      </w:r>
      <w:r>
        <w:t xml:space="preserve"> = </w:t>
      </w:r>
      <w:r w:rsidRPr="00217E57">
        <w:rPr>
          <w:rStyle w:val="InlineXML"/>
          <w:rFonts w:eastAsia="?l?r ??’c"/>
        </w:rPr>
        <w:t>/</w:t>
      </w:r>
      <w:proofErr w:type="spellStart"/>
      <w:r w:rsidRPr="00217E57">
        <w:rPr>
          <w:rStyle w:val="InlineXML"/>
          <w:rFonts w:eastAsia="?l?r ??’c"/>
        </w:rPr>
        <w:t>ClinicalDocument</w:t>
      </w:r>
      <w:proofErr w:type="spellEnd"/>
      <w:r w:rsidRPr="00217E57">
        <w:rPr>
          <w:rStyle w:val="InlineXML"/>
          <w:rFonts w:eastAsia="?l?r ??’c"/>
        </w:rPr>
        <w:t>/code</w:t>
      </w:r>
      <w:r>
        <w:t xml:space="preserve">. </w:t>
      </w:r>
      <w:r w:rsidRPr="008121E9">
        <w:rPr>
          <w:i/>
        </w:rPr>
        <w:t xml:space="preserve">The value of </w:t>
      </w:r>
      <w:proofErr w:type="spellStart"/>
      <w:r w:rsidRPr="008121E9">
        <w:rPr>
          <w:rStyle w:val="InlineXML"/>
          <w:rFonts w:eastAsia="?l?r ??’c"/>
          <w:i/>
        </w:rPr>
        <w:t>externalAct</w:t>
      </w:r>
      <w:proofErr w:type="spellEnd"/>
      <w:r w:rsidRPr="008121E9">
        <w:rPr>
          <w:rStyle w:val="InlineXML"/>
          <w:rFonts w:eastAsia="?l?r ??’c"/>
          <w:i/>
        </w:rPr>
        <w:t>/code</w:t>
      </w:r>
      <w:r w:rsidRPr="008121E9">
        <w:rPr>
          <w:i/>
        </w:rPr>
        <w:t xml:space="preserve"> describes the content of the document.</w:t>
      </w:r>
    </w:p>
    <w:p w:rsidR="006D6771" w:rsidRDefault="006D6771" w:rsidP="006D6771">
      <w:pPr>
        <w:numPr>
          <w:ilvl w:val="1"/>
          <w:numId w:val="85"/>
        </w:numPr>
        <w:rPr>
          <w:lang w:eastAsia="x-none"/>
        </w:rPr>
      </w:pPr>
      <w:r>
        <w:t xml:space="preserve">If the data element was returned as a result of a query, </w:t>
      </w:r>
    </w:p>
    <w:p w:rsidR="006D6771" w:rsidRDefault="006D6771" w:rsidP="006D6771">
      <w:pPr>
        <w:numPr>
          <w:ilvl w:val="2"/>
          <w:numId w:val="85"/>
        </w:numPr>
        <w:rPr>
          <w:lang w:eastAsia="x-none"/>
        </w:rPr>
      </w:pPr>
      <w:r>
        <w:t xml:space="preserve">The value of </w:t>
      </w:r>
      <w:proofErr w:type="spellStart"/>
      <w:r w:rsidRPr="00217E57">
        <w:rPr>
          <w:rStyle w:val="InlineXML"/>
          <w:rFonts w:eastAsia="?l?r ??’c"/>
        </w:rPr>
        <w:t>externalAct</w:t>
      </w:r>
      <w:proofErr w:type="spellEnd"/>
      <w:r w:rsidRPr="00217E57">
        <w:rPr>
          <w:rStyle w:val="InlineXML"/>
          <w:rFonts w:eastAsia="?l?r ??’c"/>
        </w:rPr>
        <w:t>/id</w:t>
      </w:r>
      <w:r>
        <w:t xml:space="preserve"> shall be the identifier of the query that produced the result.  </w:t>
      </w:r>
    </w:p>
    <w:p w:rsidR="006D6771" w:rsidRDefault="006D6771" w:rsidP="006D6771">
      <w:pPr>
        <w:numPr>
          <w:ilvl w:val="3"/>
          <w:numId w:val="85"/>
        </w:numPr>
        <w:rPr>
          <w:lang w:eastAsia="x-none"/>
        </w:rPr>
      </w:pPr>
      <w:r>
        <w:t xml:space="preserve">When the query is a CDA query,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/QUPC_IN043100UV/id</w:t>
      </w:r>
      <w:r>
        <w:t xml:space="preserve"> (see PCC TF-2: 3.1.4.3 Transmission Wrapper found in the QED supplement).</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/code/@code</w:t>
      </w:r>
      <w:r>
        <w:t xml:space="preserve"> </w:t>
      </w:r>
      <w:r w:rsidRPr="00DC75FF">
        <w:rPr>
          <w:smallCaps/>
        </w:rPr>
        <w:t>shall</w:t>
      </w:r>
      <w:r>
        <w:t xml:space="preserve"> be QUERY.</w:t>
      </w:r>
    </w:p>
    <w:p w:rsidR="006D6771" w:rsidRDefault="006D6771" w:rsidP="006D6771">
      <w:pPr>
        <w:numPr>
          <w:ilvl w:val="2"/>
          <w:numId w:val="85"/>
        </w:numPr>
        <w:rPr>
          <w:lang w:eastAsia="x-none"/>
        </w:rPr>
      </w:pPr>
      <w:r>
        <w:rPr>
          <w:lang w:eastAsia="x-none"/>
        </w:rPr>
        <w:t xml:space="preserve">The value of </w:t>
      </w:r>
      <w:proofErr w:type="spellStart"/>
      <w:r w:rsidRPr="00DC75FF">
        <w:rPr>
          <w:rStyle w:val="InlineXML"/>
          <w:rFonts w:eastAsia="?l?r ??’c"/>
        </w:rPr>
        <w:t>externalAct</w:t>
      </w:r>
      <w:proofErr w:type="spellEnd"/>
      <w:r w:rsidRPr="00DC75FF">
        <w:rPr>
          <w:rStyle w:val="InlineXML"/>
          <w:rFonts w:eastAsia="?l?r ??’c"/>
        </w:rPr>
        <w:t>/code/@</w:t>
      </w:r>
      <w:proofErr w:type="spellStart"/>
      <w:r w:rsidRPr="00DC75FF">
        <w:rPr>
          <w:rStyle w:val="InlineXML"/>
          <w:rFonts w:eastAsia="?l?r ??’c"/>
        </w:rPr>
        <w:t>codeSystem</w:t>
      </w:r>
      <w:proofErr w:type="spellEnd"/>
      <w:r>
        <w:rPr>
          <w:lang w:eastAsia="x-none"/>
        </w:rPr>
        <w:t xml:space="preserve"> shall be </w:t>
      </w:r>
      <w:r w:rsidRPr="004E40AB">
        <w:t>1.3.5.1.4.1.19376.1.5.3.2</w:t>
      </w:r>
      <w:r>
        <w:t>.</w:t>
      </w:r>
    </w:p>
    <w:p w:rsidR="006D6771" w:rsidRDefault="006D6771" w:rsidP="006D6771">
      <w:pPr>
        <w:numPr>
          <w:ilvl w:val="1"/>
          <w:numId w:val="85"/>
        </w:numPr>
        <w:rPr>
          <w:lang w:eastAsia="x-none"/>
        </w:rPr>
      </w:pPr>
      <w:r>
        <w:t>If the data element is stored internally in the EHR performing reconciliation,</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/id</w:t>
      </w:r>
      <w:r>
        <w:t xml:space="preserve"> </w:t>
      </w:r>
      <w:r w:rsidRPr="00DC75FF">
        <w:rPr>
          <w:smallCaps/>
        </w:rPr>
        <w:t>shall</w:t>
      </w:r>
      <w:r>
        <w:t xml:space="preserve"> be the identifier of data element.</w:t>
      </w:r>
    </w:p>
    <w:p w:rsidR="006D6771" w:rsidRDefault="006D6771" w:rsidP="006D6771">
      <w:pPr>
        <w:numPr>
          <w:ilvl w:val="2"/>
          <w:numId w:val="85"/>
        </w:numPr>
        <w:rPr>
          <w:lang w:eastAsia="x-none"/>
        </w:rPr>
      </w:pPr>
      <w:commentRangeStart w:id="1697"/>
      <w:r>
        <w:t xml:space="preserve">The value of </w:t>
      </w:r>
      <w:proofErr w:type="spellStart"/>
      <w:r w:rsidRPr="00DC75FF">
        <w:rPr>
          <w:rStyle w:val="InlineXML"/>
          <w:rFonts w:eastAsia="?l?r ??’c"/>
        </w:rPr>
        <w:t>externalAct</w:t>
      </w:r>
      <w:proofErr w:type="spellEnd"/>
      <w:r w:rsidRPr="00DC75FF">
        <w:rPr>
          <w:rStyle w:val="InlineXML"/>
          <w:rFonts w:eastAsia="?l?r ??’c"/>
        </w:rPr>
        <w:t>/code</w:t>
      </w:r>
      <w:r>
        <w:t xml:space="preserve"> </w:t>
      </w:r>
      <w:r w:rsidRPr="00DC75FF">
        <w:rPr>
          <w:smallCaps/>
        </w:rPr>
        <w:t>shall</w:t>
      </w:r>
      <w:r>
        <w:t xml:space="preserve"> be the code associated with the data element.</w:t>
      </w:r>
      <w:commentRangeEnd w:id="1697"/>
      <w:r w:rsidR="00811AF5">
        <w:rPr>
          <w:rStyle w:val="CommentReference"/>
        </w:rPr>
        <w:commentReference w:id="1697"/>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98" w:name="_Toc303257746"/>
      <w:r w:rsidRPr="00F10FE7">
        <w:lastRenderedPageBreak/>
        <w:t>6.3.</w:t>
      </w:r>
      <w:r>
        <w:t>4.E.11</w:t>
      </w:r>
      <w:r w:rsidRPr="00F10FE7">
        <w:t xml:space="preserve"> </w:t>
      </w:r>
      <w:r>
        <w:t>Reconciliation Performer</w:t>
      </w:r>
      <w:bookmarkEnd w:id="1698"/>
    </w:p>
    <w:p w:rsidR="006D6771" w:rsidRDefault="006D6771" w:rsidP="006D6771">
      <w:pPr>
        <w:pStyle w:val="BodyText"/>
        <w:rPr>
          <w:lang w:eastAsia="x-none"/>
        </w:rPr>
      </w:pPr>
      <w:r>
        <w:rPr>
          <w:lang w:eastAsia="x-none"/>
        </w:rPr>
        <w:t>The reconciliation performer template is used to identify the healthcare provider who was the primary performer of the reconciliation act.  The provider name, address, contact information and identifier are provided to ensure that the performer of reconciliation can be contacted in case there are any questions about the act.  Unlike the performer temp</w:t>
      </w:r>
      <w:r w:rsidR="00167103">
        <w:rPr>
          <w:lang w:eastAsia="x-none"/>
        </w:rPr>
        <w:t>late in 6.3.4.E.9</w:t>
      </w:r>
      <w:r>
        <w:rPr>
          <w:lang w:eastAsia="x-none"/>
        </w:rPr>
        <w:t xml:space="preserve">, </w:t>
      </w:r>
      <w:proofErr w:type="gramStart"/>
      <w:r>
        <w:rPr>
          <w:lang w:eastAsia="x-none"/>
        </w:rPr>
        <w:t>which allows certain details of the performer to be omitted when unknown, the Reconciliation Performer requires those details to be provided.</w:t>
      </w:r>
      <w:proofErr w:type="gramEnd"/>
    </w:p>
    <w:p w:rsidR="006D6771" w:rsidRPr="00492AD1" w:rsidRDefault="006D6771" w:rsidP="006D6771">
      <w:pPr>
        <w:pStyle w:val="BodyText"/>
        <w:rPr>
          <w:lang w:eastAsia="x-none"/>
        </w:rPr>
      </w:pPr>
    </w:p>
    <w:p w:rsidR="006D6771" w:rsidRDefault="006D6771" w:rsidP="006D6771">
      <w:pPr>
        <w:pStyle w:val="XMLFragment"/>
      </w:pPr>
      <w:r w:rsidRPr="00F602A9">
        <w:t>&lt;performer typeCode="PRF"&gt;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w:t>
      </w:r>
      <w:r w:rsidRPr="00BE73AF">
        <w:rPr>
          <w:b/>
        </w:rPr>
        <w:t>"/&gt;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5.1</w:t>
      </w:r>
      <w:r w:rsidRPr="00BE73AF">
        <w:rPr>
          <w:b/>
        </w:rPr>
        <w:t>"/&gt;</w:t>
      </w:r>
    </w:p>
    <w:p w:rsidR="006D6771" w:rsidRPr="00F602A9" w:rsidRDefault="006D6771" w:rsidP="006D6771">
      <w:pPr>
        <w:pStyle w:val="XMLFragment"/>
      </w:pPr>
      <w:r w:rsidRPr="00F602A9">
        <w:tab/>
        <w:t>&lt;assignedEntity classCode="ASSIGNED"&gt;</w:t>
      </w:r>
    </w:p>
    <w:p w:rsidR="006D6771" w:rsidRPr="00BE73AF" w:rsidRDefault="006D6771" w:rsidP="006D6771">
      <w:pPr>
        <w:pStyle w:val="XMLFragment"/>
        <w:rPr>
          <w:b/>
        </w:rPr>
      </w:pPr>
      <w:r w:rsidRPr="00BE73AF">
        <w:rPr>
          <w:b/>
        </w:rPr>
        <w:tab/>
      </w:r>
      <w:r w:rsidRPr="00BE73AF">
        <w:rPr>
          <w:b/>
        </w:rPr>
        <w:tab/>
        <w:t>&lt;id root="" extension=""/&gt;</w:t>
      </w:r>
    </w:p>
    <w:p w:rsidR="006D6771" w:rsidRPr="00BE73AF" w:rsidRDefault="006D6771" w:rsidP="006D6771">
      <w:pPr>
        <w:pStyle w:val="XMLFragment"/>
        <w:rPr>
          <w:b/>
        </w:rPr>
      </w:pPr>
      <w:r w:rsidRPr="00BE73AF">
        <w:rPr>
          <w:b/>
        </w:rPr>
        <w:tab/>
      </w:r>
      <w:r w:rsidRPr="00BE73AF">
        <w:rPr>
          <w:b/>
        </w:rPr>
        <w:tab/>
        <w:t>&lt;addr&gt;&lt;/addr&gt;</w:t>
      </w:r>
    </w:p>
    <w:p w:rsidR="006D6771" w:rsidRPr="00BE73AF" w:rsidRDefault="006D6771" w:rsidP="006D6771">
      <w:pPr>
        <w:pStyle w:val="XMLFragment"/>
        <w:rPr>
          <w:b/>
        </w:rPr>
      </w:pPr>
      <w:r w:rsidRPr="00BE73AF">
        <w:rPr>
          <w:b/>
        </w:rPr>
        <w:tab/>
      </w:r>
      <w:r w:rsidRPr="00BE73AF">
        <w:rPr>
          <w:b/>
        </w:rPr>
        <w:tab/>
        <w:t>&lt;telecom&gt;&lt;/telecom&gt;</w:t>
      </w:r>
    </w:p>
    <w:p w:rsidR="006D6771" w:rsidRPr="00BE73AF" w:rsidRDefault="006D6771" w:rsidP="006D6771">
      <w:pPr>
        <w:pStyle w:val="XMLFragment"/>
        <w:rPr>
          <w:b/>
        </w:rPr>
      </w:pPr>
      <w:r w:rsidRPr="00BE73AF">
        <w:rPr>
          <w:b/>
        </w:rPr>
        <w:tab/>
      </w:r>
      <w:r w:rsidRPr="00BE73AF">
        <w:rPr>
          <w:b/>
        </w:rPr>
        <w:tab/>
        <w:t>&lt;assignedPerson&gt;</w:t>
      </w:r>
    </w:p>
    <w:p w:rsidR="006D6771" w:rsidRPr="00BE73AF" w:rsidRDefault="006D6771" w:rsidP="006D6771">
      <w:pPr>
        <w:pStyle w:val="XMLFragment"/>
        <w:rPr>
          <w:b/>
        </w:rPr>
      </w:pPr>
      <w:r w:rsidRPr="00BE73AF">
        <w:rPr>
          <w:b/>
        </w:rPr>
        <w:tab/>
      </w:r>
      <w:r w:rsidRPr="00BE73AF">
        <w:rPr>
          <w:b/>
        </w:rPr>
        <w:tab/>
      </w:r>
      <w:r w:rsidRPr="00BE73AF">
        <w:rPr>
          <w:b/>
        </w:rPr>
        <w:tab/>
        <w:t>&lt;name&gt;&lt;/name&gt;</w:t>
      </w:r>
    </w:p>
    <w:p w:rsidR="006D6771" w:rsidRPr="00BE73AF" w:rsidRDefault="006D6771" w:rsidP="006D6771">
      <w:pPr>
        <w:pStyle w:val="XMLFragment"/>
        <w:rPr>
          <w:b/>
        </w:rPr>
      </w:pPr>
      <w:r w:rsidRPr="00BE73AF">
        <w:rPr>
          <w:b/>
        </w:rPr>
        <w:tab/>
      </w:r>
      <w:r w:rsidRPr="00BE73AF">
        <w:rPr>
          <w:b/>
        </w:rPr>
        <w:tab/>
        <w:t>&lt;/assignedPerson&gt;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r>
      <w:r w:rsidRPr="00F602A9">
        <w:tab/>
      </w:r>
      <w:r w:rsidRPr="00F602A9">
        <w:tab/>
        <w:t>&lt;name&gt;&lt;/name&gt;</w:t>
      </w:r>
    </w:p>
    <w:p w:rsidR="006D6771" w:rsidRPr="00F602A9" w:rsidRDefault="006D6771" w:rsidP="006D6771">
      <w:pPr>
        <w:pStyle w:val="XMLFragment"/>
      </w:pPr>
      <w:r w:rsidRPr="00F602A9">
        <w:tab/>
      </w:r>
      <w:r w:rsidRPr="00F602A9">
        <w:tab/>
      </w:r>
      <w:r w:rsidRPr="00F602A9">
        <w:tab/>
        <w:t>&lt;addr&gt;&lt;/addr&gt;</w:t>
      </w:r>
    </w:p>
    <w:p w:rsidR="006D6771" w:rsidRPr="00F602A9" w:rsidRDefault="006D6771" w:rsidP="006D6771">
      <w:pPr>
        <w:pStyle w:val="XMLFragment"/>
      </w:pPr>
      <w:r w:rsidRPr="00F602A9">
        <w:tab/>
      </w:r>
      <w:r w:rsidRPr="00F602A9">
        <w:tab/>
      </w:r>
      <w:r w:rsidRPr="00F602A9">
        <w:tab/>
        <w:t>&lt;telecom&gt;&lt;/telecom&gt;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t>&lt;/assignedEntity&gt;</w:t>
      </w:r>
    </w:p>
    <w:p w:rsidR="006D6771" w:rsidRDefault="006D6771" w:rsidP="006D6771">
      <w:pPr>
        <w:pStyle w:val="XMLFragment"/>
      </w:pPr>
      <w:r w:rsidRPr="00F602A9">
        <w:t>&lt;/performer&gt;</w:t>
      </w:r>
    </w:p>
    <w:p w:rsidR="006D6771" w:rsidRDefault="006D6771" w:rsidP="006D6771">
      <w:pPr>
        <w:pStyle w:val="Heading5"/>
        <w:numPr>
          <w:ilvl w:val="0"/>
          <w:numId w:val="0"/>
        </w:numPr>
        <w:ind w:left="1008" w:hanging="1008"/>
      </w:pPr>
      <w:bookmarkStart w:id="1699" w:name="_Toc303257747"/>
      <w:r>
        <w:t xml:space="preserve">6.3.4.E.11.1 </w:t>
      </w:r>
      <w:r w:rsidRPr="00F602A9">
        <w:t>&lt;performer typeCode="PRF"&gt;</w:t>
      </w:r>
      <w:bookmarkEnd w:id="1699"/>
    </w:p>
    <w:p w:rsidR="006D6771" w:rsidRDefault="006D6771" w:rsidP="006D6771">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the reconciliation.  The performer is distinct from an author, as the performer is the one who does the work, whereas the author is the person who documented or created it.</w:t>
      </w:r>
    </w:p>
    <w:p w:rsidR="006D6771" w:rsidRDefault="006D6771" w:rsidP="006D6771">
      <w:pPr>
        <w:pStyle w:val="BodyText"/>
        <w:numPr>
          <w:ilvl w:val="0"/>
          <w:numId w:val="91"/>
        </w:numPr>
        <w:rPr>
          <w:lang w:eastAsia="x-none"/>
        </w:rPr>
      </w:pPr>
      <w:r>
        <w:rPr>
          <w:lang w:eastAsia="x-none"/>
        </w:rPr>
        <w:t>At least one [1</w:t>
      </w:r>
      <w:proofErr w:type="gramStart"/>
      <w:r>
        <w:rPr>
          <w:lang w:eastAsia="x-none"/>
        </w:rPr>
        <w:t>..*</w:t>
      </w:r>
      <w:proofErr w:type="gramEnd"/>
      <w:r>
        <w:rPr>
          <w:lang w:eastAsia="x-none"/>
        </w:rPr>
        <w:t xml:space="preserve">] </w:t>
      </w:r>
      <w:r w:rsidRPr="00A6251E">
        <w:rPr>
          <w:rStyle w:val="InlineXML"/>
          <w:rFonts w:eastAsia="?l?r ??’c"/>
        </w:rPr>
        <w:t>performer</w:t>
      </w:r>
      <w:r>
        <w:rPr>
          <w:lang w:eastAsia="x-none"/>
        </w:rPr>
        <w:t xml:space="preserve"> element </w:t>
      </w:r>
      <w:r w:rsidRPr="00F145AF">
        <w:rPr>
          <w:smallCaps/>
          <w:lang w:eastAsia="x-none"/>
        </w:rPr>
        <w:t>shall</w:t>
      </w:r>
      <w:r>
        <w:rPr>
          <w:lang w:eastAsia="x-none"/>
        </w:rPr>
        <w:t xml:space="preserve"> be present.</w:t>
      </w:r>
    </w:p>
    <w:p w:rsidR="006D6771" w:rsidRDefault="006D6771" w:rsidP="006D6771">
      <w:pPr>
        <w:pStyle w:val="Heading5"/>
        <w:numPr>
          <w:ilvl w:val="0"/>
          <w:numId w:val="0"/>
        </w:numPr>
        <w:ind w:left="1008" w:hanging="1008"/>
      </w:pPr>
      <w:bookmarkStart w:id="1700" w:name="_Toc303257748"/>
      <w:r>
        <w:t>6.3.4.E.11.2 &lt;templateId root="</w:t>
      </w:r>
      <w:r w:rsidRPr="00AA15E6">
        <w:t>1.3.6.1.4.1.19376.1.5.3.1.1.24.3.</w:t>
      </w:r>
      <w:r>
        <w:t>5.1"/&gt;</w:t>
      </w:r>
      <w:bookmarkEnd w:id="1700"/>
    </w:p>
    <w:p w:rsidR="006D6771" w:rsidRPr="00A6251E" w:rsidRDefault="006D6771" w:rsidP="006D6771">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Reconciliation Performer template and also conforms to the performer template (</w:t>
      </w:r>
      <w:proofErr w:type="spellStart"/>
      <w:r>
        <w:rPr>
          <w:lang w:eastAsia="x-none"/>
        </w:rPr>
        <w:t>templateId</w:t>
      </w:r>
      <w:proofErr w:type="spellEnd"/>
      <w:r>
        <w:rPr>
          <w:lang w:eastAsia="x-none"/>
        </w:rPr>
        <w:t xml:space="preserve">: </w:t>
      </w:r>
      <w:r w:rsidRPr="00AA15E6">
        <w:t>1.3.6.1.4.1.19376.1.5.3.1.1.24.3.</w:t>
      </w:r>
      <w:r>
        <w:t xml:space="preserve">5) defined in section </w:t>
      </w:r>
      <w:r>
        <w:rPr>
          <w:lang w:eastAsia="x-none"/>
        </w:rPr>
        <w:t>6.3.4.H above.</w:t>
      </w:r>
    </w:p>
    <w:p w:rsidR="006D6771"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.3.5.1</w:t>
      </w:r>
      <w:r>
        <w:rPr>
          <w:lang w:eastAsia="x-none"/>
        </w:rPr>
        <w:t xml:space="preserve"> to assert conformance to this template.</w:t>
      </w:r>
    </w:p>
    <w:p w:rsidR="006D6771" w:rsidRPr="001E5627"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the performer template.</w:t>
      </w:r>
    </w:p>
    <w:p w:rsidR="006D6771" w:rsidRDefault="006D6771" w:rsidP="006D6771">
      <w:pPr>
        <w:pStyle w:val="Heading5"/>
        <w:numPr>
          <w:ilvl w:val="0"/>
          <w:numId w:val="0"/>
        </w:numPr>
        <w:ind w:left="1008" w:hanging="1008"/>
      </w:pPr>
      <w:bookmarkStart w:id="1701" w:name="_Toc303257749"/>
      <w:r>
        <w:t xml:space="preserve">6.3.4.E.11.4 </w:t>
      </w:r>
      <w:r w:rsidRPr="00F602A9">
        <w:t>&lt;id root="" extension=""/&gt;</w:t>
      </w:r>
      <w:bookmarkEnd w:id="1701"/>
    </w:p>
    <w:p w:rsidR="006D6771" w:rsidRPr="00A6251E" w:rsidRDefault="006D6771" w:rsidP="006D6771">
      <w:pPr>
        <w:pStyle w:val="BodyText"/>
        <w:rPr>
          <w:lang w:eastAsia="x-none"/>
        </w:rPr>
      </w:pPr>
      <w:r>
        <w:rPr>
          <w:lang w:eastAsia="x-none"/>
        </w:rPr>
        <w:t>The identifier of the healthcare provider performing the act shall be present.</w:t>
      </w:r>
    </w:p>
    <w:p w:rsidR="006D6771" w:rsidRDefault="006D6771" w:rsidP="006D6771">
      <w:pPr>
        <w:pStyle w:val="BodyText"/>
        <w:numPr>
          <w:ilvl w:val="0"/>
          <w:numId w:val="87"/>
        </w:numPr>
        <w:rPr>
          <w:lang w:eastAsia="x-none"/>
        </w:rPr>
      </w:pPr>
      <w:r>
        <w:rPr>
          <w:lang w:eastAsia="x-none"/>
        </w:rPr>
        <w:lastRenderedPageBreak/>
        <w:t>At least one [1</w:t>
      </w:r>
      <w:proofErr w:type="gramStart"/>
      <w:r>
        <w:rPr>
          <w:lang w:eastAsia="x-none"/>
        </w:rPr>
        <w:t>..*</w:t>
      </w:r>
      <w:proofErr w:type="gramEnd"/>
      <w:r>
        <w:rPr>
          <w:lang w:eastAsia="x-none"/>
        </w:rPr>
        <w:t>]</w:t>
      </w:r>
      <w:r w:rsidRPr="003832BA">
        <w:rPr>
          <w:smallCaps/>
          <w:lang w:eastAsia="x-none"/>
        </w:rPr>
        <w:t xml:space="preserve"> </w:t>
      </w:r>
      <w:r>
        <w:rPr>
          <w:rStyle w:val="InlineXML"/>
          <w:rFonts w:eastAsia="?l?r ??’c"/>
        </w:rPr>
        <w:t>id</w:t>
      </w:r>
      <w:r>
        <w:rPr>
          <w:lang w:eastAsia="x-none"/>
        </w:rPr>
        <w:t xml:space="preserve"> element </w:t>
      </w:r>
      <w:r>
        <w:rPr>
          <w:smallCaps/>
          <w:lang w:eastAsia="x-none"/>
        </w:rPr>
        <w:t>shall</w:t>
      </w:r>
      <w:r w:rsidRPr="00894C77">
        <w:t xml:space="preserve"> be</w:t>
      </w:r>
      <w:r>
        <w:t xml:space="preserve"> present.</w:t>
      </w:r>
    </w:p>
    <w:p w:rsidR="006D6771" w:rsidRDefault="006D6771" w:rsidP="006D6771">
      <w:pPr>
        <w:pStyle w:val="BodyText"/>
        <w:numPr>
          <w:ilvl w:val="0"/>
          <w:numId w:val="87"/>
        </w:numPr>
        <w:rPr>
          <w:lang w:eastAsia="x-none"/>
        </w:rPr>
      </w:pPr>
      <w:r>
        <w:rPr>
          <w:lang w:eastAsia="x-none"/>
        </w:rPr>
        <w:t xml:space="preserve">The </w:t>
      </w:r>
      <w:r w:rsidRPr="00A6251E">
        <w:rPr>
          <w:rStyle w:val="InlineXML"/>
          <w:rFonts w:eastAsia="?l?r ??’c"/>
        </w:rPr>
        <w:t>id</w:t>
      </w:r>
      <w:r>
        <w:rPr>
          <w:lang w:eastAsia="x-none"/>
        </w:rPr>
        <w:t xml:space="preserve"> element </w:t>
      </w:r>
      <w:r>
        <w:rPr>
          <w:smallCaps/>
          <w:lang w:eastAsia="x-none"/>
        </w:rPr>
        <w:t xml:space="preserve">shall not </w:t>
      </w:r>
      <w:r>
        <w:rPr>
          <w:lang w:eastAsia="x-none"/>
        </w:rPr>
        <w:t xml:space="preserve">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w:t>
      </w:r>
    </w:p>
    <w:p w:rsidR="006D6771" w:rsidRDefault="006D6771" w:rsidP="006D6771">
      <w:pPr>
        <w:pStyle w:val="Heading5"/>
        <w:numPr>
          <w:ilvl w:val="0"/>
          <w:numId w:val="0"/>
        </w:numPr>
        <w:ind w:left="1008" w:hanging="1008"/>
      </w:pPr>
      <w:bookmarkStart w:id="1702" w:name="_Toc303257750"/>
      <w:r>
        <w:t xml:space="preserve">6.3.4.E.11.5 </w:t>
      </w:r>
      <w:r w:rsidRPr="00F602A9">
        <w:t>&lt;addr&gt;&lt;/addr&gt;</w:t>
      </w:r>
      <w:bookmarkEnd w:id="1702"/>
    </w:p>
    <w:p w:rsidR="006D6771" w:rsidRPr="00503A8D" w:rsidRDefault="006D6771" w:rsidP="006D6771">
      <w:pPr>
        <w:pStyle w:val="BodyText"/>
        <w:rPr>
          <w:lang w:eastAsia="x-none"/>
        </w:rPr>
      </w:pPr>
      <w:r>
        <w:rPr>
          <w:lang w:eastAsia="x-none"/>
        </w:rPr>
        <w:t>The mailing address of the healthcare provider performing the act shall be present to enable the provider to be contacted.</w:t>
      </w:r>
    </w:p>
    <w:p w:rsidR="006D6771" w:rsidRDefault="006D6771" w:rsidP="006D6771">
      <w:pPr>
        <w:pStyle w:val="BodyText"/>
        <w:numPr>
          <w:ilvl w:val="0"/>
          <w:numId w:val="88"/>
        </w:numPr>
        <w:rPr>
          <w:lang w:eastAsia="x-none"/>
        </w:rPr>
      </w:pPr>
      <w:r>
        <w:rPr>
          <w:lang w:eastAsia="x-none"/>
        </w:rPr>
        <w:t>At least one [1</w:t>
      </w:r>
      <w:proofErr w:type="gramStart"/>
      <w:r>
        <w:rPr>
          <w:lang w:eastAsia="x-none"/>
        </w:rPr>
        <w:t>..*</w:t>
      </w:r>
      <w:proofErr w:type="gramEnd"/>
      <w:r>
        <w:rPr>
          <w:lang w:eastAsia="x-none"/>
        </w:rPr>
        <w:t>]</w:t>
      </w:r>
      <w:r w:rsidRPr="003832BA">
        <w:rPr>
          <w:smallCaps/>
          <w:lang w:eastAsia="x-none"/>
        </w:rPr>
        <w:t xml:space="preserve"> </w:t>
      </w:r>
      <w:proofErr w:type="spellStart"/>
      <w:r w:rsidRPr="00503A8D">
        <w:rPr>
          <w:rStyle w:val="InlineXML"/>
          <w:rFonts w:eastAsia="?l?r ??’c"/>
        </w:rPr>
        <w:t>addr</w:t>
      </w:r>
      <w:proofErr w:type="spellEnd"/>
      <w:r>
        <w:rPr>
          <w:lang w:eastAsia="x-none"/>
        </w:rPr>
        <w:t xml:space="preserve"> element </w:t>
      </w:r>
      <w:r>
        <w:rPr>
          <w:smallCaps/>
          <w:lang w:eastAsia="x-none"/>
        </w:rPr>
        <w:t>shall</w:t>
      </w:r>
      <w:r w:rsidRPr="003832BA">
        <w:t xml:space="preserve"> be</w:t>
      </w:r>
      <w:r>
        <w:t xml:space="preserve"> present.</w:t>
      </w:r>
    </w:p>
    <w:p w:rsidR="006D6771" w:rsidRDefault="006D6771" w:rsidP="006D6771">
      <w:pPr>
        <w:pStyle w:val="BodyText"/>
        <w:numPr>
          <w:ilvl w:val="0"/>
          <w:numId w:val="88"/>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703" w:name="_Toc303257751"/>
      <w:r>
        <w:t xml:space="preserve">6.3.4.E.11.6 </w:t>
      </w:r>
      <w:r w:rsidRPr="00F602A9">
        <w:t>&lt;telecom&gt;&lt;/telecom&gt;</w:t>
      </w:r>
      <w:bookmarkEnd w:id="1703"/>
    </w:p>
    <w:p w:rsidR="006D6771" w:rsidRPr="00503A8D" w:rsidRDefault="006D6771" w:rsidP="006D6771">
      <w:pPr>
        <w:pStyle w:val="BodyText"/>
        <w:rPr>
          <w:lang w:eastAsia="x-none"/>
        </w:rPr>
      </w:pPr>
      <w:r>
        <w:rPr>
          <w:lang w:eastAsia="x-none"/>
        </w:rPr>
        <w:t>The provider telephone number shall be provided to enable the performer of the reconciliation to be contacted.</w:t>
      </w:r>
    </w:p>
    <w:p w:rsidR="006D6771" w:rsidRDefault="006D6771" w:rsidP="006D6771">
      <w:pPr>
        <w:pStyle w:val="BodyText"/>
        <w:numPr>
          <w:ilvl w:val="0"/>
          <w:numId w:val="89"/>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telecom</w:t>
      </w:r>
      <w:r>
        <w:rPr>
          <w:lang w:eastAsia="x-none"/>
        </w:rPr>
        <w:t xml:space="preserve"> element </w:t>
      </w:r>
      <w:r w:rsidRPr="003832BA">
        <w:rPr>
          <w:smallCaps/>
          <w:lang w:eastAsia="x-none"/>
        </w:rPr>
        <w:t>shall</w:t>
      </w:r>
      <w:r>
        <w:rPr>
          <w:lang w:eastAsia="x-none"/>
        </w:rPr>
        <w:t xml:space="preserve"> be present.</w:t>
      </w:r>
    </w:p>
    <w:p w:rsidR="006D6771" w:rsidRDefault="006D6771" w:rsidP="006D6771">
      <w:pPr>
        <w:pStyle w:val="BodyText"/>
        <w:numPr>
          <w:ilvl w:val="0"/>
          <w:numId w:val="89"/>
        </w:numPr>
        <w:rPr>
          <w:lang w:eastAsia="x-none"/>
        </w:rPr>
      </w:pPr>
      <w:r>
        <w:rPr>
          <w:lang w:eastAsia="x-none"/>
        </w:rPr>
        <w:t xml:space="preserve">The </w:t>
      </w:r>
      <w:r w:rsidRPr="00503A8D">
        <w:rPr>
          <w:rStyle w:val="InlineXML"/>
          <w:rFonts w:eastAsia="?l?r ??’c"/>
        </w:rPr>
        <w:t>telecom</w:t>
      </w:r>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704" w:name="_Toc303257752"/>
      <w:r>
        <w:t xml:space="preserve">6.3.4.E.11.7 </w:t>
      </w:r>
      <w:r w:rsidRPr="00F602A9">
        <w:t>&lt;name&gt;&lt;/name&gt;</w:t>
      </w:r>
      <w:bookmarkEnd w:id="1704"/>
    </w:p>
    <w:p w:rsidR="006D6771" w:rsidRPr="00F602A9" w:rsidRDefault="006D6771" w:rsidP="006D6771">
      <w:pPr>
        <w:pStyle w:val="BodyText"/>
        <w:rPr>
          <w:lang w:eastAsia="x-none"/>
        </w:rPr>
      </w:pPr>
      <w:r>
        <w:rPr>
          <w:lang w:eastAsia="x-none"/>
        </w:rPr>
        <w:t>The name of the provider performing the act will be provided.</w:t>
      </w:r>
    </w:p>
    <w:p w:rsidR="006D6771" w:rsidRDefault="006D6771" w:rsidP="006D6771">
      <w:pPr>
        <w:pStyle w:val="BodyText"/>
        <w:numPr>
          <w:ilvl w:val="0"/>
          <w:numId w:val="90"/>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name</w:t>
      </w:r>
      <w:r w:rsidRPr="00477BC6">
        <w:t xml:space="preserve"> element</w:t>
      </w:r>
      <w:r>
        <w:t xml:space="preserve"> </w:t>
      </w:r>
      <w:r w:rsidRPr="00477BC6">
        <w:rPr>
          <w:smallCaps/>
        </w:rPr>
        <w:t>shall</w:t>
      </w:r>
      <w:r>
        <w:t xml:space="preserve"> be present.</w:t>
      </w:r>
    </w:p>
    <w:p w:rsidR="006D6771" w:rsidRPr="007A06E5" w:rsidRDefault="006D6771" w:rsidP="006D6771">
      <w:pPr>
        <w:pStyle w:val="BodyText"/>
        <w:numPr>
          <w:ilvl w:val="0"/>
          <w:numId w:val="90"/>
        </w:numPr>
        <w:rPr>
          <w:lang w:eastAsia="x-none"/>
        </w:rPr>
      </w:pPr>
      <w:r>
        <w:rPr>
          <w:lang w:eastAsia="x-none"/>
        </w:rPr>
        <w:t xml:space="preserve">The </w:t>
      </w:r>
      <w:r w:rsidRPr="00503A8D">
        <w:rPr>
          <w:rStyle w:val="InlineXML"/>
          <w:rFonts w:eastAsia="?l?r ??’c"/>
        </w:rPr>
        <w:t>name</w:t>
      </w:r>
      <w:r>
        <w:rPr>
          <w:lang w:eastAsia="x-none"/>
        </w:rPr>
        <w:t xml:space="preserve"> element </w:t>
      </w:r>
      <w:r>
        <w:rPr>
          <w:smallCaps/>
          <w:lang w:eastAsia="x-none"/>
        </w:rPr>
        <w:t>shall not</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EA4EA1" w:rsidRPr="003651D9" w:rsidRDefault="00EA4EA1" w:rsidP="00207571">
      <w:pPr>
        <w:pStyle w:val="PartTitle"/>
        <w:rPr>
          <w:highlight w:val="yellow"/>
        </w:rPr>
      </w:pPr>
      <w:bookmarkStart w:id="1705" w:name="_Toc345074731"/>
      <w:r w:rsidRPr="003651D9">
        <w:lastRenderedPageBreak/>
        <w:t>Appendices</w:t>
      </w:r>
      <w:bookmarkEnd w:id="1705"/>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1706" w:name="_Toc345074732"/>
      <w:r w:rsidRPr="003651D9">
        <w:rPr>
          <w:noProof w:val="0"/>
        </w:rPr>
        <w:t>Appendix A – &lt;Appendix A Title&gt;</w:t>
      </w:r>
      <w:bookmarkEnd w:id="1706"/>
    </w:p>
    <w:p w:rsidR="00EA4EA1" w:rsidRPr="003651D9" w:rsidRDefault="006D6771" w:rsidP="00EA4EA1">
      <w:pPr>
        <w:pStyle w:val="BodyText"/>
      </w:pPr>
      <w:r>
        <w:t>NA</w:t>
      </w:r>
    </w:p>
    <w:p w:rsidR="00EA4EA1" w:rsidRPr="003651D9" w:rsidRDefault="00EA4EA1" w:rsidP="00EA4EA1">
      <w:pPr>
        <w:pStyle w:val="AppendixHeading1"/>
        <w:rPr>
          <w:noProof w:val="0"/>
        </w:rPr>
      </w:pPr>
      <w:bookmarkStart w:id="1707" w:name="_Toc345074734"/>
      <w:r w:rsidRPr="003651D9">
        <w:rPr>
          <w:noProof w:val="0"/>
        </w:rPr>
        <w:t>Appendix B – &lt;Appendix B Title&gt;</w:t>
      </w:r>
      <w:bookmarkEnd w:id="1707"/>
    </w:p>
    <w:p w:rsidR="00EA4EA1" w:rsidRPr="003651D9" w:rsidRDefault="006D6771" w:rsidP="00EA4EA1">
      <w:pPr>
        <w:pStyle w:val="BodyText"/>
      </w:pPr>
      <w:r>
        <w:t>NA</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EA4EA1">
      <w:pPr>
        <w:pStyle w:val="AppendixHeading1"/>
        <w:rPr>
          <w:noProof w:val="0"/>
        </w:rPr>
      </w:pPr>
      <w:bookmarkStart w:id="1708" w:name="_Toc345074736"/>
      <w:r w:rsidRPr="003651D9">
        <w:rPr>
          <w:noProof w:val="0"/>
        </w:rPr>
        <w:t xml:space="preserve">Volume </w:t>
      </w:r>
      <w:r w:rsidR="001F2CF8" w:rsidRPr="003651D9">
        <w:rPr>
          <w:noProof w:val="0"/>
        </w:rPr>
        <w:t>3</w:t>
      </w:r>
      <w:r w:rsidRPr="003651D9">
        <w:rPr>
          <w:noProof w:val="0"/>
        </w:rPr>
        <w:t xml:space="preserve"> Namespace </w:t>
      </w:r>
      <w:commentRangeStart w:id="1709"/>
      <w:r w:rsidRPr="003651D9">
        <w:rPr>
          <w:noProof w:val="0"/>
        </w:rPr>
        <w:t>Additions</w:t>
      </w:r>
      <w:bookmarkEnd w:id="1708"/>
      <w:commentRangeEnd w:id="1709"/>
      <w:r w:rsidR="00944022">
        <w:rPr>
          <w:rStyle w:val="CommentReference"/>
          <w:rFonts w:ascii="Times New Roman" w:hAnsi="Times New Roman"/>
          <w:b w:val="0"/>
          <w:noProof w:val="0"/>
          <w:kern w:val="0"/>
        </w:rPr>
        <w:commentReference w:id="1709"/>
      </w:r>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1710" w:name="_Toc345074737"/>
      <w:r w:rsidRPr="003651D9">
        <w:lastRenderedPageBreak/>
        <w:t>V</w:t>
      </w:r>
      <w:r w:rsidR="00993FF5" w:rsidRPr="003651D9">
        <w:t xml:space="preserve">olume 4 – National </w:t>
      </w:r>
      <w:commentRangeStart w:id="1711"/>
      <w:r w:rsidR="00993FF5" w:rsidRPr="003651D9">
        <w:t>Extensions</w:t>
      </w:r>
      <w:bookmarkEnd w:id="1710"/>
      <w:commentRangeEnd w:id="1711"/>
      <w:r w:rsidR="00944022">
        <w:rPr>
          <w:rStyle w:val="CommentReference"/>
          <w:rFonts w:ascii="Times New Roman" w:hAnsi="Times New Roman" w:cs="Times New Roman"/>
          <w:b w:val="0"/>
          <w:bCs w:val="0"/>
          <w:kern w:val="0"/>
        </w:rPr>
        <w:commentReference w:id="1711"/>
      </w:r>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1712" w:name="_Toc345074738"/>
      <w:r w:rsidRPr="003651D9">
        <w:rPr>
          <w:noProof w:val="0"/>
        </w:rPr>
        <w:t xml:space="preserve">4 </w:t>
      </w:r>
      <w:r w:rsidR="00C63D7E" w:rsidRPr="003651D9">
        <w:rPr>
          <w:noProof w:val="0"/>
        </w:rPr>
        <w:t>National Extensions</w:t>
      </w:r>
      <w:bookmarkEnd w:id="1712"/>
    </w:p>
    <w:p w:rsidR="00993FF5" w:rsidRPr="003651D9" w:rsidRDefault="00C63D7E" w:rsidP="00BB76BC">
      <w:pPr>
        <w:pStyle w:val="AppendixHeading2"/>
        <w:rPr>
          <w:noProof w:val="0"/>
        </w:rPr>
      </w:pPr>
      <w:bookmarkStart w:id="1713" w:name="_Toc345074739"/>
      <w:proofErr w:type="gramStart"/>
      <w:r w:rsidRPr="003651D9">
        <w:rPr>
          <w:noProof w:val="0"/>
        </w:rPr>
        <w:t>4.I</w:t>
      </w:r>
      <w:proofErr w:type="gramEnd"/>
      <w:r w:rsidRPr="003651D9">
        <w:rPr>
          <w:noProof w:val="0"/>
        </w:rPr>
        <w:t xml:space="preserve"> </w:t>
      </w:r>
      <w:r w:rsidR="00993FF5" w:rsidRPr="003651D9">
        <w:rPr>
          <w:noProof w:val="0"/>
        </w:rPr>
        <w:t>National Extensions for &lt;Country Name or IHE Organization&gt;</w:t>
      </w:r>
      <w:bookmarkEnd w:id="1713"/>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proofErr w:type="spellStart"/>
      <w:r w:rsidRPr="003651D9">
        <w:t>Connectathon</w:t>
      </w:r>
      <w:proofErr w:type="spellEnd"/>
      <w:r w:rsidRPr="003651D9">
        <w:t xml:space="preserve"> results based on national testing being recognized elsewhere. For more information, see </w:t>
      </w:r>
      <w:hyperlink r:id="rId24"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1714" w:name="_Toc301176972"/>
      <w:bookmarkStart w:id="1715" w:name="_Toc345074740"/>
      <w:proofErr w:type="gramStart"/>
      <w:r w:rsidRPr="003651D9">
        <w:rPr>
          <w:noProof w:val="0"/>
        </w:rPr>
        <w:t>4.</w:t>
      </w:r>
      <w:r w:rsidR="00C63D7E" w:rsidRPr="003651D9">
        <w:rPr>
          <w:noProof w:val="0"/>
        </w:rPr>
        <w:t>I.</w:t>
      </w:r>
      <w:r w:rsidRPr="003651D9">
        <w:rPr>
          <w:noProof w:val="0"/>
        </w:rPr>
        <w:t>1</w:t>
      </w:r>
      <w:proofErr w:type="gramEnd"/>
      <w:r w:rsidR="007773C8" w:rsidRPr="003651D9">
        <w:rPr>
          <w:noProof w:val="0"/>
        </w:rPr>
        <w:t xml:space="preserve"> </w:t>
      </w:r>
      <w:r w:rsidRPr="003651D9">
        <w:rPr>
          <w:noProof w:val="0"/>
        </w:rPr>
        <w:t>Comment Submission</w:t>
      </w:r>
      <w:bookmarkEnd w:id="1714"/>
      <w:bookmarkEnd w:id="1715"/>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1716" w:name="_Toc345074741"/>
      <w:proofErr w:type="gramStart"/>
      <w:r w:rsidRPr="003651D9">
        <w:rPr>
          <w:noProof w:val="0"/>
        </w:rPr>
        <w:t>4.</w:t>
      </w:r>
      <w:r w:rsidR="00C63D7E" w:rsidRPr="003651D9">
        <w:rPr>
          <w:noProof w:val="0"/>
        </w:rPr>
        <w:t>I.</w:t>
      </w:r>
      <w:r w:rsidRPr="003651D9">
        <w:rPr>
          <w:noProof w:val="0"/>
        </w:rPr>
        <w:t>2</w:t>
      </w:r>
      <w:proofErr w:type="gramEnd"/>
      <w:r w:rsidRPr="003651D9">
        <w:rPr>
          <w:noProof w:val="0"/>
        </w:rPr>
        <w:t xml:space="preserve">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716"/>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17" w:name="_Toc345074742"/>
      <w:proofErr w:type="gramStart"/>
      <w:r w:rsidRPr="003651D9">
        <w:rPr>
          <w:noProof w:val="0"/>
        </w:rPr>
        <w:t>4.</w:t>
      </w:r>
      <w:r w:rsidR="00C63D7E" w:rsidRPr="003651D9">
        <w:rPr>
          <w:noProof w:val="0"/>
        </w:rPr>
        <w:t>I.</w:t>
      </w:r>
      <w:r w:rsidRPr="003651D9">
        <w:rPr>
          <w:noProof w:val="0"/>
        </w:rPr>
        <w:t>2.1</w:t>
      </w:r>
      <w:proofErr w:type="gramEnd"/>
      <w:r w:rsidRPr="003651D9">
        <w:rPr>
          <w:noProof w:val="0"/>
        </w:rPr>
        <w:t>&lt;Profile Acronym&gt; &lt;Type of Change&gt;</w:t>
      </w:r>
      <w:bookmarkEnd w:id="1717"/>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18" w:name="_Toc345074743"/>
      <w:proofErr w:type="gramStart"/>
      <w:r w:rsidRPr="003651D9">
        <w:rPr>
          <w:noProof w:val="0"/>
        </w:rPr>
        <w:t>4.</w:t>
      </w:r>
      <w:r w:rsidR="00C63D7E" w:rsidRPr="003651D9">
        <w:rPr>
          <w:noProof w:val="0"/>
        </w:rPr>
        <w:t>I.</w:t>
      </w:r>
      <w:r w:rsidRPr="003651D9">
        <w:rPr>
          <w:noProof w:val="0"/>
        </w:rPr>
        <w:t>2.2</w:t>
      </w:r>
      <w:proofErr w:type="gramEnd"/>
      <w:r w:rsidRPr="003651D9">
        <w:rPr>
          <w:noProof w:val="0"/>
        </w:rPr>
        <w:t>&lt;Profile Acronym&gt; &lt;Type of Change&gt;</w:t>
      </w:r>
      <w:bookmarkEnd w:id="1718"/>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numPr>
          <w:ilvl w:val="0"/>
          <w:numId w:val="0"/>
        </w:numPr>
        <w:rPr>
          <w:noProof w:val="0"/>
        </w:rPr>
      </w:pPr>
      <w:bookmarkStart w:id="1719" w:name="_Toc345074744"/>
      <w:proofErr w:type="gramStart"/>
      <w:r w:rsidRPr="003651D9">
        <w:rPr>
          <w:noProof w:val="0"/>
        </w:rPr>
        <w:lastRenderedPageBreak/>
        <w:t>4.I</w:t>
      </w:r>
      <w:proofErr w:type="gramEnd"/>
      <w:r w:rsidRPr="003651D9">
        <w:rPr>
          <w:noProof w:val="0"/>
        </w:rPr>
        <w:t>+1.1</w:t>
      </w:r>
      <w:r w:rsidR="003579DA" w:rsidRPr="003651D9">
        <w:rPr>
          <w:noProof w:val="0"/>
        </w:rPr>
        <w:t xml:space="preserve"> National Extensions for &lt;Country Name or IHE Organization&gt;</w:t>
      </w:r>
      <w:bookmarkEnd w:id="1719"/>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Emma" w:date="2014-04-01T17:26:00Z" w:initials="E">
    <w:p w:rsidR="00B40094" w:rsidRDefault="00B40094">
      <w:pPr>
        <w:pStyle w:val="CommentText"/>
      </w:pPr>
      <w:r>
        <w:rPr>
          <w:rStyle w:val="CommentReference"/>
        </w:rPr>
        <w:annotationRef/>
      </w:r>
      <w:r>
        <w:t xml:space="preserve">New 033114 – can close this – found template with structured entry. </w:t>
      </w:r>
    </w:p>
  </w:comment>
  <w:comment w:id="63" w:author="Emma" w:date="2014-03-23T13:34:00Z" w:initials="E">
    <w:p w:rsidR="00B40094" w:rsidRDefault="00B40094">
      <w:pPr>
        <w:pStyle w:val="CommentText"/>
      </w:pPr>
      <w:r>
        <w:rPr>
          <w:rStyle w:val="CommentReference"/>
        </w:rPr>
        <w:annotationRef/>
      </w:r>
      <w:r>
        <w:t xml:space="preserve">Source - </w:t>
      </w:r>
      <w:r w:rsidRPr="00C05652">
        <w:t>https://www.cms.gov/Medicare/Medicare-Fee-for-Service-Payment/sharedsavingsprogram/Downloads/ACO_Summary_Factsheet_ICN907404.pdf</w:t>
      </w:r>
    </w:p>
  </w:comment>
  <w:comment w:id="87" w:author="Emma" w:date="2014-03-23T13:34:00Z" w:initials="E">
    <w:p w:rsidR="00B40094" w:rsidRDefault="00B40094">
      <w:pPr>
        <w:pStyle w:val="CommentText"/>
      </w:pPr>
      <w:r>
        <w:rPr>
          <w:rStyle w:val="CommentReference"/>
        </w:rPr>
        <w:annotationRef/>
      </w:r>
      <w:r>
        <w:t xml:space="preserve">Lab recon – when import the lab will import the identifier that comes with the result and send that out again.  – leave labs and vital in and will address how – </w:t>
      </w:r>
    </w:p>
    <w:p w:rsidR="00B40094" w:rsidRDefault="00B40094" w:rsidP="007A0988">
      <w:pPr>
        <w:pStyle w:val="CommentText"/>
        <w:numPr>
          <w:ilvl w:val="0"/>
          <w:numId w:val="45"/>
        </w:numPr>
      </w:pPr>
      <w:r>
        <w:t>How to deal with matching</w:t>
      </w:r>
    </w:p>
    <w:p w:rsidR="00B40094" w:rsidRDefault="00B40094" w:rsidP="007A0988">
      <w:pPr>
        <w:pStyle w:val="CommentText"/>
        <w:numPr>
          <w:ilvl w:val="0"/>
          <w:numId w:val="45"/>
        </w:numPr>
      </w:pPr>
      <w:r>
        <w:t>Manage identity – internal to the HER (e.g. when changing attributes) and the export</w:t>
      </w:r>
    </w:p>
    <w:p w:rsidR="00B40094" w:rsidRDefault="00B40094" w:rsidP="007A0988">
      <w:pPr>
        <w:pStyle w:val="CommentText"/>
        <w:numPr>
          <w:ilvl w:val="0"/>
          <w:numId w:val="45"/>
        </w:numPr>
      </w:pPr>
      <w:r>
        <w:t xml:space="preserve">Labs and results – need to state the rules for doing this. – need to add results and labs specific reconciliation areas below. </w:t>
      </w:r>
    </w:p>
    <w:p w:rsidR="00B40094" w:rsidRDefault="00B40094" w:rsidP="007A0988">
      <w:pPr>
        <w:pStyle w:val="CommentText"/>
      </w:pPr>
    </w:p>
    <w:p w:rsidR="00B40094" w:rsidRDefault="00B40094" w:rsidP="007A0988">
      <w:pPr>
        <w:pStyle w:val="CommentText"/>
      </w:pPr>
      <w:r>
        <w:t xml:space="preserve">Need to point out that during the process of reconciliation, </w:t>
      </w:r>
      <w:r w:rsidRPr="007A0988">
        <w:rPr>
          <w:b/>
        </w:rPr>
        <w:t>normalization</w:t>
      </w:r>
      <w:r>
        <w:t xml:space="preserve"> may be needed. However, this is out of scope for this profile. </w:t>
      </w:r>
    </w:p>
    <w:p w:rsidR="00B40094" w:rsidRDefault="00B40094" w:rsidP="007A0988">
      <w:pPr>
        <w:pStyle w:val="CommentText"/>
      </w:pPr>
    </w:p>
    <w:p w:rsidR="00B40094" w:rsidRDefault="00B40094" w:rsidP="007A0988">
      <w:pPr>
        <w:pStyle w:val="CommentText"/>
      </w:pPr>
    </w:p>
    <w:p w:rsidR="00B40094" w:rsidRDefault="00B40094" w:rsidP="007A0988">
      <w:pPr>
        <w:pStyle w:val="CommentText"/>
      </w:pPr>
      <w:r>
        <w:t xml:space="preserve">This is opportunity for future IHE PCC work. </w:t>
      </w:r>
    </w:p>
    <w:p w:rsidR="00B40094" w:rsidRDefault="00B40094" w:rsidP="007A0988">
      <w:pPr>
        <w:pStyle w:val="CommentText"/>
      </w:pPr>
    </w:p>
  </w:comment>
  <w:comment w:id="89" w:author="Emma" w:date="2014-03-23T13:34:00Z" w:initials="E">
    <w:p w:rsidR="00B40094" w:rsidRDefault="00B40094" w:rsidP="004A21FC">
      <w:pPr>
        <w:pStyle w:val="CommentText"/>
      </w:pPr>
      <w:r>
        <w:rPr>
          <w:rStyle w:val="CommentReference"/>
        </w:rPr>
        <w:annotationRef/>
      </w:r>
      <w:r>
        <w:t xml:space="preserve">Need to add citation </w:t>
      </w:r>
    </w:p>
  </w:comment>
  <w:comment w:id="90" w:author="Emma" w:date="2014-03-23T13:34:00Z" w:initials="E">
    <w:p w:rsidR="00B40094" w:rsidRDefault="00B40094">
      <w:pPr>
        <w:pStyle w:val="CommentText"/>
      </w:pPr>
      <w:r>
        <w:rPr>
          <w:rStyle w:val="CommentReference"/>
        </w:rPr>
        <w:annotationRef/>
      </w:r>
      <w:r>
        <w:t>Need to add citation</w:t>
      </w:r>
    </w:p>
  </w:comment>
  <w:comment w:id="109" w:author="Emma" w:date="2014-03-23T13:34:00Z" w:initials="E">
    <w:p w:rsidR="00B40094" w:rsidRPr="00222CF1" w:rsidRDefault="00B40094">
      <w:pPr>
        <w:pStyle w:val="CommentText"/>
        <w:rPr>
          <w:color w:val="FF0000"/>
        </w:rPr>
      </w:pPr>
      <w:r>
        <w:rPr>
          <w:rStyle w:val="CommentReference"/>
        </w:rPr>
        <w:annotationRef/>
      </w:r>
      <w:r w:rsidRPr="00222CF1">
        <w:rPr>
          <w:color w:val="FF0000"/>
        </w:rPr>
        <w:t xml:space="preserve">Keith </w:t>
      </w:r>
      <w:proofErr w:type="gramStart"/>
      <w:r w:rsidRPr="00222CF1">
        <w:rPr>
          <w:color w:val="FF0000"/>
        </w:rPr>
        <w:t>Question  -</w:t>
      </w:r>
      <w:proofErr w:type="gramEnd"/>
      <w:r w:rsidRPr="00222CF1">
        <w:rPr>
          <w:color w:val="FF0000"/>
        </w:rPr>
        <w:t xml:space="preserve"> </w:t>
      </w:r>
    </w:p>
    <w:p w:rsidR="00B40094" w:rsidRPr="00222CF1" w:rsidRDefault="00B40094" w:rsidP="00222CF1">
      <w:pPr>
        <w:pStyle w:val="CommentText"/>
        <w:numPr>
          <w:ilvl w:val="0"/>
          <w:numId w:val="49"/>
        </w:numPr>
        <w:rPr>
          <w:color w:val="FF0000"/>
        </w:rPr>
      </w:pPr>
      <w:r w:rsidRPr="00222CF1">
        <w:rPr>
          <w:color w:val="FF0000"/>
        </w:rPr>
        <w:t xml:space="preserve">Is this table right? </w:t>
      </w:r>
    </w:p>
    <w:p w:rsidR="00B40094" w:rsidRDefault="00B40094" w:rsidP="00222CF1">
      <w:pPr>
        <w:pStyle w:val="CommentText"/>
        <w:numPr>
          <w:ilvl w:val="0"/>
          <w:numId w:val="49"/>
        </w:numPr>
      </w:pPr>
      <w:proofErr w:type="gramStart"/>
      <w:r w:rsidRPr="00222CF1">
        <w:rPr>
          <w:color w:val="FF0000"/>
        </w:rPr>
        <w:t>is</w:t>
      </w:r>
      <w:proofErr w:type="gramEnd"/>
      <w:r w:rsidRPr="00222CF1">
        <w:rPr>
          <w:color w:val="FF0000"/>
        </w:rPr>
        <w:t xml:space="preserve"> QED actors needed in this table?</w:t>
      </w:r>
    </w:p>
  </w:comment>
  <w:comment w:id="114" w:author="Emma" w:date="2014-03-23T13:34:00Z" w:initials="E">
    <w:p w:rsidR="00B40094" w:rsidRDefault="00B40094">
      <w:pPr>
        <w:pStyle w:val="CommentText"/>
      </w:pPr>
      <w:r>
        <w:rPr>
          <w:rStyle w:val="CommentReference"/>
        </w:rPr>
        <w:annotationRef/>
      </w:r>
      <w:r>
        <w:t xml:space="preserve">Need a new </w:t>
      </w:r>
      <w:proofErr w:type="spellStart"/>
      <w:r>
        <w:t>actCode</w:t>
      </w:r>
      <w:proofErr w:type="spellEnd"/>
      <w:r>
        <w:t xml:space="preserve"> in volume 3</w:t>
      </w:r>
    </w:p>
  </w:comment>
  <w:comment w:id="139" w:author="Emma" w:date="2014-03-23T13:34:00Z" w:initials="E">
    <w:p w:rsidR="00B40094" w:rsidRDefault="00B40094">
      <w:pPr>
        <w:pStyle w:val="CommentText"/>
      </w:pPr>
      <w:r>
        <w:rPr>
          <w:rStyle w:val="CommentReference"/>
        </w:rPr>
        <w:annotationRef/>
      </w:r>
      <w:proofErr w:type="gramStart"/>
      <w:r>
        <w:t>the</w:t>
      </w:r>
      <w:proofErr w:type="gramEnd"/>
      <w:r>
        <w:t xml:space="preserve"> CP is here. Denise will work on it. </w:t>
      </w:r>
    </w:p>
  </w:comment>
  <w:comment w:id="149" w:author="Emma" w:date="2014-03-23T13:34:00Z" w:initials="E">
    <w:p w:rsidR="00B40094" w:rsidRDefault="00B40094">
      <w:pPr>
        <w:pStyle w:val="CommentText"/>
      </w:pPr>
      <w:r>
        <w:rPr>
          <w:rStyle w:val="CommentReference"/>
        </w:rPr>
        <w:annotationRef/>
      </w:r>
      <w:r w:rsidRPr="00F00AF3">
        <w:rPr>
          <w:color w:val="FF0000"/>
        </w:rPr>
        <w:t>Keith Question – clinical data source was not here – sis this purposeful?</w:t>
      </w:r>
    </w:p>
  </w:comment>
  <w:comment w:id="214" w:author="Emma" w:date="2014-03-23T13:34:00Z" w:initials="E">
    <w:p w:rsidR="00B40094" w:rsidRDefault="00B40094">
      <w:pPr>
        <w:pStyle w:val="CommentText"/>
      </w:pPr>
      <w:r>
        <w:rPr>
          <w:rStyle w:val="CommentReference"/>
        </w:rPr>
        <w:annotationRef/>
      </w:r>
      <w:r w:rsidRPr="00F00AF3">
        <w:rPr>
          <w:color w:val="FF0000"/>
        </w:rPr>
        <w:t>Keith question - should the reconciliation agent be grouped with content creator?</w:t>
      </w:r>
    </w:p>
  </w:comment>
  <w:comment w:id="215" w:author="Emma" w:date="2014-03-23T13:34:00Z" w:initials="E">
    <w:p w:rsidR="00B40094" w:rsidRDefault="00B40094">
      <w:pPr>
        <w:pStyle w:val="CommentText"/>
      </w:pPr>
      <w:r>
        <w:rPr>
          <w:rStyle w:val="CommentReference"/>
        </w:rPr>
        <w:annotationRef/>
      </w:r>
      <w:r>
        <w:t>Keith question</w:t>
      </w:r>
    </w:p>
  </w:comment>
  <w:comment w:id="341" w:author="Emma" w:date="2014-03-30T16:43:00Z" w:initials="E">
    <w:p w:rsidR="00B40094" w:rsidRDefault="00B40094">
      <w:pPr>
        <w:pStyle w:val="CommentText"/>
      </w:pPr>
      <w:r>
        <w:rPr>
          <w:rStyle w:val="CommentReference"/>
        </w:rPr>
        <w:annotationRef/>
      </w:r>
      <w:r>
        <w:t>Add: which include the consideration of data that is identical, unique or similar. (TL)</w:t>
      </w:r>
    </w:p>
  </w:comment>
  <w:comment w:id="342" w:author="Emma" w:date="2014-04-08T12:42:00Z" w:initials="E">
    <w:p w:rsidR="00B40094" w:rsidRDefault="00B40094">
      <w:pPr>
        <w:pStyle w:val="CommentText"/>
      </w:pPr>
      <w:r>
        <w:rPr>
          <w:rStyle w:val="CommentReference"/>
        </w:rPr>
        <w:annotationRef/>
      </w:r>
      <w:r>
        <w:t xml:space="preserve">Twin list algorithm – put a foot note of existing work that can be examined to do this step and reference </w:t>
      </w:r>
      <w:proofErr w:type="spellStart"/>
      <w:r>
        <w:t>twinlist</w:t>
      </w:r>
      <w:proofErr w:type="spellEnd"/>
      <w:r>
        <w:t xml:space="preserve"> here. </w:t>
      </w:r>
    </w:p>
    <w:p w:rsidR="00B40094" w:rsidRDefault="00B40094">
      <w:pPr>
        <w:pStyle w:val="CommentText"/>
      </w:pPr>
      <w:r>
        <w:t xml:space="preserve">Sharp grant reference also. George will forward. </w:t>
      </w:r>
    </w:p>
  </w:comment>
  <w:comment w:id="343" w:author="Emma" w:date="2014-03-23T13:34:00Z" w:initials="E">
    <w:p w:rsidR="00B40094" w:rsidRDefault="00B40094">
      <w:pPr>
        <w:pStyle w:val="CommentText"/>
      </w:pPr>
      <w:r>
        <w:rPr>
          <w:rStyle w:val="CommentReference"/>
        </w:rPr>
        <w:annotationRef/>
      </w:r>
      <w:proofErr w:type="gramStart"/>
      <w:r>
        <w:t>put</w:t>
      </w:r>
      <w:proofErr w:type="gramEnd"/>
      <w:r>
        <w:t xml:space="preserve"> the arrows at the top of the boxes.</w:t>
      </w:r>
    </w:p>
  </w:comment>
  <w:comment w:id="596" w:author="Emma" w:date="2014-03-23T13:34:00Z" w:initials="E">
    <w:p w:rsidR="00B40094" w:rsidRDefault="00B40094" w:rsidP="00B22282">
      <w:pPr>
        <w:pStyle w:val="CommentText"/>
      </w:pPr>
      <w:r>
        <w:rPr>
          <w:rStyle w:val="CommentReference"/>
        </w:rPr>
        <w:annotationRef/>
      </w:r>
      <w:r>
        <w:t>Added to RECON text</w:t>
      </w:r>
    </w:p>
  </w:comment>
  <w:comment w:id="661" w:author="Emma" w:date="2014-03-23T13:34:00Z" w:initials="E">
    <w:p w:rsidR="00B40094" w:rsidRDefault="00B40094">
      <w:pPr>
        <w:pStyle w:val="CommentText"/>
      </w:pPr>
      <w:r>
        <w:rPr>
          <w:rStyle w:val="CommentReference"/>
        </w:rPr>
        <w:annotationRef/>
      </w:r>
      <w:r>
        <w:t xml:space="preserve">Is this correct? Only if wrapped in a concern? Should we </w:t>
      </w:r>
      <w:proofErr w:type="gramStart"/>
      <w:r>
        <w:t>add  information</w:t>
      </w:r>
      <w:proofErr w:type="gramEnd"/>
      <w:r>
        <w:t xml:space="preserve">  about the concern here?</w:t>
      </w:r>
    </w:p>
  </w:comment>
  <w:comment w:id="672" w:author="Emma" w:date="2014-03-23T13:34:00Z" w:initials="E">
    <w:p w:rsidR="00B40094" w:rsidRDefault="00B40094">
      <w:pPr>
        <w:pStyle w:val="CommentText"/>
      </w:pPr>
      <w:r>
        <w:rPr>
          <w:rStyle w:val="CommentReference"/>
        </w:rPr>
        <w:annotationRef/>
      </w:r>
      <w:r>
        <w:t xml:space="preserve">Moved to the top – was at the </w:t>
      </w:r>
      <w:proofErr w:type="gramStart"/>
      <w:r>
        <w:t>bottom  in</w:t>
      </w:r>
      <w:proofErr w:type="gramEnd"/>
      <w:r>
        <w:t xml:space="preserve"> RECON</w:t>
      </w:r>
    </w:p>
  </w:comment>
  <w:comment w:id="826" w:author="Emma" w:date="2014-04-08T12:38:00Z" w:initials="E">
    <w:p w:rsidR="00B40094" w:rsidRDefault="00B40094">
      <w:pPr>
        <w:pStyle w:val="CommentText"/>
      </w:pPr>
      <w:r>
        <w:rPr>
          <w:rStyle w:val="CommentReference"/>
        </w:rPr>
        <w:annotationRef/>
      </w:r>
      <w:r w:rsidRPr="00231C93">
        <w:rPr>
          <w:b/>
        </w:rPr>
        <w:t>NEW OPEN ISSUE:</w:t>
      </w:r>
      <w:r>
        <w:t xml:space="preserve"> Look at the twin list documentation – need to add discussion about how they did the string comparison. Reference to the whole medication block? Make this an open issue and seek public comment about this. Need other informaticist feedback. Further research to understand how automatic text matching can be used for med reconciliation – they have 384 expressions they used. </w:t>
      </w:r>
    </w:p>
    <w:p w:rsidR="00B40094" w:rsidRDefault="00B40094">
      <w:pPr>
        <w:pStyle w:val="CommentText"/>
      </w:pPr>
    </w:p>
    <w:p w:rsidR="00B40094" w:rsidRDefault="00B40094">
      <w:pPr>
        <w:pStyle w:val="CommentText"/>
      </w:pPr>
      <w:r>
        <w:t xml:space="preserve">Reference to NLP for recon. </w:t>
      </w:r>
    </w:p>
    <w:p w:rsidR="00B40094" w:rsidRDefault="00B40094">
      <w:pPr>
        <w:pStyle w:val="CommentText"/>
      </w:pPr>
    </w:p>
    <w:p w:rsidR="00B40094" w:rsidRDefault="00B40094">
      <w:pPr>
        <w:pStyle w:val="CommentText"/>
      </w:pPr>
    </w:p>
    <w:p w:rsidR="00B40094" w:rsidRDefault="00B40094">
      <w:pPr>
        <w:pStyle w:val="CommentText"/>
      </w:pPr>
      <w:r>
        <w:t>** Look at PCC and see what is done for the concern act. Can the same be used for problem?</w:t>
      </w:r>
    </w:p>
  </w:comment>
  <w:comment w:id="827" w:author="Emma" w:date="2014-03-23T13:34:00Z" w:initials="E">
    <w:p w:rsidR="00B40094" w:rsidRDefault="00B40094" w:rsidP="00811222">
      <w:pPr>
        <w:pStyle w:val="CommentText"/>
      </w:pPr>
      <w:r>
        <w:rPr>
          <w:rStyle w:val="CommentReference"/>
        </w:rPr>
        <w:annotationRef/>
      </w:r>
      <w:r>
        <w:t>Tone’s feedback to add to medication.</w:t>
      </w:r>
    </w:p>
  </w:comment>
  <w:comment w:id="1044" w:author="Emma" w:date="2014-03-23T13:34:00Z" w:initials="E">
    <w:p w:rsidR="00B40094" w:rsidRDefault="00B40094">
      <w:pPr>
        <w:pStyle w:val="CommentText"/>
      </w:pPr>
      <w:r>
        <w:rPr>
          <w:rStyle w:val="CommentReference"/>
        </w:rPr>
        <w:annotationRef/>
      </w:r>
      <w:r>
        <w:t xml:space="preserve">Look up </w:t>
      </w:r>
      <w:proofErr w:type="spellStart"/>
      <w:r>
        <w:t>rxNorm</w:t>
      </w:r>
      <w:proofErr w:type="spellEnd"/>
      <w:r>
        <w:t xml:space="preserve"> codes</w:t>
      </w:r>
    </w:p>
  </w:comment>
  <w:comment w:id="1045" w:author="Emma" w:date="2014-03-23T13:34:00Z" w:initials="E">
    <w:p w:rsidR="00B40094" w:rsidRDefault="00B40094">
      <w:pPr>
        <w:pStyle w:val="CommentText"/>
      </w:pPr>
      <w:r>
        <w:rPr>
          <w:rStyle w:val="CommentReference"/>
        </w:rPr>
        <w:annotationRef/>
      </w:r>
      <w:r>
        <w:t xml:space="preserve">Use Canada code – DPD code. </w:t>
      </w:r>
    </w:p>
  </w:comment>
  <w:comment w:id="1083" w:author="Emma" w:date="2014-03-23T13:34:00Z" w:initials="E">
    <w:p w:rsidR="00B40094" w:rsidRDefault="00B40094">
      <w:pPr>
        <w:pStyle w:val="CommentText"/>
      </w:pPr>
      <w:r>
        <w:rPr>
          <w:rStyle w:val="CommentReference"/>
        </w:rPr>
        <w:annotationRef/>
      </w:r>
      <w:r>
        <w:t xml:space="preserve">Add data with status of cancelled, held or new – done. See cardiac rehab. </w:t>
      </w:r>
    </w:p>
  </w:comment>
  <w:comment w:id="1129" w:author="Emma" w:date="2014-03-23T13:34:00Z" w:initials="E">
    <w:p w:rsidR="00B40094" w:rsidRDefault="00B40094" w:rsidP="00B829D6">
      <w:pPr>
        <w:pStyle w:val="CommentText"/>
      </w:pPr>
      <w:r>
        <w:rPr>
          <w:rStyle w:val="CommentReference"/>
        </w:rPr>
        <w:annotationRef/>
      </w:r>
      <w:r>
        <w:t xml:space="preserve">Look up </w:t>
      </w:r>
      <w:proofErr w:type="spellStart"/>
      <w:r>
        <w:t>rxNorm</w:t>
      </w:r>
      <w:proofErr w:type="spellEnd"/>
      <w:r>
        <w:t xml:space="preserve"> codes</w:t>
      </w:r>
    </w:p>
  </w:comment>
  <w:comment w:id="1130" w:author="Emma" w:date="2014-03-23T13:34:00Z" w:initials="E">
    <w:p w:rsidR="00B40094" w:rsidRDefault="00B40094">
      <w:pPr>
        <w:pStyle w:val="CommentText"/>
      </w:pPr>
      <w:r>
        <w:rPr>
          <w:rStyle w:val="CommentReference"/>
        </w:rPr>
        <w:annotationRef/>
      </w:r>
      <w:r>
        <w:t>Add the DPD code here</w:t>
      </w:r>
    </w:p>
  </w:comment>
  <w:comment w:id="1464" w:author="Emma" w:date="2014-03-23T13:34:00Z" w:initials="E">
    <w:p w:rsidR="00B40094" w:rsidRDefault="00B40094">
      <w:pPr>
        <w:pStyle w:val="CommentText"/>
      </w:pPr>
      <w:r>
        <w:rPr>
          <w:rStyle w:val="CommentReference"/>
        </w:rPr>
        <w:annotationRef/>
      </w:r>
      <w:r>
        <w:t>Care management system – reconcile care providers for Snow bird patient</w:t>
      </w:r>
    </w:p>
  </w:comment>
  <w:comment w:id="1473" w:author="Emma" w:date="2014-03-23T13:34:00Z" w:initials="E">
    <w:p w:rsidR="00B40094" w:rsidRDefault="00B40094">
      <w:pPr>
        <w:pStyle w:val="CommentText"/>
      </w:pPr>
      <w:r>
        <w:rPr>
          <w:rStyle w:val="CommentReference"/>
        </w:rPr>
        <w:annotationRef/>
      </w:r>
      <w:r>
        <w:t>Reconcile discharge med list with the patient med list in the PCP system post discharge</w:t>
      </w:r>
    </w:p>
  </w:comment>
  <w:comment w:id="1476" w:author="Emma" w:date="2014-03-23T13:34:00Z" w:initials="E">
    <w:p w:rsidR="00B40094" w:rsidRDefault="00B40094">
      <w:pPr>
        <w:pStyle w:val="CommentText"/>
      </w:pPr>
      <w:r>
        <w:rPr>
          <w:rStyle w:val="CommentReference"/>
        </w:rPr>
        <w:annotationRef/>
      </w:r>
      <w:r>
        <w:t>Reconcile discharge nursing problem list with patient problem list in home care system post discharge – continuation of care</w:t>
      </w:r>
    </w:p>
  </w:comment>
  <w:comment w:id="1478" w:author="Emma" w:date="2014-03-23T13:34:00Z" w:initials="E">
    <w:p w:rsidR="00B40094" w:rsidRDefault="00B40094">
      <w:pPr>
        <w:pStyle w:val="CommentText"/>
      </w:pPr>
      <w:r>
        <w:rPr>
          <w:rStyle w:val="CommentReference"/>
        </w:rPr>
        <w:annotationRef/>
      </w:r>
      <w:r>
        <w:t>RECON X.6</w:t>
      </w:r>
    </w:p>
  </w:comment>
  <w:comment w:id="1542" w:author="Emma" w:date="2014-03-23T13:34:00Z" w:initials="E">
    <w:p w:rsidR="00B40094" w:rsidRDefault="00B40094">
      <w:pPr>
        <w:pStyle w:val="CommentText"/>
      </w:pPr>
      <w:r>
        <w:rPr>
          <w:rStyle w:val="CommentReference"/>
        </w:rPr>
        <w:annotationRef/>
      </w:r>
      <w:r>
        <w:t xml:space="preserve">Need to confirm that Keith’s Recon did not have new transactions – The new actor (Reconciliation Agent) used the existing share content transaction and query for existing data transaction (from QED) – is this correct? </w:t>
      </w:r>
    </w:p>
  </w:comment>
  <w:comment w:id="1548" w:author="Emma" w:date="2014-03-23T13:34:00Z" w:initials="E">
    <w:p w:rsidR="00B40094" w:rsidRDefault="00B40094">
      <w:pPr>
        <w:pStyle w:val="CommentText"/>
      </w:pPr>
      <w:r>
        <w:rPr>
          <w:rStyle w:val="CommentReference"/>
        </w:rPr>
        <w:annotationRef/>
      </w:r>
      <w:r>
        <w:t xml:space="preserve">What does a CDA doc </w:t>
      </w:r>
      <w:proofErr w:type="spellStart"/>
      <w:r>
        <w:t>doc</w:t>
      </w:r>
      <w:proofErr w:type="spellEnd"/>
      <w:r>
        <w:t xml:space="preserve"> look like when it’s reconciled?</w:t>
      </w:r>
    </w:p>
  </w:comment>
  <w:comment w:id="1550" w:author="Emma" w:date="2014-03-23T13:34:00Z" w:initials="E">
    <w:p w:rsidR="00B40094" w:rsidRDefault="00B40094">
      <w:pPr>
        <w:pStyle w:val="CommentText"/>
      </w:pPr>
      <w:r>
        <w:rPr>
          <w:rStyle w:val="CommentReference"/>
        </w:rPr>
        <w:annotationRef/>
      </w:r>
      <w:r>
        <w:t>From Recon X.7</w:t>
      </w:r>
    </w:p>
  </w:comment>
  <w:comment w:id="1559" w:author="Emma" w:date="2014-03-23T13:36:00Z" w:initials="E">
    <w:p w:rsidR="00B40094" w:rsidRDefault="00B40094" w:rsidP="002501A7">
      <w:pPr>
        <w:pStyle w:val="CommentText"/>
      </w:pPr>
      <w:r>
        <w:rPr>
          <w:rStyle w:val="CommentReference"/>
        </w:rPr>
        <w:annotationRef/>
      </w:r>
      <w:r>
        <w:t>Move to document – 6/23 moved</w:t>
      </w:r>
    </w:p>
  </w:comment>
  <w:comment w:id="1567" w:author="Emma" w:date="2014-03-23T13:38:00Z" w:initials="E">
    <w:p w:rsidR="00B40094" w:rsidRDefault="00B40094" w:rsidP="006B6A0F">
      <w:pPr>
        <w:pStyle w:val="CommentText"/>
      </w:pPr>
      <w:r>
        <w:rPr>
          <w:rStyle w:val="CommentReference"/>
        </w:rPr>
        <w:annotationRef/>
      </w:r>
      <w:r>
        <w:t>03/23 Should this be here</w:t>
      </w:r>
      <w:proofErr w:type="gramStart"/>
      <w:r>
        <w:t>?-</w:t>
      </w:r>
      <w:proofErr w:type="gramEnd"/>
      <w:r>
        <w:t xml:space="preserve"> see #2 above (template ID for reconciliation act)</w:t>
      </w:r>
    </w:p>
  </w:comment>
  <w:comment w:id="1570" w:author="Emma" w:date="2014-03-23T13:37:00Z" w:initials="E">
    <w:p w:rsidR="00B40094" w:rsidRDefault="00B40094" w:rsidP="006B6A0F">
      <w:pPr>
        <w:pStyle w:val="CommentText"/>
      </w:pPr>
      <w:r>
        <w:rPr>
          <w:rStyle w:val="CommentReference"/>
        </w:rPr>
        <w:annotationRef/>
      </w:r>
      <w:r>
        <w:t>03/23 Should this be here</w:t>
      </w:r>
      <w:proofErr w:type="gramStart"/>
      <w:r>
        <w:t>?-</w:t>
      </w:r>
      <w:proofErr w:type="gramEnd"/>
      <w:r>
        <w:t xml:space="preserve"> see #2 above</w:t>
      </w:r>
    </w:p>
  </w:comment>
  <w:comment w:id="1595" w:author="Emma" w:date="2014-03-23T13:34:00Z" w:initials="E">
    <w:p w:rsidR="00B40094" w:rsidRDefault="00B40094">
      <w:pPr>
        <w:pStyle w:val="CommentText"/>
      </w:pPr>
      <w:r>
        <w:rPr>
          <w:rStyle w:val="CommentReference"/>
        </w:rPr>
        <w:annotationRef/>
      </w:r>
      <w:r>
        <w:t>Fix sentence to require at least one – 03/23- fixed</w:t>
      </w:r>
    </w:p>
  </w:comment>
  <w:comment w:id="1598" w:author="Emma" w:date="2014-03-23T13:34:00Z" w:initials="E">
    <w:p w:rsidR="00B40094" w:rsidRDefault="00B40094">
      <w:pPr>
        <w:pStyle w:val="CommentText"/>
      </w:pPr>
      <w:r>
        <w:rPr>
          <w:rStyle w:val="CommentReference"/>
        </w:rPr>
        <w:annotationRef/>
      </w:r>
      <w:r>
        <w:t>Move to document – 03/23 - moved</w:t>
      </w:r>
    </w:p>
  </w:comment>
  <w:comment w:id="1602" w:author="Emma" w:date="2014-03-23T13:34:00Z" w:initials="E">
    <w:p w:rsidR="00B40094" w:rsidRDefault="00B40094">
      <w:pPr>
        <w:pStyle w:val="CommentText"/>
      </w:pPr>
      <w:r>
        <w:rPr>
          <w:rStyle w:val="CommentReference"/>
        </w:rPr>
        <w:annotationRef/>
      </w:r>
      <w:r>
        <w:t>Move to entry …This rec act can live in a number of sections …</w:t>
      </w:r>
    </w:p>
  </w:comment>
  <w:comment w:id="1604" w:author="Emma" w:date="2014-03-23T13:34:00Z" w:initials="E">
    <w:p w:rsidR="00B40094" w:rsidRDefault="00B40094">
      <w:pPr>
        <w:pStyle w:val="CommentText"/>
      </w:pPr>
      <w:r>
        <w:rPr>
          <w:rStyle w:val="CommentReference"/>
        </w:rPr>
        <w:annotationRef/>
      </w:r>
      <w:r>
        <w:t xml:space="preserve">Keep in Section </w:t>
      </w:r>
    </w:p>
  </w:comment>
  <w:comment w:id="1622" w:author="Emma" w:date="2014-03-23T13:34:00Z" w:initials="E">
    <w:p w:rsidR="00B40094" w:rsidRDefault="00B40094" w:rsidP="0060086B">
      <w:pPr>
        <w:pStyle w:val="CommentText"/>
      </w:pPr>
      <w:r>
        <w:rPr>
          <w:rStyle w:val="CommentReference"/>
        </w:rPr>
        <w:annotationRef/>
      </w:r>
      <w:r>
        <w:t>Move to entry …This rec act can live in a number of sections …03/23 - moved</w:t>
      </w:r>
    </w:p>
  </w:comment>
  <w:comment w:id="1647" w:author="Emma" w:date="2014-04-01T06:52:00Z" w:initials="E">
    <w:p w:rsidR="00B40094" w:rsidRDefault="00B40094">
      <w:pPr>
        <w:pStyle w:val="CommentText"/>
      </w:pPr>
      <w:r>
        <w:rPr>
          <w:rStyle w:val="CommentReference"/>
        </w:rPr>
        <w:annotationRef/>
      </w:r>
      <w:r>
        <w:t xml:space="preserve">4/1 New – should this be “reference” instead of </w:t>
      </w:r>
      <w:proofErr w:type="spellStart"/>
      <w:r>
        <w:t>entryRelationship</w:t>
      </w:r>
      <w:proofErr w:type="spellEnd"/>
      <w:r>
        <w:t>?</w:t>
      </w:r>
    </w:p>
  </w:comment>
  <w:comment w:id="1652" w:author="Emma" w:date="2014-03-23T13:34:00Z" w:initials="E">
    <w:p w:rsidR="00B40094" w:rsidRDefault="00B40094">
      <w:pPr>
        <w:pStyle w:val="CommentText"/>
      </w:pPr>
      <w:r>
        <w:rPr>
          <w:rStyle w:val="CommentReference"/>
        </w:rPr>
        <w:annotationRef/>
      </w:r>
      <w:r>
        <w:t>Add CCDA reference? Problem observation CCDA 5.59 2.16.840.1.113883.10.20.22.4.4</w:t>
      </w:r>
    </w:p>
  </w:comment>
  <w:comment w:id="1657" w:author="Emma" w:date="2014-03-23T13:34:00Z" w:initials="E">
    <w:p w:rsidR="00B40094" w:rsidRDefault="00B40094">
      <w:pPr>
        <w:pStyle w:val="CommentText"/>
      </w:pPr>
      <w:r>
        <w:rPr>
          <w:rStyle w:val="CommentReference"/>
        </w:rPr>
        <w:annotationRef/>
      </w:r>
      <w:r>
        <w:t>Add CCDA Reference?</w:t>
      </w:r>
    </w:p>
  </w:comment>
  <w:comment w:id="1662" w:author="Emma" w:date="2014-03-23T13:34:00Z" w:initials="E">
    <w:p w:rsidR="00B40094" w:rsidRDefault="00B40094">
      <w:pPr>
        <w:pStyle w:val="CommentText"/>
      </w:pPr>
      <w:r>
        <w:rPr>
          <w:rStyle w:val="CommentReference"/>
        </w:rPr>
        <w:annotationRef/>
      </w:r>
      <w:r>
        <w:t>Add CCDA reference?</w:t>
      </w:r>
    </w:p>
  </w:comment>
  <w:comment w:id="1664" w:author="Emma" w:date="2014-04-01T13:35:00Z" w:initials="E">
    <w:p w:rsidR="00B40094" w:rsidRDefault="00B40094">
      <w:pPr>
        <w:pStyle w:val="CommentText"/>
      </w:pPr>
      <w:r>
        <w:rPr>
          <w:rStyle w:val="CommentReference"/>
        </w:rPr>
        <w:annotationRef/>
      </w:r>
      <w:r>
        <w:t>Need to request template IDs</w:t>
      </w:r>
    </w:p>
  </w:comment>
  <w:comment w:id="1665" w:author="Emma" w:date="2014-03-23T13:34:00Z" w:initials="E">
    <w:p w:rsidR="00B40094" w:rsidRDefault="00B40094">
      <w:pPr>
        <w:pStyle w:val="CommentText"/>
      </w:pPr>
      <w:r>
        <w:rPr>
          <w:rStyle w:val="CommentReference"/>
        </w:rPr>
        <w:annotationRef/>
      </w:r>
      <w:r>
        <w:t>We need to decide what goes here</w:t>
      </w:r>
    </w:p>
  </w:comment>
  <w:comment w:id="1667" w:author="Emma" w:date="2014-03-23T13:34:00Z" w:initials="E">
    <w:p w:rsidR="00B40094" w:rsidRDefault="00B40094">
      <w:pPr>
        <w:pStyle w:val="CommentText"/>
      </w:pPr>
      <w:r>
        <w:rPr>
          <w:rStyle w:val="CommentReference"/>
        </w:rPr>
        <w:annotationRef/>
      </w:r>
      <w:r>
        <w:t>Add example with CCDA reference?</w:t>
      </w:r>
    </w:p>
  </w:comment>
  <w:comment w:id="1666" w:author="Emma" w:date="2014-03-23T13:34:00Z" w:initials="E">
    <w:p w:rsidR="00B40094" w:rsidRDefault="00B40094">
      <w:pPr>
        <w:pStyle w:val="CommentText"/>
      </w:pPr>
      <w:r>
        <w:rPr>
          <w:rStyle w:val="CommentReference"/>
        </w:rPr>
        <w:annotationRef/>
      </w:r>
      <w:r>
        <w:t>Is this ok for #3?</w:t>
      </w:r>
    </w:p>
  </w:comment>
  <w:comment w:id="1668" w:author="Emma" w:date="2014-04-01T13:36:00Z" w:initials="E">
    <w:p w:rsidR="00B40094" w:rsidRDefault="00B40094">
      <w:pPr>
        <w:pStyle w:val="CommentText"/>
      </w:pPr>
      <w:r>
        <w:rPr>
          <w:rStyle w:val="CommentReference"/>
        </w:rPr>
        <w:annotationRef/>
      </w:r>
      <w:r w:rsidRPr="000B6CBE">
        <w:rPr>
          <w:b/>
        </w:rPr>
        <w:t>Open Issue</w:t>
      </w:r>
      <w:r>
        <w:t xml:space="preserve"> - Find a way to include CCDA. Should we do as national extension or include a table with the option to use CCDA or IHE templates?</w:t>
      </w:r>
    </w:p>
  </w:comment>
  <w:comment w:id="1669" w:author="Emma" w:date="2014-03-23T13:34:00Z" w:initials="E">
    <w:p w:rsidR="00B40094" w:rsidRDefault="00B40094">
      <w:pPr>
        <w:pStyle w:val="CommentText"/>
      </w:pPr>
      <w:r>
        <w:rPr>
          <w:rStyle w:val="CommentReference"/>
        </w:rPr>
        <w:annotationRef/>
      </w:r>
      <w:r>
        <w:t>Add CCDA reference?</w:t>
      </w:r>
    </w:p>
  </w:comment>
  <w:comment w:id="1670" w:author="Emma" w:date="2014-04-01T13:37:00Z" w:initials="E">
    <w:p w:rsidR="00B40094" w:rsidRDefault="00B40094">
      <w:pPr>
        <w:pStyle w:val="CommentText"/>
      </w:pPr>
      <w:r>
        <w:rPr>
          <w:rStyle w:val="CommentReference"/>
        </w:rPr>
        <w:annotationRef/>
      </w:r>
    </w:p>
    <w:p w:rsidR="00B40094" w:rsidRPr="000B6CBE" w:rsidRDefault="00B40094">
      <w:pPr>
        <w:pStyle w:val="CommentText"/>
        <w:rPr>
          <w:b/>
        </w:rPr>
      </w:pPr>
      <w:r w:rsidRPr="000B6CBE">
        <w:rPr>
          <w:b/>
        </w:rPr>
        <w:t>Close Issue</w:t>
      </w:r>
    </w:p>
    <w:p w:rsidR="00B40094" w:rsidRDefault="00B40094">
      <w:pPr>
        <w:pStyle w:val="CommentText"/>
      </w:pPr>
      <w:r>
        <w:t xml:space="preserve">Open Issue discussion about this: </w:t>
      </w:r>
    </w:p>
    <w:p w:rsidR="00B40094" w:rsidRDefault="00B40094" w:rsidP="002E2B80">
      <w:pPr>
        <w:pStyle w:val="ListParagraph"/>
        <w:numPr>
          <w:ilvl w:val="0"/>
          <w:numId w:val="33"/>
        </w:numPr>
        <w:spacing w:after="120"/>
        <w:contextualSpacing/>
      </w:pPr>
      <w:r>
        <w:t xml:space="preserve">Reconciliation of structured templates (templates with entries) – IHE goal template is text only. Can we utilize null flavors and point to the text from the recon Act?  </w:t>
      </w:r>
    </w:p>
    <w:p w:rsidR="00B40094" w:rsidRDefault="00B40094" w:rsidP="002E2B80">
      <w:pPr>
        <w:pStyle w:val="ListParagraph"/>
        <w:spacing w:after="120"/>
        <w:ind w:left="0"/>
        <w:contextualSpacing/>
      </w:pPr>
    </w:p>
    <w:p w:rsidR="00B40094" w:rsidRDefault="00B40094" w:rsidP="002E2B80">
      <w:pPr>
        <w:pStyle w:val="ListParagraph"/>
        <w:spacing w:after="120"/>
        <w:ind w:left="0"/>
        <w:contextualSpacing/>
      </w:pPr>
      <w:r>
        <w:t>Discussion: This is do-able. Will be worked on as part of volume 2</w:t>
      </w:r>
    </w:p>
    <w:p w:rsidR="00B40094" w:rsidRDefault="00B40094" w:rsidP="002E2B80">
      <w:pPr>
        <w:pStyle w:val="ListParagraph"/>
        <w:spacing w:after="120"/>
        <w:ind w:left="0"/>
        <w:contextualSpacing/>
      </w:pPr>
    </w:p>
    <w:p w:rsidR="00B40094" w:rsidRDefault="00B40094" w:rsidP="002E2B80">
      <w:pPr>
        <w:pStyle w:val="ListParagraph"/>
        <w:spacing w:after="120"/>
        <w:ind w:left="0"/>
        <w:contextualSpacing/>
      </w:pPr>
      <w:r>
        <w:t xml:space="preserve">Close issue – found the Observation Request template that has goal. Will use that for reconciliation. </w:t>
      </w:r>
    </w:p>
    <w:p w:rsidR="00B40094" w:rsidRDefault="00B40094">
      <w:pPr>
        <w:pStyle w:val="CommentText"/>
      </w:pPr>
    </w:p>
  </w:comment>
  <w:comment w:id="1671" w:author="Emma" w:date="2014-03-23T13:34:00Z" w:initials="E">
    <w:p w:rsidR="00B40094" w:rsidRDefault="00B40094">
      <w:pPr>
        <w:pStyle w:val="CommentText"/>
      </w:pPr>
      <w:r>
        <w:rPr>
          <w:rStyle w:val="CommentReference"/>
        </w:rPr>
        <w:annotationRef/>
      </w:r>
      <w:r>
        <w:t xml:space="preserve">Only IHE template with structured entry that uses </w:t>
      </w:r>
      <w:proofErr w:type="spellStart"/>
      <w:r>
        <w:t>moodCode</w:t>
      </w:r>
      <w:proofErr w:type="spellEnd"/>
      <w:r>
        <w:t xml:space="preserve"> </w:t>
      </w:r>
      <w:proofErr w:type="spellStart"/>
      <w:r>
        <w:t>gol</w:t>
      </w:r>
      <w:proofErr w:type="spellEnd"/>
    </w:p>
  </w:comment>
  <w:comment w:id="1672" w:author="Emma" w:date="2014-03-23T13:34:00Z" w:initials="E">
    <w:p w:rsidR="00B40094" w:rsidRDefault="00B40094">
      <w:pPr>
        <w:pStyle w:val="CommentText"/>
      </w:pPr>
      <w:r>
        <w:rPr>
          <w:rStyle w:val="CommentReference"/>
        </w:rPr>
        <w:annotationRef/>
      </w:r>
      <w:r>
        <w:t>Add CCDA reference?  - Procedure activity observation</w:t>
      </w:r>
    </w:p>
  </w:comment>
  <w:comment w:id="1673" w:author="Emma" w:date="2014-04-01T13:38:00Z" w:initials="E">
    <w:p w:rsidR="00B40094" w:rsidRDefault="00B40094" w:rsidP="002E2B80">
      <w:pPr>
        <w:pStyle w:val="ListParagraph"/>
        <w:spacing w:after="120"/>
        <w:ind w:left="0"/>
        <w:contextualSpacing/>
      </w:pPr>
      <w:r>
        <w:rPr>
          <w:rStyle w:val="CommentReference"/>
        </w:rPr>
        <w:annotationRef/>
      </w:r>
    </w:p>
    <w:p w:rsidR="00B40094" w:rsidRPr="000B6CBE" w:rsidRDefault="00B40094" w:rsidP="002E2B80">
      <w:pPr>
        <w:pStyle w:val="ListParagraph"/>
        <w:spacing w:after="120"/>
        <w:ind w:left="0"/>
        <w:contextualSpacing/>
        <w:rPr>
          <w:b/>
        </w:rPr>
      </w:pPr>
      <w:r w:rsidRPr="000B6CBE">
        <w:rPr>
          <w:b/>
        </w:rPr>
        <w:t>OPEN ISSUES</w:t>
      </w:r>
    </w:p>
    <w:p w:rsidR="00B40094" w:rsidRDefault="00B40094" w:rsidP="002E2B80">
      <w:pPr>
        <w:pStyle w:val="ListParagraph"/>
        <w:spacing w:after="120"/>
        <w:ind w:left="0"/>
        <w:contextualSpacing/>
      </w:pPr>
      <w:r>
        <w:t xml:space="preserve">Open Issue discussion about this: </w:t>
      </w:r>
    </w:p>
    <w:p w:rsidR="00B40094" w:rsidRDefault="00B40094" w:rsidP="002E2B80">
      <w:pPr>
        <w:pStyle w:val="ListParagraph"/>
        <w:numPr>
          <w:ilvl w:val="0"/>
          <w:numId w:val="33"/>
        </w:numPr>
        <w:spacing w:after="120"/>
        <w:contextualSpacing/>
      </w:pPr>
      <w:r>
        <w:t>Would reconciliation of providers be treated differently than reconciliation of entries in sections? Will we be able to associate the reconciliation act with the provider when reconciliation occurs?</w:t>
      </w:r>
    </w:p>
    <w:p w:rsidR="00B40094" w:rsidRDefault="00B40094" w:rsidP="002E2B80">
      <w:pPr>
        <w:pStyle w:val="ListParagraph"/>
        <w:spacing w:after="120"/>
        <w:ind w:left="0"/>
        <w:contextualSpacing/>
      </w:pPr>
    </w:p>
    <w:p w:rsidR="00B40094" w:rsidRDefault="00B40094" w:rsidP="002E2B80">
      <w:pPr>
        <w:pStyle w:val="ListParagraph"/>
        <w:spacing w:after="120"/>
        <w:ind w:left="0"/>
        <w:contextualSpacing/>
      </w:pPr>
      <w:r>
        <w:t xml:space="preserve">Discussion: This is part of volume 2. One option would be to create a section that holds the entry which provides the reconciliation action. The section could contain text stating who the provider is, when the provider cared for the patient, provider role, etc. </w:t>
      </w:r>
    </w:p>
    <w:p w:rsidR="00B40094" w:rsidRDefault="00B40094" w:rsidP="002E2B80">
      <w:pPr>
        <w:pStyle w:val="ListParagraph"/>
        <w:spacing w:after="120"/>
        <w:ind w:left="0"/>
        <w:contextualSpacing/>
      </w:pPr>
    </w:p>
    <w:p w:rsidR="00B40094" w:rsidRDefault="00B40094" w:rsidP="002E2B80">
      <w:pPr>
        <w:pStyle w:val="ListParagraph"/>
        <w:spacing w:after="120"/>
        <w:ind w:left="0"/>
        <w:contextualSpacing/>
      </w:pPr>
      <w:r>
        <w:t>Another option may be not to list the subject – instead may reference the subject in some way.</w:t>
      </w:r>
    </w:p>
    <w:p w:rsidR="00B40094" w:rsidRDefault="00B40094" w:rsidP="002E2B80">
      <w:pPr>
        <w:pStyle w:val="ListParagraph"/>
        <w:spacing w:after="120"/>
        <w:ind w:left="0"/>
        <w:contextualSpacing/>
      </w:pPr>
    </w:p>
    <w:p w:rsidR="00B40094" w:rsidRDefault="00B40094" w:rsidP="002E2B80">
      <w:pPr>
        <w:pStyle w:val="ListParagraph"/>
        <w:spacing w:after="120"/>
        <w:ind w:left="0"/>
        <w:contextualSpacing/>
      </w:pPr>
      <w:r>
        <w:t>GC: may need this because the function code list is restrictive. So may use this to have a more flexible list. This might clear this up. Validator will tolerate new section rather than extensions …</w:t>
      </w:r>
    </w:p>
    <w:p w:rsidR="00B40094" w:rsidRDefault="00B40094" w:rsidP="002E2B80">
      <w:pPr>
        <w:pStyle w:val="ListParagraph"/>
        <w:spacing w:after="120"/>
        <w:ind w:left="0"/>
        <w:contextualSpacing/>
      </w:pPr>
      <w:r>
        <w:t xml:space="preserve">Think about staying CCDA consistent – they define where the care team goes. This new section will be the reconciled member of the care teams. May need to have the care pro rec act ID value ref a care team provider listed somewhere else. </w:t>
      </w:r>
    </w:p>
    <w:p w:rsidR="00B40094" w:rsidRDefault="00B40094" w:rsidP="002E2B80">
      <w:pPr>
        <w:pStyle w:val="ListParagraph"/>
        <w:spacing w:after="120"/>
        <w:ind w:left="0"/>
        <w:contextualSpacing/>
      </w:pPr>
    </w:p>
    <w:p w:rsidR="00B40094" w:rsidRDefault="00B40094" w:rsidP="002E2B80">
      <w:pPr>
        <w:pStyle w:val="ListParagraph"/>
        <w:spacing w:after="120"/>
        <w:ind w:left="0"/>
        <w:contextualSpacing/>
      </w:pPr>
      <w:r>
        <w:t>Also reconcile per setting. ..</w:t>
      </w:r>
    </w:p>
    <w:p w:rsidR="00B40094" w:rsidRDefault="00B40094" w:rsidP="002E2B80">
      <w:pPr>
        <w:pStyle w:val="ListParagraph"/>
        <w:spacing w:after="120"/>
        <w:ind w:left="0"/>
        <w:contextualSpacing/>
      </w:pPr>
    </w:p>
    <w:p w:rsidR="00B40094" w:rsidRDefault="00B40094" w:rsidP="002E2B80">
      <w:pPr>
        <w:pStyle w:val="ListParagraph"/>
        <w:spacing w:after="120"/>
        <w:ind w:left="0"/>
        <w:contextualSpacing/>
      </w:pPr>
      <w:r>
        <w:t xml:space="preserve">Function code should tell the role of the provider - </w:t>
      </w:r>
    </w:p>
    <w:p w:rsidR="00B40094" w:rsidRDefault="00B40094">
      <w:pPr>
        <w:pStyle w:val="CommentText"/>
      </w:pPr>
    </w:p>
  </w:comment>
  <w:comment w:id="1674" w:author="Emma" w:date="2014-03-31T21:28:00Z" w:initials="E">
    <w:p w:rsidR="00B40094" w:rsidRDefault="00B40094">
      <w:pPr>
        <w:pStyle w:val="CommentText"/>
      </w:pPr>
      <w:r>
        <w:rPr>
          <w:rStyle w:val="CommentReference"/>
        </w:rPr>
        <w:annotationRef/>
      </w:r>
      <w:r>
        <w:t>Emma technical question – is there a way to do this using an extension? Entity Identifiers?</w:t>
      </w:r>
    </w:p>
    <w:p w:rsidR="00B40094" w:rsidRDefault="00B40094">
      <w:pPr>
        <w:pStyle w:val="CommentText"/>
      </w:pPr>
      <w:r>
        <w:t>Feedback from group: try not to use extension</w:t>
      </w:r>
    </w:p>
  </w:comment>
  <w:comment w:id="1675" w:author="Emma" w:date="2014-03-23T13:34:00Z" w:initials="E">
    <w:p w:rsidR="00B40094" w:rsidRDefault="00B40094">
      <w:pPr>
        <w:pStyle w:val="CommentText"/>
      </w:pPr>
      <w:r>
        <w:rPr>
          <w:rStyle w:val="CommentReference"/>
        </w:rPr>
        <w:annotationRef/>
      </w:r>
      <w:r>
        <w:t xml:space="preserve">Add CCDA reference? </w:t>
      </w:r>
    </w:p>
  </w:comment>
  <w:comment w:id="1676" w:author="Emma" w:date="2014-03-23T13:34:00Z" w:initials="E">
    <w:p w:rsidR="00B40094" w:rsidRDefault="00B40094">
      <w:pPr>
        <w:pStyle w:val="CommentText"/>
      </w:pPr>
      <w:r>
        <w:rPr>
          <w:rStyle w:val="CommentReference"/>
        </w:rPr>
        <w:annotationRef/>
      </w:r>
      <w:r>
        <w:t>This is the performer of the ACT, not the person doing the reconciling</w:t>
      </w:r>
    </w:p>
  </w:comment>
  <w:comment w:id="1691" w:author="Emma" w:date="2014-04-01T13:39:00Z" w:initials="E">
    <w:p w:rsidR="00B40094" w:rsidRDefault="00B40094">
      <w:pPr>
        <w:pStyle w:val="CommentText"/>
      </w:pPr>
      <w:r>
        <w:rPr>
          <w:rStyle w:val="CommentReference"/>
        </w:rPr>
        <w:annotationRef/>
      </w:r>
    </w:p>
    <w:p w:rsidR="00B40094" w:rsidRPr="000B6CBE" w:rsidRDefault="00B40094">
      <w:pPr>
        <w:pStyle w:val="CommentText"/>
        <w:rPr>
          <w:b/>
        </w:rPr>
      </w:pPr>
      <w:r w:rsidRPr="000B6CBE">
        <w:rPr>
          <w:b/>
        </w:rPr>
        <w:t>OPEN ISSUE</w:t>
      </w:r>
    </w:p>
    <w:p w:rsidR="00B40094" w:rsidRDefault="00B40094">
      <w:pPr>
        <w:pStyle w:val="CommentText"/>
      </w:pPr>
      <w:r>
        <w:t xml:space="preserve">Need technical revision of this area. </w:t>
      </w:r>
    </w:p>
  </w:comment>
  <w:comment w:id="1692" w:author="Emma" w:date="2014-03-23T13:34:00Z" w:initials="E">
    <w:p w:rsidR="00B40094" w:rsidRDefault="00B40094">
      <w:pPr>
        <w:pStyle w:val="CommentText"/>
      </w:pPr>
      <w:r>
        <w:rPr>
          <w:rStyle w:val="CommentReference"/>
        </w:rPr>
        <w:annotationRef/>
      </w:r>
      <w:r>
        <w:t xml:space="preserve">Doc will know who the custodian is. If import outside of the document will not know who the source is – </w:t>
      </w:r>
    </w:p>
    <w:p w:rsidR="00B40094" w:rsidRDefault="00B40094">
      <w:pPr>
        <w:pStyle w:val="CommentText"/>
      </w:pPr>
      <w:r>
        <w:t xml:space="preserve">Provenance – </w:t>
      </w:r>
    </w:p>
    <w:p w:rsidR="00B40094" w:rsidRDefault="00B40094">
      <w:pPr>
        <w:pStyle w:val="CommentText"/>
      </w:pPr>
    </w:p>
    <w:p w:rsidR="00B40094" w:rsidRDefault="00B40094">
      <w:pPr>
        <w:pStyle w:val="CommentText"/>
      </w:pPr>
      <w:r>
        <w:t xml:space="preserve">Need to </w:t>
      </w:r>
    </w:p>
    <w:p w:rsidR="00B40094" w:rsidRDefault="00B40094">
      <w:pPr>
        <w:pStyle w:val="CommentText"/>
      </w:pPr>
      <w:r>
        <w:t>CDA schema performer will only have person, represented organization</w:t>
      </w:r>
    </w:p>
    <w:p w:rsidR="00B40094" w:rsidRDefault="00B40094">
      <w:pPr>
        <w:pStyle w:val="CommentText"/>
      </w:pPr>
    </w:p>
    <w:p w:rsidR="00B40094" w:rsidRDefault="00B40094">
      <w:pPr>
        <w:pStyle w:val="CommentText"/>
      </w:pPr>
      <w:r>
        <w:t>For example this might come from performer/</w:t>
      </w:r>
      <w:proofErr w:type="spellStart"/>
      <w:r>
        <w:t>assignedEntiry</w:t>
      </w:r>
      <w:proofErr w:type="spellEnd"/>
      <w:r>
        <w:t>/</w:t>
      </w:r>
      <w:proofErr w:type="spellStart"/>
      <w:r>
        <w:t>representedOrganizer</w:t>
      </w:r>
      <w:proofErr w:type="spellEnd"/>
    </w:p>
    <w:p w:rsidR="00B40094" w:rsidRDefault="00B40094">
      <w:pPr>
        <w:pStyle w:val="CommentText"/>
      </w:pPr>
    </w:p>
    <w:p w:rsidR="00B40094" w:rsidRDefault="00B40094">
      <w:pPr>
        <w:pStyle w:val="CommentText"/>
      </w:pPr>
      <w:r>
        <w:t>Author is another option – author of the element</w:t>
      </w:r>
    </w:p>
    <w:p w:rsidR="00B40094" w:rsidRDefault="00B40094">
      <w:pPr>
        <w:pStyle w:val="CommentText"/>
      </w:pPr>
    </w:p>
    <w:p w:rsidR="00B40094" w:rsidRDefault="00B40094">
      <w:pPr>
        <w:pStyle w:val="CommentText"/>
      </w:pPr>
      <w:r>
        <w:t xml:space="preserve">Author and custodian are required at the document level – custodian is an organization – care team member may have an organization that may need </w:t>
      </w:r>
    </w:p>
  </w:comment>
  <w:comment w:id="1693" w:author="Emma" w:date="2014-03-23T13:34:00Z" w:initials="E">
    <w:p w:rsidR="00B40094" w:rsidRDefault="00B40094">
      <w:pPr>
        <w:pStyle w:val="CommentText"/>
      </w:pPr>
      <w:r>
        <w:rPr>
          <w:rStyle w:val="CommentReference"/>
        </w:rPr>
        <w:annotationRef/>
      </w:r>
      <w:r>
        <w:t>Need to add some “should” to this or could or may …</w:t>
      </w:r>
    </w:p>
  </w:comment>
  <w:comment w:id="1697" w:author="Emma" w:date="2014-03-23T13:34:00Z" w:initials="E">
    <w:p w:rsidR="00B40094" w:rsidRDefault="00B40094">
      <w:pPr>
        <w:pStyle w:val="CommentText"/>
      </w:pPr>
      <w:r>
        <w:rPr>
          <w:rStyle w:val="CommentReference"/>
        </w:rPr>
        <w:annotationRef/>
      </w:r>
      <w:r>
        <w:t xml:space="preserve">Keith Question: What code? SNOMED, </w:t>
      </w:r>
      <w:proofErr w:type="spellStart"/>
      <w:r>
        <w:t>icd</w:t>
      </w:r>
      <w:proofErr w:type="spellEnd"/>
      <w:r>
        <w:t xml:space="preserve"> </w:t>
      </w:r>
      <w:proofErr w:type="gramStart"/>
      <w:r>
        <w:t>9 ,</w:t>
      </w:r>
      <w:proofErr w:type="gramEnd"/>
      <w:r>
        <w:t xml:space="preserve"> CVX? What does this mean?</w:t>
      </w:r>
    </w:p>
  </w:comment>
  <w:comment w:id="1709" w:author="Emma" w:date="2014-03-23T13:34:00Z" w:initials="E">
    <w:p w:rsidR="00B40094" w:rsidRDefault="00B40094">
      <w:pPr>
        <w:pStyle w:val="CommentText"/>
      </w:pPr>
      <w:r>
        <w:rPr>
          <w:rStyle w:val="CommentReference"/>
        </w:rPr>
        <w:annotationRef/>
      </w:r>
      <w:r>
        <w:t xml:space="preserve">Recon has </w:t>
      </w:r>
      <w:proofErr w:type="spellStart"/>
      <w:r>
        <w:t>ActCodes</w:t>
      </w:r>
      <w:proofErr w:type="spellEnd"/>
      <w:r>
        <w:t xml:space="preserve"> but no name space additions – need to confirm </w:t>
      </w:r>
    </w:p>
  </w:comment>
  <w:comment w:id="1711" w:author="Emma" w:date="2014-03-23T13:34:00Z" w:initials="E">
    <w:p w:rsidR="00B40094" w:rsidRDefault="00B40094">
      <w:pPr>
        <w:pStyle w:val="CommentText"/>
      </w:pPr>
      <w:r>
        <w:rPr>
          <w:rStyle w:val="CommentReference"/>
        </w:rPr>
        <w:annotationRef/>
      </w:r>
      <w:r>
        <w:t>None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CA5" w:rsidRDefault="00675CA5">
      <w:r>
        <w:separator/>
      </w:r>
    </w:p>
  </w:endnote>
  <w:endnote w:type="continuationSeparator" w:id="0">
    <w:p w:rsidR="00675CA5" w:rsidRDefault="0067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094" w:rsidRDefault="00B400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40094" w:rsidRDefault="00B400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094" w:rsidRDefault="00B40094">
    <w:pPr>
      <w:pStyle w:val="Footer"/>
      <w:ind w:right="360"/>
    </w:pPr>
    <w:r>
      <w:t>__________________________________________________________________________</w:t>
    </w:r>
  </w:p>
  <w:p w:rsidR="00B40094" w:rsidRDefault="00B40094" w:rsidP="00597DB2">
    <w:pPr>
      <w:pStyle w:val="Footer"/>
      <w:ind w:right="360"/>
      <w:rPr>
        <w:sz w:val="20"/>
      </w:rPr>
    </w:pPr>
    <w:bookmarkStart w:id="1720" w:name="_Toc473170355"/>
    <w:r>
      <w:rPr>
        <w:sz w:val="20"/>
      </w:rPr>
      <w:t xml:space="preserve">Rev.1.0 – 2013-12-15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15BA0">
      <w:rPr>
        <w:rStyle w:val="PageNumber"/>
        <w:noProof/>
        <w:sz w:val="20"/>
      </w:rPr>
      <w:t>6</w:t>
    </w:r>
    <w:r w:rsidRPr="00597DB2">
      <w:rPr>
        <w:rStyle w:val="PageNumber"/>
        <w:sz w:val="20"/>
      </w:rPr>
      <w:fldChar w:fldCharType="end"/>
    </w:r>
    <w:r>
      <w:rPr>
        <w:sz w:val="20"/>
      </w:rPr>
      <w:tab/>
      <w:t xml:space="preserve">                       Copyright © 20xx: IHE International, Inc.</w:t>
    </w:r>
    <w:bookmarkEnd w:id="1720"/>
  </w:p>
  <w:p w:rsidR="00B40094" w:rsidRDefault="00B40094"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094" w:rsidRDefault="00B40094">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CA5" w:rsidRDefault="00675CA5">
      <w:r>
        <w:separator/>
      </w:r>
    </w:p>
  </w:footnote>
  <w:footnote w:type="continuationSeparator" w:id="0">
    <w:p w:rsidR="00675CA5" w:rsidRDefault="00675CA5">
      <w:r>
        <w:continuationSeparator/>
      </w:r>
    </w:p>
  </w:footnote>
  <w:footnote w:id="1">
    <w:p w:rsidR="00B40094" w:rsidRDefault="00B40094" w:rsidP="0050217E">
      <w:pPr>
        <w:pStyle w:val="FootnoteText"/>
        <w:spacing w:before="0"/>
      </w:pPr>
      <w:r>
        <w:rPr>
          <w:rStyle w:val="FootnoteReference"/>
        </w:rPr>
        <w:footnoteRef/>
      </w:r>
      <w:r>
        <w:t xml:space="preserve"> Available on the web at </w:t>
      </w:r>
      <w:hyperlink r:id="rId1" w:history="1">
        <w:r>
          <w:rPr>
            <w:rStyle w:val="Hyperlink"/>
          </w:rPr>
          <w:t>http://psychclassics.yorku.ca/Miller/</w:t>
        </w:r>
      </w:hyperlink>
      <w:r>
        <w:t xml:space="preserve"> </w:t>
      </w:r>
    </w:p>
  </w:footnote>
  <w:footnote w:id="2">
    <w:p w:rsidR="000C5170" w:rsidRDefault="000C5170">
      <w:pPr>
        <w:pStyle w:val="FootnoteText"/>
      </w:pPr>
      <w:r>
        <w:rPr>
          <w:rStyle w:val="FootnoteReference"/>
        </w:rPr>
        <w:footnoteRef/>
      </w:r>
      <w:r>
        <w:t xml:space="preserve"> </w:t>
      </w:r>
      <w:r w:rsidRPr="005B27FD">
        <w:rPr>
          <w:rFonts w:ascii="Arial" w:hAnsi="Arial" w:cs="Arial"/>
          <w:color w:val="333333"/>
          <w:sz w:val="18"/>
          <w:szCs w:val="18"/>
          <w:shd w:val="clear" w:color="auto" w:fill="FFFFFF"/>
        </w:rPr>
        <w:t xml:space="preserve">Silva, P. B., </w:t>
      </w:r>
      <w:proofErr w:type="spellStart"/>
      <w:r w:rsidRPr="005B27FD">
        <w:rPr>
          <w:rFonts w:ascii="Arial" w:hAnsi="Arial" w:cs="Arial"/>
          <w:color w:val="333333"/>
          <w:sz w:val="18"/>
          <w:szCs w:val="18"/>
          <w:shd w:val="clear" w:color="auto" w:fill="FFFFFF"/>
        </w:rPr>
        <w:t>Bernstam</w:t>
      </w:r>
      <w:proofErr w:type="spellEnd"/>
      <w:r w:rsidRPr="005B27FD">
        <w:rPr>
          <w:rFonts w:ascii="Arial" w:hAnsi="Arial" w:cs="Arial"/>
          <w:color w:val="333333"/>
          <w:sz w:val="18"/>
          <w:szCs w:val="18"/>
          <w:shd w:val="clear" w:color="auto" w:fill="FFFFFF"/>
        </w:rPr>
        <w:t xml:space="preserve">, E., Markowitz, E., Johnson, T., Zhang, J., &amp; </w:t>
      </w:r>
      <w:proofErr w:type="spellStart"/>
      <w:r w:rsidRPr="005B27FD">
        <w:rPr>
          <w:rFonts w:ascii="Arial" w:hAnsi="Arial" w:cs="Arial"/>
          <w:color w:val="333333"/>
          <w:sz w:val="18"/>
          <w:szCs w:val="18"/>
          <w:shd w:val="clear" w:color="auto" w:fill="FFFFFF"/>
        </w:rPr>
        <w:t>Herskovic</w:t>
      </w:r>
      <w:proofErr w:type="spellEnd"/>
      <w:r w:rsidRPr="005B27FD">
        <w:rPr>
          <w:rFonts w:ascii="Arial" w:hAnsi="Arial" w:cs="Arial"/>
          <w:color w:val="333333"/>
          <w:sz w:val="18"/>
          <w:szCs w:val="18"/>
          <w:shd w:val="clear" w:color="auto" w:fill="FFFFFF"/>
        </w:rPr>
        <w:t>, J. (2013, October 1). Automated medication reconciliation and complexity of care transitions.</w:t>
      </w:r>
      <w:r w:rsidRPr="005B27FD">
        <w:rPr>
          <w:rStyle w:val="apple-converted-space"/>
          <w:rFonts w:ascii="Arial" w:hAnsi="Arial" w:cs="Arial"/>
          <w:color w:val="333333"/>
          <w:sz w:val="18"/>
          <w:szCs w:val="18"/>
          <w:shd w:val="clear" w:color="auto" w:fill="FFFFFF"/>
        </w:rPr>
        <w:t> </w:t>
      </w:r>
      <w:proofErr w:type="spellStart"/>
      <w:proofErr w:type="gramStart"/>
      <w:r w:rsidRPr="005B27FD">
        <w:rPr>
          <w:rFonts w:ascii="Arial" w:hAnsi="Arial" w:cs="Arial"/>
          <w:i/>
          <w:iCs/>
          <w:color w:val="333333"/>
          <w:sz w:val="18"/>
          <w:szCs w:val="18"/>
          <w:shd w:val="clear" w:color="auto" w:fill="FFFFFF"/>
        </w:rPr>
        <w:t>GitHub</w:t>
      </w:r>
      <w:proofErr w:type="spellEnd"/>
      <w:r w:rsidRPr="005B27FD">
        <w:rPr>
          <w:rFonts w:ascii="Arial" w:hAnsi="Arial" w:cs="Arial"/>
          <w:color w:val="333333"/>
          <w:sz w:val="18"/>
          <w:szCs w:val="18"/>
          <w:shd w:val="clear" w:color="auto" w:fill="FFFFFF"/>
        </w:rPr>
        <w:t>.</w:t>
      </w:r>
      <w:proofErr w:type="gramEnd"/>
      <w:r w:rsidRPr="005B27FD">
        <w:rPr>
          <w:rFonts w:ascii="Arial" w:hAnsi="Arial" w:cs="Arial"/>
          <w:color w:val="333333"/>
          <w:sz w:val="18"/>
          <w:szCs w:val="18"/>
          <w:shd w:val="clear" w:color="auto" w:fill="FFFFFF"/>
        </w:rPr>
        <w:t xml:space="preserve"> Retrieved April 1, 2014, from https://github.com/jherskovic/MedRec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094" w:rsidRDefault="00B40094">
    <w:pPr>
      <w:pStyle w:val="Header"/>
    </w:pPr>
    <w:r>
      <w:t>IHE &lt;Domain Name&gt; Technical Framework Supplement – &lt;Profile Name (Profile Acronym)&gt;</w:t>
    </w:r>
    <w:r>
      <w:br/>
      <w:t>______________________________________________________________________________</w:t>
    </w:r>
  </w:p>
  <w:p w:rsidR="00B40094" w:rsidRDefault="00B400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837B38"/>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0B0A26C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482D20"/>
    <w:multiLevelType w:val="hybridMultilevel"/>
    <w:tmpl w:val="CE0A1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1A0132"/>
    <w:multiLevelType w:val="hybridMultilevel"/>
    <w:tmpl w:val="6F162606"/>
    <w:lvl w:ilvl="0" w:tplc="F1446D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0BC3A55"/>
    <w:multiLevelType w:val="multilevel"/>
    <w:tmpl w:val="7B943E18"/>
    <w:numStyleLink w:val="Constraints"/>
  </w:abstractNum>
  <w:abstractNum w:abstractNumId="58">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2">
    <w:nsid w:val="4B025E5F"/>
    <w:multiLevelType w:val="multilevel"/>
    <w:tmpl w:val="7B943E18"/>
    <w:numStyleLink w:val="Constraints"/>
  </w:abstractNum>
  <w:abstractNum w:abstractNumId="63">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7">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0D0764D"/>
    <w:multiLevelType w:val="hybridMultilevel"/>
    <w:tmpl w:val="E36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3">
    <w:nsid w:val="57DF48E2"/>
    <w:multiLevelType w:val="hybridMultilevel"/>
    <w:tmpl w:val="77C2EC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5">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8">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3">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4">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5">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9">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1">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9">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0">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101"/>
  </w:num>
  <w:num w:numId="13">
    <w:abstractNumId w:val="62"/>
  </w:num>
  <w:num w:numId="14">
    <w:abstractNumId w:val="5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66"/>
  </w:num>
  <w:num w:numId="16">
    <w:abstractNumId w:val="76"/>
  </w:num>
  <w:num w:numId="17">
    <w:abstractNumId w:val="77"/>
  </w:num>
  <w:num w:numId="18">
    <w:abstractNumId w:val="72"/>
  </w:num>
  <w:num w:numId="19">
    <w:abstractNumId w:val="72"/>
  </w:num>
  <w:num w:numId="20">
    <w:abstractNumId w:val="7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54"/>
  </w:num>
  <w:num w:numId="23">
    <w:abstractNumId w:val="24"/>
  </w:num>
  <w:num w:numId="24">
    <w:abstractNumId w:val="78"/>
  </w:num>
  <w:num w:numId="25">
    <w:abstractNumId w:val="20"/>
  </w:num>
  <w:num w:numId="26">
    <w:abstractNumId w:val="45"/>
  </w:num>
  <w:num w:numId="27">
    <w:abstractNumId w:val="94"/>
  </w:num>
  <w:num w:numId="28">
    <w:abstractNumId w:val="46"/>
  </w:num>
  <w:num w:numId="29">
    <w:abstractNumId w:val="68"/>
  </w:num>
  <w:num w:numId="30">
    <w:abstractNumId w:val="92"/>
  </w:num>
  <w:num w:numId="31">
    <w:abstractNumId w:val="65"/>
  </w:num>
  <w:num w:numId="32">
    <w:abstractNumId w:val="64"/>
  </w:num>
  <w:num w:numId="33">
    <w:abstractNumId w:val="51"/>
  </w:num>
  <w:num w:numId="34">
    <w:abstractNumId w:val="93"/>
  </w:num>
  <w:num w:numId="35">
    <w:abstractNumId w:val="18"/>
  </w:num>
  <w:num w:numId="36">
    <w:abstractNumId w:val="27"/>
  </w:num>
  <w:num w:numId="37">
    <w:abstractNumId w:val="63"/>
  </w:num>
  <w:num w:numId="38">
    <w:abstractNumId w:val="44"/>
  </w:num>
  <w:num w:numId="39">
    <w:abstractNumId w:val="79"/>
  </w:num>
  <w:num w:numId="40">
    <w:abstractNumId w:val="80"/>
  </w:num>
  <w:num w:numId="41">
    <w:abstractNumId w:val="69"/>
  </w:num>
  <w:num w:numId="42">
    <w:abstractNumId w:val="86"/>
  </w:num>
  <w:num w:numId="43">
    <w:abstractNumId w:val="31"/>
  </w:num>
  <w:num w:numId="44">
    <w:abstractNumId w:val="33"/>
  </w:num>
  <w:num w:numId="45">
    <w:abstractNumId w:val="70"/>
  </w:num>
  <w:num w:numId="46">
    <w:abstractNumId w:val="73"/>
  </w:num>
  <w:num w:numId="47">
    <w:abstractNumId w:val="56"/>
  </w:num>
  <w:num w:numId="48">
    <w:abstractNumId w:val="96"/>
  </w:num>
  <w:num w:numId="49">
    <w:abstractNumId w:val="28"/>
  </w:num>
  <w:num w:numId="50">
    <w:abstractNumId w:val="91"/>
  </w:num>
  <w:num w:numId="51">
    <w:abstractNumId w:val="17"/>
  </w:num>
  <w:num w:numId="52">
    <w:abstractNumId w:val="71"/>
  </w:num>
  <w:num w:numId="53">
    <w:abstractNumId w:val="47"/>
  </w:num>
  <w:num w:numId="54">
    <w:abstractNumId w:val="53"/>
  </w:num>
  <w:num w:numId="55">
    <w:abstractNumId w:val="41"/>
  </w:num>
  <w:num w:numId="56">
    <w:abstractNumId w:val="59"/>
  </w:num>
  <w:num w:numId="57">
    <w:abstractNumId w:val="39"/>
  </w:num>
  <w:num w:numId="58">
    <w:abstractNumId w:val="60"/>
  </w:num>
  <w:num w:numId="59">
    <w:abstractNumId w:val="26"/>
  </w:num>
  <w:num w:numId="60">
    <w:abstractNumId w:val="16"/>
  </w:num>
  <w:num w:numId="61">
    <w:abstractNumId w:val="42"/>
  </w:num>
  <w:num w:numId="62">
    <w:abstractNumId w:val="98"/>
  </w:num>
  <w:num w:numId="63">
    <w:abstractNumId w:val="100"/>
  </w:num>
  <w:num w:numId="64">
    <w:abstractNumId w:val="23"/>
  </w:num>
  <w:num w:numId="65">
    <w:abstractNumId w:val="38"/>
  </w:num>
  <w:num w:numId="66">
    <w:abstractNumId w:val="49"/>
  </w:num>
  <w:num w:numId="67">
    <w:abstractNumId w:val="84"/>
  </w:num>
  <w:num w:numId="68">
    <w:abstractNumId w:val="74"/>
  </w:num>
  <w:num w:numId="69">
    <w:abstractNumId w:val="83"/>
  </w:num>
  <w:num w:numId="70">
    <w:abstractNumId w:val="95"/>
  </w:num>
  <w:num w:numId="71">
    <w:abstractNumId w:val="13"/>
  </w:num>
  <w:num w:numId="72">
    <w:abstractNumId w:val="52"/>
  </w:num>
  <w:num w:numId="73">
    <w:abstractNumId w:val="75"/>
  </w:num>
  <w:num w:numId="74">
    <w:abstractNumId w:val="29"/>
  </w:num>
  <w:num w:numId="75">
    <w:abstractNumId w:val="22"/>
  </w:num>
  <w:num w:numId="76">
    <w:abstractNumId w:val="34"/>
  </w:num>
  <w:num w:numId="77">
    <w:abstractNumId w:val="14"/>
  </w:num>
  <w:num w:numId="78">
    <w:abstractNumId w:val="11"/>
  </w:num>
  <w:num w:numId="79">
    <w:abstractNumId w:val="87"/>
  </w:num>
  <w:num w:numId="80">
    <w:abstractNumId w:val="35"/>
  </w:num>
  <w:num w:numId="81">
    <w:abstractNumId w:val="55"/>
  </w:num>
  <w:num w:numId="82">
    <w:abstractNumId w:val="50"/>
  </w:num>
  <w:num w:numId="83">
    <w:abstractNumId w:val="30"/>
  </w:num>
  <w:num w:numId="84">
    <w:abstractNumId w:val="85"/>
  </w:num>
  <w:num w:numId="85">
    <w:abstractNumId w:val="15"/>
  </w:num>
  <w:num w:numId="86">
    <w:abstractNumId w:val="36"/>
  </w:num>
  <w:num w:numId="87">
    <w:abstractNumId w:val="97"/>
  </w:num>
  <w:num w:numId="88">
    <w:abstractNumId w:val="40"/>
  </w:num>
  <w:num w:numId="89">
    <w:abstractNumId w:val="89"/>
  </w:num>
  <w:num w:numId="90">
    <w:abstractNumId w:val="67"/>
  </w:num>
  <w:num w:numId="91">
    <w:abstractNumId w:val="21"/>
  </w:num>
  <w:num w:numId="92">
    <w:abstractNumId w:val="48"/>
  </w:num>
  <w:num w:numId="93">
    <w:abstractNumId w:val="61"/>
  </w:num>
  <w:num w:numId="94">
    <w:abstractNumId w:val="32"/>
  </w:num>
  <w:num w:numId="95">
    <w:abstractNumId w:val="19"/>
  </w:num>
  <w:num w:numId="96">
    <w:abstractNumId w:val="82"/>
  </w:num>
  <w:num w:numId="97">
    <w:abstractNumId w:val="99"/>
  </w:num>
  <w:num w:numId="98">
    <w:abstractNumId w:val="90"/>
  </w:num>
  <w:num w:numId="99">
    <w:abstractNumId w:val="88"/>
  </w:num>
  <w:num w:numId="100">
    <w:abstractNumId w:val="12"/>
  </w:num>
  <w:num w:numId="101">
    <w:abstractNumId w:val="25"/>
  </w:num>
  <w:num w:numId="102">
    <w:abstractNumId w:val="43"/>
  </w:num>
  <w:num w:numId="103">
    <w:abstractNumId w:val="58"/>
  </w:num>
  <w:num w:numId="104">
    <w:abstractNumId w:val="81"/>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5D0"/>
    <w:rsid w:val="000030DD"/>
    <w:rsid w:val="00003636"/>
    <w:rsid w:val="000059F7"/>
    <w:rsid w:val="00010C2F"/>
    <w:rsid w:val="000121FB"/>
    <w:rsid w:val="000125FF"/>
    <w:rsid w:val="00014389"/>
    <w:rsid w:val="00014D71"/>
    <w:rsid w:val="00016781"/>
    <w:rsid w:val="00017E09"/>
    <w:rsid w:val="00024BCD"/>
    <w:rsid w:val="00026322"/>
    <w:rsid w:val="00035429"/>
    <w:rsid w:val="00036347"/>
    <w:rsid w:val="0004144C"/>
    <w:rsid w:val="000424B4"/>
    <w:rsid w:val="000470A5"/>
    <w:rsid w:val="000514E1"/>
    <w:rsid w:val="0005336C"/>
    <w:rsid w:val="0005577A"/>
    <w:rsid w:val="00060D78"/>
    <w:rsid w:val="000622EE"/>
    <w:rsid w:val="00065A32"/>
    <w:rsid w:val="00066901"/>
    <w:rsid w:val="00070847"/>
    <w:rsid w:val="000717A7"/>
    <w:rsid w:val="00072F4F"/>
    <w:rsid w:val="0007332D"/>
    <w:rsid w:val="00075A02"/>
    <w:rsid w:val="00077324"/>
    <w:rsid w:val="00077EA0"/>
    <w:rsid w:val="000807AC"/>
    <w:rsid w:val="00081D12"/>
    <w:rsid w:val="00082F2B"/>
    <w:rsid w:val="00083421"/>
    <w:rsid w:val="00087187"/>
    <w:rsid w:val="00094061"/>
    <w:rsid w:val="000944F0"/>
    <w:rsid w:val="000A5E72"/>
    <w:rsid w:val="000B30FF"/>
    <w:rsid w:val="000B634E"/>
    <w:rsid w:val="000B699D"/>
    <w:rsid w:val="000B6CBE"/>
    <w:rsid w:val="000C00AC"/>
    <w:rsid w:val="000C0600"/>
    <w:rsid w:val="000C06B6"/>
    <w:rsid w:val="000C3556"/>
    <w:rsid w:val="000C5170"/>
    <w:rsid w:val="000C5467"/>
    <w:rsid w:val="000C58E5"/>
    <w:rsid w:val="000D2487"/>
    <w:rsid w:val="000D3D3B"/>
    <w:rsid w:val="000D5700"/>
    <w:rsid w:val="000D6321"/>
    <w:rsid w:val="000D6F01"/>
    <w:rsid w:val="000D711C"/>
    <w:rsid w:val="000E0FFC"/>
    <w:rsid w:val="000E1962"/>
    <w:rsid w:val="000F13F5"/>
    <w:rsid w:val="000F23E4"/>
    <w:rsid w:val="000F613A"/>
    <w:rsid w:val="000F6D26"/>
    <w:rsid w:val="00104BE6"/>
    <w:rsid w:val="001055CB"/>
    <w:rsid w:val="0011103A"/>
    <w:rsid w:val="001115F5"/>
    <w:rsid w:val="00111CBC"/>
    <w:rsid w:val="001134EB"/>
    <w:rsid w:val="00114040"/>
    <w:rsid w:val="001140A4"/>
    <w:rsid w:val="00115142"/>
    <w:rsid w:val="00115A0F"/>
    <w:rsid w:val="00117C13"/>
    <w:rsid w:val="00117DD7"/>
    <w:rsid w:val="00123FD5"/>
    <w:rsid w:val="001253AA"/>
    <w:rsid w:val="00125F42"/>
    <w:rsid w:val="001263B9"/>
    <w:rsid w:val="00126A38"/>
    <w:rsid w:val="00132B2E"/>
    <w:rsid w:val="001337C0"/>
    <w:rsid w:val="0014275F"/>
    <w:rsid w:val="001439BB"/>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ED0"/>
    <w:rsid w:val="0017698E"/>
    <w:rsid w:val="00186637"/>
    <w:rsid w:val="00186DAB"/>
    <w:rsid w:val="00187E92"/>
    <w:rsid w:val="001904E2"/>
    <w:rsid w:val="00190D8F"/>
    <w:rsid w:val="001946F4"/>
    <w:rsid w:val="001A1872"/>
    <w:rsid w:val="001A7247"/>
    <w:rsid w:val="001A7C4C"/>
    <w:rsid w:val="001B2B50"/>
    <w:rsid w:val="001B463C"/>
    <w:rsid w:val="001C0C10"/>
    <w:rsid w:val="001D0E6D"/>
    <w:rsid w:val="001D1050"/>
    <w:rsid w:val="001D1619"/>
    <w:rsid w:val="001D640F"/>
    <w:rsid w:val="001D6979"/>
    <w:rsid w:val="001D6BB3"/>
    <w:rsid w:val="001E206E"/>
    <w:rsid w:val="001E615F"/>
    <w:rsid w:val="001E62C3"/>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61E"/>
    <w:rsid w:val="00222CF1"/>
    <w:rsid w:val="0022352C"/>
    <w:rsid w:val="002251A6"/>
    <w:rsid w:val="00227A66"/>
    <w:rsid w:val="00227DCC"/>
    <w:rsid w:val="00231942"/>
    <w:rsid w:val="00231C93"/>
    <w:rsid w:val="002322FF"/>
    <w:rsid w:val="00232736"/>
    <w:rsid w:val="00234BE4"/>
    <w:rsid w:val="002360D6"/>
    <w:rsid w:val="002362C7"/>
    <w:rsid w:val="0023732B"/>
    <w:rsid w:val="00243E61"/>
    <w:rsid w:val="00244710"/>
    <w:rsid w:val="00247DC5"/>
    <w:rsid w:val="002501A7"/>
    <w:rsid w:val="00250A37"/>
    <w:rsid w:val="00255462"/>
    <w:rsid w:val="00255821"/>
    <w:rsid w:val="00256665"/>
    <w:rsid w:val="002670D2"/>
    <w:rsid w:val="00270EBB"/>
    <w:rsid w:val="002711CC"/>
    <w:rsid w:val="00272440"/>
    <w:rsid w:val="00273CCE"/>
    <w:rsid w:val="002756A6"/>
    <w:rsid w:val="00280926"/>
    <w:rsid w:val="0028527D"/>
    <w:rsid w:val="002856A9"/>
    <w:rsid w:val="00285F30"/>
    <w:rsid w:val="00286433"/>
    <w:rsid w:val="002869B0"/>
    <w:rsid w:val="002869E8"/>
    <w:rsid w:val="00291725"/>
    <w:rsid w:val="002932E9"/>
    <w:rsid w:val="00293CF1"/>
    <w:rsid w:val="002A3B79"/>
    <w:rsid w:val="002A4C2E"/>
    <w:rsid w:val="002A4D15"/>
    <w:rsid w:val="002B2F1E"/>
    <w:rsid w:val="002B4206"/>
    <w:rsid w:val="002B4844"/>
    <w:rsid w:val="002C0490"/>
    <w:rsid w:val="002C1DFD"/>
    <w:rsid w:val="002C29D3"/>
    <w:rsid w:val="002D17C2"/>
    <w:rsid w:val="002D3340"/>
    <w:rsid w:val="002D5B69"/>
    <w:rsid w:val="002D6C95"/>
    <w:rsid w:val="002E002B"/>
    <w:rsid w:val="002E2B80"/>
    <w:rsid w:val="002E3E87"/>
    <w:rsid w:val="002E433C"/>
    <w:rsid w:val="002E6F88"/>
    <w:rsid w:val="002F051F"/>
    <w:rsid w:val="002F076A"/>
    <w:rsid w:val="002F2E9B"/>
    <w:rsid w:val="00303E20"/>
    <w:rsid w:val="00307B69"/>
    <w:rsid w:val="00314662"/>
    <w:rsid w:val="00316247"/>
    <w:rsid w:val="00320264"/>
    <w:rsid w:val="0032060B"/>
    <w:rsid w:val="00323461"/>
    <w:rsid w:val="0032600B"/>
    <w:rsid w:val="00326B7C"/>
    <w:rsid w:val="003274F8"/>
    <w:rsid w:val="00335554"/>
    <w:rsid w:val="003375BB"/>
    <w:rsid w:val="00340176"/>
    <w:rsid w:val="003432DC"/>
    <w:rsid w:val="0034548C"/>
    <w:rsid w:val="00346314"/>
    <w:rsid w:val="00346BB8"/>
    <w:rsid w:val="0034724B"/>
    <w:rsid w:val="00352784"/>
    <w:rsid w:val="0035353C"/>
    <w:rsid w:val="003546B7"/>
    <w:rsid w:val="003577C8"/>
    <w:rsid w:val="003579DA"/>
    <w:rsid w:val="003601D3"/>
    <w:rsid w:val="003602DC"/>
    <w:rsid w:val="00361F12"/>
    <w:rsid w:val="00363069"/>
    <w:rsid w:val="003651D9"/>
    <w:rsid w:val="003706E3"/>
    <w:rsid w:val="00370B52"/>
    <w:rsid w:val="003721E2"/>
    <w:rsid w:val="003735EB"/>
    <w:rsid w:val="00374B3E"/>
    <w:rsid w:val="00376E33"/>
    <w:rsid w:val="003814C2"/>
    <w:rsid w:val="0038429E"/>
    <w:rsid w:val="00384F51"/>
    <w:rsid w:val="003921A0"/>
    <w:rsid w:val="003A09FE"/>
    <w:rsid w:val="003A28AE"/>
    <w:rsid w:val="003B1074"/>
    <w:rsid w:val="003B19BE"/>
    <w:rsid w:val="003B2A2B"/>
    <w:rsid w:val="003B40CC"/>
    <w:rsid w:val="003B4683"/>
    <w:rsid w:val="003B70A2"/>
    <w:rsid w:val="003B7190"/>
    <w:rsid w:val="003C27CA"/>
    <w:rsid w:val="003C7786"/>
    <w:rsid w:val="003D07EA"/>
    <w:rsid w:val="003D19E0"/>
    <w:rsid w:val="003D24EE"/>
    <w:rsid w:val="003D31F2"/>
    <w:rsid w:val="003D4A87"/>
    <w:rsid w:val="003D5A68"/>
    <w:rsid w:val="003E5C68"/>
    <w:rsid w:val="003E7853"/>
    <w:rsid w:val="003F03D3"/>
    <w:rsid w:val="003F0805"/>
    <w:rsid w:val="003F1F03"/>
    <w:rsid w:val="003F252B"/>
    <w:rsid w:val="003F3993"/>
    <w:rsid w:val="003F3E4A"/>
    <w:rsid w:val="003F4A97"/>
    <w:rsid w:val="003F64D6"/>
    <w:rsid w:val="003F7141"/>
    <w:rsid w:val="004046B6"/>
    <w:rsid w:val="004070FB"/>
    <w:rsid w:val="00410D6B"/>
    <w:rsid w:val="00412649"/>
    <w:rsid w:val="00413C63"/>
    <w:rsid w:val="00414400"/>
    <w:rsid w:val="00415432"/>
    <w:rsid w:val="00417A70"/>
    <w:rsid w:val="00417CB7"/>
    <w:rsid w:val="004225C9"/>
    <w:rsid w:val="0042400E"/>
    <w:rsid w:val="00425275"/>
    <w:rsid w:val="0043514A"/>
    <w:rsid w:val="00436599"/>
    <w:rsid w:val="00437C86"/>
    <w:rsid w:val="004424C6"/>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7DDC"/>
    <w:rsid w:val="00461A12"/>
    <w:rsid w:val="0046227F"/>
    <w:rsid w:val="004651FC"/>
    <w:rsid w:val="0047038D"/>
    <w:rsid w:val="00471F44"/>
    <w:rsid w:val="00472402"/>
    <w:rsid w:val="004776F4"/>
    <w:rsid w:val="004809A3"/>
    <w:rsid w:val="00480B99"/>
    <w:rsid w:val="004818E8"/>
    <w:rsid w:val="00482DC2"/>
    <w:rsid w:val="004845CE"/>
    <w:rsid w:val="00486C1A"/>
    <w:rsid w:val="00491175"/>
    <w:rsid w:val="00492A87"/>
    <w:rsid w:val="004A0CA6"/>
    <w:rsid w:val="004A21FC"/>
    <w:rsid w:val="004A7D5B"/>
    <w:rsid w:val="004B387F"/>
    <w:rsid w:val="004B4EF3"/>
    <w:rsid w:val="004B576F"/>
    <w:rsid w:val="004B7094"/>
    <w:rsid w:val="004C10B4"/>
    <w:rsid w:val="004C6EB7"/>
    <w:rsid w:val="004D2B24"/>
    <w:rsid w:val="004D68CC"/>
    <w:rsid w:val="004D69C3"/>
    <w:rsid w:val="004D6C45"/>
    <w:rsid w:val="004E031E"/>
    <w:rsid w:val="004E21AD"/>
    <w:rsid w:val="004E42FD"/>
    <w:rsid w:val="004E4964"/>
    <w:rsid w:val="004F1713"/>
    <w:rsid w:val="004F5211"/>
    <w:rsid w:val="004F7C05"/>
    <w:rsid w:val="0050217E"/>
    <w:rsid w:val="00503AE1"/>
    <w:rsid w:val="00504023"/>
    <w:rsid w:val="00506043"/>
    <w:rsid w:val="0050674C"/>
    <w:rsid w:val="00506C22"/>
    <w:rsid w:val="00510062"/>
    <w:rsid w:val="00513057"/>
    <w:rsid w:val="00516D6D"/>
    <w:rsid w:val="00522681"/>
    <w:rsid w:val="00522F40"/>
    <w:rsid w:val="00523C5F"/>
    <w:rsid w:val="00523DAA"/>
    <w:rsid w:val="00532417"/>
    <w:rsid w:val="005339EE"/>
    <w:rsid w:val="005360E4"/>
    <w:rsid w:val="005410F9"/>
    <w:rsid w:val="005416D9"/>
    <w:rsid w:val="00543FFB"/>
    <w:rsid w:val="0054524C"/>
    <w:rsid w:val="00551283"/>
    <w:rsid w:val="00552A83"/>
    <w:rsid w:val="00556E6C"/>
    <w:rsid w:val="00561F3A"/>
    <w:rsid w:val="00562E6A"/>
    <w:rsid w:val="005672A9"/>
    <w:rsid w:val="00567936"/>
    <w:rsid w:val="00570B52"/>
    <w:rsid w:val="00572031"/>
    <w:rsid w:val="00573102"/>
    <w:rsid w:val="00581165"/>
    <w:rsid w:val="00581829"/>
    <w:rsid w:val="00585DA2"/>
    <w:rsid w:val="00587419"/>
    <w:rsid w:val="005877EC"/>
    <w:rsid w:val="00590BD4"/>
    <w:rsid w:val="005942AE"/>
    <w:rsid w:val="00594882"/>
    <w:rsid w:val="00595923"/>
    <w:rsid w:val="00597DB2"/>
    <w:rsid w:val="005A140D"/>
    <w:rsid w:val="005A4A07"/>
    <w:rsid w:val="005A4F74"/>
    <w:rsid w:val="005B27FD"/>
    <w:rsid w:val="005B42F2"/>
    <w:rsid w:val="005B5C92"/>
    <w:rsid w:val="005B72F3"/>
    <w:rsid w:val="005B7BFB"/>
    <w:rsid w:val="005C3070"/>
    <w:rsid w:val="005C50BF"/>
    <w:rsid w:val="005C5E28"/>
    <w:rsid w:val="005C6995"/>
    <w:rsid w:val="005D1F91"/>
    <w:rsid w:val="005D23A8"/>
    <w:rsid w:val="005D5B72"/>
    <w:rsid w:val="005D6104"/>
    <w:rsid w:val="005D6176"/>
    <w:rsid w:val="005E0E11"/>
    <w:rsid w:val="005F2045"/>
    <w:rsid w:val="005F21E7"/>
    <w:rsid w:val="005F2795"/>
    <w:rsid w:val="005F3FB5"/>
    <w:rsid w:val="005F4C3E"/>
    <w:rsid w:val="005F6B05"/>
    <w:rsid w:val="005F7291"/>
    <w:rsid w:val="005F764F"/>
    <w:rsid w:val="006007C3"/>
    <w:rsid w:val="0060086B"/>
    <w:rsid w:val="00600EC6"/>
    <w:rsid w:val="006014F8"/>
    <w:rsid w:val="0060323E"/>
    <w:rsid w:val="00603ED5"/>
    <w:rsid w:val="00607529"/>
    <w:rsid w:val="006106AB"/>
    <w:rsid w:val="006116E2"/>
    <w:rsid w:val="00612A82"/>
    <w:rsid w:val="00612AF8"/>
    <w:rsid w:val="006132E7"/>
    <w:rsid w:val="00613604"/>
    <w:rsid w:val="00613C53"/>
    <w:rsid w:val="006140B9"/>
    <w:rsid w:val="00622299"/>
    <w:rsid w:val="00622339"/>
    <w:rsid w:val="00622D31"/>
    <w:rsid w:val="00624CE4"/>
    <w:rsid w:val="00625D23"/>
    <w:rsid w:val="006263EA"/>
    <w:rsid w:val="00630F33"/>
    <w:rsid w:val="006313DC"/>
    <w:rsid w:val="00633F90"/>
    <w:rsid w:val="006360B8"/>
    <w:rsid w:val="00644FC1"/>
    <w:rsid w:val="00646044"/>
    <w:rsid w:val="006512F0"/>
    <w:rsid w:val="006514EA"/>
    <w:rsid w:val="00656A6B"/>
    <w:rsid w:val="006608B2"/>
    <w:rsid w:val="00661B58"/>
    <w:rsid w:val="00662893"/>
    <w:rsid w:val="00663624"/>
    <w:rsid w:val="00665A0A"/>
    <w:rsid w:val="00665D8F"/>
    <w:rsid w:val="00671432"/>
    <w:rsid w:val="00672C39"/>
    <w:rsid w:val="00675146"/>
    <w:rsid w:val="00675CA5"/>
    <w:rsid w:val="00677738"/>
    <w:rsid w:val="00680648"/>
    <w:rsid w:val="00682040"/>
    <w:rsid w:val="006825E1"/>
    <w:rsid w:val="00682E79"/>
    <w:rsid w:val="0068355D"/>
    <w:rsid w:val="00686DF8"/>
    <w:rsid w:val="006871DE"/>
    <w:rsid w:val="00687AE1"/>
    <w:rsid w:val="00692B37"/>
    <w:rsid w:val="006A2A74"/>
    <w:rsid w:val="006A3098"/>
    <w:rsid w:val="006A4160"/>
    <w:rsid w:val="006B385C"/>
    <w:rsid w:val="006B423F"/>
    <w:rsid w:val="006B6A0F"/>
    <w:rsid w:val="006B7354"/>
    <w:rsid w:val="006B7ABF"/>
    <w:rsid w:val="006C242B"/>
    <w:rsid w:val="006C2C14"/>
    <w:rsid w:val="006C371A"/>
    <w:rsid w:val="006C5242"/>
    <w:rsid w:val="006C7878"/>
    <w:rsid w:val="006C7E2C"/>
    <w:rsid w:val="006D05EC"/>
    <w:rsid w:val="006D4881"/>
    <w:rsid w:val="006D6771"/>
    <w:rsid w:val="006D768F"/>
    <w:rsid w:val="006E163F"/>
    <w:rsid w:val="006E2889"/>
    <w:rsid w:val="006E5767"/>
    <w:rsid w:val="006E6489"/>
    <w:rsid w:val="006E6CC2"/>
    <w:rsid w:val="006F09DB"/>
    <w:rsid w:val="006F3B62"/>
    <w:rsid w:val="006F470C"/>
    <w:rsid w:val="006F6D08"/>
    <w:rsid w:val="00701B3A"/>
    <w:rsid w:val="00703B3C"/>
    <w:rsid w:val="0070762D"/>
    <w:rsid w:val="00712AE6"/>
    <w:rsid w:val="0071309E"/>
    <w:rsid w:val="00713348"/>
    <w:rsid w:val="007149E8"/>
    <w:rsid w:val="00723DAF"/>
    <w:rsid w:val="007251A4"/>
    <w:rsid w:val="00730E16"/>
    <w:rsid w:val="00736757"/>
    <w:rsid w:val="007400C4"/>
    <w:rsid w:val="00743979"/>
    <w:rsid w:val="00745A2C"/>
    <w:rsid w:val="00746A3D"/>
    <w:rsid w:val="00747676"/>
    <w:rsid w:val="007479B6"/>
    <w:rsid w:val="00747E7C"/>
    <w:rsid w:val="00755270"/>
    <w:rsid w:val="007600D6"/>
    <w:rsid w:val="00761469"/>
    <w:rsid w:val="00764951"/>
    <w:rsid w:val="00765DCB"/>
    <w:rsid w:val="00767053"/>
    <w:rsid w:val="00767D41"/>
    <w:rsid w:val="0077217D"/>
    <w:rsid w:val="00772C99"/>
    <w:rsid w:val="00774B6B"/>
    <w:rsid w:val="007773C8"/>
    <w:rsid w:val="0078063E"/>
    <w:rsid w:val="00781933"/>
    <w:rsid w:val="007824BF"/>
    <w:rsid w:val="00787B2D"/>
    <w:rsid w:val="007922ED"/>
    <w:rsid w:val="00792D1E"/>
    <w:rsid w:val="007A02C2"/>
    <w:rsid w:val="007A0988"/>
    <w:rsid w:val="007A1055"/>
    <w:rsid w:val="007A3D2F"/>
    <w:rsid w:val="007A51E3"/>
    <w:rsid w:val="007A5635"/>
    <w:rsid w:val="007A676E"/>
    <w:rsid w:val="007A7BF7"/>
    <w:rsid w:val="007A7DAD"/>
    <w:rsid w:val="007B331F"/>
    <w:rsid w:val="007B44B7"/>
    <w:rsid w:val="007B46CF"/>
    <w:rsid w:val="007B64E0"/>
    <w:rsid w:val="007C0FB3"/>
    <w:rsid w:val="007C1AAC"/>
    <w:rsid w:val="007C2CC0"/>
    <w:rsid w:val="007C3E9A"/>
    <w:rsid w:val="007C5673"/>
    <w:rsid w:val="007D09B3"/>
    <w:rsid w:val="007D1847"/>
    <w:rsid w:val="007D503C"/>
    <w:rsid w:val="007D62DB"/>
    <w:rsid w:val="007D724B"/>
    <w:rsid w:val="007E5B51"/>
    <w:rsid w:val="007E79CE"/>
    <w:rsid w:val="007E7D05"/>
    <w:rsid w:val="007F771A"/>
    <w:rsid w:val="007F7801"/>
    <w:rsid w:val="0080085D"/>
    <w:rsid w:val="00802BF4"/>
    <w:rsid w:val="00802F29"/>
    <w:rsid w:val="0080326C"/>
    <w:rsid w:val="00803E2D"/>
    <w:rsid w:val="008044D0"/>
    <w:rsid w:val="008067DF"/>
    <w:rsid w:val="00811222"/>
    <w:rsid w:val="00811AF5"/>
    <w:rsid w:val="0081320A"/>
    <w:rsid w:val="00815E51"/>
    <w:rsid w:val="008249A2"/>
    <w:rsid w:val="00825642"/>
    <w:rsid w:val="00830E0E"/>
    <w:rsid w:val="00831A84"/>
    <w:rsid w:val="00831DE2"/>
    <w:rsid w:val="00831ECA"/>
    <w:rsid w:val="00831FF5"/>
    <w:rsid w:val="00833045"/>
    <w:rsid w:val="008335E0"/>
    <w:rsid w:val="008341AE"/>
    <w:rsid w:val="00834DF7"/>
    <w:rsid w:val="008358E5"/>
    <w:rsid w:val="008364E9"/>
    <w:rsid w:val="00836F8A"/>
    <w:rsid w:val="008413B1"/>
    <w:rsid w:val="00843B52"/>
    <w:rsid w:val="008452AF"/>
    <w:rsid w:val="00850D51"/>
    <w:rsid w:val="00852BBA"/>
    <w:rsid w:val="00852F07"/>
    <w:rsid w:val="00855EDF"/>
    <w:rsid w:val="00857DD6"/>
    <w:rsid w:val="008608EF"/>
    <w:rsid w:val="008616CB"/>
    <w:rsid w:val="0086353F"/>
    <w:rsid w:val="008635A1"/>
    <w:rsid w:val="00863C8B"/>
    <w:rsid w:val="00865616"/>
    <w:rsid w:val="00865DF9"/>
    <w:rsid w:val="00865F73"/>
    <w:rsid w:val="00866192"/>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A3FD2"/>
    <w:rsid w:val="008B1902"/>
    <w:rsid w:val="008B2163"/>
    <w:rsid w:val="008B53CB"/>
    <w:rsid w:val="008B5D7E"/>
    <w:rsid w:val="008B620B"/>
    <w:rsid w:val="008B6391"/>
    <w:rsid w:val="008C1766"/>
    <w:rsid w:val="008C57EC"/>
    <w:rsid w:val="008C69EE"/>
    <w:rsid w:val="008D052D"/>
    <w:rsid w:val="008D0BA0"/>
    <w:rsid w:val="008D17FF"/>
    <w:rsid w:val="008D218D"/>
    <w:rsid w:val="008D453A"/>
    <w:rsid w:val="008D45BC"/>
    <w:rsid w:val="008D4F04"/>
    <w:rsid w:val="008D7044"/>
    <w:rsid w:val="008D7642"/>
    <w:rsid w:val="008E0275"/>
    <w:rsid w:val="008E2B5E"/>
    <w:rsid w:val="008E3F6C"/>
    <w:rsid w:val="008E441F"/>
    <w:rsid w:val="008F1008"/>
    <w:rsid w:val="008F71CF"/>
    <w:rsid w:val="008F78D2"/>
    <w:rsid w:val="009028FC"/>
    <w:rsid w:val="00904A2C"/>
    <w:rsid w:val="00907134"/>
    <w:rsid w:val="00910E03"/>
    <w:rsid w:val="00915709"/>
    <w:rsid w:val="00915EE6"/>
    <w:rsid w:val="009268F6"/>
    <w:rsid w:val="009330BA"/>
    <w:rsid w:val="00933C9A"/>
    <w:rsid w:val="00934D96"/>
    <w:rsid w:val="009378BD"/>
    <w:rsid w:val="00937E74"/>
    <w:rsid w:val="009406A5"/>
    <w:rsid w:val="00940FC7"/>
    <w:rsid w:val="00941006"/>
    <w:rsid w:val="009425CE"/>
    <w:rsid w:val="0094279D"/>
    <w:rsid w:val="009429FB"/>
    <w:rsid w:val="00944022"/>
    <w:rsid w:val="00945068"/>
    <w:rsid w:val="00951485"/>
    <w:rsid w:val="0095196C"/>
    <w:rsid w:val="00951F63"/>
    <w:rsid w:val="0095298A"/>
    <w:rsid w:val="00953CFC"/>
    <w:rsid w:val="0095594C"/>
    <w:rsid w:val="00955CD4"/>
    <w:rsid w:val="009565C3"/>
    <w:rsid w:val="00956966"/>
    <w:rsid w:val="00957378"/>
    <w:rsid w:val="009612F6"/>
    <w:rsid w:val="009619DA"/>
    <w:rsid w:val="00966AC0"/>
    <w:rsid w:val="00967B49"/>
    <w:rsid w:val="0097454A"/>
    <w:rsid w:val="00975B6A"/>
    <w:rsid w:val="00976A47"/>
    <w:rsid w:val="009813A1"/>
    <w:rsid w:val="00983131"/>
    <w:rsid w:val="00983C65"/>
    <w:rsid w:val="009843EF"/>
    <w:rsid w:val="009903C2"/>
    <w:rsid w:val="00991D63"/>
    <w:rsid w:val="0099279E"/>
    <w:rsid w:val="00993FF5"/>
    <w:rsid w:val="00997D6E"/>
    <w:rsid w:val="009A67F8"/>
    <w:rsid w:val="009B048D"/>
    <w:rsid w:val="009B07B7"/>
    <w:rsid w:val="009B252D"/>
    <w:rsid w:val="009C10D5"/>
    <w:rsid w:val="009C1ECF"/>
    <w:rsid w:val="009C60B4"/>
    <w:rsid w:val="009C6269"/>
    <w:rsid w:val="009C6F21"/>
    <w:rsid w:val="009D0CDF"/>
    <w:rsid w:val="009D107B"/>
    <w:rsid w:val="009D125C"/>
    <w:rsid w:val="009D2A49"/>
    <w:rsid w:val="009D5600"/>
    <w:rsid w:val="009D6A32"/>
    <w:rsid w:val="009E3260"/>
    <w:rsid w:val="009E34B7"/>
    <w:rsid w:val="009E4725"/>
    <w:rsid w:val="009E61D5"/>
    <w:rsid w:val="009E7595"/>
    <w:rsid w:val="009E7B46"/>
    <w:rsid w:val="009F3200"/>
    <w:rsid w:val="009F5CF4"/>
    <w:rsid w:val="00A011B0"/>
    <w:rsid w:val="00A01A0D"/>
    <w:rsid w:val="00A05A12"/>
    <w:rsid w:val="00A174B6"/>
    <w:rsid w:val="00A177D5"/>
    <w:rsid w:val="00A17E4A"/>
    <w:rsid w:val="00A22C5C"/>
    <w:rsid w:val="00A2348D"/>
    <w:rsid w:val="00A23689"/>
    <w:rsid w:val="00A245A0"/>
    <w:rsid w:val="00A30BDA"/>
    <w:rsid w:val="00A322F4"/>
    <w:rsid w:val="00A377C5"/>
    <w:rsid w:val="00A43E92"/>
    <w:rsid w:val="00A502EF"/>
    <w:rsid w:val="00A53B74"/>
    <w:rsid w:val="00A5432C"/>
    <w:rsid w:val="00A5645C"/>
    <w:rsid w:val="00A56EA9"/>
    <w:rsid w:val="00A6121F"/>
    <w:rsid w:val="00A64DC0"/>
    <w:rsid w:val="00A66F91"/>
    <w:rsid w:val="00A773A9"/>
    <w:rsid w:val="00A81A7C"/>
    <w:rsid w:val="00A83FE0"/>
    <w:rsid w:val="00A85861"/>
    <w:rsid w:val="00A8664C"/>
    <w:rsid w:val="00A875FF"/>
    <w:rsid w:val="00A90BD5"/>
    <w:rsid w:val="00A910E1"/>
    <w:rsid w:val="00A94EF8"/>
    <w:rsid w:val="00A9751B"/>
    <w:rsid w:val="00AA019F"/>
    <w:rsid w:val="00AA2C42"/>
    <w:rsid w:val="00AA3260"/>
    <w:rsid w:val="00AA684E"/>
    <w:rsid w:val="00AA69C0"/>
    <w:rsid w:val="00AA7CC4"/>
    <w:rsid w:val="00AB561C"/>
    <w:rsid w:val="00AB62CB"/>
    <w:rsid w:val="00AC3846"/>
    <w:rsid w:val="00AC609B"/>
    <w:rsid w:val="00AC6CCB"/>
    <w:rsid w:val="00AC7C88"/>
    <w:rsid w:val="00AD035A"/>
    <w:rsid w:val="00AD069D"/>
    <w:rsid w:val="00AD2AE2"/>
    <w:rsid w:val="00AD3EA6"/>
    <w:rsid w:val="00AD5EBC"/>
    <w:rsid w:val="00AE37E8"/>
    <w:rsid w:val="00AE45F0"/>
    <w:rsid w:val="00AE4AED"/>
    <w:rsid w:val="00AE5075"/>
    <w:rsid w:val="00AF0095"/>
    <w:rsid w:val="00AF18AA"/>
    <w:rsid w:val="00AF472E"/>
    <w:rsid w:val="00AF4D82"/>
    <w:rsid w:val="00AF52C1"/>
    <w:rsid w:val="00AF7069"/>
    <w:rsid w:val="00B03C08"/>
    <w:rsid w:val="00B072B1"/>
    <w:rsid w:val="00B10C00"/>
    <w:rsid w:val="00B10DCE"/>
    <w:rsid w:val="00B1148B"/>
    <w:rsid w:val="00B15A1D"/>
    <w:rsid w:val="00B15BA0"/>
    <w:rsid w:val="00B15D8F"/>
    <w:rsid w:val="00B15E9B"/>
    <w:rsid w:val="00B2222F"/>
    <w:rsid w:val="00B22282"/>
    <w:rsid w:val="00B232EA"/>
    <w:rsid w:val="00B24019"/>
    <w:rsid w:val="00B24E50"/>
    <w:rsid w:val="00B275B5"/>
    <w:rsid w:val="00B3238C"/>
    <w:rsid w:val="00B35749"/>
    <w:rsid w:val="00B40094"/>
    <w:rsid w:val="00B403E4"/>
    <w:rsid w:val="00B43198"/>
    <w:rsid w:val="00B4798B"/>
    <w:rsid w:val="00B511A4"/>
    <w:rsid w:val="00B541EC"/>
    <w:rsid w:val="00B542A9"/>
    <w:rsid w:val="00B55350"/>
    <w:rsid w:val="00B56B0E"/>
    <w:rsid w:val="00B57165"/>
    <w:rsid w:val="00B572AB"/>
    <w:rsid w:val="00B63B69"/>
    <w:rsid w:val="00B65E96"/>
    <w:rsid w:val="00B666F9"/>
    <w:rsid w:val="00B7582C"/>
    <w:rsid w:val="00B81F06"/>
    <w:rsid w:val="00B829D6"/>
    <w:rsid w:val="00B82D84"/>
    <w:rsid w:val="00B82E5B"/>
    <w:rsid w:val="00B84D95"/>
    <w:rsid w:val="00B85604"/>
    <w:rsid w:val="00B8586D"/>
    <w:rsid w:val="00B862EB"/>
    <w:rsid w:val="00B87220"/>
    <w:rsid w:val="00B92E9F"/>
    <w:rsid w:val="00B92EA1"/>
    <w:rsid w:val="00B9303B"/>
    <w:rsid w:val="00B9308F"/>
    <w:rsid w:val="00B94919"/>
    <w:rsid w:val="00B965FD"/>
    <w:rsid w:val="00BA0356"/>
    <w:rsid w:val="00BA1337"/>
    <w:rsid w:val="00BA1A91"/>
    <w:rsid w:val="00BA437B"/>
    <w:rsid w:val="00BA4A87"/>
    <w:rsid w:val="00BA5DB8"/>
    <w:rsid w:val="00BB33A3"/>
    <w:rsid w:val="00BB49F0"/>
    <w:rsid w:val="00BB5FD1"/>
    <w:rsid w:val="00BB62C0"/>
    <w:rsid w:val="00BB65D8"/>
    <w:rsid w:val="00BB6AAC"/>
    <w:rsid w:val="00BB74AF"/>
    <w:rsid w:val="00BB76BC"/>
    <w:rsid w:val="00BB7F06"/>
    <w:rsid w:val="00BC3E9F"/>
    <w:rsid w:val="00BC6EDE"/>
    <w:rsid w:val="00BC7584"/>
    <w:rsid w:val="00BD12CD"/>
    <w:rsid w:val="00BD50E5"/>
    <w:rsid w:val="00BD53F6"/>
    <w:rsid w:val="00BD674F"/>
    <w:rsid w:val="00BD6767"/>
    <w:rsid w:val="00BE044B"/>
    <w:rsid w:val="00BE1308"/>
    <w:rsid w:val="00BE2131"/>
    <w:rsid w:val="00BE39EE"/>
    <w:rsid w:val="00BE3F0E"/>
    <w:rsid w:val="00BE5916"/>
    <w:rsid w:val="00BF2238"/>
    <w:rsid w:val="00BF2986"/>
    <w:rsid w:val="00C0135D"/>
    <w:rsid w:val="00C05652"/>
    <w:rsid w:val="00C05CCE"/>
    <w:rsid w:val="00C06A8B"/>
    <w:rsid w:val="00C1037F"/>
    <w:rsid w:val="00C10561"/>
    <w:rsid w:val="00C144BD"/>
    <w:rsid w:val="00C158E0"/>
    <w:rsid w:val="00C16F09"/>
    <w:rsid w:val="00C20EFF"/>
    <w:rsid w:val="00C250ED"/>
    <w:rsid w:val="00C269FC"/>
    <w:rsid w:val="00C26E7C"/>
    <w:rsid w:val="00C31B7A"/>
    <w:rsid w:val="00C3617A"/>
    <w:rsid w:val="00C36283"/>
    <w:rsid w:val="00C412AE"/>
    <w:rsid w:val="00C42C6C"/>
    <w:rsid w:val="00C42DF4"/>
    <w:rsid w:val="00C45949"/>
    <w:rsid w:val="00C512AA"/>
    <w:rsid w:val="00C51B9D"/>
    <w:rsid w:val="00C51BFD"/>
    <w:rsid w:val="00C523E6"/>
    <w:rsid w:val="00C536E4"/>
    <w:rsid w:val="00C55C01"/>
    <w:rsid w:val="00C56183"/>
    <w:rsid w:val="00C60783"/>
    <w:rsid w:val="00C60F4D"/>
    <w:rsid w:val="00C61586"/>
    <w:rsid w:val="00C62E65"/>
    <w:rsid w:val="00C63D7E"/>
    <w:rsid w:val="00C64223"/>
    <w:rsid w:val="00C6772C"/>
    <w:rsid w:val="00C71FDB"/>
    <w:rsid w:val="00C72A74"/>
    <w:rsid w:val="00C75786"/>
    <w:rsid w:val="00C75E6D"/>
    <w:rsid w:val="00C7717D"/>
    <w:rsid w:val="00C82ED4"/>
    <w:rsid w:val="00C83F0F"/>
    <w:rsid w:val="00C93961"/>
    <w:rsid w:val="00C940A2"/>
    <w:rsid w:val="00C9573B"/>
    <w:rsid w:val="00C969FE"/>
    <w:rsid w:val="00CA175A"/>
    <w:rsid w:val="00CA6E59"/>
    <w:rsid w:val="00CA7928"/>
    <w:rsid w:val="00CB0113"/>
    <w:rsid w:val="00CC0A62"/>
    <w:rsid w:val="00CC2810"/>
    <w:rsid w:val="00CC4EA3"/>
    <w:rsid w:val="00CC6D50"/>
    <w:rsid w:val="00CC7B4C"/>
    <w:rsid w:val="00CD0409"/>
    <w:rsid w:val="00CD0A74"/>
    <w:rsid w:val="00CD2F66"/>
    <w:rsid w:val="00CD44D7"/>
    <w:rsid w:val="00CD4D46"/>
    <w:rsid w:val="00CD61EF"/>
    <w:rsid w:val="00CE0AA5"/>
    <w:rsid w:val="00CE1421"/>
    <w:rsid w:val="00CE49AB"/>
    <w:rsid w:val="00CE55A1"/>
    <w:rsid w:val="00CE66C5"/>
    <w:rsid w:val="00CF082D"/>
    <w:rsid w:val="00CF283F"/>
    <w:rsid w:val="00CF4A7A"/>
    <w:rsid w:val="00CF508D"/>
    <w:rsid w:val="00D0225B"/>
    <w:rsid w:val="00D05B7C"/>
    <w:rsid w:val="00D07411"/>
    <w:rsid w:val="00D22DE2"/>
    <w:rsid w:val="00D250A2"/>
    <w:rsid w:val="00D258DB"/>
    <w:rsid w:val="00D273A5"/>
    <w:rsid w:val="00D34E63"/>
    <w:rsid w:val="00D35F24"/>
    <w:rsid w:val="00D40905"/>
    <w:rsid w:val="00D422BB"/>
    <w:rsid w:val="00D42ED8"/>
    <w:rsid w:val="00D439FF"/>
    <w:rsid w:val="00D46B96"/>
    <w:rsid w:val="00D46C2E"/>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A0A21"/>
    <w:rsid w:val="00DA1854"/>
    <w:rsid w:val="00DA574F"/>
    <w:rsid w:val="00DA7FE0"/>
    <w:rsid w:val="00DB186B"/>
    <w:rsid w:val="00DB5C1E"/>
    <w:rsid w:val="00DC1372"/>
    <w:rsid w:val="00DC5581"/>
    <w:rsid w:val="00DC5891"/>
    <w:rsid w:val="00DD13DB"/>
    <w:rsid w:val="00DD2AC5"/>
    <w:rsid w:val="00DD4D5A"/>
    <w:rsid w:val="00DD5489"/>
    <w:rsid w:val="00DD61F3"/>
    <w:rsid w:val="00DD720E"/>
    <w:rsid w:val="00DE0336"/>
    <w:rsid w:val="00DE0504"/>
    <w:rsid w:val="00DE0648"/>
    <w:rsid w:val="00DE31D7"/>
    <w:rsid w:val="00DE3F6C"/>
    <w:rsid w:val="00DE6D6A"/>
    <w:rsid w:val="00DE7269"/>
    <w:rsid w:val="00DE7907"/>
    <w:rsid w:val="00DF07CA"/>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AAF"/>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532D"/>
    <w:rsid w:val="00E756A7"/>
    <w:rsid w:val="00E76AEA"/>
    <w:rsid w:val="00E8043B"/>
    <w:rsid w:val="00E8520F"/>
    <w:rsid w:val="00E8645E"/>
    <w:rsid w:val="00E90AC0"/>
    <w:rsid w:val="00E91C15"/>
    <w:rsid w:val="00E9442A"/>
    <w:rsid w:val="00EA4EA1"/>
    <w:rsid w:val="00EA757B"/>
    <w:rsid w:val="00EA7E83"/>
    <w:rsid w:val="00EB71A2"/>
    <w:rsid w:val="00EB7A6A"/>
    <w:rsid w:val="00EC098D"/>
    <w:rsid w:val="00EC11E0"/>
    <w:rsid w:val="00ED0083"/>
    <w:rsid w:val="00ED3E87"/>
    <w:rsid w:val="00ED4892"/>
    <w:rsid w:val="00ED5269"/>
    <w:rsid w:val="00EE159D"/>
    <w:rsid w:val="00EE1C86"/>
    <w:rsid w:val="00EE3DAD"/>
    <w:rsid w:val="00EE4EF8"/>
    <w:rsid w:val="00EE4F68"/>
    <w:rsid w:val="00EF1E77"/>
    <w:rsid w:val="00EF2F87"/>
    <w:rsid w:val="00EF3F52"/>
    <w:rsid w:val="00EF6962"/>
    <w:rsid w:val="00F002DD"/>
    <w:rsid w:val="00F00AF3"/>
    <w:rsid w:val="00F034AC"/>
    <w:rsid w:val="00F059F9"/>
    <w:rsid w:val="00F0665F"/>
    <w:rsid w:val="00F113B1"/>
    <w:rsid w:val="00F146E5"/>
    <w:rsid w:val="00F159CF"/>
    <w:rsid w:val="00F16F25"/>
    <w:rsid w:val="00F2262E"/>
    <w:rsid w:val="00F23863"/>
    <w:rsid w:val="00F25751"/>
    <w:rsid w:val="00F3060F"/>
    <w:rsid w:val="00F30893"/>
    <w:rsid w:val="00F313A8"/>
    <w:rsid w:val="00F32A9C"/>
    <w:rsid w:val="00F36E96"/>
    <w:rsid w:val="00F42DEE"/>
    <w:rsid w:val="00F4335B"/>
    <w:rsid w:val="00F44C9B"/>
    <w:rsid w:val="00F455EA"/>
    <w:rsid w:val="00F50415"/>
    <w:rsid w:val="00F536DF"/>
    <w:rsid w:val="00F6224C"/>
    <w:rsid w:val="00F62328"/>
    <w:rsid w:val="00F623E5"/>
    <w:rsid w:val="00F6298D"/>
    <w:rsid w:val="00F64792"/>
    <w:rsid w:val="00F669C1"/>
    <w:rsid w:val="00F66C25"/>
    <w:rsid w:val="00F67F32"/>
    <w:rsid w:val="00F70AEA"/>
    <w:rsid w:val="00F71463"/>
    <w:rsid w:val="00F74FAA"/>
    <w:rsid w:val="00F82F74"/>
    <w:rsid w:val="00F847E4"/>
    <w:rsid w:val="00F8494E"/>
    <w:rsid w:val="00F8495F"/>
    <w:rsid w:val="00F85DA6"/>
    <w:rsid w:val="00F8659B"/>
    <w:rsid w:val="00F87A06"/>
    <w:rsid w:val="00F900F7"/>
    <w:rsid w:val="00F90640"/>
    <w:rsid w:val="00F906E7"/>
    <w:rsid w:val="00F9257D"/>
    <w:rsid w:val="00F93128"/>
    <w:rsid w:val="00F967B3"/>
    <w:rsid w:val="00FA1B42"/>
    <w:rsid w:val="00FA2A29"/>
    <w:rsid w:val="00FA427F"/>
    <w:rsid w:val="00FA4BA0"/>
    <w:rsid w:val="00FA4D77"/>
    <w:rsid w:val="00FA6671"/>
    <w:rsid w:val="00FA6685"/>
    <w:rsid w:val="00FA7074"/>
    <w:rsid w:val="00FB7AC3"/>
    <w:rsid w:val="00FC0765"/>
    <w:rsid w:val="00FC1E44"/>
    <w:rsid w:val="00FC24E1"/>
    <w:rsid w:val="00FC278A"/>
    <w:rsid w:val="00FD119D"/>
    <w:rsid w:val="00FD3F02"/>
    <w:rsid w:val="00FD54FF"/>
    <w:rsid w:val="00FD6B22"/>
    <w:rsid w:val="00FE0041"/>
    <w:rsid w:val="00FE5B96"/>
    <w:rsid w:val="00FE7757"/>
    <w:rsid w:val="00FF2BA5"/>
    <w:rsid w:val="00FF3484"/>
    <w:rsid w:val="00FF3DB1"/>
    <w:rsid w:val="00FF4C4E"/>
    <w:rsid w:val="00FF66FA"/>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apple-converted-space">
    <w:name w:val="apple-converted-space"/>
    <w:basedOn w:val="DefaultParagraphFont"/>
    <w:rsid w:val="000C51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apple-converted-space">
    <w:name w:val="apple-converted-space"/>
    <w:basedOn w:val="DefaultParagraphFont"/>
    <w:rsid w:val="000C5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hyperlink" Target="http://wiki.ihe.net/index.php?title=National_Extensions_Process" TargetMode="Externa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hyperlink" Target="http://www.ihe.net/Technical_Framework/index.cfm" TargetMode="External"/><Relationship Id="rId28" Type="http://schemas.openxmlformats.org/officeDocument/2006/relationships/footer" Target="footer3.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51DBD-B710-40E0-9DA5-92ED49FF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52</TotalTime>
  <Pages>76</Pages>
  <Words>22791</Words>
  <Characters>129913</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152400</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Emma</cp:lastModifiedBy>
  <cp:revision>4</cp:revision>
  <cp:lastPrinted>2012-05-01T14:26:00Z</cp:lastPrinted>
  <dcterms:created xsi:type="dcterms:W3CDTF">2014-04-15T13:10:00Z</dcterms:created>
  <dcterms:modified xsi:type="dcterms:W3CDTF">2014-04-15T14:02:00Z</dcterms:modified>
  <cp:category>IHE Supplement Template</cp:category>
</cp:coreProperties>
</file>