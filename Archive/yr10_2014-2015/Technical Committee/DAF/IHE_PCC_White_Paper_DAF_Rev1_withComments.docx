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DC4" w:rsidRPr="002A1B47" w:rsidRDefault="00394DC4" w:rsidP="00183CE5">
      <w:pPr>
        <w:pStyle w:val="BodyText"/>
        <w:jc w:val="center"/>
        <w:rPr>
          <w:b/>
          <w:noProof w:val="0"/>
          <w:sz w:val="28"/>
          <w:szCs w:val="28"/>
        </w:rPr>
      </w:pPr>
      <w:bookmarkStart w:id="0" w:name="_GoBack"/>
      <w:bookmarkEnd w:id="0"/>
      <w:r w:rsidRPr="002A1B47">
        <w:rPr>
          <w:b/>
          <w:noProof w:val="0"/>
          <w:sz w:val="28"/>
          <w:szCs w:val="28"/>
        </w:rPr>
        <w:t>Integrating the Healthcare Enterprise</w:t>
      </w:r>
    </w:p>
    <w:p w:rsidR="00394DC4" w:rsidRPr="002A1B47" w:rsidRDefault="00394DC4" w:rsidP="00183CE5">
      <w:pPr>
        <w:pStyle w:val="BodyText"/>
        <w:rPr>
          <w:noProof w:val="0"/>
        </w:rPr>
      </w:pPr>
    </w:p>
    <w:p w:rsidR="00483152" w:rsidRPr="002A1B47" w:rsidRDefault="00483152" w:rsidP="00183CE5">
      <w:pPr>
        <w:pStyle w:val="BodyText"/>
        <w:rPr>
          <w:noProof w:val="0"/>
        </w:rPr>
      </w:pPr>
    </w:p>
    <w:p w:rsidR="00483152" w:rsidRPr="002A1B47" w:rsidRDefault="00334E2C">
      <w:pPr>
        <w:jc w:val="center"/>
      </w:pPr>
      <w:r w:rsidRPr="002A1B47">
        <w:rPr>
          <w:noProof/>
        </w:rPr>
        <w:drawing>
          <wp:inline distT="0" distB="0" distL="0" distR="0" wp14:anchorId="3FACE82E" wp14:editId="675402F4">
            <wp:extent cx="16383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rsidR="00483152" w:rsidRPr="002A1B47" w:rsidRDefault="00483152" w:rsidP="00183CE5">
      <w:pPr>
        <w:pStyle w:val="BodyText"/>
        <w:rPr>
          <w:noProof w:val="0"/>
        </w:rPr>
      </w:pPr>
    </w:p>
    <w:p w:rsidR="003D5313" w:rsidRPr="002A1B47" w:rsidRDefault="003D5313" w:rsidP="00C30B37">
      <w:pPr>
        <w:jc w:val="center"/>
        <w:rPr>
          <w:b/>
          <w:sz w:val="44"/>
          <w:szCs w:val="44"/>
        </w:rPr>
      </w:pPr>
      <w:r w:rsidRPr="002A1B47">
        <w:rPr>
          <w:b/>
          <w:sz w:val="44"/>
          <w:szCs w:val="44"/>
        </w:rPr>
        <w:t xml:space="preserve">IHE </w:t>
      </w:r>
      <w:r w:rsidR="002618E4" w:rsidRPr="002A1B47">
        <w:rPr>
          <w:b/>
          <w:sz w:val="44"/>
          <w:szCs w:val="44"/>
        </w:rPr>
        <w:t>Patient Care Coordination</w:t>
      </w:r>
      <w:r w:rsidRPr="002A1B47">
        <w:rPr>
          <w:b/>
          <w:sz w:val="44"/>
          <w:szCs w:val="44"/>
        </w:rPr>
        <w:t xml:space="preserve"> (</w:t>
      </w:r>
      <w:r w:rsidR="002618E4" w:rsidRPr="002A1B47">
        <w:rPr>
          <w:b/>
          <w:sz w:val="44"/>
          <w:szCs w:val="44"/>
        </w:rPr>
        <w:t>PCC</w:t>
      </w:r>
      <w:r w:rsidRPr="002A1B47">
        <w:rPr>
          <w:b/>
          <w:sz w:val="44"/>
          <w:szCs w:val="44"/>
        </w:rPr>
        <w:t>)</w:t>
      </w:r>
    </w:p>
    <w:p w:rsidR="00483152" w:rsidRPr="002A1B47" w:rsidRDefault="00401FCB" w:rsidP="00922F80">
      <w:pPr>
        <w:jc w:val="center"/>
        <w:rPr>
          <w:sz w:val="44"/>
          <w:szCs w:val="44"/>
        </w:rPr>
      </w:pPr>
      <w:r w:rsidRPr="002A1B47">
        <w:rPr>
          <w:b/>
          <w:bCs/>
          <w:sz w:val="44"/>
          <w:szCs w:val="44"/>
        </w:rPr>
        <w:t>White Paper</w:t>
      </w:r>
    </w:p>
    <w:p w:rsidR="00DB7D5F" w:rsidRPr="002A1B47" w:rsidRDefault="00DB7D5F" w:rsidP="00922F80">
      <w:pPr>
        <w:pStyle w:val="BodyText"/>
      </w:pPr>
    </w:p>
    <w:p w:rsidR="00334E2C" w:rsidRPr="002A1B47" w:rsidRDefault="00334E2C" w:rsidP="00922F80">
      <w:pPr>
        <w:pStyle w:val="BodyText"/>
      </w:pPr>
    </w:p>
    <w:p w:rsidR="00483152" w:rsidRPr="002A1B47" w:rsidRDefault="002618E4" w:rsidP="00922F80">
      <w:pPr>
        <w:jc w:val="center"/>
        <w:rPr>
          <w:sz w:val="44"/>
          <w:szCs w:val="44"/>
        </w:rPr>
      </w:pPr>
      <w:r w:rsidRPr="002A1B47">
        <w:rPr>
          <w:b/>
          <w:bCs/>
          <w:sz w:val="44"/>
          <w:szCs w:val="44"/>
        </w:rPr>
        <w:t>A Data Access Framework using IHE Profiles</w:t>
      </w:r>
    </w:p>
    <w:p w:rsidR="00483152" w:rsidRDefault="00483152" w:rsidP="00183CE5">
      <w:pPr>
        <w:pStyle w:val="BodyText"/>
        <w:rPr>
          <w:noProof w:val="0"/>
        </w:rPr>
      </w:pPr>
    </w:p>
    <w:p w:rsidR="00E83130" w:rsidRDefault="00E83130" w:rsidP="00183CE5">
      <w:pPr>
        <w:pStyle w:val="BodyText"/>
        <w:rPr>
          <w:noProof w:val="0"/>
        </w:rPr>
      </w:pPr>
    </w:p>
    <w:p w:rsidR="00E83130" w:rsidRDefault="00E83130" w:rsidP="00183CE5">
      <w:pPr>
        <w:pStyle w:val="BodyText"/>
        <w:rPr>
          <w:noProof w:val="0"/>
        </w:rPr>
      </w:pPr>
    </w:p>
    <w:p w:rsidR="00E83130" w:rsidRPr="002A1B47" w:rsidRDefault="00E83130" w:rsidP="00183CE5">
      <w:pPr>
        <w:pStyle w:val="BodyText"/>
        <w:rPr>
          <w:noProof w:val="0"/>
        </w:rPr>
      </w:pPr>
    </w:p>
    <w:p w:rsidR="00483152" w:rsidRPr="002A1B47" w:rsidRDefault="004705B7" w:rsidP="00922F80">
      <w:pPr>
        <w:pStyle w:val="BodyText"/>
        <w:jc w:val="center"/>
        <w:rPr>
          <w:noProof w:val="0"/>
        </w:rPr>
      </w:pPr>
      <w:r w:rsidRPr="003651D9">
        <w:rPr>
          <w:b/>
          <w:sz w:val="44"/>
          <w:szCs w:val="44"/>
        </w:rPr>
        <w:t>Draft for Public Comment</w:t>
      </w:r>
    </w:p>
    <w:p w:rsidR="00DB7D5F" w:rsidRPr="002A1B47" w:rsidRDefault="004949BC" w:rsidP="00E42482">
      <w:pPr>
        <w:jc w:val="center"/>
        <w:rPr>
          <w:b/>
          <w:sz w:val="28"/>
          <w:szCs w:val="28"/>
        </w:rPr>
      </w:pPr>
      <w:r w:rsidRPr="002A1B47">
        <w:rPr>
          <w:b/>
          <w:bCs/>
          <w:sz w:val="28"/>
          <w:szCs w:val="28"/>
        </w:rPr>
        <w:t xml:space="preserve">Revision </w:t>
      </w:r>
      <w:r w:rsidR="00334E2C" w:rsidRPr="002A1B47">
        <w:rPr>
          <w:b/>
          <w:bCs/>
          <w:sz w:val="28"/>
          <w:szCs w:val="28"/>
        </w:rPr>
        <w:t>1.0</w:t>
      </w:r>
      <w:r w:rsidR="00F9672E" w:rsidRPr="002A1B47">
        <w:rPr>
          <w:b/>
          <w:bCs/>
          <w:sz w:val="28"/>
          <w:szCs w:val="28"/>
        </w:rPr>
        <w:t xml:space="preserve"> </w:t>
      </w:r>
    </w:p>
    <w:p w:rsidR="00DB3BFA" w:rsidRPr="002A1B47" w:rsidRDefault="00DB3BFA" w:rsidP="00922F80">
      <w:pPr>
        <w:pStyle w:val="BodyText"/>
      </w:pPr>
    </w:p>
    <w:p w:rsidR="00334E2C" w:rsidRPr="002A1B47" w:rsidRDefault="00334E2C" w:rsidP="00922F80">
      <w:pPr>
        <w:pStyle w:val="BodyText"/>
      </w:pPr>
    </w:p>
    <w:p w:rsidR="00334E2C" w:rsidRPr="002A1B47" w:rsidRDefault="00334E2C" w:rsidP="00922F80">
      <w:pPr>
        <w:pStyle w:val="BodyText"/>
      </w:pPr>
    </w:p>
    <w:p w:rsidR="00334E2C" w:rsidRPr="002A1B47" w:rsidRDefault="00334E2C" w:rsidP="00064B5D">
      <w:pPr>
        <w:pStyle w:val="BodyText"/>
        <w:rPr>
          <w:noProof w:val="0"/>
        </w:rPr>
      </w:pPr>
      <w:r w:rsidRPr="002A1B47">
        <w:rPr>
          <w:noProof w:val="0"/>
        </w:rPr>
        <w:t>Date:</w:t>
      </w:r>
      <w:r w:rsidRPr="002A1B47">
        <w:rPr>
          <w:noProof w:val="0"/>
        </w:rPr>
        <w:tab/>
      </w:r>
      <w:r w:rsidRPr="002A1B47">
        <w:rPr>
          <w:noProof w:val="0"/>
        </w:rPr>
        <w:tab/>
        <w:t>March xx, 2014</w:t>
      </w:r>
    </w:p>
    <w:p w:rsidR="00064B5D" w:rsidRPr="002A1B47" w:rsidRDefault="00064B5D" w:rsidP="00064B5D">
      <w:pPr>
        <w:pStyle w:val="BodyText"/>
        <w:rPr>
          <w:noProof w:val="0"/>
        </w:rPr>
      </w:pPr>
      <w:r w:rsidRPr="002A1B47">
        <w:rPr>
          <w:noProof w:val="0"/>
        </w:rPr>
        <w:t>Author:</w:t>
      </w:r>
      <w:r w:rsidRPr="002A1B47">
        <w:rPr>
          <w:noProof w:val="0"/>
        </w:rPr>
        <w:tab/>
      </w:r>
      <w:r w:rsidR="002618E4" w:rsidRPr="002A1B47">
        <w:rPr>
          <w:noProof w:val="0"/>
        </w:rPr>
        <w:t>Nagesh (Dragon) Bashyam and Keith W. Boone</w:t>
      </w:r>
    </w:p>
    <w:p w:rsidR="00064B5D" w:rsidRPr="002A1B47" w:rsidRDefault="00064B5D" w:rsidP="00064B5D">
      <w:pPr>
        <w:pStyle w:val="BodyText"/>
        <w:rPr>
          <w:noProof w:val="0"/>
        </w:rPr>
      </w:pPr>
      <w:r w:rsidRPr="002A1B47">
        <w:rPr>
          <w:noProof w:val="0"/>
        </w:rPr>
        <w:t>Email:</w:t>
      </w:r>
      <w:r w:rsidRPr="002A1B47">
        <w:rPr>
          <w:noProof w:val="0"/>
        </w:rPr>
        <w:tab/>
      </w:r>
      <w:r w:rsidRPr="002A1B47">
        <w:rPr>
          <w:noProof w:val="0"/>
        </w:rPr>
        <w:tab/>
      </w:r>
      <w:r w:rsidR="002618E4" w:rsidRPr="002A1B47">
        <w:rPr>
          <w:noProof w:val="0"/>
        </w:rPr>
        <w:t>pcc</w:t>
      </w:r>
      <w:r w:rsidRPr="002A1B47">
        <w:rPr>
          <w:noProof w:val="0"/>
        </w:rPr>
        <w:t>@ihe.net</w:t>
      </w:r>
    </w:p>
    <w:p w:rsidR="00334E2C" w:rsidRDefault="00334E2C" w:rsidP="00222901">
      <w:pPr>
        <w:pStyle w:val="BodyText"/>
        <w:rPr>
          <w:noProof w:val="0"/>
        </w:rPr>
      </w:pPr>
    </w:p>
    <w:p w:rsidR="00E83130" w:rsidRPr="002A1B47" w:rsidRDefault="00E83130" w:rsidP="00222901">
      <w:pPr>
        <w:pStyle w:val="BodyText"/>
        <w:rPr>
          <w:noProof w:val="0"/>
        </w:rPr>
      </w:pPr>
    </w:p>
    <w:p w:rsidR="00334E2C" w:rsidRPr="002A1B47" w:rsidRDefault="00334E2C" w:rsidP="00334E2C">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2A1B47">
        <w:rPr>
          <w:b/>
          <w:noProof w:val="0"/>
        </w:rPr>
        <w:t xml:space="preserve">Please verify you have the most recent version of this document. </w:t>
      </w:r>
      <w:r w:rsidRPr="002A1B47">
        <w:rPr>
          <w:noProof w:val="0"/>
        </w:rPr>
        <w:t xml:space="preserve">See </w:t>
      </w:r>
      <w:hyperlink r:id="rId10" w:history="1">
        <w:r w:rsidRPr="002A1B47">
          <w:rPr>
            <w:rStyle w:val="Hyperlink"/>
            <w:noProof w:val="0"/>
          </w:rPr>
          <w:t>here</w:t>
        </w:r>
      </w:hyperlink>
      <w:r w:rsidRPr="002A1B47">
        <w:rPr>
          <w:noProof w:val="0"/>
        </w:rPr>
        <w:t xml:space="preserve"> for Final</w:t>
      </w:r>
      <w:r w:rsidR="004705B7">
        <w:rPr>
          <w:noProof w:val="0"/>
        </w:rPr>
        <w:t xml:space="preserve"> </w:t>
      </w:r>
      <w:r w:rsidRPr="002A1B47">
        <w:rPr>
          <w:noProof w:val="0"/>
        </w:rPr>
        <w:t xml:space="preserve">versions and </w:t>
      </w:r>
      <w:hyperlink r:id="rId11" w:history="1">
        <w:r w:rsidRPr="002A1B47">
          <w:rPr>
            <w:rStyle w:val="Hyperlink"/>
            <w:noProof w:val="0"/>
          </w:rPr>
          <w:t>here</w:t>
        </w:r>
      </w:hyperlink>
      <w:r w:rsidRPr="002A1B47">
        <w:rPr>
          <w:noProof w:val="0"/>
        </w:rPr>
        <w:t xml:space="preserve"> for Public Comment versions.</w:t>
      </w:r>
    </w:p>
    <w:p w:rsidR="00591C92" w:rsidRPr="00922F80" w:rsidRDefault="004949BC">
      <w:pPr>
        <w:pStyle w:val="BodyText"/>
        <w:rPr>
          <w:b/>
          <w:bCs/>
          <w:noProof w:val="0"/>
          <w:sz w:val="28"/>
        </w:rPr>
      </w:pPr>
      <w:r w:rsidRPr="002A1B47">
        <w:rPr>
          <w:noProof w:val="0"/>
        </w:rPr>
        <w:br w:type="page"/>
      </w:r>
      <w:r w:rsidR="00591C92" w:rsidRPr="00922F80">
        <w:rPr>
          <w:b/>
          <w:bCs/>
          <w:noProof w:val="0"/>
          <w:sz w:val="28"/>
        </w:rPr>
        <w:lastRenderedPageBreak/>
        <w:t>For</w:t>
      </w:r>
      <w:r w:rsidR="007D24AC" w:rsidRPr="00922F80">
        <w:rPr>
          <w:b/>
          <w:bCs/>
          <w:noProof w:val="0"/>
          <w:sz w:val="28"/>
        </w:rPr>
        <w:t>eword</w:t>
      </w:r>
    </w:p>
    <w:p w:rsidR="00334E2C" w:rsidRPr="002A1B47" w:rsidRDefault="00334E2C" w:rsidP="00334E2C">
      <w:pPr>
        <w:pStyle w:val="BodyText"/>
        <w:rPr>
          <w:noProof w:val="0"/>
        </w:rPr>
      </w:pPr>
      <w:r w:rsidRPr="002A1B47">
        <w:rPr>
          <w:noProof w:val="0"/>
        </w:rPr>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rsidR="00334E2C" w:rsidRPr="002A1B47" w:rsidRDefault="00334E2C" w:rsidP="00334E2C">
      <w:pPr>
        <w:pStyle w:val="BodyText"/>
        <w:rPr>
          <w:noProof w:val="0"/>
        </w:rPr>
      </w:pPr>
      <w:r w:rsidRPr="002A1B47">
        <w:rPr>
          <w:noProof w:val="0"/>
        </w:rPr>
        <w:t>The primary output of IHE is system implementation guides, called IHE Profiles. IHE publishes each profile through a well-defined process of public review and trial implementation and gathers profiles that have reached final text status into an IHE Technical Frameworks.</w:t>
      </w:r>
    </w:p>
    <w:p w:rsidR="00334E2C" w:rsidRPr="002A1B47" w:rsidRDefault="006C16FC" w:rsidP="00334E2C">
      <w:pPr>
        <w:pStyle w:val="BodyText"/>
        <w:rPr>
          <w:noProof w:val="0"/>
        </w:rPr>
      </w:pPr>
      <w:r w:rsidRPr="002319A4">
        <w:t>This</w:t>
      </w:r>
      <w:r w:rsidRPr="00C470CD">
        <w:t xml:space="preserve"> </w:t>
      </w:r>
      <w:r>
        <w:t>white paper</w:t>
      </w:r>
      <w:r w:rsidRPr="00C470CD">
        <w:t xml:space="preserve"> is</w:t>
      </w:r>
      <w:r w:rsidRPr="00986017">
        <w:t xml:space="preserve"> published on </w:t>
      </w:r>
      <w:r>
        <w:t xml:space="preserve">March xx, 2014 </w:t>
      </w:r>
      <w:r w:rsidRPr="00986017">
        <w:t xml:space="preserve">for Public Comment. Comments are invited and </w:t>
      </w:r>
      <w:r>
        <w:t>can</w:t>
      </w:r>
      <w:r w:rsidRPr="00986017">
        <w:t xml:space="preserve"> be submitted at</w:t>
      </w:r>
      <w:r w:rsidR="00334E2C" w:rsidRPr="002A1B47">
        <w:rPr>
          <w:noProof w:val="0"/>
        </w:rPr>
        <w:t xml:space="preserve"> </w:t>
      </w:r>
      <w:hyperlink r:id="rId12" w:history="1">
        <w:r w:rsidR="00334E2C" w:rsidRPr="002A1B47">
          <w:rPr>
            <w:rStyle w:val="Hyperlink"/>
            <w:noProof w:val="0"/>
          </w:rPr>
          <w:t>http://www.ihe.net/PCC_Public_Comments</w:t>
        </w:r>
      </w:hyperlink>
      <w:r w:rsidR="00334E2C" w:rsidRPr="002A1B47">
        <w:rPr>
          <w:noProof w:val="0"/>
        </w:rPr>
        <w:t>.</w:t>
      </w:r>
      <w:r>
        <w:rPr>
          <w:noProof w:val="0"/>
        </w:rPr>
        <w:t xml:space="preserve"> </w:t>
      </w:r>
      <w:r w:rsidRPr="00986017">
        <w:t xml:space="preserve">In order to be considered in development of the </w:t>
      </w:r>
      <w:r>
        <w:t xml:space="preserve">Final </w:t>
      </w:r>
      <w:r w:rsidRPr="00986017">
        <w:t xml:space="preserve">version of the </w:t>
      </w:r>
      <w:r>
        <w:t>white paper</w:t>
      </w:r>
      <w:r w:rsidRPr="00986017">
        <w:t xml:space="preserve">, comments must be received by </w:t>
      </w:r>
      <w:r>
        <w:t>April xx, 2014.</w:t>
      </w:r>
    </w:p>
    <w:p w:rsidR="00334E2C" w:rsidRPr="002A1B47" w:rsidRDefault="00334E2C" w:rsidP="00334E2C">
      <w:pPr>
        <w:pStyle w:val="BodyText"/>
        <w:rPr>
          <w:noProof w:val="0"/>
        </w:rPr>
      </w:pPr>
    </w:p>
    <w:p w:rsidR="00334E2C" w:rsidRPr="002A1B47" w:rsidRDefault="00334E2C" w:rsidP="00334E2C">
      <w:pPr>
        <w:pStyle w:val="BodyText"/>
        <w:rPr>
          <w:noProof w:val="0"/>
        </w:rPr>
      </w:pPr>
      <w:r w:rsidRPr="002A1B47">
        <w:rPr>
          <w:noProof w:val="0"/>
        </w:rPr>
        <w:t xml:space="preserve">General information about IHE can be found at: </w:t>
      </w:r>
      <w:hyperlink r:id="rId13" w:history="1">
        <w:r w:rsidRPr="002A1B47">
          <w:rPr>
            <w:rStyle w:val="Hyperlink"/>
            <w:noProof w:val="0"/>
          </w:rPr>
          <w:t>www.ihe.net</w:t>
        </w:r>
      </w:hyperlink>
      <w:r w:rsidRPr="002A1B47">
        <w:rPr>
          <w:noProof w:val="0"/>
        </w:rPr>
        <w:t>.</w:t>
      </w:r>
    </w:p>
    <w:p w:rsidR="00334E2C" w:rsidRPr="002A1B47" w:rsidRDefault="00334E2C" w:rsidP="00334E2C">
      <w:pPr>
        <w:pStyle w:val="BodyText"/>
        <w:rPr>
          <w:noProof w:val="0"/>
        </w:rPr>
      </w:pPr>
      <w:r w:rsidRPr="002A1B47">
        <w:rPr>
          <w:noProof w:val="0"/>
        </w:rPr>
        <w:t xml:space="preserve">Information about the IHE Patient Care Coordination domain can be found at: </w:t>
      </w:r>
      <w:hyperlink r:id="rId14" w:history="1">
        <w:r w:rsidRPr="002A1B47">
          <w:rPr>
            <w:rStyle w:val="Hyperlink"/>
            <w:noProof w:val="0"/>
          </w:rPr>
          <w:t>ihe.net/IHE_Domains</w:t>
        </w:r>
      </w:hyperlink>
      <w:r w:rsidRPr="002A1B47">
        <w:rPr>
          <w:noProof w:val="0"/>
        </w:rPr>
        <w:t>.</w:t>
      </w:r>
    </w:p>
    <w:p w:rsidR="00334E2C" w:rsidRPr="002A1B47" w:rsidRDefault="00334E2C" w:rsidP="00334E2C">
      <w:pPr>
        <w:pStyle w:val="BodyText"/>
        <w:rPr>
          <w:noProof w:val="0"/>
        </w:rPr>
      </w:pPr>
      <w:r w:rsidRPr="002A1B47">
        <w:rPr>
          <w:noProof w:val="0"/>
        </w:rPr>
        <w:t xml:space="preserve">Information about the organization of IHE Technical Frameworks and Supplements and the process used to create them can be found at: </w:t>
      </w:r>
      <w:hyperlink r:id="rId15" w:history="1">
        <w:r w:rsidRPr="002A1B47">
          <w:rPr>
            <w:rStyle w:val="Hyperlink"/>
            <w:noProof w:val="0"/>
          </w:rPr>
          <w:t>http://ihe.net/IHE_Process</w:t>
        </w:r>
      </w:hyperlink>
      <w:r w:rsidRPr="002A1B47">
        <w:rPr>
          <w:noProof w:val="0"/>
        </w:rPr>
        <w:t xml:space="preserve"> and </w:t>
      </w:r>
      <w:hyperlink r:id="rId16" w:history="1">
        <w:r w:rsidRPr="002A1B47">
          <w:rPr>
            <w:rStyle w:val="Hyperlink"/>
            <w:noProof w:val="0"/>
          </w:rPr>
          <w:t>http://ihe.net/Profiles</w:t>
        </w:r>
      </w:hyperlink>
      <w:r w:rsidRPr="002A1B47">
        <w:rPr>
          <w:noProof w:val="0"/>
        </w:rPr>
        <w:t>.</w:t>
      </w:r>
    </w:p>
    <w:p w:rsidR="00334E2C" w:rsidRPr="002A1B47" w:rsidRDefault="00334E2C" w:rsidP="00334E2C">
      <w:pPr>
        <w:pStyle w:val="BodyText"/>
        <w:rPr>
          <w:noProof w:val="0"/>
        </w:rPr>
      </w:pPr>
      <w:r w:rsidRPr="002A1B47">
        <w:rPr>
          <w:noProof w:val="0"/>
        </w:rPr>
        <w:t xml:space="preserve">The current version of the IHE Patient Care Coordination Technical Framework can be found at: </w:t>
      </w:r>
      <w:hyperlink r:id="rId17" w:anchor="radiology" w:history="1">
        <w:r w:rsidRPr="002A1B47">
          <w:rPr>
            <w:rStyle w:val="Hyperlink"/>
            <w:noProof w:val="0"/>
          </w:rPr>
          <w:t>http://www.ihe.net/Technical_Frameworks</w:t>
        </w:r>
      </w:hyperlink>
      <w:r w:rsidRPr="002A1B47">
        <w:rPr>
          <w:noProof w:val="0"/>
        </w:rPr>
        <w:t>.</w:t>
      </w:r>
    </w:p>
    <w:p w:rsidR="00591C92" w:rsidRPr="002A1B47" w:rsidRDefault="00591C92" w:rsidP="00591C92"/>
    <w:p w:rsidR="00942BEF" w:rsidRPr="00922F80" w:rsidRDefault="007D24AC" w:rsidP="00C26978">
      <w:pPr>
        <w:pStyle w:val="TOC1"/>
        <w:rPr>
          <w:b/>
        </w:rPr>
      </w:pPr>
      <w:r w:rsidRPr="002A1B47">
        <w:br w:type="page"/>
      </w:r>
      <w:r w:rsidR="00334E2C" w:rsidRPr="00922F80">
        <w:rPr>
          <w:b/>
        </w:rPr>
        <w:lastRenderedPageBreak/>
        <w:t>CONTENTS</w:t>
      </w:r>
    </w:p>
    <w:p w:rsidR="00334E2C" w:rsidRPr="002A1B47" w:rsidRDefault="00334E2C" w:rsidP="00922F80"/>
    <w:p w:rsidR="00903215" w:rsidRDefault="008B2A4F">
      <w:pPr>
        <w:pStyle w:val="TOC1"/>
        <w:rPr>
          <w:rFonts w:asciiTheme="minorHAnsi" w:eastAsiaTheme="minorEastAsia" w:hAnsiTheme="minorHAnsi" w:cstheme="minorBidi"/>
          <w:noProof/>
          <w:sz w:val="22"/>
          <w:szCs w:val="22"/>
        </w:rPr>
      </w:pPr>
      <w:r w:rsidRPr="002A1B47">
        <w:rPr>
          <w:b/>
        </w:rPr>
        <w:fldChar w:fldCharType="begin"/>
      </w:r>
      <w:r w:rsidRPr="002A1B47">
        <w:instrText xml:space="preserve"> TOC \o "3-6" \h \z \t "Heading 1,1,Heading 2,2,Appendix Heading 2,2,Appendix Heading 1,1,Glossary,1" </w:instrText>
      </w:r>
      <w:r w:rsidRPr="002A1B47">
        <w:rPr>
          <w:b/>
        </w:rPr>
        <w:fldChar w:fldCharType="separate"/>
      </w:r>
      <w:hyperlink w:anchor="_Toc383590874" w:history="1">
        <w:r w:rsidR="00903215" w:rsidRPr="005A77BD">
          <w:rPr>
            <w:rStyle w:val="Hyperlink"/>
            <w:noProof/>
          </w:rPr>
          <w:t>1</w:t>
        </w:r>
        <w:r w:rsidR="00903215">
          <w:rPr>
            <w:rFonts w:asciiTheme="minorHAnsi" w:eastAsiaTheme="minorEastAsia" w:hAnsiTheme="minorHAnsi" w:cstheme="minorBidi"/>
            <w:noProof/>
            <w:sz w:val="22"/>
            <w:szCs w:val="22"/>
          </w:rPr>
          <w:tab/>
        </w:r>
        <w:r w:rsidR="00903215" w:rsidRPr="005A77BD">
          <w:rPr>
            <w:rStyle w:val="Hyperlink"/>
            <w:noProof/>
          </w:rPr>
          <w:t>Introduction</w:t>
        </w:r>
        <w:r w:rsidR="00903215">
          <w:rPr>
            <w:noProof/>
            <w:webHidden/>
          </w:rPr>
          <w:tab/>
        </w:r>
        <w:r w:rsidR="00903215">
          <w:rPr>
            <w:noProof/>
            <w:webHidden/>
          </w:rPr>
          <w:fldChar w:fldCharType="begin"/>
        </w:r>
        <w:r w:rsidR="00903215">
          <w:rPr>
            <w:noProof/>
            <w:webHidden/>
          </w:rPr>
          <w:instrText xml:space="preserve"> PAGEREF _Toc383590874 \h </w:instrText>
        </w:r>
        <w:r w:rsidR="00903215">
          <w:rPr>
            <w:noProof/>
            <w:webHidden/>
          </w:rPr>
        </w:r>
        <w:r w:rsidR="00903215">
          <w:rPr>
            <w:noProof/>
            <w:webHidden/>
          </w:rPr>
          <w:fldChar w:fldCharType="separate"/>
        </w:r>
        <w:r w:rsidR="00903215">
          <w:rPr>
            <w:noProof/>
            <w:webHidden/>
          </w:rPr>
          <w:t>5</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875" w:history="1">
        <w:r w:rsidR="00903215" w:rsidRPr="005A77BD">
          <w:rPr>
            <w:rStyle w:val="Hyperlink"/>
            <w:noProof/>
          </w:rPr>
          <w:t>1.1</w:t>
        </w:r>
        <w:r w:rsidR="00903215">
          <w:rPr>
            <w:rFonts w:asciiTheme="minorHAnsi" w:eastAsiaTheme="minorEastAsia" w:hAnsiTheme="minorHAnsi" w:cstheme="minorBidi"/>
            <w:noProof/>
            <w:sz w:val="22"/>
            <w:szCs w:val="22"/>
          </w:rPr>
          <w:tab/>
        </w:r>
        <w:r w:rsidR="00903215" w:rsidRPr="005A77BD">
          <w:rPr>
            <w:rStyle w:val="Hyperlink"/>
            <w:noProof/>
          </w:rPr>
          <w:t>Purpose of the Data Access Framework using IHE Profiles White Paper</w:t>
        </w:r>
        <w:r w:rsidR="00903215">
          <w:rPr>
            <w:noProof/>
            <w:webHidden/>
          </w:rPr>
          <w:tab/>
        </w:r>
        <w:r w:rsidR="00903215">
          <w:rPr>
            <w:noProof/>
            <w:webHidden/>
          </w:rPr>
          <w:fldChar w:fldCharType="begin"/>
        </w:r>
        <w:r w:rsidR="00903215">
          <w:rPr>
            <w:noProof/>
            <w:webHidden/>
          </w:rPr>
          <w:instrText xml:space="preserve"> PAGEREF _Toc383590875 \h </w:instrText>
        </w:r>
        <w:r w:rsidR="00903215">
          <w:rPr>
            <w:noProof/>
            <w:webHidden/>
          </w:rPr>
        </w:r>
        <w:r w:rsidR="00903215">
          <w:rPr>
            <w:noProof/>
            <w:webHidden/>
          </w:rPr>
          <w:fldChar w:fldCharType="separate"/>
        </w:r>
        <w:r w:rsidR="00903215">
          <w:rPr>
            <w:noProof/>
            <w:webHidden/>
          </w:rPr>
          <w:t>5</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876" w:history="1">
        <w:r w:rsidR="00903215" w:rsidRPr="005A77BD">
          <w:rPr>
            <w:rStyle w:val="Hyperlink"/>
            <w:noProof/>
          </w:rPr>
          <w:t>1.2</w:t>
        </w:r>
        <w:r w:rsidR="00903215">
          <w:rPr>
            <w:rFonts w:asciiTheme="minorHAnsi" w:eastAsiaTheme="minorEastAsia" w:hAnsiTheme="minorHAnsi" w:cstheme="minorBidi"/>
            <w:noProof/>
            <w:sz w:val="22"/>
            <w:szCs w:val="22"/>
          </w:rPr>
          <w:tab/>
        </w:r>
        <w:r w:rsidR="00903215" w:rsidRPr="005A77BD">
          <w:rPr>
            <w:rStyle w:val="Hyperlink"/>
            <w:noProof/>
          </w:rPr>
          <w:t>Intended Audience</w:t>
        </w:r>
        <w:r w:rsidR="00903215">
          <w:rPr>
            <w:noProof/>
            <w:webHidden/>
          </w:rPr>
          <w:tab/>
        </w:r>
        <w:r w:rsidR="00903215">
          <w:rPr>
            <w:noProof/>
            <w:webHidden/>
          </w:rPr>
          <w:fldChar w:fldCharType="begin"/>
        </w:r>
        <w:r w:rsidR="00903215">
          <w:rPr>
            <w:noProof/>
            <w:webHidden/>
          </w:rPr>
          <w:instrText xml:space="preserve"> PAGEREF _Toc383590876 \h </w:instrText>
        </w:r>
        <w:r w:rsidR="00903215">
          <w:rPr>
            <w:noProof/>
            <w:webHidden/>
          </w:rPr>
        </w:r>
        <w:r w:rsidR="00903215">
          <w:rPr>
            <w:noProof/>
            <w:webHidden/>
          </w:rPr>
          <w:fldChar w:fldCharType="separate"/>
        </w:r>
        <w:r w:rsidR="00903215">
          <w:rPr>
            <w:noProof/>
            <w:webHidden/>
          </w:rPr>
          <w:t>5</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877" w:history="1">
        <w:r w:rsidR="00903215" w:rsidRPr="005A77BD">
          <w:rPr>
            <w:rStyle w:val="Hyperlink"/>
            <w:noProof/>
          </w:rPr>
          <w:t>2</w:t>
        </w:r>
        <w:r w:rsidR="00903215">
          <w:rPr>
            <w:rFonts w:asciiTheme="minorHAnsi" w:eastAsiaTheme="minorEastAsia" w:hAnsiTheme="minorHAnsi" w:cstheme="minorBidi"/>
            <w:noProof/>
            <w:sz w:val="22"/>
            <w:szCs w:val="22"/>
          </w:rPr>
          <w:tab/>
        </w:r>
        <w:r w:rsidR="00903215" w:rsidRPr="005A77BD">
          <w:rPr>
            <w:rStyle w:val="Hyperlink"/>
            <w:noProof/>
          </w:rPr>
          <w:t>Introduction</w:t>
        </w:r>
        <w:r w:rsidR="00903215">
          <w:rPr>
            <w:noProof/>
            <w:webHidden/>
          </w:rPr>
          <w:tab/>
        </w:r>
        <w:r w:rsidR="00903215">
          <w:rPr>
            <w:noProof/>
            <w:webHidden/>
          </w:rPr>
          <w:fldChar w:fldCharType="begin"/>
        </w:r>
        <w:r w:rsidR="00903215">
          <w:rPr>
            <w:noProof/>
            <w:webHidden/>
          </w:rPr>
          <w:instrText xml:space="preserve"> PAGEREF _Toc383590877 \h </w:instrText>
        </w:r>
        <w:r w:rsidR="00903215">
          <w:rPr>
            <w:noProof/>
            <w:webHidden/>
          </w:rPr>
        </w:r>
        <w:r w:rsidR="00903215">
          <w:rPr>
            <w:noProof/>
            <w:webHidden/>
          </w:rPr>
          <w:fldChar w:fldCharType="separate"/>
        </w:r>
        <w:r w:rsidR="00903215">
          <w:rPr>
            <w:noProof/>
            <w:webHidden/>
          </w:rPr>
          <w:t>6</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878" w:history="1">
        <w:r w:rsidR="00903215" w:rsidRPr="005A77BD">
          <w:rPr>
            <w:rStyle w:val="Hyperlink"/>
            <w:noProof/>
          </w:rPr>
          <w:t>2.1</w:t>
        </w:r>
        <w:r w:rsidR="00903215">
          <w:rPr>
            <w:rFonts w:asciiTheme="minorHAnsi" w:eastAsiaTheme="minorEastAsia" w:hAnsiTheme="minorHAnsi" w:cstheme="minorBidi"/>
            <w:noProof/>
            <w:sz w:val="22"/>
            <w:szCs w:val="22"/>
          </w:rPr>
          <w:tab/>
        </w:r>
        <w:r w:rsidR="00903215" w:rsidRPr="005A77BD">
          <w:rPr>
            <w:rStyle w:val="Hyperlink"/>
            <w:noProof/>
          </w:rPr>
          <w:t>Problem Description</w:t>
        </w:r>
        <w:r w:rsidR="00903215">
          <w:rPr>
            <w:noProof/>
            <w:webHidden/>
          </w:rPr>
          <w:tab/>
        </w:r>
        <w:r w:rsidR="00903215">
          <w:rPr>
            <w:noProof/>
            <w:webHidden/>
          </w:rPr>
          <w:fldChar w:fldCharType="begin"/>
        </w:r>
        <w:r w:rsidR="00903215">
          <w:rPr>
            <w:noProof/>
            <w:webHidden/>
          </w:rPr>
          <w:instrText xml:space="preserve"> PAGEREF _Toc383590878 \h </w:instrText>
        </w:r>
        <w:r w:rsidR="00903215">
          <w:rPr>
            <w:noProof/>
            <w:webHidden/>
          </w:rPr>
        </w:r>
        <w:r w:rsidR="00903215">
          <w:rPr>
            <w:noProof/>
            <w:webHidden/>
          </w:rPr>
          <w:fldChar w:fldCharType="separate"/>
        </w:r>
        <w:r w:rsidR="00903215">
          <w:rPr>
            <w:noProof/>
            <w:webHidden/>
          </w:rPr>
          <w:t>6</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879" w:history="1">
        <w:r w:rsidR="00903215" w:rsidRPr="005A77BD">
          <w:rPr>
            <w:rStyle w:val="Hyperlink"/>
            <w:noProof/>
          </w:rPr>
          <w:t>2.2</w:t>
        </w:r>
        <w:r w:rsidR="00903215">
          <w:rPr>
            <w:rFonts w:asciiTheme="minorHAnsi" w:eastAsiaTheme="minorEastAsia" w:hAnsiTheme="minorHAnsi" w:cstheme="minorBidi"/>
            <w:noProof/>
            <w:sz w:val="22"/>
            <w:szCs w:val="22"/>
          </w:rPr>
          <w:tab/>
        </w:r>
        <w:r w:rsidR="00903215" w:rsidRPr="005A77BD">
          <w:rPr>
            <w:rStyle w:val="Hyperlink"/>
            <w:noProof/>
          </w:rPr>
          <w:t>Scope</w:t>
        </w:r>
        <w:r w:rsidR="00903215">
          <w:rPr>
            <w:noProof/>
            <w:webHidden/>
          </w:rPr>
          <w:tab/>
        </w:r>
        <w:r w:rsidR="00903215">
          <w:rPr>
            <w:noProof/>
            <w:webHidden/>
          </w:rPr>
          <w:fldChar w:fldCharType="begin"/>
        </w:r>
        <w:r w:rsidR="00903215">
          <w:rPr>
            <w:noProof/>
            <w:webHidden/>
          </w:rPr>
          <w:instrText xml:space="preserve"> PAGEREF _Toc383590879 \h </w:instrText>
        </w:r>
        <w:r w:rsidR="00903215">
          <w:rPr>
            <w:noProof/>
            <w:webHidden/>
          </w:rPr>
        </w:r>
        <w:r w:rsidR="00903215">
          <w:rPr>
            <w:noProof/>
            <w:webHidden/>
          </w:rPr>
          <w:fldChar w:fldCharType="separate"/>
        </w:r>
        <w:r w:rsidR="00903215">
          <w:rPr>
            <w:noProof/>
            <w:webHidden/>
          </w:rPr>
          <w:t>6</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880" w:history="1">
        <w:r w:rsidR="00903215" w:rsidRPr="005A77BD">
          <w:rPr>
            <w:rStyle w:val="Hyperlink"/>
            <w:noProof/>
          </w:rPr>
          <w:t>2.3</w:t>
        </w:r>
        <w:r w:rsidR="00903215">
          <w:rPr>
            <w:rFonts w:asciiTheme="minorHAnsi" w:eastAsiaTheme="minorEastAsia" w:hAnsiTheme="minorHAnsi" w:cstheme="minorBidi"/>
            <w:noProof/>
            <w:sz w:val="22"/>
            <w:szCs w:val="22"/>
          </w:rPr>
          <w:tab/>
        </w:r>
        <w:r w:rsidR="00903215" w:rsidRPr="005A77BD">
          <w:rPr>
            <w:rStyle w:val="Hyperlink"/>
            <w:noProof/>
          </w:rPr>
          <w:t>Approach</w:t>
        </w:r>
        <w:r w:rsidR="00903215">
          <w:rPr>
            <w:noProof/>
            <w:webHidden/>
          </w:rPr>
          <w:tab/>
        </w:r>
        <w:r w:rsidR="00903215">
          <w:rPr>
            <w:noProof/>
            <w:webHidden/>
          </w:rPr>
          <w:fldChar w:fldCharType="begin"/>
        </w:r>
        <w:r w:rsidR="00903215">
          <w:rPr>
            <w:noProof/>
            <w:webHidden/>
          </w:rPr>
          <w:instrText xml:space="preserve"> PAGEREF _Toc383590880 \h </w:instrText>
        </w:r>
        <w:r w:rsidR="00903215">
          <w:rPr>
            <w:noProof/>
            <w:webHidden/>
          </w:rPr>
        </w:r>
        <w:r w:rsidR="00903215">
          <w:rPr>
            <w:noProof/>
            <w:webHidden/>
          </w:rPr>
          <w:fldChar w:fldCharType="separate"/>
        </w:r>
        <w:r w:rsidR="00903215">
          <w:rPr>
            <w:noProof/>
            <w:webHidden/>
          </w:rPr>
          <w:t>7</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881" w:history="1">
        <w:r w:rsidR="00903215" w:rsidRPr="005A77BD">
          <w:rPr>
            <w:rStyle w:val="Hyperlink"/>
            <w:noProof/>
          </w:rPr>
          <w:t>2.3.1</w:t>
        </w:r>
        <w:r w:rsidR="00903215">
          <w:rPr>
            <w:rFonts w:asciiTheme="minorHAnsi" w:eastAsiaTheme="minorEastAsia" w:hAnsiTheme="minorHAnsi" w:cstheme="minorBidi"/>
            <w:noProof/>
            <w:sz w:val="22"/>
            <w:szCs w:val="22"/>
          </w:rPr>
          <w:tab/>
        </w:r>
        <w:r w:rsidR="00903215" w:rsidRPr="005A77BD">
          <w:rPr>
            <w:rStyle w:val="Hyperlink"/>
            <w:noProof/>
          </w:rPr>
          <w:t>IHE Perspectives</w:t>
        </w:r>
        <w:r w:rsidR="00903215">
          <w:rPr>
            <w:noProof/>
            <w:webHidden/>
          </w:rPr>
          <w:tab/>
        </w:r>
        <w:r w:rsidR="00903215">
          <w:rPr>
            <w:noProof/>
            <w:webHidden/>
          </w:rPr>
          <w:fldChar w:fldCharType="begin"/>
        </w:r>
        <w:r w:rsidR="00903215">
          <w:rPr>
            <w:noProof/>
            <w:webHidden/>
          </w:rPr>
          <w:instrText xml:space="preserve"> PAGEREF _Toc383590881 \h </w:instrText>
        </w:r>
        <w:r w:rsidR="00903215">
          <w:rPr>
            <w:noProof/>
            <w:webHidden/>
          </w:rPr>
        </w:r>
        <w:r w:rsidR="00903215">
          <w:rPr>
            <w:noProof/>
            <w:webHidden/>
          </w:rPr>
          <w:fldChar w:fldCharType="separate"/>
        </w:r>
        <w:r w:rsidR="00903215">
          <w:rPr>
            <w:noProof/>
            <w:webHidden/>
          </w:rPr>
          <w:t>9</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882" w:history="1">
        <w:r w:rsidR="00903215" w:rsidRPr="005A77BD">
          <w:rPr>
            <w:rStyle w:val="Hyperlink"/>
            <w:noProof/>
          </w:rPr>
          <w:t>2.3.2</w:t>
        </w:r>
        <w:r w:rsidR="00903215">
          <w:rPr>
            <w:rFonts w:asciiTheme="minorHAnsi" w:eastAsiaTheme="minorEastAsia" w:hAnsiTheme="minorHAnsi" w:cstheme="minorBidi"/>
            <w:noProof/>
            <w:sz w:val="22"/>
            <w:szCs w:val="22"/>
          </w:rPr>
          <w:tab/>
        </w:r>
        <w:r w:rsidR="00903215" w:rsidRPr="005A77BD">
          <w:rPr>
            <w:rStyle w:val="Hyperlink"/>
            <w:noProof/>
          </w:rPr>
          <w:t>Viewpoints</w:t>
        </w:r>
        <w:r w:rsidR="00903215">
          <w:rPr>
            <w:noProof/>
            <w:webHidden/>
          </w:rPr>
          <w:tab/>
        </w:r>
        <w:r w:rsidR="00903215">
          <w:rPr>
            <w:noProof/>
            <w:webHidden/>
          </w:rPr>
          <w:fldChar w:fldCharType="begin"/>
        </w:r>
        <w:r w:rsidR="00903215">
          <w:rPr>
            <w:noProof/>
            <w:webHidden/>
          </w:rPr>
          <w:instrText xml:space="preserve"> PAGEREF _Toc383590882 \h </w:instrText>
        </w:r>
        <w:r w:rsidR="00903215">
          <w:rPr>
            <w:noProof/>
            <w:webHidden/>
          </w:rPr>
        </w:r>
        <w:r w:rsidR="00903215">
          <w:rPr>
            <w:noProof/>
            <w:webHidden/>
          </w:rPr>
          <w:fldChar w:fldCharType="separate"/>
        </w:r>
        <w:r w:rsidR="00903215">
          <w:rPr>
            <w:noProof/>
            <w:webHidden/>
          </w:rPr>
          <w:t>9</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883" w:history="1">
        <w:r w:rsidR="00903215" w:rsidRPr="005A77BD">
          <w:rPr>
            <w:rStyle w:val="Hyperlink"/>
            <w:noProof/>
          </w:rPr>
          <w:t>3</w:t>
        </w:r>
        <w:r w:rsidR="00903215">
          <w:rPr>
            <w:rFonts w:asciiTheme="minorHAnsi" w:eastAsiaTheme="minorEastAsia" w:hAnsiTheme="minorHAnsi" w:cstheme="minorBidi"/>
            <w:noProof/>
            <w:sz w:val="22"/>
            <w:szCs w:val="22"/>
          </w:rPr>
          <w:tab/>
        </w:r>
        <w:r w:rsidR="00903215" w:rsidRPr="005A77BD">
          <w:rPr>
            <w:rStyle w:val="Hyperlink"/>
            <w:noProof/>
          </w:rPr>
          <w:t>Conceptual</w:t>
        </w:r>
        <w:r w:rsidR="00903215">
          <w:rPr>
            <w:noProof/>
            <w:webHidden/>
          </w:rPr>
          <w:tab/>
        </w:r>
        <w:r w:rsidR="00903215">
          <w:rPr>
            <w:noProof/>
            <w:webHidden/>
          </w:rPr>
          <w:fldChar w:fldCharType="begin"/>
        </w:r>
        <w:r w:rsidR="00903215">
          <w:rPr>
            <w:noProof/>
            <w:webHidden/>
          </w:rPr>
          <w:instrText xml:space="preserve"> PAGEREF _Toc383590883 \h </w:instrText>
        </w:r>
        <w:r w:rsidR="00903215">
          <w:rPr>
            <w:noProof/>
            <w:webHidden/>
          </w:rPr>
        </w:r>
        <w:r w:rsidR="00903215">
          <w:rPr>
            <w:noProof/>
            <w:webHidden/>
          </w:rPr>
          <w:fldChar w:fldCharType="separate"/>
        </w:r>
        <w:r w:rsidR="00903215">
          <w:rPr>
            <w:noProof/>
            <w:webHidden/>
          </w:rPr>
          <w:t>10</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884" w:history="1">
        <w:r w:rsidR="00903215" w:rsidRPr="005A77BD">
          <w:rPr>
            <w:rStyle w:val="Hyperlink"/>
            <w:noProof/>
          </w:rPr>
          <w:t>3.1</w:t>
        </w:r>
        <w:r w:rsidR="00903215">
          <w:rPr>
            <w:rFonts w:asciiTheme="minorHAnsi" w:eastAsiaTheme="minorEastAsia" w:hAnsiTheme="minorHAnsi" w:cstheme="minorBidi"/>
            <w:noProof/>
            <w:sz w:val="22"/>
            <w:szCs w:val="22"/>
          </w:rPr>
          <w:tab/>
        </w:r>
        <w:r w:rsidR="00903215" w:rsidRPr="005A77BD">
          <w:rPr>
            <w:rStyle w:val="Hyperlink"/>
            <w:noProof/>
          </w:rPr>
          <w:t>Business Requirements</w:t>
        </w:r>
        <w:r w:rsidR="00903215">
          <w:rPr>
            <w:noProof/>
            <w:webHidden/>
          </w:rPr>
          <w:tab/>
        </w:r>
        <w:r w:rsidR="00903215">
          <w:rPr>
            <w:noProof/>
            <w:webHidden/>
          </w:rPr>
          <w:fldChar w:fldCharType="begin"/>
        </w:r>
        <w:r w:rsidR="00903215">
          <w:rPr>
            <w:noProof/>
            <w:webHidden/>
          </w:rPr>
          <w:instrText xml:space="preserve"> PAGEREF _Toc383590884 \h </w:instrText>
        </w:r>
        <w:r w:rsidR="00903215">
          <w:rPr>
            <w:noProof/>
            <w:webHidden/>
          </w:rPr>
        </w:r>
        <w:r w:rsidR="00903215">
          <w:rPr>
            <w:noProof/>
            <w:webHidden/>
          </w:rPr>
          <w:fldChar w:fldCharType="separate"/>
        </w:r>
        <w:r w:rsidR="00903215">
          <w:rPr>
            <w:noProof/>
            <w:webHidden/>
          </w:rPr>
          <w:t>10</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885" w:history="1">
        <w:r w:rsidR="00903215" w:rsidRPr="005A77BD">
          <w:rPr>
            <w:rStyle w:val="Hyperlink"/>
            <w:noProof/>
          </w:rPr>
          <w:t>3.1.1</w:t>
        </w:r>
        <w:r w:rsidR="00903215">
          <w:rPr>
            <w:rFonts w:asciiTheme="minorHAnsi" w:eastAsiaTheme="minorEastAsia" w:hAnsiTheme="minorHAnsi" w:cstheme="minorBidi"/>
            <w:noProof/>
            <w:sz w:val="22"/>
            <w:szCs w:val="22"/>
          </w:rPr>
          <w:tab/>
        </w:r>
        <w:r w:rsidR="00903215" w:rsidRPr="005A77BD">
          <w:rPr>
            <w:rStyle w:val="Hyperlink"/>
            <w:noProof/>
          </w:rPr>
          <w:t>Support Multiple Levels of Enterprise Governance</w:t>
        </w:r>
        <w:r w:rsidR="00903215">
          <w:rPr>
            <w:noProof/>
            <w:webHidden/>
          </w:rPr>
          <w:tab/>
        </w:r>
        <w:r w:rsidR="00903215">
          <w:rPr>
            <w:noProof/>
            <w:webHidden/>
          </w:rPr>
          <w:fldChar w:fldCharType="begin"/>
        </w:r>
        <w:r w:rsidR="00903215">
          <w:rPr>
            <w:noProof/>
            <w:webHidden/>
          </w:rPr>
          <w:instrText xml:space="preserve"> PAGEREF _Toc383590885 \h </w:instrText>
        </w:r>
        <w:r w:rsidR="00903215">
          <w:rPr>
            <w:noProof/>
            <w:webHidden/>
          </w:rPr>
        </w:r>
        <w:r w:rsidR="00903215">
          <w:rPr>
            <w:noProof/>
            <w:webHidden/>
          </w:rPr>
          <w:fldChar w:fldCharType="separate"/>
        </w:r>
        <w:r w:rsidR="00903215">
          <w:rPr>
            <w:noProof/>
            <w:webHidden/>
          </w:rPr>
          <w:t>11</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886" w:history="1">
        <w:r w:rsidR="00903215" w:rsidRPr="005A77BD">
          <w:rPr>
            <w:rStyle w:val="Hyperlink"/>
            <w:noProof/>
          </w:rPr>
          <w:t>3.1.1.1</w:t>
        </w:r>
        <w:r w:rsidR="00903215">
          <w:rPr>
            <w:rFonts w:asciiTheme="minorHAnsi" w:eastAsiaTheme="minorEastAsia" w:hAnsiTheme="minorHAnsi" w:cstheme="minorBidi"/>
            <w:noProof/>
            <w:sz w:val="22"/>
            <w:szCs w:val="22"/>
          </w:rPr>
          <w:tab/>
        </w:r>
        <w:r w:rsidR="00903215" w:rsidRPr="005A77BD">
          <w:rPr>
            <w:rStyle w:val="Hyperlink"/>
            <w:noProof/>
          </w:rPr>
          <w:t>Intra-Enterprise Governance</w:t>
        </w:r>
        <w:r w:rsidR="00903215">
          <w:rPr>
            <w:noProof/>
            <w:webHidden/>
          </w:rPr>
          <w:tab/>
        </w:r>
        <w:r w:rsidR="00903215">
          <w:rPr>
            <w:noProof/>
            <w:webHidden/>
          </w:rPr>
          <w:fldChar w:fldCharType="begin"/>
        </w:r>
        <w:r w:rsidR="00903215">
          <w:rPr>
            <w:noProof/>
            <w:webHidden/>
          </w:rPr>
          <w:instrText xml:space="preserve"> PAGEREF _Toc383590886 \h </w:instrText>
        </w:r>
        <w:r w:rsidR="00903215">
          <w:rPr>
            <w:noProof/>
            <w:webHidden/>
          </w:rPr>
        </w:r>
        <w:r w:rsidR="00903215">
          <w:rPr>
            <w:noProof/>
            <w:webHidden/>
          </w:rPr>
          <w:fldChar w:fldCharType="separate"/>
        </w:r>
        <w:r w:rsidR="00903215">
          <w:rPr>
            <w:noProof/>
            <w:webHidden/>
          </w:rPr>
          <w:t>11</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887" w:history="1">
        <w:r w:rsidR="00903215" w:rsidRPr="005A77BD">
          <w:rPr>
            <w:rStyle w:val="Hyperlink"/>
            <w:noProof/>
          </w:rPr>
          <w:t>3.1.1.2</w:t>
        </w:r>
        <w:r w:rsidR="00903215">
          <w:rPr>
            <w:rFonts w:asciiTheme="minorHAnsi" w:eastAsiaTheme="minorEastAsia" w:hAnsiTheme="minorHAnsi" w:cstheme="minorBidi"/>
            <w:noProof/>
            <w:sz w:val="22"/>
            <w:szCs w:val="22"/>
          </w:rPr>
          <w:tab/>
        </w:r>
        <w:r w:rsidR="00903215" w:rsidRPr="005A77BD">
          <w:rPr>
            <w:rStyle w:val="Hyperlink"/>
            <w:noProof/>
          </w:rPr>
          <w:t>Inter-Enterprise Governance</w:t>
        </w:r>
        <w:r w:rsidR="00903215">
          <w:rPr>
            <w:noProof/>
            <w:webHidden/>
          </w:rPr>
          <w:tab/>
        </w:r>
        <w:r w:rsidR="00903215">
          <w:rPr>
            <w:noProof/>
            <w:webHidden/>
          </w:rPr>
          <w:fldChar w:fldCharType="begin"/>
        </w:r>
        <w:r w:rsidR="00903215">
          <w:rPr>
            <w:noProof/>
            <w:webHidden/>
          </w:rPr>
          <w:instrText xml:space="preserve"> PAGEREF _Toc383590887 \h </w:instrText>
        </w:r>
        <w:r w:rsidR="00903215">
          <w:rPr>
            <w:noProof/>
            <w:webHidden/>
          </w:rPr>
        </w:r>
        <w:r w:rsidR="00903215">
          <w:rPr>
            <w:noProof/>
            <w:webHidden/>
          </w:rPr>
          <w:fldChar w:fldCharType="separate"/>
        </w:r>
        <w:r w:rsidR="00903215">
          <w:rPr>
            <w:noProof/>
            <w:webHidden/>
          </w:rPr>
          <w:t>12</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888" w:history="1">
        <w:r w:rsidR="00903215" w:rsidRPr="005A77BD">
          <w:rPr>
            <w:rStyle w:val="Hyperlink"/>
            <w:noProof/>
          </w:rPr>
          <w:t>3.1.1.3</w:t>
        </w:r>
        <w:r w:rsidR="00903215">
          <w:rPr>
            <w:rFonts w:asciiTheme="minorHAnsi" w:eastAsiaTheme="minorEastAsia" w:hAnsiTheme="minorHAnsi" w:cstheme="minorBidi"/>
            <w:noProof/>
            <w:sz w:val="22"/>
            <w:szCs w:val="22"/>
          </w:rPr>
          <w:tab/>
        </w:r>
        <w:r w:rsidR="00903215" w:rsidRPr="005A77BD">
          <w:rPr>
            <w:rStyle w:val="Hyperlink"/>
            <w:noProof/>
          </w:rPr>
          <w:t>Federated Governance</w:t>
        </w:r>
        <w:r w:rsidR="00903215">
          <w:rPr>
            <w:noProof/>
            <w:webHidden/>
          </w:rPr>
          <w:tab/>
        </w:r>
        <w:r w:rsidR="00903215">
          <w:rPr>
            <w:noProof/>
            <w:webHidden/>
          </w:rPr>
          <w:fldChar w:fldCharType="begin"/>
        </w:r>
        <w:r w:rsidR="00903215">
          <w:rPr>
            <w:noProof/>
            <w:webHidden/>
          </w:rPr>
          <w:instrText xml:space="preserve"> PAGEREF _Toc383590888 \h </w:instrText>
        </w:r>
        <w:r w:rsidR="00903215">
          <w:rPr>
            <w:noProof/>
            <w:webHidden/>
          </w:rPr>
        </w:r>
        <w:r w:rsidR="00903215">
          <w:rPr>
            <w:noProof/>
            <w:webHidden/>
          </w:rPr>
          <w:fldChar w:fldCharType="separate"/>
        </w:r>
        <w:r w:rsidR="00903215">
          <w:rPr>
            <w:noProof/>
            <w:webHidden/>
          </w:rPr>
          <w:t>12</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889" w:history="1">
        <w:r w:rsidR="00903215" w:rsidRPr="005A77BD">
          <w:rPr>
            <w:rStyle w:val="Hyperlink"/>
            <w:noProof/>
          </w:rPr>
          <w:t>3.1.2</w:t>
        </w:r>
        <w:r w:rsidR="00903215">
          <w:rPr>
            <w:rFonts w:asciiTheme="minorHAnsi" w:eastAsiaTheme="minorEastAsia" w:hAnsiTheme="minorHAnsi" w:cstheme="minorBidi"/>
            <w:noProof/>
            <w:sz w:val="22"/>
            <w:szCs w:val="22"/>
          </w:rPr>
          <w:tab/>
        </w:r>
        <w:r w:rsidR="00903215" w:rsidRPr="005A77BD">
          <w:rPr>
            <w:rStyle w:val="Hyperlink"/>
            <w:noProof/>
          </w:rPr>
          <w:t>Query Targets</w:t>
        </w:r>
        <w:r w:rsidR="00903215">
          <w:rPr>
            <w:noProof/>
            <w:webHidden/>
          </w:rPr>
          <w:tab/>
        </w:r>
        <w:r w:rsidR="00903215">
          <w:rPr>
            <w:noProof/>
            <w:webHidden/>
          </w:rPr>
          <w:fldChar w:fldCharType="begin"/>
        </w:r>
        <w:r w:rsidR="00903215">
          <w:rPr>
            <w:noProof/>
            <w:webHidden/>
          </w:rPr>
          <w:instrText xml:space="preserve"> PAGEREF _Toc383590889 \h </w:instrText>
        </w:r>
        <w:r w:rsidR="00903215">
          <w:rPr>
            <w:noProof/>
            <w:webHidden/>
          </w:rPr>
        </w:r>
        <w:r w:rsidR="00903215">
          <w:rPr>
            <w:noProof/>
            <w:webHidden/>
          </w:rPr>
          <w:fldChar w:fldCharType="separate"/>
        </w:r>
        <w:r w:rsidR="00903215">
          <w:rPr>
            <w:noProof/>
            <w:webHidden/>
          </w:rPr>
          <w:t>12</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890" w:history="1">
        <w:r w:rsidR="00903215" w:rsidRPr="005A77BD">
          <w:rPr>
            <w:rStyle w:val="Hyperlink"/>
            <w:noProof/>
          </w:rPr>
          <w:t>3.1.3</w:t>
        </w:r>
        <w:r w:rsidR="00903215">
          <w:rPr>
            <w:rFonts w:asciiTheme="minorHAnsi" w:eastAsiaTheme="minorEastAsia" w:hAnsiTheme="minorHAnsi" w:cstheme="minorBidi"/>
            <w:noProof/>
            <w:sz w:val="22"/>
            <w:szCs w:val="22"/>
          </w:rPr>
          <w:tab/>
        </w:r>
        <w:r w:rsidR="00903215" w:rsidRPr="005A77BD">
          <w:rPr>
            <w:rStyle w:val="Hyperlink"/>
            <w:noProof/>
          </w:rPr>
          <w:t>Query Granularity</w:t>
        </w:r>
        <w:r w:rsidR="00903215">
          <w:rPr>
            <w:noProof/>
            <w:webHidden/>
          </w:rPr>
          <w:tab/>
        </w:r>
        <w:r w:rsidR="00903215">
          <w:rPr>
            <w:noProof/>
            <w:webHidden/>
          </w:rPr>
          <w:fldChar w:fldCharType="begin"/>
        </w:r>
        <w:r w:rsidR="00903215">
          <w:rPr>
            <w:noProof/>
            <w:webHidden/>
          </w:rPr>
          <w:instrText xml:space="preserve"> PAGEREF _Toc383590890 \h </w:instrText>
        </w:r>
        <w:r w:rsidR="00903215">
          <w:rPr>
            <w:noProof/>
            <w:webHidden/>
          </w:rPr>
        </w:r>
        <w:r w:rsidR="00903215">
          <w:rPr>
            <w:noProof/>
            <w:webHidden/>
          </w:rPr>
          <w:fldChar w:fldCharType="separate"/>
        </w:r>
        <w:r w:rsidR="00903215">
          <w:rPr>
            <w:noProof/>
            <w:webHidden/>
          </w:rPr>
          <w:t>12</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891" w:history="1">
        <w:r w:rsidR="00903215" w:rsidRPr="005A77BD">
          <w:rPr>
            <w:rStyle w:val="Hyperlink"/>
            <w:noProof/>
          </w:rPr>
          <w:t>3.1.3.1</w:t>
        </w:r>
        <w:r w:rsidR="00903215">
          <w:rPr>
            <w:rFonts w:asciiTheme="minorHAnsi" w:eastAsiaTheme="minorEastAsia" w:hAnsiTheme="minorHAnsi" w:cstheme="minorBidi"/>
            <w:noProof/>
            <w:sz w:val="22"/>
            <w:szCs w:val="22"/>
          </w:rPr>
          <w:tab/>
        </w:r>
        <w:r w:rsidR="00903215" w:rsidRPr="005A77BD">
          <w:rPr>
            <w:rStyle w:val="Hyperlink"/>
            <w:noProof/>
          </w:rPr>
          <w:t>Query for Existing and Generated Documents using Encounter Documentation</w:t>
        </w:r>
        <w:r w:rsidR="00903215">
          <w:rPr>
            <w:noProof/>
            <w:webHidden/>
          </w:rPr>
          <w:tab/>
        </w:r>
        <w:r w:rsidR="00903215">
          <w:rPr>
            <w:noProof/>
            <w:webHidden/>
          </w:rPr>
          <w:fldChar w:fldCharType="begin"/>
        </w:r>
        <w:r w:rsidR="00903215">
          <w:rPr>
            <w:noProof/>
            <w:webHidden/>
          </w:rPr>
          <w:instrText xml:space="preserve"> PAGEREF _Toc383590891 \h </w:instrText>
        </w:r>
        <w:r w:rsidR="00903215">
          <w:rPr>
            <w:noProof/>
            <w:webHidden/>
          </w:rPr>
        </w:r>
        <w:r w:rsidR="00903215">
          <w:rPr>
            <w:noProof/>
            <w:webHidden/>
          </w:rPr>
          <w:fldChar w:fldCharType="separate"/>
        </w:r>
        <w:r w:rsidR="00903215">
          <w:rPr>
            <w:noProof/>
            <w:webHidden/>
          </w:rPr>
          <w:t>13</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892" w:history="1">
        <w:r w:rsidR="00903215" w:rsidRPr="005A77BD">
          <w:rPr>
            <w:rStyle w:val="Hyperlink"/>
            <w:noProof/>
          </w:rPr>
          <w:t>3.1.3.2</w:t>
        </w:r>
        <w:r w:rsidR="00903215">
          <w:rPr>
            <w:rFonts w:asciiTheme="minorHAnsi" w:eastAsiaTheme="minorEastAsia" w:hAnsiTheme="minorHAnsi" w:cstheme="minorBidi"/>
            <w:noProof/>
            <w:sz w:val="22"/>
            <w:szCs w:val="22"/>
          </w:rPr>
          <w:tab/>
        </w:r>
        <w:r w:rsidR="00903215" w:rsidRPr="005A77BD">
          <w:rPr>
            <w:rStyle w:val="Hyperlink"/>
            <w:noProof/>
          </w:rPr>
          <w:t>Query for Existing and Computed Data using Detailed Clinical Information</w:t>
        </w:r>
        <w:r w:rsidR="00903215">
          <w:rPr>
            <w:noProof/>
            <w:webHidden/>
          </w:rPr>
          <w:tab/>
        </w:r>
        <w:r w:rsidR="00903215">
          <w:rPr>
            <w:noProof/>
            <w:webHidden/>
          </w:rPr>
          <w:fldChar w:fldCharType="begin"/>
        </w:r>
        <w:r w:rsidR="00903215">
          <w:rPr>
            <w:noProof/>
            <w:webHidden/>
          </w:rPr>
          <w:instrText xml:space="preserve"> PAGEREF _Toc383590892 \h </w:instrText>
        </w:r>
        <w:r w:rsidR="00903215">
          <w:rPr>
            <w:noProof/>
            <w:webHidden/>
          </w:rPr>
        </w:r>
        <w:r w:rsidR="00903215">
          <w:rPr>
            <w:noProof/>
            <w:webHidden/>
          </w:rPr>
          <w:fldChar w:fldCharType="separate"/>
        </w:r>
        <w:r w:rsidR="00903215">
          <w:rPr>
            <w:noProof/>
            <w:webHidden/>
          </w:rPr>
          <w:t>13</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893" w:history="1">
        <w:r w:rsidR="00903215" w:rsidRPr="005A77BD">
          <w:rPr>
            <w:rStyle w:val="Hyperlink"/>
            <w:noProof/>
          </w:rPr>
          <w:t>3.1.3.3</w:t>
        </w:r>
        <w:r w:rsidR="00903215">
          <w:rPr>
            <w:rFonts w:asciiTheme="minorHAnsi" w:eastAsiaTheme="minorEastAsia" w:hAnsiTheme="minorHAnsi" w:cstheme="minorBidi"/>
            <w:noProof/>
            <w:sz w:val="22"/>
            <w:szCs w:val="22"/>
          </w:rPr>
          <w:tab/>
        </w:r>
        <w:r w:rsidR="00903215" w:rsidRPr="005A77BD">
          <w:rPr>
            <w:rStyle w:val="Hyperlink"/>
            <w:noProof/>
          </w:rPr>
          <w:t>Query for data within Enterprise (Intra-Enterprise)</w:t>
        </w:r>
        <w:r w:rsidR="00903215">
          <w:rPr>
            <w:noProof/>
            <w:webHidden/>
          </w:rPr>
          <w:tab/>
        </w:r>
        <w:r w:rsidR="00903215">
          <w:rPr>
            <w:noProof/>
            <w:webHidden/>
          </w:rPr>
          <w:fldChar w:fldCharType="begin"/>
        </w:r>
        <w:r w:rsidR="00903215">
          <w:rPr>
            <w:noProof/>
            <w:webHidden/>
          </w:rPr>
          <w:instrText xml:space="preserve"> PAGEREF _Toc383590893 \h </w:instrText>
        </w:r>
        <w:r w:rsidR="00903215">
          <w:rPr>
            <w:noProof/>
            <w:webHidden/>
          </w:rPr>
        </w:r>
        <w:r w:rsidR="00903215">
          <w:rPr>
            <w:noProof/>
            <w:webHidden/>
          </w:rPr>
          <w:fldChar w:fldCharType="separate"/>
        </w:r>
        <w:r w:rsidR="00903215">
          <w:rPr>
            <w:noProof/>
            <w:webHidden/>
          </w:rPr>
          <w:t>13</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894" w:history="1">
        <w:r w:rsidR="00903215" w:rsidRPr="005A77BD">
          <w:rPr>
            <w:rStyle w:val="Hyperlink"/>
            <w:noProof/>
          </w:rPr>
          <w:t>3.1.3.4</w:t>
        </w:r>
        <w:r w:rsidR="00903215">
          <w:rPr>
            <w:rFonts w:asciiTheme="minorHAnsi" w:eastAsiaTheme="minorEastAsia" w:hAnsiTheme="minorHAnsi" w:cstheme="minorBidi"/>
            <w:noProof/>
            <w:sz w:val="22"/>
            <w:szCs w:val="22"/>
          </w:rPr>
          <w:tab/>
        </w:r>
        <w:r w:rsidR="00903215" w:rsidRPr="005A77BD">
          <w:rPr>
            <w:rStyle w:val="Hyperlink"/>
            <w:noProof/>
          </w:rPr>
          <w:t>Query for data from Specific External Enterprise (Inter-Enterprise)</w:t>
        </w:r>
        <w:r w:rsidR="00903215">
          <w:rPr>
            <w:noProof/>
            <w:webHidden/>
          </w:rPr>
          <w:tab/>
        </w:r>
        <w:r w:rsidR="00903215">
          <w:rPr>
            <w:noProof/>
            <w:webHidden/>
          </w:rPr>
          <w:fldChar w:fldCharType="begin"/>
        </w:r>
        <w:r w:rsidR="00903215">
          <w:rPr>
            <w:noProof/>
            <w:webHidden/>
          </w:rPr>
          <w:instrText xml:space="preserve"> PAGEREF _Toc383590894 \h </w:instrText>
        </w:r>
        <w:r w:rsidR="00903215">
          <w:rPr>
            <w:noProof/>
            <w:webHidden/>
          </w:rPr>
        </w:r>
        <w:r w:rsidR="00903215">
          <w:rPr>
            <w:noProof/>
            <w:webHidden/>
          </w:rPr>
          <w:fldChar w:fldCharType="separate"/>
        </w:r>
        <w:r w:rsidR="00903215">
          <w:rPr>
            <w:noProof/>
            <w:webHidden/>
          </w:rPr>
          <w:t>14</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895" w:history="1">
        <w:r w:rsidR="00903215" w:rsidRPr="005A77BD">
          <w:rPr>
            <w:rStyle w:val="Hyperlink"/>
            <w:noProof/>
          </w:rPr>
          <w:t>3.1.3.5</w:t>
        </w:r>
        <w:r w:rsidR="00903215">
          <w:rPr>
            <w:rFonts w:asciiTheme="minorHAnsi" w:eastAsiaTheme="minorEastAsia" w:hAnsiTheme="minorHAnsi" w:cstheme="minorBidi"/>
            <w:noProof/>
            <w:sz w:val="22"/>
            <w:szCs w:val="22"/>
          </w:rPr>
          <w:tab/>
        </w:r>
        <w:r w:rsidR="00903215" w:rsidRPr="005A77BD">
          <w:rPr>
            <w:rStyle w:val="Hyperlink"/>
            <w:noProof/>
          </w:rPr>
          <w:t>Query for data from multiple external Enterprises (Federated)</w:t>
        </w:r>
        <w:r w:rsidR="00903215">
          <w:rPr>
            <w:noProof/>
            <w:webHidden/>
          </w:rPr>
          <w:tab/>
        </w:r>
        <w:r w:rsidR="00903215">
          <w:rPr>
            <w:noProof/>
            <w:webHidden/>
          </w:rPr>
          <w:fldChar w:fldCharType="begin"/>
        </w:r>
        <w:r w:rsidR="00903215">
          <w:rPr>
            <w:noProof/>
            <w:webHidden/>
          </w:rPr>
          <w:instrText xml:space="preserve"> PAGEREF _Toc383590895 \h </w:instrText>
        </w:r>
        <w:r w:rsidR="00903215">
          <w:rPr>
            <w:noProof/>
            <w:webHidden/>
          </w:rPr>
        </w:r>
        <w:r w:rsidR="00903215">
          <w:rPr>
            <w:noProof/>
            <w:webHidden/>
          </w:rPr>
          <w:fldChar w:fldCharType="separate"/>
        </w:r>
        <w:r w:rsidR="00903215">
          <w:rPr>
            <w:noProof/>
            <w:webHidden/>
          </w:rPr>
          <w:t>14</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896" w:history="1">
        <w:r w:rsidR="00903215" w:rsidRPr="005A77BD">
          <w:rPr>
            <w:rStyle w:val="Hyperlink"/>
            <w:noProof/>
          </w:rPr>
          <w:t>3.1.4</w:t>
        </w:r>
        <w:r w:rsidR="00903215">
          <w:rPr>
            <w:rFonts w:asciiTheme="minorHAnsi" w:eastAsiaTheme="minorEastAsia" w:hAnsiTheme="minorHAnsi" w:cstheme="minorBidi"/>
            <w:noProof/>
            <w:sz w:val="22"/>
            <w:szCs w:val="22"/>
          </w:rPr>
          <w:tab/>
        </w:r>
        <w:r w:rsidR="00903215" w:rsidRPr="005A77BD">
          <w:rPr>
            <w:rStyle w:val="Hyperlink"/>
            <w:noProof/>
          </w:rPr>
          <w:t>Query Response Granularity</w:t>
        </w:r>
        <w:r w:rsidR="00903215">
          <w:rPr>
            <w:noProof/>
            <w:webHidden/>
          </w:rPr>
          <w:tab/>
        </w:r>
        <w:r w:rsidR="00903215">
          <w:rPr>
            <w:noProof/>
            <w:webHidden/>
          </w:rPr>
          <w:fldChar w:fldCharType="begin"/>
        </w:r>
        <w:r w:rsidR="00903215">
          <w:rPr>
            <w:noProof/>
            <w:webHidden/>
          </w:rPr>
          <w:instrText xml:space="preserve"> PAGEREF _Toc383590896 \h </w:instrText>
        </w:r>
        <w:r w:rsidR="00903215">
          <w:rPr>
            <w:noProof/>
            <w:webHidden/>
          </w:rPr>
        </w:r>
        <w:r w:rsidR="00903215">
          <w:rPr>
            <w:noProof/>
            <w:webHidden/>
          </w:rPr>
          <w:fldChar w:fldCharType="separate"/>
        </w:r>
        <w:r w:rsidR="00903215">
          <w:rPr>
            <w:noProof/>
            <w:webHidden/>
          </w:rPr>
          <w:t>14</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897" w:history="1">
        <w:r w:rsidR="00903215" w:rsidRPr="005A77BD">
          <w:rPr>
            <w:rStyle w:val="Hyperlink"/>
            <w:noProof/>
          </w:rPr>
          <w:t>3.1.5</w:t>
        </w:r>
        <w:r w:rsidR="00903215">
          <w:rPr>
            <w:rFonts w:asciiTheme="minorHAnsi" w:eastAsiaTheme="minorEastAsia" w:hAnsiTheme="minorHAnsi" w:cstheme="minorBidi"/>
            <w:noProof/>
            <w:sz w:val="22"/>
            <w:szCs w:val="22"/>
          </w:rPr>
          <w:tab/>
        </w:r>
        <w:r w:rsidR="00903215" w:rsidRPr="005A77BD">
          <w:rPr>
            <w:rStyle w:val="Hyperlink"/>
            <w:noProof/>
          </w:rPr>
          <w:t>Security Aspects</w:t>
        </w:r>
        <w:r w:rsidR="00903215">
          <w:rPr>
            <w:noProof/>
            <w:webHidden/>
          </w:rPr>
          <w:tab/>
        </w:r>
        <w:r w:rsidR="00903215">
          <w:rPr>
            <w:noProof/>
            <w:webHidden/>
          </w:rPr>
          <w:fldChar w:fldCharType="begin"/>
        </w:r>
        <w:r w:rsidR="00903215">
          <w:rPr>
            <w:noProof/>
            <w:webHidden/>
          </w:rPr>
          <w:instrText xml:space="preserve"> PAGEREF _Toc383590897 \h </w:instrText>
        </w:r>
        <w:r w:rsidR="00903215">
          <w:rPr>
            <w:noProof/>
            <w:webHidden/>
          </w:rPr>
        </w:r>
        <w:r w:rsidR="00903215">
          <w:rPr>
            <w:noProof/>
            <w:webHidden/>
          </w:rPr>
          <w:fldChar w:fldCharType="separate"/>
        </w:r>
        <w:r w:rsidR="00903215">
          <w:rPr>
            <w:noProof/>
            <w:webHidden/>
          </w:rPr>
          <w:t>14</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898" w:history="1">
        <w:r w:rsidR="00903215" w:rsidRPr="005A77BD">
          <w:rPr>
            <w:rStyle w:val="Hyperlink"/>
            <w:noProof/>
          </w:rPr>
          <w:t>3.1.6</w:t>
        </w:r>
        <w:r w:rsidR="00903215">
          <w:rPr>
            <w:rFonts w:asciiTheme="minorHAnsi" w:eastAsiaTheme="minorEastAsia" w:hAnsiTheme="minorHAnsi" w:cstheme="minorBidi"/>
            <w:noProof/>
            <w:sz w:val="22"/>
            <w:szCs w:val="22"/>
          </w:rPr>
          <w:tab/>
        </w:r>
        <w:r w:rsidR="00903215" w:rsidRPr="005A77BD">
          <w:rPr>
            <w:rStyle w:val="Hyperlink"/>
            <w:noProof/>
          </w:rPr>
          <w:t>Transport Requirements</w:t>
        </w:r>
        <w:r w:rsidR="00903215">
          <w:rPr>
            <w:noProof/>
            <w:webHidden/>
          </w:rPr>
          <w:tab/>
        </w:r>
        <w:r w:rsidR="00903215">
          <w:rPr>
            <w:noProof/>
            <w:webHidden/>
          </w:rPr>
          <w:fldChar w:fldCharType="begin"/>
        </w:r>
        <w:r w:rsidR="00903215">
          <w:rPr>
            <w:noProof/>
            <w:webHidden/>
          </w:rPr>
          <w:instrText xml:space="preserve"> PAGEREF _Toc383590898 \h </w:instrText>
        </w:r>
        <w:r w:rsidR="00903215">
          <w:rPr>
            <w:noProof/>
            <w:webHidden/>
          </w:rPr>
        </w:r>
        <w:r w:rsidR="00903215">
          <w:rPr>
            <w:noProof/>
            <w:webHidden/>
          </w:rPr>
          <w:fldChar w:fldCharType="separate"/>
        </w:r>
        <w:r w:rsidR="00903215">
          <w:rPr>
            <w:noProof/>
            <w:webHidden/>
          </w:rPr>
          <w:t>15</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899" w:history="1">
        <w:r w:rsidR="00903215" w:rsidRPr="005A77BD">
          <w:rPr>
            <w:rStyle w:val="Hyperlink"/>
            <w:noProof/>
          </w:rPr>
          <w:t>3.2</w:t>
        </w:r>
        <w:r w:rsidR="00903215">
          <w:rPr>
            <w:rFonts w:asciiTheme="minorHAnsi" w:eastAsiaTheme="minorEastAsia" w:hAnsiTheme="minorHAnsi" w:cstheme="minorBidi"/>
            <w:noProof/>
            <w:sz w:val="22"/>
            <w:szCs w:val="22"/>
          </w:rPr>
          <w:tab/>
        </w:r>
        <w:r w:rsidR="00903215" w:rsidRPr="005A77BD">
          <w:rPr>
            <w:rStyle w:val="Hyperlink"/>
            <w:noProof/>
          </w:rPr>
          <w:t>Information Models</w:t>
        </w:r>
        <w:r w:rsidR="00903215">
          <w:rPr>
            <w:noProof/>
            <w:webHidden/>
          </w:rPr>
          <w:tab/>
        </w:r>
        <w:r w:rsidR="00903215">
          <w:rPr>
            <w:noProof/>
            <w:webHidden/>
          </w:rPr>
          <w:fldChar w:fldCharType="begin"/>
        </w:r>
        <w:r w:rsidR="00903215">
          <w:rPr>
            <w:noProof/>
            <w:webHidden/>
          </w:rPr>
          <w:instrText xml:space="preserve"> PAGEREF _Toc383590899 \h </w:instrText>
        </w:r>
        <w:r w:rsidR="00903215">
          <w:rPr>
            <w:noProof/>
            <w:webHidden/>
          </w:rPr>
        </w:r>
        <w:r w:rsidR="00903215">
          <w:rPr>
            <w:noProof/>
            <w:webHidden/>
          </w:rPr>
          <w:fldChar w:fldCharType="separate"/>
        </w:r>
        <w:r w:rsidR="00903215">
          <w:rPr>
            <w:noProof/>
            <w:webHidden/>
          </w:rPr>
          <w:t>15</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900" w:history="1">
        <w:r w:rsidR="00903215" w:rsidRPr="005A77BD">
          <w:rPr>
            <w:rStyle w:val="Hyperlink"/>
            <w:noProof/>
          </w:rPr>
          <w:t>3.2.1</w:t>
        </w:r>
        <w:r w:rsidR="00903215">
          <w:rPr>
            <w:rFonts w:asciiTheme="minorHAnsi" w:eastAsiaTheme="minorEastAsia" w:hAnsiTheme="minorHAnsi" w:cstheme="minorBidi"/>
            <w:noProof/>
            <w:sz w:val="22"/>
            <w:szCs w:val="22"/>
          </w:rPr>
          <w:tab/>
        </w:r>
        <w:r w:rsidR="00903215" w:rsidRPr="005A77BD">
          <w:rPr>
            <w:rStyle w:val="Hyperlink"/>
            <w:noProof/>
          </w:rPr>
          <w:t>Patient Demographic Information</w:t>
        </w:r>
        <w:r w:rsidR="00903215">
          <w:rPr>
            <w:noProof/>
            <w:webHidden/>
          </w:rPr>
          <w:tab/>
        </w:r>
        <w:r w:rsidR="00903215">
          <w:rPr>
            <w:noProof/>
            <w:webHidden/>
          </w:rPr>
          <w:fldChar w:fldCharType="begin"/>
        </w:r>
        <w:r w:rsidR="00903215">
          <w:rPr>
            <w:noProof/>
            <w:webHidden/>
          </w:rPr>
          <w:instrText xml:space="preserve"> PAGEREF _Toc383590900 \h </w:instrText>
        </w:r>
        <w:r w:rsidR="00903215">
          <w:rPr>
            <w:noProof/>
            <w:webHidden/>
          </w:rPr>
        </w:r>
        <w:r w:rsidR="00903215">
          <w:rPr>
            <w:noProof/>
            <w:webHidden/>
          </w:rPr>
          <w:fldChar w:fldCharType="separate"/>
        </w:r>
        <w:r w:rsidR="00903215">
          <w:rPr>
            <w:noProof/>
            <w:webHidden/>
          </w:rPr>
          <w:t>15</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901" w:history="1">
        <w:r w:rsidR="00903215" w:rsidRPr="005A77BD">
          <w:rPr>
            <w:rStyle w:val="Hyperlink"/>
            <w:noProof/>
          </w:rPr>
          <w:t>3.2.2</w:t>
        </w:r>
        <w:r w:rsidR="00903215">
          <w:rPr>
            <w:rFonts w:asciiTheme="minorHAnsi" w:eastAsiaTheme="minorEastAsia" w:hAnsiTheme="minorHAnsi" w:cstheme="minorBidi"/>
            <w:noProof/>
            <w:sz w:val="22"/>
            <w:szCs w:val="22"/>
          </w:rPr>
          <w:tab/>
        </w:r>
        <w:r w:rsidR="00903215" w:rsidRPr="005A77BD">
          <w:rPr>
            <w:rStyle w:val="Hyperlink"/>
            <w:noProof/>
          </w:rPr>
          <w:t>Encounter Documentation</w:t>
        </w:r>
        <w:r w:rsidR="00903215">
          <w:rPr>
            <w:noProof/>
            <w:webHidden/>
          </w:rPr>
          <w:tab/>
        </w:r>
        <w:r w:rsidR="00903215">
          <w:rPr>
            <w:noProof/>
            <w:webHidden/>
          </w:rPr>
          <w:fldChar w:fldCharType="begin"/>
        </w:r>
        <w:r w:rsidR="00903215">
          <w:rPr>
            <w:noProof/>
            <w:webHidden/>
          </w:rPr>
          <w:instrText xml:space="preserve"> PAGEREF _Toc383590901 \h </w:instrText>
        </w:r>
        <w:r w:rsidR="00903215">
          <w:rPr>
            <w:noProof/>
            <w:webHidden/>
          </w:rPr>
        </w:r>
        <w:r w:rsidR="00903215">
          <w:rPr>
            <w:noProof/>
            <w:webHidden/>
          </w:rPr>
          <w:fldChar w:fldCharType="separate"/>
        </w:r>
        <w:r w:rsidR="00903215">
          <w:rPr>
            <w:noProof/>
            <w:webHidden/>
          </w:rPr>
          <w:t>16</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02" w:history="1">
        <w:r w:rsidR="00903215" w:rsidRPr="005A77BD">
          <w:rPr>
            <w:rStyle w:val="Hyperlink"/>
            <w:noProof/>
          </w:rPr>
          <w:t>3.2.2.1</w:t>
        </w:r>
        <w:r w:rsidR="00903215">
          <w:rPr>
            <w:rFonts w:asciiTheme="minorHAnsi" w:eastAsiaTheme="minorEastAsia" w:hAnsiTheme="minorHAnsi" w:cstheme="minorBidi"/>
            <w:noProof/>
            <w:sz w:val="22"/>
            <w:szCs w:val="22"/>
          </w:rPr>
          <w:tab/>
        </w:r>
        <w:r w:rsidR="00903215" w:rsidRPr="005A77BD">
          <w:rPr>
            <w:rStyle w:val="Hyperlink"/>
            <w:noProof/>
          </w:rPr>
          <w:t>Encounter Documentation Metadata</w:t>
        </w:r>
        <w:r w:rsidR="00903215">
          <w:rPr>
            <w:noProof/>
            <w:webHidden/>
          </w:rPr>
          <w:tab/>
        </w:r>
        <w:r w:rsidR="00903215">
          <w:rPr>
            <w:noProof/>
            <w:webHidden/>
          </w:rPr>
          <w:fldChar w:fldCharType="begin"/>
        </w:r>
        <w:r w:rsidR="00903215">
          <w:rPr>
            <w:noProof/>
            <w:webHidden/>
          </w:rPr>
          <w:instrText xml:space="preserve"> PAGEREF _Toc383590902 \h </w:instrText>
        </w:r>
        <w:r w:rsidR="00903215">
          <w:rPr>
            <w:noProof/>
            <w:webHidden/>
          </w:rPr>
        </w:r>
        <w:r w:rsidR="00903215">
          <w:rPr>
            <w:noProof/>
            <w:webHidden/>
          </w:rPr>
          <w:fldChar w:fldCharType="separate"/>
        </w:r>
        <w:r w:rsidR="00903215">
          <w:rPr>
            <w:noProof/>
            <w:webHidden/>
          </w:rPr>
          <w:t>16</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03" w:history="1">
        <w:r w:rsidR="00903215" w:rsidRPr="005A77BD">
          <w:rPr>
            <w:rStyle w:val="Hyperlink"/>
            <w:noProof/>
          </w:rPr>
          <w:t>3.2.2.2</w:t>
        </w:r>
        <w:r w:rsidR="00903215">
          <w:rPr>
            <w:rFonts w:asciiTheme="minorHAnsi" w:eastAsiaTheme="minorEastAsia" w:hAnsiTheme="minorHAnsi" w:cstheme="minorBidi"/>
            <w:noProof/>
            <w:sz w:val="22"/>
            <w:szCs w:val="22"/>
          </w:rPr>
          <w:tab/>
        </w:r>
        <w:r w:rsidR="00903215" w:rsidRPr="005A77BD">
          <w:rPr>
            <w:rStyle w:val="Hyperlink"/>
            <w:noProof/>
          </w:rPr>
          <w:t>Document Organization</w:t>
        </w:r>
        <w:r w:rsidR="00903215">
          <w:rPr>
            <w:noProof/>
            <w:webHidden/>
          </w:rPr>
          <w:tab/>
        </w:r>
        <w:r w:rsidR="00903215">
          <w:rPr>
            <w:noProof/>
            <w:webHidden/>
          </w:rPr>
          <w:fldChar w:fldCharType="begin"/>
        </w:r>
        <w:r w:rsidR="00903215">
          <w:rPr>
            <w:noProof/>
            <w:webHidden/>
          </w:rPr>
          <w:instrText xml:space="preserve"> PAGEREF _Toc383590903 \h </w:instrText>
        </w:r>
        <w:r w:rsidR="00903215">
          <w:rPr>
            <w:noProof/>
            <w:webHidden/>
          </w:rPr>
        </w:r>
        <w:r w:rsidR="00903215">
          <w:rPr>
            <w:noProof/>
            <w:webHidden/>
          </w:rPr>
          <w:fldChar w:fldCharType="separate"/>
        </w:r>
        <w:r w:rsidR="00903215">
          <w:rPr>
            <w:noProof/>
            <w:webHidden/>
          </w:rPr>
          <w:t>17</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904" w:history="1">
        <w:r w:rsidR="00903215" w:rsidRPr="005A77BD">
          <w:rPr>
            <w:rStyle w:val="Hyperlink"/>
            <w:noProof/>
          </w:rPr>
          <w:t>3.2.3</w:t>
        </w:r>
        <w:r w:rsidR="00903215">
          <w:rPr>
            <w:rFonts w:asciiTheme="minorHAnsi" w:eastAsiaTheme="minorEastAsia" w:hAnsiTheme="minorHAnsi" w:cstheme="minorBidi"/>
            <w:noProof/>
            <w:sz w:val="22"/>
            <w:szCs w:val="22"/>
          </w:rPr>
          <w:tab/>
        </w:r>
        <w:r w:rsidR="00903215" w:rsidRPr="005A77BD">
          <w:rPr>
            <w:rStyle w:val="Hyperlink"/>
            <w:noProof/>
          </w:rPr>
          <w:t>Detailed Clinical Information</w:t>
        </w:r>
        <w:r w:rsidR="00903215">
          <w:rPr>
            <w:noProof/>
            <w:webHidden/>
          </w:rPr>
          <w:tab/>
        </w:r>
        <w:r w:rsidR="00903215">
          <w:rPr>
            <w:noProof/>
            <w:webHidden/>
          </w:rPr>
          <w:fldChar w:fldCharType="begin"/>
        </w:r>
        <w:r w:rsidR="00903215">
          <w:rPr>
            <w:noProof/>
            <w:webHidden/>
          </w:rPr>
          <w:instrText xml:space="preserve"> PAGEREF _Toc383590904 \h </w:instrText>
        </w:r>
        <w:r w:rsidR="00903215">
          <w:rPr>
            <w:noProof/>
            <w:webHidden/>
          </w:rPr>
        </w:r>
        <w:r w:rsidR="00903215">
          <w:rPr>
            <w:noProof/>
            <w:webHidden/>
          </w:rPr>
          <w:fldChar w:fldCharType="separate"/>
        </w:r>
        <w:r w:rsidR="00903215">
          <w:rPr>
            <w:noProof/>
            <w:webHidden/>
          </w:rPr>
          <w:t>19</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05" w:history="1">
        <w:r w:rsidR="00903215" w:rsidRPr="005A77BD">
          <w:rPr>
            <w:rStyle w:val="Hyperlink"/>
            <w:noProof/>
          </w:rPr>
          <w:t>3.2.3.1</w:t>
        </w:r>
        <w:r w:rsidR="00903215">
          <w:rPr>
            <w:rFonts w:asciiTheme="minorHAnsi" w:eastAsiaTheme="minorEastAsia" w:hAnsiTheme="minorHAnsi" w:cstheme="minorBidi"/>
            <w:noProof/>
            <w:sz w:val="22"/>
            <w:szCs w:val="22"/>
          </w:rPr>
          <w:tab/>
        </w:r>
        <w:r w:rsidR="00903215" w:rsidRPr="005A77BD">
          <w:rPr>
            <w:rStyle w:val="Hyperlink"/>
            <w:noProof/>
          </w:rPr>
          <w:t>Context Information</w:t>
        </w:r>
        <w:r w:rsidR="00903215">
          <w:rPr>
            <w:noProof/>
            <w:webHidden/>
          </w:rPr>
          <w:tab/>
        </w:r>
        <w:r w:rsidR="00903215">
          <w:rPr>
            <w:noProof/>
            <w:webHidden/>
          </w:rPr>
          <w:fldChar w:fldCharType="begin"/>
        </w:r>
        <w:r w:rsidR="00903215">
          <w:rPr>
            <w:noProof/>
            <w:webHidden/>
          </w:rPr>
          <w:instrText xml:space="preserve"> PAGEREF _Toc383590905 \h </w:instrText>
        </w:r>
        <w:r w:rsidR="00903215">
          <w:rPr>
            <w:noProof/>
            <w:webHidden/>
          </w:rPr>
        </w:r>
        <w:r w:rsidR="00903215">
          <w:rPr>
            <w:noProof/>
            <w:webHidden/>
          </w:rPr>
          <w:fldChar w:fldCharType="separate"/>
        </w:r>
        <w:r w:rsidR="00903215">
          <w:rPr>
            <w:noProof/>
            <w:webHidden/>
          </w:rPr>
          <w:t>20</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06" w:history="1">
        <w:r w:rsidR="00903215" w:rsidRPr="005A77BD">
          <w:rPr>
            <w:rStyle w:val="Hyperlink"/>
            <w:noProof/>
          </w:rPr>
          <w:t>3.2.3.2</w:t>
        </w:r>
        <w:r w:rsidR="00903215">
          <w:rPr>
            <w:rFonts w:asciiTheme="minorHAnsi" w:eastAsiaTheme="minorEastAsia" w:hAnsiTheme="minorHAnsi" w:cstheme="minorBidi"/>
            <w:noProof/>
            <w:sz w:val="22"/>
            <w:szCs w:val="22"/>
          </w:rPr>
          <w:tab/>
        </w:r>
        <w:r w:rsidR="00903215" w:rsidRPr="005A77BD">
          <w:rPr>
            <w:rStyle w:val="Hyperlink"/>
            <w:noProof/>
          </w:rPr>
          <w:t>Detailed Clinical Data</w:t>
        </w:r>
        <w:r w:rsidR="00903215">
          <w:rPr>
            <w:noProof/>
            <w:webHidden/>
          </w:rPr>
          <w:tab/>
        </w:r>
        <w:r w:rsidR="00903215">
          <w:rPr>
            <w:noProof/>
            <w:webHidden/>
          </w:rPr>
          <w:fldChar w:fldCharType="begin"/>
        </w:r>
        <w:r w:rsidR="00903215">
          <w:rPr>
            <w:noProof/>
            <w:webHidden/>
          </w:rPr>
          <w:instrText xml:space="preserve"> PAGEREF _Toc383590906 \h </w:instrText>
        </w:r>
        <w:r w:rsidR="00903215">
          <w:rPr>
            <w:noProof/>
            <w:webHidden/>
          </w:rPr>
        </w:r>
        <w:r w:rsidR="00903215">
          <w:rPr>
            <w:noProof/>
            <w:webHidden/>
          </w:rPr>
          <w:fldChar w:fldCharType="separate"/>
        </w:r>
        <w:r w:rsidR="00903215">
          <w:rPr>
            <w:noProof/>
            <w:webHidden/>
          </w:rPr>
          <w:t>21</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907" w:history="1">
        <w:r w:rsidR="00903215" w:rsidRPr="005A77BD">
          <w:rPr>
            <w:rStyle w:val="Hyperlink"/>
            <w:noProof/>
          </w:rPr>
          <w:t>3.3</w:t>
        </w:r>
        <w:r w:rsidR="00903215">
          <w:rPr>
            <w:rFonts w:asciiTheme="minorHAnsi" w:eastAsiaTheme="minorEastAsia" w:hAnsiTheme="minorHAnsi" w:cstheme="minorBidi"/>
            <w:noProof/>
            <w:sz w:val="22"/>
            <w:szCs w:val="22"/>
          </w:rPr>
          <w:tab/>
        </w:r>
        <w:r w:rsidR="00903215" w:rsidRPr="005A77BD">
          <w:rPr>
            <w:rStyle w:val="Hyperlink"/>
            <w:noProof/>
          </w:rPr>
          <w:t>Behavioral (a.k.a. Computational) Models</w:t>
        </w:r>
        <w:r w:rsidR="00903215">
          <w:rPr>
            <w:noProof/>
            <w:webHidden/>
          </w:rPr>
          <w:tab/>
        </w:r>
        <w:r w:rsidR="00903215">
          <w:rPr>
            <w:noProof/>
            <w:webHidden/>
          </w:rPr>
          <w:fldChar w:fldCharType="begin"/>
        </w:r>
        <w:r w:rsidR="00903215">
          <w:rPr>
            <w:noProof/>
            <w:webHidden/>
          </w:rPr>
          <w:instrText xml:space="preserve"> PAGEREF _Toc383590907 \h </w:instrText>
        </w:r>
        <w:r w:rsidR="00903215">
          <w:rPr>
            <w:noProof/>
            <w:webHidden/>
          </w:rPr>
        </w:r>
        <w:r w:rsidR="00903215">
          <w:rPr>
            <w:noProof/>
            <w:webHidden/>
          </w:rPr>
          <w:fldChar w:fldCharType="separate"/>
        </w:r>
        <w:r w:rsidR="00903215">
          <w:rPr>
            <w:noProof/>
            <w:webHidden/>
          </w:rPr>
          <w:t>23</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908" w:history="1">
        <w:r w:rsidR="00903215" w:rsidRPr="005A77BD">
          <w:rPr>
            <w:rStyle w:val="Hyperlink"/>
            <w:noProof/>
          </w:rPr>
          <w:t>3.3.1</w:t>
        </w:r>
        <w:r w:rsidR="00903215">
          <w:rPr>
            <w:rFonts w:asciiTheme="minorHAnsi" w:eastAsiaTheme="minorEastAsia" w:hAnsiTheme="minorHAnsi" w:cstheme="minorBidi"/>
            <w:noProof/>
            <w:sz w:val="22"/>
            <w:szCs w:val="22"/>
          </w:rPr>
          <w:tab/>
        </w:r>
        <w:r w:rsidR="00903215" w:rsidRPr="005A77BD">
          <w:rPr>
            <w:rStyle w:val="Hyperlink"/>
            <w:noProof/>
          </w:rPr>
          <w:t>Basic Behavioral Design Patterns</w:t>
        </w:r>
        <w:r w:rsidR="00903215">
          <w:rPr>
            <w:noProof/>
            <w:webHidden/>
          </w:rPr>
          <w:tab/>
        </w:r>
        <w:r w:rsidR="00903215">
          <w:rPr>
            <w:noProof/>
            <w:webHidden/>
          </w:rPr>
          <w:fldChar w:fldCharType="begin"/>
        </w:r>
        <w:r w:rsidR="00903215">
          <w:rPr>
            <w:noProof/>
            <w:webHidden/>
          </w:rPr>
          <w:instrText xml:space="preserve"> PAGEREF _Toc383590908 \h </w:instrText>
        </w:r>
        <w:r w:rsidR="00903215">
          <w:rPr>
            <w:noProof/>
            <w:webHidden/>
          </w:rPr>
        </w:r>
        <w:r w:rsidR="00903215">
          <w:rPr>
            <w:noProof/>
            <w:webHidden/>
          </w:rPr>
          <w:fldChar w:fldCharType="separate"/>
        </w:r>
        <w:r w:rsidR="00903215">
          <w:rPr>
            <w:noProof/>
            <w:webHidden/>
          </w:rPr>
          <w:t>24</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09" w:history="1">
        <w:r w:rsidR="00903215" w:rsidRPr="005A77BD">
          <w:rPr>
            <w:rStyle w:val="Hyperlink"/>
            <w:noProof/>
          </w:rPr>
          <w:t>3.3.1.1</w:t>
        </w:r>
        <w:r w:rsidR="00903215">
          <w:rPr>
            <w:rFonts w:asciiTheme="minorHAnsi" w:eastAsiaTheme="minorEastAsia" w:hAnsiTheme="minorHAnsi" w:cstheme="minorBidi"/>
            <w:noProof/>
            <w:sz w:val="22"/>
            <w:szCs w:val="22"/>
          </w:rPr>
          <w:tab/>
        </w:r>
        <w:r w:rsidR="00903215" w:rsidRPr="005A77BD">
          <w:rPr>
            <w:rStyle w:val="Hyperlink"/>
            <w:noProof/>
          </w:rPr>
          <w:t>Request/Response</w:t>
        </w:r>
        <w:r w:rsidR="00903215">
          <w:rPr>
            <w:noProof/>
            <w:webHidden/>
          </w:rPr>
          <w:tab/>
        </w:r>
        <w:r w:rsidR="00903215">
          <w:rPr>
            <w:noProof/>
            <w:webHidden/>
          </w:rPr>
          <w:fldChar w:fldCharType="begin"/>
        </w:r>
        <w:r w:rsidR="00903215">
          <w:rPr>
            <w:noProof/>
            <w:webHidden/>
          </w:rPr>
          <w:instrText xml:space="preserve"> PAGEREF _Toc383590909 \h </w:instrText>
        </w:r>
        <w:r w:rsidR="00903215">
          <w:rPr>
            <w:noProof/>
            <w:webHidden/>
          </w:rPr>
        </w:r>
        <w:r w:rsidR="00903215">
          <w:rPr>
            <w:noProof/>
            <w:webHidden/>
          </w:rPr>
          <w:fldChar w:fldCharType="separate"/>
        </w:r>
        <w:r w:rsidR="00903215">
          <w:rPr>
            <w:noProof/>
            <w:webHidden/>
          </w:rPr>
          <w:t>24</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10" w:history="1">
        <w:r w:rsidR="00903215" w:rsidRPr="005A77BD">
          <w:rPr>
            <w:rStyle w:val="Hyperlink"/>
            <w:noProof/>
          </w:rPr>
          <w:t>3.3.1.2</w:t>
        </w:r>
        <w:r w:rsidR="00903215">
          <w:rPr>
            <w:rFonts w:asciiTheme="minorHAnsi" w:eastAsiaTheme="minorEastAsia" w:hAnsiTheme="minorHAnsi" w:cstheme="minorBidi"/>
            <w:noProof/>
            <w:sz w:val="22"/>
            <w:szCs w:val="22"/>
          </w:rPr>
          <w:tab/>
        </w:r>
        <w:r w:rsidR="00903215" w:rsidRPr="005A77BD">
          <w:rPr>
            <w:rStyle w:val="Hyperlink"/>
            <w:noProof/>
          </w:rPr>
          <w:t>Request/Batched Responses</w:t>
        </w:r>
        <w:r w:rsidR="00903215">
          <w:rPr>
            <w:noProof/>
            <w:webHidden/>
          </w:rPr>
          <w:tab/>
        </w:r>
        <w:r w:rsidR="00903215">
          <w:rPr>
            <w:noProof/>
            <w:webHidden/>
          </w:rPr>
          <w:fldChar w:fldCharType="begin"/>
        </w:r>
        <w:r w:rsidR="00903215">
          <w:rPr>
            <w:noProof/>
            <w:webHidden/>
          </w:rPr>
          <w:instrText xml:space="preserve"> PAGEREF _Toc383590910 \h </w:instrText>
        </w:r>
        <w:r w:rsidR="00903215">
          <w:rPr>
            <w:noProof/>
            <w:webHidden/>
          </w:rPr>
        </w:r>
        <w:r w:rsidR="00903215">
          <w:rPr>
            <w:noProof/>
            <w:webHidden/>
          </w:rPr>
          <w:fldChar w:fldCharType="separate"/>
        </w:r>
        <w:r w:rsidR="00903215">
          <w:rPr>
            <w:noProof/>
            <w:webHidden/>
          </w:rPr>
          <w:t>25</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11" w:history="1">
        <w:r w:rsidR="00903215" w:rsidRPr="005A77BD">
          <w:rPr>
            <w:rStyle w:val="Hyperlink"/>
            <w:noProof/>
          </w:rPr>
          <w:t>3.3.1.3</w:t>
        </w:r>
        <w:r w:rsidR="00903215">
          <w:rPr>
            <w:rFonts w:asciiTheme="minorHAnsi" w:eastAsiaTheme="minorEastAsia" w:hAnsiTheme="minorHAnsi" w:cstheme="minorBidi"/>
            <w:noProof/>
            <w:sz w:val="22"/>
            <w:szCs w:val="22"/>
          </w:rPr>
          <w:tab/>
        </w:r>
        <w:r w:rsidR="00903215" w:rsidRPr="005A77BD">
          <w:rPr>
            <w:rStyle w:val="Hyperlink"/>
            <w:noProof/>
          </w:rPr>
          <w:t>Subscribe/Publish</w:t>
        </w:r>
        <w:r w:rsidR="00903215">
          <w:rPr>
            <w:noProof/>
            <w:webHidden/>
          </w:rPr>
          <w:tab/>
        </w:r>
        <w:r w:rsidR="00903215">
          <w:rPr>
            <w:noProof/>
            <w:webHidden/>
          </w:rPr>
          <w:fldChar w:fldCharType="begin"/>
        </w:r>
        <w:r w:rsidR="00903215">
          <w:rPr>
            <w:noProof/>
            <w:webHidden/>
          </w:rPr>
          <w:instrText xml:space="preserve"> PAGEREF _Toc383590911 \h </w:instrText>
        </w:r>
        <w:r w:rsidR="00903215">
          <w:rPr>
            <w:noProof/>
            <w:webHidden/>
          </w:rPr>
        </w:r>
        <w:r w:rsidR="00903215">
          <w:rPr>
            <w:noProof/>
            <w:webHidden/>
          </w:rPr>
          <w:fldChar w:fldCharType="separate"/>
        </w:r>
        <w:r w:rsidR="00903215">
          <w:rPr>
            <w:noProof/>
            <w:webHidden/>
          </w:rPr>
          <w:t>27</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912" w:history="1">
        <w:r w:rsidR="00903215" w:rsidRPr="005A77BD">
          <w:rPr>
            <w:rStyle w:val="Hyperlink"/>
            <w:noProof/>
          </w:rPr>
          <w:t>3.3.2</w:t>
        </w:r>
        <w:r w:rsidR="00903215">
          <w:rPr>
            <w:rFonts w:asciiTheme="minorHAnsi" w:eastAsiaTheme="minorEastAsia" w:hAnsiTheme="minorHAnsi" w:cstheme="minorBidi"/>
            <w:noProof/>
            <w:sz w:val="22"/>
            <w:szCs w:val="22"/>
          </w:rPr>
          <w:tab/>
        </w:r>
        <w:r w:rsidR="00903215" w:rsidRPr="005A77BD">
          <w:rPr>
            <w:rStyle w:val="Hyperlink"/>
            <w:noProof/>
          </w:rPr>
          <w:t>Federation Patterns</w:t>
        </w:r>
        <w:r w:rsidR="00903215">
          <w:rPr>
            <w:noProof/>
            <w:webHidden/>
          </w:rPr>
          <w:tab/>
        </w:r>
        <w:r w:rsidR="00903215">
          <w:rPr>
            <w:noProof/>
            <w:webHidden/>
          </w:rPr>
          <w:fldChar w:fldCharType="begin"/>
        </w:r>
        <w:r w:rsidR="00903215">
          <w:rPr>
            <w:noProof/>
            <w:webHidden/>
          </w:rPr>
          <w:instrText xml:space="preserve"> PAGEREF _Toc383590912 \h </w:instrText>
        </w:r>
        <w:r w:rsidR="00903215">
          <w:rPr>
            <w:noProof/>
            <w:webHidden/>
          </w:rPr>
        </w:r>
        <w:r w:rsidR="00903215">
          <w:rPr>
            <w:noProof/>
            <w:webHidden/>
          </w:rPr>
          <w:fldChar w:fldCharType="separate"/>
        </w:r>
        <w:r w:rsidR="00903215">
          <w:rPr>
            <w:noProof/>
            <w:webHidden/>
          </w:rPr>
          <w:t>28</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13" w:history="1">
        <w:r w:rsidR="00903215" w:rsidRPr="005A77BD">
          <w:rPr>
            <w:rStyle w:val="Hyperlink"/>
            <w:noProof/>
          </w:rPr>
          <w:t>3.3.2.1</w:t>
        </w:r>
        <w:r w:rsidR="00903215">
          <w:rPr>
            <w:rFonts w:asciiTheme="minorHAnsi" w:eastAsiaTheme="minorEastAsia" w:hAnsiTheme="minorHAnsi" w:cstheme="minorBidi"/>
            <w:noProof/>
            <w:sz w:val="22"/>
            <w:szCs w:val="22"/>
          </w:rPr>
          <w:tab/>
        </w:r>
        <w:r w:rsidR="00903215" w:rsidRPr="005A77BD">
          <w:rPr>
            <w:rStyle w:val="Hyperlink"/>
            <w:noProof/>
          </w:rPr>
          <w:t>Federated Request/Response Pattern</w:t>
        </w:r>
        <w:r w:rsidR="00903215">
          <w:rPr>
            <w:noProof/>
            <w:webHidden/>
          </w:rPr>
          <w:tab/>
        </w:r>
        <w:r w:rsidR="00903215">
          <w:rPr>
            <w:noProof/>
            <w:webHidden/>
          </w:rPr>
          <w:fldChar w:fldCharType="begin"/>
        </w:r>
        <w:r w:rsidR="00903215">
          <w:rPr>
            <w:noProof/>
            <w:webHidden/>
          </w:rPr>
          <w:instrText xml:space="preserve"> PAGEREF _Toc383590913 \h </w:instrText>
        </w:r>
        <w:r w:rsidR="00903215">
          <w:rPr>
            <w:noProof/>
            <w:webHidden/>
          </w:rPr>
        </w:r>
        <w:r w:rsidR="00903215">
          <w:rPr>
            <w:noProof/>
            <w:webHidden/>
          </w:rPr>
          <w:fldChar w:fldCharType="separate"/>
        </w:r>
        <w:r w:rsidR="00903215">
          <w:rPr>
            <w:noProof/>
            <w:webHidden/>
          </w:rPr>
          <w:t>29</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14" w:history="1">
        <w:r w:rsidR="00903215" w:rsidRPr="005A77BD">
          <w:rPr>
            <w:rStyle w:val="Hyperlink"/>
            <w:noProof/>
          </w:rPr>
          <w:t>3.3.2.2</w:t>
        </w:r>
        <w:r w:rsidR="00903215">
          <w:rPr>
            <w:rFonts w:asciiTheme="minorHAnsi" w:eastAsiaTheme="minorEastAsia" w:hAnsiTheme="minorHAnsi" w:cstheme="minorBidi"/>
            <w:noProof/>
            <w:sz w:val="22"/>
            <w:szCs w:val="22"/>
          </w:rPr>
          <w:tab/>
        </w:r>
        <w:r w:rsidR="00903215" w:rsidRPr="005A77BD">
          <w:rPr>
            <w:rStyle w:val="Hyperlink"/>
            <w:noProof/>
          </w:rPr>
          <w:t>Asynchronous Federated Request/Response Pattern</w:t>
        </w:r>
        <w:r w:rsidR="00903215">
          <w:rPr>
            <w:noProof/>
            <w:webHidden/>
          </w:rPr>
          <w:tab/>
        </w:r>
        <w:r w:rsidR="00903215">
          <w:rPr>
            <w:noProof/>
            <w:webHidden/>
          </w:rPr>
          <w:fldChar w:fldCharType="begin"/>
        </w:r>
        <w:r w:rsidR="00903215">
          <w:rPr>
            <w:noProof/>
            <w:webHidden/>
          </w:rPr>
          <w:instrText xml:space="preserve"> PAGEREF _Toc383590914 \h </w:instrText>
        </w:r>
        <w:r w:rsidR="00903215">
          <w:rPr>
            <w:noProof/>
            <w:webHidden/>
          </w:rPr>
        </w:r>
        <w:r w:rsidR="00903215">
          <w:rPr>
            <w:noProof/>
            <w:webHidden/>
          </w:rPr>
          <w:fldChar w:fldCharType="separate"/>
        </w:r>
        <w:r w:rsidR="00903215">
          <w:rPr>
            <w:noProof/>
            <w:webHidden/>
          </w:rPr>
          <w:t>30</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15" w:history="1">
        <w:r w:rsidR="00903215" w:rsidRPr="005A77BD">
          <w:rPr>
            <w:rStyle w:val="Hyperlink"/>
            <w:noProof/>
          </w:rPr>
          <w:t>3.3.2.3</w:t>
        </w:r>
        <w:r w:rsidR="00903215">
          <w:rPr>
            <w:rFonts w:asciiTheme="minorHAnsi" w:eastAsiaTheme="minorEastAsia" w:hAnsiTheme="minorHAnsi" w:cstheme="minorBidi"/>
            <w:noProof/>
            <w:sz w:val="22"/>
            <w:szCs w:val="22"/>
          </w:rPr>
          <w:tab/>
        </w:r>
        <w:r w:rsidR="00903215" w:rsidRPr="005A77BD">
          <w:rPr>
            <w:rStyle w:val="Hyperlink"/>
            <w:noProof/>
          </w:rPr>
          <w:t>Federated Subscription</w:t>
        </w:r>
        <w:r w:rsidR="00903215">
          <w:rPr>
            <w:noProof/>
            <w:webHidden/>
          </w:rPr>
          <w:tab/>
        </w:r>
        <w:r w:rsidR="00903215">
          <w:rPr>
            <w:noProof/>
            <w:webHidden/>
          </w:rPr>
          <w:fldChar w:fldCharType="begin"/>
        </w:r>
        <w:r w:rsidR="00903215">
          <w:rPr>
            <w:noProof/>
            <w:webHidden/>
          </w:rPr>
          <w:instrText xml:space="preserve"> PAGEREF _Toc383590915 \h </w:instrText>
        </w:r>
        <w:r w:rsidR="00903215">
          <w:rPr>
            <w:noProof/>
            <w:webHidden/>
          </w:rPr>
        </w:r>
        <w:r w:rsidR="00903215">
          <w:rPr>
            <w:noProof/>
            <w:webHidden/>
          </w:rPr>
          <w:fldChar w:fldCharType="separate"/>
        </w:r>
        <w:r w:rsidR="00903215">
          <w:rPr>
            <w:noProof/>
            <w:webHidden/>
          </w:rPr>
          <w:t>31</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916" w:history="1">
        <w:r w:rsidR="00903215" w:rsidRPr="005A77BD">
          <w:rPr>
            <w:rStyle w:val="Hyperlink"/>
            <w:noProof/>
          </w:rPr>
          <w:t>3.3.3</w:t>
        </w:r>
        <w:r w:rsidR="00903215">
          <w:rPr>
            <w:rFonts w:asciiTheme="minorHAnsi" w:eastAsiaTheme="minorEastAsia" w:hAnsiTheme="minorHAnsi" w:cstheme="minorBidi"/>
            <w:noProof/>
            <w:sz w:val="22"/>
            <w:szCs w:val="22"/>
          </w:rPr>
          <w:tab/>
        </w:r>
        <w:r w:rsidR="00903215" w:rsidRPr="005A77BD">
          <w:rPr>
            <w:rStyle w:val="Hyperlink"/>
            <w:noProof/>
          </w:rPr>
          <w:t>Security and Privacy Overlays</w:t>
        </w:r>
        <w:r w:rsidR="00903215">
          <w:rPr>
            <w:noProof/>
            <w:webHidden/>
          </w:rPr>
          <w:tab/>
        </w:r>
        <w:r w:rsidR="00903215">
          <w:rPr>
            <w:noProof/>
            <w:webHidden/>
          </w:rPr>
          <w:fldChar w:fldCharType="begin"/>
        </w:r>
        <w:r w:rsidR="00903215">
          <w:rPr>
            <w:noProof/>
            <w:webHidden/>
          </w:rPr>
          <w:instrText xml:space="preserve"> PAGEREF _Toc383590916 \h </w:instrText>
        </w:r>
        <w:r w:rsidR="00903215">
          <w:rPr>
            <w:noProof/>
            <w:webHidden/>
          </w:rPr>
        </w:r>
        <w:r w:rsidR="00903215">
          <w:rPr>
            <w:noProof/>
            <w:webHidden/>
          </w:rPr>
          <w:fldChar w:fldCharType="separate"/>
        </w:r>
        <w:r w:rsidR="00903215">
          <w:rPr>
            <w:noProof/>
            <w:webHidden/>
          </w:rPr>
          <w:t>32</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17" w:history="1">
        <w:r w:rsidR="00903215" w:rsidRPr="005A77BD">
          <w:rPr>
            <w:rStyle w:val="Hyperlink"/>
            <w:noProof/>
          </w:rPr>
          <w:t>3.3.3.1</w:t>
        </w:r>
        <w:r w:rsidR="00903215">
          <w:rPr>
            <w:rFonts w:asciiTheme="minorHAnsi" w:eastAsiaTheme="minorEastAsia" w:hAnsiTheme="minorHAnsi" w:cstheme="minorBidi"/>
            <w:noProof/>
            <w:sz w:val="22"/>
            <w:szCs w:val="22"/>
          </w:rPr>
          <w:tab/>
        </w:r>
        <w:r w:rsidR="00903215" w:rsidRPr="005A77BD">
          <w:rPr>
            <w:rStyle w:val="Hyperlink"/>
            <w:noProof/>
          </w:rPr>
          <w:t>Node Authentication</w:t>
        </w:r>
        <w:r w:rsidR="00903215">
          <w:rPr>
            <w:noProof/>
            <w:webHidden/>
          </w:rPr>
          <w:tab/>
        </w:r>
        <w:r w:rsidR="00903215">
          <w:rPr>
            <w:noProof/>
            <w:webHidden/>
          </w:rPr>
          <w:fldChar w:fldCharType="begin"/>
        </w:r>
        <w:r w:rsidR="00903215">
          <w:rPr>
            <w:noProof/>
            <w:webHidden/>
          </w:rPr>
          <w:instrText xml:space="preserve"> PAGEREF _Toc383590917 \h </w:instrText>
        </w:r>
        <w:r w:rsidR="00903215">
          <w:rPr>
            <w:noProof/>
            <w:webHidden/>
          </w:rPr>
        </w:r>
        <w:r w:rsidR="00903215">
          <w:rPr>
            <w:noProof/>
            <w:webHidden/>
          </w:rPr>
          <w:fldChar w:fldCharType="separate"/>
        </w:r>
        <w:r w:rsidR="00903215">
          <w:rPr>
            <w:noProof/>
            <w:webHidden/>
          </w:rPr>
          <w:t>32</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18" w:history="1">
        <w:r w:rsidR="00903215" w:rsidRPr="005A77BD">
          <w:rPr>
            <w:rStyle w:val="Hyperlink"/>
            <w:noProof/>
          </w:rPr>
          <w:t>3.3.3.2</w:t>
        </w:r>
        <w:r w:rsidR="00903215">
          <w:rPr>
            <w:rFonts w:asciiTheme="minorHAnsi" w:eastAsiaTheme="minorEastAsia" w:hAnsiTheme="minorHAnsi" w:cstheme="minorBidi"/>
            <w:noProof/>
            <w:sz w:val="22"/>
            <w:szCs w:val="22"/>
          </w:rPr>
          <w:tab/>
        </w:r>
        <w:r w:rsidR="00903215" w:rsidRPr="005A77BD">
          <w:rPr>
            <w:rStyle w:val="Hyperlink"/>
            <w:noProof/>
          </w:rPr>
          <w:t>Encryption</w:t>
        </w:r>
        <w:r w:rsidR="00903215">
          <w:rPr>
            <w:noProof/>
            <w:webHidden/>
          </w:rPr>
          <w:tab/>
        </w:r>
        <w:r w:rsidR="00903215">
          <w:rPr>
            <w:noProof/>
            <w:webHidden/>
          </w:rPr>
          <w:fldChar w:fldCharType="begin"/>
        </w:r>
        <w:r w:rsidR="00903215">
          <w:rPr>
            <w:noProof/>
            <w:webHidden/>
          </w:rPr>
          <w:instrText xml:space="preserve"> PAGEREF _Toc383590918 \h </w:instrText>
        </w:r>
        <w:r w:rsidR="00903215">
          <w:rPr>
            <w:noProof/>
            <w:webHidden/>
          </w:rPr>
        </w:r>
        <w:r w:rsidR="00903215">
          <w:rPr>
            <w:noProof/>
            <w:webHidden/>
          </w:rPr>
          <w:fldChar w:fldCharType="separate"/>
        </w:r>
        <w:r w:rsidR="00903215">
          <w:rPr>
            <w:noProof/>
            <w:webHidden/>
          </w:rPr>
          <w:t>33</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19" w:history="1">
        <w:r w:rsidR="00903215" w:rsidRPr="005A77BD">
          <w:rPr>
            <w:rStyle w:val="Hyperlink"/>
            <w:noProof/>
          </w:rPr>
          <w:t>3.3.3.3</w:t>
        </w:r>
        <w:r w:rsidR="00903215">
          <w:rPr>
            <w:rFonts w:asciiTheme="minorHAnsi" w:eastAsiaTheme="minorEastAsia" w:hAnsiTheme="minorHAnsi" w:cstheme="minorBidi"/>
            <w:noProof/>
            <w:sz w:val="22"/>
            <w:szCs w:val="22"/>
          </w:rPr>
          <w:tab/>
        </w:r>
        <w:r w:rsidR="00903215" w:rsidRPr="005A77BD">
          <w:rPr>
            <w:rStyle w:val="Hyperlink"/>
            <w:noProof/>
          </w:rPr>
          <w:t>Audit Logging</w:t>
        </w:r>
        <w:r w:rsidR="00903215">
          <w:rPr>
            <w:noProof/>
            <w:webHidden/>
          </w:rPr>
          <w:tab/>
        </w:r>
        <w:r w:rsidR="00903215">
          <w:rPr>
            <w:noProof/>
            <w:webHidden/>
          </w:rPr>
          <w:fldChar w:fldCharType="begin"/>
        </w:r>
        <w:r w:rsidR="00903215">
          <w:rPr>
            <w:noProof/>
            <w:webHidden/>
          </w:rPr>
          <w:instrText xml:space="preserve"> PAGEREF _Toc383590919 \h </w:instrText>
        </w:r>
        <w:r w:rsidR="00903215">
          <w:rPr>
            <w:noProof/>
            <w:webHidden/>
          </w:rPr>
        </w:r>
        <w:r w:rsidR="00903215">
          <w:rPr>
            <w:noProof/>
            <w:webHidden/>
          </w:rPr>
          <w:fldChar w:fldCharType="separate"/>
        </w:r>
        <w:r w:rsidR="00903215">
          <w:rPr>
            <w:noProof/>
            <w:webHidden/>
          </w:rPr>
          <w:t>34</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20" w:history="1">
        <w:r w:rsidR="00903215" w:rsidRPr="005A77BD">
          <w:rPr>
            <w:rStyle w:val="Hyperlink"/>
            <w:noProof/>
          </w:rPr>
          <w:t>3.3.3.4</w:t>
        </w:r>
        <w:r w:rsidR="00903215">
          <w:rPr>
            <w:rFonts w:asciiTheme="minorHAnsi" w:eastAsiaTheme="minorEastAsia" w:hAnsiTheme="minorHAnsi" w:cstheme="minorBidi"/>
            <w:noProof/>
            <w:sz w:val="22"/>
            <w:szCs w:val="22"/>
          </w:rPr>
          <w:tab/>
        </w:r>
        <w:r w:rsidR="00903215" w:rsidRPr="005A77BD">
          <w:rPr>
            <w:rStyle w:val="Hyperlink"/>
            <w:noProof/>
          </w:rPr>
          <w:t>User Authentication / Authorization</w:t>
        </w:r>
        <w:r w:rsidR="00903215">
          <w:rPr>
            <w:noProof/>
            <w:webHidden/>
          </w:rPr>
          <w:tab/>
        </w:r>
        <w:r w:rsidR="00903215">
          <w:rPr>
            <w:noProof/>
            <w:webHidden/>
          </w:rPr>
          <w:fldChar w:fldCharType="begin"/>
        </w:r>
        <w:r w:rsidR="00903215">
          <w:rPr>
            <w:noProof/>
            <w:webHidden/>
          </w:rPr>
          <w:instrText xml:space="preserve"> PAGEREF _Toc383590920 \h </w:instrText>
        </w:r>
        <w:r w:rsidR="00903215">
          <w:rPr>
            <w:noProof/>
            <w:webHidden/>
          </w:rPr>
        </w:r>
        <w:r w:rsidR="00903215">
          <w:rPr>
            <w:noProof/>
            <w:webHidden/>
          </w:rPr>
          <w:fldChar w:fldCharType="separate"/>
        </w:r>
        <w:r w:rsidR="00903215">
          <w:rPr>
            <w:noProof/>
            <w:webHidden/>
          </w:rPr>
          <w:t>35</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21" w:history="1">
        <w:r w:rsidR="00903215" w:rsidRPr="005A77BD">
          <w:rPr>
            <w:rStyle w:val="Hyperlink"/>
            <w:noProof/>
          </w:rPr>
          <w:t>3.3.3.5</w:t>
        </w:r>
        <w:r w:rsidR="00903215">
          <w:rPr>
            <w:rFonts w:asciiTheme="minorHAnsi" w:eastAsiaTheme="minorEastAsia" w:hAnsiTheme="minorHAnsi" w:cstheme="minorBidi"/>
            <w:noProof/>
            <w:sz w:val="22"/>
            <w:szCs w:val="22"/>
          </w:rPr>
          <w:tab/>
        </w:r>
        <w:r w:rsidR="00903215" w:rsidRPr="005A77BD">
          <w:rPr>
            <w:rStyle w:val="Hyperlink"/>
            <w:noProof/>
          </w:rPr>
          <w:t>Access Control</w:t>
        </w:r>
        <w:r w:rsidR="00903215">
          <w:rPr>
            <w:noProof/>
            <w:webHidden/>
          </w:rPr>
          <w:tab/>
        </w:r>
        <w:r w:rsidR="00903215">
          <w:rPr>
            <w:noProof/>
            <w:webHidden/>
          </w:rPr>
          <w:fldChar w:fldCharType="begin"/>
        </w:r>
        <w:r w:rsidR="00903215">
          <w:rPr>
            <w:noProof/>
            <w:webHidden/>
          </w:rPr>
          <w:instrText xml:space="preserve"> PAGEREF _Toc383590921 \h </w:instrText>
        </w:r>
        <w:r w:rsidR="00903215">
          <w:rPr>
            <w:noProof/>
            <w:webHidden/>
          </w:rPr>
        </w:r>
        <w:r w:rsidR="00903215">
          <w:rPr>
            <w:noProof/>
            <w:webHidden/>
          </w:rPr>
          <w:fldChar w:fldCharType="separate"/>
        </w:r>
        <w:r w:rsidR="00903215">
          <w:rPr>
            <w:noProof/>
            <w:webHidden/>
          </w:rPr>
          <w:t>36</w:t>
        </w:r>
        <w:r w:rsidR="00903215">
          <w:rPr>
            <w:noProof/>
            <w:webHidden/>
          </w:rPr>
          <w:fldChar w:fldCharType="end"/>
        </w:r>
      </w:hyperlink>
    </w:p>
    <w:p w:rsidR="00903215" w:rsidRDefault="00525BC2">
      <w:pPr>
        <w:pStyle w:val="TOC4"/>
        <w:tabs>
          <w:tab w:val="left" w:pos="2160"/>
        </w:tabs>
        <w:rPr>
          <w:rFonts w:asciiTheme="minorHAnsi" w:eastAsiaTheme="minorEastAsia" w:hAnsiTheme="minorHAnsi" w:cstheme="minorBidi"/>
          <w:noProof/>
          <w:sz w:val="22"/>
          <w:szCs w:val="22"/>
        </w:rPr>
      </w:pPr>
      <w:hyperlink w:anchor="_Toc383590922" w:history="1">
        <w:r w:rsidR="00903215" w:rsidRPr="005A77BD">
          <w:rPr>
            <w:rStyle w:val="Hyperlink"/>
            <w:noProof/>
          </w:rPr>
          <w:t>3.3.3.6</w:t>
        </w:r>
        <w:r w:rsidR="00903215">
          <w:rPr>
            <w:rFonts w:asciiTheme="minorHAnsi" w:eastAsiaTheme="minorEastAsia" w:hAnsiTheme="minorHAnsi" w:cstheme="minorBidi"/>
            <w:noProof/>
            <w:sz w:val="22"/>
            <w:szCs w:val="22"/>
          </w:rPr>
          <w:tab/>
        </w:r>
        <w:r w:rsidR="00903215" w:rsidRPr="005A77BD">
          <w:rPr>
            <w:rStyle w:val="Hyperlink"/>
            <w:noProof/>
          </w:rPr>
          <w:t>Patient Consent</w:t>
        </w:r>
        <w:r w:rsidR="00903215">
          <w:rPr>
            <w:noProof/>
            <w:webHidden/>
          </w:rPr>
          <w:tab/>
        </w:r>
        <w:r w:rsidR="00903215">
          <w:rPr>
            <w:noProof/>
            <w:webHidden/>
          </w:rPr>
          <w:fldChar w:fldCharType="begin"/>
        </w:r>
        <w:r w:rsidR="00903215">
          <w:rPr>
            <w:noProof/>
            <w:webHidden/>
          </w:rPr>
          <w:instrText xml:space="preserve"> PAGEREF _Toc383590922 \h </w:instrText>
        </w:r>
        <w:r w:rsidR="00903215">
          <w:rPr>
            <w:noProof/>
            <w:webHidden/>
          </w:rPr>
        </w:r>
        <w:r w:rsidR="00903215">
          <w:rPr>
            <w:noProof/>
            <w:webHidden/>
          </w:rPr>
          <w:fldChar w:fldCharType="separate"/>
        </w:r>
        <w:r w:rsidR="00903215">
          <w:rPr>
            <w:noProof/>
            <w:webHidden/>
          </w:rPr>
          <w:t>37</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923" w:history="1">
        <w:r w:rsidR="00903215" w:rsidRPr="005A77BD">
          <w:rPr>
            <w:rStyle w:val="Hyperlink"/>
            <w:noProof/>
          </w:rPr>
          <w:t>4</w:t>
        </w:r>
        <w:r w:rsidR="00903215">
          <w:rPr>
            <w:rFonts w:asciiTheme="minorHAnsi" w:eastAsiaTheme="minorEastAsia" w:hAnsiTheme="minorHAnsi" w:cstheme="minorBidi"/>
            <w:noProof/>
            <w:sz w:val="22"/>
            <w:szCs w:val="22"/>
          </w:rPr>
          <w:tab/>
        </w:r>
        <w:r w:rsidR="00903215" w:rsidRPr="005A77BD">
          <w:rPr>
            <w:rStyle w:val="Hyperlink"/>
            <w:noProof/>
          </w:rPr>
          <w:t>Implementable Specification</w:t>
        </w:r>
        <w:r w:rsidR="00903215">
          <w:rPr>
            <w:noProof/>
            <w:webHidden/>
          </w:rPr>
          <w:tab/>
        </w:r>
        <w:r w:rsidR="00903215">
          <w:rPr>
            <w:noProof/>
            <w:webHidden/>
          </w:rPr>
          <w:fldChar w:fldCharType="begin"/>
        </w:r>
        <w:r w:rsidR="00903215">
          <w:rPr>
            <w:noProof/>
            <w:webHidden/>
          </w:rPr>
          <w:instrText xml:space="preserve"> PAGEREF _Toc383590923 \h </w:instrText>
        </w:r>
        <w:r w:rsidR="00903215">
          <w:rPr>
            <w:noProof/>
            <w:webHidden/>
          </w:rPr>
        </w:r>
        <w:r w:rsidR="00903215">
          <w:rPr>
            <w:noProof/>
            <w:webHidden/>
          </w:rPr>
          <w:fldChar w:fldCharType="separate"/>
        </w:r>
        <w:r w:rsidR="00903215">
          <w:rPr>
            <w:noProof/>
            <w:webHidden/>
          </w:rPr>
          <w:t>38</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924" w:history="1">
        <w:r w:rsidR="00903215" w:rsidRPr="005A77BD">
          <w:rPr>
            <w:rStyle w:val="Hyperlink"/>
            <w:noProof/>
          </w:rPr>
          <w:t>4.1</w:t>
        </w:r>
        <w:r w:rsidR="00903215">
          <w:rPr>
            <w:rFonts w:asciiTheme="minorHAnsi" w:eastAsiaTheme="minorEastAsia" w:hAnsiTheme="minorHAnsi" w:cstheme="minorBidi"/>
            <w:noProof/>
            <w:sz w:val="22"/>
            <w:szCs w:val="22"/>
          </w:rPr>
          <w:tab/>
        </w:r>
        <w:r w:rsidR="00903215" w:rsidRPr="005A77BD">
          <w:rPr>
            <w:rStyle w:val="Hyperlink"/>
            <w:noProof/>
          </w:rPr>
          <w:t>Substitutability</w:t>
        </w:r>
        <w:r w:rsidR="00903215">
          <w:rPr>
            <w:noProof/>
            <w:webHidden/>
          </w:rPr>
          <w:tab/>
        </w:r>
        <w:r w:rsidR="00903215">
          <w:rPr>
            <w:noProof/>
            <w:webHidden/>
          </w:rPr>
          <w:fldChar w:fldCharType="begin"/>
        </w:r>
        <w:r w:rsidR="00903215">
          <w:rPr>
            <w:noProof/>
            <w:webHidden/>
          </w:rPr>
          <w:instrText xml:space="preserve"> PAGEREF _Toc383590924 \h </w:instrText>
        </w:r>
        <w:r w:rsidR="00903215">
          <w:rPr>
            <w:noProof/>
            <w:webHidden/>
          </w:rPr>
        </w:r>
        <w:r w:rsidR="00903215">
          <w:rPr>
            <w:noProof/>
            <w:webHidden/>
          </w:rPr>
          <w:fldChar w:fldCharType="separate"/>
        </w:r>
        <w:r w:rsidR="00903215">
          <w:rPr>
            <w:noProof/>
            <w:webHidden/>
          </w:rPr>
          <w:t>38</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925" w:history="1">
        <w:r w:rsidR="00903215" w:rsidRPr="005A77BD">
          <w:rPr>
            <w:rStyle w:val="Hyperlink"/>
            <w:noProof/>
          </w:rPr>
          <w:t>4.2</w:t>
        </w:r>
        <w:r w:rsidR="00903215">
          <w:rPr>
            <w:rFonts w:asciiTheme="minorHAnsi" w:eastAsiaTheme="minorEastAsia" w:hAnsiTheme="minorHAnsi" w:cstheme="minorBidi"/>
            <w:noProof/>
            <w:sz w:val="22"/>
            <w:szCs w:val="22"/>
          </w:rPr>
          <w:tab/>
        </w:r>
        <w:r w:rsidR="00903215" w:rsidRPr="005A77BD">
          <w:rPr>
            <w:rStyle w:val="Hyperlink"/>
            <w:noProof/>
          </w:rPr>
          <w:t>Regional Requirements</w:t>
        </w:r>
        <w:r w:rsidR="00903215">
          <w:rPr>
            <w:noProof/>
            <w:webHidden/>
          </w:rPr>
          <w:tab/>
        </w:r>
        <w:r w:rsidR="00903215">
          <w:rPr>
            <w:noProof/>
            <w:webHidden/>
          </w:rPr>
          <w:fldChar w:fldCharType="begin"/>
        </w:r>
        <w:r w:rsidR="00903215">
          <w:rPr>
            <w:noProof/>
            <w:webHidden/>
          </w:rPr>
          <w:instrText xml:space="preserve"> PAGEREF _Toc383590925 \h </w:instrText>
        </w:r>
        <w:r w:rsidR="00903215">
          <w:rPr>
            <w:noProof/>
            <w:webHidden/>
          </w:rPr>
        </w:r>
        <w:r w:rsidR="00903215">
          <w:rPr>
            <w:noProof/>
            <w:webHidden/>
          </w:rPr>
          <w:fldChar w:fldCharType="separate"/>
        </w:r>
        <w:r w:rsidR="00903215">
          <w:rPr>
            <w:noProof/>
            <w:webHidden/>
          </w:rPr>
          <w:t>39</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926" w:history="1">
        <w:r w:rsidR="00903215" w:rsidRPr="005A77BD">
          <w:rPr>
            <w:rStyle w:val="Hyperlink"/>
            <w:noProof/>
          </w:rPr>
          <w:t>5</w:t>
        </w:r>
        <w:r w:rsidR="00903215">
          <w:rPr>
            <w:rFonts w:asciiTheme="minorHAnsi" w:eastAsiaTheme="minorEastAsia" w:hAnsiTheme="minorHAnsi" w:cstheme="minorBidi"/>
            <w:noProof/>
            <w:sz w:val="22"/>
            <w:szCs w:val="22"/>
          </w:rPr>
          <w:tab/>
        </w:r>
        <w:r w:rsidR="00903215" w:rsidRPr="005A77BD">
          <w:rPr>
            <w:rStyle w:val="Hyperlink"/>
            <w:noProof/>
          </w:rPr>
          <w:t>A Data Access Framework</w:t>
        </w:r>
        <w:r w:rsidR="00903215">
          <w:rPr>
            <w:noProof/>
            <w:webHidden/>
          </w:rPr>
          <w:tab/>
        </w:r>
        <w:r w:rsidR="00903215">
          <w:rPr>
            <w:noProof/>
            <w:webHidden/>
          </w:rPr>
          <w:fldChar w:fldCharType="begin"/>
        </w:r>
        <w:r w:rsidR="00903215">
          <w:rPr>
            <w:noProof/>
            <w:webHidden/>
          </w:rPr>
          <w:instrText xml:space="preserve"> PAGEREF _Toc383590926 \h </w:instrText>
        </w:r>
        <w:r w:rsidR="00903215">
          <w:rPr>
            <w:noProof/>
            <w:webHidden/>
          </w:rPr>
        </w:r>
        <w:r w:rsidR="00903215">
          <w:rPr>
            <w:noProof/>
            <w:webHidden/>
          </w:rPr>
          <w:fldChar w:fldCharType="separate"/>
        </w:r>
        <w:r w:rsidR="00903215">
          <w:rPr>
            <w:noProof/>
            <w:webHidden/>
          </w:rPr>
          <w:t>40</w:t>
        </w:r>
        <w:r w:rsidR="00903215">
          <w:rPr>
            <w:noProof/>
            <w:webHidden/>
          </w:rPr>
          <w:fldChar w:fldCharType="end"/>
        </w:r>
      </w:hyperlink>
    </w:p>
    <w:p w:rsidR="00903215" w:rsidRDefault="00525BC2">
      <w:pPr>
        <w:pStyle w:val="TOC2"/>
        <w:tabs>
          <w:tab w:val="left" w:pos="1152"/>
        </w:tabs>
        <w:rPr>
          <w:rFonts w:asciiTheme="minorHAnsi" w:eastAsiaTheme="minorEastAsia" w:hAnsiTheme="minorHAnsi" w:cstheme="minorBidi"/>
          <w:noProof/>
          <w:sz w:val="22"/>
          <w:szCs w:val="22"/>
        </w:rPr>
      </w:pPr>
      <w:hyperlink w:anchor="_Toc383590927" w:history="1">
        <w:r w:rsidR="00903215" w:rsidRPr="005A77BD">
          <w:rPr>
            <w:rStyle w:val="Hyperlink"/>
            <w:noProof/>
          </w:rPr>
          <w:t>5.1</w:t>
        </w:r>
        <w:r w:rsidR="00903215">
          <w:rPr>
            <w:rFonts w:asciiTheme="minorHAnsi" w:eastAsiaTheme="minorEastAsia" w:hAnsiTheme="minorHAnsi" w:cstheme="minorBidi"/>
            <w:noProof/>
            <w:sz w:val="22"/>
            <w:szCs w:val="22"/>
          </w:rPr>
          <w:tab/>
        </w:r>
        <w:r w:rsidR="00903215" w:rsidRPr="005A77BD">
          <w:rPr>
            <w:rStyle w:val="Hyperlink"/>
            <w:noProof/>
          </w:rPr>
          <w:t>Security Considerations</w:t>
        </w:r>
        <w:r w:rsidR="00903215">
          <w:rPr>
            <w:noProof/>
            <w:webHidden/>
          </w:rPr>
          <w:tab/>
        </w:r>
        <w:r w:rsidR="00903215">
          <w:rPr>
            <w:noProof/>
            <w:webHidden/>
          </w:rPr>
          <w:fldChar w:fldCharType="begin"/>
        </w:r>
        <w:r w:rsidR="00903215">
          <w:rPr>
            <w:noProof/>
            <w:webHidden/>
          </w:rPr>
          <w:instrText xml:space="preserve"> PAGEREF _Toc383590927 \h </w:instrText>
        </w:r>
        <w:r w:rsidR="00903215">
          <w:rPr>
            <w:noProof/>
            <w:webHidden/>
          </w:rPr>
        </w:r>
        <w:r w:rsidR="00903215">
          <w:rPr>
            <w:noProof/>
            <w:webHidden/>
          </w:rPr>
          <w:fldChar w:fldCharType="separate"/>
        </w:r>
        <w:r w:rsidR="00903215">
          <w:rPr>
            <w:noProof/>
            <w:webHidden/>
          </w:rPr>
          <w:t>41</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928" w:history="1">
        <w:r w:rsidR="00903215" w:rsidRPr="005A77BD">
          <w:rPr>
            <w:rStyle w:val="Hyperlink"/>
            <w:noProof/>
          </w:rPr>
          <w:t>5.1.1</w:t>
        </w:r>
        <w:r w:rsidR="00903215">
          <w:rPr>
            <w:rFonts w:asciiTheme="minorHAnsi" w:eastAsiaTheme="minorEastAsia" w:hAnsiTheme="minorHAnsi" w:cstheme="minorBidi"/>
            <w:noProof/>
            <w:sz w:val="22"/>
            <w:szCs w:val="22"/>
          </w:rPr>
          <w:tab/>
        </w:r>
        <w:r w:rsidR="00903215" w:rsidRPr="005A77BD">
          <w:rPr>
            <w:rStyle w:val="Hyperlink"/>
            <w:noProof/>
          </w:rPr>
          <w:t>Intra-enterprise</w:t>
        </w:r>
        <w:r w:rsidR="00903215">
          <w:rPr>
            <w:noProof/>
            <w:webHidden/>
          </w:rPr>
          <w:tab/>
        </w:r>
        <w:r w:rsidR="00903215">
          <w:rPr>
            <w:noProof/>
            <w:webHidden/>
          </w:rPr>
          <w:fldChar w:fldCharType="begin"/>
        </w:r>
        <w:r w:rsidR="00903215">
          <w:rPr>
            <w:noProof/>
            <w:webHidden/>
          </w:rPr>
          <w:instrText xml:space="preserve"> PAGEREF _Toc383590928 \h </w:instrText>
        </w:r>
        <w:r w:rsidR="00903215">
          <w:rPr>
            <w:noProof/>
            <w:webHidden/>
          </w:rPr>
        </w:r>
        <w:r w:rsidR="00903215">
          <w:rPr>
            <w:noProof/>
            <w:webHidden/>
          </w:rPr>
          <w:fldChar w:fldCharType="separate"/>
        </w:r>
        <w:r w:rsidR="00903215">
          <w:rPr>
            <w:noProof/>
            <w:webHidden/>
          </w:rPr>
          <w:t>41</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929" w:history="1">
        <w:r w:rsidR="00903215" w:rsidRPr="005A77BD">
          <w:rPr>
            <w:rStyle w:val="Hyperlink"/>
            <w:noProof/>
          </w:rPr>
          <w:t>5.1.2</w:t>
        </w:r>
        <w:r w:rsidR="00903215">
          <w:rPr>
            <w:rFonts w:asciiTheme="minorHAnsi" w:eastAsiaTheme="minorEastAsia" w:hAnsiTheme="minorHAnsi" w:cstheme="minorBidi"/>
            <w:noProof/>
            <w:sz w:val="22"/>
            <w:szCs w:val="22"/>
          </w:rPr>
          <w:tab/>
        </w:r>
        <w:r w:rsidR="00903215" w:rsidRPr="005A77BD">
          <w:rPr>
            <w:rStyle w:val="Hyperlink"/>
            <w:noProof/>
          </w:rPr>
          <w:t>Inter-enterprise</w:t>
        </w:r>
        <w:r w:rsidR="00903215">
          <w:rPr>
            <w:noProof/>
            <w:webHidden/>
          </w:rPr>
          <w:tab/>
        </w:r>
        <w:r w:rsidR="00903215">
          <w:rPr>
            <w:noProof/>
            <w:webHidden/>
          </w:rPr>
          <w:fldChar w:fldCharType="begin"/>
        </w:r>
        <w:r w:rsidR="00903215">
          <w:rPr>
            <w:noProof/>
            <w:webHidden/>
          </w:rPr>
          <w:instrText xml:space="preserve"> PAGEREF _Toc383590929 \h </w:instrText>
        </w:r>
        <w:r w:rsidR="00903215">
          <w:rPr>
            <w:noProof/>
            <w:webHidden/>
          </w:rPr>
        </w:r>
        <w:r w:rsidR="00903215">
          <w:rPr>
            <w:noProof/>
            <w:webHidden/>
          </w:rPr>
          <w:fldChar w:fldCharType="separate"/>
        </w:r>
        <w:r w:rsidR="00903215">
          <w:rPr>
            <w:noProof/>
            <w:webHidden/>
          </w:rPr>
          <w:t>41</w:t>
        </w:r>
        <w:r w:rsidR="00903215">
          <w:rPr>
            <w:noProof/>
            <w:webHidden/>
          </w:rPr>
          <w:fldChar w:fldCharType="end"/>
        </w:r>
      </w:hyperlink>
    </w:p>
    <w:p w:rsidR="00903215" w:rsidRDefault="00525BC2">
      <w:pPr>
        <w:pStyle w:val="TOC3"/>
        <w:tabs>
          <w:tab w:val="left" w:pos="1584"/>
        </w:tabs>
        <w:rPr>
          <w:rFonts w:asciiTheme="minorHAnsi" w:eastAsiaTheme="minorEastAsia" w:hAnsiTheme="minorHAnsi" w:cstheme="minorBidi"/>
          <w:noProof/>
          <w:sz w:val="22"/>
          <w:szCs w:val="22"/>
        </w:rPr>
      </w:pPr>
      <w:hyperlink w:anchor="_Toc383590930" w:history="1">
        <w:r w:rsidR="00903215" w:rsidRPr="005A77BD">
          <w:rPr>
            <w:rStyle w:val="Hyperlink"/>
            <w:noProof/>
          </w:rPr>
          <w:t>5.1.3</w:t>
        </w:r>
        <w:r w:rsidR="00903215">
          <w:rPr>
            <w:rFonts w:asciiTheme="minorHAnsi" w:eastAsiaTheme="minorEastAsia" w:hAnsiTheme="minorHAnsi" w:cstheme="minorBidi"/>
            <w:noProof/>
            <w:sz w:val="22"/>
            <w:szCs w:val="22"/>
          </w:rPr>
          <w:tab/>
        </w:r>
        <w:r w:rsidR="00903215" w:rsidRPr="005A77BD">
          <w:rPr>
            <w:rStyle w:val="Hyperlink"/>
            <w:noProof/>
          </w:rPr>
          <w:t>Federated</w:t>
        </w:r>
        <w:r w:rsidR="00903215">
          <w:rPr>
            <w:noProof/>
            <w:webHidden/>
          </w:rPr>
          <w:tab/>
        </w:r>
        <w:r w:rsidR="00903215">
          <w:rPr>
            <w:noProof/>
            <w:webHidden/>
          </w:rPr>
          <w:fldChar w:fldCharType="begin"/>
        </w:r>
        <w:r w:rsidR="00903215">
          <w:rPr>
            <w:noProof/>
            <w:webHidden/>
          </w:rPr>
          <w:instrText xml:space="preserve"> PAGEREF _Toc383590930 \h </w:instrText>
        </w:r>
        <w:r w:rsidR="00903215">
          <w:rPr>
            <w:noProof/>
            <w:webHidden/>
          </w:rPr>
        </w:r>
        <w:r w:rsidR="00903215">
          <w:rPr>
            <w:noProof/>
            <w:webHidden/>
          </w:rPr>
          <w:fldChar w:fldCharType="separate"/>
        </w:r>
        <w:r w:rsidR="00903215">
          <w:rPr>
            <w:noProof/>
            <w:webHidden/>
          </w:rPr>
          <w:t>42</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931" w:history="1">
        <w:r w:rsidR="00903215" w:rsidRPr="005A77BD">
          <w:rPr>
            <w:rStyle w:val="Hyperlink"/>
            <w:noProof/>
          </w:rPr>
          <w:t>6</w:t>
        </w:r>
        <w:r w:rsidR="00903215">
          <w:rPr>
            <w:rFonts w:asciiTheme="minorHAnsi" w:eastAsiaTheme="minorEastAsia" w:hAnsiTheme="minorHAnsi" w:cstheme="minorBidi"/>
            <w:noProof/>
            <w:sz w:val="22"/>
            <w:szCs w:val="22"/>
          </w:rPr>
          <w:tab/>
        </w:r>
        <w:r w:rsidR="00903215" w:rsidRPr="005A77BD">
          <w:rPr>
            <w:rStyle w:val="Hyperlink"/>
            <w:noProof/>
          </w:rPr>
          <w:t>Conclusions</w:t>
        </w:r>
        <w:r w:rsidR="00903215">
          <w:rPr>
            <w:noProof/>
            <w:webHidden/>
          </w:rPr>
          <w:tab/>
        </w:r>
        <w:r w:rsidR="00903215">
          <w:rPr>
            <w:noProof/>
            <w:webHidden/>
          </w:rPr>
          <w:fldChar w:fldCharType="begin"/>
        </w:r>
        <w:r w:rsidR="00903215">
          <w:rPr>
            <w:noProof/>
            <w:webHidden/>
          </w:rPr>
          <w:instrText xml:space="preserve"> PAGEREF _Toc383590931 \h </w:instrText>
        </w:r>
        <w:r w:rsidR="00903215">
          <w:rPr>
            <w:noProof/>
            <w:webHidden/>
          </w:rPr>
        </w:r>
        <w:r w:rsidR="00903215">
          <w:rPr>
            <w:noProof/>
            <w:webHidden/>
          </w:rPr>
          <w:fldChar w:fldCharType="separate"/>
        </w:r>
        <w:r w:rsidR="00903215">
          <w:rPr>
            <w:noProof/>
            <w:webHidden/>
          </w:rPr>
          <w:t>43</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932" w:history="1">
        <w:r w:rsidR="00903215" w:rsidRPr="005A77BD">
          <w:rPr>
            <w:rStyle w:val="Hyperlink"/>
            <w:noProof/>
          </w:rPr>
          <w:t>7</w:t>
        </w:r>
        <w:r w:rsidR="00903215">
          <w:rPr>
            <w:rFonts w:asciiTheme="minorHAnsi" w:eastAsiaTheme="minorEastAsia" w:hAnsiTheme="minorHAnsi" w:cstheme="minorBidi"/>
            <w:noProof/>
            <w:sz w:val="22"/>
            <w:szCs w:val="22"/>
          </w:rPr>
          <w:tab/>
        </w:r>
        <w:r w:rsidR="00903215" w:rsidRPr="005A77BD">
          <w:rPr>
            <w:rStyle w:val="Hyperlink"/>
            <w:noProof/>
          </w:rPr>
          <w:t>Recommendations</w:t>
        </w:r>
        <w:r w:rsidR="00903215">
          <w:rPr>
            <w:noProof/>
            <w:webHidden/>
          </w:rPr>
          <w:tab/>
        </w:r>
        <w:r w:rsidR="00903215">
          <w:rPr>
            <w:noProof/>
            <w:webHidden/>
          </w:rPr>
          <w:fldChar w:fldCharType="begin"/>
        </w:r>
        <w:r w:rsidR="00903215">
          <w:rPr>
            <w:noProof/>
            <w:webHidden/>
          </w:rPr>
          <w:instrText xml:space="preserve"> PAGEREF _Toc383590932 \h </w:instrText>
        </w:r>
        <w:r w:rsidR="00903215">
          <w:rPr>
            <w:noProof/>
            <w:webHidden/>
          </w:rPr>
        </w:r>
        <w:r w:rsidR="00903215">
          <w:rPr>
            <w:noProof/>
            <w:webHidden/>
          </w:rPr>
          <w:fldChar w:fldCharType="separate"/>
        </w:r>
        <w:r w:rsidR="00903215">
          <w:rPr>
            <w:noProof/>
            <w:webHidden/>
          </w:rPr>
          <w:t>44</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933" w:history="1">
        <w:r w:rsidR="00903215" w:rsidRPr="005A77BD">
          <w:rPr>
            <w:rStyle w:val="Hyperlink"/>
            <w:noProof/>
          </w:rPr>
          <w:t>Appendix A: Sample Integration Statements</w:t>
        </w:r>
        <w:r w:rsidR="00903215">
          <w:rPr>
            <w:noProof/>
            <w:webHidden/>
          </w:rPr>
          <w:tab/>
        </w:r>
        <w:r w:rsidR="00903215">
          <w:rPr>
            <w:noProof/>
            <w:webHidden/>
          </w:rPr>
          <w:fldChar w:fldCharType="begin"/>
        </w:r>
        <w:r w:rsidR="00903215">
          <w:rPr>
            <w:noProof/>
            <w:webHidden/>
          </w:rPr>
          <w:instrText xml:space="preserve"> PAGEREF _Toc383590933 \h </w:instrText>
        </w:r>
        <w:r w:rsidR="00903215">
          <w:rPr>
            <w:noProof/>
            <w:webHidden/>
          </w:rPr>
        </w:r>
        <w:r w:rsidR="00903215">
          <w:rPr>
            <w:noProof/>
            <w:webHidden/>
          </w:rPr>
          <w:fldChar w:fldCharType="separate"/>
        </w:r>
        <w:r w:rsidR="00903215">
          <w:rPr>
            <w:noProof/>
            <w:webHidden/>
          </w:rPr>
          <w:t>45</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934" w:history="1">
        <w:r w:rsidR="00903215" w:rsidRPr="005A77BD">
          <w:rPr>
            <w:rStyle w:val="Hyperlink"/>
            <w:noProof/>
          </w:rPr>
          <w:t>Appendix B: Sample User Stories</w:t>
        </w:r>
        <w:r w:rsidR="00903215">
          <w:rPr>
            <w:noProof/>
            <w:webHidden/>
          </w:rPr>
          <w:tab/>
        </w:r>
        <w:r w:rsidR="00903215">
          <w:rPr>
            <w:noProof/>
            <w:webHidden/>
          </w:rPr>
          <w:fldChar w:fldCharType="begin"/>
        </w:r>
        <w:r w:rsidR="00903215">
          <w:rPr>
            <w:noProof/>
            <w:webHidden/>
          </w:rPr>
          <w:instrText xml:space="preserve"> PAGEREF _Toc383590934 \h </w:instrText>
        </w:r>
        <w:r w:rsidR="00903215">
          <w:rPr>
            <w:noProof/>
            <w:webHidden/>
          </w:rPr>
        </w:r>
        <w:r w:rsidR="00903215">
          <w:rPr>
            <w:noProof/>
            <w:webHidden/>
          </w:rPr>
          <w:fldChar w:fldCharType="separate"/>
        </w:r>
        <w:r w:rsidR="00903215">
          <w:rPr>
            <w:noProof/>
            <w:webHidden/>
          </w:rPr>
          <w:t>48</w:t>
        </w:r>
        <w:r w:rsidR="00903215">
          <w:rPr>
            <w:noProof/>
            <w:webHidden/>
          </w:rPr>
          <w:fldChar w:fldCharType="end"/>
        </w:r>
      </w:hyperlink>
    </w:p>
    <w:p w:rsidR="00903215" w:rsidRDefault="00525BC2">
      <w:pPr>
        <w:pStyle w:val="TOC2"/>
        <w:rPr>
          <w:rFonts w:asciiTheme="minorHAnsi" w:eastAsiaTheme="minorEastAsia" w:hAnsiTheme="minorHAnsi" w:cstheme="minorBidi"/>
          <w:noProof/>
          <w:sz w:val="22"/>
          <w:szCs w:val="22"/>
        </w:rPr>
      </w:pPr>
      <w:hyperlink w:anchor="_Toc383590935" w:history="1">
        <w:r w:rsidR="00903215" w:rsidRPr="005A77BD">
          <w:rPr>
            <w:rStyle w:val="Hyperlink"/>
            <w:noProof/>
          </w:rPr>
          <w:t>B.1 Document metadata based access - Patient Level Query</w:t>
        </w:r>
        <w:r w:rsidR="00903215">
          <w:rPr>
            <w:noProof/>
            <w:webHidden/>
          </w:rPr>
          <w:tab/>
        </w:r>
        <w:r w:rsidR="00903215">
          <w:rPr>
            <w:noProof/>
            <w:webHidden/>
          </w:rPr>
          <w:fldChar w:fldCharType="begin"/>
        </w:r>
        <w:r w:rsidR="00903215">
          <w:rPr>
            <w:noProof/>
            <w:webHidden/>
          </w:rPr>
          <w:instrText xml:space="preserve"> PAGEREF _Toc383590935 \h </w:instrText>
        </w:r>
        <w:r w:rsidR="00903215">
          <w:rPr>
            <w:noProof/>
            <w:webHidden/>
          </w:rPr>
        </w:r>
        <w:r w:rsidR="00903215">
          <w:rPr>
            <w:noProof/>
            <w:webHidden/>
          </w:rPr>
          <w:fldChar w:fldCharType="separate"/>
        </w:r>
        <w:r w:rsidR="00903215">
          <w:rPr>
            <w:noProof/>
            <w:webHidden/>
          </w:rPr>
          <w:t>48</w:t>
        </w:r>
        <w:r w:rsidR="00903215">
          <w:rPr>
            <w:noProof/>
            <w:webHidden/>
          </w:rPr>
          <w:fldChar w:fldCharType="end"/>
        </w:r>
      </w:hyperlink>
    </w:p>
    <w:p w:rsidR="00903215" w:rsidRDefault="00525BC2">
      <w:pPr>
        <w:pStyle w:val="TOC2"/>
        <w:rPr>
          <w:rFonts w:asciiTheme="minorHAnsi" w:eastAsiaTheme="minorEastAsia" w:hAnsiTheme="minorHAnsi" w:cstheme="minorBidi"/>
          <w:noProof/>
          <w:sz w:val="22"/>
          <w:szCs w:val="22"/>
        </w:rPr>
      </w:pPr>
      <w:hyperlink w:anchor="_Toc383590936" w:history="1">
        <w:r w:rsidR="00903215" w:rsidRPr="005A77BD">
          <w:rPr>
            <w:rStyle w:val="Hyperlink"/>
            <w:noProof/>
          </w:rPr>
          <w:t>B.2 Document metadata based access - Patient Level Query</w:t>
        </w:r>
        <w:r w:rsidR="00903215">
          <w:rPr>
            <w:noProof/>
            <w:webHidden/>
          </w:rPr>
          <w:tab/>
        </w:r>
        <w:r w:rsidR="00903215">
          <w:rPr>
            <w:noProof/>
            <w:webHidden/>
          </w:rPr>
          <w:fldChar w:fldCharType="begin"/>
        </w:r>
        <w:r w:rsidR="00903215">
          <w:rPr>
            <w:noProof/>
            <w:webHidden/>
          </w:rPr>
          <w:instrText xml:space="preserve"> PAGEREF _Toc383590936 \h </w:instrText>
        </w:r>
        <w:r w:rsidR="00903215">
          <w:rPr>
            <w:noProof/>
            <w:webHidden/>
          </w:rPr>
        </w:r>
        <w:r w:rsidR="00903215">
          <w:rPr>
            <w:noProof/>
            <w:webHidden/>
          </w:rPr>
          <w:fldChar w:fldCharType="separate"/>
        </w:r>
        <w:r w:rsidR="00903215">
          <w:rPr>
            <w:noProof/>
            <w:webHidden/>
          </w:rPr>
          <w:t>48</w:t>
        </w:r>
        <w:r w:rsidR="00903215">
          <w:rPr>
            <w:noProof/>
            <w:webHidden/>
          </w:rPr>
          <w:fldChar w:fldCharType="end"/>
        </w:r>
      </w:hyperlink>
    </w:p>
    <w:p w:rsidR="00903215" w:rsidRDefault="00525BC2">
      <w:pPr>
        <w:pStyle w:val="TOC2"/>
        <w:rPr>
          <w:rFonts w:asciiTheme="minorHAnsi" w:eastAsiaTheme="minorEastAsia" w:hAnsiTheme="minorHAnsi" w:cstheme="minorBidi"/>
          <w:noProof/>
          <w:sz w:val="22"/>
          <w:szCs w:val="22"/>
        </w:rPr>
      </w:pPr>
      <w:hyperlink w:anchor="_Toc383590937" w:history="1">
        <w:r w:rsidR="00903215" w:rsidRPr="005A77BD">
          <w:rPr>
            <w:rStyle w:val="Hyperlink"/>
            <w:noProof/>
          </w:rPr>
          <w:t>B.3 Data Element based access - Patient Level Query</w:t>
        </w:r>
        <w:r w:rsidR="00903215">
          <w:rPr>
            <w:noProof/>
            <w:webHidden/>
          </w:rPr>
          <w:tab/>
        </w:r>
        <w:r w:rsidR="00903215">
          <w:rPr>
            <w:noProof/>
            <w:webHidden/>
          </w:rPr>
          <w:fldChar w:fldCharType="begin"/>
        </w:r>
        <w:r w:rsidR="00903215">
          <w:rPr>
            <w:noProof/>
            <w:webHidden/>
          </w:rPr>
          <w:instrText xml:space="preserve"> PAGEREF _Toc383590937 \h </w:instrText>
        </w:r>
        <w:r w:rsidR="00903215">
          <w:rPr>
            <w:noProof/>
            <w:webHidden/>
          </w:rPr>
        </w:r>
        <w:r w:rsidR="00903215">
          <w:rPr>
            <w:noProof/>
            <w:webHidden/>
          </w:rPr>
          <w:fldChar w:fldCharType="separate"/>
        </w:r>
        <w:r w:rsidR="00903215">
          <w:rPr>
            <w:noProof/>
            <w:webHidden/>
          </w:rPr>
          <w:t>49</w:t>
        </w:r>
        <w:r w:rsidR="00903215">
          <w:rPr>
            <w:noProof/>
            <w:webHidden/>
          </w:rPr>
          <w:fldChar w:fldCharType="end"/>
        </w:r>
      </w:hyperlink>
    </w:p>
    <w:p w:rsidR="00903215" w:rsidRDefault="00525BC2">
      <w:pPr>
        <w:pStyle w:val="TOC2"/>
        <w:rPr>
          <w:rFonts w:asciiTheme="minorHAnsi" w:eastAsiaTheme="minorEastAsia" w:hAnsiTheme="minorHAnsi" w:cstheme="minorBidi"/>
          <w:noProof/>
          <w:sz w:val="22"/>
          <w:szCs w:val="22"/>
        </w:rPr>
      </w:pPr>
      <w:hyperlink w:anchor="_Toc383590938" w:history="1">
        <w:r w:rsidR="00903215" w:rsidRPr="005A77BD">
          <w:rPr>
            <w:rStyle w:val="Hyperlink"/>
            <w:noProof/>
          </w:rPr>
          <w:t>B.4 Document metadata based access - Population level Query</w:t>
        </w:r>
        <w:r w:rsidR="00903215">
          <w:rPr>
            <w:noProof/>
            <w:webHidden/>
          </w:rPr>
          <w:tab/>
        </w:r>
        <w:r w:rsidR="00903215">
          <w:rPr>
            <w:noProof/>
            <w:webHidden/>
          </w:rPr>
          <w:fldChar w:fldCharType="begin"/>
        </w:r>
        <w:r w:rsidR="00903215">
          <w:rPr>
            <w:noProof/>
            <w:webHidden/>
          </w:rPr>
          <w:instrText xml:space="preserve"> PAGEREF _Toc383590938 \h </w:instrText>
        </w:r>
        <w:r w:rsidR="00903215">
          <w:rPr>
            <w:noProof/>
            <w:webHidden/>
          </w:rPr>
        </w:r>
        <w:r w:rsidR="00903215">
          <w:rPr>
            <w:noProof/>
            <w:webHidden/>
          </w:rPr>
          <w:fldChar w:fldCharType="separate"/>
        </w:r>
        <w:r w:rsidR="00903215">
          <w:rPr>
            <w:noProof/>
            <w:webHidden/>
          </w:rPr>
          <w:t>49</w:t>
        </w:r>
        <w:r w:rsidR="00903215">
          <w:rPr>
            <w:noProof/>
            <w:webHidden/>
          </w:rPr>
          <w:fldChar w:fldCharType="end"/>
        </w:r>
      </w:hyperlink>
    </w:p>
    <w:p w:rsidR="00903215" w:rsidRDefault="00525BC2">
      <w:pPr>
        <w:pStyle w:val="TOC2"/>
        <w:rPr>
          <w:rFonts w:asciiTheme="minorHAnsi" w:eastAsiaTheme="minorEastAsia" w:hAnsiTheme="minorHAnsi" w:cstheme="minorBidi"/>
          <w:noProof/>
          <w:sz w:val="22"/>
          <w:szCs w:val="22"/>
        </w:rPr>
      </w:pPr>
      <w:hyperlink w:anchor="_Toc383590939" w:history="1">
        <w:r w:rsidR="00903215" w:rsidRPr="005A77BD">
          <w:rPr>
            <w:rStyle w:val="Hyperlink"/>
            <w:noProof/>
          </w:rPr>
          <w:t>B.5 Data Element based access - Patient Level Query</w:t>
        </w:r>
        <w:r w:rsidR="00903215">
          <w:rPr>
            <w:noProof/>
            <w:webHidden/>
          </w:rPr>
          <w:tab/>
        </w:r>
        <w:r w:rsidR="00903215">
          <w:rPr>
            <w:noProof/>
            <w:webHidden/>
          </w:rPr>
          <w:fldChar w:fldCharType="begin"/>
        </w:r>
        <w:r w:rsidR="00903215">
          <w:rPr>
            <w:noProof/>
            <w:webHidden/>
          </w:rPr>
          <w:instrText xml:space="preserve"> PAGEREF _Toc383590939 \h </w:instrText>
        </w:r>
        <w:r w:rsidR="00903215">
          <w:rPr>
            <w:noProof/>
            <w:webHidden/>
          </w:rPr>
        </w:r>
        <w:r w:rsidR="00903215">
          <w:rPr>
            <w:noProof/>
            <w:webHidden/>
          </w:rPr>
          <w:fldChar w:fldCharType="separate"/>
        </w:r>
        <w:r w:rsidR="00903215">
          <w:rPr>
            <w:noProof/>
            <w:webHidden/>
          </w:rPr>
          <w:t>50</w:t>
        </w:r>
        <w:r w:rsidR="00903215">
          <w:rPr>
            <w:noProof/>
            <w:webHidden/>
          </w:rPr>
          <w:fldChar w:fldCharType="end"/>
        </w:r>
      </w:hyperlink>
    </w:p>
    <w:p w:rsidR="00903215" w:rsidRDefault="00525BC2">
      <w:pPr>
        <w:pStyle w:val="TOC2"/>
        <w:rPr>
          <w:rFonts w:asciiTheme="minorHAnsi" w:eastAsiaTheme="minorEastAsia" w:hAnsiTheme="minorHAnsi" w:cstheme="minorBidi"/>
          <w:noProof/>
          <w:sz w:val="22"/>
          <w:szCs w:val="22"/>
        </w:rPr>
      </w:pPr>
      <w:hyperlink w:anchor="_Toc383590940" w:history="1">
        <w:r w:rsidR="00903215" w:rsidRPr="005A77BD">
          <w:rPr>
            <w:rStyle w:val="Hyperlink"/>
            <w:noProof/>
          </w:rPr>
          <w:t>B.6 Element based access – Patient Level Query</w:t>
        </w:r>
        <w:r w:rsidR="00903215">
          <w:rPr>
            <w:noProof/>
            <w:webHidden/>
          </w:rPr>
          <w:tab/>
        </w:r>
        <w:r w:rsidR="00903215">
          <w:rPr>
            <w:noProof/>
            <w:webHidden/>
          </w:rPr>
          <w:fldChar w:fldCharType="begin"/>
        </w:r>
        <w:r w:rsidR="00903215">
          <w:rPr>
            <w:noProof/>
            <w:webHidden/>
          </w:rPr>
          <w:instrText xml:space="preserve"> PAGEREF _Toc383590940 \h </w:instrText>
        </w:r>
        <w:r w:rsidR="00903215">
          <w:rPr>
            <w:noProof/>
            <w:webHidden/>
          </w:rPr>
        </w:r>
        <w:r w:rsidR="00903215">
          <w:rPr>
            <w:noProof/>
            <w:webHidden/>
          </w:rPr>
          <w:fldChar w:fldCharType="separate"/>
        </w:r>
        <w:r w:rsidR="00903215">
          <w:rPr>
            <w:noProof/>
            <w:webHidden/>
          </w:rPr>
          <w:t>50</w:t>
        </w:r>
        <w:r w:rsidR="00903215">
          <w:rPr>
            <w:noProof/>
            <w:webHidden/>
          </w:rPr>
          <w:fldChar w:fldCharType="end"/>
        </w:r>
      </w:hyperlink>
    </w:p>
    <w:p w:rsidR="00903215" w:rsidRDefault="00525BC2">
      <w:pPr>
        <w:pStyle w:val="TOC2"/>
        <w:rPr>
          <w:rFonts w:asciiTheme="minorHAnsi" w:eastAsiaTheme="minorEastAsia" w:hAnsiTheme="minorHAnsi" w:cstheme="minorBidi"/>
          <w:noProof/>
          <w:sz w:val="22"/>
          <w:szCs w:val="22"/>
        </w:rPr>
      </w:pPr>
      <w:hyperlink w:anchor="_Toc383590941" w:history="1">
        <w:r w:rsidR="00903215" w:rsidRPr="005A77BD">
          <w:rPr>
            <w:rStyle w:val="Hyperlink"/>
            <w:noProof/>
          </w:rPr>
          <w:t>B.7 Document metadata based access - Patient Level Query</w:t>
        </w:r>
        <w:r w:rsidR="00903215">
          <w:rPr>
            <w:noProof/>
            <w:webHidden/>
          </w:rPr>
          <w:tab/>
        </w:r>
        <w:r w:rsidR="00903215">
          <w:rPr>
            <w:noProof/>
            <w:webHidden/>
          </w:rPr>
          <w:fldChar w:fldCharType="begin"/>
        </w:r>
        <w:r w:rsidR="00903215">
          <w:rPr>
            <w:noProof/>
            <w:webHidden/>
          </w:rPr>
          <w:instrText xml:space="preserve"> PAGEREF _Toc383590941 \h </w:instrText>
        </w:r>
        <w:r w:rsidR="00903215">
          <w:rPr>
            <w:noProof/>
            <w:webHidden/>
          </w:rPr>
        </w:r>
        <w:r w:rsidR="00903215">
          <w:rPr>
            <w:noProof/>
            <w:webHidden/>
          </w:rPr>
          <w:fldChar w:fldCharType="separate"/>
        </w:r>
        <w:r w:rsidR="00903215">
          <w:rPr>
            <w:noProof/>
            <w:webHidden/>
          </w:rPr>
          <w:t>50</w:t>
        </w:r>
        <w:r w:rsidR="00903215">
          <w:rPr>
            <w:noProof/>
            <w:webHidden/>
          </w:rPr>
          <w:fldChar w:fldCharType="end"/>
        </w:r>
      </w:hyperlink>
    </w:p>
    <w:p w:rsidR="00903215" w:rsidRDefault="00525BC2">
      <w:pPr>
        <w:pStyle w:val="TOC2"/>
        <w:rPr>
          <w:rFonts w:asciiTheme="minorHAnsi" w:eastAsiaTheme="minorEastAsia" w:hAnsiTheme="minorHAnsi" w:cstheme="minorBidi"/>
          <w:noProof/>
          <w:sz w:val="22"/>
          <w:szCs w:val="22"/>
        </w:rPr>
      </w:pPr>
      <w:hyperlink w:anchor="_Toc383590942" w:history="1">
        <w:r w:rsidR="00903215" w:rsidRPr="005A77BD">
          <w:rPr>
            <w:rStyle w:val="Hyperlink"/>
            <w:noProof/>
          </w:rPr>
          <w:t>B.8 Data Element based access - Population level Query</w:t>
        </w:r>
        <w:r w:rsidR="00903215">
          <w:rPr>
            <w:noProof/>
            <w:webHidden/>
          </w:rPr>
          <w:tab/>
        </w:r>
        <w:r w:rsidR="00903215">
          <w:rPr>
            <w:noProof/>
            <w:webHidden/>
          </w:rPr>
          <w:fldChar w:fldCharType="begin"/>
        </w:r>
        <w:r w:rsidR="00903215">
          <w:rPr>
            <w:noProof/>
            <w:webHidden/>
          </w:rPr>
          <w:instrText xml:space="preserve"> PAGEREF _Toc383590942 \h </w:instrText>
        </w:r>
        <w:r w:rsidR="00903215">
          <w:rPr>
            <w:noProof/>
            <w:webHidden/>
          </w:rPr>
        </w:r>
        <w:r w:rsidR="00903215">
          <w:rPr>
            <w:noProof/>
            <w:webHidden/>
          </w:rPr>
          <w:fldChar w:fldCharType="separate"/>
        </w:r>
        <w:r w:rsidR="00903215">
          <w:rPr>
            <w:noProof/>
            <w:webHidden/>
          </w:rPr>
          <w:t>51</w:t>
        </w:r>
        <w:r w:rsidR="00903215">
          <w:rPr>
            <w:noProof/>
            <w:webHidden/>
          </w:rPr>
          <w:fldChar w:fldCharType="end"/>
        </w:r>
      </w:hyperlink>
    </w:p>
    <w:p w:rsidR="00903215" w:rsidRDefault="00525BC2">
      <w:pPr>
        <w:pStyle w:val="TOC2"/>
        <w:rPr>
          <w:rFonts w:asciiTheme="minorHAnsi" w:eastAsiaTheme="minorEastAsia" w:hAnsiTheme="minorHAnsi" w:cstheme="minorBidi"/>
          <w:noProof/>
          <w:sz w:val="22"/>
          <w:szCs w:val="22"/>
        </w:rPr>
      </w:pPr>
      <w:hyperlink w:anchor="_Toc383590943" w:history="1">
        <w:r w:rsidR="00903215" w:rsidRPr="005A77BD">
          <w:rPr>
            <w:rStyle w:val="Hyperlink"/>
            <w:noProof/>
          </w:rPr>
          <w:t>B.9 Data Element based access-Patient Level Query</w:t>
        </w:r>
        <w:r w:rsidR="00903215">
          <w:rPr>
            <w:noProof/>
            <w:webHidden/>
          </w:rPr>
          <w:tab/>
        </w:r>
        <w:r w:rsidR="00903215">
          <w:rPr>
            <w:noProof/>
            <w:webHidden/>
          </w:rPr>
          <w:fldChar w:fldCharType="begin"/>
        </w:r>
        <w:r w:rsidR="00903215">
          <w:rPr>
            <w:noProof/>
            <w:webHidden/>
          </w:rPr>
          <w:instrText xml:space="preserve"> PAGEREF _Toc383590943 \h </w:instrText>
        </w:r>
        <w:r w:rsidR="00903215">
          <w:rPr>
            <w:noProof/>
            <w:webHidden/>
          </w:rPr>
        </w:r>
        <w:r w:rsidR="00903215">
          <w:rPr>
            <w:noProof/>
            <w:webHidden/>
          </w:rPr>
          <w:fldChar w:fldCharType="separate"/>
        </w:r>
        <w:r w:rsidR="00903215">
          <w:rPr>
            <w:noProof/>
            <w:webHidden/>
          </w:rPr>
          <w:t>51</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944" w:history="1">
        <w:r w:rsidR="00903215" w:rsidRPr="005A77BD">
          <w:rPr>
            <w:rStyle w:val="Hyperlink"/>
            <w:noProof/>
          </w:rPr>
          <w:t>Appendix C: DAF Data Requirements</w:t>
        </w:r>
        <w:r w:rsidR="00903215">
          <w:rPr>
            <w:noProof/>
            <w:webHidden/>
          </w:rPr>
          <w:tab/>
        </w:r>
        <w:r w:rsidR="00903215">
          <w:rPr>
            <w:noProof/>
            <w:webHidden/>
          </w:rPr>
          <w:fldChar w:fldCharType="begin"/>
        </w:r>
        <w:r w:rsidR="00903215">
          <w:rPr>
            <w:noProof/>
            <w:webHidden/>
          </w:rPr>
          <w:instrText xml:space="preserve"> PAGEREF _Toc383590944 \h </w:instrText>
        </w:r>
        <w:r w:rsidR="00903215">
          <w:rPr>
            <w:noProof/>
            <w:webHidden/>
          </w:rPr>
        </w:r>
        <w:r w:rsidR="00903215">
          <w:rPr>
            <w:noProof/>
            <w:webHidden/>
          </w:rPr>
          <w:fldChar w:fldCharType="separate"/>
        </w:r>
        <w:r w:rsidR="00903215">
          <w:rPr>
            <w:noProof/>
            <w:webHidden/>
          </w:rPr>
          <w:t>52</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945" w:history="1">
        <w:r w:rsidR="00903215" w:rsidRPr="005A77BD">
          <w:rPr>
            <w:rStyle w:val="Hyperlink"/>
            <w:noProof/>
          </w:rPr>
          <w:t>Appendix D: IHE Profiles Supporting the Data Access Framework</w:t>
        </w:r>
        <w:r w:rsidR="00903215">
          <w:rPr>
            <w:noProof/>
            <w:webHidden/>
          </w:rPr>
          <w:tab/>
        </w:r>
        <w:r w:rsidR="00903215">
          <w:rPr>
            <w:noProof/>
            <w:webHidden/>
          </w:rPr>
          <w:fldChar w:fldCharType="begin"/>
        </w:r>
        <w:r w:rsidR="00903215">
          <w:rPr>
            <w:noProof/>
            <w:webHidden/>
          </w:rPr>
          <w:instrText xml:space="preserve"> PAGEREF _Toc383590945 \h </w:instrText>
        </w:r>
        <w:r w:rsidR="00903215">
          <w:rPr>
            <w:noProof/>
            <w:webHidden/>
          </w:rPr>
        </w:r>
        <w:r w:rsidR="00903215">
          <w:rPr>
            <w:noProof/>
            <w:webHidden/>
          </w:rPr>
          <w:fldChar w:fldCharType="separate"/>
        </w:r>
        <w:r w:rsidR="00903215">
          <w:rPr>
            <w:noProof/>
            <w:webHidden/>
          </w:rPr>
          <w:t>58</w:t>
        </w:r>
        <w:r w:rsidR="00903215">
          <w:rPr>
            <w:noProof/>
            <w:webHidden/>
          </w:rPr>
          <w:fldChar w:fldCharType="end"/>
        </w:r>
      </w:hyperlink>
    </w:p>
    <w:p w:rsidR="00903215" w:rsidRDefault="00525BC2">
      <w:pPr>
        <w:pStyle w:val="TOC1"/>
        <w:rPr>
          <w:rFonts w:asciiTheme="minorHAnsi" w:eastAsiaTheme="minorEastAsia" w:hAnsiTheme="minorHAnsi" w:cstheme="minorBidi"/>
          <w:noProof/>
          <w:sz w:val="22"/>
          <w:szCs w:val="22"/>
        </w:rPr>
      </w:pPr>
      <w:hyperlink w:anchor="_Toc383590946" w:history="1">
        <w:r w:rsidR="00903215" w:rsidRPr="005A77BD">
          <w:rPr>
            <w:rStyle w:val="Hyperlink"/>
            <w:noProof/>
          </w:rPr>
          <w:t>Glossary</w:t>
        </w:r>
        <w:r w:rsidR="00903215">
          <w:rPr>
            <w:noProof/>
            <w:webHidden/>
          </w:rPr>
          <w:tab/>
        </w:r>
        <w:r w:rsidR="00903215">
          <w:rPr>
            <w:noProof/>
            <w:webHidden/>
          </w:rPr>
          <w:fldChar w:fldCharType="begin"/>
        </w:r>
        <w:r w:rsidR="00903215">
          <w:rPr>
            <w:noProof/>
            <w:webHidden/>
          </w:rPr>
          <w:instrText xml:space="preserve"> PAGEREF _Toc383590946 \h </w:instrText>
        </w:r>
        <w:r w:rsidR="00903215">
          <w:rPr>
            <w:noProof/>
            <w:webHidden/>
          </w:rPr>
        </w:r>
        <w:r w:rsidR="00903215">
          <w:rPr>
            <w:noProof/>
            <w:webHidden/>
          </w:rPr>
          <w:fldChar w:fldCharType="separate"/>
        </w:r>
        <w:r w:rsidR="00903215">
          <w:rPr>
            <w:noProof/>
            <w:webHidden/>
          </w:rPr>
          <w:t>61</w:t>
        </w:r>
        <w:r w:rsidR="00903215">
          <w:rPr>
            <w:noProof/>
            <w:webHidden/>
          </w:rPr>
          <w:fldChar w:fldCharType="end"/>
        </w:r>
      </w:hyperlink>
    </w:p>
    <w:p w:rsidR="00483152" w:rsidRPr="002A1B47" w:rsidRDefault="008B2A4F">
      <w:pPr>
        <w:pStyle w:val="TOC1"/>
      </w:pPr>
      <w:r w:rsidRPr="002A1B47">
        <w:rPr>
          <w:b/>
        </w:rPr>
        <w:fldChar w:fldCharType="end"/>
      </w:r>
    </w:p>
    <w:p w:rsidR="00483152" w:rsidRPr="002A1B47" w:rsidRDefault="00483152" w:rsidP="00922F80">
      <w:pPr>
        <w:pStyle w:val="Heading1"/>
        <w:rPr>
          <w:noProof w:val="0"/>
        </w:rPr>
      </w:pPr>
      <w:bookmarkStart w:id="1" w:name="_Toc136879226"/>
      <w:bookmarkStart w:id="2" w:name="_Toc136879230"/>
      <w:bookmarkStart w:id="3" w:name="_Toc136879231"/>
      <w:bookmarkStart w:id="4" w:name="_Toc504625752"/>
      <w:bookmarkStart w:id="5" w:name="_Toc530192904"/>
      <w:bookmarkStart w:id="6" w:name="_Toc1391406"/>
      <w:bookmarkStart w:id="7" w:name="_Toc1455605"/>
      <w:bookmarkStart w:id="8" w:name="_Toc1455660"/>
      <w:bookmarkStart w:id="9" w:name="_Toc301797270"/>
      <w:bookmarkStart w:id="10" w:name="_Toc383590874"/>
      <w:bookmarkEnd w:id="1"/>
      <w:bookmarkEnd w:id="2"/>
      <w:bookmarkEnd w:id="3"/>
      <w:r w:rsidRPr="002A1B47">
        <w:rPr>
          <w:noProof w:val="0"/>
        </w:rPr>
        <w:t>Introduction</w:t>
      </w:r>
      <w:bookmarkEnd w:id="4"/>
      <w:bookmarkEnd w:id="5"/>
      <w:bookmarkEnd w:id="6"/>
      <w:bookmarkEnd w:id="7"/>
      <w:bookmarkEnd w:id="8"/>
      <w:bookmarkEnd w:id="9"/>
      <w:bookmarkEnd w:id="10"/>
    </w:p>
    <w:p w:rsidR="001C67F6" w:rsidRDefault="001C67F6" w:rsidP="00401FCB">
      <w:pPr>
        <w:pStyle w:val="BodyText"/>
        <w:rPr>
          <w:ins w:id="11" w:author="nbashyam" w:date="2014-04-30T12:58:00Z"/>
          <w:noProof w:val="0"/>
        </w:rPr>
      </w:pPr>
      <w:ins w:id="12" w:author="nbashyam" w:date="2014-04-30T12:58:00Z">
        <w:r w:rsidRPr="002A1B47">
          <w:rPr>
            <w:noProof w:val="0"/>
          </w:rPr>
          <w:t>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care of patients and populations</w:t>
        </w:r>
        <w:r>
          <w:rPr>
            <w:noProof w:val="0"/>
          </w:rPr>
          <w:t>.</w:t>
        </w:r>
      </w:ins>
    </w:p>
    <w:p w:rsidR="00401FCB" w:rsidRPr="002A1B47" w:rsidRDefault="00A74D77" w:rsidP="00401FCB">
      <w:pPr>
        <w:pStyle w:val="BodyText"/>
        <w:rPr>
          <w:noProof w:val="0"/>
        </w:rPr>
      </w:pPr>
      <w:r w:rsidRPr="002A1B47">
        <w:rPr>
          <w:noProof w:val="0"/>
        </w:rPr>
        <w:t xml:space="preserve">This document, the IHE </w:t>
      </w:r>
      <w:r w:rsidR="002618E4" w:rsidRPr="002A1B47">
        <w:rPr>
          <w:noProof w:val="0"/>
        </w:rPr>
        <w:t>PCC</w:t>
      </w:r>
      <w:r w:rsidRPr="002A1B47">
        <w:rPr>
          <w:noProof w:val="0"/>
        </w:rPr>
        <w:t xml:space="preserve"> </w:t>
      </w:r>
      <w:r w:rsidR="002618E4" w:rsidRPr="002A1B47">
        <w:rPr>
          <w:noProof w:val="0"/>
        </w:rPr>
        <w:t>Data Access Framework using IHE Profiles</w:t>
      </w:r>
      <w:r w:rsidR="00401FCB" w:rsidRPr="002A1B47">
        <w:rPr>
          <w:noProof w:val="0"/>
        </w:rPr>
        <w:t xml:space="preserve"> White Paper</w:t>
      </w:r>
      <w:bookmarkStart w:id="13" w:name="_Toc301797271"/>
      <w:r w:rsidR="00401FCB" w:rsidRPr="002A1B47">
        <w:rPr>
          <w:noProof w:val="0"/>
        </w:rPr>
        <w:t>, describes</w:t>
      </w:r>
      <w:r w:rsidR="002618E4" w:rsidRPr="002A1B47">
        <w:rPr>
          <w:noProof w:val="0"/>
        </w:rPr>
        <w:t xml:space="preserve"> how to use existing IHE profiles to access data from Healthcare IT Systems.</w:t>
      </w:r>
    </w:p>
    <w:p w:rsidR="00483152" w:rsidRPr="002A1B47" w:rsidRDefault="008C442A">
      <w:pPr>
        <w:pStyle w:val="Heading2"/>
        <w:rPr>
          <w:noProof w:val="0"/>
        </w:rPr>
      </w:pPr>
      <w:bookmarkStart w:id="14" w:name="_Toc301797273"/>
      <w:bookmarkStart w:id="15" w:name="_Toc383590875"/>
      <w:bookmarkEnd w:id="13"/>
      <w:r w:rsidRPr="002A1B47">
        <w:rPr>
          <w:noProof w:val="0"/>
        </w:rPr>
        <w:t xml:space="preserve">Purpose </w:t>
      </w:r>
      <w:r w:rsidR="00483152" w:rsidRPr="002A1B47">
        <w:rPr>
          <w:noProof w:val="0"/>
        </w:rPr>
        <w:t>of</w:t>
      </w:r>
      <w:bookmarkEnd w:id="14"/>
      <w:r w:rsidRPr="002A1B47">
        <w:rPr>
          <w:noProof w:val="0"/>
        </w:rPr>
        <w:t xml:space="preserve"> the </w:t>
      </w:r>
      <w:r w:rsidR="002618E4" w:rsidRPr="002A1B47">
        <w:rPr>
          <w:noProof w:val="0"/>
        </w:rPr>
        <w:t>Data Access Framework using IHE Profiles</w:t>
      </w:r>
      <w:r w:rsidRPr="002A1B47">
        <w:rPr>
          <w:noProof w:val="0"/>
        </w:rPr>
        <w:t xml:space="preserve"> White Paper</w:t>
      </w:r>
      <w:bookmarkEnd w:id="15"/>
    </w:p>
    <w:p w:rsidR="002618E4" w:rsidRPr="002A1B47" w:rsidRDefault="006868CD" w:rsidP="006868CD">
      <w:pPr>
        <w:jc w:val="both"/>
      </w:pPr>
      <w:r w:rsidRPr="00922F80">
        <w:rPr>
          <w:rStyle w:val="BodyTextChar"/>
          <w:noProof w:val="0"/>
        </w:rPr>
        <w:t xml:space="preserve">The purpose of this white paper is to provide a framework of modular, substitutable and interoperable integration profiles that </w:t>
      </w:r>
      <w:r w:rsidR="002618E4" w:rsidRPr="00922F80">
        <w:rPr>
          <w:rStyle w:val="BodyTextChar"/>
          <w:noProof w:val="0"/>
        </w:rPr>
        <w:t>shows how IHE enables data access for a wide variety of use cases and can reduce integration costs by encouraging standards based integration both within and across enterprises</w:t>
      </w:r>
      <w:r w:rsidR="002618E4" w:rsidRPr="002A1B47">
        <w:rPr>
          <w:rFonts w:cstheme="minorHAnsi"/>
        </w:rPr>
        <w:t xml:space="preserve">. </w:t>
      </w:r>
    </w:p>
    <w:p w:rsidR="00483152" w:rsidRPr="002A1B47" w:rsidRDefault="008C442A">
      <w:pPr>
        <w:pStyle w:val="Heading2"/>
        <w:rPr>
          <w:noProof w:val="0"/>
        </w:rPr>
      </w:pPr>
      <w:bookmarkStart w:id="16" w:name="_Toc379962912"/>
      <w:bookmarkStart w:id="17" w:name="_Toc380035345"/>
      <w:bookmarkStart w:id="18" w:name="_Toc379962913"/>
      <w:bookmarkStart w:id="19" w:name="_Toc380035346"/>
      <w:bookmarkStart w:id="20" w:name="_Toc473170357"/>
      <w:bookmarkStart w:id="21" w:name="_Toc504625754"/>
      <w:bookmarkStart w:id="22" w:name="_Toc530192906"/>
      <w:bookmarkStart w:id="23" w:name="_Toc1391408"/>
      <w:bookmarkStart w:id="24" w:name="_Toc1455607"/>
      <w:bookmarkStart w:id="25" w:name="_Toc1455662"/>
      <w:bookmarkStart w:id="26" w:name="_Toc301797274"/>
      <w:bookmarkStart w:id="27" w:name="_Toc383590876"/>
      <w:bookmarkEnd w:id="16"/>
      <w:bookmarkEnd w:id="17"/>
      <w:bookmarkEnd w:id="18"/>
      <w:bookmarkEnd w:id="19"/>
      <w:r w:rsidRPr="002A1B47">
        <w:rPr>
          <w:noProof w:val="0"/>
        </w:rPr>
        <w:t xml:space="preserve">Intended </w:t>
      </w:r>
      <w:r w:rsidR="00483152" w:rsidRPr="002A1B47">
        <w:rPr>
          <w:noProof w:val="0"/>
        </w:rPr>
        <w:t>Audience</w:t>
      </w:r>
      <w:bookmarkEnd w:id="20"/>
      <w:bookmarkEnd w:id="21"/>
      <w:bookmarkEnd w:id="22"/>
      <w:bookmarkEnd w:id="23"/>
      <w:bookmarkEnd w:id="24"/>
      <w:bookmarkEnd w:id="25"/>
      <w:bookmarkEnd w:id="26"/>
      <w:bookmarkEnd w:id="27"/>
    </w:p>
    <w:p w:rsidR="002962B9" w:rsidRPr="002A1B47" w:rsidRDefault="002962B9" w:rsidP="00222901">
      <w:pPr>
        <w:pStyle w:val="BodyText"/>
        <w:rPr>
          <w:noProof w:val="0"/>
        </w:rPr>
      </w:pPr>
      <w:bookmarkStart w:id="28" w:name="_Toc473170359"/>
      <w:bookmarkStart w:id="29" w:name="_Toc504625756"/>
      <w:bookmarkStart w:id="30" w:name="_Toc530192908"/>
      <w:bookmarkStart w:id="31" w:name="_Toc1391410"/>
      <w:bookmarkStart w:id="32" w:name="_Toc1455609"/>
      <w:bookmarkStart w:id="33" w:name="_Toc1455664"/>
      <w:r w:rsidRPr="002A1B47">
        <w:rPr>
          <w:noProof w:val="0"/>
        </w:rPr>
        <w:t xml:space="preserve">The intended audience </w:t>
      </w:r>
      <w:r w:rsidR="008C442A" w:rsidRPr="002A1B47">
        <w:rPr>
          <w:noProof w:val="0"/>
        </w:rPr>
        <w:t xml:space="preserve">of the IHE </w:t>
      </w:r>
      <w:r w:rsidR="002618E4" w:rsidRPr="002A1B47">
        <w:rPr>
          <w:noProof w:val="0"/>
        </w:rPr>
        <w:t>PCC</w:t>
      </w:r>
      <w:r w:rsidR="008C442A" w:rsidRPr="002A1B47">
        <w:rPr>
          <w:noProof w:val="0"/>
        </w:rPr>
        <w:t xml:space="preserve"> </w:t>
      </w:r>
      <w:r w:rsidR="002618E4" w:rsidRPr="002A1B47">
        <w:rPr>
          <w:noProof w:val="0"/>
        </w:rPr>
        <w:t>Data Access Framework using IHE Profiles</w:t>
      </w:r>
      <w:r w:rsidR="008C442A" w:rsidRPr="002A1B47">
        <w:rPr>
          <w:noProof w:val="0"/>
        </w:rPr>
        <w:t xml:space="preserve"> White Paper</w:t>
      </w:r>
      <w:r w:rsidRPr="002A1B47">
        <w:rPr>
          <w:noProof w:val="0"/>
        </w:rPr>
        <w:t xml:space="preserve"> is:</w:t>
      </w:r>
    </w:p>
    <w:p w:rsidR="002618E4" w:rsidRPr="002A1B47" w:rsidRDefault="002618E4" w:rsidP="00922F80">
      <w:pPr>
        <w:pStyle w:val="ListBullet2"/>
      </w:pPr>
      <w:r w:rsidRPr="002A1B47">
        <w:t xml:space="preserve">Organizations integrating </w:t>
      </w:r>
      <w:r w:rsidR="006868CD" w:rsidRPr="002A1B47">
        <w:t>h</w:t>
      </w:r>
      <w:r w:rsidRPr="002A1B47">
        <w:t xml:space="preserve">ealthcare IT </w:t>
      </w:r>
      <w:r w:rsidR="006868CD" w:rsidRPr="002A1B47">
        <w:t>s</w:t>
      </w:r>
      <w:r w:rsidRPr="002A1B47">
        <w:t>olutions within their local IT departments</w:t>
      </w:r>
    </w:p>
    <w:p w:rsidR="002618E4" w:rsidRPr="002A1B47" w:rsidRDefault="002618E4" w:rsidP="00922F80">
      <w:pPr>
        <w:pStyle w:val="ListBullet2"/>
      </w:pPr>
      <w:r w:rsidRPr="002A1B47">
        <w:t xml:space="preserve">Organizations connecting directly with other organizations to support sharing of </w:t>
      </w:r>
      <w:r w:rsidR="006868CD" w:rsidRPr="002A1B47">
        <w:t>h</w:t>
      </w:r>
      <w:r w:rsidRPr="002A1B47">
        <w:t>ealthcare data</w:t>
      </w:r>
    </w:p>
    <w:p w:rsidR="002618E4" w:rsidRPr="002A1B47" w:rsidRDefault="002618E4" w:rsidP="00922F80">
      <w:pPr>
        <w:pStyle w:val="ListBullet2"/>
      </w:pPr>
      <w:r w:rsidRPr="002A1B47">
        <w:t xml:space="preserve">Organizations connecting via federated Health IT data access solutions to support exchange of </w:t>
      </w:r>
      <w:r w:rsidR="006868CD" w:rsidRPr="002A1B47">
        <w:t>h</w:t>
      </w:r>
      <w:r w:rsidRPr="002A1B47">
        <w:t>ealthcare data.</w:t>
      </w:r>
    </w:p>
    <w:p w:rsidR="002618E4" w:rsidRPr="002A1B47" w:rsidRDefault="002618E4" w:rsidP="00922F80">
      <w:pPr>
        <w:pStyle w:val="ListBullet2"/>
      </w:pPr>
      <w:r w:rsidRPr="002A1B47">
        <w:t>Vendors developing Health IT solutions for the any of the above organizations</w:t>
      </w:r>
    </w:p>
    <w:p w:rsidR="002618E4" w:rsidRPr="002A1B47" w:rsidRDefault="002618E4" w:rsidP="00922F80">
      <w:pPr>
        <w:pStyle w:val="ListBullet2"/>
      </w:pPr>
      <w:r w:rsidRPr="002A1B47">
        <w:t>Bodies selecting standards or developing information sharing policies supporting health information sharing.</w:t>
      </w:r>
    </w:p>
    <w:p w:rsidR="002962B9" w:rsidRPr="002A1B47" w:rsidRDefault="002962B9" w:rsidP="00922F80">
      <w:pPr>
        <w:pStyle w:val="ListBullet2"/>
      </w:pPr>
      <w:r w:rsidRPr="002A1B47">
        <w:t>Experts involved in standards development</w:t>
      </w:r>
    </w:p>
    <w:p w:rsidR="00A56B61" w:rsidRPr="002A1B47" w:rsidRDefault="00A56B61" w:rsidP="00A56B61">
      <w:pPr>
        <w:pStyle w:val="BodyText"/>
        <w:rPr>
          <w:noProof w:val="0"/>
          <w:szCs w:val="17"/>
        </w:rPr>
      </w:pPr>
      <w:bookmarkStart w:id="34" w:name="_Toc379962915"/>
      <w:bookmarkStart w:id="35" w:name="_Toc380035348"/>
      <w:bookmarkStart w:id="36" w:name="_Toc379962916"/>
      <w:bookmarkStart w:id="37" w:name="_Toc380035349"/>
      <w:bookmarkStart w:id="38" w:name="_Toc473170361"/>
      <w:bookmarkStart w:id="39" w:name="_Toc504625759"/>
      <w:bookmarkStart w:id="40" w:name="_Toc530192911"/>
      <w:bookmarkStart w:id="41" w:name="_Toc1391413"/>
      <w:bookmarkStart w:id="42" w:name="_Toc1455612"/>
      <w:bookmarkStart w:id="43" w:name="_Toc1455667"/>
      <w:bookmarkEnd w:id="28"/>
      <w:bookmarkEnd w:id="29"/>
      <w:bookmarkEnd w:id="30"/>
      <w:bookmarkEnd w:id="31"/>
      <w:bookmarkEnd w:id="32"/>
      <w:bookmarkEnd w:id="33"/>
      <w:bookmarkEnd w:id="34"/>
      <w:bookmarkEnd w:id="35"/>
      <w:bookmarkEnd w:id="36"/>
      <w:bookmarkEnd w:id="37"/>
      <w:r w:rsidRPr="002A1B47">
        <w:rPr>
          <w:noProof w:val="0"/>
          <w:szCs w:val="17"/>
        </w:rPr>
        <w:tab/>
      </w:r>
    </w:p>
    <w:p w:rsidR="002A640E" w:rsidRPr="002A1B47" w:rsidRDefault="002A640E">
      <w:pPr>
        <w:pStyle w:val="BodyText"/>
        <w:rPr>
          <w:noProof w:val="0"/>
        </w:rPr>
      </w:pPr>
    </w:p>
    <w:p w:rsidR="00483152" w:rsidRPr="002A1B47" w:rsidDel="001C67F6" w:rsidRDefault="002618E4">
      <w:pPr>
        <w:pStyle w:val="Heading1"/>
        <w:rPr>
          <w:del w:id="44" w:author="nbashyam" w:date="2014-04-30T12:58:00Z"/>
          <w:noProof w:val="0"/>
        </w:rPr>
      </w:pPr>
      <w:bookmarkStart w:id="45" w:name="_Toc383590877"/>
      <w:bookmarkEnd w:id="38"/>
      <w:bookmarkEnd w:id="39"/>
      <w:bookmarkEnd w:id="40"/>
      <w:bookmarkEnd w:id="41"/>
      <w:bookmarkEnd w:id="42"/>
      <w:bookmarkEnd w:id="43"/>
      <w:del w:id="46" w:author="nbashyam" w:date="2014-04-30T12:58:00Z">
        <w:r w:rsidRPr="002A1B47" w:rsidDel="001C67F6">
          <w:rPr>
            <w:noProof w:val="0"/>
          </w:rPr>
          <w:delText>Introduction</w:delText>
        </w:r>
        <w:bookmarkEnd w:id="45"/>
      </w:del>
    </w:p>
    <w:p w:rsidR="006868CD" w:rsidRPr="002A1B47" w:rsidDel="001C67F6" w:rsidRDefault="006868CD" w:rsidP="00922F80">
      <w:pPr>
        <w:pStyle w:val="BodyText"/>
        <w:rPr>
          <w:del w:id="47" w:author="nbashyam" w:date="2014-04-30T12:58:00Z"/>
        </w:rPr>
      </w:pPr>
      <w:bookmarkStart w:id="48" w:name="_Toc379962920"/>
      <w:bookmarkStart w:id="49" w:name="_Toc380035353"/>
      <w:bookmarkStart w:id="50" w:name="_Toc379962921"/>
      <w:bookmarkStart w:id="51" w:name="_Toc380035354"/>
      <w:bookmarkEnd w:id="48"/>
      <w:bookmarkEnd w:id="49"/>
      <w:bookmarkEnd w:id="50"/>
      <w:bookmarkEnd w:id="51"/>
      <w:del w:id="52" w:author="nbashyam" w:date="2014-04-30T12:58:00Z">
        <w:r w:rsidRPr="002A1B47" w:rsidDel="001C67F6">
          <w:rPr>
            <w:noProof w:val="0"/>
          </w:rPr>
          <w:delText xml:space="preserve">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care of patients and populations. </w:delText>
        </w:r>
      </w:del>
    </w:p>
    <w:p w:rsidR="00966EE9" w:rsidRPr="002A1B47" w:rsidRDefault="002A640E" w:rsidP="00966EE9">
      <w:pPr>
        <w:pStyle w:val="Heading2"/>
        <w:rPr>
          <w:noProof w:val="0"/>
        </w:rPr>
      </w:pPr>
      <w:bookmarkStart w:id="53" w:name="_Toc383590878"/>
      <w:r w:rsidRPr="002A1B47">
        <w:rPr>
          <w:noProof w:val="0"/>
        </w:rPr>
        <w:t>Problem Description</w:t>
      </w:r>
      <w:bookmarkEnd w:id="53"/>
    </w:p>
    <w:p w:rsidR="006868CD" w:rsidRPr="002A1B47" w:rsidRDefault="006868CD" w:rsidP="00922F80">
      <w:pPr>
        <w:pStyle w:val="BodyText"/>
      </w:pPr>
      <w:r w:rsidRPr="002A1B47">
        <w:rPr>
          <w:noProof w:val="0"/>
        </w:rPr>
        <w:t>Data access can be accomplished via various mechanisms among which queries are one of the most widely used mechanisms</w:t>
      </w:r>
      <w:ins w:id="54" w:author="nbashyam" w:date="2014-04-30T12:59:00Z">
        <w:r w:rsidR="001C67F6">
          <w:rPr>
            <w:noProof w:val="0"/>
          </w:rPr>
          <w:t>.</w:t>
        </w:r>
      </w:ins>
      <w:ins w:id="55" w:author="nbashyam" w:date="2014-04-30T13:00:00Z">
        <w:r w:rsidR="001C67F6">
          <w:rPr>
            <w:noProof w:val="0"/>
          </w:rPr>
          <w:t xml:space="preserve">IHE profiles support many of these queries. </w:t>
        </w:r>
      </w:ins>
      <w:del w:id="56" w:author="nbashyam" w:date="2014-04-30T13:00:00Z">
        <w:r w:rsidRPr="002A1B47" w:rsidDel="001C67F6">
          <w:rPr>
            <w:noProof w:val="0"/>
          </w:rPr>
          <w:delText xml:space="preserve"> many of which include the use of existing IHE profiles. </w:delText>
        </w:r>
      </w:del>
      <w:r w:rsidRPr="002A1B47">
        <w:rPr>
          <w:noProof w:val="0"/>
        </w:rPr>
        <w:t>Enabling data access using queries has to address the following challenges</w:t>
      </w:r>
      <w:r w:rsidR="00B30B26" w:rsidRPr="002A1B47">
        <w:rPr>
          <w:noProof w:val="0"/>
        </w:rPr>
        <w:t>:</w:t>
      </w:r>
    </w:p>
    <w:p w:rsidR="006868CD" w:rsidRPr="002A1B47" w:rsidRDefault="006868CD" w:rsidP="00922F80">
      <w:pPr>
        <w:pStyle w:val="ListBullet2"/>
      </w:pPr>
      <w:r w:rsidRPr="002A1B47">
        <w:t>Queries within and across enterprises</w:t>
      </w:r>
    </w:p>
    <w:p w:rsidR="006868CD" w:rsidRPr="002A1B47" w:rsidRDefault="006868CD" w:rsidP="00922F80">
      <w:pPr>
        <w:pStyle w:val="ListBullet2"/>
      </w:pPr>
      <w:r w:rsidRPr="002A1B47">
        <w:t>Queries accessing individual patient data and queries accessing population data</w:t>
      </w:r>
    </w:p>
    <w:p w:rsidR="006868CD" w:rsidRPr="002A1B47" w:rsidRDefault="006868CD" w:rsidP="00922F80">
      <w:pPr>
        <w:pStyle w:val="ListBullet2"/>
      </w:pPr>
      <w:r w:rsidRPr="002A1B47">
        <w:t>Support for multiple data models based on the type of data being accessed such as clinical data</w:t>
      </w:r>
      <w:del w:id="57" w:author="nbashyam" w:date="2014-04-30T13:00:00Z">
        <w:r w:rsidRPr="002A1B47" w:rsidDel="001C67F6">
          <w:delText xml:space="preserve">, provider data, </w:delText>
        </w:r>
      </w:del>
      <w:r w:rsidRPr="002A1B47">
        <w:t>and patient demographic data.</w:t>
      </w:r>
    </w:p>
    <w:p w:rsidR="006868CD" w:rsidRPr="002A1B47" w:rsidRDefault="006868CD" w:rsidP="00922F80">
      <w:pPr>
        <w:pStyle w:val="ListBullet2"/>
      </w:pPr>
      <w:del w:id="58" w:author="nbashyam" w:date="2014-04-30T13:01:00Z">
        <w:r w:rsidRPr="002A1B47" w:rsidDel="00FF5BC7">
          <w:delText>Storage of data in multiple applications</w:delText>
        </w:r>
      </w:del>
    </w:p>
    <w:p w:rsidR="006868CD" w:rsidRPr="002A1B47" w:rsidRDefault="006868CD" w:rsidP="00922F80">
      <w:pPr>
        <w:pStyle w:val="ListBullet2"/>
      </w:pPr>
      <w:r w:rsidRPr="002A1B47">
        <w:t xml:space="preserve">Securing the data being exchanged (both query </w:t>
      </w:r>
      <w:del w:id="59" w:author="nbashyam" w:date="2014-04-30T13:02:00Z">
        <w:r w:rsidRPr="002A1B47" w:rsidDel="00FF5BC7">
          <w:delText xml:space="preserve">inputs </w:delText>
        </w:r>
      </w:del>
      <w:ins w:id="60" w:author="nbashyam" w:date="2014-04-30T13:02:00Z">
        <w:r w:rsidR="00FF5BC7">
          <w:t>requests</w:t>
        </w:r>
        <w:r w:rsidR="00FF5BC7" w:rsidRPr="002A1B47">
          <w:t xml:space="preserve"> </w:t>
        </w:r>
      </w:ins>
      <w:r w:rsidRPr="002A1B47">
        <w:t xml:space="preserve">and query </w:t>
      </w:r>
      <w:del w:id="61" w:author="nbashyam" w:date="2014-04-30T13:02:00Z">
        <w:r w:rsidRPr="002A1B47" w:rsidDel="00FF5BC7">
          <w:delText>outputs</w:delText>
        </w:r>
      </w:del>
      <w:ins w:id="62" w:author="nbashyam" w:date="2014-04-30T13:02:00Z">
        <w:r w:rsidR="00FF5BC7">
          <w:t>responses</w:t>
        </w:r>
      </w:ins>
      <w:r w:rsidRPr="002A1B47">
        <w:t>)</w:t>
      </w:r>
    </w:p>
    <w:p w:rsidR="002618E4" w:rsidRPr="002A1B47" w:rsidRDefault="006868CD" w:rsidP="00922F80">
      <w:pPr>
        <w:pStyle w:val="BodyText"/>
      </w:pPr>
      <w:r w:rsidRPr="002A1B47">
        <w:rPr>
          <w:noProof w:val="0"/>
        </w:rPr>
        <w:t>A single integration profile typically does not address all of the outlined challenges above, however a framework of modular, substitutable, interoperable integration profiles shows how IHE enables data access for a wide variety of use cases and can reduce integration costs by encouraging standards based integration both within and across enterprises. This is further discussed in the scope statement.</w:t>
      </w:r>
    </w:p>
    <w:p w:rsidR="00483152" w:rsidRPr="002A1B47" w:rsidRDefault="002618E4">
      <w:pPr>
        <w:pStyle w:val="Heading2"/>
        <w:rPr>
          <w:noProof w:val="0"/>
        </w:rPr>
      </w:pPr>
      <w:bookmarkStart w:id="63" w:name="_Toc379962923"/>
      <w:bookmarkStart w:id="64" w:name="_Toc380035356"/>
      <w:bookmarkStart w:id="65" w:name="_Toc383590879"/>
      <w:bookmarkEnd w:id="63"/>
      <w:bookmarkEnd w:id="64"/>
      <w:r w:rsidRPr="002A1B47">
        <w:rPr>
          <w:noProof w:val="0"/>
        </w:rPr>
        <w:t>Scope</w:t>
      </w:r>
      <w:bookmarkEnd w:id="65"/>
    </w:p>
    <w:p w:rsidR="002618E4" w:rsidRPr="002A1B47" w:rsidRDefault="002618E4" w:rsidP="00922F80">
      <w:pPr>
        <w:pStyle w:val="BodyText"/>
      </w:pPr>
      <w:r w:rsidRPr="002A1B47">
        <w:rPr>
          <w:noProof w:val="0"/>
        </w:rPr>
        <w:t xml:space="preserve">The scope of the white paper is to describe a framework of IHE Integration Profiles and supporting standards that can support queries in a modular way, allowing for substitutions in a structured way to support greater levels of interoperability between systems. </w:t>
      </w:r>
    </w:p>
    <w:p w:rsidR="002618E4" w:rsidRPr="002A1B47" w:rsidRDefault="002618E4" w:rsidP="00922F80">
      <w:pPr>
        <w:pStyle w:val="BodyText"/>
      </w:pPr>
      <w:r w:rsidRPr="002A1B47">
        <w:rPr>
          <w:noProof w:val="0"/>
        </w:rPr>
        <w:t>Specifically the sc</w:t>
      </w:r>
      <w:r w:rsidR="006868CD" w:rsidRPr="002A1B47">
        <w:rPr>
          <w:noProof w:val="0"/>
        </w:rPr>
        <w:t>ope of the white paper involves:</w:t>
      </w:r>
    </w:p>
    <w:p w:rsidR="006868CD" w:rsidRPr="002A1B47" w:rsidRDefault="006868CD" w:rsidP="00922F80">
      <w:pPr>
        <w:pStyle w:val="ListBullet2"/>
      </w:pPr>
      <w:r w:rsidRPr="002A1B47">
        <w:t>Developing a framework of profiles supporting data access that meets the requirements for common data use cases supporting individual patient and population health.</w:t>
      </w:r>
    </w:p>
    <w:p w:rsidR="006868CD" w:rsidRPr="002A1B47" w:rsidRDefault="006868CD" w:rsidP="00922F80">
      <w:pPr>
        <w:pStyle w:val="ListBullet2"/>
      </w:pPr>
      <w:r w:rsidRPr="002A1B47">
        <w:t xml:space="preserve">Describing a means by which IHE profiles can support multiple means of access through </w:t>
      </w:r>
      <w:r w:rsidR="00624D0B" w:rsidRPr="002A1B47">
        <w:t>a modular framework with substitutable components (profiles).</w:t>
      </w:r>
    </w:p>
    <w:p w:rsidR="002618E4" w:rsidRPr="002A1B47" w:rsidRDefault="002618E4" w:rsidP="00922F80">
      <w:pPr>
        <w:pStyle w:val="ListBullet2"/>
      </w:pPr>
      <w:r w:rsidRPr="002A1B47">
        <w:t>Identifying the gaps in the existing profiles to meet the use cases and requirements outlined.</w:t>
      </w:r>
    </w:p>
    <w:p w:rsidR="002618E4" w:rsidRPr="002A1B47" w:rsidRDefault="002618E4" w:rsidP="00922F80">
      <w:pPr>
        <w:pStyle w:val="ListBullet2"/>
      </w:pPr>
      <w:r w:rsidRPr="002A1B47">
        <w:t xml:space="preserve">Identifying </w:t>
      </w:r>
      <w:r w:rsidR="00624D0B" w:rsidRPr="002A1B47">
        <w:t xml:space="preserve">a roadmap for future development of </w:t>
      </w:r>
      <w:r w:rsidRPr="002A1B47">
        <w:t xml:space="preserve">IHE </w:t>
      </w:r>
      <w:r w:rsidR="00624D0B" w:rsidRPr="002A1B47">
        <w:t>profiles to meet those gaps and which supports emerging standards (e.g., HL7 FHIR)</w:t>
      </w:r>
      <w:r w:rsidRPr="002A1B47">
        <w:t>.</w:t>
      </w:r>
    </w:p>
    <w:p w:rsidR="002618E4" w:rsidRPr="002A1B47" w:rsidRDefault="002618E4" w:rsidP="00922F80">
      <w:pPr>
        <w:pStyle w:val="BodyText"/>
      </w:pPr>
      <w:r w:rsidRPr="002A1B47">
        <w:rPr>
          <w:noProof w:val="0"/>
        </w:rPr>
        <w:t>The following aspects will not be in the scope of this white paper</w:t>
      </w:r>
      <w:r w:rsidR="00B30B26" w:rsidRPr="002A1B47">
        <w:rPr>
          <w:noProof w:val="0"/>
        </w:rPr>
        <w:t>:</w:t>
      </w:r>
    </w:p>
    <w:p w:rsidR="002618E4" w:rsidRPr="002A1B47" w:rsidRDefault="002618E4" w:rsidP="00922F80">
      <w:pPr>
        <w:pStyle w:val="ListBullet2"/>
      </w:pPr>
      <w:r w:rsidRPr="002A1B47">
        <w:rPr>
          <w:rFonts w:eastAsia="Arial"/>
        </w:rPr>
        <w:t>Harmonization of existing profiles</w:t>
      </w:r>
    </w:p>
    <w:p w:rsidR="002618E4" w:rsidRPr="002A1B47" w:rsidRDefault="002618E4" w:rsidP="00922F80">
      <w:pPr>
        <w:pStyle w:val="ListBullet2"/>
      </w:pPr>
      <w:r w:rsidRPr="002A1B47">
        <w:rPr>
          <w:rFonts w:eastAsia="Arial"/>
        </w:rPr>
        <w:t xml:space="preserve">Development of new profiles </w:t>
      </w:r>
    </w:p>
    <w:p w:rsidR="002618E4" w:rsidRPr="002A1B47" w:rsidRDefault="002618E4" w:rsidP="00922F80">
      <w:pPr>
        <w:pStyle w:val="ListBullet2"/>
      </w:pPr>
      <w:r w:rsidRPr="002A1B47">
        <w:rPr>
          <w:rFonts w:eastAsia="Arial"/>
        </w:rPr>
        <w:t>Development of implementation guides</w:t>
      </w:r>
    </w:p>
    <w:p w:rsidR="002A640E" w:rsidRPr="002A1B47" w:rsidRDefault="002618E4" w:rsidP="00F332F7">
      <w:pPr>
        <w:pStyle w:val="Heading2"/>
        <w:rPr>
          <w:noProof w:val="0"/>
        </w:rPr>
      </w:pPr>
      <w:bookmarkStart w:id="66" w:name="_Toc379962925"/>
      <w:bookmarkStart w:id="67" w:name="_Toc380035358"/>
      <w:bookmarkStart w:id="68" w:name="_Toc383590880"/>
      <w:bookmarkEnd w:id="66"/>
      <w:bookmarkEnd w:id="67"/>
      <w:r w:rsidRPr="002A1B47">
        <w:rPr>
          <w:noProof w:val="0"/>
        </w:rPr>
        <w:t>Approach</w:t>
      </w:r>
      <w:bookmarkEnd w:id="68"/>
    </w:p>
    <w:p w:rsidR="00E11F95" w:rsidRPr="002A1B47" w:rsidRDefault="002618E4" w:rsidP="00922F80">
      <w:pPr>
        <w:pStyle w:val="BodyText"/>
      </w:pPr>
      <w:r w:rsidRPr="002A1B47">
        <w:rPr>
          <w:noProof w:val="0"/>
        </w:rPr>
        <w:t xml:space="preserve">The organization of this white paper is based upon a variety of different Enterprise Architecture organizational frameworks, including </w:t>
      </w:r>
      <w:hyperlink r:id="rId18" w:history="1">
        <w:r w:rsidRPr="002A1B47">
          <w:rPr>
            <w:rStyle w:val="Hyperlink"/>
            <w:rFonts w:cstheme="minorHAnsi"/>
            <w:noProof w:val="0"/>
          </w:rPr>
          <w:t>RM-ODP</w:t>
        </w:r>
      </w:hyperlink>
      <w:r w:rsidRPr="002A1B47">
        <w:rPr>
          <w:noProof w:val="0"/>
        </w:rPr>
        <w:t xml:space="preserve">, the </w:t>
      </w:r>
      <w:hyperlink r:id="rId19" w:history="1">
        <w:r w:rsidRPr="002A1B47">
          <w:rPr>
            <w:rStyle w:val="Hyperlink"/>
            <w:rFonts w:cstheme="minorHAnsi"/>
            <w:noProof w:val="0"/>
          </w:rPr>
          <w:t>Zachman Framework</w:t>
        </w:r>
      </w:hyperlink>
      <w:r w:rsidRPr="002A1B47">
        <w:rPr>
          <w:noProof w:val="0"/>
        </w:rPr>
        <w:t>, and HL7’s SAIF approach</w:t>
      </w:r>
      <w:r w:rsidR="00A94DF3" w:rsidRPr="002A1B47">
        <w:rPr>
          <w:noProof w:val="0"/>
        </w:rPr>
        <w:t>, as well as the organizational structure of IHE profiles</w:t>
      </w:r>
      <w:r w:rsidR="002A1B47">
        <w:rPr>
          <w:noProof w:val="0"/>
        </w:rPr>
        <w:t xml:space="preserve">. </w:t>
      </w:r>
      <w:r w:rsidRPr="002A1B47">
        <w:rPr>
          <w:noProof w:val="0"/>
        </w:rPr>
        <w:t xml:space="preserve">HL7 SAIF defines a framework that provides three specific perspectives across multiple architecture dimensions. </w:t>
      </w:r>
    </w:p>
    <w:p w:rsidR="002618E4" w:rsidRPr="002A1B47" w:rsidRDefault="002618E4" w:rsidP="00922F80">
      <w:pPr>
        <w:pStyle w:val="BodyText"/>
      </w:pPr>
      <w:r w:rsidRPr="002A1B47">
        <w:rPr>
          <w:noProof w:val="0"/>
        </w:rPr>
        <w:t xml:space="preserve">The three specific perspectives enable describing </w:t>
      </w:r>
      <w:r w:rsidR="00E11F95" w:rsidRPr="002A1B47">
        <w:rPr>
          <w:noProof w:val="0"/>
        </w:rPr>
        <w:t xml:space="preserve">a healthcare information system </w:t>
      </w:r>
      <w:r w:rsidRPr="002A1B47">
        <w:rPr>
          <w:noProof w:val="0"/>
        </w:rPr>
        <w:t>at a</w:t>
      </w:r>
      <w:r w:rsidR="00B30B26" w:rsidRPr="002A1B47">
        <w:rPr>
          <w:noProof w:val="0"/>
        </w:rPr>
        <w:t>:</w:t>
      </w:r>
      <w:r w:rsidRPr="002A1B47">
        <w:rPr>
          <w:noProof w:val="0"/>
        </w:rPr>
        <w:t xml:space="preserve"> </w:t>
      </w:r>
    </w:p>
    <w:p w:rsidR="002618E4" w:rsidRPr="002A1B47" w:rsidRDefault="002618E4" w:rsidP="00922F80">
      <w:pPr>
        <w:pStyle w:val="ListBullet2"/>
      </w:pPr>
      <w:r w:rsidRPr="002A1B47">
        <w:t>Conceptual level</w:t>
      </w:r>
    </w:p>
    <w:p w:rsidR="002618E4" w:rsidRPr="002A1B47" w:rsidRDefault="002618E4" w:rsidP="00922F80">
      <w:pPr>
        <w:pStyle w:val="ListBullet2"/>
      </w:pPr>
      <w:r w:rsidRPr="002A1B47">
        <w:t>Platform Independent Level (Logical)</w:t>
      </w:r>
    </w:p>
    <w:p w:rsidR="002618E4" w:rsidRPr="002A1B47" w:rsidRDefault="002618E4" w:rsidP="00922F80">
      <w:pPr>
        <w:pStyle w:val="ListBullet2"/>
      </w:pPr>
      <w:r w:rsidRPr="002A1B47">
        <w:t>Platform Specific Level (Implementation)</w:t>
      </w:r>
    </w:p>
    <w:p w:rsidR="00A94DF3" w:rsidRPr="002A1B47" w:rsidRDefault="00A94DF3" w:rsidP="00922F80">
      <w:pPr>
        <w:pStyle w:val="BodyText"/>
      </w:pPr>
      <w:r w:rsidRPr="002A1B47">
        <w:rPr>
          <w:noProof w:val="0"/>
        </w:rPr>
        <w:t>For each of the above perspectives the data access framework is defined using the following architecture viewpoints</w:t>
      </w:r>
      <w:r w:rsidR="00B30B26" w:rsidRPr="002A1B47">
        <w:rPr>
          <w:noProof w:val="0"/>
        </w:rPr>
        <w:t>:</w:t>
      </w:r>
    </w:p>
    <w:p w:rsidR="00A94DF3" w:rsidRPr="002A1B47" w:rsidRDefault="00A94DF3" w:rsidP="00922F80">
      <w:pPr>
        <w:pStyle w:val="ListBullet2"/>
      </w:pPr>
      <w:r w:rsidRPr="002A1B47">
        <w:t>Business dimension “Why” (Used to capture business requirements, policies etc.)</w:t>
      </w:r>
    </w:p>
    <w:p w:rsidR="00A94DF3" w:rsidRPr="002A1B47" w:rsidRDefault="00A94DF3" w:rsidP="00922F80">
      <w:pPr>
        <w:pStyle w:val="ListBullet2"/>
      </w:pPr>
      <w:r w:rsidRPr="002A1B47">
        <w:t>Information dimension “What” (Used to capture the data model or content )</w:t>
      </w:r>
    </w:p>
    <w:p w:rsidR="00A94DF3" w:rsidRPr="002A1B47" w:rsidRDefault="00A94DF3" w:rsidP="00922F80">
      <w:pPr>
        <w:pStyle w:val="ListBullet2"/>
      </w:pPr>
      <w:r w:rsidRPr="002A1B47">
        <w:t>Computational (Behavioral) dimension “How” (Used to capture behavior, collaboration, transactions)</w:t>
      </w:r>
    </w:p>
    <w:p w:rsidR="00A94DF3" w:rsidRPr="002A1B47" w:rsidRDefault="00A94DF3" w:rsidP="00922F80">
      <w:pPr>
        <w:pStyle w:val="ListBullet2"/>
      </w:pPr>
      <w:r w:rsidRPr="002A1B47">
        <w:t>Engineering and Technology dimension “Where” (Used to capture the implementation aspects including platforms, standards, integration profiles etc.)</w:t>
      </w:r>
    </w:p>
    <w:p w:rsidR="00A94DF3" w:rsidRPr="002A1B47" w:rsidRDefault="00A94DF3" w:rsidP="00922F80">
      <w:pPr>
        <w:pStyle w:val="BodyText"/>
      </w:pPr>
      <w:r w:rsidRPr="002A1B47">
        <w:rPr>
          <w:noProof w:val="0"/>
        </w:rPr>
        <w:t>These dimensions and perspectives are derived from similar dim</w:t>
      </w:r>
      <w:r w:rsidR="00641EC6" w:rsidRPr="002A1B47">
        <w:rPr>
          <w:noProof w:val="0"/>
        </w:rPr>
        <w:t>ensions in the RM-ODM framework which consists of enterprise viewpoint, information viewpoint, computational viewpoint, engineering and technology viewpoints as shown in Figure 2</w:t>
      </w:r>
      <w:r w:rsidR="00F34D04">
        <w:rPr>
          <w:noProof w:val="0"/>
        </w:rPr>
        <w:t>.3</w:t>
      </w:r>
      <w:r w:rsidR="00641EC6" w:rsidRPr="002A1B47">
        <w:rPr>
          <w:noProof w:val="0"/>
        </w:rPr>
        <w:t xml:space="preserve">-1 below. </w:t>
      </w:r>
    </w:p>
    <w:p w:rsidR="00641EC6" w:rsidRPr="002A1B47" w:rsidRDefault="00641EC6" w:rsidP="00222901"/>
    <w:p w:rsidR="00641EC6" w:rsidRPr="002A1B47" w:rsidRDefault="00641EC6" w:rsidP="00336D71">
      <w:pPr>
        <w:jc w:val="center"/>
      </w:pPr>
      <w:r w:rsidRPr="002A1B47">
        <w:rPr>
          <w:noProof/>
        </w:rPr>
        <w:drawing>
          <wp:inline distT="0" distB="0" distL="0" distR="0" wp14:anchorId="6DB9D9F3" wp14:editId="0DEB2376">
            <wp:extent cx="3048000" cy="1924050"/>
            <wp:effectExtent l="0" t="0" r="0" b="0"/>
            <wp:docPr id="11" name="Picture 11" descr="http://upload.wikimedia.org/wikipedia/commons/thumb/7/7b/RM-ODP_viewpoints.jpg/320px-RM-ODP_view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b/RM-ODP_viewpoints.jpg/320px-RM-ODP_viewpoint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924050"/>
                    </a:xfrm>
                    <a:prstGeom prst="rect">
                      <a:avLst/>
                    </a:prstGeom>
                    <a:noFill/>
                    <a:ln>
                      <a:noFill/>
                    </a:ln>
                  </pic:spPr>
                </pic:pic>
              </a:graphicData>
            </a:graphic>
          </wp:inline>
        </w:drawing>
      </w:r>
    </w:p>
    <w:p w:rsidR="00641EC6" w:rsidRPr="002A1B47" w:rsidRDefault="00641EC6" w:rsidP="00922F80">
      <w:pPr>
        <w:pStyle w:val="FigureTitle"/>
        <w:rPr>
          <w:noProof w:val="0"/>
        </w:rPr>
      </w:pPr>
      <w:r w:rsidRPr="002A1B47">
        <w:rPr>
          <w:noProof w:val="0"/>
        </w:rPr>
        <w:t>Figure</w:t>
      </w:r>
      <w:r w:rsidR="00F34D04">
        <w:rPr>
          <w:noProof w:val="0"/>
        </w:rPr>
        <w:t xml:space="preserve"> 2.3-1</w:t>
      </w:r>
      <w:r w:rsidR="00E33E65" w:rsidRPr="002A1B47">
        <w:rPr>
          <w:noProof w:val="0"/>
        </w:rPr>
        <w:t>:</w:t>
      </w:r>
      <w:r w:rsidRPr="002A1B47">
        <w:rPr>
          <w:noProof w:val="0"/>
        </w:rPr>
        <w:t xml:space="preserve"> RM-ODP viewpoints applied to a System and Environment</w:t>
      </w:r>
      <w:r w:rsidR="00E11F95" w:rsidRPr="002A1B47">
        <w:rPr>
          <w:rStyle w:val="FootnoteReference"/>
          <w:rFonts w:cstheme="minorHAnsi"/>
          <w:noProof w:val="0"/>
        </w:rPr>
        <w:footnoteReference w:id="1"/>
      </w:r>
    </w:p>
    <w:p w:rsidR="00B30B26" w:rsidRPr="002A1B47" w:rsidRDefault="00B30B26" w:rsidP="00922F80">
      <w:pPr>
        <w:pStyle w:val="BodyText"/>
      </w:pPr>
    </w:p>
    <w:p w:rsidR="00A94DF3" w:rsidRPr="002A1B47" w:rsidRDefault="00A94DF3" w:rsidP="00922F80">
      <w:pPr>
        <w:pStyle w:val="BodyText"/>
      </w:pPr>
      <w:r w:rsidRPr="002A1B47">
        <w:rPr>
          <w:noProof w:val="0"/>
        </w:rPr>
        <w:t xml:space="preserve">An example of the SAIF approach as applied to IHE profiles appears below in </w:t>
      </w:r>
      <w:r w:rsidR="0065715D" w:rsidRPr="002A1B47">
        <w:rPr>
          <w:noProof w:val="0"/>
        </w:rPr>
        <w:fldChar w:fldCharType="begin"/>
      </w:r>
      <w:r w:rsidR="0065715D" w:rsidRPr="002A1B47">
        <w:rPr>
          <w:noProof w:val="0"/>
        </w:rPr>
        <w:instrText xml:space="preserve"> REF _Ref379942512 \h </w:instrText>
      </w:r>
      <w:r w:rsidR="004D45A9" w:rsidRPr="002A1B47">
        <w:rPr>
          <w:noProof w:val="0"/>
        </w:rPr>
        <w:instrText xml:space="preserve"> \* MERGEFORMAT </w:instrText>
      </w:r>
      <w:r w:rsidR="0065715D" w:rsidRPr="002A1B47">
        <w:rPr>
          <w:noProof w:val="0"/>
        </w:rPr>
      </w:r>
      <w:r w:rsidR="0065715D" w:rsidRPr="002A1B47">
        <w:rPr>
          <w:noProof w:val="0"/>
        </w:rPr>
        <w:fldChar w:fldCharType="separate"/>
      </w:r>
      <w:r w:rsidR="0065715D" w:rsidRPr="002A1B47">
        <w:rPr>
          <w:noProof w:val="0"/>
        </w:rPr>
        <w:t>Figure 2</w:t>
      </w:r>
      <w:r w:rsidR="00F34D04">
        <w:rPr>
          <w:noProof w:val="0"/>
        </w:rPr>
        <w:t>.3-2</w:t>
      </w:r>
      <w:r w:rsidR="0065715D" w:rsidRPr="002A1B47">
        <w:rPr>
          <w:noProof w:val="0"/>
        </w:rPr>
        <w:t xml:space="preserve"> An HL7 SAIF Approach applied to the IHE Process</w:t>
      </w:r>
      <w:r w:rsidR="0065715D" w:rsidRPr="002A1B47">
        <w:rPr>
          <w:noProof w:val="0"/>
        </w:rPr>
        <w:fldChar w:fldCharType="end"/>
      </w:r>
      <w:r w:rsidR="0065715D" w:rsidRPr="002A1B47">
        <w:rPr>
          <w:noProof w:val="0"/>
        </w:rPr>
        <w:t>.</w:t>
      </w:r>
    </w:p>
    <w:p w:rsidR="00B30B26" w:rsidRPr="002A1B47" w:rsidRDefault="00B30B26" w:rsidP="00922F80">
      <w:pPr>
        <w:pStyle w:val="BodyText"/>
      </w:pPr>
    </w:p>
    <w:p w:rsidR="0065715D" w:rsidRPr="002A1B47" w:rsidRDefault="00A94DF3" w:rsidP="00222901">
      <w:pPr>
        <w:pStyle w:val="Caption"/>
        <w:keepNext/>
        <w:ind w:left="720"/>
        <w:rPr>
          <w:noProof w:val="0"/>
        </w:rPr>
      </w:pPr>
      <w:r w:rsidRPr="002A1B47">
        <w:drawing>
          <wp:inline distT="0" distB="0" distL="0" distR="0" wp14:anchorId="59817669" wp14:editId="56A86D50">
            <wp:extent cx="5235262" cy="24049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6431" cy="2410126"/>
                    </a:xfrm>
                    <a:prstGeom prst="rect">
                      <a:avLst/>
                    </a:prstGeom>
                    <a:noFill/>
                  </pic:spPr>
                </pic:pic>
              </a:graphicData>
            </a:graphic>
          </wp:inline>
        </w:drawing>
      </w:r>
    </w:p>
    <w:p w:rsidR="00A94DF3" w:rsidRPr="002A1B47" w:rsidRDefault="0065715D" w:rsidP="00922F80">
      <w:pPr>
        <w:pStyle w:val="FigureTitle"/>
        <w:rPr>
          <w:noProof w:val="0"/>
        </w:rPr>
      </w:pPr>
      <w:bookmarkStart w:id="69" w:name="_Ref379942512"/>
      <w:r w:rsidRPr="002A1B47">
        <w:rPr>
          <w:noProof w:val="0"/>
        </w:rPr>
        <w:t xml:space="preserve">Figure </w:t>
      </w:r>
      <w:r w:rsidR="00F34D04">
        <w:rPr>
          <w:noProof w:val="0"/>
        </w:rPr>
        <w:t>2.3-2</w:t>
      </w:r>
      <w:r w:rsidR="006D3A2F">
        <w:rPr>
          <w:noProof w:val="0"/>
        </w:rPr>
        <w:t>:</w:t>
      </w:r>
      <w:r w:rsidR="00641EC6" w:rsidRPr="002A1B47">
        <w:rPr>
          <w:noProof w:val="0"/>
        </w:rPr>
        <w:t xml:space="preserve"> </w:t>
      </w:r>
      <w:r w:rsidRPr="002A1B47">
        <w:rPr>
          <w:noProof w:val="0"/>
        </w:rPr>
        <w:t>An HL7 SAIF Approach applied to the IHE Process</w:t>
      </w:r>
      <w:bookmarkEnd w:id="69"/>
    </w:p>
    <w:p w:rsidR="00917C1A" w:rsidRPr="002A1B47" w:rsidRDefault="00917C1A" w:rsidP="00922F80">
      <w:pPr>
        <w:pStyle w:val="BodyText"/>
      </w:pPr>
      <w:r w:rsidRPr="002A1B47">
        <w:rPr>
          <w:noProof w:val="0"/>
        </w:rPr>
        <w:t>IHE profiles are traditionally organized into two main parts, identified by the volume of an IHE Domain’s Technical Framework in which they appear</w:t>
      </w:r>
      <w:r w:rsidR="002A1B47">
        <w:rPr>
          <w:noProof w:val="0"/>
        </w:rPr>
        <w:t xml:space="preserve">. </w:t>
      </w:r>
      <w:r w:rsidR="00191608" w:rsidRPr="002A1B47">
        <w:rPr>
          <w:noProof w:val="0"/>
        </w:rPr>
        <w:t>Recent modifications to the technical framework structure over the last few years have</w:t>
      </w:r>
      <w:r w:rsidRPr="002A1B47">
        <w:rPr>
          <w:noProof w:val="0"/>
        </w:rPr>
        <w:t xml:space="preserve"> subdivided </w:t>
      </w:r>
      <w:r w:rsidR="00D02383">
        <w:rPr>
          <w:noProof w:val="0"/>
        </w:rPr>
        <w:t>Volume 2</w:t>
      </w:r>
      <w:r w:rsidRPr="002A1B47">
        <w:rPr>
          <w:noProof w:val="0"/>
        </w:rPr>
        <w:t xml:space="preserve"> into multiple parts, separating content modules (Volume </w:t>
      </w:r>
      <w:r w:rsidR="00D02383">
        <w:rPr>
          <w:noProof w:val="0"/>
        </w:rPr>
        <w:t>3</w:t>
      </w:r>
      <w:r w:rsidRPr="002A1B47">
        <w:rPr>
          <w:noProof w:val="0"/>
        </w:rPr>
        <w:t xml:space="preserve">) from transaction specifications (Volume </w:t>
      </w:r>
      <w:r w:rsidR="00D02383">
        <w:rPr>
          <w:noProof w:val="0"/>
        </w:rPr>
        <w:t>2</w:t>
      </w:r>
      <w:r w:rsidRPr="002A1B47">
        <w:rPr>
          <w:noProof w:val="0"/>
        </w:rPr>
        <w:t>)</w:t>
      </w:r>
      <w:r w:rsidR="002A1B47">
        <w:rPr>
          <w:noProof w:val="0"/>
        </w:rPr>
        <w:t xml:space="preserve">. </w:t>
      </w:r>
      <w:r w:rsidRPr="002A1B47">
        <w:rPr>
          <w:noProof w:val="0"/>
        </w:rPr>
        <w:t xml:space="preserve">Volume </w:t>
      </w:r>
      <w:r w:rsidR="00D02383">
        <w:rPr>
          <w:noProof w:val="0"/>
        </w:rPr>
        <w:t>4</w:t>
      </w:r>
      <w:r w:rsidR="00D02383" w:rsidRPr="002A1B47">
        <w:rPr>
          <w:noProof w:val="0"/>
        </w:rPr>
        <w:t xml:space="preserve"> </w:t>
      </w:r>
      <w:r w:rsidRPr="002A1B47">
        <w:rPr>
          <w:noProof w:val="0"/>
        </w:rPr>
        <w:t>contains modifications to the implementable transactions and content</w:t>
      </w:r>
      <w:r w:rsidR="00191608" w:rsidRPr="002A1B47">
        <w:rPr>
          <w:noProof w:val="0"/>
        </w:rPr>
        <w:t xml:space="preserve"> based on regional business requirements (</w:t>
      </w:r>
      <w:r w:rsidR="002A1B47">
        <w:rPr>
          <w:noProof w:val="0"/>
        </w:rPr>
        <w:t>e.g.,</w:t>
      </w:r>
      <w:r w:rsidR="00191608" w:rsidRPr="002A1B47">
        <w:rPr>
          <w:noProof w:val="0"/>
        </w:rPr>
        <w:t xml:space="preserve"> ensuring conformance to regional policy).</w:t>
      </w:r>
    </w:p>
    <w:p w:rsidR="00191608" w:rsidRPr="002A1B47" w:rsidRDefault="000A6D59" w:rsidP="00222901">
      <w:pPr>
        <w:pStyle w:val="Heading3"/>
        <w:rPr>
          <w:noProof w:val="0"/>
        </w:rPr>
      </w:pPr>
      <w:bookmarkStart w:id="70" w:name="_Toc383590881"/>
      <w:r w:rsidRPr="002A1B47">
        <w:rPr>
          <w:noProof w:val="0"/>
        </w:rPr>
        <w:t xml:space="preserve">IHE </w:t>
      </w:r>
      <w:r w:rsidR="00191608" w:rsidRPr="002A1B47">
        <w:rPr>
          <w:noProof w:val="0"/>
        </w:rPr>
        <w:t>Perspectives</w:t>
      </w:r>
      <w:bookmarkEnd w:id="70"/>
    </w:p>
    <w:p w:rsidR="00191608" w:rsidRPr="002A1B47" w:rsidRDefault="002618E4" w:rsidP="00922F80">
      <w:pPr>
        <w:pStyle w:val="BodyText"/>
      </w:pPr>
      <w:r w:rsidRPr="002A1B47">
        <w:rPr>
          <w:noProof w:val="0"/>
        </w:rPr>
        <w:t xml:space="preserve">The approach used by this white paper combines the Conceptual and Platform Independent level </w:t>
      </w:r>
      <w:r w:rsidR="00917C1A" w:rsidRPr="002A1B47">
        <w:rPr>
          <w:noProof w:val="0"/>
        </w:rPr>
        <w:t xml:space="preserve">of SAIF and/or RM-ODP </w:t>
      </w:r>
      <w:r w:rsidRPr="002A1B47">
        <w:rPr>
          <w:noProof w:val="0"/>
        </w:rPr>
        <w:t xml:space="preserve">into a single </w:t>
      </w:r>
      <w:r w:rsidR="00A94DF3" w:rsidRPr="002A1B47">
        <w:rPr>
          <w:noProof w:val="0"/>
        </w:rPr>
        <w:t>C</w:t>
      </w:r>
      <w:r w:rsidRPr="002A1B47">
        <w:rPr>
          <w:noProof w:val="0"/>
        </w:rPr>
        <w:t>onceptual level</w:t>
      </w:r>
      <w:r w:rsidR="002A1B47">
        <w:rPr>
          <w:noProof w:val="0"/>
        </w:rPr>
        <w:t xml:space="preserve">. </w:t>
      </w:r>
      <w:r w:rsidR="00596797" w:rsidRPr="002A1B47">
        <w:rPr>
          <w:noProof w:val="0"/>
        </w:rPr>
        <w:t xml:space="preserve">The conceptual level of specification in IHE corresponds to content found in </w:t>
      </w:r>
      <w:r w:rsidR="002A1B47">
        <w:rPr>
          <w:noProof w:val="0"/>
        </w:rPr>
        <w:t>Volume 1</w:t>
      </w:r>
      <w:r w:rsidR="00596797" w:rsidRPr="002A1B47">
        <w:rPr>
          <w:noProof w:val="0"/>
        </w:rPr>
        <w:t xml:space="preserve"> of IHE </w:t>
      </w:r>
      <w:r w:rsidR="00877970" w:rsidRPr="002A1B47">
        <w:rPr>
          <w:noProof w:val="0"/>
        </w:rPr>
        <w:t>technical frameworks</w:t>
      </w:r>
      <w:r w:rsidR="002A1B47">
        <w:rPr>
          <w:noProof w:val="0"/>
        </w:rPr>
        <w:t xml:space="preserve">. </w:t>
      </w:r>
      <w:r w:rsidR="00596797" w:rsidRPr="002A1B47">
        <w:rPr>
          <w:noProof w:val="0"/>
        </w:rPr>
        <w:t xml:space="preserve">Implementable content is found in Volume </w:t>
      </w:r>
      <w:r w:rsidR="00D02383">
        <w:rPr>
          <w:noProof w:val="0"/>
        </w:rPr>
        <w:t>2</w:t>
      </w:r>
      <w:r w:rsidR="00D02383" w:rsidRPr="002A1B47">
        <w:rPr>
          <w:noProof w:val="0"/>
        </w:rPr>
        <w:t xml:space="preserve"> </w:t>
      </w:r>
      <w:r w:rsidR="00191608" w:rsidRPr="002A1B47">
        <w:rPr>
          <w:noProof w:val="0"/>
        </w:rPr>
        <w:t xml:space="preserve">through </w:t>
      </w:r>
      <w:r w:rsidR="00D02383">
        <w:rPr>
          <w:noProof w:val="0"/>
        </w:rPr>
        <w:t>4</w:t>
      </w:r>
      <w:r w:rsidR="002A1B47">
        <w:rPr>
          <w:noProof w:val="0"/>
        </w:rPr>
        <w:t xml:space="preserve">. </w:t>
      </w:r>
    </w:p>
    <w:p w:rsidR="00191608" w:rsidRPr="002A1B47" w:rsidRDefault="00191608" w:rsidP="00222901">
      <w:pPr>
        <w:pStyle w:val="Heading3"/>
        <w:rPr>
          <w:noProof w:val="0"/>
        </w:rPr>
      </w:pPr>
      <w:bookmarkStart w:id="71" w:name="_Toc383590882"/>
      <w:r w:rsidRPr="002A1B47">
        <w:rPr>
          <w:noProof w:val="0"/>
        </w:rPr>
        <w:t>Viewpoints</w:t>
      </w:r>
      <w:bookmarkEnd w:id="71"/>
    </w:p>
    <w:p w:rsidR="00191608" w:rsidRPr="002A1B47" w:rsidRDefault="00191608" w:rsidP="00222901">
      <w:pPr>
        <w:pStyle w:val="BodyText"/>
        <w:rPr>
          <w:noProof w:val="0"/>
        </w:rPr>
      </w:pPr>
      <w:r w:rsidRPr="002A1B47">
        <w:rPr>
          <w:noProof w:val="0"/>
        </w:rPr>
        <w:t>The viewpoints expressed in various enterprise frameworks are also expressed in IHE technical frameworks</w:t>
      </w:r>
      <w:r w:rsidR="002A1B47">
        <w:rPr>
          <w:noProof w:val="0"/>
        </w:rPr>
        <w:t xml:space="preserve">. </w:t>
      </w:r>
      <w:r w:rsidRPr="002A1B47">
        <w:rPr>
          <w:noProof w:val="0"/>
        </w:rPr>
        <w:t xml:space="preserve">These are summarized in </w:t>
      </w:r>
      <w:r w:rsidRPr="002A1B47">
        <w:rPr>
          <w:noProof w:val="0"/>
        </w:rPr>
        <w:fldChar w:fldCharType="begin"/>
      </w:r>
      <w:r w:rsidRPr="002A1B47">
        <w:rPr>
          <w:noProof w:val="0"/>
        </w:rPr>
        <w:instrText xml:space="preserve"> REF _Ref379940524 \h </w:instrText>
      </w:r>
      <w:r w:rsidRPr="002A1B47">
        <w:rPr>
          <w:noProof w:val="0"/>
        </w:rPr>
      </w:r>
      <w:r w:rsidRPr="002A1B47">
        <w:rPr>
          <w:noProof w:val="0"/>
        </w:rPr>
        <w:fldChar w:fldCharType="separate"/>
      </w:r>
      <w:r w:rsidR="00E83130">
        <w:rPr>
          <w:noProof w:val="0"/>
        </w:rPr>
        <w:t>table</w:t>
      </w:r>
      <w:r w:rsidRPr="002A1B47">
        <w:rPr>
          <w:noProof w:val="0"/>
        </w:rPr>
        <w:t xml:space="preserve"> 2</w:t>
      </w:r>
      <w:r w:rsidR="00F34D04">
        <w:rPr>
          <w:noProof w:val="0"/>
        </w:rPr>
        <w:t>.3.2</w:t>
      </w:r>
      <w:r w:rsidRPr="002A1B47">
        <w:rPr>
          <w:noProof w:val="0"/>
        </w:rPr>
        <w:noBreakHyphen/>
        <w:t>1</w:t>
      </w:r>
      <w:r w:rsidRPr="002A1B47">
        <w:rPr>
          <w:noProof w:val="0"/>
        </w:rPr>
        <w:fldChar w:fldCharType="end"/>
      </w:r>
      <w:r w:rsidRPr="002A1B47">
        <w:rPr>
          <w:noProof w:val="0"/>
        </w:rPr>
        <w:t xml:space="preserve"> below and described in more detail in the sections that follow.</w:t>
      </w:r>
    </w:p>
    <w:p w:rsidR="004D45A9" w:rsidRPr="002A1B47" w:rsidRDefault="004D45A9" w:rsidP="00222901">
      <w:pPr>
        <w:pStyle w:val="BodyText"/>
        <w:rPr>
          <w:noProof w:val="0"/>
        </w:rPr>
      </w:pPr>
    </w:p>
    <w:p w:rsidR="00191608" w:rsidRPr="002A1B47" w:rsidRDefault="00191608" w:rsidP="00922F80">
      <w:pPr>
        <w:pStyle w:val="TableTitle"/>
        <w:rPr>
          <w:noProof w:val="0"/>
        </w:rPr>
      </w:pPr>
      <w:bookmarkStart w:id="72" w:name="_Ref379940524"/>
      <w:r w:rsidRPr="002A1B47">
        <w:rPr>
          <w:noProof w:val="0"/>
        </w:rPr>
        <w:t>Table</w:t>
      </w:r>
      <w:r w:rsidR="00F34D04">
        <w:rPr>
          <w:noProof w:val="0"/>
        </w:rPr>
        <w:t xml:space="preserve"> </w:t>
      </w:r>
      <w:bookmarkEnd w:id="72"/>
      <w:r w:rsidR="00F34D04">
        <w:rPr>
          <w:noProof w:val="0"/>
        </w:rPr>
        <w:t>2.3.2-1</w:t>
      </w:r>
      <w:r w:rsidR="00E33E65" w:rsidRPr="002A1B47">
        <w:rPr>
          <w:noProof w:val="0"/>
        </w:rPr>
        <w:t>:</w:t>
      </w:r>
      <w:r w:rsidRPr="002A1B47">
        <w:rPr>
          <w:noProof w:val="0"/>
        </w:rPr>
        <w:t xml:space="preserve"> Specification Content</w:t>
      </w:r>
    </w:p>
    <w:tbl>
      <w:tblPr>
        <w:tblW w:w="9390"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3510"/>
        <w:gridCol w:w="4140"/>
      </w:tblGrid>
      <w:tr w:rsidR="004C33F3" w:rsidRPr="002A1B47" w:rsidTr="00942DDF">
        <w:tc>
          <w:tcPr>
            <w:tcW w:w="1740" w:type="dxa"/>
            <w:vMerge w:val="restart"/>
            <w:tcBorders>
              <w:top w:val="single" w:sz="4" w:space="0" w:color="auto"/>
              <w:left w:val="single" w:sz="4" w:space="0" w:color="auto"/>
            </w:tcBorders>
            <w:shd w:val="clear" w:color="auto" w:fill="1F497D" w:themeFill="text2"/>
          </w:tcPr>
          <w:p w:rsidR="004C33F3" w:rsidRPr="002A1B47" w:rsidRDefault="004C33F3" w:rsidP="0014274F">
            <w:pPr>
              <w:pStyle w:val="TableEntryHeader"/>
              <w:keepNext/>
              <w:keepLines/>
              <w:rPr>
                <w:noProof w:val="0"/>
                <w:lang w:eastAsia="zh-CN"/>
              </w:rPr>
            </w:pPr>
            <w:r w:rsidRPr="002A1B47">
              <w:rPr>
                <w:noProof w:val="0"/>
                <w:lang w:eastAsia="zh-CN"/>
              </w:rPr>
              <w:t xml:space="preserve"> </w:t>
            </w:r>
          </w:p>
          <w:p w:rsidR="004C33F3" w:rsidRPr="002A1B47" w:rsidRDefault="004C33F3" w:rsidP="0014274F">
            <w:pPr>
              <w:pStyle w:val="TableEntryHeader"/>
              <w:keepNext/>
              <w:keepLines/>
              <w:rPr>
                <w:noProof w:val="0"/>
                <w:lang w:eastAsia="zh-CN"/>
              </w:rPr>
            </w:pPr>
            <w:r w:rsidRPr="002A1B47">
              <w:rPr>
                <w:noProof w:val="0"/>
                <w:color w:val="FFFFFF" w:themeColor="background1"/>
                <w:lang w:eastAsia="zh-CN"/>
              </w:rPr>
              <w:t>Viewpoints</w:t>
            </w:r>
          </w:p>
        </w:tc>
        <w:tc>
          <w:tcPr>
            <w:tcW w:w="7650" w:type="dxa"/>
            <w:gridSpan w:val="2"/>
            <w:tcBorders>
              <w:top w:val="single" w:sz="4" w:space="0" w:color="auto"/>
            </w:tcBorders>
            <w:shd w:val="clear" w:color="auto" w:fill="000000" w:themeFill="text1"/>
          </w:tcPr>
          <w:p w:rsidR="004C33F3" w:rsidRPr="002A1B47" w:rsidRDefault="004C33F3" w:rsidP="0014274F">
            <w:pPr>
              <w:pStyle w:val="TableEntryHeader"/>
              <w:keepNext/>
              <w:keepLines/>
              <w:rPr>
                <w:noProof w:val="0"/>
                <w:lang w:eastAsia="zh-CN"/>
              </w:rPr>
            </w:pPr>
            <w:r w:rsidRPr="002A1B47">
              <w:rPr>
                <w:noProof w:val="0"/>
                <w:lang w:eastAsia="zh-CN"/>
              </w:rPr>
              <w:t>Perspectives</w:t>
            </w:r>
          </w:p>
        </w:tc>
      </w:tr>
      <w:tr w:rsidR="004C33F3" w:rsidRPr="002A1B47" w:rsidTr="00942DDF">
        <w:tc>
          <w:tcPr>
            <w:tcW w:w="1740" w:type="dxa"/>
            <w:vMerge/>
            <w:shd w:val="clear" w:color="auto" w:fill="1F497D" w:themeFill="text2"/>
          </w:tcPr>
          <w:p w:rsidR="004C33F3" w:rsidRPr="002A1B47" w:rsidRDefault="004C33F3" w:rsidP="0014274F">
            <w:pPr>
              <w:pStyle w:val="TableEntryHeader"/>
              <w:keepNext/>
              <w:keepLines/>
              <w:rPr>
                <w:noProof w:val="0"/>
                <w:color w:val="FFFFFF" w:themeColor="background1"/>
                <w:lang w:eastAsia="zh-CN"/>
              </w:rPr>
            </w:pPr>
          </w:p>
        </w:tc>
        <w:tc>
          <w:tcPr>
            <w:tcW w:w="3510" w:type="dxa"/>
            <w:shd w:val="clear" w:color="auto" w:fill="000000" w:themeFill="text1"/>
          </w:tcPr>
          <w:p w:rsidR="004C33F3" w:rsidRPr="002A1B47" w:rsidRDefault="004C33F3" w:rsidP="0014274F">
            <w:pPr>
              <w:pStyle w:val="TableEntryHeader"/>
              <w:keepNext/>
              <w:keepLines/>
              <w:rPr>
                <w:noProof w:val="0"/>
                <w:lang w:eastAsia="zh-CN"/>
              </w:rPr>
            </w:pPr>
            <w:r w:rsidRPr="002A1B47">
              <w:rPr>
                <w:noProof w:val="0"/>
                <w:lang w:eastAsia="zh-CN"/>
              </w:rPr>
              <w:t>Conceptual</w:t>
            </w:r>
          </w:p>
        </w:tc>
        <w:tc>
          <w:tcPr>
            <w:tcW w:w="4140" w:type="dxa"/>
            <w:shd w:val="clear" w:color="auto" w:fill="000000" w:themeFill="text1"/>
          </w:tcPr>
          <w:p w:rsidR="004C33F3" w:rsidRPr="002A1B47" w:rsidRDefault="004C33F3" w:rsidP="0014274F">
            <w:pPr>
              <w:pStyle w:val="TableEntryHeader"/>
              <w:keepNext/>
              <w:keepLines/>
              <w:rPr>
                <w:noProof w:val="0"/>
                <w:lang w:eastAsia="zh-CN"/>
              </w:rPr>
            </w:pPr>
            <w:r w:rsidRPr="002A1B47">
              <w:rPr>
                <w:noProof w:val="0"/>
                <w:lang w:eastAsia="zh-CN"/>
              </w:rPr>
              <w:t>Implementable</w:t>
            </w:r>
          </w:p>
        </w:tc>
      </w:tr>
      <w:tr w:rsidR="00D15FD0" w:rsidRPr="002A1B47" w:rsidTr="00942DDF">
        <w:tc>
          <w:tcPr>
            <w:tcW w:w="1740" w:type="dxa"/>
            <w:shd w:val="clear" w:color="auto" w:fill="1F497D" w:themeFill="text2"/>
          </w:tcPr>
          <w:p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Business Requirements</w:t>
            </w:r>
          </w:p>
        </w:tc>
        <w:tc>
          <w:tcPr>
            <w:tcW w:w="3510" w:type="dxa"/>
            <w:shd w:val="clear" w:color="auto" w:fill="F79646" w:themeFill="accent6"/>
          </w:tcPr>
          <w:p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1</w:t>
            </w:r>
            <w:r w:rsidRPr="002A1B47">
              <w:rPr>
                <w:noProof w:val="0"/>
                <w:lang w:eastAsia="zh-CN"/>
              </w:rPr>
              <w:t>: Scope, Problem Statement, Use Cases and Scenarios</w:t>
            </w:r>
          </w:p>
        </w:tc>
        <w:tc>
          <w:tcPr>
            <w:tcW w:w="4140" w:type="dxa"/>
            <w:shd w:val="clear" w:color="auto" w:fill="92D050"/>
          </w:tcPr>
          <w:p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4</w:t>
            </w:r>
          </w:p>
        </w:tc>
      </w:tr>
      <w:tr w:rsidR="00D15FD0" w:rsidRPr="002A1B47" w:rsidTr="00942DDF">
        <w:tc>
          <w:tcPr>
            <w:tcW w:w="1740" w:type="dxa"/>
            <w:shd w:val="clear" w:color="auto" w:fill="1F497D" w:themeFill="text2"/>
          </w:tcPr>
          <w:p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Information Models</w:t>
            </w:r>
          </w:p>
        </w:tc>
        <w:tc>
          <w:tcPr>
            <w:tcW w:w="3510" w:type="dxa"/>
            <w:shd w:val="clear" w:color="auto" w:fill="F79646" w:themeFill="accent6"/>
          </w:tcPr>
          <w:p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1</w:t>
            </w:r>
            <w:r w:rsidRPr="002A1B47">
              <w:rPr>
                <w:noProof w:val="0"/>
                <w:lang w:eastAsia="zh-CN"/>
              </w:rPr>
              <w:t>: Concepts (Conceptual Models)</w:t>
            </w:r>
          </w:p>
        </w:tc>
        <w:tc>
          <w:tcPr>
            <w:tcW w:w="4140" w:type="dxa"/>
            <w:shd w:val="clear" w:color="auto" w:fill="92D050"/>
          </w:tcPr>
          <w:p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 Message Semantics</w:t>
            </w:r>
          </w:p>
          <w:p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3</w:t>
            </w:r>
            <w:r w:rsidRPr="002A1B47">
              <w:rPr>
                <w:noProof w:val="0"/>
                <w:lang w:eastAsia="zh-CN"/>
              </w:rPr>
              <w:t>: Content Modules</w:t>
            </w:r>
          </w:p>
          <w:p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w:t>
            </w:r>
            <w:r w:rsidR="00D02383">
              <w:rPr>
                <w:noProof w:val="0"/>
                <w:lang w:eastAsia="zh-CN"/>
              </w:rPr>
              <w:t>3</w:t>
            </w:r>
            <w:r w:rsidR="00D02383" w:rsidRPr="002A1B47">
              <w:rPr>
                <w:noProof w:val="0"/>
                <w:lang w:eastAsia="zh-CN"/>
              </w:rPr>
              <w:t xml:space="preserve"> </w:t>
            </w:r>
            <w:r w:rsidRPr="002A1B47">
              <w:rPr>
                <w:noProof w:val="0"/>
                <w:lang w:eastAsia="zh-CN"/>
              </w:rPr>
              <w:t>Appendixes: Schema</w:t>
            </w:r>
          </w:p>
        </w:tc>
      </w:tr>
      <w:tr w:rsidR="00D15FD0" w:rsidRPr="002A1B47" w:rsidTr="00942DDF">
        <w:tc>
          <w:tcPr>
            <w:tcW w:w="1740" w:type="dxa"/>
            <w:shd w:val="clear" w:color="auto" w:fill="1F497D" w:themeFill="text2"/>
          </w:tcPr>
          <w:p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Behavior Models</w:t>
            </w:r>
          </w:p>
        </w:tc>
        <w:tc>
          <w:tcPr>
            <w:tcW w:w="3510" w:type="dxa"/>
            <w:shd w:val="clear" w:color="auto" w:fill="F79646" w:themeFill="accent6"/>
          </w:tcPr>
          <w:p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1</w:t>
            </w:r>
            <w:r w:rsidRPr="002A1B47">
              <w:rPr>
                <w:noProof w:val="0"/>
                <w:lang w:eastAsia="zh-CN"/>
              </w:rPr>
              <w:t>: Process Flows, Actors and Transactions</w:t>
            </w:r>
          </w:p>
          <w:p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 Use Case Roles, Trigger Events</w:t>
            </w:r>
          </w:p>
        </w:tc>
        <w:tc>
          <w:tcPr>
            <w:tcW w:w="4140" w:type="dxa"/>
            <w:shd w:val="clear" w:color="auto" w:fill="92D050"/>
          </w:tcPr>
          <w:p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 Interactions, Expected Actions and Behaviors</w:t>
            </w:r>
          </w:p>
          <w:p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2</w:t>
            </w:r>
            <w:r w:rsidR="00D02383" w:rsidRPr="002A1B47">
              <w:rPr>
                <w:noProof w:val="0"/>
                <w:lang w:eastAsia="zh-CN"/>
              </w:rPr>
              <w:t xml:space="preserve"> </w:t>
            </w:r>
            <w:r w:rsidRPr="002A1B47">
              <w:rPr>
                <w:noProof w:val="0"/>
                <w:lang w:eastAsia="zh-CN"/>
              </w:rPr>
              <w:t>Appendixes: WSDLs</w:t>
            </w:r>
          </w:p>
          <w:p w:rsidR="00D15FD0" w:rsidRPr="002A1B47" w:rsidRDefault="00D15FD0" w:rsidP="0014274F">
            <w:pPr>
              <w:pStyle w:val="TableEntry"/>
              <w:keepNext/>
              <w:keepLines/>
              <w:rPr>
                <w:noProof w:val="0"/>
                <w:lang w:eastAsia="zh-CN"/>
              </w:rPr>
            </w:pPr>
            <w:r w:rsidRPr="002A1B47">
              <w:rPr>
                <w:noProof w:val="0"/>
                <w:lang w:eastAsia="zh-CN"/>
              </w:rPr>
              <w:t>Appendix V: Web Services for IHE Transactions</w:t>
            </w:r>
          </w:p>
        </w:tc>
      </w:tr>
      <w:tr w:rsidR="00D15FD0" w:rsidRPr="002A1B47" w:rsidTr="00942DDF">
        <w:tc>
          <w:tcPr>
            <w:tcW w:w="1740" w:type="dxa"/>
            <w:shd w:val="clear" w:color="auto" w:fill="1F497D" w:themeFill="text2"/>
          </w:tcPr>
          <w:p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Engineering</w:t>
            </w:r>
          </w:p>
        </w:tc>
        <w:tc>
          <w:tcPr>
            <w:tcW w:w="3510" w:type="dxa"/>
            <w:shd w:val="clear" w:color="auto" w:fill="F79646" w:themeFill="accent6"/>
          </w:tcPr>
          <w:p w:rsidR="00D15FD0" w:rsidRPr="002A1B47" w:rsidRDefault="00D15FD0" w:rsidP="0014274F">
            <w:pPr>
              <w:pStyle w:val="TableEntry"/>
              <w:keepNext/>
              <w:keepLines/>
              <w:rPr>
                <w:noProof w:val="0"/>
                <w:lang w:eastAsia="zh-CN"/>
              </w:rPr>
            </w:pPr>
            <w:r w:rsidRPr="002A1B47">
              <w:rPr>
                <w:noProof w:val="0"/>
                <w:lang w:eastAsia="zh-CN"/>
              </w:rPr>
              <w:t>Project Scope Statement: Information Systems</w:t>
            </w:r>
          </w:p>
        </w:tc>
        <w:tc>
          <w:tcPr>
            <w:tcW w:w="4140" w:type="dxa"/>
            <w:shd w:val="clear" w:color="auto" w:fill="92D050"/>
          </w:tcPr>
          <w:p w:rsidR="00D15FD0" w:rsidRPr="002A1B47" w:rsidRDefault="00D15FD0" w:rsidP="0014274F">
            <w:pPr>
              <w:pStyle w:val="TableEntry"/>
              <w:keepNext/>
              <w:keepLines/>
              <w:rPr>
                <w:noProof w:val="0"/>
                <w:lang w:eastAsia="zh-CN"/>
              </w:rPr>
            </w:pPr>
            <w:r w:rsidRPr="002A1B47">
              <w:rPr>
                <w:noProof w:val="0"/>
                <w:lang w:eastAsia="zh-CN"/>
              </w:rPr>
              <w:t xml:space="preserve">Volume </w:t>
            </w:r>
            <w:r w:rsidR="00D02383">
              <w:rPr>
                <w:noProof w:val="0"/>
                <w:lang w:eastAsia="zh-CN"/>
              </w:rPr>
              <w:t>2</w:t>
            </w:r>
            <w:r w:rsidRPr="002A1B47">
              <w:rPr>
                <w:noProof w:val="0"/>
                <w:lang w:eastAsia="zh-CN"/>
              </w:rPr>
              <w:t>: Specific Standards, APIs, Protocols and  Transforms</w:t>
            </w:r>
          </w:p>
          <w:p w:rsidR="00D15FD0" w:rsidRPr="002A1B47" w:rsidRDefault="00D15FD0" w:rsidP="00922F80">
            <w:pPr>
              <w:pStyle w:val="TableEntry"/>
              <w:keepNext/>
              <w:keepLines/>
              <w:rPr>
                <w:noProof w:val="0"/>
                <w:lang w:eastAsia="zh-CN"/>
              </w:rPr>
            </w:pPr>
            <w:r w:rsidRPr="002A1B47">
              <w:rPr>
                <w:noProof w:val="0"/>
                <w:lang w:eastAsia="zh-CN"/>
              </w:rPr>
              <w:t xml:space="preserve">Volume </w:t>
            </w:r>
            <w:r w:rsidR="00D02383">
              <w:rPr>
                <w:noProof w:val="0"/>
                <w:lang w:eastAsia="zh-CN"/>
              </w:rPr>
              <w:t>3</w:t>
            </w:r>
            <w:r w:rsidRPr="002A1B47">
              <w:rPr>
                <w:noProof w:val="0"/>
                <w:lang w:eastAsia="zh-CN"/>
              </w:rPr>
              <w:t>: Content Modules</w:t>
            </w:r>
          </w:p>
        </w:tc>
      </w:tr>
      <w:tr w:rsidR="00D15FD0" w:rsidRPr="002A1B47" w:rsidTr="00942DDF">
        <w:tc>
          <w:tcPr>
            <w:tcW w:w="1740" w:type="dxa"/>
            <w:shd w:val="clear" w:color="auto" w:fill="1F497D" w:themeFill="text2"/>
          </w:tcPr>
          <w:p w:rsidR="00D15FD0" w:rsidRPr="002A1B47" w:rsidRDefault="00D15FD0" w:rsidP="0014274F">
            <w:pPr>
              <w:pStyle w:val="TableEntryHeader"/>
              <w:keepNext/>
              <w:keepLines/>
              <w:rPr>
                <w:noProof w:val="0"/>
                <w:color w:val="FFFFFF" w:themeColor="background1"/>
                <w:lang w:eastAsia="zh-CN"/>
              </w:rPr>
            </w:pPr>
            <w:r w:rsidRPr="002A1B47">
              <w:rPr>
                <w:noProof w:val="0"/>
                <w:color w:val="FFFFFF" w:themeColor="background1"/>
                <w:lang w:eastAsia="zh-CN"/>
              </w:rPr>
              <w:t>Technology</w:t>
            </w:r>
          </w:p>
        </w:tc>
        <w:tc>
          <w:tcPr>
            <w:tcW w:w="3510" w:type="dxa"/>
            <w:shd w:val="clear" w:color="auto" w:fill="F79646" w:themeFill="accent6"/>
          </w:tcPr>
          <w:p w:rsidR="00D15FD0" w:rsidRPr="002A1B47" w:rsidRDefault="00D15FD0" w:rsidP="00942DDF">
            <w:pPr>
              <w:pStyle w:val="TableEntry"/>
              <w:keepNext/>
              <w:keepLines/>
              <w:jc w:val="center"/>
              <w:rPr>
                <w:noProof w:val="0"/>
                <w:lang w:eastAsia="zh-CN"/>
              </w:rPr>
            </w:pPr>
            <w:r w:rsidRPr="002A1B47">
              <w:rPr>
                <w:noProof w:val="0"/>
                <w:lang w:eastAsia="zh-CN"/>
              </w:rPr>
              <w:t>N/A</w:t>
            </w:r>
          </w:p>
        </w:tc>
        <w:tc>
          <w:tcPr>
            <w:tcW w:w="4140" w:type="dxa"/>
            <w:shd w:val="clear" w:color="auto" w:fill="92D050"/>
          </w:tcPr>
          <w:p w:rsidR="00D15FD0" w:rsidRPr="002A1B47" w:rsidRDefault="00D15FD0" w:rsidP="00942DDF">
            <w:pPr>
              <w:pStyle w:val="TableEntry"/>
              <w:keepNext/>
              <w:keepLines/>
              <w:jc w:val="center"/>
              <w:rPr>
                <w:noProof w:val="0"/>
                <w:lang w:eastAsia="zh-CN"/>
              </w:rPr>
            </w:pPr>
            <w:r w:rsidRPr="002A1B47">
              <w:rPr>
                <w:noProof w:val="0"/>
                <w:lang w:eastAsia="zh-CN"/>
              </w:rPr>
              <w:t>N/A</w:t>
            </w:r>
          </w:p>
        </w:tc>
      </w:tr>
    </w:tbl>
    <w:p w:rsidR="0049791D" w:rsidRPr="002A1B47" w:rsidRDefault="0049791D" w:rsidP="00922F80">
      <w:pPr>
        <w:pStyle w:val="BodyText"/>
      </w:pPr>
      <w:r w:rsidRPr="002A1B47">
        <w:rPr>
          <w:noProof w:val="0"/>
        </w:rPr>
        <w:t>Note in the table above that IHE does not provide any specific requirements at the conceptual or implementable perspective for the technology viewpoint</w:t>
      </w:r>
      <w:r w:rsidR="002A1B47">
        <w:rPr>
          <w:noProof w:val="0"/>
        </w:rPr>
        <w:t xml:space="preserve">. </w:t>
      </w:r>
      <w:r w:rsidRPr="002A1B47">
        <w:rPr>
          <w:noProof w:val="0"/>
        </w:rPr>
        <w:t>This means that any technology or platform could be used to implement the profiles.</w:t>
      </w:r>
    </w:p>
    <w:p w:rsidR="00191608" w:rsidRPr="002A1B47" w:rsidRDefault="0065715D" w:rsidP="00222901">
      <w:pPr>
        <w:pStyle w:val="Heading1"/>
        <w:rPr>
          <w:noProof w:val="0"/>
        </w:rPr>
      </w:pPr>
      <w:bookmarkStart w:id="73" w:name="_Toc383590883"/>
      <w:r w:rsidRPr="002A1B47">
        <w:rPr>
          <w:noProof w:val="0"/>
        </w:rPr>
        <w:t>Conceptual</w:t>
      </w:r>
      <w:bookmarkEnd w:id="73"/>
    </w:p>
    <w:p w:rsidR="0065715D" w:rsidRPr="002A1B47" w:rsidRDefault="0065715D" w:rsidP="00222901">
      <w:pPr>
        <w:pStyle w:val="BodyText"/>
        <w:rPr>
          <w:noProof w:val="0"/>
        </w:rPr>
      </w:pPr>
      <w:r w:rsidRPr="002A1B47">
        <w:rPr>
          <w:noProof w:val="0"/>
        </w:rPr>
        <w:t xml:space="preserve">Most of the conceptual content of an IHE profile is found in Volume </w:t>
      </w:r>
      <w:r w:rsidR="00D02383">
        <w:rPr>
          <w:noProof w:val="0"/>
        </w:rPr>
        <w:t>1</w:t>
      </w:r>
      <w:r w:rsidR="00D02383" w:rsidRPr="002A1B47">
        <w:rPr>
          <w:noProof w:val="0"/>
        </w:rPr>
        <w:t xml:space="preserve"> </w:t>
      </w:r>
      <w:r w:rsidRPr="002A1B47">
        <w:rPr>
          <w:noProof w:val="0"/>
        </w:rPr>
        <w:t>content of a domain</w:t>
      </w:r>
      <w:r w:rsidR="00624D0B" w:rsidRPr="002A1B47">
        <w:rPr>
          <w:noProof w:val="0"/>
        </w:rPr>
        <w:t>’</w:t>
      </w:r>
      <w:r w:rsidRPr="002A1B47">
        <w:rPr>
          <w:noProof w:val="0"/>
        </w:rPr>
        <w:t>s technical framework.</w:t>
      </w:r>
    </w:p>
    <w:p w:rsidR="0065715D" w:rsidRPr="002A1B47" w:rsidRDefault="0065715D" w:rsidP="0065715D">
      <w:pPr>
        <w:pStyle w:val="Heading2"/>
        <w:rPr>
          <w:noProof w:val="0"/>
        </w:rPr>
      </w:pPr>
      <w:bookmarkStart w:id="74" w:name="_Ref382226784"/>
      <w:bookmarkStart w:id="75" w:name="_Ref382226790"/>
      <w:bookmarkStart w:id="76" w:name="_Toc383590884"/>
      <w:r w:rsidRPr="002A1B47">
        <w:rPr>
          <w:noProof w:val="0"/>
        </w:rPr>
        <w:t>Business Requirements</w:t>
      </w:r>
      <w:bookmarkEnd w:id="74"/>
      <w:bookmarkEnd w:id="75"/>
      <w:bookmarkEnd w:id="76"/>
    </w:p>
    <w:p w:rsidR="0065715D" w:rsidRPr="002A1B47" w:rsidRDefault="00DF2A06" w:rsidP="00922F80">
      <w:pPr>
        <w:pStyle w:val="BodyText"/>
      </w:pPr>
      <w:r w:rsidRPr="002A1B47">
        <w:rPr>
          <w:noProof w:val="0"/>
        </w:rPr>
        <w:t>This section captures the business requirements including any policy constraints that need to be addressed by this white paper</w:t>
      </w:r>
      <w:r w:rsidR="002A1B47">
        <w:rPr>
          <w:noProof w:val="0"/>
        </w:rPr>
        <w:t xml:space="preserve">. </w:t>
      </w:r>
      <w:r w:rsidRPr="002A1B47">
        <w:rPr>
          <w:noProof w:val="0"/>
        </w:rPr>
        <w:t>The b</w:t>
      </w:r>
      <w:r w:rsidR="0065715D" w:rsidRPr="002A1B47">
        <w:rPr>
          <w:noProof w:val="0"/>
        </w:rPr>
        <w:t xml:space="preserve">usiness requirements </w:t>
      </w:r>
      <w:r w:rsidRPr="002A1B47">
        <w:rPr>
          <w:noProof w:val="0"/>
        </w:rPr>
        <w:t xml:space="preserve">driving the development of the various IHE profiles </w:t>
      </w:r>
      <w:r w:rsidR="0065715D" w:rsidRPr="002A1B47">
        <w:rPr>
          <w:noProof w:val="0"/>
        </w:rPr>
        <w:t xml:space="preserve">are found in the profile descriptions in Volume </w:t>
      </w:r>
      <w:r w:rsidR="00D02383">
        <w:rPr>
          <w:noProof w:val="0"/>
        </w:rPr>
        <w:t>1</w:t>
      </w:r>
      <w:r w:rsidR="0065715D" w:rsidRPr="002A1B47">
        <w:rPr>
          <w:noProof w:val="0"/>
        </w:rPr>
        <w:t>.</w:t>
      </w:r>
    </w:p>
    <w:p w:rsidR="00194060" w:rsidRDefault="00DF2A06" w:rsidP="00922F80">
      <w:pPr>
        <w:pStyle w:val="BodyText"/>
      </w:pPr>
      <w:r w:rsidRPr="002A1B47">
        <w:rPr>
          <w:noProof w:val="0"/>
        </w:rPr>
        <w:t xml:space="preserve">For the data access framework, the following business requirements have been identified based on user stories </w:t>
      </w:r>
      <w:r w:rsidR="00194060" w:rsidRPr="002A1B47">
        <w:rPr>
          <w:noProof w:val="0"/>
        </w:rPr>
        <w:t xml:space="preserve">outlined in the </w:t>
      </w:r>
      <w:hyperlink w:anchor="_Appendix_B_–" w:history="1">
        <w:r w:rsidR="00194060" w:rsidRPr="002A1B47">
          <w:rPr>
            <w:rStyle w:val="Hyperlink"/>
            <w:noProof w:val="0"/>
          </w:rPr>
          <w:t>Appendix</w:t>
        </w:r>
      </w:hyperlink>
      <w:r w:rsidR="00194060" w:rsidRPr="002A1B47">
        <w:rPr>
          <w:noProof w:val="0"/>
        </w:rPr>
        <w:t>.</w:t>
      </w:r>
    </w:p>
    <w:p w:rsidR="00F34D04" w:rsidRDefault="00F34D04" w:rsidP="00922F80">
      <w:pPr>
        <w:pStyle w:val="BodyText"/>
      </w:pPr>
    </w:p>
    <w:p w:rsidR="00F34D04" w:rsidRPr="002A1B47" w:rsidRDefault="00F34D04" w:rsidP="00922F80">
      <w:pPr>
        <w:pStyle w:val="TableTitle"/>
      </w:pPr>
      <w:r>
        <w:t xml:space="preserve">Table 3.1-1: </w:t>
      </w:r>
      <w:r w:rsidR="00F346F6">
        <w:t>Data Access Framework Business Requirements</w:t>
      </w:r>
    </w:p>
    <w:tbl>
      <w:tblPr>
        <w:tblStyle w:val="TableGrid"/>
        <w:tblW w:w="9619" w:type="dxa"/>
        <w:tblLook w:val="04A0" w:firstRow="1" w:lastRow="0" w:firstColumn="1" w:lastColumn="0" w:noHBand="0" w:noVBand="1"/>
      </w:tblPr>
      <w:tblGrid>
        <w:gridCol w:w="918"/>
        <w:gridCol w:w="3240"/>
        <w:gridCol w:w="900"/>
        <w:gridCol w:w="4561"/>
      </w:tblGrid>
      <w:tr w:rsidR="00DF2A06" w:rsidRPr="002A1B47" w:rsidTr="00922F80">
        <w:trPr>
          <w:tblHeader/>
        </w:trPr>
        <w:tc>
          <w:tcPr>
            <w:tcW w:w="918" w:type="dxa"/>
            <w:shd w:val="clear" w:color="auto" w:fill="D9D9D9" w:themeFill="background1" w:themeFillShade="D9"/>
          </w:tcPr>
          <w:p w:rsidR="00DF2A06" w:rsidRPr="002A1B47" w:rsidRDefault="00DF2A06" w:rsidP="00DF2A06">
            <w:pPr>
              <w:pStyle w:val="TableEntryHeader"/>
              <w:rPr>
                <w:noProof w:val="0"/>
              </w:rPr>
            </w:pPr>
            <w:r w:rsidRPr="002A1B47">
              <w:rPr>
                <w:noProof w:val="0"/>
              </w:rPr>
              <w:t>Req#</w:t>
            </w:r>
          </w:p>
        </w:tc>
        <w:tc>
          <w:tcPr>
            <w:tcW w:w="3240" w:type="dxa"/>
            <w:shd w:val="clear" w:color="auto" w:fill="D9D9D9" w:themeFill="background1" w:themeFillShade="D9"/>
          </w:tcPr>
          <w:p w:rsidR="00DF2A06" w:rsidRPr="002A1B47" w:rsidRDefault="00DF2A06" w:rsidP="00DF2A06">
            <w:pPr>
              <w:pStyle w:val="TableEntryHeader"/>
              <w:rPr>
                <w:noProof w:val="0"/>
              </w:rPr>
            </w:pPr>
            <w:r w:rsidRPr="002A1B47">
              <w:rPr>
                <w:noProof w:val="0"/>
              </w:rPr>
              <w:t>Requirement Text</w:t>
            </w:r>
          </w:p>
        </w:tc>
        <w:tc>
          <w:tcPr>
            <w:tcW w:w="900" w:type="dxa"/>
            <w:shd w:val="clear" w:color="auto" w:fill="D9D9D9" w:themeFill="background1" w:themeFillShade="D9"/>
          </w:tcPr>
          <w:p w:rsidR="00DF2A06" w:rsidRPr="002A1B47" w:rsidRDefault="00DF2A06" w:rsidP="00DF2A06">
            <w:pPr>
              <w:pStyle w:val="TableEntryHeader"/>
              <w:rPr>
                <w:noProof w:val="0"/>
              </w:rPr>
            </w:pPr>
            <w:r w:rsidRPr="002A1B47">
              <w:rPr>
                <w:noProof w:val="0"/>
              </w:rPr>
              <w:t>User Story</w:t>
            </w:r>
          </w:p>
        </w:tc>
        <w:tc>
          <w:tcPr>
            <w:tcW w:w="4561" w:type="dxa"/>
            <w:shd w:val="clear" w:color="auto" w:fill="D9D9D9" w:themeFill="background1" w:themeFillShade="D9"/>
          </w:tcPr>
          <w:p w:rsidR="00DF2A06" w:rsidRPr="002A1B47" w:rsidRDefault="00DF2A06" w:rsidP="00DF2A06">
            <w:pPr>
              <w:pStyle w:val="TableEntryHeader"/>
              <w:rPr>
                <w:noProof w:val="0"/>
              </w:rPr>
            </w:pPr>
            <w:r w:rsidRPr="002A1B47">
              <w:rPr>
                <w:noProof w:val="0"/>
              </w:rPr>
              <w:t>Query Name</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1</w:t>
            </w:r>
          </w:p>
        </w:tc>
        <w:tc>
          <w:tcPr>
            <w:tcW w:w="3240" w:type="dxa"/>
          </w:tcPr>
          <w:p w:rsidR="00DF2A06" w:rsidRPr="002A1B47" w:rsidRDefault="00DF2A06" w:rsidP="00DF2A06">
            <w:pPr>
              <w:pStyle w:val="TableEntry"/>
              <w:rPr>
                <w:noProof w:val="0"/>
              </w:rPr>
            </w:pPr>
            <w:r w:rsidRPr="002A1B47">
              <w:rPr>
                <w:noProof w:val="0"/>
              </w:rPr>
              <w:t>Get all clinical summary documents produced locally and those received from other healthcare facilities for a single patient so that the provider can analyze the patients overall health.</w:t>
            </w:r>
          </w:p>
        </w:tc>
        <w:tc>
          <w:tcPr>
            <w:tcW w:w="900" w:type="dxa"/>
          </w:tcPr>
          <w:p w:rsidR="00DF2A06" w:rsidRPr="002A1B47" w:rsidRDefault="00350780" w:rsidP="00350780">
            <w:pPr>
              <w:pStyle w:val="TableEntry"/>
              <w:rPr>
                <w:noProof w:val="0"/>
              </w:rPr>
            </w:pPr>
            <w:r w:rsidRPr="002A1B47">
              <w:rPr>
                <w:noProof w:val="0"/>
              </w:rPr>
              <w:t>B.1</w:t>
            </w:r>
          </w:p>
        </w:tc>
        <w:tc>
          <w:tcPr>
            <w:tcW w:w="4561" w:type="dxa"/>
          </w:tcPr>
          <w:p w:rsidR="00DF2A06" w:rsidRPr="002A1B47" w:rsidRDefault="00DF2A06" w:rsidP="00DF2A06">
            <w:pPr>
              <w:pStyle w:val="TableEntry"/>
              <w:rPr>
                <w:noProof w:val="0"/>
              </w:rPr>
            </w:pPr>
            <w:r w:rsidRPr="002A1B47">
              <w:rPr>
                <w:noProof w:val="0"/>
              </w:rPr>
              <w:t xml:space="preserve">Find Patient Identifier for Patient Demographics </w:t>
            </w:r>
          </w:p>
          <w:p w:rsidR="00DF2A06" w:rsidRPr="002A1B47" w:rsidRDefault="00DF2A06" w:rsidP="00DF2A06">
            <w:pPr>
              <w:pStyle w:val="TableEntry"/>
              <w:rPr>
                <w:noProof w:val="0"/>
              </w:rPr>
            </w:pPr>
            <w:r w:rsidRPr="002A1B47">
              <w:rPr>
                <w:noProof w:val="0"/>
              </w:rPr>
              <w:t>Find Document(s) based on Patient Identifier</w:t>
            </w:r>
          </w:p>
          <w:p w:rsidR="00DF2A06" w:rsidRPr="002A1B47" w:rsidRDefault="00DF2A06" w:rsidP="00DF2A06">
            <w:pPr>
              <w:pStyle w:val="TableEntry"/>
              <w:rPr>
                <w:noProof w:val="0"/>
              </w:rPr>
            </w:pPr>
            <w:r w:rsidRPr="002A1B47">
              <w:rPr>
                <w:noProof w:val="0"/>
              </w:rPr>
              <w:t>Find Document(s) based on Patient Demographics</w:t>
            </w:r>
          </w:p>
          <w:p w:rsidR="00DF2A06" w:rsidRPr="002A1B47" w:rsidRDefault="00DF2A06" w:rsidP="00DF2A06">
            <w:pPr>
              <w:pStyle w:val="TableEntry"/>
              <w:rPr>
                <w:noProof w:val="0"/>
              </w:rPr>
            </w:pPr>
            <w:r w:rsidRPr="002A1B47">
              <w:rPr>
                <w:noProof w:val="0"/>
              </w:rPr>
              <w:t>Get Document(s) based on Document Identifier</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2</w:t>
            </w:r>
          </w:p>
        </w:tc>
        <w:tc>
          <w:tcPr>
            <w:tcW w:w="3240" w:type="dxa"/>
          </w:tcPr>
          <w:p w:rsidR="00DF2A06" w:rsidRPr="002A1B47" w:rsidRDefault="00DF2A06" w:rsidP="00DF2A06">
            <w:pPr>
              <w:pStyle w:val="TableEntry"/>
              <w:rPr>
                <w:noProof w:val="0"/>
              </w:rPr>
            </w:pPr>
            <w:r w:rsidRPr="002A1B47">
              <w:rPr>
                <w:noProof w:val="0"/>
              </w:rPr>
              <w:t>A patient requests his care team provider(s) to provide him/her with all their medical documents while preparing to move from one state to another state.</w:t>
            </w:r>
          </w:p>
        </w:tc>
        <w:tc>
          <w:tcPr>
            <w:tcW w:w="900" w:type="dxa"/>
          </w:tcPr>
          <w:p w:rsidR="00DF2A06" w:rsidRPr="002A1B47" w:rsidRDefault="00350780" w:rsidP="00DF2A06">
            <w:pPr>
              <w:pStyle w:val="TableEntry"/>
              <w:rPr>
                <w:noProof w:val="0"/>
              </w:rPr>
            </w:pPr>
            <w:r w:rsidRPr="002A1B47">
              <w:rPr>
                <w:noProof w:val="0"/>
              </w:rPr>
              <w:t>B.2</w:t>
            </w:r>
          </w:p>
        </w:tc>
        <w:tc>
          <w:tcPr>
            <w:tcW w:w="4561" w:type="dxa"/>
          </w:tcPr>
          <w:p w:rsidR="00DF2A06" w:rsidRPr="002A1B47" w:rsidRDefault="00DF2A06" w:rsidP="00DF2A06">
            <w:pPr>
              <w:pStyle w:val="TableEntry"/>
              <w:rPr>
                <w:noProof w:val="0"/>
              </w:rPr>
            </w:pPr>
            <w:r w:rsidRPr="002A1B47">
              <w:rPr>
                <w:noProof w:val="0"/>
              </w:rPr>
              <w:t>Queries identified as part of Req #1 above.</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3</w:t>
            </w:r>
          </w:p>
        </w:tc>
        <w:tc>
          <w:tcPr>
            <w:tcW w:w="3240" w:type="dxa"/>
          </w:tcPr>
          <w:p w:rsidR="00DF2A06" w:rsidRPr="002A1B47" w:rsidRDefault="00DF2A06" w:rsidP="00DF2A06">
            <w:pPr>
              <w:pStyle w:val="TableEntry"/>
              <w:rPr>
                <w:noProof w:val="0"/>
              </w:rPr>
            </w:pPr>
            <w:r w:rsidRPr="002A1B47">
              <w:rPr>
                <w:noProof w:val="0"/>
              </w:rPr>
              <w:t>Gastroenterologist sets up queries so that he can be alerted based on specific fasting glucose values for a patient.</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rsidR="00DF2A06" w:rsidRPr="002A1B47" w:rsidRDefault="00DF2A06" w:rsidP="00DF2A06">
            <w:pPr>
              <w:pStyle w:val="TableEntry"/>
              <w:rPr>
                <w:noProof w:val="0"/>
              </w:rPr>
            </w:pPr>
            <w:r w:rsidRPr="002A1B47">
              <w:rPr>
                <w:noProof w:val="0"/>
              </w:rPr>
              <w:t>Get clinical data for a patient based on discrete data elements</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4</w:t>
            </w:r>
          </w:p>
        </w:tc>
        <w:tc>
          <w:tcPr>
            <w:tcW w:w="3240" w:type="dxa"/>
          </w:tcPr>
          <w:p w:rsidR="00DF2A06" w:rsidRPr="002A1B47" w:rsidRDefault="00DF2A06" w:rsidP="00DF2A06">
            <w:pPr>
              <w:pStyle w:val="TableEntry"/>
              <w:rPr>
                <w:noProof w:val="0"/>
              </w:rPr>
            </w:pPr>
            <w:r w:rsidRPr="002A1B47">
              <w:rPr>
                <w:noProof w:val="0"/>
              </w:rPr>
              <w:t>Gastroenterologist queries their EHR system to retrieve all documents for a patient including sensitive records</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rsidR="00DF2A06" w:rsidRPr="002A1B47" w:rsidRDefault="00DF2A06" w:rsidP="00DF2A06">
            <w:pPr>
              <w:pStyle w:val="TableEntry"/>
              <w:rPr>
                <w:noProof w:val="0"/>
              </w:rPr>
            </w:pPr>
            <w:r w:rsidRPr="002A1B47">
              <w:rPr>
                <w:noProof w:val="0"/>
              </w:rPr>
              <w:t>Queries identified as part of Req #1 above.</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5</w:t>
            </w:r>
          </w:p>
        </w:tc>
        <w:tc>
          <w:tcPr>
            <w:tcW w:w="3240" w:type="dxa"/>
          </w:tcPr>
          <w:p w:rsidR="00DF2A06" w:rsidRPr="002A1B47" w:rsidRDefault="00DF2A06" w:rsidP="00DF2A06">
            <w:pPr>
              <w:pStyle w:val="TableEntry"/>
              <w:rPr>
                <w:noProof w:val="0"/>
              </w:rPr>
            </w:pPr>
            <w:r w:rsidRPr="002A1B47">
              <w:rPr>
                <w:noProof w:val="0"/>
              </w:rPr>
              <w:t>Gastroenterologist collects the patient consent to disclose sensitive records to prepare for a referral and authorizes the Endocrinologist to be able to query sensitive information.</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rsidR="00DF2A06" w:rsidRPr="002A1B47" w:rsidRDefault="00DF2A06" w:rsidP="00DF2A06">
            <w:pPr>
              <w:pStyle w:val="TableEntry"/>
              <w:rPr>
                <w:noProof w:val="0"/>
              </w:rPr>
            </w:pPr>
            <w:r w:rsidRPr="002A1B47">
              <w:rPr>
                <w:noProof w:val="0"/>
              </w:rPr>
              <w:t>Capture Patient Consent</w:t>
            </w:r>
          </w:p>
          <w:p w:rsidR="00DF2A06" w:rsidRPr="002A1B47" w:rsidRDefault="00DF2A06" w:rsidP="00DF2A06">
            <w:pPr>
              <w:pStyle w:val="TableEntry"/>
              <w:rPr>
                <w:noProof w:val="0"/>
              </w:rPr>
            </w:pPr>
            <w:r w:rsidRPr="002A1B47">
              <w:rPr>
                <w:noProof w:val="0"/>
              </w:rPr>
              <w:t>Supply and Consume User Assertions.</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6</w:t>
            </w:r>
          </w:p>
        </w:tc>
        <w:tc>
          <w:tcPr>
            <w:tcW w:w="3240" w:type="dxa"/>
          </w:tcPr>
          <w:p w:rsidR="00DF2A06" w:rsidRPr="002A1B47" w:rsidRDefault="00DF2A06" w:rsidP="00DF2A06">
            <w:pPr>
              <w:pStyle w:val="TableEntry"/>
              <w:rPr>
                <w:noProof w:val="0"/>
              </w:rPr>
            </w:pPr>
            <w:r w:rsidRPr="002A1B47">
              <w:rPr>
                <w:noProof w:val="0"/>
              </w:rPr>
              <w:t>An Authorized Endocrinologist is allowed to access sensitive records during a referral process.</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rsidR="00DF2A06" w:rsidRPr="002A1B47" w:rsidRDefault="00DF2A06" w:rsidP="00DF2A06">
            <w:pPr>
              <w:pStyle w:val="TableEntry"/>
              <w:rPr>
                <w:noProof w:val="0"/>
              </w:rPr>
            </w:pPr>
            <w:r w:rsidRPr="002A1B47">
              <w:rPr>
                <w:noProof w:val="0"/>
              </w:rPr>
              <w:t>Supply User Assertions</w:t>
            </w:r>
          </w:p>
          <w:p w:rsidR="00DF2A06" w:rsidRPr="002A1B47" w:rsidRDefault="00DF2A06" w:rsidP="00DF2A06">
            <w:pPr>
              <w:pStyle w:val="TableEntry"/>
              <w:rPr>
                <w:noProof w:val="0"/>
              </w:rPr>
            </w:pPr>
            <w:r w:rsidRPr="002A1B47">
              <w:rPr>
                <w:noProof w:val="0"/>
              </w:rPr>
              <w:t>Queries identified as part of Req #1 above.</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7</w:t>
            </w:r>
          </w:p>
        </w:tc>
        <w:tc>
          <w:tcPr>
            <w:tcW w:w="3240" w:type="dxa"/>
          </w:tcPr>
          <w:p w:rsidR="00DF2A06" w:rsidRPr="002A1B47" w:rsidRDefault="00DF2A06" w:rsidP="00DF2A06">
            <w:pPr>
              <w:pStyle w:val="TableEntry"/>
              <w:rPr>
                <w:noProof w:val="0"/>
              </w:rPr>
            </w:pPr>
            <w:r w:rsidRPr="002A1B47">
              <w:rPr>
                <w:noProof w:val="0"/>
              </w:rPr>
              <w:t>Researchers try to access sensitive data</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3</w:t>
            </w:r>
          </w:p>
        </w:tc>
        <w:tc>
          <w:tcPr>
            <w:tcW w:w="4561" w:type="dxa"/>
          </w:tcPr>
          <w:p w:rsidR="00DF2A06" w:rsidRPr="002A1B47" w:rsidRDefault="00DF2A06" w:rsidP="00DF2A06">
            <w:pPr>
              <w:pStyle w:val="TableEntry"/>
              <w:rPr>
                <w:noProof w:val="0"/>
              </w:rPr>
            </w:pPr>
            <w:r w:rsidRPr="002A1B47">
              <w:rPr>
                <w:noProof w:val="0"/>
              </w:rPr>
              <w:t>Supply User Assertions</w:t>
            </w:r>
          </w:p>
          <w:p w:rsidR="00DF2A06" w:rsidRPr="002A1B47" w:rsidRDefault="00DF2A06" w:rsidP="00DF2A06">
            <w:pPr>
              <w:pStyle w:val="TableEntry"/>
              <w:rPr>
                <w:noProof w:val="0"/>
              </w:rPr>
            </w:pPr>
            <w:r w:rsidRPr="002A1B47">
              <w:rPr>
                <w:noProof w:val="0"/>
              </w:rPr>
              <w:t>Queries identified as part of Req #1 above.</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8</w:t>
            </w:r>
          </w:p>
        </w:tc>
        <w:tc>
          <w:tcPr>
            <w:tcW w:w="3240" w:type="dxa"/>
          </w:tcPr>
          <w:p w:rsidR="00DF2A06" w:rsidRPr="002A1B47" w:rsidRDefault="00DF2A06" w:rsidP="00DF2A06">
            <w:pPr>
              <w:pStyle w:val="TableEntry"/>
              <w:rPr>
                <w:noProof w:val="0"/>
              </w:rPr>
            </w:pPr>
            <w:r w:rsidRPr="002A1B47">
              <w:rPr>
                <w:noProof w:val="0"/>
              </w:rPr>
              <w:t>A PCP retrieves clinical summaries for males patients over the past 5 years to analyze using a 3</w:t>
            </w:r>
            <w:r w:rsidRPr="002A1B47">
              <w:rPr>
                <w:noProof w:val="0"/>
                <w:vertAlign w:val="superscript"/>
              </w:rPr>
              <w:t>rd</w:t>
            </w:r>
            <w:r w:rsidRPr="002A1B47">
              <w:rPr>
                <w:noProof w:val="0"/>
              </w:rPr>
              <w:t xml:space="preserve"> party analytics application</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4</w:t>
            </w:r>
          </w:p>
        </w:tc>
        <w:tc>
          <w:tcPr>
            <w:tcW w:w="4561" w:type="dxa"/>
          </w:tcPr>
          <w:p w:rsidR="00DF2A06" w:rsidRPr="002A1B47" w:rsidRDefault="00DF2A06" w:rsidP="00DF2A06">
            <w:pPr>
              <w:pStyle w:val="TableEntry"/>
              <w:rPr>
                <w:noProof w:val="0"/>
              </w:rPr>
            </w:pPr>
            <w:r w:rsidRPr="002A1B47">
              <w:rPr>
                <w:noProof w:val="0"/>
              </w:rPr>
              <w:t>Get Document(s) for multiple patients</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9</w:t>
            </w:r>
          </w:p>
        </w:tc>
        <w:tc>
          <w:tcPr>
            <w:tcW w:w="3240" w:type="dxa"/>
          </w:tcPr>
          <w:p w:rsidR="00DF2A06" w:rsidRPr="002A1B47" w:rsidRDefault="00DF2A06" w:rsidP="00DF2A06">
            <w:pPr>
              <w:pStyle w:val="TableEntry"/>
              <w:rPr>
                <w:noProof w:val="0"/>
              </w:rPr>
            </w:pPr>
            <w:r w:rsidRPr="002A1B47">
              <w:rPr>
                <w:noProof w:val="0"/>
              </w:rPr>
              <w:t xml:space="preserve">PCP extracts male patients with cardiovascular disease and diabetes within the past 5 years from the list of patients within a patient panel </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5</w:t>
            </w:r>
          </w:p>
        </w:tc>
        <w:tc>
          <w:tcPr>
            <w:tcW w:w="4561" w:type="dxa"/>
          </w:tcPr>
          <w:p w:rsidR="00DF2A06" w:rsidRPr="002A1B47" w:rsidRDefault="00DF2A06" w:rsidP="00DF2A06">
            <w:pPr>
              <w:pStyle w:val="TableEntry"/>
              <w:rPr>
                <w:noProof w:val="0"/>
              </w:rPr>
            </w:pPr>
            <w:r w:rsidRPr="002A1B47">
              <w:rPr>
                <w:noProof w:val="0"/>
              </w:rPr>
              <w:t>Identify Patient(s)  based on discrete data elements</w:t>
            </w:r>
          </w:p>
          <w:p w:rsidR="00DF2A06" w:rsidRPr="002A1B47" w:rsidRDefault="00DF2A06" w:rsidP="00DF2A06">
            <w:pPr>
              <w:pStyle w:val="TableEntry"/>
              <w:rPr>
                <w:noProof w:val="0"/>
              </w:rPr>
            </w:pPr>
            <w:r w:rsidRPr="002A1B47">
              <w:rPr>
                <w:noProof w:val="0"/>
              </w:rPr>
              <w:t>Get Document(s) for multiple patients</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10</w:t>
            </w:r>
          </w:p>
        </w:tc>
        <w:tc>
          <w:tcPr>
            <w:tcW w:w="3240" w:type="dxa"/>
          </w:tcPr>
          <w:p w:rsidR="00DF2A06" w:rsidRPr="002A1B47" w:rsidRDefault="00DF2A06" w:rsidP="00DF2A06">
            <w:pPr>
              <w:pStyle w:val="TableEntry"/>
              <w:rPr>
                <w:noProof w:val="0"/>
              </w:rPr>
            </w:pPr>
            <w:r w:rsidRPr="002A1B47">
              <w:rPr>
                <w:noProof w:val="0"/>
              </w:rPr>
              <w:t>PCP queries all lab results with HbA1c &gt; 7% over the past 12 months for a single patient</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6</w:t>
            </w:r>
          </w:p>
        </w:tc>
        <w:tc>
          <w:tcPr>
            <w:tcW w:w="4561" w:type="dxa"/>
          </w:tcPr>
          <w:p w:rsidR="00DF2A06" w:rsidRPr="002A1B47" w:rsidRDefault="00DF2A06" w:rsidP="00DF2A06">
            <w:pPr>
              <w:pStyle w:val="TableEntry"/>
              <w:rPr>
                <w:noProof w:val="0"/>
              </w:rPr>
            </w:pPr>
            <w:r w:rsidRPr="002A1B47">
              <w:rPr>
                <w:noProof w:val="0"/>
              </w:rPr>
              <w:t>Get clinical data for a patient based on discrete data elements</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11</w:t>
            </w:r>
          </w:p>
        </w:tc>
        <w:tc>
          <w:tcPr>
            <w:tcW w:w="3240" w:type="dxa"/>
          </w:tcPr>
          <w:p w:rsidR="00DF2A06" w:rsidRPr="002A1B47" w:rsidRDefault="00DF2A06" w:rsidP="00DF2A06">
            <w:pPr>
              <w:pStyle w:val="TableEntry"/>
              <w:rPr>
                <w:noProof w:val="0"/>
              </w:rPr>
            </w:pPr>
            <w:r w:rsidRPr="002A1B47">
              <w:rPr>
                <w:noProof w:val="0"/>
              </w:rPr>
              <w:t>An application queries the EHR for patient demographics, and admitting diagnosis and any clinical documents to prepare patient instructions.</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7</w:t>
            </w:r>
          </w:p>
        </w:tc>
        <w:tc>
          <w:tcPr>
            <w:tcW w:w="4561" w:type="dxa"/>
          </w:tcPr>
          <w:p w:rsidR="00DF2A06" w:rsidRPr="002A1B47" w:rsidRDefault="00DF2A06" w:rsidP="00DF2A06">
            <w:pPr>
              <w:pStyle w:val="TableEntry"/>
              <w:rPr>
                <w:noProof w:val="0"/>
              </w:rPr>
            </w:pPr>
            <w:r w:rsidRPr="002A1B47">
              <w:rPr>
                <w:noProof w:val="0"/>
              </w:rPr>
              <w:t>Find Patient Demographics based on Patient Identifiers.</w:t>
            </w:r>
          </w:p>
          <w:p w:rsidR="00DF2A06" w:rsidRPr="002A1B47" w:rsidRDefault="00DF2A06" w:rsidP="00DF2A06">
            <w:pPr>
              <w:pStyle w:val="TableEntry"/>
              <w:rPr>
                <w:noProof w:val="0"/>
              </w:rPr>
            </w:pPr>
            <w:r w:rsidRPr="002A1B47">
              <w:rPr>
                <w:noProof w:val="0"/>
              </w:rPr>
              <w:t>Queries identified as part of Req #1 above.</w:t>
            </w:r>
          </w:p>
        </w:tc>
      </w:tr>
      <w:tr w:rsidR="00DF2A06" w:rsidRPr="002A1B47" w:rsidTr="00DF2A06">
        <w:tc>
          <w:tcPr>
            <w:tcW w:w="918" w:type="dxa"/>
          </w:tcPr>
          <w:p w:rsidR="00DF2A06" w:rsidRPr="002A1B47" w:rsidRDefault="00DF2A06" w:rsidP="00DF2A06">
            <w:pPr>
              <w:pStyle w:val="TableEntry"/>
              <w:rPr>
                <w:noProof w:val="0"/>
              </w:rPr>
            </w:pPr>
            <w:r w:rsidRPr="002A1B47">
              <w:rPr>
                <w:noProof w:val="0"/>
              </w:rPr>
              <w:t>12</w:t>
            </w:r>
          </w:p>
        </w:tc>
        <w:tc>
          <w:tcPr>
            <w:tcW w:w="3240" w:type="dxa"/>
          </w:tcPr>
          <w:p w:rsidR="00DF2A06" w:rsidRPr="002A1B47" w:rsidRDefault="00DF2A06" w:rsidP="00DF2A06">
            <w:pPr>
              <w:pStyle w:val="TableEntry"/>
              <w:rPr>
                <w:noProof w:val="0"/>
              </w:rPr>
            </w:pPr>
            <w:r w:rsidRPr="002A1B47">
              <w:rPr>
                <w:noProof w:val="0"/>
              </w:rPr>
              <w:t>Physician identifies all patients with Hepatitis C diagnosis but have not had fasting glucose tests since the start of their Hepatitis C treatment</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8</w:t>
            </w:r>
          </w:p>
        </w:tc>
        <w:tc>
          <w:tcPr>
            <w:tcW w:w="4561" w:type="dxa"/>
          </w:tcPr>
          <w:p w:rsidR="00DF2A06" w:rsidRPr="002A1B47" w:rsidRDefault="00DF2A06" w:rsidP="00DF2A06">
            <w:pPr>
              <w:pStyle w:val="TableEntry"/>
              <w:rPr>
                <w:noProof w:val="0"/>
              </w:rPr>
            </w:pPr>
            <w:r w:rsidRPr="002A1B47">
              <w:rPr>
                <w:noProof w:val="0"/>
              </w:rPr>
              <w:t>Identify Patient(s)  based on discrete data elements</w:t>
            </w:r>
          </w:p>
          <w:p w:rsidR="00DF2A06" w:rsidRPr="002A1B47" w:rsidRDefault="00DF2A06" w:rsidP="00DF2A06">
            <w:pPr>
              <w:pStyle w:val="TableEntry"/>
              <w:rPr>
                <w:noProof w:val="0"/>
              </w:rPr>
            </w:pPr>
          </w:p>
        </w:tc>
      </w:tr>
      <w:tr w:rsidR="00DF2A06" w:rsidRPr="002A1B47" w:rsidTr="00DF2A06">
        <w:tc>
          <w:tcPr>
            <w:tcW w:w="918" w:type="dxa"/>
          </w:tcPr>
          <w:p w:rsidR="00DF2A06" w:rsidRPr="002A1B47" w:rsidRDefault="00DF2A06" w:rsidP="00DF2A06">
            <w:pPr>
              <w:pStyle w:val="TableEntry"/>
              <w:rPr>
                <w:noProof w:val="0"/>
              </w:rPr>
            </w:pPr>
            <w:r w:rsidRPr="002A1B47">
              <w:rPr>
                <w:noProof w:val="0"/>
              </w:rPr>
              <w:t>13</w:t>
            </w:r>
          </w:p>
        </w:tc>
        <w:tc>
          <w:tcPr>
            <w:tcW w:w="3240" w:type="dxa"/>
          </w:tcPr>
          <w:p w:rsidR="00DF2A06" w:rsidRPr="002A1B47" w:rsidRDefault="00DF2A06" w:rsidP="00DF2A06">
            <w:pPr>
              <w:pStyle w:val="TableEntry"/>
              <w:rPr>
                <w:noProof w:val="0"/>
              </w:rPr>
            </w:pPr>
            <w:r w:rsidRPr="002A1B47">
              <w:rPr>
                <w:noProof w:val="0"/>
              </w:rPr>
              <w:t>A nurse during preop queries for the patients data such as problems, meds and allergies</w:t>
            </w:r>
          </w:p>
        </w:tc>
        <w:tc>
          <w:tcPr>
            <w:tcW w:w="900" w:type="dxa"/>
          </w:tcPr>
          <w:p w:rsidR="00DF2A06" w:rsidRPr="002A1B47" w:rsidRDefault="00350780" w:rsidP="00DF2A06">
            <w:pPr>
              <w:pStyle w:val="TableEntry"/>
              <w:rPr>
                <w:noProof w:val="0"/>
              </w:rPr>
            </w:pPr>
            <w:r w:rsidRPr="002A1B47">
              <w:rPr>
                <w:noProof w:val="0"/>
              </w:rPr>
              <w:t>B.</w:t>
            </w:r>
            <w:r w:rsidR="00DF2A06" w:rsidRPr="002A1B47">
              <w:rPr>
                <w:noProof w:val="0"/>
              </w:rPr>
              <w:t>9</w:t>
            </w:r>
          </w:p>
        </w:tc>
        <w:tc>
          <w:tcPr>
            <w:tcW w:w="4561" w:type="dxa"/>
          </w:tcPr>
          <w:p w:rsidR="00DF2A06" w:rsidRPr="002A1B47" w:rsidRDefault="00DF2A06" w:rsidP="00DF2A06">
            <w:pPr>
              <w:pStyle w:val="TableEntry"/>
              <w:rPr>
                <w:noProof w:val="0"/>
              </w:rPr>
            </w:pPr>
            <w:r w:rsidRPr="002A1B47">
              <w:rPr>
                <w:noProof w:val="0"/>
              </w:rPr>
              <w:t>Get clinical data for a patient based on discrete data elements</w:t>
            </w:r>
          </w:p>
          <w:p w:rsidR="00DF2A06" w:rsidRPr="002A1B47" w:rsidRDefault="00DF2A06" w:rsidP="00DF2A06">
            <w:pPr>
              <w:pStyle w:val="TableEntry"/>
              <w:rPr>
                <w:noProof w:val="0"/>
              </w:rPr>
            </w:pPr>
            <w:r w:rsidRPr="002A1B47">
              <w:rPr>
                <w:noProof w:val="0"/>
              </w:rPr>
              <w:t>Queries identified as part of Req #1 above.</w:t>
            </w:r>
          </w:p>
        </w:tc>
      </w:tr>
    </w:tbl>
    <w:p w:rsidR="00DF2A06" w:rsidRPr="002A1B47" w:rsidRDefault="00DF2A06" w:rsidP="00922F80">
      <w:pPr>
        <w:pStyle w:val="BodyText"/>
      </w:pPr>
      <w:r w:rsidRPr="002A1B47">
        <w:rPr>
          <w:noProof w:val="0"/>
        </w:rPr>
        <w:t>These requirements address several different aspects of query which are further described in the subsections below.</w:t>
      </w:r>
    </w:p>
    <w:p w:rsidR="00C6466F" w:rsidRPr="002A1B47" w:rsidRDefault="00F92794" w:rsidP="00222901">
      <w:pPr>
        <w:pStyle w:val="Heading3"/>
        <w:rPr>
          <w:noProof w:val="0"/>
        </w:rPr>
      </w:pPr>
      <w:bookmarkStart w:id="77" w:name="_Toc383590885"/>
      <w:r w:rsidRPr="002A1B47">
        <w:rPr>
          <w:noProof w:val="0"/>
        </w:rPr>
        <w:t xml:space="preserve">Support Multiple Levels of </w:t>
      </w:r>
      <w:r w:rsidR="00C6466F" w:rsidRPr="002A1B47">
        <w:rPr>
          <w:noProof w:val="0"/>
        </w:rPr>
        <w:t xml:space="preserve">Enterprise </w:t>
      </w:r>
      <w:r w:rsidR="0049791D" w:rsidRPr="002A1B47">
        <w:rPr>
          <w:noProof w:val="0"/>
        </w:rPr>
        <w:t>Governance</w:t>
      </w:r>
      <w:bookmarkEnd w:id="77"/>
    </w:p>
    <w:p w:rsidR="00C6466F" w:rsidRPr="002A1B47" w:rsidRDefault="00624D0B" w:rsidP="00222901">
      <w:pPr>
        <w:pStyle w:val="BodyText"/>
        <w:rPr>
          <w:noProof w:val="0"/>
        </w:rPr>
      </w:pPr>
      <w:r w:rsidRPr="002A1B47">
        <w:rPr>
          <w:noProof w:val="0"/>
        </w:rPr>
        <w:t xml:space="preserve">There are </w:t>
      </w:r>
      <w:r w:rsidR="00C6466F" w:rsidRPr="002A1B47">
        <w:rPr>
          <w:noProof w:val="0"/>
        </w:rPr>
        <w:t xml:space="preserve">three </w:t>
      </w:r>
      <w:r w:rsidRPr="002A1B47">
        <w:rPr>
          <w:noProof w:val="0"/>
        </w:rPr>
        <w:t xml:space="preserve">key </w:t>
      </w:r>
      <w:r w:rsidR="00C6466F" w:rsidRPr="002A1B47">
        <w:rPr>
          <w:noProof w:val="0"/>
        </w:rPr>
        <w:t xml:space="preserve">levels of enterprise </w:t>
      </w:r>
      <w:r w:rsidR="0049791D" w:rsidRPr="002A1B47">
        <w:rPr>
          <w:noProof w:val="0"/>
        </w:rPr>
        <w:t xml:space="preserve">governance </w:t>
      </w:r>
      <w:r w:rsidR="00C6466F" w:rsidRPr="002A1B47">
        <w:rPr>
          <w:noProof w:val="0"/>
        </w:rPr>
        <w:t>as shown in the table below.</w:t>
      </w:r>
    </w:p>
    <w:p w:rsidR="00E33E65" w:rsidRPr="002A1B47" w:rsidRDefault="00E33E65" w:rsidP="00222901">
      <w:pPr>
        <w:pStyle w:val="BodyText"/>
        <w:rPr>
          <w:noProof w:val="0"/>
        </w:rPr>
      </w:pPr>
    </w:p>
    <w:p w:rsidR="00C6466F" w:rsidRPr="002A1B47" w:rsidRDefault="00C6466F" w:rsidP="00922F80">
      <w:pPr>
        <w:pStyle w:val="TableTitle"/>
        <w:rPr>
          <w:noProof w:val="0"/>
        </w:rPr>
      </w:pPr>
      <w:r w:rsidRPr="002A1B47">
        <w:rPr>
          <w:noProof w:val="0"/>
        </w:rPr>
        <w:t>Table</w:t>
      </w:r>
      <w:r w:rsidR="00F346F6">
        <w:rPr>
          <w:noProof w:val="0"/>
        </w:rPr>
        <w:t xml:space="preserve"> 3.1.1-1</w:t>
      </w:r>
      <w:r w:rsidR="00E33E65" w:rsidRPr="002A1B47">
        <w:rPr>
          <w:noProof w:val="0"/>
        </w:rPr>
        <w:t>:</w:t>
      </w:r>
      <w:r w:rsidRPr="002A1B47">
        <w:rPr>
          <w:noProof w:val="0"/>
        </w:rPr>
        <w:t xml:space="preserve"> Enterprise Query </w:t>
      </w:r>
      <w:r w:rsidR="0049791D" w:rsidRPr="002A1B47">
        <w:rPr>
          <w:noProof w:val="0"/>
        </w:rPr>
        <w:t>Governance</w:t>
      </w:r>
    </w:p>
    <w:tbl>
      <w:tblPr>
        <w:tblStyle w:val="TableGrid"/>
        <w:tblW w:w="0" w:type="auto"/>
        <w:jc w:val="center"/>
        <w:tblLook w:val="04A0" w:firstRow="1" w:lastRow="0" w:firstColumn="1" w:lastColumn="0" w:noHBand="0" w:noVBand="1"/>
      </w:tblPr>
      <w:tblGrid>
        <w:gridCol w:w="2550"/>
        <w:gridCol w:w="1590"/>
      </w:tblGrid>
      <w:tr w:rsidR="00C6466F" w:rsidRPr="002A1B47" w:rsidTr="00922F80">
        <w:trPr>
          <w:jc w:val="center"/>
        </w:trPr>
        <w:tc>
          <w:tcPr>
            <w:tcW w:w="2550" w:type="dxa"/>
            <w:shd w:val="clear" w:color="auto" w:fill="D9D9D9" w:themeFill="background1" w:themeFillShade="D9"/>
          </w:tcPr>
          <w:p w:rsidR="00C6466F" w:rsidRPr="002A1B47" w:rsidRDefault="00C6466F" w:rsidP="00222901">
            <w:pPr>
              <w:pStyle w:val="TableEntryHeader"/>
              <w:rPr>
                <w:noProof w:val="0"/>
              </w:rPr>
            </w:pPr>
            <w:r w:rsidRPr="002A1B47">
              <w:rPr>
                <w:noProof w:val="0"/>
              </w:rPr>
              <w:t>Data Location</w:t>
            </w:r>
          </w:p>
        </w:tc>
        <w:tc>
          <w:tcPr>
            <w:tcW w:w="1590" w:type="dxa"/>
            <w:shd w:val="clear" w:color="auto" w:fill="D9D9D9" w:themeFill="background1" w:themeFillShade="D9"/>
          </w:tcPr>
          <w:p w:rsidR="00C6466F" w:rsidRPr="002A1B47" w:rsidRDefault="0049791D" w:rsidP="00222901">
            <w:pPr>
              <w:pStyle w:val="TableEntryHeader"/>
              <w:rPr>
                <w:noProof w:val="0"/>
              </w:rPr>
            </w:pPr>
            <w:r w:rsidRPr="002A1B47">
              <w:rPr>
                <w:noProof w:val="0"/>
              </w:rPr>
              <w:t>Governance</w:t>
            </w:r>
          </w:p>
        </w:tc>
      </w:tr>
      <w:tr w:rsidR="00C6466F" w:rsidRPr="002A1B47" w:rsidTr="00222901">
        <w:trPr>
          <w:jc w:val="center"/>
        </w:trPr>
        <w:tc>
          <w:tcPr>
            <w:tcW w:w="2550" w:type="dxa"/>
          </w:tcPr>
          <w:p w:rsidR="00C6466F" w:rsidRPr="002A1B47" w:rsidRDefault="00C6466F" w:rsidP="00222901">
            <w:pPr>
              <w:pStyle w:val="TableEntry"/>
              <w:rPr>
                <w:noProof w:val="0"/>
              </w:rPr>
            </w:pPr>
            <w:r w:rsidRPr="002A1B47">
              <w:rPr>
                <w:noProof w:val="0"/>
              </w:rPr>
              <w:t>Within an Enterprise</w:t>
            </w:r>
          </w:p>
        </w:tc>
        <w:tc>
          <w:tcPr>
            <w:tcW w:w="1590" w:type="dxa"/>
          </w:tcPr>
          <w:p w:rsidR="00C6466F" w:rsidRPr="002A1B47" w:rsidRDefault="00C6466F" w:rsidP="00222901">
            <w:pPr>
              <w:pStyle w:val="TableEntry"/>
              <w:rPr>
                <w:noProof w:val="0"/>
              </w:rPr>
            </w:pPr>
            <w:r w:rsidRPr="002A1B47">
              <w:rPr>
                <w:noProof w:val="0"/>
              </w:rPr>
              <w:t>Intra-Enterprise</w:t>
            </w:r>
          </w:p>
        </w:tc>
      </w:tr>
      <w:tr w:rsidR="00C6466F" w:rsidRPr="002A1B47" w:rsidTr="00222901">
        <w:trPr>
          <w:jc w:val="center"/>
        </w:trPr>
        <w:tc>
          <w:tcPr>
            <w:tcW w:w="2550" w:type="dxa"/>
          </w:tcPr>
          <w:p w:rsidR="00C6466F" w:rsidRPr="002A1B47" w:rsidRDefault="00C6466F" w:rsidP="00222901">
            <w:pPr>
              <w:pStyle w:val="TableEntry"/>
              <w:rPr>
                <w:noProof w:val="0"/>
              </w:rPr>
            </w:pPr>
            <w:r w:rsidRPr="002A1B47">
              <w:rPr>
                <w:noProof w:val="0"/>
              </w:rPr>
              <w:t>Between specific Enterprises</w:t>
            </w:r>
          </w:p>
        </w:tc>
        <w:tc>
          <w:tcPr>
            <w:tcW w:w="1590" w:type="dxa"/>
          </w:tcPr>
          <w:p w:rsidR="00C6466F" w:rsidRPr="002A1B47" w:rsidRDefault="00C6466F" w:rsidP="00222901">
            <w:pPr>
              <w:pStyle w:val="TableEntry"/>
              <w:rPr>
                <w:noProof w:val="0"/>
              </w:rPr>
            </w:pPr>
            <w:r w:rsidRPr="002A1B47">
              <w:rPr>
                <w:noProof w:val="0"/>
              </w:rPr>
              <w:t>Inter-Enterprise</w:t>
            </w:r>
          </w:p>
        </w:tc>
      </w:tr>
      <w:tr w:rsidR="00C6466F" w:rsidRPr="002A1B47" w:rsidTr="00222901">
        <w:trPr>
          <w:jc w:val="center"/>
        </w:trPr>
        <w:tc>
          <w:tcPr>
            <w:tcW w:w="2550" w:type="dxa"/>
          </w:tcPr>
          <w:p w:rsidR="00C6466F" w:rsidRPr="002A1B47" w:rsidRDefault="00C6466F" w:rsidP="00222901">
            <w:pPr>
              <w:pStyle w:val="TableEntry"/>
              <w:rPr>
                <w:noProof w:val="0"/>
              </w:rPr>
            </w:pPr>
            <w:r w:rsidRPr="002A1B47">
              <w:rPr>
                <w:noProof w:val="0"/>
              </w:rPr>
              <w:t>Multiple external Enterprises</w:t>
            </w:r>
          </w:p>
        </w:tc>
        <w:tc>
          <w:tcPr>
            <w:tcW w:w="1590" w:type="dxa"/>
          </w:tcPr>
          <w:p w:rsidR="00C6466F" w:rsidRPr="002A1B47" w:rsidRDefault="00C6466F" w:rsidP="00222901">
            <w:pPr>
              <w:pStyle w:val="TableEntry"/>
              <w:rPr>
                <w:noProof w:val="0"/>
              </w:rPr>
            </w:pPr>
            <w:r w:rsidRPr="002A1B47">
              <w:rPr>
                <w:noProof w:val="0"/>
              </w:rPr>
              <w:t>Federated</w:t>
            </w:r>
          </w:p>
        </w:tc>
      </w:tr>
    </w:tbl>
    <w:p w:rsidR="00E33E65" w:rsidRPr="002A1B47" w:rsidRDefault="00E33E65" w:rsidP="00222901">
      <w:pPr>
        <w:pStyle w:val="BodyText"/>
        <w:rPr>
          <w:noProof w:val="0"/>
        </w:rPr>
      </w:pPr>
    </w:p>
    <w:p w:rsidR="00C6466F" w:rsidRPr="002A1B47" w:rsidRDefault="00C6466F" w:rsidP="00222901">
      <w:pPr>
        <w:pStyle w:val="BodyText"/>
        <w:rPr>
          <w:noProof w:val="0"/>
        </w:rPr>
      </w:pPr>
      <w:r w:rsidRPr="002A1B47">
        <w:rPr>
          <w:noProof w:val="0"/>
        </w:rPr>
        <w:t>Enterprise complexity reflects the degree of governance necessary over query interactions</w:t>
      </w:r>
      <w:r w:rsidR="002A1B47">
        <w:rPr>
          <w:noProof w:val="0"/>
        </w:rPr>
        <w:t xml:space="preserve">. </w:t>
      </w:r>
      <w:r w:rsidRPr="002A1B47">
        <w:rPr>
          <w:noProof w:val="0"/>
        </w:rPr>
        <w:t xml:space="preserve">Enterprise in this sense often is mapped onto </w:t>
      </w:r>
      <w:r w:rsidR="002A1B47" w:rsidRPr="002A1B47">
        <w:rPr>
          <w:noProof w:val="0"/>
        </w:rPr>
        <w:t>organizations;</w:t>
      </w:r>
      <w:r w:rsidRPr="002A1B47">
        <w:rPr>
          <w:noProof w:val="0"/>
        </w:rPr>
        <w:t xml:space="preserve"> however, the size of the organization is what really matters</w:t>
      </w:r>
      <w:r w:rsidR="002A1B47">
        <w:rPr>
          <w:noProof w:val="0"/>
        </w:rPr>
        <w:t xml:space="preserve">. </w:t>
      </w:r>
      <w:r w:rsidR="00624D0B" w:rsidRPr="002A1B47">
        <w:rPr>
          <w:noProof w:val="0"/>
        </w:rPr>
        <w:t>For example, a</w:t>
      </w:r>
      <w:r w:rsidRPr="002A1B47">
        <w:rPr>
          <w:noProof w:val="0"/>
        </w:rPr>
        <w:t xml:space="preserve"> multi-site, multi-regional organization may require a </w:t>
      </w:r>
      <w:r w:rsidR="00624D0B" w:rsidRPr="002A1B47">
        <w:rPr>
          <w:noProof w:val="0"/>
        </w:rPr>
        <w:t>f</w:t>
      </w:r>
      <w:r w:rsidRPr="002A1B47">
        <w:rPr>
          <w:noProof w:val="0"/>
        </w:rPr>
        <w:t>ederated governance model even though it is controlled by a single legal entity</w:t>
      </w:r>
      <w:r w:rsidR="00F92794" w:rsidRPr="002A1B47">
        <w:rPr>
          <w:noProof w:val="0"/>
        </w:rPr>
        <w:t xml:space="preserve"> (organization</w:t>
      </w:r>
      <w:r w:rsidRPr="002A1B47">
        <w:rPr>
          <w:noProof w:val="0"/>
        </w:rPr>
        <w:t>).</w:t>
      </w:r>
    </w:p>
    <w:p w:rsidR="008358FB" w:rsidRPr="002A1B47" w:rsidRDefault="008358FB" w:rsidP="00222901">
      <w:pPr>
        <w:pStyle w:val="Heading4"/>
        <w:rPr>
          <w:noProof w:val="0"/>
        </w:rPr>
      </w:pPr>
      <w:bookmarkStart w:id="78" w:name="_Toc383590886"/>
      <w:r w:rsidRPr="002A1B47">
        <w:rPr>
          <w:noProof w:val="0"/>
        </w:rPr>
        <w:t xml:space="preserve">Intra-Enterprise </w:t>
      </w:r>
      <w:r w:rsidR="0049791D" w:rsidRPr="002A1B47">
        <w:rPr>
          <w:noProof w:val="0"/>
        </w:rPr>
        <w:t>Governance</w:t>
      </w:r>
      <w:bookmarkEnd w:id="78"/>
    </w:p>
    <w:p w:rsidR="00C6466F" w:rsidRPr="002A1B47" w:rsidRDefault="008358FB" w:rsidP="00222901">
      <w:pPr>
        <w:pStyle w:val="BodyText"/>
        <w:rPr>
          <w:noProof w:val="0"/>
        </w:rPr>
      </w:pPr>
      <w:r w:rsidRPr="002A1B47">
        <w:rPr>
          <w:noProof w:val="0"/>
        </w:rPr>
        <w:t>Policies within a single enterprise are relatively static, and under the control of a single organization</w:t>
      </w:r>
      <w:r w:rsidR="002A1B47">
        <w:rPr>
          <w:noProof w:val="0"/>
        </w:rPr>
        <w:t xml:space="preserve">. </w:t>
      </w:r>
      <w:r w:rsidR="00C6466F" w:rsidRPr="002A1B47">
        <w:rPr>
          <w:noProof w:val="0"/>
        </w:rPr>
        <w:t xml:space="preserve">Intra-enterprise interchange can often be preconfigured and </w:t>
      </w:r>
      <w:r w:rsidRPr="002A1B47">
        <w:rPr>
          <w:noProof w:val="0"/>
        </w:rPr>
        <w:t xml:space="preserve">is </w:t>
      </w:r>
      <w:r w:rsidR="00C6466F" w:rsidRPr="002A1B47">
        <w:rPr>
          <w:noProof w:val="0"/>
        </w:rPr>
        <w:t xml:space="preserve">fairly static </w:t>
      </w:r>
      <w:r w:rsidRPr="002A1B47">
        <w:rPr>
          <w:noProof w:val="0"/>
        </w:rPr>
        <w:t>with respect to governance being applied to the exchange</w:t>
      </w:r>
      <w:r w:rsidR="002A1B47">
        <w:rPr>
          <w:noProof w:val="0"/>
        </w:rPr>
        <w:t xml:space="preserve">. </w:t>
      </w:r>
      <w:r w:rsidRPr="002A1B47">
        <w:rPr>
          <w:noProof w:val="0"/>
        </w:rPr>
        <w:t>Security decisions with respect to authentication, authorization, audit, and access controls are readily controlled at a local level, and can be preconfigured</w:t>
      </w:r>
      <w:r w:rsidR="002A1B47">
        <w:rPr>
          <w:noProof w:val="0"/>
        </w:rPr>
        <w:t xml:space="preserve">. </w:t>
      </w:r>
      <w:r w:rsidRPr="002A1B47">
        <w:rPr>
          <w:noProof w:val="0"/>
        </w:rPr>
        <w:t>Endpoints are readily known and relatively static</w:t>
      </w:r>
      <w:r w:rsidR="002A1B47">
        <w:rPr>
          <w:noProof w:val="0"/>
        </w:rPr>
        <w:t xml:space="preserve">. </w:t>
      </w:r>
      <w:r w:rsidR="00624D0B" w:rsidRPr="002A1B47">
        <w:rPr>
          <w:noProof w:val="0"/>
        </w:rPr>
        <w:t>Changes at this level can readily be managed because the organization making the change also has the authority and capability to change the configuration of the systems that need to be changed to account for it.</w:t>
      </w:r>
    </w:p>
    <w:p w:rsidR="00624D0B" w:rsidRPr="002A1B47" w:rsidRDefault="00624D0B" w:rsidP="00222901">
      <w:pPr>
        <w:pStyle w:val="BodyText"/>
        <w:rPr>
          <w:noProof w:val="0"/>
        </w:rPr>
      </w:pPr>
      <w:r w:rsidRPr="002A1B47">
        <w:rPr>
          <w:noProof w:val="0"/>
        </w:rPr>
        <w:t>For example, to provide or remove access to an individual person, or an existing information system is something that is completely under local control within the enterprise, and does not require a great deal of coordination with respect to governance.</w:t>
      </w:r>
    </w:p>
    <w:p w:rsidR="008358FB" w:rsidRPr="002A1B47" w:rsidRDefault="008358FB" w:rsidP="00222901">
      <w:pPr>
        <w:pStyle w:val="Heading4"/>
        <w:rPr>
          <w:noProof w:val="0"/>
        </w:rPr>
      </w:pPr>
      <w:bookmarkStart w:id="79" w:name="_Toc383590887"/>
      <w:r w:rsidRPr="002A1B47">
        <w:rPr>
          <w:noProof w:val="0"/>
        </w:rPr>
        <w:t xml:space="preserve">Inter-Enterprise </w:t>
      </w:r>
      <w:r w:rsidR="0049791D" w:rsidRPr="002A1B47">
        <w:rPr>
          <w:noProof w:val="0"/>
        </w:rPr>
        <w:t>Governance</w:t>
      </w:r>
      <w:bookmarkEnd w:id="79"/>
    </w:p>
    <w:p w:rsidR="008358FB" w:rsidRPr="002A1B47" w:rsidRDefault="008358FB" w:rsidP="00222901">
      <w:pPr>
        <w:pStyle w:val="BodyText"/>
        <w:rPr>
          <w:noProof w:val="0"/>
        </w:rPr>
      </w:pPr>
      <w:r w:rsidRPr="002A1B47">
        <w:rPr>
          <w:noProof w:val="0"/>
        </w:rPr>
        <w:t xml:space="preserve">While Inter-Enterprise complexity may still involve relatively static policies, those policies must be negotiated, and are not under the control of a single </w:t>
      </w:r>
      <w:r w:rsidR="00624D0B" w:rsidRPr="002A1B47">
        <w:rPr>
          <w:noProof w:val="0"/>
        </w:rPr>
        <w:t>governance body</w:t>
      </w:r>
      <w:r w:rsidR="002A1B47">
        <w:rPr>
          <w:noProof w:val="0"/>
        </w:rPr>
        <w:t xml:space="preserve">. </w:t>
      </w:r>
      <w:r w:rsidRPr="002A1B47">
        <w:rPr>
          <w:noProof w:val="0"/>
        </w:rPr>
        <w:t>Trading partners are relatively stable</w:t>
      </w:r>
      <w:r w:rsidR="002A1B47">
        <w:rPr>
          <w:noProof w:val="0"/>
        </w:rPr>
        <w:t xml:space="preserve">. </w:t>
      </w:r>
      <w:r w:rsidRPr="002A1B47">
        <w:rPr>
          <w:noProof w:val="0"/>
        </w:rPr>
        <w:t>Some forms of exchange which are centrally managed (e.g., such as those negotiated through a regional health information exchange organization) still fit this model, even though trading partners are more dynamic</w:t>
      </w:r>
      <w:r w:rsidR="002A1B47">
        <w:rPr>
          <w:noProof w:val="0"/>
        </w:rPr>
        <w:t xml:space="preserve">. </w:t>
      </w:r>
      <w:r w:rsidRPr="002A1B47">
        <w:rPr>
          <w:noProof w:val="0"/>
        </w:rPr>
        <w:t>This is because the trading partner exchange agreements are negotiated between individual members of the exchange</w:t>
      </w:r>
      <w:r w:rsidR="00624D0B" w:rsidRPr="002A1B47">
        <w:rPr>
          <w:noProof w:val="0"/>
        </w:rPr>
        <w:t xml:space="preserve"> </w:t>
      </w:r>
      <w:r w:rsidRPr="002A1B47">
        <w:rPr>
          <w:noProof w:val="0"/>
        </w:rPr>
        <w:t>and the regional health information exchange organization, which limits the number of governing bodies that need to be negotiated to two for most participants.</w:t>
      </w:r>
    </w:p>
    <w:p w:rsidR="008358FB" w:rsidRPr="002A1B47" w:rsidRDefault="008358FB" w:rsidP="00222901">
      <w:pPr>
        <w:pStyle w:val="BodyText"/>
        <w:rPr>
          <w:noProof w:val="0"/>
        </w:rPr>
      </w:pPr>
      <w:r w:rsidRPr="002A1B47">
        <w:rPr>
          <w:noProof w:val="0"/>
        </w:rPr>
        <w:t>Exchanges can still be preconfigured, but may need some intermediation to reflect the need to adapt to local deployment or policy decisions</w:t>
      </w:r>
      <w:r w:rsidR="002A1B47">
        <w:rPr>
          <w:noProof w:val="0"/>
        </w:rPr>
        <w:t xml:space="preserve">. </w:t>
      </w:r>
      <w:r w:rsidRPr="002A1B47">
        <w:rPr>
          <w:noProof w:val="0"/>
        </w:rPr>
        <w:t>For example, end-point addresses may need to be looked up in some sort of directory (usually DNS suffices), and information about local users or systems may need to be coordinated when new systems are deployed (e.g., user or node authentication or authorization policies).</w:t>
      </w:r>
    </w:p>
    <w:p w:rsidR="008358FB" w:rsidRPr="002A1B47" w:rsidRDefault="008358FB" w:rsidP="00222901">
      <w:pPr>
        <w:pStyle w:val="Heading4"/>
        <w:rPr>
          <w:noProof w:val="0"/>
        </w:rPr>
      </w:pPr>
      <w:bookmarkStart w:id="80" w:name="_Toc383590888"/>
      <w:r w:rsidRPr="002A1B47">
        <w:rPr>
          <w:noProof w:val="0"/>
        </w:rPr>
        <w:t>Federated</w:t>
      </w:r>
      <w:r w:rsidR="0049791D" w:rsidRPr="002A1B47">
        <w:rPr>
          <w:noProof w:val="0"/>
        </w:rPr>
        <w:t xml:space="preserve"> Governance</w:t>
      </w:r>
      <w:bookmarkEnd w:id="80"/>
    </w:p>
    <w:p w:rsidR="008358FB" w:rsidRPr="002A1B47" w:rsidRDefault="008358FB" w:rsidP="00222901">
      <w:pPr>
        <w:pStyle w:val="BodyText"/>
        <w:rPr>
          <w:noProof w:val="0"/>
        </w:rPr>
      </w:pPr>
      <w:r w:rsidRPr="002A1B47">
        <w:rPr>
          <w:noProof w:val="0"/>
        </w:rPr>
        <w:t xml:space="preserve">Federated </w:t>
      </w:r>
      <w:r w:rsidR="0049791D" w:rsidRPr="002A1B47">
        <w:rPr>
          <w:noProof w:val="0"/>
        </w:rPr>
        <w:t xml:space="preserve">governance </w:t>
      </w:r>
      <w:r w:rsidRPr="002A1B47">
        <w:rPr>
          <w:noProof w:val="0"/>
        </w:rPr>
        <w:t>often requires the ability to make dynamic, perhaps even human intermediated policy decisions to enable exchange</w:t>
      </w:r>
      <w:r w:rsidR="00624D0B" w:rsidRPr="002A1B47">
        <w:rPr>
          <w:noProof w:val="0"/>
        </w:rPr>
        <w:t xml:space="preserve"> across changing governance bodies</w:t>
      </w:r>
      <w:r w:rsidR="002A1B47">
        <w:rPr>
          <w:noProof w:val="0"/>
        </w:rPr>
        <w:t xml:space="preserve">. </w:t>
      </w:r>
      <w:r w:rsidRPr="002A1B47">
        <w:rPr>
          <w:noProof w:val="0"/>
        </w:rPr>
        <w:t xml:space="preserve">Trading partners </w:t>
      </w:r>
      <w:r w:rsidR="008461A5" w:rsidRPr="002A1B47">
        <w:rPr>
          <w:noProof w:val="0"/>
        </w:rPr>
        <w:t>enter and leave the information exchange much more dynamically, and the types of policies they support within the exchange may vary</w:t>
      </w:r>
      <w:r w:rsidR="002A1B47">
        <w:rPr>
          <w:noProof w:val="0"/>
        </w:rPr>
        <w:t xml:space="preserve">. </w:t>
      </w:r>
      <w:r w:rsidR="008461A5" w:rsidRPr="002A1B47">
        <w:rPr>
          <w:noProof w:val="0"/>
        </w:rPr>
        <w:t xml:space="preserve">At this level of </w:t>
      </w:r>
      <w:r w:rsidR="0049791D" w:rsidRPr="002A1B47">
        <w:rPr>
          <w:noProof w:val="0"/>
        </w:rPr>
        <w:t>governance</w:t>
      </w:r>
      <w:r w:rsidR="008461A5" w:rsidRPr="002A1B47">
        <w:rPr>
          <w:noProof w:val="0"/>
        </w:rPr>
        <w:t>, there is much more reliance on directories, and on asynchronous responses, since service level agreements cannot always be prenegotiated.</w:t>
      </w:r>
    </w:p>
    <w:p w:rsidR="008461A5" w:rsidRPr="002A1B47" w:rsidRDefault="008461A5" w:rsidP="00222901">
      <w:pPr>
        <w:pStyle w:val="Heading3"/>
        <w:rPr>
          <w:noProof w:val="0"/>
        </w:rPr>
      </w:pPr>
      <w:bookmarkStart w:id="81" w:name="_Toc383590889"/>
      <w:r w:rsidRPr="002A1B47">
        <w:rPr>
          <w:noProof w:val="0"/>
        </w:rPr>
        <w:t>Query Targets</w:t>
      </w:r>
      <w:bookmarkEnd w:id="81"/>
    </w:p>
    <w:p w:rsidR="008461A5" w:rsidRPr="002A1B47" w:rsidRDefault="008461A5" w:rsidP="00222901">
      <w:pPr>
        <w:pStyle w:val="BodyText"/>
        <w:rPr>
          <w:noProof w:val="0"/>
        </w:rPr>
      </w:pPr>
      <w:r w:rsidRPr="002A1B47">
        <w:rPr>
          <w:noProof w:val="0"/>
        </w:rPr>
        <w:t>Access to data may be limited to data about a single patient, or populations of patients, or even aggregate data specific to a population of patients</w:t>
      </w:r>
      <w:r w:rsidR="002A1B47">
        <w:rPr>
          <w:noProof w:val="0"/>
        </w:rPr>
        <w:t xml:space="preserve">. </w:t>
      </w:r>
    </w:p>
    <w:p w:rsidR="008461A5" w:rsidRPr="002A1B47" w:rsidRDefault="008461A5" w:rsidP="00222901">
      <w:pPr>
        <w:pStyle w:val="Note"/>
      </w:pPr>
      <w:r w:rsidRPr="002A1B47">
        <w:t>Gap:</w:t>
      </w:r>
      <w:r w:rsidRPr="002A1B47">
        <w:tab/>
        <w:t>While IHE has some profiles</w:t>
      </w:r>
      <w:r w:rsidR="005F4234" w:rsidRPr="002A1B47">
        <w:t xml:space="preserve"> supporting aggregated results</w:t>
      </w:r>
      <w:r w:rsidRPr="002A1B47">
        <w:t xml:space="preserve"> (Quality Measu</w:t>
      </w:r>
      <w:r w:rsidR="00624D0B" w:rsidRPr="002A1B47">
        <w:t>re</w:t>
      </w:r>
      <w:r w:rsidRPr="002A1B47">
        <w:t xml:space="preserve"> Execution – Early Hearing QME-EH), they are limited to very specific use cases, and a generalized model supporting a variety of aggregated measures are not available, and so will not be further considered in this white paper.</w:t>
      </w:r>
    </w:p>
    <w:p w:rsidR="008461A5" w:rsidRPr="002A1B47" w:rsidRDefault="008461A5" w:rsidP="00222901">
      <w:pPr>
        <w:pStyle w:val="Heading3"/>
        <w:rPr>
          <w:noProof w:val="0"/>
        </w:rPr>
      </w:pPr>
      <w:bookmarkStart w:id="82" w:name="_Toc383590890"/>
      <w:r w:rsidRPr="002A1B47">
        <w:rPr>
          <w:noProof w:val="0"/>
        </w:rPr>
        <w:t>Query Granularity</w:t>
      </w:r>
      <w:bookmarkEnd w:id="82"/>
    </w:p>
    <w:p w:rsidR="00624D0B" w:rsidRPr="002A1B47" w:rsidRDefault="00624D0B" w:rsidP="00624D0B">
      <w:pPr>
        <w:pStyle w:val="BodyText"/>
        <w:rPr>
          <w:noProof w:val="0"/>
        </w:rPr>
      </w:pPr>
      <w:r w:rsidRPr="002A1B47">
        <w:rPr>
          <w:noProof w:val="0"/>
        </w:rPr>
        <w:t>Queries can be issued at either a coarse or find grained level</w:t>
      </w:r>
      <w:r w:rsidR="002A1B47">
        <w:rPr>
          <w:noProof w:val="0"/>
        </w:rPr>
        <w:t xml:space="preserve">. </w:t>
      </w:r>
      <w:r w:rsidR="005F4234" w:rsidRPr="002A1B47">
        <w:rPr>
          <w:noProof w:val="0"/>
        </w:rPr>
        <w:t>Queries can be for:</w:t>
      </w:r>
    </w:p>
    <w:p w:rsidR="00194060" w:rsidRPr="002A1B47" w:rsidRDefault="005F4234" w:rsidP="00922F80">
      <w:pPr>
        <w:pStyle w:val="ListNumber2"/>
      </w:pPr>
      <w:r w:rsidRPr="002A1B47">
        <w:t>S</w:t>
      </w:r>
      <w:r w:rsidR="00194060" w:rsidRPr="002A1B47">
        <w:t>pecific documents captured during workflows</w:t>
      </w:r>
    </w:p>
    <w:p w:rsidR="00194060" w:rsidRPr="002A1B47" w:rsidRDefault="005F4234" w:rsidP="00922F80">
      <w:pPr>
        <w:pStyle w:val="ListNumber2"/>
      </w:pPr>
      <w:r w:rsidRPr="002A1B47">
        <w:t xml:space="preserve">Documents containing </w:t>
      </w:r>
      <w:r w:rsidR="00194060" w:rsidRPr="002A1B47">
        <w:t>specific data</w:t>
      </w:r>
    </w:p>
    <w:p w:rsidR="005F4234" w:rsidRPr="002A1B47" w:rsidRDefault="005F4234" w:rsidP="00922F80">
      <w:pPr>
        <w:pStyle w:val="ListNumber2"/>
      </w:pPr>
      <w:r w:rsidRPr="002A1B47">
        <w:t>Specific clinical data at the atomic level</w:t>
      </w:r>
    </w:p>
    <w:p w:rsidR="005F4234" w:rsidRPr="002A1B47" w:rsidRDefault="005F4234" w:rsidP="00922F80">
      <w:pPr>
        <w:pStyle w:val="ListNumber2"/>
      </w:pPr>
      <w:r w:rsidRPr="002A1B47">
        <w:t>Pre</w:t>
      </w:r>
      <w:r w:rsidR="009D41FF" w:rsidRPr="002A1B47">
        <w:t>-</w:t>
      </w:r>
      <w:r w:rsidRPr="002A1B47">
        <w:t>computed aggregated data on a population (e.g., specific quality measure results)</w:t>
      </w:r>
    </w:p>
    <w:p w:rsidR="00194060" w:rsidRPr="002A1B47" w:rsidRDefault="009D41FF" w:rsidP="00922F80">
      <w:pPr>
        <w:pStyle w:val="ListNumber2"/>
      </w:pPr>
      <w:r w:rsidRPr="002A1B47">
        <w:t>K</w:t>
      </w:r>
      <w:r w:rsidR="00194060" w:rsidRPr="002A1B47">
        <w:t>nowledge artifact</w:t>
      </w:r>
      <w:r w:rsidR="005F4234" w:rsidRPr="002A1B47">
        <w:t>s</w:t>
      </w:r>
      <w:r w:rsidRPr="002A1B47">
        <w:t xml:space="preserve"> informing decision support, </w:t>
      </w:r>
      <w:r w:rsidR="002A1B47">
        <w:t>e.g.,</w:t>
      </w:r>
      <w:r w:rsidRPr="002A1B47">
        <w:t xml:space="preserve"> clinical guidelines, decision support interventions, or educational content.</w:t>
      </w:r>
    </w:p>
    <w:p w:rsidR="005F4234" w:rsidRPr="002A1B47" w:rsidRDefault="005F4234" w:rsidP="005F4234">
      <w:pPr>
        <w:pStyle w:val="Note"/>
      </w:pPr>
      <w:r w:rsidRPr="002A1B47">
        <w:t>Gap:</w:t>
      </w:r>
      <w:r w:rsidRPr="002A1B47">
        <w:tab/>
        <w:t>As previously noted, queries for pre-computed aggregated data are not generalized in IHE profiles at this time, so item #4 above will not be supported.</w:t>
      </w:r>
    </w:p>
    <w:p w:rsidR="005F4234" w:rsidRPr="002A1B47" w:rsidRDefault="005F4234" w:rsidP="005F4234">
      <w:pPr>
        <w:pStyle w:val="Note"/>
      </w:pPr>
      <w:r w:rsidRPr="002A1B47">
        <w:t>Note:</w:t>
      </w:r>
      <w:r w:rsidRPr="002A1B47">
        <w:tab/>
        <w:t>Item #5 is not based on clinical data stored about patients, and will not be addressed in this modular framework.</w:t>
      </w:r>
    </w:p>
    <w:p w:rsidR="008E0464" w:rsidRPr="002A1B47" w:rsidRDefault="008E0464" w:rsidP="008E0464">
      <w:pPr>
        <w:pStyle w:val="Heading4"/>
        <w:rPr>
          <w:noProof w:val="0"/>
        </w:rPr>
      </w:pPr>
      <w:bookmarkStart w:id="83" w:name="_Toc379381099"/>
      <w:bookmarkStart w:id="84" w:name="_Toc383590891"/>
      <w:r w:rsidRPr="002A1B47">
        <w:rPr>
          <w:noProof w:val="0"/>
        </w:rPr>
        <w:t xml:space="preserve">Query for Existing and Generated </w:t>
      </w:r>
      <w:bookmarkEnd w:id="83"/>
      <w:r w:rsidRPr="002A1B47">
        <w:rPr>
          <w:noProof w:val="0"/>
        </w:rPr>
        <w:t>Documents using Encounter Documentation</w:t>
      </w:r>
      <w:bookmarkEnd w:id="84"/>
    </w:p>
    <w:p w:rsidR="008E0464" w:rsidRPr="002A1B47" w:rsidRDefault="008E0464" w:rsidP="00922F80">
      <w:pPr>
        <w:pStyle w:val="BodyText"/>
      </w:pPr>
      <w:r w:rsidRPr="002A1B47">
        <w:rPr>
          <w:noProof w:val="0"/>
        </w:rPr>
        <w:t>DAF queries can retrieve existing documents which are already present in repositories. These documents get created during clinical workflows and document the events, actions, instructions relevant to a patient’s encounter. DAF queries can also retrieve documents which are dynamically generated when the queries are executed by the responding system. In either case DAF queries would use the Encounter Documentation such as creation time, type of document etc. to query for documents.</w:t>
      </w:r>
    </w:p>
    <w:p w:rsidR="008E0464" w:rsidRPr="002A1B47" w:rsidRDefault="008E0464" w:rsidP="008E0464">
      <w:pPr>
        <w:pStyle w:val="Heading4"/>
        <w:rPr>
          <w:noProof w:val="0"/>
        </w:rPr>
      </w:pPr>
      <w:bookmarkStart w:id="85" w:name="_Toc379381100"/>
      <w:bookmarkStart w:id="86" w:name="_Toc383590892"/>
      <w:r w:rsidRPr="002A1B47">
        <w:rPr>
          <w:noProof w:val="0"/>
        </w:rPr>
        <w:t>Query for Existing and Computed Data</w:t>
      </w:r>
      <w:bookmarkEnd w:id="85"/>
      <w:r w:rsidRPr="002A1B47">
        <w:rPr>
          <w:noProof w:val="0"/>
        </w:rPr>
        <w:t xml:space="preserve"> using Detailed Clinical Information</w:t>
      </w:r>
      <w:bookmarkEnd w:id="86"/>
      <w:r w:rsidRPr="002A1B47">
        <w:rPr>
          <w:noProof w:val="0"/>
        </w:rPr>
        <w:t xml:space="preserve"> </w:t>
      </w:r>
    </w:p>
    <w:p w:rsidR="008E0464" w:rsidRPr="002A1B47" w:rsidRDefault="008E0464" w:rsidP="00922F80">
      <w:pPr>
        <w:pStyle w:val="BodyText"/>
      </w:pPr>
      <w:r w:rsidRPr="002A1B47">
        <w:rPr>
          <w:noProof w:val="0"/>
        </w:rPr>
        <w:t>DAF queries can retrieve granular data (such as problems, medications, allergies) which are already present in repositories. The relevant data gets captured during clinical workflows and documented as Detailed Clinical Information relevant to the patient. DAF queries can also retrieve data that is computed based on certain criteria about the Detailed Clinical Information present in the system.</w:t>
      </w:r>
    </w:p>
    <w:p w:rsidR="008E0464" w:rsidRPr="002A1B47" w:rsidRDefault="008E0464" w:rsidP="008E0464">
      <w:pPr>
        <w:pStyle w:val="Heading4"/>
        <w:rPr>
          <w:noProof w:val="0"/>
        </w:rPr>
      </w:pPr>
      <w:bookmarkStart w:id="87" w:name="_Toc383590893"/>
      <w:r w:rsidRPr="002A1B47">
        <w:rPr>
          <w:noProof w:val="0"/>
        </w:rPr>
        <w:t>Query for data within Enterprise (Intra-Enterprise)</w:t>
      </w:r>
      <w:bookmarkEnd w:id="87"/>
    </w:p>
    <w:p w:rsidR="008E0464" w:rsidRPr="002A1B47" w:rsidRDefault="008E0464" w:rsidP="00922F80">
      <w:pPr>
        <w:pStyle w:val="BodyText"/>
      </w:pPr>
      <w:r w:rsidRPr="002A1B47">
        <w:rPr>
          <w:noProof w:val="0"/>
        </w:rPr>
        <w:t xml:space="preserve">Queries described in this white paper can readily retrieve existing metadata, documents and detailed clinical data present within the enterprise. </w:t>
      </w:r>
      <w:ins w:id="88" w:author="nbashyam" w:date="2014-04-30T13:05:00Z">
        <w:r w:rsidR="00FF5BC7">
          <w:rPr>
            <w:noProof w:val="0"/>
          </w:rPr>
          <w:t xml:space="preserve">This query framework can use the basic behavioral models described in section </w:t>
        </w:r>
      </w:ins>
      <w:ins w:id="89" w:author="nbashyam" w:date="2014-04-30T13:07:00Z">
        <w:r w:rsidR="00834655">
          <w:rPr>
            <w:noProof w:val="0"/>
          </w:rPr>
          <w:fldChar w:fldCharType="begin"/>
        </w:r>
        <w:r w:rsidR="00834655">
          <w:rPr>
            <w:noProof w:val="0"/>
          </w:rPr>
          <w:instrText xml:space="preserve"> REF _Ref386626550 \r \h </w:instrText>
        </w:r>
      </w:ins>
      <w:r w:rsidR="00834655">
        <w:rPr>
          <w:noProof w:val="0"/>
        </w:rPr>
      </w:r>
      <w:r w:rsidR="00834655">
        <w:rPr>
          <w:noProof w:val="0"/>
        </w:rPr>
        <w:fldChar w:fldCharType="separate"/>
      </w:r>
      <w:ins w:id="90" w:author="nbashyam" w:date="2014-04-30T13:07:00Z">
        <w:r w:rsidR="00834655">
          <w:rPr>
            <w:noProof w:val="0"/>
          </w:rPr>
          <w:t>2.3.1</w:t>
        </w:r>
        <w:r w:rsidR="00834655">
          <w:rPr>
            <w:noProof w:val="0"/>
          </w:rPr>
          <w:fldChar w:fldCharType="end"/>
        </w:r>
        <w:r w:rsidR="00834655">
          <w:rPr>
            <w:noProof w:val="0"/>
          </w:rPr>
          <w:t xml:space="preserve">. The query framework may use fewer protocols </w:t>
        </w:r>
      </w:ins>
      <w:del w:id="91" w:author="nbashyam" w:date="2014-04-30T13:08:00Z">
        <w:r w:rsidRPr="002A1B47" w:rsidDel="00834655">
          <w:rPr>
            <w:noProof w:val="0"/>
          </w:rPr>
          <w:delText xml:space="preserve">This query framework can use simpler computational patterns without need for federation, and may also require the use for fewer protocols </w:delText>
        </w:r>
      </w:del>
      <w:r w:rsidRPr="002A1B47">
        <w:rPr>
          <w:noProof w:val="0"/>
        </w:rPr>
        <w:t xml:space="preserve">to support privacy and security, favoring </w:t>
      </w:r>
      <w:del w:id="92" w:author="nbashyam" w:date="2014-04-30T13:08:00Z">
        <w:r w:rsidRPr="002A1B47" w:rsidDel="00834655">
          <w:rPr>
            <w:noProof w:val="0"/>
          </w:rPr>
          <w:delText xml:space="preserve">instead </w:delText>
        </w:r>
      </w:del>
      <w:r w:rsidRPr="002A1B47">
        <w:rPr>
          <w:noProof w:val="0"/>
        </w:rPr>
        <w:t>the intra-enterprise security and privacy controls already in place within the enterprise</w:t>
      </w:r>
      <w:r w:rsidR="002A1B47">
        <w:rPr>
          <w:noProof w:val="0"/>
        </w:rPr>
        <w:t xml:space="preserve">. </w:t>
      </w:r>
      <w:r w:rsidRPr="002A1B47">
        <w:rPr>
          <w:noProof w:val="0"/>
        </w:rPr>
        <w:t xml:space="preserve">These </w:t>
      </w:r>
      <w:ins w:id="93" w:author="nbashyam" w:date="2014-04-30T13:08:00Z">
        <w:r w:rsidR="00834655">
          <w:rPr>
            <w:noProof w:val="0"/>
          </w:rPr>
          <w:t xml:space="preserve">security </w:t>
        </w:r>
      </w:ins>
      <w:r w:rsidRPr="002A1B47">
        <w:rPr>
          <w:noProof w:val="0"/>
        </w:rPr>
        <w:t>controls may include manual processes for granting and revoking user access, patient consent processes that can be assumed to be adopted organizationally, and physical security used to ensure that connected computers can only be accessed through specific physical network connections, et cetera.</w:t>
      </w:r>
    </w:p>
    <w:p w:rsidR="008E0464" w:rsidRPr="002A1B47" w:rsidRDefault="008E0464" w:rsidP="00922F80">
      <w:pPr>
        <w:pStyle w:val="BodyText"/>
      </w:pPr>
      <w:r w:rsidRPr="002A1B47">
        <w:rPr>
          <w:noProof w:val="0"/>
        </w:rPr>
        <w:t>While manual and operational controls (e.g., physical security) may be sufficient in this environment to support the data access framework, we would recommend application of the IHE Audit Trail and Node Authentication profile as it mitigates risk against access attempts from systems attached to the network (either authorized or not), encrypts network communications so that other systems on the network cannot eavesdrop, and provides an audit log of user actions that is often required in many regulatory environments.</w:t>
      </w:r>
    </w:p>
    <w:p w:rsidR="008E0464" w:rsidRPr="002A1B47" w:rsidRDefault="008E0464" w:rsidP="008E0464">
      <w:pPr>
        <w:pStyle w:val="Heading4"/>
        <w:rPr>
          <w:noProof w:val="0"/>
        </w:rPr>
      </w:pPr>
      <w:bookmarkStart w:id="94" w:name="_Toc379381097"/>
      <w:bookmarkStart w:id="95" w:name="_Toc383590894"/>
      <w:r w:rsidRPr="002A1B47">
        <w:rPr>
          <w:noProof w:val="0"/>
        </w:rPr>
        <w:t>Query for data from Specific External Enterprise (Inter-Enterprise)</w:t>
      </w:r>
      <w:bookmarkEnd w:id="94"/>
      <w:bookmarkEnd w:id="95"/>
    </w:p>
    <w:p w:rsidR="008E0464" w:rsidRPr="002A1B47" w:rsidRDefault="008E0464" w:rsidP="00922F80">
      <w:pPr>
        <w:pStyle w:val="BodyText"/>
      </w:pPr>
      <w:r w:rsidRPr="002A1B47">
        <w:rPr>
          <w:noProof w:val="0"/>
        </w:rPr>
        <w:t>When requesting information from external enterprises, additional security is often required</w:t>
      </w:r>
      <w:r w:rsidR="002A1B47">
        <w:rPr>
          <w:noProof w:val="0"/>
        </w:rPr>
        <w:t xml:space="preserve">. </w:t>
      </w:r>
      <w:r w:rsidRPr="002A1B47">
        <w:rPr>
          <w:noProof w:val="0"/>
        </w:rPr>
        <w:t>This kind of data access will need to ensure sufficient security controls (Authentication, Authorization etc.) are in place to allow data access from specific external enterprises. Query Requestor and Query Responder will belong to two distinct enterprises in this case.</w:t>
      </w:r>
    </w:p>
    <w:p w:rsidR="008E0464" w:rsidRPr="002A1B47" w:rsidRDefault="008E0464" w:rsidP="00922F80">
      <w:pPr>
        <w:pStyle w:val="BodyText"/>
      </w:pPr>
      <w:r w:rsidRPr="002A1B47">
        <w:rPr>
          <w:noProof w:val="0"/>
        </w:rPr>
        <w:t xml:space="preserve">In this environment, we would recommend application of Cross Enterprise User </w:t>
      </w:r>
      <w:r w:rsidR="0084155F" w:rsidRPr="002A1B47">
        <w:rPr>
          <w:noProof w:val="0"/>
        </w:rPr>
        <w:t xml:space="preserve">Assertion </w:t>
      </w:r>
      <w:r w:rsidRPr="002A1B47">
        <w:rPr>
          <w:noProof w:val="0"/>
        </w:rPr>
        <w:t xml:space="preserve">(XUA) </w:t>
      </w:r>
      <w:r w:rsidR="000164A9" w:rsidRPr="002A1B47">
        <w:rPr>
          <w:noProof w:val="0"/>
        </w:rPr>
        <w:t xml:space="preserve">or Internet User Authorization (IUA) </w:t>
      </w:r>
      <w:r w:rsidRPr="002A1B47">
        <w:rPr>
          <w:noProof w:val="0"/>
        </w:rPr>
        <w:t xml:space="preserve">to support user authentication across enterprises, allowing for each enterprise to manage its separate user bases, and </w:t>
      </w:r>
      <w:r w:rsidR="000164A9" w:rsidRPr="002A1B47">
        <w:rPr>
          <w:noProof w:val="0"/>
        </w:rPr>
        <w:t>still provide the necessary authentication/authorization information.</w:t>
      </w:r>
    </w:p>
    <w:p w:rsidR="008E0464" w:rsidRPr="002A1B47" w:rsidRDefault="008E0464" w:rsidP="008E0464">
      <w:pPr>
        <w:pStyle w:val="Heading4"/>
        <w:rPr>
          <w:noProof w:val="0"/>
        </w:rPr>
      </w:pPr>
      <w:bookmarkStart w:id="96" w:name="_Toc379381098"/>
      <w:bookmarkStart w:id="97" w:name="_Toc383590895"/>
      <w:r w:rsidRPr="002A1B47">
        <w:rPr>
          <w:noProof w:val="0"/>
        </w:rPr>
        <w:t>Query for data from multiple external Enterprises (Federated)</w:t>
      </w:r>
      <w:bookmarkEnd w:id="96"/>
      <w:bookmarkEnd w:id="97"/>
    </w:p>
    <w:p w:rsidR="008E0464" w:rsidRPr="002A1B47" w:rsidRDefault="008E0464" w:rsidP="00922F80">
      <w:pPr>
        <w:pStyle w:val="BodyText"/>
      </w:pPr>
      <w:r w:rsidRPr="002A1B47">
        <w:rPr>
          <w:noProof w:val="0"/>
        </w:rPr>
        <w:t xml:space="preserve">DAF queries can retrieve existing or computed data from multiple external enterprises. The query framework used to access data from multiple external enterprises needs to support Federated access and needs to ensure sufficient security controls (Authentication, Authorization etc.) are in place to allow data access from a multiple external enterprises. Query Requestor and Query Responder will belong to multiple distinct enterprises in the case of </w:t>
      </w:r>
      <w:r w:rsidR="00E8461B" w:rsidRPr="002A1B47">
        <w:rPr>
          <w:noProof w:val="0"/>
        </w:rPr>
        <w:t>Federated queries</w:t>
      </w:r>
      <w:r w:rsidRPr="002A1B47">
        <w:rPr>
          <w:noProof w:val="0"/>
        </w:rPr>
        <w:t xml:space="preserve">. In addition there will be dynamic behavior where Query Requestors can be sending requests to new Query Responders as enterprises </w:t>
      </w:r>
      <w:del w:id="98" w:author="nbashyam" w:date="2014-04-30T13:09:00Z">
        <w:r w:rsidRPr="002A1B47" w:rsidDel="00450ACC">
          <w:rPr>
            <w:noProof w:val="0"/>
          </w:rPr>
          <w:delText xml:space="preserve">as </w:delText>
        </w:r>
      </w:del>
      <w:ins w:id="99" w:author="nbashyam" w:date="2014-04-30T13:09:00Z">
        <w:r w:rsidR="00450ACC">
          <w:rPr>
            <w:noProof w:val="0"/>
          </w:rPr>
          <w:t>are</w:t>
        </w:r>
        <w:r w:rsidR="00450ACC" w:rsidRPr="002A1B47">
          <w:rPr>
            <w:noProof w:val="0"/>
          </w:rPr>
          <w:t xml:space="preserve"> </w:t>
        </w:r>
      </w:ins>
      <w:r w:rsidRPr="002A1B47">
        <w:rPr>
          <w:noProof w:val="0"/>
        </w:rPr>
        <w:t>discovered and removed from the eco-system.</w:t>
      </w:r>
    </w:p>
    <w:p w:rsidR="00194060" w:rsidRPr="002A1B47" w:rsidRDefault="00194060" w:rsidP="00222901">
      <w:pPr>
        <w:pStyle w:val="Heading3"/>
        <w:rPr>
          <w:noProof w:val="0"/>
        </w:rPr>
      </w:pPr>
      <w:bookmarkStart w:id="100" w:name="_Toc383590896"/>
      <w:r w:rsidRPr="002A1B47">
        <w:rPr>
          <w:noProof w:val="0"/>
        </w:rPr>
        <w:t>Query Response Granularity</w:t>
      </w:r>
      <w:bookmarkEnd w:id="100"/>
    </w:p>
    <w:p w:rsidR="005F4234" w:rsidRPr="002A1B47" w:rsidRDefault="005F4234" w:rsidP="005F4234">
      <w:pPr>
        <w:pStyle w:val="BodyText"/>
        <w:rPr>
          <w:noProof w:val="0"/>
        </w:rPr>
      </w:pPr>
      <w:r w:rsidRPr="002A1B47">
        <w:rPr>
          <w:noProof w:val="0"/>
        </w:rPr>
        <w:t>The granularity of a query response can be at several levels</w:t>
      </w:r>
      <w:r w:rsidR="002A1B47">
        <w:rPr>
          <w:noProof w:val="0"/>
        </w:rPr>
        <w:t xml:space="preserve">. </w:t>
      </w:r>
      <w:r w:rsidRPr="002A1B47">
        <w:rPr>
          <w:noProof w:val="0"/>
        </w:rPr>
        <w:t>A response might include:</w:t>
      </w:r>
    </w:p>
    <w:p w:rsidR="00194060" w:rsidRPr="002A1B47" w:rsidRDefault="005F4234" w:rsidP="00922F80">
      <w:pPr>
        <w:pStyle w:val="ListBullet2"/>
      </w:pPr>
      <w:r w:rsidRPr="002A1B47">
        <w:t>M</w:t>
      </w:r>
      <w:r w:rsidR="00194060" w:rsidRPr="002A1B47">
        <w:t xml:space="preserve">etadata </w:t>
      </w:r>
      <w:r w:rsidRPr="002A1B47">
        <w:t>associated with documents or encounters</w:t>
      </w:r>
    </w:p>
    <w:p w:rsidR="00194060" w:rsidRPr="002A1B47" w:rsidRDefault="005F4234" w:rsidP="00922F80">
      <w:pPr>
        <w:pStyle w:val="ListBullet2"/>
      </w:pPr>
      <w:r w:rsidRPr="002A1B47">
        <w:t>C</w:t>
      </w:r>
      <w:r w:rsidR="00194060" w:rsidRPr="002A1B47">
        <w:t>linical documents</w:t>
      </w:r>
      <w:r w:rsidRPr="002A1B47">
        <w:t xml:space="preserve"> (aggregations of clinical data organized by encounter)</w:t>
      </w:r>
    </w:p>
    <w:p w:rsidR="00194060" w:rsidRPr="002A1B47" w:rsidRDefault="005F4234" w:rsidP="00922F80">
      <w:pPr>
        <w:pStyle w:val="ListBullet2"/>
      </w:pPr>
      <w:r w:rsidRPr="002A1B47">
        <w:t>D</w:t>
      </w:r>
      <w:r w:rsidR="00194060" w:rsidRPr="002A1B47">
        <w:t>iscrete data</w:t>
      </w:r>
      <w:r w:rsidRPr="002A1B47">
        <w:t xml:space="preserve"> from </w:t>
      </w:r>
      <w:r w:rsidR="000164A9" w:rsidRPr="002A1B47">
        <w:t>single or</w:t>
      </w:r>
      <w:r w:rsidRPr="002A1B47">
        <w:t xml:space="preserve"> multiple encounters</w:t>
      </w:r>
    </w:p>
    <w:p w:rsidR="00194060" w:rsidRPr="002A1B47" w:rsidRDefault="00194060" w:rsidP="00222901">
      <w:pPr>
        <w:pStyle w:val="Heading3"/>
        <w:rPr>
          <w:noProof w:val="0"/>
        </w:rPr>
      </w:pPr>
      <w:bookmarkStart w:id="101" w:name="_Toc383590897"/>
      <w:r w:rsidRPr="002A1B47">
        <w:rPr>
          <w:noProof w:val="0"/>
        </w:rPr>
        <w:t>Security Aspects</w:t>
      </w:r>
      <w:bookmarkEnd w:id="101"/>
    </w:p>
    <w:p w:rsidR="005F4234" w:rsidRPr="002A1B47" w:rsidRDefault="005F4234">
      <w:pPr>
        <w:pStyle w:val="BodyText"/>
        <w:rPr>
          <w:noProof w:val="0"/>
        </w:rPr>
      </w:pPr>
      <w:r w:rsidRPr="002A1B47">
        <w:rPr>
          <w:noProof w:val="0"/>
        </w:rPr>
        <w:t xml:space="preserve">Query interactions </w:t>
      </w:r>
      <w:r w:rsidR="00DF2A06" w:rsidRPr="002A1B47">
        <w:rPr>
          <w:noProof w:val="0"/>
        </w:rPr>
        <w:t>must also meet a variety of security requirements</w:t>
      </w:r>
      <w:r w:rsidR="002A1B47">
        <w:rPr>
          <w:noProof w:val="0"/>
        </w:rPr>
        <w:t xml:space="preserve">. </w:t>
      </w:r>
      <w:r w:rsidR="00DF2A06" w:rsidRPr="002A1B47">
        <w:rPr>
          <w:noProof w:val="0"/>
        </w:rPr>
        <w:t xml:space="preserve">A complete list of security requirements for the use cases and user stories described above would be another document the size of this white paper. </w:t>
      </w:r>
      <w:r w:rsidR="000164A9" w:rsidRPr="002A1B47">
        <w:rPr>
          <w:noProof w:val="0"/>
        </w:rPr>
        <w:t>The following is summary of security requirements for the purpose of this white paper.</w:t>
      </w:r>
      <w:r w:rsidR="00DF2A06" w:rsidRPr="002A1B47">
        <w:rPr>
          <w:noProof w:val="0"/>
        </w:rPr>
        <w:t xml:space="preserve"> </w:t>
      </w:r>
    </w:p>
    <w:p w:rsidR="00194060" w:rsidRPr="002A1B47" w:rsidRDefault="005F4234" w:rsidP="00922F80">
      <w:pPr>
        <w:pStyle w:val="ListBullet2"/>
      </w:pPr>
      <w:r w:rsidRPr="002A1B47">
        <w:t>P</w:t>
      </w:r>
      <w:r w:rsidR="00194060" w:rsidRPr="002A1B47">
        <w:t>rotect</w:t>
      </w:r>
      <w:r w:rsidR="00DF2A06" w:rsidRPr="002A1B47">
        <w:t xml:space="preserve"> </w:t>
      </w:r>
      <w:r w:rsidR="00194060" w:rsidRPr="002A1B47">
        <w:t>message integrity and confidentiality</w:t>
      </w:r>
    </w:p>
    <w:p w:rsidR="00AB2395" w:rsidRPr="002A1B47" w:rsidRDefault="00AB2395" w:rsidP="00922F80">
      <w:pPr>
        <w:pStyle w:val="ListBullet2"/>
      </w:pPr>
      <w:r w:rsidRPr="002A1B47">
        <w:t>Supporting appropriate audit logging associated with exchanges</w:t>
      </w:r>
    </w:p>
    <w:p w:rsidR="005F4234" w:rsidRPr="002A1B47" w:rsidRDefault="005F4234" w:rsidP="00922F80">
      <w:pPr>
        <w:pStyle w:val="ListBullet2"/>
      </w:pPr>
      <w:r w:rsidRPr="002A1B47">
        <w:t>Support authentication of the end user or system performing the query</w:t>
      </w:r>
    </w:p>
    <w:p w:rsidR="00194060" w:rsidRPr="002A1B47" w:rsidRDefault="005F4234" w:rsidP="00922F80">
      <w:pPr>
        <w:pStyle w:val="ListBullet2"/>
      </w:pPr>
      <w:r w:rsidRPr="002A1B47">
        <w:t xml:space="preserve">Support access control checks </w:t>
      </w:r>
      <w:r w:rsidR="00194060" w:rsidRPr="002A1B47">
        <w:t>before accessing data</w:t>
      </w:r>
    </w:p>
    <w:p w:rsidR="00194060" w:rsidRPr="002A1B47" w:rsidRDefault="005F4234" w:rsidP="00922F80">
      <w:pPr>
        <w:pStyle w:val="ListBullet2"/>
      </w:pPr>
      <w:r w:rsidRPr="002A1B47">
        <w:t xml:space="preserve">Support documentation of </w:t>
      </w:r>
      <w:r w:rsidR="00194060" w:rsidRPr="002A1B47">
        <w:t>patient consent before allowing access to specific data elements</w:t>
      </w:r>
    </w:p>
    <w:p w:rsidR="00DF2A06" w:rsidRPr="002A1B47" w:rsidRDefault="00DF2A06" w:rsidP="00922F80">
      <w:pPr>
        <w:pStyle w:val="BodyText"/>
      </w:pPr>
      <w:r w:rsidRPr="002A1B47">
        <w:rPr>
          <w:noProof w:val="0"/>
        </w:rPr>
        <w:t xml:space="preserve">IHE has prepared two separate documents which discuss </w:t>
      </w:r>
      <w:hyperlink r:id="rId22" w:history="1">
        <w:r w:rsidRPr="002A1B47">
          <w:rPr>
            <w:rStyle w:val="Hyperlink"/>
            <w:noProof w:val="0"/>
          </w:rPr>
          <w:t>security planning for profiles</w:t>
        </w:r>
      </w:hyperlink>
      <w:r w:rsidRPr="002A1B47">
        <w:rPr>
          <w:noProof w:val="0"/>
        </w:rPr>
        <w:t xml:space="preserve"> and </w:t>
      </w:r>
      <w:hyperlink r:id="rId23" w:history="1">
        <w:r w:rsidRPr="002A1B47">
          <w:rPr>
            <w:rStyle w:val="Hyperlink"/>
            <w:noProof w:val="0"/>
          </w:rPr>
          <w:t>access controls</w:t>
        </w:r>
      </w:hyperlink>
      <w:r w:rsidR="002A1B47">
        <w:rPr>
          <w:noProof w:val="0"/>
        </w:rPr>
        <w:t xml:space="preserve">. </w:t>
      </w:r>
    </w:p>
    <w:p w:rsidR="00194060" w:rsidRPr="002A1B47" w:rsidRDefault="00194060" w:rsidP="00222901">
      <w:pPr>
        <w:pStyle w:val="Heading3"/>
        <w:rPr>
          <w:noProof w:val="0"/>
        </w:rPr>
      </w:pPr>
      <w:bookmarkStart w:id="102" w:name="_Toc383590898"/>
      <w:r w:rsidRPr="002A1B47">
        <w:rPr>
          <w:noProof w:val="0"/>
        </w:rPr>
        <w:t>Transport Requirements</w:t>
      </w:r>
      <w:bookmarkEnd w:id="102"/>
    </w:p>
    <w:p w:rsidR="005F4234" w:rsidRPr="002A1B47" w:rsidRDefault="005F4234" w:rsidP="005F4234">
      <w:pPr>
        <w:pStyle w:val="BodyText"/>
        <w:rPr>
          <w:noProof w:val="0"/>
        </w:rPr>
      </w:pPr>
      <w:r w:rsidRPr="002A1B47">
        <w:rPr>
          <w:noProof w:val="0"/>
        </w:rPr>
        <w:t xml:space="preserve">There are a number of different ways that information exchanges can occur over a computer network, including the use </w:t>
      </w:r>
      <w:r w:rsidR="00C32F8B" w:rsidRPr="002A1B47">
        <w:rPr>
          <w:noProof w:val="0"/>
        </w:rPr>
        <w:t xml:space="preserve">of </w:t>
      </w:r>
      <w:r w:rsidR="00D33FC1" w:rsidRPr="002A1B47">
        <w:rPr>
          <w:noProof w:val="0"/>
        </w:rPr>
        <w:t xml:space="preserve">healthcare specific, and more general </w:t>
      </w:r>
      <w:r w:rsidRPr="002A1B47">
        <w:rPr>
          <w:noProof w:val="0"/>
        </w:rPr>
        <w:t xml:space="preserve">SOAP and RESTful </w:t>
      </w:r>
      <w:r w:rsidR="00D33FC1" w:rsidRPr="002A1B47">
        <w:rPr>
          <w:noProof w:val="0"/>
        </w:rPr>
        <w:t xml:space="preserve">transport </w:t>
      </w:r>
      <w:r w:rsidRPr="002A1B47">
        <w:rPr>
          <w:noProof w:val="0"/>
        </w:rPr>
        <w:t>protocols</w:t>
      </w:r>
      <w:r w:rsidR="002A1B47">
        <w:rPr>
          <w:noProof w:val="0"/>
        </w:rPr>
        <w:t xml:space="preserve">. </w:t>
      </w:r>
      <w:r w:rsidRPr="002A1B47">
        <w:rPr>
          <w:noProof w:val="0"/>
        </w:rPr>
        <w:t xml:space="preserve">Where feasible, the framework must identify </w:t>
      </w:r>
      <w:r w:rsidR="00D33FC1" w:rsidRPr="002A1B47">
        <w:rPr>
          <w:noProof w:val="0"/>
        </w:rPr>
        <w:t>how multiple transport protocols can be used to enable systems of varying capabilities to interoperate with each other.</w:t>
      </w:r>
    </w:p>
    <w:p w:rsidR="0065715D" w:rsidRPr="002A1B47" w:rsidRDefault="0065715D" w:rsidP="0065715D">
      <w:pPr>
        <w:pStyle w:val="Heading2"/>
        <w:rPr>
          <w:noProof w:val="0"/>
        </w:rPr>
      </w:pPr>
      <w:bookmarkStart w:id="103" w:name="_Toc383590899"/>
      <w:r w:rsidRPr="002A1B47">
        <w:rPr>
          <w:noProof w:val="0"/>
        </w:rPr>
        <w:t>Information Models</w:t>
      </w:r>
      <w:bookmarkEnd w:id="103"/>
    </w:p>
    <w:p w:rsidR="0065715D" w:rsidRPr="002A1B47" w:rsidRDefault="0065715D">
      <w:pPr>
        <w:pStyle w:val="BodyText"/>
        <w:rPr>
          <w:noProof w:val="0"/>
        </w:rPr>
      </w:pPr>
      <w:r w:rsidRPr="002A1B47">
        <w:rPr>
          <w:noProof w:val="0"/>
        </w:rPr>
        <w:t xml:space="preserve">Most IHE profiles contain a Concepts or Overview section in </w:t>
      </w:r>
      <w:r w:rsidR="00D02383">
        <w:rPr>
          <w:noProof w:val="0"/>
        </w:rPr>
        <w:t>Volume 1</w:t>
      </w:r>
      <w:r w:rsidRPr="002A1B47">
        <w:rPr>
          <w:noProof w:val="0"/>
        </w:rPr>
        <w:t xml:space="preserve"> which describe the key business concepts needed to understand the problem and solution space that are addressed by the profile</w:t>
      </w:r>
      <w:r w:rsidR="002A1B47">
        <w:rPr>
          <w:noProof w:val="0"/>
        </w:rPr>
        <w:t xml:space="preserve">. </w:t>
      </w:r>
      <w:r w:rsidRPr="002A1B47">
        <w:rPr>
          <w:noProof w:val="0"/>
        </w:rPr>
        <w:t xml:space="preserve">Many also describe the data elements necessary to support the </w:t>
      </w:r>
      <w:r w:rsidR="002A1B47" w:rsidRPr="002A1B47">
        <w:rPr>
          <w:noProof w:val="0"/>
        </w:rPr>
        <w:t>interoperable</w:t>
      </w:r>
      <w:r w:rsidRPr="002A1B47">
        <w:rPr>
          <w:noProof w:val="0"/>
        </w:rPr>
        <w:t xml:space="preserve"> solution at a high level.</w:t>
      </w:r>
    </w:p>
    <w:p w:rsidR="0065715D" w:rsidRPr="002A1B47" w:rsidRDefault="0065715D" w:rsidP="00922F80">
      <w:pPr>
        <w:pStyle w:val="BodyText"/>
      </w:pPr>
      <w:r w:rsidRPr="002A1B47">
        <w:rPr>
          <w:noProof w:val="0"/>
        </w:rPr>
        <w:t xml:space="preserve">This section identifies the various conceptual data models that can be used to meet the </w:t>
      </w:r>
      <w:hyperlink w:anchor="_Appendix_C_–" w:history="1">
        <w:r w:rsidRPr="00922F80">
          <w:rPr>
            <w:rStyle w:val="Hyperlink"/>
            <w:noProof w:val="0"/>
          </w:rPr>
          <w:t>DAF data requirements</w:t>
        </w:r>
      </w:hyperlink>
      <w:r w:rsidR="002A1B47">
        <w:rPr>
          <w:noProof w:val="0"/>
        </w:rPr>
        <w:t xml:space="preserve">. </w:t>
      </w:r>
      <w:r w:rsidRPr="002A1B47">
        <w:rPr>
          <w:noProof w:val="0"/>
        </w:rPr>
        <w:t xml:space="preserve">In IHE, there are </w:t>
      </w:r>
      <w:r w:rsidR="00D33FC1" w:rsidRPr="002A1B47">
        <w:rPr>
          <w:noProof w:val="0"/>
        </w:rPr>
        <w:t>three</w:t>
      </w:r>
      <w:r w:rsidRPr="002A1B47">
        <w:rPr>
          <w:noProof w:val="0"/>
        </w:rPr>
        <w:t xml:space="preserve"> models that are commonly used to query for </w:t>
      </w:r>
      <w:r w:rsidR="00D33FC1" w:rsidRPr="002A1B47">
        <w:rPr>
          <w:noProof w:val="0"/>
        </w:rPr>
        <w:t xml:space="preserve">patient </w:t>
      </w:r>
      <w:r w:rsidRPr="002A1B47">
        <w:rPr>
          <w:noProof w:val="0"/>
        </w:rPr>
        <w:t>data</w:t>
      </w:r>
      <w:r w:rsidR="002A1B47">
        <w:rPr>
          <w:noProof w:val="0"/>
        </w:rPr>
        <w:t xml:space="preserve">. </w:t>
      </w:r>
      <w:r w:rsidRPr="002A1B47">
        <w:rPr>
          <w:noProof w:val="0"/>
        </w:rPr>
        <w:t xml:space="preserve">These models address </w:t>
      </w:r>
      <w:r w:rsidR="00D33FC1" w:rsidRPr="002A1B47">
        <w:rPr>
          <w:noProof w:val="0"/>
        </w:rPr>
        <w:t xml:space="preserve">the following three </w:t>
      </w:r>
      <w:r w:rsidRPr="002A1B47">
        <w:rPr>
          <w:noProof w:val="0"/>
        </w:rPr>
        <w:t>topic areas</w:t>
      </w:r>
      <w:r w:rsidR="00D33FC1" w:rsidRPr="002A1B47">
        <w:rPr>
          <w:noProof w:val="0"/>
        </w:rPr>
        <w:t>:</w:t>
      </w:r>
    </w:p>
    <w:p w:rsidR="0065715D" w:rsidRPr="002A1B47" w:rsidRDefault="0065715D" w:rsidP="00922F80">
      <w:pPr>
        <w:pStyle w:val="ListNumber2"/>
        <w:numPr>
          <w:ilvl w:val="0"/>
          <w:numId w:val="67"/>
        </w:numPr>
      </w:pPr>
      <w:r w:rsidRPr="002A1B47">
        <w:t>Patient Demographic Information</w:t>
      </w:r>
    </w:p>
    <w:p w:rsidR="0065715D" w:rsidRPr="002A1B47" w:rsidRDefault="0065715D" w:rsidP="00922F80">
      <w:pPr>
        <w:pStyle w:val="ListNumber2"/>
        <w:numPr>
          <w:ilvl w:val="0"/>
          <w:numId w:val="67"/>
        </w:numPr>
      </w:pPr>
      <w:r w:rsidRPr="002A1B47">
        <w:t>Encounter Documentation</w:t>
      </w:r>
    </w:p>
    <w:p w:rsidR="0065715D" w:rsidRPr="002A1B47" w:rsidRDefault="0065715D" w:rsidP="00922F80">
      <w:pPr>
        <w:pStyle w:val="ListNumber2"/>
        <w:numPr>
          <w:ilvl w:val="0"/>
          <w:numId w:val="67"/>
        </w:numPr>
      </w:pPr>
      <w:r w:rsidRPr="002A1B47">
        <w:t>Detailed Clinical Data</w:t>
      </w:r>
    </w:p>
    <w:p w:rsidR="0065715D" w:rsidRPr="002A1B47" w:rsidRDefault="00D33FC1" w:rsidP="00D33FC1">
      <w:pPr>
        <w:pStyle w:val="Note"/>
      </w:pPr>
      <w:r w:rsidRPr="002A1B47">
        <w:t xml:space="preserve">Note: </w:t>
      </w:r>
      <w:r w:rsidRPr="002A1B47">
        <w:tab/>
        <w:t>IHE also has a conceptual data model supporting p</w:t>
      </w:r>
      <w:r w:rsidR="0065715D" w:rsidRPr="002A1B47">
        <w:t>rovider information</w:t>
      </w:r>
      <w:r w:rsidR="002A1B47">
        <w:t xml:space="preserve">. </w:t>
      </w:r>
      <w:r w:rsidRPr="002A1B47">
        <w:t xml:space="preserve">This is </w:t>
      </w:r>
      <w:r w:rsidR="0065715D" w:rsidRPr="002A1B47">
        <w:t xml:space="preserve">typically used for directory purposes, such as </w:t>
      </w:r>
      <w:r w:rsidRPr="002A1B47">
        <w:t>Personnel</w:t>
      </w:r>
      <w:r w:rsidR="0065715D" w:rsidRPr="002A1B47">
        <w:t xml:space="preserve"> White Pages (PWP), Healthcare Provider Directory (HPD) or Care Services Directory (CSD) and is not further discussed in the context of this white paper.</w:t>
      </w:r>
    </w:p>
    <w:p w:rsidR="0065715D" w:rsidRPr="002A1B47" w:rsidRDefault="0065715D" w:rsidP="00BF24C6">
      <w:pPr>
        <w:pStyle w:val="Heading3"/>
        <w:rPr>
          <w:noProof w:val="0"/>
        </w:rPr>
      </w:pPr>
      <w:bookmarkStart w:id="104" w:name="_Toc383590900"/>
      <w:r w:rsidRPr="002A1B47">
        <w:rPr>
          <w:noProof w:val="0"/>
        </w:rPr>
        <w:t>Patient Demographic Information</w:t>
      </w:r>
      <w:bookmarkEnd w:id="104"/>
    </w:p>
    <w:p w:rsidR="0065715D" w:rsidRPr="002A1B47" w:rsidDel="001A12A7" w:rsidRDefault="0065715D" w:rsidP="00922F80">
      <w:pPr>
        <w:pStyle w:val="BodyText"/>
        <w:rPr>
          <w:del w:id="105" w:author="nbashyam" w:date="2014-04-30T13:14:00Z"/>
        </w:rPr>
      </w:pPr>
      <w:r w:rsidRPr="002A1B47">
        <w:rPr>
          <w:noProof w:val="0"/>
        </w:rPr>
        <w:t>Patient demographic information follows the conceptual model first developed in the IHE PIX and PDQ profiles, and subsequently mapped into the PIX/PDQ V3 profiles</w:t>
      </w:r>
      <w:r w:rsidR="002A1B47">
        <w:rPr>
          <w:noProof w:val="0"/>
        </w:rPr>
        <w:t xml:space="preserve">. </w:t>
      </w:r>
      <w:r w:rsidR="007C2A12" w:rsidRPr="002A1B47">
        <w:rPr>
          <w:noProof w:val="0"/>
        </w:rPr>
        <w:t>The requirement to federate queries across multiple patient identity domains led to the development of the XCPD profile</w:t>
      </w:r>
      <w:r w:rsidR="002A1B47">
        <w:rPr>
          <w:noProof w:val="0"/>
        </w:rPr>
        <w:t xml:space="preserve">. </w:t>
      </w:r>
      <w:r w:rsidR="007C2A12" w:rsidRPr="002A1B47">
        <w:rPr>
          <w:noProof w:val="0"/>
        </w:rPr>
        <w:t xml:space="preserve">This profile uses the same conceptual model, but supports federation requirements to access patient identifiers and demographics. </w:t>
      </w:r>
      <w:ins w:id="106" w:author="nbashyam" w:date="2014-04-30T13:12:00Z">
        <w:r w:rsidR="00436B75">
          <w:rPr>
            <w:noProof w:val="0"/>
          </w:rPr>
          <w:t xml:space="preserve">Another </w:t>
        </w:r>
      </w:ins>
      <w:ins w:id="107" w:author="nbashyam" w:date="2014-04-30T13:13:00Z">
        <w:r w:rsidR="00436B75">
          <w:rPr>
            <w:noProof w:val="0"/>
          </w:rPr>
          <w:t xml:space="preserve">IHE </w:t>
        </w:r>
      </w:ins>
      <w:ins w:id="108" w:author="nbashyam" w:date="2014-04-30T13:12:00Z">
        <w:r w:rsidR="00436B75">
          <w:rPr>
            <w:noProof w:val="0"/>
          </w:rPr>
          <w:t xml:space="preserve">profile to use the Patient demographic information conceptual model is the </w:t>
        </w:r>
      </w:ins>
      <w:del w:id="109" w:author="nbashyam" w:date="2014-04-30T13:13:00Z">
        <w:r w:rsidRPr="002A1B47" w:rsidDel="00436B75">
          <w:rPr>
            <w:noProof w:val="0"/>
          </w:rPr>
          <w:delText xml:space="preserve">The latest profile to make use of </w:delText>
        </w:r>
        <w:r w:rsidR="007C2A12" w:rsidRPr="002A1B47" w:rsidDel="00436B75">
          <w:rPr>
            <w:noProof w:val="0"/>
          </w:rPr>
          <w:delText xml:space="preserve">patient demographics fully </w:delText>
        </w:r>
        <w:r w:rsidRPr="002A1B47" w:rsidDel="00436B75">
          <w:rPr>
            <w:noProof w:val="0"/>
          </w:rPr>
          <w:delText xml:space="preserve">develops a conceptual model in </w:delText>
        </w:r>
        <w:r w:rsidR="00D02383" w:rsidDel="00436B75">
          <w:rPr>
            <w:noProof w:val="0"/>
          </w:rPr>
          <w:delText>Volume 1</w:delText>
        </w:r>
        <w:r w:rsidRPr="002A1B47" w:rsidDel="00436B75">
          <w:rPr>
            <w:noProof w:val="0"/>
          </w:rPr>
          <w:delText xml:space="preserve"> of the </w:delText>
        </w:r>
      </w:del>
      <w:r w:rsidR="007C2A12" w:rsidRPr="002A1B47">
        <w:rPr>
          <w:noProof w:val="0"/>
        </w:rPr>
        <w:t>Patient Demographics Query for Mobile (</w:t>
      </w:r>
      <w:r w:rsidRPr="002A1B47">
        <w:rPr>
          <w:noProof w:val="0"/>
        </w:rPr>
        <w:t>PDQ</w:t>
      </w:r>
      <w:ins w:id="110" w:author="nbashyam" w:date="2014-04-30T13:13:00Z">
        <w:r w:rsidR="00436B75">
          <w:rPr>
            <w:noProof w:val="0"/>
          </w:rPr>
          <w:t>m</w:t>
        </w:r>
      </w:ins>
      <w:del w:id="111" w:author="nbashyam" w:date="2014-04-30T13:13:00Z">
        <w:r w:rsidRPr="002A1B47" w:rsidDel="00436B75">
          <w:rPr>
            <w:noProof w:val="0"/>
          </w:rPr>
          <w:delText>M</w:delText>
        </w:r>
      </w:del>
      <w:r w:rsidR="007C2A12" w:rsidRPr="002A1B47">
        <w:rPr>
          <w:noProof w:val="0"/>
        </w:rPr>
        <w:t>)</w:t>
      </w:r>
      <w:r w:rsidRPr="002A1B47">
        <w:rPr>
          <w:noProof w:val="0"/>
        </w:rPr>
        <w:t xml:space="preserve"> Profile Supplement.</w:t>
      </w:r>
      <w:ins w:id="112" w:author="nbashyam" w:date="2014-04-30T13:14:00Z">
        <w:r w:rsidR="001A12A7">
          <w:rPr>
            <w:noProof w:val="0"/>
          </w:rPr>
          <w:t xml:space="preserve"> </w:t>
        </w:r>
      </w:ins>
    </w:p>
    <w:p w:rsidR="00D3435E" w:rsidRPr="002A1B47" w:rsidRDefault="001A12A7" w:rsidP="00922F80">
      <w:pPr>
        <w:pStyle w:val="BodyText"/>
      </w:pPr>
      <w:ins w:id="113" w:author="nbashyam" w:date="2014-04-30T13:14:00Z">
        <w:r>
          <w:rPr>
            <w:noProof w:val="0"/>
          </w:rPr>
          <w:t xml:space="preserve">The </w:t>
        </w:r>
      </w:ins>
      <w:del w:id="114" w:author="nbashyam" w:date="2014-04-30T13:15:00Z">
        <w:r w:rsidR="0065715D" w:rsidRPr="002A1B47" w:rsidDel="001A12A7">
          <w:rPr>
            <w:noProof w:val="0"/>
          </w:rPr>
          <w:delText>Th</w:delText>
        </w:r>
        <w:r w:rsidR="007C2A12" w:rsidRPr="002A1B47" w:rsidDel="001A12A7">
          <w:rPr>
            <w:noProof w:val="0"/>
          </w:rPr>
          <w:delText>at</w:delText>
        </w:r>
        <w:r w:rsidR="0065715D" w:rsidRPr="002A1B47" w:rsidDel="001A12A7">
          <w:rPr>
            <w:noProof w:val="0"/>
          </w:rPr>
          <w:delText xml:space="preserve"> </w:delText>
        </w:r>
      </w:del>
      <w:ins w:id="115" w:author="nbashyam" w:date="2014-04-30T13:15:00Z">
        <w:r>
          <w:rPr>
            <w:noProof w:val="0"/>
          </w:rPr>
          <w:t xml:space="preserve">Patient demographic information </w:t>
        </w:r>
      </w:ins>
      <w:r w:rsidR="0065715D" w:rsidRPr="002A1B47">
        <w:rPr>
          <w:noProof w:val="0"/>
        </w:rPr>
        <w:t>conceptual model applies to the entire family of PIX/PDQ profiles</w:t>
      </w:r>
      <w:r w:rsidR="007C2A12" w:rsidRPr="002A1B47">
        <w:rPr>
          <w:noProof w:val="0"/>
        </w:rPr>
        <w:t xml:space="preserve"> (including XCPD)</w:t>
      </w:r>
      <w:r w:rsidR="002A1B47">
        <w:rPr>
          <w:noProof w:val="0"/>
        </w:rPr>
        <w:t xml:space="preserve">. </w:t>
      </w:r>
      <w:r w:rsidR="0065715D" w:rsidRPr="002A1B47">
        <w:rPr>
          <w:noProof w:val="0"/>
        </w:rPr>
        <w:t>Due to the way that IHE presently develops profiles, these are treated as separate profiles</w:t>
      </w:r>
      <w:r w:rsidR="002A1B47">
        <w:rPr>
          <w:noProof w:val="0"/>
        </w:rPr>
        <w:t xml:space="preserve">. </w:t>
      </w:r>
      <w:r w:rsidR="0065715D" w:rsidRPr="002A1B47">
        <w:rPr>
          <w:noProof w:val="0"/>
        </w:rPr>
        <w:t xml:space="preserve">However, they are nearly functionally identical, having </w:t>
      </w:r>
      <w:del w:id="116" w:author="nbashyam" w:date="2014-04-30T13:16:00Z">
        <w:r w:rsidR="0065715D" w:rsidRPr="002A1B47" w:rsidDel="00625828">
          <w:rPr>
            <w:noProof w:val="0"/>
          </w:rPr>
          <w:delText>the same</w:delText>
        </w:r>
      </w:del>
      <w:ins w:id="117" w:author="nbashyam" w:date="2014-04-30T13:16:00Z">
        <w:r w:rsidR="00625828">
          <w:rPr>
            <w:noProof w:val="0"/>
          </w:rPr>
          <w:t>very similar</w:t>
        </w:r>
      </w:ins>
      <w:r w:rsidR="0065715D" w:rsidRPr="002A1B47">
        <w:rPr>
          <w:noProof w:val="0"/>
        </w:rPr>
        <w:t xml:space="preserve"> conceptual models</w:t>
      </w:r>
      <w:r w:rsidR="002A1B47">
        <w:rPr>
          <w:noProof w:val="0"/>
        </w:rPr>
        <w:t xml:space="preserve">. </w:t>
      </w:r>
      <w:r w:rsidR="00D3435E" w:rsidRPr="002A1B47">
        <w:rPr>
          <w:noProof w:val="0"/>
        </w:rPr>
        <w:t xml:space="preserve">The conceptual data model identified by these IHE profiles is presented in </w:t>
      </w:r>
      <w:r w:rsidR="00D3435E" w:rsidRPr="002A1B47">
        <w:rPr>
          <w:noProof w:val="0"/>
        </w:rPr>
        <w:fldChar w:fldCharType="begin"/>
      </w:r>
      <w:r w:rsidR="00D3435E" w:rsidRPr="002A1B47">
        <w:rPr>
          <w:noProof w:val="0"/>
        </w:rPr>
        <w:instrText xml:space="preserve"> REF _Ref379945926 \h </w:instrText>
      </w:r>
      <w:r w:rsidR="004D45A9" w:rsidRPr="002A1B47">
        <w:rPr>
          <w:noProof w:val="0"/>
        </w:rPr>
        <w:instrText xml:space="preserve"> \* MERGEFORMAT </w:instrText>
      </w:r>
      <w:r w:rsidR="00D3435E" w:rsidRPr="002A1B47">
        <w:rPr>
          <w:noProof w:val="0"/>
        </w:rPr>
      </w:r>
      <w:r w:rsidR="00D3435E" w:rsidRPr="002A1B47">
        <w:rPr>
          <w:noProof w:val="0"/>
        </w:rPr>
        <w:fldChar w:fldCharType="separate"/>
      </w:r>
      <w:r w:rsidR="00D3435E" w:rsidRPr="002A1B47">
        <w:rPr>
          <w:noProof w:val="0"/>
        </w:rPr>
        <w:t>Table 3</w:t>
      </w:r>
      <w:r w:rsidR="00F346F6">
        <w:rPr>
          <w:noProof w:val="0"/>
        </w:rPr>
        <w:t>.2.1</w:t>
      </w:r>
      <w:r w:rsidR="00D3435E" w:rsidRPr="002A1B47">
        <w:rPr>
          <w:noProof w:val="0"/>
        </w:rPr>
        <w:noBreakHyphen/>
        <w:t>1 Patient Demographics Conceptual Data Model</w:t>
      </w:r>
      <w:r w:rsidR="00D3435E" w:rsidRPr="002A1B47">
        <w:rPr>
          <w:noProof w:val="0"/>
        </w:rPr>
        <w:fldChar w:fldCharType="end"/>
      </w:r>
      <w:r w:rsidR="00D3435E" w:rsidRPr="002A1B47">
        <w:rPr>
          <w:noProof w:val="0"/>
        </w:rPr>
        <w:t xml:space="preserve"> below. This table </w:t>
      </w:r>
      <w:r w:rsidR="00D33FC1" w:rsidRPr="002A1B47">
        <w:rPr>
          <w:noProof w:val="0"/>
        </w:rPr>
        <w:t xml:space="preserve">is derived </w:t>
      </w:r>
      <w:r w:rsidR="00D3435E" w:rsidRPr="002A1B47">
        <w:rPr>
          <w:noProof w:val="0"/>
        </w:rPr>
        <w:t>from the February 12, 2014 draft of the PDQM profile.</w:t>
      </w:r>
    </w:p>
    <w:p w:rsidR="00E33E65" w:rsidRPr="002A1B47" w:rsidRDefault="00E33E65" w:rsidP="00922F80">
      <w:pPr>
        <w:pStyle w:val="BodyText"/>
      </w:pPr>
    </w:p>
    <w:p w:rsidR="00CC60CD" w:rsidRPr="002A1B47" w:rsidRDefault="00CC60CD" w:rsidP="00222901"/>
    <w:p w:rsidR="00D3435E" w:rsidRPr="002A1B47" w:rsidRDefault="00D3435E" w:rsidP="00922F80">
      <w:pPr>
        <w:pStyle w:val="TableTitle"/>
        <w:rPr>
          <w:noProof w:val="0"/>
        </w:rPr>
      </w:pPr>
      <w:bookmarkStart w:id="118" w:name="_Ref379945926"/>
      <w:r w:rsidRPr="002A1B47">
        <w:rPr>
          <w:noProof w:val="0"/>
        </w:rPr>
        <w:t>Table</w:t>
      </w:r>
      <w:r w:rsidR="00F346F6">
        <w:rPr>
          <w:noProof w:val="0"/>
        </w:rPr>
        <w:t xml:space="preserve"> 3.2.1-1</w:t>
      </w:r>
      <w:r w:rsidR="00E33E65" w:rsidRPr="002A1B47">
        <w:rPr>
          <w:noProof w:val="0"/>
        </w:rPr>
        <w:t>:</w:t>
      </w:r>
      <w:r w:rsidRPr="002A1B47">
        <w:rPr>
          <w:noProof w:val="0"/>
        </w:rPr>
        <w:t xml:space="preserve"> Patient Demographics Conceptual Data Model</w:t>
      </w:r>
      <w:bookmarkEnd w:id="118"/>
    </w:p>
    <w:tbl>
      <w:tblPr>
        <w:tblW w:w="4427" w:type="dxa"/>
        <w:jc w:val="center"/>
        <w:tblInd w:w="-1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34"/>
        <w:gridCol w:w="1493"/>
      </w:tblGrid>
      <w:tr w:rsidR="00CC60CD" w:rsidRPr="002A1B47" w:rsidTr="00222901">
        <w:trPr>
          <w:cantSplit/>
          <w:tblHeader/>
          <w:jc w:val="center"/>
        </w:trPr>
        <w:tc>
          <w:tcPr>
            <w:tcW w:w="2934" w:type="dxa"/>
            <w:shd w:val="pct15" w:color="auto" w:fill="FFFFFF"/>
          </w:tcPr>
          <w:p w:rsidR="00CC60CD" w:rsidRPr="002A1B47" w:rsidRDefault="00CC60CD" w:rsidP="008358FB">
            <w:pPr>
              <w:pStyle w:val="TableEntryHeader"/>
              <w:rPr>
                <w:noProof w:val="0"/>
              </w:rPr>
            </w:pPr>
            <w:r w:rsidRPr="002A1B47">
              <w:rPr>
                <w:noProof w:val="0"/>
              </w:rPr>
              <w:t>Field</w:t>
            </w:r>
          </w:p>
        </w:tc>
        <w:tc>
          <w:tcPr>
            <w:tcW w:w="1493" w:type="dxa"/>
            <w:shd w:val="pct15" w:color="auto" w:fill="FFFFFF"/>
          </w:tcPr>
          <w:p w:rsidR="00CC60CD" w:rsidRPr="002A1B47" w:rsidRDefault="00D3435E" w:rsidP="008358FB">
            <w:pPr>
              <w:pStyle w:val="TableEntryHeader"/>
              <w:rPr>
                <w:noProof w:val="0"/>
              </w:rPr>
            </w:pPr>
            <w:r w:rsidRPr="002A1B47">
              <w:rPr>
                <w:noProof w:val="0"/>
              </w:rPr>
              <w:t>Queryable</w:t>
            </w:r>
          </w:p>
        </w:tc>
      </w:tr>
      <w:tr w:rsidR="00CC60CD" w:rsidRPr="002A1B47" w:rsidDel="00DE2DDA" w:rsidTr="00222901">
        <w:trPr>
          <w:cantSplit/>
          <w:trHeight w:val="332"/>
          <w:jc w:val="center"/>
        </w:trPr>
        <w:tc>
          <w:tcPr>
            <w:tcW w:w="2934" w:type="dxa"/>
          </w:tcPr>
          <w:p w:rsidR="00CC60CD" w:rsidRPr="002A1B47" w:rsidDel="00DE2DDA" w:rsidRDefault="00CC60CD" w:rsidP="008358FB">
            <w:pPr>
              <w:pStyle w:val="TableEntry"/>
              <w:rPr>
                <w:noProof w:val="0"/>
              </w:rPr>
            </w:pPr>
            <w:r w:rsidRPr="002A1B47">
              <w:rPr>
                <w:noProof w:val="0"/>
              </w:rPr>
              <w:t>Identifier List</w:t>
            </w:r>
          </w:p>
        </w:tc>
        <w:tc>
          <w:tcPr>
            <w:tcW w:w="1493" w:type="dxa"/>
          </w:tcPr>
          <w:p w:rsidR="00CC60CD" w:rsidRPr="002A1B47" w:rsidRDefault="00CC60CD" w:rsidP="00222901">
            <w:pPr>
              <w:pStyle w:val="TableEntry"/>
              <w:jc w:val="center"/>
              <w:rPr>
                <w:noProof w:val="0"/>
              </w:rPr>
            </w:pPr>
            <w:r w:rsidRPr="002A1B47">
              <w:rPr>
                <w:noProof w:val="0"/>
              </w:rPr>
              <w:t>Y</w:t>
            </w:r>
          </w:p>
        </w:tc>
      </w:tr>
      <w:tr w:rsidR="00CC60CD" w:rsidRPr="002A1B47" w:rsidTr="00222901">
        <w:trPr>
          <w:cantSplit/>
          <w:trHeight w:val="332"/>
          <w:jc w:val="center"/>
        </w:trPr>
        <w:tc>
          <w:tcPr>
            <w:tcW w:w="2934" w:type="dxa"/>
          </w:tcPr>
          <w:p w:rsidR="00CC60CD" w:rsidRPr="002A1B47" w:rsidRDefault="00CC60CD" w:rsidP="008358FB">
            <w:pPr>
              <w:pStyle w:val="TableEntry"/>
              <w:rPr>
                <w:noProof w:val="0"/>
              </w:rPr>
            </w:pPr>
            <w:r w:rsidRPr="002A1B47">
              <w:rPr>
                <w:noProof w:val="0"/>
              </w:rPr>
              <w:t>Name(s)</w:t>
            </w:r>
          </w:p>
        </w:tc>
        <w:tc>
          <w:tcPr>
            <w:tcW w:w="1493" w:type="dxa"/>
          </w:tcPr>
          <w:p w:rsidR="00CC60CD" w:rsidRPr="002A1B47" w:rsidRDefault="00CC60CD" w:rsidP="00222901">
            <w:pPr>
              <w:pStyle w:val="TableEntry"/>
              <w:jc w:val="center"/>
              <w:rPr>
                <w:noProof w:val="0"/>
              </w:rPr>
            </w:pPr>
            <w:r w:rsidRPr="002A1B47">
              <w:rPr>
                <w:noProof w:val="0"/>
              </w:rPr>
              <w:t>Y</w:t>
            </w:r>
          </w:p>
        </w:tc>
      </w:tr>
      <w:tr w:rsidR="00CC60CD" w:rsidRPr="002A1B47" w:rsidTr="00222901">
        <w:trPr>
          <w:cantSplit/>
          <w:trHeight w:val="332"/>
          <w:jc w:val="center"/>
        </w:trPr>
        <w:tc>
          <w:tcPr>
            <w:tcW w:w="2934" w:type="dxa"/>
          </w:tcPr>
          <w:p w:rsidR="00CC60CD" w:rsidRPr="002A1B47" w:rsidRDefault="00CC60CD" w:rsidP="008358FB">
            <w:pPr>
              <w:pStyle w:val="TableEntry"/>
              <w:rPr>
                <w:noProof w:val="0"/>
              </w:rPr>
            </w:pPr>
            <w:r w:rsidRPr="002A1B47">
              <w:rPr>
                <w:noProof w:val="0"/>
              </w:rPr>
              <w:t>Date / Time of Birth</w:t>
            </w:r>
          </w:p>
        </w:tc>
        <w:tc>
          <w:tcPr>
            <w:tcW w:w="1493" w:type="dxa"/>
          </w:tcPr>
          <w:p w:rsidR="00CC60CD" w:rsidRPr="002A1B47" w:rsidRDefault="00CC60CD" w:rsidP="00222901">
            <w:pPr>
              <w:pStyle w:val="TableEntry"/>
              <w:jc w:val="center"/>
              <w:rPr>
                <w:noProof w:val="0"/>
              </w:rPr>
            </w:pPr>
            <w:r w:rsidRPr="002A1B47">
              <w:rPr>
                <w:noProof w:val="0"/>
              </w:rPr>
              <w:t>Y</w:t>
            </w:r>
          </w:p>
        </w:tc>
      </w:tr>
      <w:tr w:rsidR="00CC60CD" w:rsidRPr="002A1B47" w:rsidTr="00222901">
        <w:trPr>
          <w:cantSplit/>
          <w:trHeight w:val="332"/>
          <w:jc w:val="center"/>
        </w:trPr>
        <w:tc>
          <w:tcPr>
            <w:tcW w:w="2934" w:type="dxa"/>
          </w:tcPr>
          <w:p w:rsidR="00CC60CD" w:rsidRPr="002A1B47" w:rsidRDefault="00CC60CD" w:rsidP="008358FB">
            <w:pPr>
              <w:pStyle w:val="TableEntry"/>
              <w:rPr>
                <w:noProof w:val="0"/>
              </w:rPr>
            </w:pPr>
            <w:r w:rsidRPr="002A1B47">
              <w:rPr>
                <w:noProof w:val="0"/>
              </w:rPr>
              <w:t>Gender</w:t>
            </w:r>
          </w:p>
        </w:tc>
        <w:tc>
          <w:tcPr>
            <w:tcW w:w="1493" w:type="dxa"/>
          </w:tcPr>
          <w:p w:rsidR="00CC60CD" w:rsidRPr="002A1B47" w:rsidRDefault="00CC60CD" w:rsidP="00222901">
            <w:pPr>
              <w:pStyle w:val="TableEntry"/>
              <w:jc w:val="center"/>
              <w:rPr>
                <w:noProof w:val="0"/>
              </w:rPr>
            </w:pPr>
            <w:r w:rsidRPr="002A1B47">
              <w:rPr>
                <w:noProof w:val="0"/>
              </w:rPr>
              <w:t>Y</w:t>
            </w:r>
          </w:p>
        </w:tc>
      </w:tr>
      <w:tr w:rsidR="00CC60CD" w:rsidRPr="002A1B47" w:rsidTr="00222901">
        <w:trPr>
          <w:cantSplit/>
          <w:trHeight w:val="332"/>
          <w:jc w:val="center"/>
        </w:trPr>
        <w:tc>
          <w:tcPr>
            <w:tcW w:w="2934" w:type="dxa"/>
          </w:tcPr>
          <w:p w:rsidR="00CC60CD" w:rsidRPr="002A1B47" w:rsidRDefault="00CC60CD" w:rsidP="008358FB">
            <w:pPr>
              <w:pStyle w:val="TableEntry"/>
              <w:rPr>
                <w:noProof w:val="0"/>
              </w:rPr>
            </w:pPr>
            <w:r w:rsidRPr="002A1B47">
              <w:rPr>
                <w:noProof w:val="0"/>
              </w:rPr>
              <w:t>Address(es)</w:t>
            </w:r>
          </w:p>
        </w:tc>
        <w:tc>
          <w:tcPr>
            <w:tcW w:w="1493" w:type="dxa"/>
          </w:tcPr>
          <w:p w:rsidR="00CC60CD" w:rsidRPr="002A1B47" w:rsidRDefault="00CC60CD" w:rsidP="00222901">
            <w:pPr>
              <w:pStyle w:val="TableEntry"/>
              <w:jc w:val="center"/>
              <w:rPr>
                <w:noProof w:val="0"/>
              </w:rPr>
            </w:pPr>
            <w:r w:rsidRPr="002A1B47">
              <w:rPr>
                <w:noProof w:val="0"/>
              </w:rPr>
              <w:t>Y</w:t>
            </w:r>
          </w:p>
        </w:tc>
      </w:tr>
      <w:tr w:rsidR="00CC60CD" w:rsidRPr="002A1B47" w:rsidTr="00222901">
        <w:trPr>
          <w:cantSplit/>
          <w:trHeight w:val="332"/>
          <w:jc w:val="center"/>
        </w:trPr>
        <w:tc>
          <w:tcPr>
            <w:tcW w:w="2934" w:type="dxa"/>
          </w:tcPr>
          <w:p w:rsidR="00CC60CD" w:rsidRPr="002A1B47" w:rsidRDefault="00CC60CD" w:rsidP="008358FB">
            <w:pPr>
              <w:pStyle w:val="TableEntry"/>
              <w:rPr>
                <w:noProof w:val="0"/>
              </w:rPr>
            </w:pPr>
            <w:r w:rsidRPr="002A1B47">
              <w:rPr>
                <w:noProof w:val="0"/>
              </w:rPr>
              <w:t>Telecommunications Address(es)</w:t>
            </w:r>
          </w:p>
        </w:tc>
        <w:tc>
          <w:tcPr>
            <w:tcW w:w="1493" w:type="dxa"/>
          </w:tcPr>
          <w:p w:rsidR="00CC60CD" w:rsidRPr="002A1B47" w:rsidRDefault="00D3435E" w:rsidP="00222901">
            <w:pPr>
              <w:pStyle w:val="TableEntry"/>
              <w:jc w:val="center"/>
              <w:rPr>
                <w:noProof w:val="0"/>
              </w:rPr>
            </w:pPr>
            <w:r w:rsidRPr="002A1B47">
              <w:rPr>
                <w:noProof w:val="0"/>
              </w:rPr>
              <w:t>N</w:t>
            </w:r>
          </w:p>
        </w:tc>
      </w:tr>
      <w:tr w:rsidR="00D3435E" w:rsidRPr="002A1B47" w:rsidTr="00222901">
        <w:trPr>
          <w:cantSplit/>
          <w:trHeight w:val="332"/>
          <w:jc w:val="center"/>
        </w:trPr>
        <w:tc>
          <w:tcPr>
            <w:tcW w:w="2934" w:type="dxa"/>
          </w:tcPr>
          <w:p w:rsidR="00D3435E" w:rsidRPr="002A1B47" w:rsidRDefault="00D3435E" w:rsidP="008358FB">
            <w:pPr>
              <w:pStyle w:val="TableEntry"/>
              <w:rPr>
                <w:noProof w:val="0"/>
              </w:rPr>
            </w:pPr>
            <w:r w:rsidRPr="002A1B47">
              <w:rPr>
                <w:noProof w:val="0"/>
              </w:rPr>
              <w:t>Language(s) of communication</w:t>
            </w:r>
          </w:p>
        </w:tc>
        <w:tc>
          <w:tcPr>
            <w:tcW w:w="1493" w:type="dxa"/>
          </w:tcPr>
          <w:p w:rsidR="00D3435E" w:rsidRPr="002A1B47" w:rsidRDefault="00D3435E" w:rsidP="00222901">
            <w:pPr>
              <w:pStyle w:val="TableEntry"/>
              <w:jc w:val="center"/>
              <w:rPr>
                <w:noProof w:val="0"/>
              </w:rPr>
            </w:pPr>
            <w:r w:rsidRPr="002A1B47">
              <w:rPr>
                <w:noProof w:val="0"/>
              </w:rPr>
              <w:t>N</w:t>
            </w:r>
          </w:p>
        </w:tc>
      </w:tr>
      <w:tr w:rsidR="00D3435E" w:rsidRPr="002A1B47" w:rsidTr="00222901">
        <w:trPr>
          <w:cantSplit/>
          <w:trHeight w:val="332"/>
          <w:jc w:val="center"/>
        </w:trPr>
        <w:tc>
          <w:tcPr>
            <w:tcW w:w="2934" w:type="dxa"/>
          </w:tcPr>
          <w:p w:rsidR="00D3435E" w:rsidRPr="002A1B47" w:rsidRDefault="00D3435E" w:rsidP="008358FB">
            <w:pPr>
              <w:pStyle w:val="TableEntry"/>
              <w:rPr>
                <w:noProof w:val="0"/>
              </w:rPr>
            </w:pPr>
            <w:r w:rsidRPr="002A1B47">
              <w:rPr>
                <w:noProof w:val="0"/>
              </w:rPr>
              <w:t>Marital Status</w:t>
            </w:r>
          </w:p>
        </w:tc>
        <w:tc>
          <w:tcPr>
            <w:tcW w:w="1493" w:type="dxa"/>
          </w:tcPr>
          <w:p w:rsidR="00D3435E" w:rsidRPr="002A1B47" w:rsidRDefault="00D3435E" w:rsidP="00222901">
            <w:pPr>
              <w:pStyle w:val="TableEntry"/>
              <w:jc w:val="center"/>
              <w:rPr>
                <w:noProof w:val="0"/>
              </w:rPr>
            </w:pPr>
            <w:r w:rsidRPr="002A1B47">
              <w:rPr>
                <w:noProof w:val="0"/>
              </w:rPr>
              <w:t>N</w:t>
            </w:r>
          </w:p>
        </w:tc>
      </w:tr>
      <w:tr w:rsidR="00D3435E" w:rsidRPr="002A1B47" w:rsidTr="00222901">
        <w:trPr>
          <w:cantSplit/>
          <w:trHeight w:val="332"/>
          <w:jc w:val="center"/>
        </w:trPr>
        <w:tc>
          <w:tcPr>
            <w:tcW w:w="2934" w:type="dxa"/>
          </w:tcPr>
          <w:p w:rsidR="00D3435E" w:rsidRPr="002A1B47" w:rsidRDefault="00D3435E" w:rsidP="008358FB">
            <w:pPr>
              <w:pStyle w:val="TableEntry"/>
              <w:rPr>
                <w:noProof w:val="0"/>
              </w:rPr>
            </w:pPr>
            <w:r w:rsidRPr="002A1B47">
              <w:rPr>
                <w:noProof w:val="0"/>
              </w:rPr>
              <w:t>Non-Medical Identifiers</w:t>
            </w:r>
          </w:p>
        </w:tc>
        <w:tc>
          <w:tcPr>
            <w:tcW w:w="1493" w:type="dxa"/>
          </w:tcPr>
          <w:p w:rsidR="00D3435E" w:rsidRPr="002A1B47" w:rsidRDefault="00D3435E" w:rsidP="00222901">
            <w:pPr>
              <w:pStyle w:val="TableEntry"/>
              <w:jc w:val="center"/>
              <w:rPr>
                <w:noProof w:val="0"/>
              </w:rPr>
            </w:pPr>
            <w:r w:rsidRPr="002A1B47">
              <w:rPr>
                <w:noProof w:val="0"/>
              </w:rPr>
              <w:t>N</w:t>
            </w:r>
          </w:p>
        </w:tc>
      </w:tr>
      <w:tr w:rsidR="00D3435E" w:rsidRPr="002A1B47" w:rsidTr="00222901">
        <w:trPr>
          <w:cantSplit/>
          <w:trHeight w:val="332"/>
          <w:jc w:val="center"/>
        </w:trPr>
        <w:tc>
          <w:tcPr>
            <w:tcW w:w="2934" w:type="dxa"/>
          </w:tcPr>
          <w:p w:rsidR="00D3435E" w:rsidRPr="002A1B47" w:rsidRDefault="00D3435E" w:rsidP="008358FB">
            <w:pPr>
              <w:pStyle w:val="TableEntry"/>
              <w:rPr>
                <w:noProof w:val="0"/>
              </w:rPr>
            </w:pPr>
            <w:r w:rsidRPr="002A1B47">
              <w:rPr>
                <w:noProof w:val="0"/>
              </w:rPr>
              <w:t>Death Date/Time</w:t>
            </w:r>
          </w:p>
        </w:tc>
        <w:tc>
          <w:tcPr>
            <w:tcW w:w="1493" w:type="dxa"/>
          </w:tcPr>
          <w:p w:rsidR="00D3435E" w:rsidRPr="002A1B47" w:rsidRDefault="00D3435E" w:rsidP="00222901">
            <w:pPr>
              <w:pStyle w:val="TableEntry"/>
              <w:jc w:val="center"/>
              <w:rPr>
                <w:noProof w:val="0"/>
              </w:rPr>
            </w:pPr>
            <w:r w:rsidRPr="002A1B47">
              <w:rPr>
                <w:noProof w:val="0"/>
              </w:rPr>
              <w:t>N</w:t>
            </w:r>
          </w:p>
        </w:tc>
      </w:tr>
      <w:tr w:rsidR="00D3435E" w:rsidRPr="002A1B47" w:rsidDel="00DE2DDA" w:rsidTr="00222901">
        <w:trPr>
          <w:cantSplit/>
          <w:trHeight w:val="332"/>
          <w:jc w:val="center"/>
        </w:trPr>
        <w:tc>
          <w:tcPr>
            <w:tcW w:w="2934" w:type="dxa"/>
          </w:tcPr>
          <w:p w:rsidR="00D3435E" w:rsidRPr="002A1B47" w:rsidDel="00DE2DDA" w:rsidRDefault="00D3435E" w:rsidP="008358FB">
            <w:pPr>
              <w:pStyle w:val="TableEntry"/>
              <w:rPr>
                <w:noProof w:val="0"/>
              </w:rPr>
            </w:pPr>
            <w:r w:rsidRPr="002A1B47">
              <w:rPr>
                <w:noProof w:val="0"/>
              </w:rPr>
              <w:t>Mother’s Maiden Name</w:t>
            </w:r>
          </w:p>
        </w:tc>
        <w:tc>
          <w:tcPr>
            <w:tcW w:w="1493" w:type="dxa"/>
          </w:tcPr>
          <w:p w:rsidR="00D3435E" w:rsidRPr="002A1B47" w:rsidRDefault="00D3435E" w:rsidP="00222901">
            <w:pPr>
              <w:pStyle w:val="TableEntry"/>
              <w:jc w:val="center"/>
              <w:rPr>
                <w:noProof w:val="0"/>
              </w:rPr>
            </w:pPr>
            <w:r w:rsidRPr="002A1B47">
              <w:rPr>
                <w:noProof w:val="0"/>
              </w:rPr>
              <w:t>N</w:t>
            </w:r>
          </w:p>
        </w:tc>
      </w:tr>
      <w:tr w:rsidR="00D3435E" w:rsidRPr="002A1B47" w:rsidDel="00DE2DDA" w:rsidTr="00222901">
        <w:trPr>
          <w:cantSplit/>
          <w:trHeight w:val="332"/>
          <w:jc w:val="center"/>
        </w:trPr>
        <w:tc>
          <w:tcPr>
            <w:tcW w:w="2934" w:type="dxa"/>
            <w:tcBorders>
              <w:bottom w:val="single" w:sz="4" w:space="0" w:color="auto"/>
            </w:tcBorders>
          </w:tcPr>
          <w:p w:rsidR="00D3435E" w:rsidRPr="002A1B47" w:rsidDel="00DE2DDA" w:rsidRDefault="00D3435E" w:rsidP="008358FB">
            <w:pPr>
              <w:pStyle w:val="TableEntry"/>
              <w:rPr>
                <w:noProof w:val="0"/>
              </w:rPr>
            </w:pPr>
            <w:r w:rsidRPr="002A1B47">
              <w:rPr>
                <w:noProof w:val="0"/>
              </w:rPr>
              <w:t>Patient Home Telephone</w:t>
            </w:r>
          </w:p>
        </w:tc>
        <w:tc>
          <w:tcPr>
            <w:tcW w:w="1493" w:type="dxa"/>
            <w:tcBorders>
              <w:bottom w:val="single" w:sz="4" w:space="0" w:color="auto"/>
            </w:tcBorders>
          </w:tcPr>
          <w:p w:rsidR="00D3435E" w:rsidRPr="002A1B47" w:rsidRDefault="00D3435E" w:rsidP="00222901">
            <w:pPr>
              <w:pStyle w:val="TableEntry"/>
              <w:jc w:val="center"/>
              <w:rPr>
                <w:noProof w:val="0"/>
              </w:rPr>
            </w:pPr>
            <w:r w:rsidRPr="002A1B47">
              <w:rPr>
                <w:noProof w:val="0"/>
              </w:rPr>
              <w:t>N</w:t>
            </w:r>
          </w:p>
        </w:tc>
      </w:tr>
      <w:tr w:rsidR="00D3435E" w:rsidRPr="002A1B47" w:rsidTr="00222901">
        <w:trPr>
          <w:cantSplit/>
          <w:trHeight w:val="332"/>
          <w:jc w:val="center"/>
        </w:trPr>
        <w:tc>
          <w:tcPr>
            <w:tcW w:w="2934" w:type="dxa"/>
          </w:tcPr>
          <w:p w:rsidR="00D3435E" w:rsidRPr="002A1B47" w:rsidRDefault="00D3435E" w:rsidP="008358FB">
            <w:pPr>
              <w:pStyle w:val="TableEntry"/>
              <w:rPr>
                <w:noProof w:val="0"/>
              </w:rPr>
            </w:pPr>
            <w:r w:rsidRPr="002A1B47">
              <w:rPr>
                <w:noProof w:val="0"/>
              </w:rPr>
              <w:t>Patient Multiple Birth Indicator</w:t>
            </w:r>
          </w:p>
        </w:tc>
        <w:tc>
          <w:tcPr>
            <w:tcW w:w="1493" w:type="dxa"/>
          </w:tcPr>
          <w:p w:rsidR="00D3435E" w:rsidRPr="002A1B47" w:rsidRDefault="00D3435E" w:rsidP="00222901">
            <w:pPr>
              <w:pStyle w:val="TableEntry"/>
              <w:jc w:val="center"/>
              <w:rPr>
                <w:noProof w:val="0"/>
              </w:rPr>
            </w:pPr>
            <w:r w:rsidRPr="002A1B47">
              <w:rPr>
                <w:noProof w:val="0"/>
              </w:rPr>
              <w:t>N</w:t>
            </w:r>
          </w:p>
        </w:tc>
      </w:tr>
      <w:tr w:rsidR="00D3435E" w:rsidRPr="002A1B47" w:rsidTr="00222901">
        <w:trPr>
          <w:cantSplit/>
          <w:trHeight w:val="332"/>
          <w:jc w:val="center"/>
        </w:trPr>
        <w:tc>
          <w:tcPr>
            <w:tcW w:w="2934" w:type="dxa"/>
          </w:tcPr>
          <w:p w:rsidR="00D3435E" w:rsidRPr="002A1B47" w:rsidRDefault="00D3435E" w:rsidP="008358FB">
            <w:pPr>
              <w:pStyle w:val="TableEntry"/>
              <w:rPr>
                <w:noProof w:val="0"/>
              </w:rPr>
            </w:pPr>
            <w:r w:rsidRPr="002A1B47">
              <w:rPr>
                <w:noProof w:val="0"/>
              </w:rPr>
              <w:t>Patient Birth Order</w:t>
            </w:r>
          </w:p>
        </w:tc>
        <w:tc>
          <w:tcPr>
            <w:tcW w:w="1493" w:type="dxa"/>
          </w:tcPr>
          <w:p w:rsidR="00D3435E" w:rsidRPr="002A1B47" w:rsidRDefault="00D3435E" w:rsidP="00222901">
            <w:pPr>
              <w:pStyle w:val="TableEntry"/>
              <w:jc w:val="center"/>
              <w:rPr>
                <w:noProof w:val="0"/>
              </w:rPr>
            </w:pPr>
            <w:r w:rsidRPr="002A1B47">
              <w:rPr>
                <w:noProof w:val="0"/>
              </w:rPr>
              <w:t>N</w:t>
            </w:r>
          </w:p>
        </w:tc>
      </w:tr>
      <w:tr w:rsidR="00D3435E" w:rsidRPr="002A1B47" w:rsidTr="00222901">
        <w:trPr>
          <w:cantSplit/>
          <w:trHeight w:val="332"/>
          <w:jc w:val="center"/>
        </w:trPr>
        <w:tc>
          <w:tcPr>
            <w:tcW w:w="2934" w:type="dxa"/>
            <w:tcBorders>
              <w:bottom w:val="single" w:sz="4" w:space="0" w:color="auto"/>
            </w:tcBorders>
          </w:tcPr>
          <w:p w:rsidR="00D3435E" w:rsidRPr="002A1B47" w:rsidRDefault="00D3435E" w:rsidP="008358FB">
            <w:pPr>
              <w:pStyle w:val="TableEntry"/>
              <w:rPr>
                <w:noProof w:val="0"/>
              </w:rPr>
            </w:pPr>
            <w:r w:rsidRPr="002A1B47">
              <w:rPr>
                <w:noProof w:val="0"/>
              </w:rPr>
              <w:t>Last Update Date/Time, Last Update Facility</w:t>
            </w:r>
          </w:p>
        </w:tc>
        <w:tc>
          <w:tcPr>
            <w:tcW w:w="1493" w:type="dxa"/>
            <w:tcBorders>
              <w:bottom w:val="single" w:sz="4" w:space="0" w:color="auto"/>
            </w:tcBorders>
          </w:tcPr>
          <w:p w:rsidR="00D3435E" w:rsidRPr="002A1B47" w:rsidRDefault="00D3435E" w:rsidP="00222901">
            <w:pPr>
              <w:pStyle w:val="TableEntry"/>
              <w:jc w:val="center"/>
              <w:rPr>
                <w:noProof w:val="0"/>
              </w:rPr>
            </w:pPr>
            <w:r w:rsidRPr="002A1B47">
              <w:rPr>
                <w:noProof w:val="0"/>
              </w:rPr>
              <w:t>N</w:t>
            </w:r>
          </w:p>
        </w:tc>
      </w:tr>
    </w:tbl>
    <w:p w:rsidR="00F34D04" w:rsidRPr="002A1B47" w:rsidRDefault="00F34D04" w:rsidP="00922F80">
      <w:pPr>
        <w:pStyle w:val="BodyText"/>
      </w:pPr>
    </w:p>
    <w:p w:rsidR="0065715D" w:rsidRPr="002A1B47" w:rsidRDefault="0065715D" w:rsidP="00BF24C6">
      <w:pPr>
        <w:pStyle w:val="Heading3"/>
        <w:rPr>
          <w:noProof w:val="0"/>
        </w:rPr>
      </w:pPr>
      <w:bookmarkStart w:id="119" w:name="_Toc383590901"/>
      <w:r w:rsidRPr="002A1B47">
        <w:rPr>
          <w:noProof w:val="0"/>
        </w:rPr>
        <w:t>Encounter Documentation</w:t>
      </w:r>
      <w:bookmarkEnd w:id="119"/>
      <w:r w:rsidRPr="002A1B47">
        <w:rPr>
          <w:noProof w:val="0"/>
        </w:rPr>
        <w:t xml:space="preserve"> </w:t>
      </w:r>
    </w:p>
    <w:p w:rsidR="0065715D" w:rsidRPr="002A1B47" w:rsidRDefault="0065715D" w:rsidP="00922F80">
      <w:pPr>
        <w:pStyle w:val="BodyText"/>
      </w:pPr>
      <w:r w:rsidRPr="002A1B47">
        <w:rPr>
          <w:noProof w:val="0"/>
        </w:rPr>
        <w:t xml:space="preserve">Encounter documentation has </w:t>
      </w:r>
      <w:r w:rsidR="007C2A12" w:rsidRPr="002A1B47">
        <w:rPr>
          <w:noProof w:val="0"/>
        </w:rPr>
        <w:t>three</w:t>
      </w:r>
      <w:r w:rsidRPr="002A1B47">
        <w:rPr>
          <w:noProof w:val="0"/>
        </w:rPr>
        <w:t xml:space="preserve"> </w:t>
      </w:r>
      <w:r w:rsidR="00932212" w:rsidRPr="002A1B47">
        <w:rPr>
          <w:noProof w:val="0"/>
        </w:rPr>
        <w:t xml:space="preserve">levels of detail in </w:t>
      </w:r>
      <w:r w:rsidRPr="002A1B47">
        <w:rPr>
          <w:noProof w:val="0"/>
        </w:rPr>
        <w:t xml:space="preserve">information models relevant to data access. The first </w:t>
      </w:r>
      <w:r w:rsidR="00932212" w:rsidRPr="002A1B47">
        <w:rPr>
          <w:noProof w:val="0"/>
        </w:rPr>
        <w:t xml:space="preserve">level </w:t>
      </w:r>
      <w:r w:rsidRPr="002A1B47">
        <w:rPr>
          <w:noProof w:val="0"/>
        </w:rPr>
        <w:t>is directly relevant to query, and describes the metadata used to describe the documentation associated with an episode of care or encounter</w:t>
      </w:r>
      <w:r w:rsidR="002A1B47">
        <w:rPr>
          <w:noProof w:val="0"/>
        </w:rPr>
        <w:t xml:space="preserve">. </w:t>
      </w:r>
      <w:ins w:id="120" w:author="nbashyam" w:date="2014-04-30T13:51:00Z">
        <w:r w:rsidR="004676EE">
          <w:rPr>
            <w:noProof w:val="0"/>
          </w:rPr>
          <w:t xml:space="preserve">This is called as Document Sharing Metadata and is defined in </w:t>
        </w:r>
        <w:r w:rsidR="004676EE" w:rsidRPr="004676EE">
          <w:rPr>
            <w:noProof w:val="0"/>
          </w:rPr>
          <w:t>ITI Vol. 3 Section 4</w:t>
        </w:r>
        <w:r w:rsidR="004676EE">
          <w:rPr>
            <w:noProof w:val="0"/>
          </w:rPr>
          <w:t xml:space="preserve">. </w:t>
        </w:r>
      </w:ins>
      <w:r w:rsidR="007C2A12" w:rsidRPr="002A1B47">
        <w:rPr>
          <w:noProof w:val="0"/>
        </w:rPr>
        <w:t xml:space="preserve">The second </w:t>
      </w:r>
      <w:ins w:id="121" w:author="nbashyam" w:date="2014-04-30T13:52:00Z">
        <w:r w:rsidR="004676EE">
          <w:rPr>
            <w:noProof w:val="0"/>
          </w:rPr>
          <w:t xml:space="preserve">one is called Clinical Documents which provide </w:t>
        </w:r>
      </w:ins>
      <w:del w:id="122" w:author="nbashyam" w:date="2014-04-30T13:52:00Z">
        <w:r w:rsidR="007C2A12" w:rsidRPr="002A1B47" w:rsidDel="004676EE">
          <w:rPr>
            <w:noProof w:val="0"/>
          </w:rPr>
          <w:delText xml:space="preserve">describes </w:delText>
        </w:r>
      </w:del>
      <w:r w:rsidR="007C2A12" w:rsidRPr="002A1B47">
        <w:rPr>
          <w:noProof w:val="0"/>
        </w:rPr>
        <w:t>the general organizing structure of encounter documentation</w:t>
      </w:r>
      <w:r w:rsidR="002A1B47">
        <w:rPr>
          <w:noProof w:val="0"/>
        </w:rPr>
        <w:t xml:space="preserve">. </w:t>
      </w:r>
      <w:r w:rsidR="007C2A12" w:rsidRPr="002A1B47">
        <w:rPr>
          <w:noProof w:val="0"/>
        </w:rPr>
        <w:t>The third level is essentially identical to the detailed clinical data level and will be described in that section.</w:t>
      </w:r>
    </w:p>
    <w:p w:rsidR="007C2A12" w:rsidRPr="002A1B47" w:rsidRDefault="007C2A12" w:rsidP="00222901">
      <w:pPr>
        <w:pStyle w:val="Heading4"/>
        <w:rPr>
          <w:noProof w:val="0"/>
        </w:rPr>
      </w:pPr>
      <w:bookmarkStart w:id="123" w:name="_Ref380033747"/>
      <w:bookmarkStart w:id="124" w:name="_Ref380033763"/>
      <w:bookmarkStart w:id="125" w:name="_Toc383590902"/>
      <w:del w:id="126" w:author="nbashyam" w:date="2014-04-30T13:52:00Z">
        <w:r w:rsidRPr="002A1B47" w:rsidDel="004676EE">
          <w:rPr>
            <w:noProof w:val="0"/>
          </w:rPr>
          <w:delText>Encounter Documentation Metadata</w:delText>
        </w:r>
      </w:del>
      <w:bookmarkEnd w:id="123"/>
      <w:bookmarkEnd w:id="124"/>
      <w:bookmarkEnd w:id="125"/>
      <w:ins w:id="127" w:author="nbashyam" w:date="2014-04-30T13:52:00Z">
        <w:r w:rsidR="004676EE">
          <w:rPr>
            <w:noProof w:val="0"/>
          </w:rPr>
          <w:t>Document Sharing Metadata</w:t>
        </w:r>
      </w:ins>
    </w:p>
    <w:p w:rsidR="007C2A12" w:rsidRPr="002A1B47" w:rsidRDefault="0065715D" w:rsidP="00922F80">
      <w:pPr>
        <w:pStyle w:val="BodyText"/>
      </w:pPr>
      <w:r w:rsidRPr="002A1B47">
        <w:rPr>
          <w:noProof w:val="0"/>
        </w:rPr>
        <w:t>Th</w:t>
      </w:r>
      <w:r w:rsidR="00DF173B" w:rsidRPr="002A1B47">
        <w:rPr>
          <w:noProof w:val="0"/>
        </w:rPr>
        <w:t xml:space="preserve">e </w:t>
      </w:r>
      <w:del w:id="128" w:author="nbashyam" w:date="2014-04-30T13:53:00Z">
        <w:r w:rsidR="00DF173B" w:rsidRPr="002A1B47" w:rsidDel="004676EE">
          <w:rPr>
            <w:noProof w:val="0"/>
          </w:rPr>
          <w:delText xml:space="preserve">encounter documentation </w:delText>
        </w:r>
        <w:r w:rsidRPr="002A1B47" w:rsidDel="004676EE">
          <w:rPr>
            <w:noProof w:val="0"/>
          </w:rPr>
          <w:delText>metadata</w:delText>
        </w:r>
      </w:del>
      <w:ins w:id="129" w:author="nbashyam" w:date="2014-04-30T13:53:00Z">
        <w:r w:rsidR="004676EE">
          <w:rPr>
            <w:noProof w:val="0"/>
          </w:rPr>
          <w:t>Document Sharing Metadata</w:t>
        </w:r>
      </w:ins>
      <w:r w:rsidRPr="002A1B47">
        <w:rPr>
          <w:noProof w:val="0"/>
        </w:rPr>
        <w:t xml:space="preserve"> was first developed for the Cross Enterprise Document </w:t>
      </w:r>
      <w:r w:rsidR="007C2A12" w:rsidRPr="002A1B47">
        <w:rPr>
          <w:noProof w:val="0"/>
        </w:rPr>
        <w:t>S</w:t>
      </w:r>
      <w:r w:rsidRPr="002A1B47">
        <w:rPr>
          <w:noProof w:val="0"/>
        </w:rPr>
        <w:t xml:space="preserve">haring </w:t>
      </w:r>
      <w:r w:rsidR="007C2A12" w:rsidRPr="002A1B47">
        <w:rPr>
          <w:noProof w:val="0"/>
        </w:rPr>
        <w:t xml:space="preserve">(XDS) </w:t>
      </w:r>
      <w:r w:rsidRPr="002A1B47">
        <w:rPr>
          <w:noProof w:val="0"/>
        </w:rPr>
        <w:t>profile, but has subsequently been used to support Point to Point communications of encounter documentation via both reliable messaging (XDR), and media or e-mail exchange</w:t>
      </w:r>
      <w:r w:rsidRPr="002A1B47">
        <w:rPr>
          <w:rStyle w:val="FootnoteReference"/>
          <w:rFonts w:cs="Arial"/>
          <w:noProof w:val="0"/>
          <w:color w:val="000000"/>
        </w:rPr>
        <w:footnoteReference w:id="2"/>
      </w:r>
      <w:r w:rsidRPr="002A1B47">
        <w:rPr>
          <w:noProof w:val="0"/>
        </w:rPr>
        <w:t xml:space="preserve"> (XDM)</w:t>
      </w:r>
      <w:r w:rsidR="002A1B47">
        <w:rPr>
          <w:noProof w:val="0"/>
        </w:rPr>
        <w:t xml:space="preserve">. </w:t>
      </w:r>
      <w:r w:rsidRPr="002A1B47">
        <w:rPr>
          <w:noProof w:val="0"/>
        </w:rPr>
        <w:t>The same metadata is also used to federate queries in XCA</w:t>
      </w:r>
      <w:r w:rsidR="002A1B47">
        <w:rPr>
          <w:noProof w:val="0"/>
        </w:rPr>
        <w:t xml:space="preserve">. </w:t>
      </w:r>
      <w:r w:rsidRPr="002A1B47">
        <w:rPr>
          <w:noProof w:val="0"/>
        </w:rPr>
        <w:t>From an exchange perspective, the XDR, XDM, XDS and XCA content exchanged uses nearly identical metadata</w:t>
      </w:r>
      <w:r w:rsidR="002A1B47">
        <w:rPr>
          <w:noProof w:val="0"/>
        </w:rPr>
        <w:t xml:space="preserve">. </w:t>
      </w:r>
    </w:p>
    <w:p w:rsidR="0065715D" w:rsidRPr="002A1B47" w:rsidRDefault="0065715D" w:rsidP="00922F80">
      <w:pPr>
        <w:pStyle w:val="BodyText"/>
      </w:pPr>
      <w:r w:rsidRPr="002A1B47">
        <w:rPr>
          <w:noProof w:val="0"/>
        </w:rPr>
        <w:t>There are a few cases where extra metadata elements were added to support the needs of a specific use case (e.g., routing media over e-mail, or discriminating between federation sources)</w:t>
      </w:r>
      <w:r w:rsidR="002A1B47">
        <w:rPr>
          <w:noProof w:val="0"/>
        </w:rPr>
        <w:t xml:space="preserve">. </w:t>
      </w:r>
      <w:r w:rsidRPr="002A1B47">
        <w:rPr>
          <w:noProof w:val="0"/>
        </w:rPr>
        <w:t>XCA and XDS provide nearly the same query and retrieve capabilities, and from a receiver perspective, it is hard to tell whether the responder to a query or a retrieve is an XDS Registry, or a federated gateway.</w:t>
      </w:r>
    </w:p>
    <w:p w:rsidR="0065715D" w:rsidRPr="002A1B47" w:rsidRDefault="0065715D" w:rsidP="00922F80">
      <w:pPr>
        <w:pStyle w:val="BodyText"/>
      </w:pPr>
      <w:r w:rsidRPr="002A1B47">
        <w:rPr>
          <w:noProof w:val="0"/>
        </w:rPr>
        <w:t>The IHE MHD profile uses a RESTful model that subsets the query functionality found in XDS/XCA, and can in fact be readily mapped to XDS/XCA capabilities</w:t>
      </w:r>
      <w:r w:rsidR="002A1B47">
        <w:rPr>
          <w:noProof w:val="0"/>
        </w:rPr>
        <w:t xml:space="preserve">. </w:t>
      </w:r>
      <w:r w:rsidRPr="002A1B47">
        <w:rPr>
          <w:noProof w:val="0"/>
        </w:rPr>
        <w:t>However, it is lighter weight, mostly because it is intended for devices with less capacity for orchestration</w:t>
      </w:r>
      <w:r w:rsidR="002A1B47">
        <w:rPr>
          <w:noProof w:val="0"/>
        </w:rPr>
        <w:t xml:space="preserve">. </w:t>
      </w:r>
      <w:ins w:id="130" w:author="nbashyam" w:date="2014-04-30T13:19:00Z">
        <w:r w:rsidR="00625828">
          <w:rPr>
            <w:noProof w:val="0"/>
          </w:rPr>
          <w:t xml:space="preserve">Future versions of the </w:t>
        </w:r>
      </w:ins>
      <w:del w:id="131" w:author="nbashyam" w:date="2014-04-30T13:20:00Z">
        <w:r w:rsidRPr="002A1B47" w:rsidDel="00625828">
          <w:rPr>
            <w:noProof w:val="0"/>
          </w:rPr>
          <w:delText xml:space="preserve">The </w:delText>
        </w:r>
      </w:del>
      <w:r w:rsidRPr="002A1B47">
        <w:rPr>
          <w:noProof w:val="0"/>
        </w:rPr>
        <w:t>MHD profile maps XDS metadata into HL7 FHIR resource queries</w:t>
      </w:r>
      <w:r w:rsidR="002A1B47">
        <w:rPr>
          <w:noProof w:val="0"/>
        </w:rPr>
        <w:t>.</w:t>
      </w:r>
      <w:ins w:id="132" w:author="nbashyam" w:date="2014-04-30T13:21:00Z">
        <w:r w:rsidR="00625828">
          <w:rPr>
            <w:noProof w:val="0"/>
          </w:rPr>
          <w:t xml:space="preserve"> This mapping is a result of the collaboration between</w:t>
        </w:r>
      </w:ins>
      <w:r w:rsidR="002A1B47">
        <w:rPr>
          <w:noProof w:val="0"/>
        </w:rPr>
        <w:t xml:space="preserve"> </w:t>
      </w:r>
      <w:r w:rsidR="007C2A12" w:rsidRPr="002A1B47">
        <w:rPr>
          <w:noProof w:val="0"/>
        </w:rPr>
        <w:t xml:space="preserve">IHE </w:t>
      </w:r>
      <w:del w:id="133" w:author="nbashyam" w:date="2014-04-30T13:22:00Z">
        <w:r w:rsidR="007C2A12" w:rsidRPr="002A1B47" w:rsidDel="00625828">
          <w:rPr>
            <w:noProof w:val="0"/>
          </w:rPr>
          <w:delText>collaborated with</w:delText>
        </w:r>
      </w:del>
      <w:ins w:id="134" w:author="nbashyam" w:date="2014-04-30T13:22:00Z">
        <w:r w:rsidR="00625828">
          <w:rPr>
            <w:noProof w:val="0"/>
          </w:rPr>
          <w:t>and</w:t>
        </w:r>
      </w:ins>
      <w:r w:rsidR="007C2A12" w:rsidRPr="002A1B47">
        <w:rPr>
          <w:noProof w:val="0"/>
        </w:rPr>
        <w:t xml:space="preserve"> HL7 on the development of the FHIR infrastructure resources that support the MHD profiles</w:t>
      </w:r>
      <w:r w:rsidR="002A1B47">
        <w:rPr>
          <w:noProof w:val="0"/>
        </w:rPr>
        <w:t xml:space="preserve">. </w:t>
      </w:r>
      <w:r w:rsidRPr="002A1B47">
        <w:rPr>
          <w:noProof w:val="0"/>
        </w:rPr>
        <w:t xml:space="preserve">These </w:t>
      </w:r>
      <w:ins w:id="135" w:author="nbashyam" w:date="2014-04-30T13:22:00Z">
        <w:r w:rsidR="00625828">
          <w:rPr>
            <w:noProof w:val="0"/>
          </w:rPr>
          <w:t xml:space="preserve">HL7 FHIR </w:t>
        </w:r>
      </w:ins>
      <w:ins w:id="136" w:author="nbashyam" w:date="2014-04-30T13:23:00Z">
        <w:r w:rsidR="00625828">
          <w:rPr>
            <w:noProof w:val="0"/>
          </w:rPr>
          <w:t xml:space="preserve">document </w:t>
        </w:r>
      </w:ins>
      <w:r w:rsidR="007C2A12" w:rsidRPr="002A1B47">
        <w:rPr>
          <w:noProof w:val="0"/>
        </w:rPr>
        <w:t xml:space="preserve">resources </w:t>
      </w:r>
      <w:r w:rsidRPr="002A1B47">
        <w:rPr>
          <w:noProof w:val="0"/>
        </w:rPr>
        <w:t>are patterned after the XDS metadata model.</w:t>
      </w:r>
    </w:p>
    <w:p w:rsidR="00AA2E6A" w:rsidRPr="002A1B47" w:rsidRDefault="00AA2E6A" w:rsidP="00922F80">
      <w:pPr>
        <w:pStyle w:val="BodyText"/>
      </w:pPr>
      <w:r w:rsidRPr="002A1B47">
        <w:rPr>
          <w:noProof w:val="0"/>
        </w:rPr>
        <w:t xml:space="preserve">Note that the XDS metadata conceptual model is based on metadata found in common in various healthcare standards, including DICOM, CDA Release 1, CDA Release 2, CCR and CEN/ISO 13606. It is described in the </w:t>
      </w:r>
      <w:hyperlink r:id="rId24" w:history="1">
        <w:r w:rsidRPr="002A1B47">
          <w:rPr>
            <w:rStyle w:val="Hyperlink"/>
            <w:noProof w:val="0"/>
          </w:rPr>
          <w:t xml:space="preserve">IHE ITI Technical Framework </w:t>
        </w:r>
        <w:r w:rsidR="00D02383">
          <w:rPr>
            <w:rStyle w:val="Hyperlink"/>
            <w:noProof w:val="0"/>
          </w:rPr>
          <w:t>Volume 3</w:t>
        </w:r>
      </w:hyperlink>
      <w:r w:rsidRPr="002A1B47">
        <w:rPr>
          <w:noProof w:val="0"/>
        </w:rPr>
        <w:t xml:space="preserve"> and will be used as a reference for further discussions throughout the document.</w:t>
      </w:r>
    </w:p>
    <w:p w:rsidR="00AA2E6A" w:rsidRPr="002A1B47" w:rsidRDefault="00AA2E6A" w:rsidP="00222901">
      <w:pPr>
        <w:pStyle w:val="Heading4"/>
        <w:rPr>
          <w:noProof w:val="0"/>
        </w:rPr>
      </w:pPr>
      <w:bookmarkStart w:id="137" w:name="_Toc383590903"/>
      <w:del w:id="138" w:author="nbashyam" w:date="2014-04-30T13:54:00Z">
        <w:r w:rsidRPr="002A1B47" w:rsidDel="004676EE">
          <w:rPr>
            <w:noProof w:val="0"/>
          </w:rPr>
          <w:delText>Document Organization</w:delText>
        </w:r>
      </w:del>
      <w:bookmarkEnd w:id="137"/>
      <w:ins w:id="139" w:author="nbashyam" w:date="2014-04-30T13:54:00Z">
        <w:r w:rsidR="004676EE">
          <w:rPr>
            <w:noProof w:val="0"/>
          </w:rPr>
          <w:t>Clinical Documents</w:t>
        </w:r>
      </w:ins>
    </w:p>
    <w:p w:rsidR="00AA2E6A" w:rsidRPr="002A1B47" w:rsidRDefault="007C2A12" w:rsidP="00922F80">
      <w:pPr>
        <w:pStyle w:val="BodyText"/>
      </w:pPr>
      <w:r w:rsidRPr="002A1B47">
        <w:rPr>
          <w:noProof w:val="0"/>
        </w:rPr>
        <w:t>The XDS family of profiles is neutral with respect to content</w:t>
      </w:r>
      <w:r w:rsidR="002A1B47">
        <w:rPr>
          <w:noProof w:val="0"/>
        </w:rPr>
        <w:t xml:space="preserve">. </w:t>
      </w:r>
      <w:r w:rsidR="00AA2E6A" w:rsidRPr="002A1B47">
        <w:rPr>
          <w:noProof w:val="0"/>
        </w:rPr>
        <w:t>These profiles have been used to exchange images, PDF documents, and various forms of XML documents</w:t>
      </w:r>
      <w:r w:rsidR="002A1B47">
        <w:rPr>
          <w:noProof w:val="0"/>
        </w:rPr>
        <w:t xml:space="preserve">. </w:t>
      </w:r>
      <w:r w:rsidR="00AA2E6A" w:rsidRPr="002A1B47">
        <w:rPr>
          <w:noProof w:val="0"/>
        </w:rPr>
        <w:t>In the context of the data access framework being developed in this white paper, we will principally focus on the use of these profiles to exchange CDA documents, which are used to document encounters or episodes of care</w:t>
      </w:r>
      <w:r w:rsidR="00AA2E6A" w:rsidRPr="002A1B47">
        <w:rPr>
          <w:rStyle w:val="FootnoteReference"/>
          <w:rFonts w:cs="Arial"/>
          <w:noProof w:val="0"/>
          <w:color w:val="000000"/>
        </w:rPr>
        <w:footnoteReference w:id="3"/>
      </w:r>
      <w:r w:rsidR="00AA2E6A" w:rsidRPr="002A1B47">
        <w:rPr>
          <w:noProof w:val="0"/>
        </w:rPr>
        <w:t>.</w:t>
      </w:r>
    </w:p>
    <w:p w:rsidR="00AA2E6A" w:rsidRPr="002A1B47" w:rsidRDefault="007C2A12" w:rsidP="00922F80">
      <w:pPr>
        <w:pStyle w:val="BodyText"/>
      </w:pPr>
      <w:r w:rsidRPr="002A1B47">
        <w:rPr>
          <w:noProof w:val="0"/>
        </w:rPr>
        <w:t xml:space="preserve">Document </w:t>
      </w:r>
      <w:r w:rsidR="0065715D" w:rsidRPr="002A1B47">
        <w:rPr>
          <w:noProof w:val="0"/>
        </w:rPr>
        <w:t>exchanges often use HL7 CDA documents</w:t>
      </w:r>
      <w:r w:rsidR="00AA2E6A" w:rsidRPr="002A1B47">
        <w:rPr>
          <w:noProof w:val="0"/>
        </w:rPr>
        <w:t xml:space="preserve"> used to document care</w:t>
      </w:r>
      <w:r w:rsidR="002A1B47">
        <w:rPr>
          <w:noProof w:val="0"/>
        </w:rPr>
        <w:t xml:space="preserve">. </w:t>
      </w:r>
      <w:del w:id="140" w:author="nbashyam" w:date="2014-04-30T13:54:00Z">
        <w:r w:rsidR="00AA2E6A" w:rsidRPr="002A1B47" w:rsidDel="004676EE">
          <w:rPr>
            <w:noProof w:val="0"/>
          </w:rPr>
          <w:delText xml:space="preserve">At a conceptual level, these </w:delText>
        </w:r>
        <w:r w:rsidR="004B3CE4" w:rsidRPr="002A1B47" w:rsidDel="004676EE">
          <w:rPr>
            <w:noProof w:val="0"/>
          </w:rPr>
          <w:delText xml:space="preserve">are simply clinical </w:delText>
        </w:r>
        <w:r w:rsidR="00AA2E6A" w:rsidRPr="002A1B47" w:rsidDel="004676EE">
          <w:rPr>
            <w:noProof w:val="0"/>
          </w:rPr>
          <w:delText>documents</w:delText>
        </w:r>
        <w:r w:rsidR="004B3CE4" w:rsidRPr="002A1B47" w:rsidDel="004676EE">
          <w:rPr>
            <w:noProof w:val="0"/>
          </w:rPr>
          <w:delText>.</w:delText>
        </w:r>
        <w:r w:rsidR="00DF173B" w:rsidRPr="002A1B47" w:rsidDel="004676EE">
          <w:rPr>
            <w:noProof w:val="0"/>
          </w:rPr>
          <w:delText xml:space="preserve"> </w:delText>
        </w:r>
      </w:del>
      <w:r w:rsidR="004B3CE4" w:rsidRPr="002A1B47">
        <w:rPr>
          <w:noProof w:val="0"/>
        </w:rPr>
        <w:t>Clinical documents are compositions of clinical data relevant to an encounter or episode of care, associated with a patient</w:t>
      </w:r>
      <w:del w:id="141" w:author="nbashyam" w:date="2014-04-30T13:24:00Z">
        <w:r w:rsidR="004B3CE4" w:rsidRPr="002A1B47" w:rsidDel="00A23009">
          <w:rPr>
            <w:noProof w:val="0"/>
          </w:rPr>
          <w:delText xml:space="preserve"> (whose demographics are modeled in much the same way as IHE PIX/PDQ profiles handle information)</w:delText>
        </w:r>
      </w:del>
      <w:r w:rsidR="004B3CE4" w:rsidRPr="002A1B47">
        <w:rPr>
          <w:noProof w:val="0"/>
        </w:rPr>
        <w:t xml:space="preserve">. </w:t>
      </w:r>
      <w:del w:id="142" w:author="nbashyam" w:date="2014-04-30T13:26:00Z">
        <w:r w:rsidR="004B3CE4" w:rsidRPr="002A1B47" w:rsidDel="00A23009">
          <w:rPr>
            <w:noProof w:val="0"/>
          </w:rPr>
          <w:delText xml:space="preserve">These clinical documents </w:delText>
        </w:r>
        <w:r w:rsidR="00AA2E6A" w:rsidRPr="002A1B47" w:rsidDel="00A23009">
          <w:rPr>
            <w:noProof w:val="0"/>
          </w:rPr>
          <w:delText xml:space="preserve">are organized in a common way based on the evolution of clinical judgment, </w:delText>
        </w:r>
        <w:r w:rsidR="0065715D" w:rsidRPr="002A1B47" w:rsidDel="00A23009">
          <w:rPr>
            <w:noProof w:val="0"/>
          </w:rPr>
          <w:delText xml:space="preserve">from which </w:delText>
        </w:r>
        <w:r w:rsidR="00AA2E6A" w:rsidRPr="002A1B47" w:rsidDel="00A23009">
          <w:rPr>
            <w:noProof w:val="0"/>
          </w:rPr>
          <w:delText>a</w:delText>
        </w:r>
        <w:r w:rsidR="004B3CE4" w:rsidRPr="002A1B47" w:rsidDel="00A23009">
          <w:rPr>
            <w:noProof w:val="0"/>
          </w:rPr>
          <w:delText xml:space="preserve"> </w:delText>
        </w:r>
        <w:r w:rsidRPr="002A1B47" w:rsidDel="00A23009">
          <w:rPr>
            <w:noProof w:val="0"/>
          </w:rPr>
          <w:delText xml:space="preserve">second </w:delText>
        </w:r>
        <w:r w:rsidR="0065715D" w:rsidRPr="002A1B47" w:rsidDel="00A23009">
          <w:rPr>
            <w:noProof w:val="0"/>
          </w:rPr>
          <w:delText>conceptual data model can be derived</w:delText>
        </w:r>
        <w:r w:rsidR="002A1B47" w:rsidDel="00A23009">
          <w:rPr>
            <w:noProof w:val="0"/>
          </w:rPr>
          <w:delText xml:space="preserve">. </w:delText>
        </w:r>
        <w:r w:rsidR="00AA2E6A" w:rsidRPr="002A1B47" w:rsidDel="00A23009">
          <w:rPr>
            <w:noProof w:val="0"/>
          </w:rPr>
          <w:delText xml:space="preserve">That </w:delText>
        </w:r>
        <w:r w:rsidR="004B3CE4" w:rsidRPr="002A1B47" w:rsidDel="00A23009">
          <w:rPr>
            <w:noProof w:val="0"/>
          </w:rPr>
          <w:delText xml:space="preserve">model </w:delText>
        </w:r>
        <w:r w:rsidR="00AA2E6A" w:rsidRPr="002A1B47" w:rsidDel="00A23009">
          <w:rPr>
            <w:noProof w:val="0"/>
          </w:rPr>
          <w:delText xml:space="preserve">is </w:delText>
        </w:r>
      </w:del>
      <w:ins w:id="143" w:author="nbashyam" w:date="2014-04-30T13:26:00Z">
        <w:r w:rsidR="00A23009">
          <w:rPr>
            <w:noProof w:val="0"/>
          </w:rPr>
          <w:t xml:space="preserve">These Clinical documents are </w:t>
        </w:r>
      </w:ins>
      <w:r w:rsidR="00AA2E6A" w:rsidRPr="002A1B47">
        <w:rPr>
          <w:noProof w:val="0"/>
        </w:rPr>
        <w:t>organized into sections that generally fall into one of the categories answering the following questions about the encounter or episode of care:</w:t>
      </w:r>
    </w:p>
    <w:p w:rsidR="00AA2E6A" w:rsidRPr="002A1B47" w:rsidRDefault="00AA2E6A" w:rsidP="00922F80">
      <w:pPr>
        <w:pStyle w:val="ListBullet2"/>
      </w:pPr>
      <w:r w:rsidRPr="002A1B47">
        <w:t>What is the context</w:t>
      </w:r>
      <w:r w:rsidR="004B3CE4" w:rsidRPr="002A1B47">
        <w:t xml:space="preserve"> of care provided</w:t>
      </w:r>
      <w:r w:rsidRPr="002A1B47">
        <w:t>?</w:t>
      </w:r>
    </w:p>
    <w:p w:rsidR="00AA2E6A" w:rsidRPr="002A1B47" w:rsidRDefault="00AA2E6A" w:rsidP="00922F80">
      <w:pPr>
        <w:pStyle w:val="ListBullet3"/>
      </w:pPr>
      <w:r w:rsidRPr="002A1B47">
        <w:t>Who are you (see patient demographics)?</w:t>
      </w:r>
    </w:p>
    <w:p w:rsidR="00AA2E6A" w:rsidRPr="002A1B47" w:rsidRDefault="00AA2E6A" w:rsidP="00922F80">
      <w:pPr>
        <w:pStyle w:val="ListBullet3"/>
      </w:pPr>
      <w:r w:rsidRPr="002A1B47">
        <w:t>What encounter, organization, or providers are involved?</w:t>
      </w:r>
    </w:p>
    <w:p w:rsidR="004B3CE4" w:rsidRPr="002A1B47" w:rsidRDefault="004B3CE4" w:rsidP="00922F80">
      <w:pPr>
        <w:pStyle w:val="ListBullet3"/>
      </w:pPr>
      <w:r w:rsidRPr="002A1B47">
        <w:t>What kind of healthcare service is being provided?</w:t>
      </w:r>
    </w:p>
    <w:p w:rsidR="00AA2E6A" w:rsidRPr="002A1B47" w:rsidRDefault="00AA2E6A" w:rsidP="00922F80">
      <w:pPr>
        <w:pStyle w:val="ListBullet2"/>
      </w:pPr>
      <w:r w:rsidRPr="002A1B47">
        <w:t>Why are you here?</w:t>
      </w:r>
    </w:p>
    <w:p w:rsidR="004B3CE4" w:rsidRPr="002A1B47" w:rsidRDefault="004B3CE4" w:rsidP="00922F80">
      <w:pPr>
        <w:pStyle w:val="ListBullet3"/>
      </w:pPr>
      <w:r w:rsidRPr="002A1B47">
        <w:t>Reason for Visit</w:t>
      </w:r>
    </w:p>
    <w:p w:rsidR="004B3CE4" w:rsidRPr="002A1B47" w:rsidRDefault="004B3CE4" w:rsidP="00922F80">
      <w:pPr>
        <w:pStyle w:val="ListBullet3"/>
      </w:pPr>
      <w:r w:rsidRPr="002A1B47">
        <w:t>Reason for Referral</w:t>
      </w:r>
    </w:p>
    <w:p w:rsidR="004B3CE4" w:rsidRPr="002A1B47" w:rsidRDefault="004B3CE4" w:rsidP="00922F80">
      <w:pPr>
        <w:pStyle w:val="ListBullet3"/>
      </w:pPr>
      <w:r w:rsidRPr="002A1B47">
        <w:t>Chief Complaint</w:t>
      </w:r>
    </w:p>
    <w:p w:rsidR="004B3CE4" w:rsidRPr="002A1B47" w:rsidRDefault="004B3CE4" w:rsidP="00922F80">
      <w:pPr>
        <w:pStyle w:val="ListBullet3"/>
      </w:pPr>
      <w:r w:rsidRPr="002A1B47">
        <w:t>Reason for Procedure</w:t>
      </w:r>
    </w:p>
    <w:p w:rsidR="004B3CE4" w:rsidRPr="002A1B47" w:rsidRDefault="004B3CE4" w:rsidP="00922F80">
      <w:pPr>
        <w:pStyle w:val="ListBullet3"/>
      </w:pPr>
      <w:r w:rsidRPr="002A1B47">
        <w:t>Reason for Operation</w:t>
      </w:r>
    </w:p>
    <w:p w:rsidR="004B3CE4" w:rsidRPr="002A1B47" w:rsidRDefault="004B3CE4" w:rsidP="00922F80">
      <w:pPr>
        <w:pStyle w:val="ListBullet3"/>
      </w:pPr>
      <w:r w:rsidRPr="002A1B47">
        <w:t>Admitting Diagnosis</w:t>
      </w:r>
    </w:p>
    <w:p w:rsidR="004B3CE4" w:rsidRPr="002A1B47" w:rsidRDefault="004B3CE4" w:rsidP="00922F80">
      <w:pPr>
        <w:pStyle w:val="ListBullet3"/>
      </w:pPr>
      <w:r w:rsidRPr="002A1B47">
        <w:t>Preoperative/Preprocedure Diagnosis</w:t>
      </w:r>
    </w:p>
    <w:p w:rsidR="004B3CE4" w:rsidRPr="002A1B47" w:rsidRDefault="004B3CE4" w:rsidP="00922F80">
      <w:pPr>
        <w:pStyle w:val="ListBullet3"/>
      </w:pPr>
      <w:r w:rsidRPr="002A1B47">
        <w:t>History of Present Illness</w:t>
      </w:r>
    </w:p>
    <w:p w:rsidR="004B3CE4" w:rsidRPr="002A1B47" w:rsidRDefault="004B3CE4" w:rsidP="00922F80">
      <w:pPr>
        <w:pStyle w:val="ListBullet3"/>
      </w:pPr>
      <w:r w:rsidRPr="002A1B47">
        <w:t>Et cetera.</w:t>
      </w:r>
    </w:p>
    <w:p w:rsidR="00AA2E6A" w:rsidRPr="002A1B47" w:rsidRDefault="00AA2E6A" w:rsidP="00922F80">
      <w:pPr>
        <w:pStyle w:val="ListBullet2"/>
      </w:pPr>
      <w:r w:rsidRPr="002A1B47">
        <w:t>What do we already know about you?</w:t>
      </w:r>
    </w:p>
    <w:p w:rsidR="004B3CE4" w:rsidRPr="002A1B47" w:rsidRDefault="004B3CE4" w:rsidP="00922F80">
      <w:pPr>
        <w:pStyle w:val="ListBullet3"/>
      </w:pPr>
      <w:r w:rsidRPr="002A1B47">
        <w:t>Problem List</w:t>
      </w:r>
    </w:p>
    <w:p w:rsidR="004B3CE4" w:rsidRPr="002A1B47" w:rsidRDefault="004B3CE4" w:rsidP="00922F80">
      <w:pPr>
        <w:pStyle w:val="ListBullet3"/>
      </w:pPr>
      <w:r w:rsidRPr="002A1B47">
        <w:t>Medication List</w:t>
      </w:r>
    </w:p>
    <w:p w:rsidR="004B3CE4" w:rsidRPr="002A1B47" w:rsidRDefault="004B3CE4" w:rsidP="00922F80">
      <w:pPr>
        <w:pStyle w:val="ListBullet3"/>
      </w:pPr>
      <w:r w:rsidRPr="002A1B47">
        <w:t>Allergy List</w:t>
      </w:r>
    </w:p>
    <w:p w:rsidR="004B3CE4" w:rsidRPr="002A1B47" w:rsidRDefault="004B3CE4" w:rsidP="00922F80">
      <w:pPr>
        <w:pStyle w:val="ListBullet3"/>
      </w:pPr>
      <w:r w:rsidRPr="002A1B47">
        <w:t>Family History</w:t>
      </w:r>
    </w:p>
    <w:p w:rsidR="004B3CE4" w:rsidRPr="002A1B47" w:rsidRDefault="004B3CE4" w:rsidP="00922F80">
      <w:pPr>
        <w:pStyle w:val="ListBullet3"/>
      </w:pPr>
      <w:r w:rsidRPr="002A1B47">
        <w:t>Social History</w:t>
      </w:r>
    </w:p>
    <w:p w:rsidR="004B3CE4" w:rsidRPr="002A1B47" w:rsidRDefault="004B3CE4" w:rsidP="00922F80">
      <w:pPr>
        <w:pStyle w:val="ListBullet3"/>
      </w:pPr>
      <w:r w:rsidRPr="002A1B47">
        <w:t>History of Hospitalizations</w:t>
      </w:r>
    </w:p>
    <w:p w:rsidR="004B3CE4" w:rsidRPr="002A1B47" w:rsidRDefault="004B3CE4" w:rsidP="00922F80">
      <w:pPr>
        <w:pStyle w:val="ListBullet3"/>
      </w:pPr>
      <w:r w:rsidRPr="002A1B47">
        <w:t>Surgical History</w:t>
      </w:r>
    </w:p>
    <w:p w:rsidR="004B3CE4" w:rsidRPr="002A1B47" w:rsidRDefault="004B3CE4" w:rsidP="00922F80">
      <w:pPr>
        <w:pStyle w:val="ListBullet3"/>
      </w:pPr>
      <w:r w:rsidRPr="002A1B47">
        <w:t>Pregnancy History</w:t>
      </w:r>
    </w:p>
    <w:p w:rsidR="00D3435E" w:rsidRPr="002A1B47" w:rsidRDefault="00D3435E" w:rsidP="00922F80">
      <w:pPr>
        <w:pStyle w:val="ListBullet3"/>
      </w:pPr>
      <w:r w:rsidRPr="002A1B47">
        <w:t>Immunization History</w:t>
      </w:r>
    </w:p>
    <w:p w:rsidR="004B3CE4" w:rsidRPr="002A1B47" w:rsidRDefault="004B3CE4" w:rsidP="00922F80">
      <w:pPr>
        <w:pStyle w:val="ListBullet3"/>
      </w:pPr>
      <w:r w:rsidRPr="002A1B47">
        <w:t>Et cetera.</w:t>
      </w:r>
    </w:p>
    <w:p w:rsidR="00AA2E6A" w:rsidRPr="002A1B47" w:rsidRDefault="00AA2E6A" w:rsidP="00922F80">
      <w:pPr>
        <w:pStyle w:val="ListBullet2"/>
      </w:pPr>
      <w:r w:rsidRPr="002A1B47">
        <w:t>What was done while you were here?</w:t>
      </w:r>
    </w:p>
    <w:p w:rsidR="004B3CE4" w:rsidRPr="002A1B47" w:rsidRDefault="004B3CE4" w:rsidP="00922F80">
      <w:pPr>
        <w:pStyle w:val="ListBullet3"/>
      </w:pPr>
      <w:r w:rsidRPr="002A1B47">
        <w:t>Hospital Course,</w:t>
      </w:r>
    </w:p>
    <w:p w:rsidR="004B3CE4" w:rsidRPr="002A1B47" w:rsidRDefault="004B3CE4" w:rsidP="00922F80">
      <w:pPr>
        <w:pStyle w:val="ListBullet3"/>
      </w:pPr>
      <w:r w:rsidRPr="002A1B47">
        <w:t>Procedure Description</w:t>
      </w:r>
    </w:p>
    <w:p w:rsidR="004B3CE4" w:rsidRPr="002A1B47" w:rsidRDefault="004B3CE4" w:rsidP="00922F80">
      <w:pPr>
        <w:pStyle w:val="ListBullet3"/>
      </w:pPr>
      <w:r w:rsidRPr="002A1B47">
        <w:t>Operative Description</w:t>
      </w:r>
    </w:p>
    <w:p w:rsidR="004B3CE4" w:rsidRPr="002A1B47" w:rsidRDefault="004B3CE4" w:rsidP="00922F80">
      <w:pPr>
        <w:pStyle w:val="ListBullet3"/>
      </w:pPr>
      <w:r w:rsidRPr="002A1B47">
        <w:t>Review of Systems</w:t>
      </w:r>
    </w:p>
    <w:p w:rsidR="00D3435E" w:rsidRPr="002A1B47" w:rsidRDefault="00D3435E" w:rsidP="00922F80">
      <w:pPr>
        <w:pStyle w:val="ListBullet3"/>
      </w:pPr>
      <w:r w:rsidRPr="002A1B47">
        <w:t>Procedures Performed</w:t>
      </w:r>
    </w:p>
    <w:p w:rsidR="004B3CE4" w:rsidRPr="002A1B47" w:rsidRDefault="004B3CE4" w:rsidP="00922F80">
      <w:pPr>
        <w:pStyle w:val="ListBullet3"/>
      </w:pPr>
      <w:r w:rsidRPr="002A1B47">
        <w:t>Et cetera</w:t>
      </w:r>
    </w:p>
    <w:p w:rsidR="00AA2E6A" w:rsidRPr="002A1B47" w:rsidRDefault="00AA2E6A" w:rsidP="00922F80">
      <w:pPr>
        <w:pStyle w:val="ListBullet2"/>
      </w:pPr>
      <w:r w:rsidRPr="002A1B47">
        <w:t>What did we find out?</w:t>
      </w:r>
    </w:p>
    <w:p w:rsidR="004B3CE4" w:rsidRPr="002A1B47" w:rsidRDefault="004B3CE4" w:rsidP="00922F80">
      <w:pPr>
        <w:pStyle w:val="ListBullet3"/>
      </w:pPr>
      <w:r w:rsidRPr="002A1B47">
        <w:t>Physical Examination Findings</w:t>
      </w:r>
    </w:p>
    <w:p w:rsidR="004B3CE4" w:rsidRPr="002A1B47" w:rsidRDefault="004B3CE4" w:rsidP="00922F80">
      <w:pPr>
        <w:pStyle w:val="ListBullet3"/>
      </w:pPr>
      <w:r w:rsidRPr="002A1B47">
        <w:t>Diagnostic Tests and Results</w:t>
      </w:r>
    </w:p>
    <w:p w:rsidR="004B3CE4" w:rsidRPr="002A1B47" w:rsidRDefault="004B3CE4" w:rsidP="00922F80">
      <w:pPr>
        <w:pStyle w:val="ListBullet3"/>
      </w:pPr>
      <w:r w:rsidRPr="002A1B47">
        <w:t>Findings</w:t>
      </w:r>
    </w:p>
    <w:p w:rsidR="00AA2E6A" w:rsidRPr="002A1B47" w:rsidRDefault="00AA2E6A" w:rsidP="00922F80">
      <w:pPr>
        <w:pStyle w:val="ListBullet2"/>
      </w:pPr>
      <w:r w:rsidRPr="002A1B47">
        <w:t>What do we think is going on?</w:t>
      </w:r>
    </w:p>
    <w:p w:rsidR="004B3CE4" w:rsidRPr="002A1B47" w:rsidRDefault="004B3CE4" w:rsidP="00922F80">
      <w:pPr>
        <w:pStyle w:val="ListBullet3"/>
      </w:pPr>
      <w:r w:rsidRPr="002A1B47">
        <w:t>Diagnosis</w:t>
      </w:r>
    </w:p>
    <w:p w:rsidR="004B3CE4" w:rsidRPr="002A1B47" w:rsidRDefault="004B3CE4" w:rsidP="00922F80">
      <w:pPr>
        <w:pStyle w:val="ListBullet3"/>
      </w:pPr>
      <w:r w:rsidRPr="002A1B47">
        <w:t>Impression</w:t>
      </w:r>
    </w:p>
    <w:p w:rsidR="004B3CE4" w:rsidRPr="002A1B47" w:rsidRDefault="004B3CE4" w:rsidP="00922F80">
      <w:pPr>
        <w:pStyle w:val="ListBullet3"/>
      </w:pPr>
      <w:r w:rsidRPr="002A1B47">
        <w:t>Assessment</w:t>
      </w:r>
    </w:p>
    <w:p w:rsidR="004B3CE4" w:rsidRPr="002A1B47" w:rsidRDefault="004B3CE4" w:rsidP="00922F80">
      <w:pPr>
        <w:pStyle w:val="ListBullet3"/>
      </w:pPr>
      <w:r w:rsidRPr="002A1B47">
        <w:t>Post-Procedure Diagnosis</w:t>
      </w:r>
    </w:p>
    <w:p w:rsidR="004B3CE4" w:rsidRPr="002A1B47" w:rsidRDefault="004B3CE4" w:rsidP="00922F80">
      <w:pPr>
        <w:pStyle w:val="ListBullet3"/>
      </w:pPr>
      <w:r w:rsidRPr="002A1B47">
        <w:t>Post-Surgical Diagnosis</w:t>
      </w:r>
    </w:p>
    <w:p w:rsidR="004B3CE4" w:rsidRPr="002A1B47" w:rsidRDefault="004B3CE4" w:rsidP="00922F80">
      <w:pPr>
        <w:pStyle w:val="ListBullet3"/>
      </w:pPr>
      <w:r w:rsidRPr="002A1B47">
        <w:t>Discharge Diagnosis</w:t>
      </w:r>
    </w:p>
    <w:p w:rsidR="00AA2E6A" w:rsidRPr="002A1B47" w:rsidRDefault="00AA2E6A" w:rsidP="00922F80">
      <w:pPr>
        <w:pStyle w:val="ListBullet2"/>
      </w:pPr>
      <w:r w:rsidRPr="002A1B47">
        <w:t>What should happen next?</w:t>
      </w:r>
    </w:p>
    <w:p w:rsidR="004B3CE4" w:rsidRPr="002A1B47" w:rsidRDefault="004B3CE4" w:rsidP="00922F80">
      <w:pPr>
        <w:pStyle w:val="ListBullet3"/>
      </w:pPr>
      <w:r w:rsidRPr="002A1B47">
        <w:t>Care Plan</w:t>
      </w:r>
    </w:p>
    <w:p w:rsidR="004B3CE4" w:rsidRPr="002A1B47" w:rsidRDefault="004B3CE4" w:rsidP="00922F80">
      <w:pPr>
        <w:pStyle w:val="ListBullet3"/>
      </w:pPr>
      <w:r w:rsidRPr="002A1B47">
        <w:t>Goals</w:t>
      </w:r>
    </w:p>
    <w:p w:rsidR="004B3CE4" w:rsidRPr="002A1B47" w:rsidRDefault="004B3CE4" w:rsidP="00922F80">
      <w:pPr>
        <w:pStyle w:val="BodyText"/>
      </w:pPr>
      <w:r w:rsidRPr="002A1B47">
        <w:rPr>
          <w:noProof w:val="0"/>
        </w:rPr>
        <w:t>The first item (context of care) is found in the CDA Header</w:t>
      </w:r>
      <w:r w:rsidR="002A1B47">
        <w:rPr>
          <w:noProof w:val="0"/>
        </w:rPr>
        <w:t xml:space="preserve">. </w:t>
      </w:r>
      <w:r w:rsidRPr="002A1B47">
        <w:rPr>
          <w:noProof w:val="0"/>
        </w:rPr>
        <w:t>The last six items are stored as section content within the CDA document</w:t>
      </w:r>
      <w:r w:rsidR="002A1B47">
        <w:rPr>
          <w:noProof w:val="0"/>
        </w:rPr>
        <w:t xml:space="preserve">. </w:t>
      </w:r>
      <w:r w:rsidRPr="002A1B47">
        <w:rPr>
          <w:noProof w:val="0"/>
        </w:rPr>
        <w:t xml:space="preserve">Each of </w:t>
      </w:r>
      <w:r w:rsidR="00D3435E" w:rsidRPr="002A1B47">
        <w:rPr>
          <w:noProof w:val="0"/>
        </w:rPr>
        <w:t xml:space="preserve">the sections within </w:t>
      </w:r>
      <w:r w:rsidRPr="002A1B47">
        <w:rPr>
          <w:noProof w:val="0"/>
        </w:rPr>
        <w:t xml:space="preserve">these categories sections are </w:t>
      </w:r>
      <w:r w:rsidR="00D3435E" w:rsidRPr="002A1B47">
        <w:rPr>
          <w:noProof w:val="0"/>
        </w:rPr>
        <w:t xml:space="preserve">classified </w:t>
      </w:r>
      <w:r w:rsidRPr="002A1B47">
        <w:rPr>
          <w:noProof w:val="0"/>
        </w:rPr>
        <w:t>using section codes from Logical Observation Identifiers, Names and Codes (LOINC</w:t>
      </w:r>
      <w:r w:rsidRPr="002A1B47">
        <w:rPr>
          <w:noProof w:val="0"/>
          <w:vertAlign w:val="superscript"/>
        </w:rPr>
        <w:t>®</w:t>
      </w:r>
      <w:r w:rsidRPr="002A1B47">
        <w:rPr>
          <w:noProof w:val="0"/>
        </w:rPr>
        <w:t>)</w:t>
      </w:r>
      <w:r w:rsidR="002A1B47">
        <w:rPr>
          <w:noProof w:val="0"/>
        </w:rPr>
        <w:t xml:space="preserve">. </w:t>
      </w:r>
      <w:r w:rsidR="00D3435E" w:rsidRPr="002A1B47">
        <w:rPr>
          <w:noProof w:val="0"/>
        </w:rPr>
        <w:t>The IHE PCC Technical Framework organizes the clinical content almost along these lines, but also combines that information with more the detailed clinical information classifications described below.</w:t>
      </w:r>
    </w:p>
    <w:p w:rsidR="0065715D" w:rsidRPr="002A1B47" w:rsidRDefault="0065715D" w:rsidP="00BF24C6">
      <w:pPr>
        <w:pStyle w:val="Heading3"/>
        <w:rPr>
          <w:noProof w:val="0"/>
        </w:rPr>
      </w:pPr>
      <w:bookmarkStart w:id="144" w:name="_Toc383590904"/>
      <w:r w:rsidRPr="002A1B47">
        <w:rPr>
          <w:noProof w:val="0"/>
        </w:rPr>
        <w:t>Detailed Clinical Information</w:t>
      </w:r>
      <w:bookmarkEnd w:id="144"/>
    </w:p>
    <w:p w:rsidR="0065715D" w:rsidRPr="002A1B47" w:rsidRDefault="0065715D" w:rsidP="00922F80">
      <w:pPr>
        <w:pStyle w:val="BodyText"/>
      </w:pPr>
      <w:r w:rsidRPr="002A1B47">
        <w:rPr>
          <w:noProof w:val="0"/>
        </w:rPr>
        <w:t xml:space="preserve">Detailed Clinical Information doesn't necessarily capture the high level structuring and context surrounding it as described above, however it does capture information that fall into the following categories: </w:t>
      </w:r>
    </w:p>
    <w:p w:rsidR="0065715D" w:rsidRPr="002A1B47" w:rsidRDefault="0065715D" w:rsidP="00922F80">
      <w:pPr>
        <w:pStyle w:val="ListBullet2"/>
      </w:pPr>
      <w:r w:rsidRPr="002A1B47">
        <w:t xml:space="preserve">Problems </w:t>
      </w:r>
    </w:p>
    <w:p w:rsidR="0065715D" w:rsidRPr="002A1B47" w:rsidRDefault="0065715D" w:rsidP="00922F80">
      <w:pPr>
        <w:pStyle w:val="ListBullet3"/>
      </w:pPr>
      <w:r w:rsidRPr="002A1B47">
        <w:t xml:space="preserve">Problems </w:t>
      </w:r>
      <w:r w:rsidR="0062450A" w:rsidRPr="002A1B47">
        <w:t xml:space="preserve">may include </w:t>
      </w:r>
      <w:r w:rsidRPr="002A1B47">
        <w:t>Findings, Chief Complaints, Diagnosis etc.</w:t>
      </w:r>
    </w:p>
    <w:p w:rsidR="0065715D" w:rsidRPr="002A1B47" w:rsidRDefault="0065715D" w:rsidP="00922F80">
      <w:pPr>
        <w:pStyle w:val="ListBullet2"/>
      </w:pPr>
      <w:r w:rsidRPr="002A1B47">
        <w:t>Allergies</w:t>
      </w:r>
    </w:p>
    <w:p w:rsidR="0062450A" w:rsidRPr="002A1B47" w:rsidRDefault="0062450A" w:rsidP="00922F80">
      <w:pPr>
        <w:pStyle w:val="ListBullet3"/>
      </w:pPr>
      <w:r w:rsidRPr="002A1B47">
        <w:t>Note that allergy is a specialization of problem</w:t>
      </w:r>
    </w:p>
    <w:p w:rsidR="0062450A" w:rsidRPr="002A1B47" w:rsidRDefault="0062450A" w:rsidP="00922F80">
      <w:pPr>
        <w:pStyle w:val="ListBullet2"/>
      </w:pPr>
      <w:r w:rsidRPr="002A1B47">
        <w:t>Medications</w:t>
      </w:r>
    </w:p>
    <w:p w:rsidR="0065715D" w:rsidRPr="002A1B47" w:rsidRDefault="0065715D" w:rsidP="00922F80">
      <w:pPr>
        <w:pStyle w:val="ListBullet2"/>
      </w:pPr>
      <w:r w:rsidRPr="002A1B47">
        <w:t xml:space="preserve">Observations </w:t>
      </w:r>
    </w:p>
    <w:p w:rsidR="0065715D" w:rsidRPr="002A1B47" w:rsidRDefault="0065715D" w:rsidP="00922F80">
      <w:pPr>
        <w:pStyle w:val="ListBullet3"/>
      </w:pPr>
      <w:r w:rsidRPr="002A1B47">
        <w:t xml:space="preserve">Observations can be subdivided into multiple categories including </w:t>
      </w:r>
      <w:r w:rsidR="0062450A" w:rsidRPr="002A1B47">
        <w:t>diagnostic results (labs, imaging and other studies)</w:t>
      </w:r>
      <w:r w:rsidRPr="002A1B47">
        <w:t>, vital signs, social history, and family history</w:t>
      </w:r>
      <w:r w:rsidR="0062450A" w:rsidRPr="002A1B47">
        <w:t>, et cetera.</w:t>
      </w:r>
    </w:p>
    <w:p w:rsidR="0065715D" w:rsidRPr="002A1B47" w:rsidRDefault="0065715D" w:rsidP="00922F80">
      <w:pPr>
        <w:pStyle w:val="ListBullet2"/>
      </w:pPr>
      <w:r w:rsidRPr="002A1B47">
        <w:t>Immunizations</w:t>
      </w:r>
    </w:p>
    <w:p w:rsidR="0065715D" w:rsidRPr="002A1B47" w:rsidRDefault="0065715D" w:rsidP="00922F80">
      <w:pPr>
        <w:pStyle w:val="ListBullet2"/>
      </w:pPr>
      <w:r w:rsidRPr="002A1B47">
        <w:t>Advance Directives</w:t>
      </w:r>
    </w:p>
    <w:p w:rsidR="0062450A" w:rsidRPr="002A1B47" w:rsidRDefault="0065715D" w:rsidP="00922F80">
      <w:pPr>
        <w:pStyle w:val="ListBullet2"/>
      </w:pPr>
      <w:r w:rsidRPr="002A1B47">
        <w:t>Care Plan</w:t>
      </w:r>
    </w:p>
    <w:p w:rsidR="0065715D" w:rsidRPr="002A1B47" w:rsidRDefault="0065715D" w:rsidP="00922F80">
      <w:pPr>
        <w:pStyle w:val="ListBullet2"/>
      </w:pPr>
      <w:r w:rsidRPr="002A1B47">
        <w:t>Goals</w:t>
      </w:r>
    </w:p>
    <w:p w:rsidR="0065715D" w:rsidRPr="002A1B47" w:rsidRDefault="0065715D" w:rsidP="00922F80">
      <w:pPr>
        <w:pStyle w:val="ListBullet2"/>
      </w:pPr>
      <w:r w:rsidRPr="002A1B47">
        <w:t xml:space="preserve">Encounters </w:t>
      </w:r>
    </w:p>
    <w:p w:rsidR="0065715D" w:rsidRPr="002A1B47" w:rsidRDefault="0065715D" w:rsidP="00922F80">
      <w:pPr>
        <w:pStyle w:val="ListBullet2"/>
      </w:pPr>
      <w:r w:rsidRPr="002A1B47">
        <w:t>Procedures</w:t>
      </w:r>
    </w:p>
    <w:p w:rsidR="0065715D" w:rsidRPr="002A1B47" w:rsidRDefault="0065715D" w:rsidP="00922F80">
      <w:pPr>
        <w:pStyle w:val="ListBullet2"/>
      </w:pPr>
      <w:r w:rsidRPr="002A1B47">
        <w:t>Interventions</w:t>
      </w:r>
    </w:p>
    <w:p w:rsidR="00C341C1" w:rsidRPr="002A1B47" w:rsidRDefault="0065715D" w:rsidP="00922F80">
      <w:pPr>
        <w:pStyle w:val="BodyText"/>
      </w:pPr>
      <w:r w:rsidRPr="002A1B47">
        <w:rPr>
          <w:noProof w:val="0"/>
        </w:rPr>
        <w:t xml:space="preserve">There are more detailed clinical models that can be applied to the above concepts, and many have </w:t>
      </w:r>
      <w:r w:rsidR="0062450A" w:rsidRPr="002A1B47">
        <w:rPr>
          <w:noProof w:val="0"/>
        </w:rPr>
        <w:t xml:space="preserve">been </w:t>
      </w:r>
      <w:r w:rsidRPr="002A1B47">
        <w:rPr>
          <w:noProof w:val="0"/>
        </w:rPr>
        <w:t>through CDA templates, including those found in the CCD</w:t>
      </w:r>
      <w:r w:rsidR="0062450A" w:rsidRPr="002A1B47">
        <w:rPr>
          <w:noProof w:val="0"/>
        </w:rPr>
        <w:t xml:space="preserve"> and </w:t>
      </w:r>
      <w:r w:rsidRPr="002A1B47">
        <w:rPr>
          <w:noProof w:val="0"/>
        </w:rPr>
        <w:t>IHE templates which have made their way back into the HL7 template framework</w:t>
      </w:r>
      <w:r w:rsidR="0062450A" w:rsidRPr="002A1B47">
        <w:rPr>
          <w:noProof w:val="0"/>
        </w:rPr>
        <w:t xml:space="preserve"> through the Consolidated CDA efforts</w:t>
      </w:r>
      <w:r w:rsidRPr="002A1B47">
        <w:rPr>
          <w:noProof w:val="0"/>
        </w:rPr>
        <w:t>.</w:t>
      </w:r>
    </w:p>
    <w:p w:rsidR="0065715D" w:rsidRPr="002A1B47" w:rsidRDefault="0065715D" w:rsidP="00922F80">
      <w:pPr>
        <w:pStyle w:val="BodyText"/>
      </w:pPr>
      <w:r w:rsidRPr="002A1B47">
        <w:rPr>
          <w:noProof w:val="0"/>
        </w:rPr>
        <w:t>These templates are applications of constraints on the HL7 Clinical Statement model</w:t>
      </w:r>
      <w:r w:rsidR="002A1B47">
        <w:rPr>
          <w:noProof w:val="0"/>
        </w:rPr>
        <w:t xml:space="preserve">. </w:t>
      </w:r>
      <w:r w:rsidRPr="002A1B47">
        <w:rPr>
          <w:noProof w:val="0"/>
        </w:rPr>
        <w:t>This model originated in CDA, and is the basis of many HL7 Version 3 standards</w:t>
      </w:r>
      <w:r w:rsidR="002A1B47">
        <w:rPr>
          <w:noProof w:val="0"/>
        </w:rPr>
        <w:t xml:space="preserve">. </w:t>
      </w:r>
      <w:r w:rsidRPr="002A1B47">
        <w:rPr>
          <w:noProof w:val="0"/>
        </w:rPr>
        <w:t>One standard in which the basic clinical statement model of CDA Release 2 is largely recognizable is the HL7 Version 3 Care Record standard</w:t>
      </w:r>
      <w:r w:rsidR="002A1B47">
        <w:rPr>
          <w:noProof w:val="0"/>
        </w:rPr>
        <w:t xml:space="preserve">. </w:t>
      </w:r>
      <w:r w:rsidRPr="002A1B47">
        <w:rPr>
          <w:noProof w:val="0"/>
        </w:rPr>
        <w:t>Much of the implementable XML representation uses the same elements and structure.</w:t>
      </w:r>
    </w:p>
    <w:p w:rsidR="0065715D" w:rsidRPr="002A1B47" w:rsidRDefault="0065715D" w:rsidP="00922F80">
      <w:pPr>
        <w:pStyle w:val="BodyText"/>
      </w:pPr>
      <w:r w:rsidRPr="002A1B47">
        <w:rPr>
          <w:noProof w:val="0"/>
        </w:rPr>
        <w:t>This standard is the basis for a number of IHE profiles supporting access to detailed clinical information</w:t>
      </w:r>
      <w:r w:rsidR="002A1B47">
        <w:rPr>
          <w:noProof w:val="0"/>
        </w:rPr>
        <w:t xml:space="preserve">. </w:t>
      </w:r>
      <w:r w:rsidRPr="002A1B47">
        <w:rPr>
          <w:noProof w:val="0"/>
        </w:rPr>
        <w:t xml:space="preserve">The most significant of these is the IHE </w:t>
      </w:r>
      <w:r w:rsidR="0062450A" w:rsidRPr="002A1B47">
        <w:rPr>
          <w:noProof w:val="0"/>
        </w:rPr>
        <w:t>Query for Existing Data (</w:t>
      </w:r>
      <w:r w:rsidRPr="002A1B47">
        <w:rPr>
          <w:noProof w:val="0"/>
        </w:rPr>
        <w:t>QED</w:t>
      </w:r>
      <w:r w:rsidR="0062450A" w:rsidRPr="002A1B47">
        <w:rPr>
          <w:noProof w:val="0"/>
        </w:rPr>
        <w:t>)</w:t>
      </w:r>
      <w:r w:rsidRPr="002A1B47">
        <w:rPr>
          <w:noProof w:val="0"/>
        </w:rPr>
        <w:t xml:space="preserve"> profile, which uses both the Version 3 Care Record and Care Record Query Standards to provide access to detailed clinical data for the patient.</w:t>
      </w:r>
      <w:r w:rsidRPr="002A1B47">
        <w:rPr>
          <w:rStyle w:val="FootnoteReference"/>
          <w:rFonts w:cs="Arial"/>
          <w:noProof w:val="0"/>
          <w:color w:val="000000"/>
        </w:rPr>
        <w:footnoteReference w:id="4"/>
      </w:r>
    </w:p>
    <w:p w:rsidR="00C341C1" w:rsidRPr="002A1B47" w:rsidRDefault="00C341C1" w:rsidP="00922F80">
      <w:pPr>
        <w:pStyle w:val="BodyText"/>
      </w:pPr>
      <w:r w:rsidRPr="002A1B47">
        <w:rPr>
          <w:noProof w:val="0"/>
        </w:rPr>
        <w:t>No formally published conceptual model presently exists in HL7 or IHE which captures the kinds of detailed clinical information that is available in IHE profiles based on either the CDA or Care Record specification</w:t>
      </w:r>
      <w:r w:rsidR="002A1B47">
        <w:rPr>
          <w:noProof w:val="0"/>
        </w:rPr>
        <w:t xml:space="preserve">. </w:t>
      </w:r>
      <w:r w:rsidRPr="002A1B47">
        <w:rPr>
          <w:noProof w:val="0"/>
        </w:rPr>
        <w:t>However, a conceptual model can be readily derived from the C-CDA templates by abstracting upwards from the implementable information models in C-CDA</w:t>
      </w:r>
      <w:r w:rsidR="002A1B47">
        <w:rPr>
          <w:noProof w:val="0"/>
        </w:rPr>
        <w:t xml:space="preserve">. </w:t>
      </w:r>
      <w:r w:rsidRPr="002A1B47">
        <w:rPr>
          <w:noProof w:val="0"/>
        </w:rPr>
        <w:t>The following sections depict this conceptual information model and were developed based on this process.</w:t>
      </w:r>
    </w:p>
    <w:p w:rsidR="00C341C1" w:rsidRPr="002A1B47" w:rsidRDefault="00C341C1" w:rsidP="00222901">
      <w:pPr>
        <w:pStyle w:val="Heading4"/>
        <w:rPr>
          <w:noProof w:val="0"/>
        </w:rPr>
      </w:pPr>
      <w:bookmarkStart w:id="145" w:name="_Toc383590905"/>
      <w:r w:rsidRPr="002A1B47">
        <w:rPr>
          <w:noProof w:val="0"/>
        </w:rPr>
        <w:t>Context Information</w:t>
      </w:r>
      <w:bookmarkEnd w:id="145"/>
    </w:p>
    <w:p w:rsidR="00C341C1" w:rsidRPr="002A1B47" w:rsidRDefault="00C341C1" w:rsidP="00222901">
      <w:pPr>
        <w:pStyle w:val="BodyText"/>
        <w:rPr>
          <w:noProof w:val="0"/>
        </w:rPr>
      </w:pPr>
      <w:r w:rsidRPr="002A1B47">
        <w:rPr>
          <w:noProof w:val="0"/>
        </w:rPr>
        <w:t xml:space="preserve">The contextual information model shown in </w:t>
      </w:r>
      <w:r w:rsidRPr="002A1B47">
        <w:rPr>
          <w:noProof w:val="0"/>
        </w:rPr>
        <w:fldChar w:fldCharType="begin"/>
      </w:r>
      <w:r w:rsidRPr="002A1B47">
        <w:rPr>
          <w:noProof w:val="0"/>
        </w:rPr>
        <w:instrText xml:space="preserve"> REF _Ref380033667 \h </w:instrText>
      </w:r>
      <w:r w:rsidRPr="002A1B47">
        <w:rPr>
          <w:noProof w:val="0"/>
        </w:rPr>
      </w:r>
      <w:r w:rsidRPr="002A1B47">
        <w:rPr>
          <w:noProof w:val="0"/>
        </w:rPr>
        <w:fldChar w:fldCharType="separate"/>
      </w:r>
      <w:r w:rsidR="00F346F6">
        <w:rPr>
          <w:noProof w:val="0"/>
        </w:rPr>
        <w:t>f</w:t>
      </w:r>
      <w:r w:rsidRPr="002A1B47">
        <w:rPr>
          <w:noProof w:val="0"/>
        </w:rPr>
        <w:t>igure 3</w:t>
      </w:r>
      <w:r w:rsidR="00F346F6">
        <w:rPr>
          <w:noProof w:val="0"/>
        </w:rPr>
        <w:t>.2.3.1-1</w:t>
      </w:r>
      <w:r w:rsidRPr="002A1B47">
        <w:rPr>
          <w:noProof w:val="0"/>
        </w:rPr>
        <w:fldChar w:fldCharType="end"/>
      </w:r>
      <w:r w:rsidRPr="002A1B47">
        <w:rPr>
          <w:noProof w:val="0"/>
        </w:rPr>
        <w:t xml:space="preserve"> below describes the key data elements found in both the C-CDA and Care Record specifications</w:t>
      </w:r>
      <w:r w:rsidR="002A1B47">
        <w:rPr>
          <w:noProof w:val="0"/>
        </w:rPr>
        <w:t xml:space="preserve">. </w:t>
      </w:r>
      <w:r w:rsidRPr="002A1B47">
        <w:rPr>
          <w:noProof w:val="0"/>
        </w:rPr>
        <w:t xml:space="preserve">These are aligned with the conceptual model for </w:t>
      </w:r>
      <w:del w:id="146" w:author="nbashyam" w:date="2014-04-30T13:53:00Z">
        <w:r w:rsidRPr="002A1B47" w:rsidDel="004676EE">
          <w:rPr>
            <w:noProof w:val="0"/>
          </w:rPr>
          <w:fldChar w:fldCharType="begin"/>
        </w:r>
        <w:r w:rsidRPr="002A1B47" w:rsidDel="004676EE">
          <w:rPr>
            <w:noProof w:val="0"/>
          </w:rPr>
          <w:delInstrText xml:space="preserve"> REF _Ref380033747 \h </w:delInstrText>
        </w:r>
        <w:r w:rsidRPr="002A1B47" w:rsidDel="004676EE">
          <w:rPr>
            <w:noProof w:val="0"/>
          </w:rPr>
        </w:r>
        <w:r w:rsidRPr="002A1B47" w:rsidDel="004676EE">
          <w:rPr>
            <w:noProof w:val="0"/>
          </w:rPr>
          <w:fldChar w:fldCharType="separate"/>
        </w:r>
        <w:r w:rsidRPr="002A1B47" w:rsidDel="004676EE">
          <w:rPr>
            <w:noProof w:val="0"/>
          </w:rPr>
          <w:delText>Encounter Documentation Metadata</w:delText>
        </w:r>
        <w:r w:rsidRPr="002A1B47" w:rsidDel="004676EE">
          <w:rPr>
            <w:noProof w:val="0"/>
          </w:rPr>
          <w:fldChar w:fldCharType="end"/>
        </w:r>
      </w:del>
      <w:ins w:id="147" w:author="nbashyam" w:date="2014-04-30T13:53:00Z">
        <w:r w:rsidR="004676EE">
          <w:rPr>
            <w:noProof w:val="0"/>
          </w:rPr>
          <w:t>Document Sharing Metadata</w:t>
        </w:r>
      </w:ins>
      <w:r w:rsidRPr="002A1B47">
        <w:rPr>
          <w:noProof w:val="0"/>
        </w:rPr>
        <w:t xml:space="preserve"> described above in section </w:t>
      </w:r>
      <w:r w:rsidRPr="002A1B47">
        <w:rPr>
          <w:noProof w:val="0"/>
        </w:rPr>
        <w:fldChar w:fldCharType="begin"/>
      </w:r>
      <w:r w:rsidRPr="002A1B47">
        <w:rPr>
          <w:noProof w:val="0"/>
        </w:rPr>
        <w:instrText xml:space="preserve"> REF _Ref380033763 \r \h </w:instrText>
      </w:r>
      <w:r w:rsidRPr="002A1B47">
        <w:rPr>
          <w:noProof w:val="0"/>
        </w:rPr>
      </w:r>
      <w:r w:rsidRPr="002A1B47">
        <w:rPr>
          <w:noProof w:val="0"/>
        </w:rPr>
        <w:fldChar w:fldCharType="separate"/>
      </w:r>
      <w:r w:rsidRPr="002A1B47">
        <w:rPr>
          <w:noProof w:val="0"/>
        </w:rPr>
        <w:t>3.2.2.1</w:t>
      </w:r>
      <w:r w:rsidRPr="002A1B47">
        <w:rPr>
          <w:noProof w:val="0"/>
        </w:rPr>
        <w:fldChar w:fldCharType="end"/>
      </w:r>
      <w:r w:rsidRPr="002A1B47">
        <w:rPr>
          <w:noProof w:val="0"/>
        </w:rPr>
        <w:t xml:space="preserve"> above.</w:t>
      </w:r>
    </w:p>
    <w:p w:rsidR="00C341C1" w:rsidRPr="002A1B47" w:rsidRDefault="00CC623B" w:rsidP="00222901">
      <w:pPr>
        <w:pStyle w:val="BodyText"/>
        <w:keepNext/>
        <w:rPr>
          <w:noProof w:val="0"/>
        </w:rPr>
      </w:pPr>
      <w:r w:rsidRPr="002A1B47">
        <w:drawing>
          <wp:inline distT="0" distB="0" distL="0" distR="0" wp14:anchorId="4049EAAD" wp14:editId="6EBCB919">
            <wp:extent cx="5983832" cy="4029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8114" cy="4031958"/>
                    </a:xfrm>
                    <a:prstGeom prst="rect">
                      <a:avLst/>
                    </a:prstGeom>
                    <a:noFill/>
                  </pic:spPr>
                </pic:pic>
              </a:graphicData>
            </a:graphic>
          </wp:inline>
        </w:drawing>
      </w:r>
    </w:p>
    <w:p w:rsidR="00C341C1" w:rsidRPr="002A1B47" w:rsidRDefault="00C341C1" w:rsidP="00922F80">
      <w:pPr>
        <w:pStyle w:val="FigureTitle"/>
        <w:rPr>
          <w:noProof w:val="0"/>
        </w:rPr>
      </w:pPr>
      <w:bookmarkStart w:id="148" w:name="_Ref380033667"/>
      <w:r w:rsidRPr="002A1B47">
        <w:rPr>
          <w:noProof w:val="0"/>
        </w:rPr>
        <w:t>Figure</w:t>
      </w:r>
      <w:bookmarkEnd w:id="148"/>
      <w:r w:rsidR="00F346F6">
        <w:rPr>
          <w:noProof w:val="0"/>
        </w:rPr>
        <w:t xml:space="preserve"> 3.2.3.1-1</w:t>
      </w:r>
      <w:r w:rsidR="00E33E65" w:rsidRPr="002A1B47">
        <w:rPr>
          <w:noProof w:val="0"/>
        </w:rPr>
        <w:t>:</w:t>
      </w:r>
      <w:r w:rsidRPr="002A1B47">
        <w:rPr>
          <w:noProof w:val="0"/>
        </w:rPr>
        <w:t xml:space="preserve"> </w:t>
      </w:r>
      <w:r w:rsidR="002A1B47" w:rsidRPr="002A1B47">
        <w:rPr>
          <w:noProof w:val="0"/>
        </w:rPr>
        <w:t>Contextual</w:t>
      </w:r>
      <w:r w:rsidRPr="002A1B47">
        <w:rPr>
          <w:noProof w:val="0"/>
        </w:rPr>
        <w:t xml:space="preserve"> Information Model</w:t>
      </w:r>
    </w:p>
    <w:p w:rsidR="0065715D" w:rsidRPr="002A1B47" w:rsidRDefault="00C341C1" w:rsidP="00222901">
      <w:pPr>
        <w:pStyle w:val="Heading4"/>
        <w:rPr>
          <w:noProof w:val="0"/>
        </w:rPr>
      </w:pPr>
      <w:bookmarkStart w:id="149" w:name="_Toc383590906"/>
      <w:r w:rsidRPr="002A1B47">
        <w:rPr>
          <w:noProof w:val="0"/>
        </w:rPr>
        <w:t>Detailed Clinical Data</w:t>
      </w:r>
      <w:bookmarkEnd w:id="149"/>
    </w:p>
    <w:p w:rsidR="00C341C1" w:rsidRPr="002A1B47" w:rsidRDefault="00C341C1" w:rsidP="00C341C1">
      <w:pPr>
        <w:pStyle w:val="BodyText"/>
        <w:rPr>
          <w:noProof w:val="0"/>
        </w:rPr>
      </w:pPr>
      <w:r w:rsidRPr="002A1B47">
        <w:rPr>
          <w:noProof w:val="0"/>
        </w:rPr>
        <w:t xml:space="preserve">The conceptual model for detailed clinical data is shown below in </w:t>
      </w:r>
      <w:r w:rsidRPr="002A1B47">
        <w:rPr>
          <w:noProof w:val="0"/>
        </w:rPr>
        <w:fldChar w:fldCharType="begin"/>
      </w:r>
      <w:r w:rsidRPr="002A1B47">
        <w:rPr>
          <w:noProof w:val="0"/>
        </w:rPr>
        <w:instrText xml:space="preserve"> REF _Ref380033999 \h </w:instrText>
      </w:r>
      <w:r w:rsidRPr="002A1B47">
        <w:rPr>
          <w:noProof w:val="0"/>
        </w:rPr>
      </w:r>
      <w:r w:rsidRPr="002A1B47">
        <w:rPr>
          <w:noProof w:val="0"/>
        </w:rPr>
        <w:fldChar w:fldCharType="separate"/>
      </w:r>
      <w:r w:rsidRPr="002A1B47">
        <w:rPr>
          <w:noProof w:val="0"/>
        </w:rPr>
        <w:t>Figure 3</w:t>
      </w:r>
      <w:r w:rsidR="00F346F6">
        <w:rPr>
          <w:noProof w:val="0"/>
        </w:rPr>
        <w:t>.2.3.2-1</w:t>
      </w:r>
      <w:r w:rsidRPr="002A1B47">
        <w:rPr>
          <w:noProof w:val="0"/>
        </w:rPr>
        <w:t xml:space="preserve"> Detailed Clinical Data</w:t>
      </w:r>
      <w:r w:rsidRPr="002A1B47">
        <w:rPr>
          <w:noProof w:val="0"/>
        </w:rPr>
        <w:fldChar w:fldCharType="end"/>
      </w:r>
      <w:r w:rsidRPr="002A1B47">
        <w:rPr>
          <w:noProof w:val="0"/>
        </w:rPr>
        <w:t xml:space="preserve"> and </w:t>
      </w:r>
      <w:r w:rsidRPr="002A1B47">
        <w:rPr>
          <w:noProof w:val="0"/>
        </w:rPr>
        <w:fldChar w:fldCharType="begin"/>
      </w:r>
      <w:r w:rsidRPr="002A1B47">
        <w:rPr>
          <w:noProof w:val="0"/>
        </w:rPr>
        <w:instrText xml:space="preserve"> REF _Ref380034002 \h </w:instrText>
      </w:r>
      <w:r w:rsidRPr="002A1B47">
        <w:rPr>
          <w:noProof w:val="0"/>
        </w:rPr>
      </w:r>
      <w:r w:rsidRPr="002A1B47">
        <w:rPr>
          <w:noProof w:val="0"/>
        </w:rPr>
        <w:fldChar w:fldCharType="separate"/>
      </w:r>
      <w:r w:rsidRPr="002A1B47">
        <w:rPr>
          <w:noProof w:val="0"/>
        </w:rPr>
        <w:t>Figure 3</w:t>
      </w:r>
      <w:r w:rsidR="00F346F6">
        <w:rPr>
          <w:noProof w:val="0"/>
        </w:rPr>
        <w:t>.2.3.2-2</w:t>
      </w:r>
      <w:r w:rsidRPr="002A1B47">
        <w:rPr>
          <w:noProof w:val="0"/>
        </w:rPr>
        <w:t xml:space="preserve"> More Detailed Clinical Data</w:t>
      </w:r>
      <w:r w:rsidRPr="002A1B47">
        <w:rPr>
          <w:noProof w:val="0"/>
        </w:rPr>
        <w:fldChar w:fldCharType="end"/>
      </w:r>
      <w:r w:rsidRPr="002A1B47">
        <w:rPr>
          <w:noProof w:val="0"/>
        </w:rPr>
        <w:t xml:space="preserve"> depicted below</w:t>
      </w:r>
      <w:r w:rsidR="002A1B47">
        <w:rPr>
          <w:noProof w:val="0"/>
        </w:rPr>
        <w:t xml:space="preserve">. </w:t>
      </w:r>
    </w:p>
    <w:p w:rsidR="00C341C1" w:rsidRPr="002A1B47" w:rsidRDefault="00CC623B" w:rsidP="00222901">
      <w:pPr>
        <w:pStyle w:val="BodyText"/>
        <w:keepNext/>
        <w:rPr>
          <w:noProof w:val="0"/>
        </w:rPr>
      </w:pPr>
      <w:r w:rsidRPr="002A1B47">
        <w:drawing>
          <wp:inline distT="0" distB="0" distL="0" distR="0" wp14:anchorId="5915F482" wp14:editId="3A5205F4">
            <wp:extent cx="6014968" cy="4751807"/>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3129" cy="4750354"/>
                    </a:xfrm>
                    <a:prstGeom prst="rect">
                      <a:avLst/>
                    </a:prstGeom>
                    <a:noFill/>
                  </pic:spPr>
                </pic:pic>
              </a:graphicData>
            </a:graphic>
          </wp:inline>
        </w:drawing>
      </w:r>
    </w:p>
    <w:p w:rsidR="00C341C1" w:rsidRPr="002A1B47" w:rsidRDefault="00C341C1" w:rsidP="00922F80">
      <w:pPr>
        <w:pStyle w:val="FigureTitle"/>
        <w:rPr>
          <w:noProof w:val="0"/>
        </w:rPr>
      </w:pPr>
      <w:bookmarkStart w:id="150" w:name="_Ref380033999"/>
      <w:r w:rsidRPr="002A1B47">
        <w:rPr>
          <w:noProof w:val="0"/>
        </w:rPr>
        <w:t>Figure</w:t>
      </w:r>
      <w:r w:rsidR="00F346F6">
        <w:rPr>
          <w:noProof w:val="0"/>
        </w:rPr>
        <w:t xml:space="preserve"> 3.2.3.2-1</w:t>
      </w:r>
      <w:r w:rsidR="00E33E65" w:rsidRPr="002A1B47">
        <w:rPr>
          <w:noProof w:val="0"/>
        </w:rPr>
        <w:t>:</w:t>
      </w:r>
      <w:r w:rsidRPr="002A1B47">
        <w:rPr>
          <w:noProof w:val="0"/>
        </w:rPr>
        <w:t xml:space="preserve"> Detailed Clinical Data</w:t>
      </w:r>
      <w:bookmarkEnd w:id="150"/>
    </w:p>
    <w:p w:rsidR="00C341C1" w:rsidRPr="002A1B47" w:rsidRDefault="00CC623B" w:rsidP="00222901">
      <w:pPr>
        <w:pStyle w:val="BodyText"/>
        <w:keepNext/>
        <w:rPr>
          <w:noProof w:val="0"/>
        </w:rPr>
      </w:pPr>
      <w:r w:rsidRPr="002A1B47">
        <w:drawing>
          <wp:inline distT="0" distB="0" distL="0" distR="0" wp14:anchorId="77BB3C9A" wp14:editId="6510CD6A">
            <wp:extent cx="6010297" cy="5191125"/>
            <wp:effectExtent l="0" t="0" r="9525"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0297" cy="5191125"/>
                    </a:xfrm>
                    <a:prstGeom prst="rect">
                      <a:avLst/>
                    </a:prstGeom>
                    <a:noFill/>
                  </pic:spPr>
                </pic:pic>
              </a:graphicData>
            </a:graphic>
          </wp:inline>
        </w:drawing>
      </w:r>
    </w:p>
    <w:p w:rsidR="00C341C1" w:rsidRPr="002A1B47" w:rsidRDefault="00C341C1" w:rsidP="00922F80">
      <w:pPr>
        <w:pStyle w:val="FigureTitle"/>
        <w:rPr>
          <w:noProof w:val="0"/>
        </w:rPr>
      </w:pPr>
      <w:bookmarkStart w:id="151" w:name="_Ref380034002"/>
      <w:r w:rsidRPr="002A1B47">
        <w:rPr>
          <w:noProof w:val="0"/>
        </w:rPr>
        <w:t>Figure</w:t>
      </w:r>
      <w:r w:rsidR="00F346F6">
        <w:rPr>
          <w:noProof w:val="0"/>
        </w:rPr>
        <w:t xml:space="preserve"> 3.2.3.2-2</w:t>
      </w:r>
      <w:r w:rsidR="00E33E65" w:rsidRPr="002A1B47">
        <w:rPr>
          <w:noProof w:val="0"/>
        </w:rPr>
        <w:t>:</w:t>
      </w:r>
      <w:r w:rsidRPr="002A1B47">
        <w:rPr>
          <w:noProof w:val="0"/>
        </w:rPr>
        <w:t xml:space="preserve"> More Detailed Clinical Data</w:t>
      </w:r>
      <w:bookmarkEnd w:id="151"/>
    </w:p>
    <w:p w:rsidR="0065715D" w:rsidRPr="002A1B47" w:rsidRDefault="0065715D" w:rsidP="0065715D">
      <w:pPr>
        <w:pStyle w:val="Heading2"/>
        <w:rPr>
          <w:noProof w:val="0"/>
        </w:rPr>
      </w:pPr>
      <w:bookmarkStart w:id="152" w:name="_Toc383590907"/>
      <w:r w:rsidRPr="002A1B47">
        <w:rPr>
          <w:noProof w:val="0"/>
        </w:rPr>
        <w:t>Behavioral (a.k.a. Computational) Models</w:t>
      </w:r>
      <w:bookmarkEnd w:id="152"/>
    </w:p>
    <w:p w:rsidR="00700BBC" w:rsidRPr="002A1B47" w:rsidRDefault="00700BBC" w:rsidP="00922F80">
      <w:pPr>
        <w:pStyle w:val="BodyText"/>
      </w:pPr>
      <w:r w:rsidRPr="002A1B47">
        <w:rPr>
          <w:noProof w:val="0"/>
        </w:rPr>
        <w:t xml:space="preserve">The behavioral perspective captures the behavioral aspects and requirements of the system. This includes the various actors, roles, types of interactions and transactions that need to be supported along with the events that trigger the various interactions. </w:t>
      </w:r>
    </w:p>
    <w:p w:rsidR="00700BBC" w:rsidRPr="002A1B47" w:rsidRDefault="00700BBC">
      <w:pPr>
        <w:pStyle w:val="BodyText"/>
        <w:rPr>
          <w:noProof w:val="0"/>
        </w:rPr>
      </w:pPr>
      <w:r w:rsidRPr="002A1B47">
        <w:rPr>
          <w:noProof w:val="0"/>
        </w:rPr>
        <w:t xml:space="preserve">Behavioral models describing the conceptual flow of activities can be found in </w:t>
      </w:r>
      <w:r w:rsidR="00D02383">
        <w:rPr>
          <w:noProof w:val="0"/>
        </w:rPr>
        <w:t>Volume 1</w:t>
      </w:r>
      <w:r w:rsidRPr="002A1B47">
        <w:rPr>
          <w:noProof w:val="0"/>
        </w:rPr>
        <w:t xml:space="preserve"> under Process Flows</w:t>
      </w:r>
      <w:r w:rsidR="002A1B47">
        <w:rPr>
          <w:noProof w:val="0"/>
        </w:rPr>
        <w:t xml:space="preserve">. </w:t>
      </w:r>
      <w:r w:rsidRPr="002A1B47">
        <w:rPr>
          <w:noProof w:val="0"/>
        </w:rPr>
        <w:t xml:space="preserve">System components providing the profile solution are identified as </w:t>
      </w:r>
      <w:r w:rsidR="00D02383">
        <w:rPr>
          <w:noProof w:val="0"/>
        </w:rPr>
        <w:t>a</w:t>
      </w:r>
      <w:r w:rsidRPr="002A1B47">
        <w:rPr>
          <w:noProof w:val="0"/>
        </w:rPr>
        <w:t>ctors in IHE profiles, and the communications between those components are called transactions</w:t>
      </w:r>
      <w:r w:rsidR="002A1B47">
        <w:rPr>
          <w:noProof w:val="0"/>
        </w:rPr>
        <w:t xml:space="preserve">. </w:t>
      </w:r>
      <w:r w:rsidRPr="002A1B47">
        <w:rPr>
          <w:noProof w:val="0"/>
        </w:rPr>
        <w:t xml:space="preserve">The Actor / Transaction section of </w:t>
      </w:r>
      <w:r w:rsidR="00D02383">
        <w:rPr>
          <w:noProof w:val="0"/>
        </w:rPr>
        <w:t>Volume 1</w:t>
      </w:r>
      <w:r w:rsidRPr="002A1B47">
        <w:rPr>
          <w:noProof w:val="0"/>
        </w:rPr>
        <w:t xml:space="preserve"> describes the conceptual arrangement of information flow, and links those flows to the implementable transactions.</w:t>
      </w:r>
    </w:p>
    <w:p w:rsidR="00700BBC" w:rsidRPr="002A1B47" w:rsidRDefault="00700BBC">
      <w:pPr>
        <w:pStyle w:val="BodyText"/>
        <w:rPr>
          <w:noProof w:val="0"/>
        </w:rPr>
      </w:pPr>
      <w:r w:rsidRPr="002A1B47">
        <w:rPr>
          <w:noProof w:val="0"/>
        </w:rPr>
        <w:t xml:space="preserve">Transactions describing the implementable system </w:t>
      </w:r>
      <w:r w:rsidR="002A1B47" w:rsidRPr="002A1B47">
        <w:rPr>
          <w:noProof w:val="0"/>
        </w:rPr>
        <w:t>communications</w:t>
      </w:r>
      <w:r w:rsidRPr="002A1B47">
        <w:rPr>
          <w:noProof w:val="0"/>
        </w:rPr>
        <w:t xml:space="preserve"> are found in </w:t>
      </w:r>
      <w:r w:rsidR="00D02383">
        <w:rPr>
          <w:noProof w:val="0"/>
        </w:rPr>
        <w:t>Volume 2</w:t>
      </w:r>
      <w:r w:rsidR="002A1B47">
        <w:rPr>
          <w:noProof w:val="0"/>
        </w:rPr>
        <w:t xml:space="preserve">. </w:t>
      </w:r>
      <w:r w:rsidRPr="002A1B47">
        <w:rPr>
          <w:noProof w:val="0"/>
        </w:rPr>
        <w:t>Each transaction identifies the actors that use the transaction, and the roles that they play</w:t>
      </w:r>
      <w:r w:rsidR="002A1B47">
        <w:rPr>
          <w:noProof w:val="0"/>
        </w:rPr>
        <w:t xml:space="preserve">. </w:t>
      </w:r>
      <w:r w:rsidRPr="002A1B47">
        <w:rPr>
          <w:noProof w:val="0"/>
        </w:rPr>
        <w:t>The transactions also describe the events that trigger the execution of the transaction.</w:t>
      </w:r>
    </w:p>
    <w:p w:rsidR="00700BBC" w:rsidRPr="002A1B47" w:rsidRDefault="00700BBC" w:rsidP="00922F80">
      <w:pPr>
        <w:pStyle w:val="BodyText"/>
      </w:pPr>
      <w:r w:rsidRPr="002A1B47">
        <w:rPr>
          <w:noProof w:val="0"/>
        </w:rPr>
        <w:t xml:space="preserve">When the implementation platform is HTTP/SOAP, the structure of the WSDL is defined as described in Appendix V: </w:t>
      </w:r>
      <w:r w:rsidRPr="002A1B47">
        <w:rPr>
          <w:noProof w:val="0"/>
          <w:lang w:eastAsia="zh-CN"/>
        </w:rPr>
        <w:t>Web Services for IHE Transactions</w:t>
      </w:r>
      <w:r w:rsidRPr="002A1B47">
        <w:rPr>
          <w:noProof w:val="0"/>
        </w:rPr>
        <w:t xml:space="preserve"> found in </w:t>
      </w:r>
      <w:r w:rsidR="00D02383">
        <w:rPr>
          <w:noProof w:val="0"/>
        </w:rPr>
        <w:t>Volume 2</w:t>
      </w:r>
      <w:r w:rsidRPr="002A1B47">
        <w:rPr>
          <w:noProof w:val="0"/>
        </w:rPr>
        <w:t xml:space="preserve"> of the IHE ITI Technical Framework.</w:t>
      </w:r>
    </w:p>
    <w:p w:rsidR="00C341C1" w:rsidRPr="002A1B47" w:rsidRDefault="00C341C1" w:rsidP="00222901">
      <w:pPr>
        <w:pStyle w:val="Heading3"/>
        <w:rPr>
          <w:noProof w:val="0"/>
        </w:rPr>
      </w:pPr>
      <w:bookmarkStart w:id="153" w:name="_Toc383590908"/>
      <w:bookmarkStart w:id="154" w:name="_Ref386626550"/>
      <w:r w:rsidRPr="002A1B47">
        <w:rPr>
          <w:noProof w:val="0"/>
        </w:rPr>
        <w:t>Basic Behavioral Design Patterns</w:t>
      </w:r>
      <w:bookmarkEnd w:id="153"/>
      <w:bookmarkEnd w:id="154"/>
    </w:p>
    <w:p w:rsidR="005B1F10" w:rsidRPr="002A1B47" w:rsidRDefault="005B1F10" w:rsidP="005B1F10">
      <w:pPr>
        <w:pStyle w:val="BodyText"/>
        <w:rPr>
          <w:noProof w:val="0"/>
        </w:rPr>
      </w:pPr>
      <w:r w:rsidRPr="002A1B47">
        <w:rPr>
          <w:noProof w:val="0"/>
        </w:rPr>
        <w:t xml:space="preserve">The subsections below describe a number of different </w:t>
      </w:r>
      <w:r w:rsidR="002A1B47" w:rsidRPr="002A1B47">
        <w:rPr>
          <w:noProof w:val="0"/>
        </w:rPr>
        <w:t>behavioral</w:t>
      </w:r>
      <w:r w:rsidRPr="002A1B47">
        <w:rPr>
          <w:noProof w:val="0"/>
        </w:rPr>
        <w:t xml:space="preserve"> (computational) design patterns related to query.</w:t>
      </w:r>
    </w:p>
    <w:p w:rsidR="00C341C1" w:rsidRPr="002A1B47" w:rsidRDefault="00C341C1" w:rsidP="00222901">
      <w:pPr>
        <w:pStyle w:val="Heading4"/>
        <w:rPr>
          <w:noProof w:val="0"/>
        </w:rPr>
      </w:pPr>
      <w:bookmarkStart w:id="155" w:name="_Toc383590909"/>
      <w:r w:rsidRPr="002A1B47">
        <w:rPr>
          <w:noProof w:val="0"/>
        </w:rPr>
        <w:t>Request/Response</w:t>
      </w:r>
      <w:bookmarkEnd w:id="155"/>
    </w:p>
    <w:p w:rsidR="005B1F10" w:rsidRPr="002A1B47" w:rsidRDefault="005B1F10" w:rsidP="005B1F10">
      <w:pPr>
        <w:pStyle w:val="BodyText"/>
        <w:rPr>
          <w:noProof w:val="0"/>
        </w:rPr>
      </w:pPr>
      <w:r w:rsidRPr="002A1B47">
        <w:rPr>
          <w:noProof w:val="0"/>
        </w:rPr>
        <w:t>The request/response design pattern has two actors, a requestor which makes a request</w:t>
      </w:r>
      <w:r w:rsidR="00DE1084" w:rsidRPr="002A1B47">
        <w:rPr>
          <w:noProof w:val="0"/>
        </w:rPr>
        <w:t xml:space="preserve"> (1)</w:t>
      </w:r>
      <w:r w:rsidRPr="002A1B47">
        <w:rPr>
          <w:noProof w:val="0"/>
        </w:rPr>
        <w:t xml:space="preserve">, and a responder </w:t>
      </w:r>
      <w:r w:rsidR="00DE1084" w:rsidRPr="002A1B47">
        <w:rPr>
          <w:noProof w:val="0"/>
        </w:rPr>
        <w:t xml:space="preserve">(2) </w:t>
      </w:r>
      <w:r w:rsidRPr="002A1B47">
        <w:rPr>
          <w:noProof w:val="0"/>
        </w:rPr>
        <w:t>which replies to the request, providing the results in a single interaction.</w:t>
      </w:r>
    </w:p>
    <w:p w:rsidR="004D45A9" w:rsidRPr="002A1B47" w:rsidRDefault="004D45A9" w:rsidP="005B1F10">
      <w:pPr>
        <w:pStyle w:val="BodyText"/>
        <w:rPr>
          <w:noProof w:val="0"/>
        </w:rPr>
      </w:pPr>
    </w:p>
    <w:p w:rsidR="00644492" w:rsidRPr="002A1B47" w:rsidRDefault="00EA7DA2" w:rsidP="00644492">
      <w:pPr>
        <w:pStyle w:val="BodyText"/>
        <w:keepNext/>
        <w:jc w:val="center"/>
        <w:rPr>
          <w:noProof w:val="0"/>
        </w:rPr>
      </w:pPr>
      <w:r w:rsidRPr="002A1B47">
        <mc:AlternateContent>
          <mc:Choice Requires="wpc">
            <w:drawing>
              <wp:inline distT="0" distB="0" distL="0" distR="0" wp14:anchorId="2D44DBF7" wp14:editId="45B755DE">
                <wp:extent cx="3179618" cy="1988127"/>
                <wp:effectExtent l="0" t="0" r="2095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8" name="Rectangle 8"/>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Pr="00EA7DA2" w:rsidRDefault="00922F80" w:rsidP="00EA7DA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636956" y="699546"/>
                            <a:ext cx="13855" cy="11846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1" name="Rectangle 31"/>
                        <wps:cNvSpPr/>
                        <wps:spPr>
                          <a:xfrm>
                            <a:off x="540033" y="942107"/>
                            <a:ext cx="214688" cy="44970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2555875" y="699488"/>
                            <a:ext cx="13335" cy="1184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2458720" y="1011273"/>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EA7DA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921480" y="685799"/>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16"/>
                        <wps:cNvSpPr txBox="1"/>
                        <wps:spPr>
                          <a:xfrm>
                            <a:off x="861414" y="990205"/>
                            <a:ext cx="14443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26" editas="canvas" style="width:250.35pt;height:156.55pt;mso-position-horizontal-relative:char;mso-position-vertical-relative:line" coordsize="31794,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794;height:19875;visibility:visible;mso-wrap-style:square" stroked="t">
                  <v:fill o:detectmouseclick="t"/>
                  <v:path o:connecttype="none"/>
                </v:shape>
                <v:rect id="Rectangle 8" o:spid="_x0000_s1028"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jusEA&#10;AADaAAAADwAAAGRycy9kb3ducmV2LnhtbERPS2vCQBC+C/6HZYTedGORotE1iFCwhVLqA3IcsmMS&#10;k50J2a2m/757KPT48b032eBadafe18IG5rMEFHEhtubSwPn0Ol2C8gHZYitMBn7IQ7YdjzaYWnnw&#10;F92PoVQxhH2KBqoQulRrX1Tk0M+kI47cVXqHIcK+1LbHRwx3rX5OkhftsObYUGFH+4qK5vjtDBSn&#10;/HJb5J/vUi+l2X3IYbF6y415mgy7NahAQ/gX/7kP1kDcGq/EG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o7rBAAAA2gAAAA8AAAAAAAAAAAAAAAAAmAIAAGRycy9kb3du&#10;cmV2LnhtbFBLBQYAAAAABAAEAPUAAACGAwAAAAA=&#10;" filled="f" strokecolor="black [3200]" strokeweight=".5pt">
                  <v:textbox>
                    <w:txbxContent>
                      <w:p w:rsidR="00922F80" w:rsidRDefault="00922F80" w:rsidP="00222901">
                        <w:pPr>
                          <w:jc w:val="center"/>
                        </w:pPr>
                        <w:r>
                          <w:t>Requestor</w:t>
                        </w:r>
                      </w:p>
                    </w:txbxContent>
                  </v:textbox>
                </v:rect>
                <v:rect id="Rectangle 30" o:spid="_x0000_s1029"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27sEA&#10;AADbAAAADwAAAGRycy9kb3ducmV2LnhtbERPS2vCQBC+F/wPywi91Y1WikZXEaFgC1J8QY5Ddkyi&#10;2ZmQ3Wr677sHwePH954vO1erG7W+EjYwHCSgiHOxFRcGjofPtwkoH5At1sJk4I88LBe9lzmmVu68&#10;o9s+FCqGsE/RQBlCk2rt85Ic+oE0xJE7S+swRNgW2rZ4j+Gu1qMk+dAOK44NJTa0Lim/7n+dgfyQ&#10;nS7j7OdbqolcV1vZjKdfmTGv/W41AxWoC0/xw72xBt7j+vgl/gC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89u7BAAAA2wAAAA8AAAAAAAAAAAAAAAAAmAIAAGRycy9kb3du&#10;cmV2LnhtbFBLBQYAAAAABAAEAPUAAACGAwAAAAA=&#10;" filled="f" strokecolor="black [3200]" strokeweight=".5pt">
                  <v:textbox>
                    <w:txbxContent>
                      <w:p w:rsidR="00922F80" w:rsidRPr="00EA7DA2" w:rsidRDefault="00922F80" w:rsidP="00EA7DA2">
                        <w:pPr>
                          <w:pStyle w:val="NormalWeb"/>
                          <w:jc w:val="center"/>
                        </w:pPr>
                        <w:r w:rsidRPr="00222901">
                          <w:t>Re</w:t>
                        </w:r>
                        <w:r>
                          <w:t>sponder</w:t>
                        </w:r>
                      </w:p>
                    </w:txbxContent>
                  </v:textbox>
                </v:rect>
                <v:line id="Straight Connector 14" o:spid="_x0000_s1030" style="position:absolute;visibility:visible;mso-wrap-style:square" from="6369,6995" to="6508,18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weL8AAADbAAAADwAAAGRycy9kb3ducmV2LnhtbERPTYvCMBC9C/6HMIIX0XRFZK1NRQTR&#10;Pap78TYkY1tsJqXJavXXmwXB2zze52SrztbiRq2vHCv4miQgiLUzFRcKfk/b8TcIH5AN1o5JwYM8&#10;rPJ+L8PUuDsf6HYMhYgh7FNUUIbQpFJ6XZJFP3ENceQurrUYImwLaVq8x3Bby2mSzKXFimNDiQ1t&#10;StLX459VcCY5O+1G+8eTF9OkQaPxZ6eVGg669RJEoC58xG/33sT5M/j/JR4g8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DzweL8AAADbAAAADwAAAAAAAAAAAAAAAACh&#10;AgAAZHJzL2Rvd25yZXYueG1sUEsFBgAAAAAEAAQA+QAAAI0DAAAAAA==&#10;" strokecolor="black [3040]">
                  <v:stroke dashstyle="dash"/>
                </v:line>
                <v:rect id="Rectangle 31" o:spid="_x0000_s1031" style="position:absolute;left:5400;top:9421;width:2147;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Y/8YA&#10;AADbAAAADwAAAGRycy9kb3ducmV2LnhtbESPQWvCQBSE7wX/w/IEb3WTWIKkrlIkLSH0UvXi7ZF9&#10;TUKzb2N2o2l/fbdQ8DjMzDfMZjeZTlxpcK1lBfEyAkFcWd1yreB0fH1cg3AeWWNnmRR8k4Pddvaw&#10;wUzbG3/Q9eBrESDsMlTQeN9nUrqqIYNuaXvi4H3awaAPcqilHvAW4KaTSRSl0mDLYaHBnvYNVV+H&#10;0ShIxjLvCjOW6fv6POY/efr0dr4otZhPL88gPE3+Hv5vF1rBKo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CY/8YAAADbAAAADwAAAAAAAAAAAAAAAACYAgAAZHJz&#10;L2Rvd25yZXYueG1sUEsFBgAAAAAEAAQA9QAAAIsDAAAAAA==&#10;" fillcolor="white [3201]" strokecolor="black [3200]" strokeweight=".5pt">
                  <v:textbox>
                    <w:txbxContent>
                      <w:p w:rsidR="00922F80" w:rsidRDefault="00922F80" w:rsidP="00222901">
                        <w:pPr>
                          <w:pStyle w:val="NormalWeb"/>
                        </w:pPr>
                      </w:p>
                    </w:txbxContent>
                  </v:textbox>
                </v:rect>
                <v:line id="Straight Connector 32" o:spid="_x0000_s1032" style="position:absolute;visibility:visible;mso-wrap-style:square" from="25558,6994" to="25692,18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yR98EAAADbAAAADwAAAGRycy9kb3ducmV2LnhtbESPQYvCMBSE74L/ITxhL6KpdVm0GkUE&#10;UY9b9+LtkTzbYvNSmqh1f70RFvY4zMw3zHLd2VrcqfWVYwWTcQKCWDtTcaHg57QbzUD4gGywdkwK&#10;nuRhver3lpgZ9+BvuuehEBHCPkMFZQhNJqXXJVn0Y9cQR+/iWoshyraQpsVHhNtapknyJS1WHBdK&#10;bGhbkr7mN6vgTPLztB8enr88T5MGjcbjXiv1Meg2CxCBuvAf/msfjIJpCu8v8Q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LJH3wQAAANsAAAAPAAAAAAAAAAAAAAAA&#10;AKECAABkcnMvZG93bnJldi54bWxQSwUGAAAAAAQABAD5AAAAjwMAAAAA&#10;" strokecolor="black [3040]">
                  <v:stroke dashstyle="dash"/>
                </v:line>
                <v:rect id="Rectangle 33" o:spid="_x0000_s1033" style="position:absolute;left:24587;top:10112;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6jE8QA&#10;AADbAAAADwAAAGRycy9kb3ducmV2LnhtbESPQYvCMBSE74L/IbyFvWm6KkWqUUTqIuJFdy/eHs2z&#10;LTYvtUm1u7/eCILHYWa+YebLzlTiRo0rLSv4GkYgiDOrS84V/P5sBlMQziNrrCyTgj9ysFz0e3NM&#10;tL3zgW5Hn4sAYZeggsL7OpHSZQUZdENbEwfvbBuDPsgml7rBe4CbSo6iKJYGSw4LBda0Lii7HFuj&#10;YNTu0mpr2l28n57a9D+NJ9+nq1KfH91qBsJT59/hV3urFYz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eoxPEAAAA2wAAAA8AAAAAAAAAAAAAAAAAmAIAAGRycy9k&#10;b3ducmV2LnhtbFBLBQYAAAAABAAEAPUAAACJAwAAAAA=&#10;" fillcolor="white [3201]" strokecolor="black [3200]" strokeweight=".5pt">
                  <v:textbox>
                    <w:txbxContent>
                      <w:p w:rsidR="00922F80" w:rsidRDefault="00922F80" w:rsidP="00EA7DA2">
                        <w:pPr>
                          <w:pStyle w:val="NormalWeb"/>
                        </w:pP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Straight Arrow Connector 34" o:spid="_x0000_s1035"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rN8YAAADbAAAADwAAAGRycy9kb3ducmV2LnhtbESP3WoCMRSE7wXfIZyCd5qtK1W2RpEW&#10;qWJB/EHw7rA53SxuTtZNqtu3b4RCL4eZ+YaZzltbiRs1vnSs4HmQgCDOnS65UHA8LPsTED4ga6wc&#10;k4If8jCfdTtTzLS7845u+1CICGGfoQITQp1J6XNDFv3A1cTR+3KNxRBlU0jd4D3CbSWHSfIiLZYc&#10;FwzW9GYov+y/rYL39Wk0vrbXbfpxNp85pePzcLFRqvfULl5BBGrDf/ivvdIK0hE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qzfGAAAA2wAAAA8AAAAAAAAA&#10;AAAAAAAAoQIAAGRycy9kb3ducmV2LnhtbFBLBQYAAAAABAAEAPkAAACUAwAAAAA=&#10;" strokecolor="black [3040]">
                  <v:stroke endarrow="open"/>
                </v:shape>
                <v:shapetype id="_x0000_t202" coordsize="21600,21600" o:spt="202" path="m,l,21600r21600,l21600,xe">
                  <v:stroke joinstyle="miter"/>
                  <v:path gradientshapeok="t" o:connecttype="rect"/>
                </v:shapetype>
                <v:shape id="Text Box 16" o:spid="_x0000_s1036" type="#_x0000_t202" style="position:absolute;left:9214;top:6857;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922F80" w:rsidRDefault="00922F80">
                        <w:r>
                          <w:t>1. Query Request</w:t>
                        </w:r>
                      </w:p>
                    </w:txbxContent>
                  </v:textbox>
                </v:shape>
                <v:shape id="Text Box 16" o:spid="_x0000_s1037" type="#_x0000_t202" style="position:absolute;left:8614;top:9902;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922F80" w:rsidRDefault="00922F80" w:rsidP="00644492">
                        <w:pPr>
                          <w:pStyle w:val="NormalWeb"/>
                          <w:jc w:val="center"/>
                        </w:pPr>
                        <w:r>
                          <w:t>2. Query Response</w:t>
                        </w:r>
                      </w:p>
                    </w:txbxContent>
                  </v:textbox>
                </v:shape>
                <w10:anchorlock/>
              </v:group>
            </w:pict>
          </mc:Fallback>
        </mc:AlternateContent>
      </w:r>
    </w:p>
    <w:p w:rsidR="00644492" w:rsidRPr="002A1B47" w:rsidRDefault="00644492" w:rsidP="00922F80">
      <w:pPr>
        <w:pStyle w:val="FigureTitle"/>
        <w:rPr>
          <w:noProof w:val="0"/>
        </w:rPr>
      </w:pPr>
      <w:r w:rsidRPr="002A1B47">
        <w:rPr>
          <w:noProof w:val="0"/>
        </w:rPr>
        <w:t>Figure</w:t>
      </w:r>
      <w:r w:rsidR="00F346F6">
        <w:rPr>
          <w:noProof w:val="0"/>
        </w:rPr>
        <w:t xml:space="preserve"> 3.3.1.1-1</w:t>
      </w:r>
      <w:r w:rsidR="00E33E65" w:rsidRPr="002A1B47">
        <w:rPr>
          <w:noProof w:val="0"/>
        </w:rPr>
        <w:t>:</w:t>
      </w:r>
      <w:r w:rsidRPr="002A1B47">
        <w:rPr>
          <w:noProof w:val="0"/>
        </w:rPr>
        <w:t xml:space="preserve"> Request/Response Behavior Pattern</w:t>
      </w:r>
    </w:p>
    <w:p w:rsidR="00C341C1" w:rsidRPr="002A1B47" w:rsidRDefault="00C341C1" w:rsidP="00222901">
      <w:pPr>
        <w:pStyle w:val="Heading4"/>
        <w:rPr>
          <w:noProof w:val="0"/>
        </w:rPr>
      </w:pPr>
      <w:bookmarkStart w:id="156" w:name="_Toc383590910"/>
      <w:r w:rsidRPr="002A1B47">
        <w:rPr>
          <w:noProof w:val="0"/>
        </w:rPr>
        <w:t>Request/Batched Responses</w:t>
      </w:r>
      <w:bookmarkEnd w:id="156"/>
    </w:p>
    <w:p w:rsidR="005B1F10" w:rsidRPr="002A1B47" w:rsidRDefault="005B1F10" w:rsidP="005B1F10">
      <w:pPr>
        <w:pStyle w:val="BodyText"/>
        <w:keepNext/>
        <w:keepLines/>
        <w:rPr>
          <w:noProof w:val="0"/>
        </w:rPr>
      </w:pPr>
      <w:r w:rsidRPr="002A1B47">
        <w:rPr>
          <w:noProof w:val="0"/>
        </w:rPr>
        <w:t xml:space="preserve">The basic request/response design pattern can be extended by </w:t>
      </w:r>
      <w:r w:rsidR="00DE1084" w:rsidRPr="002A1B47">
        <w:rPr>
          <w:noProof w:val="0"/>
        </w:rPr>
        <w:t xml:space="preserve">responding to the request (1) by </w:t>
      </w:r>
      <w:r w:rsidRPr="002A1B47">
        <w:rPr>
          <w:noProof w:val="0"/>
        </w:rPr>
        <w:t xml:space="preserve">batching the first N results </w:t>
      </w:r>
      <w:r w:rsidR="00DE1084" w:rsidRPr="002A1B47">
        <w:rPr>
          <w:noProof w:val="0"/>
        </w:rPr>
        <w:t xml:space="preserve">(2) </w:t>
      </w:r>
      <w:r w:rsidRPr="002A1B47">
        <w:rPr>
          <w:noProof w:val="0"/>
        </w:rPr>
        <w:t>that are returned by a query, and supports capture of complete results by requesting additional batches</w:t>
      </w:r>
      <w:r w:rsidR="00DE1084" w:rsidRPr="002A1B47">
        <w:rPr>
          <w:noProof w:val="0"/>
        </w:rPr>
        <w:t xml:space="preserve"> (3 and 4)</w:t>
      </w:r>
      <w:r w:rsidR="002A1B47">
        <w:rPr>
          <w:noProof w:val="0"/>
        </w:rPr>
        <w:t xml:space="preserve">. </w:t>
      </w:r>
      <w:r w:rsidRPr="002A1B47">
        <w:rPr>
          <w:noProof w:val="0"/>
        </w:rPr>
        <w:t>Many variations of this design pattern exist, including those that allow only traversal in the forward direction, traversal forwards and backwards, or direct access to a set of N results starting at a given position</w:t>
      </w:r>
      <w:r w:rsidR="002A1B47">
        <w:rPr>
          <w:noProof w:val="0"/>
        </w:rPr>
        <w:t xml:space="preserve">. </w:t>
      </w:r>
      <w:r w:rsidR="00DE1084" w:rsidRPr="002A1B47">
        <w:rPr>
          <w:noProof w:val="0"/>
        </w:rPr>
        <w:t xml:space="preserve">When finished, the query is canceled (5) to release server resources used </w:t>
      </w:r>
      <w:r w:rsidR="002A1B47" w:rsidRPr="002A1B47">
        <w:rPr>
          <w:noProof w:val="0"/>
        </w:rPr>
        <w:t>to</w:t>
      </w:r>
      <w:r w:rsidR="00DE1084" w:rsidRPr="002A1B47">
        <w:rPr>
          <w:noProof w:val="0"/>
        </w:rPr>
        <w:t xml:space="preserve"> maintain state.</w:t>
      </w:r>
    </w:p>
    <w:p w:rsidR="004D45A9" w:rsidRPr="002A1B47" w:rsidRDefault="004D45A9" w:rsidP="005B1F10">
      <w:pPr>
        <w:pStyle w:val="BodyText"/>
        <w:keepNext/>
        <w:keepLines/>
        <w:rPr>
          <w:noProof w:val="0"/>
        </w:rPr>
      </w:pPr>
    </w:p>
    <w:p w:rsidR="00644492" w:rsidRPr="002A1B47" w:rsidRDefault="00644492" w:rsidP="00644492">
      <w:pPr>
        <w:pStyle w:val="BodyText"/>
        <w:keepNext/>
        <w:jc w:val="center"/>
        <w:rPr>
          <w:noProof w:val="0"/>
        </w:rPr>
      </w:pPr>
      <w:r w:rsidRPr="002A1B47">
        <mc:AlternateContent>
          <mc:Choice Requires="wpc">
            <w:drawing>
              <wp:inline distT="0" distB="0" distL="0" distR="0" wp14:anchorId="1F48E606" wp14:editId="4AAD2CC0">
                <wp:extent cx="3179618" cy="2951018"/>
                <wp:effectExtent l="0" t="0" r="20955" b="20955"/>
                <wp:docPr id="2055" name="Canvas 20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19" name="Rectangle 19"/>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Pr="00EA7DA2" w:rsidRDefault="00922F80" w:rsidP="0064449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636816" y="699304"/>
                            <a:ext cx="13959" cy="2120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539917" y="941783"/>
                            <a:ext cx="214688" cy="173179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8" name="Straight Connector 2048"/>
                        <wps:cNvCnPr/>
                        <wps:spPr>
                          <a:xfrm>
                            <a:off x="2555319" y="699246"/>
                            <a:ext cx="13751" cy="21197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49" name="Rectangle 2049"/>
                        <wps:cNvSpPr/>
                        <wps:spPr>
                          <a:xfrm>
                            <a:off x="2458318" y="1010936"/>
                            <a:ext cx="214630" cy="166299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1" name="Straight Arrow Connector 2051"/>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2" name="Straight Arrow Connector 2052"/>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3" name="Text Box 2053"/>
                        <wps:cNvSpPr txBox="1"/>
                        <wps:spPr>
                          <a:xfrm>
                            <a:off x="1080297" y="685799"/>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644492">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4" name="Text Box 16"/>
                        <wps:cNvSpPr txBox="1"/>
                        <wps:spPr>
                          <a:xfrm>
                            <a:off x="861461" y="990434"/>
                            <a:ext cx="144427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a:off x="754960" y="1724328"/>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Text Box 2053"/>
                        <wps:cNvSpPr txBox="1"/>
                        <wps:spPr>
                          <a:xfrm>
                            <a:off x="818148" y="1398308"/>
                            <a:ext cx="1578097" cy="705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222901">
                              <w:pPr>
                                <w:pStyle w:val="NormalWeb"/>
                                <w:jc w:val="center"/>
                              </w:pPr>
                              <w:r>
                                <w:t>3. Query Navigation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16"/>
                        <wps:cNvSpPr txBox="1"/>
                        <wps:spPr>
                          <a:xfrm>
                            <a:off x="861415" y="1834638"/>
                            <a:ext cx="1444036" cy="693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644492">
                              <w:pPr>
                                <w:pStyle w:val="NormalWeb"/>
                                <w:jc w:val="center"/>
                              </w:pPr>
                              <w:r>
                                <w:t>4. Query Navigation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a:off x="754702" y="2160443"/>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754644" y="2528279"/>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Text Box 2053"/>
                        <wps:cNvSpPr txBox="1"/>
                        <wps:spPr>
                          <a:xfrm>
                            <a:off x="921471" y="2242780"/>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222901">
                              <w:pPr>
                                <w:pStyle w:val="NormalWeb"/>
                              </w:pPr>
                              <w:r>
                                <w:t>5. Query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055" o:spid="_x0000_s1038" editas="canvas" style="width:250.35pt;height:232.35pt;mso-position-horizontal-relative:char;mso-position-vertical-relative:line" coordsize="31794,2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">
                <v:shape id="_x0000_s1039" type="#_x0000_t75" style="position:absolute;width:31794;height:29508;visibility:visible;mso-wrap-style:square" stroked="t">
                  <v:fill o:detectmouseclick="t"/>
                  <v:path o:connecttype="none"/>
                </v:shape>
                <v:rect id="Rectangle 19" o:spid="_x0000_s1040"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DE8EA&#10;AADbAAAADwAAAGRycy9kb3ducmV2LnhtbERPTWvCQBC9F/wPywje6sYiotFVRCioUEq1Qo5Ddkyi&#10;2ZmQXTX9926h0Ns83ucsVp2r1Z1aXwkbGA0TUMS52IoLA9/H99cpKB+QLdbCZOCHPKyWvZcFplYe&#10;/EX3QyhUDGGfooEyhCbV2uclOfRDaYgjd5bWYYiwLbRt8RHDXa3fkmSiHVYcG0psaFNSfj3cnIH8&#10;mJ0u4+xzL9VUrusP2Y5nu8yYQb9bz0EF6sK/+M+9tXH+DH5/iQf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AxPBAAAA2wAAAA8AAAAAAAAAAAAAAAAAmAIAAGRycy9kb3du&#10;cmV2LnhtbFBLBQYAAAAABAAEAPUAAACGAwAAAAA=&#10;" filled="f" strokecolor="black [3200]" strokeweight=".5pt">
                  <v:textbox>
                    <w:txbxContent>
                      <w:p w:rsidR="00922F80" w:rsidRDefault="00922F80" w:rsidP="00222901">
                        <w:pPr>
                          <w:jc w:val="center"/>
                        </w:pPr>
                        <w:r>
                          <w:t>Requestor</w:t>
                        </w:r>
                      </w:p>
                    </w:txbxContent>
                  </v:textbox>
                </v:rect>
                <v:rect id="Rectangle 21" o:spid="_x0000_s1041"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FqMQA&#10;AADbAAAADwAAAGRycy9kb3ducmV2LnhtbESPUWvCQBCE3wv+h2MF3+pFEdHUU0QQVCilaiGPS26b&#10;pOZ2Q+7U9N97hYKPw8x8wyxWnavVjVpfCRsYDRNQxLnYigsD59P2dQbKB2SLtTAZ+CUPq2XvZYGp&#10;lTt/0u0YChUh7FM0UIbQpFr7vCSHfigNcfS+pXUYomwLbVu8R7ir9ThJptphxXGhxIY2JeWX49UZ&#10;yE/Z188k+zhINZPL+l12k/k+M2bQ79ZvoAJ14Rn+b++sgfEI/r7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xajEAAAA2wAAAA8AAAAAAAAAAAAAAAAAmAIAAGRycy9k&#10;b3ducmV2LnhtbFBLBQYAAAAABAAEAPUAAACJAwAAAAA=&#10;" filled="f" strokecolor="black [3200]" strokeweight=".5pt">
                  <v:textbox>
                    <w:txbxContent>
                      <w:p w:rsidR="00922F80" w:rsidRPr="00EA7DA2" w:rsidRDefault="00922F80" w:rsidP="00644492">
                        <w:pPr>
                          <w:pStyle w:val="NormalWeb"/>
                          <w:jc w:val="center"/>
                        </w:pPr>
                        <w:r w:rsidRPr="00222901">
                          <w:t>Re</w:t>
                        </w:r>
                        <w:r>
                          <w:t>sponder</w:t>
                        </w:r>
                      </w:p>
                    </w:txbxContent>
                  </v:textbox>
                </v:rect>
                <v:line id="Straight Connector 22" o:spid="_x0000_s1042" style="position:absolute;visibility:visible;mso-wrap-style:square" from="6368,6993" to="6507,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HKsAAAADbAAAADwAAAGRycy9kb3ducmV2LnhtbESPzarCMBSE9xd8h3AENxdNLXLRahQR&#10;RF36s3F3SI5tsTkpTdTq0xtBuMthZr5hZovWVuJOjS8dKxgOEhDE2pmScwWn47o/BuEDssHKMSl4&#10;kofFvPMzw8y4B+/pfgi5iBD2GSooQqgzKb0uyKIfuJo4ehfXWAxRNrk0DT4i3FYyTZI/abHkuFBg&#10;TauC9PVwswrOJEfHze/2+eJJmtRoNO42Wqlet11OQQRqw3/4294aBWkKny/xB8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L1ByrAAAAA2wAAAA8AAAAAAAAAAAAAAAAA&#10;oQIAAGRycy9kb3ducmV2LnhtbFBLBQYAAAAABAAEAPkAAACOAwAAAAA=&#10;" strokecolor="black [3040]">
                  <v:stroke dashstyle="dash"/>
                </v:line>
                <v:rect id="Rectangle 23" o:spid="_x0000_s1043" style="position:absolute;left:5399;top:9417;width:2147;height:17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922F80" w:rsidRDefault="00922F80" w:rsidP="00222901">
                        <w:pPr>
                          <w:pStyle w:val="NormalWeb"/>
                        </w:pPr>
                      </w:p>
                    </w:txbxContent>
                  </v:textbox>
                </v:rect>
                <v:line id="Straight Connector 2048" o:spid="_x0000_s1044" style="position:absolute;visibility:visible;mso-wrap-style:square" from="25553,6992" to="25690,2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frCMIAAADdAAAADwAAAGRycy9kb3ducmV2LnhtbERPPWvDMBDdC/0P4gpZSi3FhNA6VkIJ&#10;FKdj4izdDulim1onY6mxk19fDYWOj/dd7mbXiyuNofOsYZkpEMTG244bDef64+UVRIjIFnvPpOFG&#10;AXbbx4cSC+snPtL1FBuRQjgUqKGNcSikDKYlhyHzA3HiLn50GBMcG2lHnFK462Wu1Fo67Dg1tDjQ&#10;viXzffpxGr5Irurq+XC781uuBrQGPyuj9eJpft+AiDTHf/Gf+2A15GqV5qY36Qn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frCMIAAADdAAAADwAAAAAAAAAAAAAA&#10;AAChAgAAZHJzL2Rvd25yZXYueG1sUEsFBgAAAAAEAAQA+QAAAJADAAAAAA==&#10;" strokecolor="black [3040]">
                  <v:stroke dashstyle="dash"/>
                </v:line>
                <v:rect id="Rectangle 2049" o:spid="_x0000_s1045" style="position:absolute;left:24583;top:10109;width:2146;height:1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IxMUA&#10;AADdAAAADwAAAGRycy9kb3ducmV2LnhtbESPQYvCMBSE78L+h/AW9qapIsWtRhGpIuJF14u3R/Ns&#10;i81LbVLt7q/fCILHYeabYWaLzlTiTo0rLSsYDiIQxJnVJecKTj/r/gSE88gaK8uk4JccLOYfvRkm&#10;2j74QPejz0UoYZeggsL7OpHSZQUZdANbEwfvYhuDPsgml7rBRyg3lRxFUSwNlhwWCqxpVVB2PbZG&#10;wajdpdXWtLt4Pzm36V8ajzfnm1Jfn91yCsJT59/hF73VgYvG3/B8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IjExQAAAN0AAAAPAAAAAAAAAAAAAAAAAJgCAABkcnMv&#10;ZG93bnJldi54bWxQSwUGAAAAAAQABAD1AAAAigMAAAAA&#10;" fillcolor="white [3201]" strokecolor="black [3200]" strokeweight=".5pt">
                  <v:textbox>
                    <w:txbxContent>
                      <w:p w:rsidR="00922F80" w:rsidRDefault="00922F80" w:rsidP="00644492">
                        <w:pPr>
                          <w:pStyle w:val="NormalWeb"/>
                        </w:pPr>
                      </w:p>
                    </w:txbxContent>
                  </v:textbox>
                </v:rect>
                <v:shape id="Straight Arrow Connector 2051" o:spid="_x0000_s1046"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lQcQAAADdAAAADwAAAGRycy9kb3ducmV2LnhtbESPT4vCMBTE7wt+h/AEb2uioGg1iggF&#10;D+vBf3h9NM+22LzUJlvrtzcLCx6HmfkNs1x3thItNb50rGE0VCCIM2dKzjWcT+n3DIQPyAYrx6Th&#10;RR7Wq97XEhPjnnyg9hhyESHsE9RQhFAnUvqsIIt+6Gri6N1cYzFE2eTSNPiMcFvJsVJTabHkuFBg&#10;TduCsvvx12pQfpo+tqf7vj3n4fBzlenuNb9oPeh3mwWIQF34hP/bO6NhrCYj+HsTn4Bc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AyVBxAAAAN0AAAAPAAAAAAAAAAAA&#10;AAAAAKECAABkcnMvZG93bnJldi54bWxQSwUGAAAAAAQABAD5AAAAkgMAAAAA&#10;" strokecolor="black [3040]">
                  <v:stroke endarrow="open"/>
                </v:shape>
                <v:shape id="Straight Arrow Connector 2052" o:spid="_x0000_s1047"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px1McAAADdAAAADwAAAGRycy9kb3ducmV2LnhtbESPQWsCMRSE74X+h/AEbzXrqrVsjSKK&#10;VFEotaXg7bF53SzdvKybVNd/bwShx2FmvmEms9ZW4kSNLx0r6PcSEMS50yUXCr4+V08vIHxA1lg5&#10;JgUX8jCbPj5MMNPuzB902odCRAj7DBWYEOpMSp8bsuh7riaO3o9rLIYom0LqBs8RbiuZJsmztFhy&#10;XDBY08JQ/rv/swqWm+/h+Nge3wdvB7PLaTA+pPOtUt1OO38FEagN/+F7e60VpMkohdub+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SnHUxwAAAN0AAAAPAAAAAAAA&#10;AAAAAAAAAKECAABkcnMvZG93bnJldi54bWxQSwUGAAAAAAQABAD5AAAAlQMAAAAA&#10;" strokecolor="black [3040]">
                  <v:stroke endarrow="open"/>
                </v:shape>
                <v:shape id="Text Box 2053" o:spid="_x0000_s1048" type="#_x0000_t202" style="position:absolute;left:10802;top:6857;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azcYA&#10;AADdAAAADwAAAGRycy9kb3ducmV2LnhtbESPT4vCMBTE78J+h/CEvWlqF0WqUaQgLose/HPZ29vm&#10;2Rabl24TtfrpjSB4HGbmN8x03ppKXKhxpWUFg34EgjizuuRcwWG/7I1BOI+ssbJMCm7kYD776Ewx&#10;0fbKW7rsfC4ChF2CCgrv60RKlxVk0PVtTRy8o20M+iCbXOoGrwFuKhlH0UgaLDksFFhTWlB22p2N&#10;gp90ucHtX2zG9ypdrY+L+v/wO1Tqs9suJiA8tf4dfrW/tYI4Gn7B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CazcYAAADdAAAADwAAAAAAAAAAAAAAAACYAgAAZHJz&#10;L2Rvd25yZXYueG1sUEsFBgAAAAAEAAQA9QAAAIsDAAAAAA==&#10;" filled="f" stroked="f" strokeweight=".5pt">
                  <v:textbox>
                    <w:txbxContent>
                      <w:p w:rsidR="00922F80" w:rsidRDefault="00922F80" w:rsidP="00644492">
                        <w:r>
                          <w:t>1. Query Request</w:t>
                        </w:r>
                      </w:p>
                    </w:txbxContent>
                  </v:textbox>
                </v:shape>
                <v:shape id="Text Box 16" o:spid="_x0000_s1049" type="#_x0000_t202" style="position:absolute;left:8614;top:9904;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CucYA&#10;AADdAAAADwAAAGRycy9kb3ducmV2LnhtbESPT4vCMBTE78J+h/CEvWlqWUWqUaQgLose/HPZ29vm&#10;2Rabl24TtfrpjSB4HGbmN8x03ppKXKhxpWUFg34EgjizuuRcwWG/7I1BOI+ssbJMCm7kYD776Ewx&#10;0fbKW7rsfC4ChF2CCgrv60RKlxVk0PVtTRy8o20M+iCbXOoGrwFuKhlH0UgaLDksFFhTWlB22p2N&#10;gp90ucHtX2zG9ypdrY+L+v/wO1Tqs9suJiA8tf4dfrW/tYI4Gn7B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kCucYAAADdAAAADwAAAAAAAAAAAAAAAACYAgAAZHJz&#10;L2Rvd25yZXYueG1sUEsFBgAAAAAEAAQA9QAAAIsDAAAAAA==&#10;" filled="f" stroked="f" strokeweight=".5pt">
                  <v:textbox>
                    <w:txbxContent>
                      <w:p w:rsidR="00922F80" w:rsidRDefault="00922F80" w:rsidP="00644492">
                        <w:pPr>
                          <w:pStyle w:val="NormalWeb"/>
                          <w:jc w:val="center"/>
                        </w:pPr>
                        <w:r>
                          <w:t>2. Query Response</w:t>
                        </w:r>
                      </w:p>
                    </w:txbxContent>
                  </v:textbox>
                </v:shape>
                <v:shape id="Straight Arrow Connector 47" o:spid="_x0000_s1050" type="#_x0000_t32" style="position:absolute;left:7549;top:17243;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shape id="Text Box 2053" o:spid="_x0000_s1051" type="#_x0000_t202" style="position:absolute;left:8181;top:13983;width:15781;height:7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922F80" w:rsidRDefault="00922F80" w:rsidP="00222901">
                        <w:pPr>
                          <w:pStyle w:val="NormalWeb"/>
                          <w:jc w:val="center"/>
                        </w:pPr>
                        <w:r>
                          <w:t>3. Query Navigation Request</w:t>
                        </w:r>
                      </w:p>
                    </w:txbxContent>
                  </v:textbox>
                </v:shape>
                <v:shape id="Text Box 16" o:spid="_x0000_s1052" type="#_x0000_t202" style="position:absolute;left:8614;top:18346;width:14440;height:6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922F80" w:rsidRDefault="00922F80" w:rsidP="00644492">
                        <w:pPr>
                          <w:pStyle w:val="NormalWeb"/>
                          <w:jc w:val="center"/>
                        </w:pPr>
                        <w:r>
                          <w:t>4. Query Navigation Response</w:t>
                        </w:r>
                      </w:p>
                    </w:txbxContent>
                  </v:textbox>
                </v:shape>
                <v:shape id="Straight Arrow Connector 50" o:spid="_x0000_s1053" type="#_x0000_t32" style="position:absolute;left:7547;top:21604;width:170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JIlMMAAADbAAAADwAAAGRycy9kb3ducmV2LnhtbERPy2oCMRTdF/oP4QruNOOjVaZGkRbR&#10;YkF8ILi7TG4nQyc34yTq+PdmIXR5OO/JrLGluFLtC8cKet0EBHHmdMG5gsN+0RmD8AFZY+mYFNzJ&#10;w2z6+jLBVLsbb+m6C7mIIexTVGBCqFIpfWbIou+6ijhyv662GCKsc6lrvMVwW8p+krxLiwXHBoMV&#10;fRrK/nYXq+Dr+zgcnZvzZrA8mZ+MBqNTf75Wqt1q5h8gAjXhX/x0r7SCt7g+fok/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SSJTDAAAA2wAAAA8AAAAAAAAAAAAA&#10;AAAAoQIAAGRycy9kb3ducmV2LnhtbFBLBQYAAAAABAAEAPkAAACRAwAAAAA=&#10;" strokecolor="black [3040]">
                  <v:stroke endarrow="open"/>
                </v:shape>
                <v:shape id="Straight Arrow Connector 67" o:spid="_x0000_s1054" type="#_x0000_t32" style="position:absolute;left:7546;top:25282;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bu8IAAADbAAAADwAAAGRycy9kb3ducmV2LnhtbESPzarCMBSE94LvEI7gTlNd1Gs1iggF&#10;F9eFf7g9NMe22JzUJrfWtzeCcJfDzHzDLNedqURLjSstK5iMIxDEmdUl5wrOp3T0A8J5ZI2VZVLw&#10;IgfrVb+3xETbJx+oPfpcBAi7BBUU3teJlC4ryKAb25o4eDfbGPRBNrnUDT4D3FRyGkWxNFhyWCiw&#10;pm1B2f34ZxRELk4f29N9355zf/i9ynT3ml+UGg66zQKEp87/h7/tnVYQz+D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ubu8IAAADbAAAADwAAAAAAAAAAAAAA&#10;AAChAgAAZHJzL2Rvd25yZXYueG1sUEsFBgAAAAAEAAQA+QAAAJADAAAAAA==&#10;" strokecolor="black [3040]">
                  <v:stroke endarrow="open"/>
                </v:shape>
                <v:shape id="Text Box 2053" o:spid="_x0000_s1055" type="#_x0000_t202" style="position:absolute;left:9214;top:22427;width:13157;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922F80" w:rsidRDefault="00922F80" w:rsidP="00222901">
                        <w:pPr>
                          <w:pStyle w:val="NormalWeb"/>
                        </w:pPr>
                        <w:r>
                          <w:t>5. Query Cancel</w:t>
                        </w:r>
                      </w:p>
                    </w:txbxContent>
                  </v:textbox>
                </v:shape>
                <w10:anchorlock/>
              </v:group>
            </w:pict>
          </mc:Fallback>
        </mc:AlternateContent>
      </w:r>
    </w:p>
    <w:p w:rsidR="00644492" w:rsidRPr="002A1B47" w:rsidRDefault="00644492" w:rsidP="00922F80">
      <w:pPr>
        <w:pStyle w:val="FigureTitle"/>
        <w:rPr>
          <w:noProof w:val="0"/>
        </w:rPr>
      </w:pPr>
      <w:r w:rsidRPr="002A1B47">
        <w:rPr>
          <w:noProof w:val="0"/>
        </w:rPr>
        <w:t>Figure</w:t>
      </w:r>
      <w:r w:rsidR="00F346F6">
        <w:rPr>
          <w:noProof w:val="0"/>
        </w:rPr>
        <w:t xml:space="preserve"> 3.3.1.2-1</w:t>
      </w:r>
      <w:r w:rsidR="00E33E65" w:rsidRPr="002A1B47">
        <w:rPr>
          <w:noProof w:val="0"/>
        </w:rPr>
        <w:t>:</w:t>
      </w:r>
      <w:r w:rsidRPr="002A1B47">
        <w:rPr>
          <w:noProof w:val="0"/>
        </w:rPr>
        <w:t xml:space="preserve"> State</w:t>
      </w:r>
      <w:r w:rsidR="00222901" w:rsidRPr="002A1B47">
        <w:rPr>
          <w:noProof w:val="0"/>
        </w:rPr>
        <w:t>full</w:t>
      </w:r>
      <w:r w:rsidRPr="002A1B47">
        <w:rPr>
          <w:noProof w:val="0"/>
        </w:rPr>
        <w:t xml:space="preserve"> </w:t>
      </w:r>
      <w:r w:rsidR="00222901" w:rsidRPr="002A1B47">
        <w:rPr>
          <w:noProof w:val="0"/>
        </w:rPr>
        <w:t xml:space="preserve">Query </w:t>
      </w:r>
      <w:r w:rsidRPr="002A1B47">
        <w:rPr>
          <w:noProof w:val="0"/>
        </w:rPr>
        <w:t>Request with Batched Responses</w:t>
      </w:r>
    </w:p>
    <w:p w:rsidR="00B724A5" w:rsidRPr="002A1B47" w:rsidRDefault="00B724A5" w:rsidP="005B1F10">
      <w:pPr>
        <w:pStyle w:val="BodyText"/>
        <w:keepNext/>
        <w:keepLines/>
        <w:rPr>
          <w:noProof w:val="0"/>
        </w:rPr>
      </w:pPr>
      <w:r w:rsidRPr="002A1B47">
        <w:rPr>
          <w:noProof w:val="0"/>
        </w:rPr>
        <w:t xml:space="preserve">This behavioral pattern </w:t>
      </w:r>
      <w:r w:rsidR="00222901" w:rsidRPr="002A1B47">
        <w:rPr>
          <w:noProof w:val="0"/>
        </w:rPr>
        <w:t xml:space="preserve">described above </w:t>
      </w:r>
      <w:r w:rsidR="00DE1084" w:rsidRPr="002A1B47">
        <w:rPr>
          <w:noProof w:val="0"/>
        </w:rPr>
        <w:t xml:space="preserve">can </w:t>
      </w:r>
      <w:r w:rsidRPr="002A1B47">
        <w:rPr>
          <w:noProof w:val="0"/>
        </w:rPr>
        <w:t>require the storage of state information in a request</w:t>
      </w:r>
      <w:r w:rsidR="002A1B47">
        <w:rPr>
          <w:noProof w:val="0"/>
        </w:rPr>
        <w:t xml:space="preserve">. </w:t>
      </w:r>
      <w:r w:rsidR="00222901" w:rsidRPr="002A1B47">
        <w:rPr>
          <w:noProof w:val="0"/>
        </w:rPr>
        <w:t xml:space="preserve">This </w:t>
      </w:r>
      <w:r w:rsidRPr="002A1B47">
        <w:rPr>
          <w:noProof w:val="0"/>
        </w:rPr>
        <w:t xml:space="preserve">depends entirely on </w:t>
      </w:r>
      <w:r w:rsidR="00222901" w:rsidRPr="002A1B47">
        <w:rPr>
          <w:noProof w:val="0"/>
        </w:rPr>
        <w:t xml:space="preserve">upon </w:t>
      </w:r>
      <w:r w:rsidRPr="002A1B47">
        <w:rPr>
          <w:noProof w:val="0"/>
        </w:rPr>
        <w:t xml:space="preserve">whether the query request </w:t>
      </w:r>
      <w:r w:rsidR="00DE1084" w:rsidRPr="002A1B47">
        <w:rPr>
          <w:noProof w:val="0"/>
        </w:rPr>
        <w:t xml:space="preserve">(1) </w:t>
      </w:r>
      <w:r w:rsidRPr="002A1B47">
        <w:rPr>
          <w:noProof w:val="0"/>
        </w:rPr>
        <w:t>is itself repeated in each subsequent interaction</w:t>
      </w:r>
      <w:r w:rsidR="00222901" w:rsidRPr="002A1B47">
        <w:rPr>
          <w:noProof w:val="0"/>
        </w:rPr>
        <w:t xml:space="preserve"> </w:t>
      </w:r>
      <w:r w:rsidR="00DE1084" w:rsidRPr="002A1B47">
        <w:rPr>
          <w:noProof w:val="0"/>
        </w:rPr>
        <w:t xml:space="preserve">(3) </w:t>
      </w:r>
      <w:r w:rsidR="00222901" w:rsidRPr="002A1B47">
        <w:rPr>
          <w:noProof w:val="0"/>
        </w:rPr>
        <w:t>or whether only a query identifier (a handle to state information) is passed back and forth</w:t>
      </w:r>
      <w:r w:rsidR="002A1B47">
        <w:rPr>
          <w:noProof w:val="0"/>
        </w:rPr>
        <w:t xml:space="preserve">. </w:t>
      </w:r>
      <w:r w:rsidR="00222901" w:rsidRPr="002A1B47">
        <w:rPr>
          <w:noProof w:val="0"/>
        </w:rPr>
        <w:t>When the entire query is repeated in subsequent interactions, the stateless interaction pattern shown below can be used</w:t>
      </w:r>
      <w:r w:rsidR="002A1B47">
        <w:rPr>
          <w:noProof w:val="0"/>
        </w:rPr>
        <w:t xml:space="preserve">. </w:t>
      </w:r>
      <w:r w:rsidR="00DE1084" w:rsidRPr="002A1B47">
        <w:rPr>
          <w:noProof w:val="0"/>
        </w:rPr>
        <w:t>To facilitate the stateless behavior, the query parameters are often duplicated in the query responses (2 and 4).</w:t>
      </w:r>
    </w:p>
    <w:p w:rsidR="004D45A9" w:rsidRPr="002A1B47" w:rsidRDefault="004D45A9" w:rsidP="005B1F10">
      <w:pPr>
        <w:pStyle w:val="BodyText"/>
        <w:keepNext/>
        <w:keepLines/>
        <w:rPr>
          <w:noProof w:val="0"/>
        </w:rPr>
      </w:pPr>
    </w:p>
    <w:p w:rsidR="00644492" w:rsidRPr="002A1B47" w:rsidRDefault="00644492" w:rsidP="00644492">
      <w:pPr>
        <w:pStyle w:val="BodyText"/>
        <w:keepNext/>
        <w:jc w:val="center"/>
        <w:rPr>
          <w:noProof w:val="0"/>
        </w:rPr>
      </w:pPr>
      <w:r w:rsidRPr="002A1B47">
        <mc:AlternateContent>
          <mc:Choice Requires="wpc">
            <w:drawing>
              <wp:inline distT="0" distB="0" distL="0" distR="0" wp14:anchorId="0C2430E3" wp14:editId="63743C78">
                <wp:extent cx="3179618" cy="2493819"/>
                <wp:effectExtent l="0" t="0" r="20955" b="20955"/>
                <wp:docPr id="2071" name="Canvas 20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056" name="Rectangle 2056"/>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7" name="Rectangle 2057"/>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Pr="00EA7DA2" w:rsidRDefault="00922F80" w:rsidP="0064449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8" name="Straight Connector 2058"/>
                        <wps:cNvCnPr/>
                        <wps:spPr>
                          <a:xfrm>
                            <a:off x="636886" y="699488"/>
                            <a:ext cx="13889" cy="163500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9" name="Rectangle 2059"/>
                        <wps:cNvSpPr/>
                        <wps:spPr>
                          <a:xfrm>
                            <a:off x="539975" y="942029"/>
                            <a:ext cx="214688" cy="124699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0" name="Straight Connector 2060"/>
                        <wps:cNvCnPr/>
                        <wps:spPr>
                          <a:xfrm>
                            <a:off x="2555597" y="699430"/>
                            <a:ext cx="13473" cy="163496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61" name="Rectangle 2061"/>
                        <wps:cNvSpPr/>
                        <wps:spPr>
                          <a:xfrm>
                            <a:off x="2458720" y="1011273"/>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2" name="Straight Arrow Connector 2062"/>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3" name="Straight Arrow Connector 2063"/>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4" name="Text Box 2064"/>
                        <wps:cNvSpPr txBox="1"/>
                        <wps:spPr>
                          <a:xfrm>
                            <a:off x="885480" y="685703"/>
                            <a:ext cx="1755639"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ListParagraph"/>
                                <w:ind w:left="0"/>
                              </w:pPr>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 name="Text Box 16"/>
                        <wps:cNvSpPr txBox="1"/>
                        <wps:spPr>
                          <a:xfrm>
                            <a:off x="813291" y="990423"/>
                            <a:ext cx="149244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6" name="Rectangle 2066"/>
                        <wps:cNvSpPr/>
                        <wps:spPr>
                          <a:xfrm>
                            <a:off x="2458665" y="1724328"/>
                            <a:ext cx="213995"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7" name="Straight Arrow Connector 2067"/>
                        <wps:cNvCnPr/>
                        <wps:spPr>
                          <a:xfrm>
                            <a:off x="754960" y="1724328"/>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8" name="Text Box 2053"/>
                        <wps:cNvSpPr txBox="1"/>
                        <wps:spPr>
                          <a:xfrm>
                            <a:off x="921898" y="1391744"/>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NormalWeb"/>
                                <w:jc w:val="both"/>
                              </w:pPr>
                              <w:r>
                                <w:t>3.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9" name="Text Box 16"/>
                        <wps:cNvSpPr txBox="1"/>
                        <wps:spPr>
                          <a:xfrm>
                            <a:off x="990491" y="1703254"/>
                            <a:ext cx="1468096"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NormalWeb"/>
                              </w:pPr>
                              <w:r>
                                <w:t>4.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0" name="Straight Arrow Connector 2070"/>
                        <wps:cNvCnPr/>
                        <wps:spPr>
                          <a:xfrm flipH="1">
                            <a:off x="754702" y="2008049"/>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71" o:spid="_x0000_s1056" editas="canvas" style="width:250.35pt;height:196.35pt;mso-position-horizontal-relative:char;mso-position-vertical-relative:line" coordsize="31794,2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">
                <v:shape id="_x0000_s1057" type="#_x0000_t75" style="position:absolute;width:31794;height:24936;visibility:visible;mso-wrap-style:square" stroked="t">
                  <v:fill o:detectmouseclick="t"/>
                  <v:path o:connecttype="none"/>
                </v:shape>
                <v:rect id="Rectangle 2056" o:spid="_x0000_s1058"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KsYA&#10;AADdAAAADwAAAGRycy9kb3ducmV2LnhtbESPUWvCQBCE34X+h2MLvumlYkVTT5GCYAulGC3kcclt&#10;k9TcbshdNf57r1DwcZiZb5jluneNOlPna2EDT+MEFHEhtubSwPGwHc1B+YBssREmA1fysF49DJaY&#10;Wrnwns5ZKFWEsE/RQBVCm2rti4oc+rG0xNH7ls5hiLIrte3wEuGu0ZMkmWmHNceFClt6rag4Zb/O&#10;QHHIv36m+ee71HM5bT5kN1285cYMH/vNC6hAfbiH/9s7a2CSPM/g7018Anp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UKsYAAADdAAAADwAAAAAAAAAAAAAAAACYAgAAZHJz&#10;L2Rvd25yZXYueG1sUEsFBgAAAAAEAAQA9QAAAIsDAAAAAA==&#10;" filled="f" strokecolor="black [3200]" strokeweight=".5pt">
                  <v:textbox>
                    <w:txbxContent>
                      <w:p w:rsidR="00922F80" w:rsidRDefault="00922F80" w:rsidP="00222901">
                        <w:pPr>
                          <w:jc w:val="center"/>
                        </w:pPr>
                        <w:r>
                          <w:t>Requestor</w:t>
                        </w:r>
                      </w:p>
                    </w:txbxContent>
                  </v:textbox>
                </v:rect>
                <v:rect id="Rectangle 2057" o:spid="_x0000_s1059"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9xscYA&#10;AADdAAAADwAAAGRycy9kb3ducmV2LnhtbESPUWvCQBCE3wX/w7FC3/Si2NamniJCQYUi1RbyuOS2&#10;SWpuN+ROTf+9Vyj4OMzMN8x82blaXaj1lbCB8SgBRZyLrbgw8Hl8G85A+YBssRYmA7/kYbno9+aY&#10;WrnyB10OoVARwj5FA2UITaq1z0ty6EfSEEfvW1qHIcq20LbFa4S7Wk+S5Ek7rDgulNjQuqT8dDg7&#10;A/kx+/qZZvudVDM5rd5lM33ZZsY8DLrVK6hAXbiH/9sba2CSPD7D35v4BP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9xscYAAADdAAAADwAAAAAAAAAAAAAAAACYAgAAZHJz&#10;L2Rvd25yZXYueG1sUEsFBgAAAAAEAAQA9QAAAIsDAAAAAA==&#10;" filled="f" strokecolor="black [3200]" strokeweight=".5pt">
                  <v:textbox>
                    <w:txbxContent>
                      <w:p w:rsidR="00922F80" w:rsidRPr="00EA7DA2" w:rsidRDefault="00922F80" w:rsidP="00644492">
                        <w:pPr>
                          <w:pStyle w:val="NormalWeb"/>
                          <w:jc w:val="center"/>
                        </w:pPr>
                        <w:r w:rsidRPr="00222901">
                          <w:t>Re</w:t>
                        </w:r>
                        <w:r>
                          <w:t>sponder</w:t>
                        </w:r>
                      </w:p>
                    </w:txbxContent>
                  </v:textbox>
                </v:rect>
                <v:line id="Straight Connector 2058" o:spid="_x0000_s1060" style="position:absolute;visibility:visible;mso-wrap-style:square" from="6368,6994" to="6507,23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591cIAAADdAAAADwAAAGRycy9kb3ducmV2LnhtbERPz2vCMBS+D/wfwhO8DE1WnLjOKGMg&#10;dce1u+z2SN7asualNJm2/vXmIOz48f3eHUbXiTMNofWs4WmlQBAbb1uuNXxVx+UWRIjIFjvPpGGi&#10;AIf97GGHufUX/qRzGWuRQjjkqKGJsc+lDKYhh2Hle+LE/fjBYUxwqKUd8JLCXSczpTbSYcupocGe&#10;3hsyv+Wf0/BNcl0Vj6fpyi+Z6tEa/CiM1ov5+PYKItIY/8V398lqyNRzmpvepCcg9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591cIAAADdAAAADwAAAAAAAAAAAAAA&#10;AAChAgAAZHJzL2Rvd25yZXYueG1sUEsFBgAAAAAEAAQA+QAAAJADAAAAAA==&#10;" strokecolor="black [3040]">
                  <v:stroke dashstyle="dash"/>
                </v:line>
                <v:rect id="Rectangle 2059" o:spid="_x0000_s1061" style="position:absolute;left:5399;top:9420;width:2147;height:1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GccA&#10;AADdAAAADwAAAGRycy9kb3ducmV2LnhtbESPT2vCQBTE7wW/w/KE3uqm0gZNsxGRWES8+Ofi7ZF9&#10;TUKzb2N2o2k/fbcgeBxmfjNMuhhMI67UudqygtdJBIK4sLrmUsHpuH6ZgXAeWWNjmRT8kINFNnpK&#10;MdH2xnu6HnwpQgm7BBVU3reJlK6oyKCb2JY4eF+2M+iD7EqpO7yFctPIaRTF0mDNYaHCllYVFd+H&#10;3iiY9tu82Zh+G+9m5z7/zeO3z/NFqefxsPwA4Wnwj/Cd3ujARe9z+H8Tn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ZHhnHAAAA3QAAAA8AAAAAAAAAAAAAAAAAmAIAAGRy&#10;cy9kb3ducmV2LnhtbFBLBQYAAAAABAAEAPUAAACMAwAAAAA=&#10;" fillcolor="white [3201]" strokecolor="black [3200]" strokeweight=".5pt">
                  <v:textbox>
                    <w:txbxContent>
                      <w:p w:rsidR="00922F80" w:rsidRDefault="00922F80" w:rsidP="00222901">
                        <w:pPr>
                          <w:pStyle w:val="NormalWeb"/>
                        </w:pPr>
                      </w:p>
                    </w:txbxContent>
                  </v:textbox>
                </v:rect>
                <v:line id="Straight Connector 2060" o:spid="_x0000_s1062" style="position:absolute;visibility:visible;mso-wrap-style:square" from="25555,6994" to="25690,23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S7bsAAAADdAAAADwAAAGRycy9kb3ducmV2LnhtbERPy4rCMBTdC/5DuMJsRJMpIlqNIgOD&#10;uvSxcXdJrm2xuSlNRut8vVkILg/nvVx3rhZ3akPlWcP3WIEgNt5WXGg4n35HMxAhIlusPZOGJwVY&#10;r/q9JebWP/hA92MsRArhkKOGMsYmlzKYkhyGsW+IE3f1rcOYYFtI2+IjhbtaZkpNpcOKU0OJDf2U&#10;ZG7HP6fhQnJy2g53z3+eZ6pBa3C/NVp/DbrNAkSkLn7Eb/fOasjUNO1Pb9IT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Uu27AAAAA3QAAAA8AAAAAAAAAAAAAAAAA&#10;oQIAAGRycy9kb3ducmV2LnhtbFBLBQYAAAAABAAEAPkAAACOAwAAAAA=&#10;" strokecolor="black [3040]">
                  <v:stroke dashstyle="dash"/>
                </v:line>
                <v:rect id="Rectangle 2061" o:spid="_x0000_s1063" style="position:absolute;left:24587;top:10112;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YosUA&#10;AADdAAAADwAAAGRycy9kb3ducmV2LnhtbESPT4vCMBTE78J+h/AWvGmqSJGuUWSpIuLFP5feHs3b&#10;tti8dJtUu/vpjSB4HGZ+M8xi1Zta3Kh1lWUFk3EEgji3uuJCweW8Gc1BOI+ssbZMCv7IwWr5MVhg&#10;ou2dj3Q7+UKEEnYJKii9bxIpXV6SQTe2DXHwfmxr0AfZFlK3eA/lppbTKIqlwYrDQokNfZeUX0+d&#10;UTDt9mm9M90+PsyzLv1P49k2+1Vq+Nmvv0B46v07/KJ3OnBRPIHnm/A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9iixQAAAN0AAAAPAAAAAAAAAAAAAAAAAJgCAABkcnMv&#10;ZG93bnJldi54bWxQSwUGAAAAAAQABAD1AAAAigMAAAAA&#10;" fillcolor="white [3201]" strokecolor="black [3200]" strokeweight=".5pt">
                  <v:textbox>
                    <w:txbxContent>
                      <w:p w:rsidR="00922F80" w:rsidRDefault="00922F80" w:rsidP="00644492">
                        <w:pPr>
                          <w:pStyle w:val="NormalWeb"/>
                        </w:pPr>
                      </w:p>
                    </w:txbxContent>
                  </v:textbox>
                </v:rect>
                <v:shape id="Straight Arrow Connector 2062" o:spid="_x0000_s1064"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1xi8QAAADdAAAADwAAAGRycy9kb3ducmV2LnhtbESPT4vCMBTE74LfITxhb5rYQ9mtRhGh&#10;4ME9+A+vj+bZFpuX2sRav/1mYWGPw8z8hlmuB9uInjpfO9YwnykQxIUzNZcazqd8+gnCB2SDjWPS&#10;8CYP69V4tMTMuBcfqD+GUkQI+ww1VCG0mZS+qMiin7mWOHo311kMUXalNB2+Itw2MlEqlRZrjgsV&#10;trStqLgfn1aD8mn+2J7u3/25DIf9Vea799dF64/JsFmACDSE//Bfe2c0JCpN4PdNfA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XGLxAAAAN0AAAAPAAAAAAAAAAAA&#10;AAAAAKECAABkcnMvZG93bnJldi54bWxQSwUGAAAAAAQABAD5AAAAkgMAAAAA&#10;" strokecolor="black [3040]">
                  <v:stroke endarrow="open"/>
                </v:shape>
                <v:shape id="Straight Arrow Connector 2063" o:spid="_x0000_s1065"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oe8sgAAADdAAAADwAAAGRycy9kb3ducmV2LnhtbESP3WrCQBSE7wt9h+UIvasbk6ISXUWU&#10;0hYL4g+Cd4fsMRuaPRuzW03fvlsQejnMzDfMdN7ZWlyp9ZVjBYN+AoK4cLriUsFh//o8BuEDssba&#10;MSn4IQ/z2ePDFHPtbryl6y6UIkLY56jAhNDkUvrCkEXfdw1x9M6utRiibEupW7xFuK1lmiRDabHi&#10;uGCwoaWh4mv3bRWsPo4vo0t32WRvJ/NZUDY6pYu1Uk+9bjEBEagL/+F7+10rSJNhBn9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2oe8sgAAADdAAAADwAAAAAA&#10;AAAAAAAAAAChAgAAZHJzL2Rvd25yZXYueG1sUEsFBgAAAAAEAAQA+QAAAJYDAAAAAA==&#10;" strokecolor="black [3040]">
                  <v:stroke endarrow="open"/>
                </v:shape>
                <v:shape id="Text Box 2064" o:spid="_x0000_s1066" type="#_x0000_t202" style="position:absolute;left:8854;top:6857;width:17557;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IBMgA&#10;AADdAAAADwAAAGRycy9kb3ducmV2LnhtbESPzWrDMBCE74G+g9hCbolc04bgRjHGYFJCesjPpbet&#10;tbFNrZVrKY7Tp68KhRyHmfmGWaWjacVAvWssK3iaRyCIS6sbrhScjsVsCcJ5ZI2tZVJwIwfp+mGy&#10;wkTbK+9pOPhKBAi7BBXU3neJlK6syaCb2444eGfbG/RB9pXUPV4D3LQyjqKFNNhwWKixo7ym8utw&#10;MQq2efGO+8/YLH/afLM7Z9336eNFqenjmL2C8DT6e/i//aYVxNHiGf7ehCc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xcgEyAAAAN0AAAAPAAAAAAAAAAAAAAAAAJgCAABk&#10;cnMvZG93bnJldi54bWxQSwUGAAAAAAQABAD1AAAAjQMAAAAA&#10;" filled="f" stroked="f" strokeweight=".5pt">
                  <v:textbox>
                    <w:txbxContent>
                      <w:p w:rsidR="00922F80" w:rsidRDefault="00922F80" w:rsidP="005B1F10">
                        <w:pPr>
                          <w:pStyle w:val="ListParagraph"/>
                          <w:ind w:left="0"/>
                        </w:pPr>
                        <w:r>
                          <w:t>1. Query Request</w:t>
                        </w:r>
                      </w:p>
                    </w:txbxContent>
                  </v:textbox>
                </v:shape>
                <v:shape id="Text Box 16" o:spid="_x0000_s1067" type="#_x0000_t202" style="position:absolute;left:8132;top:9904;width:14925;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ltn8cA&#10;AADdAAAADwAAAGRycy9kb3ducmV2LnhtbESPQWvCQBSE74X+h+UVems2DSiSZg0hIEqpBzWX3p7Z&#10;ZxLMvk2zW037691CweMwM98wWT6ZXlxodJ1lBa9RDIK4trrjRkF1WL0sQDiPrLG3TAp+yEG+fHzI&#10;MNX2yju67H0jAoRdigpa74dUSle3ZNBFdiAO3smOBn2QYyP1iNcAN71M4nguDXYcFlocqGypPu+/&#10;jYL3crXF3TExi9++XH+ciuGr+pwp9fw0FW8gPE3+Hv5vb7SCJJ7P4O9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bZ/HAAAA3QAAAA8AAAAAAAAAAAAAAAAAmAIAAGRy&#10;cy9kb3ducmV2LnhtbFBLBQYAAAAABAAEAPUAAACMAwAAAAA=&#10;" filled="f" stroked="f" strokeweight=".5pt">
                  <v:textbox>
                    <w:txbxContent>
                      <w:p w:rsidR="00922F80" w:rsidRDefault="00922F80" w:rsidP="00644492">
                        <w:pPr>
                          <w:pStyle w:val="NormalWeb"/>
                          <w:jc w:val="center"/>
                        </w:pPr>
                        <w:r>
                          <w:t>2. Query Response</w:t>
                        </w:r>
                      </w:p>
                    </w:txbxContent>
                  </v:textbox>
                </v:shape>
                <v:rect id="Rectangle 2066" o:spid="_x0000_s1068" style="position:absolute;left:24586;top:17243;width:214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A1sUA&#10;AADdAAAADwAAAGRycy9kb3ducmV2LnhtbESPQWvCQBSE7wX/w/IEb3WjyCLRVUTSItJL1Yu3R/aZ&#10;BLNvY3aj0V/fLRR6HGa+GWa57m0t7tT6yrGGyTgBQZw7U3Gh4XT8eJ+D8AHZYO2YNDzJw3o1eFti&#10;atyDv+l+CIWIJexT1FCG0KRS+rwki37sGuLoXVxrMUTZFtK0+IjltpbTJFHSYsVxocSGtiXl10Nn&#10;NUy7fVbvbLdXX/Nzl70yNfs837QeDfvNAkSgPvyH/+idiVyiFP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kDWxQAAAN0AAAAPAAAAAAAAAAAAAAAAAJgCAABkcnMv&#10;ZG93bnJldi54bWxQSwUGAAAAAAQABAD1AAAAigMAAAAA&#10;" fillcolor="white [3201]" strokecolor="black [3200]" strokeweight=".5pt">
                  <v:textbox>
                    <w:txbxContent>
                      <w:p w:rsidR="00922F80" w:rsidRDefault="00922F80" w:rsidP="00644492">
                        <w:pPr>
                          <w:pStyle w:val="NormalWeb"/>
                        </w:pPr>
                      </w:p>
                    </w:txbxContent>
                  </v:textbox>
                </v:rect>
                <v:shape id="Straight Arrow Connector 2067" o:spid="_x0000_s1069" type="#_x0000_t32" style="position:absolute;left:7549;top:17243;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SE8UAAADdAAAADwAAAGRycy9kb3ducmV2LnhtbESPT4vCMBTE7wt+h/AEb2uih+5ajSJC&#10;wcN68B9eH82zLTYvtcnW+u03grDHYWZ+wyxWva1FR62vHGuYjBUI4tyZigsNp2P2+Q3CB2SDtWPS&#10;8CQPq+XgY4GpcQ/eU3cIhYgQ9ilqKENoUil9XpJFP3YNcfSurrUYomwLaVp8RLit5VSpRFqsOC6U&#10;2NCmpPx2+LUalE+y++Z423WnIux/LjLbPmdnrUfDfj0HEagP/+F3e2s0TFXyBa838Qn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rSE8UAAADdAAAADwAAAAAAAAAA&#10;AAAAAAChAgAAZHJzL2Rvd25yZXYueG1sUEsFBgAAAAAEAAQA+QAAAJMDAAAAAA==&#10;" strokecolor="black [3040]">
                  <v:stroke endarrow="open"/>
                </v:shape>
                <v:shape id="Text Box 2053" o:spid="_x0000_s1070" type="#_x0000_t202" style="position:absolute;left:9218;top:13917;width:1315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jCAcQA&#10;AADdAAAADwAAAGRycy9kb3ducmV2LnhtbERPTWuDQBC9F/Iflgn0VtcIDWKzShBCS2kPsV56m7oT&#10;lbiz1t0mJr++ewjk+Hjfm2I2gzjR5HrLClZRDIK4sbrnVkH9tXtKQTiPrHGwTAou5KDIFw8bzLQ9&#10;855OlW9FCGGXoYLO+zGT0jUdGXSRHYkDd7CTQR/g1Eo94TmEm0EmcbyWBnsODR2OVHbUHKs/o+C9&#10;3H3i/icx6XUoXz8O2/G3/n5W6nE5b19AeJr9XXxzv2kFSbw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wgHEAAAA3QAAAA8AAAAAAAAAAAAAAAAAmAIAAGRycy9k&#10;b3ducmV2LnhtbFBLBQYAAAAABAAEAPUAAACJAwAAAAA=&#10;" filled="f" stroked="f" strokeweight=".5pt">
                  <v:textbox>
                    <w:txbxContent>
                      <w:p w:rsidR="00922F80" w:rsidRDefault="00922F80" w:rsidP="005B1F10">
                        <w:pPr>
                          <w:pStyle w:val="NormalWeb"/>
                          <w:jc w:val="both"/>
                        </w:pPr>
                        <w:r>
                          <w:t>3. Query Request</w:t>
                        </w:r>
                      </w:p>
                    </w:txbxContent>
                  </v:textbox>
                </v:shape>
                <v:shape id="Text Box 16" o:spid="_x0000_s1071" type="#_x0000_t202" style="position:absolute;left:9904;top:17032;width:1468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RnmscA&#10;AADdAAAADwAAAGRycy9kb3ducmV2LnhtbESPQWvCQBSE7wX/w/KE3urGQINGV5FAsJT2YOrF2zP7&#10;TILZtzG7NWl/fbdQ6HGYmW+Y9XY0rbhT7xrLCuazCARxaXXDlYLjR/60AOE8ssbWMin4IgfbzeRh&#10;jam2Ax/oXvhKBAi7FBXU3neplK6syaCb2Y44eBfbG/RB9pXUPQ4BbloZR1EiDTYcFmrsKKupvBaf&#10;RsFrlr/j4RybxXeb7d8uu+52PD0r9TgddysQnkb/H/5rv2gFcZQs4fdNe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EZ5rHAAAA3QAAAA8AAAAAAAAAAAAAAAAAmAIAAGRy&#10;cy9kb3ducmV2LnhtbFBLBQYAAAAABAAEAPUAAACMAwAAAAA=&#10;" filled="f" stroked="f" strokeweight=".5pt">
                  <v:textbox>
                    <w:txbxContent>
                      <w:p w:rsidR="00922F80" w:rsidRDefault="00922F80" w:rsidP="005B1F10">
                        <w:pPr>
                          <w:pStyle w:val="NormalWeb"/>
                        </w:pPr>
                        <w:r>
                          <w:t>4. Query Response</w:t>
                        </w:r>
                      </w:p>
                    </w:txbxContent>
                  </v:textbox>
                </v:shape>
                <v:shape id="Straight Arrow Connector 2070" o:spid="_x0000_s1072" type="#_x0000_t32" style="position:absolute;left:7547;top:20080;width:170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EWWMQAAADdAAAADwAAAGRycy9kb3ducmV2LnhtbERPXWvCMBR9F/Yfwh34pumqrNIZRTZE&#10;xcGYiuDbpblrypqb2kSt/948DPZ4ON/TeWdrcaXWV44VvAwTEMSF0xWXCg775WACwgdkjbVjUnAn&#10;D/PZU2+KuXY3/qbrLpQihrDPUYEJocml9IUhi37oGuLI/bjWYoiwLaVu8RbDbS3TJHmVFiuODQYb&#10;ejdU/O4uVsHH5jjOzt35a7Q6mc+CRtkpXWyV6j93izcQgbrwL/5zr7WCNMni/vgmPg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RZYxAAAAN0AAAAPAAAAAAAAAAAA&#10;AAAAAKECAABkcnMvZG93bnJldi54bWxQSwUGAAAAAAQABAD5AAAAkgMAAAAA&#10;" strokecolor="black [3040]">
                  <v:stroke endarrow="open"/>
                </v:shape>
                <w10:anchorlock/>
              </v:group>
            </w:pict>
          </mc:Fallback>
        </mc:AlternateContent>
      </w:r>
    </w:p>
    <w:p w:rsidR="00644492" w:rsidRPr="002A1B47" w:rsidRDefault="00644492" w:rsidP="00922F80">
      <w:pPr>
        <w:pStyle w:val="FigureTitle"/>
        <w:rPr>
          <w:noProof w:val="0"/>
        </w:rPr>
      </w:pPr>
      <w:r w:rsidRPr="002A1B47">
        <w:rPr>
          <w:noProof w:val="0"/>
        </w:rPr>
        <w:t>Figure</w:t>
      </w:r>
      <w:r w:rsidR="00F346F6">
        <w:rPr>
          <w:noProof w:val="0"/>
        </w:rPr>
        <w:t xml:space="preserve"> 3.3.1.2-2</w:t>
      </w:r>
      <w:r w:rsidR="00E33E65" w:rsidRPr="002A1B47">
        <w:rPr>
          <w:noProof w:val="0"/>
        </w:rPr>
        <w:t>:</w:t>
      </w:r>
      <w:r w:rsidRPr="002A1B47">
        <w:rPr>
          <w:noProof w:val="0"/>
        </w:rPr>
        <w:t xml:space="preserve"> Stateless Request with Batched Responses</w:t>
      </w:r>
    </w:p>
    <w:p w:rsidR="005B1F10" w:rsidRPr="002A1B47" w:rsidRDefault="005B1F10" w:rsidP="005B1F10">
      <w:pPr>
        <w:pStyle w:val="Heading4"/>
        <w:rPr>
          <w:noProof w:val="0"/>
        </w:rPr>
      </w:pPr>
      <w:bookmarkStart w:id="157" w:name="_Toc383590911"/>
      <w:r w:rsidRPr="002A1B47">
        <w:rPr>
          <w:noProof w:val="0"/>
        </w:rPr>
        <w:t>Subscribe/Publish</w:t>
      </w:r>
      <w:bookmarkEnd w:id="157"/>
    </w:p>
    <w:p w:rsidR="005B1F10" w:rsidRPr="002A1B47" w:rsidRDefault="005B1F10" w:rsidP="005B1F10">
      <w:pPr>
        <w:pStyle w:val="BodyText"/>
        <w:keepNext/>
        <w:keepLines/>
        <w:rPr>
          <w:noProof w:val="0"/>
        </w:rPr>
      </w:pPr>
      <w:r w:rsidRPr="002A1B47">
        <w:rPr>
          <w:noProof w:val="0"/>
        </w:rPr>
        <w:t>In the subscribe/publish behavioral model, the subscriber requests information based on a query to a publisher (1)</w:t>
      </w:r>
      <w:r w:rsidR="002A1B47">
        <w:rPr>
          <w:noProof w:val="0"/>
        </w:rPr>
        <w:t xml:space="preserve">. </w:t>
      </w:r>
      <w:r w:rsidRPr="002A1B47">
        <w:rPr>
          <w:noProof w:val="0"/>
        </w:rPr>
        <w:t>The publisher then responds to the subscriber with individual responses (2,3) that match that query as they become available</w:t>
      </w:r>
      <w:r w:rsidR="002A1B47">
        <w:rPr>
          <w:noProof w:val="0"/>
        </w:rPr>
        <w:t xml:space="preserve">. </w:t>
      </w:r>
      <w:r w:rsidRPr="002A1B47">
        <w:rPr>
          <w:noProof w:val="0"/>
        </w:rPr>
        <w:t>This continues until the subscriber cancels the subscription (4)</w:t>
      </w:r>
      <w:r w:rsidR="002A1B47">
        <w:rPr>
          <w:noProof w:val="0"/>
        </w:rPr>
        <w:t xml:space="preserve">. </w:t>
      </w:r>
      <w:r w:rsidRPr="002A1B47">
        <w:rPr>
          <w:noProof w:val="0"/>
        </w:rPr>
        <w:t>Individual responses are, of necessity, asynchronous.</w:t>
      </w:r>
    </w:p>
    <w:p w:rsidR="004D45A9" w:rsidRPr="002A1B47" w:rsidRDefault="004D45A9" w:rsidP="005B1F10">
      <w:pPr>
        <w:pStyle w:val="BodyText"/>
        <w:keepNext/>
        <w:keepLines/>
        <w:rPr>
          <w:noProof w:val="0"/>
        </w:rPr>
      </w:pPr>
    </w:p>
    <w:p w:rsidR="00715C22" w:rsidRPr="002A1B47" w:rsidRDefault="005B1F10" w:rsidP="00715C22">
      <w:pPr>
        <w:pStyle w:val="BodyText"/>
        <w:keepNext/>
        <w:rPr>
          <w:noProof w:val="0"/>
        </w:rPr>
      </w:pPr>
      <w:r w:rsidRPr="002A1B47">
        <mc:AlternateContent>
          <mc:Choice Requires="wpc">
            <w:drawing>
              <wp:inline distT="0" distB="0" distL="0" distR="0" wp14:anchorId="480C7176" wp14:editId="2069884C">
                <wp:extent cx="5943600" cy="2410691"/>
                <wp:effectExtent l="0" t="0" r="19050" b="2794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73" name="Rectangle 73"/>
                        <wps:cNvSpPr/>
                        <wps:spPr>
                          <a:xfrm>
                            <a:off x="1449666" y="138413"/>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5B1F10">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7760" y="14581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Pr="00EA7DA2" w:rsidRDefault="00922F80" w:rsidP="005B1F10">
                              <w:pPr>
                                <w:pStyle w:val="NormalWeb"/>
                                <w:jc w:val="center"/>
                              </w:pPr>
                              <w:r>
                                <w:t>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1955156" y="685282"/>
                            <a:ext cx="13958" cy="160058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6" name="Rectangle 76"/>
                        <wps:cNvSpPr/>
                        <wps:spPr>
                          <a:xfrm>
                            <a:off x="1858266" y="927725"/>
                            <a:ext cx="214688" cy="14586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a:off x="4337540" y="685224"/>
                            <a:ext cx="13750" cy="16006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4240548" y="996875"/>
                            <a:ext cx="214630" cy="125212"/>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2073070" y="997228"/>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0" name="Text Box 80"/>
                        <wps:cNvSpPr txBox="1"/>
                        <wps:spPr>
                          <a:xfrm>
                            <a:off x="2239729" y="671747"/>
                            <a:ext cx="1856508"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ListParagraph"/>
                                <w:numPr>
                                  <w:ilvl w:val="0"/>
                                  <w:numId w:val="35"/>
                                </w:numPr>
                              </w:pPr>
                              <w:r>
                                <w:t>Subscribe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83"/>
                        <wps:cNvSpPr/>
                        <wps:spPr>
                          <a:xfrm>
                            <a:off x="4238471" y="1259255"/>
                            <a:ext cx="213995" cy="21595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flipH="1">
                            <a:off x="2071714" y="1383949"/>
                            <a:ext cx="21667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H="1" flipV="1">
                            <a:off x="2071714" y="1702494"/>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Rectangle 149"/>
                        <wps:cNvSpPr/>
                        <wps:spPr>
                          <a:xfrm>
                            <a:off x="4239827" y="1577818"/>
                            <a:ext cx="213995" cy="21590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Straight Arrow Connector 150"/>
                        <wps:cNvCnPr/>
                        <wps:spPr>
                          <a:xfrm flipH="1">
                            <a:off x="2073207" y="1702620"/>
                            <a:ext cx="21666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Text Box 80"/>
                        <wps:cNvSpPr txBox="1"/>
                        <wps:spPr>
                          <a:xfrm>
                            <a:off x="2520684" y="1038576"/>
                            <a:ext cx="1365809"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NormalWeb"/>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Rectangle 153"/>
                        <wps:cNvSpPr/>
                        <wps:spPr>
                          <a:xfrm>
                            <a:off x="4239192" y="2019318"/>
                            <a:ext cx="214630" cy="146218"/>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2071216" y="2055796"/>
                            <a:ext cx="2167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Text Box 80"/>
                        <wps:cNvSpPr txBox="1"/>
                        <wps:spPr>
                          <a:xfrm>
                            <a:off x="2440737" y="1764045"/>
                            <a:ext cx="1586228"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NormalWeb"/>
                              </w:pPr>
                              <w:r>
                                <w:t>4. Subscribe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80"/>
                        <wps:cNvSpPr txBox="1"/>
                        <wps:spPr>
                          <a:xfrm>
                            <a:off x="2520684" y="1362763"/>
                            <a:ext cx="1450862"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NormalWeb"/>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Rectangle 162"/>
                        <wps:cNvSpPr/>
                        <wps:spPr>
                          <a:xfrm>
                            <a:off x="1858577" y="1370779"/>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856586" y="1701758"/>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844722" y="1974032"/>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4" o:spid="_x0000_s1073" editas="canvas" style="width:468pt;height:189.8pt;mso-position-horizontal-relative:char;mso-position-vertical-relative:line" coordsize="59436,2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">
                <v:shape id="_x0000_s1074" type="#_x0000_t75" style="position:absolute;width:59436;height:24104;visibility:visible;mso-wrap-style:square" stroked="t">
                  <v:fill o:detectmouseclick="t"/>
                  <v:path o:connecttype="none"/>
                </v:shape>
                <v:rect id="Rectangle 73" o:spid="_x0000_s1075" style="position:absolute;left:14496;top:1384;width:9837;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RWcUA&#10;AADbAAAADwAAAGRycy9kb3ducmV2LnhtbESPX2vCQBDE34V+h2MLfdOLf2ht6ikiCFYooraQxyW3&#10;TaK53ZC7avrtvULBx2FmfsPMFp2r1YVaXwkbGA4SUMS52IoLA5/HdX8Kygdki7UwGfglD4v5Q2+G&#10;qZUr7+lyCIWKEPYpGihDaFKtfV6SQz+Qhjh639I6DFG2hbYtXiPc1XqUJM/aYcVxocSGViXl58OP&#10;M5Afs6/TJNttpZrKefkhm8nre2bM02O3fAMVqAv38H97Yw28jOHvS/wB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NFZxQAAANsAAAAPAAAAAAAAAAAAAAAAAJgCAABkcnMv&#10;ZG93bnJldi54bWxQSwUGAAAAAAQABAD1AAAAigMAAAAA&#10;" filled="f" strokecolor="black [3200]" strokeweight=".5pt">
                  <v:textbox>
                    <w:txbxContent>
                      <w:p w:rsidR="00922F80" w:rsidRDefault="00922F80" w:rsidP="005B1F10">
                        <w:pPr>
                          <w:jc w:val="center"/>
                        </w:pPr>
                        <w:r>
                          <w:t>Subscriber</w:t>
                        </w:r>
                      </w:p>
                    </w:txbxContent>
                  </v:textbox>
                </v:rect>
                <v:rect id="Rectangle 74" o:spid="_x0000_s1076" style="position:absolute;left:38377;top:1458;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1JLcQA&#10;AADbAAAADwAAAGRycy9kb3ducmV2LnhtbESPUWvCQBCE3wv+h2OFvtWLEqyNniKCYAulVCvkccmt&#10;STS3G3JXjf++Vyj0cZiZb5jFqneNulLna2ED41ECirgQW3Np4OuwfZqB8gHZYiNMBu7kYbUcPCww&#10;s3LjT7ruQ6kihH2GBqoQ2kxrX1Tk0I+kJY7eSTqHIcqu1LbDW4S7Rk+SZKod1hwXKmxpU1Fx2X87&#10;A8UhP57T/ONN6plc1u+yS19ec2Meh/16DipQH/7Df+2dNfCc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tSS3EAAAA2wAAAA8AAAAAAAAAAAAAAAAAmAIAAGRycy9k&#10;b3ducmV2LnhtbFBLBQYAAAAABAAEAPUAAACJAwAAAAA=&#10;" filled="f" strokecolor="black [3200]" strokeweight=".5pt">
                  <v:textbox>
                    <w:txbxContent>
                      <w:p w:rsidR="00922F80" w:rsidRPr="00EA7DA2" w:rsidRDefault="00922F80" w:rsidP="005B1F10">
                        <w:pPr>
                          <w:pStyle w:val="NormalWeb"/>
                          <w:jc w:val="center"/>
                        </w:pPr>
                        <w:r>
                          <w:t>Publisher</w:t>
                        </w:r>
                      </w:p>
                    </w:txbxContent>
                  </v:textbox>
                </v:rect>
                <v:line id="Straight Connector 75" o:spid="_x0000_s1077" style="position:absolute;visibility:visible;mso-wrap-style:square" from="19551,6852" to="19691,2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wQ8IAAADbAAAADwAAAGRycy9kb3ducmV2LnhtbESPS4sCMRCE7wv+h9CCl0UziutjNIos&#10;iHr0cfHWJO3M4KQzTLI6+uuNIOyxqKqvqPmysaW4Ue0Lxwr6vQQEsXam4EzB6bjuTkD4gGywdEwK&#10;HuRhuWh9zTE17s57uh1CJiKEfYoK8hCqVEqvc7Loe64ijt7F1RZDlHUmTY33CLelHCTJSFosOC7k&#10;WNFvTvp6+LMKziSHx8339vHk6SCp0GjcbbRSnXazmoEI1IT/8Ke9NQrGP/D+En+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wQ8IAAADbAAAADwAAAAAAAAAAAAAA&#10;AAChAgAAZHJzL2Rvd25yZXYueG1sUEsFBgAAAAAEAAQA+QAAAJADAAAAAA==&#10;" strokecolor="black [3040]">
                  <v:stroke dashstyle="dash"/>
                </v:line>
                <v:rect id="Rectangle 76" o:spid="_x0000_s1078" style="position:absolute;left:18582;top:9277;width:2147;height: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5S8YA&#10;AADbAAAADwAAAGRycy9kb3ducmV2LnhtbESPT2vCQBTE74V+h+UVvNWNQVJJXUUkLUF6qe3F2yP7&#10;TILZtzG7+aOfvlso9DjMzG+Y9XYyjRioc7VlBYt5BIK4sLrmUsH319vzCoTzyBoby6TgRg62m8eH&#10;NabajvxJw9GXIkDYpaig8r5NpXRFRQbd3LbEwTvbzqAPsiul7nAMcNPIOIoSabDmsFBhS/uKisux&#10;Nwri/pA1uekPycfq1Gf3LFm+n65KzZ6m3SsIT5P/D/+1c63gJYHfL+EH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O5S8YAAADbAAAADwAAAAAAAAAAAAAAAACYAgAAZHJz&#10;L2Rvd25yZXYueG1sUEsFBgAAAAAEAAQA9QAAAIsDAAAAAA==&#10;" fillcolor="white [3201]" strokecolor="black [3200]" strokeweight=".5pt">
                  <v:textbox>
                    <w:txbxContent>
                      <w:p w:rsidR="00922F80" w:rsidRDefault="00922F80" w:rsidP="005B1F10">
                        <w:pPr>
                          <w:pStyle w:val="NormalWeb"/>
                        </w:pPr>
                      </w:p>
                    </w:txbxContent>
                  </v:textbox>
                </v:rect>
                <v:line id="Straight Connector 77" o:spid="_x0000_s1079" style="position:absolute;visibility:visible;mso-wrap-style:square" from="43375,6852" to="43512,2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Lr8IAAADbAAAADwAAAGRycy9kb3ducmV2LnhtbESPzYvCMBTE74L/Q3gLexFNV8SP2lRE&#10;EN2jHxdvj+TZlm1eSpPVun+9WRA8DjPzGyZbdbYWN2p95VjB1ygBQaydqbhQcD5th3MQPiAbrB2T&#10;ggd5WOX9XoapcXc+0O0YChEh7FNUUIbQpFJ6XZJFP3INcfSurrUYomwLaVq8R7it5ThJptJixXGh&#10;xIY2Jemf469VcCE5Oe0G+8cfL8ZJg0bj904r9fnRrZcgAnXhHX6190bBbAb/X+IPk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GLr8IAAADbAAAADwAAAAAAAAAAAAAA&#10;AAChAgAAZHJzL2Rvd25yZXYueG1sUEsFBgAAAAAEAAQA+QAAAJADAAAAAA==&#10;" strokecolor="black [3040]">
                  <v:stroke dashstyle="dash"/>
                </v:line>
                <v:rect id="Rectangle 78" o:spid="_x0000_s1080" style="position:absolute;left:42405;top:9968;width:2146;height:1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IosEA&#10;AADbAAAADwAAAGRycy9kb3ducmV2LnhtbERPTYvCMBC9L/gfwgje1lSRrlSjiFQR8bLqxdvQjG2x&#10;mdQm1eqvN4eFPT7e93zZmUo8qHGlZQWjYQSCOLO65FzB+bT5noJwHlljZZkUvMjBctH7mmOi7ZN/&#10;6XH0uQgh7BJUUHhfJ1K6rCCDbmhr4sBdbWPQB9jkUjf4DOGmkuMoiqXBkkNDgTWtC8pux9YoGLf7&#10;tNqZdh8fppc2fafxZHu5KzXod6sZCE+d/xf/uXdawU8YG76EHy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QiKLBAAAA2wAAAA8AAAAAAAAAAAAAAAAAmAIAAGRycy9kb3du&#10;cmV2LnhtbFBLBQYAAAAABAAEAPUAAACGAwAAAAA=&#10;" fillcolor="white [3201]" strokecolor="black [3200]" strokeweight=".5pt">
                  <v:textbox>
                    <w:txbxContent>
                      <w:p w:rsidR="00922F80" w:rsidRDefault="00922F80" w:rsidP="005B1F10">
                        <w:pPr>
                          <w:pStyle w:val="NormalWeb"/>
                        </w:pPr>
                      </w:p>
                    </w:txbxContent>
                  </v:textbox>
                </v:rect>
                <v:shape id="Straight Arrow Connector 79" o:spid="_x0000_s1081" type="#_x0000_t32" style="position:absolute;left:20730;top:997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shape id="Text Box 80" o:spid="_x0000_s1082" type="#_x0000_t202" style="position:absolute;left:22397;top:6717;width:1856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922F80" w:rsidRDefault="00922F80" w:rsidP="005B1F10">
                        <w:pPr>
                          <w:pStyle w:val="ListParagraph"/>
                          <w:numPr>
                            <w:ilvl w:val="0"/>
                            <w:numId w:val="35"/>
                          </w:numPr>
                        </w:pPr>
                        <w:r>
                          <w:t>Subscribe Request</w:t>
                        </w:r>
                      </w:p>
                    </w:txbxContent>
                  </v:textbox>
                </v:shape>
                <v:rect id="Rectangle 83" o:spid="_x0000_s1083" style="position:absolute;left:42384;top:12592;width:214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9MUA&#10;AADbAAAADwAAAGRycy9kb3ducmV2LnhtbESPQWvCQBSE70L/w/IKvemmVkKIbkIpaRHpReslt0f2&#10;mQSzb9PsRtP+ercg9DjMzDfMJp9MJy40uNaygudFBIK4srrlWsHx632egHAeWWNnmRT8kIM8e5ht&#10;MNX2ynu6HHwtAoRdigoa7/tUSlc1ZNAtbE8cvJMdDPogh1rqAa8Bbjq5jKJYGmw5LDTY01tD1fkw&#10;GgXLcVd0WzPu4s+kHIvfIl59lN9KPT1Or2sQnib/H763t1pB8gJ/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4Wr0xQAAANsAAAAPAAAAAAAAAAAAAAAAAJgCAABkcnMv&#10;ZG93bnJldi54bWxQSwUGAAAAAAQABAD1AAAAigMAAAAA&#10;" fillcolor="white [3201]" strokecolor="black [3200]" strokeweight=".5pt">
                  <v:textbox>
                    <w:txbxContent>
                      <w:p w:rsidR="00922F80" w:rsidRDefault="00922F80" w:rsidP="005B1F10">
                        <w:pPr>
                          <w:pStyle w:val="NormalWeb"/>
                        </w:pPr>
                      </w:p>
                    </w:txbxContent>
                  </v:textbox>
                </v:rect>
                <v:shape id="Straight Arrow Connector 86" o:spid="_x0000_s1084" type="#_x0000_t32" style="position:absolute;left:20717;top:13839;width:21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110" o:spid="_x0000_s1085" style="position:absolute;flip:x y;visibility:visible;mso-wrap-style:square" from="20717,17024" to="24407,1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eMcYAAADcAAAADwAAAGRycy9kb3ducmV2LnhtbESPQW/CMAyF70j8h8hIXNBI4YBQR0AT&#10;DGk7bQN64GY1pq3WOF2Sle7fz4dJu9l6z+993uwG16qeQmw8G1jMM1DEpbcNVwYu5+PDGlRMyBZb&#10;z2TghyLstuPRBnPr7/xB/SlVSkI45migTqnLtY5lTQ7j3HfEot18cJhkDZW2Ae8S7lq9zLKVdtiw&#10;NNTY0b6m8vP07Qx06yqs3r7es+fi0F9fZ1SEwh2NmU6Gp0dQiYb0b/67frGCvxB8eUYm0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5njHGAAAA3AAAAA8AAAAAAAAA&#10;AAAAAAAAoQIAAGRycy9kb3ducmV2LnhtbFBLBQYAAAAABAAEAPkAAACUAwAAAAA=&#10;" strokecolor="black [3040]"/>
                <v:rect id="Rectangle 149" o:spid="_x0000_s1086" style="position:absolute;left:42398;top:15778;width:2140;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cg8QA&#10;AADcAAAADwAAAGRycy9kb3ducmV2LnhtbERPTWvCQBC9F/wPywje6qYiQdNsQilpEeml2ou3ITtN&#10;QrOzaXZjor/eLRS8zeN9TppPphVn6l1jWcHTMgJBXFrdcKXg6/j2uAHhPLLG1jIpuJCDPJs9pJho&#10;O/InnQ++EiGEXYIKau+7REpX1mTQLW1HHLhv2xv0AfaV1D2OIdy0chVFsTTYcGiosaPXmsqfw2AU&#10;rIZ90e7MsI8/NqehuBbx+v30q9RiPr08g/A0+bv4373TYf56C3/PhAt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DnIPEAAAA3AAAAA8AAAAAAAAAAAAAAAAAmAIAAGRycy9k&#10;b3ducmV2LnhtbFBLBQYAAAAABAAEAPUAAACJAwAAAAA=&#10;" fillcolor="white [3201]" strokecolor="black [3200]" strokeweight=".5pt">
                  <v:textbox>
                    <w:txbxContent>
                      <w:p w:rsidR="00922F80" w:rsidRDefault="00922F80" w:rsidP="005B1F10">
                        <w:pPr>
                          <w:pStyle w:val="NormalWeb"/>
                        </w:pPr>
                        <w:r>
                          <w:t> </w:t>
                        </w:r>
                      </w:p>
                    </w:txbxContent>
                  </v:textbox>
                </v:rect>
                <v:shape id="Straight Arrow Connector 150" o:spid="_x0000_s1087" type="#_x0000_t32" style="position:absolute;left:20732;top:17026;width:216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XWMgAAADcAAAADwAAAGRycy9kb3ducmV2LnhtbESPT2sCQQzF74V+hyGF3upsta2ydRRp&#10;KbZYEP8geAs76c7Sncy6M+r67c2h0FvCe3nvl/G087U6URurwAYeexko4iLYiksD283HwwhUTMgW&#10;68Bk4EIRppPbmzHmNpx5Rad1KpWEcMzRgEupybWOhSOPsRcaYtF+QusxydqW2rZ4lnBf636WvWiP&#10;FUuDw4beHBW/66M38P61exoeusNyMN+774IGw31/tjDm/q6bvYJK1KV/89/1pxX8Z8GX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KXWMgAAADcAAAADwAAAAAA&#10;AAAAAAAAAAChAgAAZHJzL2Rvd25yZXYueG1sUEsFBgAAAAAEAAQA+QAAAJYDAAAAAA==&#10;" strokecolor="black [3040]">
                  <v:stroke endarrow="open"/>
                </v:shape>
                <v:shape id="Text Box 80" o:spid="_x0000_s1088" type="#_x0000_t202" style="position:absolute;left:25206;top:10385;width:1365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922F80" w:rsidRDefault="00922F80" w:rsidP="005B1F10">
                        <w:pPr>
                          <w:pStyle w:val="NormalWeb"/>
                        </w:pPr>
                        <w:r>
                          <w:t>2. Query Response</w:t>
                        </w:r>
                      </w:p>
                    </w:txbxContent>
                  </v:textbox>
                </v:shape>
                <v:rect id="Rectangle 153" o:spid="_x0000_s1089" style="position:absolute;left:42391;top:20193;width:2147;height: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9tMQA&#10;AADcAAAADwAAAGRycy9kb3ducmV2LnhtbERPTWvCQBC9C/6HZQq96aa2BkndBClpEenF2Iu3ITtN&#10;QrOzaXajqb/eLQje5vE+Z52NphUn6l1jWcHTPAJBXFrdcKXg6/A+W4FwHllja5kU/JGDLJ1O1pho&#10;e+Y9nQpfiRDCLkEFtfddIqUrazLo5rYjDty37Q36APtK6h7PIdy0chFFsTTYcGiosaO3msqfYjAK&#10;FsMub7dm2MWfq+OQX/L45eP4q9Tjw7h5BeFp9Hfxzb3VYf7yG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yPbTEAAAA3AAAAA8AAAAAAAAAAAAAAAAAmAIAAGRycy9k&#10;b3ducmV2LnhtbFBLBQYAAAAABAAEAPUAAACJAwAAAAA=&#10;" fillcolor="white [3201]" strokecolor="black [3200]" strokeweight=".5pt">
                  <v:textbox>
                    <w:txbxContent>
                      <w:p w:rsidR="00922F80" w:rsidRDefault="00922F80" w:rsidP="005B1F10">
                        <w:pPr>
                          <w:pStyle w:val="NormalWeb"/>
                        </w:pPr>
                        <w:r>
                          <w:t> </w:t>
                        </w:r>
                      </w:p>
                    </w:txbxContent>
                  </v:textbox>
                </v:rect>
                <v:shape id="Straight Arrow Connector 154" o:spid="_x0000_s1090" type="#_x0000_t32" style="position:absolute;left:20712;top:20557;width:21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wKcIAAADcAAAADwAAAGRycy9kb3ducmV2LnhtbERPS4vCMBC+L/gfwgjetqmi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9wKcIAAADcAAAADwAAAAAAAAAAAAAA&#10;AAChAgAAZHJzL2Rvd25yZXYueG1sUEsFBgAAAAAEAAQA+QAAAJADAAAAAA==&#10;" strokecolor="black [3040]">
                  <v:stroke endarrow="open"/>
                </v:shape>
                <v:shape id="Text Box 80" o:spid="_x0000_s1091" type="#_x0000_t202" style="position:absolute;left:24407;top:17640;width:15862;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922F80" w:rsidRDefault="00922F80" w:rsidP="005B1F10">
                        <w:pPr>
                          <w:pStyle w:val="NormalWeb"/>
                        </w:pPr>
                        <w:r>
                          <w:t>4. Subscribe Cancel</w:t>
                        </w:r>
                      </w:p>
                    </w:txbxContent>
                  </v:textbox>
                </v:shape>
                <v:shape id="Text Box 80" o:spid="_x0000_s1092" type="#_x0000_t202" style="position:absolute;left:25206;top:13627;width:14509;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922F80" w:rsidRDefault="00922F80" w:rsidP="005B1F10">
                        <w:pPr>
                          <w:pStyle w:val="NormalWeb"/>
                        </w:pPr>
                        <w:r>
                          <w:t>3. Query Response</w:t>
                        </w:r>
                      </w:p>
                    </w:txbxContent>
                  </v:textbox>
                </v:shape>
                <v:rect id="Rectangle 162" o:spid="_x0000_s1093" style="position:absolute;left:18585;top:1370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SksIA&#10;AADcAAAADwAAAGRycy9kb3ducmV2LnhtbERPTYvCMBC9C/6HMAt703TLUqRrFJEqIl5W9+JtaMa2&#10;2Exqk2r115sFwds83udM572pxZVaV1lW8DWOQBDnVldcKPg7rEYTEM4ja6wtk4I7OZjPhoMpptre&#10;+Jeue1+IEMIuRQWl900qpctLMujGtiEO3Mm2Bn2AbSF1i7cQbmoZR1EiDVYcGkpsaFlSft53RkHc&#10;bbN6Y7ptspscu+yRJd/r40Wpz49+8QPCU+/f4pd7o8P8JIb/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lKSwgAAANwAAAAPAAAAAAAAAAAAAAAAAJgCAABkcnMvZG93&#10;bnJldi54bWxQSwUGAAAAAAQABAD1AAAAhwMAAAAA&#10;" fillcolor="white [3201]" strokecolor="black [3200]" strokeweight=".5pt">
                  <v:textbox>
                    <w:txbxContent>
                      <w:p w:rsidR="00922F80" w:rsidRDefault="00922F80" w:rsidP="005B1F10">
                        <w:pPr>
                          <w:pStyle w:val="NormalWeb"/>
                        </w:pPr>
                        <w:r>
                          <w:t> </w:t>
                        </w:r>
                      </w:p>
                    </w:txbxContent>
                  </v:textbox>
                </v:rect>
                <v:rect id="Rectangle 163" o:spid="_x0000_s1094" style="position:absolute;left:18565;top:1701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3CcQA&#10;AADcAAAADwAAAGRycy9kb3ducmV2LnhtbERPS2vCQBC+F/oflil4qxtjCZK6ikhagvRS24u3ITsm&#10;wexszG4e+uu7hUJv8/E9Z72dTCMG6lxtWcFiHoEgLqyuuVTw/fX2vALhPLLGxjIpuJGD7ebxYY2p&#10;tiN/0nD0pQgh7FJUUHnfplK6oiKDbm5b4sCdbWfQB9iVUnc4hnDTyDiKEmmw5tBQYUv7iorLsTcK&#10;4v6QNbnpD8nH6tRn9yx5eT9dlZo9TbtXEJ4m/y/+c+c6zE+W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e9wnEAAAA3AAAAA8AAAAAAAAAAAAAAAAAmAIAAGRycy9k&#10;b3ducmV2LnhtbFBLBQYAAAAABAAEAPUAAACJAwAAAAA=&#10;" fillcolor="white [3201]" strokecolor="black [3200]" strokeweight=".5pt">
                  <v:textbox>
                    <w:txbxContent>
                      <w:p w:rsidR="00922F80" w:rsidRDefault="00922F80" w:rsidP="005B1F10">
                        <w:pPr>
                          <w:pStyle w:val="NormalWeb"/>
                        </w:pPr>
                        <w:r>
                          <w:t> </w:t>
                        </w:r>
                      </w:p>
                    </w:txbxContent>
                  </v:textbox>
                </v:rect>
                <v:rect id="Rectangle 164" o:spid="_x0000_s1095" style="position:absolute;left:18447;top:19740;width:2146;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vfcIA&#10;AADcAAAADwAAAGRycy9kb3ducmV2LnhtbERPTYvCMBC9L/gfwgje1lSRItUoIlVE9qK7F29DM7bF&#10;ZlKbVKu/fiMI3ubxPme+7EwlbtS40rKC0TACQZxZXXKu4O938z0F4TyyxsoyKXiQg+Wi9zXHRNs7&#10;H+h29LkIIewSVFB4XydSuqwgg25oa+LAnW1j0AfY5FI3eA/hppLjKIqlwZJDQ4E1rQvKLsfWKBi3&#10;+7TamXYf/0xPbfpM48n2dFVq0O9WMxCeOv8Rv907HebHE3g9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299wgAAANwAAAAPAAAAAAAAAAAAAAAAAJgCAABkcnMvZG93&#10;bnJldi54bWxQSwUGAAAAAAQABAD1AAAAhwMAAAAA&#10;" fillcolor="white [3201]" strokecolor="black [3200]" strokeweight=".5pt">
                  <v:textbox>
                    <w:txbxContent>
                      <w:p w:rsidR="00922F80" w:rsidRDefault="00922F80" w:rsidP="005B1F10">
                        <w:pPr>
                          <w:pStyle w:val="NormalWeb"/>
                        </w:pPr>
                        <w:r>
                          <w:t> </w:t>
                        </w:r>
                      </w:p>
                    </w:txbxContent>
                  </v:textbox>
                </v:rect>
                <w10:anchorlock/>
              </v:group>
            </w:pict>
          </mc:Fallback>
        </mc:AlternateContent>
      </w:r>
    </w:p>
    <w:p w:rsidR="005B1F10" w:rsidRPr="002A1B47" w:rsidRDefault="00715C22" w:rsidP="00922F80">
      <w:pPr>
        <w:pStyle w:val="FigureTitle"/>
        <w:rPr>
          <w:noProof w:val="0"/>
        </w:rPr>
      </w:pPr>
      <w:r w:rsidRPr="002A1B47">
        <w:rPr>
          <w:noProof w:val="0"/>
        </w:rPr>
        <w:t>Figure</w:t>
      </w:r>
      <w:r w:rsidR="00F346F6">
        <w:rPr>
          <w:noProof w:val="0"/>
        </w:rPr>
        <w:t xml:space="preserve"> 3.3.1.3-1</w:t>
      </w:r>
      <w:r w:rsidR="00E33E65" w:rsidRPr="002A1B47">
        <w:rPr>
          <w:noProof w:val="0"/>
        </w:rPr>
        <w:t>:</w:t>
      </w:r>
      <w:r w:rsidRPr="002A1B47">
        <w:rPr>
          <w:noProof w:val="0"/>
        </w:rPr>
        <w:t xml:space="preserve"> Subscribe/Publish</w:t>
      </w:r>
    </w:p>
    <w:p w:rsidR="005B1F10" w:rsidRPr="002A1B47" w:rsidRDefault="005B1F10" w:rsidP="005B1F10">
      <w:pPr>
        <w:pStyle w:val="BodyText"/>
        <w:rPr>
          <w:noProof w:val="0"/>
        </w:rPr>
      </w:pPr>
    </w:p>
    <w:p w:rsidR="001C2210" w:rsidRPr="002A1B47" w:rsidRDefault="001C2210" w:rsidP="001C2210">
      <w:pPr>
        <w:pStyle w:val="Heading3"/>
        <w:rPr>
          <w:noProof w:val="0"/>
        </w:rPr>
      </w:pPr>
      <w:bookmarkStart w:id="158" w:name="_Toc383590912"/>
      <w:r w:rsidRPr="002A1B47">
        <w:rPr>
          <w:noProof w:val="0"/>
        </w:rPr>
        <w:t>Federation Patterns</w:t>
      </w:r>
      <w:bookmarkEnd w:id="158"/>
      <w:r w:rsidRPr="002A1B47">
        <w:rPr>
          <w:noProof w:val="0"/>
        </w:rPr>
        <w:t xml:space="preserve"> </w:t>
      </w:r>
    </w:p>
    <w:p w:rsidR="001C2210" w:rsidRPr="002A1B47" w:rsidRDefault="001C2210" w:rsidP="005B1F10">
      <w:pPr>
        <w:pStyle w:val="BodyText"/>
        <w:keepNext/>
        <w:keepLines/>
        <w:rPr>
          <w:noProof w:val="0"/>
        </w:rPr>
      </w:pPr>
      <w:r w:rsidRPr="002A1B47">
        <w:rPr>
          <w:noProof w:val="0"/>
        </w:rPr>
        <w:t>The federation pattern generalizes interactions between two systems</w:t>
      </w:r>
      <w:r w:rsidR="002A1B47">
        <w:rPr>
          <w:noProof w:val="0"/>
        </w:rPr>
        <w:t xml:space="preserve">. </w:t>
      </w:r>
      <w:r w:rsidRPr="002A1B47">
        <w:rPr>
          <w:noProof w:val="0"/>
        </w:rPr>
        <w:t xml:space="preserve">Requests are made to a gateway </w:t>
      </w:r>
      <w:r w:rsidR="008671DD" w:rsidRPr="002A1B47">
        <w:rPr>
          <w:noProof w:val="0"/>
        </w:rPr>
        <w:t xml:space="preserve">(a Server grouped with a Client) (1) </w:t>
      </w:r>
      <w:r w:rsidRPr="002A1B47">
        <w:rPr>
          <w:noProof w:val="0"/>
        </w:rPr>
        <w:t>that forwards them on to other servers</w:t>
      </w:r>
      <w:r w:rsidR="008671DD" w:rsidRPr="002A1B47">
        <w:rPr>
          <w:noProof w:val="0"/>
        </w:rPr>
        <w:t xml:space="preserve"> (2)</w:t>
      </w:r>
      <w:r w:rsidR="002A1B47">
        <w:rPr>
          <w:noProof w:val="0"/>
        </w:rPr>
        <w:t xml:space="preserve">. </w:t>
      </w:r>
      <w:r w:rsidRPr="002A1B47">
        <w:rPr>
          <w:noProof w:val="0"/>
        </w:rPr>
        <w:t xml:space="preserve">Responses </w:t>
      </w:r>
      <w:r w:rsidR="008671DD" w:rsidRPr="002A1B47">
        <w:rPr>
          <w:noProof w:val="0"/>
        </w:rPr>
        <w:t xml:space="preserve">(3) </w:t>
      </w:r>
      <w:r w:rsidRPr="002A1B47">
        <w:rPr>
          <w:noProof w:val="0"/>
        </w:rPr>
        <w:t>are either brokered by the gateway as shown in the diagram below</w:t>
      </w:r>
      <w:r w:rsidR="008671DD" w:rsidRPr="002A1B47">
        <w:rPr>
          <w:noProof w:val="0"/>
        </w:rPr>
        <w:t xml:space="preserve"> (4)</w:t>
      </w:r>
      <w:r w:rsidRPr="002A1B47">
        <w:rPr>
          <w:noProof w:val="0"/>
        </w:rPr>
        <w:t>, or returned directly</w:t>
      </w:r>
      <w:r w:rsidR="002A1B47">
        <w:rPr>
          <w:noProof w:val="0"/>
        </w:rPr>
        <w:t xml:space="preserve">. </w:t>
      </w:r>
      <w:r w:rsidRPr="002A1B47">
        <w:rPr>
          <w:noProof w:val="0"/>
        </w:rPr>
        <w:t xml:space="preserve">Responses can be handled synchronously (within the same </w:t>
      </w:r>
      <w:r w:rsidR="002A1B47" w:rsidRPr="002A1B47">
        <w:rPr>
          <w:noProof w:val="0"/>
        </w:rPr>
        <w:t>activation</w:t>
      </w:r>
      <w:r w:rsidRPr="002A1B47">
        <w:rPr>
          <w:noProof w:val="0"/>
        </w:rPr>
        <w:t xml:space="preserve"> line), or asynchronously with separate activations</w:t>
      </w:r>
      <w:r w:rsidR="002A1B47">
        <w:rPr>
          <w:noProof w:val="0"/>
        </w:rPr>
        <w:t xml:space="preserve">. </w:t>
      </w:r>
      <w:r w:rsidRPr="002A1B47">
        <w:rPr>
          <w:noProof w:val="0"/>
        </w:rPr>
        <w:t>Subsequent patterns refine this generalization.</w:t>
      </w:r>
    </w:p>
    <w:p w:rsidR="004D45A9" w:rsidRPr="002A1B47" w:rsidRDefault="004D45A9" w:rsidP="005B1F10">
      <w:pPr>
        <w:pStyle w:val="BodyText"/>
        <w:keepNext/>
        <w:keepLines/>
        <w:rPr>
          <w:noProof w:val="0"/>
        </w:rPr>
      </w:pPr>
    </w:p>
    <w:p w:rsidR="00715C22" w:rsidRPr="002A1B47" w:rsidRDefault="001C2210" w:rsidP="00715C22">
      <w:pPr>
        <w:pStyle w:val="BodyText"/>
        <w:keepNext/>
        <w:rPr>
          <w:noProof w:val="0"/>
        </w:rPr>
      </w:pPr>
      <w:r w:rsidRPr="002A1B47">
        <mc:AlternateContent>
          <mc:Choice Requires="wpc">
            <w:drawing>
              <wp:inline distT="0" distB="0" distL="0" distR="0" wp14:anchorId="0184454B" wp14:editId="4A63010C">
                <wp:extent cx="5207268" cy="3200400"/>
                <wp:effectExtent l="0" t="0" r="12700" b="1905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6" name="Rectangle 196"/>
                        <wps:cNvSpPr/>
                        <wps:spPr>
                          <a:xfrm>
                            <a:off x="180000" y="18000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583384" y="17585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570219" y="17585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016504" y="185141"/>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flipH="1">
                            <a:off x="636755" y="719750"/>
                            <a:ext cx="39508" cy="21819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flipH="1">
                            <a:off x="2530849" y="715600"/>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4472868" y="724891"/>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558649" y="877290"/>
                            <a:ext cx="212639" cy="16589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451562" y="1094407"/>
                            <a:ext cx="212090" cy="144185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4294797" y="1260907"/>
                            <a:ext cx="212090" cy="65451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4391052" y="1380683"/>
                            <a:ext cx="212090" cy="65024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4485700" y="1499394"/>
                            <a:ext cx="212090" cy="62778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771288" y="1140595"/>
                            <a:ext cx="16802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0" name="Text Box 240"/>
                        <wps:cNvSpPr txBox="1"/>
                        <wps:spPr>
                          <a:xfrm>
                            <a:off x="871087" y="813334"/>
                            <a:ext cx="1390850" cy="4475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ListParagraph"/>
                                <w:numPr>
                                  <w:ilvl w:val="0"/>
                                  <w:numId w:val="38"/>
                                </w:numPr>
                                <w:jc w:val="center"/>
                              </w:pPr>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Straight Arrow Connector 212"/>
                        <wps:cNvCnPr/>
                        <wps:spPr>
                          <a:xfrm>
                            <a:off x="2663652" y="1260908"/>
                            <a:ext cx="16311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Text Box 240"/>
                        <wps:cNvSpPr txBox="1"/>
                        <wps:spPr>
                          <a:xfrm>
                            <a:off x="2714282" y="970001"/>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NormalWeb"/>
                                <w:numPr>
                                  <w:ilvl w:val="0"/>
                                  <w:numId w:val="40"/>
                                </w:numPr>
                                <w:jc w:val="center"/>
                              </w:pPr>
                              <w: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Arrow Connector 214"/>
                        <wps:cNvCnPr/>
                        <wps:spPr>
                          <a:xfrm>
                            <a:off x="2663652" y="1380683"/>
                            <a:ext cx="1727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a:off x="2663652" y="1515564"/>
                            <a:ext cx="18334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7" name="Straight Arrow Connector 217"/>
                        <wps:cNvCnPr/>
                        <wps:spPr>
                          <a:xfrm>
                            <a:off x="2664117" y="1865063"/>
                            <a:ext cx="1630680"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1" name="Straight Arrow Connector 241"/>
                        <wps:cNvCnPr/>
                        <wps:spPr>
                          <a:xfrm>
                            <a:off x="2664117" y="1985078"/>
                            <a:ext cx="1727200"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a:off x="2664117" y="2119698"/>
                            <a:ext cx="1833245"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a:off x="754806" y="2203194"/>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a:off x="754806" y="2323209"/>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a:off x="754806" y="2448203"/>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6" name="Text Box 240"/>
                        <wps:cNvSpPr txBox="1"/>
                        <wps:spPr>
                          <a:xfrm>
                            <a:off x="2847108" y="1575870"/>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1C2210">
                              <w:pPr>
                                <w:pStyle w:val="NormalWeb"/>
                                <w:jc w:val="center"/>
                              </w:pPr>
                              <w:r>
                                <w:t>3. Response(s)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Text Box 240"/>
                        <wps:cNvSpPr txBox="1"/>
                        <wps:spPr>
                          <a:xfrm>
                            <a:off x="925958" y="1915427"/>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1C2210">
                              <w:pPr>
                                <w:pStyle w:val="NormalWeb"/>
                                <w:jc w:val="center"/>
                              </w:pPr>
                              <w:r>
                                <w:t>4. Response(s)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58" name="Group 258"/>
                        <wpg:cNvGrpSpPr/>
                        <wpg:grpSpPr>
                          <a:xfrm>
                            <a:off x="540176" y="1629318"/>
                            <a:ext cx="257810" cy="129775"/>
                            <a:chOff x="0" y="0"/>
                            <a:chExt cx="258263" cy="335029"/>
                          </a:xfrm>
                        </wpg:grpSpPr>
                        <wps:wsp>
                          <wps:cNvPr id="259" name="Rectangle 259"/>
                          <wps:cNvSpPr/>
                          <wps:spPr>
                            <a:xfrm>
                              <a:off x="19844" y="89585"/>
                              <a:ext cx="212090" cy="115958"/>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Freeform 260"/>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1C221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a:off x="449" y="129924"/>
                              <a:ext cx="257810" cy="205105"/>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62" name="Group 262"/>
                        <wpg:cNvGrpSpPr/>
                        <wpg:grpSpPr>
                          <a:xfrm>
                            <a:off x="2430372" y="1629551"/>
                            <a:ext cx="257810" cy="129542"/>
                            <a:chOff x="0" y="0"/>
                            <a:chExt cx="258263" cy="335029"/>
                          </a:xfrm>
                        </wpg:grpSpPr>
                        <wps:wsp>
                          <wps:cNvPr id="263" name="Rectangle 263"/>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Freeform 26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Freeform 26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237" o:spid="_x0000_s1096" editas="canvas" style="width:410pt;height:252pt;mso-position-horizontal-relative:char;mso-position-vertical-relative:line" coordsize="5207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">
                <v:shape id="_x0000_s1097" type="#_x0000_t75" style="position:absolute;width:52070;height:32004;visibility:visible;mso-wrap-style:square" stroked="t" strokecolor="black [3213]">
                  <v:fill o:detectmouseclick="t"/>
                  <v:path o:connecttype="none"/>
                </v:shape>
                <v:rect id="Rectangle 196" o:spid="_x0000_s1098" style="position:absolute;left:1800;top:1800;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r7MIA&#10;AADcAAAADwAAAGRycy9kb3ducmV2LnhtbERPTWvCQBC9F/wPywi91Y1FRKOriCBYQUq1hRyH7JhE&#10;szMhu9X4791Cwds83ufMl52r1ZVaXwkbGA4SUMS52IoLA9/HzdsElA/IFmthMnAnD8tF72WOqZUb&#10;f9H1EAoVQ9inaKAMoUm19nlJDv1AGuLInaR1GCJsC21bvMVwV+v3JBlrhxXHhhIbWpeUXw6/zkB+&#10;zH7Oo+xzJ9VELqu9bEfTj8yY1363moEK1IWn+N+9tXH+dAx/z8QL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KvswgAAANwAAAAPAAAAAAAAAAAAAAAAAJgCAABkcnMvZG93&#10;bnJldi54bWxQSwUGAAAAAAQABAD1AAAAhwMAAAAA&#10;" filled="f" strokecolor="black [3200]" strokeweight=".5pt">
                  <v:textbox>
                    <w:txbxContent>
                      <w:p w:rsidR="00922F80" w:rsidRDefault="00922F80" w:rsidP="001C2210">
                        <w:pPr>
                          <w:pStyle w:val="NormalWeb"/>
                          <w:jc w:val="center"/>
                        </w:pPr>
                        <w:r>
                          <w:t>Client</w:t>
                        </w:r>
                      </w:p>
                    </w:txbxContent>
                  </v:textbox>
                </v:rect>
                <v:rect id="Rectangle 197" o:spid="_x0000_s1099" style="position:absolute;left:15833;top:1758;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Od8MA&#10;AADcAAAADwAAAGRycy9kb3ducmV2LnhtbERP22rCQBB9L/Qflin0rW4qYjW6ihQEW5DiDfI4ZMck&#10;mp0J2a3Gv3cLBd/mcK4znXeuVhdqfSVs4L2XgCLOxVZcGNjvlm8jUD4gW6yFycCNPMxnz09TTK1c&#10;eUOXbShUDGGfooEyhCbV2uclOfQ9aYgjd5TWYYiwLbRt8RrDXa37STLUDiuODSU29FlSft7+OgP5&#10;LjucBtnPt1QjOS/WshqMvzJjXl+6xQRUoC48xP/ulY3zxx/w90y8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QOd8MAAADcAAAADwAAAAAAAAAAAAAAAACYAgAAZHJzL2Rv&#10;d25yZXYueG1sUEsFBgAAAAAEAAQA9QAAAIgDAAAAAA==&#10;" filled="f" strokecolor="black [3200]" strokeweight=".5pt">
                  <v:textbox>
                    <w:txbxContent>
                      <w:p w:rsidR="00922F80" w:rsidRDefault="00922F80" w:rsidP="001C2210">
                        <w:pPr>
                          <w:pStyle w:val="NormalWeb"/>
                          <w:jc w:val="center"/>
                        </w:pPr>
                        <w:r>
                          <w:t>Server</w:t>
                        </w:r>
                      </w:p>
                    </w:txbxContent>
                  </v:textbox>
                </v:rect>
                <v:rect id="Rectangle 198" o:spid="_x0000_s1100" style="position:absolute;left:25702;top:1758;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BcYA&#10;AADcAAAADwAAAGRycy9kb3ducmV2LnhtbESPzWrDQAyE74W8w6JCb826JZTEySaEQCEtlNL8gI/C&#10;q9hOvJLxbhP37atDoTeJGc18WqyG0Jor9bERdvA0zsAQl+Ibrhwc9q+PUzAxIXtshcnBD0VYLUd3&#10;C8y93PiLrrtUGQ3hmKODOqUutzaWNQWMY+mIVTtJHzDp2lfW93jT8NDa5yx7sQEb1oYaO9rUVF52&#10;38FBuS+O50nx+S7NVC7rD9lOZm+Fcw/3w3oOJtGQ/s1/11uv+DOl1Wd0Arv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aBcYAAADcAAAADwAAAAAAAAAAAAAAAACYAgAAZHJz&#10;L2Rvd25yZXYueG1sUEsFBgAAAAAEAAQA9QAAAIsDAAAAAA==&#10;" filled="f" strokecolor="black [3200]" strokeweight=".5pt">
                  <v:textbox>
                    <w:txbxContent>
                      <w:p w:rsidR="00922F80" w:rsidRDefault="00922F80" w:rsidP="001C2210">
                        <w:pPr>
                          <w:pStyle w:val="NormalWeb"/>
                          <w:jc w:val="center"/>
                        </w:pPr>
                        <w:r>
                          <w:t>Client</w:t>
                        </w:r>
                      </w:p>
                    </w:txbxContent>
                  </v:textbox>
                </v:rect>
                <v:rect id="Rectangle 199" o:spid="_x0000_s1101" style="position:absolute;left:40165;top:1851;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nsMA&#10;AADcAAAADwAAAGRycy9kb3ducmV2LnhtbERPTWvCQBC9F/wPyxR6q5sWERNdRYSCFqRUK+Q4ZMck&#10;mp0J2VXjv3cLhd7m8T5ntuhdo67U+VrYwNswAUVciK25NPCz/3idgPIB2WIjTAbu5GExHzzNMLNy&#10;42+67kKpYgj7DA1UIbSZ1r6oyKEfSkscuaN0DkOEXalth7cY7hr9niRj7bDm2FBhS6uKivPu4gwU&#10;+/xwGuVfn1JP5LzcynqUbnJjXp775RRUoD78i//caxvnpyn8PhMv0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c/nsMAAADcAAAADwAAAAAAAAAAAAAAAACYAgAAZHJzL2Rv&#10;d25yZXYueG1sUEsFBgAAAAAEAAQA9QAAAIgDAAAAAA==&#10;" filled="f" strokecolor="black [3200]" strokeweight=".5pt">
                  <v:textbox>
                    <w:txbxContent>
                      <w:p w:rsidR="00922F80" w:rsidRDefault="00922F80" w:rsidP="001C2210">
                        <w:pPr>
                          <w:pStyle w:val="NormalWeb"/>
                          <w:jc w:val="center"/>
                        </w:pPr>
                        <w:r>
                          <w:t>Server</w:t>
                        </w:r>
                      </w:p>
                    </w:txbxContent>
                  </v:textbox>
                </v:rect>
                <v:line id="Straight Connector 238" o:spid="_x0000_s1102" style="position:absolute;flip:x;visibility:visible;mso-wrap-style:square" from="6367,7197" to="6762,29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p1y7sAAADcAAAADwAAAGRycy9kb3ducmV2LnhtbERPSwrCMBDdC94hjOBOUxVEqrGoIAhu&#10;/B1gaKZNsZmUJtV6e7MQXD7ef5P1thYvan3lWMFsmoAgzp2uuFTwuB8nKxA+IGusHZOCD3nItsPB&#10;BlPt3nyl1y2UIoawT1GBCaFJpfS5IYt+6hriyBWutRgibEupW3zHcFvLeZIspcWKY4PBhg6G8uet&#10;swou+/sDe39a5K5zhS3Opan4otR41O/WIAL14S/+uU9awXwR18Yz8QjI7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wanXLuwAAANwAAAAPAAAAAAAAAAAAAAAAAKECAABk&#10;cnMvZG93bnJldi54bWxQSwUGAAAAAAQABAD5AAAAiQMAAAAA&#10;" strokecolor="black [3040]">
                  <v:stroke dashstyle="dash"/>
                </v:line>
                <v:line id="Straight Connector 201" o:spid="_x0000_s1103" style="position:absolute;flip:x;visibility:visible;mso-wrap-style:square" from="25308,7156" to="25702,28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W674AAADcAAAADwAAAGRycy9kb3ducmV2LnhtbESPzQrCMBCE74LvEFbwpqkKItUoKgiC&#10;F3/6AEuzbYrNpjRR69sbQfA4zMw3zGrT2Vo8qfWVYwWTcQKCOHe64lJBdjuMFiB8QNZYOyYFb/Kw&#10;Wfd7K0y1e/GFntdQighhn6ICE0KTSulzQxb92DXE0StcazFE2ZZSt/iKcFvLaZLMpcWK44LBhvaG&#10;8vv1YRWcd7cMO3+c5e7hClucSlPxWanhoNsuQQTqwj/8ax+1gmkyge+ZeAT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PBbrvgAAANwAAAAPAAAAAAAAAAAAAAAAAKEC&#10;AABkcnMvZG93bnJldi54bWxQSwUGAAAAAAQABAD5AAAAjAMAAAAA&#10;" strokecolor="black [3040]">
                  <v:stroke dashstyle="dash"/>
                </v:line>
                <v:line id="Straight Connector 202" o:spid="_x0000_s1104" style="position:absolute;flip:x;visibility:visible;mso-wrap-style:square" from="44728,7248" to="45122,2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nL4AAADcAAAADwAAAGRycy9kb3ducmV2LnhtbESPzQrCMBCE74LvEFbwpqkVRKpRVBAE&#10;L/49wNJsm2KzKU3U+vZGEDwOM/MNs1x3thZPan3lWMFknIAgzp2uuFRwu+5HcxA+IGusHZOCN3lY&#10;r/q9JWbavfhMz0soRYSwz1CBCaHJpPS5IYt+7Bri6BWutRiibEupW3xFuK1lmiQzabHiuGCwoZ2h&#10;/H55WAWn7fWGnT9Mc/dwhS2Opan4pNRw0G0WIAJ14R/+tQ9aQZq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7oicvgAAANwAAAAPAAAAAAAAAAAAAAAAAKEC&#10;AABkcnMvZG93bnJldi54bWxQSwUGAAAAAAQABAD5AAAAjAMAAAAA&#10;" strokecolor="black [3040]">
                  <v:stroke dashstyle="dash"/>
                </v:line>
                <v:rect id="Rectangle 203" o:spid="_x0000_s1105" style="position:absolute;left:5586;top:8772;width:2126;height:16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922F80" w:rsidRDefault="00922F80" w:rsidP="001C2210">
                        <w:pPr>
                          <w:pStyle w:val="NormalWeb"/>
                          <w:jc w:val="center"/>
                        </w:pPr>
                      </w:p>
                    </w:txbxContent>
                  </v:textbox>
                </v:rect>
                <v:rect id="Rectangle 205" o:spid="_x0000_s1106" style="position:absolute;left:24515;top:10944;width:2121;height:14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FOOsQA&#10;AADcAAAADwAAAGRycy9kb3ducmV2LnhtbESPQYvCMBSE7wv+h/AEb2uquEWqUUSqiOxl1Yu3R/Ns&#10;i81LbVKt/vrNwoLHYeabYebLzlTiTo0rLSsYDSMQxJnVJecKTsfN5xSE88gaK8uk4EkOlovexxwT&#10;bR/8Q/eDz0UoYZeggsL7OpHSZQUZdENbEwfvYhuDPsgml7rBRyg3lRxHUSwNlhwWCqxpXVB2PbRG&#10;wbjdp9XOtPv4e3pu01caT7bnm1KDfreagfDU+Xf4n97pwEVf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BTjrEAAAA3AAAAA8AAAAAAAAAAAAAAAAAmAIAAGRycy9k&#10;b3ducmV2LnhtbFBLBQYAAAAABAAEAPUAAACJAwAAAAA=&#10;" fillcolor="white [3201]" strokecolor="black [3200]" strokeweight=".5pt">
                  <v:textbox>
                    <w:txbxContent>
                      <w:p w:rsidR="00922F80" w:rsidRDefault="00922F80" w:rsidP="001C2210">
                        <w:pPr>
                          <w:pStyle w:val="NormalWeb"/>
                          <w:jc w:val="center"/>
                        </w:pPr>
                        <w:r>
                          <w:t> </w:t>
                        </w:r>
                      </w:p>
                    </w:txbxContent>
                  </v:textbox>
                </v:rect>
                <v:rect id="Rectangle 206" o:spid="_x0000_s1107" style="position:absolute;left:42947;top:12609;width:2121;height:6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QTcUA&#10;AADcAAAADwAAAGRycy9kb3ducmV2LnhtbESPQWvCQBSE7wX/w/KE3urGUIJEVxFJi4ReGr14e2Sf&#10;STD7NmY3Me2v7xYKPQ4z3wyz2U2mFSP1rrGsYLmIQBCXVjdcKTif3l5WIJxH1thaJgVf5GC3nT1t&#10;MNX2wZ80Fr4SoYRdigpq77tUSlfWZNAtbEccvKvtDfog+0rqHh+h3LQyjqJEGmw4LNTY0aGm8lYM&#10;RkE85Fl7NEOefKwuQ/adJa/vl7tSz/NpvwbhafL/4T/6qAMXJf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E9BNxQAAANwAAAAPAAAAAAAAAAAAAAAAAJgCAABkcnMv&#10;ZG93bnJldi54bWxQSwUGAAAAAAQABAD1AAAAigMAAAAA&#10;" fillcolor="white [3201]" strokecolor="black [3200]" strokeweight=".5pt">
                  <v:textbox>
                    <w:txbxContent>
                      <w:p w:rsidR="00922F80" w:rsidRDefault="00922F80" w:rsidP="001C2210">
                        <w:pPr>
                          <w:pStyle w:val="NormalWeb"/>
                          <w:jc w:val="center"/>
                        </w:pPr>
                        <w:r>
                          <w:t> </w:t>
                        </w:r>
                      </w:p>
                    </w:txbxContent>
                  </v:textbox>
                </v:rect>
                <v:rect id="Rectangle 208" o:spid="_x0000_s1108" style="position:absolute;left:43910;top:13806;width:2121;height:6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pMIA&#10;AADcAAAADwAAAGRycy9kb3ducmV2LnhtbERPTWvCQBC9F/oflil4q5tKCRJdRUpaRLxoe/E2ZMck&#10;mJ1NsxuN/nrnIHh8vO/5cnCNOlMXas8GPsYJKOLC25pLA3+/3+9TUCEiW2w8k4ErBVguXl/mmFl/&#10;4R2d97FUEsIhQwNVjG2mdSgqchjGviUW7ug7h1FgV2rb4UXCXaMnSZJqhzVLQ4UtfVVUnPa9MzDp&#10;N3mzdv0m3U4PfX7L08+fw78xo7dhNQMVaYhP8cO9tuJLZK2ckSO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OGkwgAAANwAAAAPAAAAAAAAAAAAAAAAAJgCAABkcnMvZG93&#10;bnJldi54bWxQSwUGAAAAAAQABAD1AAAAhwMAAAAA&#10;" fillcolor="white [3201]" strokecolor="black [3200]" strokeweight=".5pt">
                  <v:textbox>
                    <w:txbxContent>
                      <w:p w:rsidR="00922F80" w:rsidRDefault="00922F80" w:rsidP="001C2210">
                        <w:pPr>
                          <w:pStyle w:val="NormalWeb"/>
                          <w:jc w:val="center"/>
                        </w:pPr>
                        <w:r>
                          <w:t> </w:t>
                        </w:r>
                      </w:p>
                    </w:txbxContent>
                  </v:textbox>
                </v:rect>
                <v:rect id="Rectangle 209" o:spid="_x0000_s1109" style="position:absolute;left:44857;top:14993;width:2120;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EP8UA&#10;AADcAAAADwAAAGRycy9kb3ducmV2LnhtbESPT4vCMBTE78J+h/AWvGm6shStRpGlLiJe/HPx9mie&#10;bbF5qU2qdT/9RhA8DjO/GWa26EwlbtS40rKCr2EEgjizuuRcwfGwGoxBOI+ssbJMCh7kYDH/6M0w&#10;0fbOO7rtfS5CCbsEFRTe14mULivIoBvamjh4Z9sY9EE2udQN3kO5qeQoimJpsOSwUGBNPwVll31r&#10;FIzaTVqtTbuJt+NTm/6l8ffv6apU/7NbTkF46vw7/KLXOnDR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EQ/xQAAANwAAAAPAAAAAAAAAAAAAAAAAJgCAABkcnMv&#10;ZG93bnJldi54bWxQSwUGAAAAAAQABAD1AAAAigMAAAAA&#10;" fillcolor="white [3201]" strokecolor="black [3200]" strokeweight=".5pt">
                  <v:textbox>
                    <w:txbxContent>
                      <w:p w:rsidR="00922F80" w:rsidRDefault="00922F80" w:rsidP="001C2210">
                        <w:pPr>
                          <w:pStyle w:val="NormalWeb"/>
                          <w:jc w:val="center"/>
                        </w:pPr>
                        <w:r>
                          <w:t> </w:t>
                        </w:r>
                      </w:p>
                    </w:txbxContent>
                  </v:textbox>
                </v:rect>
                <v:shape id="Straight Arrow Connector 239" o:spid="_x0000_s1110" type="#_x0000_t32" style="position:absolute;left:7712;top:11405;width:168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Rba8QAAADcAAAADwAAAGRycy9kb3ducmV2LnhtbESPQYvCMBSE78L+h/CEvWmqC7J2TYsI&#10;BQ96UCt7fTTPtti8dJtY6783grDHYWa+YVbpYBrRU+dqywpm0wgEcWF1zaWC/JRNvkE4j6yxsUwK&#10;HuQgTT5GK4y1vfOB+qMvRYCwi1FB5X0bS+mKigy6qW2Jg3exnUEfZFdK3eE9wE0j51G0kAZrDgsV&#10;trSpqLgeb0ZB5BbZ3+Z03fd56Q+7X5ltH8uzUp/jYf0DwtPg/8Pv9lYrmH8t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FtrxAAAANwAAAAPAAAAAAAAAAAA&#10;AAAAAKECAABkcnMvZG93bnJldi54bWxQSwUGAAAAAAQABAD5AAAAkgMAAAAA&#10;" strokecolor="black [3040]">
                  <v:stroke endarrow="open"/>
                </v:shape>
                <v:shape id="Text Box 240" o:spid="_x0000_s1111" type="#_x0000_t202" style="position:absolute;left:8710;top:8133;width:13909;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922F80" w:rsidRDefault="00922F80" w:rsidP="005B1F10">
                        <w:pPr>
                          <w:pStyle w:val="ListParagraph"/>
                          <w:numPr>
                            <w:ilvl w:val="0"/>
                            <w:numId w:val="38"/>
                          </w:numPr>
                          <w:jc w:val="center"/>
                        </w:pPr>
                        <w:r>
                          <w:t>Request</w:t>
                        </w:r>
                      </w:p>
                    </w:txbxContent>
                  </v:textbox>
                </v:shape>
                <v:shape id="Straight Arrow Connector 212" o:spid="_x0000_s1112" type="#_x0000_t32" style="position:absolute;left:26636;top:12609;width:163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esUAAADcAAAADwAAAGRycy9kb3ducmV2LnhtbESPT2vCQBTE7wW/w/IEb3WTHKTGbEQC&#10;AQ/14J/S6yP7TILZtzG7jfHbdwsFj8PM/IbJtpPpxEiDay0riJcRCOLK6pZrBZdz+f4BwnlkjZ1l&#10;UvAkB9t89pZhqu2DjzSefC0ChF2KChrv+1RKVzVk0C1tTxy8qx0M+iCHWuoBHwFuOplE0UoabDks&#10;NNhT0VB1O/0YBZFblffifDuMl9ofP79luX+uv5RazKfdBoSnyb/C/+29VpDECfydC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WVesUAAADcAAAADwAAAAAAAAAA&#10;AAAAAAChAgAAZHJzL2Rvd25yZXYueG1sUEsFBgAAAAAEAAQA+QAAAJMDAAAAAA==&#10;" strokecolor="black [3040]">
                  <v:stroke endarrow="open"/>
                </v:shape>
                <v:shape id="Text Box 240" o:spid="_x0000_s1113" type="#_x0000_t202" style="position:absolute;left:27142;top:9700;width:13907;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922F80" w:rsidRDefault="00922F80" w:rsidP="005B1F10">
                        <w:pPr>
                          <w:pStyle w:val="NormalWeb"/>
                          <w:numPr>
                            <w:ilvl w:val="0"/>
                            <w:numId w:val="40"/>
                          </w:numPr>
                          <w:jc w:val="center"/>
                        </w:pPr>
                        <w:r>
                          <w:t>Request(s)</w:t>
                        </w:r>
                      </w:p>
                    </w:txbxContent>
                  </v:textbox>
                </v:shape>
                <v:shape id="Straight Arrow Connector 214" o:spid="_x0000_s1114" type="#_x0000_t32" style="position:absolute;left:26636;top:13806;width:17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lcQAAADcAAAADwAAAGRycy9kb3ducmV2LnhtbESPQYvCMBSE7wv+h/AEb2uqiG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4KiVxAAAANwAAAAPAAAAAAAAAAAA&#10;AAAAAKECAABkcnMvZG93bnJldi54bWxQSwUGAAAAAAQABAD5AAAAkgMAAAAA&#10;" strokecolor="black [3040]">
                  <v:stroke endarrow="open"/>
                </v:shape>
                <v:shape id="Straight Arrow Connector 215" o:spid="_x0000_s1115" type="#_x0000_t32" style="position:absolute;left:26636;top:15155;width:18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NDsQAAADcAAAADwAAAGRycy9kb3ducmV2LnhtbESPQYvCMBSE7wv+h/AEb2uqoG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rA0OxAAAANwAAAAPAAAAAAAAAAAA&#10;AAAAAKECAABkcnMvZG93bnJldi54bWxQSwUGAAAAAAQABAD5AAAAkgMAAAAA&#10;" strokecolor="black [3040]">
                  <v:stroke endarrow="open"/>
                </v:shape>
                <v:shape id="Straight Arrow Connector 217" o:spid="_x0000_s1116" type="#_x0000_t32" style="position:absolute;left:26641;top:18650;width:16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du8UAAADcAAAADwAAAGRycy9kb3ducmV2LnhtbESPT4vCMBTE74LfITxhL6JpFbZSjSKK&#10;7L+LGz14fDRv27LNS2myWr/9ZmHB4zAzv2FWm9424kqdrx0rSKcJCOLCmZpLBefTYbIA4QOywcYx&#10;KbiTh816OFhhbtyNP+mqQykihH2OCqoQ2lxKX1Rk0U9dSxy9L9dZDFF2pTQd3iLcNnKWJM/SYs1x&#10;ocKWdhUV3/rHKti965dsfizextmR9peP9FBr3Sj1NOq3SxCB+vAI/7dfjYJZmsH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Fdu8UAAADcAAAADwAAAAAAAAAA&#10;AAAAAAChAgAAZHJzL2Rvd25yZXYueG1sUEsFBgAAAAAEAAQA+QAAAJMDAAAAAA==&#10;" strokecolor="black [3040]">
                  <v:stroke startarrow="open"/>
                </v:shape>
                <v:shape id="Straight Arrow Connector 241" o:spid="_x0000_s1117" type="#_x0000_t32" style="position:absolute;left:26641;top:19850;width:172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dPScYAAADcAAAADwAAAGRycy9kb3ducmV2LnhtbESPQWvCQBSE74X+h+UJvYhuoqVKdBVR&#10;xNpe7OrB4yP7TEKzb0N2q+m/dwtCj8PMfMPMl52txZVaXzlWkA4TEMS5MxUXCk7H7WAKwgdkg7Vj&#10;UvBLHpaL56c5Zsbd+IuuOhQiQthnqKAMocmk9HlJFv3QNcTRu7jWYoiyLaRp8RbhtpajJHmTFiuO&#10;CyU2tC4p/9Y/VsH6Q+8m40O+708OtDl/pttK61qpl163moEI1IX/8KP9bhSMXlP4Ox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HT0nGAAAA3AAAAA8AAAAAAAAA&#10;AAAAAAAAoQIAAGRycy9kb3ducmV2LnhtbFBLBQYAAAAABAAEAPkAAACUAwAAAAA=&#10;" strokecolor="black [3040]">
                  <v:stroke startarrow="open"/>
                </v:shape>
                <v:shape id="Straight Arrow Connector 242" o:spid="_x0000_s1118" type="#_x0000_t32" style="position:absolute;left:26641;top:21196;width:183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XRPsYAAADcAAAADwAAAGRycy9kb3ducmV2LnhtbESPQWvCQBSE74L/YXkFL6VuTEVL6irF&#10;IrV6idseenxkX5Ng9m3Irhr/fVcoeBxm5htmseptI87U+dqxgsk4AUFcOFNzqeD7a/P0AsIHZION&#10;Y1JwJQ+r5XCwwMy4Cx/orEMpIoR9hgqqENpMSl9UZNGPXUscvV/XWQxRdqU0HV4i3DYyTZKZtFhz&#10;XKiwpXVFxVGfrIL1Tn/Mn/Pi83Ge0/vPfrKptW6UGj30b68gAvXhHv5vb42CdJrC7Uw8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V0T7GAAAA3AAAAA8AAAAAAAAA&#10;AAAAAAAAoQIAAGRycy9kb3ducmV2LnhtbFBLBQYAAAAABAAEAPkAAACUAwAAAAA=&#10;" strokecolor="black [3040]">
                  <v:stroke startarrow="open"/>
                </v:shape>
                <v:shape id="Straight Arrow Connector 243" o:spid="_x0000_s1119" type="#_x0000_t32" style="position:absolute;left:7548;top:22031;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l0pcYAAADcAAAADwAAAGRycy9kb3ducmV2LnhtbESPT2sCMRTE74LfITzBi9Ssf6hlaxRR&#10;RGsvNu2hx8fmdXdx87Jsoq7fvhEEj8PM/IaZL1tbiQs1vnSsYDRMQBBnzpScK/j53r68gfAB2WDl&#10;mBTcyMNy0e3MMTXuyl900SEXEcI+RQVFCHUqpc8KsuiHriaO3p9rLIYom1yaBq8Rbis5TpJXabHk&#10;uFBgTeuCspM+WwXrg97NJsfsYzA70ub3c7Qtta6U6vfa1TuIQG14hh/tvVEwnk7gfiYeAbn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ZdKXGAAAA3AAAAA8AAAAAAAAA&#10;AAAAAAAAoQIAAGRycy9kb3ducmV2LnhtbFBLBQYAAAAABAAEAPkAAACUAwAAAAA=&#10;" strokecolor="black [3040]">
                  <v:stroke startarrow="open"/>
                </v:shape>
                <v:shape id="Straight Arrow Connector 244" o:spid="_x0000_s1120" type="#_x0000_t32" style="position:absolute;left:7548;top:23232;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0cYAAADcAAAADwAAAGRycy9kb3ducmV2LnhtbESPQWvCQBSE74X+h+UVeim60YpKdBOK&#10;RWr1oqsHj4/sMwnNvg3Zrab/3i0Uehxm5htmmfe2EVfqfO1YwWiYgCAunKm5VHA6rgdzED4gG2wc&#10;k4If8pBnjw9LTI278YGuOpQiQtinqKAKoU2l9EVFFv3QtcTRu7jOYoiyK6Xp8BbhtpHjJJlKizXH&#10;hQpbWlVUfOlvq2C11R+z133x+TLb0/t5N1rXWjdKPT/1bwsQgfrwH/5rb4yC8WQCv2fiEZD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w7NHGAAAA3AAAAA8AAAAAAAAA&#10;AAAAAAAAoQIAAGRycy9kb3ducmV2LnhtbFBLBQYAAAAABAAEAPkAAACUAwAAAAA=&#10;" strokecolor="black [3040]">
                  <v:stroke startarrow="open"/>
                </v:shape>
                <v:shape id="Straight Arrow Connector 245" o:spid="_x0000_s1121" type="#_x0000_t32" style="position:absolute;left:7548;top:24482;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JSscAAADcAAAADwAAAGRycy9kb3ducmV2LnhtbESPT2sCMRTE7wW/Q3hCL1Kz/qnKapRi&#10;kWq92LQHj4/Nc3fp5mXZRN1+eyMIPQ4z8xtmsWptJS7U+NKxgkE/AUGcOVNyruDne/MyA+EDssHK&#10;MSn4Iw+rZedpgalxV/6iiw65iBD2KSooQqhTKX1WkEXfdzVx9E6usRiibHJpGrxGuK3kMEkm0mLJ&#10;caHAmtYFZb/6bBWsP/XHdHTIdr3pgd6P+8Gm1LpS6rnbvs1BBGrDf/jR3hoFw/Er3M/E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vElKxwAAANwAAAAPAAAAAAAA&#10;AAAAAAAAAKECAABkcnMvZG93bnJldi54bWxQSwUGAAAAAAQABAD5AAAAlQMAAAAA&#10;" strokecolor="black [3040]">
                  <v:stroke startarrow="open"/>
                </v:shape>
                <v:shape id="Text Box 240" o:spid="_x0000_s1122" type="#_x0000_t202" style="position:absolute;left:28471;top:15758;width:13906;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922F80" w:rsidRDefault="00922F80" w:rsidP="001C2210">
                        <w:pPr>
                          <w:pStyle w:val="NormalWeb"/>
                          <w:jc w:val="center"/>
                        </w:pPr>
                        <w:r>
                          <w:t>3. Response(s)</w:t>
                        </w:r>
                      </w:p>
                    </w:txbxContent>
                  </v:textbox>
                </v:shape>
                <v:shape id="Text Box 240" o:spid="_x0000_s1123" type="#_x0000_t202" style="position:absolute;left:9259;top:19154;width:13907;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922F80" w:rsidRDefault="00922F80" w:rsidP="001C2210">
                        <w:pPr>
                          <w:pStyle w:val="NormalWeb"/>
                          <w:jc w:val="center"/>
                        </w:pPr>
                        <w:r>
                          <w:t>4. Response(s)</w:t>
                        </w:r>
                      </w:p>
                    </w:txbxContent>
                  </v:textbox>
                </v:shape>
                <v:group id="Group 258" o:spid="_x0000_s1124" style="position:absolute;left:5401;top:16293;width:2578;height:1297"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259" o:spid="_x0000_s1125" style="position:absolute;left:19844;top:89585;width:212090;height:1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k9b8A&#10;AADcAAAADwAAAGRycy9kb3ducmV2LnhtbESPzQrCMBCE74LvEFbwpqmCotUoRRQFT/6el2Zti82m&#10;NFHr2xtB8DjMzDfMfNmYUjypdoVlBYN+BII4tbrgTMH5tOlNQDiPrLG0TAre5GC5aLfmGGv74gM9&#10;jz4TAcIuRgW591UspUtzMuj6tiIO3s3WBn2QdSZ1ja8AN6UcRtFYGiw4LORY0Sqn9H58GAWrRO5P&#10;9+nFbatds7Zuc7smqVSq22mSGQhPjf+Hf+2dVjAcTe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mKT1vwAAANwAAAAPAAAAAAAAAAAAAAAAAJgCAABkcnMvZG93bnJl&#10;di54bWxQSwUGAAAAAAQABAD1AAAAhAMAAAAA&#10;" fillcolor="white [3201]" strokecolor="white [3212]" strokeweight=".5pt">
                    <v:textbox>
                      <w:txbxContent>
                        <w:p w:rsidR="00922F80" w:rsidRDefault="00922F80" w:rsidP="001C2210">
                          <w:pPr>
                            <w:pStyle w:val="NormalWeb"/>
                            <w:jc w:val="center"/>
                          </w:pPr>
                          <w:r>
                            <w:t> </w:t>
                          </w:r>
                        </w:p>
                      </w:txbxContent>
                    </v:textbox>
                  </v:rect>
                  <v:shape id="Freeform 260" o:spid="_x0000_s1126"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TMIA&#10;AADcAAAADwAAAGRycy9kb3ducmV2LnhtbERPy2oCMRTdF/yHcAU3RTO6sDIaRUSxUARfIO6ukzsP&#10;nNwMSdTp3zcLocvDec8WranFk5yvLCsYDhIQxJnVFRcKzqdNfwLCB2SNtWVS8EseFvPOxwxTbV98&#10;oOcxFCKGsE9RQRlCk0rps5IM+oFtiCOXW2cwROgKqR2+Yrip5ShJxtJgxbGhxIZWJWX348Mo+Nzf&#10;8932lO2GebW+XNvi63xzP0r1uu1yCiJQG/7Fb/e3VjAax/nxTDwC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78hMwgAAANwAAAAPAAAAAAAAAAAAAAAAAJgCAABkcnMvZG93&#10;bnJldi54bWxQSwUGAAAAAAQABAD1AAAAhwM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1C2210"/>
                      </w:txbxContent>
                    </v:textbox>
                  </v:shape>
                  <v:shape id="Freeform 261" o:spid="_x0000_s1127" style="position:absolute;left:449;top:129924;width:257810;height:205105;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t18YA&#10;AADcAAAADwAAAGRycy9kb3ducmV2LnhtbESPW2sCMRSE3wv+h3AEX4pm1wcrq1FEWiwUoV5AfDtu&#10;zl5wc7IkqW7/vREKfRxm5htmvuxMI27kfG1ZQTpKQBDnVtdcKjgePoZTED4ga2wsk4Jf8rBc9F7m&#10;mGl75x3d9qEUEcI+QwVVCG0mpc8rMuhHtiWOXmGdwRClK6V2eI9w08hxkkykwZrjQoUtrSvKr/sf&#10;o+D1+1psN4d8mxb1++nclW/Hi/tSatDvVjMQgbrwH/5rf2oF40kKzzPxCMjF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Nt18YAAADc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434;74438,1948;176110,204612;257810,59223" o:connectangles="0,0,0,0" textboxrect="0,0,683394,672144"/>
                    <v:textbox>
                      <w:txbxContent>
                        <w:p w:rsidR="00922F80" w:rsidRDefault="00922F80" w:rsidP="001C2210">
                          <w:pPr>
                            <w:pStyle w:val="NormalWeb"/>
                          </w:pPr>
                          <w:r>
                            <w:t> </w:t>
                          </w:r>
                        </w:p>
                      </w:txbxContent>
                    </v:textbox>
                  </v:shape>
                </v:group>
                <v:group id="Group 262" o:spid="_x0000_s1128" style="position:absolute;left:24303;top:16295;width:2578;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rect id="Rectangle 263" o:spid="_x0000_s1129"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Zor8A&#10;AADcAAAADwAAAGRycy9kb3ducmV2LnhtbESPzQrCMBCE74LvEFbwpqkKotUoRRQFT/6el2Zti82m&#10;NFHr2xtB8DjMzDfMfNmYUjypdoVlBYN+BII4tbrgTMH5tOlNQDiPrLG0TAre5GC5aLfmGGv74gM9&#10;jz4TAcIuRgW591UspUtzMuj6tiIO3s3WBn2QdSZ1ja8AN6UcRtFYGiw4LORY0Sqn9H58GAWrRO5P&#10;9+nFbatds7Zuc7smqVSq22mSGQhPjf+Hf+2dVjAcj+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HFmivwAAANwAAAAPAAAAAAAAAAAAAAAAAJgCAABkcnMvZG93bnJl&#10;di54bWxQSwUGAAAAAAQABAD1AAAAhAMAAAAA&#10;" fillcolor="white [3201]" strokecolor="white [3212]" strokeweight=".5pt">
                    <v:textbox>
                      <w:txbxContent>
                        <w:p w:rsidR="00922F80" w:rsidRDefault="00922F80" w:rsidP="001C2210">
                          <w:pPr>
                            <w:pStyle w:val="NormalWeb"/>
                            <w:jc w:val="center"/>
                          </w:pPr>
                          <w:r>
                            <w:t> </w:t>
                          </w:r>
                        </w:p>
                      </w:txbxContent>
                    </v:textbox>
                  </v:rect>
                  <v:shape id="Freeform 264" o:spid="_x0000_s1130"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OT8cA&#10;AADcAAAADwAAAGRycy9kb3ducmV2LnhtbESP3WoCMRSE7wu+QzhCb6RmFVHZGhcRS4UitCqU3h03&#10;Z3/YzcmSpLp9+6Yg9HKYmW+YVdabVlzJ+dqygsk4AUGcW11zqeB8enlagvABWWNrmRT8kIdsPXhY&#10;YartjT/oegyliBD2KSqoQuhSKX1ekUE/th1x9ArrDIYoXSm1w1uEm1ZOk2QuDdYcFyrsaFtR3hy/&#10;jYLRe1McXk/5YVLUu8+vvlycL+5Nqcdhv3kGEagP/+F7e68VTOcz+DsTj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Uzk/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1C2210">
                          <w:pPr>
                            <w:pStyle w:val="NormalWeb"/>
                          </w:pPr>
                          <w:r>
                            <w:t> </w:t>
                          </w:r>
                        </w:p>
                      </w:txbxContent>
                    </v:textbox>
                  </v:shape>
                  <v:shape id="Freeform 265" o:spid="_x0000_s1131"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r1McA&#10;AADcAAAADwAAAGRycy9kb3ducmV2LnhtbESPW2sCMRSE3wv+h3CEvkjNKnhha1xELBWK0KpQ+nbc&#10;nL2wm5MlSXX775uC0MdhZr5hVllvWnEl52vLCibjBARxbnXNpYLz6eVpCcIHZI2tZVLwQx6y9eBh&#10;ham2N/6g6zGUIkLYp6igCqFLpfR5RQb92HbE0SusMxiidKXUDm8Rblo5TZK5NFhzXKiwo21FeXP8&#10;NgpG701xeD3lh0lR7z6/+nJxvrg3pR6H/eYZRKA+/Ifv7b1WMJ3P4O9M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Ya9T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1C2210">
                          <w:pPr>
                            <w:pStyle w:val="NormalWeb"/>
                          </w:pPr>
                          <w:r>
                            <w:t> </w:t>
                          </w:r>
                        </w:p>
                      </w:txbxContent>
                    </v:textbox>
                  </v:shape>
                </v:group>
                <w10:anchorlock/>
              </v:group>
            </w:pict>
          </mc:Fallback>
        </mc:AlternateContent>
      </w:r>
    </w:p>
    <w:p w:rsidR="001C2210" w:rsidRPr="002A1B47" w:rsidRDefault="00715C22" w:rsidP="00922F80">
      <w:pPr>
        <w:pStyle w:val="FigureTitle"/>
        <w:rPr>
          <w:noProof w:val="0"/>
        </w:rPr>
      </w:pPr>
      <w:r w:rsidRPr="002A1B47">
        <w:rPr>
          <w:noProof w:val="0"/>
        </w:rPr>
        <w:t>Figure</w:t>
      </w:r>
      <w:r w:rsidR="00F346F6">
        <w:rPr>
          <w:noProof w:val="0"/>
        </w:rPr>
        <w:t xml:space="preserve"> 3.3.2-1</w:t>
      </w:r>
      <w:r w:rsidR="00E33E65" w:rsidRPr="002A1B47">
        <w:rPr>
          <w:noProof w:val="0"/>
        </w:rPr>
        <w:t>:</w:t>
      </w:r>
      <w:r w:rsidRPr="002A1B47">
        <w:rPr>
          <w:noProof w:val="0"/>
        </w:rPr>
        <w:t xml:space="preserve"> General Federation Pattern</w:t>
      </w:r>
    </w:p>
    <w:p w:rsidR="001C2210" w:rsidRPr="002A1B47" w:rsidRDefault="001C2210" w:rsidP="001C2210">
      <w:pPr>
        <w:pStyle w:val="BodyText"/>
        <w:rPr>
          <w:noProof w:val="0"/>
        </w:rPr>
      </w:pPr>
    </w:p>
    <w:p w:rsidR="00B724A5" w:rsidRPr="002A1B47" w:rsidRDefault="00B724A5" w:rsidP="00222901">
      <w:pPr>
        <w:pStyle w:val="Heading4"/>
        <w:rPr>
          <w:noProof w:val="0"/>
        </w:rPr>
      </w:pPr>
      <w:bookmarkStart w:id="159" w:name="_Toc383590913"/>
      <w:r w:rsidRPr="002A1B47">
        <w:rPr>
          <w:noProof w:val="0"/>
        </w:rPr>
        <w:t>Federated Request/Response Pattern</w:t>
      </w:r>
      <w:bookmarkEnd w:id="159"/>
    </w:p>
    <w:p w:rsidR="001C2210" w:rsidRPr="002A1B47" w:rsidRDefault="001C2210" w:rsidP="005B1F10">
      <w:pPr>
        <w:pStyle w:val="BodyText"/>
        <w:keepNext/>
        <w:keepLines/>
        <w:rPr>
          <w:noProof w:val="0"/>
        </w:rPr>
      </w:pPr>
      <w:r w:rsidRPr="002A1B47">
        <w:rPr>
          <w:noProof w:val="0"/>
        </w:rPr>
        <w:t xml:space="preserve">In the federated request/response pattern, the basic request </w:t>
      </w:r>
      <w:r w:rsidR="008671DD" w:rsidRPr="002A1B47">
        <w:rPr>
          <w:noProof w:val="0"/>
        </w:rPr>
        <w:t xml:space="preserve">(1) </w:t>
      </w:r>
      <w:r w:rsidRPr="002A1B47">
        <w:rPr>
          <w:noProof w:val="0"/>
        </w:rPr>
        <w:t>it passed to a gateway system</w:t>
      </w:r>
      <w:r w:rsidR="008671DD" w:rsidRPr="002A1B47">
        <w:rPr>
          <w:noProof w:val="0"/>
        </w:rPr>
        <w:t xml:space="preserve"> (a responder grouped with a requester)</w:t>
      </w:r>
      <w:r w:rsidRPr="002A1B47">
        <w:rPr>
          <w:noProof w:val="0"/>
        </w:rPr>
        <w:t xml:space="preserve">, which then forwards it to other systems </w:t>
      </w:r>
      <w:r w:rsidR="008671DD" w:rsidRPr="002A1B47">
        <w:rPr>
          <w:noProof w:val="0"/>
        </w:rPr>
        <w:t xml:space="preserve">(2) </w:t>
      </w:r>
      <w:r w:rsidRPr="002A1B47">
        <w:rPr>
          <w:noProof w:val="0"/>
        </w:rPr>
        <w:t>on the requestor’s behalf</w:t>
      </w:r>
      <w:r w:rsidR="002A1B47">
        <w:rPr>
          <w:noProof w:val="0"/>
        </w:rPr>
        <w:t xml:space="preserve">. </w:t>
      </w:r>
      <w:r w:rsidR="008671DD" w:rsidRPr="002A1B47">
        <w:rPr>
          <w:noProof w:val="0"/>
        </w:rPr>
        <w:t xml:space="preserve">The results are returned to the gateway (3) which </w:t>
      </w:r>
      <w:r w:rsidRPr="002A1B47">
        <w:rPr>
          <w:noProof w:val="0"/>
        </w:rPr>
        <w:t>then aggregates all results, deduplicating as necessary</w:t>
      </w:r>
      <w:r w:rsidR="008671DD" w:rsidRPr="002A1B47">
        <w:rPr>
          <w:noProof w:val="0"/>
        </w:rPr>
        <w:t xml:space="preserve"> (4)</w:t>
      </w:r>
      <w:r w:rsidRPr="002A1B47">
        <w:rPr>
          <w:noProof w:val="0"/>
        </w:rPr>
        <w:t>, before passing them back to the requestor</w:t>
      </w:r>
      <w:r w:rsidR="008671DD" w:rsidRPr="002A1B47">
        <w:rPr>
          <w:noProof w:val="0"/>
        </w:rPr>
        <w:t xml:space="preserve"> (5)</w:t>
      </w:r>
      <w:r w:rsidRPr="002A1B47">
        <w:rPr>
          <w:noProof w:val="0"/>
        </w:rPr>
        <w:t>.</w:t>
      </w:r>
    </w:p>
    <w:p w:rsidR="004D45A9" w:rsidRPr="002A1B47" w:rsidRDefault="004D45A9" w:rsidP="005B1F10">
      <w:pPr>
        <w:pStyle w:val="BodyText"/>
        <w:keepNext/>
        <w:keepLines/>
        <w:rPr>
          <w:noProof w:val="0"/>
        </w:rPr>
      </w:pPr>
    </w:p>
    <w:p w:rsidR="00715C22" w:rsidRPr="002A1B47" w:rsidRDefault="00222901" w:rsidP="00715C22">
      <w:pPr>
        <w:pStyle w:val="BodyText"/>
        <w:keepNext/>
        <w:rPr>
          <w:noProof w:val="0"/>
        </w:rPr>
      </w:pPr>
      <w:r w:rsidRPr="002A1B47">
        <mc:AlternateContent>
          <mc:Choice Requires="wpc">
            <w:drawing>
              <wp:inline distT="0" distB="0" distL="0" distR="0" wp14:anchorId="1EF3D22E" wp14:editId="0AD2E33D">
                <wp:extent cx="6026727" cy="3332018"/>
                <wp:effectExtent l="0" t="0" r="12700" b="20955"/>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98" name="Rectangle 98"/>
                        <wps:cNvSpPr/>
                        <wps:spPr>
                          <a:xfrm>
                            <a:off x="4777910" y="269875"/>
                            <a:ext cx="1025849" cy="53848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2" name="Rectangle 2072"/>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3" name="Rectangle 2073"/>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Pr="00EA7DA2" w:rsidRDefault="00922F80" w:rsidP="00222901">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4" name="Straight Connector 2074"/>
                        <wps:cNvCnPr/>
                        <wps:spPr>
                          <a:xfrm>
                            <a:off x="636755" y="699268"/>
                            <a:ext cx="13958" cy="24318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5" name="Rectangle 2075"/>
                        <wps:cNvSpPr/>
                        <wps:spPr>
                          <a:xfrm>
                            <a:off x="539865" y="941733"/>
                            <a:ext cx="214688" cy="207162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6" name="Straight Connector 2076"/>
                        <wps:cNvCnPr/>
                        <wps:spPr>
                          <a:xfrm>
                            <a:off x="3019139" y="699210"/>
                            <a:ext cx="13750" cy="25150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7" name="Rectangle 2077"/>
                        <wps:cNvSpPr/>
                        <wps:spPr>
                          <a:xfrm>
                            <a:off x="2922147" y="1010884"/>
                            <a:ext cx="214630" cy="200232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8" name="Straight Arrow Connector 2078"/>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080193" y="685763"/>
                            <a:ext cx="1744821"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B1F10">
                              <w:pPr>
                                <w:pStyle w:val="ListParagraph"/>
                                <w:numPr>
                                  <w:ilvl w:val="0"/>
                                  <w:numId w:val="37"/>
                                </w:numPr>
                              </w:pPr>
                              <w:r>
                                <w:t>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16"/>
                        <wps:cNvSpPr txBox="1"/>
                        <wps:spPr>
                          <a:xfrm>
                            <a:off x="990045" y="2645975"/>
                            <a:ext cx="1695404"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222901">
                              <w:pPr>
                                <w:pStyle w:val="NormalWeb"/>
                                <w:jc w:val="center"/>
                              </w:pPr>
                              <w:r>
                                <w:t>5.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flipH="1">
                            <a:off x="754604" y="2937003"/>
                            <a:ext cx="21675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3020983" y="159219"/>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jc w:val="center"/>
                              </w:pPr>
                              <w:r>
                                <w:t>Requestor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5347266" y="808327"/>
                            <a:ext cx="40278" cy="23226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5138972" y="1454492"/>
                            <a:ext cx="213995" cy="5945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680187" y="173748"/>
                            <a:ext cx="1019873" cy="5391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222901">
                              <w:pPr>
                                <w:pStyle w:val="NormalWeb"/>
                                <w:jc w:val="center"/>
                              </w:pPr>
                              <w:r>
                                <w:t>Responder(s)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3136593" y="1454721"/>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flipH="1">
                            <a:off x="3136593" y="2001660"/>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1" name="Text Box 36"/>
                        <wps:cNvSpPr txBox="1"/>
                        <wps:spPr>
                          <a:xfrm>
                            <a:off x="3462648" y="1129051"/>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F820B0">
                              <w:pPr>
                                <w:pStyle w:val="NormalWeb"/>
                              </w:pPr>
                              <w:r>
                                <w:t>2.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16"/>
                        <wps:cNvSpPr txBox="1"/>
                        <wps:spPr>
                          <a:xfrm>
                            <a:off x="3365229" y="1690062"/>
                            <a:ext cx="1659159"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F820B0">
                              <w:pPr>
                                <w:pStyle w:val="NormalWeb"/>
                                <w:jc w:val="center"/>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a:off x="3136310" y="1578639"/>
                            <a:ext cx="21129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Rectangle 105"/>
                        <wps:cNvSpPr/>
                        <wps:spPr>
                          <a:xfrm>
                            <a:off x="5239350" y="1578393"/>
                            <a:ext cx="213360" cy="5818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F820B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350874" y="1709923"/>
                            <a:ext cx="213360" cy="583003"/>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F820B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flipV="1">
                            <a:off x="3136010" y="1710194"/>
                            <a:ext cx="2210232" cy="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flipH="1">
                            <a:off x="3136456" y="2138518"/>
                            <a:ext cx="2102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H="1">
                            <a:off x="3136756" y="2264412"/>
                            <a:ext cx="22157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flipH="1" flipV="1">
                            <a:off x="3136177" y="2424050"/>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53" name="Elbow Connector 53"/>
                        <wps:cNvCnPr/>
                        <wps:spPr>
                          <a:xfrm rot="10800000" flipV="1">
                            <a:off x="3136476" y="2423789"/>
                            <a:ext cx="368062" cy="326338"/>
                          </a:xfrm>
                          <a:prstGeom prst="bentConnector3">
                            <a:avLst>
                              <a:gd name="adj1" fmla="val -903"/>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16"/>
                        <wps:cNvSpPr txBox="1"/>
                        <wps:spPr>
                          <a:xfrm>
                            <a:off x="3456273" y="2292931"/>
                            <a:ext cx="1314450" cy="621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DC3415">
                              <w:pPr>
                                <w:pStyle w:val="NormalWeb"/>
                                <w:jc w:val="center"/>
                              </w:pPr>
                              <w:r>
                                <w:t>4. Aggregate and Deduplicate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132" editas="canvas" style="width:474.55pt;height:262.35pt;mso-position-horizontal-relative:char;mso-position-vertical-relative:line" coordsize="60261,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">
                <v:shape id="_x0000_s1133" type="#_x0000_t75" style="position:absolute;width:60261;height:33318;visibility:visible;mso-wrap-style:square" stroked="t">
                  <v:fill o:detectmouseclick="t"/>
                  <v:path o:connecttype="none"/>
                </v:shape>
                <v:rect id="Rectangle 98" o:spid="_x0000_s1134" style="position:absolute;left:47779;top:2698;width:10258;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l0sEA&#10;AADbAAAADwAAAGRycy9kb3ducmV2LnhtbERPS2vCQBC+F/wPywje6kaRotFVRBCsIKU+IMchOybR&#10;7EzIbjX+++6h0OPH916sOlerB7W+EjYwGiagiHOxFRcGzqft+xSUD8gWa2Ey8CIPq2XvbYGplSd/&#10;0+MYChVD2KdooAyhSbX2eUkO/VAa4shdpXUYImwLbVt8xnBX63GSfGiHFceGEhvalJTfjz/OQH7K&#10;LrdJ9rWXair39UF2k9lnZsyg363noAJ14V/8595ZA7M4Nn6JP0A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spdLBAAAA2wAAAA8AAAAAAAAAAAAAAAAAmAIAAGRycy9kb3du&#10;cmV2LnhtbFBLBQYAAAAABAAEAPUAAACGAwAAAAA=&#10;" filled="f" strokecolor="black [3200]" strokeweight=".5pt">
                  <v:textbox>
                    <w:txbxContent>
                      <w:p w:rsidR="00922F80" w:rsidRDefault="00922F80" w:rsidP="00222901">
                        <w:pPr>
                          <w:pStyle w:val="NormalWeb"/>
                          <w:jc w:val="center"/>
                        </w:pPr>
                      </w:p>
                    </w:txbxContent>
                  </v:textbox>
                </v:rect>
                <v:rect id="Rectangle 2072" o:spid="_x0000_s1135"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OScYA&#10;AADdAAAADwAAAGRycy9kb3ducmV2LnhtbESPX2vCQBDE3wt+h2OFvtWLQVqNniKFgi2U4j/I45Jb&#10;k2huN+Sumn77XqHg4zAzv2EWq9416kqdr4UNjEcJKOJCbM2lgcP+7WkKygdki40wGfghD6vl4GGB&#10;mZUbb+m6C6WKEPYZGqhCaDOtfVGRQz+Sljh6J+kchii7UtsObxHuGp0mybN2WHNcqLCl14qKy+7b&#10;GSj2+fE8yb8+pJ7KZf0pm8nsPTfmcdiv56AC9eEe/m9vrIE0eUnh7018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2OScYAAADdAAAADwAAAAAAAAAAAAAAAACYAgAAZHJz&#10;L2Rvd25yZXYueG1sUEsFBgAAAAAEAAQA9QAAAIsDAAAAAA==&#10;" filled="f" strokecolor="black [3200]" strokeweight=".5pt">
                  <v:textbox>
                    <w:txbxContent>
                      <w:p w:rsidR="00922F80" w:rsidRDefault="00922F80" w:rsidP="00222901">
                        <w:pPr>
                          <w:jc w:val="center"/>
                        </w:pPr>
                        <w:r>
                          <w:t>Requestor</w:t>
                        </w:r>
                      </w:p>
                    </w:txbxContent>
                  </v:textbox>
                </v:rect>
                <v:rect id="Rectangle 2073" o:spid="_x0000_s1136"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r0scA&#10;AADdAAAADwAAAGRycy9kb3ducmV2LnhtbESPW2vCQBSE3wv9D8sRfKsbL7QaXUUKgi0UqRfI4yF7&#10;mqRmzwnZVdN/3y0UfBxm5htmsepcra7U+krYwHCQgCLOxVZcGDgeNk9TUD4gW6yFycAPeVgtHx8W&#10;mFq58Sdd96FQEcI+RQNlCE2qtc9LcugH0hBH70tahyHKttC2xVuEu1qPkuRZO6w4LpTY0GtJ+Xl/&#10;cQbyQ3b6nmS7d6mmcl5/yHYye8uM6fe69RxUoC7cw//trTUwSl7G8PcmPgG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xK9LHAAAA3QAAAA8AAAAAAAAAAAAAAAAAmAIAAGRy&#10;cy9kb3ducmV2LnhtbFBLBQYAAAAABAAEAPUAAACMAwAAAAA=&#10;" filled="f" strokecolor="black [3200]" strokeweight=".5pt">
                  <v:textbox>
                    <w:txbxContent>
                      <w:p w:rsidR="00922F80" w:rsidRPr="00EA7DA2" w:rsidRDefault="00922F80" w:rsidP="00222901">
                        <w:pPr>
                          <w:pStyle w:val="NormalWeb"/>
                          <w:jc w:val="center"/>
                        </w:pPr>
                        <w:r w:rsidRPr="00222901">
                          <w:t>Re</w:t>
                        </w:r>
                        <w:r>
                          <w:t>sponder</w:t>
                        </w:r>
                      </w:p>
                    </w:txbxContent>
                  </v:textbox>
                </v:rect>
                <v:line id="Straight Connector 2074" o:spid="_x0000_s1137" style="position:absolute;visibility:visible;mso-wrap-style:square" from="6367,6992" to="6507,3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YrsMUAAADdAAAADwAAAGRycy9kb3ducmV2LnhtbESPQWvCQBSE70L/w/IKvYjuNki1aTZS&#10;hKI9NvbS22P3NQnNvg3ZVaO/3i0IHoeZ+YYp1qPrxJGG0HrW8DxXIIiNty3XGr73H7MViBCRLXae&#10;ScOZAqzLh0mBufUn/qJjFWuRIBxy1NDE2OdSBtOQwzD3PXHyfv3gMCY51NIOeEpw18lMqRfpsOW0&#10;0GBPm4bMX3VwGn5ILvbb6e584ddM9WgNfm6N1k+P4/sbiEhjvIdv7Z3VkKnlAv7fpCcg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YrsMUAAADdAAAADwAAAAAAAAAA&#10;AAAAAAChAgAAZHJzL2Rvd25yZXYueG1sUEsFBgAAAAAEAAQA+QAAAJMDAAAAAA==&#10;" strokecolor="black [3040]">
                  <v:stroke dashstyle="dash"/>
                </v:line>
                <v:rect id="Rectangle 2075" o:spid="_x0000_s1138" style="position:absolute;left:5398;top:9417;width:2147;height:20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fMcA&#10;AADdAAAADwAAAGRycy9kb3ducmV2LnhtbESPQWvCQBSE74X+h+UJ3nSjtKmkbkKRVES8mPbi7ZF9&#10;TUKzb2N2o2l/fVcQehxmvhlmnY2mFRfqXWNZwWIegSAurW64UvD58T5bgXAeWWNrmRT8kIMsfXxY&#10;Y6LtlY90KXwlQgm7BBXU3neJlK6syaCb2444eF+2N+iD7Cupe7yGctPKZRTF0mDDYaHGjjY1ld/F&#10;YBQsh33e7sywjw+r05D/5vHT9nRWajoZ315BeBr9f/hO73TgopdnuL0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hSHzHAAAA3QAAAA8AAAAAAAAAAAAAAAAAmAIAAGRy&#10;cy9kb3ducmV2LnhtbFBLBQYAAAAABAAEAPUAAACMAwAAAAA=&#10;" fillcolor="white [3201]" strokecolor="black [3200]" strokeweight=".5pt">
                  <v:textbox>
                    <w:txbxContent>
                      <w:p w:rsidR="00922F80" w:rsidRDefault="00922F80" w:rsidP="00222901">
                        <w:pPr>
                          <w:pStyle w:val="NormalWeb"/>
                        </w:pPr>
                      </w:p>
                    </w:txbxContent>
                  </v:textbox>
                </v:rect>
                <v:line id="Straight Connector 2076" o:spid="_x0000_s1139" style="position:absolute;visibility:visible;mso-wrap-style:square" from="30191,6992" to="30328,3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QXMQAAADdAAAADwAAAGRycy9kb3ducmV2LnhtbESPQWsCMRSE70L/Q3gFL1KTLqLt1ihF&#10;EPXo2ktvj+R1d+nmZdlEXf31RhA8DjPzDTNf9q4RJ+pC7VnD+1iBIDbe1lxq+Dms3z5AhIhssfFM&#10;Gi4UYLl4Gcwxt/7MezoVsRQJwiFHDVWMbS5lMBU5DGPfEifvz3cOY5JdKW2H5wR3jcyUmkqHNaeF&#10;CltaVWT+i6PT8EtyctiMtpcrf2aqRWtwtzFaD1/77y8Qkfr4DD/aW6shU7Mp3N+kJ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BBcxAAAAN0AAAAPAAAAAAAAAAAA&#10;AAAAAKECAABkcnMvZG93bnJldi54bWxQSwUGAAAAAAQABAD5AAAAkgMAAAAA&#10;" strokecolor="black [3040]">
                  <v:stroke dashstyle="dash"/>
                </v:line>
                <v:rect id="Rectangle 2077" o:spid="_x0000_s1140" style="position:absolute;left:29221;top:10108;width:2146;height:20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9zkMUA&#10;AADdAAAADwAAAGRycy9kb3ducmV2LnhtbESPQYvCMBSE74L/ITzBm6aKVOkaZZGuiHhZ9eLt0bxt&#10;yzYv3SbV6q83woLHYeabYZbrzlTiSo0rLSuYjCMQxJnVJecKzqev0QKE88gaK8uk4E4O1qt+b4mJ&#10;tjf+puvR5yKUsEtQQeF9nUjpsoIMurGtiYP3YxuDPsgml7rBWyg3lZxGUSwNlhwWCqxpU1D2e2yN&#10;gmm7T6udaffxYXFp00caz7aXP6WGg+7zA4Snzr/D//ROBy6az+H1Jj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3OQxQAAAN0AAAAPAAAAAAAAAAAAAAAAAJgCAABkcnMv&#10;ZG93bnJldi54bWxQSwUGAAAAAAQABAD1AAAAigMAAAAA&#10;" fillcolor="white [3201]" strokecolor="black [3200]" strokeweight=".5pt">
                  <v:textbox>
                    <w:txbxContent>
                      <w:p w:rsidR="00922F80" w:rsidRDefault="00922F80" w:rsidP="00222901">
                        <w:pPr>
                          <w:pStyle w:val="NormalWeb"/>
                        </w:pPr>
                      </w:p>
                    </w:txbxContent>
                  </v:textbox>
                </v:rect>
                <v:shape id="Straight Arrow Connector 2078" o:spid="_x0000_s1141"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zQvMMAAADdAAAADwAAAGRycy9kb3ducmV2LnhtbERPu26DMBTdK/UfrFupW2MnA20JBkWR&#10;kDK0Q17qeoVvAIGvKXYJ/H09VOp4dN5ZMdteTDT61rGG9UqBIK6cabnWcDmXL28gfEA22DsmDQt5&#10;KPLHhwxT4+58pOkUahFD2KeooQlhSKX0VUMW/coNxJG7udFiiHCspRnxHsNtLzdKJdJiy7GhwYH2&#10;DVXd6cdqUD4pv/fn7nO61OH48SXLw/J+1fr5ad5tQQSaw7/4z30wGjbqNc6Nb+IT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M0LzDAAAA3QAAAA8AAAAAAAAAAAAA&#10;AAAAoQIAAGRycy9kb3ducmV2LnhtbFBLBQYAAAAABAAEAPkAAACRAwAAAAA=&#10;" strokecolor="black [3040]">
                  <v:stroke endarrow="open"/>
                </v:shape>
                <v:shape id="Text Box 36" o:spid="_x0000_s1142" type="#_x0000_t202" style="position:absolute;left:10801;top:6857;width:17449;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922F80" w:rsidRDefault="00922F80" w:rsidP="005B1F10">
                        <w:pPr>
                          <w:pStyle w:val="ListParagraph"/>
                          <w:numPr>
                            <w:ilvl w:val="0"/>
                            <w:numId w:val="37"/>
                          </w:numPr>
                        </w:pPr>
                        <w:r>
                          <w:t>Query Request</w:t>
                        </w:r>
                      </w:p>
                    </w:txbxContent>
                  </v:textbox>
                </v:shape>
                <v:shape id="Text Box 16" o:spid="_x0000_s1143" type="#_x0000_t202" style="position:absolute;left:9900;top:26459;width:1695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922F80" w:rsidRDefault="00922F80" w:rsidP="00222901">
                        <w:pPr>
                          <w:pStyle w:val="NormalWeb"/>
                          <w:jc w:val="center"/>
                        </w:pPr>
                        <w:r>
                          <w:t>5. Query Response</w:t>
                        </w:r>
                      </w:p>
                    </w:txbxContent>
                  </v:textbox>
                </v:shape>
                <v:shape id="Straight Arrow Connector 41" o:spid="_x0000_s1144" type="#_x0000_t32" style="position:absolute;left:7546;top:29370;width:216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rect id="Rectangle 92" o:spid="_x0000_s1145" style="position:absolute;left:30209;top:1592;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SOMQA&#10;AADbAAAADwAAAGRycy9kb3ducmV2LnhtbESPX2vCQBDE3wt+h2MF3+qlIqKpp4ggqFBK/QN5XHLb&#10;JDW3G3Knpt/eKxR8HGbmN8x82bla3aj1lbCBt2ECijgXW3Fh4HTcvE5B+YBssRYmA7/kYbnovcwx&#10;tXLnL7odQqEihH2KBsoQmlRrn5fk0A+lIY7et7QOQ5RtoW2L9wh3tR4lyUQ7rDgulNjQuqT8crg6&#10;A/kxO/+Ms8+9VFO5rD5kO57tMmMG/W71DipQF57h//bWGpiN4O9L/AF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kjjEAAAA2wAAAA8AAAAAAAAAAAAAAAAAmAIAAGRycy9k&#10;b3ducmV2LnhtbFBLBQYAAAAABAAEAPUAAACJAwAAAAA=&#10;" filled="f" strokecolor="black [3200]" strokeweight=".5pt">
                  <v:textbox>
                    <w:txbxContent>
                      <w:p w:rsidR="00922F80" w:rsidRDefault="00922F80" w:rsidP="00222901">
                        <w:pPr>
                          <w:jc w:val="center"/>
                        </w:pPr>
                        <w:r>
                          <w:t>Requestor</w:t>
                        </w:r>
                      </w:p>
                    </w:txbxContent>
                  </v:textbox>
                </v:rect>
                <v:line id="Straight Connector 96" o:spid="_x0000_s1146" style="position:absolute;visibility:visible;mso-wrap-style:square" from="53472,8083" to="53875,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HIzsIAAADbAAAADwAAAGRycy9kb3ducmV2LnhtbESPQWsCMRSE74L/ITyhF6mJIlJXo4hQ&#10;Vo91vfT2SF53Fzcvyybqbn99Uyj0OMzMN8x237tGPKgLtWcN85kCQWy8rbnUcC3eX99AhIhssfFM&#10;GgYKsN+NR1vMrH/yBz0usRQJwiFDDVWMbSZlMBU5DDPfEifvy3cOY5JdKW2HzwR3jVwotZIOa04L&#10;FbZ0rMjcLnen4ZPkssinp+Gb1wvVojV4zo3WL5P+sAERqY//4b/2yWpYr+D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HIzsIAAADbAAAADwAAAAAAAAAAAAAA&#10;AAChAgAAZHJzL2Rvd25yZXYueG1sUEsFBgAAAAAEAAQA+QAAAJADAAAAAA==&#10;" strokecolor="black [3040]">
                  <v:stroke dashstyle="dash"/>
                </v:line>
                <v:rect id="Rectangle 97" o:spid="_x0000_s1147" style="position:absolute;left:51389;top:14544;width:2140;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P6KsUA&#10;AADbAAAADwAAAGRycy9kb3ducmV2LnhtbESPQWvCQBSE7wX/w/KE3upGKalGV5GSFpFejF68PbLP&#10;JJh9G7MbTf31bqHgcZiZb5jFqje1uFLrKssKxqMIBHFudcWFgsP+620KwnlkjbVlUvBLDlbLwcsC&#10;E21vvKNr5gsRIOwSVFB63yRSurwkg25kG+LgnWxr0AfZFlK3eAtwU8tJFMXSYMVhocSGPkvKz1ln&#10;FEy6bVpvTLeNf6bHLr2n8fv38aLU67Bfz0F46v0z/N/eaAWzD/j7En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oqxQAAANsAAAAPAAAAAAAAAAAAAAAAAJgCAABkcnMv&#10;ZG93bnJldi54bWxQSwUGAAAAAAQABAD1AAAAigMAAAAA&#10;" fillcolor="white [3201]" strokecolor="black [3200]" strokeweight=".5pt">
                  <v:textbox>
                    <w:txbxContent>
                      <w:p w:rsidR="00922F80" w:rsidRDefault="00922F80" w:rsidP="00222901">
                        <w:pPr>
                          <w:pStyle w:val="NormalWeb"/>
                        </w:pPr>
                      </w:p>
                    </w:txbxContent>
                  </v:textbox>
                </v:rect>
                <v:rect id="Rectangle 93" o:spid="_x0000_s1148" style="position:absolute;left:46801;top:1737;width:1019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8KcUA&#10;AADbAAAADwAAAGRycy9kb3ducmV2LnhtbESPQWvCQBSE7wX/w/KE3upGK0Gjq0hJi0gvRi/eHtln&#10;Esy+jdmNpv76bqHgcZiZb5jluje1uFHrKssKxqMIBHFudcWFguPh820GwnlkjbVlUvBDDtarwcsS&#10;E23vvKdb5gsRIOwSVFB63yRSurwkg25kG+LgnW1r0AfZFlK3eA9wU8tJFMXSYMVhocSGPkrKL1ln&#10;FEy6XVpvTbeLv2enLn2k8fTrdFXqddhvFiA89f4Z/m9vtYL5O/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PwpxQAAANsAAAAPAAAAAAAAAAAAAAAAAJgCAABkcnMv&#10;ZG93bnJldi54bWxQSwUGAAAAAAQABAD1AAAAigMAAAAA&#10;" fillcolor="white [3201]" strokecolor="black [3200]" strokeweight=".5pt">
                  <v:textbox>
                    <w:txbxContent>
                      <w:p w:rsidR="00922F80" w:rsidRDefault="00922F80" w:rsidP="00222901">
                        <w:pPr>
                          <w:pStyle w:val="NormalWeb"/>
                          <w:jc w:val="center"/>
                        </w:pPr>
                        <w:r>
                          <w:t>Responder(s)</w:t>
                        </w:r>
                      </w:p>
                    </w:txbxContent>
                  </v:textbox>
                </v:rect>
                <v:shape id="Straight Arrow Connector 99" o:spid="_x0000_s1149" type="#_x0000_t32" style="position:absolute;left:31365;top:14547;width:2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3adcMAAADbAAAADwAAAGRycy9kb3ducmV2LnhtbESPQWvCQBSE7wX/w/IEb3VjD2JSVylC&#10;wIMekii9PrKvSTD7Nma3Mfn3rlDocZiZb5jtfjStGKh3jWUFq2UEgri0uuFKwaVI3zcgnEfW2Fom&#10;BRM52O9mb1tMtH1wRkPuKxEg7BJUUHvfJVK6siaDbmk74uD92N6gD7KvpO7xEeCmlR9RtJYGGw4L&#10;NXZ0qKm85b9GQeTW6f1Q3M7DpfLZ6Vumxym+KrWYj1+fIDyN/j/81z5qBXEMry/hB8jd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d2nXDAAAA2wAAAA8AAAAAAAAAAAAA&#10;AAAAoQIAAGRycy9kb3ducmV2LnhtbFBLBQYAAAAABAAEAPkAAACRAwAAAAA=&#10;" strokecolor="black [3040]">
                  <v:stroke endarrow="open"/>
                </v:shape>
                <v:shape id="Straight Arrow Connector 100" o:spid="_x0000_s1150" type="#_x0000_t32" style="position:absolute;left:31365;top:20016;width:200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36" o:spid="_x0000_s1151" type="#_x0000_t202" style="position:absolute;left:34626;top:11290;width:13157;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922F80" w:rsidRDefault="00922F80" w:rsidP="00F820B0">
                        <w:pPr>
                          <w:pStyle w:val="NormalWeb"/>
                        </w:pPr>
                        <w:r>
                          <w:t>2. Query Request</w:t>
                        </w:r>
                      </w:p>
                    </w:txbxContent>
                  </v:textbox>
                </v:shape>
                <v:shape id="Text Box 16" o:spid="_x0000_s1152" type="#_x0000_t202" style="position:absolute;left:33652;top:16900;width:1659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922F80" w:rsidRDefault="00922F80" w:rsidP="00F820B0">
                        <w:pPr>
                          <w:pStyle w:val="NormalWeb"/>
                          <w:jc w:val="center"/>
                        </w:pPr>
                        <w:r>
                          <w:t>3. Query Response</w:t>
                        </w:r>
                      </w:p>
                    </w:txbxContent>
                  </v:textbox>
                </v:shape>
                <v:shape id="Straight Arrow Connector 103" o:spid="_x0000_s1153" type="#_x0000_t32" style="position:absolute;left:31363;top:15786;width:2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rect id="Rectangle 105" o:spid="_x0000_s1154" style="position:absolute;left:52393;top:15783;width:2134;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vRsIA&#10;AADcAAAADwAAAGRycy9kb3ducmV2LnhtbERPTYvCMBC9L/gfwgje1lRxi1SjiFQR2cuqF29DM7bF&#10;ZlKbVKu/frOw4G0e73Pmy85U4k6NKy0rGA0jEMSZ1SXnCk7HzecUhPPIGivLpOBJDpaL3sccE20f&#10;/EP3g89FCGGXoILC+zqR0mUFGXRDWxMH7mIbgz7AJpe6wUcIN5UcR1EsDZYcGgqsaV1Qdj20RsG4&#10;3afVzrT7+Ht6btNXGk+255tSg363moHw1Pm3+N+902F+9AV/z4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C9GwgAAANwAAAAPAAAAAAAAAAAAAAAAAJgCAABkcnMvZG93&#10;bnJldi54bWxQSwUGAAAAAAQABAD1AAAAhwMAAAAA&#10;" fillcolor="white [3201]" strokecolor="black [3200]" strokeweight=".5pt">
                  <v:textbox>
                    <w:txbxContent>
                      <w:p w:rsidR="00922F80" w:rsidRDefault="00922F80" w:rsidP="00F820B0">
                        <w:pPr>
                          <w:pStyle w:val="NormalWeb"/>
                        </w:pPr>
                        <w:r>
                          <w:t> </w:t>
                        </w:r>
                      </w:p>
                    </w:txbxContent>
                  </v:textbox>
                </v:rect>
                <v:rect id="Rectangle 106" o:spid="_x0000_s1155" style="position:absolute;left:53508;top:17099;width:2134;height:5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xMcMA&#10;AADcAAAADwAAAGRycy9kb3ducmV2LnhtbERPTWvCQBC9F/wPywi91Y2hBImuIpIWCb00evE2ZMck&#10;mJ2N2U1M++u7hUJv83ifs9lNphUj9a6xrGC5iEAQl1Y3XCk4n95eViCcR9bYWiYFX+Rgt509bTDV&#10;9sGfNBa+EiGEXYoKau+7VEpX1mTQLWxHHLir7Q36APtK6h4fIdy0Mo6iRBpsODTU2NGhpvJWDEZB&#10;PORZezRDnnysLkP2nSWv75e7Us/zab8G4Wny/+I/91GH+VEC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axMcMAAADcAAAADwAAAAAAAAAAAAAAAACYAgAAZHJzL2Rv&#10;d25yZXYueG1sUEsFBgAAAAAEAAQA9QAAAIgDAAAAAA==&#10;" fillcolor="white [3201]" strokecolor="black [3200]" strokeweight=".5pt">
                  <v:textbox>
                    <w:txbxContent>
                      <w:p w:rsidR="00922F80" w:rsidRDefault="00922F80" w:rsidP="00F820B0">
                        <w:pPr>
                          <w:pStyle w:val="NormalWeb"/>
                        </w:pPr>
                        <w:r>
                          <w:t> </w:t>
                        </w:r>
                      </w:p>
                    </w:txbxContent>
                  </v:textbox>
                </v:rect>
                <v:shape id="Straight Arrow Connector 107" o:spid="_x0000_s1156" type="#_x0000_t32" style="position:absolute;left:31360;top:17101;width:2210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gMcQAAADcAAAADwAAAGRycy9kb3ducmV2LnhtbERP32vCMBB+F/wfwgl7s6k67KhGEceY&#10;Y8KYG4JvR3M2xeZSm6jdf78MhL3dx/fz5svO1uJKra8cKxglKQjiwumKSwXfXy/DJxA+IGusHZOC&#10;H/KwXPR7c8y1u/EnXXehFDGEfY4KTAhNLqUvDFn0iWuII3d0rcUQYVtK3eIthttajtN0Ki1WHBsM&#10;NrQ2VJx2F6vg+W3/mJ2788fk9WC2BU2yw3j1rtTDoFvNQATqwr/47t7oOD/N4O+Ze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CAxxAAAANwAAAAPAAAAAAAAAAAA&#10;AAAAAKECAABkcnMvZG93bnJldi54bWxQSwUGAAAAAAQABAD5AAAAkgMAAAAA&#10;" strokecolor="black [3040]">
                  <v:stroke endarrow="open"/>
                </v:shape>
                <v:shape id="Straight Arrow Connector 108" o:spid="_x0000_s1157" type="#_x0000_t32" style="position:absolute;left:31364;top:21385;width:21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e0Q8cAAADcAAAADwAAAGRycy9kb3ducmV2LnhtbESPQWsCQQyF7wX/w5BCb3W2WmrZOoq0&#10;FCsKoi0Fb2En3Vncyaw7o67/3hwK3hLey3tfxtPO1+pEbawCG3jqZ6CIi2ArLg38fH8+voKKCdli&#10;HZgMXCjCdNK7G2Nuw5k3dNqmUkkIxxwNuJSaXOtYOPIY+6EhFu0vtB6TrG2pbYtnCfe1HmTZi/ZY&#10;sTQ4bOjdUbHfHr2Bj8Xv8+jQHdbD+c6tChqOdoPZ0piH+272BipRl27m/+svK/iZ0Mo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t7RDxwAAANwAAAAPAAAAAAAA&#10;AAAAAAAAAKECAABkcnMvZG93bnJldi54bWxQSwUGAAAAAAQABAD5AAAAlQMAAAAA&#10;" strokecolor="black [3040]">
                  <v:stroke endarrow="open"/>
                </v:shape>
                <v:shape id="Straight Arrow Connector 109" o:spid="_x0000_s1158" type="#_x0000_t32" style="position:absolute;left:31367;top:22644;width:221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line id="Straight Connector 52" o:spid="_x0000_s1159" style="position:absolute;flip:x y;visibility:visible;mso-wrap-style:square" from="31361,24240" to="35052,24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8dMUAAADbAAAADwAAAGRycy9kb3ducmV2LnhtbESPT2vCQBTE7wW/w/KEXopuKii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H8dMUAAADbAAAADwAAAAAAAAAA&#10;AAAAAAChAgAAZHJzL2Rvd25yZXYueG1sUEsFBgAAAAAEAAQA+QAAAJMDA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160" type="#_x0000_t34" style="position:absolute;left:31364;top:24237;width:3681;height:326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csUAAADbAAAADwAAAGRycy9kb3ducmV2LnhtbESPT2vCQBTE70K/w/KE3nRjUkuJ2YTS&#10;InrwoLYXb4/sy582+zbNrpp++25B8DjMzG+YrBhNJy40uNaygsU8AkFcWt1yreDzYz17AeE8ssbO&#10;Min4JQdF/jDJMNX2yge6HH0tAoRdigoa7/tUSlc2ZNDNbU8cvMoOBn2QQy31gNcAN52Mo+hZGmw5&#10;LDTY01tD5ffxbBRE66Sl7dP7/qv66ePdbsn6tN8o9TgdX1cgPI3+Hr61t1rBMoH/L+EH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ycsUAAADbAAAADwAAAAAAAAAA&#10;AAAAAAChAgAAZHJzL2Rvd25yZXYueG1sUEsFBgAAAAAEAAQA+QAAAJMDAAAAAA==&#10;" adj="-195" strokecolor="black [3040]">
                  <v:stroke endarrow="open"/>
                </v:shape>
                <v:shape id="Text Box 16" o:spid="_x0000_s1161" type="#_x0000_t202" style="position:absolute;left:34562;top:22929;width:13145;height:6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922F80" w:rsidRDefault="00922F80" w:rsidP="00DC3415">
                        <w:pPr>
                          <w:pStyle w:val="NormalWeb"/>
                          <w:jc w:val="center"/>
                        </w:pPr>
                        <w:r>
                          <w:t>4. Aggregate and Deduplicate</w:t>
                        </w:r>
                      </w:p>
                    </w:txbxContent>
                  </v:textbox>
                </v:shape>
                <w10:anchorlock/>
              </v:group>
            </w:pict>
          </mc:Fallback>
        </mc:AlternateContent>
      </w:r>
    </w:p>
    <w:p w:rsidR="00222901" w:rsidRPr="002A1B47" w:rsidRDefault="00715C22" w:rsidP="00922F80">
      <w:pPr>
        <w:pStyle w:val="FigureTitle"/>
        <w:rPr>
          <w:noProof w:val="0"/>
        </w:rPr>
      </w:pPr>
      <w:r w:rsidRPr="002A1B47">
        <w:rPr>
          <w:noProof w:val="0"/>
        </w:rPr>
        <w:t>Figure</w:t>
      </w:r>
      <w:r w:rsidR="00F346F6">
        <w:rPr>
          <w:noProof w:val="0"/>
        </w:rPr>
        <w:t xml:space="preserve"> 3.3.2.1-1</w:t>
      </w:r>
      <w:r w:rsidR="00E33E65" w:rsidRPr="002A1B47">
        <w:rPr>
          <w:noProof w:val="0"/>
        </w:rPr>
        <w:t>:</w:t>
      </w:r>
      <w:r w:rsidRPr="002A1B47">
        <w:rPr>
          <w:noProof w:val="0"/>
        </w:rPr>
        <w:t xml:space="preserve"> Federated Request/Response Pattern</w:t>
      </w:r>
    </w:p>
    <w:p w:rsidR="00B724A5" w:rsidRPr="002A1B47" w:rsidRDefault="00B724A5" w:rsidP="00B724A5">
      <w:pPr>
        <w:pStyle w:val="Heading4"/>
        <w:rPr>
          <w:noProof w:val="0"/>
        </w:rPr>
      </w:pPr>
      <w:bookmarkStart w:id="160" w:name="_Toc383590914"/>
      <w:del w:id="161" w:author="nbashyam" w:date="2014-04-30T13:28:00Z">
        <w:r w:rsidRPr="002A1B47" w:rsidDel="00F241C6">
          <w:rPr>
            <w:noProof w:val="0"/>
          </w:rPr>
          <w:delText>Asynchronous Federated</w:delText>
        </w:r>
      </w:del>
      <w:ins w:id="162" w:author="nbashyam" w:date="2014-04-30T13:28:00Z">
        <w:r w:rsidR="00F241C6">
          <w:rPr>
            <w:noProof w:val="0"/>
          </w:rPr>
          <w:t>Forwarded</w:t>
        </w:r>
      </w:ins>
      <w:r w:rsidRPr="002A1B47">
        <w:rPr>
          <w:noProof w:val="0"/>
        </w:rPr>
        <w:t xml:space="preserve"> Request/Response Pattern</w:t>
      </w:r>
      <w:bookmarkEnd w:id="160"/>
    </w:p>
    <w:p w:rsidR="00B724A5" w:rsidRPr="002A1B47" w:rsidRDefault="00B724A5" w:rsidP="005B1F10">
      <w:pPr>
        <w:pStyle w:val="BodyText"/>
        <w:keepNext/>
        <w:keepLines/>
        <w:rPr>
          <w:noProof w:val="0"/>
        </w:rPr>
      </w:pPr>
      <w:r w:rsidRPr="002A1B47">
        <w:rPr>
          <w:noProof w:val="0"/>
        </w:rPr>
        <w:t xml:space="preserve">In the </w:t>
      </w:r>
      <w:del w:id="163" w:author="nbashyam" w:date="2014-04-30T13:28:00Z">
        <w:r w:rsidRPr="002A1B47" w:rsidDel="00F241C6">
          <w:rPr>
            <w:noProof w:val="0"/>
          </w:rPr>
          <w:delText>asynchronous federated</w:delText>
        </w:r>
      </w:del>
      <w:ins w:id="164" w:author="nbashyam" w:date="2014-04-30T13:28:00Z">
        <w:r w:rsidR="00F241C6">
          <w:rPr>
            <w:noProof w:val="0"/>
          </w:rPr>
          <w:t>Forwarded</w:t>
        </w:r>
      </w:ins>
      <w:r w:rsidRPr="002A1B47">
        <w:rPr>
          <w:noProof w:val="0"/>
        </w:rPr>
        <w:t xml:space="preserve"> request/response pattern, </w:t>
      </w:r>
      <w:r w:rsidR="008671DD" w:rsidRPr="002A1B47">
        <w:rPr>
          <w:noProof w:val="0"/>
        </w:rPr>
        <w:t>a request is made to a gateway (a responder grouped with a requestor) (1), which forwards them to other responders (2)</w:t>
      </w:r>
      <w:r w:rsidR="002A1B47">
        <w:rPr>
          <w:noProof w:val="0"/>
        </w:rPr>
        <w:t xml:space="preserve">. </w:t>
      </w:r>
      <w:r w:rsidR="008671DD" w:rsidRPr="002A1B47">
        <w:rPr>
          <w:noProof w:val="0"/>
        </w:rPr>
        <w:t>T</w:t>
      </w:r>
      <w:r w:rsidRPr="002A1B47">
        <w:rPr>
          <w:noProof w:val="0"/>
        </w:rPr>
        <w:t xml:space="preserve">he responses </w:t>
      </w:r>
      <w:r w:rsidR="008671DD" w:rsidRPr="002A1B47">
        <w:rPr>
          <w:noProof w:val="0"/>
        </w:rPr>
        <w:t xml:space="preserve">(3) </w:t>
      </w:r>
      <w:r w:rsidRPr="002A1B47">
        <w:rPr>
          <w:noProof w:val="0"/>
        </w:rPr>
        <w:t>are returned directly to the requestor without intermediation by the gateway</w:t>
      </w:r>
      <w:r w:rsidR="002A1B47">
        <w:rPr>
          <w:noProof w:val="0"/>
        </w:rPr>
        <w:t xml:space="preserve">. </w:t>
      </w:r>
      <w:r w:rsidRPr="002A1B47">
        <w:rPr>
          <w:noProof w:val="0"/>
        </w:rPr>
        <w:t xml:space="preserve">The requestor listens to all responses </w:t>
      </w:r>
      <w:r w:rsidR="008671DD" w:rsidRPr="002A1B47">
        <w:rPr>
          <w:noProof w:val="0"/>
        </w:rPr>
        <w:t xml:space="preserve">and after some time has passed (4) </w:t>
      </w:r>
      <w:r w:rsidRPr="002A1B47">
        <w:rPr>
          <w:noProof w:val="0"/>
        </w:rPr>
        <w:t>is responsible for the aggregation and deduplication of results</w:t>
      </w:r>
      <w:r w:rsidR="008671DD" w:rsidRPr="002A1B47">
        <w:rPr>
          <w:noProof w:val="0"/>
        </w:rPr>
        <w:t xml:space="preserve"> (5)</w:t>
      </w:r>
      <w:r w:rsidR="002A1B47">
        <w:rPr>
          <w:noProof w:val="0"/>
        </w:rPr>
        <w:t xml:space="preserve">. </w:t>
      </w:r>
      <w:r w:rsidRPr="002A1B47">
        <w:rPr>
          <w:noProof w:val="0"/>
        </w:rPr>
        <w:t>In this behavioral pattern, the requestor must make a (possibly arbitrary) determination when all results have been sent.</w:t>
      </w:r>
    </w:p>
    <w:p w:rsidR="004D45A9" w:rsidRPr="002A1B47" w:rsidRDefault="004D45A9" w:rsidP="005B1F10">
      <w:pPr>
        <w:pStyle w:val="BodyText"/>
        <w:keepNext/>
        <w:keepLines/>
        <w:rPr>
          <w:noProof w:val="0"/>
        </w:rPr>
      </w:pPr>
    </w:p>
    <w:p w:rsidR="00AB051F" w:rsidRPr="002A1B47" w:rsidRDefault="009D41FF" w:rsidP="00AB051F">
      <w:pPr>
        <w:pStyle w:val="BodyText"/>
        <w:keepNext/>
        <w:rPr>
          <w:noProof w:val="0"/>
        </w:rPr>
      </w:pPr>
      <w:r w:rsidRPr="002A1B47">
        <mc:AlternateContent>
          <mc:Choice Requires="wpc">
            <w:drawing>
              <wp:inline distT="0" distB="0" distL="0" distR="0" wp14:anchorId="1220E9B0" wp14:editId="13B1B9D7">
                <wp:extent cx="5943600" cy="3286203"/>
                <wp:effectExtent l="0" t="0" r="19050" b="28575"/>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 name="Rectangle 3"/>
                        <wps:cNvSpPr/>
                        <wps:spPr>
                          <a:xfrm>
                            <a:off x="4777910" y="269875"/>
                            <a:ext cx="1025849" cy="53848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9D41FF">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9D41FF">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Pr="00EA7DA2" w:rsidRDefault="00922F80" w:rsidP="009D41FF">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636755" y="699268"/>
                            <a:ext cx="13958" cy="24318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9" name="Rectangle 2079"/>
                        <wps:cNvSpPr/>
                        <wps:spPr>
                          <a:xfrm>
                            <a:off x="539865" y="941689"/>
                            <a:ext cx="214688" cy="9494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3019139" y="699210"/>
                            <a:ext cx="13750" cy="25150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2922147" y="1010860"/>
                            <a:ext cx="214630" cy="8802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a:off x="1080297" y="685783"/>
                            <a:ext cx="1801448"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55EE3">
                              <w:pPr>
                                <w:pStyle w:val="ListParagraph"/>
                                <w:numPr>
                                  <w:ilvl w:val="0"/>
                                  <w:numId w:val="36"/>
                                </w:numPr>
                              </w:pPr>
                              <w:r>
                                <w:t>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3020983" y="159219"/>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9D41FF">
                              <w:pPr>
                                <w:jc w:val="center"/>
                              </w:pPr>
                              <w:r>
                                <w:t>Requestor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5347266" y="808327"/>
                            <a:ext cx="40278" cy="23226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 name="Rectangle 54"/>
                        <wps:cNvSpPr/>
                        <wps:spPr>
                          <a:xfrm>
                            <a:off x="5138972" y="1454492"/>
                            <a:ext cx="213995" cy="5945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4680187" y="173748"/>
                            <a:ext cx="1019873" cy="5391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9D41FF">
                              <w:pPr>
                                <w:pStyle w:val="NormalWeb"/>
                                <w:jc w:val="center"/>
                              </w:pPr>
                              <w:r>
                                <w:t>Responder(s)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3136593" y="1454721"/>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endCxn id="160" idx="3"/>
                        </wps:cNvCnPr>
                        <wps:spPr>
                          <a:xfrm flipH="1" flipV="1">
                            <a:off x="754495" y="1987479"/>
                            <a:ext cx="4385462" cy="139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Text Box 36"/>
                        <wps:cNvSpPr txBox="1"/>
                        <wps:spPr>
                          <a:xfrm>
                            <a:off x="3462648" y="1129051"/>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9D41FF">
                              <w:pPr>
                                <w:pStyle w:val="NormalWeb"/>
                              </w:pPr>
                              <w:r>
                                <w:t>2.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6"/>
                        <wps:cNvSpPr txBox="1"/>
                        <wps:spPr>
                          <a:xfrm>
                            <a:off x="3207327" y="1690070"/>
                            <a:ext cx="1759528"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9D41FF">
                              <w:pPr>
                                <w:pStyle w:val="NormalWeb"/>
                                <w:jc w:val="center"/>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3136310" y="1578639"/>
                            <a:ext cx="21129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Rectangle 61"/>
                        <wps:cNvSpPr/>
                        <wps:spPr>
                          <a:xfrm>
                            <a:off x="5239350" y="1578393"/>
                            <a:ext cx="213360" cy="5818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9D41F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5350874" y="1709923"/>
                            <a:ext cx="213360" cy="583003"/>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9D41F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3136010" y="1710194"/>
                            <a:ext cx="2210232" cy="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flipH="1">
                            <a:off x="754669" y="2138467"/>
                            <a:ext cx="448417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H="1">
                            <a:off x="754669" y="2264358"/>
                            <a:ext cx="459779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flipV="1">
                            <a:off x="745915" y="2584367"/>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rot="10800000" flipV="1">
                            <a:off x="746876" y="2584303"/>
                            <a:ext cx="368062" cy="326338"/>
                          </a:xfrm>
                          <a:prstGeom prst="bentConnector3">
                            <a:avLst>
                              <a:gd name="adj1" fmla="val -903"/>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16"/>
                        <wps:cNvSpPr txBox="1"/>
                        <wps:spPr>
                          <a:xfrm>
                            <a:off x="1102349" y="2502167"/>
                            <a:ext cx="1314450" cy="621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9D41FF">
                              <w:pPr>
                                <w:pStyle w:val="NormalWeb"/>
                                <w:jc w:val="center"/>
                              </w:pPr>
                              <w:r>
                                <w:t>5. Aggregate and Deduplicate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Rectangle 158"/>
                        <wps:cNvSpPr/>
                        <wps:spPr>
                          <a:xfrm>
                            <a:off x="540039" y="2090785"/>
                            <a:ext cx="214630" cy="6931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539865" y="2215704"/>
                            <a:ext cx="214630" cy="692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539865" y="1952871"/>
                            <a:ext cx="214630" cy="692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540039" y="2438233"/>
                            <a:ext cx="214630" cy="61669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36" name="Group 236"/>
                        <wpg:cNvGrpSpPr/>
                        <wpg:grpSpPr>
                          <a:xfrm>
                            <a:off x="1157905" y="2341929"/>
                            <a:ext cx="242455" cy="242564"/>
                            <a:chOff x="1510145" y="2327454"/>
                            <a:chExt cx="242455" cy="242564"/>
                          </a:xfrm>
                        </wpg:grpSpPr>
                        <wps:wsp>
                          <wps:cNvPr id="231" name="Oval 231"/>
                          <wps:cNvSpPr/>
                          <wps:spPr>
                            <a:xfrm>
                              <a:off x="1510145" y="2327563"/>
                              <a:ext cx="242455" cy="24245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Arrow Connector 233"/>
                          <wps:cNvCnPr>
                            <a:endCxn id="231" idx="7"/>
                          </wps:cNvCnPr>
                          <wps:spPr>
                            <a:xfrm flipV="1">
                              <a:off x="1634837" y="2391653"/>
                              <a:ext cx="82256" cy="53163"/>
                            </a:xfrm>
                            <a:prstGeom prst="straightConnector1">
                              <a:avLst/>
                            </a:prstGeom>
                            <a:ln>
                              <a:headEnd type="none"/>
                              <a:tailEnd type="triangle" w="sm" len="sm"/>
                            </a:ln>
                          </wps:spPr>
                          <wps:style>
                            <a:lnRef idx="1">
                              <a:schemeClr val="dk1"/>
                            </a:lnRef>
                            <a:fillRef idx="0">
                              <a:schemeClr val="dk1"/>
                            </a:fillRef>
                            <a:effectRef idx="0">
                              <a:schemeClr val="dk1"/>
                            </a:effectRef>
                            <a:fontRef idx="minor">
                              <a:schemeClr val="tx1"/>
                            </a:fontRef>
                          </wps:style>
                          <wps:bodyPr/>
                        </wps:wsp>
                        <wps:wsp>
                          <wps:cNvPr id="191" name="Straight Arrow Connector 191"/>
                          <wps:cNvCnPr/>
                          <wps:spPr>
                            <a:xfrm flipV="1">
                              <a:off x="1634837" y="2327454"/>
                              <a:ext cx="0" cy="117304"/>
                            </a:xfrm>
                            <a:prstGeom prst="straightConnector1">
                              <a:avLst/>
                            </a:prstGeom>
                            <a:ln>
                              <a:headEnd type="none"/>
                              <a:tailEnd type="triangle" w="sm" len="sm"/>
                            </a:ln>
                          </wps:spPr>
                          <wps:style>
                            <a:lnRef idx="1">
                              <a:schemeClr val="dk1"/>
                            </a:lnRef>
                            <a:fillRef idx="0">
                              <a:schemeClr val="dk1"/>
                            </a:fillRef>
                            <a:effectRef idx="0">
                              <a:schemeClr val="dk1"/>
                            </a:effectRef>
                            <a:fontRef idx="minor">
                              <a:schemeClr val="tx1"/>
                            </a:fontRef>
                          </wps:style>
                          <wps:bodyPr/>
                        </wps:wsp>
                      </wpg:wgp>
                      <wps:wsp>
                        <wps:cNvPr id="193" name="Straight Arrow Connector 193"/>
                        <wps:cNvCnPr/>
                        <wps:spPr>
                          <a:xfrm flipH="1">
                            <a:off x="755567" y="2455004"/>
                            <a:ext cx="40233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Text Box 16"/>
                        <wps:cNvSpPr txBox="1"/>
                        <wps:spPr>
                          <a:xfrm>
                            <a:off x="1217453" y="2240557"/>
                            <a:ext cx="1314450" cy="406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345D3">
                              <w:pPr>
                                <w:pStyle w:val="NormalWeb"/>
                                <w:jc w:val="center"/>
                              </w:pPr>
                              <w:r>
                                <w:t>4. Time Delay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1" o:spid="_x0000_s1162" editas="canvas" style="width:468pt;height:258.75pt;mso-position-horizontal-relative:char;mso-position-vertical-relative:line" coordsize="59436,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">
                <v:shape id="_x0000_s1163" type="#_x0000_t75" style="position:absolute;width:59436;height:32861;visibility:visible;mso-wrap-style:square" stroked="t">
                  <v:fill o:detectmouseclick="t"/>
                  <v:path o:connecttype="none"/>
                </v:shape>
                <v:rect id="Rectangle 3" o:spid="_x0000_s1164" style="position:absolute;left:47779;top:2698;width:10258;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Axy8QA&#10;AADaAAAADwAAAGRycy9kb3ducmV2LnhtbESPW2vCQBSE3wv9D8sRfKsbLxSNriIFwRZK8QZ5PGSP&#10;STR7TshuNf333ULBx2FmvmEWq87V6katr4QNDAcJKOJcbMWFgeNh8zIF5QOyxVqYDPyQh9Xy+WmB&#10;qZU77+i2D4WKEPYpGihDaFKtfV6SQz+Qhjh6Z2kdhijbQtsW7xHuaj1KklftsOK4UGJDbyXl1/23&#10;M5AfstNlkn19SDWV6/pTtpPZe2ZMv9et56ACdeER/m9vrYEx/F2JN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QMcvEAAAA2gAAAA8AAAAAAAAAAAAAAAAAmAIAAGRycy9k&#10;b3ducmV2LnhtbFBLBQYAAAAABAAEAPUAAACJAwAAAAA=&#10;" filled="f" strokecolor="black [3200]" strokeweight=".5pt">
                  <v:textbox>
                    <w:txbxContent>
                      <w:p w:rsidR="00922F80" w:rsidRDefault="00922F80" w:rsidP="009D41FF">
                        <w:pPr>
                          <w:pStyle w:val="NormalWeb"/>
                          <w:jc w:val="center"/>
                        </w:pPr>
                      </w:p>
                    </w:txbxContent>
                  </v:textbox>
                </v:rect>
                <v:rect id="Rectangle 4" o:spid="_x0000_s1165"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mpv8MA&#10;AADaAAAADwAAAGRycy9kb3ducmV2LnhtbESPUWvCQBCE3wv9D8cW+lYvlSCaeooUBFsQqbGQxyW3&#10;TVJzuyF31fjvPaHg4zAz3zDz5eBadaLeN8IGXkcJKOJSbMOVgUO+fpmC8gHZYitMBi7kYbl4fJhj&#10;ZuXMX3Tah0pFCPsMDdQhdJnWvqzJoR9JRxy9H+kdhij7StsezxHuWj1Okol22HBcqLGj95rK4/7P&#10;GSjz4vs3LXaf0kzluNrKJp19FMY8Pw2rN1CBhnAP/7c31kAKtyvxBu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mpv8MAAADaAAAADwAAAAAAAAAAAAAAAACYAgAAZHJzL2Rv&#10;d25yZXYueG1sUEsFBgAAAAAEAAQA9QAAAIgDAAAAAA==&#10;" filled="f" strokecolor="black [3200]" strokeweight=".5pt">
                  <v:textbox>
                    <w:txbxContent>
                      <w:p w:rsidR="00922F80" w:rsidRDefault="00922F80" w:rsidP="009D41FF">
                        <w:pPr>
                          <w:jc w:val="center"/>
                        </w:pPr>
                        <w:r>
                          <w:t>Requestor</w:t>
                        </w:r>
                      </w:p>
                    </w:txbxContent>
                  </v:textbox>
                </v:rect>
                <v:rect id="Rectangle 24" o:spid="_x0000_s1166"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mMMQA&#10;AADbAAAADwAAAGRycy9kb3ducmV2LnhtbESPUWvCQBCE34X+h2MLfdNLJYimniKCoIUi1RbyuOS2&#10;SWpuN+ROTf+9JxR8HGbmG2a+7F2jLtT5WtjA6ygBRVyIrbk08HXcDKegfEC22AiTgT/ysFw8DeaY&#10;WbnyJ10OoVQRwj5DA1UIbaa1Lypy6EfSEkfvRzqHIcqu1LbDa4S7Ro+TZKId1hwXKmxpXVFxOpyd&#10;geKYf/+m+f5d6qmcVh+yTWe73JiX5371BipQHx7h//bWGhincP8Sf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ZjDEAAAA2wAAAA8AAAAAAAAAAAAAAAAAmAIAAGRycy9k&#10;b3ducmV2LnhtbFBLBQYAAAAABAAEAPUAAACJAwAAAAA=&#10;" filled="f" strokecolor="black [3200]" strokeweight=".5pt">
                  <v:textbox>
                    <w:txbxContent>
                      <w:p w:rsidR="00922F80" w:rsidRPr="00EA7DA2" w:rsidRDefault="00922F80" w:rsidP="009D41FF">
                        <w:pPr>
                          <w:pStyle w:val="NormalWeb"/>
                          <w:jc w:val="center"/>
                        </w:pPr>
                        <w:r w:rsidRPr="00222901">
                          <w:t>Re</w:t>
                        </w:r>
                        <w:r>
                          <w:t>sponder</w:t>
                        </w:r>
                      </w:p>
                    </w:txbxContent>
                  </v:textbox>
                </v:rect>
                <v:line id="Straight Connector 29" o:spid="_x0000_s1167" style="position:absolute;visibility:visible;mso-wrap-style:square" from="6367,6992" to="6507,3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VW8IAAADbAAAADwAAAGRycy9kb3ducmV2LnhtbESPT4vCMBTE74LfIbyFvYimlkW0mhYR&#10;RPfon4u3R/JsyzYvpYla99NvFgSPw8z8hlkVvW3EnTpfO1YwnSQgiLUzNZcKzqfteA7CB2SDjWNS&#10;8CQPRT4crDAz7sEHuh9DKSKEfYYKqhDaTEqvK7LoJ64ljt7VdRZDlF0pTYePCLeNTJNkJi3WHBcq&#10;bGlTkf453qyCC8mv0260f/7yIk1aNBq/d1qpz49+vQQRqA/v8Ku9NwrSBfx/iT9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GVW8IAAADbAAAADwAAAAAAAAAAAAAA&#10;AAChAgAAZHJzL2Rvd25yZXYueG1sUEsFBgAAAAAEAAQA+QAAAJADAAAAAA==&#10;" strokecolor="black [3040]">
                  <v:stroke dashstyle="dash"/>
                </v:line>
                <v:rect id="Rectangle 2079" o:spid="_x0000_s1168" style="position:absolute;left:5398;top:9416;width:2147;height:9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eccA&#10;AADdAAAADwAAAGRycy9kb3ducmV2LnhtbESPT2vCQBTE74LfYXlCb7qplFTTbEQkFpFe/HPx9si+&#10;JqHZtzG70bSfvlsoeBxmfjNMuhpMI27UudqygudZBIK4sLrmUsH5tJ0uQDiPrLGxTAq+ycEqG49S&#10;TLS984FuR1+KUMIuQQWV920ipSsqMuhmtiUO3qftDPogu1LqDu+h3DRyHkWxNFhzWKiwpU1Fxdex&#10;Nwrm/T5vdqbfxx+LS5//5PHL++Wq1NNkWL+B8DT4R/if3unARa9L+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sQnnHAAAA3QAAAA8AAAAAAAAAAAAAAAAAmAIAAGRy&#10;cy9kb3ducmV2LnhtbFBLBQYAAAAABAAEAPUAAACMAwAAAAA=&#10;" fillcolor="white [3201]" strokecolor="black [3200]" strokeweight=".5pt">
                  <v:textbox>
                    <w:txbxContent>
                      <w:p w:rsidR="00922F80" w:rsidRDefault="00922F80" w:rsidP="009D41FF">
                        <w:pPr>
                          <w:pStyle w:val="NormalWeb"/>
                        </w:pPr>
                      </w:p>
                    </w:txbxContent>
                  </v:textbox>
                </v:rect>
                <v:line id="Straight Connector 38" o:spid="_x0000_s1169" style="position:absolute;visibility:visible;mso-wrap-style:square" from="30191,6992" to="30328,3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SmHb8AAADbAAAADwAAAGRycy9kb3ducmV2LnhtbERPz2vCMBS+C/4P4QleZE3thszOKCKI&#10;epz14u2RPNuy5qU00db99cth4PHj+73aDLYRD+p87VjBPElBEGtnai4VXIr92ycIH5ANNo5JwZM8&#10;bNbj0Qpz43r+psc5lCKGsM9RQRVCm0vpdUUWfeJa4sjdXGcxRNiV0nTYx3DbyCxNF9JizbGhwpZ2&#10;Femf890quJL8KA6z4/OXl1naotF4OmilppNh+wUi0BBe4n/30Sh4j2Pjl/gD5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sSmHb8AAADbAAAADwAAAAAAAAAAAAAAAACh&#10;AgAAZHJzL2Rvd25yZXYueG1sUEsFBgAAAAAEAAQA+QAAAI0DAAAAAA==&#10;" strokecolor="black [3040]">
                  <v:stroke dashstyle="dash"/>
                </v:line>
                <v:rect id="Rectangle 39" o:spid="_x0000_s1170" style="position:absolute;left:29221;top:10108;width:2146;height:8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U+cUA&#10;AADbAAAADwAAAGRycy9kb3ducmV2LnhtbESPQWvCQBSE7wX/w/KE3upGK0Gjq0hJi0gvRi/eHtln&#10;Esy+jdmNpv76bqHgcZiZb5jluje1uFHrKssKxqMIBHFudcWFguPh820GwnlkjbVlUvBDDtarwcsS&#10;E23vvKdb5gsRIOwSVFB63yRSurwkg25kG+LgnW1r0AfZFlK3eA9wU8tJFMXSYMVhocSGPkrKL1ln&#10;FEy6XVpvTbeLv2enLn2k8fTrdFXqddhvFiA89f4Z/m9vtYL3Of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pT5xQAAANsAAAAPAAAAAAAAAAAAAAAAAJgCAABkcnMv&#10;ZG93bnJldi54bWxQSwUGAAAAAAQABAD1AAAAigMAAAAA&#10;" fillcolor="white [3201]" strokecolor="black [3200]" strokeweight=".5pt">
                  <v:textbox>
                    <w:txbxContent>
                      <w:p w:rsidR="00922F80" w:rsidRDefault="00922F80" w:rsidP="009D41FF">
                        <w:pPr>
                          <w:pStyle w:val="NormalWeb"/>
                        </w:pPr>
                      </w:p>
                    </w:txbxContent>
                  </v:textbox>
                </v:rect>
                <v:shape id="Straight Arrow Connector 40" o:spid="_x0000_s1171"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fr70AAADbAAAADwAAAGRycy9kb3ducmV2LnhtbERPuwrCMBTdBf8hXMFNU0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7HX6+9AAAA2wAAAA8AAAAAAAAAAAAAAAAAoQIA&#10;AGRycy9kb3ducmV2LnhtbFBLBQYAAAAABAAEAPkAAACLAwAAAAA=&#10;" strokecolor="black [3040]">
                  <v:stroke endarrow="open"/>
                </v:shape>
                <v:shape id="Text Box 42" o:spid="_x0000_s1172" type="#_x0000_t202" style="position:absolute;left:10802;top:6857;width:1801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922F80" w:rsidRDefault="00922F80" w:rsidP="00355EE3">
                        <w:pPr>
                          <w:pStyle w:val="ListParagraph"/>
                          <w:numPr>
                            <w:ilvl w:val="0"/>
                            <w:numId w:val="36"/>
                          </w:numPr>
                        </w:pPr>
                        <w:r>
                          <w:t>Query Request</w:t>
                        </w:r>
                      </w:p>
                    </w:txbxContent>
                  </v:textbox>
                </v:shape>
                <v:rect id="Rectangle 46" o:spid="_x0000_s1173" style="position:absolute;left:30209;top:1592;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fMQA&#10;AADbAAAADwAAAGRycy9kb3ducmV2LnhtbESPX2vCQBDE3wt+h2MF3+qlEkRTTxFB0EIp9Q/kcclt&#10;k9Tcbsidmn77XqHg4zAzv2EWq9416kadr4UNvIwTUMSF2JpLA6fj9nkGygdki40wGfghD6vl4GmB&#10;mZU7f9LtEEoVIewzNFCF0GZa+6Iih34sLXH0vqRzGKLsSm07vEe4a/QkSabaYc1xocKWNhUVl8PV&#10;GSiO+fk7zT/epJ7JZf0uu3S+z40ZDfv1K6hAfXiE/9s7ayCdwt+X+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uHzEAAAA2wAAAA8AAAAAAAAAAAAAAAAAmAIAAGRycy9k&#10;b3ducmV2LnhtbFBLBQYAAAAABAAEAPUAAACJAwAAAAA=&#10;" filled="f" strokecolor="black [3200]" strokeweight=".5pt">
                  <v:textbox>
                    <w:txbxContent>
                      <w:p w:rsidR="00922F80" w:rsidRDefault="00922F80" w:rsidP="009D41FF">
                        <w:pPr>
                          <w:jc w:val="center"/>
                        </w:pPr>
                        <w:r>
                          <w:t>Requestor</w:t>
                        </w:r>
                      </w:p>
                    </w:txbxContent>
                  </v:textbox>
                </v:rect>
                <v:line id="Straight Connector 51" o:spid="_x0000_s1174" style="position:absolute;visibility:visible;mso-wrap-style:square" from="53472,8083" to="53875,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HqIMMAAADbAAAADwAAAGRycy9kb3ducmV2LnhtbESPzWrDMBCE74G8g9hALyGWY5qQupZN&#10;KZSkx/xcclukrW1qrYylxk6fvioUehxm5humqCbbiRsNvnWsYJ2kIIi1My3XCi7nt9UOhA/IBjvH&#10;pOBOHqpyPiswN27kI91OoRYRwj5HBU0IfS6l1w1Z9InriaP34QaLIcqhlmbAMcJtJ7M03UqLLceF&#10;Bnt6bUh/nr6sgivJx/N+ebh/81OW9mg0vu+1Ug+L6eUZRKAp/If/2gejYLOG3y/xB8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h6iDDAAAA2wAAAA8AAAAAAAAAAAAA&#10;AAAAoQIAAGRycy9kb3ducmV2LnhtbFBLBQYAAAAABAAEAPkAAACRAwAAAAA=&#10;" strokecolor="black [3040]">
                  <v:stroke dashstyle="dash"/>
                </v:line>
                <v:rect id="Rectangle 54" o:spid="_x0000_s1175" style="position:absolute;left:51389;top:14544;width:2140;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ex8QA&#10;AADbAAAADwAAAGRycy9kb3ducmV2LnhtbESPQYvCMBSE74L/IbyFvWm6okWqUUTqIuJFdy/eHs2z&#10;LTYvtUm1u7/eCILHYWa+YebLzlTiRo0rLSv4GkYgiDOrS84V/P5sBlMQziNrrCyTgj9ysFz0e3NM&#10;tL3zgW5Hn4sAYZeggsL7OpHSZQUZdENbEwfvbBuDPsgml7rBe4CbSo6iKJYGSw4LBda0Lii7HFuj&#10;YNTu0mpr2l28n57a9D+Nx9+nq1KfH91qBsJT59/hV3urFUzG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o3sfEAAAA2wAAAA8AAAAAAAAAAAAAAAAAmAIAAGRycy9k&#10;b3ducmV2LnhtbFBLBQYAAAAABAAEAPUAAACJAwAAAAA=&#10;" fillcolor="white [3201]" strokecolor="black [3200]" strokeweight=".5pt">
                  <v:textbox>
                    <w:txbxContent>
                      <w:p w:rsidR="00922F80" w:rsidRDefault="00922F80" w:rsidP="009D41FF">
                        <w:pPr>
                          <w:pStyle w:val="NormalWeb"/>
                        </w:pPr>
                      </w:p>
                    </w:txbxContent>
                  </v:textbox>
                </v:rect>
                <v:rect id="Rectangle 55" o:spid="_x0000_s1176" style="position:absolute;left:46801;top:1737;width:1019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922F80" w:rsidRDefault="00922F80" w:rsidP="009D41FF">
                        <w:pPr>
                          <w:pStyle w:val="NormalWeb"/>
                          <w:jc w:val="center"/>
                        </w:pPr>
                        <w:r>
                          <w:t>Responder(s)</w:t>
                        </w:r>
                      </w:p>
                    </w:txbxContent>
                  </v:textbox>
                </v:rect>
                <v:shape id="Straight Arrow Connector 56" o:spid="_x0000_s1177" type="#_x0000_t32" style="position:absolute;left:31365;top:14547;width:2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v0ncIAAADbAAAADwAAAGRycy9kb3ducmV2LnhtbESPzarCMBSE94LvEI5wd5oq3K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v0ncIAAADbAAAADwAAAAAAAAAAAAAA&#10;AAChAgAAZHJzL2Rvd25yZXYueG1sUEsFBgAAAAAEAAQA+QAAAJADAAAAAA==&#10;" strokecolor="black [3040]">
                  <v:stroke endarrow="open"/>
                </v:shape>
                <v:shape id="Straight Arrow Connector 57" o:spid="_x0000_s1178" type="#_x0000_t32" style="position:absolute;left:7544;top:19874;width:43855;height: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y2McAAADbAAAADwAAAGRycy9kb3ducmV2LnhtbESPQWvCQBSE70L/w/KEXqRuWluV1FVK&#10;rSCUCjV66O2RfSZps2/D7mpif70rFHocZuYbZrboTC1O5HxlWcH9MAFBnFtdcaFgl63upiB8QNZY&#10;WyYFZ/KwmN/0Zphq2/InnbahEBHCPkUFZQhNKqXPSzLoh7Yhjt7BOoMhSldI7bCNcFPLhyQZS4MV&#10;x4USG3otKf/ZHo0C+njbLyfZ7/dus3kcDezYfWXtu1K3/e7lGUSgLvyH/9prreBpAtcv8QfI+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2TLYxwAAANsAAAAPAAAAAAAA&#10;AAAAAAAAAKECAABkcnMvZG93bnJldi54bWxQSwUGAAAAAAQABAD5AAAAlQMAAAAA&#10;" strokecolor="black [3040]">
                  <v:stroke endarrow="open"/>
                </v:shape>
                <v:shape id="Text Box 36" o:spid="_x0000_s1179" type="#_x0000_t202" style="position:absolute;left:34626;top:11290;width:13157;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922F80" w:rsidRDefault="00922F80" w:rsidP="009D41FF">
                        <w:pPr>
                          <w:pStyle w:val="NormalWeb"/>
                        </w:pPr>
                        <w:r>
                          <w:t>2. Query Request</w:t>
                        </w:r>
                      </w:p>
                    </w:txbxContent>
                  </v:textbox>
                </v:shape>
                <v:shape id="Text Box 16" o:spid="_x0000_s1180" type="#_x0000_t202" style="position:absolute;left:32073;top:16900;width:1759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922F80" w:rsidRDefault="00922F80" w:rsidP="009D41FF">
                        <w:pPr>
                          <w:pStyle w:val="NormalWeb"/>
                          <w:jc w:val="center"/>
                        </w:pPr>
                        <w:r>
                          <w:t>3. Query Response</w:t>
                        </w:r>
                      </w:p>
                    </w:txbxContent>
                  </v:textbox>
                </v:shape>
                <v:shape id="Straight Arrow Connector 60" o:spid="_x0000_s1181" type="#_x0000_t32" style="position:absolute;left:31363;top:15786;width:2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v:rect id="Rectangle 61" o:spid="_x0000_s1182" style="position:absolute;left:52393;top:15783;width:2134;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34sQA&#10;AADbAAAADwAAAGRycy9kb3ducmV2LnhtbESPT4vCMBTE78J+h/AWvGmqSJGuUWSpIuLFP5feHs3b&#10;tti8dJtUu/vpjSB4HGbmN8xi1Zta3Kh1lWUFk3EEgji3uuJCweW8Gc1BOI+ssbZMCv7IwWr5MVhg&#10;ou2dj3Q7+UIECLsEFZTeN4mULi/JoBvbhjh4P7Y16INsC6lbvAe4qeU0imJpsOKwUGJD3yXl11Nn&#10;FEy7fVrvTLePD/OsS//TeLbNfpUafvbrLxCeev8Ov9o7rSCewP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zt+LEAAAA2wAAAA8AAAAAAAAAAAAAAAAAmAIAAGRycy9k&#10;b3ducmV2LnhtbFBLBQYAAAAABAAEAPUAAACJAwAAAAA=&#10;" fillcolor="white [3201]" strokecolor="black [3200]" strokeweight=".5pt">
                  <v:textbox>
                    <w:txbxContent>
                      <w:p w:rsidR="00922F80" w:rsidRDefault="00922F80" w:rsidP="009D41FF">
                        <w:pPr>
                          <w:pStyle w:val="NormalWeb"/>
                        </w:pPr>
                        <w:r>
                          <w:t> </w:t>
                        </w:r>
                      </w:p>
                    </w:txbxContent>
                  </v:textbox>
                </v:rect>
                <v:rect id="Rectangle 62" o:spid="_x0000_s1183" style="position:absolute;left:53508;top:17099;width:2134;height:5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plcUA&#10;AADbAAAADwAAAGRycy9kb3ducmV2LnhtbESPQWuDQBSE74X+h+UFcmvWSJBgsgml2CLSS0wuuT3c&#10;V5W6b627Rttf3w0Uehxm5htmf5xNJ240uNaygvUqAkFcWd1yreByfn3agnAeWWNnmRR8k4Pj4fFh&#10;j6m2E5/oVvpaBAi7FBU03veplK5qyKBb2Z44eB92MOiDHGqpB5wC3HQyjqJEGmw5LDTY00tD1Wc5&#10;GgXxWGRdbsYied9ex+wnSzZv1y+llov5eQfC0+z/w3/tXCtIYrh/CT9AH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SmVxQAAANsAAAAPAAAAAAAAAAAAAAAAAJgCAABkcnMv&#10;ZG93bnJldi54bWxQSwUGAAAAAAQABAD1AAAAigMAAAAA&#10;" fillcolor="white [3201]" strokecolor="black [3200]" strokeweight=".5pt">
                  <v:textbox>
                    <w:txbxContent>
                      <w:p w:rsidR="00922F80" w:rsidRDefault="00922F80" w:rsidP="009D41FF">
                        <w:pPr>
                          <w:pStyle w:val="NormalWeb"/>
                        </w:pPr>
                        <w:r>
                          <w:t> </w:t>
                        </w:r>
                      </w:p>
                    </w:txbxContent>
                  </v:textbox>
                </v:rect>
                <v:shape id="Straight Arrow Connector 63" o:spid="_x0000_s1184" type="#_x0000_t32" style="position:absolute;left:31360;top:17101;width:2210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cXsYAAADbAAAADwAAAGRycy9kb3ducmV2LnhtbESPQWvCQBSE70L/w/IKvZlNjaikriJK&#10;0VKhVEXw9si+ZkOzb2N21fTfdwsFj8PMfMNM552txZVaXzlW8JykIIgLpysuFRz2r/0JCB+QNdaO&#10;ScEPeZjPHnpTzLW78Sddd6EUEcI+RwUmhCaX0heGLPrENcTR+3KtxRBlW0rd4i3CbS0HaTqSFiuO&#10;CwYbWhoqvncXq2D1dhyOz935I1ufzLagbHwaLN6VenrsFi8gAnXhHv5vb7SCUQZ/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sHF7GAAAA2wAAAA8AAAAAAAAA&#10;AAAAAAAAoQIAAGRycy9kb3ducmV2LnhtbFBLBQYAAAAABAAEAPkAAACUAwAAAAA=&#10;" strokecolor="black [3040]">
                  <v:stroke endarrow="open"/>
                </v:shape>
                <v:shape id="Straight Arrow Connector 64" o:spid="_x0000_s1185" type="#_x0000_t32" style="position:absolute;left:7546;top:21384;width:448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Straight Arrow Connector 65" o:spid="_x0000_s1186" type="#_x0000_t32" style="position:absolute;left:7546;top:22643;width:459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khscYAAADbAAAADwAAAGRycy9kb3ducmV2LnhtbESPQWsCMRSE70L/Q3iF3jRbtW7ZGkUs&#10;osVCUUvB22PzulncvKybqOu/N0Khx2FmvmHG09ZW4kyNLx0reO4lIIhzp0suFHzvFt1XED4ga6wc&#10;k4IreZhOHjpjzLS78IbO21CICGGfoQITQp1J6XNDFn3P1cTR+3WNxRBlU0jd4CXCbSX7STKSFkuO&#10;CwZrmhvKD9uTVfD+8TNMj+3xa7Dcm8+cBum+P1sr9fTYzt5ABGrDf/ivvdIKRi9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JIbHGAAAA2wAAAA8AAAAAAAAA&#10;AAAAAAAAoQIAAGRycy9kb3ducmV2LnhtbFBLBQYAAAAABAAEAPkAAACUAwAAAAA=&#10;" strokecolor="black [3040]">
                  <v:stroke endarrow="open"/>
                </v:shape>
                <v:line id="Straight Connector 66" o:spid="_x0000_s1187" style="position:absolute;flip:x y;visibility:visible;mso-wrap-style:square" from="7459,25843" to="11149,2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YwysUAAADbAAAADwAAAGRycy9kb3ducmV2LnhtbESPzWrDMBCE74W+g9hCLyWR04MJbmRT&#10;2gSaU/7qQ26LtbVNrZUrqY7z9lEgkOMwM98wi2I0nRjI+daygtk0AUFcWd1yreD7sJrMQfiArLGz&#10;TArO5KHIHx8WmGl74h0N+1CLCGGfoYImhD6T0lcNGfRT2xNH78c6gyFKV0vt8BThppOvSZJKgy3H&#10;hQZ7+mio+t3/GwX9vHbp5m+bLMvP4bh+odKVZqXU89P4/gYi0Bju4Vv7SytIU7h+iT9A5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YwysUAAADbAAAADwAAAAAAAAAA&#10;AAAAAAChAgAAZHJzL2Rvd25yZXYueG1sUEsFBgAAAAAEAAQA+QAAAJMDAAAAAA==&#10;" strokecolor="black [3040]"/>
                <v:shape id="Elbow Connector 69" o:spid="_x0000_s1188" type="#_x0000_t34" style="position:absolute;left:7468;top:25843;width:3681;height:32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PJcUAAADbAAAADwAAAGRycy9kb3ducmV2LnhtbESPQWvCQBSE70L/w/KE3nSjVWlT11As&#10;ogcPaerF2yP7TNJm38bsNkn/vVsQehxm5htmnQymFh21rrKsYDaNQBDnVldcKDh97ibPIJxH1lhb&#10;JgW/5CDZPIzWGGvb8wd1mS9EgLCLUUHpfRNL6fKSDLqpbYiDd7GtQR9kW0jdYh/gppbzKFpJgxWH&#10;hRIb2paUf2c/RkG0e6rosHhPvy7XZn48Llmf071Sj+Ph7RWEp8H/h+/tg1aweoG/L+EH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wPJcUAAADbAAAADwAAAAAAAAAA&#10;AAAAAAChAgAAZHJzL2Rvd25yZXYueG1sUEsFBgAAAAAEAAQA+QAAAJMDAAAAAA==&#10;" adj="-195" strokecolor="black [3040]">
                  <v:stroke endarrow="open"/>
                </v:shape>
                <v:shape id="Text Box 16" o:spid="_x0000_s1189" type="#_x0000_t202" style="position:absolute;left:11023;top:25021;width:13144;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922F80" w:rsidRDefault="00922F80" w:rsidP="009D41FF">
                        <w:pPr>
                          <w:pStyle w:val="NormalWeb"/>
                          <w:jc w:val="center"/>
                        </w:pPr>
                        <w:r>
                          <w:t>5. Aggregate and Deduplicate</w:t>
                        </w:r>
                      </w:p>
                    </w:txbxContent>
                  </v:textbox>
                </v:shape>
                <v:rect id="Rectangle 158" o:spid="_x0000_s1190" style="position:absolute;left:5400;top:20907;width:2146;height: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922F80" w:rsidRDefault="00922F80" w:rsidP="00AB051F">
                        <w:pPr>
                          <w:pStyle w:val="NormalWeb"/>
                        </w:pPr>
                        <w:r>
                          <w:t> </w:t>
                        </w:r>
                      </w:p>
                    </w:txbxContent>
                  </v:textbox>
                </v:rect>
                <v:rect id="Rectangle 159" o:spid="_x0000_s1191" style="position:absolute;left:5398;top:22157;width:2146;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KXsQA&#10;AADcAAAADwAAAGRycy9kb3ducmV2LnhtbERPS2vCQBC+F/wPywi91U2lDZpmIyKxiHjxcfE2ZKdJ&#10;aHY2Zjea9td3C4K3+fieky4G04grda62rOB1EoEgLqyuuVRwOq5fZiCcR9bYWCYFP+RgkY2eUky0&#10;vfGergdfihDCLkEFlfdtIqUrKjLoJrYlDtyX7Qz6ALtS6g5vIdw0chpFsTRYc2iosKVVRcX3oTcK&#10;pv02bzam38a72bnPf/P47fN8Uep5PCw/QHga/EN8d290mP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Cl7EAAAA3AAAAA8AAAAAAAAAAAAAAAAAmAIAAGRycy9k&#10;b3ducmV2LnhtbFBLBQYAAAAABAAEAPUAAACJAwAAAAA=&#10;" fillcolor="white [3201]" strokecolor="black [3200]" strokeweight=".5pt">
                  <v:textbox>
                    <w:txbxContent>
                      <w:p w:rsidR="00922F80" w:rsidRDefault="00922F80" w:rsidP="00AB051F">
                        <w:pPr>
                          <w:pStyle w:val="NormalWeb"/>
                        </w:pPr>
                        <w:r>
                          <w:t> </w:t>
                        </w:r>
                      </w:p>
                    </w:txbxContent>
                  </v:textbox>
                </v:rect>
                <v:rect id="Rectangle 160" o:spid="_x0000_s1192" style="position:absolute;left:5398;top:19528;width:2146;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fsYA&#10;AADcAAAADwAAAGRycy9kb3ducmV2LnhtbESPT2vCQBDF70K/wzIFb7qplCCpq5SSFhEv/rl4G7LT&#10;JDQ7m2Y3Gv30zkHwNsN7895vFqvBNepMXag9G3ibJqCIC29rLg0cD9+TOagQkS02nsnAlQKsli+j&#10;BWbWX3hH530slYRwyNBAFWObaR2KihyGqW+JRfv1ncMoa1dq2+FFwl2jZ0mSaoc1S0OFLX1VVPzt&#10;e2dg1m/yZu36Tbqdn/r8lqfvP6d/Y8avw+cHqEhDfJof12sr+Kngyz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xpfsYAAADcAAAADwAAAAAAAAAAAAAAAACYAgAAZHJz&#10;L2Rvd25yZXYueG1sUEsFBgAAAAAEAAQA9QAAAIsDAAAAAA==&#10;" fillcolor="white [3201]" strokecolor="black [3200]" strokeweight=".5pt">
                  <v:textbox>
                    <w:txbxContent>
                      <w:p w:rsidR="00922F80" w:rsidRDefault="00922F80" w:rsidP="00AB051F">
                        <w:pPr>
                          <w:pStyle w:val="NormalWeb"/>
                        </w:pPr>
                        <w:r>
                          <w:t> </w:t>
                        </w:r>
                      </w:p>
                    </w:txbxContent>
                  </v:textbox>
                </v:rect>
                <v:rect id="Rectangle 161" o:spid="_x0000_s1193" style="position:absolute;left:5400;top:24382;width:2146;height:61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M5cMA&#10;AADcAAAADwAAAGRycy9kb3ducmV2LnhtbERPS4vCMBC+C/sfwix401SRIl2jyFJFxIuPS29DM9sW&#10;m0m3SbW7v94Igrf5+J6zWPWmFjdqXWVZwWQcgSDOra64UHA5b0ZzEM4ja6wtk4I/crBafgwWmGh7&#10;5yPdTr4QIYRdggpK75tESpeXZNCNbUMcuB/bGvQBtoXULd5DuKnlNIpiabDi0FBiQ98l5ddTZxRM&#10;u31a70y3jw/zrEv/03i2zX6VGn726y8Qnnr/Fr/cOx3mxxN4PhMu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M5cMAAADcAAAADwAAAAAAAAAAAAAAAACYAgAAZHJzL2Rv&#10;d25yZXYueG1sUEsFBgAAAAAEAAQA9QAAAIgDAAAAAA==&#10;" fillcolor="white [3201]" strokecolor="black [3200]" strokeweight=".5pt">
                  <v:textbox>
                    <w:txbxContent>
                      <w:p w:rsidR="00922F80" w:rsidRDefault="00922F80" w:rsidP="00AB051F">
                        <w:pPr>
                          <w:pStyle w:val="NormalWeb"/>
                        </w:pPr>
                        <w:r>
                          <w:t> </w:t>
                        </w:r>
                      </w:p>
                    </w:txbxContent>
                  </v:textbox>
                </v:rect>
                <v:group id="Group 236" o:spid="_x0000_s1194" style="position:absolute;left:11579;top:23419;width:2424;height:2425" coordorigin="15101,23274" coordsize="2424,2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oval id="Oval 231" o:spid="_x0000_s1195" style="position:absolute;left:15101;top:23275;width:2425;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9MMQA&#10;AADcAAAADwAAAGRycy9kb3ducmV2LnhtbESPQWvCQBSE74L/YXlCb3WjBWmjq2iLJZcijUKuj+wz&#10;CWbfxt3VpP++Wyh4HGbmG2a1GUwr7uR8Y1nBbJqAIC6tbrhScDrun19B+ICssbVMCn7Iw2Y9Hq0w&#10;1bbnb7rnoRIRwj5FBXUIXSqlL2sy6Ke2I47e2TqDIUpXSe2wj3DTynmSLKTBhuNCjR2911Re8ptR&#10;kBdfrSuui0OBu+7w4UL22b9lSj1Nhu0SRKAhPML/7UwrmL/M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IPTDEAAAA3AAAAA8AAAAAAAAAAAAAAAAAmAIAAGRycy9k&#10;b3ducmV2LnhtbFBLBQYAAAAABAAEAPUAAACJAwAAAAA=&#10;" fillcolor="white [3201]" strokecolor="black [3200]" strokeweight=".5pt"/>
                  <v:shape id="Straight Arrow Connector 233" o:spid="_x0000_s1196" type="#_x0000_t32" style="position:absolute;left:16348;top:23916;width:822;height:5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ke68UAAADcAAAADwAAAGRycy9kb3ducmV2LnhtbESPQWvCQBSE7wX/w/IEb3VjJEVSVymK&#10;oMVLbC+9PbKvSUj2bdxdTfrvuwWhx2FmvmHW29F04k7ON5YVLOYJCOLS6oYrBZ8fh+cVCB+QNXaW&#10;ScEPedhuJk9rzLUduKD7JVQiQtjnqKAOoc+l9GVNBv3c9sTR+7bOYIjSVVI7HCLcdDJNkhdpsOG4&#10;UGNPu5rK9nIzCsY2za7+PWv3acaDO++Lr9OqUGo2Hd9eQQQaw3/40T5qBely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ke68UAAADcAAAADwAAAAAAAAAA&#10;AAAAAAChAgAAZHJzL2Rvd25yZXYueG1sUEsFBgAAAAAEAAQA+QAAAJMDAAAAAA==&#10;" strokecolor="black [3040]">
                    <v:stroke endarrow="block" endarrowwidth="narrow" endarrowlength="short"/>
                  </v:shape>
                  <v:shape id="Straight Arrow Connector 191" o:spid="_x0000_s1197" type="#_x0000_t32" style="position:absolute;left:16348;top:23274;width:0;height:11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QbQcMAAADcAAAADwAAAGRycy9kb3ducmV2LnhtbERPTWvCQBC9C/0PyxR6042BFE1dpVQE&#10;W3pJ7KW3ITtNQrKzcXc16b/vFgRv83ifs9lNphdXcr61rGC5SEAQV1a3XCv4Oh3mKxA+IGvsLZOC&#10;X/Kw2z7MNphrO3JB1zLUIoawz1FBE8KQS+mrhgz6hR2II/djncEQoauldjjGcNPLNEmepcGWY0OD&#10;A701VHXlxSiYujQ7+4+s26cZj+5zX3y/rwqlnh6n1xcQgaZwF9/cRx3nr5fw/0y8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EG0HDAAAA3AAAAA8AAAAAAAAAAAAA&#10;AAAAoQIAAGRycy9kb3ducmV2LnhtbFBLBQYAAAAABAAEAPkAAACRAwAAAAA=&#10;" strokecolor="black [3040]">
                    <v:stroke endarrow="block" endarrowwidth="narrow" endarrowlength="short"/>
                  </v:shape>
                </v:group>
                <v:shape id="Straight Arrow Connector 193" o:spid="_x0000_s1198" type="#_x0000_t32" style="position:absolute;left:7555;top:24550;width:4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ztcQAAADcAAAADwAAAGRycy9kb3ducmV2LnhtbERP32vCMBB+F/Y/hBN801QrunVGEUXc&#10;cDDmxsC3o7k1Zc2lNlG7/94MBN/u4/t5s0VrK3GmxpeOFQwHCQji3OmSCwVfn5v+IwgfkDVWjknB&#10;H3lYzB86M8y0u/AHnfehEDGEfYYKTAh1JqXPDVn0A1cTR+7HNRZDhE0hdYOXGG4rOUqSibRYcmww&#10;WNPKUP67P1kF69fv8fTYHt/T7cG85ZROD6PlTqlet10+gwjUhrv45n7Rcf5TCv/Px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bO1xAAAANwAAAAPAAAAAAAAAAAA&#10;AAAAAKECAABkcnMvZG93bnJldi54bWxQSwUGAAAAAAQABAD5AAAAkgMAAAAA&#10;" strokecolor="black [3040]">
                  <v:stroke endarrow="open"/>
                </v:shape>
                <v:shape id="Text Box 16" o:spid="_x0000_s1199" type="#_x0000_t202" style="position:absolute;left:12174;top:22405;width:13145;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922F80" w:rsidRDefault="00922F80" w:rsidP="003345D3">
                        <w:pPr>
                          <w:pStyle w:val="NormalWeb"/>
                          <w:jc w:val="center"/>
                        </w:pPr>
                        <w:r>
                          <w:t>4. Time Delay</w:t>
                        </w:r>
                      </w:p>
                    </w:txbxContent>
                  </v:textbox>
                </v:shape>
                <w10:anchorlock/>
              </v:group>
            </w:pict>
          </mc:Fallback>
        </mc:AlternateContent>
      </w:r>
    </w:p>
    <w:p w:rsidR="009D41FF" w:rsidRPr="002A1B47" w:rsidRDefault="00AB051F" w:rsidP="00922F80">
      <w:pPr>
        <w:pStyle w:val="FigureTitle"/>
        <w:rPr>
          <w:noProof w:val="0"/>
        </w:rPr>
      </w:pPr>
      <w:r w:rsidRPr="002A1B47">
        <w:rPr>
          <w:noProof w:val="0"/>
        </w:rPr>
        <w:t>Figure</w:t>
      </w:r>
      <w:r w:rsidR="00F346F6">
        <w:rPr>
          <w:noProof w:val="0"/>
        </w:rPr>
        <w:t xml:space="preserve"> 3.3.2.2-1</w:t>
      </w:r>
      <w:r w:rsidR="00E33E65" w:rsidRPr="002A1B47">
        <w:rPr>
          <w:noProof w:val="0"/>
        </w:rPr>
        <w:t>:</w:t>
      </w:r>
      <w:r w:rsidRPr="002A1B47">
        <w:rPr>
          <w:noProof w:val="0"/>
        </w:rPr>
        <w:t xml:space="preserve"> Asynchronous Response</w:t>
      </w:r>
    </w:p>
    <w:p w:rsidR="005C1615" w:rsidRPr="002A1B47" w:rsidRDefault="005C1615" w:rsidP="00222901">
      <w:pPr>
        <w:pStyle w:val="Heading4"/>
        <w:rPr>
          <w:noProof w:val="0"/>
        </w:rPr>
      </w:pPr>
      <w:bookmarkStart w:id="165" w:name="_Toc383590915"/>
      <w:r w:rsidRPr="002A1B47">
        <w:rPr>
          <w:noProof w:val="0"/>
        </w:rPr>
        <w:t>Federated Subscription</w:t>
      </w:r>
      <w:bookmarkEnd w:id="165"/>
    </w:p>
    <w:p w:rsidR="005C1615" w:rsidRPr="002A1B47" w:rsidRDefault="005C1615" w:rsidP="00072B80">
      <w:pPr>
        <w:pStyle w:val="BodyText"/>
        <w:keepNext/>
        <w:keepLines/>
        <w:rPr>
          <w:noProof w:val="0"/>
        </w:rPr>
      </w:pPr>
      <w:r w:rsidRPr="002A1B47">
        <w:rPr>
          <w:noProof w:val="0"/>
        </w:rPr>
        <w:t xml:space="preserve">The federated subscription model is one in which the subscriber passes its request to a gateway </w:t>
      </w:r>
      <w:r w:rsidR="008671DD" w:rsidRPr="002A1B47">
        <w:rPr>
          <w:noProof w:val="0"/>
        </w:rPr>
        <w:t xml:space="preserve">(a publisher grouped with a subscriber) </w:t>
      </w:r>
      <w:r w:rsidR="00355EE3" w:rsidRPr="002A1B47">
        <w:rPr>
          <w:noProof w:val="0"/>
        </w:rPr>
        <w:t xml:space="preserve">(1) </w:t>
      </w:r>
      <w:r w:rsidRPr="002A1B47">
        <w:rPr>
          <w:noProof w:val="0"/>
        </w:rPr>
        <w:t>which forwards it to other information sources as a new subscription</w:t>
      </w:r>
      <w:r w:rsidR="00355EE3" w:rsidRPr="002A1B47">
        <w:rPr>
          <w:noProof w:val="0"/>
        </w:rPr>
        <w:t>s (2)</w:t>
      </w:r>
      <w:r w:rsidR="002A1B47">
        <w:rPr>
          <w:noProof w:val="0"/>
        </w:rPr>
        <w:t xml:space="preserve">. </w:t>
      </w:r>
      <w:r w:rsidRPr="002A1B47">
        <w:rPr>
          <w:noProof w:val="0"/>
        </w:rPr>
        <w:t>Responses can be returned asynchronously by the gateway</w:t>
      </w:r>
      <w:r w:rsidR="00355EE3" w:rsidRPr="002A1B47">
        <w:rPr>
          <w:noProof w:val="0"/>
        </w:rPr>
        <w:t xml:space="preserve"> (3)</w:t>
      </w:r>
      <w:r w:rsidRPr="002A1B47">
        <w:rPr>
          <w:noProof w:val="0"/>
        </w:rPr>
        <w:t xml:space="preserve"> </w:t>
      </w:r>
      <w:r w:rsidR="00355EE3" w:rsidRPr="002A1B47">
        <w:rPr>
          <w:noProof w:val="0"/>
        </w:rPr>
        <w:t xml:space="preserve">and </w:t>
      </w:r>
      <w:r w:rsidRPr="002A1B47">
        <w:rPr>
          <w:noProof w:val="0"/>
        </w:rPr>
        <w:t xml:space="preserve">after it </w:t>
      </w:r>
      <w:r w:rsidR="002A1B47" w:rsidRPr="002A1B47">
        <w:rPr>
          <w:noProof w:val="0"/>
        </w:rPr>
        <w:t>receives</w:t>
      </w:r>
      <w:r w:rsidRPr="002A1B47">
        <w:rPr>
          <w:noProof w:val="0"/>
        </w:rPr>
        <w:t xml:space="preserve"> them, it just forwards them to the subscriber</w:t>
      </w:r>
      <w:r w:rsidR="00355EE3" w:rsidRPr="002A1B47">
        <w:rPr>
          <w:noProof w:val="0"/>
        </w:rPr>
        <w:t xml:space="preserve"> (4</w:t>
      </w:r>
      <w:r w:rsidRPr="002A1B47">
        <w:rPr>
          <w:noProof w:val="0"/>
        </w:rPr>
        <w:t xml:space="preserve">), or returned directly </w:t>
      </w:r>
      <w:r w:rsidR="00355EE3" w:rsidRPr="002A1B47">
        <w:rPr>
          <w:noProof w:val="0"/>
        </w:rPr>
        <w:t xml:space="preserve">(5) </w:t>
      </w:r>
      <w:r w:rsidRPr="002A1B47">
        <w:rPr>
          <w:noProof w:val="0"/>
        </w:rPr>
        <w:t>as in the Asynchronous federated request/response pattern</w:t>
      </w:r>
      <w:r w:rsidR="002A1B47">
        <w:rPr>
          <w:noProof w:val="0"/>
        </w:rPr>
        <w:t xml:space="preserve">. </w:t>
      </w:r>
      <w:r w:rsidR="00355EE3" w:rsidRPr="002A1B47">
        <w:rPr>
          <w:noProof w:val="0"/>
        </w:rPr>
        <w:t xml:space="preserve">A cancelation sent to the gateway (6) is also fanned out to all publishers (7) who received a copy of the original subscription. </w:t>
      </w:r>
    </w:p>
    <w:p w:rsidR="004D45A9" w:rsidRPr="002A1B47" w:rsidRDefault="004D45A9" w:rsidP="00072B80">
      <w:pPr>
        <w:pStyle w:val="BodyText"/>
        <w:keepNext/>
        <w:keepLines/>
        <w:rPr>
          <w:noProof w:val="0"/>
        </w:rPr>
      </w:pPr>
    </w:p>
    <w:p w:rsidR="00715C22" w:rsidRPr="002A1B47" w:rsidRDefault="00AB051F" w:rsidP="00715C22">
      <w:pPr>
        <w:pStyle w:val="BodyText"/>
        <w:keepNext/>
        <w:rPr>
          <w:noProof w:val="0"/>
        </w:rPr>
      </w:pPr>
      <w:r w:rsidRPr="002A1B47">
        <mc:AlternateContent>
          <mc:Choice Requires="wpc">
            <w:drawing>
              <wp:inline distT="0" distB="0" distL="0" distR="0" wp14:anchorId="25238C2F" wp14:editId="5FC5A257">
                <wp:extent cx="5943600" cy="2410460"/>
                <wp:effectExtent l="0" t="0" r="19050" b="27940"/>
                <wp:docPr id="1035" name="Canvas 10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16" name="Rectangle 216"/>
                        <wps:cNvSpPr/>
                        <wps:spPr>
                          <a:xfrm>
                            <a:off x="4959985" y="256885"/>
                            <a:ext cx="983615" cy="539750"/>
                          </a:xfrm>
                          <a:prstGeom prst="rect">
                            <a:avLst/>
                          </a:prstGeom>
                          <a:solidFill>
                            <a:schemeClr val="bg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049274"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Pr="00EA7DA2" w:rsidRDefault="00922F80" w:rsidP="00AB051F">
                              <w:pPr>
                                <w:pStyle w:val="NormalWeb"/>
                                <w:jc w:val="center"/>
                              </w:pPr>
                              <w:r>
                                <w:t>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636755" y="699268"/>
                            <a:ext cx="13958" cy="160058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539865" y="941711"/>
                            <a:ext cx="214688" cy="14586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3019139" y="699210"/>
                            <a:ext cx="13750" cy="16006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2922147" y="1010861"/>
                            <a:ext cx="214630" cy="21706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4" name="Text Box 124"/>
                        <wps:cNvSpPr txBox="1"/>
                        <wps:spPr>
                          <a:xfrm>
                            <a:off x="885526" y="685799"/>
                            <a:ext cx="1892310"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55EE3">
                              <w:pPr>
                                <w:pStyle w:val="ListParagraph"/>
                                <w:numPr>
                                  <w:ilvl w:val="0"/>
                                  <w:numId w:val="34"/>
                                </w:numPr>
                              </w:pPr>
                              <w:r>
                                <w:t>Subscribe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Arrow Connector 126"/>
                        <wps:cNvCnPr/>
                        <wps:spPr>
                          <a:xfrm flipH="1">
                            <a:off x="753313" y="1404862"/>
                            <a:ext cx="21667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H="1" flipV="1">
                            <a:off x="753313" y="1716480"/>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1024" name="Rectangle 1024"/>
                        <wps:cNvSpPr/>
                        <wps:spPr>
                          <a:xfrm>
                            <a:off x="5274065" y="1645259"/>
                            <a:ext cx="213995" cy="21590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5" name="Straight Arrow Connector 1025"/>
                        <wps:cNvCnPr/>
                        <wps:spPr>
                          <a:xfrm flipH="1">
                            <a:off x="754806" y="1715744"/>
                            <a:ext cx="4519259" cy="8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7" name="Text Box 80"/>
                        <wps:cNvSpPr txBox="1"/>
                        <wps:spPr>
                          <a:xfrm>
                            <a:off x="1252371" y="1024955"/>
                            <a:ext cx="152546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AB051F">
                              <w:pPr>
                                <w:pStyle w:val="NormalWeb"/>
                              </w:pPr>
                              <w:r>
                                <w:t>4.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8" name="Rectangle 1028"/>
                        <wps:cNvSpPr/>
                        <wps:spPr>
                          <a:xfrm>
                            <a:off x="2920791" y="2095647"/>
                            <a:ext cx="214630" cy="146218"/>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9" name="Straight Arrow Connector 1029"/>
                        <wps:cNvCnPr/>
                        <wps:spPr>
                          <a:xfrm>
                            <a:off x="752815" y="2132125"/>
                            <a:ext cx="2167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0" name="Text Box 80"/>
                        <wps:cNvSpPr txBox="1"/>
                        <wps:spPr>
                          <a:xfrm>
                            <a:off x="1122335" y="1840544"/>
                            <a:ext cx="172477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AB051F">
                              <w:pPr>
                                <w:pStyle w:val="NormalWeb"/>
                              </w:pPr>
                              <w:r>
                                <w:t>6. Subscribe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1" name="Text Box 80"/>
                        <wps:cNvSpPr txBox="1"/>
                        <wps:spPr>
                          <a:xfrm>
                            <a:off x="3460574" y="1413522"/>
                            <a:ext cx="1568626" cy="592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55EE3">
                              <w:pPr>
                                <w:pStyle w:val="NormalWeb"/>
                                <w:jc w:val="center"/>
                              </w:pPr>
                              <w:r>
                                <w:t>5. Query Response</w:t>
                              </w:r>
                              <w:r>
                                <w:br/>
                                <w:t>(direct)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2" name="Rectangle 1032"/>
                        <wps:cNvSpPr/>
                        <wps:spPr>
                          <a:xfrm>
                            <a:off x="540176" y="1391692"/>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3" name="Rectangle 1033"/>
                        <wps:cNvSpPr/>
                        <wps:spPr>
                          <a:xfrm>
                            <a:off x="538185" y="1715744"/>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4" name="Rectangle 1034"/>
                        <wps:cNvSpPr/>
                        <wps:spPr>
                          <a:xfrm>
                            <a:off x="526321" y="2050361"/>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3032889"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jc w:val="center"/>
                              </w:pPr>
                              <w: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4883788" y="187620"/>
                            <a:ext cx="983615" cy="539750"/>
                          </a:xfrm>
                          <a:prstGeom prst="rect">
                            <a:avLst/>
                          </a:prstGeom>
                          <a:solidFill>
                            <a:schemeClr val="bg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jc w:val="center"/>
                              </w:pPr>
                              <w:r>
                                <w:t>Publisher(s)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5383533" y="796635"/>
                            <a:ext cx="13335" cy="15309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8" name="Rectangle 218"/>
                        <wps:cNvSpPr/>
                        <wps:spPr>
                          <a:xfrm>
                            <a:off x="2920070" y="1322421"/>
                            <a:ext cx="213995" cy="11770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5275343" y="1265628"/>
                            <a:ext cx="213995" cy="14725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flipH="1">
                            <a:off x="3134065" y="1338972"/>
                            <a:ext cx="2141278" cy="76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0" name="Text Box 80"/>
                        <wps:cNvSpPr txBox="1"/>
                        <wps:spPr>
                          <a:xfrm>
                            <a:off x="3235036" y="1032345"/>
                            <a:ext cx="1724949" cy="540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55EE3">
                              <w:pPr>
                                <w:pStyle w:val="NormalWeb"/>
                                <w:jc w:val="center"/>
                              </w:pPr>
                              <w:r>
                                <w:t>3. Query Response (forwarding)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Rectangle 222"/>
                        <wps:cNvSpPr/>
                        <wps:spPr>
                          <a:xfrm>
                            <a:off x="5333891" y="1081236"/>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5274065" y="989388"/>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a:endCxn id="221" idx="1"/>
                        </wps:cNvCnPr>
                        <wps:spPr>
                          <a:xfrm>
                            <a:off x="3134819" y="1060508"/>
                            <a:ext cx="2139246" cy="22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4" name="Text Box 124"/>
                        <wps:cNvSpPr txBox="1"/>
                        <wps:spPr>
                          <a:xfrm>
                            <a:off x="3460574" y="734753"/>
                            <a:ext cx="16973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55EE3">
                              <w:pPr>
                                <w:pStyle w:val="NormalWeb"/>
                              </w:pPr>
                              <w:r>
                                <w:t>2. Subscribe 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Straight Arrow Connector 225"/>
                        <wps:cNvCnPr/>
                        <wps:spPr>
                          <a:xfrm>
                            <a:off x="3134065" y="1136657"/>
                            <a:ext cx="2199826"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6" name="Rectangle 226"/>
                        <wps:cNvSpPr/>
                        <wps:spPr>
                          <a:xfrm>
                            <a:off x="5336417" y="2140531"/>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5276727" y="2049091"/>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Straight Arrow Connector 228"/>
                        <wps:cNvCnPr/>
                        <wps:spPr>
                          <a:xfrm>
                            <a:off x="3137412" y="2120211"/>
                            <a:ext cx="213868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9" name="Text Box 124"/>
                        <wps:cNvSpPr txBox="1"/>
                        <wps:spPr>
                          <a:xfrm>
                            <a:off x="3463167" y="1794456"/>
                            <a:ext cx="16973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55EE3">
                              <w:pPr>
                                <w:pStyle w:val="NormalWeb"/>
                              </w:pPr>
                              <w:r>
                                <w:t>7. Subscribe Cancel(s)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Straight Arrow Connector 230"/>
                        <wps:cNvCnPr/>
                        <wps:spPr>
                          <a:xfrm>
                            <a:off x="3136777" y="2196411"/>
                            <a:ext cx="219964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035" o:spid="_x0000_s1200" editas="canvas" style="width:468pt;height:189.8pt;mso-position-horizontal-relative:char;mso-position-vertical-relative:line" coordsize="59436,2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">
                <v:shape id="_x0000_s1201" type="#_x0000_t75" style="position:absolute;width:59436;height:24104;visibility:visible;mso-wrap-style:square" stroked="t">
                  <v:fill o:detectmouseclick="t"/>
                  <v:path o:connecttype="none"/>
                </v:shape>
                <v:rect id="Rectangle 216" o:spid="_x0000_s1202" style="position:absolute;left:49599;top:2568;width:983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lRcQA&#10;AADcAAAADwAAAGRycy9kb3ducmV2LnhtbESP3YrCMBSE7xd8h3AEb5Y1tQsiXaOIUNgbL/x5gGNz&#10;TIvNSW1izb69ERa8HGbmG2a5jrYVA/W+caxgNs1AEFdON2wUnI7l1wKED8gaW8ek4I88rFejjyUW&#10;2j14T8MhGJEg7AtUUIfQFVL6qiaLfuo64uRdXG8xJNkbqXt8JLhtZZ5lc2mx4bRQY0fbmqrr4W4V&#10;nM213X2HeLwshvNw23+WuYmlUpNx3PyACBTDO/zf/tUK8tkcXmfS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lJUXEAAAA3AAAAA8AAAAAAAAAAAAAAAAAmAIAAGRycy9k&#10;b3ducmV2LnhtbFBLBQYAAAAABAAEAPUAAACJAwAAAAA=&#10;" fillcolor="white [3212]" strokecolor="black [3200]" strokeweight=".5pt">
                  <v:textbox>
                    <w:txbxContent>
                      <w:p w:rsidR="00922F80" w:rsidRDefault="00922F80" w:rsidP="00AB051F">
                        <w:pPr>
                          <w:pStyle w:val="NormalWeb"/>
                          <w:jc w:val="center"/>
                        </w:pPr>
                      </w:p>
                    </w:txbxContent>
                  </v:textbox>
                </v:rect>
                <v:rect id="Rectangle 117" o:spid="_x0000_s1203"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NLcMA&#10;AADcAAAADwAAAGRycy9kb3ducmV2LnhtbERP22rCQBB9L/Qflin0rW4UsRpdRQqCLUjxBnkcsmOS&#10;mp0J2a3Gv3cLBd/mcK4zW3SuVhdqfSVsoN9LQBHnYisuDBz2q7cxKB+QLdbCZOBGHhbz56cZplau&#10;vKXLLhQqhrBP0UAZQpNq7fOSHPqeNMSRO0nrMETYFtq2eI3hrtaDJBlphxXHhhIb+igpP+9+nYF8&#10;nx1/htn3l1RjOS83sh5OPjNjXl+65RRUoC48xP/utY3z++/w90y8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cNLcMAAADcAAAADwAAAAAAAAAAAAAAAACYAgAAZHJzL2Rv&#10;d25yZXYueG1sUEsFBgAAAAAEAAQA9QAAAIgDAAAAAA==&#10;" filled="f" strokecolor="black [3200]" strokeweight=".5pt">
                  <v:textbox>
                    <w:txbxContent>
                      <w:p w:rsidR="00922F80" w:rsidRDefault="00922F80" w:rsidP="00AB051F">
                        <w:pPr>
                          <w:jc w:val="center"/>
                        </w:pPr>
                        <w:r>
                          <w:t>Subscriber</w:t>
                        </w:r>
                      </w:p>
                    </w:txbxContent>
                  </v:textbox>
                </v:rect>
                <v:rect id="Rectangle 118" o:spid="_x0000_s1204" style="position:absolute;left:20492;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ZX8YA&#10;AADcAAAADwAAAGRycy9kb3ducmV2LnhtbESPzWrDQAyE74W+w6JAbs06JZTEzSaEQiENlNL8gI/C&#10;q9pOvJLxbhP37atDoTeJGc18Wq6H0Jor9bERdjCdZGCIS/ENVw6Oh9eHOZiYkD22wuTghyKsV/d3&#10;S8y93PiTrvtUGQ3hmKODOqUutzaWNQWME+mIVfuSPmDSta+s7/Gm4aG1j1n2ZAM2rA01dvRSU3nZ&#10;fwcH5aE4nWfFx06auVw277KdLd4K58ajYfMMJtGQ/s1/11uv+FOl1Wd0Arv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iZX8YAAADcAAAADwAAAAAAAAAAAAAAAACYAgAAZHJz&#10;L2Rvd25yZXYueG1sUEsFBgAAAAAEAAQA9QAAAIsDAAAAAA==&#10;" filled="f" strokecolor="black [3200]" strokeweight=".5pt">
                  <v:textbox>
                    <w:txbxContent>
                      <w:p w:rsidR="00922F80" w:rsidRPr="00EA7DA2" w:rsidRDefault="00922F80" w:rsidP="00AB051F">
                        <w:pPr>
                          <w:pStyle w:val="NormalWeb"/>
                          <w:jc w:val="center"/>
                        </w:pPr>
                        <w:r>
                          <w:t>Publisher</w:t>
                        </w:r>
                      </w:p>
                    </w:txbxContent>
                  </v:textbox>
                </v:rect>
                <v:line id="Straight Connector 119" o:spid="_x0000_s1205" style="position:absolute;visibility:visible;mso-wrap-style:square" from="6367,6992" to="6507,2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0dMMAAAADcAAAADwAAAGRycy9kb3ducmV2LnhtbERPS4vCMBC+C/6HMMJeRFNFlrWaFhFE&#10;Pfq47G1IxrbYTEoTte6vN4Kwt/n4nrPMO1uLO7W+cqxgMk5AEGtnKi4UnE+b0Q8IH5AN1o5JwZM8&#10;5Fm/t8TUuAcf6H4MhYgh7FNUUIbQpFJ6XZJFP3YNceQurrUYImwLaVp8xHBby2mSfEuLFceGEhta&#10;l6Svx5tV8EtydtoOd88/nk+TBo3G/VYr9TXoVgsQgbrwL/64dybOn8zh/Uy8QG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NHTDAAAAA3AAAAA8AAAAAAAAAAAAAAAAA&#10;oQIAAGRycy9kb3ducmV2LnhtbFBLBQYAAAAABAAEAPkAAACOAwAAAAA=&#10;" strokecolor="black [3040]">
                  <v:stroke dashstyle="dash"/>
                </v:line>
                <v:rect id="Rectangle 120" o:spid="_x0000_s1206" style="position:absolute;left:5398;top:9417;width:2147;height: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bQvsYA&#10;AADcAAAADwAAAGRycy9kb3ducmV2LnhtbESPT2vCQBDF7wW/wzKCt7ppKEFSV5GSFpFe/HPxNmSn&#10;STA7m2Y3GvvpO4eCtxnem/d+s1yPrlVX6kPj2cDLPAFFXHrbcGXgdPx4XoAKEdli65kM3CnAejV5&#10;WmJu/Y33dD3ESkkIhxwN1DF2udahrMlhmPuOWLRv3zuMsvaVtj3eJNy1Ok2STDtsWBpq7Oi9pvJy&#10;GJyBdNgV7dYNu+xrcR6K3yJ7/Tz/GDObjps3UJHG+DD/X2+t4K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bQvsYAAADcAAAADwAAAAAAAAAAAAAAAACYAgAAZHJz&#10;L2Rvd25yZXYueG1sUEsFBgAAAAAEAAQA9QAAAIsDAAAAAA==&#10;" fillcolor="white [3201]" strokecolor="black [3200]" strokeweight=".5pt">
                  <v:textbox>
                    <w:txbxContent>
                      <w:p w:rsidR="00922F80" w:rsidRDefault="00922F80" w:rsidP="00AB051F">
                        <w:pPr>
                          <w:pStyle w:val="NormalWeb"/>
                        </w:pPr>
                      </w:p>
                    </w:txbxContent>
                  </v:textbox>
                </v:rect>
                <v:line id="Straight Connector 121" o:spid="_x0000_s1207" style="position:absolute;visibility:visible;mso-wrap-style:square" from="30191,6992" to="30328,2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fbi78AAADcAAAADwAAAGRycy9kb3ducmV2LnhtbERPy6rCMBDdC/5DGMGNaGq5iFajiHBR&#10;lz427oZkbIvNpDS5Wv16c0FwN4fznMWqtZW4U+NLxwrGowQEsXam5FzB+fQ7nILwAdlg5ZgUPMnD&#10;atntLDAz7sEHuh9DLmII+wwVFCHUmZReF2TRj1xNHLmrayyGCJtcmgYfMdxWMk2SibRYcmwosKZN&#10;Qfp2/LMKLiR/TtvB7vniWZrUaDTut1qpfq9dz0EEasNX/HHvTJyfjuH/mXiB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pfbi78AAADcAAAADwAAAAAAAAAAAAAAAACh&#10;AgAAZHJzL2Rvd25yZXYueG1sUEsFBgAAAAAEAAQA+QAAAI0DAAAAAA==&#10;" strokecolor="black [3040]">
                  <v:stroke dashstyle="dash"/>
                </v:line>
                <v:rect id="Rectangle 122" o:spid="_x0000_s1208" style="position:absolute;left:29221;top:10108;width:2146;height:2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rUsQA&#10;AADcAAAADwAAAGRycy9kb3ducmV2LnhtbERPTWvCQBC9C/0PyxR6M5uGEiR1lVKiiHip9pLbkJ0m&#10;odnZNLuraX+9WxC8zeN9znI9mV6caXSdZQXPSQqCuLa640bB52kzX4BwHlljb5kU/JKD9ephtsRC&#10;2wt/0PnoGxFD2BWooPV+KKR0dUsGXWIH4sh92dGgj3BspB7xEsNNL7M0zaXBjmNDiwO9t1R/H4NR&#10;kIV92e9M2OeHRRXKvzJ/2VY/Sj09Tm+vIDxN/i6+uXc6zs8y+H8mX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461LEAAAA3AAAAA8AAAAAAAAAAAAAAAAAmAIAAGRycy9k&#10;b3ducmV2LnhtbFBLBQYAAAAABAAEAPUAAACJAwAAAAA=&#10;" fillcolor="white [3201]" strokecolor="black [3200]" strokeweight=".5pt">
                  <v:textbox>
                    <w:txbxContent>
                      <w:p w:rsidR="00922F80" w:rsidRDefault="00922F80" w:rsidP="00AB051F">
                        <w:pPr>
                          <w:pStyle w:val="NormalWeb"/>
                        </w:pPr>
                      </w:p>
                    </w:txbxContent>
                  </v:textbox>
                </v:rect>
                <v:shape id="Straight Arrow Connector 123" o:spid="_x0000_s1209"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Text Box 124" o:spid="_x0000_s1210" type="#_x0000_t202" style="position:absolute;left:8855;top:6857;width:18923;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922F80" w:rsidRDefault="00922F80" w:rsidP="00355EE3">
                        <w:pPr>
                          <w:pStyle w:val="ListParagraph"/>
                          <w:numPr>
                            <w:ilvl w:val="0"/>
                            <w:numId w:val="34"/>
                          </w:numPr>
                        </w:pPr>
                        <w:r>
                          <w:t>Subscribe Request</w:t>
                        </w:r>
                      </w:p>
                    </w:txbxContent>
                  </v:textbox>
                </v:shape>
                <v:shape id="Straight Arrow Connector 126" o:spid="_x0000_s1211" type="#_x0000_t32" style="position:absolute;left:7533;top:14048;width:21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line id="Straight Connector 127" o:spid="_x0000_s1212" style="position:absolute;flip:x y;visibility:visible;mso-wrap-style:square" from="7533,17164" to="11223,1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M+MMAAADcAAAADwAAAGRycy9kb3ducmV2LnhtbERPTWvCQBC9C/0PyxS8iG70oBJdpbQK&#10;9mS1zcHbkB2T0Oxs3F1j+u/dguBtHu9zluvO1KIl5yvLCsajBARxbnXFhYKf7+1wDsIHZI21ZVLw&#10;Rx7Wq5feElNtb3yg9hgKEUPYp6igDKFJpfR5SQb9yDbEkTtbZzBE6AqpHd5iuKnlJEmm0mDFsaHE&#10;ht5Lyn+PV6OgmRduur98JZvsoz19Dihzmdkq1X/t3hYgAnXhKX64dzrOn8zg/5l4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8zPjDAAAA3AAAAA8AAAAAAAAAAAAA&#10;AAAAoQIAAGRycy9kb3ducmV2LnhtbFBLBQYAAAAABAAEAPkAAACRAwAAAAA=&#10;" strokecolor="black [3040]"/>
                <v:rect id="Rectangle 1024" o:spid="_x0000_s1213" style="position:absolute;left:52740;top:16452;width:2140;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68QA&#10;AADdAAAADwAAAGRycy9kb3ducmV2LnhtbERPTWuDQBC9F/Iflgn01qwRkWBcpQRTQuilaS+5De5E&#10;pe6scdfE9td3C4Xe5vE+Jy9n04sbja6zrGC9ikAQ11Z33Cj4eN8/bUA4j6yxt0wKvshBWSwecsy0&#10;vfMb3U6+ESGEXYYKWu+HTEpXt2TQrexAHLiLHQ36AMdG6hHvIdz0Mo6iVBrsODS0ONCupfrzNBkF&#10;8XSs+oOZjunr5jxV31WavJyvSj0u5+ctCE+z/xf/uQ86zI/iBH6/CS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0v+vEAAAA3QAAAA8AAAAAAAAAAAAAAAAAmAIAAGRycy9k&#10;b3ducmV2LnhtbFBLBQYAAAAABAAEAPUAAACJAwAAAAA=&#10;" fillcolor="white [3201]" strokecolor="black [3200]" strokeweight=".5pt">
                  <v:textbox>
                    <w:txbxContent>
                      <w:p w:rsidR="00922F80" w:rsidRDefault="00922F80" w:rsidP="00AB051F">
                        <w:pPr>
                          <w:pStyle w:val="NormalWeb"/>
                        </w:pPr>
                        <w:r>
                          <w:t> </w:t>
                        </w:r>
                      </w:p>
                    </w:txbxContent>
                  </v:textbox>
                </v:rect>
                <v:shape id="Straight Arrow Connector 1025" o:spid="_x0000_s1214" type="#_x0000_t32" style="position:absolute;left:7548;top:17157;width:45192;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zMUAAADdAAAADwAAAGRycy9kb3ducmV2LnhtbERP32vCMBB+H+x/CCf4NlOrztEZRRSZ&#10;ojDmxsC3o7k1Zc2lNpnW/94Iwt7u4/t5k1lrK3GixpeOFfR7CQji3OmSCwVfn6unFxA+IGusHJOC&#10;C3mYTR8fJphpd+YPOu1DIWII+wwVmBDqTEqfG7Loe64mjtyPayyGCJtC6gbPMdxWMk2SZ2mx5Nhg&#10;sKaFofx3/2cVLDffw/GxPb4P3g5ml9NgfEjnW6W6nXb+CiJQG/7Fd/dax/lJOoLbN/EE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nzMUAAADdAAAADwAAAAAAAAAA&#10;AAAAAAChAgAAZHJzL2Rvd25yZXYueG1sUEsFBgAAAAAEAAQA+QAAAJMDAAAAAA==&#10;" strokecolor="black [3040]">
                  <v:stroke endarrow="open"/>
                </v:shape>
                <v:shape id="Text Box 80" o:spid="_x0000_s1215" type="#_x0000_t202" style="position:absolute;left:12523;top:10249;width:15255;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SosUA&#10;AADdAAAADwAAAGRycy9kb3ducmV2LnhtbERPTWvCQBC9F/wPywi91Y2BVkldRQLBUtqD0Yu3aXZM&#10;gtnZmN0maX99tyB4m8f7nNVmNI3oqXO1ZQXzWQSCuLC65lLB8ZA9LUE4j6yxsUwKfsjBZj15WGGi&#10;7cB76nNfihDCLkEFlfdtIqUrKjLoZrYlDtzZdgZ9gF0pdYdDCDeNjKPoRRqsOTRU2FJaUXHJv42C&#10;9zT7xP1XbJa/Tbr7OG/b6/H0rNTjdNy+gvA0+rv45n7TYX4UL+D/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F5KixQAAAN0AAAAPAAAAAAAAAAAAAAAAAJgCAABkcnMv&#10;ZG93bnJldi54bWxQSwUGAAAAAAQABAD1AAAAigMAAAAA&#10;" filled="f" stroked="f" strokeweight=".5pt">
                  <v:textbox>
                    <w:txbxContent>
                      <w:p w:rsidR="00922F80" w:rsidRDefault="00922F80" w:rsidP="00AB051F">
                        <w:pPr>
                          <w:pStyle w:val="NormalWeb"/>
                        </w:pPr>
                        <w:r>
                          <w:t>4. Query Response</w:t>
                        </w:r>
                      </w:p>
                    </w:txbxContent>
                  </v:textbox>
                </v:shape>
                <v:rect id="Rectangle 1028" o:spid="_x0000_s1216" style="position:absolute;left:29207;top:20956;width:2147;height: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17scA&#10;AADdAAAADwAAAGRycy9kb3ducmV2LnhtbESPT2vCQBDF7wW/wzKCt7ppKEFSV5GSFpFe/HPxNmSn&#10;STA7m2Y3GvvpO4eCtxnem/d+s1yPrlVX6kPj2cDLPAFFXHrbcGXgdPx4XoAKEdli65kM3CnAejV5&#10;WmJu/Y33dD3ESkkIhxwN1DF2udahrMlhmPuOWLRv3zuMsvaVtj3eJNy1Ok2STDtsWBpq7Oi9pvJy&#10;GJyBdNgV7dYNu+xrcR6K3yJ7/Tz/GDObjps3UJHG+DD/X2+t4Cep4Mo3MoJ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5te7HAAAA3QAAAA8AAAAAAAAAAAAAAAAAmAIAAGRy&#10;cy9kb3ducmV2LnhtbFBLBQYAAAAABAAEAPUAAACMAwAAAAA=&#10;" fillcolor="white [3201]" strokecolor="black [3200]" strokeweight=".5pt">
                  <v:textbox>
                    <w:txbxContent>
                      <w:p w:rsidR="00922F80" w:rsidRDefault="00922F80" w:rsidP="00AB051F">
                        <w:pPr>
                          <w:pStyle w:val="NormalWeb"/>
                        </w:pPr>
                        <w:r>
                          <w:t> </w:t>
                        </w:r>
                      </w:p>
                    </w:txbxContent>
                  </v:textbox>
                </v:rect>
                <v:shape id="Straight Arrow Connector 1029" o:spid="_x0000_s1217" type="#_x0000_t32" style="position:absolute;left:7528;top:21321;width:21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knK8EAAADdAAAADwAAAGRycy9kb3ducmV2LnhtbERPy6rCMBDdC/5DGMGdJroQrUYRoeDi&#10;3oUv3A7N2BabSW1irX9vhAt3N4fznNWms5VoqfGlYw2TsQJBnDlTcq7hfEpHcxA+IBusHJOGN3nY&#10;rPu9FSbGvfhA7THkIoawT1BDEUKdSOmzgiz6sauJI3dzjcUQYZNL0+ArhttKTpWaSYslx4YCa9oV&#10;lN2PT6tB+Vn62J3uv+05D4efq0z378VF6+Gg2y5BBOrCv/jPvTdxvpou4PtNPEGu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GScrwQAAAN0AAAAPAAAAAAAAAAAAAAAA&#10;AKECAABkcnMvZG93bnJldi54bWxQSwUGAAAAAAQABAD5AAAAjwMAAAAA&#10;" strokecolor="black [3040]">
                  <v:stroke endarrow="open"/>
                </v:shape>
                <v:shape id="Text Box 80" o:spid="_x0000_s1218" type="#_x0000_t202" style="position:absolute;left:11223;top:18405;width:1724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cC8cA&#10;AADdAAAADwAAAGRycy9kb3ducmV2LnhtbESPQWvCQBCF7wX/wzKCt7pRsUh0FQlIRdqD1ou3MTsm&#10;wexszG419dd3DoXeZnhv3vtmsepcre7UhsqzgdEwAUWce1txYeD4tXmdgQoR2WLtmQz8UIDVsvey&#10;wNT6B+/pfoiFkhAOKRooY2xSrUNeksMw9A2xaBffOoyytoW2LT4k3NV6nCRv2mHF0lBiQ1lJ+fXw&#10;7Qzsss0n7s9jN3vW2fvHZd3cjqepMYN+t56DitTFf/Pf9dYKfjIRfv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nnAvHAAAA3QAAAA8AAAAAAAAAAAAAAAAAmAIAAGRy&#10;cy9kb3ducmV2LnhtbFBLBQYAAAAABAAEAPUAAACMAwAAAAA=&#10;" filled="f" stroked="f" strokeweight=".5pt">
                  <v:textbox>
                    <w:txbxContent>
                      <w:p w:rsidR="00922F80" w:rsidRDefault="00922F80" w:rsidP="00AB051F">
                        <w:pPr>
                          <w:pStyle w:val="NormalWeb"/>
                        </w:pPr>
                        <w:r>
                          <w:t>6. Subscribe Cancel</w:t>
                        </w:r>
                      </w:p>
                    </w:txbxContent>
                  </v:textbox>
                </v:shape>
                <v:shape id="Text Box 80" o:spid="_x0000_s1219" type="#_x0000_t202" style="position:absolute;left:34605;top:14135;width:15687;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5kMQA&#10;AADdAAAADwAAAGRycy9kb3ducmV2LnhtbERPS4vCMBC+L/gfwgje1lRlpXSNIgVRZPfg4+JtbMa2&#10;bDOpTdTqrzcLgrf5+J4zmbWmEldqXGlZwaAfgSDOrC45V7DfLT5jEM4ja6wsk4I7OZhNOx8TTLS9&#10;8YauW5+LEMIuQQWF93UipcsKMuj6tiYO3Mk2Bn2ATS51g7cQbio5jKKxNFhyaCiwprSg7G97MQrW&#10;6eIXN8ehiR9Vuvw5zevz/vClVK/bzr9BeGr9W/xyr3SYH40G8P9NOEF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OZDEAAAA3QAAAA8AAAAAAAAAAAAAAAAAmAIAAGRycy9k&#10;b3ducmV2LnhtbFBLBQYAAAAABAAEAPUAAACJAwAAAAA=&#10;" filled="f" stroked="f" strokeweight=".5pt">
                  <v:textbox>
                    <w:txbxContent>
                      <w:p w:rsidR="00922F80" w:rsidRDefault="00922F80" w:rsidP="00355EE3">
                        <w:pPr>
                          <w:pStyle w:val="NormalWeb"/>
                          <w:jc w:val="center"/>
                        </w:pPr>
                        <w:r>
                          <w:t>5. Query Response</w:t>
                        </w:r>
                        <w:r>
                          <w:br/>
                          <w:t>(direct)</w:t>
                        </w:r>
                      </w:p>
                    </w:txbxContent>
                  </v:textbox>
                </v:shape>
                <v:rect id="Rectangle 1032" o:spid="_x0000_s1220" style="position:absolute;left:5401;top:13916;width:2147;height:1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U2cUA&#10;AADdAAAADwAAAGRycy9kb3ducmV2LnhtbERPTWvCQBC9C/0PyxR6001TCSHNRkqJItKLthdvQ3aa&#10;hGZn0+xGo7/eLQi9zeN9Tr6aTCdONLjWsoLnRQSCuLK65VrB1+d6noJwHlljZ5kUXMjBqniY5Zhp&#10;e+Y9nQ6+FiGEXYYKGu/7TEpXNWTQLWxPHLhvOxj0AQ611AOeQ7jpZBxFiTTYcmhosKf3hqqfw2gU&#10;xOOu7LZm3CUf6XEsr2Wy3Bx/lXp6nN5eQXia/L/47t7qMD96ieHvm3CC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BTZxQAAAN0AAAAPAAAAAAAAAAAAAAAAAJgCAABkcnMv&#10;ZG93bnJldi54bWxQSwUGAAAAAAQABAD1AAAAigMAAAAA&#10;" fillcolor="white [3201]" strokecolor="black [3200]" strokeweight=".5pt">
                  <v:textbox>
                    <w:txbxContent>
                      <w:p w:rsidR="00922F80" w:rsidRDefault="00922F80" w:rsidP="00AB051F">
                        <w:pPr>
                          <w:pStyle w:val="NormalWeb"/>
                        </w:pPr>
                        <w:r>
                          <w:t> </w:t>
                        </w:r>
                      </w:p>
                    </w:txbxContent>
                  </v:textbox>
                </v:rect>
                <v:rect id="Rectangle 1033" o:spid="_x0000_s1221" style="position:absolute;left:5381;top:1715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xQsUA&#10;AADdAAAADwAAAGRycy9kb3ducmV2LnhtbERPTWvCQBC9F/oflhG81Y2xhJC6SimpiPRS9ZLbkJ0m&#10;odnZNLuJ0V/fLRS8zeN9zno7mVaM1LvGsoLlIgJBXFrdcKXgfHp/SkE4j6yxtUwKruRgu3l8WGOm&#10;7YU/aTz6SoQQdhkqqL3vMildWZNBt7AdceC+bG/QB9hXUvd4CeGmlXEUJdJgw6Ghxo7eaiq/j4NR&#10;EA+HvN2b4ZB8pMWQ3/LkeVf8KDWfTa8vIDxN/i7+d+91mB+tVvD3TT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LFCxQAAAN0AAAAPAAAAAAAAAAAAAAAAAJgCAABkcnMv&#10;ZG93bnJldi54bWxQSwUGAAAAAAQABAD1AAAAigMAAAAA&#10;" fillcolor="white [3201]" strokecolor="black [3200]" strokeweight=".5pt">
                  <v:textbox>
                    <w:txbxContent>
                      <w:p w:rsidR="00922F80" w:rsidRDefault="00922F80" w:rsidP="00AB051F">
                        <w:pPr>
                          <w:pStyle w:val="NormalWeb"/>
                        </w:pPr>
                        <w:r>
                          <w:t> </w:t>
                        </w:r>
                      </w:p>
                    </w:txbxContent>
                  </v:textbox>
                </v:rect>
                <v:rect id="Rectangle 1034" o:spid="_x0000_s1222" style="position:absolute;left:5263;top:20503;width:2146;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NsMA&#10;AADdAAAADwAAAGRycy9kb3ducmV2LnhtbERPTYvCMBC9C/sfwix403RVilSjyFJFxIvuXrwNzdgW&#10;m0ltUq376zeC4G0e73Pmy85U4kaNKy0r+BpGIIgzq0vOFfz+rAdTEM4ja6wsk4IHOVguPnpzTLS9&#10;84FuR5+LEMIuQQWF93UipcsKMuiGtiYO3Nk2Bn2ATS51g/cQbio5iqJYGiw5NBRY03dB2eXYGgWj&#10;dpdWW9Pu4v301KZ/aTzZnK5K9T+71QyEp86/xS/3Vof50XgCz2/CC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0pNsMAAADdAAAADwAAAAAAAAAAAAAAAACYAgAAZHJzL2Rv&#10;d25yZXYueG1sUEsFBgAAAAAEAAQA9QAAAIgDAAAAAA==&#10;" fillcolor="white [3201]" strokecolor="black [3200]" strokeweight=".5pt">
                  <v:textbox>
                    <w:txbxContent>
                      <w:p w:rsidR="00922F80" w:rsidRDefault="00922F80" w:rsidP="00AB051F">
                        <w:pPr>
                          <w:pStyle w:val="NormalWeb"/>
                        </w:pPr>
                        <w:r>
                          <w:t> </w:t>
                        </w:r>
                      </w:p>
                    </w:txbxContent>
                  </v:textbox>
                </v:rect>
                <v:rect id="Rectangle 187" o:spid="_x0000_s1223" style="position:absolute;left:30328;top:1597;width:983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2YqsMA&#10;AADcAAAADwAAAGRycy9kb3ducmV2LnhtbERPTWvCQBC9F/wPywi91Y1FNI2uIkLBFkqpVshxyI5J&#10;NDsTsluN/75bEHqbx/ucxap3jbpQ52thA+NRAoq4EFtzaeB7//qUgvIB2WIjTAZu5GG1HDwsMLNy&#10;5S+67EKpYgj7DA1UIbSZ1r6oyKEfSUscuaN0DkOEXalth9cY7hr9nCRT7bDm2FBhS5uKivPuxxko&#10;9vnhNMk/36VO5bz+kO3k5S035nHYr+egAvXhX3x3b22cn87g75l4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2YqsMAAADcAAAADwAAAAAAAAAAAAAAAACYAgAAZHJzL2Rv&#10;d25yZXYueG1sUEsFBgAAAAAEAAQA9QAAAIgDAAAAAA==&#10;" filled="f" strokecolor="black [3200]" strokeweight=".5pt">
                  <v:textbox>
                    <w:txbxContent>
                      <w:p w:rsidR="00922F80" w:rsidRDefault="00922F80" w:rsidP="00AB051F">
                        <w:pPr>
                          <w:pStyle w:val="NormalWeb"/>
                          <w:jc w:val="center"/>
                        </w:pPr>
                        <w:r>
                          <w:t>Subscriber</w:t>
                        </w:r>
                      </w:p>
                    </w:txbxContent>
                  </v:textbox>
                </v:rect>
                <v:rect id="Rectangle 188" o:spid="_x0000_s1224" style="position:absolute;left:48837;top:1876;width:983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gV8UA&#10;AADcAAAADwAAAGRycy9kb3ducmV2LnhtbESPQWvDMAyF74P+B6PCLqN11sEIad1SCoFddmi7H6DG&#10;qhMay2nspd6/nw6D3STe03ufNrvsezXRGLvABl6XBSjiJtiOnYGvc70oQcWEbLEPTAZ+KMJuO3va&#10;YGXDg480nZJTEsKxQgNtSkOldWxa8hiXYSAW7RpGj0nW0Wk74kPCfa9XRfGuPXYsDS0OdGipuZ2+&#10;vYGLu/Wfbymfr+V0me7Hl3rlcm3M8zzv16AS5fRv/rv+sIJfCq0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eBXxQAAANwAAAAPAAAAAAAAAAAAAAAAAJgCAABkcnMv&#10;ZG93bnJldi54bWxQSwUGAAAAAAQABAD1AAAAigMAAAAA&#10;" fillcolor="white [3212]" strokecolor="black [3200]" strokeweight=".5pt">
                  <v:textbox>
                    <w:txbxContent>
                      <w:p w:rsidR="00922F80" w:rsidRDefault="00922F80" w:rsidP="00AB051F">
                        <w:pPr>
                          <w:pStyle w:val="NormalWeb"/>
                          <w:jc w:val="center"/>
                        </w:pPr>
                        <w:r>
                          <w:t>Publisher(s)</w:t>
                        </w:r>
                      </w:p>
                    </w:txbxContent>
                  </v:textbox>
                </v:rect>
                <v:line id="Straight Connector 190" o:spid="_x0000_s1225" style="position:absolute;visibility:visible;mso-wrap-style:square" from="53835,7966" to="53968,23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398QAAADcAAAADwAAAGRycy9kb3ducmV2LnhtbESPQWvDMAyF74X9B6PBLqVxFspY07pl&#10;DEbT49pedhO2moTGcoi9Ntmvnw6D3STe03ufNrvRd+pGQ2wDG3jOclDENriWawPn08fiFVRMyA67&#10;wGRgogi77cNsg6ULd/6k2zHVSkI4lmigSakvtY62IY8xCz2xaJcweEyyDrV2A94l3He6yPMX7bFl&#10;aWiwp/eG7PX47Q18kV6e9vNq+uFVkffoLB721pinx/FtDSrRmP7Nf9eVE/yV4MszMo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ZLf3xAAAANwAAAAPAAAAAAAAAAAA&#10;AAAAAKECAABkcnMvZG93bnJldi54bWxQSwUGAAAAAAQABAD5AAAAkgMAAAAA&#10;" strokecolor="black [3040]">
                  <v:stroke dashstyle="dash"/>
                </v:line>
                <v:rect id="Rectangle 218" o:spid="_x0000_s1226" style="position:absolute;left:29200;top:13224;width:2140;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3ecIA&#10;AADcAAAADwAAAGRycy9kb3ducmV2LnhtbERPTWvCQBC9F/wPywi91Y1SgkRXEYlFpJeqF29DdkyC&#10;2dmY3WjaX985FHp8vO/lenCNelAXas8GppMEFHHhbc2lgfNp9zYHFSKyxcYzGfimAOvV6GWJmfVP&#10;/qLHMZZKQjhkaKCKsc20DkVFDsPEt8TCXX3nMArsSm07fEq4a/QsSVLtsGZpqLClbUXF7dg7A7P+&#10;kDd71x/Sz/mlz3/y9P3jcjfmdTxsFqAiDfFf/OfeW/FNZa2ckSO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d5wgAAANwAAAAPAAAAAAAAAAAAAAAAAJgCAABkcnMvZG93&#10;bnJldi54bWxQSwUGAAAAAAQABAD1AAAAhwMAAAAA&#10;" fillcolor="white [3201]" strokecolor="black [3200]" strokeweight=".5pt">
                  <v:textbox>
                    <w:txbxContent>
                      <w:p w:rsidR="00922F80" w:rsidRDefault="00922F80" w:rsidP="00AB051F">
                        <w:pPr>
                          <w:pStyle w:val="NormalWeb"/>
                        </w:pPr>
                        <w:r>
                          <w:t> </w:t>
                        </w:r>
                      </w:p>
                    </w:txbxContent>
                  </v:textbox>
                </v:rect>
                <v:rect id="Rectangle 125" o:spid="_x0000_s1227" style="position:absolute;left:52753;top:12656;width:2140;height:1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zJsMA&#10;AADcAAAADwAAAGRycy9kb3ducmV2LnhtbERPTWvCQBC9F/wPywje6sZgg0RXEUmLiJeqF29DdkyC&#10;2dmY3WjaX98VCt7m8T5nsepNLe7Uusqygsk4AkGcW11xoeB0/HyfgXAeWWNtmRT8kIPVcvC2wFTb&#10;B3/T/eALEULYpaig9L5JpXR5SQbd2DbEgbvY1qAPsC2kbvERwk0t4yhKpMGKQ0OJDW1Kyq+HziiI&#10;u11Wb023S/azc5f9Zsn063xTajTs13MQnnr/Ev+7tzrMjz/g+Uy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zJsMAAADcAAAADwAAAAAAAAAAAAAAAACYAgAAZHJzL2Rv&#10;d25yZXYueG1sUEsFBgAAAAAEAAQA9QAAAIgDAAAAAA==&#10;" fillcolor="white [3201]" strokecolor="black [3200]" strokeweight=".5pt">
                  <v:textbox>
                    <w:txbxContent>
                      <w:p w:rsidR="00922F80" w:rsidRDefault="00922F80" w:rsidP="00AB051F">
                        <w:pPr>
                          <w:pStyle w:val="NormalWeb"/>
                        </w:pPr>
                      </w:p>
                    </w:txbxContent>
                  </v:textbox>
                </v:rect>
                <v:shape id="Straight Arrow Connector 219" o:spid="_x0000_s1228" type="#_x0000_t32" style="position:absolute;left:31340;top:13389;width:21413;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fmeccAAADcAAAADwAAAGRycy9kb3ducmV2LnhtbESPQWsCMRSE74X+h/AEb5p1LWpXo0iL&#10;aLFQqkXw9tg8N0s3L+sm6vrvm0Khx2FmvmFmi9ZW4kqNLx0rGPQTEMS50yUXCr72q94EhA/IGivH&#10;pOBOHhbzx4cZZtrd+JOuu1CICGGfoQITQp1J6XNDFn3f1cTRO7nGYoiyKaRu8BbhtpJpkoykxZLj&#10;gsGaXgzl37uLVfD6dngan9vzx3B9NO85DcfHdLlVqttpl1MQgdrwH/5rb7SCdP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Z5xwAAANwAAAAPAAAAAAAA&#10;AAAAAAAAAKECAABkcnMvZG93bnJldi54bWxQSwUGAAAAAAQABAD5AAAAlQMAAAAA&#10;" strokecolor="black [3040]">
                  <v:stroke endarrow="open"/>
                </v:shape>
                <v:shape id="Text Box 80" o:spid="_x0000_s1229" type="#_x0000_t202" style="position:absolute;left:32350;top:10323;width:17249;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rsidR="00922F80" w:rsidRDefault="00922F80" w:rsidP="00355EE3">
                        <w:pPr>
                          <w:pStyle w:val="NormalWeb"/>
                          <w:jc w:val="center"/>
                        </w:pPr>
                        <w:r>
                          <w:t>3. Query Response (forwarding)</w:t>
                        </w:r>
                      </w:p>
                    </w:txbxContent>
                  </v:textbox>
                </v:shape>
                <v:rect id="Rectangle 222" o:spid="_x0000_s1230" style="position:absolute;left:53338;top:10812;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2KLsUA&#10;AADcAAAADwAAAGRycy9kb3ducmV2LnhtbESPQWvCQBSE70L/w/IKvZlNQwmSukopUUS8VHvJ7ZF9&#10;TUKzb9Psrqb99W5B8DjMfDPMcj2ZXpxpdJ1lBc9JCoK4trrjRsHnaTNfgHAeWWNvmRT8koP16mG2&#10;xELbC3/Q+egbEUvYFaig9X4opHR1SwZdYgfi6H3Z0aCPcmykHvESy00vszTNpcGO40KLA723VH8f&#10;g1GQhX3Z70zY54dFFcq/Mn/ZVj9KPT1Ob68gPE3+Hr7ROx25LIP/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YouxQAAANwAAAAPAAAAAAAAAAAAAAAAAJgCAABkcnMv&#10;ZG93bnJldi54bWxQSwUGAAAAAAQABAD1AAAAigMAAAAA&#10;" fillcolor="white [3201]" strokecolor="black [3200]" strokeweight=".5pt">
                  <v:textbox>
                    <w:txbxContent>
                      <w:p w:rsidR="00922F80" w:rsidRDefault="00922F80" w:rsidP="00355EE3">
                        <w:pPr>
                          <w:pStyle w:val="NormalWeb"/>
                        </w:pPr>
                        <w:r>
                          <w:t> </w:t>
                        </w:r>
                      </w:p>
                    </w:txbxContent>
                  </v:textbox>
                </v:rect>
                <v:rect id="Rectangle 221" o:spid="_x0000_s1231" style="position:absolute;left:52740;top:9893;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922F80" w:rsidRDefault="00922F80" w:rsidP="00355EE3">
                        <w:pPr>
                          <w:pStyle w:val="NormalWeb"/>
                        </w:pPr>
                        <w:r>
                          <w:t> </w:t>
                        </w:r>
                      </w:p>
                    </w:txbxContent>
                  </v:textbox>
                </v:rect>
                <v:shape id="Straight Arrow Connector 223" o:spid="_x0000_s1232" type="#_x0000_t32" style="position:absolute;left:31348;top:10605;width:21392;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6XMUAAADcAAAADwAAAGRycy9kb3ducmV2LnhtbESPT2uDQBTE74F+h+UVekvWWgi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X6XMUAAADcAAAADwAAAAAAAAAA&#10;AAAAAAChAgAAZHJzL2Rvd25yZXYueG1sUEsFBgAAAAAEAAQA+QAAAJMDAAAAAA==&#10;" strokecolor="black [3040]">
                  <v:stroke endarrow="open"/>
                </v:shape>
                <v:shape id="Text Box 124" o:spid="_x0000_s1233" type="#_x0000_t202" style="position:absolute;left:34605;top:7347;width:1697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922F80" w:rsidRDefault="00922F80" w:rsidP="00355EE3">
                        <w:pPr>
                          <w:pStyle w:val="NormalWeb"/>
                        </w:pPr>
                        <w:r>
                          <w:t>2. Subscribe Requests</w:t>
                        </w:r>
                      </w:p>
                    </w:txbxContent>
                  </v:textbox>
                </v:shape>
                <v:shape id="Straight Arrow Connector 225" o:spid="_x0000_s1234" type="#_x0000_t32" style="position:absolute;left:31340;top:11366;width:2199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DHs8UAAADcAAAADwAAAGRycy9kb3ducmV2LnhtbESPT2uDQBTE74F+h+UVekvWCg2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DHs8UAAADcAAAADwAAAAAAAAAA&#10;AAAAAAChAgAAZHJzL2Rvd25yZXYueG1sUEsFBgAAAAAEAAQA+QAAAJMDAAAAAA==&#10;" strokecolor="black [3040]">
                  <v:stroke endarrow="open"/>
                </v:shape>
                <v:rect id="Rectangle 226" o:spid="_x0000_s1235" style="position:absolute;left:53364;top:21405;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LcQA&#10;AADcAAAADwAAAGRycy9kb3ducmV2LnhtbESPQYvCMBSE74L/IbyFvWm6ZSnSNYpIFREvq3vx9mie&#10;bbF5qU2q1V9vFgSPw8w3w0znvanFlVpXWVbwNY5AEOdWV1wo+DusRhMQziNrrC2Tgjs5mM+Ggymm&#10;2t74l657X4hQwi5FBaX3TSqly0sy6Ma2IQ7eybYGfZBtIXWLt1BuahlHUSINVhwWSmxoWVJ+3ndG&#10;Qdxts3pjum2ymxy77JEl3+vjRanPj37xA8JT79/hF73RgYsT+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jC3EAAAA3AAAAA8AAAAAAAAAAAAAAAAAmAIAAGRycy9k&#10;b3ducmV2LnhtbFBLBQYAAAAABAAEAPUAAACJAwAAAAA=&#10;" fillcolor="white [3201]" strokecolor="black [3200]" strokeweight=".5pt">
                  <v:textbox>
                    <w:txbxContent>
                      <w:p w:rsidR="00922F80" w:rsidRDefault="00922F80" w:rsidP="00355EE3">
                        <w:pPr>
                          <w:pStyle w:val="NormalWeb"/>
                        </w:pPr>
                        <w:r>
                          <w:t> </w:t>
                        </w:r>
                      </w:p>
                    </w:txbxContent>
                  </v:textbox>
                </v:rect>
                <v:rect id="Rectangle 227" o:spid="_x0000_s1236" style="position:absolute;left:52767;top:20490;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optsUA&#10;AADcAAAADwAAAGRycy9kb3ducmV2LnhtbESPQWvCQBSE74X+h+UVequbhpKG6CqlRBHxUvXi7ZF9&#10;JsHs2zS70eivdwXB4zDzzTCT2WAacaLO1ZYVfI4iEMSF1TWXCnbb+UcKwnlkjY1lUnAhB7Pp68sE&#10;M23P/EenjS9FKGGXoYLK+zaT0hUVGXQj2xIH72A7gz7IrpS6w3MoN42MoyiRBmsOCxW29FtRcdz0&#10;RkHcr/JmafpVsk73fX7Nk6/F/l+p97fhZwzC0+Cf4Qe91IGLv+F+Jhw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im2xQAAANwAAAAPAAAAAAAAAAAAAAAAAJgCAABkcnMv&#10;ZG93bnJldi54bWxQSwUGAAAAAAQABAD1AAAAigMAAAAA&#10;" fillcolor="white [3201]" strokecolor="black [3200]" strokeweight=".5pt">
                  <v:textbox>
                    <w:txbxContent>
                      <w:p w:rsidR="00922F80" w:rsidRDefault="00922F80" w:rsidP="00355EE3">
                        <w:pPr>
                          <w:pStyle w:val="NormalWeb"/>
                        </w:pPr>
                        <w:r>
                          <w:t> </w:t>
                        </w:r>
                      </w:p>
                    </w:txbxContent>
                  </v:textbox>
                </v:rect>
                <v:shape id="Straight Arrow Connector 228" o:spid="_x0000_s1237" type="#_x0000_t32" style="position:absolute;left:31374;top:21202;width:2138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oLb4AAADcAAAADwAAAGRycy9kb3ducmV2LnhtbERPuwrCMBTdBf8hXMFNUzuIVqOIUHDQ&#10;wReul+baFpub2sRa/94MguPhvJfrzlSipcaVlhVMxhEI4szqknMFl3M6moFwHlljZZkUfMjBetXv&#10;LTHR9s1Hak8+FyGEXYIKCu/rREqXFWTQjW1NHLi7bQz6AJtc6gbfIdxUMo6iqTRYcmgosKZtQdnj&#10;9DIKIjdNn9vz49Becn/c32S6+8yvSg0H3WYBwlPn/+Kfe6cVxHFYG86EIyB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wWgtvgAAANwAAAAPAAAAAAAAAAAAAAAAAKEC&#10;AABkcnMvZG93bnJldi54bWxQSwUGAAAAAAQABAD5AAAAjAMAAAAA&#10;" strokecolor="black [3040]">
                  <v:stroke endarrow="open"/>
                </v:shape>
                <v:shape id="Text Box 124" o:spid="_x0000_s1238" type="#_x0000_t202" style="position:absolute;left:34631;top:17944;width:1697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922F80" w:rsidRDefault="00922F80" w:rsidP="00355EE3">
                        <w:pPr>
                          <w:pStyle w:val="NormalWeb"/>
                        </w:pPr>
                        <w:r>
                          <w:t>7. Subscribe Cancel(s)</w:t>
                        </w:r>
                      </w:p>
                    </w:txbxContent>
                  </v:textbox>
                </v:shape>
                <v:shape id="Straight Arrow Connector 230" o:spid="_x0000_s1239" type="#_x0000_t32" style="position:absolute;left:31367;top:21964;width:21997;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7y9r4AAADcAAAADwAAAGRycy9kb3ducmV2LnhtbERPuwrCMBTdBf8hXMFNUxVEq1FEKDjo&#10;4AvXS3Nti81NbWKtf28GwfFw3st1a0rRUO0KywpGwwgEcWp1wZmCyzkZzEA4j6yxtEwKPuRgvep2&#10;lhhr++YjNSefiRDCLkYFufdVLKVLczLohrYiDtzd1gZ9gHUmdY3vEG5KOY6iqTRYcGjIsaJtTunj&#10;9DIKIjdNntvz49BcMn/c32Sy+8yvSvV77WYBwlPr/+Kfe6cVjCd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bvL2vgAAANwAAAAPAAAAAAAAAAAAAAAAAKEC&#10;AABkcnMvZG93bnJldi54bWxQSwUGAAAAAAQABAD5AAAAjAMAAAAA&#10;" strokecolor="black [3040]">
                  <v:stroke endarrow="open"/>
                </v:shape>
                <w10:anchorlock/>
              </v:group>
            </w:pict>
          </mc:Fallback>
        </mc:AlternateContent>
      </w:r>
    </w:p>
    <w:p w:rsidR="00AB051F" w:rsidRPr="002A1B47" w:rsidRDefault="00715C22" w:rsidP="00922F80">
      <w:pPr>
        <w:pStyle w:val="FigureTitle"/>
        <w:rPr>
          <w:noProof w:val="0"/>
        </w:rPr>
      </w:pPr>
      <w:r w:rsidRPr="002A1B47">
        <w:rPr>
          <w:noProof w:val="0"/>
        </w:rPr>
        <w:t>Figure</w:t>
      </w:r>
      <w:r w:rsidR="00F346F6">
        <w:rPr>
          <w:noProof w:val="0"/>
        </w:rPr>
        <w:t xml:space="preserve"> 3.3.2.3-1</w:t>
      </w:r>
      <w:r w:rsidR="00E33E65" w:rsidRPr="002A1B47">
        <w:rPr>
          <w:noProof w:val="0"/>
        </w:rPr>
        <w:t>:</w:t>
      </w:r>
      <w:r w:rsidRPr="002A1B47">
        <w:rPr>
          <w:noProof w:val="0"/>
        </w:rPr>
        <w:t xml:space="preserve"> Federated Subscription</w:t>
      </w:r>
    </w:p>
    <w:p w:rsidR="001C2210" w:rsidRPr="002A1B47" w:rsidRDefault="005B1F10" w:rsidP="00BF24C6">
      <w:pPr>
        <w:pStyle w:val="Heading3"/>
        <w:rPr>
          <w:noProof w:val="0"/>
        </w:rPr>
      </w:pPr>
      <w:bookmarkStart w:id="166" w:name="_Synchronous_Queries"/>
      <w:bookmarkStart w:id="167" w:name="_Toc383590916"/>
      <w:bookmarkStart w:id="168" w:name="_Toc379381096"/>
      <w:bookmarkEnd w:id="166"/>
      <w:r w:rsidRPr="002A1B47">
        <w:rPr>
          <w:noProof w:val="0"/>
        </w:rPr>
        <w:t>Security and Privacy Overlays</w:t>
      </w:r>
      <w:bookmarkEnd w:id="167"/>
    </w:p>
    <w:p w:rsidR="00715C22" w:rsidRPr="002A1B47" w:rsidRDefault="00715C22" w:rsidP="00715C22">
      <w:pPr>
        <w:pStyle w:val="BodyText"/>
        <w:keepNext/>
        <w:keepLines/>
        <w:rPr>
          <w:noProof w:val="0"/>
        </w:rPr>
      </w:pPr>
      <w:r w:rsidRPr="002A1B47">
        <w:rPr>
          <w:noProof w:val="0"/>
        </w:rPr>
        <w:t>Many of the behavioral patterns described above must be combined with other capabilities to ensure that security and privacy requirements are supported</w:t>
      </w:r>
      <w:r w:rsidR="002A1B47">
        <w:rPr>
          <w:noProof w:val="0"/>
        </w:rPr>
        <w:t xml:space="preserve">. </w:t>
      </w:r>
      <w:r w:rsidRPr="002A1B47">
        <w:rPr>
          <w:noProof w:val="0"/>
        </w:rPr>
        <w:t>These requirements can often be supported by the application of general behavioral patterns described in the subsections below.</w:t>
      </w:r>
    </w:p>
    <w:p w:rsidR="005B1F10" w:rsidRPr="002A1B47" w:rsidRDefault="005B1F10" w:rsidP="005B1F10">
      <w:pPr>
        <w:pStyle w:val="Heading4"/>
        <w:rPr>
          <w:noProof w:val="0"/>
        </w:rPr>
      </w:pPr>
      <w:bookmarkStart w:id="169" w:name="_Toc383590917"/>
      <w:r w:rsidRPr="002A1B47">
        <w:rPr>
          <w:noProof w:val="0"/>
        </w:rPr>
        <w:t>Node Authentication</w:t>
      </w:r>
      <w:bookmarkEnd w:id="169"/>
    </w:p>
    <w:p w:rsidR="008671DD" w:rsidRPr="002A1B47" w:rsidRDefault="008671DD" w:rsidP="00715C22">
      <w:pPr>
        <w:pStyle w:val="BodyText"/>
        <w:keepNext/>
        <w:keepLines/>
        <w:rPr>
          <w:noProof w:val="0"/>
        </w:rPr>
      </w:pPr>
      <w:r w:rsidRPr="002A1B47">
        <w:rPr>
          <w:noProof w:val="0"/>
        </w:rPr>
        <w:t xml:space="preserve">Node authentication entails grouping </w:t>
      </w:r>
      <w:r w:rsidR="00DE1084" w:rsidRPr="002A1B47">
        <w:rPr>
          <w:noProof w:val="0"/>
        </w:rPr>
        <w:t>two interacting systems</w:t>
      </w:r>
      <w:r w:rsidR="00772C3D" w:rsidRPr="002A1B47">
        <w:rPr>
          <w:noProof w:val="0"/>
        </w:rPr>
        <w:t xml:space="preserve"> </w:t>
      </w:r>
      <w:r w:rsidR="00DE1084" w:rsidRPr="002A1B47">
        <w:rPr>
          <w:noProof w:val="0"/>
        </w:rPr>
        <w:t xml:space="preserve">with </w:t>
      </w:r>
      <w:r w:rsidR="00772C3D" w:rsidRPr="002A1B47">
        <w:rPr>
          <w:noProof w:val="0"/>
        </w:rPr>
        <w:t>an actor that exchanges node certificates securely (1)</w:t>
      </w:r>
      <w:r w:rsidR="002A1B47">
        <w:rPr>
          <w:noProof w:val="0"/>
        </w:rPr>
        <w:t xml:space="preserve">. </w:t>
      </w:r>
      <w:r w:rsidR="00772C3D" w:rsidRPr="002A1B47">
        <w:rPr>
          <w:noProof w:val="0"/>
        </w:rPr>
        <w:t>Note that the activation line of the Secure Node continues throughout the entire transaction to show that the exchange(s) continue with assurance that the systems that are communicating have authenticated each other</w:t>
      </w:r>
      <w:r w:rsidR="002A1B47">
        <w:rPr>
          <w:noProof w:val="0"/>
        </w:rPr>
        <w:t xml:space="preserve">. </w:t>
      </w:r>
      <w:r w:rsidR="00772C3D" w:rsidRPr="002A1B47">
        <w:rPr>
          <w:noProof w:val="0"/>
        </w:rPr>
        <w:t>This pattern is implemented in the IHE Audit Trail and Note Authentication (ATNA) Profile.</w:t>
      </w:r>
    </w:p>
    <w:p w:rsidR="004D45A9" w:rsidRPr="002A1B47" w:rsidRDefault="004D45A9" w:rsidP="00715C22">
      <w:pPr>
        <w:pStyle w:val="BodyText"/>
        <w:keepNext/>
        <w:keepLines/>
        <w:rPr>
          <w:noProof w:val="0"/>
        </w:rPr>
      </w:pPr>
    </w:p>
    <w:p w:rsidR="00715C22" w:rsidRPr="002A1B47" w:rsidRDefault="00772C3D" w:rsidP="00715C22">
      <w:pPr>
        <w:pStyle w:val="BodyText"/>
        <w:keepNext/>
        <w:rPr>
          <w:noProof w:val="0"/>
        </w:rPr>
      </w:pPr>
      <w:r w:rsidRPr="002A1B47">
        <mc:AlternateContent>
          <mc:Choice Requires="wpc">
            <w:drawing>
              <wp:inline distT="0" distB="0" distL="0" distR="0" wp14:anchorId="3AF3FE67" wp14:editId="3D7379D4">
                <wp:extent cx="5486400" cy="3200400"/>
                <wp:effectExtent l="0" t="0" r="19050" b="1905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67" name="Rectangle 267"/>
                        <wps:cNvSpPr/>
                        <wps:spPr>
                          <a:xfrm>
                            <a:off x="1289741"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3191969" y="181931"/>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9" name="Straight Connector 269"/>
                        <wps:cNvCnPr/>
                        <wps:spPr>
                          <a:xfrm>
                            <a:off x="1785676"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flipH="1">
                            <a:off x="3679246" y="717237"/>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71" name="Rectangle 271"/>
                        <wps:cNvSpPr/>
                        <wps:spPr>
                          <a:xfrm>
                            <a:off x="1668201" y="1058778"/>
                            <a:ext cx="212090" cy="1479003"/>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p w:rsidR="00922F80" w:rsidRDefault="00922F80" w:rsidP="00772C3D">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561136" y="1096332"/>
                            <a:ext cx="211455" cy="1441450"/>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Straight Arrow Connector 273"/>
                        <wps:cNvCnPr/>
                        <wps:spPr>
                          <a:xfrm>
                            <a:off x="1880926" y="1142687"/>
                            <a:ext cx="167957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a:off x="1864416" y="2450152"/>
                            <a:ext cx="1696085" cy="0"/>
                          </a:xfrm>
                          <a:prstGeom prst="straightConnector1">
                            <a:avLst/>
                          </a:prstGeom>
                          <a:ln>
                            <a:solidFill>
                              <a:schemeClr val="bg1">
                                <a:lumMod val="50000"/>
                              </a:schemeClr>
                            </a:solidFill>
                            <a:headEnd type="arrow"/>
                            <a:tailEnd type="none"/>
                          </a:ln>
                        </wps:spPr>
                        <wps:style>
                          <a:lnRef idx="1">
                            <a:schemeClr val="dk1"/>
                          </a:lnRef>
                          <a:fillRef idx="0">
                            <a:schemeClr val="dk1"/>
                          </a:fillRef>
                          <a:effectRef idx="0">
                            <a:schemeClr val="dk1"/>
                          </a:effectRef>
                          <a:fontRef idx="minor">
                            <a:schemeClr val="tx1"/>
                          </a:fontRef>
                        </wps:style>
                        <wps:bodyPr/>
                      </wps:wsp>
                      <wpg:wgp>
                        <wpg:cNvPr id="287" name="Group 287"/>
                        <wpg:cNvGrpSpPr/>
                        <wpg:grpSpPr>
                          <a:xfrm>
                            <a:off x="1647570" y="1707904"/>
                            <a:ext cx="257176" cy="129542"/>
                            <a:chOff x="0" y="0"/>
                            <a:chExt cx="258263" cy="335029"/>
                          </a:xfrm>
                        </wpg:grpSpPr>
                        <wps:wsp>
                          <wps:cNvPr id="288" name="Rectangle 288"/>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Freeform 290"/>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91" name="Group 291"/>
                        <wpg:cNvGrpSpPr/>
                        <wpg:grpSpPr>
                          <a:xfrm>
                            <a:off x="3541884" y="1707904"/>
                            <a:ext cx="257176" cy="129542"/>
                            <a:chOff x="0" y="0"/>
                            <a:chExt cx="258263" cy="335029"/>
                          </a:xfrm>
                        </wpg:grpSpPr>
                        <wps:wsp>
                          <wps:cNvPr id="292" name="Rectangle 292"/>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Freeform 293"/>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Freeform 294"/>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95" name="Rectangle 295"/>
                        <wps:cNvSpPr/>
                        <wps:spPr>
                          <a:xfrm>
                            <a:off x="307029" y="181932"/>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4174949" y="181141"/>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Straight Connector 297"/>
                        <wps:cNvCnPr/>
                        <wps:spPr>
                          <a:xfrm>
                            <a:off x="767031"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8" name="Straight Connector 298"/>
                        <wps:cNvCnPr/>
                        <wps:spPr>
                          <a:xfrm flipH="1">
                            <a:off x="4630704" y="721682"/>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9" name="Rectangle 299"/>
                        <wps:cNvSpPr/>
                        <wps:spPr>
                          <a:xfrm>
                            <a:off x="659180" y="820080"/>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4529639" y="820654"/>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wps:spPr>
                          <a:xfrm>
                            <a:off x="871270" y="946980"/>
                            <a:ext cx="365836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2" name="Text Box 124"/>
                        <wps:cNvSpPr txBox="1"/>
                        <wps:spPr>
                          <a:xfrm>
                            <a:off x="1704625" y="657458"/>
                            <a:ext cx="189230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772C3D">
                              <w:pPr>
                                <w:pStyle w:val="NormalWeb"/>
                                <w:numPr>
                                  <w:ilvl w:val="0"/>
                                  <w:numId w:val="42"/>
                                </w:numPr>
                                <w:spacing w:after="120"/>
                              </w:pPr>
                              <w:r>
                                <w:t>Authenticate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6" o:spid="_x0000_s124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">
                <v:shape id="_x0000_s1241" type="#_x0000_t75" style="position:absolute;width:54864;height:32004;visibility:visible;mso-wrap-style:square" stroked="t" strokecolor="black [3213]">
                  <v:fill o:detectmouseclick="t"/>
                  <v:path o:connecttype="none"/>
                </v:shape>
                <v:rect id="Rectangle 267" o:spid="_x0000_s1242" style="position:absolute;left:12897;top:1819;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fLMUA&#10;AADcAAAADwAAAGRycy9kb3ducmV2LnhtbESPUWvCQBCE3wv+h2MF3+pFEWujp4gg2EIpaoU8Lrk1&#10;ieZ2Q+6q6b/vFQo+DjPzDbNYda5WN2p9JWxgNExAEediKy4MfB23zzNQPiBbrIXJwA95WC17TwtM&#10;rdx5T7dDKFSEsE/RQBlCk2rt85Ic+qE0xNE7S+swRNkW2rZ4j3BX63GSTLXDiuNCiQ1tSsqvh29n&#10;ID9mp8sk+3yXaibX9YfsJq9vmTGDfreegwrUhUf4v72zBsbTF/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B8sxQAAANwAAAAPAAAAAAAAAAAAAAAAAJgCAABkcnMv&#10;ZG93bnJldi54bWxQSwUGAAAAAAQABAD1AAAAigMAAAAA&#10;" filled="f" strokecolor="black [3200]" strokeweight=".5pt">
                  <v:textbox>
                    <w:txbxContent>
                      <w:p w:rsidR="00922F80" w:rsidRDefault="00922F80" w:rsidP="00772C3D">
                        <w:pPr>
                          <w:pStyle w:val="NormalWeb"/>
                          <w:jc w:val="center"/>
                        </w:pPr>
                        <w:r>
                          <w:t>Client</w:t>
                        </w:r>
                      </w:p>
                    </w:txbxContent>
                  </v:textbox>
                </v:rect>
                <v:rect id="Rectangle 268" o:spid="_x0000_s1243" style="position:absolute;left:31919;top:1819;width:9830;height:5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LXsIA&#10;AADcAAAADwAAAGRycy9kb3ducmV2LnhtbERPTWvCQBC9F/wPywje6kYRsdFVRBC0UKRaIcchOybR&#10;7EzIrpr+++5B6PHxvherztXqQa2vhA2Mhgko4lxsxYWBn9P2fQbKB2SLtTAZ+CUPq2XvbYGplSd/&#10;0+MYChVD2KdooAyhSbX2eUkO/VAa4shdpHUYImwLbVt8xnBX63GSTLXDimNDiQ1tSspvx7szkJ+y&#10;83WSHT6lmslt/SW7ycc+M2bQ79ZzUIG68C9+uXfWwHga18Yz8Qjo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C4tewgAAANwAAAAPAAAAAAAAAAAAAAAAAJgCAABkcnMvZG93&#10;bnJldi54bWxQSwUGAAAAAAQABAD1AAAAhwMAAAAA&#10;" filled="f" strokecolor="black [3200]" strokeweight=".5pt">
                  <v:textbox>
                    <w:txbxContent>
                      <w:p w:rsidR="00922F80" w:rsidRDefault="00922F80" w:rsidP="00772C3D">
                        <w:pPr>
                          <w:pStyle w:val="NormalWeb"/>
                          <w:jc w:val="center"/>
                        </w:pPr>
                        <w:r>
                          <w:t>Server</w:t>
                        </w:r>
                      </w:p>
                    </w:txbxContent>
                  </v:textbox>
                </v:rect>
                <v:line id="Straight Connector 269" o:spid="_x0000_s1244" style="position:absolute;visibility:visible;mso-wrap-style:square" from="17856,7216" to="1785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4PMcMAAADcAAAADwAAAGRycy9kb3ducmV2LnhtbESPT4vCMBTE78J+h/AW9iJrahFZq2kR&#10;YVGP/rns7ZG8bYvNS2miVj+9EQSPw8z8hlkUvW3EhTpfO1YwHiUgiLUzNZcKjoff7x8QPiAbbByT&#10;ght5KPKPwQIz4668o8s+lCJC2GeooAqhzaT0uiKLfuRa4uj9u85iiLIrpenwGuG2kWmSTKXFmuNC&#10;hS2tKtKn/dkq+CM5OayHm9udZ2nSotG4XWulvj775RxEoD68w6/2xihIpzN4nolH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uDzHDAAAA3AAAAA8AAAAAAAAAAAAA&#10;AAAAoQIAAGRycy9kb3ducmV2LnhtbFBLBQYAAAAABAAEAPkAAACRAwAAAAA=&#10;" strokecolor="black [3040]">
                  <v:stroke dashstyle="dash"/>
                </v:line>
                <v:line id="Straight Connector 270" o:spid="_x0000_s1245" style="position:absolute;flip:x;visibility:visible;mso-wrap-style:square" from="36792,7172" to="36792,2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bADbwAAADcAAAADwAAAGRycy9kb3ducmV2LnhtbERPSwrCMBDdC94hjOBOUxVUqlFUEAQ3&#10;aj3A0EybYjMpTdR6e7MQXD7ef73tbC1e1PrKsYLJOAFBnDtdcangnh1HSxA+IGusHZOCD3nYbvq9&#10;NabavflKr1soRQxhn6ICE0KTSulzQxb92DXEkStcazFE2JZSt/iO4baW0ySZS4sVxwaDDR0M5Y/b&#10;0yq47LM7dv40y93TFbY4l6bii1LDQbdbgQjUhb/45z5pBdNFnB/PxCM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HbADbwAAADcAAAADwAAAAAAAAAAAAAAAAChAgAA&#10;ZHJzL2Rvd25yZXYueG1sUEsFBgAAAAAEAAQA+QAAAIoDAAAAAA==&#10;" strokecolor="black [3040]">
                  <v:stroke dashstyle="dash"/>
                </v:line>
                <v:rect id="Rectangle 271" o:spid="_x0000_s1246" style="position:absolute;left:16682;top:10587;width:2120;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8D8YA&#10;AADcAAAADwAAAGRycy9kb3ducmV2LnhtbESPQWsCMRSE74X+h/AKvRTNakHtapRSsJUiFbXeH5vn&#10;ZunmZUnS3fXfG6HQ4zAz3zCLVW9r0ZIPlWMFo2EGgrhwuuJSwfdxPZiBCBFZY+2YFFwowGp5f7fA&#10;XLuO99QeYikShEOOCkyMTS5lKAxZDEPXECfv7LzFmKQvpfbYJbit5TjLJtJixWnBYENvhoqfw69V&#10;8OJP77uvz+1Tp5v1dlK1z/psPpR6fOhf5yAi9fE//NfeaAXj6QhuZ9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R8D8YAAADcAAAADwAAAAAAAAAAAAAAAACYAgAAZHJz&#10;L2Rvd25yZXYueG1sUEsFBgAAAAAEAAQA9QAAAIsDAAAAAA==&#10;" fillcolor="white [3201]" strokecolor="#7f7f7f [1612]" strokeweight=".5pt">
                  <v:textbox>
                    <w:txbxContent>
                      <w:p w:rsidR="00922F80" w:rsidRDefault="00922F80" w:rsidP="00772C3D">
                        <w:pPr>
                          <w:pStyle w:val="NormalWeb"/>
                          <w:jc w:val="center"/>
                        </w:pPr>
                        <w:r>
                          <w:t> </w:t>
                        </w:r>
                      </w:p>
                      <w:p w:rsidR="00922F80" w:rsidRDefault="00922F80" w:rsidP="00772C3D">
                        <w:pPr>
                          <w:pStyle w:val="NormalWeb"/>
                          <w:jc w:val="center"/>
                        </w:pPr>
                      </w:p>
                    </w:txbxContent>
                  </v:textbox>
                </v:rect>
                <v:rect id="Rectangle 272" o:spid="_x0000_s1247" style="position:absolute;left:35611;top:10963;width:2114;height:14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bieMYA&#10;AADcAAAADwAAAGRycy9kb3ducmV2LnhtbESPX0vDMBTF3wW/Q7jCXmRLrTC3umzIYFNkKO7P+6W5&#10;a4rNTUmytn57Iwx8PJxzfoezWA22ER35UDtW8DDJQBCXTtdcKTgeNuMZiBCRNTaOScEPBVgtb28W&#10;WGjX8xd1+1iJBOFQoAITY1tIGUpDFsPEtcTJOztvMSbpK6k99gluG5ln2VRarDktGGxpbaj83l+s&#10;grk/bT8/3nf3vW43u2ndPeqzeVVqdDe8PIOINMT/8LX9phXkTz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bieMYAAADcAAAADwAAAAAAAAAAAAAAAACYAgAAZHJz&#10;L2Rvd25yZXYueG1sUEsFBgAAAAAEAAQA9QAAAIsDAAAAAA==&#10;" fillcolor="white [3201]" strokecolor="#7f7f7f [1612]" strokeweight=".5pt">
                  <v:textbox>
                    <w:txbxContent>
                      <w:p w:rsidR="00922F80" w:rsidRDefault="00922F80" w:rsidP="00772C3D">
                        <w:pPr>
                          <w:pStyle w:val="NormalWeb"/>
                          <w:jc w:val="center"/>
                        </w:pPr>
                        <w:r>
                          <w:t> </w:t>
                        </w:r>
                      </w:p>
                    </w:txbxContent>
                  </v:textbox>
                </v:rect>
                <v:shape id="Straight Arrow Connector 273" o:spid="_x0000_s1248" type="#_x0000_t32" style="position:absolute;left:18809;top:11426;width:16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1d8MAAADcAAAADwAAAGRycy9kb3ducmV2LnhtbESP3YrCMBSE7xd8h3CEvVtTXdhqNYoU&#10;ZGUFwZ8HODbHtticlCSr9e2NIHg5zMw3zGzRmUZcyfnasoLhIAFBXFhdc6ngeFh9jUH4gKyxsUwK&#10;7uRhMe99zDDT9sY7uu5DKSKEfYYKqhDaTEpfVGTQD2xLHL2zdQZDlK6U2uEtwk0jR0nyIw3WHBcq&#10;bCmvqLjs/40Cubkft5jmf+kk2RqZ2tPyN3dKffa75RREoC68w6/2WisYpd/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9XfDAAAA3AAAAA8AAAAAAAAAAAAA&#10;AAAAoQIAAGRycy9kb3ducmV2LnhtbFBLBQYAAAAABAAEAPkAAACRAwAAAAA=&#10;" strokecolor="#7f7f7f [1612]">
                  <v:stroke endarrow="open"/>
                </v:shape>
                <v:shape id="Straight Arrow Connector 277" o:spid="_x0000_s1249" type="#_x0000_t32" style="position:absolute;left:18644;top:24501;width:169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I8QAAADcAAAADwAAAGRycy9kb3ducmV2LnhtbESPX0sDMRDE3wW/Q1jBN5vzlFbOpkUr&#10;gtCX2gq+Lpe9P/SyeyRpG7+9KRT6OMzMb5j5MrlBHcmHXtjA46QARVyL7bk18LP7fHgBFSKyxUGY&#10;DPxRgOXi9maOlZUTf9NxG1uVIRwqNNDFOFZah7ojh2EiI3H2GvEOY5a+1dbjKcPdoMuimGqHPeeF&#10;DkdadVTvtwdnYJc2/t01T3WZZL1//m3kYyzEmPu79PYKKlKK1/Cl/WUNlLMZnM/kI6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6/EjxAAAANwAAAAPAAAAAAAAAAAA&#10;AAAAAKECAABkcnMvZG93bnJldi54bWxQSwUGAAAAAAQABAD5AAAAkgMAAAAA&#10;" strokecolor="#7f7f7f [1612]">
                  <v:stroke startarrow="open"/>
                </v:shape>
                <v:group id="Group 287" o:spid="_x0000_s1250" style="position:absolute;left:16475;top:17079;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288" o:spid="_x0000_s1251"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QtKbwA&#10;AADcAAAADwAAAGRycy9kb3ducmV2LnhtbERPyQrCMBC9C/5DGMGbpnoQraZSRFHw5HoemumCzaQ0&#10;Uevfm4Pg8fH21boztXhR6yrLCibjCARxZnXFhYLrZTeag3AeWWNtmRR8yME66fdWGGv75hO9zr4Q&#10;IYRdjApK75tYSpeVZNCNbUMcuNy2Bn2AbSF1i+8Qbmo5jaKZNFhxaCixoU1J2eP8NAo2qTxeHoub&#10;2zeHbmvdLr+nmVRqOOjSJQhPnf+Lf+6DVjCdh7XhTDgCMv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tC0pvAAAANwAAAAPAAAAAAAAAAAAAAAAAJgCAABkcnMvZG93bnJldi54&#10;bWxQSwUGAAAAAAQABAD1AAAAgQMAAAAA&#10;" fillcolor="white [3201]" strokecolor="white [3212]" strokeweight=".5pt">
                    <v:textbox>
                      <w:txbxContent>
                        <w:p w:rsidR="00922F80" w:rsidRDefault="00922F80" w:rsidP="00772C3D">
                          <w:pPr>
                            <w:pStyle w:val="NormalWeb"/>
                            <w:jc w:val="center"/>
                          </w:pPr>
                          <w:r>
                            <w:t> </w:t>
                          </w:r>
                        </w:p>
                      </w:txbxContent>
                    </v:textbox>
                  </v:rect>
                  <v:shape id="Freeform 289" o:spid="_x0000_s1252"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HK8YA&#10;AADcAAAADwAAAGRycy9kb3ducmV2LnhtbESPT2sCMRTE70K/Q3iFXqRm9aB2a5QiFgURrAqlt9fN&#10;2z+4eVmSqOu3N4LgcZiZ3zCTWWtqcSbnK8sK+r0EBHFmdcWFgsP++30MwgdkjbVlUnAlD7PpS2eC&#10;qbYX/qHzLhQiQtinqKAMoUml9FlJBn3PNsTRy60zGKJ0hdQOLxFuajlIkqE0WHFcKLGheUnZcXcy&#10;CrrbY75Z7rNNP68Wv39tMTr8u7VSb6/t1yeIQG14hh/tlVYwGH/A/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mHK8YAAADc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772C3D">
                          <w:pPr>
                            <w:pStyle w:val="NormalWeb"/>
                          </w:pPr>
                          <w:r>
                            <w:t> </w:t>
                          </w:r>
                        </w:p>
                      </w:txbxContent>
                    </v:textbox>
                  </v:shape>
                  <v:shape id="Freeform 290" o:spid="_x0000_s1253"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4a8MA&#10;AADcAAAADwAAAGRycy9kb3ducmV2LnhtbERPy2oCMRTdC/2HcAvdFM3owupolCIWBRHaURB3t5M7&#10;D5zcDEnU8e+bRcHl4bzny8404kbO15YVDAcJCOLc6ppLBcfDV38CwgdkjY1lUvAgD8vFS2+OqbZ3&#10;/qFbFkoRQ9inqKAKoU2l9HlFBv3AtsSRK6wzGCJ0pdQO7zHcNHKUJGNpsObYUGFLq4ryS3Y1Ct6/&#10;L8V+c8j3w6Jen85d+XH8dTul3l67zxmIQF14iv/dW61gNI3z45l4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q4a8MAAADcAAAADwAAAAAAAAAAAAAAAACYAgAAZHJzL2Rv&#10;d25yZXYueG1sUEsFBgAAAAAEAAQA9QAAAIgDA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772C3D">
                          <w:pPr>
                            <w:pStyle w:val="NormalWeb"/>
                          </w:pPr>
                          <w:r>
                            <w:t> </w:t>
                          </w:r>
                        </w:p>
                      </w:txbxContent>
                    </v:textbox>
                  </v:shape>
                </v:group>
                <v:group id="Group 291" o:spid="_x0000_s1254" style="position:absolute;left:35418;top:17079;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Rectangle 292" o:spid="_x0000_s1255"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MHr8A&#10;AADcAAAADwAAAGRycy9kb3ducmV2LnhtbESPzQrCMBCE74LvEFbwpqk9iFajFFEUPPl7Xpq1LTab&#10;0kStb28EweMwM98w82VrKvGkxpWWFYyGEQjizOqScwXn02YwAeE8ssbKMil4k4PlotuZY6Ltiw/0&#10;PPpcBAi7BBUU3teJlC4ryKAb2po4eDfbGPRBNrnUDb4C3FQyjqKxNFhyWCiwplVB2f34MApWqdyf&#10;7tOL29a7dm3d5nZNM6lUv9emMxCeWv8P/9o7rSCexvA9E4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hYwevwAAANwAAAAPAAAAAAAAAAAAAAAAAJgCAABkcnMvZG93bnJl&#10;di54bWxQSwUGAAAAAAQABAD1AAAAhAMAAAAA&#10;" fillcolor="white [3201]" strokecolor="white [3212]" strokeweight=".5pt">
                    <v:textbox>
                      <w:txbxContent>
                        <w:p w:rsidR="00922F80" w:rsidRDefault="00922F80" w:rsidP="00772C3D">
                          <w:pPr>
                            <w:pStyle w:val="NormalWeb"/>
                            <w:jc w:val="center"/>
                          </w:pPr>
                          <w:r>
                            <w:t> </w:t>
                          </w:r>
                        </w:p>
                      </w:txbxContent>
                    </v:textbox>
                  </v:rect>
                  <v:shape id="Freeform 293" o:spid="_x0000_s1256"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mHMcA&#10;AADcAAAADwAAAGRycy9kb3ducmV2LnhtbESP3WoCMRSE7wu+QzgFb4pmVbC6NYqUioIIVgXp3enm&#10;7A9uTpYk6vbtG6HQy2FmvmFmi9bU4kbOV5YVDPoJCOLM6ooLBafjqjcB4QOyxtoyKfghD4t552mG&#10;qbZ3/qTbIRQiQtinqKAMoUml9FlJBn3fNsTRy60zGKJ0hdQO7xFuajlMkrE0WHFcKLGh95Kyy+Fq&#10;FLzsL/lufcx2g7z6OH+1xevp222V6j63yzcQgdrwH/5rb7SC4XQEj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oJhz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772C3D">
                          <w:pPr>
                            <w:pStyle w:val="NormalWeb"/>
                          </w:pPr>
                          <w:r>
                            <w:t> </w:t>
                          </w:r>
                        </w:p>
                      </w:txbxContent>
                    </v:textbox>
                  </v:shape>
                  <v:shape id="Freeform 294" o:spid="_x0000_s1257"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G+aMcA&#10;AADcAAAADwAAAGRycy9kb3ducmV2LnhtbESP3WoCMRSE7wu+QzgFb4pmFbG6NYqUioIIVgXp3enm&#10;7A9uTpYk6vbtG6HQy2FmvmFmi9bU4kbOV5YVDPoJCOLM6ooLBafjqjcB4QOyxtoyKfghD4t552mG&#10;qbZ3/qTbIRQiQtinqKAMoUml9FlJBn3fNsTRy60zGKJ0hdQO7xFuajlMkrE0WHFcKLGh95Kyy+Fq&#10;FLzsL/lufcx2g7z6OH+1xevp222V6j63yzcQgdrwH/5rb7SC4XQEj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Bvmj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772C3D">
                          <w:pPr>
                            <w:pStyle w:val="NormalWeb"/>
                          </w:pPr>
                          <w:r>
                            <w:t> </w:t>
                          </w:r>
                        </w:p>
                      </w:txbxContent>
                    </v:textbox>
                  </v:shape>
                </v:group>
                <v:rect id="Rectangle 295" o:spid="_x0000_s1258" style="position:absolute;left:3070;top:1819;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U58YA&#10;AADcAAAADwAAAGRycy9kb3ducmV2LnhtbESPX2vCQBDE3wt+h2MF3+pFsUWjp4gg2EIp9Q/kccmt&#10;STS3G3Knpt++Vyj0cZiZ3zCLVedqdafWV8IGRsMEFHEutuLCwPGwfZ6C8gHZYi1MBr7Jw2rZe1pg&#10;auXBX3Tfh0JFCPsUDZQhNKnWPi/JoR9KQxy9s7QOQ5RtoW2Ljwh3tR4nyat2WHFcKLGhTUn5dX9z&#10;BvJDdrpMss93qaZyXX/IbjJ7y4wZ9Lv1HFSgLvyH/9o7a2A8e4HfM/EI6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9U58YAAADcAAAADwAAAAAAAAAAAAAAAACYAgAAZHJz&#10;L2Rvd25yZXYueG1sUEsFBgAAAAAEAAQA9QAAAIsDAAAAAA==&#10;" filled="f" strokecolor="black [3200]" strokeweight=".5pt">
                  <v:textbox>
                    <w:txbxContent>
                      <w:p w:rsidR="00922F80" w:rsidRDefault="00922F80" w:rsidP="00772C3D">
                        <w:pPr>
                          <w:pStyle w:val="NormalWeb"/>
                          <w:jc w:val="center"/>
                        </w:pPr>
                        <w:r>
                          <w:t>Secure Node</w:t>
                        </w:r>
                      </w:p>
                    </w:txbxContent>
                  </v:textbox>
                </v:rect>
                <v:rect id="Rectangle 296" o:spid="_x0000_s1259" style="position:absolute;left:41749;top:1811;width:983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3KkMUA&#10;AADcAAAADwAAAGRycy9kb3ducmV2LnhtbESPUWvCQBCE3wX/w7FC3/SiiGjqKSIUbEFK1UIel9ya&#10;RHO7IXfV9N97hYKPw8x8wyzXnavVjVpfCRsYjxJQxLnYigsDp+PbcA7KB2SLtTAZ+CUP61W/t8TU&#10;yp2/6HYIhYoQ9ikaKENoUq19XpJDP5KGOHpnaR2GKNtC2xbvEe5qPUmSmXZYcVwosaFtSfn18OMM&#10;5Mfs+zLNPj+kmst1s5fddPGeGfMy6DavoAJ14Rn+b++sgcliBn9n4hH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cqQxQAAANwAAAAPAAAAAAAAAAAAAAAAAJgCAABkcnMv&#10;ZG93bnJldi54bWxQSwUGAAAAAAQABAD1AAAAigMAAAAA&#10;" filled="f" strokecolor="black [3200]" strokeweight=".5pt">
                  <v:textbox>
                    <w:txbxContent>
                      <w:p w:rsidR="00922F80" w:rsidRDefault="00922F80" w:rsidP="00772C3D">
                        <w:pPr>
                          <w:pStyle w:val="NormalWeb"/>
                          <w:jc w:val="center"/>
                        </w:pPr>
                        <w:r>
                          <w:t>Secure Node</w:t>
                        </w:r>
                      </w:p>
                    </w:txbxContent>
                  </v:textbox>
                </v:rect>
                <v:line id="Straight Connector 297" o:spid="_x0000_s1260" style="position:absolute;visibility:visible;mso-wrap-style:square" from="7670,7216" to="767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O/8QAAADcAAAADwAAAGRycy9kb3ducmV2LnhtbESPzWrDMBCE74G+g9hALyGRa0KTuFFC&#10;KRSnxzq55LZIW9vEWhlL9U+fPioUehxm5htmfxxtI3rqfO1YwdMqAUGsnam5VHA5vy+3IHxANtg4&#10;JgUTeTgeHmZ7zIwb+JP6IpQiQthnqKAKoc2k9Loii37lWuLofbnOYoiyK6XpcIhw28g0SZ6lxZrj&#10;QoUtvVWkb8W3VXAluT7ni9P0w7s0adFo/Mi1Uo/z8fUFRKAx/If/2iejIN1t4PdMPALyc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E7/xAAAANwAAAAPAAAAAAAAAAAA&#10;AAAAAKECAABkcnMvZG93bnJldi54bWxQSwUGAAAAAAQABAD5AAAAkgMAAAAA&#10;" strokecolor="black [3040]">
                  <v:stroke dashstyle="dash"/>
                </v:line>
                <v:line id="Straight Connector 298" o:spid="_x0000_s1261" style="position:absolute;flip:x;visibility:visible;mso-wrap-style:square" from="46307,7216" to="4670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q8bwAAADcAAAADwAAAGRycy9kb3ducmV2LnhtbERPSwrCMBDdC94hjOBOUxVEq1FUEAQ3&#10;aj3A0EybYjMpTdR6e7MQXD7ef73tbC1e1PrKsYLJOAFBnDtdcangnh1HCxA+IGusHZOCD3nYbvq9&#10;NabavflKr1soRQxhn6ICE0KTSulzQxb92DXEkStcazFE2JZSt/iO4baW0ySZS4sVxwaDDR0M5Y/b&#10;0yq47LM7dv40y93TFbY4l6bii1LDQbdbgQjUhb/45z5pBdNlXBvPxCM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gwq8bwAAADcAAAADwAAAAAAAAAAAAAAAAChAgAA&#10;ZHJzL2Rvd25yZXYueG1sUEsFBgAAAAAEAAQA+QAAAIoDAAAAAA==&#10;" strokecolor="black [3040]">
                  <v:stroke dashstyle="dash"/>
                </v:line>
                <v:rect id="Rectangle 299" o:spid="_x0000_s1262" style="position:absolute;left:6591;top:8200;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RuMYA&#10;AADcAAAADwAAAGRycy9kb3ducmV2LnhtbESPQWvCQBSE74X+h+UVems2lRI0ZhOkxCLSi7YXb4/s&#10;Mwlm38bsRtP++m5B8DjMfDNMVkymExcaXGtZwWsUgyCurG65VvD9tX6Zg3AeWWNnmRT8kIMif3zI&#10;MNX2yju67H0tQgm7FBU03veplK5qyKCLbE8cvKMdDPogh1rqAa+h3HRyFseJNNhyWGiwp/eGqtN+&#10;NApm47bsNmbcJp/zw1j+lsnbx+Gs1PPTtFqC8DT5e/hGb3TgFgv4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bRuMYAAADcAAAADwAAAAAAAAAAAAAAAACYAgAAZHJz&#10;L2Rvd25yZXYueG1sUEsFBgAAAAAEAAQA9QAAAIsDAAAAAA==&#10;" fillcolor="white [3201]" strokecolor="black [3200]" strokeweight=".5pt">
                  <v:textbox>
                    <w:txbxContent>
                      <w:p w:rsidR="00922F80" w:rsidRDefault="00922F80" w:rsidP="00772C3D">
                        <w:pPr>
                          <w:pStyle w:val="NormalWeb"/>
                          <w:jc w:val="center"/>
                        </w:pPr>
                        <w:r>
                          <w:t> </w:t>
                        </w:r>
                      </w:p>
                      <w:p w:rsidR="00922F80" w:rsidRDefault="00922F80" w:rsidP="00772C3D">
                        <w:pPr>
                          <w:pStyle w:val="NormalWeb"/>
                          <w:jc w:val="center"/>
                        </w:pPr>
                        <w:r>
                          <w:t> </w:t>
                        </w:r>
                      </w:p>
                    </w:txbxContent>
                  </v:textbox>
                </v:rect>
                <v:rect id="Rectangle 300" o:spid="_x0000_s1263" style="position:absolute;left:45296;top:8206;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iP8IA&#10;AADcAAAADwAAAGRycy9kb3ducmV2LnhtbERPy4rCMBTdD/gP4QruxtQHRapRRKqIzGbUjbtLc22L&#10;zU1tUq1+vVkMzPJw3otVZyrxoMaVlhWMhhEI4szqknMF59P2ewbCeWSNlWVS8CIHq2Xva4GJtk/+&#10;pcfR5yKEsEtQQeF9nUjpsoIMuqGtiQN3tY1BH2CTS93gM4SbSo6jKJYGSw4NBda0KSi7HVujYNwe&#10;0mpv2kP8M7u06TuNp7vLXalBv1vPQXjq/L/4z73XCiZRmB/OhCMg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I/wgAAANwAAAAPAAAAAAAAAAAAAAAAAJgCAABkcnMvZG93&#10;bnJldi54bWxQSwUGAAAAAAQABAD1AAAAhwMAAAAA&#10;" fillcolor="white [3201]" strokecolor="black [3200]" strokeweight=".5pt">
                  <v:textbox>
                    <w:txbxContent>
                      <w:p w:rsidR="00922F80" w:rsidRDefault="00922F80" w:rsidP="00772C3D">
                        <w:pPr>
                          <w:pStyle w:val="NormalWeb"/>
                          <w:jc w:val="center"/>
                        </w:pPr>
                        <w:r>
                          <w:t> </w:t>
                        </w:r>
                      </w:p>
                      <w:p w:rsidR="00922F80" w:rsidRDefault="00922F80" w:rsidP="00772C3D">
                        <w:pPr>
                          <w:pStyle w:val="NormalWeb"/>
                          <w:jc w:val="center"/>
                        </w:pPr>
                        <w:r>
                          <w:t> </w:t>
                        </w:r>
                      </w:p>
                    </w:txbxContent>
                  </v:textbox>
                </v:rect>
                <v:shape id="Straight Arrow Connector 301" o:spid="_x0000_s1264" type="#_x0000_t32" style="position:absolute;left:8712;top:9469;width:36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STcMAAADcAAAADwAAAGRycy9kb3ducmV2LnhtbESPQYvCMBSE78L+h/AWvGniCrJ2jSJC&#10;wYMe1MpeH82zLTYv3SbW+u+NIOxxmJlvmMWqt7XoqPWVYw2TsQJBnDtTcaEhO6WjbxA+IBusHZOG&#10;B3lYLT8GC0yMu/OBumMoRISwT1BDGUKTSOnzkiz6sWuIo3dxrcUQZVtI0+I9wm0tv5SaSYsVx4US&#10;G9qUlF+PN6tB+Vn6tzld911WhMPuV6bbx/ys9fCzX/+ACNSH//C7vTUapmoCrzPx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vkk3DAAAA3AAAAA8AAAAAAAAAAAAA&#10;AAAAoQIAAGRycy9kb3ducmV2LnhtbFBLBQYAAAAABAAEAPkAAACRAwAAAAA=&#10;" strokecolor="black [3040]">
                  <v:stroke endarrow="open"/>
                </v:shape>
                <v:shape id="Text Box 124" o:spid="_x0000_s1265" type="#_x0000_t202" style="position:absolute;left:17046;top:6574;width:1892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922F80" w:rsidRDefault="00922F80" w:rsidP="00772C3D">
                        <w:pPr>
                          <w:pStyle w:val="NormalWeb"/>
                          <w:numPr>
                            <w:ilvl w:val="0"/>
                            <w:numId w:val="42"/>
                          </w:numPr>
                          <w:spacing w:after="120"/>
                        </w:pPr>
                        <w:r>
                          <w:t>Authenticate Node</w:t>
                        </w:r>
                      </w:p>
                    </w:txbxContent>
                  </v:textbox>
                </v:shape>
                <w10:anchorlock/>
              </v:group>
            </w:pict>
          </mc:Fallback>
        </mc:AlternateContent>
      </w:r>
    </w:p>
    <w:p w:rsidR="00772C3D" w:rsidRPr="002A1B47" w:rsidRDefault="00715C22" w:rsidP="00922F80">
      <w:pPr>
        <w:pStyle w:val="FigureTitle"/>
        <w:rPr>
          <w:noProof w:val="0"/>
        </w:rPr>
      </w:pPr>
      <w:r w:rsidRPr="002A1B47">
        <w:rPr>
          <w:noProof w:val="0"/>
        </w:rPr>
        <w:t>Figure</w:t>
      </w:r>
      <w:r w:rsidR="00F346F6">
        <w:rPr>
          <w:noProof w:val="0"/>
        </w:rPr>
        <w:t xml:space="preserve"> 3.3.3.1-1</w:t>
      </w:r>
      <w:r w:rsidR="00E33E65" w:rsidRPr="002A1B47">
        <w:rPr>
          <w:noProof w:val="0"/>
        </w:rPr>
        <w:t>:</w:t>
      </w:r>
      <w:r w:rsidRPr="002A1B47">
        <w:rPr>
          <w:noProof w:val="0"/>
        </w:rPr>
        <w:t xml:space="preserve"> Node Authentication</w:t>
      </w:r>
    </w:p>
    <w:p w:rsidR="00772C3D" w:rsidRPr="002A1B47" w:rsidRDefault="00772C3D" w:rsidP="00772C3D">
      <w:pPr>
        <w:pStyle w:val="Heading4"/>
        <w:rPr>
          <w:noProof w:val="0"/>
        </w:rPr>
      </w:pPr>
      <w:bookmarkStart w:id="170" w:name="_Toc383590918"/>
      <w:r w:rsidRPr="002A1B47">
        <w:rPr>
          <w:noProof w:val="0"/>
        </w:rPr>
        <w:t>Encryption</w:t>
      </w:r>
      <w:bookmarkEnd w:id="170"/>
    </w:p>
    <w:p w:rsidR="00772C3D" w:rsidRPr="002A1B47" w:rsidRDefault="002A1B47" w:rsidP="00715C22">
      <w:pPr>
        <w:pStyle w:val="BodyText"/>
        <w:keepNext/>
        <w:keepLines/>
        <w:rPr>
          <w:noProof w:val="0"/>
        </w:rPr>
      </w:pPr>
      <w:r w:rsidRPr="002A1B47">
        <w:rPr>
          <w:noProof w:val="0"/>
        </w:rPr>
        <w:t>Encryption makes</w:t>
      </w:r>
      <w:r w:rsidR="003A776E" w:rsidRPr="002A1B47">
        <w:rPr>
          <w:noProof w:val="0"/>
        </w:rPr>
        <w:t xml:space="preserve"> use of </w:t>
      </w:r>
      <w:r w:rsidR="00772C3D" w:rsidRPr="002A1B47">
        <w:rPr>
          <w:noProof w:val="0"/>
        </w:rPr>
        <w:t>node authentication</w:t>
      </w:r>
      <w:r w:rsidR="003A776E" w:rsidRPr="002A1B47">
        <w:rPr>
          <w:noProof w:val="0"/>
        </w:rPr>
        <w:t xml:space="preserve"> (1)</w:t>
      </w:r>
      <w:r w:rsidR="00772C3D" w:rsidRPr="002A1B47">
        <w:rPr>
          <w:noProof w:val="0"/>
        </w:rPr>
        <w:t xml:space="preserve">, </w:t>
      </w:r>
      <w:r w:rsidR="003A776E" w:rsidRPr="002A1B47">
        <w:rPr>
          <w:noProof w:val="0"/>
        </w:rPr>
        <w:t xml:space="preserve">and establishes </w:t>
      </w:r>
      <w:r w:rsidR="00772C3D" w:rsidRPr="002A1B47">
        <w:rPr>
          <w:noProof w:val="0"/>
        </w:rPr>
        <w:t>a secure channel which is then encrypted (</w:t>
      </w:r>
      <w:r w:rsidR="003A776E" w:rsidRPr="002A1B47">
        <w:rPr>
          <w:noProof w:val="0"/>
        </w:rPr>
        <w:t>2</w:t>
      </w:r>
      <w:r w:rsidR="00772C3D" w:rsidRPr="002A1B47">
        <w:rPr>
          <w:noProof w:val="0"/>
        </w:rPr>
        <w:t>)</w:t>
      </w:r>
      <w:r>
        <w:rPr>
          <w:noProof w:val="0"/>
        </w:rPr>
        <w:t xml:space="preserve">. </w:t>
      </w:r>
      <w:r w:rsidR="003A776E" w:rsidRPr="002A1B47">
        <w:rPr>
          <w:noProof w:val="0"/>
        </w:rPr>
        <w:t>Again, this capability is enabled by the IHE ATNA Profile.</w:t>
      </w:r>
    </w:p>
    <w:p w:rsidR="004D45A9" w:rsidRPr="002A1B47" w:rsidRDefault="004D45A9" w:rsidP="00715C22">
      <w:pPr>
        <w:pStyle w:val="BodyText"/>
        <w:keepNext/>
        <w:keepLines/>
        <w:rPr>
          <w:noProof w:val="0"/>
        </w:rPr>
      </w:pPr>
    </w:p>
    <w:p w:rsidR="00715C22" w:rsidRPr="002A1B47" w:rsidRDefault="00772C3D" w:rsidP="00715C22">
      <w:pPr>
        <w:pStyle w:val="BodyText"/>
        <w:keepNext/>
        <w:rPr>
          <w:noProof w:val="0"/>
        </w:rPr>
      </w:pPr>
      <w:r w:rsidRPr="002A1B47">
        <mc:AlternateContent>
          <mc:Choice Requires="wpc">
            <w:drawing>
              <wp:inline distT="0" distB="0" distL="0" distR="0" wp14:anchorId="12158DA4" wp14:editId="5FE774F6">
                <wp:extent cx="5486400" cy="3200400"/>
                <wp:effectExtent l="0" t="0" r="19050" b="19050"/>
                <wp:docPr id="1043" name="Canvas 10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2" name="Rectangle 72"/>
                        <wps:cNvSpPr/>
                        <wps:spPr>
                          <a:xfrm>
                            <a:off x="1276282"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178510" y="181931"/>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772217"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flipH="1">
                            <a:off x="3665787" y="717237"/>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5" name="Rectangle 85"/>
                        <wps:cNvSpPr/>
                        <wps:spPr>
                          <a:xfrm>
                            <a:off x="1654742" y="1299428"/>
                            <a:ext cx="212090" cy="1479003"/>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p w:rsidR="00922F80" w:rsidRDefault="00922F80" w:rsidP="00772C3D">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547677" y="1336982"/>
                            <a:ext cx="211455" cy="1441450"/>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867467" y="1383337"/>
                            <a:ext cx="167957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1850957" y="2690802"/>
                            <a:ext cx="1696085" cy="0"/>
                          </a:xfrm>
                          <a:prstGeom prst="straightConnector1">
                            <a:avLst/>
                          </a:prstGeom>
                          <a:ln>
                            <a:solidFill>
                              <a:schemeClr val="bg1">
                                <a:lumMod val="50000"/>
                              </a:schemeClr>
                            </a:solidFill>
                            <a:headEnd type="arrow"/>
                            <a:tailEnd type="none"/>
                          </a:ln>
                        </wps:spPr>
                        <wps:style>
                          <a:lnRef idx="1">
                            <a:schemeClr val="dk1"/>
                          </a:lnRef>
                          <a:fillRef idx="0">
                            <a:schemeClr val="dk1"/>
                          </a:fillRef>
                          <a:effectRef idx="0">
                            <a:schemeClr val="dk1"/>
                          </a:effectRef>
                          <a:fontRef idx="minor">
                            <a:schemeClr val="tx1"/>
                          </a:fontRef>
                        </wps:style>
                        <wps:bodyPr/>
                      </wps:wsp>
                      <wpg:wgp>
                        <wpg:cNvPr id="90" name="Group 90"/>
                        <wpg:cNvGrpSpPr/>
                        <wpg:grpSpPr>
                          <a:xfrm>
                            <a:off x="1634111" y="1948554"/>
                            <a:ext cx="257176" cy="129542"/>
                            <a:chOff x="0" y="0"/>
                            <a:chExt cx="258263" cy="335029"/>
                          </a:xfrm>
                        </wpg:grpSpPr>
                        <wps:wsp>
                          <wps:cNvPr id="91" name="Rectangle 91"/>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9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04" name="Group 104"/>
                        <wpg:cNvGrpSpPr/>
                        <wpg:grpSpPr>
                          <a:xfrm>
                            <a:off x="3528425" y="1948554"/>
                            <a:ext cx="257176" cy="129542"/>
                            <a:chOff x="0" y="0"/>
                            <a:chExt cx="258263" cy="335029"/>
                          </a:xfrm>
                        </wpg:grpSpPr>
                        <wps:wsp>
                          <wps:cNvPr id="111" name="Rectangle 111"/>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112"/>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11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16" name="Rectangle 116"/>
                        <wps:cNvSpPr/>
                        <wps:spPr>
                          <a:xfrm>
                            <a:off x="293570" y="181932"/>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6" name="Rectangle 1036"/>
                        <wps:cNvSpPr/>
                        <wps:spPr>
                          <a:xfrm>
                            <a:off x="4161490" y="181141"/>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7" name="Straight Connector 1037"/>
                        <wps:cNvCnPr/>
                        <wps:spPr>
                          <a:xfrm>
                            <a:off x="753572"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38" name="Straight Connector 1038"/>
                        <wps:cNvCnPr/>
                        <wps:spPr>
                          <a:xfrm flipH="1">
                            <a:off x="4617245" y="721682"/>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39" name="Rectangle 1039"/>
                        <wps:cNvSpPr/>
                        <wps:spPr>
                          <a:xfrm>
                            <a:off x="645721" y="887462"/>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0" name="Rectangle 1040"/>
                        <wps:cNvSpPr/>
                        <wps:spPr>
                          <a:xfrm>
                            <a:off x="4516180" y="888036"/>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772C3D">
                              <w:pPr>
                                <w:pStyle w:val="NormalWeb"/>
                                <w:jc w:val="center"/>
                              </w:pPr>
                              <w:r>
                                <w:t> </w:t>
                              </w:r>
                            </w:p>
                            <w:p w:rsidR="00922F80" w:rsidRDefault="00922F80"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1" name="Straight Arrow Connector 1041"/>
                        <wps:cNvCnPr/>
                        <wps:spPr>
                          <a:xfrm>
                            <a:off x="857811" y="1187630"/>
                            <a:ext cx="365836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2" name="Text Box 124"/>
                        <wps:cNvSpPr txBox="1"/>
                        <wps:spPr>
                          <a:xfrm>
                            <a:off x="1530417" y="887462"/>
                            <a:ext cx="232931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A776E">
                              <w:pPr>
                                <w:pStyle w:val="NormalWeb"/>
                                <w:numPr>
                                  <w:ilvl w:val="0"/>
                                  <w:numId w:val="45"/>
                                </w:numPr>
                                <w:spacing w:after="120"/>
                              </w:pPr>
                              <w:r>
                                <w:t>Encrypt Communications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Straight Arrow Connector 306"/>
                        <wps:cNvCnPr/>
                        <wps:spPr>
                          <a:xfrm>
                            <a:off x="857945" y="936385"/>
                            <a:ext cx="36582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 name="Text Box 124"/>
                        <wps:cNvSpPr txBox="1"/>
                        <wps:spPr>
                          <a:xfrm>
                            <a:off x="1691065" y="646825"/>
                            <a:ext cx="189230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A776E">
                              <w:pPr>
                                <w:pStyle w:val="NormalWeb"/>
                                <w:numPr>
                                  <w:ilvl w:val="0"/>
                                  <w:numId w:val="44"/>
                                </w:numPr>
                                <w:spacing w:after="120"/>
                              </w:pPr>
                              <w:r>
                                <w:t>Authenticate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3" o:spid="_x0000_s12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">
                <v:shape id="_x0000_s1267" type="#_x0000_t75" style="position:absolute;width:54864;height:32004;visibility:visible;mso-wrap-style:square" stroked="t" strokecolor="black [3213]">
                  <v:fill o:detectmouseclick="t"/>
                  <v:path o:connecttype="none"/>
                </v:shape>
                <v:rect id="Rectangle 72" o:spid="_x0000_s1268" style="position:absolute;left:12762;top:1819;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0wsQA&#10;AADbAAAADwAAAGRycy9kb3ducmV2LnhtbESPX2vCQBDE3wv9DscW+lYvFbEaPUUEwRak+A/yuOTW&#10;JDW3G3JXjd/eKxR8HGbmN8x03rlaXaj1lbCB914CijgXW3Fh4LBfvY1A+YBssRYmAzfyMJ89P00x&#10;tXLlLV12oVARwj5FA2UITaq1z0ty6HvSEEfvJK3DEGVbaNviNcJdrftJMtQOK44LJTa0LCk/736d&#10;gXyfHX8G2feXVCM5LzayHow/M2NeX7rFBFSgLjzC/+21NfDRh78v8Qfo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IdMLEAAAA2wAAAA8AAAAAAAAAAAAAAAAAmAIAAGRycy9k&#10;b3ducmV2LnhtbFBLBQYAAAAABAAEAPUAAACJAwAAAAA=&#10;" filled="f" strokecolor="black [3200]" strokeweight=".5pt">
                  <v:textbox>
                    <w:txbxContent>
                      <w:p w:rsidR="00922F80" w:rsidRDefault="00922F80" w:rsidP="00772C3D">
                        <w:pPr>
                          <w:pStyle w:val="NormalWeb"/>
                          <w:jc w:val="center"/>
                        </w:pPr>
                        <w:r>
                          <w:t>Client</w:t>
                        </w:r>
                      </w:p>
                    </w:txbxContent>
                  </v:textbox>
                </v:rect>
                <v:rect id="Rectangle 81" o:spid="_x0000_s1269" style="position:absolute;left:31785;top:1819;width:9829;height:5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ksQA&#10;AADbAAAADwAAAGRycy9kb3ducmV2LnhtbESPX2vCQBDE3wt+h2MLvtWLIpKmniKCYIUi9Q/kcclt&#10;k9TcbshdNf32nlDo4zAzv2Hmy9416kqdr4UNjEcJKOJCbM2lgdNx85KC8gHZYiNMBn7Jw3IxeJpj&#10;ZuXGn3Q9hFJFCPsMDVQhtJnWvqjIoR9JSxy9L+kchii7UtsObxHuGj1Jkpl2WHNcqLCldUXF5fDj&#10;DBTH/Pw9zfc7qVO5rD5kO319z40ZPverN1CB+vAf/mtvrYF0DI8v8Qfo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mpLEAAAA2wAAAA8AAAAAAAAAAAAAAAAAmAIAAGRycy9k&#10;b3ducmV2LnhtbFBLBQYAAAAABAAEAPUAAACJAwAAAAA=&#10;" filled="f" strokecolor="black [3200]" strokeweight=".5pt">
                  <v:textbox>
                    <w:txbxContent>
                      <w:p w:rsidR="00922F80" w:rsidRDefault="00922F80" w:rsidP="00772C3D">
                        <w:pPr>
                          <w:pStyle w:val="NormalWeb"/>
                          <w:jc w:val="center"/>
                        </w:pPr>
                        <w:r>
                          <w:t>Server</w:t>
                        </w:r>
                      </w:p>
                    </w:txbxContent>
                  </v:textbox>
                </v:rect>
                <v:line id="Straight Connector 82" o:spid="_x0000_s1270" style="position:absolute;visibility:visible;mso-wrap-style:square" from="17722,7216" to="17722,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NYEMIAAADbAAAADwAAAGRycy9kb3ducmV2LnhtbESPQWvCQBSE7wX/w/IEL0U3DVI0uooU&#10;SuKxsZfeHrvPJJh9G7JbTfz1rlDocZiZb5jtfrCtuFLvG8cK3hYJCGLtTMOVgu/T53wFwgdkg61j&#10;UjCSh/1u8rLFzLgbf9G1DJWIEPYZKqhD6DIpva7Jol+4jjh6Z9dbDFH2lTQ93iLctjJNkndpseG4&#10;UGNHHzXpS/lrFfyQXJ7y12K88zpNOjQaj7lWajYdDhsQgYbwH/5rF0bBKoXnl/gD5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NYEMIAAADbAAAADwAAAAAAAAAAAAAA&#10;AAChAgAAZHJzL2Rvd25yZXYueG1sUEsFBgAAAAAEAAQA+QAAAJADAAAAAA==&#10;" strokecolor="black [3040]">
                  <v:stroke dashstyle="dash"/>
                </v:line>
                <v:line id="Straight Connector 84" o:spid="_x0000_s1271" style="position:absolute;flip:x;visibility:visible;mso-wrap-style:square" from="36657,7172" to="36657,2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x074AAADbAAAADwAAAGRycy9kb3ducmV2LnhtbESPzQrCMBCE74LvEFbwpqk/iFSjqCAI&#10;Xvx7gKXZNsVmU5qo9e2NIHgcZuYbZrlubSWe1PjSsYLRMAFBnDldcqHgdt0P5iB8QNZYOSYFb/Kw&#10;XnU7S0y1e/GZnpdQiAhhn6ICE0KdSukzQxb90NXE0ctdYzFE2RRSN/iKcFvJcZLMpMWS44LBmnaG&#10;svvlYRWcttcbtv4wydzD5TY/Fqbkk1L9XrtZgAjUhn/41z5oBfMp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oLHTvgAAANsAAAAPAAAAAAAAAAAAAAAAAKEC&#10;AABkcnMvZG93bnJldi54bWxQSwUGAAAAAAQABAD5AAAAjAMAAAAA&#10;" strokecolor="black [3040]">
                  <v:stroke dashstyle="dash"/>
                </v:line>
                <v:rect id="Rectangle 85" o:spid="_x0000_s1272" style="position:absolute;left:16547;top:12994;width:2121;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7WMUA&#10;AADbAAAADwAAAGRycy9kb3ducmV2LnhtbESPQWsCMRSE74X+h/AKvZSatVKxq1FEsEqRltp6f2ye&#10;m8XNy5Kku+u/N4LQ4zAz3zCzRW9r0ZIPlWMFw0EGgrhwuuJSwe/P+nkCIkRkjbVjUnCmAIv5/d0M&#10;c+06/qZ2H0uRIBxyVGBibHIpQ2HIYhi4hjh5R+ctxiR9KbXHLsFtLV+ybCwtVpwWDDa0MlSc9n9W&#10;wZs/vH99fuyeOt2sd+OqHemj2Sj1+NAvpyAi9fE/fGtvtYLJK1y/p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btYxQAAANsAAAAPAAAAAAAAAAAAAAAAAJgCAABkcnMv&#10;ZG93bnJldi54bWxQSwUGAAAAAAQABAD1AAAAigMAAAAA&#10;" fillcolor="white [3201]" strokecolor="#7f7f7f [1612]" strokeweight=".5pt">
                  <v:textbox>
                    <w:txbxContent>
                      <w:p w:rsidR="00922F80" w:rsidRDefault="00922F80" w:rsidP="00772C3D">
                        <w:pPr>
                          <w:pStyle w:val="NormalWeb"/>
                          <w:jc w:val="center"/>
                        </w:pPr>
                        <w:r>
                          <w:t> </w:t>
                        </w:r>
                      </w:p>
                      <w:p w:rsidR="00922F80" w:rsidRDefault="00922F80" w:rsidP="00772C3D">
                        <w:pPr>
                          <w:pStyle w:val="NormalWeb"/>
                          <w:jc w:val="center"/>
                        </w:pPr>
                      </w:p>
                    </w:txbxContent>
                  </v:textbox>
                </v:rect>
                <v:rect id="Rectangle 87" o:spid="_x0000_s1273" style="position:absolute;left:35476;top:13369;width:2115;height:14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tMUA&#10;AADbAAAADwAAAGRycy9kb3ducmV2LnhtbESPQWsCMRSE74X+h/AKvZSatYK1q1FEsEqRltp6f2ye&#10;m8XNy5Kku+u/N4LQ4zAz3zCzRW9r0ZIPlWMFw0EGgrhwuuJSwe/P+nkCIkRkjbVjUnCmAIv5/d0M&#10;c+06/qZ2H0uRIBxyVGBibHIpQ2HIYhi4hjh5R+ctxiR9KbXHLsFtLV+ybCwtVpwWDDa0MlSc9n9W&#10;wZs/vH99fuyeOt2sd+OqHemj2Sj1+NAvpyAi9fE/fGtvtYLJK1y/p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4C0xQAAANsAAAAPAAAAAAAAAAAAAAAAAJgCAABkcnMv&#10;ZG93bnJldi54bWxQSwUGAAAAAAQABAD1AAAAigMAAAAA&#10;" fillcolor="white [3201]" strokecolor="#7f7f7f [1612]" strokeweight=".5pt">
                  <v:textbox>
                    <w:txbxContent>
                      <w:p w:rsidR="00922F80" w:rsidRDefault="00922F80" w:rsidP="00772C3D">
                        <w:pPr>
                          <w:pStyle w:val="NormalWeb"/>
                          <w:jc w:val="center"/>
                        </w:pPr>
                        <w:r>
                          <w:t> </w:t>
                        </w:r>
                      </w:p>
                    </w:txbxContent>
                  </v:textbox>
                </v:rect>
                <v:shape id="Straight Arrow Connector 88" o:spid="_x0000_s1274" type="#_x0000_t32" style="position:absolute;left:18674;top:13833;width:16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LEMAAAADbAAAADwAAAGRycy9kb3ducmV2LnhtbERP3WrCMBS+F3yHcITdaaoXa+2MIgXZ&#10;mFCY+gBnzVlb1pyUJNr27ZcLYZcf3//uMJpOPMj51rKC9SoBQVxZ3XKt4HY9LTMQPiBr7CyTgok8&#10;HPbz2Q5zbQf+oscl1CKGsM9RQRNCn0vpq4YM+pXtiSP3Y53BEKGrpXY4xHDTyU2SvEqDLceGBnsq&#10;Gqp+L3ejQJ6nW4lp8Zluk9LI1H4f3wun1MtiPL6BCDSGf/HT/aEVZHFs/BJ/gN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xSxDAAAAA2wAAAA8AAAAAAAAAAAAAAAAA&#10;oQIAAGRycy9kb3ducmV2LnhtbFBLBQYAAAAABAAEAPkAAACOAwAAAAA=&#10;" strokecolor="#7f7f7f [1612]">
                  <v:stroke endarrow="open"/>
                </v:shape>
                <v:shape id="Straight Arrow Connector 89" o:spid="_x0000_s1275" type="#_x0000_t32" style="position:absolute;left:18509;top:26908;width:169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614cMAAADbAAAADwAAAGRycy9kb3ducmV2LnhtbESPS2sCQRCE74H8h6ED3uKsJgSzOkpi&#10;EAK5xAfk2uz0PnCne5kZdfLvMwHBY1FVX1GLVXK9OpMPnbCBybgARVyJ7bgxcNhvHmegQkS22AuT&#10;gV8KsFre3y2wtHLhLZ13sVEZwqFEA22MQ6l1qFpyGMYyEGevFu8wZukbbT1eMtz1eloUL9phx3mh&#10;xYHWLVXH3ckZ2Kdv/+7qp2qa5Ov4/FPLx1CIMaOH9DYHFSnFW/ja/rQGZq/w/yX/AL3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eteHDAAAA2wAAAA8AAAAAAAAAAAAA&#10;AAAAoQIAAGRycy9kb3ducmV2LnhtbFBLBQYAAAAABAAEAPkAAACRAwAAAAA=&#10;" strokecolor="#7f7f7f [1612]">
                  <v:stroke startarrow="open"/>
                </v:shape>
                <v:group id="Group 90" o:spid="_x0000_s1276" style="position:absolute;left:16341;top:19485;width:2571;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277"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yB74A&#10;AADbAAAADwAAAGRycy9kb3ducmV2LnhtbESPzQrCMBCE74LvEFbwZlM9iFajFFEUPPl7Xpq1LTab&#10;0kStb28EweMwM98w82VrKvGkxpWWFQyjGARxZnXJuYLzaTOYgHAeWWNlmRS8ycFy0e3MMdH2xQd6&#10;Hn0uAoRdggoK7+tESpcVZNBFtiYO3s02Bn2QTS51g68AN5UcxfFYGiw5LBRY06qg7H58GAWrVO5P&#10;9+nFbetdu7Zuc7ummVSq32vTGQhPrf+Hf+2dVjAdwv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hNsge+AAAA2wAAAA8AAAAAAAAAAAAAAAAAmAIAAGRycy9kb3ducmV2&#10;LnhtbFBLBQYAAAAABAAEAPUAAACDAwAAAAA=&#10;" fillcolor="white [3201]" strokecolor="white [3212]" strokeweight=".5pt">
                    <v:textbox>
                      <w:txbxContent>
                        <w:p w:rsidR="00922F80" w:rsidRDefault="00922F80" w:rsidP="00772C3D">
                          <w:pPr>
                            <w:pStyle w:val="NormalWeb"/>
                            <w:jc w:val="center"/>
                          </w:pPr>
                          <w:r>
                            <w:t> </w:t>
                          </w:r>
                        </w:p>
                      </w:txbxContent>
                    </v:textbox>
                  </v:rect>
                  <v:shape id="Freeform 94" o:spid="_x0000_s1278"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hmcYA&#10;AADbAAAADwAAAGRycy9kb3ducmV2LnhtbESPW2sCMRSE3wv+h3AEX0rNKlLtahQRpUIRvEHp23Fz&#10;9oKbkyVJdfvvG6HQx2FmvmFmi9bU4kbOV5YVDPoJCOLM6ooLBefT5mUCwgdkjbVlUvBDHhbzztMM&#10;U23vfKDbMRQiQtinqKAMoUml9FlJBn3fNsTRy60zGKJ0hdQO7xFuajlMkldpsOK4UGJDq5Ky6/Hb&#10;KHjeX/Pd+ynbDfJq/fnVFuPzxX0o1eu2yymIQG34D/+1t1rB2wg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RhmcYAAADb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772C3D">
                          <w:pPr>
                            <w:pStyle w:val="NormalWeb"/>
                          </w:pPr>
                          <w:r>
                            <w:t> </w:t>
                          </w:r>
                        </w:p>
                      </w:txbxContent>
                    </v:textbox>
                  </v:shape>
                  <v:shape id="Freeform 95" o:spid="_x0000_s1279"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EAsYA&#10;AADbAAAADwAAAGRycy9kb3ducmV2LnhtbESPW2sCMRSE3wv+h3AEX0rNKljtahQRpUIRvEHp23Fz&#10;9oKbkyVJdfvvG6HQx2FmvmFmi9bU4kbOV5YVDPoJCOLM6ooLBefT5mUCwgdkjbVlUvBDHhbzztMM&#10;U23vfKDbMRQiQtinqKAMoUml9FlJBn3fNsTRy60zGKJ0hdQO7xFuajlMkldpsOK4UGJDq5Ky6/Hb&#10;KHjeX/Pd+ynbDfJq/fnVFuPzxX0o1eu2yymIQG34D/+1t1rB2wg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jEAsYAAADb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772C3D">
                          <w:pPr>
                            <w:pStyle w:val="NormalWeb"/>
                          </w:pPr>
                          <w:r>
                            <w:t> </w:t>
                          </w:r>
                        </w:p>
                      </w:txbxContent>
                    </v:textbox>
                  </v:shape>
                </v:group>
                <v:group id="Group 104" o:spid="_x0000_s1280" style="position:absolute;left:35284;top:19485;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11" o:spid="_x0000_s1281"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wT70A&#10;AADcAAAADwAAAGRycy9kb3ducmV2LnhtbERPSwrCMBDdC94hjOBO07oQrUYpoii48rsemrEtNpPS&#10;RK23N4Lgbh7vO/NlayrxpMaVlhXEwwgEcWZ1ybmC82kzmIBwHlljZZkUvMnBctHtzDHR9sUHeh59&#10;LkIIuwQVFN7XiZQuK8igG9qaOHA32xj0ATa51A2+Qrip5CiKxtJgyaGhwJpWBWX348MoWKVyf7pP&#10;L25b79q1dZvbNc2kUv1em85AeGr9X/xz73SYH8fwfSZ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FwT70AAADcAAAADwAAAAAAAAAAAAAAAACYAgAAZHJzL2Rvd25yZXYu&#10;eG1sUEsFBgAAAAAEAAQA9QAAAIIDAAAAAA==&#10;" fillcolor="white [3201]" strokecolor="white [3212]" strokeweight=".5pt">
                    <v:textbox>
                      <w:txbxContent>
                        <w:p w:rsidR="00922F80" w:rsidRDefault="00922F80" w:rsidP="00772C3D">
                          <w:pPr>
                            <w:pStyle w:val="NormalWeb"/>
                            <w:jc w:val="center"/>
                          </w:pPr>
                          <w:r>
                            <w:t> </w:t>
                          </w:r>
                        </w:p>
                      </w:txbxContent>
                    </v:textbox>
                  </v:rect>
                  <v:shape id="Freeform 112" o:spid="_x0000_s1282"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hocQA&#10;AADcAAAADwAAAGRycy9kb3ducmV2LnhtbERPS2sCMRC+F/ofwhS8FDe7HqpszYqIpYUi+ALpbdzM&#10;PnAzWZKo23/fFAq9zcf3nPliMJ24kfOtZQVZkoIgLq1uuVZwPLyNZyB8QNbYWSYF3+RhUTw+zDHX&#10;9s47uu1DLWII+xwVNCH0uZS+bMigT2xPHLnKOoMhQldL7fAew00nJ2n6Ig22HBsa7GnVUHnZX42C&#10;5+2l2rwfyk1WtevT11BPj2f3qdToaVi+ggg0hH/xn/tDx/nZBH6fiR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S4aH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772C3D">
                          <w:pPr>
                            <w:pStyle w:val="NormalWeb"/>
                          </w:pPr>
                          <w:r>
                            <w:t> </w:t>
                          </w:r>
                        </w:p>
                      </w:txbxContent>
                    </v:textbox>
                  </v:shape>
                  <v:shape id="Freeform 115" o:spid="_x0000_s1283"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51cQA&#10;AADcAAAADwAAAGRycy9kb3ducmV2LnhtbERP22oCMRB9L/QfwhR8KZrdgm1ZjVLEoiCCNxDfppvZ&#10;C24mSxJ1/XtTKPRtDuc642lnGnEl52vLCtJBAoI4t7rmUsFh/93/BOEDssbGMim4k4fp5PlpjJm2&#10;N97SdRdKEUPYZ6igCqHNpPR5RQb9wLbEkSusMxgidKXUDm8x3DTyLUnepcGaY0OFLc0qys+7i1Hw&#10;ujkX68U+X6dFPT+euvLj8ONWSvVeuq8RiEBd+Bf/uZc6zk+H8PtMv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7edX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772C3D">
                          <w:pPr>
                            <w:pStyle w:val="NormalWeb"/>
                          </w:pPr>
                          <w:r>
                            <w:t> </w:t>
                          </w:r>
                        </w:p>
                      </w:txbxContent>
                    </v:textbox>
                  </v:shape>
                </v:group>
                <v:rect id="Rectangle 116" o:spid="_x0000_s1284" style="position:absolute;left:2935;top:1819;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otsIA&#10;AADcAAAADwAAAGRycy9kb3ducmV2LnhtbERPTWvCQBC9F/wPywi91Y1FxKauIoJgBRG1hRyH7DRJ&#10;zc6E7Fbjv3cFwds83udM552r1ZlaXwkbGA4SUMS52IoLA9/H1dsElA/IFmthMnAlD/NZ72WKqZUL&#10;7+l8CIWKIexTNFCG0KRa+7wkh34gDXHkfqV1GCJsC21bvMRwV+v3JBlrhxXHhhIbWpaUnw7/zkB+&#10;zH7+RtluI9VEToutrEcfX5kxr/1u8QkqUBee4od7beP84Rjuz8QL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i2wgAAANwAAAAPAAAAAAAAAAAAAAAAAJgCAABkcnMvZG93&#10;bnJldi54bWxQSwUGAAAAAAQABAD1AAAAhwMAAAAA&#10;" filled="f" strokecolor="black [3200]" strokeweight=".5pt">
                  <v:textbox>
                    <w:txbxContent>
                      <w:p w:rsidR="00922F80" w:rsidRDefault="00922F80" w:rsidP="00772C3D">
                        <w:pPr>
                          <w:pStyle w:val="NormalWeb"/>
                          <w:jc w:val="center"/>
                        </w:pPr>
                        <w:r>
                          <w:t>Secure Node</w:t>
                        </w:r>
                      </w:p>
                    </w:txbxContent>
                  </v:textbox>
                </v:rect>
                <v:rect id="Rectangle 1036" o:spid="_x0000_s1285" style="position:absolute;left:41614;top:1811;width:983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Mm8QA&#10;AADdAAAADwAAAGRycy9kb3ducmV2LnhtbERPTWvCQBC9F/oflin0VjdVEZu6igiCLRQxWshxyE6T&#10;1OxMyG41/nu3IHibx/uc2aJ3jTpR52thA6+DBBRxIbbm0sBhv36ZgvIB2WIjTAYu5GExf3yYYWrl&#10;zDs6ZaFUMYR9igaqENpUa19U5NAPpCWO3I90DkOEXalth+cY7ho9TJKJdlhzbKiwpVVFxTH7cwaK&#10;ff79O863n1JP5bj8ks347SM35vmpX76DCtSHu/jm3tg4PxlN4P+beIK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GTJvEAAAA3QAAAA8AAAAAAAAAAAAAAAAAmAIAAGRycy9k&#10;b3ducmV2LnhtbFBLBQYAAAAABAAEAPUAAACJAwAAAAA=&#10;" filled="f" strokecolor="black [3200]" strokeweight=".5pt">
                  <v:textbox>
                    <w:txbxContent>
                      <w:p w:rsidR="00922F80" w:rsidRDefault="00922F80" w:rsidP="00772C3D">
                        <w:pPr>
                          <w:pStyle w:val="NormalWeb"/>
                          <w:jc w:val="center"/>
                        </w:pPr>
                        <w:r>
                          <w:t>Secure Node</w:t>
                        </w:r>
                      </w:p>
                    </w:txbxContent>
                  </v:textbox>
                </v:rect>
                <v:line id="Straight Connector 1037" o:spid="_x0000_s1286" style="position:absolute;visibility:visible;mso-wrap-style:square" from="7535,7216" to="7535,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xFsMAAADdAAAADwAAAGRycy9kb3ducmV2LnhtbERPTWsCMRC9C/6HMIKXUhNtae26WZGC&#10;aI+uvXgbkunu4maybFJd++ubQsHbPN7n5OvBteJCfWg8a5jPFAhi423DlYbP4/ZxCSJEZIutZ9Jw&#10;owDrYjzKMbP+yge6lLESKYRDhhrqGLtMymBqchhmviNO3JfvHcYE+0raHq8p3LVyodSLdNhwaqix&#10;o/eazLn8dhpOJJ+Pu4f97YffFqpDa/BjZ7SeTobNCkSkId7F/+69TfPV0yv8fZNO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kcRbDAAAA3QAAAA8AAAAAAAAAAAAA&#10;AAAAoQIAAGRycy9kb3ducmV2LnhtbFBLBQYAAAAABAAEAPkAAACRAwAAAAA=&#10;" strokecolor="black [3040]">
                  <v:stroke dashstyle="dash"/>
                </v:line>
                <v:line id="Straight Connector 1038" o:spid="_x0000_s1287" style="position:absolute;flip:x;visibility:visible;mso-wrap-style:square" from="46172,7216" to="4656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vwKMMAAADdAAAADwAAAGRycy9kb3ducmV2LnhtbESPzWrDQAyE74W8w6JAb826NYTieB3a&#10;QMCQS/4eQHhlr6lXa7ybxH376FDoTWJGM5/K7ewHdacp9oENvK8yUMRNsD13Bq6X/dsnqJiQLQ6B&#10;ycAvRdhWi5cSCxsefKL7OXVKQjgWaMClNBZax8aRx7gKI7FobZg8JlmnTtsJHxLuB/2RZWvtsWdp&#10;cDjSzlHzc755A8fvyxXnWOdNuIXWt4fO9Xw05nU5f21AJZrTv/nvuraCn+WCK9/ICLp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b8CjDAAAA3QAAAA8AAAAAAAAAAAAA&#10;AAAAoQIAAGRycy9kb3ducmV2LnhtbFBLBQYAAAAABAAEAPkAAACRAwAAAAA=&#10;" strokecolor="black [3040]">
                  <v:stroke dashstyle="dash"/>
                </v:line>
                <v:rect id="Rectangle 1039" o:spid="_x0000_s1288" style="position:absolute;left:6457;top:8874;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GqMUA&#10;AADdAAAADwAAAGRycy9kb3ducmV2LnhtbERPS2vCQBC+F/wPywi91U1tCZpmIyKxiHjxcfE2ZKdJ&#10;aHY2Zjea9td3C4K3+fieky4G04grda62rOB1EoEgLqyuuVRwOq5fZiCcR9bYWCYFP+RgkY2eUky0&#10;vfGergdfihDCLkEFlfdtIqUrKjLoJrYlDtyX7Qz6ALtS6g5vIdw0chpFsTRYc2iosKVVRcX3oTcK&#10;pv02bzam38a72bnPf/P4/fN8Uep5PCw/QHga/EN8d290mB+9zeH/m3CC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IaoxQAAAN0AAAAPAAAAAAAAAAAAAAAAAJgCAABkcnMv&#10;ZG93bnJldi54bWxQSwUGAAAAAAQABAD1AAAAigMAAAAA&#10;" fillcolor="white [3201]" strokecolor="black [3200]" strokeweight=".5pt">
                  <v:textbox>
                    <w:txbxContent>
                      <w:p w:rsidR="00922F80" w:rsidRDefault="00922F80" w:rsidP="00772C3D">
                        <w:pPr>
                          <w:pStyle w:val="NormalWeb"/>
                          <w:jc w:val="center"/>
                        </w:pPr>
                        <w:r>
                          <w:t> </w:t>
                        </w:r>
                      </w:p>
                      <w:p w:rsidR="00922F80" w:rsidRDefault="00922F80" w:rsidP="00772C3D">
                        <w:pPr>
                          <w:pStyle w:val="NormalWeb"/>
                          <w:jc w:val="center"/>
                        </w:pPr>
                        <w:r>
                          <w:t> </w:t>
                        </w:r>
                      </w:p>
                    </w:txbxContent>
                  </v:textbox>
                </v:rect>
                <v:rect id="Rectangle 1040" o:spid="_x0000_s1289" style="position:absolute;left:45161;top:8880;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cSMcA&#10;AADdAAAADwAAAGRycy9kb3ducmV2LnhtbESPQWvCQBCF70L/wzKF3nRTkSBpNiISRaSXai/ehuw0&#10;Cc3OptmNpv31nUOhtxnem/e+yTeT69SNhtB6NvC8SEARV962XBt4v+zna1AhIlvsPJOBbwqwKR5m&#10;OWbW3/mNbudYKwnhkKGBJsY+0zpUDTkMC98Ti/bhB4dR1qHWdsC7hLtOL5Mk1Q5bloYGe9o1VH2e&#10;R2dgOZ7K7ujGU/q6vo7lT5muDtcvY54ep+0LqEhT/Df/XR+t4Ccr4ZdvZARd/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QXEjHAAAA3QAAAA8AAAAAAAAAAAAAAAAAmAIAAGRy&#10;cy9kb3ducmV2LnhtbFBLBQYAAAAABAAEAPUAAACMAwAAAAA=&#10;" fillcolor="white [3201]" strokecolor="black [3200]" strokeweight=".5pt">
                  <v:textbox>
                    <w:txbxContent>
                      <w:p w:rsidR="00922F80" w:rsidRDefault="00922F80" w:rsidP="00772C3D">
                        <w:pPr>
                          <w:pStyle w:val="NormalWeb"/>
                          <w:jc w:val="center"/>
                        </w:pPr>
                        <w:r>
                          <w:t> </w:t>
                        </w:r>
                      </w:p>
                      <w:p w:rsidR="00922F80" w:rsidRDefault="00922F80" w:rsidP="00772C3D">
                        <w:pPr>
                          <w:pStyle w:val="NormalWeb"/>
                          <w:jc w:val="center"/>
                        </w:pPr>
                        <w:r>
                          <w:t> </w:t>
                        </w:r>
                      </w:p>
                    </w:txbxContent>
                  </v:textbox>
                </v:rect>
                <v:shape id="Straight Arrow Connector 1041" o:spid="_x0000_s1290" type="#_x0000_t32" style="position:absolute;left:8578;top:11876;width:365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DOjcEAAADdAAAADwAAAGRycy9kb3ducmV2LnhtbERPS4vCMBC+L/gfwgje1kQR0WqURSh4&#10;cA++8Do0s22xmdQm1vrvN4LgbT6+5yzXna1ES40vHWsYDRUI4syZknMNp2P6PQPhA7LByjFpeJKH&#10;9ar3tcTEuAfvqT2EXMQQ9glqKEKoEyl9VpBFP3Q1ceT+XGMxRNjk0jT4iOG2kmOlptJiybGhwJo2&#10;BWXXw91qUH6a3jbH6297ysN+d5Hp9jk/az3odz8LEIG68BG/3VsT56vJCF7fxB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M6NwQAAAN0AAAAPAAAAAAAAAAAAAAAA&#10;AKECAABkcnMvZG93bnJldi54bWxQSwUGAAAAAAQABAD5AAAAjwMAAAAA&#10;" strokecolor="black [3040]">
                  <v:stroke endarrow="open"/>
                </v:shape>
                <v:shape id="Text Box 124" o:spid="_x0000_s1291" type="#_x0000_t202" style="position:absolute;left:15304;top:8874;width:2329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UmsUA&#10;AADdAAAADwAAAGRycy9kb3ducmV2LnhtbERPTWvCQBC9F/wPywi91Y2hFUldRQLBUtqD0Yu3aXZM&#10;gtnZmN0maX99tyB4m8f7nNVmNI3oqXO1ZQXzWQSCuLC65lLB8ZA9LUE4j6yxsUwKfsjBZj15WGGi&#10;7cB76nNfihDCLkEFlfdtIqUrKjLoZrYlDtzZdgZ9gF0pdYdDCDeNjKNoIQ3WHBoqbCmtqLjk30bB&#10;e5p94v4rNsvfJt19nLft9Xh6UepxOm5fQXga/V18c7/pMD96juH/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9SaxQAAAN0AAAAPAAAAAAAAAAAAAAAAAJgCAABkcnMv&#10;ZG93bnJldi54bWxQSwUGAAAAAAQABAD1AAAAigMAAAAA&#10;" filled="f" stroked="f" strokeweight=".5pt">
                  <v:textbox>
                    <w:txbxContent>
                      <w:p w:rsidR="00922F80" w:rsidRDefault="00922F80" w:rsidP="003A776E">
                        <w:pPr>
                          <w:pStyle w:val="NormalWeb"/>
                          <w:numPr>
                            <w:ilvl w:val="0"/>
                            <w:numId w:val="45"/>
                          </w:numPr>
                          <w:spacing w:after="120"/>
                        </w:pPr>
                        <w:r>
                          <w:t>Encrypt Communications</w:t>
                        </w:r>
                      </w:p>
                    </w:txbxContent>
                  </v:textbox>
                </v:shape>
                <v:shape id="Straight Arrow Connector 306" o:spid="_x0000_s1292" type="#_x0000_t32" style="position:absolute;left:8579;top:9363;width:365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YKOcQAAADcAAAADwAAAGRycy9kb3ducmV2LnhtbESPT4vCMBTE78J+h/AWvGmyCmXtGmUR&#10;Ch704D+8Ppq3bbF5qU2s9dsbQdjjMDO/YebL3taio9ZXjjV8jRUI4tyZigsNx0M2+gbhA7LB2jFp&#10;eJCH5eJjMMfUuDvvqNuHQkQI+xQ1lCE0qZQ+L8miH7uGOHp/rrUYomwLaVq8R7it5USpRFqsOC6U&#10;2NCqpPyyv1kNyifZdXW4bLtjEXabs8zWj9lJ6+Fn//sDIlAf/sPv9tpomKoEXm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Rgo5xAAAANwAAAAPAAAAAAAAAAAA&#10;AAAAAKECAABkcnMvZG93bnJldi54bWxQSwUGAAAAAAQABAD5AAAAkgMAAAAA&#10;" strokecolor="black [3040]">
                  <v:stroke endarrow="open"/>
                </v:shape>
                <v:shape id="Text Box 124" o:spid="_x0000_s1293" type="#_x0000_t202" style="position:absolute;left:16910;top:6468;width:1892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rsidR="00922F80" w:rsidRDefault="00922F80" w:rsidP="003A776E">
                        <w:pPr>
                          <w:pStyle w:val="NormalWeb"/>
                          <w:numPr>
                            <w:ilvl w:val="0"/>
                            <w:numId w:val="44"/>
                          </w:numPr>
                          <w:spacing w:after="120"/>
                        </w:pPr>
                        <w:r>
                          <w:t>Authenticate Node</w:t>
                        </w:r>
                      </w:p>
                    </w:txbxContent>
                  </v:textbox>
                </v:shape>
                <w10:anchorlock/>
              </v:group>
            </w:pict>
          </mc:Fallback>
        </mc:AlternateContent>
      </w:r>
    </w:p>
    <w:p w:rsidR="00772C3D" w:rsidRPr="002A1B47" w:rsidRDefault="00715C22" w:rsidP="00922F80">
      <w:pPr>
        <w:pStyle w:val="FigureTitle"/>
        <w:rPr>
          <w:noProof w:val="0"/>
        </w:rPr>
      </w:pPr>
      <w:r w:rsidRPr="002A1B47">
        <w:rPr>
          <w:noProof w:val="0"/>
        </w:rPr>
        <w:t>Figure</w:t>
      </w:r>
      <w:r w:rsidR="00F346F6">
        <w:rPr>
          <w:noProof w:val="0"/>
        </w:rPr>
        <w:t xml:space="preserve"> 3.3.3.2-1</w:t>
      </w:r>
      <w:r w:rsidR="00E33E65" w:rsidRPr="002A1B47">
        <w:rPr>
          <w:noProof w:val="0"/>
        </w:rPr>
        <w:t>:</w:t>
      </w:r>
      <w:r w:rsidRPr="002A1B47">
        <w:rPr>
          <w:noProof w:val="0"/>
        </w:rPr>
        <w:t xml:space="preserve"> Encryption</w:t>
      </w:r>
    </w:p>
    <w:p w:rsidR="003A776E" w:rsidRPr="002A1B47" w:rsidRDefault="003A776E" w:rsidP="008671DD">
      <w:pPr>
        <w:pStyle w:val="Heading4"/>
        <w:rPr>
          <w:noProof w:val="0"/>
        </w:rPr>
      </w:pPr>
      <w:bookmarkStart w:id="171" w:name="_Toc383590919"/>
      <w:r w:rsidRPr="002A1B47">
        <w:rPr>
          <w:noProof w:val="0"/>
        </w:rPr>
        <w:t>Audit Logging</w:t>
      </w:r>
      <w:bookmarkEnd w:id="171"/>
    </w:p>
    <w:p w:rsidR="003411BF" w:rsidRPr="002A1B47" w:rsidRDefault="003411BF" w:rsidP="003411BF">
      <w:pPr>
        <w:pStyle w:val="BodyText"/>
        <w:keepNext/>
        <w:keepLines/>
        <w:rPr>
          <w:noProof w:val="0"/>
        </w:rPr>
      </w:pPr>
      <w:r w:rsidRPr="002A1B47">
        <w:rPr>
          <w:noProof w:val="0"/>
        </w:rPr>
        <w:t>Audit logging is handled by grouping an actor with the secure node</w:t>
      </w:r>
      <w:r w:rsidR="002A1B47">
        <w:rPr>
          <w:noProof w:val="0"/>
        </w:rPr>
        <w:t xml:space="preserve">. </w:t>
      </w:r>
      <w:r w:rsidRPr="002A1B47">
        <w:rPr>
          <w:noProof w:val="0"/>
        </w:rPr>
        <w:t xml:space="preserve">Upon execution of a communication (1 and 4) with another actor, the </w:t>
      </w:r>
      <w:r w:rsidR="002C04C3" w:rsidRPr="002A1B47">
        <w:rPr>
          <w:noProof w:val="0"/>
        </w:rPr>
        <w:t xml:space="preserve">sender </w:t>
      </w:r>
      <w:r w:rsidRPr="002A1B47">
        <w:rPr>
          <w:noProof w:val="0"/>
        </w:rPr>
        <w:t xml:space="preserve">requests generation of an audit event (2) </w:t>
      </w:r>
      <w:r w:rsidR="002C04C3" w:rsidRPr="002A1B47">
        <w:rPr>
          <w:noProof w:val="0"/>
        </w:rPr>
        <w:t>by</w:t>
      </w:r>
      <w:r w:rsidRPr="002A1B47">
        <w:rPr>
          <w:noProof w:val="0"/>
        </w:rPr>
        <w:t xml:space="preserve"> the Secure Node</w:t>
      </w:r>
      <w:r w:rsidR="002A1B47">
        <w:rPr>
          <w:noProof w:val="0"/>
        </w:rPr>
        <w:t xml:space="preserve">. </w:t>
      </w:r>
      <w:r w:rsidRPr="002A1B47">
        <w:rPr>
          <w:noProof w:val="0"/>
        </w:rPr>
        <w:t>The Secure Node sends the audit event to the Audit Repository (3)</w:t>
      </w:r>
      <w:r w:rsidR="002A1B47">
        <w:rPr>
          <w:noProof w:val="0"/>
        </w:rPr>
        <w:t xml:space="preserve">. </w:t>
      </w:r>
      <w:r w:rsidR="002C04C3" w:rsidRPr="002A1B47">
        <w:rPr>
          <w:noProof w:val="0"/>
        </w:rPr>
        <w:t>Upon receipt of the communication, the receiver also requests generation of an audit event (4) by its Secure Node. That audit event is also sent to an audit repository (5)</w:t>
      </w:r>
      <w:r w:rsidR="002A1B47">
        <w:rPr>
          <w:noProof w:val="0"/>
        </w:rPr>
        <w:t xml:space="preserve">. </w:t>
      </w:r>
      <w:r w:rsidR="002C04C3" w:rsidRPr="002A1B47">
        <w:rPr>
          <w:noProof w:val="0"/>
        </w:rPr>
        <w:t>Note that the audit repository used by the Sender and the Receiver may be different</w:t>
      </w:r>
      <w:r w:rsidR="002A1B47">
        <w:rPr>
          <w:noProof w:val="0"/>
        </w:rPr>
        <w:t xml:space="preserve">. </w:t>
      </w:r>
      <w:r w:rsidR="002C04C3" w:rsidRPr="002A1B47">
        <w:rPr>
          <w:noProof w:val="0"/>
        </w:rPr>
        <w:t>The mechanism by which a request is made of the Secure Node to generate an audit event is left to the implementer</w:t>
      </w:r>
      <w:r w:rsidR="002A1B47">
        <w:rPr>
          <w:noProof w:val="0"/>
        </w:rPr>
        <w:t xml:space="preserve">. </w:t>
      </w:r>
      <w:r w:rsidR="002C04C3" w:rsidRPr="002A1B47">
        <w:rPr>
          <w:noProof w:val="0"/>
        </w:rPr>
        <w:t>Note that each communication should result in the appearance of two correlated audit events in the Audit Repositories, one initiated by the sender, and the other initiated by the receiver</w:t>
      </w:r>
      <w:r w:rsidR="002A1B47">
        <w:rPr>
          <w:noProof w:val="0"/>
        </w:rPr>
        <w:t xml:space="preserve">. </w:t>
      </w:r>
      <w:r w:rsidR="002C04C3" w:rsidRPr="002A1B47">
        <w:rPr>
          <w:noProof w:val="0"/>
        </w:rPr>
        <w:t xml:space="preserve">The order of receipt of the two audit events is </w:t>
      </w:r>
      <w:r w:rsidR="002A1B47" w:rsidRPr="002A1B47">
        <w:rPr>
          <w:noProof w:val="0"/>
        </w:rPr>
        <w:t>immaterial;</w:t>
      </w:r>
      <w:r w:rsidR="002C04C3" w:rsidRPr="002A1B47">
        <w:rPr>
          <w:noProof w:val="0"/>
        </w:rPr>
        <w:t xml:space="preserve"> however, what is material is that the time stamps of the events be based on a synchronized clock (not shown).</w:t>
      </w:r>
    </w:p>
    <w:p w:rsidR="00715C22" w:rsidRPr="002A1B47" w:rsidRDefault="003A776E" w:rsidP="00715C22">
      <w:pPr>
        <w:pStyle w:val="BodyText"/>
        <w:keepNext/>
        <w:rPr>
          <w:noProof w:val="0"/>
        </w:rPr>
      </w:pPr>
      <w:r w:rsidRPr="002A1B47">
        <mc:AlternateContent>
          <mc:Choice Requires="wpc">
            <w:drawing>
              <wp:inline distT="0" distB="0" distL="0" distR="0" wp14:anchorId="4D7EFDE6" wp14:editId="1BDF360D">
                <wp:extent cx="5881036" cy="3200400"/>
                <wp:effectExtent l="0" t="0" r="24765" b="19050"/>
                <wp:docPr id="142" name="Canvas 1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g:wgp>
                        <wpg:cNvPr id="43" name="Group 43"/>
                        <wpg:cNvGrpSpPr/>
                        <wpg:grpSpPr>
                          <a:xfrm>
                            <a:off x="158816" y="183439"/>
                            <a:ext cx="5486400" cy="2727130"/>
                            <a:chOff x="0" y="177666"/>
                            <a:chExt cx="5486400" cy="2727130"/>
                          </a:xfrm>
                        </wpg:grpSpPr>
                        <wps:wsp>
                          <wps:cNvPr id="346" name="Text Box 124"/>
                          <wps:cNvSpPr txBox="1"/>
                          <wps:spPr>
                            <a:xfrm>
                              <a:off x="2876515" y="1205367"/>
                              <a:ext cx="1385088" cy="694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411BF">
                                <w:pPr>
                                  <w:pStyle w:val="NormalWeb"/>
                                  <w:spacing w:after="120"/>
                                </w:pPr>
                                <w:r>
                                  <w:t>4. Generate</w:t>
                                </w:r>
                                <w:r>
                                  <w:br/>
                                  <w:t xml:space="preserve"> Audit Event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Straight Arrow Connector 339"/>
                          <wps:cNvCnPr/>
                          <wps:spPr>
                            <a:xfrm>
                              <a:off x="3983656" y="1915250"/>
                              <a:ext cx="945119"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a:off x="564241" y="2121309"/>
                              <a:ext cx="4353566"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044" name="Rectangle 1044"/>
                          <wps:cNvSpPr/>
                          <wps:spPr>
                            <a:xfrm>
                              <a:off x="982712"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Sender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5" name="Rectangle 1045"/>
                          <wps:cNvSpPr/>
                          <wps:spPr>
                            <a:xfrm>
                              <a:off x="2389237" y="180604"/>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Receiver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6" name="Straight Connector 1046"/>
                          <wps:cNvCnPr/>
                          <wps:spPr>
                            <a:xfrm>
                              <a:off x="1478647"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7" name="Straight Connector 1047"/>
                          <wps:cNvCnPr/>
                          <wps:spPr>
                            <a:xfrm flipH="1">
                              <a:off x="2876514" y="715910"/>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8" name="Rectangle 1048"/>
                          <wps:cNvSpPr/>
                          <wps:spPr>
                            <a:xfrm>
                              <a:off x="1361172" y="1299428"/>
                              <a:ext cx="212090" cy="1479003"/>
                            </a:xfrm>
                            <a:prstGeom prst="rect">
                              <a:avLst/>
                            </a:prstGeom>
                            <a:solidFill>
                              <a:schemeClr val="lt1"/>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 </w:t>
                                </w:r>
                              </w:p>
                              <w:p w:rsidR="00922F80" w:rsidRDefault="00922F80" w:rsidP="003A776E">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9" name="Rectangle 1049"/>
                          <wps:cNvSpPr/>
                          <wps:spPr>
                            <a:xfrm>
                              <a:off x="2758404" y="1335654"/>
                              <a:ext cx="211455" cy="1526539"/>
                            </a:xfrm>
                            <a:prstGeom prst="rect">
                              <a:avLst/>
                            </a:prstGeom>
                            <a:solidFill>
                              <a:schemeClr val="lt1"/>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0" name="Straight Arrow Connector 1050"/>
                          <wps:cNvCnPr/>
                          <wps:spPr>
                            <a:xfrm>
                              <a:off x="1573897" y="1383337"/>
                              <a:ext cx="118501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g:cNvPr id="1052" name="Group 1052"/>
                          <wpg:cNvGrpSpPr/>
                          <wpg:grpSpPr>
                            <a:xfrm>
                              <a:off x="1340541" y="1948554"/>
                              <a:ext cx="257176" cy="129542"/>
                              <a:chOff x="0" y="0"/>
                              <a:chExt cx="258263" cy="335029"/>
                            </a:xfrm>
                          </wpg:grpSpPr>
                          <wps:wsp>
                            <wps:cNvPr id="1053" name="Rectangle 1053"/>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5" name="Freeform 105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8" name="Group 128"/>
                          <wpg:cNvGrpSpPr/>
                          <wpg:grpSpPr>
                            <a:xfrm>
                              <a:off x="2739152" y="1947227"/>
                              <a:ext cx="257176" cy="129542"/>
                              <a:chOff x="0" y="0"/>
                              <a:chExt cx="258263" cy="335029"/>
                            </a:xfrm>
                          </wpg:grpSpPr>
                          <wps:wsp>
                            <wps:cNvPr id="129" name="Rectangle 129"/>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130"/>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131"/>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922F80" w:rsidRDefault="00922F80"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2" name="Rectangle 132"/>
                          <wps:cNvSpPr/>
                          <wps:spPr>
                            <a:xfrm>
                              <a:off x="4503420" y="177666"/>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Audit 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3372217" y="179814"/>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460002"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3867342" y="720355"/>
                              <a:ext cx="0" cy="21831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6" name="Rectangle 136"/>
                          <wps:cNvSpPr/>
                          <wps:spPr>
                            <a:xfrm>
                              <a:off x="352151" y="887462"/>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 </w:t>
                                </w:r>
                              </w:p>
                              <w:p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760598" y="886709"/>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 </w:t>
                                </w:r>
                              </w:p>
                              <w:p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0" y="184813"/>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Straight Connector 336"/>
                          <wps:cNvCnPr/>
                          <wps:spPr>
                            <a:xfrm>
                              <a:off x="5017496" y="721666"/>
                              <a:ext cx="0" cy="21831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7" name="Rectangle 337"/>
                          <wps:cNvSpPr/>
                          <wps:spPr>
                            <a:xfrm>
                              <a:off x="4910816" y="888036"/>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3A776E">
                                <w:pPr>
                                  <w:pStyle w:val="NormalWeb"/>
                                  <w:jc w:val="center"/>
                                </w:pPr>
                                <w:r>
                                  <w:t> </w:t>
                                </w:r>
                              </w:p>
                              <w:p w:rsidR="00922F80" w:rsidRDefault="00922F80"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24"/>
                          <wps:cNvSpPr txBox="1"/>
                          <wps:spPr>
                            <a:xfrm>
                              <a:off x="1573896" y="1032076"/>
                              <a:ext cx="1184507" cy="351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411BF">
                                <w:pPr>
                                  <w:pStyle w:val="NormalWeb"/>
                                  <w:spacing w:after="120"/>
                                  <w:ind w:left="360"/>
                                </w:pPr>
                                <w:r>
                                  <w:t>1.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2" name="Text Box 124"/>
                          <wps:cNvSpPr txBox="1"/>
                          <wps:spPr>
                            <a:xfrm>
                              <a:off x="3983656" y="1335654"/>
                              <a:ext cx="918510" cy="595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411BF">
                                <w:pPr>
                                  <w:pStyle w:val="NormalWeb"/>
                                  <w:spacing w:after="120"/>
                                  <w:ind w:left="180" w:hanging="180"/>
                                </w:pPr>
                                <w:r>
                                  <w:t>5.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3" name="Text Box 124"/>
                          <wps:cNvSpPr txBox="1"/>
                          <wps:spPr>
                            <a:xfrm>
                              <a:off x="529390" y="1003200"/>
                              <a:ext cx="2668829" cy="855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411BF">
                                <w:pPr>
                                  <w:pStyle w:val="NormalWeb"/>
                                  <w:spacing w:after="120"/>
                                  <w:ind w:left="360" w:hanging="360"/>
                                </w:pPr>
                                <w:r>
                                  <w:t xml:space="preserve"> </w:t>
                                </w:r>
                              </w:p>
                              <w:p w:rsidR="00922F80" w:rsidRDefault="00922F80" w:rsidP="003411BF">
                                <w:pPr>
                                  <w:pStyle w:val="NormalWeb"/>
                                  <w:spacing w:after="120"/>
                                  <w:ind w:left="360" w:hanging="360"/>
                                </w:pPr>
                                <w:r>
                                  <w:t>2. Generate</w:t>
                                </w:r>
                              </w:p>
                              <w:p w:rsidR="00922F80" w:rsidRDefault="00922F80" w:rsidP="003411BF">
                                <w:pPr>
                                  <w:pStyle w:val="NormalWeb"/>
                                  <w:spacing w:after="120"/>
                                  <w:ind w:left="360" w:hanging="360"/>
                                </w:pPr>
                                <w:r>
                                  <w:t>Audit Event</w:t>
                                </w:r>
                              </w:p>
                              <w:p w:rsidR="00922F80" w:rsidRDefault="00922F80" w:rsidP="003411BF">
                                <w:pPr>
                                  <w:pStyle w:val="NormalWeb"/>
                                  <w:spacing w:after="120"/>
                                  <w:ind w:left="360" w:firstLine="360"/>
                                </w:pPr>
                              </w:p>
                              <w:p w:rsidR="00922F80" w:rsidRDefault="00922F80" w:rsidP="003411BF">
                                <w:pPr>
                                  <w:pStyle w:val="NormalWeb"/>
                                  <w:spacing w:after="120"/>
                                  <w:ind w:left="1440"/>
                                </w:pPr>
                                <w:r>
                                  <w:t xml:space="preserve">    3.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Straight Arrow Connector 344"/>
                          <wps:cNvCnPr/>
                          <wps:spPr>
                            <a:xfrm flipH="1">
                              <a:off x="564242" y="1571044"/>
                              <a:ext cx="79693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45" name="Text Box 124"/>
                          <wps:cNvSpPr txBox="1"/>
                          <wps:spPr>
                            <a:xfrm>
                              <a:off x="1705603" y="1807628"/>
                              <a:ext cx="1170911"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3411BF">
                                <w:pPr>
                                  <w:pStyle w:val="NormalWeb"/>
                                  <w:spacing w:after="120"/>
                                  <w:ind w:left="187" w:hanging="187"/>
                                </w:pPr>
                                <w:r>
                                  <w:t>3.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7" name="Straight Arrow Connector 347"/>
                          <wps:cNvCnPr/>
                          <wps:spPr>
                            <a:xfrm>
                              <a:off x="2969859" y="1718325"/>
                              <a:ext cx="790739"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Canvas 142" o:spid="_x0000_s1294" editas="canvas" style="width:463.05pt;height:252pt;mso-position-horizontal-relative:char;mso-position-vertical-relative:line" coordsize="5880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">
                <v:shape id="_x0000_s1295" type="#_x0000_t75" style="position:absolute;width:58807;height:32004;visibility:visible;mso-wrap-style:square" stroked="t" strokecolor="black [3213]">
                  <v:fill o:detectmouseclick="t"/>
                  <v:path o:connecttype="none"/>
                </v:shape>
                <v:group id="Group 43" o:spid="_x0000_s1296" style="position:absolute;left:1588;top:1834;width:54864;height:27271" coordorigin=",1776" coordsize="54864,27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124" o:spid="_x0000_s1297" type="#_x0000_t202" style="position:absolute;left:28765;top:12053;width:13851;height:6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DNxQAAANwAAAAPAAAAAAAAAAAAAAAAAJgCAABkcnMv&#10;ZG93bnJldi54bWxQSwUGAAAAAAQABAD1AAAAigMAAAAA&#10;" filled="f" stroked="f" strokeweight=".5pt">
                    <v:textbox>
                      <w:txbxContent>
                        <w:p w:rsidR="00922F80" w:rsidRDefault="00922F80" w:rsidP="003411BF">
                          <w:pPr>
                            <w:pStyle w:val="NormalWeb"/>
                            <w:spacing w:after="120"/>
                          </w:pPr>
                          <w:r>
                            <w:t>4. Generate</w:t>
                          </w:r>
                          <w:r>
                            <w:br/>
                            <w:t xml:space="preserve"> Audit Event </w:t>
                          </w:r>
                        </w:p>
                      </w:txbxContent>
                    </v:textbox>
                  </v:shape>
                  <v:shape id="Straight Arrow Connector 339" o:spid="_x0000_s1298" type="#_x0000_t32" style="position:absolute;left:39836;top:19152;width:9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iXnsIAAADcAAAADwAAAGRycy9kb3ducmV2LnhtbESPQWsCMRSE7wX/Q3iCt5rVQKurUcQq&#10;lN6q4vmxee4uu3lZknRd/70pFHocZuYbZr0dbCt68qF2rGE2zUAQF87UXGq4nI+vCxAhIhtsHZOG&#10;BwXYbkYva8yNu/M39adYigThkKOGKsYulzIUFVkMU9cRJ+/mvMWYpC+l8XhPcNvKeZa9SYs1p4UK&#10;O9pXVDSnH6uhZhV5/qGO9HVo/Ht5bXqnLlpPxsNuBSLSEP/Df+1Po0GpJfyeS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iXnsIAAADcAAAADwAAAAAAAAAAAAAA&#10;AAChAgAAZHJzL2Rvd25yZXYueG1sUEsFBgAAAAAEAAQA+QAAAJADAAAAAA==&#10;" strokecolor="black [3213]">
                    <v:stroke endarrow="open"/>
                  </v:shape>
                  <v:shape id="Straight Arrow Connector 338" o:spid="_x0000_s1299" type="#_x0000_t32" style="position:absolute;left:5642;top:21213;width:43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QyBb4AAADcAAAADwAAAGRycy9kb3ducmV2LnhtbERPy4rCMBTdC/5DuII7TceAIx2jDD5A&#10;3I2K60tzpy1tbkoSa/17sxiY5eG819vBtqInH2rHGj7mGQjiwpmaSw2363G2AhEissHWMWl4UYDt&#10;ZjxaY27ck3+ov8RSpBAOOWqoYuxyKUNRkcUwdx1x4n6dtxgT9KU0Hp8p3LZykWVLabHm1FBhR7uK&#10;iubysBpqVpEXe3Wk86Hxn+W96Z26aT2dDN9fICIN8V/85z4ZDUqlt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JDIFvgAAANwAAAAPAAAAAAAAAAAAAAAAAKEC&#10;AABkcnMvZG93bnJldi54bWxQSwUGAAAAAAQABAD5AAAAjAMAAAAA&#10;" strokecolor="black [3213]">
                    <v:stroke endarrow="open"/>
                  </v:shape>
                  <v:rect id="Rectangle 1044" o:spid="_x0000_s1300" style="position:absolute;left:9827;top:1819;width:982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ECsMA&#10;AADdAAAADwAAAGRycy9kb3ducmV2LnhtbERPTWvCQBC9F/wPywje6sYSRFNXEaGgQilVCzkO2WmS&#10;mp0J2VXTf+8WCt7m8T5nsepdo67U+VrYwGScgCIuxNZcGjgd355noHxAttgIk4Ff8rBaDp4WmFm5&#10;8SddD6FUMYR9hgaqENpMa19U5NCPpSWO3Ld0DkOEXalth7cY7hr9kiRT7bDm2FBhS5uKivPh4gwU&#10;x/zrJ80/9lLP5Lx+l2063+XGjIb9+hVUoD48xP/urY3zkzSFv2/iCXp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4ECsMAAADdAAAADwAAAAAAAAAAAAAAAACYAgAAZHJzL2Rv&#10;d25yZXYueG1sUEsFBgAAAAAEAAQA9QAAAIgDAAAAAA==&#10;" filled="f" strokecolor="black [3200]" strokeweight=".5pt">
                    <v:textbox>
                      <w:txbxContent>
                        <w:p w:rsidR="00922F80" w:rsidRDefault="00922F80" w:rsidP="003A776E">
                          <w:pPr>
                            <w:pStyle w:val="NormalWeb"/>
                            <w:jc w:val="center"/>
                          </w:pPr>
                          <w:r>
                            <w:t>Sender</w:t>
                          </w:r>
                        </w:p>
                      </w:txbxContent>
                    </v:textbox>
                  </v:rect>
                  <v:rect id="Rectangle 1045" o:spid="_x0000_s1301" style="position:absolute;left:23892;top:1806;width:9830;height:5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hkcQA&#10;AADdAAAADwAAAGRycy9kb3ducmV2LnhtbERPTWvCQBC9F/wPywi91Y0Si42uIoJgC6VUK+Q4ZMck&#10;mp0J2a3Gf98tFHqbx/ucxap3jbpS52thA+NRAoq4EFtzaeDrsH2agfIB2WIjTAbu5GG1HDwsMLNy&#10;40+67kOpYgj7DA1UIbSZ1r6oyKEfSUscuZN0DkOEXalth7cY7ho9SZJn7bDm2FBhS5uKisv+2xko&#10;DvnxnOYfb1LP5LJ+l1368pob8zjs13NQgfrwL/5z72ycn6RT+P0mnq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SoZHEAAAA3QAAAA8AAAAAAAAAAAAAAAAAmAIAAGRycy9k&#10;b3ducmV2LnhtbFBLBQYAAAAABAAEAPUAAACJAwAAAAA=&#10;" filled="f" strokecolor="black [3200]" strokeweight=".5pt">
                    <v:textbox>
                      <w:txbxContent>
                        <w:p w:rsidR="00922F80" w:rsidRDefault="00922F80" w:rsidP="003A776E">
                          <w:pPr>
                            <w:pStyle w:val="NormalWeb"/>
                            <w:jc w:val="center"/>
                          </w:pPr>
                          <w:r>
                            <w:t>Receiver</w:t>
                          </w:r>
                        </w:p>
                      </w:txbxContent>
                    </v:textbox>
                  </v:rect>
                  <v:line id="Straight Connector 1046" o:spid="_x0000_s1302" style="position:absolute;visibility:visible;mso-wrap-style:square" from="14786,7216" to="1478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6n8MAAAADdAAAADwAAAGRycy9kb3ducmV2LnhtbERPTYvCMBC9C/sfwgheRBNFZK1GWQTR&#10;Pa71srchGdtiMylN1Oqv3wjC3ubxPme16VwtbtSGyrOGyViBIDbeVlxoOOW70SeIEJEt1p5Jw4MC&#10;bNYfvRVm1t/5h27HWIgUwiFDDWWMTSZlMCU5DGPfECfu7FuHMcG2kLbFewp3tZwqNZcOK04NJTa0&#10;Lclcjlen4ZfkLN8PD48nL6aqQWvwe2+0HvS7ryWISF38F7/dB5vmq9kcXt+kE+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up/DAAAAA3QAAAA8AAAAAAAAAAAAAAAAA&#10;oQIAAGRycy9kb3ducmV2LnhtbFBLBQYAAAAABAAEAPkAAACOAwAAAAA=&#10;" strokecolor="black [3040]">
                    <v:stroke dashstyle="dash"/>
                  </v:line>
                  <v:line id="Straight Connector 1047" o:spid="_x0000_s1303" style="position:absolute;flip:x;visibility:visible;mso-wrap-style:square" from="28765,7159" to="28765,28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IXJ8EAAADdAAAADwAAAGRycy9kb3ducmV2LnhtbERPS2rDMBDdB3IHMYHuEjlpaYob2bSB&#10;gqGb1MkBBmtsmVgjY8mf3r4qFLqbx/vOKV9sJyYafOtYwX6XgCCunG65UXC7fmxfQPiArLFzTAq+&#10;yUOerVcnTLWb+YumMjQihrBPUYEJoU+l9JUhi37neuLI1W6wGCIcGqkHnGO47eQhSZ6lxZZjg8Ge&#10;zoaqezlaBZf36w0XXzxWbnS1rT8b0/JFqYfN8vYKItAS/sV/7kLH+cnTEX6/iSfI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whcnwQAAAN0AAAAPAAAAAAAAAAAAAAAA&#10;AKECAABkcnMvZG93bnJldi54bWxQSwUGAAAAAAQABAD5AAAAjwMAAAAA&#10;" strokecolor="black [3040]">
                    <v:stroke dashstyle="dash"/>
                  </v:line>
                  <v:rect id="Rectangle 1048" o:spid="_x0000_s1304" style="position:absolute;left:13611;top:12994;width:2121;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y5eMYA&#10;AADdAAAADwAAAGRycy9kb3ducmV2LnhtbESPT2vCQBDF74LfYRmhN93YipToKkEo9qBQ/xSvQ3ZM&#10;otnZkN1q/Padg+Bthvfmvd/Ml52r1Y3aUHk2MB4loIhzbysuDBwPX8NPUCEiW6w9k4EHBVgu+r05&#10;ptbfeUe3fSyUhHBI0UAZY5NqHfKSHIaRb4hFO/vWYZS1LbRt8S7hrtbvSTLVDiuWhhIbWpWUX/d/&#10;zkB2Oe82x49tUxXr68n+rn/ceJoZ8zboshmoSF18mZ/X31bwk4ngyj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y5eMYAAADdAAAADwAAAAAAAAAAAAAAAACYAgAAZHJz&#10;L2Rvd25yZXYueG1sUEsFBgAAAAAEAAQA9QAAAIsDAAAAAA==&#10;" fillcolor="white [3201]" strokecolor="black [3213]" strokeweight=".5pt">
                    <v:textbox>
                      <w:txbxContent>
                        <w:p w:rsidR="00922F80" w:rsidRDefault="00922F80" w:rsidP="003A776E">
                          <w:pPr>
                            <w:pStyle w:val="NormalWeb"/>
                            <w:jc w:val="center"/>
                          </w:pPr>
                          <w:r>
                            <w:t> </w:t>
                          </w:r>
                        </w:p>
                        <w:p w:rsidR="00922F80" w:rsidRDefault="00922F80" w:rsidP="003A776E">
                          <w:pPr>
                            <w:pStyle w:val="NormalWeb"/>
                            <w:jc w:val="center"/>
                          </w:pPr>
                        </w:p>
                      </w:txbxContent>
                    </v:textbox>
                  </v:rect>
                  <v:rect id="Rectangle 1049" o:spid="_x0000_s1305" style="position:absolute;left:27584;top:13356;width:2114;height:15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c48QA&#10;AADdAAAADwAAAGRycy9kb3ducmV2LnhtbERPS2vCQBC+C/6HZQRvurEWsWk2IQjFHlqoj9LrkJ08&#10;NDsbsluN/94tFLzNx/ecJBtMKy7Uu8aygsU8AkFcWN1wpeB4eJutQTiPrLG1TApu5CBLx6MEY22v&#10;vKPL3lcihLCLUUHtfRdL6YqaDLq57YgDV9reoA+wr6Tu8RrCTSufomglDTYcGmrsaFNTcd7/GgX5&#10;qdx9HJefXVNtzz/6e/tlFqtcqelkyF9BeBr8Q/zvftdhfvT8An/fhBN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gHOPEAAAA3QAAAA8AAAAAAAAAAAAAAAAAmAIAAGRycy9k&#10;b3ducmV2LnhtbFBLBQYAAAAABAAEAPUAAACJAwAAAAA=&#10;" fillcolor="white [3201]" strokecolor="black [3213]" strokeweight=".5pt">
                    <v:textbox>
                      <w:txbxContent>
                        <w:p w:rsidR="00922F80" w:rsidRDefault="00922F80" w:rsidP="003A776E">
                          <w:pPr>
                            <w:pStyle w:val="NormalWeb"/>
                            <w:jc w:val="center"/>
                          </w:pPr>
                          <w:r>
                            <w:t> </w:t>
                          </w:r>
                        </w:p>
                      </w:txbxContent>
                    </v:textbox>
                  </v:rect>
                  <v:shape id="Straight Arrow Connector 1050" o:spid="_x0000_s1306" type="#_x0000_t32" style="position:absolute;left:15738;top:13833;width:118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BOsQAAADdAAAADwAAAGRycy9kb3ducmV2LnhtbESPT2vDMAzF74N+B6PBbquzhq4lq1vK&#10;2sLorX/oWcRaEhLLwfbS7NtPh8JuEu/pvZ9Wm9F1aqAQG88G3qYZKOLS24YrA9fL4XUJKiZki51n&#10;MvBLETbrydMKC+vvfKLhnColIRwLNFCn1Bdax7Imh3Hqe2LRvn1wmGQNlbYB7xLuOj3LsnftsGFp&#10;qLGnz5rK9vzjDDScJ57t8gMd921YVLd28PnVmJfncfsBKtGY/s2P6y8r+Nlc+OUbGUG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EE6xAAAAN0AAAAPAAAAAAAAAAAA&#10;AAAAAKECAABkcnMvZG93bnJldi54bWxQSwUGAAAAAAQABAD5AAAAkgMAAAAA&#10;" strokecolor="black [3213]">
                    <v:stroke endarrow="open"/>
                  </v:shape>
                  <v:group id="Group 1052" o:spid="_x0000_s1307" style="position:absolute;left:13405;top:19485;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7d9ksMAAADdAAAADwAAAGRycy9kb3ducmV2LnhtbERPTYvCMBC9C/6HMII3&#10;TasoUo0isrt4kAXrwuJtaMa22ExKk23rvzcLgrd5vM/Z7HpTiZYaV1pWEE8jEMSZ1SXnCn4un5MV&#10;COeRNVaWScGDHOy2w8EGE207PlOb+lyEEHYJKii8rxMpXVaQQTe1NXHgbrYx6ANscqkb7EK4qeQs&#10;ipbSYMmhocCaDgVl9/TPKPjqsNvP44/2dL8dHtfL4vv3FJNS41G/X4Pw1Pu3+OU+6jA/W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32SwwAAAN0AAAAP&#10;AAAAAAAAAAAAAAAAAKoCAABkcnMvZG93bnJldi54bWxQSwUGAAAAAAQABAD6AAAAmgMAAAAA&#10;">
                    <v:rect id="Rectangle 1053" o:spid="_x0000_s1308"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DpksIA&#10;AADdAAAADwAAAGRycy9kb3ducmV2LnhtbERPTWvCQBC9F/wPywjemo2KpUY3EqSi4Kmmeh6yYxKS&#10;nQ3ZrcZ/7wqF3ubxPme9GUwrbtS72rKCaRSDIC6srrlU8JPv3j9BOI+ssbVMCh7kYJOO3taYaHvn&#10;b7qdfClCCLsEFVTed4mUrqjIoItsRxy4q+0N+gD7Uuoe7yHctHIWxx/SYM2hocKOthUVzenXKNhm&#10;8pg3y7Pbd4fhy7rd9ZIVUqnJeMhWIDwN/l/85z7oMD9ezOH1TThB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4OmSwgAAAN0AAAAPAAAAAAAAAAAAAAAAAJgCAABkcnMvZG93&#10;bnJldi54bWxQSwUGAAAAAAQABAD1AAAAhwMAAAAA&#10;" fillcolor="white [3201]" strokecolor="white [3212]" strokeweight=".5pt">
                      <v:textbox>
                        <w:txbxContent>
                          <w:p w:rsidR="00922F80" w:rsidRDefault="00922F80" w:rsidP="003A776E">
                            <w:pPr>
                              <w:pStyle w:val="NormalWeb"/>
                              <w:jc w:val="center"/>
                            </w:pPr>
                            <w:r>
                              <w:t> </w:t>
                            </w:r>
                          </w:p>
                        </w:txbxContent>
                      </v:textbox>
                    </v:rect>
                    <v:shape id="Freeform 1054" o:spid="_x0000_s1309"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WZ8UA&#10;AADdAAAADwAAAGRycy9kb3ducmV2LnhtbERP22oCMRB9F/oPYQp9Ec1aaitbo5TSYkGEdhXEt+lm&#10;9oKbyZJEXf/eCIJvczjXmc4704gjOV9bVjAaJiCIc6trLhVs1t+DCQgfkDU2lknBmTzMZw+9Kaba&#10;nviPjlkoRQxhn6KCKoQ2ldLnFRn0Q9sSR66wzmCI0JVSOzzFcNPI5yR5lQZrjg0VtvRZUb7PDkZB&#10;/3dfrBbrfDUq6q/trivfNv9uqdTTY/fxDiJQF+7im/tHx/nJ+AWu38QT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FZnxQAAAN0AAAAPAAAAAAAAAAAAAAAAAJgCAABkcnMv&#10;ZG93bnJldi54bWxQSwUGAAAAAAQABAD1AAAAigM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3A776E">
                            <w:pPr>
                              <w:pStyle w:val="NormalWeb"/>
                            </w:pPr>
                            <w:r>
                              <w:t> </w:t>
                            </w:r>
                          </w:p>
                        </w:txbxContent>
                      </v:textbox>
                    </v:shape>
                    <v:shape id="Freeform 1055" o:spid="_x0000_s1310"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z/MUA&#10;AADdAAAADwAAAGRycy9kb3ducmV2LnhtbERP22oCMRB9L/gPYQRfSs0qaMu6WSlFqVAEq0Lp27iZ&#10;veBmsiSprn/fCIW+zeFcJ1v2phUXcr6xrGAyTkAQF1Y3XCk4HtZPLyB8QNbYWiYFN/KwzAcPGaba&#10;XvmTLvtQiRjCPkUFdQhdKqUvajLox7YjjlxpncEQoaukdniN4aaV0ySZS4MNx4YaO3qrqTjvf4yC&#10;x9253L4fiu2kbFZf3331fDy5D6VGw/51ASJQH/7Ff+6NjvOT2Qzu38QT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PP8xQAAAN0AAAAPAAAAAAAAAAAAAAAAAJgCAABkcnMv&#10;ZG93bnJldi54bWxQSwUGAAAAAAQABAD1AAAAigM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3A776E">
                            <w:pPr>
                              <w:pStyle w:val="NormalWeb"/>
                            </w:pPr>
                            <w:r>
                              <w:t> </w:t>
                            </w:r>
                          </w:p>
                        </w:txbxContent>
                      </v:textbox>
                    </v:shape>
                  </v:group>
                  <v:group id="Group 128" o:spid="_x0000_s1311" style="position:absolute;left:27391;top:19472;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312"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29L0A&#10;AADcAAAADwAAAGRycy9kb3ducmV2LnhtbERPSwrCMBDdC94hjODOproQrUYpoii48rsemrEtNpPS&#10;RK23N4Lgbh7vO/NlayrxpMaVlhUMoxgEcWZ1ybmC82kzmIBwHlljZZkUvMnBctHtzDHR9sUHeh59&#10;LkIIuwQVFN7XiZQuK8igi2xNHLibbQz6AJtc6gZfIdxUchTHY2mw5NBQYE2rgrL78WEUrFK5P92n&#10;F7etd+3aus3tmmZSqX6vTWcgPLX+L/65dzrMH03h+0y4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bu29L0AAADcAAAADwAAAAAAAAAAAAAAAACYAgAAZHJzL2Rvd25yZXYu&#10;eG1sUEsFBgAAAAAEAAQA9QAAAIIDAAAAAA==&#10;" fillcolor="white [3201]" strokecolor="white [3212]" strokeweight=".5pt">
                      <v:textbox>
                        <w:txbxContent>
                          <w:p w:rsidR="00922F80" w:rsidRDefault="00922F80" w:rsidP="003A776E">
                            <w:pPr>
                              <w:pStyle w:val="NormalWeb"/>
                              <w:jc w:val="center"/>
                            </w:pPr>
                            <w:r>
                              <w:t> </w:t>
                            </w:r>
                          </w:p>
                        </w:txbxContent>
                      </v:textbox>
                    </v:rect>
                    <v:shape id="Freeform 130" o:spid="_x0000_s1313"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mGLccA&#10;AADcAAAADwAAAGRycy9kb3ducmV2LnhtbESPT2sCQQzF74V+hyGFXkRnbaGV1VFKaWlBBKuCeIs7&#10;2T+4k1lmprp+++Yg9JbwXt77ZbboXavOFGLj2cB4lIEiLrxtuDKw234OJ6BiQrbYeiYDV4qwmN/f&#10;zTC3/sI/dN6kSkkIxxwN1Cl1udaxqMlhHPmOWLTSB4dJ1lBpG/Ai4a7VT1n2oh02LA01dvReU3Ha&#10;/DoDg/WpXH1ti9W4bD72h7563R3D0pjHh/5tCipRn/7Nt+tvK/jPgi/PyAR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5hi3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922F80" w:rsidRDefault="00922F80" w:rsidP="003A776E">
                            <w:pPr>
                              <w:pStyle w:val="NormalWeb"/>
                            </w:pPr>
                            <w:r>
                              <w:t> </w:t>
                            </w:r>
                          </w:p>
                        </w:txbxContent>
                      </v:textbox>
                    </v:shape>
                    <v:shape id="Freeform 131" o:spid="_x0000_s1314"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tsQA&#10;AADcAAAADwAAAGRycy9kb3ducmV2LnhtbERP22oCMRB9L/QfwhR8KZrdCm1ZjVLEoiCCNxDfppvZ&#10;C24mSxJ1/XtTKPRtDuc642lnGnEl52vLCtJBAoI4t7rmUsFh/93/BOEDssbGMim4k4fp5PlpjJm2&#10;N97SdRdKEUPYZ6igCqHNpPR5RQb9wLbEkSusMxgidKXUDm8x3DTyLUnepcGaY0OFLc0qys+7i1Hw&#10;ujkX68U+X6dFPT+euvLj8ONWSvVeuq8RiEBd+Bf/uZc6zh+m8PtMv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1I7b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922F80" w:rsidRDefault="00922F80" w:rsidP="003A776E">
                            <w:pPr>
                              <w:pStyle w:val="NormalWeb"/>
                            </w:pPr>
                            <w:r>
                              <w:t> </w:t>
                            </w:r>
                          </w:p>
                        </w:txbxContent>
                      </v:textbox>
                    </v:shape>
                  </v:group>
                  <v:rect id="Rectangle 132" o:spid="_x0000_s1315" style="position:absolute;left:45034;top:1776;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y1cMA&#10;AADcAAAADwAAAGRycy9kb3ducmV2LnhtbERP22rCQBB9F/oPyxT6pptaKRpdRQoFWxDxBnkcsmOS&#10;mp0J2a2mf+8KBd/mcK4zW3SuVhdqfSVs4HWQgCLOxVZcGDjsP/tjUD4gW6yFycAfeVjMn3ozTK1c&#10;eUuXXShUDGGfooEyhCbV2uclOfQDaYgjd5LWYYiwLbRt8RrDXa2HSfKuHVYcG0ps6KOk/Lz7dQby&#10;fXb8GWWbb6nGcl6uZTWafGXGvDx3yymoQF14iP/dKxvnvw3h/ky8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Xy1cMAAADcAAAADwAAAAAAAAAAAAAAAACYAgAAZHJzL2Rv&#10;d25yZXYueG1sUEsFBgAAAAAEAAQA9QAAAIgDAAAAAA==&#10;" filled="f" strokecolor="black [3200]" strokeweight=".5pt">
                    <v:textbox>
                      <w:txbxContent>
                        <w:p w:rsidR="00922F80" w:rsidRDefault="00922F80" w:rsidP="003A776E">
                          <w:pPr>
                            <w:pStyle w:val="NormalWeb"/>
                            <w:jc w:val="center"/>
                          </w:pPr>
                          <w:r>
                            <w:t>Audit Repository</w:t>
                          </w:r>
                        </w:p>
                      </w:txbxContent>
                    </v:textbox>
                  </v:rect>
                  <v:rect id="Rectangle 133" o:spid="_x0000_s1316" style="position:absolute;left:33722;top:1798;width:982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XTsMA&#10;AADcAAAADwAAAGRycy9kb3ducmV2LnhtbERP22rCQBB9F/oPyxT6pptWKRpdRQoFWxDxBnkcsmOS&#10;mp0J2a2mf+8KBd/mcK4zW3SuVhdqfSVs4HWQgCLOxVZcGDjsP/tjUD4gW6yFycAfeVjMn3ozTK1c&#10;eUuXXShUDGGfooEyhCbV2uclOfQDaYgjd5LWYYiwLbRt8RrDXa3fkuRdO6w4NpTY0EdJ+Xn36wzk&#10;++z4M8o231KN5bxcy2o0+cqMeXnullNQgbrwEP+7VzbOHw7h/ky8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lXTsMAAADcAAAADwAAAAAAAAAAAAAAAACYAgAAZHJzL2Rv&#10;d25yZXYueG1sUEsFBgAAAAAEAAQA9QAAAIgDAAAAAA==&#10;" filled="f" strokecolor="black [3200]" strokeweight=".5pt">
                    <v:textbox>
                      <w:txbxContent>
                        <w:p w:rsidR="00922F80" w:rsidRDefault="00922F80" w:rsidP="003A776E">
                          <w:pPr>
                            <w:pStyle w:val="NormalWeb"/>
                            <w:jc w:val="center"/>
                          </w:pPr>
                          <w:r>
                            <w:t>Secure Node</w:t>
                          </w:r>
                        </w:p>
                      </w:txbxContent>
                    </v:textbox>
                  </v:rect>
                  <v:line id="Straight Connector 134" o:spid="_x0000_s1317" style="position:absolute;visibility:visible;mso-wrap-style:square" from="4600,7216" to="460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nuzsEAAADcAAAADwAAAGRycy9kb3ducmV2LnhtbERPTWvCQBC9C/6HZYRexGxMRWyaVUQo&#10;6rHqxduwO01Cs7Mhu5rYX98tCL3N431OsRlsI+7U+dqxgnmSgiDWztRcKricP2YrED4gG2wck4IH&#10;edisx6MCc+N6/qT7KZQihrDPUUEVQptL6XVFFn3iWuLIfbnOYoiwK6XpsI/htpFZmi6lxZpjQ4Ut&#10;7SrS36ebVXAluTjvp4fHD79laYtG43GvlXqZDNt3EIGG8C9+ug8mzn9d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Oe7OwQAAANwAAAAPAAAAAAAAAAAAAAAA&#10;AKECAABkcnMvZG93bnJldi54bWxQSwUGAAAAAAQABAD5AAAAjwMAAAAA&#10;" strokecolor="black [3040]">
                    <v:stroke dashstyle="dash"/>
                  </v:line>
                  <v:line id="Straight Connector 135" o:spid="_x0000_s1318" style="position:absolute;visibility:visible;mso-wrap-style:square" from="38673,7203" to="38673,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VLVcIAAADcAAAADwAAAGRycy9kb3ducmV2LnhtbERPTWsCMRC9C/0PYQpepCbd2mJX41IE&#10;0R5de/E2JNPdxc1k2URd++ubQsHbPN7nLIvBteJCfWg8a3ieKhDExtuGKw1fh83THESIyBZbz6Th&#10;RgGK1cNoibn1V97TpYyVSCEcctRQx9jlUgZTk8Mw9R1x4r597zAm2FfS9nhN4a6VmVJv0mHDqaHG&#10;jtY1mVN5dhqOJGeH7WR3++H3THVoDX5ujdbjx+FjASLSEO/if/fOpvkvr/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VLVcIAAADcAAAADwAAAAAAAAAAAAAA&#10;AAChAgAAZHJzL2Rvd25yZXYueG1sUEsFBgAAAAAEAAQA+QAAAJADAAAAAA==&#10;" strokecolor="black [3040]">
                    <v:stroke dashstyle="dash"/>
                  </v:line>
                  <v:rect id="Rectangle 136" o:spid="_x0000_s1319" style="position:absolute;left:3521;top:8874;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7jMQA&#10;AADcAAAADwAAAGRycy9kb3ducmV2LnhtbERPS2vCQBC+F/oflil4qxtjCZK6ikhagvRS24u3ITsm&#10;wexszG4e+uu7hUJv8/E9Z72dTCMG6lxtWcFiHoEgLqyuuVTw/fX2vALhPLLGxjIpuJGD7ebxYY2p&#10;tiN/0nD0pQgh7FJUUHnfplK6oiKDbm5b4sCdbWfQB9iVUnc4hnDTyDiKEmmw5tBQYUv7iorLsTcK&#10;4v6QNbnpD8nH6tRn9yx5eT9dlZo9TbtXEJ4m/y/+c+c6zF8m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e4zEAAAA3AAAAA8AAAAAAAAAAAAAAAAAmAIAAGRycy9k&#10;b3ducmV2LnhtbFBLBQYAAAAABAAEAPUAAACJAwAAAAA=&#10;" fillcolor="white [3201]" strokecolor="black [3200]" strokeweight=".5pt">
                    <v:textbox>
                      <w:txbxContent>
                        <w:p w:rsidR="00922F80" w:rsidRDefault="00922F80" w:rsidP="003A776E">
                          <w:pPr>
                            <w:pStyle w:val="NormalWeb"/>
                            <w:jc w:val="center"/>
                          </w:pPr>
                          <w:r>
                            <w:t> </w:t>
                          </w:r>
                        </w:p>
                        <w:p w:rsidR="00922F80" w:rsidRDefault="00922F80" w:rsidP="003A776E">
                          <w:pPr>
                            <w:pStyle w:val="NormalWeb"/>
                            <w:jc w:val="center"/>
                          </w:pPr>
                          <w:r>
                            <w:t> </w:t>
                          </w:r>
                        </w:p>
                      </w:txbxContent>
                    </v:textbox>
                  </v:rect>
                  <v:rect id="Rectangle 137" o:spid="_x0000_s1320" style="position:absolute;left:37605;top:8867;width:2121;height:19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F8QA&#10;AADcAAAADwAAAGRycy9kb3ducmV2LnhtbERPTWvCQBC9C/6HZQq96aa2REndBClpEenF2Iu3ITtN&#10;QrOzaXajqb/eLQje5vE+Z52NphUn6l1jWcHTPAJBXFrdcKXg6/A+W4FwHllja5kU/JGDLJ1O1pho&#10;e+Y9nQpfiRDCLkEFtfddIqUrazLo5rYjDty37Q36APtK6h7PIdy0chFFsTTYcGiosaO3msqfYjAK&#10;FsMub7dm2MWfq+OQX/L45eP4q9Tjw7h5BeFp9Hfxzb3VYf7z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3hfEAAAA3AAAAA8AAAAAAAAAAAAAAAAAmAIAAGRycy9k&#10;b3ducmV2LnhtbFBLBQYAAAAABAAEAPUAAACJAwAAAAA=&#10;" fillcolor="white [3201]" strokecolor="black [3200]" strokeweight=".5pt">
                    <v:textbox>
                      <w:txbxContent>
                        <w:p w:rsidR="00922F80" w:rsidRDefault="00922F80" w:rsidP="003A776E">
                          <w:pPr>
                            <w:pStyle w:val="NormalWeb"/>
                            <w:jc w:val="center"/>
                          </w:pPr>
                          <w:r>
                            <w:t> </w:t>
                          </w:r>
                        </w:p>
                        <w:p w:rsidR="00922F80" w:rsidRDefault="00922F80" w:rsidP="003A776E">
                          <w:pPr>
                            <w:pStyle w:val="NormalWeb"/>
                            <w:jc w:val="center"/>
                          </w:pPr>
                          <w:r>
                            <w:t> </w:t>
                          </w:r>
                        </w:p>
                      </w:txbxContent>
                    </v:textbox>
                  </v:rect>
                  <v:rect id="Rectangle 335" o:spid="_x0000_s1321" style="position:absolute;top:1848;width:982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EQMYA&#10;AADcAAAADwAAAGRycy9kb3ducmV2LnhtbESPX2vCQBDE3wv9DscKfasXqxWNniKCYAul+A/yuOTW&#10;JJrbDbmrpt++Vyj0cZiZ3zDzZedqdaPWV8IGBv0EFHEutuLCwPGweZ6A8gHZYi1MBr7Jw3Lx+DDH&#10;1Mqdd3Tbh0JFCPsUDZQhNKnWPi/Joe9LQxy9s7QOQ5RtoW2L9wh3tX5JkrF2WHFcKLGhdUn5df/l&#10;DOSH7HQZZZ/vUk3kuvqQ7Wj6lhnz1OtWM1CBuvAf/mtvrYHh8BV+z8Qjo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gEQMYAAADcAAAADwAAAAAAAAAAAAAAAACYAgAAZHJz&#10;L2Rvd25yZXYueG1sUEsFBgAAAAAEAAQA9QAAAIsDAAAAAA==&#10;" filled="f" strokecolor="black [3200]" strokeweight=".5pt">
                    <v:textbox>
                      <w:txbxContent>
                        <w:p w:rsidR="00922F80" w:rsidRDefault="00922F80" w:rsidP="003A776E">
                          <w:pPr>
                            <w:pStyle w:val="NormalWeb"/>
                            <w:jc w:val="center"/>
                          </w:pPr>
                          <w:r>
                            <w:t>Secure Node</w:t>
                          </w:r>
                        </w:p>
                      </w:txbxContent>
                    </v:textbox>
                  </v:rect>
                  <v:line id="Straight Connector 336" o:spid="_x0000_s1322" style="position:absolute;visibility:visible;mso-wrap-style:square" from="50174,7216" to="50174,29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7w8IAAADcAAAADwAAAGRycy9kb3ducmV2LnhtbESPQYvCMBSE74L/ITzBi2i6KqK1qSwL&#10;ontU97K3R/Jsi81LabJa/fVmQfA4zMw3TLbpbC2u1PrKsYKPSQKCWDtTcaHg57QdL0H4gGywdkwK&#10;7uRhk/d7GabG3fhA12MoRISwT1FBGUKTSul1SRb9xDXE0Tu71mKIsi2kafEW4baW0yRZSIsVx4US&#10;G/oqSV+Of1bBL8n5aTfa3x+8miYNGo3fO63UcNB9rkEE6sI7/GrvjYLZbAH/Z+IRk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O7w8IAAADcAAAADwAAAAAAAAAAAAAA&#10;AAChAgAAZHJzL2Rvd25yZXYueG1sUEsFBgAAAAAEAAQA+QAAAJADAAAAAA==&#10;" strokecolor="black [3040]">
                    <v:stroke dashstyle="dash"/>
                  </v:line>
                  <v:rect id="Rectangle 337" o:spid="_x0000_s1323" style="position:absolute;left:49108;top:8880;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9sYA&#10;AADcAAAADwAAAGRycy9kb3ducmV2LnhtbESPQWvCQBSE70L/w/IKvelGLVGiqxSJRaQX0168PbLP&#10;JJh9m2Y3mvrr3YLgcZiZb5jluje1uFDrKssKxqMIBHFudcWFgp/v7XAOwnlkjbVlUvBHDtarl8ES&#10;E22vfKBL5gsRIOwSVFB63yRSurwkg25kG+LgnWxr0AfZFlK3eA1wU8tJFMXSYMVhocSGNiXl56wz&#10;CibdPq13ptvHX/Njl97S+P3z+KvU22v/sQDhqffP8KO90wqm0xn8nw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Kw9sYAAADcAAAADwAAAAAAAAAAAAAAAACYAgAAZHJz&#10;L2Rvd25yZXYueG1sUEsFBgAAAAAEAAQA9QAAAIsDAAAAAA==&#10;" fillcolor="white [3201]" strokecolor="black [3200]" strokeweight=".5pt">
                    <v:textbox>
                      <w:txbxContent>
                        <w:p w:rsidR="00922F80" w:rsidRDefault="00922F80" w:rsidP="003A776E">
                          <w:pPr>
                            <w:pStyle w:val="NormalWeb"/>
                            <w:jc w:val="center"/>
                          </w:pPr>
                          <w:r>
                            <w:t> </w:t>
                          </w:r>
                        </w:p>
                        <w:p w:rsidR="00922F80" w:rsidRDefault="00922F80" w:rsidP="003A776E">
                          <w:pPr>
                            <w:pStyle w:val="NormalWeb"/>
                            <w:jc w:val="center"/>
                          </w:pPr>
                          <w:r>
                            <w:t> </w:t>
                          </w:r>
                        </w:p>
                      </w:txbxContent>
                    </v:textbox>
                  </v:rect>
                  <v:shape id="Text Box 124" o:spid="_x0000_s1324" type="#_x0000_t202" style="position:absolute;left:15738;top:10320;width:11846;height:3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rsidR="00922F80" w:rsidRDefault="00922F80" w:rsidP="003411BF">
                          <w:pPr>
                            <w:pStyle w:val="NormalWeb"/>
                            <w:spacing w:after="120"/>
                            <w:ind w:left="360"/>
                          </w:pPr>
                          <w:r>
                            <w:t>1. Request</w:t>
                          </w:r>
                        </w:p>
                      </w:txbxContent>
                    </v:textbox>
                  </v:shape>
                  <v:shape id="Text Box 124" o:spid="_x0000_s1325" type="#_x0000_t202" style="position:absolute;left:39836;top:13356;width:9185;height:5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rsidR="00922F80" w:rsidRDefault="00922F80" w:rsidP="003411BF">
                          <w:pPr>
                            <w:pStyle w:val="NormalWeb"/>
                            <w:spacing w:after="120"/>
                            <w:ind w:left="180" w:hanging="180"/>
                          </w:pPr>
                          <w:r>
                            <w:t>5. Audit Event</w:t>
                          </w:r>
                        </w:p>
                      </w:txbxContent>
                    </v:textbox>
                  </v:shape>
                  <v:shape id="Text Box 124" o:spid="_x0000_s1326" type="#_x0000_t202" style="position:absolute;left:5293;top:10032;width:26689;height:8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DVccA&#10;AADcAAAADwAAAGRycy9kb3ducmV2LnhtbESPQWvCQBSE70L/w/IKvemmxhaJriIBqUh7iPXS2zP7&#10;TEKzb9PsNon99a4g9DjMzDfMcj2YWnTUusqygudJBII4t7riQsHxczueg3AeWWNtmRRcyMF69TBa&#10;YqJtzxl1B1+IAGGXoILS+yaR0uUlGXQT2xAH72xbgz7ItpC6xT7ATS2nUfQqDVYcFkpsKC0p/z78&#10;GgX7dPuB2Wlq5n91+vZ+3jQ/x68XpZ4eh80ChKfB/4fv7Z1WEM9i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oQ1XHAAAA3AAAAA8AAAAAAAAAAAAAAAAAmAIAAGRy&#10;cy9kb3ducmV2LnhtbFBLBQYAAAAABAAEAPUAAACMAwAAAAA=&#10;" filled="f" stroked="f" strokeweight=".5pt">
                    <v:textbox>
                      <w:txbxContent>
                        <w:p w:rsidR="00922F80" w:rsidRDefault="00922F80" w:rsidP="003411BF">
                          <w:pPr>
                            <w:pStyle w:val="NormalWeb"/>
                            <w:spacing w:after="120"/>
                            <w:ind w:left="360" w:hanging="360"/>
                          </w:pPr>
                          <w:r>
                            <w:t xml:space="preserve"> </w:t>
                          </w:r>
                        </w:p>
                        <w:p w:rsidR="00922F80" w:rsidRDefault="00922F80" w:rsidP="003411BF">
                          <w:pPr>
                            <w:pStyle w:val="NormalWeb"/>
                            <w:spacing w:after="120"/>
                            <w:ind w:left="360" w:hanging="360"/>
                          </w:pPr>
                          <w:r>
                            <w:t>2. Generate</w:t>
                          </w:r>
                        </w:p>
                        <w:p w:rsidR="00922F80" w:rsidRDefault="00922F80" w:rsidP="003411BF">
                          <w:pPr>
                            <w:pStyle w:val="NormalWeb"/>
                            <w:spacing w:after="120"/>
                            <w:ind w:left="360" w:hanging="360"/>
                          </w:pPr>
                          <w:r>
                            <w:t>Audit Event</w:t>
                          </w:r>
                        </w:p>
                        <w:p w:rsidR="00922F80" w:rsidRDefault="00922F80" w:rsidP="003411BF">
                          <w:pPr>
                            <w:pStyle w:val="NormalWeb"/>
                            <w:spacing w:after="120"/>
                            <w:ind w:left="360" w:firstLine="360"/>
                          </w:pPr>
                        </w:p>
                        <w:p w:rsidR="00922F80" w:rsidRDefault="00922F80" w:rsidP="003411BF">
                          <w:pPr>
                            <w:pStyle w:val="NormalWeb"/>
                            <w:spacing w:after="120"/>
                            <w:ind w:left="1440"/>
                          </w:pPr>
                          <w:r>
                            <w:t xml:space="preserve">    3. Audit Event</w:t>
                          </w:r>
                        </w:p>
                      </w:txbxContent>
                    </v:textbox>
                  </v:shape>
                  <v:shape id="Straight Arrow Connector 344" o:spid="_x0000_s1327" type="#_x0000_t32" style="position:absolute;left:5642;top:15710;width:79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scEAAADcAAAADwAAAGRycy9kb3ducmV2LnhtbESP3WoCMRCF7wXfIYzQO83aaimrUcRa&#10;8M7W9gGmm3ET3UyWJOr27Y1Q8PJwfj7OfNm5RlwoROtZwXhUgCCuvLZcK/j5/hi+gYgJWWPjmRT8&#10;UYTlot+bY6n9lb/osk+1yCMcS1RgUmpLKWNlyGEc+ZY4ewcfHKYsQy11wGsed418LopX6dByJhhs&#10;aW2oOu3PLnNX9jh9D5qrze/RfgaDu0ODSj0NutUMRKIuPcL/7a1W8DKZwP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b5OxwQAAANwAAAAPAAAAAAAAAAAAAAAA&#10;AKECAABkcnMvZG93bnJldi54bWxQSwUGAAAAAAQABAD5AAAAjwMAAAAA&#10;" strokecolor="black [3213]">
                    <v:stroke endarrow="open"/>
                  </v:shape>
                  <v:shape id="Text Box 124" o:spid="_x0000_s1328" type="#_x0000_t202" style="position:absolute;left:17056;top:18076;width:11709;height:5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uscA&#10;AADcAAAADwAAAGRycy9kb3ducmV2LnhtbESPQWvCQBSE7wX/w/KE3upGWyVEV5GAWEp70ObS2zP7&#10;TILZtzG7TdL++m5B8DjMzDfMajOYWnTUusqygukkAkGcW11xoSD73D3FIJxH1lhbJgU/5GCzHj2s&#10;MNG25wN1R1+IAGGXoILS+yaR0uUlGXQT2xAH72xbgz7ItpC6xT7ATS1nUbSQBisOCyU2lJaUX47f&#10;RsFbuvvAw2lm4t863b+ft801+5or9TgetksQngZ/D9/ar1rB88s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NfrrHAAAA3AAAAA8AAAAAAAAAAAAAAAAAmAIAAGRy&#10;cy9kb3ducmV2LnhtbFBLBQYAAAAABAAEAPUAAACMAwAAAAA=&#10;" filled="f" stroked="f" strokeweight=".5pt">
                    <v:textbox>
                      <w:txbxContent>
                        <w:p w:rsidR="00922F80" w:rsidRDefault="00922F80" w:rsidP="003411BF">
                          <w:pPr>
                            <w:pStyle w:val="NormalWeb"/>
                            <w:spacing w:after="120"/>
                            <w:ind w:left="187" w:hanging="187"/>
                          </w:pPr>
                          <w:r>
                            <w:t>3. Audit Event</w:t>
                          </w:r>
                        </w:p>
                      </w:txbxContent>
                    </v:textbox>
                  </v:shape>
                  <v:shape id="Straight Arrow Connector 347" o:spid="_x0000_s1329" type="#_x0000_t32" style="position:absolute;left:29698;top:17183;width:7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3VCsMAAADcAAAADwAAAGRycy9kb3ducmV2LnhtbESPwWrDMBBE74H+g9hCb4kcu8TFjWJK&#10;20DpLU7IebE2trG1MpLqOH8fFQo9DjPzhtmWsxnERM53lhWsVwkI4trqjhsFp+N++QLCB2SNg2VS&#10;cCMP5e5hscVC2ysfaKpCIyKEfYEK2hDGQkpft2TQr+xIHL2LdQZDlK6R2uE1ws0g0yTZSIMdx4UW&#10;R3pvqe6rH6Og4yxw+pHt6fuzd3lz7iebnZR6epzfXkEEmsN/+K/9pRVkzz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1QrDAAAA3AAAAA8AAAAAAAAAAAAA&#10;AAAAoQIAAGRycy9kb3ducmV2LnhtbFBLBQYAAAAABAAEAPkAAACRAwAAAAA=&#10;" strokecolor="black [3213]">
                    <v:stroke endarrow="open"/>
                  </v:shape>
                </v:group>
                <w10:anchorlock/>
              </v:group>
            </w:pict>
          </mc:Fallback>
        </mc:AlternateContent>
      </w:r>
    </w:p>
    <w:p w:rsidR="003A776E" w:rsidRPr="002A1B47" w:rsidRDefault="00715C22" w:rsidP="00922F80">
      <w:pPr>
        <w:pStyle w:val="FigureTitle"/>
        <w:rPr>
          <w:noProof w:val="0"/>
        </w:rPr>
      </w:pPr>
      <w:r w:rsidRPr="002A1B47">
        <w:rPr>
          <w:noProof w:val="0"/>
        </w:rPr>
        <w:t>Figure</w:t>
      </w:r>
      <w:r w:rsidR="00F346F6">
        <w:rPr>
          <w:noProof w:val="0"/>
        </w:rPr>
        <w:t xml:space="preserve"> 3.3.3.3-1</w:t>
      </w:r>
      <w:r w:rsidR="00E33E65" w:rsidRPr="002A1B47">
        <w:rPr>
          <w:noProof w:val="0"/>
        </w:rPr>
        <w:t>:</w:t>
      </w:r>
      <w:r w:rsidRPr="002A1B47">
        <w:rPr>
          <w:noProof w:val="0"/>
        </w:rPr>
        <w:t xml:space="preserve"> Audit Logging</w:t>
      </w:r>
    </w:p>
    <w:p w:rsidR="00356788" w:rsidRPr="002A1B47" w:rsidRDefault="00356788" w:rsidP="008671DD">
      <w:pPr>
        <w:pStyle w:val="Heading4"/>
        <w:rPr>
          <w:noProof w:val="0"/>
        </w:rPr>
      </w:pPr>
      <w:bookmarkStart w:id="172" w:name="_Toc383590920"/>
      <w:r w:rsidRPr="002A1B47">
        <w:rPr>
          <w:noProof w:val="0"/>
        </w:rPr>
        <w:t xml:space="preserve">User </w:t>
      </w:r>
      <w:r w:rsidR="00300309" w:rsidRPr="002A1B47">
        <w:rPr>
          <w:noProof w:val="0"/>
        </w:rPr>
        <w:t>Authentication / Authorization</w:t>
      </w:r>
      <w:bookmarkEnd w:id="172"/>
    </w:p>
    <w:p w:rsidR="00235D21" w:rsidRPr="002A1B47" w:rsidRDefault="00300309" w:rsidP="00715C22">
      <w:pPr>
        <w:pStyle w:val="BodyText"/>
        <w:keepNext/>
        <w:keepLines/>
        <w:rPr>
          <w:noProof w:val="0"/>
        </w:rPr>
      </w:pPr>
      <w:r w:rsidRPr="002A1B47">
        <w:rPr>
          <w:noProof w:val="0"/>
        </w:rPr>
        <w:t xml:space="preserve">User Authentication involves </w:t>
      </w:r>
      <w:r w:rsidR="006723E8" w:rsidRPr="002A1B47">
        <w:rPr>
          <w:noProof w:val="0"/>
        </w:rPr>
        <w:t>requesting proof of authentication</w:t>
      </w:r>
      <w:r w:rsidR="00EB24A4" w:rsidRPr="002A1B47">
        <w:rPr>
          <w:noProof w:val="0"/>
        </w:rPr>
        <w:t xml:space="preserve"> (which is called a token here)</w:t>
      </w:r>
      <w:r w:rsidR="006723E8" w:rsidRPr="002A1B47">
        <w:rPr>
          <w:noProof w:val="0"/>
        </w:rPr>
        <w:t xml:space="preserve"> (1) </w:t>
      </w:r>
      <w:r w:rsidRPr="002A1B47">
        <w:rPr>
          <w:noProof w:val="0"/>
        </w:rPr>
        <w:t xml:space="preserve">with a separate </w:t>
      </w:r>
      <w:r w:rsidR="00EB24A4" w:rsidRPr="002A1B47">
        <w:rPr>
          <w:noProof w:val="0"/>
        </w:rPr>
        <w:t xml:space="preserve">token issuer </w:t>
      </w:r>
      <w:r w:rsidRPr="002A1B47">
        <w:rPr>
          <w:noProof w:val="0"/>
        </w:rPr>
        <w:t xml:space="preserve">that is responsible for </w:t>
      </w:r>
      <w:r w:rsidR="00EB24A4" w:rsidRPr="002A1B47">
        <w:rPr>
          <w:noProof w:val="0"/>
        </w:rPr>
        <w:t>ensuring that the</w:t>
      </w:r>
      <w:r w:rsidRPr="002A1B47">
        <w:rPr>
          <w:noProof w:val="0"/>
        </w:rPr>
        <w:t xml:space="preserve"> user</w:t>
      </w:r>
      <w:r w:rsidR="006660EC" w:rsidRPr="002A1B47">
        <w:rPr>
          <w:noProof w:val="0"/>
        </w:rPr>
        <w:t xml:space="preserve"> </w:t>
      </w:r>
      <w:r w:rsidR="00EB24A4" w:rsidRPr="002A1B47">
        <w:rPr>
          <w:noProof w:val="0"/>
        </w:rPr>
        <w:t xml:space="preserve">is authenticated </w:t>
      </w:r>
      <w:r w:rsidR="006660EC" w:rsidRPr="002A1B47">
        <w:rPr>
          <w:noProof w:val="0"/>
        </w:rPr>
        <w:t xml:space="preserve">and/or </w:t>
      </w:r>
      <w:r w:rsidR="00EB24A4" w:rsidRPr="002A1B47">
        <w:rPr>
          <w:noProof w:val="0"/>
        </w:rPr>
        <w:t xml:space="preserve">has </w:t>
      </w:r>
      <w:r w:rsidR="006660EC" w:rsidRPr="002A1B47">
        <w:rPr>
          <w:noProof w:val="0"/>
        </w:rPr>
        <w:t>authoriz</w:t>
      </w:r>
      <w:r w:rsidR="00EB24A4" w:rsidRPr="002A1B47">
        <w:rPr>
          <w:noProof w:val="0"/>
        </w:rPr>
        <w:t>ed</w:t>
      </w:r>
      <w:r w:rsidR="006660EC" w:rsidRPr="002A1B47">
        <w:rPr>
          <w:noProof w:val="0"/>
        </w:rPr>
        <w:t xml:space="preserve"> </w:t>
      </w:r>
      <w:r w:rsidR="00EB24A4" w:rsidRPr="002A1B47">
        <w:rPr>
          <w:noProof w:val="0"/>
        </w:rPr>
        <w:t xml:space="preserve">the sending </w:t>
      </w:r>
      <w:r w:rsidR="006660EC" w:rsidRPr="002A1B47">
        <w:rPr>
          <w:noProof w:val="0"/>
        </w:rPr>
        <w:t>application (the Sender)</w:t>
      </w:r>
      <w:r w:rsidRPr="002A1B47">
        <w:rPr>
          <w:noProof w:val="0"/>
        </w:rPr>
        <w:t xml:space="preserve"> through an unspecified mechanism</w:t>
      </w:r>
      <w:r w:rsidR="006660EC" w:rsidRPr="002A1B47">
        <w:rPr>
          <w:noProof w:val="0"/>
        </w:rPr>
        <w:t xml:space="preserve"> (</w:t>
      </w:r>
      <w:r w:rsidR="006723E8" w:rsidRPr="002A1B47">
        <w:rPr>
          <w:noProof w:val="0"/>
        </w:rPr>
        <w:t>2</w:t>
      </w:r>
      <w:r w:rsidR="006660EC" w:rsidRPr="002A1B47">
        <w:rPr>
          <w:noProof w:val="0"/>
        </w:rPr>
        <w:t>)</w:t>
      </w:r>
      <w:r w:rsidR="002A1B47">
        <w:rPr>
          <w:noProof w:val="0"/>
        </w:rPr>
        <w:t xml:space="preserve">. </w:t>
      </w:r>
      <w:r w:rsidRPr="002A1B47">
        <w:rPr>
          <w:noProof w:val="0"/>
        </w:rPr>
        <w:t xml:space="preserve">This results in the generation of a token </w:t>
      </w:r>
      <w:r w:rsidR="00EB24A4" w:rsidRPr="002A1B47">
        <w:rPr>
          <w:noProof w:val="0"/>
        </w:rPr>
        <w:t xml:space="preserve">(a.k.a. ticket or assertion) </w:t>
      </w:r>
      <w:r w:rsidRPr="002A1B47">
        <w:rPr>
          <w:noProof w:val="0"/>
        </w:rPr>
        <w:t xml:space="preserve">that can be passed to </w:t>
      </w:r>
      <w:r w:rsidR="00235D21" w:rsidRPr="002A1B47">
        <w:rPr>
          <w:noProof w:val="0"/>
        </w:rPr>
        <w:t xml:space="preserve">a Receiver </w:t>
      </w:r>
      <w:r w:rsidR="00D02383">
        <w:rPr>
          <w:noProof w:val="0"/>
        </w:rPr>
        <w:t>A</w:t>
      </w:r>
      <w:r w:rsidR="00235D21" w:rsidRPr="002A1B47">
        <w:rPr>
          <w:noProof w:val="0"/>
        </w:rPr>
        <w:t>ctor along with a request (</w:t>
      </w:r>
      <w:r w:rsidR="006723E8" w:rsidRPr="002A1B47">
        <w:rPr>
          <w:noProof w:val="0"/>
        </w:rPr>
        <w:t>3</w:t>
      </w:r>
      <w:r w:rsidR="00235D21" w:rsidRPr="002A1B47">
        <w:rPr>
          <w:noProof w:val="0"/>
        </w:rPr>
        <w:t>)</w:t>
      </w:r>
      <w:r w:rsidR="002A1B47">
        <w:rPr>
          <w:noProof w:val="0"/>
        </w:rPr>
        <w:t xml:space="preserve">. </w:t>
      </w:r>
      <w:r w:rsidR="00235D21" w:rsidRPr="002A1B47">
        <w:rPr>
          <w:noProof w:val="0"/>
        </w:rPr>
        <w:t xml:space="preserve">The </w:t>
      </w:r>
      <w:r w:rsidR="002A1B47" w:rsidRPr="002A1B47">
        <w:rPr>
          <w:noProof w:val="0"/>
        </w:rPr>
        <w:t>Receiver</w:t>
      </w:r>
      <w:r w:rsidR="00235D21" w:rsidRPr="002A1B47">
        <w:rPr>
          <w:noProof w:val="0"/>
        </w:rPr>
        <w:t xml:space="preserve"> validates the </w:t>
      </w:r>
      <w:r w:rsidR="00EB24A4" w:rsidRPr="002A1B47">
        <w:rPr>
          <w:noProof w:val="0"/>
        </w:rPr>
        <w:t>token</w:t>
      </w:r>
      <w:r w:rsidR="00235D21" w:rsidRPr="002A1B47">
        <w:rPr>
          <w:noProof w:val="0"/>
        </w:rPr>
        <w:t xml:space="preserve"> using the Validator </w:t>
      </w:r>
      <w:r w:rsidR="00D02383">
        <w:rPr>
          <w:noProof w:val="0"/>
        </w:rPr>
        <w:t>A</w:t>
      </w:r>
      <w:r w:rsidR="00235D21" w:rsidRPr="002A1B47">
        <w:rPr>
          <w:noProof w:val="0"/>
        </w:rPr>
        <w:t>ctor (</w:t>
      </w:r>
      <w:r w:rsidR="006723E8" w:rsidRPr="002A1B47">
        <w:rPr>
          <w:noProof w:val="0"/>
        </w:rPr>
        <w:t>4</w:t>
      </w:r>
      <w:r w:rsidR="00235D21" w:rsidRPr="002A1B47">
        <w:rPr>
          <w:noProof w:val="0"/>
        </w:rPr>
        <w:t>)</w:t>
      </w:r>
      <w:r w:rsidR="002A1B47">
        <w:rPr>
          <w:noProof w:val="0"/>
        </w:rPr>
        <w:t xml:space="preserve">. </w:t>
      </w:r>
      <w:r w:rsidR="00235D21" w:rsidRPr="002A1B47">
        <w:rPr>
          <w:noProof w:val="0"/>
        </w:rPr>
        <w:t>That identity validation may be done by internally (e.g., using cryptographic methods), or by requesting verification that the token or assertion is valid from the original authenticator (</w:t>
      </w:r>
      <w:r w:rsidR="006723E8" w:rsidRPr="002A1B47">
        <w:rPr>
          <w:noProof w:val="0"/>
        </w:rPr>
        <w:t>5</w:t>
      </w:r>
      <w:r w:rsidR="00235D21" w:rsidRPr="002A1B47">
        <w:rPr>
          <w:noProof w:val="0"/>
        </w:rPr>
        <w:t>)</w:t>
      </w:r>
      <w:r w:rsidR="002A1B47">
        <w:rPr>
          <w:noProof w:val="0"/>
        </w:rPr>
        <w:t xml:space="preserve">. </w:t>
      </w:r>
      <w:r w:rsidR="00235D21" w:rsidRPr="002A1B47">
        <w:rPr>
          <w:noProof w:val="0"/>
        </w:rPr>
        <w:t>The sender may indicate that the user session is terminated (</w:t>
      </w:r>
      <w:r w:rsidR="006723E8" w:rsidRPr="002A1B47">
        <w:rPr>
          <w:noProof w:val="0"/>
        </w:rPr>
        <w:t>6</w:t>
      </w:r>
      <w:r w:rsidR="00235D21" w:rsidRPr="002A1B47">
        <w:rPr>
          <w:noProof w:val="0"/>
        </w:rPr>
        <w:t>).</w:t>
      </w:r>
    </w:p>
    <w:p w:rsidR="004D45A9" w:rsidRPr="002A1B47" w:rsidRDefault="004D45A9" w:rsidP="00715C22">
      <w:pPr>
        <w:pStyle w:val="BodyText"/>
        <w:keepNext/>
        <w:keepLines/>
        <w:rPr>
          <w:noProof w:val="0"/>
        </w:rPr>
      </w:pPr>
    </w:p>
    <w:p w:rsidR="00AF1EF8" w:rsidRPr="002A1B47" w:rsidRDefault="00300309" w:rsidP="00AF1EF8">
      <w:pPr>
        <w:pStyle w:val="BodyText"/>
        <w:keepNext/>
        <w:rPr>
          <w:noProof w:val="0"/>
        </w:rPr>
      </w:pPr>
      <w:r w:rsidRPr="002A1B47">
        <mc:AlternateContent>
          <mc:Choice Requires="wpc">
            <w:drawing>
              <wp:inline distT="0" distB="0" distL="0" distR="0" wp14:anchorId="5D294DDD" wp14:editId="149CF985">
                <wp:extent cx="5486400" cy="3200400"/>
                <wp:effectExtent l="0" t="0" r="19050" b="19050"/>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2" name="Straight Arrow Connector 192"/>
                        <wps:cNvCnPr/>
                        <wps:spPr>
                          <a:xfrm flipH="1">
                            <a:off x="1234359" y="2036363"/>
                            <a:ext cx="356095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76" name="Rectangle 376"/>
                        <wps:cNvSpPr/>
                        <wps:spPr>
                          <a:xfrm>
                            <a:off x="1927553" y="180735"/>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Sender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3064805" y="180000"/>
                            <a:ext cx="982980" cy="53467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Receiver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a:off x="2423488" y="720485"/>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9" name="Straight Connector 379"/>
                        <wps:cNvCnPr/>
                        <wps:spPr>
                          <a:xfrm flipH="1">
                            <a:off x="3551850" y="715305"/>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0" name="Rectangle 380"/>
                        <wps:cNvSpPr/>
                        <wps:spPr>
                          <a:xfrm>
                            <a:off x="622761" y="174920"/>
                            <a:ext cx="1056847"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Token Issuer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Straight Connector 381"/>
                        <wps:cNvCnPr/>
                        <wps:spPr>
                          <a:xfrm>
                            <a:off x="1130632" y="714670"/>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Rectangle 382"/>
                        <wps:cNvSpPr/>
                        <wps:spPr>
                          <a:xfrm>
                            <a:off x="1022682" y="971884"/>
                            <a:ext cx="212090" cy="50631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 </w:t>
                              </w:r>
                            </w:p>
                            <w:p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4323675" y="194767"/>
                            <a:ext cx="1122414"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Token Validator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Straight Connector 384"/>
                        <wps:cNvCnPr/>
                        <wps:spPr>
                          <a:xfrm flipH="1">
                            <a:off x="4901025" y="734517"/>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Rectangle 385"/>
                        <wps:cNvSpPr/>
                        <wps:spPr>
                          <a:xfrm>
                            <a:off x="2321621" y="886220"/>
                            <a:ext cx="212090" cy="3321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 </w:t>
                              </w:r>
                            </w:p>
                            <w:p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a:stCxn id="385" idx="1"/>
                        </wps:cNvCnPr>
                        <wps:spPr>
                          <a:xfrm flipH="1">
                            <a:off x="1234772" y="1052276"/>
                            <a:ext cx="1086849" cy="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6" name="Text Box 186"/>
                        <wps:cNvSpPr txBox="1"/>
                        <wps:spPr>
                          <a:xfrm>
                            <a:off x="1234772" y="745951"/>
                            <a:ext cx="959006" cy="558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6660EC">
                              <w:pPr>
                                <w:ind w:left="270" w:hanging="270"/>
                              </w:pPr>
                              <w:r>
                                <w:t xml:space="preserve">1. Get User Token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Rectangle 388"/>
                        <wps:cNvSpPr/>
                        <wps:spPr>
                          <a:xfrm>
                            <a:off x="2321621" y="1422394"/>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 </w:t>
                              </w:r>
                            </w:p>
                            <w:p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438151" y="1462095"/>
                            <a:ext cx="212090" cy="8816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 </w:t>
                              </w:r>
                            </w:p>
                            <w:p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Rectangle 390"/>
                        <wps:cNvSpPr/>
                        <wps:spPr>
                          <a:xfrm>
                            <a:off x="4795314" y="1753764"/>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 </w:t>
                              </w:r>
                            </w:p>
                            <w:p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Straight Arrow Connector 391"/>
                        <wps:cNvCnPr/>
                        <wps:spPr>
                          <a:xfrm>
                            <a:off x="2533711" y="1492357"/>
                            <a:ext cx="904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2" name="Straight Arrow Connector 392"/>
                        <wps:cNvCnPr/>
                        <wps:spPr>
                          <a:xfrm>
                            <a:off x="3650241" y="1806202"/>
                            <a:ext cx="11450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3" name="Text Box 186"/>
                        <wps:cNvSpPr txBox="1"/>
                        <wps:spPr>
                          <a:xfrm>
                            <a:off x="2437135" y="1011110"/>
                            <a:ext cx="1298253"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6660EC">
                              <w:pPr>
                                <w:pStyle w:val="NormalWeb"/>
                                <w:ind w:left="274" w:hanging="274"/>
                              </w:pPr>
                              <w:r>
                                <w:t>3. Make Request</w:t>
                              </w:r>
                              <w:r>
                                <w:br/>
                                <w:t>on User Behalf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Text Box 186"/>
                        <wps:cNvSpPr txBox="1"/>
                        <wps:spPr>
                          <a:xfrm>
                            <a:off x="3603085" y="1483278"/>
                            <a:ext cx="129794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6660EC">
                              <w:pPr>
                                <w:pStyle w:val="NormalWeb"/>
                                <w:ind w:left="274" w:hanging="274"/>
                              </w:pPr>
                              <w:r>
                                <w:t>4. Validate Token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Rectangle 395"/>
                        <wps:cNvSpPr/>
                        <wps:spPr>
                          <a:xfrm>
                            <a:off x="1022269" y="1963016"/>
                            <a:ext cx="212090" cy="24003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 </w:t>
                              </w:r>
                            </w:p>
                            <w:p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Rectangle 396"/>
                        <wps:cNvSpPr/>
                        <wps:spPr>
                          <a:xfrm>
                            <a:off x="1022269" y="2595674"/>
                            <a:ext cx="212090" cy="24003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 </w:t>
                              </w:r>
                            </w:p>
                            <w:p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Rectangle 397"/>
                        <wps:cNvSpPr/>
                        <wps:spPr>
                          <a:xfrm>
                            <a:off x="2319402" y="2567360"/>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6660EC">
                              <w:pPr>
                                <w:pStyle w:val="NormalWeb"/>
                                <w:jc w:val="center"/>
                              </w:pPr>
                              <w:r>
                                <w:t> </w:t>
                              </w:r>
                            </w:p>
                            <w:p w:rsidR="00922F80" w:rsidRDefault="00922F80"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Straight Arrow Connector 398"/>
                        <wps:cNvCnPr/>
                        <wps:spPr>
                          <a:xfrm flipH="1">
                            <a:off x="1234772" y="2641270"/>
                            <a:ext cx="1086851"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99" name="Text Box 186"/>
                        <wps:cNvSpPr txBox="1"/>
                        <wps:spPr>
                          <a:xfrm>
                            <a:off x="1234772" y="2309717"/>
                            <a:ext cx="1355098"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Pr="00EB24A4" w:rsidRDefault="00922F80" w:rsidP="006660EC">
                              <w:pPr>
                                <w:pStyle w:val="NormalWeb"/>
                                <w:ind w:left="274" w:hanging="274"/>
                                <w:rPr>
                                  <w:color w:val="808080" w:themeColor="background1" w:themeShade="80"/>
                                </w:rPr>
                              </w:pPr>
                              <w:r w:rsidRPr="00EB24A4">
                                <w:rPr>
                                  <w:color w:val="808080" w:themeColor="background1" w:themeShade="80"/>
                                </w:rPr>
                                <w:t>6. End User</w:t>
                              </w:r>
                              <w:r w:rsidRPr="00EB24A4">
                                <w:rPr>
                                  <w:color w:val="808080" w:themeColor="background1" w:themeShade="80"/>
                                </w:rPr>
                                <w:br/>
                                <w:t>Session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1" name="Text Box 186"/>
                        <wps:cNvSpPr txBox="1"/>
                        <wps:spPr>
                          <a:xfrm>
                            <a:off x="1178621" y="1750884"/>
                            <a:ext cx="135509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Pr="00235D21" w:rsidRDefault="00922F80" w:rsidP="006660EC">
                              <w:pPr>
                                <w:pStyle w:val="NormalWeb"/>
                                <w:ind w:left="274" w:hanging="274"/>
                                <w:rPr>
                                  <w:color w:val="808080" w:themeColor="background1" w:themeShade="80"/>
                                </w:rPr>
                              </w:pPr>
                              <w:r>
                                <w:rPr>
                                  <w:color w:val="808080" w:themeColor="background1" w:themeShade="80"/>
                                </w:rPr>
                                <w:t>5</w:t>
                              </w:r>
                              <w:r w:rsidRPr="00235D21">
                                <w:rPr>
                                  <w:color w:val="808080" w:themeColor="background1" w:themeShade="80"/>
                                </w:rPr>
                                <w:t>. Verify</w:t>
                              </w:r>
                              <w:r w:rsidRPr="00235D21">
                                <w:rPr>
                                  <w:color w:val="808080" w:themeColor="background1" w:themeShade="80"/>
                                </w:rPr>
                                <w:b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wps:spPr>
                          <a:xfrm>
                            <a:off x="750771" y="1361708"/>
                            <a:ext cx="27191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2" name="Elbow Connector 3072"/>
                        <wps:cNvCnPr>
                          <a:stCxn id="382" idx="1"/>
                        </wps:cNvCnPr>
                        <wps:spPr>
                          <a:xfrm rot="10800000" flipV="1">
                            <a:off x="750771" y="1225040"/>
                            <a:ext cx="271911" cy="136667"/>
                          </a:xfrm>
                          <a:prstGeom prst="bentConnector3">
                            <a:avLst>
                              <a:gd name="adj1" fmla="val 103098"/>
                            </a:avLst>
                          </a:prstGeom>
                        </wps:spPr>
                        <wps:style>
                          <a:lnRef idx="1">
                            <a:schemeClr val="dk1"/>
                          </a:lnRef>
                          <a:fillRef idx="0">
                            <a:schemeClr val="dk1"/>
                          </a:fillRef>
                          <a:effectRef idx="0">
                            <a:schemeClr val="dk1"/>
                          </a:effectRef>
                          <a:fontRef idx="minor">
                            <a:schemeClr val="tx1"/>
                          </a:fontRef>
                        </wps:style>
                        <wps:bodyPr/>
                      </wps:wsp>
                      <wps:wsp>
                        <wps:cNvPr id="407" name="Text Box 186"/>
                        <wps:cNvSpPr txBox="1"/>
                        <wps:spPr>
                          <a:xfrm>
                            <a:off x="0" y="901877"/>
                            <a:ext cx="135509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6723E8">
                              <w:pPr>
                                <w:pStyle w:val="NormalWeb"/>
                                <w:ind w:left="274" w:hanging="274"/>
                              </w:pPr>
                              <w:r>
                                <w:t>2. Authenticate</w:t>
                              </w:r>
                              <w:r>
                                <w:b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4" o:spid="_x0000_s13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">
                <v:shape id="_x0000_s1331" type="#_x0000_t75" style="position:absolute;width:54864;height:32004;visibility:visible;mso-wrap-style:square" stroked="t" strokecolor="black [3213]">
                  <v:fill o:detectmouseclick="t"/>
                  <v:path o:connecttype="none"/>
                </v:shape>
                <v:shape id="Straight Arrow Connector 192" o:spid="_x0000_s1332" type="#_x0000_t32" style="position:absolute;left:12343;top:20363;width:356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RDssUAAADcAAAADwAAAGRycy9kb3ducmV2LnhtbESPQWvCQBCF74X+h2UKvenGFIpGV5EW&#10;QaIetEXwNmbHJJidDburpv/eFYTeZnhv3vdmMutMI67kfG1ZwaCfgCAurK65VPD7s+gNQfiArLGx&#10;TAr+yMNs+voywUzbG2/puguliCHsM1RQhdBmUvqiIoO+b1viqJ2sMxji6kqpHd5iuGlkmiSf0mDN&#10;kVBhS18VFefdxURuvnabQ54fvz/2q3WRHnQ3kEGp97duPgYRqAv/5uf1Usf6oxQez8QJ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RDssUAAADcAAAADwAAAAAAAAAA&#10;AAAAAAChAgAAZHJzL2Rvd25yZXYueG1sUEsFBgAAAAAEAAQA+QAAAJMDAAAAAA==&#10;" strokecolor="#7f7f7f [1612]">
                  <v:stroke endarrow="open"/>
                </v:shape>
                <v:rect id="Rectangle 376" o:spid="_x0000_s1333" style="position:absolute;left:19275;top:1807;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j98YA&#10;AADcAAAADwAAAGRycy9kb3ducmV2LnhtbESPX2vCQBDE3wt+h2MF3+rFP6hNPUUKBVsoRW0hj0tu&#10;TaK53ZC7avrtPaHQx2FmfsMs152r1YVaXwkbGA0TUMS52IoLA1+H18cFKB+QLdbCZOCXPKxXvYcl&#10;plauvKPLPhQqQtinaKAMoUm19nlJDv1QGuLoHaV1GKJsC21bvEa4q/U4SWbaYcVxocSGXkrKz/sf&#10;ZyA/ZN+nafb5LtVCzpsP2U6f3jJjBv1u8wwqUBf+w3/trTUwmc/gfiYeAb2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Aj98YAAADcAAAADwAAAAAAAAAAAAAAAACYAgAAZHJz&#10;L2Rvd25yZXYueG1sUEsFBgAAAAAEAAQA9QAAAIsDAAAAAA==&#10;" filled="f" strokecolor="black [3200]" strokeweight=".5pt">
                  <v:textbox>
                    <w:txbxContent>
                      <w:p w:rsidR="00922F80" w:rsidRDefault="00922F80" w:rsidP="006660EC">
                        <w:pPr>
                          <w:pStyle w:val="NormalWeb"/>
                          <w:jc w:val="center"/>
                        </w:pPr>
                        <w:r>
                          <w:t>Sender</w:t>
                        </w:r>
                      </w:p>
                    </w:txbxContent>
                  </v:textbox>
                </v:rect>
                <v:rect id="Rectangle 377" o:spid="_x0000_s1334" style="position:absolute;left:30648;top:1800;width:9829;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yGbMYA&#10;AADcAAAADwAAAGRycy9kb3ducmV2LnhtbESPUWvCQBCE34X+h2MLvunFKtWmniIFQQtFqi3kcclt&#10;k2huN+ROjf++Vyj4OMzMN8x82blaXaj1lbCB0TABRZyLrbgw8HVYD2agfEC2WAuTgRt5WC4eenNM&#10;rVz5ky77UKgIYZ+igTKEJtXa5yU59ENpiKP3I63DEGVbaNviNcJdrZ+S5Fk7rDgulNjQW0n5aX92&#10;BvJD9n2cZLt3qWZyWn3IZvKyzYzpP3arV1CBunAP/7c31sB4OoW/M/EI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yGbMYAAADcAAAADwAAAAAAAAAAAAAAAACYAgAAZHJz&#10;L2Rvd25yZXYueG1sUEsFBgAAAAAEAAQA9QAAAIsDAAAAAA==&#10;" filled="f" strokecolor="black [3200]" strokeweight=".5pt">
                  <v:textbox>
                    <w:txbxContent>
                      <w:p w:rsidR="00922F80" w:rsidRDefault="00922F80" w:rsidP="006660EC">
                        <w:pPr>
                          <w:pStyle w:val="NormalWeb"/>
                          <w:jc w:val="center"/>
                        </w:pPr>
                        <w:r>
                          <w:t>Receiver</w:t>
                        </w:r>
                      </w:p>
                    </w:txbxContent>
                  </v:textbox>
                </v:rect>
                <v:line id="Straight Connector 378" o:spid="_x0000_s1335" style="position:absolute;visibility:visible;mso-wrap-style:square" from="24234,7204" to="24234,29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oz6sEAAADcAAAADwAAAGRycy9kb3ducmV2LnhtbERPz2vCMBS+C/sfwhO8yJpOxW1do4gg&#10;6lHdZbdH8tYWm5fSRNv615vDYMeP73e+7m0t7tT6yrGCtyQFQaydqbhQ8H3ZvX6A8AHZYO2YFAzk&#10;Yb16GeWYGdfxie7nUIgYwj5DBWUITSal1yVZ9IlriCP361qLIcK2kKbFLobbWs7SdCktVhwbSmxo&#10;W5K+nm9WwQ/JxWU/PQwP/pylDRqNx71WajLuN18gAvXhX/znPhgF8/e4Np6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2jPqwQAAANwAAAAPAAAAAAAAAAAAAAAA&#10;AKECAABkcnMvZG93bnJldi54bWxQSwUGAAAAAAQABAD5AAAAjwMAAAAA&#10;" strokecolor="black [3040]">
                  <v:stroke dashstyle="dash"/>
                </v:line>
                <v:line id="Straight Connector 379" o:spid="_x0000_s1336" style="position:absolute;flip:x;visibility:visible;mso-wrap-style:square" from="35518,7153" to="35518,2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mDcIAAADcAAAADwAAAGRycy9kb3ducmV2LnhtbESP0YrCMBRE34X9h3AF3zRVYVe7pmUV&#10;BGFf3OoHXJrbpmxzU5qo9e+NIPg4zMwZZpMPthVX6n3jWMF8loAgLp1uuFZwPu2nKxA+IGtsHZOC&#10;O3nIs4/RBlPtbvxH1yLUIkLYp6jAhNClUvrSkEU/cx1x9CrXWwxR9rXUPd4i3LZykSSf0mLDccFg&#10;RztD5X9xsQqO29MZB39Ylu7iKlv91qbho1KT8fDzDSLQEN7hV/ugFSy/1vA8E4+Az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1mDcIAAADcAAAADwAAAAAAAAAAAAAA&#10;AAChAgAAZHJzL2Rvd25yZXYueG1sUEsFBgAAAAAEAAQA+QAAAJADAAAAAA==&#10;" strokecolor="black [3040]">
                  <v:stroke dashstyle="dash"/>
                </v:line>
                <v:rect id="Rectangle 380" o:spid="_x0000_s1337" style="position:absolute;left:6227;top:1749;width:1056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uP8IA&#10;AADcAAAADwAAAGRycy9kb3ducmV2LnhtbERPS2vCQBC+F/oflin0VjdVKTG6igiCLUjxBTkO2TFJ&#10;zc6E7FbTf989CB4/vvds0btGXanztbCB90ECirgQW3Np4HhYv6WgfEC22AiTgT/ysJg/P80ws3Lj&#10;HV33oVQxhH2GBqoQ2kxrX1Tk0A+kJY7cWTqHIcKu1LbDWwx3jR4myYd2WHNsqLClVUXFZf/rDBSH&#10;/PQzzr+/pE7lstzKZjz5zI15femXU1CB+vAQ390ba2CUxvnxTDwCe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G4/wgAAANwAAAAPAAAAAAAAAAAAAAAAAJgCAABkcnMvZG93&#10;bnJldi54bWxQSwUGAAAAAAQABAD1AAAAhwMAAAAA&#10;" filled="f" strokecolor="black [3200]" strokeweight=".5pt">
                  <v:textbox>
                    <w:txbxContent>
                      <w:p w:rsidR="00922F80" w:rsidRDefault="00922F80" w:rsidP="006660EC">
                        <w:pPr>
                          <w:pStyle w:val="NormalWeb"/>
                          <w:jc w:val="center"/>
                        </w:pPr>
                        <w:r>
                          <w:t>Token Issuer</w:t>
                        </w:r>
                      </w:p>
                    </w:txbxContent>
                  </v:textbox>
                </v:rect>
                <v:line id="Straight Connector 381" o:spid="_x0000_s1338" style="position:absolute;visibility:visible;mso-wrap-style:square" from="11306,7146" to="11306,2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qUMQAAADcAAAADwAAAGRycy9kb3ducmV2LnhtbESPT2sCMRTE74V+h/AKXopmXUvR1ShF&#10;EO2x2ou3R/LcXdy8LJt0//jpTUHwOMzMb5jVpreVaKnxpWMF00kCglg7U3Ku4Pe0G89B+IBssHJM&#10;CgbysFm/vqwwM67jH2qPIRcRwj5DBUUIdSal1wVZ9BNXE0fv4hqLIcoml6bBLsJtJdMk+ZQWS44L&#10;Bda0LUhfj39WwZnkx2n/fhhuvEiTGo3G771WavTWfy1BBOrDM/xoH4yC2XwK/2fiEZ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epQxAAAANwAAAAPAAAAAAAAAAAA&#10;AAAAAKECAABkcnMvZG93bnJldi54bWxQSwUGAAAAAAQABAD5AAAAkgMAAAAA&#10;" strokecolor="black [3040]">
                  <v:stroke dashstyle="dash"/>
                </v:line>
                <v:rect id="Rectangle 382" o:spid="_x0000_s1339" style="position:absolute;left:10226;top:9718;width:2121;height:5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aicYA&#10;AADcAAAADwAAAGRycy9kb3ducmV2LnhtbESPQWvCQBSE74X+h+UVeqsbUwkhdQ0iaRHpRduLt0f2&#10;mQSzb2N2E9P+ercg9DjMzDfMMp9MK0bqXWNZwXwWgSAurW64UvD99f6SgnAeWWNrmRT8kIN89fiw&#10;xEzbK+9pPPhKBAi7DBXU3neZlK6syaCb2Y44eCfbG/RB9pXUPV4D3LQyjqJEGmw4LNTY0aam8nwY&#10;jIJ42BXt1gy75DM9DsVvkSw+jhelnp+m9RsIT5P/D9/bW63gNY3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raic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83" o:spid="_x0000_s1340" style="position:absolute;left:43236;top:1947;width:1122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wSMYA&#10;AADcAAAADwAAAGRycy9kb3ducmV2LnhtbESPX2vCQBDE3wt+h2OFvtWLVUqMniKFgi2U4j/I45Jb&#10;k2huN+Sumn77XqHg4zAzv2EWq9416kqdr4UNjEcJKOJCbM2lgcP+7SkF5QOyxUaYDPyQh9Vy8LDA&#10;zMqNt3TdhVJFCPsMDVQhtJnWvqjIoR9JSxy9k3QOQ5RdqW2Htwh3jX5OkhftsOa4UGFLrxUVl923&#10;M1Ds8+N5mn99SJ3KZf0pm+nsPTfmcdiv56AC9eEe/m9vrIFJOoG/M/EI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LwSMYAAADcAAAADwAAAAAAAAAAAAAAAACYAgAAZHJz&#10;L2Rvd25yZXYueG1sUEsFBgAAAAAEAAQA9QAAAIsDAAAAAA==&#10;" filled="f" strokecolor="black [3200]" strokeweight=".5pt">
                  <v:textbox>
                    <w:txbxContent>
                      <w:p w:rsidR="00922F80" w:rsidRDefault="00922F80" w:rsidP="006660EC">
                        <w:pPr>
                          <w:pStyle w:val="NormalWeb"/>
                          <w:jc w:val="center"/>
                        </w:pPr>
                        <w:r>
                          <w:t>Token Validator</w:t>
                        </w:r>
                      </w:p>
                    </w:txbxContent>
                  </v:textbox>
                </v:rect>
                <v:line id="Straight Connector 384" o:spid="_x0000_s1341" style="position:absolute;flip:x;visibility:visible;mso-wrap-style:square" from="49010,7345" to="49010,2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5tL8AAADcAAAADwAAAGRycy9kb3ducmV2LnhtbESPzQrCMBCE74LvEFbwpqk/iFSjqCAI&#10;Xvx7gKXZNsVmU5qo9e2NIHgcZuYbZrlubSWe1PjSsYLRMAFBnDldcqHgdt0P5iB8QNZYOSYFb/Kw&#10;XnU7S0y1e/GZnpdQiAhhn6ICE0KdSukzQxb90NXE0ctdYzFE2RRSN/iKcFvJcZLMpMWS44LBmnaG&#10;svvlYRWcttcbtv4wydzD5TY/Fqbkk1L9XrtZgAjUhn/41z5oBZP5FL5n4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Hm5tL8AAADcAAAADwAAAAAAAAAAAAAAAACh&#10;AgAAZHJzL2Rvd25yZXYueG1sUEsFBgAAAAAEAAQA+QAAAI0DAAAAAA==&#10;" strokecolor="black [3040]">
                  <v:stroke dashstyle="dash"/>
                </v:line>
                <v:rect id="Rectangle 385" o:spid="_x0000_s1342" style="position:absolute;left:23216;top:8862;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C/cYA&#10;AADcAAAADwAAAGRycy9kb3ducmV2LnhtbESPT2vCQBTE7wW/w/KE3upG24YQXUUkLSJe/HPx9sg+&#10;k2D2bcxuNO2n7woFj8PM/IaZLXpTixu1rrKsYDyKQBDnVldcKDgevt4SEM4ja6wtk4IfcrCYD15m&#10;mGp75x3d9r4QAcIuRQWl900qpctLMuhGtiEO3tm2Bn2QbSF1i/cAN7WcRFEsDVYcFkpsaFVSftl3&#10;RsGk22T12nSbeJucuuw3iz++T1elXof9cgrCU++f4f/2Wit4Tz7hcSYc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NC/c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shape id="Straight Arrow Connector 185" o:spid="_x0000_s1343" type="#_x0000_t32" style="position:absolute;left:12347;top:10522;width:10869;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UYh8UAAADcAAAADwAAAGRycy9kb3ducmV2LnhtbERP22oCMRB9L/Qfwgi+1ay3rmyNIopU&#10;sVBqS8G3YTPdLN1M1k2q698bQejbHM51pvPWVuJEjS8dK+j3EhDEudMlFwq+PtdPExA+IGusHJOC&#10;C3mYzx4fpphpd+YPOu1DIWII+wwVmBDqTEqfG7Loe64mjtyPayyGCJtC6gbPMdxWcpAkz9JiybHB&#10;YE1LQ/nv/s8qWG2/R+mxPb4PXw/mLadhehgsdkp1O+3iBUSgNvyL7+6NjvMnY7g9Ey+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UYh8UAAADcAAAADwAAAAAAAAAA&#10;AAAAAAChAgAAZHJzL2Rvd25yZXYueG1sUEsFBgAAAAAEAAQA+QAAAJMDAAAAAA==&#10;" strokecolor="black [3040]">
                  <v:stroke endarrow="open"/>
                </v:shape>
                <v:shape id="Text Box 186" o:spid="_x0000_s1344" type="#_x0000_t202" style="position:absolute;left:12347;top:7459;width:9590;height:5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tsIA&#10;AADcAAAADwAAAGRycy9kb3ducmV2LnhtbERPS4vCMBC+L/gfwgh7W1MFpVSjSEEUWQ8+Lt7GZmyL&#10;zaQ2Uau/3iwseJuP7zmTWWsqcafGlZYV9HsRCOLM6pJzBYf94icG4TyyxsoyKXiSg9m08zXBRNsH&#10;b+m+87kIIewSVFB4XydSuqwgg65na+LAnW1j0AfY5FI3+AjhppKDKBpJgyWHhgJrSgvKLrubUbBO&#10;FxvcngYmflXp8vc8r6+H41Cp7247H4Pw1PqP+N+90mF+PIK/Z8IFcv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jS2wgAAANwAAAAPAAAAAAAAAAAAAAAAAJgCAABkcnMvZG93&#10;bnJldi54bWxQSwUGAAAAAAQABAD1AAAAhwMAAAAA&#10;" filled="f" stroked="f" strokeweight=".5pt">
                  <v:textbox>
                    <w:txbxContent>
                      <w:p w:rsidR="00922F80" w:rsidRDefault="00922F80" w:rsidP="006660EC">
                        <w:pPr>
                          <w:ind w:left="270" w:hanging="270"/>
                        </w:pPr>
                        <w:r>
                          <w:t xml:space="preserve">1. Get User Token </w:t>
                        </w:r>
                      </w:p>
                    </w:txbxContent>
                  </v:textbox>
                </v:shape>
                <v:rect id="Rectangle 388" o:spid="_x0000_s1345" style="position:absolute;left:23216;top:14223;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tY8IA&#10;AADcAAAADwAAAGRycy9kb3ducmV2LnhtbERPy4rCMBTdC/MP4Q7MTtNxpJRqlGGoIuLGx8bdpbm2&#10;xeam06Ra/XqzEFweznu26E0trtS6yrKC71EEgji3uuJCwfGwHCYgnEfWWFsmBXdysJh/DGaYanvj&#10;HV33vhAhhF2KCkrvm1RKl5dk0I1sQxy4s20N+gDbQuoWbyHc1HIcRbE0WHFoKLGhv5Lyy74zCsbd&#10;JqvXptvE2+TUZY8snqxO/0p9ffa/UxCeev8Wv9xrreAnCWvDmXA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8u1jwgAAANwAAAAPAAAAAAAAAAAAAAAAAJgCAABkcnMvZG93&#10;bnJldi54bWxQSwUGAAAAAAQABAD1AAAAhwM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89" o:spid="_x0000_s1346" style="position:absolute;left:34381;top:14620;width:2121;height:8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5I+MYA&#10;AADcAAAADwAAAGRycy9kb3ducmV2LnhtbESPQWvCQBSE74L/YXlCb7qpLSGNboKUVER6qe3F2yP7&#10;TEKzb2N2o7G/vlsoeBxm5htmnY+mFRfqXWNZweMiAkFcWt1wpeDr822egHAeWWNrmRTcyEGeTSdr&#10;TLW98gddDr4SAcIuRQW1910qpStrMugWtiMO3sn2Bn2QfSV1j9cAN61cRlEsDTYcFmrs6LWm8vsw&#10;GAXLYV+0OzPs4/fkOBQ/Rfy8PZ6VepiNmxUIT6O/h//bO63gKXmB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5I+M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90" o:spid="_x0000_s1347" style="position:absolute;left:47953;top:17537;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13uMQA&#10;AADcAAAADwAAAGRycy9kb3ducmV2LnhtbERPTWvCQBC9C/0PyxR6M5tGCRpdQ5FYRHpp2ou3ITtN&#10;QrOzMbvR2F/fPRR6fLzvbT6ZTlxpcK1lBc9RDIK4srrlWsHnx2G+AuE8ssbOMim4k4N89zDbYqbt&#10;jd/pWvpahBB2GSpovO8zKV3VkEEX2Z44cF92MOgDHGqpB7yFcNPJJI5TabDl0NBgT/uGqu9yNAqS&#10;8VR0RzOe0rfVeSx+inT5er4o9fQ4vWxAeJr8v/jPfdQKFuswP5w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d7jEAAAA3AAAAA8AAAAAAAAAAAAAAAAAmAIAAGRycy9k&#10;b3ducmV2LnhtbFBLBQYAAAAABAAEAPUAAACJAw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shape id="Straight Arrow Connector 391" o:spid="_x0000_s1348" type="#_x0000_t32" style="position:absolute;left:25337;top:14923;width:90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UHysUAAADcAAAADwAAAGRycy9kb3ducmV2LnhtbESPQWvCQBSE70L/w/IK3nSTCqKpq0gg&#10;4KE9RCO9PrLPJJh9m2a3Mfn33ULB4zAz3zC7w2haMVDvGssK4mUEgri0uuFKQXHJFhsQziNrbC2T&#10;gokcHPYvsx0m2j44p+HsKxEg7BJUUHvfJVK6siaDbmk74uDdbG/QB9lXUvf4CHDTyrcoWkuDDYeF&#10;GjtKayrv5x+jIHLr7Du93D+HovL5x5fMTtP2qtT8dTy+g/A0+mf4v33SClbbGP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UHysUAAADcAAAADwAAAAAAAAAA&#10;AAAAAAChAgAAZHJzL2Rvd25yZXYueG1sUEsFBgAAAAAEAAQA+QAAAJMDAAAAAA==&#10;" strokecolor="black [3040]">
                  <v:stroke endarrow="open"/>
                </v:shape>
                <v:shape id="Straight Arrow Connector 392" o:spid="_x0000_s1349" type="#_x0000_t32" style="position:absolute;left:36502;top:18062;width:11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eZvcQAAADcAAAADwAAAGRycy9kb3ducmV2LnhtbESPQYvCMBSE78L+h/CEvWmqC7J2TYsI&#10;BQ96UCt7fTTPtti8dJtY6783grDHYWa+YVbpYBrRU+dqywpm0wgEcWF1zaWC/JRNvkE4j6yxsUwK&#10;HuQgTT5GK4y1vfOB+qMvRYCwi1FB5X0bS+mKigy6qW2Jg3exnUEfZFdK3eE9wE0j51G0kAZrDgsV&#10;trSpqLgeb0ZB5BbZ3+Z03fd56Q+7X5ltH8uzUp/jYf0DwtPg/8Pv9lYr+FrO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5m9xAAAANwAAAAPAAAAAAAAAAAA&#10;AAAAAKECAABkcnMvZG93bnJldi54bWxQSwUGAAAAAAQABAD5AAAAkgMAAAAA&#10;" strokecolor="black [3040]">
                  <v:stroke endarrow="open"/>
                </v:shape>
                <v:shape id="Text Box 186" o:spid="_x0000_s1350" type="#_x0000_t202" style="position:absolute;left:24371;top:10111;width:12982;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vEscA&#10;AADcAAAADwAAAGRycy9kb3ducmV2LnhtbESPQWvCQBSE70L/w/IKvemmB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IbxLHAAAA3AAAAA8AAAAAAAAAAAAAAAAAmAIAAGRy&#10;cy9kb3ducmV2LnhtbFBLBQYAAAAABAAEAPUAAACMAwAAAAA=&#10;" filled="f" stroked="f" strokeweight=".5pt">
                  <v:textbox>
                    <w:txbxContent>
                      <w:p w:rsidR="00922F80" w:rsidRDefault="00922F80" w:rsidP="006660EC">
                        <w:pPr>
                          <w:pStyle w:val="NormalWeb"/>
                          <w:ind w:left="274" w:hanging="274"/>
                        </w:pPr>
                        <w:r>
                          <w:t>3. Make Request</w:t>
                        </w:r>
                        <w:r>
                          <w:br/>
                          <w:t>on User Behalf</w:t>
                        </w:r>
                      </w:p>
                    </w:txbxContent>
                  </v:textbox>
                </v:shape>
                <v:shape id="Text Box 186" o:spid="_x0000_s1351" type="#_x0000_t202" style="position:absolute;left:36030;top:14832;width:12980;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3ZscA&#10;AADcAAAADwAAAGRycy9kb3ducmV2LnhtbESPQWvCQBSE70L/w/IK3nRTtUXTbEQCUhE9mHrp7Zl9&#10;JqHZt2l2q7G/visUehxm5hsmWfamERfqXG1ZwdM4AkFcWF1zqeD4vh7NQTiPrLGxTApu5GCZPgwS&#10;jLW98oEuuS9FgLCLUUHlfRtL6YqKDLqxbYmDd7adQR9kV0rd4TXATSMnUfQiDdYcFipsKauo+My/&#10;jYJttt7j4TQx858me9udV+3X8eNZqeFjv3oF4an3/+G/9kYrmC5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92bHAAAA3AAAAA8AAAAAAAAAAAAAAAAAmAIAAGRy&#10;cy9kb3ducmV2LnhtbFBLBQYAAAAABAAEAPUAAACMAwAAAAA=&#10;" filled="f" stroked="f" strokeweight=".5pt">
                  <v:textbox>
                    <w:txbxContent>
                      <w:p w:rsidR="00922F80" w:rsidRDefault="00922F80" w:rsidP="006660EC">
                        <w:pPr>
                          <w:pStyle w:val="NormalWeb"/>
                          <w:ind w:left="274" w:hanging="274"/>
                        </w:pPr>
                        <w:r>
                          <w:t>4. Validate Token</w:t>
                        </w:r>
                      </w:p>
                    </w:txbxContent>
                  </v:textbox>
                </v:shape>
                <v:rect id="Rectangle 395" o:spid="_x0000_s1352" style="position:absolute;left:10222;top:19630;width:2121;height: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UIMYA&#10;AADcAAAADwAAAGRycy9kb3ducmV2LnhtbESPQWvCQBSE74L/YXlCb7pRa7Cpq4ikRaQXtRdvj+xr&#10;Esy+jdmNpv31riD0OMzMN8xi1ZlKXKlxpWUF41EEgjizuuRcwffxYzgH4TyyxsoyKfglB6tlv7fA&#10;RNsb7+l68LkIEHYJKii8rxMpXVaQQTeyNXHwfmxj0AfZ5FI3eAtwU8lJFMXSYMlhocCaNgVl50Nr&#10;FEzaXVptTbuLv+anNv1L49fP00Wpl0G3fgfhqfP/4Wd7qxVM32bwOB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rUIM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96" o:spid="_x0000_s1353" style="position:absolute;left:10222;top:25956;width:2121;height:2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V8YA&#10;AADcAAAADwAAAGRycy9kb3ducmV2LnhtbESPQWvCQBSE7wX/w/KE3upGK0Gjq0hJi0gvRi/eHtln&#10;Esy+jdmNpv76bqHgcZiZb5jluje1uFHrKssKxqMIBHFudcWFguPh820GwnlkjbVlUvBDDtarwcsS&#10;E23vvKdb5gsRIOwSVFB63yRSurwkg25kG+LgnW1r0AfZFlK3eA9wU8tJFMXSYMVhocSGPkrKL1ln&#10;FEy6XVpvTbeLv2enLn2k8fTrdFXqddhvFiA89f4Z/m9vtYL3eQx/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KV8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rect id="Rectangle 397" o:spid="_x0000_s1354" style="position:absolute;left:23194;top:25673;width:212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vzMYA&#10;AADcAAAADwAAAGRycy9kb3ducmV2LnhtbESPQWvCQBSE74L/YXmCN93USrSpq5QSRcSL2ou3R/Y1&#10;Cc2+TbMbjf76bkHwOMzMN8xi1ZlKXKhxpWUFL+MIBHFmdcm5gq/TejQH4TyyxsoyKbiRg9Wy31tg&#10;ou2VD3Q5+lwECLsEFRTe14mULivIoBvbmjh437Yx6INscqkbvAa4qeQkimJpsOSwUGBNnwVlP8fW&#10;KJi0u7TamnYX7+fnNr2n8XRz/lVqOOg+3kF46vwz/GhvtYLXtx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TvzMYAAADcAAAADwAAAAAAAAAAAAAAAACYAgAAZHJz&#10;L2Rvd25yZXYueG1sUEsFBgAAAAAEAAQA9QAAAIsDAAAAAA==&#10;" fillcolor="white [3201]" strokecolor="black [3200]" strokeweight=".5pt">
                  <v:textbox>
                    <w:txbxContent>
                      <w:p w:rsidR="00922F80" w:rsidRDefault="00922F80" w:rsidP="006660EC">
                        <w:pPr>
                          <w:pStyle w:val="NormalWeb"/>
                          <w:jc w:val="center"/>
                        </w:pPr>
                        <w:r>
                          <w:t> </w:t>
                        </w:r>
                      </w:p>
                      <w:p w:rsidR="00922F80" w:rsidRDefault="00922F80" w:rsidP="006660EC">
                        <w:pPr>
                          <w:pStyle w:val="NormalWeb"/>
                          <w:jc w:val="center"/>
                        </w:pPr>
                        <w:r>
                          <w:t> </w:t>
                        </w:r>
                      </w:p>
                    </w:txbxContent>
                  </v:textbox>
                </v:rect>
                <v:shape id="Straight Arrow Connector 398" o:spid="_x0000_s1355" type="#_x0000_t32" style="position:absolute;left:12347;top:26412;width:108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aucIAAADcAAAADwAAAGRycy9kb3ducmV2LnhtbERPTWvCQBC9F/wPywi91Y0KUlNXKYog&#10;0R60peBtmp0modnZsLvV+O+dQ6HHx/terHrXqguF2Hg2MB5loIhLbxuuDHy8b5+eQcWEbLH1TAZu&#10;FGG1HDwsMLf+yke6nFKlJIRjjgbqlLpc61jW5DCOfEcs3LcPDpPAUGkb8CrhrtWTLJtphw1LQ40d&#10;rWsqf06/TnqLQ3g7F8XXZvq5P5STs+3HOhnzOOxfX0Al6tO/+M+9swamc1krZ+QI6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gaucIAAADcAAAADwAAAAAAAAAAAAAA&#10;AAChAgAAZHJzL2Rvd25yZXYueG1sUEsFBgAAAAAEAAQA+QAAAJADAAAAAA==&#10;" strokecolor="#7f7f7f [1612]">
                  <v:stroke endarrow="open"/>
                </v:shape>
                <v:shape id="Text Box 186" o:spid="_x0000_s1356" type="#_x0000_t202" style="position:absolute;left:12347;top:23097;width:13551;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Y+MUA&#10;AADcAAAADwAAAGRycy9kb3ducmV2LnhtbESPQYvCMBSE78L+h/CEvWmqom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j4xQAAANwAAAAPAAAAAAAAAAAAAAAAAJgCAABkcnMv&#10;ZG93bnJldi54bWxQSwUGAAAAAAQABAD1AAAAigMAAAAA&#10;" filled="f" stroked="f" strokeweight=".5pt">
                  <v:textbox>
                    <w:txbxContent>
                      <w:p w:rsidR="00922F80" w:rsidRPr="00EB24A4" w:rsidRDefault="00922F80" w:rsidP="006660EC">
                        <w:pPr>
                          <w:pStyle w:val="NormalWeb"/>
                          <w:ind w:left="274" w:hanging="274"/>
                          <w:rPr>
                            <w:color w:val="808080" w:themeColor="background1" w:themeShade="80"/>
                          </w:rPr>
                        </w:pPr>
                        <w:r w:rsidRPr="00EB24A4">
                          <w:rPr>
                            <w:color w:val="808080" w:themeColor="background1" w:themeShade="80"/>
                          </w:rPr>
                          <w:t>6. End User</w:t>
                        </w:r>
                        <w:r w:rsidRPr="00EB24A4">
                          <w:rPr>
                            <w:color w:val="808080" w:themeColor="background1" w:themeShade="80"/>
                          </w:rPr>
                          <w:br/>
                          <w:t>Session</w:t>
                        </w:r>
                      </w:p>
                    </w:txbxContent>
                  </v:textbox>
                </v:shape>
                <v:shape id="Text Box 186" o:spid="_x0000_s1357" type="#_x0000_t202" style="position:absolute;left:11786;top:17508;width:13551;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MHMYA&#10;AADcAAAADwAAAGRycy9kb3ducmV2LnhtbESPQWvCQBSE74L/YXlCb7qJ1C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YMHMYAAADcAAAADwAAAAAAAAAAAAAAAACYAgAAZHJz&#10;L2Rvd25yZXYueG1sUEsFBgAAAAAEAAQA9QAAAIsDAAAAAA==&#10;" filled="f" stroked="f" strokeweight=".5pt">
                  <v:textbox>
                    <w:txbxContent>
                      <w:p w:rsidR="00922F80" w:rsidRPr="00235D21" w:rsidRDefault="00922F80" w:rsidP="006660EC">
                        <w:pPr>
                          <w:pStyle w:val="NormalWeb"/>
                          <w:ind w:left="274" w:hanging="274"/>
                          <w:rPr>
                            <w:color w:val="808080" w:themeColor="background1" w:themeShade="80"/>
                          </w:rPr>
                        </w:pPr>
                        <w:r>
                          <w:rPr>
                            <w:color w:val="808080" w:themeColor="background1" w:themeShade="80"/>
                          </w:rPr>
                          <w:t>5</w:t>
                        </w:r>
                        <w:r w:rsidRPr="00235D21">
                          <w:rPr>
                            <w:color w:val="808080" w:themeColor="background1" w:themeShade="80"/>
                          </w:rPr>
                          <w:t>. Verify</w:t>
                        </w:r>
                        <w:r w:rsidRPr="00235D21">
                          <w:rPr>
                            <w:color w:val="808080" w:themeColor="background1" w:themeShade="80"/>
                          </w:rPr>
                          <w:br/>
                          <w:t>User</w:t>
                        </w:r>
                      </w:p>
                    </w:txbxContent>
                  </v:textbox>
                </v:shape>
                <v:shape id="Straight Arrow Connector 211" o:spid="_x0000_s1358" type="#_x0000_t32" style="position:absolute;left:7507;top:13617;width:27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cLDcQAAADcAAAADwAAAGRycy9kb3ducmV2LnhtbESPT4vCMBTE78J+h/AW9mbTehDtGssi&#10;FDy4B//h9dG8bUubl24Ta/32RhA8DjPzG2aVjaYVA/WutqwgiWIQxIXVNZcKTsd8ugDhPLLG1jIp&#10;uJODbP0xWWGq7Y33NBx8KQKEXYoKKu+7VEpXVGTQRbYjDt6f7Q36IPtS6h5vAW5aOYvjuTRYc1io&#10;sKNNRUVzuBoFsZvn/5tj8zucSr/fXWS+vS/PSn19jj/fIDyN/h1+tbdawSxJ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wsNxAAAANwAAAAPAAAAAAAAAAAA&#10;AAAAAKECAABkcnMvZG93bnJldi54bWxQSwUGAAAAAAQABAD5AAAAkgMAAAAA&#10;" strokecolor="black [3040]">
                  <v:stroke endarrow="open"/>
                </v:shape>
                <v:shape id="Elbow Connector 3072" o:spid="_x0000_s1359" type="#_x0000_t34" style="position:absolute;left:7507;top:12250;width:2719;height:136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KsMAAADdAAAADwAAAGRycy9kb3ducmV2LnhtbESPQWvCQBSE7wX/w/IEb3WjQirRVURa&#10;yNW0SI7P7DMJZt/G3VXjv3cLhR6HmfmGWW8H04k7Od9aVjCbJiCIK6tbrhX8fH+9L0H4gKyxs0wK&#10;nuRhuxm9rTHT9sEHuhehFhHCPkMFTQh9JqWvGjLop7Ynjt7ZOoMhSldL7fAR4aaT8yRJpcGW40KD&#10;Pe0bqi7FzSi4luYzlLm7UU7HtEyPBV5OT6Um42G3AhFoCP/hv3auFSySjzn8volPQG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oirDAAAA3QAAAA8AAAAAAAAAAAAA&#10;AAAAoQIAAGRycy9kb3ducmV2LnhtbFBLBQYAAAAABAAEAPkAAACRAwAAAAA=&#10;" adj="22269" strokecolor="black [3040]"/>
                <v:shape id="Text Box 186" o:spid="_x0000_s1360" type="#_x0000_t202" style="position:absolute;top:9018;width:13550;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88YA&#10;AADcAAAADwAAAGRycy9kb3ducmV2LnhtbESPT4vCMBTE7wt+h/AEb2uqrK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Mx88YAAADcAAAADwAAAAAAAAAAAAAAAACYAgAAZHJz&#10;L2Rvd25yZXYueG1sUEsFBgAAAAAEAAQA9QAAAIsDAAAAAA==&#10;" filled="f" stroked="f" strokeweight=".5pt">
                  <v:textbox>
                    <w:txbxContent>
                      <w:p w:rsidR="00922F80" w:rsidRDefault="00922F80" w:rsidP="006723E8">
                        <w:pPr>
                          <w:pStyle w:val="NormalWeb"/>
                          <w:ind w:left="274" w:hanging="274"/>
                        </w:pPr>
                        <w:r>
                          <w:t>2. Authenticate</w:t>
                        </w:r>
                        <w:r>
                          <w:br/>
                          <w:t>User</w:t>
                        </w:r>
                      </w:p>
                    </w:txbxContent>
                  </v:textbox>
                </v:shape>
                <w10:anchorlock/>
              </v:group>
            </w:pict>
          </mc:Fallback>
        </mc:AlternateContent>
      </w:r>
    </w:p>
    <w:p w:rsidR="00300309" w:rsidRPr="002A1B47" w:rsidRDefault="00AF1EF8" w:rsidP="00922F80">
      <w:pPr>
        <w:pStyle w:val="FigureTitle"/>
        <w:rPr>
          <w:noProof w:val="0"/>
        </w:rPr>
      </w:pPr>
      <w:r w:rsidRPr="002A1B47">
        <w:rPr>
          <w:noProof w:val="0"/>
        </w:rPr>
        <w:t>Figure</w:t>
      </w:r>
      <w:r w:rsidR="00F346F6">
        <w:rPr>
          <w:noProof w:val="0"/>
        </w:rPr>
        <w:t xml:space="preserve"> 3.3.3.4-1</w:t>
      </w:r>
      <w:r w:rsidR="00E33E65" w:rsidRPr="002A1B47">
        <w:rPr>
          <w:noProof w:val="0"/>
        </w:rPr>
        <w:t>:</w:t>
      </w:r>
      <w:r w:rsidRPr="002A1B47">
        <w:rPr>
          <w:noProof w:val="0"/>
        </w:rPr>
        <w:t xml:space="preserve"> User Authentication and/or Authorization</w:t>
      </w:r>
    </w:p>
    <w:p w:rsidR="00235D21" w:rsidRPr="002A1B47" w:rsidRDefault="00235D21" w:rsidP="00300309">
      <w:pPr>
        <w:pStyle w:val="BodyText"/>
        <w:rPr>
          <w:noProof w:val="0"/>
        </w:rPr>
      </w:pPr>
      <w:r w:rsidRPr="002A1B47">
        <w:rPr>
          <w:noProof w:val="0"/>
        </w:rPr>
        <w:t xml:space="preserve">This general pattern is followed by the IHE Enterprise User Authentication (EUA) </w:t>
      </w:r>
      <w:r w:rsidR="002A1B47" w:rsidRPr="002A1B47">
        <w:rPr>
          <w:noProof w:val="0"/>
        </w:rPr>
        <w:t>profile,</w:t>
      </w:r>
      <w:r w:rsidRPr="002A1B47">
        <w:rPr>
          <w:noProof w:val="0"/>
        </w:rPr>
        <w:t xml:space="preserve"> the Cross-Enterprise User </w:t>
      </w:r>
      <w:r w:rsidR="0084155F" w:rsidRPr="002A1B47">
        <w:rPr>
          <w:noProof w:val="0"/>
        </w:rPr>
        <w:t xml:space="preserve">Assertion </w:t>
      </w:r>
      <w:r w:rsidRPr="002A1B47">
        <w:rPr>
          <w:noProof w:val="0"/>
        </w:rPr>
        <w:t xml:space="preserve">(XUA) profile, and the Internet User </w:t>
      </w:r>
      <w:r w:rsidR="0084155F" w:rsidRPr="002A1B47">
        <w:rPr>
          <w:noProof w:val="0"/>
        </w:rPr>
        <w:t xml:space="preserve">Authorization </w:t>
      </w:r>
      <w:r w:rsidRPr="002A1B47">
        <w:rPr>
          <w:noProof w:val="0"/>
        </w:rPr>
        <w:t>(IUA) profile.</w:t>
      </w:r>
    </w:p>
    <w:p w:rsidR="00235D21" w:rsidRPr="002A1B47" w:rsidRDefault="00235D21" w:rsidP="00300309">
      <w:pPr>
        <w:pStyle w:val="BodyText"/>
        <w:rPr>
          <w:noProof w:val="0"/>
        </w:rPr>
      </w:pPr>
      <w:r w:rsidRPr="002A1B47">
        <w:rPr>
          <w:noProof w:val="0"/>
        </w:rPr>
        <w:t>In EUA, the Authenticator is the combination of the User Authentication Provider and the X-Assertion Provider</w:t>
      </w:r>
      <w:r w:rsidR="002A1B47">
        <w:rPr>
          <w:noProof w:val="0"/>
        </w:rPr>
        <w:t xml:space="preserve">. </w:t>
      </w:r>
      <w:r w:rsidR="006723E8" w:rsidRPr="002A1B47">
        <w:rPr>
          <w:noProof w:val="0"/>
        </w:rPr>
        <w:t xml:space="preserve">Steps 1 and 2 don’t necessarily occur in </w:t>
      </w:r>
      <w:r w:rsidR="00EB24A4" w:rsidRPr="002A1B47">
        <w:rPr>
          <w:noProof w:val="0"/>
        </w:rPr>
        <w:t xml:space="preserve">that </w:t>
      </w:r>
      <w:r w:rsidR="006723E8" w:rsidRPr="002A1B47">
        <w:rPr>
          <w:noProof w:val="0"/>
        </w:rPr>
        <w:t>order</w:t>
      </w:r>
      <w:r w:rsidR="002A1B47">
        <w:rPr>
          <w:noProof w:val="0"/>
        </w:rPr>
        <w:t xml:space="preserve">. </w:t>
      </w:r>
      <w:r w:rsidR="006723E8" w:rsidRPr="002A1B47">
        <w:rPr>
          <w:noProof w:val="0"/>
        </w:rPr>
        <w:t>The communication of the token (called a ticket) is handled through the Kerberos protocol.</w:t>
      </w:r>
    </w:p>
    <w:p w:rsidR="006723E8" w:rsidRPr="002A1B47" w:rsidRDefault="006723E8" w:rsidP="00300309">
      <w:pPr>
        <w:pStyle w:val="BodyText"/>
        <w:rPr>
          <w:noProof w:val="0"/>
        </w:rPr>
      </w:pPr>
      <w:r w:rsidRPr="002A1B47">
        <w:rPr>
          <w:noProof w:val="0"/>
        </w:rPr>
        <w:t xml:space="preserve">In XUA, the </w:t>
      </w:r>
      <w:r w:rsidR="00EB24A4" w:rsidRPr="002A1B47">
        <w:rPr>
          <w:noProof w:val="0"/>
        </w:rPr>
        <w:t xml:space="preserve">token is a SAML assertion, and the Token Issuer and Validator become the </w:t>
      </w:r>
      <w:r w:rsidR="002A1B47" w:rsidRPr="002A1B47">
        <w:rPr>
          <w:noProof w:val="0"/>
        </w:rPr>
        <w:t>Assertion</w:t>
      </w:r>
      <w:r w:rsidR="00EB24A4" w:rsidRPr="002A1B47">
        <w:rPr>
          <w:noProof w:val="0"/>
        </w:rPr>
        <w:t xml:space="preserve"> Provider </w:t>
      </w:r>
      <w:r w:rsidR="00D02383">
        <w:rPr>
          <w:noProof w:val="0"/>
        </w:rPr>
        <w:t>A</w:t>
      </w:r>
      <w:r w:rsidR="00EB24A4" w:rsidRPr="002A1B47">
        <w:rPr>
          <w:noProof w:val="0"/>
        </w:rPr>
        <w:t>ctor of that profile</w:t>
      </w:r>
      <w:r w:rsidR="002A1B47">
        <w:rPr>
          <w:noProof w:val="0"/>
        </w:rPr>
        <w:t xml:space="preserve">. </w:t>
      </w:r>
      <w:r w:rsidR="00EB24A4" w:rsidRPr="002A1B47">
        <w:rPr>
          <w:noProof w:val="0"/>
        </w:rPr>
        <w:t>In the XUA profile, the Assertion Provider and User Authentication Provider Actors are grouped</w:t>
      </w:r>
      <w:r w:rsidR="002A1B47">
        <w:rPr>
          <w:noProof w:val="0"/>
        </w:rPr>
        <w:t xml:space="preserve">. </w:t>
      </w:r>
      <w:r w:rsidR="00EB24A4" w:rsidRPr="002A1B47">
        <w:rPr>
          <w:noProof w:val="0"/>
        </w:rPr>
        <w:t>These are shown together above as the Token Issuer</w:t>
      </w:r>
      <w:r w:rsidR="002A1B47">
        <w:rPr>
          <w:noProof w:val="0"/>
        </w:rPr>
        <w:t xml:space="preserve">. </w:t>
      </w:r>
      <w:r w:rsidR="00EB24A4" w:rsidRPr="002A1B47">
        <w:rPr>
          <w:noProof w:val="0"/>
        </w:rPr>
        <w:t xml:space="preserve">Note that again Steps 1 and 2 don’t </w:t>
      </w:r>
      <w:r w:rsidR="002A1B47" w:rsidRPr="002A1B47">
        <w:rPr>
          <w:noProof w:val="0"/>
        </w:rPr>
        <w:t>necessary</w:t>
      </w:r>
      <w:r w:rsidR="00EB24A4" w:rsidRPr="002A1B47">
        <w:rPr>
          <w:noProof w:val="0"/>
        </w:rPr>
        <w:t xml:space="preserve"> occur in that order.</w:t>
      </w:r>
    </w:p>
    <w:p w:rsidR="00EB24A4" w:rsidRPr="002A1B47" w:rsidRDefault="00EB24A4" w:rsidP="00300309">
      <w:pPr>
        <w:pStyle w:val="BodyText"/>
        <w:rPr>
          <w:noProof w:val="0"/>
        </w:rPr>
      </w:pPr>
      <w:r w:rsidRPr="002A1B47">
        <w:rPr>
          <w:noProof w:val="0"/>
        </w:rPr>
        <w:t xml:space="preserve">In IUA, the Authorization Server Actor is represented as the Token Issuer above. IUA does not specify the mechanism by which the token is </w:t>
      </w:r>
      <w:r w:rsidR="002A1B47" w:rsidRPr="002A1B47">
        <w:rPr>
          <w:noProof w:val="0"/>
        </w:rPr>
        <w:t>validated;</w:t>
      </w:r>
      <w:r w:rsidRPr="002A1B47">
        <w:rPr>
          <w:noProof w:val="0"/>
        </w:rPr>
        <w:t xml:space="preserve"> however, it uses OAuth 2.0, which follows the same patterns described above</w:t>
      </w:r>
      <w:r w:rsidR="002A1B47">
        <w:rPr>
          <w:noProof w:val="0"/>
        </w:rPr>
        <w:t xml:space="preserve">. </w:t>
      </w:r>
      <w:r w:rsidR="00C01050" w:rsidRPr="002A1B47">
        <w:rPr>
          <w:noProof w:val="0"/>
        </w:rPr>
        <w:t>SAML assertions may be included in, or retrieved from OAuth tokens.</w:t>
      </w:r>
    </w:p>
    <w:p w:rsidR="008671DD" w:rsidRPr="002A1B47" w:rsidRDefault="00EB24A4" w:rsidP="008671DD">
      <w:pPr>
        <w:pStyle w:val="Heading4"/>
        <w:rPr>
          <w:noProof w:val="0"/>
        </w:rPr>
      </w:pPr>
      <w:bookmarkStart w:id="173" w:name="_Toc383590921"/>
      <w:r w:rsidRPr="002A1B47">
        <w:rPr>
          <w:noProof w:val="0"/>
        </w:rPr>
        <w:t>Access Control</w:t>
      </w:r>
      <w:bookmarkEnd w:id="173"/>
    </w:p>
    <w:p w:rsidR="005A5414" w:rsidRPr="002A1B47" w:rsidRDefault="005A5414" w:rsidP="005A5414">
      <w:pPr>
        <w:pStyle w:val="BodyText"/>
        <w:rPr>
          <w:noProof w:val="0"/>
        </w:rPr>
      </w:pPr>
      <w:r w:rsidRPr="002A1B47">
        <w:rPr>
          <w:noProof w:val="0"/>
        </w:rPr>
        <w:t xml:space="preserve">Access control decisions made within the data access framework involve the aggregation of an Access Controller with a </w:t>
      </w:r>
      <w:r w:rsidR="009A6E1F" w:rsidRPr="002A1B47">
        <w:rPr>
          <w:noProof w:val="0"/>
        </w:rPr>
        <w:t>Service Provider</w:t>
      </w:r>
      <w:r w:rsidR="002A1B47">
        <w:rPr>
          <w:noProof w:val="0"/>
        </w:rPr>
        <w:t xml:space="preserve">. </w:t>
      </w:r>
      <w:r w:rsidRPr="002A1B47">
        <w:rPr>
          <w:noProof w:val="0"/>
        </w:rPr>
        <w:t xml:space="preserve">The </w:t>
      </w:r>
      <w:r w:rsidR="009A6E1F" w:rsidRPr="002A1B47">
        <w:rPr>
          <w:noProof w:val="0"/>
        </w:rPr>
        <w:t xml:space="preserve">Service User </w:t>
      </w:r>
      <w:r w:rsidRPr="002A1B47">
        <w:rPr>
          <w:noProof w:val="0"/>
        </w:rPr>
        <w:t>makes its request (1)</w:t>
      </w:r>
      <w:r w:rsidR="009A6E1F" w:rsidRPr="002A1B47">
        <w:rPr>
          <w:noProof w:val="0"/>
        </w:rPr>
        <w:t xml:space="preserve"> to the Service Provider</w:t>
      </w:r>
      <w:r w:rsidR="002A1B47">
        <w:rPr>
          <w:noProof w:val="0"/>
        </w:rPr>
        <w:t xml:space="preserve">. </w:t>
      </w:r>
      <w:r w:rsidRPr="002A1B47">
        <w:rPr>
          <w:noProof w:val="0"/>
        </w:rPr>
        <w:t xml:space="preserve">It checks with the </w:t>
      </w:r>
      <w:r w:rsidR="003E3BBF" w:rsidRPr="002A1B47">
        <w:rPr>
          <w:noProof w:val="0"/>
        </w:rPr>
        <w:t>grouped A</w:t>
      </w:r>
      <w:r w:rsidRPr="002A1B47">
        <w:rPr>
          <w:noProof w:val="0"/>
        </w:rPr>
        <w:t xml:space="preserve">ccess </w:t>
      </w:r>
      <w:r w:rsidR="003E3BBF" w:rsidRPr="002A1B47">
        <w:rPr>
          <w:noProof w:val="0"/>
        </w:rPr>
        <w:t>C</w:t>
      </w:r>
      <w:r w:rsidRPr="002A1B47">
        <w:rPr>
          <w:noProof w:val="0"/>
        </w:rPr>
        <w:t>ontroller</w:t>
      </w:r>
      <w:r w:rsidR="009A6E1F" w:rsidRPr="002A1B47">
        <w:rPr>
          <w:noProof w:val="0"/>
        </w:rPr>
        <w:t xml:space="preserve">, which somehow is provided with access to information about </w:t>
      </w:r>
      <w:r w:rsidRPr="002A1B47">
        <w:rPr>
          <w:noProof w:val="0"/>
        </w:rPr>
        <w:t>user authorizations</w:t>
      </w:r>
      <w:r w:rsidR="003E3BBF" w:rsidRPr="002A1B47">
        <w:rPr>
          <w:noProof w:val="0"/>
        </w:rPr>
        <w:t xml:space="preserve">, </w:t>
      </w:r>
      <w:r w:rsidRPr="002A1B47">
        <w:rPr>
          <w:noProof w:val="0"/>
        </w:rPr>
        <w:t xml:space="preserve">identity assertions </w:t>
      </w:r>
      <w:r w:rsidR="003E3BBF" w:rsidRPr="002A1B47">
        <w:rPr>
          <w:noProof w:val="0"/>
        </w:rPr>
        <w:t xml:space="preserve">and other metadata </w:t>
      </w:r>
      <w:r w:rsidRPr="002A1B47">
        <w:rPr>
          <w:noProof w:val="0"/>
        </w:rPr>
        <w:t xml:space="preserve">to verify that the data in the response can be </w:t>
      </w:r>
      <w:r w:rsidR="009A6E1F" w:rsidRPr="002A1B47">
        <w:rPr>
          <w:noProof w:val="0"/>
        </w:rPr>
        <w:t xml:space="preserve">requested and </w:t>
      </w:r>
      <w:r w:rsidRPr="002A1B47">
        <w:rPr>
          <w:noProof w:val="0"/>
        </w:rPr>
        <w:t>returned (2) before it is in fact returned (3)</w:t>
      </w:r>
      <w:r w:rsidR="002A1B47">
        <w:rPr>
          <w:noProof w:val="0"/>
        </w:rPr>
        <w:t xml:space="preserve">. </w:t>
      </w:r>
    </w:p>
    <w:p w:rsidR="00AF1EF8" w:rsidRPr="002A1B47" w:rsidRDefault="005A5414" w:rsidP="00AF1EF8">
      <w:pPr>
        <w:pStyle w:val="BodyText"/>
        <w:keepNext/>
        <w:rPr>
          <w:noProof w:val="0"/>
        </w:rPr>
      </w:pPr>
      <w:r w:rsidRPr="002A1B47">
        <mc:AlternateContent>
          <mc:Choice Requires="wpc">
            <w:drawing>
              <wp:inline distT="0" distB="0" distL="0" distR="0" wp14:anchorId="651D1BCF" wp14:editId="28C0D2C1">
                <wp:extent cx="5524900" cy="1987617"/>
                <wp:effectExtent l="0" t="0" r="19050" b="12700"/>
                <wp:docPr id="3084" name="Canvas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073" name="Rectangle 3073"/>
                        <wps:cNvSpPr/>
                        <wps:spPr>
                          <a:xfrm>
                            <a:off x="1011904" y="143436"/>
                            <a:ext cx="983673" cy="53291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5A5414">
                              <w:pPr>
                                <w:jc w:val="center"/>
                              </w:pPr>
                              <w:r>
                                <w:t>Service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5" name="Rectangle 3075"/>
                        <wps:cNvSpPr/>
                        <wps:spPr>
                          <a:xfrm>
                            <a:off x="2453063" y="151080"/>
                            <a:ext cx="983615" cy="534651"/>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Pr="00EA7DA2" w:rsidRDefault="00922F80" w:rsidP="005A5414">
                              <w:pPr>
                                <w:pStyle w:val="NormalWeb"/>
                                <w:jc w:val="center"/>
                              </w:pPr>
                              <w:r>
                                <w:t>Service Provider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6" name="Straight Connector 3076"/>
                        <wps:cNvCnPr/>
                        <wps:spPr>
                          <a:xfrm>
                            <a:off x="1517668" y="683192"/>
                            <a:ext cx="13855" cy="11846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77" name="Rectangle 3077"/>
                        <wps:cNvSpPr/>
                        <wps:spPr>
                          <a:xfrm>
                            <a:off x="1420746" y="1144579"/>
                            <a:ext cx="214688" cy="44970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A5414">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8" name="Straight Connector 3078"/>
                        <wps:cNvCnPr/>
                        <wps:spPr>
                          <a:xfrm>
                            <a:off x="3436587" y="683134"/>
                            <a:ext cx="13335" cy="1184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79" name="Rectangle 3079"/>
                        <wps:cNvSpPr/>
                        <wps:spPr>
                          <a:xfrm>
                            <a:off x="3339433" y="1213745"/>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922F80" w:rsidRDefault="00922F80" w:rsidP="005A5414">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0" name="Straight Arrow Connector 3080"/>
                        <wps:cNvCnPr/>
                        <wps:spPr>
                          <a:xfrm>
                            <a:off x="1635434" y="1213745"/>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1" name="Straight Arrow Connector 3081"/>
                        <wps:cNvCnPr/>
                        <wps:spPr>
                          <a:xfrm flipH="1">
                            <a:off x="1635434" y="1483672"/>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2" name="Text Box 3082"/>
                        <wps:cNvSpPr txBox="1"/>
                        <wps:spPr>
                          <a:xfrm>
                            <a:off x="1995640" y="885664"/>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A5414">
                              <w:r>
                                <w:t>1.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3" name="Text Box 16"/>
                        <wps:cNvSpPr txBox="1"/>
                        <wps:spPr>
                          <a:xfrm>
                            <a:off x="1742127" y="1192677"/>
                            <a:ext cx="14443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A5414">
                              <w:pPr>
                                <w:pStyle w:val="NormalWeb"/>
                                <w:jc w:val="center"/>
                              </w:pPr>
                              <w:r>
                                <w:t>3.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Rectangle 420"/>
                        <wps:cNvSpPr/>
                        <wps:spPr>
                          <a:xfrm>
                            <a:off x="3436620" y="151086"/>
                            <a:ext cx="982345" cy="53467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922F80" w:rsidRDefault="00922F80" w:rsidP="005A5414">
                              <w:pPr>
                                <w:pStyle w:val="NormalWeb"/>
                                <w:jc w:val="center"/>
                              </w:pPr>
                              <w:r>
                                <w:t>Access 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Straight Arrow Connector 423"/>
                        <wps:cNvCnPr/>
                        <wps:spPr>
                          <a:xfrm flipH="1" flipV="1">
                            <a:off x="3553037" y="1399373"/>
                            <a:ext cx="267680" cy="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4" name="Text Box 3082"/>
                        <wps:cNvSpPr txBox="1"/>
                        <wps:spPr>
                          <a:xfrm>
                            <a:off x="3820721" y="1144577"/>
                            <a:ext cx="1617283" cy="6053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F80" w:rsidRDefault="00922F80" w:rsidP="005A5414">
                              <w:pPr>
                                <w:pStyle w:val="NormalWeb"/>
                                <w:ind w:left="270" w:hanging="270"/>
                              </w:pPr>
                              <w:r>
                                <w:t>2. Check Access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6" name="Elbow Connector 3086"/>
                        <wps:cNvCnPr/>
                        <wps:spPr>
                          <a:xfrm>
                            <a:off x="3553550" y="1295855"/>
                            <a:ext cx="266891" cy="103468"/>
                          </a:xfrm>
                          <a:prstGeom prst="bentConnector3">
                            <a:avLst>
                              <a:gd name="adj1" fmla="val 10219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084" o:spid="_x0000_s1361" editas="canvas" style="width:435.05pt;height:156.5pt;mso-position-horizontal-relative:char;mso-position-vertical-relative:line" coordsize="5524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">
                <v:shape id="_x0000_s1362" type="#_x0000_t75" style="position:absolute;width:55245;height:19875;visibility:visible;mso-wrap-style:square" stroked="t">
                  <v:fill o:detectmouseclick="t"/>
                  <v:path o:connecttype="none"/>
                </v:shape>
                <v:rect id="Rectangle 3073" o:spid="_x0000_s1363" style="position:absolute;left:10119;top:1434;width:9836;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a8cA&#10;AADdAAAADwAAAGRycy9kb3ducmV2LnhtbESPX2vCQBDE3wv9DscKfasXq1SNniKCYAul+A/yuOTW&#10;JJrbDbmrpt++Vyj0cZiZ3zDzZedqdaPWV8IGBv0EFHEutuLCwPGweZ6A8gHZYi1MBr7Jw3Lx+DDH&#10;1Mqdd3Tbh0JFCPsUDZQhNKnWPi/Joe9LQxy9s7QOQ5RtoW2L9wh3tX5JklftsOK4UGJD65Ly6/7L&#10;GcgP2ekyyj7fpZrIdfUh29H0LTPmqdetZqACdeE//NfeWgPDZDyE3zfxCe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q0GvHAAAA3QAAAA8AAAAAAAAAAAAAAAAAmAIAAGRy&#10;cy9kb3ducmV2LnhtbFBLBQYAAAAABAAEAPUAAACMAwAAAAA=&#10;" filled="f" strokecolor="black [3200]" strokeweight=".5pt">
                  <v:textbox>
                    <w:txbxContent>
                      <w:p w:rsidR="00922F80" w:rsidRDefault="00922F80" w:rsidP="005A5414">
                        <w:pPr>
                          <w:jc w:val="center"/>
                        </w:pPr>
                        <w:r>
                          <w:t>Service User</w:t>
                        </w:r>
                      </w:p>
                    </w:txbxContent>
                  </v:textbox>
                </v:rect>
                <v:rect id="Rectangle 3075" o:spid="_x0000_s1364" style="position:absolute;left:24530;top:1510;width:983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hMcA&#10;AADdAAAADwAAAGRycy9kb3ducmV2LnhtbESPUWvCQBCE3wX/w7GFvtVLrW1t6ikiCFYQqbaQxyW3&#10;TaK53ZA7Nf33XqHg4zAz3zCTWedqdabWV8IGHgcJKOJcbMWFga/98mEMygdki7UwGfglD7NpvzfB&#10;1MqFP+m8C4WKEPYpGihDaFKtfV6SQz+Qhjh6P9I6DFG2hbYtXiLc1XqYJC/aYcVxocSGFiXlx93J&#10;Gcj32fdhlG3XUo3lON/IavT2kRlzf9fN30EF6sIt/N9eWQNPyesz/L2JT0B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P7YTHAAAA3QAAAA8AAAAAAAAAAAAAAAAAmAIAAGRy&#10;cy9kb3ducmV2LnhtbFBLBQYAAAAABAAEAPUAAACMAwAAAAA=&#10;" filled="f" strokecolor="black [3200]" strokeweight=".5pt">
                  <v:textbox>
                    <w:txbxContent>
                      <w:p w:rsidR="00922F80" w:rsidRPr="00EA7DA2" w:rsidRDefault="00922F80" w:rsidP="005A5414">
                        <w:pPr>
                          <w:pStyle w:val="NormalWeb"/>
                          <w:jc w:val="center"/>
                        </w:pPr>
                        <w:r>
                          <w:t>Service Provider</w:t>
                        </w:r>
                      </w:p>
                    </w:txbxContent>
                  </v:textbox>
                </v:rect>
                <v:line id="Straight Connector 3076" o:spid="_x0000_s1365" style="position:absolute;visibility:visible;mso-wrap-style:square" from="15176,6831" to="15315,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Pr5cMAAADdAAAADwAAAGRycy9kb3ducmV2LnhtbESPQWsCMRSE70L/Q3gFL6JJVayuRimC&#10;qEe1F2+P5Lm7dPOybFJd/fWmUPA4zMw3zGLVukpcqQmlZw0fAwWC2Hhbcq7h+7TpT0GEiGyx8kwa&#10;7hRgtXzrLDCz/sYHuh5jLhKEQ4YaihjrTMpgCnIYBr4mTt7FNw5jkk0ubYO3BHeVHCo1kQ5LTgsF&#10;1rQuyPwcf52GM8nxadvb3R88G6oarcH91mjdfW+/5iAitfEV/m/vrIaR+pzA35v0BO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z6+XDAAAA3QAAAA8AAAAAAAAAAAAA&#10;AAAAoQIAAGRycy9kb3ducmV2LnhtbFBLBQYAAAAABAAEAPkAAACRAwAAAAA=&#10;" strokecolor="black [3040]">
                  <v:stroke dashstyle="dash"/>
                </v:line>
                <v:rect id="Rectangle 3077" o:spid="_x0000_s1366" style="position:absolute;left:14207;top:11445;width:2147;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IKccA&#10;AADdAAAADwAAAGRycy9kb3ducmV2LnhtbESPQWvCQBSE70L/w/IK3nRTlSipqxSJIuLFtBdvj+xr&#10;Epp9m2Y3Gv313YLgcZiZb5jluje1uFDrKssK3sYRCOLc6ooLBV+f29EChPPIGmvLpOBGDtarl8ES&#10;E22vfKJL5gsRIOwSVFB63yRSurwkg25sG+LgfdvWoA+yLaRu8RrgppaTKIqlwYrDQokNbUrKf7LO&#10;KJh0h7Tem+4QHxfnLr2n8Wx3/lVq+Np/vIPw1Ptn+NHeawXTaD6H/zfh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kiCnHAAAA3QAAAA8AAAAAAAAAAAAAAAAAmAIAAGRy&#10;cy9kb3ducmV2LnhtbFBLBQYAAAAABAAEAPUAAACMAwAAAAA=&#10;" fillcolor="white [3201]" strokecolor="black [3200]" strokeweight=".5pt">
                  <v:textbox>
                    <w:txbxContent>
                      <w:p w:rsidR="00922F80" w:rsidRDefault="00922F80" w:rsidP="005A5414">
                        <w:pPr>
                          <w:pStyle w:val="NormalWeb"/>
                        </w:pPr>
                      </w:p>
                    </w:txbxContent>
                  </v:textbox>
                </v:rect>
                <v:line id="Straight Connector 3078" o:spid="_x0000_s1367" style="position:absolute;visibility:visible;mso-wrap-style:square" from="34365,6831" to="34499,18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DaDMEAAADdAAAADwAAAGRycy9kb3ducmV2LnhtbERPy4rCMBTdD/gP4QpuhjHREZ2pRhFB&#10;1KWPzewuybUtNjeliVr9+slCcHk479midZW4URNKzxoGfQWC2Hhbcq7hdFx//YAIEdli5Zk0PCjA&#10;Yt75mGFm/Z33dDvEXKQQDhlqKGKsMymDKchh6PuaOHFn3ziMCTa5tA3eU7ir5FCpsXRYcmoosKZV&#10;QeZyuDoNfyRHx83n9vHk36Gq0RrcbYzWvW67nIKI1Ma3+OXeWg3fapLmpjfpCc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NoMwQAAAN0AAAAPAAAAAAAAAAAAAAAA&#10;AKECAABkcnMvZG93bnJldi54bWxQSwUGAAAAAAQABAD5AAAAjwMAAAAA&#10;" strokecolor="black [3040]">
                  <v:stroke dashstyle="dash"/>
                </v:line>
                <v:rect id="Rectangle 3079" o:spid="_x0000_s1368" style="position:absolute;left:33394;top:12137;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5wMcA&#10;AADdAAAADwAAAGRycy9kb3ducmV2LnhtbESPQWvCQBSE74L/YXmCN93USrSpq5QSRcSL2ou3R/Y1&#10;Cc2+TbMbjf76bkHwOMzMN8xi1ZlKXKhxpWUFL+MIBHFmdcm5gq/TejQH4TyyxsoyKbiRg9Wy31tg&#10;ou2VD3Q5+lwECLsEFRTe14mULivIoBvbmjh437Yx6INscqkbvAa4qeQkimJpsOSwUGBNnwVlP8fW&#10;KJi0u7TamnYX7+fnNr2n8XRz/lVqOOg+3kF46vwz/GhvtYLXaPYG/2/C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3ucDHAAAA3QAAAA8AAAAAAAAAAAAAAAAAmAIAAGRy&#10;cy9kb3ducmV2LnhtbFBLBQYAAAAABAAEAPUAAACMAwAAAAA=&#10;" fillcolor="white [3201]" strokecolor="black [3200]" strokeweight=".5pt">
                  <v:textbox>
                    <w:txbxContent>
                      <w:p w:rsidR="00922F80" w:rsidRDefault="00922F80" w:rsidP="005A5414">
                        <w:pPr>
                          <w:pStyle w:val="NormalWeb"/>
                        </w:pPr>
                      </w:p>
                    </w:txbxContent>
                  </v:textbox>
                </v:rect>
                <v:shape id="Straight Arrow Connector 3080" o:spid="_x0000_s1369" type="#_x0000_t32" style="position:absolute;left:16354;top:12137;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XJMAAAADdAAAADwAAAGRycy9kb3ducmV2LnhtbERPy4rCMBTdC/5DuII7TUZBtBplEAou&#10;nIUv3F6aa1tsbmoTa/37yUJweTjv1aazlWip8aVjDT9jBYI4c6bkXMP5lI7mIHxANlg5Jg1v8rBZ&#10;93srTIx78YHaY8hFDGGfoIYihDqR0mcFWfRjVxNH7uYaiyHCJpemwVcMt5WcKDWTFkuODQXWtC0o&#10;ux+fVoPys/SxPd3/2nMeDvurTHfvxUXr4aD7XYII1IWv+OPeGQ1TNY/745v4BO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VyTAAAAA3QAAAA8AAAAAAAAAAAAAAAAA&#10;oQIAAGRycy9kb3ducmV2LnhtbFBLBQYAAAAABAAEAPkAAACOAwAAAAA=&#10;" strokecolor="black [3040]">
                  <v:stroke endarrow="open"/>
                </v:shape>
                <v:shape id="Straight Arrow Connector 3081" o:spid="_x0000_s1370" type="#_x0000_t32" style="position:absolute;left:16354;top:14836;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M4XccAAADdAAAADwAAAGRycy9kb3ducmV2LnhtbESPQWsCMRSE70L/Q3iF3jSrK1VWo0hF&#10;WlGQWhG8PTbPzdLNy7pJdfvvG6HgcZiZb5jpvLWVuFLjS8cK+r0EBHHudMmFgsPXqjsG4QOyxsox&#10;KfglD/PZU2eKmXY3/qTrPhQiQthnqMCEUGdS+tyQRd9zNXH0zq6xGKJsCqkbvEW4reQgSV6lxZLj&#10;gsGa3gzl3/sfq2C5Pg5Hl/ayS99PZptTOjoNFhulXp7bxQREoDY8wv/tD60gTcZ9uL+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zhdxwAAAN0AAAAPAAAAAAAA&#10;AAAAAAAAAKECAABkcnMvZG93bnJldi54bWxQSwUGAAAAAAQABAD5AAAAlQMAAAAA&#10;" strokecolor="black [3040]">
                  <v:stroke endarrow="open"/>
                </v:shape>
                <v:shape id="Text Box 3082" o:spid="_x0000_s1371" type="#_x0000_t202" style="position:absolute;left:19956;top:8856;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oqMcA&#10;AADdAAAADwAAAGRycy9kb3ducmV2LnhtbESPT2vCQBTE74V+h+UVeqsbU1pCdCMSkEppD2ou3p7Z&#10;lz+YfZtmV0399G6h4HGYmd8w88VoOnGmwbWWFUwnEQji0uqWawXFbvWSgHAeWWNnmRT8koNF9vgw&#10;x1TbC2/ovPW1CBB2KSpovO9TKV3ZkEE3sT1x8Co7GPRBDrXUA14C3HQyjqJ3abDlsNBgT3lD5XF7&#10;Mgo+89U3bg6xSa5d/vFVLfufYv+m1PPTuJyB8DT6e/i/vdYKXqMkhr834Qn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36KjHAAAA3QAAAA8AAAAAAAAAAAAAAAAAmAIAAGRy&#10;cy9kb3ducmV2LnhtbFBLBQYAAAAABAAEAPUAAACMAwAAAAA=&#10;" filled="f" stroked="f" strokeweight=".5pt">
                  <v:textbox>
                    <w:txbxContent>
                      <w:p w:rsidR="00922F80" w:rsidRDefault="00922F80" w:rsidP="005A5414">
                        <w:r>
                          <w:t>1. Request</w:t>
                        </w:r>
                      </w:p>
                    </w:txbxContent>
                  </v:textbox>
                </v:shape>
                <v:shape id="Text Box 16" o:spid="_x0000_s1372" type="#_x0000_t202" style="position:absolute;left:17421;top:11926;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NM8cA&#10;AADdAAAADwAAAGRycy9kb3ducmV2LnhtbESPQWvCQBSE70L/w/IKvemmiiVEVwmBYBF70Hrp7TX7&#10;TILZt2l2TWJ/fbdQ6HGYmW+Y9XY0jeipc7VlBc+zCARxYXXNpYLzez6NQTiPrLGxTAru5GC7eZis&#10;MdF24CP1J1+KAGGXoILK+zaR0hUVGXQz2xIH72I7gz7IrpS6wyHATSPnUfQiDdYcFipsKauouJ5u&#10;RsE+y9/w+Dk38XeT7Q6XtP06fyyVenoc0xUIT6P/D/+1X7WCRRQv4PdNe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7TTPHAAAA3QAAAA8AAAAAAAAAAAAAAAAAmAIAAGRy&#10;cy9kb3ducmV2LnhtbFBLBQYAAAAABAAEAPUAAACMAwAAAAA=&#10;" filled="f" stroked="f" strokeweight=".5pt">
                  <v:textbox>
                    <w:txbxContent>
                      <w:p w:rsidR="00922F80" w:rsidRDefault="00922F80" w:rsidP="005A5414">
                        <w:pPr>
                          <w:pStyle w:val="NormalWeb"/>
                          <w:jc w:val="center"/>
                        </w:pPr>
                        <w:r>
                          <w:t>3. Response</w:t>
                        </w:r>
                      </w:p>
                    </w:txbxContent>
                  </v:textbox>
                </v:shape>
                <v:rect id="Rectangle 420" o:spid="_x0000_s1373" style="position:absolute;left:34366;top:1510;width:982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8YMIA&#10;AADcAAAADwAAAGRycy9kb3ducmV2LnhtbERPS2vCQBC+F/wPywje6qYSRFNXEUGwQpH6gByH7DRJ&#10;zc6E7FbTf+8ehB4/vvdi1btG3ajztbCBt3ECirgQW3Np4Hzavs5A+YBssREmA3/kYbUcvCwws3Ln&#10;L7odQ6liCPsMDVQhtJnWvqjIoR9LSxy5b+kchgi7UtsO7zHcNXqSJFPtsObYUGFLm4qK6/HXGShO&#10;+eUnzQ97qWdyXX/KLp1/5MaMhv36HVSgPvyLn+6dNZBO4vx4Jh4Bv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PxgwgAAANwAAAAPAAAAAAAAAAAAAAAAAJgCAABkcnMvZG93&#10;bnJldi54bWxQSwUGAAAAAAQABAD1AAAAhwMAAAAA&#10;" filled="f" strokecolor="black [3200]" strokeweight=".5pt">
                  <v:textbox>
                    <w:txbxContent>
                      <w:p w:rsidR="00922F80" w:rsidRDefault="00922F80" w:rsidP="005A5414">
                        <w:pPr>
                          <w:pStyle w:val="NormalWeb"/>
                          <w:jc w:val="center"/>
                        </w:pPr>
                        <w:r>
                          <w:t>Access Controller</w:t>
                        </w:r>
                      </w:p>
                    </w:txbxContent>
                  </v:textbox>
                </v:rect>
                <v:shape id="Straight Arrow Connector 423" o:spid="_x0000_s1374" type="#_x0000_t32" style="position:absolute;left:35530;top:13993;width:2677;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049cgAAADcAAAADwAAAGRycy9kb3ducmV2LnhtbESPW2vCQBSE34X+h+UU+lJ04wUrqatI&#10;L1AoCjX64Nshe5pEs2fD7tak/fVdQfBxmJlvmPmyM7U4k/OVZQXDQQKCOLe64kLBLnvvz0D4gKyx&#10;tkwKfsnDcnHXm2OqbctfdN6GQkQI+xQVlCE0qZQ+L8mgH9iGOHrf1hkMUbpCaodthJtajpJkKg1W&#10;HBdKbOilpPy0/TEKaP22f33K/o67zWYyfrRTd8jaT6Ue7rvVM4hAXbiFr+0PrWAyGsPlTDwCcvE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E049cgAAADcAAAADwAAAAAA&#10;AAAAAAAAAAChAgAAZHJzL2Rvd25yZXYueG1sUEsFBgAAAAAEAAQA+QAAAJYDAAAAAA==&#10;" strokecolor="black [3040]">
                  <v:stroke endarrow="open"/>
                </v:shape>
                <v:shape id="Text Box 3082" o:spid="_x0000_s1375" type="#_x0000_t202" style="position:absolute;left:38207;top:11445;width:16173;height: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922F80" w:rsidRDefault="00922F80" w:rsidP="005A5414">
                        <w:pPr>
                          <w:pStyle w:val="NormalWeb"/>
                          <w:ind w:left="270" w:hanging="270"/>
                        </w:pPr>
                        <w:r>
                          <w:t>2. Check Access</w:t>
                        </w:r>
                      </w:p>
                    </w:txbxContent>
                  </v:textbox>
                </v:shape>
                <v:shape id="Elbow Connector 3086" o:spid="_x0000_s1376" type="#_x0000_t34" style="position:absolute;left:35535;top:12958;width:2669;height:1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yF/cYAAADdAAAADwAAAGRycy9kb3ducmV2LnhtbESPQWvCQBSE7wX/w/KE3upGW6JE1xCE&#10;gof2UBVbb4/sMxvMvg3ZNUn/fbdQ6HGYmW+YTT7aRvTU+dqxgvksAUFcOl1zpeB0fH1agfABWWPj&#10;mBR8k4d8O3nYYKbdwB/UH0IlIoR9hgpMCG0mpS8NWfQz1xJH7+o6iyHKrpK6wyHCbSMXSZJKizXH&#10;BYMt7QyVt8PdKkB9vSxfijd7P5mvc7//lLZ875V6nI7FGkSgMfyH/9p7reA5WaXw+yY+Ab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8hf3GAAAA3QAAAA8AAAAAAAAA&#10;AAAAAAAAoQIAAGRycy9kb3ducmV2LnhtbFBLBQYAAAAABAAEAPkAAACUAwAAAAA=&#10;" adj="22074" strokecolor="black [3040]"/>
                <w10:anchorlock/>
              </v:group>
            </w:pict>
          </mc:Fallback>
        </mc:AlternateContent>
      </w:r>
    </w:p>
    <w:p w:rsidR="00EB24A4" w:rsidRPr="002A1B47" w:rsidRDefault="00AF1EF8" w:rsidP="00922F80">
      <w:pPr>
        <w:pStyle w:val="FigureTitle"/>
        <w:rPr>
          <w:noProof w:val="0"/>
        </w:rPr>
      </w:pPr>
      <w:r w:rsidRPr="002A1B47">
        <w:rPr>
          <w:noProof w:val="0"/>
        </w:rPr>
        <w:t>Figure</w:t>
      </w:r>
      <w:r w:rsidR="00F346F6">
        <w:rPr>
          <w:noProof w:val="0"/>
        </w:rPr>
        <w:t xml:space="preserve"> 3.3.3.5-1</w:t>
      </w:r>
      <w:r w:rsidR="00E33E65" w:rsidRPr="002A1B47">
        <w:rPr>
          <w:noProof w:val="0"/>
        </w:rPr>
        <w:t>:</w:t>
      </w:r>
      <w:r w:rsidRPr="002A1B47">
        <w:rPr>
          <w:noProof w:val="0"/>
        </w:rPr>
        <w:t xml:space="preserve"> Access Control</w:t>
      </w:r>
    </w:p>
    <w:p w:rsidR="00715C22" w:rsidRPr="002A1B47" w:rsidRDefault="005A5414" w:rsidP="00EB24A4">
      <w:pPr>
        <w:pStyle w:val="BodyText"/>
        <w:rPr>
          <w:noProof w:val="0"/>
        </w:rPr>
      </w:pPr>
      <w:r w:rsidRPr="002A1B47">
        <w:rPr>
          <w:noProof w:val="0"/>
        </w:rPr>
        <w:t xml:space="preserve">There is no single pattern of access checks that work for all </w:t>
      </w:r>
      <w:r w:rsidR="009A6E1F" w:rsidRPr="002A1B47">
        <w:rPr>
          <w:noProof w:val="0"/>
        </w:rPr>
        <w:t>service users</w:t>
      </w:r>
      <w:r w:rsidRPr="002A1B47">
        <w:rPr>
          <w:noProof w:val="0"/>
        </w:rPr>
        <w:t>, as various combinations of requests and results may be subject to access control decisions</w:t>
      </w:r>
      <w:r w:rsidR="009A6E1F" w:rsidRPr="002A1B47">
        <w:rPr>
          <w:noProof w:val="0"/>
        </w:rPr>
        <w:t xml:space="preserve"> at different access control points</w:t>
      </w:r>
      <w:r w:rsidR="002A1B47">
        <w:rPr>
          <w:noProof w:val="0"/>
        </w:rPr>
        <w:t xml:space="preserve">. </w:t>
      </w:r>
      <w:r w:rsidR="003E3BBF" w:rsidRPr="002A1B47">
        <w:rPr>
          <w:noProof w:val="0"/>
        </w:rPr>
        <w:t>S</w:t>
      </w:r>
      <w:r w:rsidRPr="002A1B47">
        <w:rPr>
          <w:noProof w:val="0"/>
        </w:rPr>
        <w:t xml:space="preserve">ome responses may not be authorized </w:t>
      </w:r>
      <w:r w:rsidR="003E3BBF" w:rsidRPr="002A1B47">
        <w:rPr>
          <w:noProof w:val="0"/>
        </w:rPr>
        <w:t xml:space="preserve">(e.g., through patient consent) </w:t>
      </w:r>
      <w:r w:rsidRPr="002A1B47">
        <w:rPr>
          <w:noProof w:val="0"/>
        </w:rPr>
        <w:t xml:space="preserve">to be returned, while others </w:t>
      </w:r>
      <w:r w:rsidR="009A6E1F" w:rsidRPr="002A1B47">
        <w:rPr>
          <w:noProof w:val="0"/>
        </w:rPr>
        <w:t xml:space="preserve">that </w:t>
      </w:r>
      <w:r w:rsidRPr="002A1B47">
        <w:rPr>
          <w:noProof w:val="0"/>
        </w:rPr>
        <w:t>are allowed</w:t>
      </w:r>
      <w:r w:rsidR="009A6E1F" w:rsidRPr="002A1B47">
        <w:rPr>
          <w:noProof w:val="0"/>
        </w:rPr>
        <w:t xml:space="preserve"> may be returned</w:t>
      </w:r>
      <w:r w:rsidR="002A1B47">
        <w:rPr>
          <w:noProof w:val="0"/>
        </w:rPr>
        <w:t xml:space="preserve">. </w:t>
      </w:r>
      <w:r w:rsidRPr="002A1B47">
        <w:rPr>
          <w:noProof w:val="0"/>
        </w:rPr>
        <w:t xml:space="preserve">This </w:t>
      </w:r>
      <w:r w:rsidR="003E3BBF" w:rsidRPr="002A1B47">
        <w:rPr>
          <w:noProof w:val="0"/>
        </w:rPr>
        <w:t xml:space="preserve">may </w:t>
      </w:r>
      <w:r w:rsidRPr="002A1B47">
        <w:rPr>
          <w:noProof w:val="0"/>
        </w:rPr>
        <w:t>result in an incomplete set of possible responses</w:t>
      </w:r>
      <w:r w:rsidR="003E3BBF" w:rsidRPr="002A1B47">
        <w:rPr>
          <w:noProof w:val="0"/>
        </w:rPr>
        <w:t xml:space="preserve"> to a request</w:t>
      </w:r>
      <w:r w:rsidRPr="002A1B47">
        <w:rPr>
          <w:noProof w:val="0"/>
        </w:rPr>
        <w:t xml:space="preserve">. </w:t>
      </w:r>
    </w:p>
    <w:p w:rsidR="00715C22" w:rsidRPr="002A1B47" w:rsidRDefault="005A5414" w:rsidP="00EB24A4">
      <w:pPr>
        <w:pStyle w:val="BodyText"/>
        <w:rPr>
          <w:noProof w:val="0"/>
        </w:rPr>
      </w:pPr>
      <w:r w:rsidRPr="002A1B47">
        <w:rPr>
          <w:noProof w:val="0"/>
        </w:rPr>
        <w:t>Communication of access control decisions may or may not be desirable, as communication that “access is not permitted” to a request for sensitive data may provide a covert channel that would communicate that sensitive data does in fact exist for a patient</w:t>
      </w:r>
      <w:r w:rsidR="002A1B47">
        <w:rPr>
          <w:noProof w:val="0"/>
        </w:rPr>
        <w:t xml:space="preserve">. </w:t>
      </w:r>
    </w:p>
    <w:p w:rsidR="005A5414" w:rsidRPr="002A1B47" w:rsidRDefault="003E3BBF" w:rsidP="00EB24A4">
      <w:pPr>
        <w:pStyle w:val="BodyText"/>
        <w:rPr>
          <w:noProof w:val="0"/>
        </w:rPr>
      </w:pPr>
      <w:r w:rsidRPr="002A1B47">
        <w:rPr>
          <w:noProof w:val="0"/>
        </w:rPr>
        <w:t>In other cases, the responses themselves may be insufficiently anonymized (e.g., as in population queries where a small number of results could lead to patient identification)</w:t>
      </w:r>
      <w:r w:rsidR="002A1B47">
        <w:rPr>
          <w:noProof w:val="0"/>
        </w:rPr>
        <w:t xml:space="preserve">. </w:t>
      </w:r>
      <w:r w:rsidR="005A5414" w:rsidRPr="002A1B47">
        <w:rPr>
          <w:noProof w:val="0"/>
        </w:rPr>
        <w:t xml:space="preserve">Thus, access control is expected to be integrated </w:t>
      </w:r>
      <w:r w:rsidR="009A6E1F" w:rsidRPr="002A1B47">
        <w:rPr>
          <w:noProof w:val="0"/>
        </w:rPr>
        <w:t xml:space="preserve">with </w:t>
      </w:r>
      <w:r w:rsidR="005A5414" w:rsidRPr="002A1B47">
        <w:rPr>
          <w:noProof w:val="0"/>
        </w:rPr>
        <w:t>a responder</w:t>
      </w:r>
      <w:r w:rsidR="002A1B47">
        <w:rPr>
          <w:noProof w:val="0"/>
        </w:rPr>
        <w:t xml:space="preserve">. </w:t>
      </w:r>
      <w:r w:rsidR="009A6E1F" w:rsidRPr="002A1B47">
        <w:rPr>
          <w:noProof w:val="0"/>
        </w:rPr>
        <w:fldChar w:fldCharType="begin"/>
      </w:r>
      <w:r w:rsidR="009A6E1F" w:rsidRPr="002A1B47">
        <w:rPr>
          <w:noProof w:val="0"/>
        </w:rPr>
        <w:instrText xml:space="preserve"> REF _Ref381973339 \h </w:instrText>
      </w:r>
      <w:r w:rsidR="009A6E1F" w:rsidRPr="002A1B47">
        <w:rPr>
          <w:noProof w:val="0"/>
        </w:rPr>
      </w:r>
      <w:r w:rsidR="009A6E1F" w:rsidRPr="002A1B47">
        <w:rPr>
          <w:noProof w:val="0"/>
        </w:rPr>
        <w:fldChar w:fldCharType="separate"/>
      </w:r>
      <w:r w:rsidR="009A6E1F" w:rsidRPr="002A1B47">
        <w:rPr>
          <w:noProof w:val="0"/>
        </w:rPr>
        <w:t>Figure 3</w:t>
      </w:r>
      <w:r w:rsidR="00F346F6">
        <w:rPr>
          <w:noProof w:val="0"/>
        </w:rPr>
        <w:t>.3.3.5-2</w:t>
      </w:r>
      <w:r w:rsidR="009A6E1F" w:rsidRPr="002A1B47">
        <w:rPr>
          <w:noProof w:val="0"/>
        </w:rPr>
        <w:t xml:space="preserve"> Loosely Coupled Access Control Implementation</w:t>
      </w:r>
      <w:r w:rsidR="009A6E1F" w:rsidRPr="002A1B47">
        <w:rPr>
          <w:noProof w:val="0"/>
        </w:rPr>
        <w:fldChar w:fldCharType="end"/>
      </w:r>
      <w:r w:rsidR="009A6E1F" w:rsidRPr="002A1B47">
        <w:rPr>
          <w:noProof w:val="0"/>
        </w:rPr>
        <w:t xml:space="preserve"> below is taken from the </w:t>
      </w:r>
      <w:hyperlink r:id="rId28" w:history="1">
        <w:r w:rsidR="009A6E1F" w:rsidRPr="002A1B47">
          <w:rPr>
            <w:rStyle w:val="Hyperlink"/>
            <w:noProof w:val="0"/>
          </w:rPr>
          <w:t>IHE Access Controls</w:t>
        </w:r>
      </w:hyperlink>
      <w:r w:rsidR="009A6E1F" w:rsidRPr="002A1B47">
        <w:rPr>
          <w:noProof w:val="0"/>
        </w:rPr>
        <w:t xml:space="preserve"> white paper</w:t>
      </w:r>
      <w:r w:rsidR="002A1B47">
        <w:rPr>
          <w:noProof w:val="0"/>
        </w:rPr>
        <w:t xml:space="preserve">. </w:t>
      </w:r>
      <w:r w:rsidR="009A6E1F" w:rsidRPr="002A1B47">
        <w:rPr>
          <w:noProof w:val="0"/>
        </w:rPr>
        <w:t>It describes a mechanism by which access controls can be loosely coupled with Service Users and Services providers providing the recommended access control architecture</w:t>
      </w:r>
      <w:r w:rsidR="002A1B47">
        <w:rPr>
          <w:noProof w:val="0"/>
        </w:rPr>
        <w:t xml:space="preserve">. </w:t>
      </w:r>
      <w:r w:rsidR="009A6E1F" w:rsidRPr="002A1B47">
        <w:rPr>
          <w:noProof w:val="0"/>
        </w:rPr>
        <w:t>However, it does not specify the mechanisms or standards by which access control policies, decisions, or metadata required to make decisions are communicated between these systems.</w:t>
      </w:r>
    </w:p>
    <w:p w:rsidR="009A6E1F" w:rsidRPr="002A1B47" w:rsidRDefault="009A6E1F" w:rsidP="009A6E1F">
      <w:pPr>
        <w:pStyle w:val="BodyText"/>
        <w:keepNext/>
        <w:jc w:val="center"/>
        <w:rPr>
          <w:noProof w:val="0"/>
        </w:rPr>
      </w:pPr>
      <w:r w:rsidRPr="002A1B47">
        <w:drawing>
          <wp:inline distT="0" distB="0" distL="0" distR="0" wp14:anchorId="086207F0" wp14:editId="33D74327">
            <wp:extent cx="4151376" cy="1508760"/>
            <wp:effectExtent l="19050" t="19050" r="20955" b="152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1376" cy="1508760"/>
                    </a:xfrm>
                    <a:prstGeom prst="rect">
                      <a:avLst/>
                    </a:prstGeom>
                    <a:noFill/>
                    <a:ln w="6350">
                      <a:solidFill>
                        <a:schemeClr val="tx1"/>
                      </a:solidFill>
                    </a:ln>
                  </pic:spPr>
                </pic:pic>
              </a:graphicData>
            </a:graphic>
          </wp:inline>
        </w:drawing>
      </w:r>
    </w:p>
    <w:p w:rsidR="009A6E1F" w:rsidRPr="002A1B47" w:rsidRDefault="009A6E1F" w:rsidP="00922F80">
      <w:pPr>
        <w:pStyle w:val="FigureTitle"/>
        <w:rPr>
          <w:noProof w:val="0"/>
        </w:rPr>
      </w:pPr>
      <w:bookmarkStart w:id="174" w:name="_Ref381973339"/>
      <w:r w:rsidRPr="002A1B47">
        <w:rPr>
          <w:noProof w:val="0"/>
        </w:rPr>
        <w:t>Figure</w:t>
      </w:r>
      <w:r w:rsidR="00F346F6">
        <w:rPr>
          <w:noProof w:val="0"/>
        </w:rPr>
        <w:t xml:space="preserve"> 3.3.3.5-2</w:t>
      </w:r>
      <w:r w:rsidR="00E33E65" w:rsidRPr="002A1B47">
        <w:rPr>
          <w:noProof w:val="0"/>
        </w:rPr>
        <w:t>:</w:t>
      </w:r>
      <w:r w:rsidRPr="002A1B47">
        <w:rPr>
          <w:noProof w:val="0"/>
        </w:rPr>
        <w:t xml:space="preserve"> Loosely Coupled Access Control Implementation</w:t>
      </w:r>
      <w:bookmarkEnd w:id="174"/>
    </w:p>
    <w:p w:rsidR="00C01050" w:rsidRPr="002A1B47" w:rsidRDefault="00C01050" w:rsidP="00C01050">
      <w:pPr>
        <w:pStyle w:val="Heading4"/>
        <w:rPr>
          <w:noProof w:val="0"/>
        </w:rPr>
      </w:pPr>
      <w:bookmarkStart w:id="175" w:name="_Toc383590922"/>
      <w:r w:rsidRPr="002A1B47">
        <w:rPr>
          <w:noProof w:val="0"/>
        </w:rPr>
        <w:t>Patient Consent</w:t>
      </w:r>
      <w:bookmarkEnd w:id="175"/>
    </w:p>
    <w:p w:rsidR="00C01050" w:rsidRPr="002A1B47" w:rsidRDefault="00C01050" w:rsidP="00C01050">
      <w:pPr>
        <w:pStyle w:val="BodyText"/>
        <w:rPr>
          <w:noProof w:val="0"/>
        </w:rPr>
      </w:pPr>
      <w:r w:rsidRPr="002A1B47">
        <w:rPr>
          <w:noProof w:val="0"/>
        </w:rPr>
        <w:t>Patient Consent is a specific kind of access control decision that allows or denies a request to be fulfilled based on the existence of a positive patient consent (opt-in), or lack of existence of a specific negative consent (opt-out) associated with specific information and access policies.</w:t>
      </w:r>
    </w:p>
    <w:p w:rsidR="00C01050" w:rsidRPr="002A1B47" w:rsidRDefault="00C01050" w:rsidP="00C01050">
      <w:pPr>
        <w:pStyle w:val="BodyText"/>
        <w:rPr>
          <w:noProof w:val="0"/>
        </w:rPr>
      </w:pPr>
      <w:r w:rsidRPr="002A1B47">
        <w:rPr>
          <w:noProof w:val="0"/>
        </w:rPr>
        <w:t>The layering of consents within a query request/response pattern can be performed in a number of ways</w:t>
      </w:r>
      <w:r w:rsidR="002A1B47">
        <w:rPr>
          <w:noProof w:val="0"/>
        </w:rPr>
        <w:t xml:space="preserve">. </w:t>
      </w:r>
      <w:r w:rsidRPr="002A1B47">
        <w:rPr>
          <w:noProof w:val="0"/>
        </w:rPr>
        <w:t>The information about the consent can be provided in an assertion (e.g., a SAML assertion) provided when a request is made.</w:t>
      </w:r>
    </w:p>
    <w:p w:rsidR="00AF1EF8" w:rsidRPr="002A1B47" w:rsidRDefault="00AF1EF8" w:rsidP="00C01050">
      <w:pPr>
        <w:pStyle w:val="BodyText"/>
        <w:rPr>
          <w:noProof w:val="0"/>
        </w:rPr>
      </w:pPr>
      <w:r w:rsidRPr="002A1B47">
        <w:rPr>
          <w:noProof w:val="0"/>
        </w:rPr>
        <w:t>The IHE Basic Patient Privacy Consent (BPPC) profile provides a content profile for structuring a consent document</w:t>
      </w:r>
      <w:r w:rsidR="009A6E1F" w:rsidRPr="002A1B47">
        <w:rPr>
          <w:noProof w:val="0"/>
        </w:rPr>
        <w:t xml:space="preserve"> (defining the policy)</w:t>
      </w:r>
      <w:r w:rsidRPr="002A1B47">
        <w:rPr>
          <w:noProof w:val="0"/>
        </w:rPr>
        <w:t xml:space="preserve">, describes the metadata that can be shared to identify key features of a consent for making access control decisions, and specifies how access checks (see </w:t>
      </w:r>
      <w:r w:rsidR="00715C22" w:rsidRPr="002A1B47">
        <w:rPr>
          <w:noProof w:val="0"/>
        </w:rPr>
        <w:t>step #2 in Access Control above)</w:t>
      </w:r>
      <w:r w:rsidR="009A6E1F" w:rsidRPr="002A1B47">
        <w:rPr>
          <w:noProof w:val="0"/>
        </w:rPr>
        <w:t xml:space="preserve"> can be resolved</w:t>
      </w:r>
      <w:r w:rsidR="00715C22" w:rsidRPr="002A1B47">
        <w:rPr>
          <w:noProof w:val="0"/>
        </w:rPr>
        <w:t>.</w:t>
      </w:r>
      <w:r w:rsidR="009A6E1F" w:rsidRPr="002A1B47">
        <w:rPr>
          <w:noProof w:val="0"/>
        </w:rPr>
        <w:t xml:space="preserve"> </w:t>
      </w:r>
    </w:p>
    <w:bookmarkEnd w:id="168"/>
    <w:p w:rsidR="00541535" w:rsidRPr="002A1B47" w:rsidRDefault="00541535" w:rsidP="00072B80">
      <w:pPr>
        <w:pStyle w:val="BodyText"/>
        <w:rPr>
          <w:noProof w:val="0"/>
        </w:rPr>
      </w:pPr>
    </w:p>
    <w:p w:rsidR="0065715D" w:rsidRPr="002A1B47" w:rsidRDefault="0065715D" w:rsidP="00222901">
      <w:pPr>
        <w:pStyle w:val="Heading1"/>
        <w:rPr>
          <w:noProof w:val="0"/>
        </w:rPr>
      </w:pPr>
      <w:bookmarkStart w:id="176" w:name="_Toc383590923"/>
      <w:r w:rsidRPr="002A1B47">
        <w:rPr>
          <w:noProof w:val="0"/>
        </w:rPr>
        <w:t>Implementable Specification</w:t>
      </w:r>
      <w:bookmarkEnd w:id="176"/>
    </w:p>
    <w:p w:rsidR="00CC1698" w:rsidRPr="002A1B47" w:rsidRDefault="00CC1698" w:rsidP="00CC1698">
      <w:pPr>
        <w:pStyle w:val="BodyText"/>
        <w:rPr>
          <w:noProof w:val="0"/>
        </w:rPr>
      </w:pPr>
      <w:r w:rsidRPr="002A1B47">
        <w:rPr>
          <w:noProof w:val="0"/>
        </w:rPr>
        <w:t xml:space="preserve">Most of the effort in making an IHE profile implementable is through the development of content found in Volume </w:t>
      </w:r>
      <w:r w:rsidR="00D02383">
        <w:rPr>
          <w:noProof w:val="0"/>
        </w:rPr>
        <w:t>2</w:t>
      </w:r>
      <w:r w:rsidR="00D02383" w:rsidRPr="002A1B47">
        <w:rPr>
          <w:noProof w:val="0"/>
        </w:rPr>
        <w:t xml:space="preserve"> </w:t>
      </w:r>
      <w:r w:rsidRPr="002A1B47">
        <w:rPr>
          <w:noProof w:val="0"/>
        </w:rPr>
        <w:t xml:space="preserve">and </w:t>
      </w:r>
      <w:r w:rsidR="00D02383">
        <w:rPr>
          <w:noProof w:val="0"/>
        </w:rPr>
        <w:t>3</w:t>
      </w:r>
      <w:r w:rsidR="00D02383" w:rsidRPr="002A1B47">
        <w:rPr>
          <w:noProof w:val="0"/>
        </w:rPr>
        <w:t xml:space="preserve"> </w:t>
      </w:r>
      <w:r w:rsidRPr="002A1B47">
        <w:rPr>
          <w:noProof w:val="0"/>
        </w:rPr>
        <w:t xml:space="preserve">of an IHE Domains technical framework, with some additional information found in volume </w:t>
      </w:r>
      <w:r w:rsidR="00D02383">
        <w:rPr>
          <w:noProof w:val="0"/>
        </w:rPr>
        <w:t>4</w:t>
      </w:r>
      <w:r w:rsidR="00D02383" w:rsidRPr="002A1B47">
        <w:rPr>
          <w:noProof w:val="0"/>
        </w:rPr>
        <w:t xml:space="preserve"> </w:t>
      </w:r>
      <w:r w:rsidRPr="002A1B47">
        <w:rPr>
          <w:noProof w:val="0"/>
        </w:rPr>
        <w:t>to support Regional requirements at the implementation level.</w:t>
      </w:r>
    </w:p>
    <w:p w:rsidR="00AA3B45" w:rsidRPr="002A1B47" w:rsidRDefault="00AA3B45" w:rsidP="00520D4F">
      <w:pPr>
        <w:pStyle w:val="Heading2"/>
        <w:rPr>
          <w:noProof w:val="0"/>
        </w:rPr>
      </w:pPr>
      <w:bookmarkStart w:id="177" w:name="_Toc383590924"/>
      <w:r w:rsidRPr="002A1B47">
        <w:rPr>
          <w:noProof w:val="0"/>
        </w:rPr>
        <w:t>Substitutability</w:t>
      </w:r>
      <w:bookmarkEnd w:id="177"/>
    </w:p>
    <w:p w:rsidR="008E0464" w:rsidRPr="002A1B47" w:rsidRDefault="00AA3B45" w:rsidP="00AA3B45">
      <w:pPr>
        <w:pStyle w:val="BodyText"/>
        <w:rPr>
          <w:noProof w:val="0"/>
        </w:rPr>
      </w:pPr>
      <w:r w:rsidRPr="002A1B47">
        <w:rPr>
          <w:noProof w:val="0"/>
        </w:rPr>
        <w:t xml:space="preserve">One of the non-functional requirements of DAF is that it </w:t>
      </w:r>
      <w:r w:rsidR="002A1B47" w:rsidRPr="002A1B47">
        <w:rPr>
          <w:noProof w:val="0"/>
        </w:rPr>
        <w:t>supports</w:t>
      </w:r>
      <w:r w:rsidRPr="002A1B47">
        <w:rPr>
          <w:noProof w:val="0"/>
        </w:rPr>
        <w:t xml:space="preserve"> data access through multiple protocol stacks in order to maximize interoperability across </w:t>
      </w:r>
      <w:r w:rsidR="009A6E1F" w:rsidRPr="002A1B47">
        <w:rPr>
          <w:noProof w:val="0"/>
        </w:rPr>
        <w:t xml:space="preserve">different </w:t>
      </w:r>
      <w:r w:rsidRPr="002A1B47">
        <w:rPr>
          <w:noProof w:val="0"/>
        </w:rPr>
        <w:t>systems</w:t>
      </w:r>
      <w:r w:rsidR="002A1B47">
        <w:rPr>
          <w:noProof w:val="0"/>
        </w:rPr>
        <w:t xml:space="preserve">. </w:t>
      </w:r>
      <w:r w:rsidR="008E0464" w:rsidRPr="002A1B47">
        <w:rPr>
          <w:noProof w:val="0"/>
        </w:rPr>
        <w:t>These requirements are described in more detail below:</w:t>
      </w:r>
    </w:p>
    <w:p w:rsidR="008E0464" w:rsidRPr="002A1B47" w:rsidRDefault="008E0464" w:rsidP="00922F80">
      <w:pPr>
        <w:pStyle w:val="ListNumber2"/>
        <w:numPr>
          <w:ilvl w:val="0"/>
          <w:numId w:val="68"/>
        </w:numPr>
      </w:pPr>
      <w:r w:rsidRPr="002A1B47">
        <w:t>Allow for substitutability of transport stacks</w:t>
      </w:r>
      <w:r w:rsidRPr="002A1B47">
        <w:br/>
        <w:t xml:space="preserve">Vendor systems implement different transport stacks. Examples of transport stacks include (HTTP + SOAP, HTTP + RESTful resources, MLLP + ER7 etc.). Interoperability across the transport stacks is a challenge, however allowing for defined ways to substitute transport stacks will provide greater levels of interoperability. </w:t>
      </w:r>
    </w:p>
    <w:p w:rsidR="008E0464" w:rsidRPr="002A1B47" w:rsidRDefault="008E0464" w:rsidP="00922F80">
      <w:pPr>
        <w:pStyle w:val="ListNumber2"/>
        <w:numPr>
          <w:ilvl w:val="0"/>
          <w:numId w:val="68"/>
        </w:numPr>
      </w:pPr>
      <w:r w:rsidRPr="002A1B47">
        <w:t>Design for a modular Query stack</w:t>
      </w:r>
      <w:r w:rsidRPr="002A1B47">
        <w:br/>
        <w:t>In order to enable flexibility in the usage of multiple transport, content and security standards it is important for DAF to modularize the query stack with defined APIs that allow for substitution.</w:t>
      </w:r>
    </w:p>
    <w:p w:rsidR="008E0464" w:rsidRPr="002A1B47" w:rsidRDefault="008E0464" w:rsidP="00922F80">
      <w:pPr>
        <w:pStyle w:val="ListNumber2"/>
        <w:numPr>
          <w:ilvl w:val="0"/>
          <w:numId w:val="68"/>
        </w:numPr>
      </w:pPr>
      <w:r w:rsidRPr="002A1B47">
        <w:t>Allow for substitutability of content standards</w:t>
      </w:r>
      <w:r w:rsidRPr="002A1B47">
        <w:br/>
        <w:t xml:space="preserve">The content that is exchanged using the various transport stacks vary widely and requires specific bindings based on the transport stack to enable interoperable exchange. The Data Access Framework supports multiple content standards and profiles, and </w:t>
      </w:r>
      <w:r w:rsidR="002A1B47" w:rsidRPr="002A1B47">
        <w:t>is</w:t>
      </w:r>
      <w:r w:rsidRPr="002A1B47">
        <w:t xml:space="preserve"> expected to evolve over time. </w:t>
      </w:r>
    </w:p>
    <w:p w:rsidR="00AA3B45" w:rsidRPr="002A1B47" w:rsidRDefault="00AA3B45" w:rsidP="00AA3B45">
      <w:pPr>
        <w:pStyle w:val="BodyText"/>
        <w:rPr>
          <w:noProof w:val="0"/>
        </w:rPr>
      </w:pPr>
      <w:r w:rsidRPr="002A1B47">
        <w:rPr>
          <w:noProof w:val="0"/>
        </w:rPr>
        <w:t>The following four protocol stacks were considered during the development of this white paper.</w:t>
      </w:r>
    </w:p>
    <w:p w:rsidR="00AA3B45" w:rsidRPr="002A1B47" w:rsidRDefault="00AA3B45" w:rsidP="00AA3B45">
      <w:pPr>
        <w:rPr>
          <w:b/>
          <w:bCs/>
          <w:i/>
          <w:iCs/>
          <w:u w:val="single"/>
        </w:rPr>
      </w:pPr>
      <w:r w:rsidRPr="002A1B47">
        <w:rPr>
          <w:b/>
          <w:bCs/>
          <w:i/>
          <w:iCs/>
          <w:u w:val="single"/>
        </w:rPr>
        <w:t>Queries using HTTP and SOAP (SOAP)</w:t>
      </w:r>
    </w:p>
    <w:p w:rsidR="00AA3B45" w:rsidRPr="002A1B47" w:rsidRDefault="00AA3B45" w:rsidP="00AA3B45">
      <w:r w:rsidRPr="002A1B47">
        <w:t xml:space="preserve">Many IHE profiles use HTTP as the transport, along with appropriate SOAP protocols to perform queries. SOAP protocols use XML structure to package content. Within the XML package other structural standards and formats are leveraged to further define data structures. Some of these additional standards that are leveraged include ebRIM, SAML, DSML etc. </w:t>
      </w:r>
    </w:p>
    <w:p w:rsidR="00AA3B45" w:rsidRPr="002A1B47" w:rsidRDefault="00AA3B45" w:rsidP="00AA3B45">
      <w:pPr>
        <w:rPr>
          <w:b/>
          <w:i/>
          <w:u w:val="single"/>
        </w:rPr>
      </w:pPr>
      <w:r w:rsidRPr="002A1B47">
        <w:rPr>
          <w:b/>
          <w:bCs/>
          <w:i/>
          <w:iCs/>
          <w:u w:val="single"/>
        </w:rPr>
        <w:t>Queries using HTTP and RESTful resources (REST</w:t>
      </w:r>
      <w:r w:rsidRPr="002A1B47">
        <w:rPr>
          <w:b/>
          <w:i/>
          <w:u w:val="single"/>
        </w:rPr>
        <w:t>)</w:t>
      </w:r>
    </w:p>
    <w:p w:rsidR="00AA3B45" w:rsidRPr="002A1B47" w:rsidRDefault="00AA3B45" w:rsidP="00AA3B45">
      <w:r w:rsidRPr="002A1B47">
        <w:t xml:space="preserve">Some IHE profiles use HTTP as the transport, along with RESTful resources to perform queries. The RESTful resources are using XML or JSON structures to package content. Within the package other structural standards and formats are leveraged to further define data structures. Some of these additional standards that are leveraged include OAuth2 and in the future HL7 FHIR. </w:t>
      </w:r>
    </w:p>
    <w:p w:rsidR="00AA3B45" w:rsidRPr="00922F80" w:rsidRDefault="00AA3B45" w:rsidP="00922F80">
      <w:pPr>
        <w:pStyle w:val="BodyText"/>
        <w:keepNext/>
        <w:rPr>
          <w:b/>
          <w:bCs/>
          <w:i/>
          <w:iCs/>
          <w:u w:val="single"/>
        </w:rPr>
      </w:pPr>
      <w:r w:rsidRPr="00922F80">
        <w:rPr>
          <w:b/>
          <w:bCs/>
          <w:i/>
          <w:iCs/>
          <w:noProof w:val="0"/>
          <w:u w:val="single"/>
        </w:rPr>
        <w:t>Queries using MLLP and HL7 V2 (MLLP)</w:t>
      </w:r>
    </w:p>
    <w:p w:rsidR="00AA3B45" w:rsidRPr="002A1B47" w:rsidRDefault="00AA3B45" w:rsidP="00922F80">
      <w:pPr>
        <w:pStyle w:val="BodyText"/>
      </w:pPr>
      <w:r w:rsidRPr="00922F80">
        <w:rPr>
          <w:noProof w:val="0"/>
        </w:rPr>
        <w:t>The Minimal Lower Layer Protocol (MLLP) is a standard for transmitting HL7 messages via TCP/IP. Since TCP/IP is a continuous stream of bytes, a wrapping protocol is required for communications code to be able to recognize the start and the end of each message. The Minimal Lower Layer Protocol is the most common mechanism for sending unencrypted HL7 via TCP/IP over a local area network, such as those found in a hospital. The HL7 messages further use specific delimiters and structures to encode the data within the message.</w:t>
      </w:r>
    </w:p>
    <w:p w:rsidR="00AA3B45" w:rsidRPr="00922F80" w:rsidRDefault="00AA3B45" w:rsidP="00922F80">
      <w:pPr>
        <w:pStyle w:val="BodyText"/>
        <w:rPr>
          <w:b/>
          <w:bCs/>
          <w:i/>
          <w:iCs/>
          <w:u w:val="single"/>
        </w:rPr>
      </w:pPr>
      <w:r w:rsidRPr="00922F80">
        <w:rPr>
          <w:b/>
          <w:bCs/>
          <w:i/>
          <w:iCs/>
          <w:noProof w:val="0"/>
          <w:u w:val="single"/>
        </w:rPr>
        <w:t>Queries using SMTP and S/MIME (SMTP)</w:t>
      </w:r>
    </w:p>
    <w:p w:rsidR="00AA3B45" w:rsidRPr="002A1B47" w:rsidRDefault="00AA3B45" w:rsidP="00922F80">
      <w:pPr>
        <w:pStyle w:val="BodyText"/>
      </w:pPr>
      <w:r w:rsidRPr="002A1B47">
        <w:rPr>
          <w:noProof w:val="0"/>
        </w:rPr>
        <w:t>Currently there is limited use of SMTP (IHE XDM profile has an SMTP option) stack for data access; however the SMTP stack may play a role in asynchronous query implementation. A derivative of the SMTP stack (</w:t>
      </w:r>
      <w:r w:rsidR="002A1B47">
        <w:rPr>
          <w:noProof w:val="0"/>
        </w:rPr>
        <w:t>i.e.,</w:t>
      </w:r>
      <w:r w:rsidRPr="002A1B47">
        <w:rPr>
          <w:noProof w:val="0"/>
        </w:rPr>
        <w:t xml:space="preserve"> Direct) is required for Meaningful Use stage 2 in the US due to which many EMR systems are supporting the STMP stack as one of the protocols to enable push based messaging. The S/MIME standard is used to structure the package in the SMTP stack. The package itself leverages other standards and formats to further define the data structures. </w:t>
      </w:r>
    </w:p>
    <w:p w:rsidR="00AA3B45" w:rsidRPr="002A1B47" w:rsidRDefault="00AA3B45" w:rsidP="00520D4F">
      <w:pPr>
        <w:pStyle w:val="Heading2"/>
        <w:rPr>
          <w:noProof w:val="0"/>
        </w:rPr>
      </w:pPr>
      <w:bookmarkStart w:id="178" w:name="_Toc383590925"/>
      <w:r w:rsidRPr="002A1B47">
        <w:rPr>
          <w:noProof w:val="0"/>
        </w:rPr>
        <w:t>Regional Requirements</w:t>
      </w:r>
      <w:bookmarkEnd w:id="178"/>
    </w:p>
    <w:p w:rsidR="00AA3B45" w:rsidRPr="002A1B47" w:rsidRDefault="0065715D" w:rsidP="00922F80">
      <w:pPr>
        <w:pStyle w:val="BodyText"/>
      </w:pPr>
      <w:r w:rsidRPr="002A1B47">
        <w:rPr>
          <w:noProof w:val="0"/>
        </w:rPr>
        <w:t xml:space="preserve">Implementable variances introduced by regionally specific requirements are identified in Volume </w:t>
      </w:r>
      <w:r w:rsidR="00D02383">
        <w:rPr>
          <w:noProof w:val="0"/>
        </w:rPr>
        <w:t>4</w:t>
      </w:r>
      <w:r w:rsidR="00D02383" w:rsidRPr="002A1B47">
        <w:rPr>
          <w:noProof w:val="0"/>
        </w:rPr>
        <w:t xml:space="preserve"> </w:t>
      </w:r>
      <w:r w:rsidRPr="002A1B47">
        <w:rPr>
          <w:noProof w:val="0"/>
        </w:rPr>
        <w:t>of a</w:t>
      </w:r>
      <w:r w:rsidR="00CC1698" w:rsidRPr="002A1B47">
        <w:rPr>
          <w:noProof w:val="0"/>
        </w:rPr>
        <w:t xml:space="preserve">n IHE </w:t>
      </w:r>
      <w:r w:rsidRPr="002A1B47">
        <w:rPr>
          <w:noProof w:val="0"/>
        </w:rPr>
        <w:t>technical framework</w:t>
      </w:r>
      <w:r w:rsidR="002A1B47">
        <w:rPr>
          <w:noProof w:val="0"/>
        </w:rPr>
        <w:t xml:space="preserve">. </w:t>
      </w:r>
      <w:r w:rsidRPr="002A1B47">
        <w:rPr>
          <w:noProof w:val="0"/>
        </w:rPr>
        <w:t xml:space="preserve">Content within this volume is developed by IHE Regional Deployment organizations </w:t>
      </w:r>
      <w:r w:rsidR="00CC1698" w:rsidRPr="002A1B47">
        <w:rPr>
          <w:noProof w:val="0"/>
        </w:rPr>
        <w:t xml:space="preserve">into National or Region Extensions </w:t>
      </w:r>
      <w:r w:rsidRPr="002A1B47">
        <w:rPr>
          <w:noProof w:val="0"/>
        </w:rPr>
        <w:t>and is integrated into a domain’s technical framework by that domain’s technical committee.</w:t>
      </w:r>
    </w:p>
    <w:p w:rsidR="00CC1698" w:rsidRPr="002A1B47" w:rsidRDefault="00CC1698" w:rsidP="00CC1698">
      <w:pPr>
        <w:pStyle w:val="Note"/>
      </w:pPr>
      <w:r w:rsidRPr="002A1B47">
        <w:t xml:space="preserve">Gap: </w:t>
      </w:r>
      <w:r w:rsidRPr="002A1B47">
        <w:tab/>
        <w:t>At this point in time, few profiles identified in the Data Access Framework have specified any national or regional extensions.</w:t>
      </w:r>
    </w:p>
    <w:p w:rsidR="00191608" w:rsidRPr="002A1B47" w:rsidRDefault="00992D76" w:rsidP="00992D76">
      <w:pPr>
        <w:pStyle w:val="Heading1"/>
        <w:rPr>
          <w:noProof w:val="0"/>
        </w:rPr>
      </w:pPr>
      <w:bookmarkStart w:id="179" w:name="_Toc383590926"/>
      <w:r w:rsidRPr="002A1B47">
        <w:rPr>
          <w:noProof w:val="0"/>
        </w:rPr>
        <w:t>A Data Access Framework</w:t>
      </w:r>
      <w:bookmarkEnd w:id="179"/>
    </w:p>
    <w:p w:rsidR="00992D76" w:rsidRDefault="00F923B5">
      <w:pPr>
        <w:pStyle w:val="BodyText"/>
        <w:rPr>
          <w:ins w:id="180" w:author="nbashyam" w:date="2014-04-30T14:03:00Z"/>
          <w:noProof w:val="0"/>
        </w:rPr>
      </w:pPr>
      <w:del w:id="181" w:author="nbashyam" w:date="2014-04-30T14:06:00Z">
        <w:r w:rsidRPr="00922F80" w:rsidDel="00225B9E">
          <w:rPr>
            <w:noProof w:val="0"/>
          </w:rPr>
          <w:fldChar w:fldCharType="begin"/>
        </w:r>
        <w:r w:rsidRPr="002A1B47" w:rsidDel="00225B9E">
          <w:rPr>
            <w:noProof w:val="0"/>
          </w:rPr>
          <w:delInstrText xml:space="preserve"> REF _Ref381986583 \h </w:delInstrText>
        </w:r>
        <w:r w:rsidR="004D45A9" w:rsidRPr="002A1B47" w:rsidDel="00225B9E">
          <w:rPr>
            <w:noProof w:val="0"/>
          </w:rPr>
          <w:delInstrText xml:space="preserve"> \* MERGEFORMAT </w:delInstrText>
        </w:r>
        <w:r w:rsidRPr="00922F80" w:rsidDel="00225B9E">
          <w:rPr>
            <w:noProof w:val="0"/>
          </w:rPr>
        </w:r>
        <w:r w:rsidRPr="00922F80" w:rsidDel="00225B9E">
          <w:rPr>
            <w:noProof w:val="0"/>
          </w:rPr>
          <w:fldChar w:fldCharType="separate"/>
        </w:r>
        <w:r w:rsidRPr="002A1B47" w:rsidDel="00225B9E">
          <w:rPr>
            <w:noProof w:val="0"/>
          </w:rPr>
          <w:delText xml:space="preserve">Table </w:delText>
        </w:r>
        <w:r w:rsidR="00E83130" w:rsidDel="00225B9E">
          <w:rPr>
            <w:noProof w:val="0"/>
          </w:rPr>
          <w:delText>5</w:delText>
        </w:r>
        <w:r w:rsidRPr="002A1B47" w:rsidDel="00225B9E">
          <w:rPr>
            <w:noProof w:val="0"/>
          </w:rPr>
          <w:noBreakHyphen/>
          <w:delText xml:space="preserve">1 Implementable </w:delText>
        </w:r>
      </w:del>
      <w:del w:id="182" w:author="nbashyam" w:date="2014-04-30T14:00:00Z">
        <w:r w:rsidRPr="002A1B47" w:rsidDel="00225B9E">
          <w:rPr>
            <w:noProof w:val="0"/>
          </w:rPr>
          <w:delText>Information Models</w:delText>
        </w:r>
      </w:del>
      <w:del w:id="183" w:author="nbashyam" w:date="2014-04-30T14:06:00Z">
        <w:r w:rsidRPr="00922F80" w:rsidDel="00225B9E">
          <w:rPr>
            <w:noProof w:val="0"/>
          </w:rPr>
          <w:fldChar w:fldCharType="end"/>
        </w:r>
        <w:r w:rsidRPr="002A1B47" w:rsidDel="00225B9E">
          <w:rPr>
            <w:noProof w:val="0"/>
          </w:rPr>
          <w:delText xml:space="preserve"> below illustrates the implementa</w:delText>
        </w:r>
        <w:r w:rsidR="00D47307" w:rsidRPr="002A1B47" w:rsidDel="00225B9E">
          <w:rPr>
            <w:noProof w:val="0"/>
          </w:rPr>
          <w:delText xml:space="preserve">ble </w:delText>
        </w:r>
        <w:r w:rsidR="00992D76" w:rsidRPr="002A1B47" w:rsidDel="00225B9E">
          <w:rPr>
            <w:noProof w:val="0"/>
          </w:rPr>
          <w:delText xml:space="preserve">specifications </w:delText>
        </w:r>
        <w:r w:rsidR="00520D4F" w:rsidRPr="002A1B47" w:rsidDel="00225B9E">
          <w:rPr>
            <w:noProof w:val="0"/>
          </w:rPr>
          <w:delText xml:space="preserve">specified in standards and implementation guides </w:delText>
        </w:r>
        <w:r w:rsidRPr="002A1B47" w:rsidDel="00225B9E">
          <w:rPr>
            <w:noProof w:val="0"/>
          </w:rPr>
          <w:delText xml:space="preserve">which are used by IHE profiles for each of the combinations of </w:delText>
        </w:r>
        <w:r w:rsidR="00520D4F" w:rsidRPr="002A1B47" w:rsidDel="00225B9E">
          <w:rPr>
            <w:noProof w:val="0"/>
          </w:rPr>
          <w:delText>d</w:delText>
        </w:r>
        <w:r w:rsidRPr="002A1B47" w:rsidDel="00225B9E">
          <w:rPr>
            <w:noProof w:val="0"/>
          </w:rPr>
          <w:delText>ata</w:delText>
        </w:r>
        <w:r w:rsidR="00520D4F" w:rsidRPr="002A1B47" w:rsidDel="00225B9E">
          <w:rPr>
            <w:noProof w:val="0"/>
          </w:rPr>
          <w:delText xml:space="preserve"> accessed</w:delText>
        </w:r>
        <w:r w:rsidRPr="002A1B47" w:rsidDel="00225B9E">
          <w:rPr>
            <w:noProof w:val="0"/>
          </w:rPr>
          <w:delText xml:space="preserve">, </w:delText>
        </w:r>
        <w:r w:rsidR="00520D4F" w:rsidRPr="002A1B47" w:rsidDel="00225B9E">
          <w:rPr>
            <w:noProof w:val="0"/>
          </w:rPr>
          <w:delText>b</w:delText>
        </w:r>
        <w:r w:rsidRPr="002A1B47" w:rsidDel="00225B9E">
          <w:rPr>
            <w:noProof w:val="0"/>
          </w:rPr>
          <w:delText>ehavior model</w:delText>
        </w:r>
        <w:r w:rsidR="00520D4F" w:rsidRPr="002A1B47" w:rsidDel="00225B9E">
          <w:rPr>
            <w:noProof w:val="0"/>
          </w:rPr>
          <w:delText xml:space="preserve"> for access</w:delText>
        </w:r>
        <w:r w:rsidRPr="002A1B47" w:rsidDel="00225B9E">
          <w:rPr>
            <w:noProof w:val="0"/>
          </w:rPr>
          <w:delText xml:space="preserve"> and network transport</w:delText>
        </w:r>
        <w:r w:rsidR="002A1B47" w:rsidDel="00225B9E">
          <w:rPr>
            <w:noProof w:val="0"/>
          </w:rPr>
          <w:delText xml:space="preserve">. </w:delText>
        </w:r>
        <w:r w:rsidR="00992D76" w:rsidRPr="002A1B47" w:rsidDel="00225B9E">
          <w:rPr>
            <w:noProof w:val="0"/>
          </w:rPr>
          <w:delText>It also identifies gaps where profiles do not yet exist to support these capabilities</w:delText>
        </w:r>
        <w:r w:rsidRPr="002A1B47" w:rsidDel="00225B9E">
          <w:rPr>
            <w:noProof w:val="0"/>
          </w:rPr>
          <w:delText xml:space="preserve">. </w:delText>
        </w:r>
      </w:del>
    </w:p>
    <w:p w:rsidR="00225B9E" w:rsidRDefault="00225B9E">
      <w:pPr>
        <w:pStyle w:val="BodyText"/>
        <w:rPr>
          <w:ins w:id="184" w:author="nbashyam" w:date="2014-04-30T14:05:00Z"/>
          <w:noProof w:val="0"/>
        </w:rPr>
      </w:pPr>
      <w:ins w:id="185" w:author="nbashyam" w:date="2014-04-30T14:03:00Z">
        <w:r>
          <w:rPr>
            <w:noProof w:val="0"/>
          </w:rPr>
          <w:t>The tables below illustrate how the IHE profiles can be used to implement the various Data Access Framework queries, behavior models</w:t>
        </w:r>
      </w:ins>
      <w:ins w:id="186" w:author="nbashyam" w:date="2014-04-30T14:05:00Z">
        <w:r>
          <w:rPr>
            <w:noProof w:val="0"/>
          </w:rPr>
          <w:t xml:space="preserve"> and </w:t>
        </w:r>
      </w:ins>
      <w:ins w:id="187" w:author="nbashyam" w:date="2014-04-30T14:04:00Z">
        <w:r>
          <w:rPr>
            <w:noProof w:val="0"/>
          </w:rPr>
          <w:t>security requirements</w:t>
        </w:r>
      </w:ins>
      <w:ins w:id="188" w:author="nbashyam" w:date="2014-04-30T14:05:00Z">
        <w:r>
          <w:rPr>
            <w:noProof w:val="0"/>
          </w:rPr>
          <w:t xml:space="preserve"> using multiple transport mechanisms</w:t>
        </w:r>
      </w:ins>
      <w:ins w:id="189" w:author="nbashyam" w:date="2014-04-30T14:04:00Z">
        <w:r>
          <w:rPr>
            <w:noProof w:val="0"/>
          </w:rPr>
          <w:t xml:space="preserve">. The tables </w:t>
        </w:r>
      </w:ins>
      <w:ins w:id="190" w:author="nbashyam" w:date="2014-04-30T14:05:00Z">
        <w:r>
          <w:rPr>
            <w:noProof w:val="0"/>
          </w:rPr>
          <w:t xml:space="preserve"> also identify gaps where profiles do not yet exist to support these capabilities. </w:t>
        </w:r>
      </w:ins>
    </w:p>
    <w:p w:rsidR="00225B9E" w:rsidRDefault="00225B9E">
      <w:pPr>
        <w:pStyle w:val="BodyText"/>
        <w:rPr>
          <w:ins w:id="191" w:author="nbashyam" w:date="2014-04-30T14:01:00Z"/>
          <w:noProof w:val="0"/>
        </w:rPr>
      </w:pPr>
    </w:p>
    <w:p w:rsidR="00225B9E" w:rsidRPr="002A1B47" w:rsidRDefault="00225B9E" w:rsidP="00225B9E">
      <w:pPr>
        <w:pStyle w:val="BodyText"/>
        <w:rPr>
          <w:ins w:id="192" w:author="nbashyam" w:date="2014-04-30T14:02:00Z"/>
        </w:rPr>
      </w:pPr>
      <w:ins w:id="193" w:author="nbashyam" w:date="2014-04-30T14:02:00Z">
        <w:r w:rsidRPr="002A1B47">
          <w:rPr>
            <w:noProof w:val="0"/>
          </w:rPr>
          <w:t>Table A</w:t>
        </w:r>
        <w:r>
          <w:rPr>
            <w:noProof w:val="0"/>
          </w:rPr>
          <w:t>-</w:t>
        </w:r>
        <w:r w:rsidRPr="002A1B47">
          <w:rPr>
            <w:noProof w:val="0"/>
          </w:rPr>
          <w:t xml:space="preserve">1 below links each service (query or other function) specified in section </w:t>
        </w:r>
        <w:r w:rsidRPr="002A1B47">
          <w:rPr>
            <w:noProof w:val="0"/>
          </w:rPr>
          <w:fldChar w:fldCharType="begin"/>
        </w:r>
        <w:r w:rsidRPr="002A1B47">
          <w:rPr>
            <w:noProof w:val="0"/>
          </w:rPr>
          <w:instrText xml:space="preserve"> REF _Ref382226790 \r \h  \* MERGEFORMAT </w:instrText>
        </w:r>
      </w:ins>
      <w:r w:rsidRPr="002A1B47">
        <w:rPr>
          <w:noProof w:val="0"/>
        </w:rPr>
      </w:r>
      <w:ins w:id="194" w:author="nbashyam" w:date="2014-04-30T14:02:00Z">
        <w:r w:rsidRPr="002A1B47">
          <w:rPr>
            <w:noProof w:val="0"/>
          </w:rPr>
          <w:fldChar w:fldCharType="separate"/>
        </w:r>
        <w:r w:rsidRPr="002A1B47">
          <w:rPr>
            <w:noProof w:val="0"/>
          </w:rPr>
          <w:t>3.1</w:t>
        </w:r>
        <w:r w:rsidRPr="002A1B47">
          <w:rPr>
            <w:noProof w:val="0"/>
          </w:rPr>
          <w:fldChar w:fldCharType="end"/>
        </w:r>
        <w:r w:rsidRPr="002A1B47">
          <w:rPr>
            <w:noProof w:val="0"/>
          </w:rPr>
          <w:t xml:space="preserve"> </w:t>
        </w:r>
        <w:r w:rsidRPr="002A1B47">
          <w:rPr>
            <w:noProof w:val="0"/>
          </w:rPr>
          <w:fldChar w:fldCharType="begin"/>
        </w:r>
        <w:r w:rsidRPr="002A1B47">
          <w:rPr>
            <w:noProof w:val="0"/>
          </w:rPr>
          <w:instrText xml:space="preserve"> REF _Ref382226784 \h  \* MERGEFORMAT </w:instrText>
        </w:r>
      </w:ins>
      <w:r w:rsidRPr="002A1B47">
        <w:rPr>
          <w:noProof w:val="0"/>
        </w:rPr>
      </w:r>
      <w:ins w:id="195" w:author="nbashyam" w:date="2014-04-30T14:02:00Z">
        <w:r w:rsidRPr="002A1B47">
          <w:rPr>
            <w:noProof w:val="0"/>
          </w:rPr>
          <w:fldChar w:fldCharType="separate"/>
        </w:r>
        <w:r w:rsidRPr="002A1B47">
          <w:rPr>
            <w:noProof w:val="0"/>
          </w:rPr>
          <w:t>Business Requirements</w:t>
        </w:r>
        <w:r w:rsidRPr="002A1B47">
          <w:rPr>
            <w:noProof w:val="0"/>
          </w:rPr>
          <w:fldChar w:fldCharType="end"/>
        </w:r>
        <w:r w:rsidRPr="002A1B47">
          <w:rPr>
            <w:noProof w:val="0"/>
          </w:rPr>
          <w:t xml:space="preserve"> to the IHE profiles and actors necessary to realize that capability on the client or server side for queries using the request/response pattern.</w:t>
        </w:r>
      </w:ins>
    </w:p>
    <w:p w:rsidR="00225B9E" w:rsidRPr="002A1B47" w:rsidRDefault="00225B9E" w:rsidP="00225B9E">
      <w:pPr>
        <w:pStyle w:val="BodyText"/>
        <w:rPr>
          <w:ins w:id="196" w:author="nbashyam" w:date="2014-04-30T14:02:00Z"/>
        </w:rPr>
      </w:pPr>
    </w:p>
    <w:p w:rsidR="00225B9E" w:rsidRPr="002A1B47" w:rsidRDefault="00225B9E" w:rsidP="00225B9E">
      <w:pPr>
        <w:pStyle w:val="TableTitle"/>
        <w:rPr>
          <w:ins w:id="197" w:author="nbashyam" w:date="2014-04-30T14:02:00Z"/>
          <w:noProof w:val="0"/>
        </w:rPr>
      </w:pPr>
      <w:ins w:id="198" w:author="nbashyam" w:date="2014-04-30T14:02:00Z">
        <w:r w:rsidRPr="002A1B47">
          <w:rPr>
            <w:noProof w:val="0"/>
          </w:rPr>
          <w:t>Table A</w:t>
        </w:r>
        <w:r>
          <w:rPr>
            <w:noProof w:val="0"/>
          </w:rPr>
          <w:t>-</w:t>
        </w:r>
        <w:r w:rsidRPr="002A1B47">
          <w:rPr>
            <w:noProof w:val="0"/>
          </w:rPr>
          <w:t>1: Data Access Framework Queries for Request/Response pattern using existing IHE profiles</w:t>
        </w:r>
      </w:ins>
    </w:p>
    <w:tbl>
      <w:tblPr>
        <w:tblStyle w:val="TableGrid"/>
        <w:tblW w:w="9672" w:type="dxa"/>
        <w:tblLook w:val="04A0" w:firstRow="1" w:lastRow="0" w:firstColumn="1" w:lastColumn="0" w:noHBand="0" w:noVBand="1"/>
      </w:tblPr>
      <w:tblGrid>
        <w:gridCol w:w="671"/>
        <w:gridCol w:w="3129"/>
        <w:gridCol w:w="1280"/>
        <w:gridCol w:w="2296"/>
        <w:gridCol w:w="2296"/>
      </w:tblGrid>
      <w:tr w:rsidR="00225B9E" w:rsidRPr="002A1B47" w:rsidTr="007F149C">
        <w:trPr>
          <w:ins w:id="199" w:author="nbashyam" w:date="2014-04-30T14:02:00Z"/>
        </w:trPr>
        <w:tc>
          <w:tcPr>
            <w:tcW w:w="671" w:type="dxa"/>
            <w:shd w:val="clear" w:color="auto" w:fill="D9D9D9" w:themeFill="background1" w:themeFillShade="D9"/>
          </w:tcPr>
          <w:p w:rsidR="00225B9E" w:rsidRPr="002A1B47" w:rsidRDefault="00225B9E" w:rsidP="007F149C">
            <w:pPr>
              <w:pStyle w:val="TableEntryHeader"/>
              <w:rPr>
                <w:ins w:id="200" w:author="nbashyam" w:date="2014-04-30T14:02:00Z"/>
                <w:noProof w:val="0"/>
              </w:rPr>
            </w:pPr>
            <w:ins w:id="201" w:author="nbashyam" w:date="2014-04-30T14:02:00Z">
              <w:r w:rsidRPr="002A1B47">
                <w:rPr>
                  <w:noProof w:val="0"/>
                </w:rPr>
                <w:t>ID</w:t>
              </w:r>
            </w:ins>
          </w:p>
        </w:tc>
        <w:tc>
          <w:tcPr>
            <w:tcW w:w="3129" w:type="dxa"/>
            <w:shd w:val="clear" w:color="auto" w:fill="D9D9D9" w:themeFill="background1" w:themeFillShade="D9"/>
          </w:tcPr>
          <w:p w:rsidR="00225B9E" w:rsidRPr="002A1B47" w:rsidRDefault="00225B9E" w:rsidP="007F149C">
            <w:pPr>
              <w:pStyle w:val="TableEntryHeader"/>
              <w:rPr>
                <w:ins w:id="202" w:author="nbashyam" w:date="2014-04-30T14:02:00Z"/>
                <w:noProof w:val="0"/>
              </w:rPr>
            </w:pPr>
            <w:ins w:id="203" w:author="nbashyam" w:date="2014-04-30T14:02:00Z">
              <w:r w:rsidRPr="002A1B47">
                <w:rPr>
                  <w:noProof w:val="0"/>
                </w:rPr>
                <w:t>Query</w:t>
              </w:r>
            </w:ins>
          </w:p>
        </w:tc>
        <w:tc>
          <w:tcPr>
            <w:tcW w:w="1280" w:type="dxa"/>
            <w:shd w:val="clear" w:color="auto" w:fill="D9D9D9" w:themeFill="background1" w:themeFillShade="D9"/>
          </w:tcPr>
          <w:p w:rsidR="00225B9E" w:rsidRPr="002A1B47" w:rsidRDefault="00225B9E" w:rsidP="007F149C">
            <w:pPr>
              <w:pStyle w:val="TableEntryHeader"/>
              <w:rPr>
                <w:ins w:id="204" w:author="nbashyam" w:date="2014-04-30T14:02:00Z"/>
                <w:noProof w:val="0"/>
              </w:rPr>
            </w:pPr>
            <w:ins w:id="205" w:author="nbashyam" w:date="2014-04-30T14:02:00Z">
              <w:r w:rsidRPr="002A1B47">
                <w:rPr>
                  <w:noProof w:val="0"/>
                </w:rPr>
                <w:t>Profile</w:t>
              </w:r>
            </w:ins>
          </w:p>
        </w:tc>
        <w:tc>
          <w:tcPr>
            <w:tcW w:w="2296" w:type="dxa"/>
            <w:shd w:val="clear" w:color="auto" w:fill="D9D9D9" w:themeFill="background1" w:themeFillShade="D9"/>
          </w:tcPr>
          <w:p w:rsidR="00225B9E" w:rsidRPr="002A1B47" w:rsidRDefault="00225B9E" w:rsidP="007F149C">
            <w:pPr>
              <w:pStyle w:val="TableEntryHeader"/>
              <w:rPr>
                <w:ins w:id="206" w:author="nbashyam" w:date="2014-04-30T14:02:00Z"/>
                <w:noProof w:val="0"/>
              </w:rPr>
            </w:pPr>
            <w:ins w:id="207" w:author="nbashyam" w:date="2014-04-30T14:02:00Z">
              <w:r w:rsidRPr="002A1B47">
                <w:rPr>
                  <w:noProof w:val="0"/>
                </w:rPr>
                <w:t>Client Actor</w:t>
              </w:r>
            </w:ins>
          </w:p>
        </w:tc>
        <w:tc>
          <w:tcPr>
            <w:tcW w:w="2296" w:type="dxa"/>
            <w:shd w:val="clear" w:color="auto" w:fill="D9D9D9" w:themeFill="background1" w:themeFillShade="D9"/>
          </w:tcPr>
          <w:p w:rsidR="00225B9E" w:rsidRPr="002A1B47" w:rsidRDefault="00225B9E" w:rsidP="007F149C">
            <w:pPr>
              <w:pStyle w:val="TableEntryHeader"/>
              <w:rPr>
                <w:ins w:id="208" w:author="nbashyam" w:date="2014-04-30T14:02:00Z"/>
                <w:noProof w:val="0"/>
              </w:rPr>
            </w:pPr>
            <w:ins w:id="209" w:author="nbashyam" w:date="2014-04-30T14:02:00Z">
              <w:r w:rsidRPr="002A1B47">
                <w:rPr>
                  <w:noProof w:val="0"/>
                </w:rPr>
                <w:t>Server Actor</w:t>
              </w:r>
            </w:ins>
          </w:p>
        </w:tc>
      </w:tr>
      <w:tr w:rsidR="00225B9E" w:rsidRPr="002A1B47" w:rsidTr="007F149C">
        <w:trPr>
          <w:ins w:id="210" w:author="nbashyam" w:date="2014-04-30T14:02:00Z"/>
        </w:trPr>
        <w:tc>
          <w:tcPr>
            <w:tcW w:w="671" w:type="dxa"/>
            <w:vMerge w:val="restart"/>
          </w:tcPr>
          <w:p w:rsidR="00225B9E" w:rsidRPr="002A1B47" w:rsidRDefault="00225B9E" w:rsidP="007F149C">
            <w:pPr>
              <w:pStyle w:val="TableEntry"/>
              <w:rPr>
                <w:ins w:id="211" w:author="nbashyam" w:date="2014-04-30T14:02:00Z"/>
                <w:noProof w:val="0"/>
              </w:rPr>
            </w:pPr>
            <w:ins w:id="212" w:author="nbashyam" w:date="2014-04-30T14:02:00Z">
              <w:r w:rsidRPr="002A1B47">
                <w:rPr>
                  <w:noProof w:val="0"/>
                </w:rPr>
                <w:t>1</w:t>
              </w:r>
            </w:ins>
          </w:p>
        </w:tc>
        <w:tc>
          <w:tcPr>
            <w:tcW w:w="3129" w:type="dxa"/>
            <w:vMerge w:val="restart"/>
          </w:tcPr>
          <w:p w:rsidR="00225B9E" w:rsidRPr="002A1B47" w:rsidRDefault="00225B9E" w:rsidP="007F149C">
            <w:pPr>
              <w:pStyle w:val="TableEntry"/>
              <w:rPr>
                <w:ins w:id="213" w:author="nbashyam" w:date="2014-04-30T14:02:00Z"/>
                <w:noProof w:val="0"/>
              </w:rPr>
            </w:pPr>
            <w:ins w:id="214" w:author="nbashyam" w:date="2014-04-30T14:02:00Z">
              <w:r w:rsidRPr="002A1B47">
                <w:rPr>
                  <w:noProof w:val="0"/>
                </w:rPr>
                <w:t>Find Document(s) based on Patient Demographics</w:t>
              </w:r>
            </w:ins>
          </w:p>
          <w:p w:rsidR="00225B9E" w:rsidRPr="002A1B47" w:rsidRDefault="00225B9E" w:rsidP="007F149C">
            <w:pPr>
              <w:pStyle w:val="TableEntry"/>
              <w:rPr>
                <w:ins w:id="215" w:author="nbashyam" w:date="2014-04-30T14:02:00Z"/>
                <w:i/>
                <w:noProof w:val="0"/>
              </w:rPr>
            </w:pPr>
            <w:ins w:id="216" w:author="nbashyam" w:date="2014-04-30T14:02:00Z">
              <w:r w:rsidRPr="002A1B47">
                <w:rPr>
                  <w:i/>
                  <w:noProof w:val="0"/>
                </w:rPr>
                <w:t>Note: To perform this query, the demographics must first be resolved into a patient identifier using PDQ or substitutable profiles.</w:t>
              </w:r>
            </w:ins>
          </w:p>
        </w:tc>
        <w:tc>
          <w:tcPr>
            <w:tcW w:w="1280" w:type="dxa"/>
          </w:tcPr>
          <w:p w:rsidR="00225B9E" w:rsidRPr="002A1B47" w:rsidRDefault="00225B9E" w:rsidP="007F149C">
            <w:pPr>
              <w:pStyle w:val="TableEntry"/>
              <w:rPr>
                <w:ins w:id="217" w:author="nbashyam" w:date="2014-04-30T14:02:00Z"/>
                <w:noProof w:val="0"/>
              </w:rPr>
            </w:pPr>
            <w:ins w:id="218" w:author="nbashyam" w:date="2014-04-30T14:02:00Z">
              <w:r w:rsidRPr="002A1B47">
                <w:rPr>
                  <w:noProof w:val="0"/>
                </w:rPr>
                <w:t xml:space="preserve">PDQ </w:t>
              </w:r>
            </w:ins>
          </w:p>
          <w:p w:rsidR="00225B9E" w:rsidRPr="002A1B47" w:rsidRDefault="00225B9E" w:rsidP="007F149C">
            <w:pPr>
              <w:pStyle w:val="TableEntry"/>
              <w:rPr>
                <w:ins w:id="219" w:author="nbashyam" w:date="2014-04-30T14:02:00Z"/>
                <w:noProof w:val="0"/>
              </w:rPr>
            </w:pPr>
            <w:ins w:id="220" w:author="nbashyam" w:date="2014-04-30T14:02:00Z">
              <w:r w:rsidRPr="002A1B47">
                <w:rPr>
                  <w:noProof w:val="0"/>
                </w:rPr>
                <w:t xml:space="preserve">PDQ V3 </w:t>
              </w:r>
            </w:ins>
          </w:p>
          <w:p w:rsidR="00225B9E" w:rsidRPr="002A1B47" w:rsidRDefault="00225B9E" w:rsidP="007F149C">
            <w:pPr>
              <w:pStyle w:val="TableEntry"/>
              <w:rPr>
                <w:ins w:id="221" w:author="nbashyam" w:date="2014-04-30T14:02:00Z"/>
                <w:noProof w:val="0"/>
              </w:rPr>
            </w:pPr>
            <w:ins w:id="222" w:author="nbashyam" w:date="2014-04-30T14:02:00Z">
              <w:r w:rsidRPr="002A1B47">
                <w:rPr>
                  <w:noProof w:val="0"/>
                </w:rPr>
                <w:t>XCPD</w:t>
              </w:r>
              <w:r w:rsidRPr="002A1B47">
                <w:rPr>
                  <w:noProof w:val="0"/>
                  <w:vertAlign w:val="superscript"/>
                </w:rPr>
                <w:t>*</w:t>
              </w:r>
            </w:ins>
          </w:p>
          <w:p w:rsidR="00225B9E" w:rsidRPr="002A1B47" w:rsidRDefault="00225B9E" w:rsidP="007F149C">
            <w:pPr>
              <w:pStyle w:val="TableEntry"/>
              <w:rPr>
                <w:ins w:id="223" w:author="nbashyam" w:date="2014-04-30T14:02:00Z"/>
                <w:noProof w:val="0"/>
              </w:rPr>
            </w:pPr>
            <w:ins w:id="224" w:author="nbashyam" w:date="2014-04-30T14:02:00Z">
              <w:r w:rsidRPr="002A1B47">
                <w:rPr>
                  <w:noProof w:val="0"/>
                </w:rPr>
                <w:t>PDQ</w:t>
              </w:r>
              <w:r>
                <w:rPr>
                  <w:noProof w:val="0"/>
                </w:rPr>
                <w:t>m</w:t>
              </w:r>
            </w:ins>
          </w:p>
        </w:tc>
        <w:tc>
          <w:tcPr>
            <w:tcW w:w="2296" w:type="dxa"/>
          </w:tcPr>
          <w:p w:rsidR="00225B9E" w:rsidRPr="002A1B47" w:rsidRDefault="00225B9E" w:rsidP="007F149C">
            <w:pPr>
              <w:pStyle w:val="TableEntry"/>
              <w:rPr>
                <w:ins w:id="225" w:author="nbashyam" w:date="2014-04-30T14:02:00Z"/>
                <w:noProof w:val="0"/>
              </w:rPr>
            </w:pPr>
            <w:ins w:id="226" w:author="nbashyam" w:date="2014-04-30T14:02:00Z">
              <w:r w:rsidRPr="002A1B47">
                <w:rPr>
                  <w:noProof w:val="0"/>
                </w:rPr>
                <w:t>Demographics Consumer</w:t>
              </w:r>
            </w:ins>
          </w:p>
          <w:p w:rsidR="00225B9E" w:rsidRPr="002A1B47" w:rsidRDefault="00225B9E" w:rsidP="007F149C">
            <w:pPr>
              <w:pStyle w:val="TableEntry"/>
              <w:rPr>
                <w:ins w:id="227" w:author="nbashyam" w:date="2014-04-30T14:02:00Z"/>
                <w:noProof w:val="0"/>
              </w:rPr>
            </w:pPr>
            <w:ins w:id="228" w:author="nbashyam" w:date="2014-04-30T14:02:00Z">
              <w:r w:rsidRPr="002A1B47">
                <w:rPr>
                  <w:noProof w:val="0"/>
                </w:rPr>
                <w:t>Demographics Consumer</w:t>
              </w:r>
            </w:ins>
          </w:p>
          <w:p w:rsidR="00225B9E" w:rsidRPr="002A1B47" w:rsidRDefault="00225B9E" w:rsidP="007F149C">
            <w:pPr>
              <w:pStyle w:val="TableEntry"/>
              <w:rPr>
                <w:ins w:id="229" w:author="nbashyam" w:date="2014-04-30T14:02:00Z"/>
                <w:noProof w:val="0"/>
              </w:rPr>
            </w:pPr>
            <w:ins w:id="230" w:author="nbashyam" w:date="2014-04-30T14:02:00Z">
              <w:r w:rsidRPr="002A1B47">
                <w:rPr>
                  <w:noProof w:val="0"/>
                </w:rPr>
                <w:t>Initiating Gateway</w:t>
              </w:r>
            </w:ins>
          </w:p>
          <w:p w:rsidR="00225B9E" w:rsidRPr="002A1B47" w:rsidRDefault="00225B9E" w:rsidP="007F149C">
            <w:pPr>
              <w:pStyle w:val="TableEntry"/>
              <w:rPr>
                <w:ins w:id="231" w:author="nbashyam" w:date="2014-04-30T14:02:00Z"/>
                <w:noProof w:val="0"/>
              </w:rPr>
            </w:pPr>
            <w:ins w:id="232" w:author="nbashyam" w:date="2014-04-30T14:02:00Z">
              <w:r w:rsidRPr="002A1B47">
                <w:rPr>
                  <w:noProof w:val="0"/>
                </w:rPr>
                <w:t>***</w:t>
              </w:r>
            </w:ins>
          </w:p>
        </w:tc>
        <w:tc>
          <w:tcPr>
            <w:tcW w:w="2296" w:type="dxa"/>
          </w:tcPr>
          <w:p w:rsidR="00225B9E" w:rsidRPr="002A1B47" w:rsidRDefault="00225B9E" w:rsidP="007F149C">
            <w:pPr>
              <w:pStyle w:val="TableEntry"/>
              <w:rPr>
                <w:ins w:id="233" w:author="nbashyam" w:date="2014-04-30T14:02:00Z"/>
                <w:noProof w:val="0"/>
              </w:rPr>
            </w:pPr>
            <w:ins w:id="234" w:author="nbashyam" w:date="2014-04-30T14:02:00Z">
              <w:r w:rsidRPr="002A1B47">
                <w:rPr>
                  <w:noProof w:val="0"/>
                </w:rPr>
                <w:t>Demographics Supplier</w:t>
              </w:r>
            </w:ins>
          </w:p>
          <w:p w:rsidR="00225B9E" w:rsidRPr="002A1B47" w:rsidRDefault="00225B9E" w:rsidP="007F149C">
            <w:pPr>
              <w:pStyle w:val="TableEntry"/>
              <w:rPr>
                <w:ins w:id="235" w:author="nbashyam" w:date="2014-04-30T14:02:00Z"/>
                <w:noProof w:val="0"/>
              </w:rPr>
            </w:pPr>
            <w:ins w:id="236" w:author="nbashyam" w:date="2014-04-30T14:02:00Z">
              <w:r w:rsidRPr="002A1B47">
                <w:rPr>
                  <w:noProof w:val="0"/>
                </w:rPr>
                <w:t>Demographics Supplier</w:t>
              </w:r>
            </w:ins>
          </w:p>
          <w:p w:rsidR="00225B9E" w:rsidRPr="002A1B47" w:rsidRDefault="00225B9E" w:rsidP="007F149C">
            <w:pPr>
              <w:pStyle w:val="TableEntry"/>
              <w:rPr>
                <w:ins w:id="237" w:author="nbashyam" w:date="2014-04-30T14:02:00Z"/>
                <w:noProof w:val="0"/>
              </w:rPr>
            </w:pPr>
            <w:ins w:id="238" w:author="nbashyam" w:date="2014-04-30T14:02:00Z">
              <w:r w:rsidRPr="002A1B47">
                <w:rPr>
                  <w:noProof w:val="0"/>
                </w:rPr>
                <w:t>Responding Gateway</w:t>
              </w:r>
            </w:ins>
          </w:p>
          <w:p w:rsidR="00225B9E" w:rsidRPr="002A1B47" w:rsidRDefault="00225B9E" w:rsidP="007F149C">
            <w:pPr>
              <w:pStyle w:val="TableEntry"/>
              <w:rPr>
                <w:ins w:id="239" w:author="nbashyam" w:date="2014-04-30T14:02:00Z"/>
                <w:noProof w:val="0"/>
              </w:rPr>
            </w:pPr>
            <w:ins w:id="240" w:author="nbashyam" w:date="2014-04-30T14:02:00Z">
              <w:r w:rsidRPr="002A1B47">
                <w:rPr>
                  <w:noProof w:val="0"/>
                </w:rPr>
                <w:t>***</w:t>
              </w:r>
            </w:ins>
          </w:p>
        </w:tc>
      </w:tr>
      <w:tr w:rsidR="00225B9E" w:rsidRPr="002A1B47" w:rsidTr="007F149C">
        <w:trPr>
          <w:ins w:id="241" w:author="nbashyam" w:date="2014-04-30T14:02:00Z"/>
        </w:trPr>
        <w:tc>
          <w:tcPr>
            <w:tcW w:w="671" w:type="dxa"/>
            <w:vMerge/>
          </w:tcPr>
          <w:p w:rsidR="00225B9E" w:rsidRPr="002A1B47" w:rsidRDefault="00225B9E" w:rsidP="007F149C">
            <w:pPr>
              <w:pStyle w:val="TableEntry"/>
              <w:rPr>
                <w:ins w:id="242" w:author="nbashyam" w:date="2014-04-30T14:02:00Z"/>
                <w:noProof w:val="0"/>
              </w:rPr>
            </w:pPr>
          </w:p>
        </w:tc>
        <w:tc>
          <w:tcPr>
            <w:tcW w:w="3129" w:type="dxa"/>
            <w:vMerge/>
          </w:tcPr>
          <w:p w:rsidR="00225B9E" w:rsidRPr="002A1B47" w:rsidRDefault="00225B9E" w:rsidP="007F149C">
            <w:pPr>
              <w:pStyle w:val="TableEntry"/>
              <w:rPr>
                <w:ins w:id="243" w:author="nbashyam" w:date="2014-04-30T14:02:00Z"/>
                <w:noProof w:val="0"/>
              </w:rPr>
            </w:pPr>
          </w:p>
        </w:tc>
        <w:tc>
          <w:tcPr>
            <w:tcW w:w="1280" w:type="dxa"/>
          </w:tcPr>
          <w:p w:rsidR="00225B9E" w:rsidRPr="002A1B47" w:rsidRDefault="00225B9E" w:rsidP="007F149C">
            <w:pPr>
              <w:pStyle w:val="TableEntry"/>
              <w:rPr>
                <w:ins w:id="244" w:author="nbashyam" w:date="2014-04-30T14:02:00Z"/>
                <w:noProof w:val="0"/>
              </w:rPr>
            </w:pPr>
            <w:ins w:id="245" w:author="nbashyam" w:date="2014-04-30T14:02:00Z">
              <w:r w:rsidRPr="002A1B47">
                <w:rPr>
                  <w:noProof w:val="0"/>
                </w:rPr>
                <w:t>XDS</w:t>
              </w:r>
            </w:ins>
          </w:p>
          <w:p w:rsidR="00225B9E" w:rsidRDefault="00225B9E" w:rsidP="007F149C">
            <w:pPr>
              <w:pStyle w:val="TableEntry"/>
              <w:rPr>
                <w:ins w:id="246" w:author="nbashyam" w:date="2014-04-30T14:02:00Z"/>
                <w:noProof w:val="0"/>
              </w:rPr>
            </w:pPr>
            <w:ins w:id="247" w:author="nbashyam" w:date="2014-04-30T14:02:00Z">
              <w:r w:rsidRPr="002A1B47">
                <w:rPr>
                  <w:noProof w:val="0"/>
                </w:rPr>
                <w:t>MHD</w:t>
              </w:r>
            </w:ins>
          </w:p>
          <w:p w:rsidR="00225B9E" w:rsidRPr="002A1B47" w:rsidRDefault="00225B9E" w:rsidP="007F149C">
            <w:pPr>
              <w:pStyle w:val="TableEntry"/>
              <w:rPr>
                <w:ins w:id="248" w:author="nbashyam" w:date="2014-04-30T14:02:00Z"/>
                <w:noProof w:val="0"/>
              </w:rPr>
            </w:pPr>
            <w:ins w:id="249" w:author="nbashyam" w:date="2014-04-30T14:02:00Z">
              <w:r>
                <w:rPr>
                  <w:noProof w:val="0"/>
                </w:rPr>
                <w:t>XCA*</w:t>
              </w:r>
            </w:ins>
          </w:p>
        </w:tc>
        <w:tc>
          <w:tcPr>
            <w:tcW w:w="2296" w:type="dxa"/>
          </w:tcPr>
          <w:p w:rsidR="00225B9E" w:rsidRPr="002A1B47" w:rsidRDefault="00225B9E" w:rsidP="007F149C">
            <w:pPr>
              <w:pStyle w:val="TableEntry"/>
              <w:rPr>
                <w:ins w:id="250" w:author="nbashyam" w:date="2014-04-30T14:02:00Z"/>
                <w:noProof w:val="0"/>
              </w:rPr>
            </w:pPr>
            <w:ins w:id="251" w:author="nbashyam" w:date="2014-04-30T14:02:00Z">
              <w:r w:rsidRPr="002A1B47">
                <w:rPr>
                  <w:noProof w:val="0"/>
                </w:rPr>
                <w:t>Document Consumer</w:t>
              </w:r>
            </w:ins>
          </w:p>
          <w:p w:rsidR="00225B9E" w:rsidRDefault="00225B9E" w:rsidP="007F149C">
            <w:pPr>
              <w:pStyle w:val="TableEntry"/>
              <w:rPr>
                <w:ins w:id="252" w:author="nbashyam" w:date="2014-04-30T14:02:00Z"/>
                <w:noProof w:val="0"/>
              </w:rPr>
            </w:pPr>
            <w:ins w:id="253" w:author="nbashyam" w:date="2014-04-30T14:02:00Z">
              <w:r w:rsidRPr="002A1B47">
                <w:rPr>
                  <w:noProof w:val="0"/>
                </w:rPr>
                <w:t>Document Consumer</w:t>
              </w:r>
            </w:ins>
          </w:p>
          <w:p w:rsidR="00225B9E" w:rsidRPr="002A1B47" w:rsidRDefault="00225B9E" w:rsidP="007F149C">
            <w:pPr>
              <w:pStyle w:val="TableEntry"/>
              <w:rPr>
                <w:ins w:id="254" w:author="nbashyam" w:date="2014-04-30T14:02:00Z"/>
                <w:noProof w:val="0"/>
              </w:rPr>
            </w:pPr>
            <w:ins w:id="255" w:author="nbashyam" w:date="2014-04-30T14:02:00Z">
              <w:r w:rsidRPr="002A1B47">
                <w:rPr>
                  <w:noProof w:val="0"/>
                </w:rPr>
                <w:t>Initiating Gateway</w:t>
              </w:r>
            </w:ins>
          </w:p>
        </w:tc>
        <w:tc>
          <w:tcPr>
            <w:tcW w:w="2296" w:type="dxa"/>
          </w:tcPr>
          <w:p w:rsidR="00225B9E" w:rsidRPr="002A1B47" w:rsidRDefault="00225B9E" w:rsidP="007F149C">
            <w:pPr>
              <w:pStyle w:val="TableEntry"/>
              <w:rPr>
                <w:ins w:id="256" w:author="nbashyam" w:date="2014-04-30T14:02:00Z"/>
                <w:noProof w:val="0"/>
              </w:rPr>
            </w:pPr>
            <w:ins w:id="257" w:author="nbashyam" w:date="2014-04-30T14:02:00Z">
              <w:r w:rsidRPr="002A1B47">
                <w:rPr>
                  <w:noProof w:val="0"/>
                </w:rPr>
                <w:t>Document Registry</w:t>
              </w:r>
            </w:ins>
          </w:p>
          <w:p w:rsidR="00225B9E" w:rsidRDefault="00225B9E" w:rsidP="007F149C">
            <w:pPr>
              <w:pStyle w:val="TableEntry"/>
              <w:rPr>
                <w:ins w:id="258" w:author="nbashyam" w:date="2014-04-30T14:02:00Z"/>
                <w:noProof w:val="0"/>
              </w:rPr>
            </w:pPr>
            <w:ins w:id="259" w:author="nbashyam" w:date="2014-04-30T14:02:00Z">
              <w:r w:rsidRPr="002A1B47">
                <w:rPr>
                  <w:noProof w:val="0"/>
                </w:rPr>
                <w:t>Document Responder</w:t>
              </w:r>
            </w:ins>
          </w:p>
          <w:p w:rsidR="00225B9E" w:rsidRPr="002A1B47" w:rsidRDefault="00225B9E" w:rsidP="007F149C">
            <w:pPr>
              <w:pStyle w:val="TableEntry"/>
              <w:rPr>
                <w:ins w:id="260" w:author="nbashyam" w:date="2014-04-30T14:02:00Z"/>
                <w:noProof w:val="0"/>
              </w:rPr>
            </w:pPr>
            <w:ins w:id="261" w:author="nbashyam" w:date="2014-04-30T14:02:00Z">
              <w:r w:rsidRPr="002A1B47">
                <w:rPr>
                  <w:noProof w:val="0"/>
                </w:rPr>
                <w:t>Responding Gateway</w:t>
              </w:r>
            </w:ins>
          </w:p>
        </w:tc>
      </w:tr>
      <w:tr w:rsidR="00225B9E" w:rsidRPr="002A1B47" w:rsidTr="007F149C">
        <w:trPr>
          <w:ins w:id="262" w:author="nbashyam" w:date="2014-04-30T14:02:00Z"/>
        </w:trPr>
        <w:tc>
          <w:tcPr>
            <w:tcW w:w="671" w:type="dxa"/>
          </w:tcPr>
          <w:p w:rsidR="00225B9E" w:rsidRPr="002A1B47" w:rsidRDefault="00225B9E" w:rsidP="007F149C">
            <w:pPr>
              <w:pStyle w:val="TableEntry"/>
              <w:rPr>
                <w:ins w:id="263" w:author="nbashyam" w:date="2014-04-30T14:02:00Z"/>
                <w:noProof w:val="0"/>
              </w:rPr>
            </w:pPr>
            <w:ins w:id="264" w:author="nbashyam" w:date="2014-04-30T14:02:00Z">
              <w:r w:rsidRPr="002A1B47">
                <w:rPr>
                  <w:noProof w:val="0"/>
                </w:rPr>
                <w:t>2</w:t>
              </w:r>
            </w:ins>
          </w:p>
        </w:tc>
        <w:tc>
          <w:tcPr>
            <w:tcW w:w="3129" w:type="dxa"/>
          </w:tcPr>
          <w:p w:rsidR="00225B9E" w:rsidRPr="002A1B47" w:rsidRDefault="00225B9E" w:rsidP="007F149C">
            <w:pPr>
              <w:pStyle w:val="TableEntry"/>
              <w:rPr>
                <w:ins w:id="265" w:author="nbashyam" w:date="2014-04-30T14:02:00Z"/>
                <w:noProof w:val="0"/>
              </w:rPr>
            </w:pPr>
            <w:ins w:id="266" w:author="nbashyam" w:date="2014-04-30T14:02:00Z">
              <w:r w:rsidRPr="002A1B47">
                <w:rPr>
                  <w:noProof w:val="0"/>
                </w:rPr>
                <w:t>Find Document(s) based on Patient Identifier</w:t>
              </w:r>
            </w:ins>
          </w:p>
        </w:tc>
        <w:tc>
          <w:tcPr>
            <w:tcW w:w="1280" w:type="dxa"/>
          </w:tcPr>
          <w:p w:rsidR="00225B9E" w:rsidRPr="002A1B47" w:rsidRDefault="00225B9E" w:rsidP="007F149C">
            <w:pPr>
              <w:pStyle w:val="TableEntry"/>
              <w:rPr>
                <w:ins w:id="267" w:author="nbashyam" w:date="2014-04-30T14:02:00Z"/>
                <w:noProof w:val="0"/>
              </w:rPr>
            </w:pPr>
            <w:ins w:id="268" w:author="nbashyam" w:date="2014-04-30T14:02:00Z">
              <w:r w:rsidRPr="002A1B47">
                <w:rPr>
                  <w:noProof w:val="0"/>
                </w:rPr>
                <w:t xml:space="preserve">XDS </w:t>
              </w:r>
            </w:ins>
          </w:p>
          <w:p w:rsidR="00225B9E" w:rsidRPr="002A1B47" w:rsidRDefault="00225B9E" w:rsidP="007F149C">
            <w:pPr>
              <w:pStyle w:val="TableEntry"/>
              <w:rPr>
                <w:ins w:id="269" w:author="nbashyam" w:date="2014-04-30T14:02:00Z"/>
                <w:noProof w:val="0"/>
              </w:rPr>
            </w:pPr>
            <w:ins w:id="270" w:author="nbashyam" w:date="2014-04-30T14:02:00Z">
              <w:r w:rsidRPr="002A1B47">
                <w:rPr>
                  <w:noProof w:val="0"/>
                </w:rPr>
                <w:t>XCA*</w:t>
              </w:r>
            </w:ins>
          </w:p>
        </w:tc>
        <w:tc>
          <w:tcPr>
            <w:tcW w:w="2296" w:type="dxa"/>
          </w:tcPr>
          <w:p w:rsidR="00225B9E" w:rsidRPr="002A1B47" w:rsidRDefault="00225B9E" w:rsidP="007F149C">
            <w:pPr>
              <w:pStyle w:val="TableEntry"/>
              <w:rPr>
                <w:ins w:id="271" w:author="nbashyam" w:date="2014-04-30T14:02:00Z"/>
                <w:noProof w:val="0"/>
              </w:rPr>
            </w:pPr>
            <w:ins w:id="272" w:author="nbashyam" w:date="2014-04-30T14:02:00Z">
              <w:r w:rsidRPr="002A1B47">
                <w:rPr>
                  <w:noProof w:val="0"/>
                </w:rPr>
                <w:t>Document Consumer</w:t>
              </w:r>
            </w:ins>
          </w:p>
          <w:p w:rsidR="00225B9E" w:rsidRPr="002A1B47" w:rsidRDefault="00225B9E" w:rsidP="007F149C">
            <w:pPr>
              <w:pStyle w:val="TableEntry"/>
              <w:rPr>
                <w:ins w:id="273" w:author="nbashyam" w:date="2014-04-30T14:02:00Z"/>
                <w:noProof w:val="0"/>
              </w:rPr>
            </w:pPr>
            <w:ins w:id="274" w:author="nbashyam" w:date="2014-04-30T14:02:00Z">
              <w:r w:rsidRPr="002A1B47">
                <w:rPr>
                  <w:noProof w:val="0"/>
                </w:rPr>
                <w:t>Initiating Gateway</w:t>
              </w:r>
            </w:ins>
          </w:p>
        </w:tc>
        <w:tc>
          <w:tcPr>
            <w:tcW w:w="2296" w:type="dxa"/>
          </w:tcPr>
          <w:p w:rsidR="00225B9E" w:rsidRPr="002A1B47" w:rsidRDefault="00225B9E" w:rsidP="007F149C">
            <w:pPr>
              <w:pStyle w:val="TableEntry"/>
              <w:rPr>
                <w:ins w:id="275" w:author="nbashyam" w:date="2014-04-30T14:02:00Z"/>
                <w:noProof w:val="0"/>
              </w:rPr>
            </w:pPr>
            <w:ins w:id="276" w:author="nbashyam" w:date="2014-04-30T14:02:00Z">
              <w:r w:rsidRPr="002A1B47">
                <w:rPr>
                  <w:noProof w:val="0"/>
                </w:rPr>
                <w:t>Document Registry</w:t>
              </w:r>
            </w:ins>
          </w:p>
          <w:p w:rsidR="00225B9E" w:rsidRPr="002A1B47" w:rsidRDefault="00225B9E" w:rsidP="007F149C">
            <w:pPr>
              <w:pStyle w:val="TableEntry"/>
              <w:rPr>
                <w:ins w:id="277" w:author="nbashyam" w:date="2014-04-30T14:02:00Z"/>
                <w:noProof w:val="0"/>
              </w:rPr>
            </w:pPr>
            <w:ins w:id="278" w:author="nbashyam" w:date="2014-04-30T14:02:00Z">
              <w:r w:rsidRPr="002A1B47">
                <w:rPr>
                  <w:noProof w:val="0"/>
                </w:rPr>
                <w:t>Responding Gateway</w:t>
              </w:r>
            </w:ins>
          </w:p>
        </w:tc>
      </w:tr>
      <w:tr w:rsidR="00225B9E" w:rsidRPr="002A1B47" w:rsidTr="007F149C">
        <w:trPr>
          <w:ins w:id="279" w:author="nbashyam" w:date="2014-04-30T14:02:00Z"/>
        </w:trPr>
        <w:tc>
          <w:tcPr>
            <w:tcW w:w="671" w:type="dxa"/>
          </w:tcPr>
          <w:p w:rsidR="00225B9E" w:rsidRPr="002A1B47" w:rsidRDefault="00225B9E" w:rsidP="007F149C">
            <w:pPr>
              <w:pStyle w:val="TableEntry"/>
              <w:rPr>
                <w:ins w:id="280" w:author="nbashyam" w:date="2014-04-30T14:02:00Z"/>
                <w:noProof w:val="0"/>
              </w:rPr>
            </w:pPr>
            <w:ins w:id="281" w:author="nbashyam" w:date="2014-04-30T14:02:00Z">
              <w:r w:rsidRPr="002A1B47">
                <w:rPr>
                  <w:noProof w:val="0"/>
                </w:rPr>
                <w:t>3</w:t>
              </w:r>
            </w:ins>
          </w:p>
        </w:tc>
        <w:tc>
          <w:tcPr>
            <w:tcW w:w="3129" w:type="dxa"/>
          </w:tcPr>
          <w:p w:rsidR="00225B9E" w:rsidRPr="002A1B47" w:rsidRDefault="00225B9E" w:rsidP="007F149C">
            <w:pPr>
              <w:pStyle w:val="TableEntry"/>
              <w:rPr>
                <w:ins w:id="282" w:author="nbashyam" w:date="2014-04-30T14:02:00Z"/>
                <w:noProof w:val="0"/>
              </w:rPr>
            </w:pPr>
            <w:ins w:id="283" w:author="nbashyam" w:date="2014-04-30T14:02:00Z">
              <w:r w:rsidRPr="002A1B47">
                <w:rPr>
                  <w:noProof w:val="0"/>
                </w:rPr>
                <w:t>Find Patient Demographics based on Patient Identifiers.</w:t>
              </w:r>
            </w:ins>
          </w:p>
        </w:tc>
        <w:tc>
          <w:tcPr>
            <w:tcW w:w="1280" w:type="dxa"/>
          </w:tcPr>
          <w:p w:rsidR="00225B9E" w:rsidRPr="002A1B47" w:rsidRDefault="00225B9E" w:rsidP="007F149C">
            <w:pPr>
              <w:pStyle w:val="TableEntry"/>
              <w:rPr>
                <w:ins w:id="284" w:author="nbashyam" w:date="2014-04-30T14:02:00Z"/>
                <w:noProof w:val="0"/>
              </w:rPr>
            </w:pPr>
            <w:ins w:id="285" w:author="nbashyam" w:date="2014-04-30T14:02:00Z">
              <w:r w:rsidRPr="002A1B47">
                <w:rPr>
                  <w:noProof w:val="0"/>
                </w:rPr>
                <w:t>PDQ</w:t>
              </w:r>
            </w:ins>
          </w:p>
          <w:p w:rsidR="00225B9E" w:rsidRPr="002A1B47" w:rsidRDefault="00225B9E" w:rsidP="007F149C">
            <w:pPr>
              <w:pStyle w:val="TableEntry"/>
              <w:rPr>
                <w:ins w:id="286" w:author="nbashyam" w:date="2014-04-30T14:02:00Z"/>
                <w:noProof w:val="0"/>
              </w:rPr>
            </w:pPr>
            <w:ins w:id="287" w:author="nbashyam" w:date="2014-04-30T14:02:00Z">
              <w:r w:rsidRPr="002A1B47">
                <w:rPr>
                  <w:noProof w:val="0"/>
                </w:rPr>
                <w:t xml:space="preserve">PDQ V3 </w:t>
              </w:r>
            </w:ins>
          </w:p>
          <w:p w:rsidR="00225B9E" w:rsidRPr="002A1B47" w:rsidRDefault="00225B9E" w:rsidP="007F149C">
            <w:pPr>
              <w:pStyle w:val="TableEntry"/>
              <w:rPr>
                <w:ins w:id="288" w:author="nbashyam" w:date="2014-04-30T14:02:00Z"/>
                <w:noProof w:val="0"/>
              </w:rPr>
            </w:pPr>
            <w:ins w:id="289" w:author="nbashyam" w:date="2014-04-30T14:02:00Z">
              <w:r w:rsidRPr="002A1B47">
                <w:rPr>
                  <w:noProof w:val="0"/>
                </w:rPr>
                <w:t>XCPD</w:t>
              </w:r>
              <w:r w:rsidRPr="002A1B47">
                <w:rPr>
                  <w:noProof w:val="0"/>
                  <w:vertAlign w:val="superscript"/>
                </w:rPr>
                <w:t>*</w:t>
              </w:r>
            </w:ins>
          </w:p>
          <w:p w:rsidR="00225B9E" w:rsidRPr="002A1B47" w:rsidRDefault="00225B9E" w:rsidP="007F149C">
            <w:pPr>
              <w:pStyle w:val="TableEntry"/>
              <w:rPr>
                <w:ins w:id="290" w:author="nbashyam" w:date="2014-04-30T14:02:00Z"/>
                <w:noProof w:val="0"/>
              </w:rPr>
            </w:pPr>
            <w:ins w:id="291" w:author="nbashyam" w:date="2014-04-30T14:02:00Z">
              <w:r w:rsidRPr="002A1B47">
                <w:rPr>
                  <w:noProof w:val="0"/>
                </w:rPr>
                <w:t>PDQ</w:t>
              </w:r>
              <w:r>
                <w:rPr>
                  <w:noProof w:val="0"/>
                </w:rPr>
                <w:t>m</w:t>
              </w:r>
            </w:ins>
          </w:p>
        </w:tc>
        <w:tc>
          <w:tcPr>
            <w:tcW w:w="2296" w:type="dxa"/>
          </w:tcPr>
          <w:p w:rsidR="00225B9E" w:rsidRPr="002A1B47" w:rsidRDefault="00225B9E" w:rsidP="007F149C">
            <w:pPr>
              <w:pStyle w:val="TableEntry"/>
              <w:rPr>
                <w:ins w:id="292" w:author="nbashyam" w:date="2014-04-30T14:02:00Z"/>
                <w:noProof w:val="0"/>
              </w:rPr>
            </w:pPr>
            <w:ins w:id="293" w:author="nbashyam" w:date="2014-04-30T14:02:00Z">
              <w:r w:rsidRPr="002A1B47">
                <w:rPr>
                  <w:noProof w:val="0"/>
                </w:rPr>
                <w:t>Demographics Consumer</w:t>
              </w:r>
            </w:ins>
          </w:p>
          <w:p w:rsidR="00225B9E" w:rsidRPr="002A1B47" w:rsidRDefault="00225B9E" w:rsidP="007F149C">
            <w:pPr>
              <w:pStyle w:val="TableEntry"/>
              <w:rPr>
                <w:ins w:id="294" w:author="nbashyam" w:date="2014-04-30T14:02:00Z"/>
                <w:noProof w:val="0"/>
              </w:rPr>
            </w:pPr>
            <w:ins w:id="295" w:author="nbashyam" w:date="2014-04-30T14:02:00Z">
              <w:r w:rsidRPr="002A1B47">
                <w:rPr>
                  <w:noProof w:val="0"/>
                </w:rPr>
                <w:t>Demographics Consumer</w:t>
              </w:r>
            </w:ins>
          </w:p>
          <w:p w:rsidR="00225B9E" w:rsidRPr="002A1B47" w:rsidRDefault="00225B9E" w:rsidP="007F149C">
            <w:pPr>
              <w:pStyle w:val="TableEntry"/>
              <w:rPr>
                <w:ins w:id="296" w:author="nbashyam" w:date="2014-04-30T14:02:00Z"/>
                <w:noProof w:val="0"/>
              </w:rPr>
            </w:pPr>
            <w:ins w:id="297" w:author="nbashyam" w:date="2014-04-30T14:02:00Z">
              <w:r w:rsidRPr="002A1B47">
                <w:rPr>
                  <w:noProof w:val="0"/>
                </w:rPr>
                <w:t>Initiating Gateway</w:t>
              </w:r>
            </w:ins>
          </w:p>
          <w:p w:rsidR="00225B9E" w:rsidRPr="002A1B47" w:rsidRDefault="00225B9E" w:rsidP="007F149C">
            <w:pPr>
              <w:pStyle w:val="TableEntry"/>
              <w:rPr>
                <w:ins w:id="298" w:author="nbashyam" w:date="2014-04-30T14:02:00Z"/>
                <w:noProof w:val="0"/>
              </w:rPr>
            </w:pPr>
            <w:ins w:id="299" w:author="nbashyam" w:date="2014-04-30T14:02:00Z">
              <w:r w:rsidRPr="002A1B47">
                <w:rPr>
                  <w:noProof w:val="0"/>
                </w:rPr>
                <w:t>***</w:t>
              </w:r>
            </w:ins>
          </w:p>
        </w:tc>
        <w:tc>
          <w:tcPr>
            <w:tcW w:w="2296" w:type="dxa"/>
          </w:tcPr>
          <w:p w:rsidR="00225B9E" w:rsidRPr="002A1B47" w:rsidRDefault="00225B9E" w:rsidP="007F149C">
            <w:pPr>
              <w:pStyle w:val="TableEntry"/>
              <w:rPr>
                <w:ins w:id="300" w:author="nbashyam" w:date="2014-04-30T14:02:00Z"/>
                <w:noProof w:val="0"/>
              </w:rPr>
            </w:pPr>
            <w:ins w:id="301" w:author="nbashyam" w:date="2014-04-30T14:02:00Z">
              <w:r w:rsidRPr="002A1B47">
                <w:rPr>
                  <w:noProof w:val="0"/>
                </w:rPr>
                <w:t>Demographics Supplier</w:t>
              </w:r>
            </w:ins>
          </w:p>
          <w:p w:rsidR="00225B9E" w:rsidRPr="002A1B47" w:rsidRDefault="00225B9E" w:rsidP="007F149C">
            <w:pPr>
              <w:pStyle w:val="TableEntry"/>
              <w:rPr>
                <w:ins w:id="302" w:author="nbashyam" w:date="2014-04-30T14:02:00Z"/>
                <w:noProof w:val="0"/>
              </w:rPr>
            </w:pPr>
            <w:ins w:id="303" w:author="nbashyam" w:date="2014-04-30T14:02:00Z">
              <w:r w:rsidRPr="002A1B47">
                <w:rPr>
                  <w:noProof w:val="0"/>
                </w:rPr>
                <w:t>Demographics Consumer</w:t>
              </w:r>
            </w:ins>
          </w:p>
          <w:p w:rsidR="00225B9E" w:rsidRPr="002A1B47" w:rsidRDefault="00225B9E" w:rsidP="007F149C">
            <w:pPr>
              <w:pStyle w:val="TableEntry"/>
              <w:rPr>
                <w:ins w:id="304" w:author="nbashyam" w:date="2014-04-30T14:02:00Z"/>
                <w:noProof w:val="0"/>
              </w:rPr>
            </w:pPr>
            <w:ins w:id="305" w:author="nbashyam" w:date="2014-04-30T14:02:00Z">
              <w:r w:rsidRPr="002A1B47">
                <w:rPr>
                  <w:noProof w:val="0"/>
                </w:rPr>
                <w:t>Initiating Gateway</w:t>
              </w:r>
            </w:ins>
          </w:p>
          <w:p w:rsidR="00225B9E" w:rsidRPr="002A1B47" w:rsidRDefault="00225B9E" w:rsidP="007F149C">
            <w:pPr>
              <w:pStyle w:val="TableEntry"/>
              <w:rPr>
                <w:ins w:id="306" w:author="nbashyam" w:date="2014-04-30T14:02:00Z"/>
                <w:noProof w:val="0"/>
              </w:rPr>
            </w:pPr>
            <w:ins w:id="307" w:author="nbashyam" w:date="2014-04-30T14:02:00Z">
              <w:r w:rsidRPr="002A1B47">
                <w:rPr>
                  <w:noProof w:val="0"/>
                </w:rPr>
                <w:t>***</w:t>
              </w:r>
            </w:ins>
          </w:p>
        </w:tc>
      </w:tr>
      <w:tr w:rsidR="00225B9E" w:rsidRPr="002A1B47" w:rsidTr="007F149C">
        <w:trPr>
          <w:ins w:id="308" w:author="nbashyam" w:date="2014-04-30T14:02:00Z"/>
        </w:trPr>
        <w:tc>
          <w:tcPr>
            <w:tcW w:w="671" w:type="dxa"/>
          </w:tcPr>
          <w:p w:rsidR="00225B9E" w:rsidRPr="002A1B47" w:rsidRDefault="00225B9E" w:rsidP="007F149C">
            <w:pPr>
              <w:pStyle w:val="TableEntry"/>
              <w:rPr>
                <w:ins w:id="309" w:author="nbashyam" w:date="2014-04-30T14:02:00Z"/>
                <w:noProof w:val="0"/>
              </w:rPr>
            </w:pPr>
            <w:ins w:id="310" w:author="nbashyam" w:date="2014-04-30T14:02:00Z">
              <w:r w:rsidRPr="002A1B47">
                <w:rPr>
                  <w:noProof w:val="0"/>
                </w:rPr>
                <w:t>4</w:t>
              </w:r>
            </w:ins>
          </w:p>
        </w:tc>
        <w:tc>
          <w:tcPr>
            <w:tcW w:w="3129" w:type="dxa"/>
          </w:tcPr>
          <w:p w:rsidR="00225B9E" w:rsidRPr="002A1B47" w:rsidRDefault="00225B9E" w:rsidP="007F149C">
            <w:pPr>
              <w:pStyle w:val="TableEntry"/>
              <w:rPr>
                <w:ins w:id="311" w:author="nbashyam" w:date="2014-04-30T14:02:00Z"/>
                <w:noProof w:val="0"/>
              </w:rPr>
            </w:pPr>
            <w:ins w:id="312" w:author="nbashyam" w:date="2014-04-30T14:02:00Z">
              <w:r w:rsidRPr="002A1B47">
                <w:rPr>
                  <w:noProof w:val="0"/>
                </w:rPr>
                <w:t xml:space="preserve">Find Patient Identifier for Patient Demographics </w:t>
              </w:r>
            </w:ins>
          </w:p>
        </w:tc>
        <w:tc>
          <w:tcPr>
            <w:tcW w:w="1280" w:type="dxa"/>
          </w:tcPr>
          <w:p w:rsidR="00225B9E" w:rsidRPr="002A1B47" w:rsidRDefault="00225B9E" w:rsidP="007F149C">
            <w:pPr>
              <w:pStyle w:val="TableEntry"/>
              <w:rPr>
                <w:ins w:id="313" w:author="nbashyam" w:date="2014-04-30T14:02:00Z"/>
                <w:noProof w:val="0"/>
              </w:rPr>
            </w:pPr>
            <w:ins w:id="314" w:author="nbashyam" w:date="2014-04-30T14:02:00Z">
              <w:r w:rsidRPr="002A1B47">
                <w:rPr>
                  <w:noProof w:val="0"/>
                </w:rPr>
                <w:t>PDQ</w:t>
              </w:r>
            </w:ins>
          </w:p>
          <w:p w:rsidR="00225B9E" w:rsidRPr="002A1B47" w:rsidRDefault="00225B9E" w:rsidP="007F149C">
            <w:pPr>
              <w:pStyle w:val="TableEntry"/>
              <w:rPr>
                <w:ins w:id="315" w:author="nbashyam" w:date="2014-04-30T14:02:00Z"/>
                <w:noProof w:val="0"/>
              </w:rPr>
            </w:pPr>
            <w:ins w:id="316" w:author="nbashyam" w:date="2014-04-30T14:02:00Z">
              <w:r w:rsidRPr="002A1B47">
                <w:rPr>
                  <w:noProof w:val="0"/>
                </w:rPr>
                <w:t xml:space="preserve">PDQ V3 </w:t>
              </w:r>
            </w:ins>
          </w:p>
          <w:p w:rsidR="00225B9E" w:rsidRPr="002A1B47" w:rsidRDefault="00225B9E" w:rsidP="007F149C">
            <w:pPr>
              <w:pStyle w:val="TableEntry"/>
              <w:rPr>
                <w:ins w:id="317" w:author="nbashyam" w:date="2014-04-30T14:02:00Z"/>
                <w:noProof w:val="0"/>
              </w:rPr>
            </w:pPr>
            <w:ins w:id="318" w:author="nbashyam" w:date="2014-04-30T14:02:00Z">
              <w:r w:rsidRPr="002A1B47">
                <w:rPr>
                  <w:noProof w:val="0"/>
                </w:rPr>
                <w:t>XCPD</w:t>
              </w:r>
              <w:r w:rsidRPr="002A1B47">
                <w:rPr>
                  <w:noProof w:val="0"/>
                  <w:vertAlign w:val="superscript"/>
                </w:rPr>
                <w:t>*</w:t>
              </w:r>
            </w:ins>
          </w:p>
          <w:p w:rsidR="00225B9E" w:rsidRPr="002A1B47" w:rsidRDefault="00225B9E" w:rsidP="007F149C">
            <w:pPr>
              <w:pStyle w:val="TableEntry"/>
              <w:rPr>
                <w:ins w:id="319" w:author="nbashyam" w:date="2014-04-30T14:02:00Z"/>
                <w:noProof w:val="0"/>
              </w:rPr>
            </w:pPr>
            <w:ins w:id="320" w:author="nbashyam" w:date="2014-04-30T14:02:00Z">
              <w:r w:rsidRPr="002A1B47">
                <w:rPr>
                  <w:noProof w:val="0"/>
                </w:rPr>
                <w:t>PDQ</w:t>
              </w:r>
              <w:r>
                <w:rPr>
                  <w:noProof w:val="0"/>
                </w:rPr>
                <w:t>m</w:t>
              </w:r>
            </w:ins>
          </w:p>
        </w:tc>
        <w:tc>
          <w:tcPr>
            <w:tcW w:w="2296" w:type="dxa"/>
          </w:tcPr>
          <w:p w:rsidR="00225B9E" w:rsidRPr="002A1B47" w:rsidRDefault="00225B9E" w:rsidP="007F149C">
            <w:pPr>
              <w:pStyle w:val="TableEntry"/>
              <w:rPr>
                <w:ins w:id="321" w:author="nbashyam" w:date="2014-04-30T14:02:00Z"/>
                <w:noProof w:val="0"/>
              </w:rPr>
            </w:pPr>
            <w:ins w:id="322" w:author="nbashyam" w:date="2014-04-30T14:02:00Z">
              <w:r w:rsidRPr="002A1B47">
                <w:rPr>
                  <w:noProof w:val="0"/>
                </w:rPr>
                <w:t>Demographics Consumer</w:t>
              </w:r>
            </w:ins>
          </w:p>
          <w:p w:rsidR="00225B9E" w:rsidRPr="002A1B47" w:rsidRDefault="00225B9E" w:rsidP="007F149C">
            <w:pPr>
              <w:pStyle w:val="TableEntry"/>
              <w:rPr>
                <w:ins w:id="323" w:author="nbashyam" w:date="2014-04-30T14:02:00Z"/>
                <w:noProof w:val="0"/>
              </w:rPr>
            </w:pPr>
            <w:ins w:id="324" w:author="nbashyam" w:date="2014-04-30T14:02:00Z">
              <w:r w:rsidRPr="002A1B47">
                <w:rPr>
                  <w:noProof w:val="0"/>
                </w:rPr>
                <w:t>Demographics Consumer</w:t>
              </w:r>
            </w:ins>
          </w:p>
          <w:p w:rsidR="00225B9E" w:rsidRPr="002A1B47" w:rsidRDefault="00225B9E" w:rsidP="007F149C">
            <w:pPr>
              <w:pStyle w:val="TableEntry"/>
              <w:rPr>
                <w:ins w:id="325" w:author="nbashyam" w:date="2014-04-30T14:02:00Z"/>
                <w:noProof w:val="0"/>
              </w:rPr>
            </w:pPr>
            <w:ins w:id="326" w:author="nbashyam" w:date="2014-04-30T14:02:00Z">
              <w:r w:rsidRPr="002A1B47">
                <w:rPr>
                  <w:noProof w:val="0"/>
                </w:rPr>
                <w:t>Initiating Gateway</w:t>
              </w:r>
            </w:ins>
          </w:p>
          <w:p w:rsidR="00225B9E" w:rsidRPr="002A1B47" w:rsidRDefault="00225B9E" w:rsidP="007F149C">
            <w:pPr>
              <w:pStyle w:val="TableEntry"/>
              <w:rPr>
                <w:ins w:id="327" w:author="nbashyam" w:date="2014-04-30T14:02:00Z"/>
                <w:noProof w:val="0"/>
              </w:rPr>
            </w:pPr>
            <w:ins w:id="328" w:author="nbashyam" w:date="2014-04-30T14:02:00Z">
              <w:r w:rsidRPr="002A1B47">
                <w:rPr>
                  <w:noProof w:val="0"/>
                </w:rPr>
                <w:t>***</w:t>
              </w:r>
            </w:ins>
          </w:p>
        </w:tc>
        <w:tc>
          <w:tcPr>
            <w:tcW w:w="2296" w:type="dxa"/>
          </w:tcPr>
          <w:p w:rsidR="00225B9E" w:rsidRPr="002A1B47" w:rsidRDefault="00225B9E" w:rsidP="007F149C">
            <w:pPr>
              <w:pStyle w:val="TableEntry"/>
              <w:rPr>
                <w:ins w:id="329" w:author="nbashyam" w:date="2014-04-30T14:02:00Z"/>
                <w:noProof w:val="0"/>
              </w:rPr>
            </w:pPr>
            <w:ins w:id="330" w:author="nbashyam" w:date="2014-04-30T14:02:00Z">
              <w:r w:rsidRPr="002A1B47">
                <w:rPr>
                  <w:noProof w:val="0"/>
                </w:rPr>
                <w:t>Demographics Supplier</w:t>
              </w:r>
            </w:ins>
          </w:p>
          <w:p w:rsidR="00225B9E" w:rsidRPr="002A1B47" w:rsidRDefault="00225B9E" w:rsidP="007F149C">
            <w:pPr>
              <w:pStyle w:val="TableEntry"/>
              <w:rPr>
                <w:ins w:id="331" w:author="nbashyam" w:date="2014-04-30T14:02:00Z"/>
                <w:noProof w:val="0"/>
              </w:rPr>
            </w:pPr>
            <w:ins w:id="332" w:author="nbashyam" w:date="2014-04-30T14:02:00Z">
              <w:r w:rsidRPr="002A1B47">
                <w:rPr>
                  <w:noProof w:val="0"/>
                </w:rPr>
                <w:t>Demographics Consumer</w:t>
              </w:r>
            </w:ins>
          </w:p>
          <w:p w:rsidR="00225B9E" w:rsidRPr="002A1B47" w:rsidRDefault="00225B9E" w:rsidP="007F149C">
            <w:pPr>
              <w:pStyle w:val="TableEntry"/>
              <w:rPr>
                <w:ins w:id="333" w:author="nbashyam" w:date="2014-04-30T14:02:00Z"/>
                <w:noProof w:val="0"/>
              </w:rPr>
            </w:pPr>
            <w:ins w:id="334" w:author="nbashyam" w:date="2014-04-30T14:02:00Z">
              <w:r w:rsidRPr="002A1B47">
                <w:rPr>
                  <w:noProof w:val="0"/>
                </w:rPr>
                <w:t>Initiating Gateway</w:t>
              </w:r>
            </w:ins>
          </w:p>
          <w:p w:rsidR="00225B9E" w:rsidRPr="002A1B47" w:rsidRDefault="00225B9E" w:rsidP="007F149C">
            <w:pPr>
              <w:pStyle w:val="TableEntry"/>
              <w:rPr>
                <w:ins w:id="335" w:author="nbashyam" w:date="2014-04-30T14:02:00Z"/>
                <w:noProof w:val="0"/>
              </w:rPr>
            </w:pPr>
            <w:ins w:id="336" w:author="nbashyam" w:date="2014-04-30T14:02:00Z">
              <w:r w:rsidRPr="002A1B47">
                <w:rPr>
                  <w:noProof w:val="0"/>
                </w:rPr>
                <w:t>***</w:t>
              </w:r>
            </w:ins>
          </w:p>
        </w:tc>
      </w:tr>
      <w:tr w:rsidR="00225B9E" w:rsidRPr="002A1B47" w:rsidTr="007F149C">
        <w:trPr>
          <w:ins w:id="337" w:author="nbashyam" w:date="2014-04-30T14:02:00Z"/>
        </w:trPr>
        <w:tc>
          <w:tcPr>
            <w:tcW w:w="671" w:type="dxa"/>
          </w:tcPr>
          <w:p w:rsidR="00225B9E" w:rsidRPr="002A1B47" w:rsidRDefault="00225B9E" w:rsidP="007F149C">
            <w:pPr>
              <w:pStyle w:val="TableEntry"/>
              <w:rPr>
                <w:ins w:id="338" w:author="nbashyam" w:date="2014-04-30T14:02:00Z"/>
                <w:noProof w:val="0"/>
              </w:rPr>
            </w:pPr>
            <w:ins w:id="339" w:author="nbashyam" w:date="2014-04-30T14:02:00Z">
              <w:r w:rsidRPr="002A1B47">
                <w:rPr>
                  <w:noProof w:val="0"/>
                </w:rPr>
                <w:t>5</w:t>
              </w:r>
            </w:ins>
          </w:p>
        </w:tc>
        <w:tc>
          <w:tcPr>
            <w:tcW w:w="3129" w:type="dxa"/>
          </w:tcPr>
          <w:p w:rsidR="00225B9E" w:rsidRPr="002A1B47" w:rsidRDefault="00225B9E" w:rsidP="007F149C">
            <w:pPr>
              <w:pStyle w:val="TableEntry"/>
              <w:rPr>
                <w:ins w:id="340" w:author="nbashyam" w:date="2014-04-30T14:02:00Z"/>
                <w:noProof w:val="0"/>
              </w:rPr>
            </w:pPr>
            <w:ins w:id="341" w:author="nbashyam" w:date="2014-04-30T14:02:00Z">
              <w:r w:rsidRPr="002A1B47">
                <w:rPr>
                  <w:noProof w:val="0"/>
                </w:rPr>
                <w:t>Get clinical data for a patient based on discrete data elements</w:t>
              </w:r>
            </w:ins>
          </w:p>
        </w:tc>
        <w:tc>
          <w:tcPr>
            <w:tcW w:w="1280" w:type="dxa"/>
          </w:tcPr>
          <w:p w:rsidR="00225B9E" w:rsidRPr="002A1B47" w:rsidRDefault="00225B9E" w:rsidP="007F149C">
            <w:pPr>
              <w:pStyle w:val="TableEntry"/>
              <w:rPr>
                <w:ins w:id="342" w:author="nbashyam" w:date="2014-04-30T14:02:00Z"/>
                <w:noProof w:val="0"/>
              </w:rPr>
            </w:pPr>
            <w:ins w:id="343" w:author="nbashyam" w:date="2014-04-30T14:02:00Z">
              <w:r w:rsidRPr="002A1B47">
                <w:rPr>
                  <w:noProof w:val="0"/>
                </w:rPr>
                <w:t>QED</w:t>
              </w:r>
            </w:ins>
          </w:p>
        </w:tc>
        <w:tc>
          <w:tcPr>
            <w:tcW w:w="2296" w:type="dxa"/>
          </w:tcPr>
          <w:p w:rsidR="00225B9E" w:rsidRPr="002A1B47" w:rsidRDefault="00225B9E" w:rsidP="007F149C">
            <w:pPr>
              <w:pStyle w:val="TableEntry"/>
              <w:rPr>
                <w:ins w:id="344" w:author="nbashyam" w:date="2014-04-30T14:02:00Z"/>
                <w:noProof w:val="0"/>
              </w:rPr>
            </w:pPr>
            <w:ins w:id="345" w:author="nbashyam" w:date="2014-04-30T14:02:00Z">
              <w:r w:rsidRPr="002A1B47">
                <w:rPr>
                  <w:noProof w:val="0"/>
                </w:rPr>
                <w:t>Clinical Data Consumer</w:t>
              </w:r>
            </w:ins>
          </w:p>
        </w:tc>
        <w:tc>
          <w:tcPr>
            <w:tcW w:w="2296" w:type="dxa"/>
          </w:tcPr>
          <w:p w:rsidR="00225B9E" w:rsidRPr="002A1B47" w:rsidRDefault="00225B9E" w:rsidP="007F149C">
            <w:pPr>
              <w:pStyle w:val="TableEntry"/>
              <w:rPr>
                <w:ins w:id="346" w:author="nbashyam" w:date="2014-04-30T14:02:00Z"/>
                <w:noProof w:val="0"/>
              </w:rPr>
            </w:pPr>
            <w:ins w:id="347" w:author="nbashyam" w:date="2014-04-30T14:02:00Z">
              <w:r w:rsidRPr="002A1B47">
                <w:rPr>
                  <w:noProof w:val="0"/>
                </w:rPr>
                <w:t>Clinical Data Source</w:t>
              </w:r>
            </w:ins>
          </w:p>
        </w:tc>
      </w:tr>
      <w:tr w:rsidR="00225B9E" w:rsidRPr="002A1B47" w:rsidTr="007F149C">
        <w:trPr>
          <w:ins w:id="348" w:author="nbashyam" w:date="2014-04-30T14:02:00Z"/>
        </w:trPr>
        <w:tc>
          <w:tcPr>
            <w:tcW w:w="671" w:type="dxa"/>
          </w:tcPr>
          <w:p w:rsidR="00225B9E" w:rsidRPr="002A1B47" w:rsidRDefault="00225B9E" w:rsidP="007F149C">
            <w:pPr>
              <w:pStyle w:val="TableEntry"/>
              <w:rPr>
                <w:ins w:id="349" w:author="nbashyam" w:date="2014-04-30T14:02:00Z"/>
                <w:noProof w:val="0"/>
              </w:rPr>
            </w:pPr>
            <w:ins w:id="350" w:author="nbashyam" w:date="2014-04-30T14:02:00Z">
              <w:r w:rsidRPr="002A1B47">
                <w:rPr>
                  <w:noProof w:val="0"/>
                </w:rPr>
                <w:t>6</w:t>
              </w:r>
            </w:ins>
          </w:p>
        </w:tc>
        <w:tc>
          <w:tcPr>
            <w:tcW w:w="3129" w:type="dxa"/>
          </w:tcPr>
          <w:p w:rsidR="00225B9E" w:rsidRPr="002A1B47" w:rsidRDefault="00225B9E" w:rsidP="007F149C">
            <w:pPr>
              <w:pStyle w:val="TableEntry"/>
              <w:rPr>
                <w:ins w:id="351" w:author="nbashyam" w:date="2014-04-30T14:02:00Z"/>
                <w:noProof w:val="0"/>
              </w:rPr>
            </w:pPr>
            <w:ins w:id="352" w:author="nbashyam" w:date="2014-04-30T14:02:00Z">
              <w:r w:rsidRPr="002A1B47">
                <w:rPr>
                  <w:noProof w:val="0"/>
                </w:rPr>
                <w:t>Get Document(s) based on Document Identifier</w:t>
              </w:r>
            </w:ins>
          </w:p>
        </w:tc>
        <w:tc>
          <w:tcPr>
            <w:tcW w:w="1280" w:type="dxa"/>
          </w:tcPr>
          <w:p w:rsidR="00225B9E" w:rsidRPr="002A1B47" w:rsidRDefault="00225B9E" w:rsidP="007F149C">
            <w:pPr>
              <w:pStyle w:val="TableEntry"/>
              <w:rPr>
                <w:ins w:id="353" w:author="nbashyam" w:date="2014-04-30T14:02:00Z"/>
                <w:noProof w:val="0"/>
              </w:rPr>
            </w:pPr>
            <w:ins w:id="354" w:author="nbashyam" w:date="2014-04-30T14:02:00Z">
              <w:r w:rsidRPr="002A1B47">
                <w:rPr>
                  <w:noProof w:val="0"/>
                </w:rPr>
                <w:t>XDS</w:t>
              </w:r>
            </w:ins>
          </w:p>
          <w:p w:rsidR="00225B9E" w:rsidRPr="002A1B47" w:rsidRDefault="00225B9E" w:rsidP="007F149C">
            <w:pPr>
              <w:pStyle w:val="TableEntry"/>
              <w:rPr>
                <w:ins w:id="355" w:author="nbashyam" w:date="2014-04-30T14:02:00Z"/>
                <w:noProof w:val="0"/>
              </w:rPr>
            </w:pPr>
            <w:ins w:id="356" w:author="nbashyam" w:date="2014-04-30T14:02:00Z">
              <w:r w:rsidRPr="002A1B47">
                <w:rPr>
                  <w:noProof w:val="0"/>
                </w:rPr>
                <w:t>XCA</w:t>
              </w:r>
              <w:r w:rsidRPr="002A1B47">
                <w:rPr>
                  <w:noProof w:val="0"/>
                  <w:vertAlign w:val="superscript"/>
                </w:rPr>
                <w:t>*</w:t>
              </w:r>
            </w:ins>
          </w:p>
          <w:p w:rsidR="00225B9E" w:rsidRPr="002A1B47" w:rsidRDefault="00225B9E" w:rsidP="007F149C">
            <w:pPr>
              <w:pStyle w:val="TableEntry"/>
              <w:rPr>
                <w:ins w:id="357" w:author="nbashyam" w:date="2014-04-30T14:02:00Z"/>
                <w:noProof w:val="0"/>
              </w:rPr>
            </w:pPr>
            <w:ins w:id="358" w:author="nbashyam" w:date="2014-04-30T14:02:00Z">
              <w:r w:rsidRPr="002A1B47">
                <w:rPr>
                  <w:noProof w:val="0"/>
                </w:rPr>
                <w:t>MHD</w:t>
              </w:r>
            </w:ins>
          </w:p>
        </w:tc>
        <w:tc>
          <w:tcPr>
            <w:tcW w:w="2296" w:type="dxa"/>
          </w:tcPr>
          <w:p w:rsidR="00225B9E" w:rsidRPr="002A1B47" w:rsidRDefault="00225B9E" w:rsidP="007F149C">
            <w:pPr>
              <w:pStyle w:val="TableEntry"/>
              <w:rPr>
                <w:ins w:id="359" w:author="nbashyam" w:date="2014-04-30T14:02:00Z"/>
                <w:noProof w:val="0"/>
              </w:rPr>
            </w:pPr>
            <w:ins w:id="360" w:author="nbashyam" w:date="2014-04-30T14:02:00Z">
              <w:r w:rsidRPr="002A1B47">
                <w:rPr>
                  <w:noProof w:val="0"/>
                </w:rPr>
                <w:t>Document Consumer</w:t>
              </w:r>
            </w:ins>
          </w:p>
          <w:p w:rsidR="00225B9E" w:rsidRPr="002A1B47" w:rsidRDefault="00225B9E" w:rsidP="007F149C">
            <w:pPr>
              <w:pStyle w:val="TableEntry"/>
              <w:rPr>
                <w:ins w:id="361" w:author="nbashyam" w:date="2014-04-30T14:02:00Z"/>
                <w:noProof w:val="0"/>
              </w:rPr>
            </w:pPr>
            <w:ins w:id="362" w:author="nbashyam" w:date="2014-04-30T14:02:00Z">
              <w:r w:rsidRPr="002A1B47">
                <w:rPr>
                  <w:noProof w:val="0"/>
                </w:rPr>
                <w:t>Initiating Gateway</w:t>
              </w:r>
            </w:ins>
          </w:p>
          <w:p w:rsidR="00225B9E" w:rsidRPr="002A1B47" w:rsidRDefault="00225B9E" w:rsidP="007F149C">
            <w:pPr>
              <w:pStyle w:val="TableEntry"/>
              <w:rPr>
                <w:ins w:id="363" w:author="nbashyam" w:date="2014-04-30T14:02:00Z"/>
                <w:noProof w:val="0"/>
              </w:rPr>
            </w:pPr>
            <w:ins w:id="364" w:author="nbashyam" w:date="2014-04-30T14:02:00Z">
              <w:r w:rsidRPr="002A1B47">
                <w:rPr>
                  <w:noProof w:val="0"/>
                </w:rPr>
                <w:t>Document Consumer</w:t>
              </w:r>
            </w:ins>
          </w:p>
        </w:tc>
        <w:tc>
          <w:tcPr>
            <w:tcW w:w="2296" w:type="dxa"/>
          </w:tcPr>
          <w:p w:rsidR="00225B9E" w:rsidRPr="002A1B47" w:rsidRDefault="00225B9E" w:rsidP="007F149C">
            <w:pPr>
              <w:pStyle w:val="TableEntry"/>
              <w:rPr>
                <w:ins w:id="365" w:author="nbashyam" w:date="2014-04-30T14:02:00Z"/>
                <w:noProof w:val="0"/>
              </w:rPr>
            </w:pPr>
            <w:ins w:id="366" w:author="nbashyam" w:date="2014-04-30T14:02:00Z">
              <w:r w:rsidRPr="002A1B47">
                <w:rPr>
                  <w:noProof w:val="0"/>
                </w:rPr>
                <w:t>Document Registry</w:t>
              </w:r>
            </w:ins>
          </w:p>
          <w:p w:rsidR="00225B9E" w:rsidRPr="002A1B47" w:rsidRDefault="00225B9E" w:rsidP="007F149C">
            <w:pPr>
              <w:pStyle w:val="TableEntry"/>
              <w:rPr>
                <w:ins w:id="367" w:author="nbashyam" w:date="2014-04-30T14:02:00Z"/>
                <w:noProof w:val="0"/>
              </w:rPr>
            </w:pPr>
            <w:ins w:id="368" w:author="nbashyam" w:date="2014-04-30T14:02:00Z">
              <w:r w:rsidRPr="002A1B47">
                <w:rPr>
                  <w:noProof w:val="0"/>
                </w:rPr>
                <w:t>Responding Gateway</w:t>
              </w:r>
            </w:ins>
          </w:p>
          <w:p w:rsidR="00225B9E" w:rsidRPr="002A1B47" w:rsidRDefault="00225B9E" w:rsidP="007F149C">
            <w:pPr>
              <w:pStyle w:val="TableEntry"/>
              <w:rPr>
                <w:ins w:id="369" w:author="nbashyam" w:date="2014-04-30T14:02:00Z"/>
                <w:noProof w:val="0"/>
              </w:rPr>
            </w:pPr>
            <w:ins w:id="370" w:author="nbashyam" w:date="2014-04-30T14:02:00Z">
              <w:r w:rsidRPr="002A1B47">
                <w:rPr>
                  <w:noProof w:val="0"/>
                </w:rPr>
                <w:t>Document Responder</w:t>
              </w:r>
            </w:ins>
          </w:p>
        </w:tc>
      </w:tr>
      <w:tr w:rsidR="00225B9E" w:rsidRPr="002A1B47" w:rsidTr="007F149C">
        <w:trPr>
          <w:ins w:id="371" w:author="nbashyam" w:date="2014-04-30T14:02:00Z"/>
        </w:trPr>
        <w:tc>
          <w:tcPr>
            <w:tcW w:w="671" w:type="dxa"/>
          </w:tcPr>
          <w:p w:rsidR="00225B9E" w:rsidRPr="002A1B47" w:rsidRDefault="00225B9E" w:rsidP="007F149C">
            <w:pPr>
              <w:pStyle w:val="TableEntry"/>
              <w:rPr>
                <w:ins w:id="372" w:author="nbashyam" w:date="2014-04-30T14:02:00Z"/>
                <w:noProof w:val="0"/>
              </w:rPr>
            </w:pPr>
            <w:ins w:id="373" w:author="nbashyam" w:date="2014-04-30T14:02:00Z">
              <w:r w:rsidRPr="002A1B47">
                <w:rPr>
                  <w:noProof w:val="0"/>
                </w:rPr>
                <w:t>7</w:t>
              </w:r>
            </w:ins>
          </w:p>
        </w:tc>
        <w:tc>
          <w:tcPr>
            <w:tcW w:w="3129" w:type="dxa"/>
          </w:tcPr>
          <w:p w:rsidR="00225B9E" w:rsidRPr="002A1B47" w:rsidRDefault="00225B9E" w:rsidP="007F149C">
            <w:pPr>
              <w:pStyle w:val="TableEntry"/>
              <w:rPr>
                <w:ins w:id="374" w:author="nbashyam" w:date="2014-04-30T14:02:00Z"/>
                <w:noProof w:val="0"/>
              </w:rPr>
            </w:pPr>
            <w:ins w:id="375" w:author="nbashyam" w:date="2014-04-30T14:02:00Z">
              <w:r w:rsidRPr="002A1B47">
                <w:rPr>
                  <w:noProof w:val="0"/>
                </w:rPr>
                <w:t>Get Document(s) for multiple patients</w:t>
              </w:r>
            </w:ins>
          </w:p>
        </w:tc>
        <w:tc>
          <w:tcPr>
            <w:tcW w:w="1280" w:type="dxa"/>
          </w:tcPr>
          <w:p w:rsidR="00225B9E" w:rsidRPr="002A1B47" w:rsidRDefault="00225B9E" w:rsidP="007F149C">
            <w:pPr>
              <w:pStyle w:val="TableEntry"/>
              <w:rPr>
                <w:ins w:id="376" w:author="nbashyam" w:date="2014-04-30T14:02:00Z"/>
                <w:noProof w:val="0"/>
              </w:rPr>
            </w:pPr>
            <w:ins w:id="377" w:author="nbashyam" w:date="2014-04-30T14:02:00Z">
              <w:r w:rsidRPr="002A1B47">
                <w:rPr>
                  <w:noProof w:val="0"/>
                </w:rPr>
                <w:t>MPQ</w:t>
              </w:r>
            </w:ins>
          </w:p>
        </w:tc>
        <w:tc>
          <w:tcPr>
            <w:tcW w:w="2296" w:type="dxa"/>
          </w:tcPr>
          <w:p w:rsidR="00225B9E" w:rsidRPr="002A1B47" w:rsidRDefault="00225B9E" w:rsidP="007F149C">
            <w:pPr>
              <w:pStyle w:val="TableEntry"/>
              <w:rPr>
                <w:ins w:id="378" w:author="nbashyam" w:date="2014-04-30T14:02:00Z"/>
                <w:noProof w:val="0"/>
              </w:rPr>
            </w:pPr>
            <w:ins w:id="379" w:author="nbashyam" w:date="2014-04-30T14:02:00Z">
              <w:r w:rsidRPr="002A1B47">
                <w:rPr>
                  <w:noProof w:val="0"/>
                </w:rPr>
                <w:t>Document Consumer</w:t>
              </w:r>
            </w:ins>
          </w:p>
        </w:tc>
        <w:tc>
          <w:tcPr>
            <w:tcW w:w="2296" w:type="dxa"/>
          </w:tcPr>
          <w:p w:rsidR="00225B9E" w:rsidRPr="002A1B47" w:rsidRDefault="00225B9E" w:rsidP="007F149C">
            <w:pPr>
              <w:pStyle w:val="TableEntry"/>
              <w:rPr>
                <w:ins w:id="380" w:author="nbashyam" w:date="2014-04-30T14:02:00Z"/>
                <w:noProof w:val="0"/>
              </w:rPr>
            </w:pPr>
            <w:ins w:id="381" w:author="nbashyam" w:date="2014-04-30T14:02:00Z">
              <w:r w:rsidRPr="002A1B47">
                <w:rPr>
                  <w:noProof w:val="0"/>
                </w:rPr>
                <w:t>Document Registry</w:t>
              </w:r>
            </w:ins>
          </w:p>
        </w:tc>
      </w:tr>
      <w:tr w:rsidR="00225B9E" w:rsidRPr="002A1B47" w:rsidTr="007F149C">
        <w:trPr>
          <w:ins w:id="382" w:author="nbashyam" w:date="2014-04-30T14:02:00Z"/>
        </w:trPr>
        <w:tc>
          <w:tcPr>
            <w:tcW w:w="671" w:type="dxa"/>
          </w:tcPr>
          <w:p w:rsidR="00225B9E" w:rsidRPr="002A1B47" w:rsidRDefault="00225B9E" w:rsidP="007F149C">
            <w:pPr>
              <w:pStyle w:val="TableEntry"/>
              <w:rPr>
                <w:ins w:id="383" w:author="nbashyam" w:date="2014-04-30T14:02:00Z"/>
                <w:noProof w:val="0"/>
              </w:rPr>
            </w:pPr>
            <w:ins w:id="384" w:author="nbashyam" w:date="2014-04-30T14:02:00Z">
              <w:r w:rsidRPr="002A1B47">
                <w:rPr>
                  <w:noProof w:val="0"/>
                </w:rPr>
                <w:t>8</w:t>
              </w:r>
            </w:ins>
          </w:p>
        </w:tc>
        <w:tc>
          <w:tcPr>
            <w:tcW w:w="3129" w:type="dxa"/>
          </w:tcPr>
          <w:p w:rsidR="00225B9E" w:rsidRPr="002A1B47" w:rsidRDefault="00225B9E" w:rsidP="007F149C">
            <w:pPr>
              <w:pStyle w:val="TableEntry"/>
              <w:rPr>
                <w:ins w:id="385" w:author="nbashyam" w:date="2014-04-30T14:02:00Z"/>
                <w:noProof w:val="0"/>
              </w:rPr>
            </w:pPr>
            <w:ins w:id="386" w:author="nbashyam" w:date="2014-04-30T14:02:00Z">
              <w:r w:rsidRPr="002A1B47">
                <w:rPr>
                  <w:noProof w:val="0"/>
                </w:rPr>
                <w:t>Identify Patient(s)  based on discrete data elements</w:t>
              </w:r>
            </w:ins>
          </w:p>
        </w:tc>
        <w:tc>
          <w:tcPr>
            <w:tcW w:w="1280" w:type="dxa"/>
          </w:tcPr>
          <w:p w:rsidR="00225B9E" w:rsidRPr="002A1B47" w:rsidRDefault="00225B9E" w:rsidP="007F149C">
            <w:pPr>
              <w:pStyle w:val="TableEntry"/>
              <w:rPr>
                <w:ins w:id="387" w:author="nbashyam" w:date="2014-04-30T14:02:00Z"/>
                <w:noProof w:val="0"/>
              </w:rPr>
            </w:pPr>
            <w:ins w:id="388" w:author="nbashyam" w:date="2014-04-30T14:02:00Z">
              <w:r w:rsidRPr="002A1B47">
                <w:rPr>
                  <w:noProof w:val="0"/>
                </w:rPr>
                <w:t>QED</w:t>
              </w:r>
              <w:r w:rsidRPr="002A1B47">
                <w:rPr>
                  <w:noProof w:val="0"/>
                  <w:vertAlign w:val="superscript"/>
                </w:rPr>
                <w:t>**</w:t>
              </w:r>
            </w:ins>
          </w:p>
        </w:tc>
        <w:tc>
          <w:tcPr>
            <w:tcW w:w="2296" w:type="dxa"/>
          </w:tcPr>
          <w:p w:rsidR="00225B9E" w:rsidRPr="002A1B47" w:rsidRDefault="00225B9E" w:rsidP="007F149C">
            <w:pPr>
              <w:pStyle w:val="TableEntry"/>
              <w:rPr>
                <w:ins w:id="389" w:author="nbashyam" w:date="2014-04-30T14:02:00Z"/>
                <w:noProof w:val="0"/>
              </w:rPr>
            </w:pPr>
            <w:ins w:id="390" w:author="nbashyam" w:date="2014-04-30T14:02:00Z">
              <w:r w:rsidRPr="002A1B47">
                <w:rPr>
                  <w:noProof w:val="0"/>
                </w:rPr>
                <w:t>Clinical Data Consumer</w:t>
              </w:r>
            </w:ins>
          </w:p>
        </w:tc>
        <w:tc>
          <w:tcPr>
            <w:tcW w:w="2296" w:type="dxa"/>
          </w:tcPr>
          <w:p w:rsidR="00225B9E" w:rsidRPr="002A1B47" w:rsidRDefault="00225B9E" w:rsidP="007F149C">
            <w:pPr>
              <w:pStyle w:val="TableEntry"/>
              <w:rPr>
                <w:ins w:id="391" w:author="nbashyam" w:date="2014-04-30T14:02:00Z"/>
                <w:noProof w:val="0"/>
              </w:rPr>
            </w:pPr>
            <w:ins w:id="392" w:author="nbashyam" w:date="2014-04-30T14:02:00Z">
              <w:r w:rsidRPr="002A1B47">
                <w:rPr>
                  <w:noProof w:val="0"/>
                </w:rPr>
                <w:t>Clinical Data Source</w:t>
              </w:r>
            </w:ins>
          </w:p>
        </w:tc>
      </w:tr>
    </w:tbl>
    <w:p w:rsidR="00225B9E" w:rsidRPr="002A1B47" w:rsidRDefault="00225B9E" w:rsidP="00225B9E">
      <w:pPr>
        <w:pStyle w:val="BodyText"/>
        <w:rPr>
          <w:ins w:id="393" w:author="nbashyam" w:date="2014-04-30T14:02:00Z"/>
        </w:rPr>
      </w:pPr>
      <w:ins w:id="394" w:author="nbashyam" w:date="2014-04-30T14:02:00Z">
        <w:r w:rsidRPr="002A1B47">
          <w:rPr>
            <w:noProof w:val="0"/>
            <w:vertAlign w:val="superscript"/>
          </w:rPr>
          <w:t>*</w:t>
        </w:r>
        <w:r w:rsidRPr="002A1B47">
          <w:rPr>
            <w:noProof w:val="0"/>
          </w:rPr>
          <w:t>Federated</w:t>
        </w:r>
      </w:ins>
    </w:p>
    <w:p w:rsidR="00225B9E" w:rsidRPr="002A1B47" w:rsidRDefault="00225B9E" w:rsidP="00225B9E">
      <w:pPr>
        <w:pStyle w:val="BodyText"/>
        <w:rPr>
          <w:ins w:id="395" w:author="nbashyam" w:date="2014-04-30T14:02:00Z"/>
        </w:rPr>
      </w:pPr>
      <w:ins w:id="396" w:author="nbashyam" w:date="2014-04-30T14:02:00Z">
        <w:r w:rsidRPr="002A1B47">
          <w:rPr>
            <w:noProof w:val="0"/>
            <w:vertAlign w:val="superscript"/>
          </w:rPr>
          <w:t>**</w:t>
        </w:r>
        <w:r w:rsidRPr="002A1B47">
          <w:rPr>
            <w:noProof w:val="0"/>
          </w:rPr>
          <w:t>In QED, the patientId must be specified</w:t>
        </w:r>
        <w:r>
          <w:rPr>
            <w:noProof w:val="0"/>
          </w:rPr>
          <w:t xml:space="preserve">. </w:t>
        </w:r>
        <w:r w:rsidRPr="002A1B47">
          <w:rPr>
            <w:noProof w:val="0"/>
          </w:rPr>
          <w:t>The profile says nothing about the use the wildcard identifiers, but these could be used to support this capability.</w:t>
        </w:r>
      </w:ins>
    </w:p>
    <w:p w:rsidR="00225B9E" w:rsidRPr="002A1B47" w:rsidRDefault="00225B9E" w:rsidP="00225B9E">
      <w:pPr>
        <w:pStyle w:val="BodyText"/>
        <w:rPr>
          <w:ins w:id="397" w:author="nbashyam" w:date="2014-04-30T14:02:00Z"/>
        </w:rPr>
      </w:pPr>
      <w:ins w:id="398" w:author="nbashyam" w:date="2014-04-30T14:02:00Z">
        <w:r w:rsidRPr="002A1B47">
          <w:rPr>
            <w:noProof w:val="0"/>
          </w:rPr>
          <w:t>*** Th</w:t>
        </w:r>
        <w:r>
          <w:rPr>
            <w:noProof w:val="0"/>
          </w:rPr>
          <w:t xml:space="preserve">e Client and Server Actors for PDQm are </w:t>
        </w:r>
        <w:r w:rsidRPr="002A1B47">
          <w:rPr>
            <w:noProof w:val="0"/>
          </w:rPr>
          <w:t xml:space="preserve"> still being defined by the IHE Technical committee.</w:t>
        </w:r>
      </w:ins>
    </w:p>
    <w:p w:rsidR="00225B9E" w:rsidRPr="002A1B47" w:rsidRDefault="00225B9E" w:rsidP="00225B9E">
      <w:pPr>
        <w:pStyle w:val="BodyText"/>
        <w:rPr>
          <w:ins w:id="399" w:author="nbashyam" w:date="2014-04-30T14:02:00Z"/>
        </w:rPr>
      </w:pPr>
    </w:p>
    <w:p w:rsidR="00225B9E" w:rsidRDefault="00225B9E" w:rsidP="00225B9E">
      <w:pPr>
        <w:pStyle w:val="BodyText"/>
        <w:rPr>
          <w:ins w:id="400" w:author="nbashyam" w:date="2014-04-30T14:02:00Z"/>
          <w:noProof w:val="0"/>
        </w:rPr>
      </w:pPr>
      <w:ins w:id="401" w:author="nbashyam" w:date="2014-04-30T14:02:00Z">
        <w:r w:rsidRPr="002A1B47">
          <w:rPr>
            <w:noProof w:val="0"/>
          </w:rPr>
          <w:t>Table A</w:t>
        </w:r>
        <w:r>
          <w:rPr>
            <w:noProof w:val="0"/>
          </w:rPr>
          <w:t>-</w:t>
        </w:r>
        <w:r w:rsidRPr="002A1B47">
          <w:rPr>
            <w:noProof w:val="0"/>
          </w:rPr>
          <w:t xml:space="preserve">2 below links each service (query or other function) specified in section </w:t>
        </w:r>
        <w:r w:rsidRPr="002A1B47">
          <w:rPr>
            <w:noProof w:val="0"/>
          </w:rPr>
          <w:fldChar w:fldCharType="begin"/>
        </w:r>
        <w:r w:rsidRPr="002A1B47">
          <w:rPr>
            <w:noProof w:val="0"/>
          </w:rPr>
          <w:instrText xml:space="preserve"> REF _Ref382226790 \r \h  \* MERGEFORMAT </w:instrText>
        </w:r>
      </w:ins>
      <w:r w:rsidRPr="002A1B47">
        <w:rPr>
          <w:noProof w:val="0"/>
        </w:rPr>
      </w:r>
      <w:ins w:id="402" w:author="nbashyam" w:date="2014-04-30T14:02:00Z">
        <w:r w:rsidRPr="002A1B47">
          <w:rPr>
            <w:noProof w:val="0"/>
          </w:rPr>
          <w:fldChar w:fldCharType="separate"/>
        </w:r>
        <w:r w:rsidRPr="002A1B47">
          <w:rPr>
            <w:noProof w:val="0"/>
          </w:rPr>
          <w:t>3.1</w:t>
        </w:r>
        <w:r w:rsidRPr="002A1B47">
          <w:rPr>
            <w:noProof w:val="0"/>
          </w:rPr>
          <w:fldChar w:fldCharType="end"/>
        </w:r>
        <w:r w:rsidRPr="002A1B47">
          <w:rPr>
            <w:noProof w:val="0"/>
          </w:rPr>
          <w:t xml:space="preserve"> </w:t>
        </w:r>
        <w:r w:rsidRPr="002A1B47">
          <w:rPr>
            <w:noProof w:val="0"/>
          </w:rPr>
          <w:fldChar w:fldCharType="begin"/>
        </w:r>
        <w:r w:rsidRPr="002A1B47">
          <w:rPr>
            <w:noProof w:val="0"/>
          </w:rPr>
          <w:instrText xml:space="preserve"> REF _Ref382226784 \h  \* MERGEFORMAT </w:instrText>
        </w:r>
      </w:ins>
      <w:r w:rsidRPr="002A1B47">
        <w:rPr>
          <w:noProof w:val="0"/>
        </w:rPr>
      </w:r>
      <w:ins w:id="403" w:author="nbashyam" w:date="2014-04-30T14:02:00Z">
        <w:r w:rsidRPr="002A1B47">
          <w:rPr>
            <w:noProof w:val="0"/>
          </w:rPr>
          <w:fldChar w:fldCharType="separate"/>
        </w:r>
        <w:r w:rsidRPr="002A1B47">
          <w:rPr>
            <w:noProof w:val="0"/>
          </w:rPr>
          <w:t>Business Requirements</w:t>
        </w:r>
        <w:r w:rsidRPr="002A1B47">
          <w:rPr>
            <w:noProof w:val="0"/>
          </w:rPr>
          <w:fldChar w:fldCharType="end"/>
        </w:r>
        <w:r w:rsidRPr="002A1B47">
          <w:rPr>
            <w:noProof w:val="0"/>
          </w:rPr>
          <w:t xml:space="preserve"> to the IHE profiles and actors necessary to realize that capability on the client or server side for queries using the publish/subscribe pattern.</w:t>
        </w:r>
        <w:r>
          <w:rPr>
            <w:noProof w:val="0"/>
          </w:rPr>
          <w:t xml:space="preserve"> The identified gaps are explained further below.</w:t>
        </w:r>
      </w:ins>
    </w:p>
    <w:p w:rsidR="00225B9E" w:rsidRPr="002A1B47" w:rsidRDefault="00225B9E" w:rsidP="00225B9E">
      <w:pPr>
        <w:pStyle w:val="BodyText"/>
        <w:rPr>
          <w:ins w:id="404" w:author="nbashyam" w:date="2014-04-30T14:02:00Z"/>
        </w:rPr>
      </w:pPr>
    </w:p>
    <w:p w:rsidR="00225B9E" w:rsidRPr="002A1B47" w:rsidRDefault="00225B9E" w:rsidP="00225B9E">
      <w:pPr>
        <w:pStyle w:val="TableTitle"/>
        <w:rPr>
          <w:ins w:id="405" w:author="nbashyam" w:date="2014-04-30T14:02:00Z"/>
          <w:noProof w:val="0"/>
        </w:rPr>
      </w:pPr>
      <w:ins w:id="406" w:author="nbashyam" w:date="2014-04-30T14:02:00Z">
        <w:r w:rsidRPr="002A1B47">
          <w:rPr>
            <w:noProof w:val="0"/>
          </w:rPr>
          <w:t>Table A</w:t>
        </w:r>
        <w:r>
          <w:rPr>
            <w:noProof w:val="0"/>
          </w:rPr>
          <w:t>-</w:t>
        </w:r>
        <w:r w:rsidRPr="002A1B47">
          <w:rPr>
            <w:noProof w:val="0"/>
          </w:rPr>
          <w:t>2: Data Access Framework Queries for publish/subscribe pattern using existing IHE profiles</w:t>
        </w:r>
      </w:ins>
    </w:p>
    <w:tbl>
      <w:tblPr>
        <w:tblStyle w:val="TableGrid"/>
        <w:tblW w:w="9672" w:type="dxa"/>
        <w:tblLook w:val="04A0" w:firstRow="1" w:lastRow="0" w:firstColumn="1" w:lastColumn="0" w:noHBand="0" w:noVBand="1"/>
      </w:tblPr>
      <w:tblGrid>
        <w:gridCol w:w="671"/>
        <w:gridCol w:w="3129"/>
        <w:gridCol w:w="1280"/>
        <w:gridCol w:w="2296"/>
        <w:gridCol w:w="2296"/>
      </w:tblGrid>
      <w:tr w:rsidR="00225B9E" w:rsidRPr="002A1B47" w:rsidTr="007F149C">
        <w:trPr>
          <w:ins w:id="407" w:author="nbashyam" w:date="2014-04-30T14:02:00Z"/>
        </w:trPr>
        <w:tc>
          <w:tcPr>
            <w:tcW w:w="671" w:type="dxa"/>
            <w:shd w:val="clear" w:color="auto" w:fill="D9D9D9" w:themeFill="background1" w:themeFillShade="D9"/>
          </w:tcPr>
          <w:p w:rsidR="00225B9E" w:rsidRPr="002A1B47" w:rsidRDefault="00225B9E" w:rsidP="007F149C">
            <w:pPr>
              <w:pStyle w:val="TableEntryHeader"/>
              <w:rPr>
                <w:ins w:id="408" w:author="nbashyam" w:date="2014-04-30T14:02:00Z"/>
                <w:noProof w:val="0"/>
              </w:rPr>
            </w:pPr>
            <w:ins w:id="409" w:author="nbashyam" w:date="2014-04-30T14:02:00Z">
              <w:r w:rsidRPr="002A1B47">
                <w:rPr>
                  <w:noProof w:val="0"/>
                </w:rPr>
                <w:t>ID</w:t>
              </w:r>
            </w:ins>
          </w:p>
        </w:tc>
        <w:tc>
          <w:tcPr>
            <w:tcW w:w="3129" w:type="dxa"/>
            <w:shd w:val="clear" w:color="auto" w:fill="D9D9D9" w:themeFill="background1" w:themeFillShade="D9"/>
          </w:tcPr>
          <w:p w:rsidR="00225B9E" w:rsidRPr="002A1B47" w:rsidRDefault="00225B9E" w:rsidP="007F149C">
            <w:pPr>
              <w:pStyle w:val="TableEntryHeader"/>
              <w:rPr>
                <w:ins w:id="410" w:author="nbashyam" w:date="2014-04-30T14:02:00Z"/>
                <w:noProof w:val="0"/>
              </w:rPr>
            </w:pPr>
            <w:ins w:id="411" w:author="nbashyam" w:date="2014-04-30T14:02:00Z">
              <w:r w:rsidRPr="002A1B47">
                <w:rPr>
                  <w:noProof w:val="0"/>
                </w:rPr>
                <w:t>Query</w:t>
              </w:r>
            </w:ins>
          </w:p>
        </w:tc>
        <w:tc>
          <w:tcPr>
            <w:tcW w:w="1280" w:type="dxa"/>
            <w:shd w:val="clear" w:color="auto" w:fill="D9D9D9" w:themeFill="background1" w:themeFillShade="D9"/>
          </w:tcPr>
          <w:p w:rsidR="00225B9E" w:rsidRPr="002A1B47" w:rsidRDefault="00225B9E" w:rsidP="007F149C">
            <w:pPr>
              <w:pStyle w:val="TableEntryHeader"/>
              <w:rPr>
                <w:ins w:id="412" w:author="nbashyam" w:date="2014-04-30T14:02:00Z"/>
                <w:noProof w:val="0"/>
              </w:rPr>
            </w:pPr>
            <w:ins w:id="413" w:author="nbashyam" w:date="2014-04-30T14:02:00Z">
              <w:r w:rsidRPr="002A1B47">
                <w:rPr>
                  <w:noProof w:val="0"/>
                </w:rPr>
                <w:t>Profile</w:t>
              </w:r>
            </w:ins>
          </w:p>
        </w:tc>
        <w:tc>
          <w:tcPr>
            <w:tcW w:w="2296" w:type="dxa"/>
            <w:shd w:val="clear" w:color="auto" w:fill="D9D9D9" w:themeFill="background1" w:themeFillShade="D9"/>
          </w:tcPr>
          <w:p w:rsidR="00225B9E" w:rsidRPr="002A1B47" w:rsidRDefault="00225B9E" w:rsidP="007F149C">
            <w:pPr>
              <w:pStyle w:val="TableEntryHeader"/>
              <w:rPr>
                <w:ins w:id="414" w:author="nbashyam" w:date="2014-04-30T14:02:00Z"/>
                <w:noProof w:val="0"/>
              </w:rPr>
            </w:pPr>
            <w:ins w:id="415" w:author="nbashyam" w:date="2014-04-30T14:02:00Z">
              <w:r w:rsidRPr="002A1B47">
                <w:rPr>
                  <w:noProof w:val="0"/>
                </w:rPr>
                <w:t>Client Actor</w:t>
              </w:r>
            </w:ins>
          </w:p>
        </w:tc>
        <w:tc>
          <w:tcPr>
            <w:tcW w:w="2296" w:type="dxa"/>
            <w:shd w:val="clear" w:color="auto" w:fill="D9D9D9" w:themeFill="background1" w:themeFillShade="D9"/>
          </w:tcPr>
          <w:p w:rsidR="00225B9E" w:rsidRPr="002A1B47" w:rsidRDefault="00225B9E" w:rsidP="007F149C">
            <w:pPr>
              <w:pStyle w:val="TableEntryHeader"/>
              <w:rPr>
                <w:ins w:id="416" w:author="nbashyam" w:date="2014-04-30T14:02:00Z"/>
                <w:noProof w:val="0"/>
              </w:rPr>
            </w:pPr>
            <w:ins w:id="417" w:author="nbashyam" w:date="2014-04-30T14:02:00Z">
              <w:r w:rsidRPr="002A1B47">
                <w:rPr>
                  <w:noProof w:val="0"/>
                </w:rPr>
                <w:t>Server Actor</w:t>
              </w:r>
            </w:ins>
          </w:p>
        </w:tc>
      </w:tr>
      <w:tr w:rsidR="00225B9E" w:rsidRPr="002A1B47" w:rsidTr="007F149C">
        <w:trPr>
          <w:ins w:id="418" w:author="nbashyam" w:date="2014-04-30T14:02:00Z"/>
        </w:trPr>
        <w:tc>
          <w:tcPr>
            <w:tcW w:w="671" w:type="dxa"/>
            <w:vMerge w:val="restart"/>
          </w:tcPr>
          <w:p w:rsidR="00225B9E" w:rsidRPr="002A1B47" w:rsidRDefault="00225B9E" w:rsidP="007F149C">
            <w:pPr>
              <w:pStyle w:val="TableEntry"/>
              <w:rPr>
                <w:ins w:id="419" w:author="nbashyam" w:date="2014-04-30T14:02:00Z"/>
                <w:noProof w:val="0"/>
              </w:rPr>
            </w:pPr>
            <w:ins w:id="420" w:author="nbashyam" w:date="2014-04-30T14:02:00Z">
              <w:r w:rsidRPr="002A1B47">
                <w:rPr>
                  <w:noProof w:val="0"/>
                </w:rPr>
                <w:t>1</w:t>
              </w:r>
            </w:ins>
          </w:p>
        </w:tc>
        <w:tc>
          <w:tcPr>
            <w:tcW w:w="3129" w:type="dxa"/>
            <w:vMerge w:val="restart"/>
          </w:tcPr>
          <w:p w:rsidR="00225B9E" w:rsidRPr="002A1B47" w:rsidRDefault="00225B9E" w:rsidP="007F149C">
            <w:pPr>
              <w:pStyle w:val="TableEntry"/>
              <w:rPr>
                <w:ins w:id="421" w:author="nbashyam" w:date="2014-04-30T14:02:00Z"/>
                <w:noProof w:val="0"/>
              </w:rPr>
            </w:pPr>
            <w:ins w:id="422" w:author="nbashyam" w:date="2014-04-30T14:02:00Z">
              <w:r w:rsidRPr="002A1B47">
                <w:rPr>
                  <w:noProof w:val="0"/>
                </w:rPr>
                <w:t>Find Document(s) based on Patient Demographics</w:t>
              </w:r>
            </w:ins>
          </w:p>
          <w:p w:rsidR="00225B9E" w:rsidRPr="002A1B47" w:rsidRDefault="00225B9E" w:rsidP="007F149C">
            <w:pPr>
              <w:pStyle w:val="TableEntry"/>
              <w:rPr>
                <w:ins w:id="423" w:author="nbashyam" w:date="2014-04-30T14:02:00Z"/>
                <w:i/>
                <w:noProof w:val="0"/>
              </w:rPr>
            </w:pPr>
            <w:ins w:id="424" w:author="nbashyam" w:date="2014-04-30T14:02:00Z">
              <w:r w:rsidRPr="002A1B47">
                <w:rPr>
                  <w:i/>
                  <w:noProof w:val="0"/>
                </w:rPr>
                <w:t>Note: To perform this query, the demographics must first be resolved into a patient identifier using PDQ or substitutable profiles.</w:t>
              </w:r>
            </w:ins>
          </w:p>
        </w:tc>
        <w:tc>
          <w:tcPr>
            <w:tcW w:w="1280" w:type="dxa"/>
          </w:tcPr>
          <w:p w:rsidR="00225B9E" w:rsidRPr="002A1B47" w:rsidRDefault="00225B9E" w:rsidP="007F149C">
            <w:pPr>
              <w:pStyle w:val="TableEntry"/>
              <w:rPr>
                <w:ins w:id="425" w:author="nbashyam" w:date="2014-04-30T14:02:00Z"/>
                <w:noProof w:val="0"/>
              </w:rPr>
            </w:pPr>
            <w:ins w:id="426" w:author="nbashyam" w:date="2014-04-30T14:02:00Z">
              <w:r w:rsidRPr="002A1B47">
                <w:rPr>
                  <w:noProof w:val="0"/>
                </w:rPr>
                <w:t xml:space="preserve">PDQ </w:t>
              </w:r>
            </w:ins>
          </w:p>
          <w:p w:rsidR="00225B9E" w:rsidRPr="002A1B47" w:rsidRDefault="00225B9E" w:rsidP="007F149C">
            <w:pPr>
              <w:pStyle w:val="TableEntry"/>
              <w:rPr>
                <w:ins w:id="427" w:author="nbashyam" w:date="2014-04-30T14:02:00Z"/>
                <w:noProof w:val="0"/>
              </w:rPr>
            </w:pPr>
            <w:ins w:id="428" w:author="nbashyam" w:date="2014-04-30T14:02:00Z">
              <w:r w:rsidRPr="002A1B47">
                <w:rPr>
                  <w:noProof w:val="0"/>
                </w:rPr>
                <w:t xml:space="preserve">PDQ V3 </w:t>
              </w:r>
            </w:ins>
          </w:p>
          <w:p w:rsidR="00225B9E" w:rsidRPr="002A1B47" w:rsidRDefault="00225B9E" w:rsidP="007F149C">
            <w:pPr>
              <w:pStyle w:val="TableEntry"/>
              <w:rPr>
                <w:ins w:id="429" w:author="nbashyam" w:date="2014-04-30T14:02:00Z"/>
                <w:noProof w:val="0"/>
              </w:rPr>
            </w:pPr>
            <w:ins w:id="430" w:author="nbashyam" w:date="2014-04-30T14:02:00Z">
              <w:r w:rsidRPr="002A1B47">
                <w:rPr>
                  <w:noProof w:val="0"/>
                </w:rPr>
                <w:t>XCPD</w:t>
              </w:r>
              <w:r w:rsidRPr="002A1B47">
                <w:rPr>
                  <w:noProof w:val="0"/>
                  <w:vertAlign w:val="superscript"/>
                </w:rPr>
                <w:t>*</w:t>
              </w:r>
            </w:ins>
          </w:p>
          <w:p w:rsidR="00225B9E" w:rsidRPr="002A1B47" w:rsidRDefault="00225B9E" w:rsidP="007F149C">
            <w:pPr>
              <w:pStyle w:val="TableEntry"/>
              <w:rPr>
                <w:ins w:id="431" w:author="nbashyam" w:date="2014-04-30T14:02:00Z"/>
                <w:noProof w:val="0"/>
              </w:rPr>
            </w:pPr>
            <w:ins w:id="432" w:author="nbashyam" w:date="2014-04-30T14:02:00Z">
              <w:r w:rsidRPr="002A1B47">
                <w:rPr>
                  <w:noProof w:val="0"/>
                </w:rPr>
                <w:t>PDQ</w:t>
              </w:r>
              <w:r>
                <w:rPr>
                  <w:noProof w:val="0"/>
                </w:rPr>
                <w:t>m</w:t>
              </w:r>
            </w:ins>
          </w:p>
        </w:tc>
        <w:tc>
          <w:tcPr>
            <w:tcW w:w="2296" w:type="dxa"/>
          </w:tcPr>
          <w:p w:rsidR="00225B9E" w:rsidRPr="002A1B47" w:rsidRDefault="00225B9E" w:rsidP="007F149C">
            <w:pPr>
              <w:pStyle w:val="TableEntry"/>
              <w:rPr>
                <w:ins w:id="433" w:author="nbashyam" w:date="2014-04-30T14:02:00Z"/>
                <w:noProof w:val="0"/>
              </w:rPr>
            </w:pPr>
            <w:ins w:id="434" w:author="nbashyam" w:date="2014-04-30T14:02:00Z">
              <w:r w:rsidRPr="002A1B47">
                <w:rPr>
                  <w:noProof w:val="0"/>
                </w:rPr>
                <w:t>Demographics Consumer</w:t>
              </w:r>
            </w:ins>
          </w:p>
          <w:p w:rsidR="00225B9E" w:rsidRPr="002A1B47" w:rsidRDefault="00225B9E" w:rsidP="007F149C">
            <w:pPr>
              <w:pStyle w:val="TableEntry"/>
              <w:rPr>
                <w:ins w:id="435" w:author="nbashyam" w:date="2014-04-30T14:02:00Z"/>
                <w:noProof w:val="0"/>
              </w:rPr>
            </w:pPr>
            <w:ins w:id="436" w:author="nbashyam" w:date="2014-04-30T14:02:00Z">
              <w:r w:rsidRPr="002A1B47">
                <w:rPr>
                  <w:noProof w:val="0"/>
                </w:rPr>
                <w:t>Demographics Consumer</w:t>
              </w:r>
            </w:ins>
          </w:p>
          <w:p w:rsidR="00225B9E" w:rsidRPr="002A1B47" w:rsidRDefault="00225B9E" w:rsidP="007F149C">
            <w:pPr>
              <w:pStyle w:val="TableEntry"/>
              <w:rPr>
                <w:ins w:id="437" w:author="nbashyam" w:date="2014-04-30T14:02:00Z"/>
                <w:noProof w:val="0"/>
              </w:rPr>
            </w:pPr>
            <w:ins w:id="438" w:author="nbashyam" w:date="2014-04-30T14:02:00Z">
              <w:r w:rsidRPr="002A1B47">
                <w:rPr>
                  <w:noProof w:val="0"/>
                </w:rPr>
                <w:t>Initiating Gateway</w:t>
              </w:r>
            </w:ins>
          </w:p>
          <w:p w:rsidR="00225B9E" w:rsidRPr="002A1B47" w:rsidRDefault="00225B9E" w:rsidP="007F149C">
            <w:pPr>
              <w:pStyle w:val="TableEntry"/>
              <w:rPr>
                <w:ins w:id="439" w:author="nbashyam" w:date="2014-04-30T14:02:00Z"/>
                <w:noProof w:val="0"/>
              </w:rPr>
            </w:pPr>
            <w:ins w:id="440" w:author="nbashyam" w:date="2014-04-30T14:02:00Z">
              <w:r w:rsidRPr="002A1B47">
                <w:rPr>
                  <w:noProof w:val="0"/>
                </w:rPr>
                <w:t>***</w:t>
              </w:r>
            </w:ins>
          </w:p>
        </w:tc>
        <w:tc>
          <w:tcPr>
            <w:tcW w:w="2296" w:type="dxa"/>
          </w:tcPr>
          <w:p w:rsidR="00225B9E" w:rsidRPr="002A1B47" w:rsidRDefault="00225B9E" w:rsidP="007F149C">
            <w:pPr>
              <w:pStyle w:val="TableEntry"/>
              <w:rPr>
                <w:ins w:id="441" w:author="nbashyam" w:date="2014-04-30T14:02:00Z"/>
                <w:noProof w:val="0"/>
              </w:rPr>
            </w:pPr>
            <w:ins w:id="442" w:author="nbashyam" w:date="2014-04-30T14:02:00Z">
              <w:r w:rsidRPr="002A1B47">
                <w:rPr>
                  <w:noProof w:val="0"/>
                </w:rPr>
                <w:t>Demographics Supplier</w:t>
              </w:r>
            </w:ins>
          </w:p>
          <w:p w:rsidR="00225B9E" w:rsidRPr="002A1B47" w:rsidRDefault="00225B9E" w:rsidP="007F149C">
            <w:pPr>
              <w:pStyle w:val="TableEntry"/>
              <w:rPr>
                <w:ins w:id="443" w:author="nbashyam" w:date="2014-04-30T14:02:00Z"/>
                <w:noProof w:val="0"/>
              </w:rPr>
            </w:pPr>
            <w:ins w:id="444" w:author="nbashyam" w:date="2014-04-30T14:02:00Z">
              <w:r w:rsidRPr="002A1B47">
                <w:rPr>
                  <w:noProof w:val="0"/>
                </w:rPr>
                <w:t>Demographics Supplier</w:t>
              </w:r>
            </w:ins>
          </w:p>
          <w:p w:rsidR="00225B9E" w:rsidRPr="002A1B47" w:rsidRDefault="00225B9E" w:rsidP="007F149C">
            <w:pPr>
              <w:pStyle w:val="TableEntry"/>
              <w:rPr>
                <w:ins w:id="445" w:author="nbashyam" w:date="2014-04-30T14:02:00Z"/>
                <w:noProof w:val="0"/>
              </w:rPr>
            </w:pPr>
            <w:ins w:id="446" w:author="nbashyam" w:date="2014-04-30T14:02:00Z">
              <w:r w:rsidRPr="002A1B47">
                <w:rPr>
                  <w:noProof w:val="0"/>
                </w:rPr>
                <w:t>Responding Gateway</w:t>
              </w:r>
            </w:ins>
          </w:p>
          <w:p w:rsidR="00225B9E" w:rsidRPr="002A1B47" w:rsidRDefault="00225B9E" w:rsidP="007F149C">
            <w:pPr>
              <w:pStyle w:val="TableEntry"/>
              <w:rPr>
                <w:ins w:id="447" w:author="nbashyam" w:date="2014-04-30T14:02:00Z"/>
                <w:noProof w:val="0"/>
              </w:rPr>
            </w:pPr>
            <w:ins w:id="448" w:author="nbashyam" w:date="2014-04-30T14:02:00Z">
              <w:r w:rsidRPr="002A1B47">
                <w:rPr>
                  <w:noProof w:val="0"/>
                </w:rPr>
                <w:t>***</w:t>
              </w:r>
            </w:ins>
          </w:p>
        </w:tc>
      </w:tr>
      <w:tr w:rsidR="00225B9E" w:rsidRPr="002A1B47" w:rsidTr="007F149C">
        <w:trPr>
          <w:ins w:id="449" w:author="nbashyam" w:date="2014-04-30T14:02:00Z"/>
        </w:trPr>
        <w:tc>
          <w:tcPr>
            <w:tcW w:w="671" w:type="dxa"/>
            <w:vMerge/>
          </w:tcPr>
          <w:p w:rsidR="00225B9E" w:rsidRPr="002A1B47" w:rsidRDefault="00225B9E" w:rsidP="007F149C">
            <w:pPr>
              <w:pStyle w:val="TableEntry"/>
              <w:rPr>
                <w:ins w:id="450" w:author="nbashyam" w:date="2014-04-30T14:02:00Z"/>
                <w:noProof w:val="0"/>
              </w:rPr>
            </w:pPr>
          </w:p>
        </w:tc>
        <w:tc>
          <w:tcPr>
            <w:tcW w:w="3129" w:type="dxa"/>
            <w:vMerge/>
          </w:tcPr>
          <w:p w:rsidR="00225B9E" w:rsidRPr="002A1B47" w:rsidRDefault="00225B9E" w:rsidP="007F149C">
            <w:pPr>
              <w:pStyle w:val="TableEntry"/>
              <w:rPr>
                <w:ins w:id="451" w:author="nbashyam" w:date="2014-04-30T14:02:00Z"/>
                <w:noProof w:val="0"/>
              </w:rPr>
            </w:pPr>
          </w:p>
        </w:tc>
        <w:tc>
          <w:tcPr>
            <w:tcW w:w="1280" w:type="dxa"/>
          </w:tcPr>
          <w:p w:rsidR="00225B9E" w:rsidRPr="002A1B47" w:rsidRDefault="00225B9E" w:rsidP="007F149C">
            <w:pPr>
              <w:pStyle w:val="TableEntry"/>
              <w:rPr>
                <w:ins w:id="452" w:author="nbashyam" w:date="2014-04-30T14:02:00Z"/>
                <w:noProof w:val="0"/>
              </w:rPr>
            </w:pPr>
            <w:ins w:id="453" w:author="nbashyam" w:date="2014-04-30T14:02:00Z">
              <w:r w:rsidRPr="002A1B47">
                <w:rPr>
                  <w:noProof w:val="0"/>
                </w:rPr>
                <w:t>DSUB</w:t>
              </w:r>
            </w:ins>
          </w:p>
        </w:tc>
        <w:tc>
          <w:tcPr>
            <w:tcW w:w="2296" w:type="dxa"/>
          </w:tcPr>
          <w:p w:rsidR="00225B9E" w:rsidRPr="002A1B47" w:rsidRDefault="00225B9E" w:rsidP="007F149C">
            <w:pPr>
              <w:pStyle w:val="TableEntry"/>
              <w:rPr>
                <w:ins w:id="454" w:author="nbashyam" w:date="2014-04-30T14:02:00Z"/>
                <w:noProof w:val="0"/>
              </w:rPr>
            </w:pPr>
            <w:ins w:id="455" w:author="nbashyam" w:date="2014-04-30T14:02:00Z">
              <w:r w:rsidRPr="002A1B47">
                <w:rPr>
                  <w:noProof w:val="0"/>
                </w:rPr>
                <w:t>Document Metadata Subscriber</w:t>
              </w:r>
            </w:ins>
          </w:p>
          <w:p w:rsidR="00225B9E" w:rsidRPr="002A1B47" w:rsidRDefault="00225B9E" w:rsidP="007F149C">
            <w:pPr>
              <w:pStyle w:val="TableEntry"/>
              <w:rPr>
                <w:ins w:id="456" w:author="nbashyam" w:date="2014-04-30T14:02:00Z"/>
                <w:noProof w:val="0"/>
              </w:rPr>
            </w:pPr>
            <w:ins w:id="457" w:author="nbashyam" w:date="2014-04-30T14:02:00Z">
              <w:r w:rsidRPr="002A1B47">
                <w:rPr>
                  <w:noProof w:val="0"/>
                </w:rPr>
                <w:t>Document Metadata Notification Recipient</w:t>
              </w:r>
            </w:ins>
          </w:p>
        </w:tc>
        <w:tc>
          <w:tcPr>
            <w:tcW w:w="2296" w:type="dxa"/>
          </w:tcPr>
          <w:p w:rsidR="00225B9E" w:rsidRPr="002A1B47" w:rsidRDefault="00225B9E" w:rsidP="007F149C">
            <w:pPr>
              <w:pStyle w:val="TableEntry"/>
              <w:rPr>
                <w:ins w:id="458" w:author="nbashyam" w:date="2014-04-30T14:02:00Z"/>
                <w:noProof w:val="0"/>
              </w:rPr>
            </w:pPr>
            <w:ins w:id="459" w:author="nbashyam" w:date="2014-04-30T14:02:00Z">
              <w:r w:rsidRPr="002A1B47">
                <w:rPr>
                  <w:noProof w:val="0"/>
                </w:rPr>
                <w:t>Document Metadata Notification Broker</w:t>
              </w:r>
            </w:ins>
          </w:p>
        </w:tc>
      </w:tr>
      <w:tr w:rsidR="00225B9E" w:rsidRPr="002A1B47" w:rsidTr="007F149C">
        <w:trPr>
          <w:ins w:id="460" w:author="nbashyam" w:date="2014-04-30T14:02:00Z"/>
        </w:trPr>
        <w:tc>
          <w:tcPr>
            <w:tcW w:w="671" w:type="dxa"/>
          </w:tcPr>
          <w:p w:rsidR="00225B9E" w:rsidRPr="002A1B47" w:rsidRDefault="00225B9E" w:rsidP="007F149C">
            <w:pPr>
              <w:pStyle w:val="TableEntry"/>
              <w:rPr>
                <w:ins w:id="461" w:author="nbashyam" w:date="2014-04-30T14:02:00Z"/>
                <w:noProof w:val="0"/>
              </w:rPr>
            </w:pPr>
            <w:ins w:id="462" w:author="nbashyam" w:date="2014-04-30T14:02:00Z">
              <w:r w:rsidRPr="002A1B47">
                <w:rPr>
                  <w:noProof w:val="0"/>
                </w:rPr>
                <w:t>2</w:t>
              </w:r>
            </w:ins>
          </w:p>
        </w:tc>
        <w:tc>
          <w:tcPr>
            <w:tcW w:w="3129" w:type="dxa"/>
          </w:tcPr>
          <w:p w:rsidR="00225B9E" w:rsidRPr="002A1B47" w:rsidRDefault="00225B9E" w:rsidP="007F149C">
            <w:pPr>
              <w:pStyle w:val="TableEntry"/>
              <w:rPr>
                <w:ins w:id="463" w:author="nbashyam" w:date="2014-04-30T14:02:00Z"/>
                <w:noProof w:val="0"/>
              </w:rPr>
            </w:pPr>
            <w:ins w:id="464" w:author="nbashyam" w:date="2014-04-30T14:02:00Z">
              <w:r w:rsidRPr="002A1B47">
                <w:rPr>
                  <w:noProof w:val="0"/>
                </w:rPr>
                <w:t>Find Document(s) based on Patient Identifier</w:t>
              </w:r>
            </w:ins>
          </w:p>
        </w:tc>
        <w:tc>
          <w:tcPr>
            <w:tcW w:w="1280" w:type="dxa"/>
          </w:tcPr>
          <w:p w:rsidR="00225B9E" w:rsidRPr="002A1B47" w:rsidRDefault="00225B9E" w:rsidP="007F149C">
            <w:pPr>
              <w:pStyle w:val="TableEntry"/>
              <w:rPr>
                <w:ins w:id="465" w:author="nbashyam" w:date="2014-04-30T14:02:00Z"/>
                <w:noProof w:val="0"/>
              </w:rPr>
            </w:pPr>
            <w:ins w:id="466" w:author="nbashyam" w:date="2014-04-30T14:02:00Z">
              <w:r w:rsidRPr="002A1B47">
                <w:rPr>
                  <w:noProof w:val="0"/>
                </w:rPr>
                <w:t>DSUB</w:t>
              </w:r>
            </w:ins>
          </w:p>
        </w:tc>
        <w:tc>
          <w:tcPr>
            <w:tcW w:w="2296" w:type="dxa"/>
          </w:tcPr>
          <w:p w:rsidR="00225B9E" w:rsidRPr="002A1B47" w:rsidRDefault="00225B9E" w:rsidP="007F149C">
            <w:pPr>
              <w:pStyle w:val="TableEntry"/>
              <w:rPr>
                <w:ins w:id="467" w:author="nbashyam" w:date="2014-04-30T14:02:00Z"/>
                <w:noProof w:val="0"/>
              </w:rPr>
            </w:pPr>
            <w:ins w:id="468" w:author="nbashyam" w:date="2014-04-30T14:02:00Z">
              <w:r w:rsidRPr="002A1B47">
                <w:rPr>
                  <w:noProof w:val="0"/>
                </w:rPr>
                <w:t>Document Metadata Subscriber</w:t>
              </w:r>
            </w:ins>
          </w:p>
          <w:p w:rsidR="00225B9E" w:rsidRPr="002A1B47" w:rsidRDefault="00225B9E" w:rsidP="007F149C">
            <w:pPr>
              <w:pStyle w:val="TableEntry"/>
              <w:rPr>
                <w:ins w:id="469" w:author="nbashyam" w:date="2014-04-30T14:02:00Z"/>
                <w:noProof w:val="0"/>
              </w:rPr>
            </w:pPr>
            <w:ins w:id="470" w:author="nbashyam" w:date="2014-04-30T14:02:00Z">
              <w:r w:rsidRPr="002A1B47">
                <w:rPr>
                  <w:noProof w:val="0"/>
                </w:rPr>
                <w:t>Document Metadata Notification Recipient</w:t>
              </w:r>
            </w:ins>
          </w:p>
        </w:tc>
        <w:tc>
          <w:tcPr>
            <w:tcW w:w="2296" w:type="dxa"/>
          </w:tcPr>
          <w:p w:rsidR="00225B9E" w:rsidRPr="002A1B47" w:rsidRDefault="00225B9E" w:rsidP="007F149C">
            <w:pPr>
              <w:pStyle w:val="TableEntry"/>
              <w:rPr>
                <w:ins w:id="471" w:author="nbashyam" w:date="2014-04-30T14:02:00Z"/>
                <w:noProof w:val="0"/>
              </w:rPr>
            </w:pPr>
            <w:ins w:id="472" w:author="nbashyam" w:date="2014-04-30T14:02:00Z">
              <w:r w:rsidRPr="002A1B47">
                <w:rPr>
                  <w:noProof w:val="0"/>
                </w:rPr>
                <w:t>Document Metadata Notification Broker</w:t>
              </w:r>
            </w:ins>
          </w:p>
        </w:tc>
      </w:tr>
      <w:tr w:rsidR="00225B9E" w:rsidRPr="002A1B47" w:rsidTr="007F149C">
        <w:trPr>
          <w:ins w:id="473" w:author="nbashyam" w:date="2014-04-30T14:02:00Z"/>
        </w:trPr>
        <w:tc>
          <w:tcPr>
            <w:tcW w:w="671" w:type="dxa"/>
          </w:tcPr>
          <w:p w:rsidR="00225B9E" w:rsidRPr="002A1B47" w:rsidRDefault="00225B9E" w:rsidP="007F149C">
            <w:pPr>
              <w:pStyle w:val="TableEntry"/>
              <w:rPr>
                <w:ins w:id="474" w:author="nbashyam" w:date="2014-04-30T14:02:00Z"/>
                <w:noProof w:val="0"/>
              </w:rPr>
            </w:pPr>
            <w:ins w:id="475" w:author="nbashyam" w:date="2014-04-30T14:02:00Z">
              <w:r w:rsidRPr="002A1B47">
                <w:rPr>
                  <w:noProof w:val="0"/>
                </w:rPr>
                <w:t>3</w:t>
              </w:r>
            </w:ins>
          </w:p>
        </w:tc>
        <w:tc>
          <w:tcPr>
            <w:tcW w:w="3129" w:type="dxa"/>
          </w:tcPr>
          <w:p w:rsidR="00225B9E" w:rsidRPr="002A1B47" w:rsidRDefault="00225B9E" w:rsidP="007F149C">
            <w:pPr>
              <w:pStyle w:val="TableEntry"/>
              <w:rPr>
                <w:ins w:id="476" w:author="nbashyam" w:date="2014-04-30T14:02:00Z"/>
                <w:noProof w:val="0"/>
              </w:rPr>
            </w:pPr>
            <w:ins w:id="477" w:author="nbashyam" w:date="2014-04-30T14:02:00Z">
              <w:r w:rsidRPr="002A1B47">
                <w:rPr>
                  <w:noProof w:val="0"/>
                </w:rPr>
                <w:t>Find Patient Demographics based on Patient Identifiers.</w:t>
              </w:r>
            </w:ins>
          </w:p>
        </w:tc>
        <w:tc>
          <w:tcPr>
            <w:tcW w:w="5872" w:type="dxa"/>
            <w:gridSpan w:val="3"/>
          </w:tcPr>
          <w:p w:rsidR="00225B9E" w:rsidRPr="002A1B47" w:rsidRDefault="00225B9E" w:rsidP="007F149C">
            <w:pPr>
              <w:pStyle w:val="TableEntry"/>
              <w:jc w:val="center"/>
              <w:rPr>
                <w:ins w:id="478" w:author="nbashyam" w:date="2014-04-30T14:02:00Z"/>
                <w:noProof w:val="0"/>
              </w:rPr>
            </w:pPr>
            <w:ins w:id="479" w:author="nbashyam" w:date="2014-04-30T14:02:00Z">
              <w:r w:rsidRPr="002A1B47">
                <w:rPr>
                  <w:noProof w:val="0"/>
                  <w:lang w:eastAsia="zh-CN"/>
                </w:rPr>
                <w:t>Gap</w:t>
              </w:r>
              <w:r w:rsidRPr="002A1B47">
                <w:rPr>
                  <w:noProof w:val="0"/>
                  <w:vertAlign w:val="superscript"/>
                  <w:lang w:eastAsia="zh-CN"/>
                </w:rPr>
                <w:t>2</w:t>
              </w:r>
            </w:ins>
          </w:p>
        </w:tc>
      </w:tr>
      <w:tr w:rsidR="00225B9E" w:rsidRPr="002A1B47" w:rsidTr="007F149C">
        <w:trPr>
          <w:ins w:id="480" w:author="nbashyam" w:date="2014-04-30T14:02:00Z"/>
        </w:trPr>
        <w:tc>
          <w:tcPr>
            <w:tcW w:w="671" w:type="dxa"/>
          </w:tcPr>
          <w:p w:rsidR="00225B9E" w:rsidRPr="002A1B47" w:rsidRDefault="00225B9E" w:rsidP="007F149C">
            <w:pPr>
              <w:pStyle w:val="TableEntry"/>
              <w:rPr>
                <w:ins w:id="481" w:author="nbashyam" w:date="2014-04-30T14:02:00Z"/>
                <w:noProof w:val="0"/>
              </w:rPr>
            </w:pPr>
            <w:ins w:id="482" w:author="nbashyam" w:date="2014-04-30T14:02:00Z">
              <w:r w:rsidRPr="002A1B47">
                <w:rPr>
                  <w:noProof w:val="0"/>
                </w:rPr>
                <w:t>4</w:t>
              </w:r>
            </w:ins>
          </w:p>
        </w:tc>
        <w:tc>
          <w:tcPr>
            <w:tcW w:w="3129" w:type="dxa"/>
          </w:tcPr>
          <w:p w:rsidR="00225B9E" w:rsidRPr="002A1B47" w:rsidRDefault="00225B9E" w:rsidP="007F149C">
            <w:pPr>
              <w:pStyle w:val="TableEntry"/>
              <w:rPr>
                <w:ins w:id="483" w:author="nbashyam" w:date="2014-04-30T14:02:00Z"/>
                <w:noProof w:val="0"/>
              </w:rPr>
            </w:pPr>
            <w:ins w:id="484" w:author="nbashyam" w:date="2014-04-30T14:02:00Z">
              <w:r w:rsidRPr="002A1B47">
                <w:rPr>
                  <w:noProof w:val="0"/>
                </w:rPr>
                <w:t xml:space="preserve">Find Patient Identifier for Patient Demographics </w:t>
              </w:r>
            </w:ins>
          </w:p>
        </w:tc>
        <w:tc>
          <w:tcPr>
            <w:tcW w:w="5872" w:type="dxa"/>
            <w:gridSpan w:val="3"/>
          </w:tcPr>
          <w:p w:rsidR="00225B9E" w:rsidRPr="002A1B47" w:rsidRDefault="00225B9E" w:rsidP="007F149C">
            <w:pPr>
              <w:pStyle w:val="TableEntry"/>
              <w:jc w:val="center"/>
              <w:rPr>
                <w:ins w:id="485" w:author="nbashyam" w:date="2014-04-30T14:02:00Z"/>
                <w:noProof w:val="0"/>
              </w:rPr>
            </w:pPr>
            <w:ins w:id="486" w:author="nbashyam" w:date="2014-04-30T14:02:00Z">
              <w:r w:rsidRPr="002A1B47">
                <w:rPr>
                  <w:noProof w:val="0"/>
                  <w:lang w:eastAsia="zh-CN"/>
                </w:rPr>
                <w:t>Gap</w:t>
              </w:r>
              <w:r w:rsidRPr="002A1B47">
                <w:rPr>
                  <w:noProof w:val="0"/>
                  <w:vertAlign w:val="superscript"/>
                  <w:lang w:eastAsia="zh-CN"/>
                </w:rPr>
                <w:t>2</w:t>
              </w:r>
            </w:ins>
          </w:p>
        </w:tc>
      </w:tr>
      <w:tr w:rsidR="00225B9E" w:rsidRPr="002A1B47" w:rsidTr="007F149C">
        <w:trPr>
          <w:ins w:id="487" w:author="nbashyam" w:date="2014-04-30T14:02:00Z"/>
        </w:trPr>
        <w:tc>
          <w:tcPr>
            <w:tcW w:w="671" w:type="dxa"/>
          </w:tcPr>
          <w:p w:rsidR="00225B9E" w:rsidRPr="002A1B47" w:rsidRDefault="00225B9E" w:rsidP="007F149C">
            <w:pPr>
              <w:pStyle w:val="TableEntry"/>
              <w:rPr>
                <w:ins w:id="488" w:author="nbashyam" w:date="2014-04-30T14:02:00Z"/>
                <w:noProof w:val="0"/>
              </w:rPr>
            </w:pPr>
            <w:ins w:id="489" w:author="nbashyam" w:date="2014-04-30T14:02:00Z">
              <w:r w:rsidRPr="002A1B47">
                <w:rPr>
                  <w:noProof w:val="0"/>
                </w:rPr>
                <w:t>5</w:t>
              </w:r>
            </w:ins>
          </w:p>
        </w:tc>
        <w:tc>
          <w:tcPr>
            <w:tcW w:w="3129" w:type="dxa"/>
          </w:tcPr>
          <w:p w:rsidR="00225B9E" w:rsidRPr="002A1B47" w:rsidRDefault="00225B9E" w:rsidP="007F149C">
            <w:pPr>
              <w:pStyle w:val="TableEntry"/>
              <w:rPr>
                <w:ins w:id="490" w:author="nbashyam" w:date="2014-04-30T14:02:00Z"/>
                <w:noProof w:val="0"/>
              </w:rPr>
            </w:pPr>
            <w:ins w:id="491" w:author="nbashyam" w:date="2014-04-30T14:02:00Z">
              <w:r w:rsidRPr="002A1B47">
                <w:rPr>
                  <w:noProof w:val="0"/>
                </w:rPr>
                <w:t>Get clinical data for a patient based on discrete data elements</w:t>
              </w:r>
            </w:ins>
          </w:p>
        </w:tc>
        <w:tc>
          <w:tcPr>
            <w:tcW w:w="1280" w:type="dxa"/>
          </w:tcPr>
          <w:p w:rsidR="00225B9E" w:rsidRPr="002A1B47" w:rsidRDefault="00225B9E" w:rsidP="007F149C">
            <w:pPr>
              <w:pStyle w:val="TableEntry"/>
              <w:rPr>
                <w:ins w:id="492" w:author="nbashyam" w:date="2014-04-30T14:02:00Z"/>
                <w:noProof w:val="0"/>
              </w:rPr>
            </w:pPr>
            <w:ins w:id="493" w:author="nbashyam" w:date="2014-04-30T14:02:00Z">
              <w:r w:rsidRPr="002A1B47">
                <w:rPr>
                  <w:noProof w:val="0"/>
                </w:rPr>
                <w:t>CM</w:t>
              </w:r>
            </w:ins>
          </w:p>
        </w:tc>
        <w:tc>
          <w:tcPr>
            <w:tcW w:w="2296" w:type="dxa"/>
          </w:tcPr>
          <w:p w:rsidR="00225B9E" w:rsidRPr="002A1B47" w:rsidRDefault="00225B9E" w:rsidP="007F149C">
            <w:pPr>
              <w:pStyle w:val="TableEntry"/>
              <w:rPr>
                <w:ins w:id="494" w:author="nbashyam" w:date="2014-04-30T14:02:00Z"/>
                <w:noProof w:val="0"/>
              </w:rPr>
            </w:pPr>
            <w:ins w:id="495" w:author="nbashyam" w:date="2014-04-30T14:02:00Z">
              <w:r w:rsidRPr="002A1B47">
                <w:rPr>
                  <w:noProof w:val="0"/>
                </w:rPr>
                <w:t>Care Manager</w:t>
              </w:r>
            </w:ins>
          </w:p>
        </w:tc>
        <w:tc>
          <w:tcPr>
            <w:tcW w:w="2296" w:type="dxa"/>
          </w:tcPr>
          <w:p w:rsidR="00225B9E" w:rsidRPr="002A1B47" w:rsidRDefault="00225B9E" w:rsidP="007F149C">
            <w:pPr>
              <w:pStyle w:val="TableEntry"/>
              <w:rPr>
                <w:ins w:id="496" w:author="nbashyam" w:date="2014-04-30T14:02:00Z"/>
                <w:noProof w:val="0"/>
              </w:rPr>
            </w:pPr>
            <w:ins w:id="497" w:author="nbashyam" w:date="2014-04-30T14:02:00Z">
              <w:r w:rsidRPr="002A1B47">
                <w:rPr>
                  <w:noProof w:val="0"/>
                </w:rPr>
                <w:t>Clinical Data Repository</w:t>
              </w:r>
            </w:ins>
          </w:p>
        </w:tc>
      </w:tr>
      <w:tr w:rsidR="00225B9E" w:rsidRPr="002A1B47" w:rsidTr="007F149C">
        <w:trPr>
          <w:ins w:id="498" w:author="nbashyam" w:date="2014-04-30T14:02:00Z"/>
        </w:trPr>
        <w:tc>
          <w:tcPr>
            <w:tcW w:w="671" w:type="dxa"/>
          </w:tcPr>
          <w:p w:rsidR="00225B9E" w:rsidRPr="002A1B47" w:rsidRDefault="00225B9E" w:rsidP="007F149C">
            <w:pPr>
              <w:pStyle w:val="TableEntry"/>
              <w:rPr>
                <w:ins w:id="499" w:author="nbashyam" w:date="2014-04-30T14:02:00Z"/>
                <w:noProof w:val="0"/>
              </w:rPr>
            </w:pPr>
            <w:ins w:id="500" w:author="nbashyam" w:date="2014-04-30T14:02:00Z">
              <w:r w:rsidRPr="002A1B47">
                <w:rPr>
                  <w:noProof w:val="0"/>
                </w:rPr>
                <w:t>6</w:t>
              </w:r>
            </w:ins>
          </w:p>
        </w:tc>
        <w:tc>
          <w:tcPr>
            <w:tcW w:w="3129" w:type="dxa"/>
          </w:tcPr>
          <w:p w:rsidR="00225B9E" w:rsidRPr="002A1B47" w:rsidRDefault="00225B9E" w:rsidP="007F149C">
            <w:pPr>
              <w:pStyle w:val="TableEntry"/>
              <w:rPr>
                <w:ins w:id="501" w:author="nbashyam" w:date="2014-04-30T14:02:00Z"/>
                <w:noProof w:val="0"/>
              </w:rPr>
            </w:pPr>
            <w:ins w:id="502" w:author="nbashyam" w:date="2014-04-30T14:02:00Z">
              <w:r w:rsidRPr="002A1B47">
                <w:rPr>
                  <w:noProof w:val="0"/>
                </w:rPr>
                <w:t>Get Document(s) based on Document Identifier</w:t>
              </w:r>
            </w:ins>
          </w:p>
        </w:tc>
        <w:tc>
          <w:tcPr>
            <w:tcW w:w="5872" w:type="dxa"/>
            <w:gridSpan w:val="3"/>
          </w:tcPr>
          <w:p w:rsidR="00225B9E" w:rsidRPr="002A1B47" w:rsidRDefault="00225B9E" w:rsidP="007F149C">
            <w:pPr>
              <w:pStyle w:val="TableEntry"/>
              <w:rPr>
                <w:ins w:id="503" w:author="nbashyam" w:date="2014-04-30T14:02:00Z"/>
                <w:noProof w:val="0"/>
              </w:rPr>
            </w:pPr>
            <w:ins w:id="504" w:author="nbashyam" w:date="2014-04-30T14:02:00Z">
              <w:r w:rsidRPr="002A1B47">
                <w:rPr>
                  <w:noProof w:val="0"/>
                </w:rPr>
                <w:t>N/A as there is no need to use Pub/Sub to subscribe to a single document</w:t>
              </w:r>
            </w:ins>
          </w:p>
        </w:tc>
      </w:tr>
      <w:tr w:rsidR="00225B9E" w:rsidRPr="002A1B47" w:rsidTr="007F149C">
        <w:trPr>
          <w:ins w:id="505" w:author="nbashyam" w:date="2014-04-30T14:02:00Z"/>
        </w:trPr>
        <w:tc>
          <w:tcPr>
            <w:tcW w:w="671" w:type="dxa"/>
          </w:tcPr>
          <w:p w:rsidR="00225B9E" w:rsidRPr="002A1B47" w:rsidRDefault="00225B9E" w:rsidP="007F149C">
            <w:pPr>
              <w:pStyle w:val="TableEntry"/>
              <w:rPr>
                <w:ins w:id="506" w:author="nbashyam" w:date="2014-04-30T14:02:00Z"/>
                <w:noProof w:val="0"/>
              </w:rPr>
            </w:pPr>
            <w:ins w:id="507" w:author="nbashyam" w:date="2014-04-30T14:02:00Z">
              <w:r w:rsidRPr="002A1B47">
                <w:rPr>
                  <w:noProof w:val="0"/>
                </w:rPr>
                <w:t xml:space="preserve"> 7</w:t>
              </w:r>
            </w:ins>
          </w:p>
        </w:tc>
        <w:tc>
          <w:tcPr>
            <w:tcW w:w="3129" w:type="dxa"/>
          </w:tcPr>
          <w:p w:rsidR="00225B9E" w:rsidRPr="002A1B47" w:rsidRDefault="00225B9E" w:rsidP="007F149C">
            <w:pPr>
              <w:pStyle w:val="TableEntry"/>
              <w:rPr>
                <w:ins w:id="508" w:author="nbashyam" w:date="2014-04-30T14:02:00Z"/>
                <w:noProof w:val="0"/>
              </w:rPr>
            </w:pPr>
            <w:ins w:id="509" w:author="nbashyam" w:date="2014-04-30T14:02:00Z">
              <w:r w:rsidRPr="002A1B47">
                <w:rPr>
                  <w:noProof w:val="0"/>
                </w:rPr>
                <w:t>Get Document(s) for multiple patients</w:t>
              </w:r>
            </w:ins>
          </w:p>
        </w:tc>
        <w:tc>
          <w:tcPr>
            <w:tcW w:w="1280" w:type="dxa"/>
          </w:tcPr>
          <w:p w:rsidR="00225B9E" w:rsidRPr="002A1B47" w:rsidRDefault="00225B9E" w:rsidP="007F149C">
            <w:pPr>
              <w:pStyle w:val="TableEntry"/>
              <w:rPr>
                <w:ins w:id="510" w:author="nbashyam" w:date="2014-04-30T14:02:00Z"/>
                <w:noProof w:val="0"/>
              </w:rPr>
            </w:pPr>
            <w:ins w:id="511" w:author="nbashyam" w:date="2014-04-30T14:02:00Z">
              <w:r w:rsidRPr="002A1B47">
                <w:rPr>
                  <w:noProof w:val="0"/>
                  <w:lang w:eastAsia="zh-CN"/>
                </w:rPr>
                <w:t>Gap</w:t>
              </w:r>
              <w:r w:rsidRPr="002A1B47">
                <w:rPr>
                  <w:noProof w:val="0"/>
                  <w:vertAlign w:val="superscript"/>
                  <w:lang w:eastAsia="zh-CN"/>
                </w:rPr>
                <w:t>4</w:t>
              </w:r>
            </w:ins>
          </w:p>
        </w:tc>
        <w:tc>
          <w:tcPr>
            <w:tcW w:w="2296" w:type="dxa"/>
          </w:tcPr>
          <w:p w:rsidR="00225B9E" w:rsidRPr="002A1B47" w:rsidRDefault="00225B9E" w:rsidP="007F149C">
            <w:pPr>
              <w:pStyle w:val="TableEntry"/>
              <w:rPr>
                <w:ins w:id="512" w:author="nbashyam" w:date="2014-04-30T14:02:00Z"/>
                <w:noProof w:val="0"/>
              </w:rPr>
            </w:pPr>
            <w:ins w:id="513" w:author="nbashyam" w:date="2014-04-30T14:02:00Z">
              <w:r w:rsidRPr="002A1B47">
                <w:rPr>
                  <w:noProof w:val="0"/>
                  <w:lang w:eastAsia="zh-CN"/>
                </w:rPr>
                <w:t>Gap</w:t>
              </w:r>
              <w:r w:rsidRPr="002A1B47">
                <w:rPr>
                  <w:noProof w:val="0"/>
                  <w:vertAlign w:val="superscript"/>
                  <w:lang w:eastAsia="zh-CN"/>
                </w:rPr>
                <w:t>4</w:t>
              </w:r>
            </w:ins>
          </w:p>
        </w:tc>
        <w:tc>
          <w:tcPr>
            <w:tcW w:w="2296" w:type="dxa"/>
          </w:tcPr>
          <w:p w:rsidR="00225B9E" w:rsidRPr="002A1B47" w:rsidRDefault="00225B9E" w:rsidP="007F149C">
            <w:pPr>
              <w:pStyle w:val="TableEntry"/>
              <w:rPr>
                <w:ins w:id="514" w:author="nbashyam" w:date="2014-04-30T14:02:00Z"/>
                <w:noProof w:val="0"/>
              </w:rPr>
            </w:pPr>
            <w:ins w:id="515" w:author="nbashyam" w:date="2014-04-30T14:02:00Z">
              <w:r w:rsidRPr="002A1B47">
                <w:rPr>
                  <w:noProof w:val="0"/>
                  <w:lang w:eastAsia="zh-CN"/>
                </w:rPr>
                <w:t>Gap</w:t>
              </w:r>
              <w:r w:rsidRPr="002A1B47">
                <w:rPr>
                  <w:noProof w:val="0"/>
                  <w:vertAlign w:val="superscript"/>
                  <w:lang w:eastAsia="zh-CN"/>
                </w:rPr>
                <w:t>4</w:t>
              </w:r>
            </w:ins>
          </w:p>
        </w:tc>
      </w:tr>
      <w:tr w:rsidR="00225B9E" w:rsidRPr="002A1B47" w:rsidTr="007F149C">
        <w:trPr>
          <w:ins w:id="516" w:author="nbashyam" w:date="2014-04-30T14:02:00Z"/>
        </w:trPr>
        <w:tc>
          <w:tcPr>
            <w:tcW w:w="671" w:type="dxa"/>
          </w:tcPr>
          <w:p w:rsidR="00225B9E" w:rsidRPr="002A1B47" w:rsidRDefault="00225B9E" w:rsidP="007F149C">
            <w:pPr>
              <w:pStyle w:val="TableEntry"/>
              <w:rPr>
                <w:ins w:id="517" w:author="nbashyam" w:date="2014-04-30T14:02:00Z"/>
                <w:noProof w:val="0"/>
              </w:rPr>
            </w:pPr>
            <w:ins w:id="518" w:author="nbashyam" w:date="2014-04-30T14:02:00Z">
              <w:r w:rsidRPr="002A1B47">
                <w:rPr>
                  <w:noProof w:val="0"/>
                </w:rPr>
                <w:t xml:space="preserve"> 8</w:t>
              </w:r>
            </w:ins>
          </w:p>
        </w:tc>
        <w:tc>
          <w:tcPr>
            <w:tcW w:w="3129" w:type="dxa"/>
          </w:tcPr>
          <w:p w:rsidR="00225B9E" w:rsidRPr="002A1B47" w:rsidRDefault="00225B9E" w:rsidP="007F149C">
            <w:pPr>
              <w:pStyle w:val="TableEntry"/>
              <w:rPr>
                <w:ins w:id="519" w:author="nbashyam" w:date="2014-04-30T14:02:00Z"/>
                <w:noProof w:val="0"/>
              </w:rPr>
            </w:pPr>
            <w:ins w:id="520" w:author="nbashyam" w:date="2014-04-30T14:02:00Z">
              <w:r w:rsidRPr="002A1B47">
                <w:rPr>
                  <w:noProof w:val="0"/>
                </w:rPr>
                <w:t>Identify Patient(s)  based on discrete data elements</w:t>
              </w:r>
            </w:ins>
          </w:p>
        </w:tc>
        <w:tc>
          <w:tcPr>
            <w:tcW w:w="1280" w:type="dxa"/>
          </w:tcPr>
          <w:p w:rsidR="00225B9E" w:rsidRPr="002A1B47" w:rsidRDefault="00225B9E" w:rsidP="007F149C">
            <w:pPr>
              <w:pStyle w:val="TableEntry"/>
              <w:rPr>
                <w:ins w:id="521" w:author="nbashyam" w:date="2014-04-30T14:02:00Z"/>
                <w:noProof w:val="0"/>
              </w:rPr>
            </w:pPr>
            <w:ins w:id="522" w:author="nbashyam" w:date="2014-04-30T14:02:00Z">
              <w:r w:rsidRPr="002A1B47">
                <w:rPr>
                  <w:noProof w:val="0"/>
                </w:rPr>
                <w:t>CM</w:t>
              </w:r>
              <w:r w:rsidRPr="002A1B47">
                <w:rPr>
                  <w:noProof w:val="0"/>
                  <w:vertAlign w:val="superscript"/>
                </w:rPr>
                <w:t>*</w:t>
              </w:r>
            </w:ins>
          </w:p>
        </w:tc>
        <w:tc>
          <w:tcPr>
            <w:tcW w:w="2296" w:type="dxa"/>
          </w:tcPr>
          <w:p w:rsidR="00225B9E" w:rsidRPr="002A1B47" w:rsidRDefault="00225B9E" w:rsidP="007F149C">
            <w:pPr>
              <w:pStyle w:val="TableEntry"/>
              <w:rPr>
                <w:ins w:id="523" w:author="nbashyam" w:date="2014-04-30T14:02:00Z"/>
                <w:noProof w:val="0"/>
              </w:rPr>
            </w:pPr>
            <w:ins w:id="524" w:author="nbashyam" w:date="2014-04-30T14:02:00Z">
              <w:r w:rsidRPr="002A1B47">
                <w:rPr>
                  <w:noProof w:val="0"/>
                </w:rPr>
                <w:t>Care Manager</w:t>
              </w:r>
            </w:ins>
          </w:p>
        </w:tc>
        <w:tc>
          <w:tcPr>
            <w:tcW w:w="2296" w:type="dxa"/>
          </w:tcPr>
          <w:p w:rsidR="00225B9E" w:rsidRPr="002A1B47" w:rsidRDefault="00225B9E" w:rsidP="007F149C">
            <w:pPr>
              <w:pStyle w:val="TableEntry"/>
              <w:rPr>
                <w:ins w:id="525" w:author="nbashyam" w:date="2014-04-30T14:02:00Z"/>
                <w:noProof w:val="0"/>
              </w:rPr>
            </w:pPr>
            <w:ins w:id="526" w:author="nbashyam" w:date="2014-04-30T14:02:00Z">
              <w:r w:rsidRPr="002A1B47">
                <w:rPr>
                  <w:noProof w:val="0"/>
                </w:rPr>
                <w:t>Clinical Data Repository</w:t>
              </w:r>
            </w:ins>
          </w:p>
        </w:tc>
      </w:tr>
    </w:tbl>
    <w:p w:rsidR="00225B9E" w:rsidRPr="002A1B47" w:rsidRDefault="00225B9E" w:rsidP="00225B9E">
      <w:pPr>
        <w:pStyle w:val="BodyText"/>
        <w:rPr>
          <w:ins w:id="527" w:author="nbashyam" w:date="2014-04-30T14:02:00Z"/>
        </w:rPr>
      </w:pPr>
      <w:ins w:id="528" w:author="nbashyam" w:date="2014-04-30T14:02:00Z">
        <w:r w:rsidRPr="002A1B47">
          <w:rPr>
            <w:noProof w:val="0"/>
            <w:vertAlign w:val="superscript"/>
          </w:rPr>
          <w:t xml:space="preserve">* </w:t>
        </w:r>
        <w:r w:rsidRPr="002A1B47">
          <w:rPr>
            <w:noProof w:val="0"/>
          </w:rPr>
          <w:t>In CM, the patientId must be specified</w:t>
        </w:r>
        <w:r>
          <w:rPr>
            <w:noProof w:val="0"/>
          </w:rPr>
          <w:t xml:space="preserve">. </w:t>
        </w:r>
        <w:r w:rsidRPr="002A1B47">
          <w:rPr>
            <w:noProof w:val="0"/>
          </w:rPr>
          <w:t>The profile says nothing about the use the wildcard identifiers, but these could be used to support this capability.</w:t>
        </w:r>
        <w:r>
          <w:rPr>
            <w:noProof w:val="0"/>
          </w:rPr>
          <w:t xml:space="preserve"> The use of wildcards will be specified using a ChangeProposal/Supplement to the existing CM profile.</w:t>
        </w:r>
      </w:ins>
    </w:p>
    <w:p w:rsidR="00225B9E" w:rsidRPr="002A1B47" w:rsidRDefault="00225B9E" w:rsidP="00225B9E">
      <w:pPr>
        <w:pStyle w:val="BodyText"/>
        <w:rPr>
          <w:ins w:id="529" w:author="nbashyam" w:date="2014-04-30T14:02:00Z"/>
        </w:rPr>
      </w:pPr>
      <w:ins w:id="530" w:author="nbashyam" w:date="2014-04-30T14:02:00Z">
        <w:r w:rsidRPr="002A1B47">
          <w:rPr>
            <w:noProof w:val="0"/>
          </w:rPr>
          <w:t>Table A</w:t>
        </w:r>
        <w:r>
          <w:rPr>
            <w:noProof w:val="0"/>
          </w:rPr>
          <w:t>-</w:t>
        </w:r>
        <w:r w:rsidRPr="002A1B47">
          <w:rPr>
            <w:noProof w:val="0"/>
          </w:rPr>
          <w:t xml:space="preserve">3 below links each security and consent capabilities specified in section </w:t>
        </w:r>
        <w:r w:rsidRPr="002A1B47">
          <w:rPr>
            <w:noProof w:val="0"/>
          </w:rPr>
          <w:fldChar w:fldCharType="begin"/>
        </w:r>
        <w:r w:rsidRPr="002A1B47">
          <w:rPr>
            <w:noProof w:val="0"/>
          </w:rPr>
          <w:instrText xml:space="preserve"> REF _Ref382226790 \r \h  \* MERGEFORMAT </w:instrText>
        </w:r>
      </w:ins>
      <w:r w:rsidRPr="002A1B47">
        <w:rPr>
          <w:noProof w:val="0"/>
        </w:rPr>
      </w:r>
      <w:ins w:id="531" w:author="nbashyam" w:date="2014-04-30T14:02:00Z">
        <w:r w:rsidRPr="002A1B47">
          <w:rPr>
            <w:noProof w:val="0"/>
          </w:rPr>
          <w:fldChar w:fldCharType="separate"/>
        </w:r>
        <w:r w:rsidRPr="002A1B47">
          <w:rPr>
            <w:noProof w:val="0"/>
          </w:rPr>
          <w:t>3.1</w:t>
        </w:r>
        <w:r w:rsidRPr="002A1B47">
          <w:rPr>
            <w:noProof w:val="0"/>
          </w:rPr>
          <w:fldChar w:fldCharType="end"/>
        </w:r>
        <w:r w:rsidRPr="002A1B47">
          <w:rPr>
            <w:noProof w:val="0"/>
          </w:rPr>
          <w:t xml:space="preserve"> </w:t>
        </w:r>
        <w:r w:rsidRPr="002A1B47">
          <w:rPr>
            <w:noProof w:val="0"/>
          </w:rPr>
          <w:fldChar w:fldCharType="begin"/>
        </w:r>
        <w:r w:rsidRPr="002A1B47">
          <w:rPr>
            <w:noProof w:val="0"/>
          </w:rPr>
          <w:instrText xml:space="preserve"> REF _Ref382226784 \h  \* MERGEFORMAT </w:instrText>
        </w:r>
      </w:ins>
      <w:r w:rsidRPr="002A1B47">
        <w:rPr>
          <w:noProof w:val="0"/>
        </w:rPr>
      </w:r>
      <w:ins w:id="532" w:author="nbashyam" w:date="2014-04-30T14:02:00Z">
        <w:r w:rsidRPr="002A1B47">
          <w:rPr>
            <w:noProof w:val="0"/>
          </w:rPr>
          <w:fldChar w:fldCharType="separate"/>
        </w:r>
        <w:r w:rsidRPr="002A1B47">
          <w:rPr>
            <w:noProof w:val="0"/>
          </w:rPr>
          <w:t>Business Requirements</w:t>
        </w:r>
        <w:r w:rsidRPr="002A1B47">
          <w:rPr>
            <w:noProof w:val="0"/>
          </w:rPr>
          <w:fldChar w:fldCharType="end"/>
        </w:r>
        <w:r w:rsidRPr="002A1B47">
          <w:rPr>
            <w:noProof w:val="0"/>
          </w:rPr>
          <w:t xml:space="preserve"> to the IHE profiles and actors necessary to realize that capability on the client or server side</w:t>
        </w:r>
      </w:ins>
    </w:p>
    <w:p w:rsidR="00225B9E" w:rsidRPr="002A1B47" w:rsidRDefault="00225B9E" w:rsidP="00225B9E">
      <w:pPr>
        <w:pStyle w:val="TableTitle"/>
        <w:rPr>
          <w:ins w:id="533" w:author="nbashyam" w:date="2014-04-30T14:02:00Z"/>
          <w:noProof w:val="0"/>
        </w:rPr>
      </w:pPr>
      <w:ins w:id="534" w:author="nbashyam" w:date="2014-04-30T14:02:00Z">
        <w:r w:rsidRPr="002A1B47">
          <w:rPr>
            <w:noProof w:val="0"/>
          </w:rPr>
          <w:t>Table A</w:t>
        </w:r>
        <w:r>
          <w:rPr>
            <w:noProof w:val="0"/>
          </w:rPr>
          <w:t>-</w:t>
        </w:r>
        <w:r w:rsidRPr="002A1B47">
          <w:rPr>
            <w:noProof w:val="0"/>
          </w:rPr>
          <w:t>3: Data Access Framework Security and Consent capabilities using existing IHE profiles</w:t>
        </w:r>
      </w:ins>
    </w:p>
    <w:tbl>
      <w:tblPr>
        <w:tblStyle w:val="TableGrid"/>
        <w:tblW w:w="9672" w:type="dxa"/>
        <w:tblLook w:val="04A0" w:firstRow="1" w:lastRow="0" w:firstColumn="1" w:lastColumn="0" w:noHBand="0" w:noVBand="1"/>
      </w:tblPr>
      <w:tblGrid>
        <w:gridCol w:w="672"/>
        <w:gridCol w:w="3132"/>
        <w:gridCol w:w="1274"/>
        <w:gridCol w:w="2297"/>
        <w:gridCol w:w="2297"/>
      </w:tblGrid>
      <w:tr w:rsidR="00225B9E" w:rsidRPr="002A1B47" w:rsidTr="007F149C">
        <w:trPr>
          <w:ins w:id="535" w:author="nbashyam" w:date="2014-04-30T14:02:00Z"/>
        </w:trPr>
        <w:tc>
          <w:tcPr>
            <w:tcW w:w="672" w:type="dxa"/>
            <w:shd w:val="clear" w:color="auto" w:fill="D9D9D9" w:themeFill="background1" w:themeFillShade="D9"/>
          </w:tcPr>
          <w:p w:rsidR="00225B9E" w:rsidRPr="002A1B47" w:rsidRDefault="00225B9E" w:rsidP="007F149C">
            <w:pPr>
              <w:pStyle w:val="TableEntryHeader"/>
              <w:rPr>
                <w:ins w:id="536" w:author="nbashyam" w:date="2014-04-30T14:02:00Z"/>
                <w:noProof w:val="0"/>
              </w:rPr>
            </w:pPr>
            <w:ins w:id="537" w:author="nbashyam" w:date="2014-04-30T14:02:00Z">
              <w:r w:rsidRPr="002A1B47">
                <w:rPr>
                  <w:noProof w:val="0"/>
                </w:rPr>
                <w:t>ID</w:t>
              </w:r>
            </w:ins>
          </w:p>
        </w:tc>
        <w:tc>
          <w:tcPr>
            <w:tcW w:w="3132" w:type="dxa"/>
            <w:shd w:val="clear" w:color="auto" w:fill="D9D9D9" w:themeFill="background1" w:themeFillShade="D9"/>
          </w:tcPr>
          <w:p w:rsidR="00225B9E" w:rsidRPr="002A1B47" w:rsidRDefault="00225B9E" w:rsidP="007F149C">
            <w:pPr>
              <w:pStyle w:val="TableEntryHeader"/>
              <w:rPr>
                <w:ins w:id="538" w:author="nbashyam" w:date="2014-04-30T14:02:00Z"/>
                <w:noProof w:val="0"/>
              </w:rPr>
            </w:pPr>
            <w:ins w:id="539" w:author="nbashyam" w:date="2014-04-30T14:02:00Z">
              <w:r w:rsidRPr="002A1B47">
                <w:rPr>
                  <w:noProof w:val="0"/>
                </w:rPr>
                <w:t>Query</w:t>
              </w:r>
            </w:ins>
          </w:p>
        </w:tc>
        <w:tc>
          <w:tcPr>
            <w:tcW w:w="1274" w:type="dxa"/>
            <w:shd w:val="clear" w:color="auto" w:fill="D9D9D9" w:themeFill="background1" w:themeFillShade="D9"/>
          </w:tcPr>
          <w:p w:rsidR="00225B9E" w:rsidRPr="002A1B47" w:rsidRDefault="00225B9E" w:rsidP="007F149C">
            <w:pPr>
              <w:pStyle w:val="TableEntryHeader"/>
              <w:rPr>
                <w:ins w:id="540" w:author="nbashyam" w:date="2014-04-30T14:02:00Z"/>
                <w:noProof w:val="0"/>
              </w:rPr>
            </w:pPr>
            <w:ins w:id="541" w:author="nbashyam" w:date="2014-04-30T14:02:00Z">
              <w:r w:rsidRPr="002A1B47">
                <w:rPr>
                  <w:noProof w:val="0"/>
                </w:rPr>
                <w:t>Profile</w:t>
              </w:r>
            </w:ins>
          </w:p>
        </w:tc>
        <w:tc>
          <w:tcPr>
            <w:tcW w:w="2297" w:type="dxa"/>
            <w:shd w:val="clear" w:color="auto" w:fill="D9D9D9" w:themeFill="background1" w:themeFillShade="D9"/>
          </w:tcPr>
          <w:p w:rsidR="00225B9E" w:rsidRPr="002A1B47" w:rsidRDefault="00225B9E" w:rsidP="007F149C">
            <w:pPr>
              <w:pStyle w:val="TableEntryHeader"/>
              <w:rPr>
                <w:ins w:id="542" w:author="nbashyam" w:date="2014-04-30T14:02:00Z"/>
                <w:noProof w:val="0"/>
              </w:rPr>
            </w:pPr>
            <w:ins w:id="543" w:author="nbashyam" w:date="2014-04-30T14:02:00Z">
              <w:r w:rsidRPr="002A1B47">
                <w:rPr>
                  <w:noProof w:val="0"/>
                </w:rPr>
                <w:t>Client Actor</w:t>
              </w:r>
            </w:ins>
          </w:p>
        </w:tc>
        <w:tc>
          <w:tcPr>
            <w:tcW w:w="2297" w:type="dxa"/>
            <w:shd w:val="clear" w:color="auto" w:fill="D9D9D9" w:themeFill="background1" w:themeFillShade="D9"/>
          </w:tcPr>
          <w:p w:rsidR="00225B9E" w:rsidRPr="002A1B47" w:rsidRDefault="00225B9E" w:rsidP="007F149C">
            <w:pPr>
              <w:pStyle w:val="TableEntryHeader"/>
              <w:rPr>
                <w:ins w:id="544" w:author="nbashyam" w:date="2014-04-30T14:02:00Z"/>
                <w:noProof w:val="0"/>
              </w:rPr>
            </w:pPr>
            <w:ins w:id="545" w:author="nbashyam" w:date="2014-04-30T14:02:00Z">
              <w:r w:rsidRPr="002A1B47">
                <w:rPr>
                  <w:noProof w:val="0"/>
                </w:rPr>
                <w:t>Server Actor</w:t>
              </w:r>
            </w:ins>
          </w:p>
        </w:tc>
      </w:tr>
      <w:tr w:rsidR="00225B9E" w:rsidRPr="002A1B47" w:rsidTr="007F149C">
        <w:trPr>
          <w:ins w:id="546" w:author="nbashyam" w:date="2014-04-30T14:02:00Z"/>
        </w:trPr>
        <w:tc>
          <w:tcPr>
            <w:tcW w:w="672" w:type="dxa"/>
          </w:tcPr>
          <w:p w:rsidR="00225B9E" w:rsidRPr="002A1B47" w:rsidRDefault="00225B9E" w:rsidP="007F149C">
            <w:pPr>
              <w:pStyle w:val="TableEntry"/>
              <w:rPr>
                <w:ins w:id="547" w:author="nbashyam" w:date="2014-04-30T14:02:00Z"/>
                <w:noProof w:val="0"/>
              </w:rPr>
            </w:pPr>
            <w:ins w:id="548" w:author="nbashyam" w:date="2014-04-30T14:02:00Z">
              <w:r w:rsidRPr="002A1B47">
                <w:rPr>
                  <w:noProof w:val="0"/>
                </w:rPr>
                <w:t>1</w:t>
              </w:r>
            </w:ins>
          </w:p>
        </w:tc>
        <w:tc>
          <w:tcPr>
            <w:tcW w:w="3132" w:type="dxa"/>
          </w:tcPr>
          <w:p w:rsidR="00225B9E" w:rsidRPr="002A1B47" w:rsidRDefault="00225B9E" w:rsidP="007F149C">
            <w:pPr>
              <w:pStyle w:val="TableEntry"/>
              <w:rPr>
                <w:ins w:id="549" w:author="nbashyam" w:date="2014-04-30T14:02:00Z"/>
                <w:noProof w:val="0"/>
              </w:rPr>
            </w:pPr>
            <w:ins w:id="550" w:author="nbashyam" w:date="2014-04-30T14:02:00Z">
              <w:r w:rsidRPr="002A1B47">
                <w:rPr>
                  <w:noProof w:val="0"/>
                </w:rPr>
                <w:t>Supply and Consume User Assertions.</w:t>
              </w:r>
            </w:ins>
          </w:p>
        </w:tc>
        <w:tc>
          <w:tcPr>
            <w:tcW w:w="1274" w:type="dxa"/>
          </w:tcPr>
          <w:p w:rsidR="00225B9E" w:rsidRPr="002A1B47" w:rsidRDefault="00225B9E" w:rsidP="007F149C">
            <w:pPr>
              <w:pStyle w:val="TableEntry"/>
              <w:rPr>
                <w:ins w:id="551" w:author="nbashyam" w:date="2014-04-30T14:02:00Z"/>
                <w:noProof w:val="0"/>
              </w:rPr>
            </w:pPr>
            <w:ins w:id="552" w:author="nbashyam" w:date="2014-04-30T14:02:00Z">
              <w:r w:rsidRPr="002A1B47">
                <w:rPr>
                  <w:noProof w:val="0"/>
                </w:rPr>
                <w:t>EUA</w:t>
              </w:r>
            </w:ins>
          </w:p>
          <w:p w:rsidR="00225B9E" w:rsidRPr="002A1B47" w:rsidRDefault="00225B9E" w:rsidP="007F149C">
            <w:pPr>
              <w:pStyle w:val="TableEntry"/>
              <w:rPr>
                <w:ins w:id="553" w:author="nbashyam" w:date="2014-04-30T14:02:00Z"/>
                <w:noProof w:val="0"/>
              </w:rPr>
            </w:pPr>
          </w:p>
          <w:p w:rsidR="00225B9E" w:rsidRPr="002A1B47" w:rsidRDefault="00225B9E" w:rsidP="007F149C">
            <w:pPr>
              <w:pStyle w:val="TableEntry"/>
              <w:rPr>
                <w:ins w:id="554" w:author="nbashyam" w:date="2014-04-30T14:02:00Z"/>
                <w:noProof w:val="0"/>
              </w:rPr>
            </w:pPr>
            <w:ins w:id="555" w:author="nbashyam" w:date="2014-04-30T14:02:00Z">
              <w:r w:rsidRPr="002A1B47">
                <w:rPr>
                  <w:noProof w:val="0"/>
                </w:rPr>
                <w:t>XUA</w:t>
              </w:r>
            </w:ins>
          </w:p>
          <w:p w:rsidR="00225B9E" w:rsidRPr="002A1B47" w:rsidRDefault="00225B9E" w:rsidP="007F149C">
            <w:pPr>
              <w:pStyle w:val="TableEntry"/>
              <w:rPr>
                <w:ins w:id="556" w:author="nbashyam" w:date="2014-04-30T14:02:00Z"/>
                <w:noProof w:val="0"/>
              </w:rPr>
            </w:pPr>
            <w:ins w:id="557" w:author="nbashyam" w:date="2014-04-30T14:02:00Z">
              <w:r w:rsidRPr="002A1B47">
                <w:rPr>
                  <w:noProof w:val="0"/>
                </w:rPr>
                <w:t>IUA</w:t>
              </w:r>
            </w:ins>
          </w:p>
        </w:tc>
        <w:tc>
          <w:tcPr>
            <w:tcW w:w="2297" w:type="dxa"/>
          </w:tcPr>
          <w:p w:rsidR="00225B9E" w:rsidRPr="002A1B47" w:rsidRDefault="00225B9E" w:rsidP="007F149C">
            <w:pPr>
              <w:pStyle w:val="TableEntry"/>
              <w:rPr>
                <w:ins w:id="558" w:author="nbashyam" w:date="2014-04-30T14:02:00Z"/>
                <w:noProof w:val="0"/>
              </w:rPr>
            </w:pPr>
            <w:ins w:id="559" w:author="nbashyam" w:date="2014-04-30T14:02:00Z">
              <w:r w:rsidRPr="002A1B47">
                <w:rPr>
                  <w:noProof w:val="0"/>
                </w:rPr>
                <w:t>Client Authentication Agent</w:t>
              </w:r>
            </w:ins>
          </w:p>
          <w:p w:rsidR="00225B9E" w:rsidRPr="002A1B47" w:rsidRDefault="00225B9E" w:rsidP="007F149C">
            <w:pPr>
              <w:pStyle w:val="TableEntry"/>
              <w:rPr>
                <w:ins w:id="560" w:author="nbashyam" w:date="2014-04-30T14:02:00Z"/>
                <w:noProof w:val="0"/>
              </w:rPr>
            </w:pPr>
            <w:ins w:id="561" w:author="nbashyam" w:date="2014-04-30T14:02:00Z">
              <w:r w:rsidRPr="002A1B47">
                <w:rPr>
                  <w:noProof w:val="0"/>
                </w:rPr>
                <w:t>X-Service User</w:t>
              </w:r>
            </w:ins>
          </w:p>
          <w:p w:rsidR="00225B9E" w:rsidRPr="002A1B47" w:rsidRDefault="00225B9E" w:rsidP="007F149C">
            <w:pPr>
              <w:pStyle w:val="TableEntry"/>
              <w:rPr>
                <w:ins w:id="562" w:author="nbashyam" w:date="2014-04-30T14:02:00Z"/>
                <w:noProof w:val="0"/>
              </w:rPr>
            </w:pPr>
            <w:ins w:id="563" w:author="nbashyam" w:date="2014-04-30T14:02:00Z">
              <w:r w:rsidRPr="002A1B47">
                <w:rPr>
                  <w:noProof w:val="0"/>
                </w:rPr>
                <w:t>Client Authorization Agent</w:t>
              </w:r>
            </w:ins>
          </w:p>
        </w:tc>
        <w:tc>
          <w:tcPr>
            <w:tcW w:w="2297" w:type="dxa"/>
          </w:tcPr>
          <w:p w:rsidR="00225B9E" w:rsidRPr="002A1B47" w:rsidRDefault="00225B9E" w:rsidP="007F149C">
            <w:pPr>
              <w:pStyle w:val="TableEntry"/>
              <w:rPr>
                <w:ins w:id="564" w:author="nbashyam" w:date="2014-04-30T14:02:00Z"/>
                <w:noProof w:val="0"/>
              </w:rPr>
            </w:pPr>
            <w:ins w:id="565" w:author="nbashyam" w:date="2014-04-30T14:02:00Z">
              <w:r w:rsidRPr="002A1B47">
                <w:rPr>
                  <w:noProof w:val="0"/>
                </w:rPr>
                <w:t>Kerberos Authentication Server</w:t>
              </w:r>
            </w:ins>
          </w:p>
          <w:p w:rsidR="00225B9E" w:rsidRPr="002A1B47" w:rsidRDefault="00225B9E" w:rsidP="007F149C">
            <w:pPr>
              <w:pStyle w:val="TableEntry"/>
              <w:rPr>
                <w:ins w:id="566" w:author="nbashyam" w:date="2014-04-30T14:02:00Z"/>
                <w:noProof w:val="0"/>
              </w:rPr>
            </w:pPr>
            <w:ins w:id="567" w:author="nbashyam" w:date="2014-04-30T14:02:00Z">
              <w:r w:rsidRPr="002A1B47">
                <w:rPr>
                  <w:noProof w:val="0"/>
                </w:rPr>
                <w:t>X-Service Provider</w:t>
              </w:r>
            </w:ins>
          </w:p>
          <w:p w:rsidR="00225B9E" w:rsidRPr="002A1B47" w:rsidRDefault="00225B9E" w:rsidP="007F149C">
            <w:pPr>
              <w:pStyle w:val="TableEntry"/>
              <w:rPr>
                <w:ins w:id="568" w:author="nbashyam" w:date="2014-04-30T14:02:00Z"/>
                <w:noProof w:val="0"/>
              </w:rPr>
            </w:pPr>
            <w:ins w:id="569" w:author="nbashyam" w:date="2014-04-30T14:02:00Z">
              <w:r w:rsidRPr="002A1B47">
                <w:rPr>
                  <w:noProof w:val="0"/>
                </w:rPr>
                <w:t>Resource Server</w:t>
              </w:r>
            </w:ins>
          </w:p>
        </w:tc>
      </w:tr>
      <w:tr w:rsidR="00225B9E" w:rsidRPr="002A1B47" w:rsidTr="007F149C">
        <w:trPr>
          <w:ins w:id="570" w:author="nbashyam" w:date="2014-04-30T14:02:00Z"/>
        </w:trPr>
        <w:tc>
          <w:tcPr>
            <w:tcW w:w="672" w:type="dxa"/>
          </w:tcPr>
          <w:p w:rsidR="00225B9E" w:rsidRPr="002A1B47" w:rsidRDefault="00225B9E" w:rsidP="007F149C">
            <w:pPr>
              <w:pStyle w:val="TableEntry"/>
              <w:rPr>
                <w:ins w:id="571" w:author="nbashyam" w:date="2014-04-30T14:02:00Z"/>
                <w:noProof w:val="0"/>
              </w:rPr>
            </w:pPr>
            <w:ins w:id="572" w:author="nbashyam" w:date="2014-04-30T14:02:00Z">
              <w:r w:rsidRPr="002A1B47">
                <w:rPr>
                  <w:noProof w:val="0"/>
                </w:rPr>
                <w:t>2</w:t>
              </w:r>
            </w:ins>
          </w:p>
        </w:tc>
        <w:tc>
          <w:tcPr>
            <w:tcW w:w="3132" w:type="dxa"/>
          </w:tcPr>
          <w:p w:rsidR="00225B9E" w:rsidRPr="002A1B47" w:rsidRDefault="00225B9E" w:rsidP="007F149C">
            <w:pPr>
              <w:pStyle w:val="TableEntry"/>
              <w:rPr>
                <w:ins w:id="573" w:author="nbashyam" w:date="2014-04-30T14:02:00Z"/>
                <w:noProof w:val="0"/>
              </w:rPr>
            </w:pPr>
            <w:ins w:id="574" w:author="nbashyam" w:date="2014-04-30T14:02:00Z">
              <w:r w:rsidRPr="002A1B47">
                <w:rPr>
                  <w:noProof w:val="0"/>
                </w:rPr>
                <w:t>Capture Patient Consent</w:t>
              </w:r>
            </w:ins>
          </w:p>
        </w:tc>
        <w:tc>
          <w:tcPr>
            <w:tcW w:w="1274" w:type="dxa"/>
          </w:tcPr>
          <w:p w:rsidR="00225B9E" w:rsidRPr="002A1B47" w:rsidRDefault="00225B9E" w:rsidP="007F149C">
            <w:pPr>
              <w:pStyle w:val="TableEntry"/>
              <w:rPr>
                <w:ins w:id="575" w:author="nbashyam" w:date="2014-04-30T14:02:00Z"/>
                <w:noProof w:val="0"/>
              </w:rPr>
            </w:pPr>
            <w:ins w:id="576" w:author="nbashyam" w:date="2014-04-30T14:02:00Z">
              <w:r w:rsidRPr="002A1B47">
                <w:rPr>
                  <w:noProof w:val="0"/>
                </w:rPr>
                <w:t>BPPC</w:t>
              </w:r>
            </w:ins>
          </w:p>
          <w:p w:rsidR="00225B9E" w:rsidRPr="002A1B47" w:rsidRDefault="00225B9E" w:rsidP="007F149C">
            <w:pPr>
              <w:pStyle w:val="TableEntry"/>
              <w:rPr>
                <w:ins w:id="577" w:author="nbashyam" w:date="2014-04-30T14:02:00Z"/>
                <w:noProof w:val="0"/>
              </w:rPr>
            </w:pPr>
            <w:ins w:id="578" w:author="nbashyam" w:date="2014-04-30T14:02:00Z">
              <w:r w:rsidRPr="002A1B47">
                <w:rPr>
                  <w:noProof w:val="0"/>
                </w:rPr>
                <w:t xml:space="preserve">XDS </w:t>
              </w:r>
            </w:ins>
          </w:p>
        </w:tc>
        <w:tc>
          <w:tcPr>
            <w:tcW w:w="2297" w:type="dxa"/>
          </w:tcPr>
          <w:p w:rsidR="00225B9E" w:rsidRPr="002A1B47" w:rsidRDefault="00225B9E" w:rsidP="007F149C">
            <w:pPr>
              <w:pStyle w:val="TableEntry"/>
              <w:rPr>
                <w:ins w:id="579" w:author="nbashyam" w:date="2014-04-30T14:02:00Z"/>
                <w:noProof w:val="0"/>
              </w:rPr>
            </w:pPr>
            <w:ins w:id="580" w:author="nbashyam" w:date="2014-04-30T14:02:00Z">
              <w:r w:rsidRPr="002A1B47">
                <w:rPr>
                  <w:noProof w:val="0"/>
                </w:rPr>
                <w:t>Content Creator</w:t>
              </w:r>
            </w:ins>
          </w:p>
          <w:p w:rsidR="00225B9E" w:rsidRPr="002A1B47" w:rsidRDefault="00225B9E" w:rsidP="007F149C">
            <w:pPr>
              <w:pStyle w:val="TableEntry"/>
              <w:rPr>
                <w:ins w:id="581" w:author="nbashyam" w:date="2014-04-30T14:02:00Z"/>
                <w:noProof w:val="0"/>
              </w:rPr>
            </w:pPr>
            <w:ins w:id="582" w:author="nbashyam" w:date="2014-04-30T14:02:00Z">
              <w:r w:rsidRPr="002A1B47">
                <w:rPr>
                  <w:noProof w:val="0"/>
                </w:rPr>
                <w:t>Document Source</w:t>
              </w:r>
            </w:ins>
          </w:p>
        </w:tc>
        <w:tc>
          <w:tcPr>
            <w:tcW w:w="2297" w:type="dxa"/>
          </w:tcPr>
          <w:p w:rsidR="00225B9E" w:rsidRPr="002A1B47" w:rsidRDefault="00225B9E" w:rsidP="007F149C">
            <w:pPr>
              <w:pStyle w:val="TableEntry"/>
              <w:rPr>
                <w:ins w:id="583" w:author="nbashyam" w:date="2014-04-30T14:02:00Z"/>
                <w:noProof w:val="0"/>
              </w:rPr>
            </w:pPr>
            <w:ins w:id="584" w:author="nbashyam" w:date="2014-04-30T14:02:00Z">
              <w:r w:rsidRPr="002A1B47">
                <w:rPr>
                  <w:noProof w:val="0"/>
                </w:rPr>
                <w:t>Content Consumer</w:t>
              </w:r>
            </w:ins>
          </w:p>
          <w:p w:rsidR="00225B9E" w:rsidRPr="002A1B47" w:rsidRDefault="00225B9E" w:rsidP="007F149C">
            <w:pPr>
              <w:pStyle w:val="TableEntry"/>
              <w:rPr>
                <w:ins w:id="585" w:author="nbashyam" w:date="2014-04-30T14:02:00Z"/>
                <w:noProof w:val="0"/>
              </w:rPr>
            </w:pPr>
            <w:ins w:id="586" w:author="nbashyam" w:date="2014-04-30T14:02:00Z">
              <w:r w:rsidRPr="002A1B47">
                <w:rPr>
                  <w:noProof w:val="0"/>
                </w:rPr>
                <w:t>Document Repository</w:t>
              </w:r>
            </w:ins>
          </w:p>
        </w:tc>
      </w:tr>
      <w:tr w:rsidR="00225B9E" w:rsidRPr="002A1B47" w:rsidTr="007F149C">
        <w:trPr>
          <w:ins w:id="587" w:author="nbashyam" w:date="2014-04-30T14:02:00Z"/>
        </w:trPr>
        <w:tc>
          <w:tcPr>
            <w:tcW w:w="672" w:type="dxa"/>
          </w:tcPr>
          <w:p w:rsidR="00225B9E" w:rsidRPr="002A1B47" w:rsidRDefault="00225B9E" w:rsidP="007F149C">
            <w:pPr>
              <w:pStyle w:val="TableEntry"/>
              <w:rPr>
                <w:ins w:id="588" w:author="nbashyam" w:date="2014-04-30T14:02:00Z"/>
                <w:noProof w:val="0"/>
              </w:rPr>
            </w:pPr>
            <w:ins w:id="589" w:author="nbashyam" w:date="2014-04-30T14:02:00Z">
              <w:r w:rsidRPr="002A1B47">
                <w:rPr>
                  <w:noProof w:val="0"/>
                </w:rPr>
                <w:t>3</w:t>
              </w:r>
            </w:ins>
          </w:p>
        </w:tc>
        <w:tc>
          <w:tcPr>
            <w:tcW w:w="3132" w:type="dxa"/>
          </w:tcPr>
          <w:p w:rsidR="00225B9E" w:rsidRPr="002A1B47" w:rsidRDefault="00225B9E" w:rsidP="007F149C">
            <w:pPr>
              <w:pStyle w:val="TableEntry"/>
              <w:rPr>
                <w:ins w:id="590" w:author="nbashyam" w:date="2014-04-30T14:02:00Z"/>
                <w:noProof w:val="0"/>
              </w:rPr>
            </w:pPr>
            <w:ins w:id="591" w:author="nbashyam" w:date="2014-04-30T14:02:00Z">
              <w:r w:rsidRPr="002A1B47">
                <w:rPr>
                  <w:noProof w:val="0"/>
                </w:rPr>
                <w:t>Authenticate Node</w:t>
              </w:r>
            </w:ins>
          </w:p>
        </w:tc>
        <w:tc>
          <w:tcPr>
            <w:tcW w:w="1274" w:type="dxa"/>
          </w:tcPr>
          <w:p w:rsidR="00225B9E" w:rsidRPr="002A1B47" w:rsidRDefault="00225B9E" w:rsidP="007F149C">
            <w:pPr>
              <w:pStyle w:val="TableEntry"/>
              <w:rPr>
                <w:ins w:id="592" w:author="nbashyam" w:date="2014-04-30T14:02:00Z"/>
                <w:noProof w:val="0"/>
              </w:rPr>
            </w:pPr>
            <w:ins w:id="593" w:author="nbashyam" w:date="2014-04-30T14:02:00Z">
              <w:r w:rsidRPr="002A1B47">
                <w:rPr>
                  <w:noProof w:val="0"/>
                </w:rPr>
                <w:t>ATNA</w:t>
              </w:r>
            </w:ins>
          </w:p>
        </w:tc>
        <w:tc>
          <w:tcPr>
            <w:tcW w:w="2297" w:type="dxa"/>
          </w:tcPr>
          <w:p w:rsidR="00225B9E" w:rsidRPr="002A1B47" w:rsidRDefault="00225B9E" w:rsidP="007F149C">
            <w:pPr>
              <w:pStyle w:val="TableEntry"/>
              <w:jc w:val="center"/>
              <w:rPr>
                <w:ins w:id="594" w:author="nbashyam" w:date="2014-04-30T14:02:00Z"/>
                <w:noProof w:val="0"/>
              </w:rPr>
            </w:pPr>
            <w:ins w:id="595" w:author="nbashyam" w:date="2014-04-30T14:02:00Z">
              <w:r w:rsidRPr="002A1B47">
                <w:rPr>
                  <w:noProof w:val="0"/>
                </w:rPr>
                <w:t>Secure Node</w:t>
              </w:r>
            </w:ins>
          </w:p>
        </w:tc>
        <w:tc>
          <w:tcPr>
            <w:tcW w:w="2297" w:type="dxa"/>
          </w:tcPr>
          <w:p w:rsidR="00225B9E" w:rsidRPr="002A1B47" w:rsidRDefault="00225B9E" w:rsidP="007F149C">
            <w:pPr>
              <w:pStyle w:val="TableEntry"/>
              <w:jc w:val="center"/>
              <w:rPr>
                <w:ins w:id="596" w:author="nbashyam" w:date="2014-04-30T14:02:00Z"/>
                <w:noProof w:val="0"/>
              </w:rPr>
            </w:pPr>
            <w:ins w:id="597" w:author="nbashyam" w:date="2014-04-30T14:02:00Z">
              <w:r w:rsidRPr="002A1B47">
                <w:rPr>
                  <w:noProof w:val="0"/>
                </w:rPr>
                <w:t>Secure Node</w:t>
              </w:r>
            </w:ins>
          </w:p>
        </w:tc>
      </w:tr>
      <w:tr w:rsidR="00225B9E" w:rsidRPr="002A1B47" w:rsidTr="007F149C">
        <w:trPr>
          <w:ins w:id="598" w:author="nbashyam" w:date="2014-04-30T14:02:00Z"/>
        </w:trPr>
        <w:tc>
          <w:tcPr>
            <w:tcW w:w="672" w:type="dxa"/>
          </w:tcPr>
          <w:p w:rsidR="00225B9E" w:rsidRPr="002A1B47" w:rsidRDefault="00225B9E" w:rsidP="007F149C">
            <w:pPr>
              <w:pStyle w:val="TableEntry"/>
              <w:rPr>
                <w:ins w:id="599" w:author="nbashyam" w:date="2014-04-30T14:02:00Z"/>
                <w:noProof w:val="0"/>
              </w:rPr>
            </w:pPr>
            <w:ins w:id="600" w:author="nbashyam" w:date="2014-04-30T14:02:00Z">
              <w:r w:rsidRPr="002A1B47">
                <w:rPr>
                  <w:noProof w:val="0"/>
                </w:rPr>
                <w:t>4</w:t>
              </w:r>
            </w:ins>
          </w:p>
        </w:tc>
        <w:tc>
          <w:tcPr>
            <w:tcW w:w="3132" w:type="dxa"/>
          </w:tcPr>
          <w:p w:rsidR="00225B9E" w:rsidRPr="002A1B47" w:rsidRDefault="00225B9E" w:rsidP="007F149C">
            <w:pPr>
              <w:pStyle w:val="TableEntry"/>
              <w:rPr>
                <w:ins w:id="601" w:author="nbashyam" w:date="2014-04-30T14:02:00Z"/>
                <w:noProof w:val="0"/>
              </w:rPr>
            </w:pPr>
            <w:ins w:id="602" w:author="nbashyam" w:date="2014-04-30T14:02:00Z">
              <w:r w:rsidRPr="002A1B47">
                <w:rPr>
                  <w:noProof w:val="0"/>
                </w:rPr>
                <w:t>Authenticate User</w:t>
              </w:r>
            </w:ins>
          </w:p>
        </w:tc>
        <w:tc>
          <w:tcPr>
            <w:tcW w:w="1274" w:type="dxa"/>
          </w:tcPr>
          <w:p w:rsidR="00225B9E" w:rsidRPr="002A1B47" w:rsidRDefault="00225B9E" w:rsidP="007F149C">
            <w:pPr>
              <w:pStyle w:val="TableEntry"/>
              <w:rPr>
                <w:ins w:id="603" w:author="nbashyam" w:date="2014-04-30T14:02:00Z"/>
                <w:noProof w:val="0"/>
              </w:rPr>
            </w:pPr>
            <w:ins w:id="604" w:author="nbashyam" w:date="2014-04-30T14:02:00Z">
              <w:r w:rsidRPr="002A1B47">
                <w:rPr>
                  <w:noProof w:val="0"/>
                </w:rPr>
                <w:t>ATNA</w:t>
              </w:r>
            </w:ins>
          </w:p>
        </w:tc>
        <w:tc>
          <w:tcPr>
            <w:tcW w:w="2297" w:type="dxa"/>
          </w:tcPr>
          <w:p w:rsidR="00225B9E" w:rsidRPr="002A1B47" w:rsidRDefault="00225B9E" w:rsidP="007F149C">
            <w:pPr>
              <w:pStyle w:val="TableEntry"/>
              <w:jc w:val="center"/>
              <w:rPr>
                <w:ins w:id="605" w:author="nbashyam" w:date="2014-04-30T14:02:00Z"/>
                <w:noProof w:val="0"/>
              </w:rPr>
            </w:pPr>
            <w:ins w:id="606" w:author="nbashyam" w:date="2014-04-30T14:02:00Z">
              <w:r w:rsidRPr="002A1B47">
                <w:rPr>
                  <w:noProof w:val="0"/>
                </w:rPr>
                <w:t>Secure Node</w:t>
              </w:r>
            </w:ins>
          </w:p>
        </w:tc>
        <w:tc>
          <w:tcPr>
            <w:tcW w:w="2297" w:type="dxa"/>
          </w:tcPr>
          <w:p w:rsidR="00225B9E" w:rsidRPr="002A1B47" w:rsidRDefault="00225B9E" w:rsidP="007F149C">
            <w:pPr>
              <w:pStyle w:val="TableEntry"/>
              <w:jc w:val="center"/>
              <w:rPr>
                <w:ins w:id="607" w:author="nbashyam" w:date="2014-04-30T14:02:00Z"/>
                <w:noProof w:val="0"/>
              </w:rPr>
            </w:pPr>
            <w:ins w:id="608" w:author="nbashyam" w:date="2014-04-30T14:02:00Z">
              <w:r w:rsidRPr="002A1B47">
                <w:rPr>
                  <w:noProof w:val="0"/>
                </w:rPr>
                <w:t>Secure Node</w:t>
              </w:r>
            </w:ins>
          </w:p>
        </w:tc>
      </w:tr>
      <w:tr w:rsidR="00225B9E" w:rsidRPr="002A1B47" w:rsidTr="007F149C">
        <w:trPr>
          <w:ins w:id="609" w:author="nbashyam" w:date="2014-04-30T14:02:00Z"/>
        </w:trPr>
        <w:tc>
          <w:tcPr>
            <w:tcW w:w="672" w:type="dxa"/>
          </w:tcPr>
          <w:p w:rsidR="00225B9E" w:rsidRPr="002A1B47" w:rsidRDefault="00225B9E" w:rsidP="007F149C">
            <w:pPr>
              <w:pStyle w:val="TableEntry"/>
              <w:rPr>
                <w:ins w:id="610" w:author="nbashyam" w:date="2014-04-30T14:02:00Z"/>
                <w:noProof w:val="0"/>
              </w:rPr>
            </w:pPr>
            <w:ins w:id="611" w:author="nbashyam" w:date="2014-04-30T14:02:00Z">
              <w:r w:rsidRPr="002A1B47">
                <w:rPr>
                  <w:noProof w:val="0"/>
                </w:rPr>
                <w:t>5</w:t>
              </w:r>
            </w:ins>
          </w:p>
        </w:tc>
        <w:tc>
          <w:tcPr>
            <w:tcW w:w="3132" w:type="dxa"/>
          </w:tcPr>
          <w:p w:rsidR="00225B9E" w:rsidRPr="002A1B47" w:rsidRDefault="00225B9E" w:rsidP="007F149C">
            <w:pPr>
              <w:pStyle w:val="TableEntry"/>
              <w:rPr>
                <w:ins w:id="612" w:author="nbashyam" w:date="2014-04-30T14:02:00Z"/>
                <w:noProof w:val="0"/>
              </w:rPr>
            </w:pPr>
            <w:ins w:id="613" w:author="nbashyam" w:date="2014-04-30T14:02:00Z">
              <w:r w:rsidRPr="002A1B47">
                <w:rPr>
                  <w:noProof w:val="0"/>
                </w:rPr>
                <w:t>Encrypt Communication</w:t>
              </w:r>
            </w:ins>
          </w:p>
        </w:tc>
        <w:tc>
          <w:tcPr>
            <w:tcW w:w="1274" w:type="dxa"/>
          </w:tcPr>
          <w:p w:rsidR="00225B9E" w:rsidRPr="002A1B47" w:rsidRDefault="00225B9E" w:rsidP="007F149C">
            <w:pPr>
              <w:pStyle w:val="TableEntry"/>
              <w:rPr>
                <w:ins w:id="614" w:author="nbashyam" w:date="2014-04-30T14:02:00Z"/>
                <w:noProof w:val="0"/>
              </w:rPr>
            </w:pPr>
            <w:ins w:id="615" w:author="nbashyam" w:date="2014-04-30T14:02:00Z">
              <w:r w:rsidRPr="002A1B47">
                <w:rPr>
                  <w:noProof w:val="0"/>
                </w:rPr>
                <w:t>ATNA</w:t>
              </w:r>
            </w:ins>
          </w:p>
        </w:tc>
        <w:tc>
          <w:tcPr>
            <w:tcW w:w="2297" w:type="dxa"/>
          </w:tcPr>
          <w:p w:rsidR="00225B9E" w:rsidRPr="002A1B47" w:rsidRDefault="00225B9E" w:rsidP="007F149C">
            <w:pPr>
              <w:pStyle w:val="TableEntry"/>
              <w:jc w:val="center"/>
              <w:rPr>
                <w:ins w:id="616" w:author="nbashyam" w:date="2014-04-30T14:02:00Z"/>
                <w:noProof w:val="0"/>
              </w:rPr>
            </w:pPr>
            <w:ins w:id="617" w:author="nbashyam" w:date="2014-04-30T14:02:00Z">
              <w:r w:rsidRPr="002A1B47">
                <w:rPr>
                  <w:noProof w:val="0"/>
                </w:rPr>
                <w:t>Secure Node</w:t>
              </w:r>
            </w:ins>
          </w:p>
        </w:tc>
        <w:tc>
          <w:tcPr>
            <w:tcW w:w="2297" w:type="dxa"/>
          </w:tcPr>
          <w:p w:rsidR="00225B9E" w:rsidRPr="002A1B47" w:rsidRDefault="00225B9E" w:rsidP="007F149C">
            <w:pPr>
              <w:pStyle w:val="TableEntry"/>
              <w:jc w:val="center"/>
              <w:rPr>
                <w:ins w:id="618" w:author="nbashyam" w:date="2014-04-30T14:02:00Z"/>
                <w:noProof w:val="0"/>
              </w:rPr>
            </w:pPr>
            <w:ins w:id="619" w:author="nbashyam" w:date="2014-04-30T14:02:00Z">
              <w:r w:rsidRPr="002A1B47">
                <w:rPr>
                  <w:noProof w:val="0"/>
                </w:rPr>
                <w:t>Secure Node</w:t>
              </w:r>
            </w:ins>
          </w:p>
        </w:tc>
      </w:tr>
      <w:tr w:rsidR="00225B9E" w:rsidRPr="002A1B47" w:rsidTr="007F149C">
        <w:trPr>
          <w:ins w:id="620" w:author="nbashyam" w:date="2014-04-30T14:02:00Z"/>
        </w:trPr>
        <w:tc>
          <w:tcPr>
            <w:tcW w:w="672" w:type="dxa"/>
          </w:tcPr>
          <w:p w:rsidR="00225B9E" w:rsidRPr="002A1B47" w:rsidRDefault="00225B9E" w:rsidP="007F149C">
            <w:pPr>
              <w:pStyle w:val="TableEntry"/>
              <w:rPr>
                <w:ins w:id="621" w:author="nbashyam" w:date="2014-04-30T14:02:00Z"/>
                <w:noProof w:val="0"/>
              </w:rPr>
            </w:pPr>
            <w:ins w:id="622" w:author="nbashyam" w:date="2014-04-30T14:02:00Z">
              <w:r w:rsidRPr="002A1B47">
                <w:rPr>
                  <w:noProof w:val="0"/>
                </w:rPr>
                <w:t>6</w:t>
              </w:r>
            </w:ins>
          </w:p>
        </w:tc>
        <w:tc>
          <w:tcPr>
            <w:tcW w:w="3132" w:type="dxa"/>
          </w:tcPr>
          <w:p w:rsidR="00225B9E" w:rsidRPr="002A1B47" w:rsidRDefault="00225B9E" w:rsidP="007F149C">
            <w:pPr>
              <w:pStyle w:val="TableEntry"/>
              <w:rPr>
                <w:ins w:id="623" w:author="nbashyam" w:date="2014-04-30T14:02:00Z"/>
                <w:noProof w:val="0"/>
              </w:rPr>
            </w:pPr>
            <w:ins w:id="624" w:author="nbashyam" w:date="2014-04-30T14:02:00Z">
              <w:r w:rsidRPr="002A1B47">
                <w:rPr>
                  <w:noProof w:val="0"/>
                </w:rPr>
                <w:t>Audit Logging</w:t>
              </w:r>
            </w:ins>
          </w:p>
        </w:tc>
        <w:tc>
          <w:tcPr>
            <w:tcW w:w="1274" w:type="dxa"/>
          </w:tcPr>
          <w:p w:rsidR="00225B9E" w:rsidRPr="002A1B47" w:rsidRDefault="00225B9E" w:rsidP="007F149C">
            <w:pPr>
              <w:pStyle w:val="TableEntry"/>
              <w:rPr>
                <w:ins w:id="625" w:author="nbashyam" w:date="2014-04-30T14:02:00Z"/>
                <w:noProof w:val="0"/>
              </w:rPr>
            </w:pPr>
            <w:ins w:id="626" w:author="nbashyam" w:date="2014-04-30T14:02:00Z">
              <w:r w:rsidRPr="002A1B47">
                <w:rPr>
                  <w:noProof w:val="0"/>
                </w:rPr>
                <w:t>ATNA</w:t>
              </w:r>
            </w:ins>
          </w:p>
        </w:tc>
        <w:tc>
          <w:tcPr>
            <w:tcW w:w="2297" w:type="dxa"/>
          </w:tcPr>
          <w:p w:rsidR="00225B9E" w:rsidRPr="002A1B47" w:rsidRDefault="00225B9E" w:rsidP="007F149C">
            <w:pPr>
              <w:pStyle w:val="TableEntry"/>
              <w:jc w:val="center"/>
              <w:rPr>
                <w:ins w:id="627" w:author="nbashyam" w:date="2014-04-30T14:02:00Z"/>
                <w:noProof w:val="0"/>
              </w:rPr>
            </w:pPr>
            <w:ins w:id="628" w:author="nbashyam" w:date="2014-04-30T14:02:00Z">
              <w:r w:rsidRPr="002A1B47">
                <w:rPr>
                  <w:noProof w:val="0"/>
                </w:rPr>
                <w:t>Secure Node</w:t>
              </w:r>
            </w:ins>
          </w:p>
        </w:tc>
        <w:tc>
          <w:tcPr>
            <w:tcW w:w="2297" w:type="dxa"/>
          </w:tcPr>
          <w:p w:rsidR="00225B9E" w:rsidRPr="002A1B47" w:rsidRDefault="00225B9E" w:rsidP="007F149C">
            <w:pPr>
              <w:pStyle w:val="TableEntry"/>
              <w:jc w:val="center"/>
              <w:rPr>
                <w:ins w:id="629" w:author="nbashyam" w:date="2014-04-30T14:02:00Z"/>
                <w:noProof w:val="0"/>
              </w:rPr>
            </w:pPr>
            <w:ins w:id="630" w:author="nbashyam" w:date="2014-04-30T14:02:00Z">
              <w:r w:rsidRPr="002A1B47">
                <w:rPr>
                  <w:noProof w:val="0"/>
                </w:rPr>
                <w:t>Secure Node</w:t>
              </w:r>
            </w:ins>
          </w:p>
        </w:tc>
      </w:tr>
    </w:tbl>
    <w:p w:rsidR="00225B9E" w:rsidRDefault="00225B9E">
      <w:pPr>
        <w:pStyle w:val="BodyText"/>
        <w:rPr>
          <w:ins w:id="631" w:author="nbashyam" w:date="2014-04-30T14:01:00Z"/>
          <w:noProof w:val="0"/>
        </w:rPr>
      </w:pPr>
    </w:p>
    <w:p w:rsidR="00225B9E" w:rsidRPr="002A1B47" w:rsidDel="00225B9E" w:rsidRDefault="00225B9E">
      <w:pPr>
        <w:pStyle w:val="BodyText"/>
        <w:rPr>
          <w:del w:id="632" w:author="nbashyam" w:date="2014-04-30T14:08:00Z"/>
          <w:noProof w:val="0"/>
        </w:rPr>
      </w:pPr>
      <w:ins w:id="633" w:author="nbashyam" w:date="2014-04-30T14:06:00Z">
        <w:r>
          <w:rPr>
            <w:noProof w:val="0"/>
          </w:rPr>
          <w:t>The table 5-1 provides a summary of t</w:t>
        </w:r>
      </w:ins>
      <w:ins w:id="634" w:author="nbashyam" w:date="2014-04-30T14:07:00Z">
        <w:r>
          <w:rPr>
            <w:noProof w:val="0"/>
          </w:rPr>
          <w:t xml:space="preserve">ables A-1 and A-2 along with all the gaps and proposed resolutions for the gaps. The models specified in the tables can be used </w:t>
        </w:r>
      </w:ins>
    </w:p>
    <w:p w:rsidR="00F923B5" w:rsidRPr="002A1B47" w:rsidRDefault="00D47307">
      <w:pPr>
        <w:pStyle w:val="BodyText"/>
        <w:rPr>
          <w:noProof w:val="0"/>
        </w:rPr>
      </w:pPr>
      <w:del w:id="635" w:author="nbashyam" w:date="2014-04-30T14:08:00Z">
        <w:r w:rsidRPr="002A1B47" w:rsidDel="00225B9E">
          <w:rPr>
            <w:noProof w:val="0"/>
          </w:rPr>
          <w:delText>T</w:delText>
        </w:r>
        <w:r w:rsidR="00F923B5" w:rsidRPr="002A1B47" w:rsidDel="00225B9E">
          <w:rPr>
            <w:noProof w:val="0"/>
          </w:rPr>
          <w:delText xml:space="preserve">hese models are used </w:delText>
        </w:r>
      </w:del>
      <w:r w:rsidR="00F923B5" w:rsidRPr="002A1B47">
        <w:rPr>
          <w:noProof w:val="0"/>
        </w:rPr>
        <w:t xml:space="preserve">regardless of the kind of governance applied to the </w:t>
      </w:r>
      <w:r w:rsidR="00520D4F" w:rsidRPr="002A1B47">
        <w:rPr>
          <w:noProof w:val="0"/>
        </w:rPr>
        <w:t>systems exchanging information.</w:t>
      </w:r>
    </w:p>
    <w:p w:rsidR="00F923B5" w:rsidRPr="002A1B47" w:rsidRDefault="00F923B5" w:rsidP="00922F80">
      <w:pPr>
        <w:pStyle w:val="TableTitle"/>
        <w:rPr>
          <w:noProof w:val="0"/>
        </w:rPr>
      </w:pPr>
      <w:bookmarkStart w:id="636" w:name="_Ref381986583"/>
      <w:r w:rsidRPr="002A1B47">
        <w:rPr>
          <w:noProof w:val="0"/>
        </w:rPr>
        <w:t>Table</w:t>
      </w:r>
      <w:r w:rsidR="00E83130">
        <w:rPr>
          <w:noProof w:val="0"/>
        </w:rPr>
        <w:t xml:space="preserve"> 5-1</w:t>
      </w:r>
      <w:r w:rsidR="00E33E65" w:rsidRPr="002A1B47">
        <w:rPr>
          <w:noProof w:val="0"/>
        </w:rPr>
        <w:t>:</w:t>
      </w:r>
      <w:r w:rsidRPr="002A1B47">
        <w:rPr>
          <w:noProof w:val="0"/>
        </w:rPr>
        <w:t xml:space="preserve"> </w:t>
      </w:r>
      <w:ins w:id="637" w:author="nbashyam" w:date="2014-04-30T14:08:00Z">
        <w:r w:rsidR="00225B9E">
          <w:rPr>
            <w:noProof w:val="0"/>
          </w:rPr>
          <w:t xml:space="preserve">DAF </w:t>
        </w:r>
      </w:ins>
      <w:r w:rsidRPr="002A1B47">
        <w:rPr>
          <w:noProof w:val="0"/>
        </w:rPr>
        <w:t xml:space="preserve">Implementable </w:t>
      </w:r>
      <w:bookmarkEnd w:id="636"/>
      <w:r w:rsidR="00992D76" w:rsidRPr="002A1B47">
        <w:rPr>
          <w:noProof w:val="0"/>
        </w:rPr>
        <w:t>Specifications</w:t>
      </w:r>
      <w:ins w:id="638" w:author="nbashyam" w:date="2014-04-30T14:08:00Z">
        <w:r w:rsidR="00225B9E">
          <w:rPr>
            <w:noProof w:val="0"/>
          </w:rPr>
          <w:t xml:space="preserve"> Summary</w:t>
        </w:r>
      </w:ins>
    </w:p>
    <w:tbl>
      <w:tblPr>
        <w:tblW w:w="9678" w:type="dxa"/>
        <w:jc w:val="center"/>
        <w:tblLayout w:type="fixed"/>
        <w:tblCellMar>
          <w:left w:w="72" w:type="dxa"/>
          <w:right w:w="72" w:type="dxa"/>
        </w:tblCellMar>
        <w:tblLook w:val="0000" w:firstRow="0" w:lastRow="0" w:firstColumn="0" w:lastColumn="0" w:noHBand="0" w:noVBand="0"/>
      </w:tblPr>
      <w:tblGrid>
        <w:gridCol w:w="1578"/>
        <w:gridCol w:w="1620"/>
        <w:gridCol w:w="1260"/>
        <w:gridCol w:w="1980"/>
        <w:gridCol w:w="1710"/>
        <w:gridCol w:w="1530"/>
      </w:tblGrid>
      <w:tr w:rsidR="00D47307" w:rsidRPr="002A1B47" w:rsidTr="00922F80">
        <w:trPr>
          <w:trHeight w:val="405"/>
          <w:jc w:val="center"/>
        </w:trPr>
        <w:tc>
          <w:tcPr>
            <w:tcW w:w="1578" w:type="dxa"/>
            <w:vMerge w:val="restart"/>
            <w:tcBorders>
              <w:top w:val="single" w:sz="12" w:space="0" w:color="auto"/>
              <w:left w:val="single" w:sz="12" w:space="0" w:color="auto"/>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r w:rsidRPr="002A1B47">
              <w:rPr>
                <w:noProof w:val="0"/>
                <w:lang w:eastAsia="zh-CN"/>
              </w:rPr>
              <w:t>Data Access</w:t>
            </w:r>
          </w:p>
        </w:tc>
        <w:tc>
          <w:tcPr>
            <w:tcW w:w="1620" w:type="dxa"/>
            <w:vMerge w:val="restart"/>
            <w:tcBorders>
              <w:top w:val="single" w:sz="12" w:space="0" w:color="auto"/>
              <w:left w:val="nil"/>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r w:rsidRPr="002A1B47">
              <w:rPr>
                <w:noProof w:val="0"/>
                <w:lang w:eastAsia="zh-CN"/>
              </w:rPr>
              <w:t>Behavior Model</w:t>
            </w:r>
          </w:p>
        </w:tc>
        <w:tc>
          <w:tcPr>
            <w:tcW w:w="1260" w:type="dxa"/>
            <w:vMerge w:val="restart"/>
            <w:tcBorders>
              <w:top w:val="single" w:sz="12" w:space="0" w:color="auto"/>
              <w:left w:val="nil"/>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r w:rsidRPr="002A1B47">
              <w:rPr>
                <w:noProof w:val="0"/>
                <w:lang w:eastAsia="zh-CN"/>
              </w:rPr>
              <w:t>Network Transport</w:t>
            </w:r>
          </w:p>
        </w:tc>
        <w:tc>
          <w:tcPr>
            <w:tcW w:w="1980" w:type="dxa"/>
            <w:vMerge w:val="restart"/>
            <w:tcBorders>
              <w:top w:val="single" w:sz="12" w:space="0" w:color="auto"/>
              <w:left w:val="nil"/>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r w:rsidRPr="002A1B47">
              <w:rPr>
                <w:noProof w:val="0"/>
                <w:lang w:eastAsia="zh-CN"/>
              </w:rPr>
              <w:t>Implementable Information</w:t>
            </w:r>
          </w:p>
          <w:p w:rsidR="00C962C7" w:rsidRPr="002A1B47" w:rsidRDefault="00C962C7" w:rsidP="00F923B5">
            <w:pPr>
              <w:pStyle w:val="TableEntryHeader"/>
              <w:rPr>
                <w:noProof w:val="0"/>
                <w:lang w:eastAsia="zh-CN"/>
              </w:rPr>
            </w:pPr>
            <w:r w:rsidRPr="002A1B47">
              <w:rPr>
                <w:noProof w:val="0"/>
                <w:lang w:eastAsia="zh-CN"/>
              </w:rPr>
              <w:t>Model</w:t>
            </w:r>
          </w:p>
        </w:tc>
        <w:tc>
          <w:tcPr>
            <w:tcW w:w="3240" w:type="dxa"/>
            <w:gridSpan w:val="2"/>
            <w:tcBorders>
              <w:top w:val="single" w:sz="12" w:space="0" w:color="auto"/>
              <w:left w:val="nil"/>
              <w:bottom w:val="single" w:sz="12" w:space="0" w:color="auto"/>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r w:rsidRPr="002A1B47">
              <w:rPr>
                <w:noProof w:val="0"/>
                <w:lang w:eastAsia="zh-CN"/>
              </w:rPr>
              <w:t>IHE Profile</w:t>
            </w:r>
          </w:p>
        </w:tc>
      </w:tr>
      <w:tr w:rsidR="00D47307" w:rsidRPr="002A1B47" w:rsidTr="00922F80">
        <w:trPr>
          <w:trHeight w:val="405"/>
          <w:jc w:val="center"/>
        </w:trPr>
        <w:tc>
          <w:tcPr>
            <w:tcW w:w="1578" w:type="dxa"/>
            <w:vMerge/>
            <w:tcBorders>
              <w:left w:val="single" w:sz="12" w:space="0" w:color="auto"/>
              <w:bottom w:val="single" w:sz="12" w:space="0" w:color="auto"/>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p>
        </w:tc>
        <w:tc>
          <w:tcPr>
            <w:tcW w:w="1620" w:type="dxa"/>
            <w:vMerge/>
            <w:tcBorders>
              <w:left w:val="nil"/>
              <w:bottom w:val="single" w:sz="12" w:space="0" w:color="auto"/>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p>
        </w:tc>
        <w:tc>
          <w:tcPr>
            <w:tcW w:w="1260" w:type="dxa"/>
            <w:vMerge/>
            <w:tcBorders>
              <w:left w:val="nil"/>
              <w:bottom w:val="single" w:sz="12" w:space="0" w:color="auto"/>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p>
        </w:tc>
        <w:tc>
          <w:tcPr>
            <w:tcW w:w="1980" w:type="dxa"/>
            <w:vMerge/>
            <w:tcBorders>
              <w:left w:val="nil"/>
              <w:bottom w:val="single" w:sz="12" w:space="0" w:color="auto"/>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p>
        </w:tc>
        <w:tc>
          <w:tcPr>
            <w:tcW w:w="1710" w:type="dxa"/>
            <w:tcBorders>
              <w:top w:val="single" w:sz="12" w:space="0" w:color="auto"/>
              <w:left w:val="nil"/>
              <w:bottom w:val="single" w:sz="12" w:space="0" w:color="auto"/>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r w:rsidRPr="002A1B47">
              <w:rPr>
                <w:noProof w:val="0"/>
                <w:lang w:eastAsia="zh-CN"/>
              </w:rPr>
              <w:t>Patient</w:t>
            </w:r>
          </w:p>
        </w:tc>
        <w:tc>
          <w:tcPr>
            <w:tcW w:w="1530" w:type="dxa"/>
            <w:tcBorders>
              <w:top w:val="single" w:sz="12" w:space="0" w:color="auto"/>
              <w:left w:val="nil"/>
              <w:bottom w:val="single" w:sz="12" w:space="0" w:color="auto"/>
              <w:right w:val="single" w:sz="12" w:space="0" w:color="auto"/>
            </w:tcBorders>
            <w:shd w:val="clear" w:color="auto" w:fill="D9D9D9" w:themeFill="background1" w:themeFillShade="D9"/>
          </w:tcPr>
          <w:p w:rsidR="00C962C7" w:rsidRPr="002A1B47" w:rsidRDefault="00C962C7" w:rsidP="00F923B5">
            <w:pPr>
              <w:pStyle w:val="TableEntryHeader"/>
              <w:rPr>
                <w:noProof w:val="0"/>
                <w:lang w:eastAsia="zh-CN"/>
              </w:rPr>
            </w:pPr>
            <w:r w:rsidRPr="002A1B47">
              <w:rPr>
                <w:noProof w:val="0"/>
                <w:lang w:eastAsia="zh-CN"/>
              </w:rPr>
              <w:t>Population</w:t>
            </w:r>
          </w:p>
        </w:tc>
      </w:tr>
      <w:tr w:rsidR="00D47307" w:rsidRPr="002A1B47" w:rsidTr="00D47307">
        <w:trPr>
          <w:trHeight w:val="290"/>
          <w:jc w:val="center"/>
        </w:trPr>
        <w:tc>
          <w:tcPr>
            <w:tcW w:w="1578" w:type="dxa"/>
            <w:vMerge w:val="restart"/>
            <w:tcBorders>
              <w:top w:val="single" w:sz="12" w:space="0" w:color="auto"/>
              <w:left w:val="single" w:sz="12" w:space="0" w:color="auto"/>
              <w:right w:val="single" w:sz="12" w:space="0" w:color="auto"/>
            </w:tcBorders>
          </w:tcPr>
          <w:p w:rsidR="00D47307" w:rsidRPr="002A1B47" w:rsidRDefault="00D47307" w:rsidP="00F923B5">
            <w:pPr>
              <w:pStyle w:val="TableEntry"/>
              <w:rPr>
                <w:noProof w:val="0"/>
                <w:lang w:eastAsia="zh-CN"/>
              </w:rPr>
            </w:pPr>
            <w:r w:rsidRPr="002A1B47">
              <w:rPr>
                <w:noProof w:val="0"/>
                <w:lang w:eastAsia="zh-CN"/>
              </w:rPr>
              <w:t>Patient Demographics</w:t>
            </w:r>
          </w:p>
        </w:tc>
        <w:tc>
          <w:tcPr>
            <w:tcW w:w="1620" w:type="dxa"/>
            <w:vMerge w:val="restart"/>
            <w:tcBorders>
              <w:top w:val="single" w:sz="12" w:space="0" w:color="auto"/>
              <w:left w:val="single" w:sz="12" w:space="0" w:color="auto"/>
              <w:right w:val="single" w:sz="12" w:space="0" w:color="auto"/>
            </w:tcBorders>
          </w:tcPr>
          <w:p w:rsidR="00D47307" w:rsidRPr="002A1B47" w:rsidRDefault="00D47307" w:rsidP="00F923B5">
            <w:pPr>
              <w:pStyle w:val="TableEntry"/>
              <w:rPr>
                <w:noProof w:val="0"/>
                <w:lang w:eastAsia="zh-CN"/>
              </w:rPr>
            </w:pPr>
            <w:r w:rsidRPr="002A1B47">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rsidR="00D47307" w:rsidRPr="002A1B47" w:rsidRDefault="00D47307" w:rsidP="00F923B5">
            <w:pPr>
              <w:pStyle w:val="TableEntry"/>
              <w:rPr>
                <w:noProof w:val="0"/>
                <w:lang w:eastAsia="zh-CN"/>
              </w:rPr>
            </w:pPr>
            <w:r w:rsidRPr="002A1B47">
              <w:rPr>
                <w:noProof w:val="0"/>
                <w:lang w:eastAsia="zh-CN"/>
              </w:rPr>
              <w:t>MLLP</w:t>
            </w:r>
          </w:p>
        </w:tc>
        <w:tc>
          <w:tcPr>
            <w:tcW w:w="1980" w:type="dxa"/>
            <w:tcBorders>
              <w:top w:val="single" w:sz="12" w:space="0" w:color="auto"/>
              <w:left w:val="single" w:sz="12" w:space="0" w:color="auto"/>
              <w:bottom w:val="nil"/>
              <w:right w:val="single" w:sz="12" w:space="0" w:color="auto"/>
            </w:tcBorders>
          </w:tcPr>
          <w:p w:rsidR="00D47307" w:rsidRPr="002A1B47" w:rsidRDefault="00D47307" w:rsidP="00F923B5">
            <w:pPr>
              <w:pStyle w:val="TableEntry"/>
              <w:rPr>
                <w:noProof w:val="0"/>
                <w:lang w:eastAsia="zh-CN"/>
              </w:rPr>
            </w:pPr>
            <w:r w:rsidRPr="002A1B47">
              <w:rPr>
                <w:noProof w:val="0"/>
                <w:lang w:eastAsia="zh-CN"/>
              </w:rPr>
              <w:t>HL7 V2 ADT</w:t>
            </w:r>
          </w:p>
        </w:tc>
        <w:tc>
          <w:tcPr>
            <w:tcW w:w="1710" w:type="dxa"/>
            <w:tcBorders>
              <w:top w:val="single" w:sz="12" w:space="0" w:color="auto"/>
              <w:left w:val="single" w:sz="12" w:space="0" w:color="auto"/>
              <w:bottom w:val="single" w:sz="12" w:space="0" w:color="auto"/>
              <w:right w:val="single" w:sz="12" w:space="0" w:color="auto"/>
            </w:tcBorders>
          </w:tcPr>
          <w:p w:rsidR="00D47307" w:rsidRPr="002A1B47" w:rsidRDefault="00D47307" w:rsidP="00F923B5">
            <w:pPr>
              <w:pStyle w:val="TableEntry"/>
              <w:rPr>
                <w:noProof w:val="0"/>
                <w:lang w:eastAsia="zh-CN"/>
              </w:rPr>
            </w:pPr>
            <w:r w:rsidRPr="002A1B47">
              <w:rPr>
                <w:noProof w:val="0"/>
                <w:lang w:eastAsia="zh-CN"/>
              </w:rPr>
              <w:t>PIX/PDQ</w:t>
            </w:r>
          </w:p>
        </w:tc>
        <w:tc>
          <w:tcPr>
            <w:tcW w:w="1530" w:type="dxa"/>
            <w:vMerge w:val="restart"/>
            <w:tcBorders>
              <w:top w:val="single" w:sz="12" w:space="0" w:color="auto"/>
              <w:left w:val="single" w:sz="12" w:space="0" w:color="auto"/>
              <w:right w:val="single" w:sz="12" w:space="0" w:color="auto"/>
            </w:tcBorders>
            <w:vAlign w:val="center"/>
          </w:tcPr>
          <w:p w:rsidR="00D47307" w:rsidRPr="002A1B47" w:rsidRDefault="00D47307" w:rsidP="002D4C44">
            <w:pPr>
              <w:pStyle w:val="TableEntry"/>
              <w:jc w:val="center"/>
              <w:rPr>
                <w:noProof w:val="0"/>
              </w:rPr>
            </w:pPr>
            <w:r w:rsidRPr="002A1B47">
              <w:rPr>
                <w:noProof w:val="0"/>
                <w:lang w:eastAsia="zh-CN"/>
              </w:rPr>
              <w:t>Gap</w:t>
            </w:r>
            <w:r w:rsidRPr="002A1B47">
              <w:rPr>
                <w:noProof w:val="0"/>
                <w:vertAlign w:val="superscript"/>
                <w:lang w:eastAsia="zh-CN"/>
              </w:rPr>
              <w:t>1</w:t>
            </w:r>
          </w:p>
        </w:tc>
      </w:tr>
      <w:tr w:rsidR="00D47307" w:rsidRPr="002A1B47" w:rsidTr="00B65F1B">
        <w:trPr>
          <w:trHeight w:val="290"/>
          <w:jc w:val="center"/>
        </w:trPr>
        <w:tc>
          <w:tcPr>
            <w:tcW w:w="1578" w:type="dxa"/>
            <w:vMerge/>
            <w:tcBorders>
              <w:left w:val="single" w:sz="12" w:space="0" w:color="auto"/>
              <w:right w:val="single" w:sz="12" w:space="0" w:color="auto"/>
            </w:tcBorders>
          </w:tcPr>
          <w:p w:rsidR="00D47307" w:rsidRPr="002A1B47" w:rsidRDefault="00D47307" w:rsidP="00F923B5">
            <w:pPr>
              <w:pStyle w:val="TableEntry"/>
              <w:rPr>
                <w:noProof w:val="0"/>
                <w:lang w:eastAsia="zh-CN"/>
              </w:rPr>
            </w:pPr>
          </w:p>
        </w:tc>
        <w:tc>
          <w:tcPr>
            <w:tcW w:w="1620" w:type="dxa"/>
            <w:vMerge/>
            <w:tcBorders>
              <w:left w:val="single" w:sz="12" w:space="0" w:color="auto"/>
              <w:right w:val="single" w:sz="12" w:space="0" w:color="auto"/>
            </w:tcBorders>
          </w:tcPr>
          <w:p w:rsidR="00D47307" w:rsidRPr="002A1B47" w:rsidRDefault="00D47307"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rsidR="00D47307" w:rsidRPr="002A1B47" w:rsidRDefault="00D47307"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rsidR="00D47307" w:rsidRPr="002A1B47" w:rsidRDefault="00D47307" w:rsidP="00F923B5">
            <w:pPr>
              <w:pStyle w:val="TableEntry"/>
              <w:rPr>
                <w:noProof w:val="0"/>
                <w:lang w:eastAsia="zh-CN"/>
              </w:rPr>
            </w:pPr>
            <w:r w:rsidRPr="002A1B47">
              <w:rPr>
                <w:noProof w:val="0"/>
                <w:lang w:eastAsia="zh-CN"/>
              </w:rPr>
              <w:t>HL7 V3 Patient Administration</w:t>
            </w:r>
          </w:p>
        </w:tc>
        <w:tc>
          <w:tcPr>
            <w:tcW w:w="1710" w:type="dxa"/>
            <w:tcBorders>
              <w:top w:val="single" w:sz="12" w:space="0" w:color="auto"/>
              <w:left w:val="single" w:sz="12" w:space="0" w:color="auto"/>
              <w:bottom w:val="single" w:sz="12" w:space="0" w:color="auto"/>
              <w:right w:val="single" w:sz="12" w:space="0" w:color="auto"/>
            </w:tcBorders>
          </w:tcPr>
          <w:p w:rsidR="00D47307" w:rsidRPr="002A1B47" w:rsidRDefault="00D47307" w:rsidP="00D47307">
            <w:pPr>
              <w:pStyle w:val="TableEntry"/>
              <w:rPr>
                <w:noProof w:val="0"/>
                <w:lang w:eastAsia="zh-CN"/>
              </w:rPr>
            </w:pPr>
            <w:r w:rsidRPr="002A1B47">
              <w:rPr>
                <w:noProof w:val="0"/>
                <w:lang w:eastAsia="zh-CN"/>
              </w:rPr>
              <w:t>PIX/PDQ V3</w:t>
            </w:r>
            <w:r w:rsidRPr="002A1B47">
              <w:rPr>
                <w:noProof w:val="0"/>
                <w:lang w:eastAsia="zh-CN"/>
              </w:rPr>
              <w:br/>
              <w:t>XCPD  (Federated)</w:t>
            </w:r>
          </w:p>
        </w:tc>
        <w:tc>
          <w:tcPr>
            <w:tcW w:w="1530" w:type="dxa"/>
            <w:vMerge/>
            <w:tcBorders>
              <w:left w:val="single" w:sz="12" w:space="0" w:color="auto"/>
              <w:right w:val="single" w:sz="12" w:space="0" w:color="auto"/>
            </w:tcBorders>
          </w:tcPr>
          <w:p w:rsidR="00D47307" w:rsidRPr="002A1B47" w:rsidRDefault="00D47307" w:rsidP="00C962C7">
            <w:pPr>
              <w:pStyle w:val="TableEntry"/>
              <w:jc w:val="center"/>
              <w:rPr>
                <w:noProof w:val="0"/>
              </w:rPr>
            </w:pPr>
          </w:p>
        </w:tc>
      </w:tr>
      <w:tr w:rsidR="00D47307" w:rsidRPr="002A1B47" w:rsidTr="00B65F1B">
        <w:trPr>
          <w:trHeight w:val="290"/>
          <w:jc w:val="center"/>
        </w:trPr>
        <w:tc>
          <w:tcPr>
            <w:tcW w:w="1578" w:type="dxa"/>
            <w:vMerge/>
            <w:tcBorders>
              <w:left w:val="single" w:sz="12" w:space="0" w:color="auto"/>
              <w:right w:val="single" w:sz="12" w:space="0" w:color="auto"/>
            </w:tcBorders>
          </w:tcPr>
          <w:p w:rsidR="00D47307" w:rsidRPr="002A1B47" w:rsidRDefault="00D47307" w:rsidP="00F923B5">
            <w:pPr>
              <w:pStyle w:val="TableEntry"/>
              <w:rPr>
                <w:noProof w:val="0"/>
                <w:lang w:eastAsia="zh-CN"/>
              </w:rPr>
            </w:pPr>
          </w:p>
        </w:tc>
        <w:tc>
          <w:tcPr>
            <w:tcW w:w="1620" w:type="dxa"/>
            <w:vMerge/>
            <w:tcBorders>
              <w:left w:val="single" w:sz="12" w:space="0" w:color="auto"/>
              <w:bottom w:val="nil"/>
              <w:right w:val="single" w:sz="12" w:space="0" w:color="auto"/>
            </w:tcBorders>
          </w:tcPr>
          <w:p w:rsidR="00D47307" w:rsidRPr="002A1B47" w:rsidRDefault="00D47307"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rsidR="00D47307" w:rsidRPr="002A1B47" w:rsidRDefault="00D47307"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rsidR="00D47307" w:rsidRPr="002A1B47" w:rsidRDefault="00D47307" w:rsidP="00F923B5">
            <w:pPr>
              <w:pStyle w:val="TableEntry"/>
              <w:rPr>
                <w:noProof w:val="0"/>
                <w:lang w:eastAsia="zh-CN"/>
              </w:rPr>
            </w:pPr>
            <w:r w:rsidRPr="002A1B47">
              <w:rPr>
                <w:noProof w:val="0"/>
                <w:lang w:eastAsia="zh-CN"/>
              </w:rPr>
              <w:t>FHIR Patient</w:t>
            </w:r>
          </w:p>
        </w:tc>
        <w:tc>
          <w:tcPr>
            <w:tcW w:w="1710" w:type="dxa"/>
            <w:tcBorders>
              <w:top w:val="single" w:sz="12" w:space="0" w:color="auto"/>
              <w:left w:val="single" w:sz="12" w:space="0" w:color="auto"/>
              <w:bottom w:val="single" w:sz="12" w:space="0" w:color="auto"/>
              <w:right w:val="single" w:sz="12" w:space="0" w:color="auto"/>
            </w:tcBorders>
          </w:tcPr>
          <w:p w:rsidR="00D47307" w:rsidRPr="002A1B47" w:rsidRDefault="00D47307" w:rsidP="00C962C7">
            <w:pPr>
              <w:pStyle w:val="TableEntry"/>
              <w:rPr>
                <w:noProof w:val="0"/>
                <w:lang w:eastAsia="zh-CN"/>
              </w:rPr>
            </w:pPr>
            <w:r w:rsidRPr="002A1B47">
              <w:rPr>
                <w:noProof w:val="0"/>
                <w:lang w:eastAsia="zh-CN"/>
              </w:rPr>
              <w:t>PDQM</w:t>
            </w:r>
          </w:p>
        </w:tc>
        <w:tc>
          <w:tcPr>
            <w:tcW w:w="1530" w:type="dxa"/>
            <w:vMerge/>
            <w:tcBorders>
              <w:left w:val="single" w:sz="12" w:space="0" w:color="auto"/>
              <w:right w:val="single" w:sz="12" w:space="0" w:color="auto"/>
            </w:tcBorders>
          </w:tcPr>
          <w:p w:rsidR="00D47307" w:rsidRPr="002A1B47" w:rsidRDefault="00D47307" w:rsidP="00C962C7">
            <w:pPr>
              <w:pStyle w:val="TableEntry"/>
              <w:jc w:val="center"/>
              <w:rPr>
                <w:noProof w:val="0"/>
              </w:rPr>
            </w:pPr>
          </w:p>
        </w:tc>
      </w:tr>
      <w:tr w:rsidR="00D47307" w:rsidRPr="002A1B47" w:rsidTr="00D47307">
        <w:trPr>
          <w:trHeight w:val="290"/>
          <w:jc w:val="center"/>
        </w:trPr>
        <w:tc>
          <w:tcPr>
            <w:tcW w:w="1578" w:type="dxa"/>
            <w:vMerge/>
            <w:tcBorders>
              <w:left w:val="single" w:sz="12" w:space="0" w:color="auto"/>
              <w:right w:val="single" w:sz="12" w:space="0" w:color="auto"/>
            </w:tcBorders>
          </w:tcPr>
          <w:p w:rsidR="00D47307" w:rsidRPr="002A1B47" w:rsidRDefault="00D47307" w:rsidP="00F923B5">
            <w:pPr>
              <w:pStyle w:val="TableEntry"/>
              <w:rPr>
                <w:noProof w:val="0"/>
                <w:lang w:eastAsia="zh-CN"/>
              </w:rPr>
            </w:pPr>
          </w:p>
        </w:tc>
        <w:tc>
          <w:tcPr>
            <w:tcW w:w="1620" w:type="dxa"/>
            <w:vMerge w:val="restart"/>
            <w:tcBorders>
              <w:top w:val="single" w:sz="12" w:space="0" w:color="auto"/>
              <w:left w:val="single" w:sz="12" w:space="0" w:color="auto"/>
              <w:right w:val="single" w:sz="12" w:space="0" w:color="auto"/>
            </w:tcBorders>
          </w:tcPr>
          <w:p w:rsidR="00D47307" w:rsidRPr="002A1B47" w:rsidRDefault="00D47307" w:rsidP="00F923B5">
            <w:pPr>
              <w:pStyle w:val="TableEntry"/>
              <w:rPr>
                <w:noProof w:val="0"/>
                <w:lang w:eastAsia="zh-CN"/>
              </w:rPr>
            </w:pPr>
            <w:r w:rsidRPr="002A1B47">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rsidR="00D47307" w:rsidRPr="002A1B47" w:rsidRDefault="00D47307"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rsidR="00D47307" w:rsidRPr="002A1B47" w:rsidRDefault="00D47307" w:rsidP="00C962C7">
            <w:pPr>
              <w:pStyle w:val="TableEntry"/>
              <w:rPr>
                <w:noProof w:val="0"/>
                <w:lang w:eastAsia="zh-CN"/>
              </w:rPr>
            </w:pPr>
            <w:r w:rsidRPr="002A1B47">
              <w:rPr>
                <w:noProof w:val="0"/>
                <w:lang w:eastAsia="zh-CN"/>
              </w:rPr>
              <w:t>HL7 V3 Patient Administration</w:t>
            </w:r>
          </w:p>
        </w:tc>
        <w:tc>
          <w:tcPr>
            <w:tcW w:w="1710" w:type="dxa"/>
            <w:vMerge w:val="restart"/>
            <w:tcBorders>
              <w:top w:val="single" w:sz="12" w:space="0" w:color="auto"/>
              <w:left w:val="single" w:sz="12" w:space="0" w:color="auto"/>
              <w:right w:val="single" w:sz="12" w:space="0" w:color="auto"/>
            </w:tcBorders>
            <w:vAlign w:val="center"/>
          </w:tcPr>
          <w:p w:rsidR="00D47307" w:rsidRPr="002A1B47" w:rsidRDefault="00D47307" w:rsidP="002D4C44">
            <w:pPr>
              <w:pStyle w:val="TableEntry"/>
              <w:jc w:val="center"/>
              <w:rPr>
                <w:noProof w:val="0"/>
                <w:lang w:eastAsia="zh-CN"/>
              </w:rPr>
            </w:pPr>
            <w:r w:rsidRPr="002A1B47">
              <w:rPr>
                <w:noProof w:val="0"/>
                <w:lang w:eastAsia="zh-CN"/>
              </w:rPr>
              <w:t>Gap</w:t>
            </w:r>
            <w:r w:rsidR="002D4C44" w:rsidRPr="002A1B47">
              <w:rPr>
                <w:noProof w:val="0"/>
                <w:vertAlign w:val="superscript"/>
                <w:lang w:eastAsia="zh-CN"/>
              </w:rPr>
              <w:t>2</w:t>
            </w:r>
          </w:p>
        </w:tc>
        <w:tc>
          <w:tcPr>
            <w:tcW w:w="1530" w:type="dxa"/>
            <w:vMerge/>
            <w:tcBorders>
              <w:left w:val="single" w:sz="12" w:space="0" w:color="auto"/>
              <w:right w:val="single" w:sz="12" w:space="0" w:color="auto"/>
            </w:tcBorders>
          </w:tcPr>
          <w:p w:rsidR="00D47307" w:rsidRPr="002A1B47" w:rsidRDefault="00D47307" w:rsidP="00C962C7">
            <w:pPr>
              <w:pStyle w:val="TableEntry"/>
              <w:jc w:val="center"/>
              <w:rPr>
                <w:noProof w:val="0"/>
              </w:rPr>
            </w:pPr>
          </w:p>
        </w:tc>
      </w:tr>
      <w:tr w:rsidR="00D47307" w:rsidRPr="002A1B47" w:rsidTr="00B65F1B">
        <w:trPr>
          <w:trHeight w:val="290"/>
          <w:jc w:val="center"/>
        </w:trPr>
        <w:tc>
          <w:tcPr>
            <w:tcW w:w="1578" w:type="dxa"/>
            <w:vMerge/>
            <w:tcBorders>
              <w:left w:val="single" w:sz="12" w:space="0" w:color="auto"/>
              <w:bottom w:val="nil"/>
              <w:right w:val="single" w:sz="12" w:space="0" w:color="auto"/>
            </w:tcBorders>
          </w:tcPr>
          <w:p w:rsidR="00D47307" w:rsidRPr="002A1B47" w:rsidRDefault="00D47307" w:rsidP="00F923B5">
            <w:pPr>
              <w:pStyle w:val="TableEntry"/>
              <w:rPr>
                <w:noProof w:val="0"/>
                <w:lang w:eastAsia="zh-CN"/>
              </w:rPr>
            </w:pPr>
          </w:p>
        </w:tc>
        <w:tc>
          <w:tcPr>
            <w:tcW w:w="1620" w:type="dxa"/>
            <w:vMerge/>
            <w:tcBorders>
              <w:left w:val="single" w:sz="12" w:space="0" w:color="auto"/>
              <w:bottom w:val="nil"/>
              <w:right w:val="single" w:sz="12" w:space="0" w:color="auto"/>
            </w:tcBorders>
          </w:tcPr>
          <w:p w:rsidR="00D47307" w:rsidRPr="002A1B47" w:rsidRDefault="00D47307"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rsidR="00D47307" w:rsidRPr="002A1B47" w:rsidRDefault="00D47307"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rsidR="00D47307" w:rsidRPr="002A1B47" w:rsidRDefault="00D47307" w:rsidP="00C962C7">
            <w:pPr>
              <w:pStyle w:val="TableEntry"/>
              <w:rPr>
                <w:noProof w:val="0"/>
                <w:lang w:eastAsia="zh-CN"/>
              </w:rPr>
            </w:pPr>
            <w:r w:rsidRPr="002A1B47">
              <w:rPr>
                <w:noProof w:val="0"/>
                <w:lang w:eastAsia="zh-CN"/>
              </w:rPr>
              <w:t>FHIR Patient</w:t>
            </w:r>
          </w:p>
        </w:tc>
        <w:tc>
          <w:tcPr>
            <w:tcW w:w="1710" w:type="dxa"/>
            <w:vMerge/>
            <w:tcBorders>
              <w:left w:val="single" w:sz="12" w:space="0" w:color="auto"/>
              <w:bottom w:val="single" w:sz="12" w:space="0" w:color="auto"/>
              <w:right w:val="single" w:sz="12" w:space="0" w:color="auto"/>
            </w:tcBorders>
          </w:tcPr>
          <w:p w:rsidR="00D47307" w:rsidRPr="002A1B47" w:rsidRDefault="00D47307" w:rsidP="00C962C7">
            <w:pPr>
              <w:pStyle w:val="TableEntry"/>
              <w:jc w:val="center"/>
              <w:rPr>
                <w:noProof w:val="0"/>
                <w:lang w:eastAsia="zh-CN"/>
              </w:rPr>
            </w:pPr>
          </w:p>
        </w:tc>
        <w:tc>
          <w:tcPr>
            <w:tcW w:w="1530" w:type="dxa"/>
            <w:vMerge/>
            <w:tcBorders>
              <w:left w:val="single" w:sz="12" w:space="0" w:color="auto"/>
              <w:bottom w:val="single" w:sz="12" w:space="0" w:color="auto"/>
              <w:right w:val="single" w:sz="12" w:space="0" w:color="auto"/>
            </w:tcBorders>
          </w:tcPr>
          <w:p w:rsidR="00D47307" w:rsidRPr="002A1B47" w:rsidRDefault="00D47307" w:rsidP="00C962C7">
            <w:pPr>
              <w:pStyle w:val="TableEntry"/>
              <w:jc w:val="center"/>
              <w:rPr>
                <w:noProof w:val="0"/>
                <w:lang w:eastAsia="zh-CN"/>
              </w:rPr>
            </w:pPr>
          </w:p>
        </w:tc>
      </w:tr>
      <w:tr w:rsidR="00B65F1B" w:rsidRPr="002A1B47" w:rsidTr="00D47307">
        <w:trPr>
          <w:trHeight w:val="290"/>
          <w:jc w:val="center"/>
        </w:trPr>
        <w:tc>
          <w:tcPr>
            <w:tcW w:w="1578" w:type="dxa"/>
            <w:vMerge w:val="restart"/>
            <w:tcBorders>
              <w:top w:val="single" w:sz="12" w:space="0" w:color="auto"/>
              <w:left w:val="single" w:sz="12" w:space="0" w:color="auto"/>
              <w:right w:val="single" w:sz="12" w:space="0" w:color="auto"/>
            </w:tcBorders>
          </w:tcPr>
          <w:p w:rsidR="00B65F1B" w:rsidRPr="002A1B47" w:rsidRDefault="00B65F1B" w:rsidP="00D47307">
            <w:pPr>
              <w:pStyle w:val="TableEntry"/>
              <w:rPr>
                <w:noProof w:val="0"/>
                <w:lang w:eastAsia="zh-CN"/>
              </w:rPr>
            </w:pPr>
            <w:r w:rsidRPr="002A1B47">
              <w:rPr>
                <w:noProof w:val="0"/>
                <w:lang w:eastAsia="zh-CN"/>
              </w:rPr>
              <w:t>Encounter Documents and Metadata</w:t>
            </w:r>
          </w:p>
        </w:tc>
        <w:tc>
          <w:tcPr>
            <w:tcW w:w="1620" w:type="dxa"/>
            <w:vMerge w:val="restart"/>
            <w:tcBorders>
              <w:top w:val="single" w:sz="12" w:space="0" w:color="auto"/>
              <w:left w:val="single" w:sz="12" w:space="0" w:color="auto"/>
              <w:right w:val="single" w:sz="12" w:space="0" w:color="auto"/>
            </w:tcBorders>
          </w:tcPr>
          <w:p w:rsidR="00B65F1B" w:rsidRPr="002A1B47" w:rsidRDefault="00B65F1B" w:rsidP="00F923B5">
            <w:pPr>
              <w:pStyle w:val="TableEntry"/>
              <w:rPr>
                <w:noProof w:val="0"/>
                <w:lang w:eastAsia="zh-CN"/>
              </w:rPr>
            </w:pPr>
            <w:r w:rsidRPr="002A1B47">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rsidR="00B65F1B" w:rsidRPr="002A1B47" w:rsidRDefault="00B65F1B"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rsidR="00B65F1B" w:rsidRPr="002A1B47" w:rsidRDefault="00B65F1B" w:rsidP="00F923B5">
            <w:pPr>
              <w:pStyle w:val="TableEntry"/>
              <w:rPr>
                <w:noProof w:val="0"/>
                <w:lang w:eastAsia="zh-CN"/>
              </w:rPr>
            </w:pPr>
            <w:r w:rsidRPr="002A1B47">
              <w:rPr>
                <w:noProof w:val="0"/>
                <w:lang w:eastAsia="zh-CN"/>
              </w:rPr>
              <w:t>ebXML RIM+CDA</w:t>
            </w:r>
          </w:p>
        </w:tc>
        <w:tc>
          <w:tcPr>
            <w:tcW w:w="1710" w:type="dxa"/>
            <w:tcBorders>
              <w:top w:val="single" w:sz="12" w:space="0" w:color="auto"/>
              <w:left w:val="single" w:sz="12" w:space="0" w:color="auto"/>
              <w:bottom w:val="single" w:sz="12" w:space="0" w:color="auto"/>
              <w:right w:val="single" w:sz="12" w:space="0" w:color="auto"/>
            </w:tcBorders>
          </w:tcPr>
          <w:p w:rsidR="00B65F1B" w:rsidRPr="002A1B47" w:rsidRDefault="00B65F1B" w:rsidP="00C962C7">
            <w:pPr>
              <w:pStyle w:val="TableEntry"/>
              <w:rPr>
                <w:noProof w:val="0"/>
                <w:lang w:eastAsia="zh-CN"/>
              </w:rPr>
            </w:pPr>
            <w:r w:rsidRPr="002A1B47">
              <w:rPr>
                <w:noProof w:val="0"/>
                <w:lang w:eastAsia="zh-CN"/>
              </w:rPr>
              <w:t>XDS/XCA</w:t>
            </w:r>
          </w:p>
        </w:tc>
        <w:tc>
          <w:tcPr>
            <w:tcW w:w="1530" w:type="dxa"/>
            <w:tcBorders>
              <w:top w:val="single" w:sz="12" w:space="0" w:color="auto"/>
              <w:left w:val="single" w:sz="12" w:space="0" w:color="auto"/>
              <w:bottom w:val="single" w:sz="12" w:space="0" w:color="auto"/>
              <w:right w:val="single" w:sz="12" w:space="0" w:color="auto"/>
            </w:tcBorders>
          </w:tcPr>
          <w:p w:rsidR="00B65F1B" w:rsidRPr="002A1B47" w:rsidRDefault="00B65F1B" w:rsidP="00C962C7">
            <w:pPr>
              <w:pStyle w:val="TableEntry"/>
              <w:rPr>
                <w:noProof w:val="0"/>
                <w:lang w:eastAsia="zh-CN"/>
              </w:rPr>
            </w:pPr>
            <w:r w:rsidRPr="002A1B47">
              <w:rPr>
                <w:noProof w:val="0"/>
                <w:lang w:eastAsia="zh-CN"/>
              </w:rPr>
              <w:t>MPQ</w:t>
            </w:r>
          </w:p>
        </w:tc>
      </w:tr>
      <w:tr w:rsidR="00B65F1B" w:rsidRPr="002A1B47" w:rsidTr="00B65F1B">
        <w:trPr>
          <w:trHeight w:val="290"/>
          <w:jc w:val="center"/>
        </w:trPr>
        <w:tc>
          <w:tcPr>
            <w:tcW w:w="1578" w:type="dxa"/>
            <w:vMerge/>
            <w:tcBorders>
              <w:left w:val="single" w:sz="12" w:space="0" w:color="auto"/>
              <w:right w:val="single" w:sz="12" w:space="0" w:color="auto"/>
            </w:tcBorders>
          </w:tcPr>
          <w:p w:rsidR="00B65F1B" w:rsidRPr="002A1B47" w:rsidRDefault="00B65F1B" w:rsidP="00F923B5">
            <w:pPr>
              <w:pStyle w:val="TableEntry"/>
              <w:rPr>
                <w:noProof w:val="0"/>
                <w:lang w:eastAsia="zh-CN"/>
              </w:rPr>
            </w:pPr>
          </w:p>
        </w:tc>
        <w:tc>
          <w:tcPr>
            <w:tcW w:w="1620" w:type="dxa"/>
            <w:vMerge/>
            <w:tcBorders>
              <w:left w:val="single" w:sz="12" w:space="0" w:color="auto"/>
              <w:right w:val="single" w:sz="12" w:space="0" w:color="auto"/>
            </w:tcBorders>
          </w:tcPr>
          <w:p w:rsidR="00B65F1B" w:rsidRPr="002A1B47" w:rsidRDefault="00B65F1B"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rsidR="00B65F1B" w:rsidRPr="002A1B47" w:rsidRDefault="00B65F1B"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rsidR="00B65F1B" w:rsidRPr="002A1B47" w:rsidRDefault="00B65F1B" w:rsidP="00F923B5">
            <w:pPr>
              <w:pStyle w:val="TableEntry"/>
              <w:rPr>
                <w:noProof w:val="0"/>
                <w:lang w:eastAsia="zh-CN"/>
              </w:rPr>
            </w:pPr>
            <w:r w:rsidRPr="002A1B47">
              <w:rPr>
                <w:noProof w:val="0"/>
                <w:lang w:eastAsia="zh-CN"/>
              </w:rPr>
              <w:t>FHIR+CDA</w:t>
            </w:r>
          </w:p>
        </w:tc>
        <w:tc>
          <w:tcPr>
            <w:tcW w:w="1710" w:type="dxa"/>
            <w:tcBorders>
              <w:top w:val="single" w:sz="12" w:space="0" w:color="auto"/>
              <w:left w:val="single" w:sz="12" w:space="0" w:color="auto"/>
              <w:bottom w:val="single" w:sz="12" w:space="0" w:color="auto"/>
              <w:right w:val="single" w:sz="12" w:space="0" w:color="auto"/>
            </w:tcBorders>
          </w:tcPr>
          <w:p w:rsidR="00B65F1B" w:rsidRPr="002A1B47" w:rsidRDefault="00B65F1B" w:rsidP="00C962C7">
            <w:pPr>
              <w:pStyle w:val="TableEntry"/>
              <w:rPr>
                <w:noProof w:val="0"/>
                <w:lang w:eastAsia="zh-CN"/>
              </w:rPr>
            </w:pPr>
            <w:r w:rsidRPr="002A1B47">
              <w:rPr>
                <w:noProof w:val="0"/>
                <w:lang w:eastAsia="zh-CN"/>
              </w:rPr>
              <w:t>MHD</w:t>
            </w:r>
          </w:p>
        </w:tc>
        <w:tc>
          <w:tcPr>
            <w:tcW w:w="1530" w:type="dxa"/>
            <w:tcBorders>
              <w:top w:val="single" w:sz="12" w:space="0" w:color="auto"/>
              <w:left w:val="single" w:sz="12" w:space="0" w:color="auto"/>
              <w:bottom w:val="single" w:sz="12" w:space="0" w:color="auto"/>
              <w:right w:val="single" w:sz="12" w:space="0" w:color="auto"/>
            </w:tcBorders>
          </w:tcPr>
          <w:p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3</w:t>
            </w:r>
          </w:p>
        </w:tc>
      </w:tr>
      <w:tr w:rsidR="00B65F1B" w:rsidRPr="002A1B47" w:rsidTr="00B65F1B">
        <w:trPr>
          <w:trHeight w:val="290"/>
          <w:jc w:val="center"/>
        </w:trPr>
        <w:tc>
          <w:tcPr>
            <w:tcW w:w="1578" w:type="dxa"/>
            <w:vMerge/>
            <w:tcBorders>
              <w:left w:val="single" w:sz="12" w:space="0" w:color="auto"/>
              <w:right w:val="single" w:sz="12" w:space="0" w:color="auto"/>
            </w:tcBorders>
          </w:tcPr>
          <w:p w:rsidR="00B65F1B" w:rsidRPr="002A1B47" w:rsidRDefault="00B65F1B" w:rsidP="00F923B5">
            <w:pPr>
              <w:pStyle w:val="TableEntry"/>
              <w:rPr>
                <w:noProof w:val="0"/>
                <w:lang w:eastAsia="zh-CN"/>
              </w:rPr>
            </w:pPr>
          </w:p>
        </w:tc>
        <w:tc>
          <w:tcPr>
            <w:tcW w:w="1620" w:type="dxa"/>
            <w:vMerge/>
            <w:tcBorders>
              <w:left w:val="single" w:sz="12" w:space="0" w:color="auto"/>
              <w:bottom w:val="nil"/>
              <w:right w:val="single" w:sz="12" w:space="0" w:color="auto"/>
            </w:tcBorders>
          </w:tcPr>
          <w:p w:rsidR="00B65F1B" w:rsidRPr="002A1B47" w:rsidRDefault="00B65F1B"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rsidR="00B65F1B" w:rsidRPr="002A1B47" w:rsidRDefault="00B65F1B" w:rsidP="00F923B5">
            <w:pPr>
              <w:pStyle w:val="TableEntry"/>
              <w:rPr>
                <w:noProof w:val="0"/>
                <w:lang w:eastAsia="zh-CN"/>
              </w:rPr>
            </w:pPr>
            <w:r w:rsidRPr="002A1B47">
              <w:rPr>
                <w:noProof w:val="0"/>
                <w:lang w:eastAsia="zh-CN"/>
              </w:rPr>
              <w:t>SMTP</w:t>
            </w:r>
          </w:p>
        </w:tc>
        <w:tc>
          <w:tcPr>
            <w:tcW w:w="5220" w:type="dxa"/>
            <w:gridSpan w:val="3"/>
            <w:tcBorders>
              <w:top w:val="single" w:sz="12" w:space="0" w:color="auto"/>
              <w:left w:val="single" w:sz="12" w:space="0" w:color="auto"/>
              <w:bottom w:val="nil"/>
              <w:right w:val="single" w:sz="12" w:space="0" w:color="auto"/>
            </w:tcBorders>
          </w:tcPr>
          <w:p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10</w:t>
            </w:r>
          </w:p>
        </w:tc>
      </w:tr>
      <w:tr w:rsidR="00B65F1B" w:rsidRPr="002A1B47" w:rsidTr="00D47307">
        <w:trPr>
          <w:trHeight w:val="290"/>
          <w:jc w:val="center"/>
        </w:trPr>
        <w:tc>
          <w:tcPr>
            <w:tcW w:w="1578" w:type="dxa"/>
            <w:vMerge/>
            <w:tcBorders>
              <w:left w:val="single" w:sz="12" w:space="0" w:color="auto"/>
              <w:right w:val="single" w:sz="12" w:space="0" w:color="auto"/>
            </w:tcBorders>
          </w:tcPr>
          <w:p w:rsidR="00B65F1B" w:rsidRPr="002A1B47" w:rsidRDefault="00B65F1B" w:rsidP="00F923B5">
            <w:pPr>
              <w:pStyle w:val="TableEntry"/>
              <w:rPr>
                <w:noProof w:val="0"/>
                <w:lang w:eastAsia="zh-CN"/>
              </w:rPr>
            </w:pPr>
          </w:p>
        </w:tc>
        <w:tc>
          <w:tcPr>
            <w:tcW w:w="1620" w:type="dxa"/>
            <w:vMerge w:val="restart"/>
            <w:tcBorders>
              <w:top w:val="single" w:sz="12" w:space="0" w:color="auto"/>
              <w:left w:val="single" w:sz="12" w:space="0" w:color="auto"/>
              <w:right w:val="single" w:sz="12" w:space="0" w:color="auto"/>
            </w:tcBorders>
          </w:tcPr>
          <w:p w:rsidR="00B65F1B" w:rsidRPr="002A1B47" w:rsidRDefault="00B65F1B" w:rsidP="00F923B5">
            <w:pPr>
              <w:pStyle w:val="TableEntry"/>
              <w:rPr>
                <w:noProof w:val="0"/>
                <w:lang w:eastAsia="zh-CN"/>
              </w:rPr>
            </w:pPr>
            <w:r w:rsidRPr="002A1B47">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rsidR="00B65F1B" w:rsidRPr="002A1B47" w:rsidRDefault="00B65F1B"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rsidR="00B65F1B" w:rsidRPr="002A1B47" w:rsidRDefault="00B65F1B" w:rsidP="00F923B5">
            <w:pPr>
              <w:pStyle w:val="TableEntry"/>
              <w:rPr>
                <w:noProof w:val="0"/>
                <w:lang w:eastAsia="zh-CN"/>
              </w:rPr>
            </w:pPr>
            <w:r w:rsidRPr="002A1B47">
              <w:rPr>
                <w:noProof w:val="0"/>
                <w:lang w:eastAsia="zh-CN"/>
              </w:rPr>
              <w:t>ebXML RIM+CDA</w:t>
            </w:r>
          </w:p>
        </w:tc>
        <w:tc>
          <w:tcPr>
            <w:tcW w:w="1710" w:type="dxa"/>
            <w:tcBorders>
              <w:top w:val="single" w:sz="12" w:space="0" w:color="auto"/>
              <w:left w:val="single" w:sz="12" w:space="0" w:color="auto"/>
              <w:bottom w:val="single" w:sz="12" w:space="0" w:color="auto"/>
              <w:right w:val="single" w:sz="12" w:space="0" w:color="auto"/>
            </w:tcBorders>
          </w:tcPr>
          <w:p w:rsidR="00B65F1B" w:rsidRPr="002A1B47" w:rsidRDefault="00B65F1B" w:rsidP="00C962C7">
            <w:pPr>
              <w:pStyle w:val="TableEntry"/>
              <w:rPr>
                <w:noProof w:val="0"/>
                <w:lang w:eastAsia="zh-CN"/>
              </w:rPr>
            </w:pPr>
            <w:r w:rsidRPr="002A1B47">
              <w:rPr>
                <w:noProof w:val="0"/>
                <w:lang w:eastAsia="zh-CN"/>
              </w:rPr>
              <w:t>DSUB</w:t>
            </w:r>
          </w:p>
        </w:tc>
        <w:tc>
          <w:tcPr>
            <w:tcW w:w="1530" w:type="dxa"/>
            <w:tcBorders>
              <w:top w:val="single" w:sz="12" w:space="0" w:color="auto"/>
              <w:left w:val="single" w:sz="12" w:space="0" w:color="auto"/>
              <w:bottom w:val="single" w:sz="12" w:space="0" w:color="auto"/>
              <w:right w:val="single" w:sz="12" w:space="0" w:color="auto"/>
            </w:tcBorders>
          </w:tcPr>
          <w:p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4</w:t>
            </w:r>
          </w:p>
        </w:tc>
      </w:tr>
      <w:tr w:rsidR="00B65F1B" w:rsidRPr="002A1B47" w:rsidTr="00B65F1B">
        <w:trPr>
          <w:trHeight w:val="290"/>
          <w:jc w:val="center"/>
        </w:trPr>
        <w:tc>
          <w:tcPr>
            <w:tcW w:w="1578" w:type="dxa"/>
            <w:vMerge/>
            <w:tcBorders>
              <w:left w:val="single" w:sz="12" w:space="0" w:color="auto"/>
              <w:right w:val="single" w:sz="12" w:space="0" w:color="auto"/>
            </w:tcBorders>
          </w:tcPr>
          <w:p w:rsidR="00B65F1B" w:rsidRPr="002A1B47" w:rsidRDefault="00B65F1B" w:rsidP="00F923B5">
            <w:pPr>
              <w:pStyle w:val="TableEntry"/>
              <w:rPr>
                <w:noProof w:val="0"/>
                <w:lang w:eastAsia="zh-CN"/>
              </w:rPr>
            </w:pPr>
          </w:p>
        </w:tc>
        <w:tc>
          <w:tcPr>
            <w:tcW w:w="1620" w:type="dxa"/>
            <w:vMerge/>
            <w:tcBorders>
              <w:left w:val="single" w:sz="12" w:space="0" w:color="auto"/>
              <w:right w:val="single" w:sz="12" w:space="0" w:color="auto"/>
            </w:tcBorders>
          </w:tcPr>
          <w:p w:rsidR="00B65F1B" w:rsidRPr="002A1B47" w:rsidRDefault="00B65F1B"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rsidR="00B65F1B" w:rsidRPr="002A1B47" w:rsidRDefault="00B65F1B"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rsidR="00B65F1B" w:rsidRPr="002A1B47" w:rsidRDefault="00B65F1B" w:rsidP="00C962C7">
            <w:pPr>
              <w:pStyle w:val="TableEntry"/>
              <w:rPr>
                <w:noProof w:val="0"/>
                <w:lang w:eastAsia="zh-CN"/>
              </w:rPr>
            </w:pPr>
            <w:r w:rsidRPr="002A1B47">
              <w:rPr>
                <w:noProof w:val="0"/>
                <w:lang w:eastAsia="zh-CN"/>
              </w:rPr>
              <w:t>FHIR+CDA</w:t>
            </w:r>
          </w:p>
        </w:tc>
        <w:tc>
          <w:tcPr>
            <w:tcW w:w="3240" w:type="dxa"/>
            <w:gridSpan w:val="2"/>
            <w:tcBorders>
              <w:top w:val="single" w:sz="12" w:space="0" w:color="auto"/>
              <w:left w:val="single" w:sz="12" w:space="0" w:color="auto"/>
              <w:bottom w:val="single" w:sz="12" w:space="0" w:color="auto"/>
              <w:right w:val="single" w:sz="12" w:space="0" w:color="auto"/>
            </w:tcBorders>
          </w:tcPr>
          <w:p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5</w:t>
            </w:r>
          </w:p>
        </w:tc>
      </w:tr>
      <w:tr w:rsidR="00B65F1B" w:rsidRPr="002A1B47" w:rsidTr="00B65F1B">
        <w:trPr>
          <w:trHeight w:val="290"/>
          <w:jc w:val="center"/>
        </w:trPr>
        <w:tc>
          <w:tcPr>
            <w:tcW w:w="1578" w:type="dxa"/>
            <w:vMerge/>
            <w:tcBorders>
              <w:left w:val="single" w:sz="12" w:space="0" w:color="auto"/>
              <w:bottom w:val="single" w:sz="12" w:space="0" w:color="auto"/>
              <w:right w:val="single" w:sz="12" w:space="0" w:color="auto"/>
            </w:tcBorders>
          </w:tcPr>
          <w:p w:rsidR="00B65F1B" w:rsidRPr="002A1B47" w:rsidRDefault="00B65F1B" w:rsidP="00F923B5">
            <w:pPr>
              <w:pStyle w:val="TableEntry"/>
              <w:rPr>
                <w:noProof w:val="0"/>
                <w:lang w:eastAsia="zh-CN"/>
              </w:rPr>
            </w:pPr>
          </w:p>
        </w:tc>
        <w:tc>
          <w:tcPr>
            <w:tcW w:w="1620" w:type="dxa"/>
            <w:vMerge/>
            <w:tcBorders>
              <w:left w:val="single" w:sz="12" w:space="0" w:color="auto"/>
              <w:bottom w:val="single" w:sz="12" w:space="0" w:color="auto"/>
              <w:right w:val="single" w:sz="12" w:space="0" w:color="auto"/>
            </w:tcBorders>
          </w:tcPr>
          <w:p w:rsidR="00B65F1B" w:rsidRPr="002A1B47" w:rsidRDefault="00B65F1B"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rsidR="00B65F1B" w:rsidRPr="002A1B47" w:rsidRDefault="00B65F1B" w:rsidP="00F923B5">
            <w:pPr>
              <w:pStyle w:val="TableEntry"/>
              <w:rPr>
                <w:noProof w:val="0"/>
                <w:lang w:eastAsia="zh-CN"/>
              </w:rPr>
            </w:pPr>
            <w:r w:rsidRPr="002A1B47">
              <w:rPr>
                <w:noProof w:val="0"/>
                <w:lang w:eastAsia="zh-CN"/>
              </w:rPr>
              <w:t>SMTP</w:t>
            </w:r>
          </w:p>
        </w:tc>
        <w:tc>
          <w:tcPr>
            <w:tcW w:w="5220" w:type="dxa"/>
            <w:gridSpan w:val="3"/>
            <w:tcBorders>
              <w:top w:val="single" w:sz="12" w:space="0" w:color="auto"/>
              <w:left w:val="single" w:sz="12" w:space="0" w:color="auto"/>
              <w:bottom w:val="nil"/>
              <w:right w:val="single" w:sz="12" w:space="0" w:color="auto"/>
            </w:tcBorders>
          </w:tcPr>
          <w:p w:rsidR="00B65F1B" w:rsidRPr="002A1B47" w:rsidRDefault="00B65F1B" w:rsidP="002D4C44">
            <w:pPr>
              <w:pStyle w:val="TableEntry"/>
              <w:jc w:val="center"/>
              <w:rPr>
                <w:noProof w:val="0"/>
                <w:lang w:eastAsia="zh-CN"/>
              </w:rPr>
            </w:pPr>
            <w:r w:rsidRPr="002A1B47">
              <w:rPr>
                <w:noProof w:val="0"/>
                <w:lang w:eastAsia="zh-CN"/>
              </w:rPr>
              <w:t>Gap</w:t>
            </w:r>
            <w:r w:rsidRPr="002A1B47">
              <w:rPr>
                <w:noProof w:val="0"/>
                <w:vertAlign w:val="superscript"/>
                <w:lang w:eastAsia="zh-CN"/>
              </w:rPr>
              <w:t>1</w:t>
            </w:r>
            <w:ins w:id="639" w:author="nbashyam" w:date="2014-04-30T13:32:00Z">
              <w:r w:rsidR="009317D9">
                <w:rPr>
                  <w:noProof w:val="0"/>
                  <w:vertAlign w:val="superscript"/>
                  <w:lang w:eastAsia="zh-CN"/>
                </w:rPr>
                <w:t>1</w:t>
              </w:r>
            </w:ins>
            <w:del w:id="640" w:author="nbashyam" w:date="2014-04-30T13:32:00Z">
              <w:r w:rsidRPr="002A1B47" w:rsidDel="009317D9">
                <w:rPr>
                  <w:noProof w:val="0"/>
                  <w:vertAlign w:val="superscript"/>
                  <w:lang w:eastAsia="zh-CN"/>
                </w:rPr>
                <w:delText>0</w:delText>
              </w:r>
            </w:del>
          </w:p>
        </w:tc>
      </w:tr>
      <w:tr w:rsidR="00D47307" w:rsidRPr="002A1B47" w:rsidTr="00557283">
        <w:trPr>
          <w:trHeight w:val="319"/>
          <w:jc w:val="center"/>
        </w:trPr>
        <w:tc>
          <w:tcPr>
            <w:tcW w:w="1578" w:type="dxa"/>
            <w:vMerge w:val="restart"/>
            <w:tcBorders>
              <w:top w:val="single" w:sz="12" w:space="0" w:color="auto"/>
              <w:left w:val="single" w:sz="12" w:space="0" w:color="auto"/>
              <w:right w:val="single" w:sz="12" w:space="0" w:color="auto"/>
            </w:tcBorders>
          </w:tcPr>
          <w:p w:rsidR="00C962C7" w:rsidRPr="002A1B47" w:rsidRDefault="00C962C7" w:rsidP="00F923B5">
            <w:pPr>
              <w:pStyle w:val="TableEntry"/>
              <w:rPr>
                <w:noProof w:val="0"/>
                <w:lang w:eastAsia="zh-CN"/>
              </w:rPr>
            </w:pPr>
            <w:r w:rsidRPr="002A1B47">
              <w:rPr>
                <w:noProof w:val="0"/>
                <w:lang w:eastAsia="zh-CN"/>
              </w:rPr>
              <w:t>Detailed Clinical Data</w:t>
            </w:r>
          </w:p>
        </w:tc>
        <w:tc>
          <w:tcPr>
            <w:tcW w:w="1620" w:type="dxa"/>
            <w:vMerge w:val="restart"/>
            <w:tcBorders>
              <w:top w:val="single" w:sz="12" w:space="0" w:color="auto"/>
              <w:left w:val="single" w:sz="12" w:space="0" w:color="auto"/>
              <w:right w:val="single" w:sz="12" w:space="0" w:color="auto"/>
            </w:tcBorders>
          </w:tcPr>
          <w:p w:rsidR="00C962C7" w:rsidRPr="002A1B47" w:rsidRDefault="00C962C7" w:rsidP="00F923B5">
            <w:pPr>
              <w:pStyle w:val="TableEntry"/>
              <w:rPr>
                <w:noProof w:val="0"/>
                <w:lang w:eastAsia="zh-CN"/>
              </w:rPr>
            </w:pPr>
            <w:r w:rsidRPr="002A1B47">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rsidR="00C962C7" w:rsidRPr="002A1B47" w:rsidRDefault="00C962C7"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rsidR="00C962C7" w:rsidRPr="002A1B47" w:rsidRDefault="00C962C7" w:rsidP="00F923B5">
            <w:pPr>
              <w:pStyle w:val="TableEntry"/>
              <w:rPr>
                <w:noProof w:val="0"/>
                <w:lang w:eastAsia="zh-CN"/>
              </w:rPr>
            </w:pPr>
            <w:r w:rsidRPr="002A1B47">
              <w:rPr>
                <w:noProof w:val="0"/>
                <w:lang w:eastAsia="zh-CN"/>
              </w:rPr>
              <w:t>HL7 V3 Care Record</w:t>
            </w:r>
          </w:p>
        </w:tc>
        <w:tc>
          <w:tcPr>
            <w:tcW w:w="1710" w:type="dxa"/>
            <w:tcBorders>
              <w:top w:val="single" w:sz="12" w:space="0" w:color="auto"/>
              <w:left w:val="single" w:sz="12" w:space="0" w:color="auto"/>
              <w:bottom w:val="single" w:sz="12" w:space="0" w:color="auto"/>
              <w:right w:val="single" w:sz="12" w:space="0" w:color="auto"/>
            </w:tcBorders>
          </w:tcPr>
          <w:p w:rsidR="00C962C7" w:rsidRPr="002A1B47" w:rsidRDefault="00C962C7" w:rsidP="002D4C44">
            <w:pPr>
              <w:pStyle w:val="TableEntry"/>
              <w:rPr>
                <w:noProof w:val="0"/>
                <w:lang w:eastAsia="zh-CN"/>
              </w:rPr>
            </w:pPr>
            <w:r w:rsidRPr="002A1B47">
              <w:rPr>
                <w:noProof w:val="0"/>
                <w:lang w:eastAsia="zh-CN"/>
              </w:rPr>
              <w:t>QED</w:t>
            </w:r>
            <w:r w:rsidR="002D4C44" w:rsidRPr="002A1B47">
              <w:rPr>
                <w:noProof w:val="0"/>
                <w:vertAlign w:val="superscript"/>
                <w:lang w:eastAsia="zh-CN"/>
              </w:rPr>
              <w:t>8</w:t>
            </w:r>
          </w:p>
        </w:tc>
        <w:tc>
          <w:tcPr>
            <w:tcW w:w="1530" w:type="dxa"/>
            <w:tcBorders>
              <w:top w:val="single" w:sz="12" w:space="0" w:color="auto"/>
              <w:left w:val="single" w:sz="12" w:space="0" w:color="auto"/>
              <w:bottom w:val="single" w:sz="12" w:space="0" w:color="auto"/>
              <w:right w:val="single" w:sz="12" w:space="0" w:color="auto"/>
            </w:tcBorders>
          </w:tcPr>
          <w:p w:rsidR="00C962C7" w:rsidRPr="002A1B47" w:rsidRDefault="00C962C7" w:rsidP="002D4C44">
            <w:pPr>
              <w:pStyle w:val="TableEntry"/>
              <w:jc w:val="center"/>
              <w:rPr>
                <w:noProof w:val="0"/>
                <w:lang w:eastAsia="zh-CN"/>
              </w:rPr>
            </w:pPr>
            <w:r w:rsidRPr="002A1B47">
              <w:rPr>
                <w:noProof w:val="0"/>
                <w:lang w:eastAsia="zh-CN"/>
              </w:rPr>
              <w:t>Gap</w:t>
            </w:r>
            <w:r w:rsidR="00055982" w:rsidRPr="002A1B47">
              <w:rPr>
                <w:noProof w:val="0"/>
                <w:vertAlign w:val="superscript"/>
                <w:lang w:eastAsia="zh-CN"/>
              </w:rPr>
              <w:t>6</w:t>
            </w:r>
          </w:p>
        </w:tc>
      </w:tr>
      <w:tr w:rsidR="00055982" w:rsidRPr="002A1B47" w:rsidTr="00B65F1B">
        <w:trPr>
          <w:trHeight w:val="290"/>
          <w:jc w:val="center"/>
        </w:trPr>
        <w:tc>
          <w:tcPr>
            <w:tcW w:w="1578" w:type="dxa"/>
            <w:vMerge/>
            <w:tcBorders>
              <w:left w:val="single" w:sz="12" w:space="0" w:color="auto"/>
              <w:right w:val="single" w:sz="12" w:space="0" w:color="auto"/>
            </w:tcBorders>
          </w:tcPr>
          <w:p w:rsidR="00055982" w:rsidRPr="002A1B47" w:rsidRDefault="00055982" w:rsidP="00F923B5">
            <w:pPr>
              <w:pStyle w:val="TableEntry"/>
              <w:rPr>
                <w:rFonts w:ascii="Calibri" w:hAnsi="Calibri" w:cs="Calibri"/>
                <w:noProof w:val="0"/>
                <w:sz w:val="22"/>
                <w:szCs w:val="22"/>
                <w:lang w:eastAsia="zh-CN"/>
              </w:rPr>
            </w:pPr>
          </w:p>
        </w:tc>
        <w:tc>
          <w:tcPr>
            <w:tcW w:w="1620" w:type="dxa"/>
            <w:vMerge/>
            <w:tcBorders>
              <w:left w:val="single" w:sz="12" w:space="0" w:color="auto"/>
              <w:bottom w:val="nil"/>
              <w:right w:val="single" w:sz="12" w:space="0" w:color="auto"/>
            </w:tcBorders>
          </w:tcPr>
          <w:p w:rsidR="00055982" w:rsidRPr="002A1B47" w:rsidRDefault="00055982"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rsidR="00055982" w:rsidRPr="002A1B47" w:rsidRDefault="00055982"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nil"/>
              <w:right w:val="single" w:sz="12" w:space="0" w:color="auto"/>
            </w:tcBorders>
          </w:tcPr>
          <w:p w:rsidR="00055982" w:rsidRPr="002A1B47" w:rsidRDefault="00055982" w:rsidP="00F923B5">
            <w:pPr>
              <w:pStyle w:val="TableEntry"/>
              <w:rPr>
                <w:noProof w:val="0"/>
                <w:lang w:eastAsia="zh-CN"/>
              </w:rPr>
            </w:pPr>
            <w:r w:rsidRPr="002A1B47">
              <w:rPr>
                <w:noProof w:val="0"/>
                <w:lang w:eastAsia="zh-CN"/>
              </w:rPr>
              <w:t>FHIR</w:t>
            </w:r>
          </w:p>
        </w:tc>
        <w:tc>
          <w:tcPr>
            <w:tcW w:w="3240" w:type="dxa"/>
            <w:gridSpan w:val="2"/>
            <w:tcBorders>
              <w:top w:val="single" w:sz="12" w:space="0" w:color="auto"/>
              <w:left w:val="single" w:sz="12" w:space="0" w:color="auto"/>
              <w:bottom w:val="single" w:sz="12" w:space="0" w:color="auto"/>
              <w:right w:val="single" w:sz="12" w:space="0" w:color="auto"/>
            </w:tcBorders>
          </w:tcPr>
          <w:p w:rsidR="00055982" w:rsidRPr="002A1B47" w:rsidRDefault="00055982" w:rsidP="002D4C44">
            <w:pPr>
              <w:pStyle w:val="TableEntry"/>
              <w:jc w:val="center"/>
              <w:rPr>
                <w:noProof w:val="0"/>
                <w:lang w:eastAsia="zh-CN"/>
              </w:rPr>
            </w:pPr>
            <w:r w:rsidRPr="002A1B47">
              <w:rPr>
                <w:noProof w:val="0"/>
                <w:lang w:eastAsia="zh-CN"/>
              </w:rPr>
              <w:t>Gap</w:t>
            </w:r>
            <w:r w:rsidRPr="002A1B47">
              <w:rPr>
                <w:noProof w:val="0"/>
                <w:vertAlign w:val="superscript"/>
                <w:lang w:eastAsia="zh-CN"/>
              </w:rPr>
              <w:t>7</w:t>
            </w:r>
          </w:p>
        </w:tc>
      </w:tr>
      <w:tr w:rsidR="002D4C44" w:rsidRPr="002A1B47" w:rsidTr="00B65F1B">
        <w:trPr>
          <w:trHeight w:val="319"/>
          <w:jc w:val="center"/>
        </w:trPr>
        <w:tc>
          <w:tcPr>
            <w:tcW w:w="1578" w:type="dxa"/>
            <w:vMerge/>
            <w:tcBorders>
              <w:left w:val="single" w:sz="12" w:space="0" w:color="auto"/>
              <w:right w:val="single" w:sz="12" w:space="0" w:color="auto"/>
            </w:tcBorders>
          </w:tcPr>
          <w:p w:rsidR="002D4C44" w:rsidRPr="002A1B47" w:rsidRDefault="002D4C44" w:rsidP="00F923B5">
            <w:pPr>
              <w:pStyle w:val="TableEntry"/>
              <w:rPr>
                <w:rFonts w:ascii="Calibri" w:hAnsi="Calibri" w:cs="Calibri"/>
                <w:noProof w:val="0"/>
                <w:sz w:val="22"/>
                <w:szCs w:val="22"/>
                <w:lang w:eastAsia="zh-CN"/>
              </w:rPr>
            </w:pPr>
          </w:p>
        </w:tc>
        <w:tc>
          <w:tcPr>
            <w:tcW w:w="1620" w:type="dxa"/>
            <w:vMerge w:val="restart"/>
            <w:tcBorders>
              <w:top w:val="single" w:sz="12" w:space="0" w:color="auto"/>
              <w:left w:val="single" w:sz="12" w:space="0" w:color="auto"/>
              <w:right w:val="single" w:sz="12" w:space="0" w:color="auto"/>
            </w:tcBorders>
          </w:tcPr>
          <w:p w:rsidR="002D4C44" w:rsidRPr="002A1B47" w:rsidRDefault="002D4C44" w:rsidP="00F923B5">
            <w:pPr>
              <w:pStyle w:val="TableEntry"/>
              <w:rPr>
                <w:noProof w:val="0"/>
                <w:lang w:eastAsia="zh-CN"/>
              </w:rPr>
            </w:pPr>
            <w:r w:rsidRPr="002A1B47">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rsidR="002D4C44" w:rsidRPr="002A1B47" w:rsidRDefault="002D4C44" w:rsidP="00F923B5">
            <w:pPr>
              <w:pStyle w:val="TableEntry"/>
              <w:rPr>
                <w:noProof w:val="0"/>
                <w:lang w:eastAsia="zh-CN"/>
              </w:rPr>
            </w:pPr>
            <w:r w:rsidRPr="002A1B47">
              <w:rPr>
                <w:noProof w:val="0"/>
                <w:lang w:eastAsia="zh-CN"/>
              </w:rPr>
              <w:t>SOAP</w:t>
            </w:r>
          </w:p>
        </w:tc>
        <w:tc>
          <w:tcPr>
            <w:tcW w:w="1980" w:type="dxa"/>
            <w:tcBorders>
              <w:top w:val="single" w:sz="12" w:space="0" w:color="auto"/>
              <w:left w:val="single" w:sz="12" w:space="0" w:color="auto"/>
              <w:bottom w:val="nil"/>
              <w:right w:val="single" w:sz="12" w:space="0" w:color="auto"/>
            </w:tcBorders>
          </w:tcPr>
          <w:p w:rsidR="002D4C44" w:rsidRPr="002A1B47" w:rsidRDefault="002D4C44" w:rsidP="00F923B5">
            <w:pPr>
              <w:pStyle w:val="TableEntry"/>
              <w:rPr>
                <w:noProof w:val="0"/>
                <w:lang w:eastAsia="zh-CN"/>
              </w:rPr>
            </w:pPr>
            <w:r w:rsidRPr="002A1B47">
              <w:rPr>
                <w:noProof w:val="0"/>
                <w:lang w:eastAsia="zh-CN"/>
              </w:rPr>
              <w:t>HL7 V3 Care Record</w:t>
            </w:r>
          </w:p>
        </w:tc>
        <w:tc>
          <w:tcPr>
            <w:tcW w:w="3240" w:type="dxa"/>
            <w:gridSpan w:val="2"/>
            <w:tcBorders>
              <w:top w:val="single" w:sz="12" w:space="0" w:color="auto"/>
              <w:left w:val="single" w:sz="12" w:space="0" w:color="auto"/>
              <w:bottom w:val="single" w:sz="12" w:space="0" w:color="auto"/>
              <w:right w:val="single" w:sz="12" w:space="0" w:color="auto"/>
            </w:tcBorders>
          </w:tcPr>
          <w:p w:rsidR="002D4C44" w:rsidRPr="002A1B47" w:rsidRDefault="002D4C44" w:rsidP="002D4C44">
            <w:pPr>
              <w:pStyle w:val="TableEntry"/>
              <w:rPr>
                <w:noProof w:val="0"/>
                <w:lang w:eastAsia="zh-CN"/>
              </w:rPr>
            </w:pPr>
            <w:r w:rsidRPr="002A1B47">
              <w:rPr>
                <w:noProof w:val="0"/>
                <w:lang w:eastAsia="zh-CN"/>
              </w:rPr>
              <w:t>CM</w:t>
            </w:r>
            <w:r w:rsidRPr="002A1B47">
              <w:rPr>
                <w:noProof w:val="0"/>
                <w:vertAlign w:val="superscript"/>
                <w:lang w:eastAsia="zh-CN"/>
              </w:rPr>
              <w:t>9</w:t>
            </w:r>
          </w:p>
        </w:tc>
      </w:tr>
      <w:tr w:rsidR="00055982" w:rsidRPr="002A1B47" w:rsidTr="00B65F1B">
        <w:trPr>
          <w:trHeight w:val="290"/>
          <w:jc w:val="center"/>
        </w:trPr>
        <w:tc>
          <w:tcPr>
            <w:tcW w:w="1578" w:type="dxa"/>
            <w:vMerge/>
            <w:tcBorders>
              <w:left w:val="single" w:sz="12" w:space="0" w:color="auto"/>
              <w:bottom w:val="single" w:sz="12" w:space="0" w:color="auto"/>
              <w:right w:val="single" w:sz="12" w:space="0" w:color="auto"/>
            </w:tcBorders>
          </w:tcPr>
          <w:p w:rsidR="00055982" w:rsidRPr="002A1B47" w:rsidRDefault="00055982" w:rsidP="00F923B5">
            <w:pPr>
              <w:pStyle w:val="TableEntry"/>
              <w:rPr>
                <w:rFonts w:ascii="Calibri" w:hAnsi="Calibri" w:cs="Calibri"/>
                <w:noProof w:val="0"/>
                <w:sz w:val="22"/>
                <w:szCs w:val="22"/>
                <w:lang w:eastAsia="zh-CN"/>
              </w:rPr>
            </w:pPr>
          </w:p>
        </w:tc>
        <w:tc>
          <w:tcPr>
            <w:tcW w:w="1620" w:type="dxa"/>
            <w:vMerge/>
            <w:tcBorders>
              <w:left w:val="single" w:sz="12" w:space="0" w:color="auto"/>
              <w:bottom w:val="single" w:sz="12" w:space="0" w:color="auto"/>
              <w:right w:val="single" w:sz="12" w:space="0" w:color="auto"/>
            </w:tcBorders>
          </w:tcPr>
          <w:p w:rsidR="00055982" w:rsidRPr="002A1B47" w:rsidRDefault="00055982" w:rsidP="00F923B5">
            <w:pPr>
              <w:pStyle w:val="TableEntry"/>
              <w:rPr>
                <w:noProof w:val="0"/>
                <w:lang w:eastAsia="zh-CN"/>
              </w:rPr>
            </w:pPr>
          </w:p>
        </w:tc>
        <w:tc>
          <w:tcPr>
            <w:tcW w:w="1260" w:type="dxa"/>
            <w:tcBorders>
              <w:top w:val="single" w:sz="12" w:space="0" w:color="auto"/>
              <w:left w:val="single" w:sz="12" w:space="0" w:color="auto"/>
              <w:bottom w:val="single" w:sz="12" w:space="0" w:color="auto"/>
              <w:right w:val="single" w:sz="12" w:space="0" w:color="auto"/>
            </w:tcBorders>
          </w:tcPr>
          <w:p w:rsidR="00055982" w:rsidRPr="002A1B47" w:rsidRDefault="00055982" w:rsidP="00F923B5">
            <w:pPr>
              <w:pStyle w:val="TableEntry"/>
              <w:rPr>
                <w:noProof w:val="0"/>
                <w:lang w:eastAsia="zh-CN"/>
              </w:rPr>
            </w:pPr>
            <w:r w:rsidRPr="002A1B47">
              <w:rPr>
                <w:noProof w:val="0"/>
                <w:lang w:eastAsia="zh-CN"/>
              </w:rPr>
              <w:t>REST</w:t>
            </w:r>
          </w:p>
        </w:tc>
        <w:tc>
          <w:tcPr>
            <w:tcW w:w="1980" w:type="dxa"/>
            <w:tcBorders>
              <w:top w:val="single" w:sz="12" w:space="0" w:color="auto"/>
              <w:left w:val="single" w:sz="12" w:space="0" w:color="auto"/>
              <w:bottom w:val="single" w:sz="12" w:space="0" w:color="auto"/>
              <w:right w:val="single" w:sz="12" w:space="0" w:color="auto"/>
            </w:tcBorders>
          </w:tcPr>
          <w:p w:rsidR="00055982" w:rsidRPr="002A1B47" w:rsidRDefault="00055982" w:rsidP="00C962C7">
            <w:pPr>
              <w:pStyle w:val="TableEntry"/>
              <w:rPr>
                <w:noProof w:val="0"/>
                <w:lang w:eastAsia="zh-CN"/>
              </w:rPr>
            </w:pPr>
            <w:r w:rsidRPr="002A1B47">
              <w:rPr>
                <w:noProof w:val="0"/>
                <w:lang w:eastAsia="zh-CN"/>
              </w:rPr>
              <w:t>FHIR</w:t>
            </w:r>
          </w:p>
        </w:tc>
        <w:tc>
          <w:tcPr>
            <w:tcW w:w="3240" w:type="dxa"/>
            <w:gridSpan w:val="2"/>
            <w:tcBorders>
              <w:top w:val="single" w:sz="12" w:space="0" w:color="auto"/>
              <w:left w:val="single" w:sz="12" w:space="0" w:color="auto"/>
              <w:bottom w:val="single" w:sz="12" w:space="0" w:color="auto"/>
              <w:right w:val="single" w:sz="12" w:space="0" w:color="auto"/>
            </w:tcBorders>
          </w:tcPr>
          <w:p w:rsidR="00055982" w:rsidRPr="002A1B47" w:rsidRDefault="00055982" w:rsidP="002D4C44">
            <w:pPr>
              <w:pStyle w:val="TableEntry"/>
              <w:jc w:val="center"/>
              <w:rPr>
                <w:noProof w:val="0"/>
                <w:lang w:eastAsia="zh-CN"/>
              </w:rPr>
            </w:pPr>
            <w:r w:rsidRPr="002A1B47">
              <w:rPr>
                <w:noProof w:val="0"/>
                <w:lang w:eastAsia="zh-CN"/>
              </w:rPr>
              <w:t>Gap</w:t>
            </w:r>
            <w:r w:rsidR="002D4C44" w:rsidRPr="002A1B47">
              <w:rPr>
                <w:noProof w:val="0"/>
                <w:vertAlign w:val="superscript"/>
                <w:lang w:eastAsia="zh-CN"/>
              </w:rPr>
              <w:t>7</w:t>
            </w:r>
          </w:p>
        </w:tc>
      </w:tr>
    </w:tbl>
    <w:p w:rsidR="00BA4C17" w:rsidRPr="002A1B47" w:rsidRDefault="00BA4C17" w:rsidP="00222901">
      <w:pPr>
        <w:pStyle w:val="BodyText"/>
        <w:rPr>
          <w:noProof w:val="0"/>
        </w:rPr>
      </w:pPr>
      <w:r w:rsidRPr="002A1B47">
        <w:rPr>
          <w:noProof w:val="0"/>
        </w:rPr>
        <w:t xml:space="preserve">Implementable information models are represented in the Message Semantics section describing transactions in Volume </w:t>
      </w:r>
      <w:r w:rsidR="002A1B47">
        <w:rPr>
          <w:noProof w:val="0"/>
        </w:rPr>
        <w:t>2</w:t>
      </w:r>
      <w:r w:rsidRPr="002A1B47">
        <w:rPr>
          <w:noProof w:val="0"/>
        </w:rPr>
        <w:t xml:space="preserve"> or in Content Modules found in Volume </w:t>
      </w:r>
      <w:r w:rsidR="002A1B47">
        <w:rPr>
          <w:noProof w:val="0"/>
        </w:rPr>
        <w:t>3</w:t>
      </w:r>
      <w:r w:rsidRPr="002A1B47">
        <w:rPr>
          <w:noProof w:val="0"/>
        </w:rPr>
        <w:t>.</w:t>
      </w:r>
    </w:p>
    <w:p w:rsidR="00055982" w:rsidRPr="002A1B47" w:rsidRDefault="00055982" w:rsidP="00222901">
      <w:pPr>
        <w:pStyle w:val="BodyText"/>
        <w:rPr>
          <w:noProof w:val="0"/>
        </w:rPr>
      </w:pPr>
    </w:p>
    <w:p w:rsidR="00F7422A" w:rsidRPr="002A1B47" w:rsidRDefault="00F7422A" w:rsidP="00922F80">
      <w:pPr>
        <w:pStyle w:val="TableTitle"/>
        <w:rPr>
          <w:noProof w:val="0"/>
        </w:rPr>
      </w:pPr>
      <w:r w:rsidRPr="002A1B47">
        <w:rPr>
          <w:noProof w:val="0"/>
        </w:rPr>
        <w:t>Table</w:t>
      </w:r>
      <w:r w:rsidR="00E83130">
        <w:rPr>
          <w:noProof w:val="0"/>
        </w:rPr>
        <w:t xml:space="preserve"> 5-2</w:t>
      </w:r>
      <w:r w:rsidR="00E33E65" w:rsidRPr="002A1B47">
        <w:rPr>
          <w:noProof w:val="0"/>
        </w:rPr>
        <w:t>:</w:t>
      </w:r>
      <w:r w:rsidRPr="002A1B47">
        <w:rPr>
          <w:noProof w:val="0"/>
        </w:rPr>
        <w:t xml:space="preserve"> Data Access Framework Gaps and Proposed Resolution</w:t>
      </w:r>
    </w:p>
    <w:tbl>
      <w:tblPr>
        <w:tblStyle w:val="TableGrid"/>
        <w:tblW w:w="0" w:type="auto"/>
        <w:tblLook w:val="04A0" w:firstRow="1" w:lastRow="0" w:firstColumn="1" w:lastColumn="0" w:noHBand="0" w:noVBand="1"/>
      </w:tblPr>
      <w:tblGrid>
        <w:gridCol w:w="749"/>
        <w:gridCol w:w="8822"/>
      </w:tblGrid>
      <w:tr w:rsidR="00055982" w:rsidRPr="002A1B47" w:rsidTr="00922F80">
        <w:trPr>
          <w:tblHeader/>
        </w:trPr>
        <w:tc>
          <w:tcPr>
            <w:tcW w:w="749" w:type="dxa"/>
            <w:shd w:val="clear" w:color="auto" w:fill="D9D9D9" w:themeFill="background1" w:themeFillShade="D9"/>
          </w:tcPr>
          <w:p w:rsidR="00055982" w:rsidRPr="002A1B47" w:rsidRDefault="00055982" w:rsidP="00055982">
            <w:pPr>
              <w:pStyle w:val="TableEntryHeader"/>
              <w:rPr>
                <w:noProof w:val="0"/>
              </w:rPr>
            </w:pPr>
            <w:r w:rsidRPr="002A1B47">
              <w:rPr>
                <w:noProof w:val="0"/>
              </w:rPr>
              <w:t>Gap</w:t>
            </w:r>
          </w:p>
        </w:tc>
        <w:tc>
          <w:tcPr>
            <w:tcW w:w="8822" w:type="dxa"/>
            <w:shd w:val="clear" w:color="auto" w:fill="D9D9D9" w:themeFill="background1" w:themeFillShade="D9"/>
          </w:tcPr>
          <w:p w:rsidR="00055982" w:rsidRPr="002A1B47" w:rsidRDefault="00F7422A" w:rsidP="00055982">
            <w:pPr>
              <w:pStyle w:val="TableEntryHeader"/>
              <w:rPr>
                <w:noProof w:val="0"/>
              </w:rPr>
            </w:pPr>
            <w:r w:rsidRPr="002A1B47">
              <w:rPr>
                <w:noProof w:val="0"/>
              </w:rPr>
              <w:t xml:space="preserve">Proposed </w:t>
            </w:r>
            <w:r w:rsidR="00055982" w:rsidRPr="002A1B47">
              <w:rPr>
                <w:noProof w:val="0"/>
              </w:rPr>
              <w:t>Resolution</w:t>
            </w:r>
          </w:p>
        </w:tc>
      </w:tr>
      <w:tr w:rsidR="00055982" w:rsidRPr="002A1B47" w:rsidTr="00992D76">
        <w:tc>
          <w:tcPr>
            <w:tcW w:w="749" w:type="dxa"/>
          </w:tcPr>
          <w:p w:rsidR="00055982" w:rsidRPr="002A1B47" w:rsidRDefault="00055982" w:rsidP="00055982">
            <w:pPr>
              <w:pStyle w:val="TableEntry"/>
              <w:jc w:val="center"/>
              <w:rPr>
                <w:noProof w:val="0"/>
              </w:rPr>
            </w:pPr>
            <w:r w:rsidRPr="002A1B47">
              <w:rPr>
                <w:noProof w:val="0"/>
              </w:rPr>
              <w:t>1</w:t>
            </w:r>
          </w:p>
        </w:tc>
        <w:tc>
          <w:tcPr>
            <w:tcW w:w="8822" w:type="dxa"/>
          </w:tcPr>
          <w:p w:rsidR="00055982" w:rsidRPr="002A1B47" w:rsidRDefault="00055982" w:rsidP="002D4C44">
            <w:pPr>
              <w:pStyle w:val="TableEntry"/>
              <w:rPr>
                <w:noProof w:val="0"/>
              </w:rPr>
            </w:pPr>
            <w:r w:rsidRPr="002A1B47">
              <w:rPr>
                <w:noProof w:val="0"/>
              </w:rPr>
              <w:t xml:space="preserve">IHE ITI has not developed profiles to support unrestricted queries for patients matching demographics criteria. Most information systems in a healthcare environment have </w:t>
            </w:r>
            <w:r w:rsidR="002A1B47" w:rsidRPr="002A1B47">
              <w:rPr>
                <w:noProof w:val="0"/>
              </w:rPr>
              <w:t>access</w:t>
            </w:r>
            <w:r w:rsidRPr="002A1B47">
              <w:rPr>
                <w:noProof w:val="0"/>
              </w:rPr>
              <w:t xml:space="preserve"> to an organizational MPI. This could be a profile submission to the Quality, </w:t>
            </w:r>
            <w:r w:rsidR="002D4C44" w:rsidRPr="002A1B47">
              <w:rPr>
                <w:noProof w:val="0"/>
              </w:rPr>
              <w:t xml:space="preserve">Research and </w:t>
            </w:r>
            <w:r w:rsidRPr="002A1B47">
              <w:rPr>
                <w:noProof w:val="0"/>
              </w:rPr>
              <w:t>Public Health Domain</w:t>
            </w:r>
            <w:r w:rsidR="002A1B47">
              <w:rPr>
                <w:noProof w:val="0"/>
              </w:rPr>
              <w:t xml:space="preserve">. </w:t>
            </w:r>
            <w:r w:rsidRPr="002A1B47">
              <w:rPr>
                <w:noProof w:val="0"/>
              </w:rPr>
              <w:t xml:space="preserve">We note that most user stories for queries based on patient </w:t>
            </w:r>
            <w:r w:rsidR="002A1B47" w:rsidRPr="002A1B47">
              <w:rPr>
                <w:noProof w:val="0"/>
              </w:rPr>
              <w:t>demographics</w:t>
            </w:r>
            <w:r w:rsidRPr="002A1B47">
              <w:rPr>
                <w:noProof w:val="0"/>
              </w:rPr>
              <w:t xml:space="preserve"> also inquire about patients with a particular disease, or </w:t>
            </w:r>
            <w:r w:rsidR="002A1B47" w:rsidRPr="002A1B47">
              <w:rPr>
                <w:noProof w:val="0"/>
              </w:rPr>
              <w:t>presence</w:t>
            </w:r>
            <w:r w:rsidRPr="002A1B47">
              <w:rPr>
                <w:noProof w:val="0"/>
              </w:rPr>
              <w:t xml:space="preserve"> or </w:t>
            </w:r>
            <w:r w:rsidR="002A1B47" w:rsidRPr="002A1B47">
              <w:rPr>
                <w:noProof w:val="0"/>
              </w:rPr>
              <w:t>absence</w:t>
            </w:r>
            <w:r w:rsidRPr="002A1B47">
              <w:rPr>
                <w:noProof w:val="0"/>
              </w:rPr>
              <w:t xml:space="preserve"> of diagnostic test.</w:t>
            </w:r>
          </w:p>
        </w:tc>
      </w:tr>
      <w:tr w:rsidR="00055982" w:rsidRPr="002A1B47" w:rsidTr="00992D76">
        <w:tc>
          <w:tcPr>
            <w:tcW w:w="749" w:type="dxa"/>
          </w:tcPr>
          <w:p w:rsidR="00055982" w:rsidRPr="002A1B47" w:rsidRDefault="00055982" w:rsidP="00055982">
            <w:pPr>
              <w:pStyle w:val="TableEntry"/>
              <w:jc w:val="center"/>
              <w:rPr>
                <w:noProof w:val="0"/>
              </w:rPr>
            </w:pPr>
            <w:r w:rsidRPr="002A1B47">
              <w:rPr>
                <w:noProof w:val="0"/>
              </w:rPr>
              <w:t>2</w:t>
            </w:r>
          </w:p>
        </w:tc>
        <w:tc>
          <w:tcPr>
            <w:tcW w:w="8822" w:type="dxa"/>
          </w:tcPr>
          <w:p w:rsidR="00055982" w:rsidRPr="002A1B47" w:rsidRDefault="00055982" w:rsidP="00F23BDC">
            <w:pPr>
              <w:pStyle w:val="TableEntry"/>
              <w:rPr>
                <w:noProof w:val="0"/>
              </w:rPr>
            </w:pPr>
            <w:r w:rsidRPr="002A1B47">
              <w:rPr>
                <w:noProof w:val="0"/>
              </w:rPr>
              <w:t xml:space="preserve">IHE ITI has not published a profile supporting a publish/subscribe model for </w:t>
            </w:r>
            <w:r w:rsidR="002D4C44" w:rsidRPr="002A1B47">
              <w:rPr>
                <w:noProof w:val="0"/>
              </w:rPr>
              <w:t>accessing patient demographics data.</w:t>
            </w:r>
            <w:r w:rsidR="00F23BDC" w:rsidRPr="002A1B47">
              <w:rPr>
                <w:noProof w:val="0"/>
              </w:rPr>
              <w:t xml:space="preserve"> This could be a profile submission to the ITI Technical Committee. </w:t>
            </w:r>
          </w:p>
        </w:tc>
      </w:tr>
      <w:tr w:rsidR="00055982" w:rsidRPr="002A1B47" w:rsidTr="00992D76">
        <w:tc>
          <w:tcPr>
            <w:tcW w:w="749" w:type="dxa"/>
          </w:tcPr>
          <w:p w:rsidR="00055982" w:rsidRPr="002A1B47" w:rsidRDefault="00055982" w:rsidP="00055982">
            <w:pPr>
              <w:pStyle w:val="TableEntry"/>
              <w:jc w:val="center"/>
              <w:rPr>
                <w:noProof w:val="0"/>
              </w:rPr>
            </w:pPr>
            <w:r w:rsidRPr="002A1B47">
              <w:rPr>
                <w:noProof w:val="0"/>
              </w:rPr>
              <w:t>3</w:t>
            </w:r>
          </w:p>
        </w:tc>
        <w:tc>
          <w:tcPr>
            <w:tcW w:w="8822" w:type="dxa"/>
          </w:tcPr>
          <w:p w:rsidR="00055982" w:rsidRPr="002A1B47" w:rsidRDefault="002D4C44" w:rsidP="003479EB">
            <w:pPr>
              <w:pStyle w:val="TableEntry"/>
              <w:rPr>
                <w:noProof w:val="0"/>
              </w:rPr>
            </w:pPr>
            <w:r w:rsidRPr="002A1B47">
              <w:rPr>
                <w:noProof w:val="0"/>
              </w:rPr>
              <w:t xml:space="preserve">The IHE Mobile Access to Health Documents (MHD) Profile does not support population level </w:t>
            </w:r>
            <w:r w:rsidR="002A1B47" w:rsidRPr="002A1B47">
              <w:rPr>
                <w:noProof w:val="0"/>
              </w:rPr>
              <w:t>queries;</w:t>
            </w:r>
            <w:r w:rsidRPr="002A1B47">
              <w:rPr>
                <w:noProof w:val="0"/>
              </w:rPr>
              <w:t xml:space="preserve"> however, the base standards do support this</w:t>
            </w:r>
            <w:r w:rsidR="002A1B47">
              <w:rPr>
                <w:noProof w:val="0"/>
              </w:rPr>
              <w:t xml:space="preserve">. </w:t>
            </w:r>
            <w:r w:rsidRPr="002A1B47">
              <w:rPr>
                <w:noProof w:val="0"/>
              </w:rPr>
              <w:t xml:space="preserve">This could be submitted as a new profile to </w:t>
            </w:r>
            <w:r w:rsidR="003479EB" w:rsidRPr="002A1B47">
              <w:rPr>
                <w:noProof w:val="0"/>
              </w:rPr>
              <w:t>Quality, Research and Public Health Domain.</w:t>
            </w:r>
          </w:p>
        </w:tc>
      </w:tr>
      <w:tr w:rsidR="00055982" w:rsidRPr="002A1B47" w:rsidTr="00992D76">
        <w:tc>
          <w:tcPr>
            <w:tcW w:w="749" w:type="dxa"/>
          </w:tcPr>
          <w:p w:rsidR="00055982" w:rsidRPr="002A1B47" w:rsidRDefault="00055982" w:rsidP="00055982">
            <w:pPr>
              <w:pStyle w:val="TableEntry"/>
              <w:jc w:val="center"/>
              <w:rPr>
                <w:noProof w:val="0"/>
              </w:rPr>
            </w:pPr>
            <w:r w:rsidRPr="002A1B47">
              <w:rPr>
                <w:noProof w:val="0"/>
              </w:rPr>
              <w:t>4</w:t>
            </w:r>
          </w:p>
        </w:tc>
        <w:tc>
          <w:tcPr>
            <w:tcW w:w="8822" w:type="dxa"/>
          </w:tcPr>
          <w:p w:rsidR="00055982" w:rsidRPr="002A1B47" w:rsidRDefault="002D4C44" w:rsidP="002D4C44">
            <w:pPr>
              <w:pStyle w:val="TableEntry"/>
              <w:rPr>
                <w:noProof w:val="0"/>
              </w:rPr>
            </w:pPr>
            <w:r w:rsidRPr="002A1B47">
              <w:rPr>
                <w:noProof w:val="0"/>
              </w:rPr>
              <w:t>This requirement could be met by extending the IHE Document Subscription (DSUB) profile to support the queries specified in the IHE Multipatient Query (MPQ) profile</w:t>
            </w:r>
            <w:r w:rsidR="002A1B47">
              <w:rPr>
                <w:noProof w:val="0"/>
              </w:rPr>
              <w:t xml:space="preserve">. </w:t>
            </w:r>
            <w:r w:rsidRPr="002A1B47">
              <w:rPr>
                <w:noProof w:val="0"/>
              </w:rPr>
              <w:t>This might be added as a change proposal or a new profile submission to IHE IT Infrastructure.</w:t>
            </w:r>
          </w:p>
        </w:tc>
      </w:tr>
      <w:tr w:rsidR="00055982" w:rsidRPr="002A1B47" w:rsidTr="00992D76">
        <w:tc>
          <w:tcPr>
            <w:tcW w:w="749" w:type="dxa"/>
          </w:tcPr>
          <w:p w:rsidR="00055982" w:rsidRPr="002A1B47" w:rsidRDefault="00055982" w:rsidP="00055982">
            <w:pPr>
              <w:pStyle w:val="TableEntry"/>
              <w:jc w:val="center"/>
              <w:rPr>
                <w:noProof w:val="0"/>
              </w:rPr>
            </w:pPr>
            <w:r w:rsidRPr="002A1B47">
              <w:rPr>
                <w:noProof w:val="0"/>
              </w:rPr>
              <w:t>5</w:t>
            </w:r>
          </w:p>
        </w:tc>
        <w:tc>
          <w:tcPr>
            <w:tcW w:w="8822" w:type="dxa"/>
          </w:tcPr>
          <w:p w:rsidR="00055982" w:rsidRPr="002A1B47" w:rsidRDefault="002D4C44" w:rsidP="002D4C44">
            <w:pPr>
              <w:pStyle w:val="TableEntry"/>
              <w:rPr>
                <w:noProof w:val="0"/>
              </w:rPr>
            </w:pPr>
            <w:r w:rsidRPr="002A1B47">
              <w:rPr>
                <w:noProof w:val="0"/>
              </w:rPr>
              <w:t>As written, the IHE Mobile Access to Health Documents profile does not presently support a publish/subscribe model, however this capability is supported by the base standards and could be incorporated as a change proposal or new profile submission to the Quality, Research and Public Health Domain.</w:t>
            </w:r>
          </w:p>
        </w:tc>
      </w:tr>
      <w:tr w:rsidR="00055982" w:rsidRPr="002A1B47" w:rsidTr="00992D76">
        <w:tc>
          <w:tcPr>
            <w:tcW w:w="749" w:type="dxa"/>
          </w:tcPr>
          <w:p w:rsidR="00055982" w:rsidRPr="002A1B47" w:rsidRDefault="00055982" w:rsidP="00055982">
            <w:pPr>
              <w:pStyle w:val="TableEntry"/>
              <w:jc w:val="center"/>
              <w:rPr>
                <w:noProof w:val="0"/>
              </w:rPr>
            </w:pPr>
            <w:r w:rsidRPr="002A1B47">
              <w:rPr>
                <w:noProof w:val="0"/>
              </w:rPr>
              <w:t>6</w:t>
            </w:r>
          </w:p>
        </w:tc>
        <w:tc>
          <w:tcPr>
            <w:tcW w:w="8822" w:type="dxa"/>
          </w:tcPr>
          <w:p w:rsidR="00055982" w:rsidRPr="002A1B47" w:rsidRDefault="002D4C44" w:rsidP="00055982">
            <w:pPr>
              <w:pStyle w:val="TableEntry"/>
              <w:rPr>
                <w:noProof w:val="0"/>
              </w:rPr>
            </w:pPr>
            <w:r w:rsidRPr="002A1B47">
              <w:rPr>
                <w:noProof w:val="0"/>
              </w:rPr>
              <w:t>The IHE QED profile does not support population level queries</w:t>
            </w:r>
            <w:r w:rsidR="002A1B47">
              <w:rPr>
                <w:noProof w:val="0"/>
              </w:rPr>
              <w:t xml:space="preserve">. </w:t>
            </w:r>
            <w:r w:rsidRPr="002A1B47">
              <w:rPr>
                <w:noProof w:val="0"/>
              </w:rPr>
              <w:t>A simple extension to this profile could be made to allow for matching without a patient identifier being specified, or a new profile submission could be made.</w:t>
            </w:r>
          </w:p>
        </w:tc>
      </w:tr>
      <w:tr w:rsidR="00055982" w:rsidRPr="002A1B47" w:rsidTr="00992D76">
        <w:tc>
          <w:tcPr>
            <w:tcW w:w="749" w:type="dxa"/>
          </w:tcPr>
          <w:p w:rsidR="00055982" w:rsidRPr="002A1B47" w:rsidRDefault="00055982" w:rsidP="00055982">
            <w:pPr>
              <w:pStyle w:val="TableEntry"/>
              <w:jc w:val="center"/>
              <w:rPr>
                <w:noProof w:val="0"/>
              </w:rPr>
            </w:pPr>
            <w:r w:rsidRPr="002A1B47">
              <w:rPr>
                <w:noProof w:val="0"/>
              </w:rPr>
              <w:t>7</w:t>
            </w:r>
          </w:p>
        </w:tc>
        <w:tc>
          <w:tcPr>
            <w:tcW w:w="8822" w:type="dxa"/>
          </w:tcPr>
          <w:p w:rsidR="00055982" w:rsidRPr="002A1B47" w:rsidRDefault="00992D76" w:rsidP="00055982">
            <w:pPr>
              <w:pStyle w:val="TableEntry"/>
              <w:rPr>
                <w:noProof w:val="0"/>
              </w:rPr>
            </w:pPr>
            <w:r w:rsidRPr="002A1B47">
              <w:rPr>
                <w:noProof w:val="0"/>
              </w:rPr>
              <w:t>The base standard (FHIR) supports RESTful queries, but has not yet been profiled in IHE PCC</w:t>
            </w:r>
            <w:r w:rsidR="002A1B47">
              <w:rPr>
                <w:noProof w:val="0"/>
              </w:rPr>
              <w:t xml:space="preserve">. </w:t>
            </w:r>
            <w:r w:rsidRPr="002A1B47">
              <w:rPr>
                <w:noProof w:val="0"/>
              </w:rPr>
              <w:t>This is on PCC’s roadmap for future years</w:t>
            </w:r>
            <w:r w:rsidR="002A1B47">
              <w:rPr>
                <w:noProof w:val="0"/>
              </w:rPr>
              <w:t xml:space="preserve">. </w:t>
            </w:r>
            <w:r w:rsidRPr="002A1B47">
              <w:rPr>
                <w:noProof w:val="0"/>
              </w:rPr>
              <w:t>It was not considered for submission in the 2014/2015 development cycle due to the fact that FHIR had not yet reached DSTU status.</w:t>
            </w:r>
          </w:p>
        </w:tc>
      </w:tr>
      <w:tr w:rsidR="00055982" w:rsidRPr="002A1B47" w:rsidTr="00992D76">
        <w:tc>
          <w:tcPr>
            <w:tcW w:w="749" w:type="dxa"/>
          </w:tcPr>
          <w:p w:rsidR="00055982" w:rsidRPr="002A1B47" w:rsidRDefault="00055982" w:rsidP="00055982">
            <w:pPr>
              <w:pStyle w:val="TableEntry"/>
              <w:jc w:val="center"/>
              <w:rPr>
                <w:noProof w:val="0"/>
              </w:rPr>
            </w:pPr>
            <w:r w:rsidRPr="002A1B47">
              <w:rPr>
                <w:noProof w:val="0"/>
              </w:rPr>
              <w:t>8</w:t>
            </w:r>
          </w:p>
        </w:tc>
        <w:tc>
          <w:tcPr>
            <w:tcW w:w="8822" w:type="dxa"/>
          </w:tcPr>
          <w:p w:rsidR="00055982" w:rsidRPr="002A1B47" w:rsidRDefault="00992D76" w:rsidP="00055982">
            <w:pPr>
              <w:pStyle w:val="TableEntry"/>
              <w:rPr>
                <w:noProof w:val="0"/>
              </w:rPr>
            </w:pPr>
            <w:r w:rsidRPr="002A1B47">
              <w:rPr>
                <w:noProof w:val="0"/>
              </w:rPr>
              <w:t>The IHE QED profile needs to be updated to support the HL7 Version 3 Care Record Standard that is now normative</w:t>
            </w:r>
            <w:r w:rsidR="002A1B47">
              <w:rPr>
                <w:noProof w:val="0"/>
              </w:rPr>
              <w:t xml:space="preserve">. </w:t>
            </w:r>
            <w:r w:rsidRPr="002A1B47">
              <w:rPr>
                <w:noProof w:val="0"/>
              </w:rPr>
              <w:t>The current content relies on the HL7 Version 3 DSTU.</w:t>
            </w:r>
          </w:p>
        </w:tc>
      </w:tr>
      <w:tr w:rsidR="002D4C44" w:rsidRPr="002A1B47" w:rsidTr="00992D76">
        <w:tc>
          <w:tcPr>
            <w:tcW w:w="749" w:type="dxa"/>
          </w:tcPr>
          <w:p w:rsidR="002D4C44" w:rsidRPr="002A1B47" w:rsidRDefault="002D4C44" w:rsidP="00055982">
            <w:pPr>
              <w:pStyle w:val="TableEntry"/>
              <w:jc w:val="center"/>
              <w:rPr>
                <w:noProof w:val="0"/>
              </w:rPr>
            </w:pPr>
            <w:r w:rsidRPr="002A1B47">
              <w:rPr>
                <w:noProof w:val="0"/>
              </w:rPr>
              <w:t>9</w:t>
            </w:r>
          </w:p>
        </w:tc>
        <w:tc>
          <w:tcPr>
            <w:tcW w:w="8822" w:type="dxa"/>
          </w:tcPr>
          <w:p w:rsidR="002D4C44" w:rsidRPr="002A1B47" w:rsidRDefault="00992D76" w:rsidP="00992D76">
            <w:pPr>
              <w:pStyle w:val="TableEntry"/>
              <w:rPr>
                <w:noProof w:val="0"/>
              </w:rPr>
            </w:pPr>
            <w:r w:rsidRPr="002A1B47">
              <w:rPr>
                <w:noProof w:val="0"/>
              </w:rPr>
              <w:t>The IHE CM profile should be updated to support the HL7 Version 3 Care Record Standard, and should also take advantage of HQMF Release 2, which supports identification of data elements that are needed in support of patient care (the HQMF data element model was informed by this profile).</w:t>
            </w:r>
          </w:p>
        </w:tc>
      </w:tr>
      <w:tr w:rsidR="00557283" w:rsidRPr="002A1B47" w:rsidTr="00992D76">
        <w:tc>
          <w:tcPr>
            <w:tcW w:w="749" w:type="dxa"/>
          </w:tcPr>
          <w:p w:rsidR="00557283" w:rsidRPr="002A1B47" w:rsidRDefault="00557283" w:rsidP="00055982">
            <w:pPr>
              <w:pStyle w:val="TableEntry"/>
              <w:jc w:val="center"/>
              <w:rPr>
                <w:noProof w:val="0"/>
              </w:rPr>
            </w:pPr>
            <w:r w:rsidRPr="002A1B47">
              <w:rPr>
                <w:noProof w:val="0"/>
              </w:rPr>
              <w:t>10</w:t>
            </w:r>
          </w:p>
        </w:tc>
        <w:tc>
          <w:tcPr>
            <w:tcW w:w="8822" w:type="dxa"/>
          </w:tcPr>
          <w:p w:rsidR="00557283" w:rsidRPr="002A1B47" w:rsidRDefault="009317D9" w:rsidP="00B65F1B">
            <w:pPr>
              <w:pStyle w:val="TableEntry"/>
              <w:rPr>
                <w:noProof w:val="0"/>
              </w:rPr>
            </w:pPr>
            <w:ins w:id="641" w:author="nbashyam" w:date="2014-04-30T13:31:00Z">
              <w:r w:rsidRPr="009317D9">
                <w:rPr>
                  <w:noProof w:val="0"/>
                </w:rPr>
                <w:t>The IHE XDM profile could be used with an SMTP protocol as an alternative mechanism to respond to query requests reusing existing IHE transactions. No query model has been developed for SMTP to send a query request.</w:t>
              </w:r>
            </w:ins>
            <w:del w:id="642" w:author="nbashyam" w:date="2014-04-30T13:31:00Z">
              <w:r w:rsidR="00557283" w:rsidRPr="002A1B47" w:rsidDel="009317D9">
                <w:rPr>
                  <w:noProof w:val="0"/>
                </w:rPr>
                <w:delText>The IHE XDM profile could be used with an SMTP protocol as an alternative mechanism to respond to publish/subscribe requests reusing existing IHE transactions.</w:delText>
              </w:r>
              <w:r w:rsidR="00B65F1B" w:rsidRPr="002A1B47" w:rsidDel="009317D9">
                <w:rPr>
                  <w:noProof w:val="0"/>
                </w:rPr>
                <w:delText xml:space="preserve"> No query model has been developed for SMTP submission</w:delText>
              </w:r>
            </w:del>
            <w:r w:rsidR="00B65F1B" w:rsidRPr="002A1B47">
              <w:rPr>
                <w:noProof w:val="0"/>
              </w:rPr>
              <w:t>.</w:t>
            </w:r>
          </w:p>
        </w:tc>
      </w:tr>
      <w:tr w:rsidR="009317D9" w:rsidRPr="002A1B47" w:rsidTr="00992D76">
        <w:trPr>
          <w:ins w:id="643" w:author="nbashyam" w:date="2014-04-30T13:31:00Z"/>
        </w:trPr>
        <w:tc>
          <w:tcPr>
            <w:tcW w:w="749" w:type="dxa"/>
          </w:tcPr>
          <w:p w:rsidR="009317D9" w:rsidRPr="002A1B47" w:rsidRDefault="009317D9" w:rsidP="00055982">
            <w:pPr>
              <w:pStyle w:val="TableEntry"/>
              <w:jc w:val="center"/>
              <w:rPr>
                <w:ins w:id="644" w:author="nbashyam" w:date="2014-04-30T13:31:00Z"/>
                <w:noProof w:val="0"/>
              </w:rPr>
            </w:pPr>
            <w:ins w:id="645" w:author="nbashyam" w:date="2014-04-30T13:31:00Z">
              <w:r>
                <w:rPr>
                  <w:noProof w:val="0"/>
                </w:rPr>
                <w:t>11</w:t>
              </w:r>
            </w:ins>
          </w:p>
        </w:tc>
        <w:tc>
          <w:tcPr>
            <w:tcW w:w="8822" w:type="dxa"/>
          </w:tcPr>
          <w:p w:rsidR="009317D9" w:rsidRPr="009317D9" w:rsidRDefault="009317D9" w:rsidP="00B65F1B">
            <w:pPr>
              <w:pStyle w:val="TableEntry"/>
              <w:rPr>
                <w:ins w:id="646" w:author="nbashyam" w:date="2014-04-30T13:31:00Z"/>
                <w:noProof w:val="0"/>
              </w:rPr>
            </w:pPr>
            <w:ins w:id="647" w:author="nbashyam" w:date="2014-04-30T13:31:00Z">
              <w:r w:rsidRPr="009317D9">
                <w:rPr>
                  <w:noProof w:val="0"/>
                </w:rPr>
                <w:t>The IHE XDM profile could be used with an SMTP protocol as an alternative mechanism to send notifications. No subscription model has been developed for SMTP.</w:t>
              </w:r>
            </w:ins>
          </w:p>
        </w:tc>
      </w:tr>
    </w:tbl>
    <w:p w:rsidR="00097C19" w:rsidRPr="002A1B47" w:rsidRDefault="00097C19" w:rsidP="00C001EC">
      <w:pPr>
        <w:pStyle w:val="Heading2"/>
        <w:rPr>
          <w:noProof w:val="0"/>
        </w:rPr>
      </w:pPr>
      <w:bookmarkStart w:id="648" w:name="_Toc383590927"/>
      <w:r w:rsidRPr="002A1B47">
        <w:rPr>
          <w:noProof w:val="0"/>
        </w:rPr>
        <w:t>Security Considerations</w:t>
      </w:r>
      <w:bookmarkEnd w:id="648"/>
    </w:p>
    <w:p w:rsidR="00097C19" w:rsidRPr="002A1B47" w:rsidRDefault="00097C19" w:rsidP="00097C19">
      <w:pPr>
        <w:pStyle w:val="Heading3"/>
        <w:rPr>
          <w:noProof w:val="0"/>
        </w:rPr>
      </w:pPr>
      <w:bookmarkStart w:id="649" w:name="_Toc383590928"/>
      <w:r w:rsidRPr="002A1B47">
        <w:rPr>
          <w:noProof w:val="0"/>
        </w:rPr>
        <w:t>Intra</w:t>
      </w:r>
      <w:r w:rsidR="002A1B47">
        <w:rPr>
          <w:noProof w:val="0"/>
        </w:rPr>
        <w:t>-</w:t>
      </w:r>
      <w:r w:rsidRPr="002A1B47">
        <w:rPr>
          <w:noProof w:val="0"/>
        </w:rPr>
        <w:t>enterprise</w:t>
      </w:r>
      <w:bookmarkEnd w:id="649"/>
    </w:p>
    <w:p w:rsidR="00097C19" w:rsidRPr="002A1B47" w:rsidRDefault="00097C19" w:rsidP="00922F80">
      <w:pPr>
        <w:pStyle w:val="BodyText"/>
      </w:pPr>
      <w:r w:rsidRPr="002A1B47">
        <w:rPr>
          <w:noProof w:val="0"/>
        </w:rPr>
        <w:t>For int</w:t>
      </w:r>
      <w:r w:rsidR="00C001EC" w:rsidRPr="002A1B47">
        <w:rPr>
          <w:noProof w:val="0"/>
        </w:rPr>
        <w:t>ra</w:t>
      </w:r>
      <w:r w:rsidR="002A1B47">
        <w:rPr>
          <w:noProof w:val="0"/>
        </w:rPr>
        <w:t>-</w:t>
      </w:r>
      <w:r w:rsidRPr="002A1B47">
        <w:rPr>
          <w:noProof w:val="0"/>
        </w:rPr>
        <w:t>enterprise queries, the enterprise controlling the Query Requestor and Query Responder Health IT systems will prescribe appropriate security controls based on local policies</w:t>
      </w:r>
      <w:r w:rsidR="002A1B47">
        <w:rPr>
          <w:noProof w:val="0"/>
        </w:rPr>
        <w:t xml:space="preserve">. </w:t>
      </w:r>
      <w:r w:rsidRPr="002A1B47">
        <w:rPr>
          <w:noProof w:val="0"/>
        </w:rPr>
        <w:t>These systems can use the IHE ATNA Profile to encrypt and secure information exchanged between systems, BPPC to support patient consent, and IHE EUA, XUA or IUA as appropriate to ensure user authorization and authentication.</w:t>
      </w:r>
    </w:p>
    <w:p w:rsidR="00097C19" w:rsidRPr="002A1B47" w:rsidRDefault="00097C19" w:rsidP="00922F80">
      <w:pPr>
        <w:pStyle w:val="BodyText"/>
      </w:pPr>
      <w:r w:rsidRPr="002A1B47">
        <w:rPr>
          <w:noProof w:val="0"/>
        </w:rPr>
        <w:t>The IHE EUA profile can work with any HTTP-based protocol stack</w:t>
      </w:r>
      <w:r w:rsidR="002A1B47">
        <w:rPr>
          <w:noProof w:val="0"/>
        </w:rPr>
        <w:t xml:space="preserve">. </w:t>
      </w:r>
      <w:r w:rsidRPr="002A1B47">
        <w:rPr>
          <w:noProof w:val="0"/>
        </w:rPr>
        <w:t>The XUA and IUA profiles can support communication of a SAML assertion within an exchange</w:t>
      </w:r>
      <w:r w:rsidR="00125EEB" w:rsidRPr="002A1B47">
        <w:rPr>
          <w:noProof w:val="0"/>
        </w:rPr>
        <w:t>, either through HTTP or other protocol that supports communication of an assertion or token.</w:t>
      </w:r>
    </w:p>
    <w:p w:rsidR="00125EEB" w:rsidRPr="002A1B47" w:rsidRDefault="00125EEB" w:rsidP="00C001EC">
      <w:pPr>
        <w:pStyle w:val="Note"/>
      </w:pPr>
      <w:r w:rsidRPr="002A1B47">
        <w:t>Gap:</w:t>
      </w:r>
      <w:r w:rsidRPr="002A1B47">
        <w:tab/>
        <w:t>Communications using the MLLP protocol and HL7 Version 2 standards, such as PIX/PDQ can also support EUA by pre-adoption of the HL7 Version 2.7 UAC segment, which includes the ability to communicate Kerberos ticket</w:t>
      </w:r>
      <w:r w:rsidR="00B61EFB" w:rsidRPr="002A1B47">
        <w:t xml:space="preserve"> </w:t>
      </w:r>
      <w:r w:rsidRPr="002A1B47">
        <w:t>information. HL7 Version 2 standards allow segments to be pre-adopted in communications</w:t>
      </w:r>
      <w:r w:rsidR="002A1B47">
        <w:t xml:space="preserve">. </w:t>
      </w:r>
      <w:r w:rsidR="001E0636" w:rsidRPr="002A1B47">
        <w:t>While this solution has been available for several years, there has been no request to update the profile to support this capability; it seems to be little needed within an enterprise.</w:t>
      </w:r>
    </w:p>
    <w:p w:rsidR="00097C19" w:rsidRPr="002A1B47" w:rsidRDefault="00097C19" w:rsidP="00097C19">
      <w:pPr>
        <w:pStyle w:val="Heading3"/>
        <w:rPr>
          <w:noProof w:val="0"/>
        </w:rPr>
      </w:pPr>
      <w:bookmarkStart w:id="650" w:name="_Toc383590929"/>
      <w:r w:rsidRPr="002A1B47">
        <w:rPr>
          <w:noProof w:val="0"/>
        </w:rPr>
        <w:t>Inter</w:t>
      </w:r>
      <w:r w:rsidR="002A1B47">
        <w:rPr>
          <w:noProof w:val="0"/>
        </w:rPr>
        <w:t>-</w:t>
      </w:r>
      <w:r w:rsidRPr="002A1B47">
        <w:rPr>
          <w:noProof w:val="0"/>
        </w:rPr>
        <w:t>enterprise</w:t>
      </w:r>
      <w:bookmarkEnd w:id="650"/>
    </w:p>
    <w:p w:rsidR="00097C19" w:rsidRPr="002A1B47" w:rsidRDefault="00125EEB" w:rsidP="00922F80">
      <w:pPr>
        <w:pStyle w:val="BodyText"/>
      </w:pPr>
      <w:r w:rsidRPr="002A1B47">
        <w:rPr>
          <w:noProof w:val="0"/>
        </w:rPr>
        <w:t>I</w:t>
      </w:r>
      <w:r w:rsidR="00097C19" w:rsidRPr="002A1B47">
        <w:rPr>
          <w:noProof w:val="0"/>
        </w:rPr>
        <w:t>nter</w:t>
      </w:r>
      <w:r w:rsidRPr="002A1B47">
        <w:rPr>
          <w:noProof w:val="0"/>
        </w:rPr>
        <w:t>-</w:t>
      </w:r>
      <w:r w:rsidR="00097C19" w:rsidRPr="002A1B47">
        <w:rPr>
          <w:noProof w:val="0"/>
        </w:rPr>
        <w:t>enterprise queries are executed between two specific enterprises belonging to two different security domains. In order for these queries to be executed, appropriate security information (Authentication, Authorization etc.) needs to be included as part of the query request and could be pre-negotiated between the enterprises</w:t>
      </w:r>
      <w:r w:rsidR="002A1B47">
        <w:rPr>
          <w:noProof w:val="0"/>
        </w:rPr>
        <w:t xml:space="preserve">. </w:t>
      </w:r>
      <w:r w:rsidR="00097C19" w:rsidRPr="002A1B47">
        <w:rPr>
          <w:noProof w:val="0"/>
        </w:rPr>
        <w:t>These systems can use the IHE ATNA Profile to encrypt and secure information exchanged between systems, BPPC to support patient consent, and IHE XUA or IUA as appropriate to ensure user authorization and authentication</w:t>
      </w:r>
      <w:r w:rsidR="002A1B47">
        <w:rPr>
          <w:noProof w:val="0"/>
        </w:rPr>
        <w:t xml:space="preserve">. </w:t>
      </w:r>
      <w:r w:rsidR="00097C19" w:rsidRPr="002A1B47">
        <w:rPr>
          <w:noProof w:val="0"/>
        </w:rPr>
        <w:t>We do not recommend the use of EUA as it is designed for use within a single enterprise.</w:t>
      </w:r>
    </w:p>
    <w:p w:rsidR="00097C19" w:rsidRPr="002A1B47" w:rsidRDefault="00097C19" w:rsidP="00097C19">
      <w:pPr>
        <w:pStyle w:val="Heading3"/>
        <w:rPr>
          <w:noProof w:val="0"/>
        </w:rPr>
      </w:pPr>
      <w:bookmarkStart w:id="651" w:name="_Toc383590930"/>
      <w:r w:rsidRPr="002A1B47">
        <w:rPr>
          <w:noProof w:val="0"/>
        </w:rPr>
        <w:t>Federated</w:t>
      </w:r>
      <w:bookmarkEnd w:id="651"/>
    </w:p>
    <w:p w:rsidR="00097C19" w:rsidRPr="002A1B47" w:rsidRDefault="00125EEB" w:rsidP="00922F80">
      <w:pPr>
        <w:pStyle w:val="BodyText"/>
      </w:pPr>
      <w:r w:rsidRPr="002A1B47">
        <w:rPr>
          <w:noProof w:val="0"/>
        </w:rPr>
        <w:t>F</w:t>
      </w:r>
      <w:r w:rsidR="00097C19" w:rsidRPr="002A1B47">
        <w:rPr>
          <w:noProof w:val="0"/>
        </w:rPr>
        <w:t>ederated queries</w:t>
      </w:r>
      <w:r w:rsidRPr="002A1B47">
        <w:rPr>
          <w:noProof w:val="0"/>
        </w:rPr>
        <w:t xml:space="preserve"> </w:t>
      </w:r>
      <w:r w:rsidR="00097C19" w:rsidRPr="002A1B47">
        <w:rPr>
          <w:noProof w:val="0"/>
        </w:rPr>
        <w:t>are executed across multiple enterprises belonging to multiple security domains. In order for these queries to be executed, appropriate security information (Authentication, Authorization etc.) needs to be included as part of the query request and may need to be dynamically negotiated. The nature of the dynamic negotiation may depend on local or regional policies and is also dependent on the trading partners who get added or removed into the eco-system. Many implementations may use policy engines to deal with the above variability</w:t>
      </w:r>
      <w:r w:rsidR="002A1B47">
        <w:rPr>
          <w:noProof w:val="0"/>
        </w:rPr>
        <w:t xml:space="preserve">. </w:t>
      </w:r>
      <w:r w:rsidR="00097C19" w:rsidRPr="002A1B47">
        <w:rPr>
          <w:noProof w:val="0"/>
        </w:rPr>
        <w:t>These systems can use the IHE ATNA Profile to encrypt and secure information exchanged between systems, BPPC to support patient consent, and IHE XUA or IUA as appropriate to ensure user authorization and authentication.</w:t>
      </w:r>
    </w:p>
    <w:p w:rsidR="00191608" w:rsidRPr="002A1B47" w:rsidRDefault="00557283" w:rsidP="001E0636">
      <w:pPr>
        <w:pStyle w:val="Heading1"/>
        <w:rPr>
          <w:noProof w:val="0"/>
        </w:rPr>
      </w:pPr>
      <w:bookmarkStart w:id="652" w:name="_Toc383590931"/>
      <w:r w:rsidRPr="002A1B47">
        <w:rPr>
          <w:noProof w:val="0"/>
        </w:rPr>
        <w:t>Conclusions</w:t>
      </w:r>
      <w:bookmarkEnd w:id="652"/>
    </w:p>
    <w:p w:rsidR="00557283" w:rsidRPr="002A1B47" w:rsidRDefault="00557283">
      <w:pPr>
        <w:pStyle w:val="BodyText"/>
        <w:rPr>
          <w:noProof w:val="0"/>
        </w:rPr>
      </w:pPr>
      <w:r w:rsidRPr="002A1B47">
        <w:rPr>
          <w:noProof w:val="0"/>
        </w:rPr>
        <w:t>The Data Access Framework presented in this white paper illustrates how four common conceptual data models (Patient Demographics, Encounter Document Metadata, Clinical Documents and Detailed Clinical Data) are used within IHE profiles</w:t>
      </w:r>
      <w:r w:rsidR="002A1B47">
        <w:rPr>
          <w:noProof w:val="0"/>
        </w:rPr>
        <w:t xml:space="preserve">. </w:t>
      </w:r>
      <w:r w:rsidR="00125EEB" w:rsidRPr="002A1B47">
        <w:rPr>
          <w:noProof w:val="0"/>
        </w:rPr>
        <w:t>I</w:t>
      </w:r>
      <w:r w:rsidR="00C001EC" w:rsidRPr="002A1B47">
        <w:rPr>
          <w:noProof w:val="0"/>
        </w:rPr>
        <w:t>t</w:t>
      </w:r>
      <w:r w:rsidR="00125EEB" w:rsidRPr="002A1B47">
        <w:rPr>
          <w:noProof w:val="0"/>
        </w:rPr>
        <w:t xml:space="preserve"> further demonstrates </w:t>
      </w:r>
      <w:r w:rsidRPr="002A1B47">
        <w:rPr>
          <w:noProof w:val="0"/>
        </w:rPr>
        <w:t>how a common set of base standards</w:t>
      </w:r>
      <w:r w:rsidR="00125EEB" w:rsidRPr="002A1B47">
        <w:rPr>
          <w:noProof w:val="0"/>
        </w:rPr>
        <w:t xml:space="preserve"> including</w:t>
      </w:r>
      <w:r w:rsidRPr="002A1B47">
        <w:rPr>
          <w:noProof w:val="0"/>
        </w:rPr>
        <w:t>: ebXML RIM, HL7 Version 2 ADT, HL7 Version 3 Patient Administration, HL7 Version 3 Care Record, and HL7 FHIR can be used to develop a highly cons</w:t>
      </w:r>
      <w:r w:rsidR="00125EEB" w:rsidRPr="002A1B47">
        <w:rPr>
          <w:noProof w:val="0"/>
        </w:rPr>
        <w:t>is</w:t>
      </w:r>
      <w:r w:rsidRPr="002A1B47">
        <w:rPr>
          <w:noProof w:val="0"/>
        </w:rPr>
        <w:t>tent data access framework.</w:t>
      </w:r>
    </w:p>
    <w:p w:rsidR="00557283" w:rsidRPr="002A1B47" w:rsidRDefault="00557283">
      <w:pPr>
        <w:pStyle w:val="BodyText"/>
        <w:rPr>
          <w:noProof w:val="0"/>
        </w:rPr>
      </w:pPr>
      <w:r w:rsidRPr="002A1B47">
        <w:rPr>
          <w:noProof w:val="0"/>
        </w:rPr>
        <w:t>Industry experience has shown that IHE profiles using a common conceptual model, such as in the case for PIX/PDQ, PIX/PDQ V3, and XCPD are readily adopted by products implementing the service provider (server) capabilities</w:t>
      </w:r>
      <w:r w:rsidR="002A1B47">
        <w:rPr>
          <w:noProof w:val="0"/>
        </w:rPr>
        <w:t xml:space="preserve">. </w:t>
      </w:r>
      <w:r w:rsidRPr="002A1B47">
        <w:rPr>
          <w:noProof w:val="0"/>
        </w:rPr>
        <w:t>For example, many MPI products used for Health Information Exchange support all of the above IHE profiles</w:t>
      </w:r>
      <w:r w:rsidR="002A1B47">
        <w:rPr>
          <w:noProof w:val="0"/>
        </w:rPr>
        <w:t xml:space="preserve">. </w:t>
      </w:r>
      <w:r w:rsidRPr="002A1B47">
        <w:rPr>
          <w:noProof w:val="0"/>
        </w:rPr>
        <w:t xml:space="preserve">The IHE Mobile Access to Health Documents profile has already been prototyped making use of the IHE XDS and XCA profiles using the NIST XDS Reference implementation as the back end information source, with a gateway service providing a Façade </w:t>
      </w:r>
      <w:r w:rsidR="002A1B47" w:rsidRPr="002A1B47">
        <w:rPr>
          <w:noProof w:val="0"/>
        </w:rPr>
        <w:t>implementing</w:t>
      </w:r>
      <w:r w:rsidRPr="002A1B47">
        <w:rPr>
          <w:noProof w:val="0"/>
        </w:rPr>
        <w:t xml:space="preserve"> the MHD profile</w:t>
      </w:r>
      <w:r w:rsidR="002A1B47">
        <w:rPr>
          <w:noProof w:val="0"/>
        </w:rPr>
        <w:t xml:space="preserve">. </w:t>
      </w:r>
      <w:r w:rsidR="00125EEB" w:rsidRPr="002A1B47">
        <w:rPr>
          <w:noProof w:val="0"/>
        </w:rPr>
        <w:t>It was designed with this implementation pattern in mind.</w:t>
      </w:r>
    </w:p>
    <w:p w:rsidR="00557283" w:rsidRPr="002A1B47" w:rsidRDefault="00557283" w:rsidP="00557283">
      <w:pPr>
        <w:pStyle w:val="Heading1"/>
        <w:rPr>
          <w:noProof w:val="0"/>
        </w:rPr>
      </w:pPr>
      <w:bookmarkStart w:id="653" w:name="_Toc383590932"/>
      <w:r w:rsidRPr="002A1B47">
        <w:rPr>
          <w:noProof w:val="0"/>
        </w:rPr>
        <w:t>Recommendations</w:t>
      </w:r>
      <w:bookmarkEnd w:id="653"/>
    </w:p>
    <w:p w:rsidR="00557283" w:rsidRPr="002A1B47" w:rsidRDefault="00557283" w:rsidP="00922F80">
      <w:pPr>
        <w:pStyle w:val="BodyText"/>
      </w:pPr>
      <w:r w:rsidRPr="002A1B47">
        <w:rPr>
          <w:noProof w:val="0"/>
        </w:rPr>
        <w:t>Originally, IHE profiles using different implementation stacks were not specified, because a single implementation stack provided the most interoperable solutions for systems</w:t>
      </w:r>
      <w:r w:rsidR="002A1B47">
        <w:rPr>
          <w:noProof w:val="0"/>
        </w:rPr>
        <w:t xml:space="preserve">. </w:t>
      </w:r>
      <w:r w:rsidRPr="002A1B47">
        <w:rPr>
          <w:noProof w:val="0"/>
        </w:rPr>
        <w:t>However, over the years, various regions had developed requirements to implement different stacks, so an IHE profile that resolved a problem with one stack was revise</w:t>
      </w:r>
      <w:r w:rsidR="00B65F1B" w:rsidRPr="002A1B47">
        <w:rPr>
          <w:noProof w:val="0"/>
        </w:rPr>
        <w:t xml:space="preserve">d to support additional stacks. </w:t>
      </w:r>
      <w:r w:rsidRPr="002A1B47">
        <w:rPr>
          <w:noProof w:val="0"/>
        </w:rPr>
        <w:t xml:space="preserve">These updates were structured as new profiles, often borrowing much of the same </w:t>
      </w:r>
      <w:r w:rsidR="00D02383">
        <w:rPr>
          <w:noProof w:val="0"/>
        </w:rPr>
        <w:t>Volume 1</w:t>
      </w:r>
      <w:r w:rsidRPr="002A1B47">
        <w:rPr>
          <w:noProof w:val="0"/>
        </w:rPr>
        <w:t xml:space="preserve"> content</w:t>
      </w:r>
      <w:r w:rsidR="002A1B47">
        <w:rPr>
          <w:noProof w:val="0"/>
        </w:rPr>
        <w:t xml:space="preserve">. </w:t>
      </w:r>
    </w:p>
    <w:p w:rsidR="00B65F1B" w:rsidRPr="002A1B47" w:rsidRDefault="00557283">
      <w:pPr>
        <w:pStyle w:val="BodyText"/>
        <w:rPr>
          <w:noProof w:val="0"/>
        </w:rPr>
      </w:pPr>
      <w:r w:rsidRPr="002A1B47">
        <w:rPr>
          <w:noProof w:val="0"/>
        </w:rPr>
        <w:t>The use of multiple protocol</w:t>
      </w:r>
      <w:r w:rsidR="00B65F1B" w:rsidRPr="002A1B47">
        <w:rPr>
          <w:noProof w:val="0"/>
        </w:rPr>
        <w:t>s will likely continue as new protocols and standards such as FHIR are developed</w:t>
      </w:r>
      <w:r w:rsidR="002A1B47">
        <w:rPr>
          <w:noProof w:val="0"/>
        </w:rPr>
        <w:t xml:space="preserve">. </w:t>
      </w:r>
      <w:r w:rsidR="00B65F1B" w:rsidRPr="002A1B47">
        <w:rPr>
          <w:noProof w:val="0"/>
        </w:rPr>
        <w:t xml:space="preserve">Ideally, Volume </w:t>
      </w:r>
      <w:r w:rsidR="002A1B47">
        <w:rPr>
          <w:noProof w:val="0"/>
        </w:rPr>
        <w:t>1</w:t>
      </w:r>
      <w:r w:rsidR="002A1B47" w:rsidRPr="002A1B47">
        <w:rPr>
          <w:noProof w:val="0"/>
        </w:rPr>
        <w:t xml:space="preserve"> </w:t>
      </w:r>
      <w:r w:rsidR="00B65F1B" w:rsidRPr="002A1B47">
        <w:rPr>
          <w:noProof w:val="0"/>
        </w:rPr>
        <w:t>content in IHE profiles would change little, with the principle exception that linkage to other implementable transactions would be allowed</w:t>
      </w:r>
      <w:r w:rsidR="002A1B47">
        <w:rPr>
          <w:noProof w:val="0"/>
        </w:rPr>
        <w:t xml:space="preserve">. </w:t>
      </w:r>
      <w:r w:rsidR="00B65F1B" w:rsidRPr="002A1B47">
        <w:rPr>
          <w:noProof w:val="0"/>
        </w:rPr>
        <w:t xml:space="preserve">IHE has </w:t>
      </w:r>
      <w:del w:id="654" w:author="nbashyam" w:date="2014-04-30T13:33:00Z">
        <w:r w:rsidR="00B65F1B" w:rsidRPr="002A1B47" w:rsidDel="009317D9">
          <w:rPr>
            <w:noProof w:val="0"/>
          </w:rPr>
          <w:delText>not yet systematically addressed this issue across domains</w:delText>
        </w:r>
        <w:r w:rsidR="002A1B47" w:rsidDel="009317D9">
          <w:rPr>
            <w:noProof w:val="0"/>
          </w:rPr>
          <w:delText>.</w:delText>
        </w:r>
      </w:del>
      <w:ins w:id="655" w:author="nbashyam" w:date="2014-04-30T13:33:00Z">
        <w:r w:rsidR="009317D9">
          <w:rPr>
            <w:noProof w:val="0"/>
          </w:rPr>
          <w:t>started to address this issue across domains by documenting</w:t>
        </w:r>
        <w:r w:rsidR="009317D9" w:rsidRPr="009317D9">
          <w:rPr>
            <w:noProof w:val="0"/>
          </w:rPr>
          <w:t xml:space="preserve"> an abstract data model in Vol. 3 Section 4.  </w:t>
        </w:r>
      </w:ins>
      <w:ins w:id="656" w:author="nbashyam" w:date="2014-04-30T13:34:00Z">
        <w:r w:rsidR="009317D9">
          <w:rPr>
            <w:noProof w:val="0"/>
          </w:rPr>
          <w:t>Th</w:t>
        </w:r>
      </w:ins>
      <w:ins w:id="657" w:author="nbashyam" w:date="2014-04-30T13:33:00Z">
        <w:r w:rsidR="009317D9" w:rsidRPr="009317D9">
          <w:rPr>
            <w:noProof w:val="0"/>
          </w:rPr>
          <w:t xml:space="preserve">is </w:t>
        </w:r>
      </w:ins>
      <w:ins w:id="658" w:author="nbashyam" w:date="2014-04-30T13:34:00Z">
        <w:r w:rsidR="009317D9">
          <w:rPr>
            <w:noProof w:val="0"/>
          </w:rPr>
          <w:t xml:space="preserve">abstract data </w:t>
        </w:r>
      </w:ins>
      <w:ins w:id="659" w:author="nbashyam" w:date="2014-04-30T13:33:00Z">
        <w:r w:rsidR="009317D9" w:rsidRPr="009317D9">
          <w:rPr>
            <w:noProof w:val="0"/>
          </w:rPr>
          <w:t>model is intended to be used across SOAP and REST and SMTP a</w:t>
        </w:r>
        <w:r w:rsidR="009317D9">
          <w:rPr>
            <w:noProof w:val="0"/>
          </w:rPr>
          <w:t>s the way to express metadata</w:t>
        </w:r>
      </w:ins>
      <w:ins w:id="660" w:author="nbashyam" w:date="2014-04-30T13:35:00Z">
        <w:r w:rsidR="009317D9">
          <w:rPr>
            <w:noProof w:val="0"/>
          </w:rPr>
          <w:t>.</w:t>
        </w:r>
      </w:ins>
      <w:del w:id="661" w:author="nbashyam" w:date="2014-04-30T13:34:00Z">
        <w:r w:rsidR="002A1B47" w:rsidDel="009317D9">
          <w:rPr>
            <w:noProof w:val="0"/>
          </w:rPr>
          <w:delText xml:space="preserve"> </w:delText>
        </w:r>
      </w:del>
      <w:r w:rsidR="00B65F1B" w:rsidRPr="002A1B47">
        <w:rPr>
          <w:noProof w:val="0"/>
        </w:rPr>
        <w:t>While</w:t>
      </w:r>
      <w:ins w:id="662" w:author="nbashyam" w:date="2014-04-30T13:35:00Z">
        <w:r w:rsidR="009317D9">
          <w:rPr>
            <w:noProof w:val="0"/>
          </w:rPr>
          <w:t xml:space="preserve"> the refactoring activity is in-progress IHE is trying to limit the impact</w:t>
        </w:r>
      </w:ins>
      <w:ins w:id="663" w:author="nbashyam" w:date="2014-04-30T13:36:00Z">
        <w:r w:rsidR="009317D9">
          <w:rPr>
            <w:noProof w:val="0"/>
          </w:rPr>
          <w:t xml:space="preserve"> of these changes </w:t>
        </w:r>
      </w:ins>
      <w:ins w:id="664" w:author="nbashyam" w:date="2014-04-30T13:35:00Z">
        <w:r w:rsidR="009317D9">
          <w:rPr>
            <w:noProof w:val="0"/>
          </w:rPr>
          <w:t xml:space="preserve"> </w:t>
        </w:r>
      </w:ins>
      <w:r w:rsidR="00B65F1B" w:rsidRPr="002A1B47">
        <w:rPr>
          <w:noProof w:val="0"/>
        </w:rPr>
        <w:t xml:space="preserve"> </w:t>
      </w:r>
      <w:del w:id="665" w:author="nbashyam" w:date="2014-04-30T13:36:00Z">
        <w:r w:rsidR="00B65F1B" w:rsidRPr="002A1B47" w:rsidDel="009317D9">
          <w:rPr>
            <w:noProof w:val="0"/>
          </w:rPr>
          <w:delText xml:space="preserve">such a refactoring effort could take place, the challenge to address is how that refactoring would be done to have as little impact as possible </w:delText>
        </w:r>
      </w:del>
      <w:r w:rsidR="00B65F1B" w:rsidRPr="002A1B47">
        <w:rPr>
          <w:noProof w:val="0"/>
        </w:rPr>
        <w:t xml:space="preserve">on existing profiles, and </w:t>
      </w:r>
      <w:del w:id="666" w:author="nbashyam" w:date="2014-04-30T13:36:00Z">
        <w:r w:rsidR="00B65F1B" w:rsidRPr="002A1B47" w:rsidDel="009317D9">
          <w:rPr>
            <w:noProof w:val="0"/>
          </w:rPr>
          <w:delText>to support continued development of new profile work in IHE</w:delText>
        </w:r>
      </w:del>
      <w:ins w:id="667" w:author="nbashyam" w:date="2014-04-30T13:36:00Z">
        <w:r w:rsidR="009317D9">
          <w:rPr>
            <w:noProof w:val="0"/>
          </w:rPr>
          <w:t>is continuing to support the development of new profiles</w:t>
        </w:r>
      </w:ins>
      <w:r w:rsidR="00B65F1B" w:rsidRPr="002A1B47">
        <w:rPr>
          <w:noProof w:val="0"/>
        </w:rPr>
        <w:t>.</w:t>
      </w:r>
    </w:p>
    <w:p w:rsidR="00C001EC" w:rsidRPr="002A1B47" w:rsidRDefault="00C001EC">
      <w:pPr>
        <w:pStyle w:val="BodyText"/>
        <w:rPr>
          <w:noProof w:val="0"/>
        </w:rPr>
      </w:pPr>
      <w:r w:rsidRPr="002A1B47">
        <w:rPr>
          <w:noProof w:val="0"/>
        </w:rPr>
        <w:t>In addition to refactoring and organizing existing IHE profiles, the gaps</w:t>
      </w:r>
      <w:r w:rsidR="00F23BDC" w:rsidRPr="002A1B47">
        <w:rPr>
          <w:noProof w:val="0"/>
        </w:rPr>
        <w:t xml:space="preserve"> and resolutions</w:t>
      </w:r>
      <w:r w:rsidRPr="002A1B47">
        <w:rPr>
          <w:noProof w:val="0"/>
        </w:rPr>
        <w:t xml:space="preserve"> identified earlier to satisfy Data Access Framework requirements </w:t>
      </w:r>
      <w:r w:rsidR="00F23BDC" w:rsidRPr="002A1B47">
        <w:rPr>
          <w:noProof w:val="0"/>
        </w:rPr>
        <w:t>can be scheduled as part of future IHE work.</w:t>
      </w:r>
    </w:p>
    <w:p w:rsidR="001E0636" w:rsidRPr="002A1B47" w:rsidRDefault="001E0636" w:rsidP="00922F80">
      <w:pPr>
        <w:pStyle w:val="BodyText"/>
      </w:pPr>
      <w:bookmarkStart w:id="668" w:name="_Toc473170372"/>
      <w:r w:rsidRPr="002A1B47">
        <w:rPr>
          <w:noProof w:val="0"/>
        </w:rPr>
        <w:br w:type="page"/>
      </w:r>
    </w:p>
    <w:p w:rsidR="002C5270" w:rsidRPr="002A1B47" w:rsidRDefault="003354E0">
      <w:pPr>
        <w:pStyle w:val="AppendixHeading1"/>
        <w:rPr>
          <w:noProof w:val="0"/>
        </w:rPr>
      </w:pPr>
      <w:bookmarkStart w:id="669" w:name="_Toc379381141"/>
      <w:bookmarkStart w:id="670" w:name="_Toc383590933"/>
      <w:r w:rsidRPr="002A1B47">
        <w:rPr>
          <w:noProof w:val="0"/>
        </w:rPr>
        <w:t xml:space="preserve">Appendix A: </w:t>
      </w:r>
      <w:r w:rsidR="002C5270" w:rsidRPr="002A1B47">
        <w:rPr>
          <w:noProof w:val="0"/>
        </w:rPr>
        <w:t>Sample Integration Statements</w:t>
      </w:r>
      <w:bookmarkEnd w:id="669"/>
      <w:bookmarkEnd w:id="670"/>
    </w:p>
    <w:p w:rsidR="00FC35D8" w:rsidRPr="002A1B47" w:rsidDel="00225B9E" w:rsidRDefault="000E6F6E" w:rsidP="00225B9E">
      <w:pPr>
        <w:pStyle w:val="BodyText"/>
        <w:rPr>
          <w:del w:id="671" w:author="nbashyam" w:date="2014-04-30T14:09:00Z"/>
        </w:rPr>
      </w:pPr>
      <w:r w:rsidRPr="002A1B47">
        <w:rPr>
          <w:noProof w:val="0"/>
        </w:rPr>
        <w:t>Integration Statements are used by vendors to declare their implementation of IHE profiles</w:t>
      </w:r>
      <w:r w:rsidR="002A1B47">
        <w:rPr>
          <w:noProof w:val="0"/>
        </w:rPr>
        <w:t xml:space="preserve">. </w:t>
      </w:r>
      <w:del w:id="672" w:author="nbashyam" w:date="2014-04-30T14:09:00Z">
        <w:r w:rsidR="000439A8" w:rsidRPr="002A1B47" w:rsidDel="00225B9E">
          <w:rPr>
            <w:noProof w:val="0"/>
          </w:rPr>
          <w:delText xml:space="preserve">Table </w:delText>
        </w:r>
        <w:r w:rsidR="008F1944" w:rsidRPr="002A1B47" w:rsidDel="00225B9E">
          <w:rPr>
            <w:noProof w:val="0"/>
          </w:rPr>
          <w:delText>A</w:delText>
        </w:r>
        <w:r w:rsidR="00E83130" w:rsidDel="00225B9E">
          <w:rPr>
            <w:noProof w:val="0"/>
          </w:rPr>
          <w:delText>-</w:delText>
        </w:r>
        <w:r w:rsidR="008F1944" w:rsidRPr="002A1B47" w:rsidDel="00225B9E">
          <w:rPr>
            <w:noProof w:val="0"/>
          </w:rPr>
          <w:delText xml:space="preserve">1 </w:delText>
        </w:r>
        <w:r w:rsidRPr="002A1B47" w:rsidDel="00225B9E">
          <w:rPr>
            <w:noProof w:val="0"/>
          </w:rPr>
          <w:delText xml:space="preserve">below links each </w:delText>
        </w:r>
        <w:r w:rsidR="00AE3AA8" w:rsidRPr="002A1B47" w:rsidDel="00225B9E">
          <w:rPr>
            <w:noProof w:val="0"/>
          </w:rPr>
          <w:delText xml:space="preserve">service (query or other function) </w:delText>
        </w:r>
        <w:r w:rsidRPr="002A1B47" w:rsidDel="00225B9E">
          <w:rPr>
            <w:noProof w:val="0"/>
          </w:rPr>
          <w:delText xml:space="preserve">specified in section </w:delText>
        </w:r>
        <w:r w:rsidRPr="002A1B47" w:rsidDel="00225B9E">
          <w:fldChar w:fldCharType="begin"/>
        </w:r>
        <w:r w:rsidRPr="002A1B47" w:rsidDel="00225B9E">
          <w:rPr>
            <w:noProof w:val="0"/>
          </w:rPr>
          <w:delInstrText xml:space="preserve"> REF _Ref382226790 \r \h </w:delInstrText>
        </w:r>
        <w:r w:rsidR="004D45A9" w:rsidRPr="002A1B47" w:rsidDel="00225B9E">
          <w:rPr>
            <w:noProof w:val="0"/>
          </w:rPr>
          <w:delInstrText xml:space="preserve"> \* MERGEFORMAT </w:delInstrText>
        </w:r>
        <w:r w:rsidRPr="002A1B47" w:rsidDel="00225B9E">
          <w:fldChar w:fldCharType="separate"/>
        </w:r>
        <w:r w:rsidRPr="002A1B47" w:rsidDel="00225B9E">
          <w:rPr>
            <w:noProof w:val="0"/>
          </w:rPr>
          <w:delText>3.1</w:delText>
        </w:r>
        <w:r w:rsidRPr="002A1B47" w:rsidDel="00225B9E">
          <w:fldChar w:fldCharType="end"/>
        </w:r>
        <w:r w:rsidRPr="002A1B47" w:rsidDel="00225B9E">
          <w:rPr>
            <w:noProof w:val="0"/>
          </w:rPr>
          <w:delText xml:space="preserve"> </w:delText>
        </w:r>
        <w:r w:rsidRPr="002A1B47" w:rsidDel="00225B9E">
          <w:fldChar w:fldCharType="begin"/>
        </w:r>
        <w:r w:rsidRPr="002A1B47" w:rsidDel="00225B9E">
          <w:rPr>
            <w:noProof w:val="0"/>
          </w:rPr>
          <w:delInstrText xml:space="preserve"> REF _Ref382226784 \h </w:delInstrText>
        </w:r>
        <w:r w:rsidR="004D45A9" w:rsidRPr="002A1B47" w:rsidDel="00225B9E">
          <w:rPr>
            <w:noProof w:val="0"/>
          </w:rPr>
          <w:delInstrText xml:space="preserve"> \* MERGEFORMAT </w:delInstrText>
        </w:r>
        <w:r w:rsidRPr="002A1B47" w:rsidDel="00225B9E">
          <w:fldChar w:fldCharType="separate"/>
        </w:r>
        <w:r w:rsidRPr="002A1B47" w:rsidDel="00225B9E">
          <w:rPr>
            <w:noProof w:val="0"/>
          </w:rPr>
          <w:delText>Business Requirements</w:delText>
        </w:r>
        <w:r w:rsidRPr="002A1B47" w:rsidDel="00225B9E">
          <w:fldChar w:fldCharType="end"/>
        </w:r>
        <w:r w:rsidRPr="002A1B47" w:rsidDel="00225B9E">
          <w:rPr>
            <w:noProof w:val="0"/>
          </w:rPr>
          <w:delText xml:space="preserve"> to the IHE profiles </w:delText>
        </w:r>
        <w:r w:rsidR="00AE3AA8" w:rsidRPr="002A1B47" w:rsidDel="00225B9E">
          <w:rPr>
            <w:noProof w:val="0"/>
          </w:rPr>
          <w:delText xml:space="preserve">and actors </w:delText>
        </w:r>
        <w:r w:rsidRPr="002A1B47" w:rsidDel="00225B9E">
          <w:rPr>
            <w:noProof w:val="0"/>
          </w:rPr>
          <w:delText>necessary to realize th</w:delText>
        </w:r>
        <w:r w:rsidR="00AE3AA8" w:rsidRPr="002A1B47" w:rsidDel="00225B9E">
          <w:rPr>
            <w:noProof w:val="0"/>
          </w:rPr>
          <w:delText>at</w:delText>
        </w:r>
        <w:r w:rsidRPr="002A1B47" w:rsidDel="00225B9E">
          <w:rPr>
            <w:noProof w:val="0"/>
          </w:rPr>
          <w:delText xml:space="preserve"> capability</w:delText>
        </w:r>
        <w:r w:rsidR="00AE3AA8" w:rsidRPr="002A1B47" w:rsidDel="00225B9E">
          <w:rPr>
            <w:noProof w:val="0"/>
          </w:rPr>
          <w:delText xml:space="preserve"> on the client or server side</w:delText>
        </w:r>
        <w:r w:rsidR="00E24DB1" w:rsidRPr="002A1B47" w:rsidDel="00225B9E">
          <w:rPr>
            <w:noProof w:val="0"/>
          </w:rPr>
          <w:delText xml:space="preserve"> for queries using the request/response pattern.</w:delText>
        </w:r>
      </w:del>
    </w:p>
    <w:p w:rsidR="004D45A9" w:rsidRPr="002A1B47" w:rsidDel="00225B9E" w:rsidRDefault="004D45A9">
      <w:pPr>
        <w:pStyle w:val="BodyText"/>
        <w:rPr>
          <w:del w:id="673" w:author="nbashyam" w:date="2014-04-30T14:09:00Z"/>
        </w:rPr>
      </w:pPr>
    </w:p>
    <w:p w:rsidR="00AE3AA8" w:rsidRPr="002A1B47" w:rsidDel="00225B9E" w:rsidRDefault="008F1944">
      <w:pPr>
        <w:pStyle w:val="BodyText"/>
        <w:rPr>
          <w:del w:id="674" w:author="nbashyam" w:date="2014-04-30T14:09:00Z"/>
          <w:noProof w:val="0"/>
        </w:rPr>
        <w:pPrChange w:id="675" w:author="nbashyam" w:date="2014-04-30T14:09:00Z">
          <w:pPr>
            <w:pStyle w:val="TableTitle"/>
          </w:pPr>
        </w:pPrChange>
      </w:pPr>
      <w:del w:id="676" w:author="nbashyam" w:date="2014-04-30T14:09:00Z">
        <w:r w:rsidRPr="002A1B47" w:rsidDel="00225B9E">
          <w:rPr>
            <w:noProof w:val="0"/>
          </w:rPr>
          <w:delText>Table A</w:delText>
        </w:r>
        <w:r w:rsidR="00E83130" w:rsidDel="00225B9E">
          <w:rPr>
            <w:noProof w:val="0"/>
          </w:rPr>
          <w:delText>-</w:delText>
        </w:r>
        <w:r w:rsidRPr="002A1B47" w:rsidDel="00225B9E">
          <w:rPr>
            <w:noProof w:val="0"/>
          </w:rPr>
          <w:delText>1</w:delText>
        </w:r>
        <w:r w:rsidR="003354E0" w:rsidRPr="002A1B47" w:rsidDel="00225B9E">
          <w:rPr>
            <w:noProof w:val="0"/>
          </w:rPr>
          <w:delText>:</w:delText>
        </w:r>
        <w:r w:rsidRPr="002A1B47" w:rsidDel="00225B9E">
          <w:rPr>
            <w:noProof w:val="0"/>
          </w:rPr>
          <w:delText xml:space="preserve"> Data Access Framework Queries for Request/Response pattern using existing IHE profiles</w:delText>
        </w:r>
      </w:del>
    </w:p>
    <w:tbl>
      <w:tblPr>
        <w:tblStyle w:val="TableGrid"/>
        <w:tblW w:w="9672" w:type="dxa"/>
        <w:tblLook w:val="04A0" w:firstRow="1" w:lastRow="0" w:firstColumn="1" w:lastColumn="0" w:noHBand="0" w:noVBand="1"/>
      </w:tblPr>
      <w:tblGrid>
        <w:gridCol w:w="671"/>
        <w:gridCol w:w="3129"/>
        <w:gridCol w:w="1280"/>
        <w:gridCol w:w="2296"/>
        <w:gridCol w:w="2296"/>
      </w:tblGrid>
      <w:tr w:rsidR="000E6F6E" w:rsidRPr="002A1B47" w:rsidDel="00225B9E" w:rsidTr="00922F80">
        <w:trPr>
          <w:del w:id="677" w:author="nbashyam" w:date="2014-04-30T14:09:00Z"/>
        </w:trPr>
        <w:tc>
          <w:tcPr>
            <w:tcW w:w="671" w:type="dxa"/>
            <w:shd w:val="clear" w:color="auto" w:fill="D9D9D9" w:themeFill="background1" w:themeFillShade="D9"/>
          </w:tcPr>
          <w:p w:rsidR="000E6F6E" w:rsidRPr="002A1B47" w:rsidDel="00225B9E" w:rsidRDefault="000E6F6E">
            <w:pPr>
              <w:pStyle w:val="BodyText"/>
              <w:rPr>
                <w:del w:id="678" w:author="nbashyam" w:date="2014-04-30T14:09:00Z"/>
                <w:noProof w:val="0"/>
              </w:rPr>
              <w:pPrChange w:id="679" w:author="nbashyam" w:date="2014-04-30T14:09:00Z">
                <w:pPr>
                  <w:pStyle w:val="TableEntryHeader"/>
                </w:pPr>
              </w:pPrChange>
            </w:pPr>
            <w:del w:id="680" w:author="nbashyam" w:date="2014-04-30T14:09:00Z">
              <w:r w:rsidRPr="002A1B47" w:rsidDel="00225B9E">
                <w:rPr>
                  <w:noProof w:val="0"/>
                </w:rPr>
                <w:delText>ID</w:delText>
              </w:r>
            </w:del>
          </w:p>
        </w:tc>
        <w:tc>
          <w:tcPr>
            <w:tcW w:w="3129" w:type="dxa"/>
            <w:shd w:val="clear" w:color="auto" w:fill="D9D9D9" w:themeFill="background1" w:themeFillShade="D9"/>
          </w:tcPr>
          <w:p w:rsidR="000E6F6E" w:rsidRPr="002A1B47" w:rsidDel="00225B9E" w:rsidRDefault="000E6F6E">
            <w:pPr>
              <w:pStyle w:val="BodyText"/>
              <w:rPr>
                <w:del w:id="681" w:author="nbashyam" w:date="2014-04-30T14:09:00Z"/>
                <w:noProof w:val="0"/>
              </w:rPr>
              <w:pPrChange w:id="682" w:author="nbashyam" w:date="2014-04-30T14:09:00Z">
                <w:pPr>
                  <w:pStyle w:val="TableEntryHeader"/>
                </w:pPr>
              </w:pPrChange>
            </w:pPr>
            <w:del w:id="683" w:author="nbashyam" w:date="2014-04-30T14:09:00Z">
              <w:r w:rsidRPr="002A1B47" w:rsidDel="00225B9E">
                <w:rPr>
                  <w:noProof w:val="0"/>
                </w:rPr>
                <w:delText>Query</w:delText>
              </w:r>
            </w:del>
          </w:p>
        </w:tc>
        <w:tc>
          <w:tcPr>
            <w:tcW w:w="1280" w:type="dxa"/>
            <w:shd w:val="clear" w:color="auto" w:fill="D9D9D9" w:themeFill="background1" w:themeFillShade="D9"/>
          </w:tcPr>
          <w:p w:rsidR="000E6F6E" w:rsidRPr="002A1B47" w:rsidDel="00225B9E" w:rsidRDefault="000E6F6E">
            <w:pPr>
              <w:pStyle w:val="BodyText"/>
              <w:rPr>
                <w:del w:id="684" w:author="nbashyam" w:date="2014-04-30T14:09:00Z"/>
                <w:noProof w:val="0"/>
              </w:rPr>
              <w:pPrChange w:id="685" w:author="nbashyam" w:date="2014-04-30T14:09:00Z">
                <w:pPr>
                  <w:pStyle w:val="TableEntryHeader"/>
                </w:pPr>
              </w:pPrChange>
            </w:pPr>
            <w:del w:id="686" w:author="nbashyam" w:date="2014-04-30T14:09:00Z">
              <w:r w:rsidRPr="002A1B47" w:rsidDel="00225B9E">
                <w:rPr>
                  <w:noProof w:val="0"/>
                </w:rPr>
                <w:delText>Profile</w:delText>
              </w:r>
            </w:del>
          </w:p>
        </w:tc>
        <w:tc>
          <w:tcPr>
            <w:tcW w:w="2296" w:type="dxa"/>
            <w:shd w:val="clear" w:color="auto" w:fill="D9D9D9" w:themeFill="background1" w:themeFillShade="D9"/>
          </w:tcPr>
          <w:p w:rsidR="000E6F6E" w:rsidRPr="002A1B47" w:rsidDel="00225B9E" w:rsidRDefault="000E6F6E">
            <w:pPr>
              <w:pStyle w:val="BodyText"/>
              <w:rPr>
                <w:del w:id="687" w:author="nbashyam" w:date="2014-04-30T14:09:00Z"/>
                <w:noProof w:val="0"/>
              </w:rPr>
              <w:pPrChange w:id="688" w:author="nbashyam" w:date="2014-04-30T14:09:00Z">
                <w:pPr>
                  <w:pStyle w:val="TableEntryHeader"/>
                </w:pPr>
              </w:pPrChange>
            </w:pPr>
            <w:del w:id="689" w:author="nbashyam" w:date="2014-04-30T14:09:00Z">
              <w:r w:rsidRPr="002A1B47" w:rsidDel="00225B9E">
                <w:rPr>
                  <w:noProof w:val="0"/>
                </w:rPr>
                <w:delText>Client Actor</w:delText>
              </w:r>
            </w:del>
          </w:p>
        </w:tc>
        <w:tc>
          <w:tcPr>
            <w:tcW w:w="2296" w:type="dxa"/>
            <w:shd w:val="clear" w:color="auto" w:fill="D9D9D9" w:themeFill="background1" w:themeFillShade="D9"/>
          </w:tcPr>
          <w:p w:rsidR="000E6F6E" w:rsidRPr="002A1B47" w:rsidDel="00225B9E" w:rsidRDefault="000E6F6E">
            <w:pPr>
              <w:pStyle w:val="BodyText"/>
              <w:rPr>
                <w:del w:id="690" w:author="nbashyam" w:date="2014-04-30T14:09:00Z"/>
                <w:noProof w:val="0"/>
              </w:rPr>
              <w:pPrChange w:id="691" w:author="nbashyam" w:date="2014-04-30T14:09:00Z">
                <w:pPr>
                  <w:pStyle w:val="TableEntryHeader"/>
                </w:pPr>
              </w:pPrChange>
            </w:pPr>
            <w:del w:id="692" w:author="nbashyam" w:date="2014-04-30T14:09:00Z">
              <w:r w:rsidRPr="002A1B47" w:rsidDel="00225B9E">
                <w:rPr>
                  <w:noProof w:val="0"/>
                </w:rPr>
                <w:delText>Server Actor</w:delText>
              </w:r>
            </w:del>
          </w:p>
        </w:tc>
      </w:tr>
      <w:tr w:rsidR="00E24DB1" w:rsidRPr="002A1B47" w:rsidDel="00225B9E" w:rsidTr="00E24DB1">
        <w:trPr>
          <w:del w:id="693" w:author="nbashyam" w:date="2014-04-30T14:09:00Z"/>
        </w:trPr>
        <w:tc>
          <w:tcPr>
            <w:tcW w:w="671" w:type="dxa"/>
            <w:vMerge w:val="restart"/>
          </w:tcPr>
          <w:p w:rsidR="00E24DB1" w:rsidRPr="002A1B47" w:rsidDel="00225B9E" w:rsidRDefault="00E24DB1">
            <w:pPr>
              <w:pStyle w:val="BodyText"/>
              <w:rPr>
                <w:del w:id="694" w:author="nbashyam" w:date="2014-04-30T14:09:00Z"/>
                <w:noProof w:val="0"/>
              </w:rPr>
              <w:pPrChange w:id="695" w:author="nbashyam" w:date="2014-04-30T14:09:00Z">
                <w:pPr>
                  <w:pStyle w:val="TableEntry"/>
                </w:pPr>
              </w:pPrChange>
            </w:pPr>
            <w:del w:id="696" w:author="nbashyam" w:date="2014-04-30T14:09:00Z">
              <w:r w:rsidRPr="002A1B47" w:rsidDel="00225B9E">
                <w:rPr>
                  <w:noProof w:val="0"/>
                </w:rPr>
                <w:delText>1</w:delText>
              </w:r>
            </w:del>
          </w:p>
        </w:tc>
        <w:tc>
          <w:tcPr>
            <w:tcW w:w="3129" w:type="dxa"/>
            <w:vMerge w:val="restart"/>
          </w:tcPr>
          <w:p w:rsidR="00E24DB1" w:rsidRPr="002A1B47" w:rsidDel="00225B9E" w:rsidRDefault="00E24DB1">
            <w:pPr>
              <w:pStyle w:val="BodyText"/>
              <w:rPr>
                <w:del w:id="697" w:author="nbashyam" w:date="2014-04-30T14:09:00Z"/>
                <w:noProof w:val="0"/>
              </w:rPr>
              <w:pPrChange w:id="698" w:author="nbashyam" w:date="2014-04-30T14:09:00Z">
                <w:pPr>
                  <w:pStyle w:val="TableEntry"/>
                </w:pPr>
              </w:pPrChange>
            </w:pPr>
            <w:del w:id="699" w:author="nbashyam" w:date="2014-04-30T14:09:00Z">
              <w:r w:rsidRPr="002A1B47" w:rsidDel="00225B9E">
                <w:rPr>
                  <w:noProof w:val="0"/>
                </w:rPr>
                <w:delText>Find Document(s) based on Patient Demographics</w:delText>
              </w:r>
            </w:del>
          </w:p>
          <w:p w:rsidR="00E24DB1" w:rsidRPr="002A1B47" w:rsidDel="00225B9E" w:rsidRDefault="00E24DB1">
            <w:pPr>
              <w:pStyle w:val="BodyText"/>
              <w:rPr>
                <w:del w:id="700" w:author="nbashyam" w:date="2014-04-30T14:09:00Z"/>
                <w:i/>
                <w:noProof w:val="0"/>
              </w:rPr>
              <w:pPrChange w:id="701" w:author="nbashyam" w:date="2014-04-30T14:09:00Z">
                <w:pPr>
                  <w:pStyle w:val="TableEntry"/>
                </w:pPr>
              </w:pPrChange>
            </w:pPr>
            <w:del w:id="702" w:author="nbashyam" w:date="2014-04-30T14:09:00Z">
              <w:r w:rsidRPr="002A1B47" w:rsidDel="00225B9E">
                <w:rPr>
                  <w:i/>
                  <w:noProof w:val="0"/>
                </w:rPr>
                <w:delText xml:space="preserve">Note: To perform this query, the demographics must first be resolved into a patient identifier using PDQ or </w:delText>
              </w:r>
              <w:r w:rsidR="002A1B47" w:rsidRPr="002A1B47" w:rsidDel="00225B9E">
                <w:rPr>
                  <w:i/>
                  <w:noProof w:val="0"/>
                </w:rPr>
                <w:delText>substitutable</w:delText>
              </w:r>
              <w:r w:rsidRPr="002A1B47" w:rsidDel="00225B9E">
                <w:rPr>
                  <w:i/>
                  <w:noProof w:val="0"/>
                </w:rPr>
                <w:delText xml:space="preserve"> profiles.</w:delText>
              </w:r>
            </w:del>
          </w:p>
        </w:tc>
        <w:tc>
          <w:tcPr>
            <w:tcW w:w="1280" w:type="dxa"/>
          </w:tcPr>
          <w:p w:rsidR="00E24DB1" w:rsidRPr="002A1B47" w:rsidDel="00225B9E" w:rsidRDefault="00E24DB1">
            <w:pPr>
              <w:pStyle w:val="BodyText"/>
              <w:rPr>
                <w:del w:id="703" w:author="nbashyam" w:date="2014-04-30T14:09:00Z"/>
                <w:noProof w:val="0"/>
              </w:rPr>
              <w:pPrChange w:id="704" w:author="nbashyam" w:date="2014-04-30T14:09:00Z">
                <w:pPr>
                  <w:pStyle w:val="TableEntry"/>
                </w:pPr>
              </w:pPrChange>
            </w:pPr>
            <w:del w:id="705" w:author="nbashyam" w:date="2014-04-30T14:09:00Z">
              <w:r w:rsidRPr="002A1B47" w:rsidDel="00225B9E">
                <w:rPr>
                  <w:noProof w:val="0"/>
                </w:rPr>
                <w:delText xml:space="preserve">PDQ </w:delText>
              </w:r>
            </w:del>
          </w:p>
          <w:p w:rsidR="00E24DB1" w:rsidRPr="002A1B47" w:rsidDel="00225B9E" w:rsidRDefault="00E24DB1">
            <w:pPr>
              <w:pStyle w:val="BodyText"/>
              <w:rPr>
                <w:del w:id="706" w:author="nbashyam" w:date="2014-04-30T14:09:00Z"/>
                <w:noProof w:val="0"/>
              </w:rPr>
              <w:pPrChange w:id="707" w:author="nbashyam" w:date="2014-04-30T14:09:00Z">
                <w:pPr>
                  <w:pStyle w:val="TableEntry"/>
                </w:pPr>
              </w:pPrChange>
            </w:pPr>
            <w:del w:id="708" w:author="nbashyam" w:date="2014-04-30T14:09:00Z">
              <w:r w:rsidRPr="002A1B47" w:rsidDel="00225B9E">
                <w:rPr>
                  <w:noProof w:val="0"/>
                </w:rPr>
                <w:delText xml:space="preserve">PDQ V3 </w:delText>
              </w:r>
            </w:del>
          </w:p>
          <w:p w:rsidR="00E24DB1" w:rsidRPr="002A1B47" w:rsidDel="00225B9E" w:rsidRDefault="00E24DB1">
            <w:pPr>
              <w:pStyle w:val="BodyText"/>
              <w:rPr>
                <w:del w:id="709" w:author="nbashyam" w:date="2014-04-30T14:09:00Z"/>
                <w:noProof w:val="0"/>
              </w:rPr>
              <w:pPrChange w:id="710" w:author="nbashyam" w:date="2014-04-30T14:09:00Z">
                <w:pPr>
                  <w:pStyle w:val="TableEntry"/>
                </w:pPr>
              </w:pPrChange>
            </w:pPr>
            <w:del w:id="711" w:author="nbashyam" w:date="2014-04-30T14:09:00Z">
              <w:r w:rsidRPr="002A1B47" w:rsidDel="00225B9E">
                <w:rPr>
                  <w:noProof w:val="0"/>
                </w:rPr>
                <w:delText>XCPD</w:delText>
              </w:r>
              <w:r w:rsidRPr="002A1B47" w:rsidDel="00225B9E">
                <w:rPr>
                  <w:noProof w:val="0"/>
                  <w:vertAlign w:val="superscript"/>
                </w:rPr>
                <w:delText>*</w:delText>
              </w:r>
            </w:del>
          </w:p>
          <w:p w:rsidR="00E24DB1" w:rsidRPr="002A1B47" w:rsidDel="00225B9E" w:rsidRDefault="00E24DB1">
            <w:pPr>
              <w:pStyle w:val="BodyText"/>
              <w:rPr>
                <w:del w:id="712" w:author="nbashyam" w:date="2014-04-30T14:09:00Z"/>
                <w:noProof w:val="0"/>
              </w:rPr>
              <w:pPrChange w:id="713" w:author="nbashyam" w:date="2014-04-30T14:09:00Z">
                <w:pPr>
                  <w:pStyle w:val="TableEntry"/>
                </w:pPr>
              </w:pPrChange>
            </w:pPr>
            <w:del w:id="714" w:author="nbashyam" w:date="2014-04-30T14:09:00Z">
              <w:r w:rsidRPr="002A1B47" w:rsidDel="00225B9E">
                <w:rPr>
                  <w:noProof w:val="0"/>
                </w:rPr>
                <w:delText>PDQ</w:delText>
              </w:r>
            </w:del>
            <w:del w:id="715" w:author="nbashyam" w:date="2014-04-30T13:40:00Z">
              <w:r w:rsidRPr="002A1B47" w:rsidDel="00433B8E">
                <w:rPr>
                  <w:noProof w:val="0"/>
                </w:rPr>
                <w:delText>M</w:delText>
              </w:r>
            </w:del>
          </w:p>
        </w:tc>
        <w:tc>
          <w:tcPr>
            <w:tcW w:w="2296" w:type="dxa"/>
          </w:tcPr>
          <w:p w:rsidR="00E24DB1" w:rsidRPr="002A1B47" w:rsidDel="00225B9E" w:rsidRDefault="00E24DB1">
            <w:pPr>
              <w:pStyle w:val="BodyText"/>
              <w:rPr>
                <w:del w:id="716" w:author="nbashyam" w:date="2014-04-30T14:09:00Z"/>
                <w:noProof w:val="0"/>
              </w:rPr>
              <w:pPrChange w:id="717" w:author="nbashyam" w:date="2014-04-30T14:09:00Z">
                <w:pPr>
                  <w:pStyle w:val="TableEntry"/>
                </w:pPr>
              </w:pPrChange>
            </w:pPr>
            <w:del w:id="718" w:author="nbashyam" w:date="2014-04-30T14:09:00Z">
              <w:r w:rsidRPr="002A1B47" w:rsidDel="00225B9E">
                <w:rPr>
                  <w:noProof w:val="0"/>
                </w:rPr>
                <w:delText>Demographics Consumer</w:delText>
              </w:r>
            </w:del>
          </w:p>
          <w:p w:rsidR="00E24DB1" w:rsidRPr="002A1B47" w:rsidDel="00225B9E" w:rsidRDefault="00E24DB1">
            <w:pPr>
              <w:pStyle w:val="BodyText"/>
              <w:rPr>
                <w:del w:id="719" w:author="nbashyam" w:date="2014-04-30T14:09:00Z"/>
                <w:noProof w:val="0"/>
              </w:rPr>
              <w:pPrChange w:id="720" w:author="nbashyam" w:date="2014-04-30T14:09:00Z">
                <w:pPr>
                  <w:pStyle w:val="TableEntry"/>
                </w:pPr>
              </w:pPrChange>
            </w:pPr>
            <w:del w:id="721" w:author="nbashyam" w:date="2014-04-30T14:09:00Z">
              <w:r w:rsidRPr="002A1B47" w:rsidDel="00225B9E">
                <w:rPr>
                  <w:noProof w:val="0"/>
                </w:rPr>
                <w:delText>Demographics Consumer</w:delText>
              </w:r>
            </w:del>
          </w:p>
          <w:p w:rsidR="00E24DB1" w:rsidRPr="002A1B47" w:rsidDel="00225B9E" w:rsidRDefault="008F1944">
            <w:pPr>
              <w:pStyle w:val="BodyText"/>
              <w:rPr>
                <w:del w:id="722" w:author="nbashyam" w:date="2014-04-30T14:09:00Z"/>
                <w:noProof w:val="0"/>
              </w:rPr>
              <w:pPrChange w:id="723" w:author="nbashyam" w:date="2014-04-30T14:09:00Z">
                <w:pPr>
                  <w:pStyle w:val="TableEntry"/>
                </w:pPr>
              </w:pPrChange>
            </w:pPr>
            <w:del w:id="724" w:author="nbashyam" w:date="2014-04-30T14:09:00Z">
              <w:r w:rsidRPr="002A1B47" w:rsidDel="00225B9E">
                <w:rPr>
                  <w:noProof w:val="0"/>
                </w:rPr>
                <w:delText>Initiating Gateway</w:delText>
              </w:r>
            </w:del>
          </w:p>
          <w:p w:rsidR="00E24DB1" w:rsidRPr="002A1B47" w:rsidDel="00225B9E" w:rsidRDefault="0047792D">
            <w:pPr>
              <w:pStyle w:val="BodyText"/>
              <w:rPr>
                <w:del w:id="725" w:author="nbashyam" w:date="2014-04-30T14:09:00Z"/>
                <w:noProof w:val="0"/>
              </w:rPr>
              <w:pPrChange w:id="726" w:author="nbashyam" w:date="2014-04-30T14:09:00Z">
                <w:pPr>
                  <w:pStyle w:val="TableEntry"/>
                </w:pPr>
              </w:pPrChange>
            </w:pPr>
            <w:del w:id="727" w:author="nbashyam" w:date="2014-04-30T14:09:00Z">
              <w:r w:rsidRPr="002A1B47" w:rsidDel="00225B9E">
                <w:rPr>
                  <w:noProof w:val="0"/>
                </w:rPr>
                <w:delText>***</w:delText>
              </w:r>
            </w:del>
          </w:p>
        </w:tc>
        <w:tc>
          <w:tcPr>
            <w:tcW w:w="2296" w:type="dxa"/>
          </w:tcPr>
          <w:p w:rsidR="00E24DB1" w:rsidRPr="002A1B47" w:rsidDel="00225B9E" w:rsidRDefault="00E24DB1">
            <w:pPr>
              <w:pStyle w:val="BodyText"/>
              <w:rPr>
                <w:del w:id="728" w:author="nbashyam" w:date="2014-04-30T14:09:00Z"/>
                <w:noProof w:val="0"/>
              </w:rPr>
              <w:pPrChange w:id="729" w:author="nbashyam" w:date="2014-04-30T14:09:00Z">
                <w:pPr>
                  <w:pStyle w:val="TableEntry"/>
                </w:pPr>
              </w:pPrChange>
            </w:pPr>
            <w:del w:id="730" w:author="nbashyam" w:date="2014-04-30T14:09:00Z">
              <w:r w:rsidRPr="002A1B47" w:rsidDel="00225B9E">
                <w:rPr>
                  <w:noProof w:val="0"/>
                </w:rPr>
                <w:delText>Demographics Supplier</w:delText>
              </w:r>
            </w:del>
          </w:p>
          <w:p w:rsidR="00E24DB1" w:rsidRPr="002A1B47" w:rsidDel="00225B9E" w:rsidRDefault="00E24DB1">
            <w:pPr>
              <w:pStyle w:val="BodyText"/>
              <w:rPr>
                <w:del w:id="731" w:author="nbashyam" w:date="2014-04-30T14:09:00Z"/>
                <w:noProof w:val="0"/>
              </w:rPr>
              <w:pPrChange w:id="732" w:author="nbashyam" w:date="2014-04-30T14:09:00Z">
                <w:pPr>
                  <w:pStyle w:val="TableEntry"/>
                </w:pPr>
              </w:pPrChange>
            </w:pPr>
            <w:del w:id="733" w:author="nbashyam" w:date="2014-04-30T14:09:00Z">
              <w:r w:rsidRPr="002A1B47" w:rsidDel="00225B9E">
                <w:rPr>
                  <w:noProof w:val="0"/>
                </w:rPr>
                <w:delText>Demographics Supplier</w:delText>
              </w:r>
            </w:del>
          </w:p>
          <w:p w:rsidR="00E24DB1" w:rsidRPr="002A1B47" w:rsidDel="00225B9E" w:rsidRDefault="008F1944">
            <w:pPr>
              <w:pStyle w:val="BodyText"/>
              <w:rPr>
                <w:del w:id="734" w:author="nbashyam" w:date="2014-04-30T14:09:00Z"/>
                <w:noProof w:val="0"/>
              </w:rPr>
              <w:pPrChange w:id="735" w:author="nbashyam" w:date="2014-04-30T14:09:00Z">
                <w:pPr>
                  <w:pStyle w:val="TableEntry"/>
                </w:pPr>
              </w:pPrChange>
            </w:pPr>
            <w:del w:id="736" w:author="nbashyam" w:date="2014-04-30T14:09:00Z">
              <w:r w:rsidRPr="002A1B47" w:rsidDel="00225B9E">
                <w:rPr>
                  <w:noProof w:val="0"/>
                </w:rPr>
                <w:delText>Responding Gateway</w:delText>
              </w:r>
            </w:del>
          </w:p>
          <w:p w:rsidR="00E24DB1" w:rsidRPr="002A1B47" w:rsidDel="00225B9E" w:rsidRDefault="0047792D">
            <w:pPr>
              <w:pStyle w:val="BodyText"/>
              <w:rPr>
                <w:del w:id="737" w:author="nbashyam" w:date="2014-04-30T14:09:00Z"/>
                <w:noProof w:val="0"/>
              </w:rPr>
              <w:pPrChange w:id="738" w:author="nbashyam" w:date="2014-04-30T14:09:00Z">
                <w:pPr>
                  <w:pStyle w:val="TableEntry"/>
                </w:pPr>
              </w:pPrChange>
            </w:pPr>
            <w:del w:id="739" w:author="nbashyam" w:date="2014-04-30T14:09:00Z">
              <w:r w:rsidRPr="002A1B47" w:rsidDel="00225B9E">
                <w:rPr>
                  <w:noProof w:val="0"/>
                </w:rPr>
                <w:delText>***</w:delText>
              </w:r>
            </w:del>
          </w:p>
        </w:tc>
      </w:tr>
      <w:tr w:rsidR="00E24DB1" w:rsidRPr="002A1B47" w:rsidDel="00225B9E" w:rsidTr="00E24DB1">
        <w:trPr>
          <w:del w:id="740" w:author="nbashyam" w:date="2014-04-30T14:09:00Z"/>
        </w:trPr>
        <w:tc>
          <w:tcPr>
            <w:tcW w:w="671" w:type="dxa"/>
            <w:vMerge/>
          </w:tcPr>
          <w:p w:rsidR="00E24DB1" w:rsidRPr="002A1B47" w:rsidDel="00225B9E" w:rsidRDefault="00E24DB1">
            <w:pPr>
              <w:pStyle w:val="BodyText"/>
              <w:rPr>
                <w:del w:id="741" w:author="nbashyam" w:date="2014-04-30T14:09:00Z"/>
                <w:noProof w:val="0"/>
              </w:rPr>
              <w:pPrChange w:id="742" w:author="nbashyam" w:date="2014-04-30T14:09:00Z">
                <w:pPr>
                  <w:pStyle w:val="TableEntry"/>
                </w:pPr>
              </w:pPrChange>
            </w:pPr>
          </w:p>
        </w:tc>
        <w:tc>
          <w:tcPr>
            <w:tcW w:w="3129" w:type="dxa"/>
            <w:vMerge/>
          </w:tcPr>
          <w:p w:rsidR="00E24DB1" w:rsidRPr="002A1B47" w:rsidDel="00225B9E" w:rsidRDefault="00E24DB1">
            <w:pPr>
              <w:pStyle w:val="BodyText"/>
              <w:rPr>
                <w:del w:id="743" w:author="nbashyam" w:date="2014-04-30T14:09:00Z"/>
                <w:noProof w:val="0"/>
              </w:rPr>
              <w:pPrChange w:id="744" w:author="nbashyam" w:date="2014-04-30T14:09:00Z">
                <w:pPr>
                  <w:pStyle w:val="TableEntry"/>
                </w:pPr>
              </w:pPrChange>
            </w:pPr>
          </w:p>
        </w:tc>
        <w:tc>
          <w:tcPr>
            <w:tcW w:w="1280" w:type="dxa"/>
          </w:tcPr>
          <w:p w:rsidR="00E24DB1" w:rsidRPr="002A1B47" w:rsidDel="00225B9E" w:rsidRDefault="00E24DB1">
            <w:pPr>
              <w:pStyle w:val="BodyText"/>
              <w:rPr>
                <w:del w:id="745" w:author="nbashyam" w:date="2014-04-30T14:09:00Z"/>
                <w:noProof w:val="0"/>
              </w:rPr>
              <w:pPrChange w:id="746" w:author="nbashyam" w:date="2014-04-30T14:09:00Z">
                <w:pPr>
                  <w:pStyle w:val="TableEntry"/>
                </w:pPr>
              </w:pPrChange>
            </w:pPr>
            <w:del w:id="747" w:author="nbashyam" w:date="2014-04-30T14:09:00Z">
              <w:r w:rsidRPr="002A1B47" w:rsidDel="00225B9E">
                <w:rPr>
                  <w:noProof w:val="0"/>
                </w:rPr>
                <w:delText>XDS</w:delText>
              </w:r>
            </w:del>
          </w:p>
          <w:p w:rsidR="00012059" w:rsidRPr="002A1B47" w:rsidDel="00225B9E" w:rsidRDefault="00E24DB1">
            <w:pPr>
              <w:pStyle w:val="BodyText"/>
              <w:rPr>
                <w:del w:id="748" w:author="nbashyam" w:date="2014-04-30T14:09:00Z"/>
                <w:noProof w:val="0"/>
              </w:rPr>
              <w:pPrChange w:id="749" w:author="nbashyam" w:date="2014-04-30T14:09:00Z">
                <w:pPr>
                  <w:pStyle w:val="TableEntry"/>
                </w:pPr>
              </w:pPrChange>
            </w:pPr>
            <w:del w:id="750" w:author="nbashyam" w:date="2014-04-30T14:09:00Z">
              <w:r w:rsidRPr="002A1B47" w:rsidDel="00225B9E">
                <w:rPr>
                  <w:noProof w:val="0"/>
                </w:rPr>
                <w:delText>MHD</w:delText>
              </w:r>
            </w:del>
          </w:p>
        </w:tc>
        <w:tc>
          <w:tcPr>
            <w:tcW w:w="2296" w:type="dxa"/>
          </w:tcPr>
          <w:p w:rsidR="00E24DB1" w:rsidRPr="002A1B47" w:rsidDel="00225B9E" w:rsidRDefault="00E24DB1">
            <w:pPr>
              <w:pStyle w:val="BodyText"/>
              <w:rPr>
                <w:del w:id="751" w:author="nbashyam" w:date="2014-04-30T14:09:00Z"/>
                <w:noProof w:val="0"/>
              </w:rPr>
              <w:pPrChange w:id="752" w:author="nbashyam" w:date="2014-04-30T14:09:00Z">
                <w:pPr>
                  <w:pStyle w:val="TableEntry"/>
                </w:pPr>
              </w:pPrChange>
            </w:pPr>
            <w:del w:id="753" w:author="nbashyam" w:date="2014-04-30T14:09:00Z">
              <w:r w:rsidRPr="002A1B47" w:rsidDel="00225B9E">
                <w:rPr>
                  <w:noProof w:val="0"/>
                </w:rPr>
                <w:delText>Document Consumer</w:delText>
              </w:r>
            </w:del>
          </w:p>
          <w:p w:rsidR="00012059" w:rsidRPr="002A1B47" w:rsidDel="00225B9E" w:rsidRDefault="0047792D">
            <w:pPr>
              <w:pStyle w:val="BodyText"/>
              <w:rPr>
                <w:del w:id="754" w:author="nbashyam" w:date="2014-04-30T14:09:00Z"/>
                <w:noProof w:val="0"/>
              </w:rPr>
              <w:pPrChange w:id="755" w:author="nbashyam" w:date="2014-04-30T14:09:00Z">
                <w:pPr>
                  <w:pStyle w:val="TableEntry"/>
                </w:pPr>
              </w:pPrChange>
            </w:pPr>
            <w:del w:id="756" w:author="nbashyam" w:date="2014-04-30T14:09:00Z">
              <w:r w:rsidRPr="002A1B47" w:rsidDel="00225B9E">
                <w:rPr>
                  <w:noProof w:val="0"/>
                </w:rPr>
                <w:delText>Document Consumer</w:delText>
              </w:r>
            </w:del>
          </w:p>
        </w:tc>
        <w:tc>
          <w:tcPr>
            <w:tcW w:w="2296" w:type="dxa"/>
          </w:tcPr>
          <w:p w:rsidR="00E24DB1" w:rsidRPr="002A1B47" w:rsidDel="00225B9E" w:rsidRDefault="00E24DB1">
            <w:pPr>
              <w:pStyle w:val="BodyText"/>
              <w:rPr>
                <w:del w:id="757" w:author="nbashyam" w:date="2014-04-30T14:09:00Z"/>
                <w:noProof w:val="0"/>
              </w:rPr>
              <w:pPrChange w:id="758" w:author="nbashyam" w:date="2014-04-30T14:09:00Z">
                <w:pPr>
                  <w:pStyle w:val="TableEntry"/>
                </w:pPr>
              </w:pPrChange>
            </w:pPr>
            <w:del w:id="759" w:author="nbashyam" w:date="2014-04-30T14:09:00Z">
              <w:r w:rsidRPr="002A1B47" w:rsidDel="00225B9E">
                <w:rPr>
                  <w:noProof w:val="0"/>
                </w:rPr>
                <w:delText>Document Registry</w:delText>
              </w:r>
            </w:del>
          </w:p>
          <w:p w:rsidR="00012059" w:rsidRPr="002A1B47" w:rsidDel="00225B9E" w:rsidRDefault="0047792D">
            <w:pPr>
              <w:pStyle w:val="BodyText"/>
              <w:rPr>
                <w:del w:id="760" w:author="nbashyam" w:date="2014-04-30T14:09:00Z"/>
                <w:noProof w:val="0"/>
              </w:rPr>
              <w:pPrChange w:id="761" w:author="nbashyam" w:date="2014-04-30T14:09:00Z">
                <w:pPr>
                  <w:pStyle w:val="TableEntry"/>
                </w:pPr>
              </w:pPrChange>
            </w:pPr>
            <w:del w:id="762" w:author="nbashyam" w:date="2014-04-30T14:09:00Z">
              <w:r w:rsidRPr="002A1B47" w:rsidDel="00225B9E">
                <w:rPr>
                  <w:noProof w:val="0"/>
                </w:rPr>
                <w:delText>Document Responder</w:delText>
              </w:r>
            </w:del>
          </w:p>
        </w:tc>
      </w:tr>
      <w:tr w:rsidR="000E6F6E" w:rsidRPr="002A1B47" w:rsidDel="00225B9E" w:rsidTr="00E24DB1">
        <w:trPr>
          <w:del w:id="763" w:author="nbashyam" w:date="2014-04-30T14:09:00Z"/>
        </w:trPr>
        <w:tc>
          <w:tcPr>
            <w:tcW w:w="671" w:type="dxa"/>
          </w:tcPr>
          <w:p w:rsidR="000E6F6E" w:rsidRPr="002A1B47" w:rsidDel="00225B9E" w:rsidRDefault="00AE3AA8">
            <w:pPr>
              <w:pStyle w:val="BodyText"/>
              <w:rPr>
                <w:del w:id="764" w:author="nbashyam" w:date="2014-04-30T14:09:00Z"/>
                <w:noProof w:val="0"/>
              </w:rPr>
              <w:pPrChange w:id="765" w:author="nbashyam" w:date="2014-04-30T14:09:00Z">
                <w:pPr>
                  <w:pStyle w:val="TableEntry"/>
                </w:pPr>
              </w:pPrChange>
            </w:pPr>
            <w:del w:id="766" w:author="nbashyam" w:date="2014-04-30T14:09:00Z">
              <w:r w:rsidRPr="002A1B47" w:rsidDel="00225B9E">
                <w:rPr>
                  <w:noProof w:val="0"/>
                </w:rPr>
                <w:delText>2</w:delText>
              </w:r>
            </w:del>
          </w:p>
        </w:tc>
        <w:tc>
          <w:tcPr>
            <w:tcW w:w="3129" w:type="dxa"/>
          </w:tcPr>
          <w:p w:rsidR="000E6F6E" w:rsidRPr="002A1B47" w:rsidDel="00225B9E" w:rsidRDefault="000E6F6E">
            <w:pPr>
              <w:pStyle w:val="BodyText"/>
              <w:rPr>
                <w:del w:id="767" w:author="nbashyam" w:date="2014-04-30T14:09:00Z"/>
                <w:noProof w:val="0"/>
              </w:rPr>
              <w:pPrChange w:id="768" w:author="nbashyam" w:date="2014-04-30T14:09:00Z">
                <w:pPr>
                  <w:pStyle w:val="TableEntry"/>
                </w:pPr>
              </w:pPrChange>
            </w:pPr>
            <w:del w:id="769" w:author="nbashyam" w:date="2014-04-30T14:09:00Z">
              <w:r w:rsidRPr="002A1B47" w:rsidDel="00225B9E">
                <w:rPr>
                  <w:noProof w:val="0"/>
                </w:rPr>
                <w:delText>Find Document(s) based on Patient Identifier</w:delText>
              </w:r>
            </w:del>
          </w:p>
        </w:tc>
        <w:tc>
          <w:tcPr>
            <w:tcW w:w="1280" w:type="dxa"/>
          </w:tcPr>
          <w:p w:rsidR="00AE3AA8" w:rsidRPr="002A1B47" w:rsidDel="00225B9E" w:rsidRDefault="000E6F6E">
            <w:pPr>
              <w:pStyle w:val="BodyText"/>
              <w:rPr>
                <w:del w:id="770" w:author="nbashyam" w:date="2014-04-30T14:09:00Z"/>
                <w:noProof w:val="0"/>
              </w:rPr>
              <w:pPrChange w:id="771" w:author="nbashyam" w:date="2014-04-30T14:09:00Z">
                <w:pPr>
                  <w:pStyle w:val="TableEntry"/>
                </w:pPr>
              </w:pPrChange>
            </w:pPr>
            <w:del w:id="772" w:author="nbashyam" w:date="2014-04-30T14:09:00Z">
              <w:r w:rsidRPr="002A1B47" w:rsidDel="00225B9E">
                <w:rPr>
                  <w:noProof w:val="0"/>
                </w:rPr>
                <w:delText>XDS</w:delText>
              </w:r>
              <w:r w:rsidR="00AE3AA8" w:rsidRPr="002A1B47" w:rsidDel="00225B9E">
                <w:rPr>
                  <w:noProof w:val="0"/>
                </w:rPr>
                <w:delText xml:space="preserve"> </w:delText>
              </w:r>
            </w:del>
          </w:p>
          <w:p w:rsidR="000E6F6E" w:rsidRPr="002A1B47" w:rsidDel="00225B9E" w:rsidRDefault="00AE3AA8">
            <w:pPr>
              <w:pStyle w:val="BodyText"/>
              <w:rPr>
                <w:del w:id="773" w:author="nbashyam" w:date="2014-04-30T14:09:00Z"/>
                <w:noProof w:val="0"/>
              </w:rPr>
              <w:pPrChange w:id="774" w:author="nbashyam" w:date="2014-04-30T14:09:00Z">
                <w:pPr>
                  <w:pStyle w:val="TableEntry"/>
                </w:pPr>
              </w:pPrChange>
            </w:pPr>
            <w:del w:id="775" w:author="nbashyam" w:date="2014-04-30T14:09:00Z">
              <w:r w:rsidRPr="002A1B47" w:rsidDel="00225B9E">
                <w:rPr>
                  <w:noProof w:val="0"/>
                </w:rPr>
                <w:delText>XCA</w:delText>
              </w:r>
              <w:r w:rsidR="0047792D" w:rsidRPr="002A1B47" w:rsidDel="00225B9E">
                <w:rPr>
                  <w:noProof w:val="0"/>
                </w:rPr>
                <w:delText>*</w:delText>
              </w:r>
            </w:del>
          </w:p>
        </w:tc>
        <w:tc>
          <w:tcPr>
            <w:tcW w:w="2296" w:type="dxa"/>
          </w:tcPr>
          <w:p w:rsidR="000E6F6E" w:rsidRPr="002A1B47" w:rsidDel="00225B9E" w:rsidRDefault="000E6F6E">
            <w:pPr>
              <w:pStyle w:val="BodyText"/>
              <w:rPr>
                <w:del w:id="776" w:author="nbashyam" w:date="2014-04-30T14:09:00Z"/>
                <w:noProof w:val="0"/>
              </w:rPr>
              <w:pPrChange w:id="777" w:author="nbashyam" w:date="2014-04-30T14:09:00Z">
                <w:pPr>
                  <w:pStyle w:val="TableEntry"/>
                </w:pPr>
              </w:pPrChange>
            </w:pPr>
            <w:del w:id="778" w:author="nbashyam" w:date="2014-04-30T14:09:00Z">
              <w:r w:rsidRPr="002A1B47" w:rsidDel="00225B9E">
                <w:rPr>
                  <w:noProof w:val="0"/>
                </w:rPr>
                <w:delText>Document Consumer</w:delText>
              </w:r>
            </w:del>
          </w:p>
          <w:p w:rsidR="00AE3AA8" w:rsidRPr="002A1B47" w:rsidDel="00225B9E" w:rsidRDefault="0047792D">
            <w:pPr>
              <w:pStyle w:val="BodyText"/>
              <w:rPr>
                <w:del w:id="779" w:author="nbashyam" w:date="2014-04-30T14:09:00Z"/>
                <w:noProof w:val="0"/>
              </w:rPr>
              <w:pPrChange w:id="780" w:author="nbashyam" w:date="2014-04-30T14:09:00Z">
                <w:pPr>
                  <w:pStyle w:val="TableEntry"/>
                </w:pPr>
              </w:pPrChange>
            </w:pPr>
            <w:del w:id="781" w:author="nbashyam" w:date="2014-04-30T14:09:00Z">
              <w:r w:rsidRPr="002A1B47" w:rsidDel="00225B9E">
                <w:rPr>
                  <w:noProof w:val="0"/>
                </w:rPr>
                <w:delText>Initiating Gateway</w:delText>
              </w:r>
            </w:del>
          </w:p>
        </w:tc>
        <w:tc>
          <w:tcPr>
            <w:tcW w:w="2296" w:type="dxa"/>
          </w:tcPr>
          <w:p w:rsidR="000E6F6E" w:rsidRPr="002A1B47" w:rsidDel="00225B9E" w:rsidRDefault="000E6F6E">
            <w:pPr>
              <w:pStyle w:val="BodyText"/>
              <w:rPr>
                <w:del w:id="782" w:author="nbashyam" w:date="2014-04-30T14:09:00Z"/>
                <w:noProof w:val="0"/>
              </w:rPr>
              <w:pPrChange w:id="783" w:author="nbashyam" w:date="2014-04-30T14:09:00Z">
                <w:pPr>
                  <w:pStyle w:val="TableEntry"/>
                </w:pPr>
              </w:pPrChange>
            </w:pPr>
            <w:del w:id="784" w:author="nbashyam" w:date="2014-04-30T14:09:00Z">
              <w:r w:rsidRPr="002A1B47" w:rsidDel="00225B9E">
                <w:rPr>
                  <w:noProof w:val="0"/>
                </w:rPr>
                <w:delText>Document Registry</w:delText>
              </w:r>
            </w:del>
          </w:p>
          <w:p w:rsidR="00AE3AA8" w:rsidRPr="002A1B47" w:rsidDel="00225B9E" w:rsidRDefault="0047792D">
            <w:pPr>
              <w:pStyle w:val="BodyText"/>
              <w:rPr>
                <w:del w:id="785" w:author="nbashyam" w:date="2014-04-30T14:09:00Z"/>
                <w:noProof w:val="0"/>
              </w:rPr>
              <w:pPrChange w:id="786" w:author="nbashyam" w:date="2014-04-30T14:09:00Z">
                <w:pPr>
                  <w:pStyle w:val="TableEntry"/>
                </w:pPr>
              </w:pPrChange>
            </w:pPr>
            <w:del w:id="787" w:author="nbashyam" w:date="2014-04-30T14:09:00Z">
              <w:r w:rsidRPr="002A1B47" w:rsidDel="00225B9E">
                <w:rPr>
                  <w:noProof w:val="0"/>
                </w:rPr>
                <w:delText>Responding Gateway</w:delText>
              </w:r>
            </w:del>
          </w:p>
        </w:tc>
      </w:tr>
      <w:tr w:rsidR="000E6F6E" w:rsidRPr="002A1B47" w:rsidDel="00225B9E" w:rsidTr="00E24DB1">
        <w:trPr>
          <w:del w:id="788" w:author="nbashyam" w:date="2014-04-30T14:09:00Z"/>
        </w:trPr>
        <w:tc>
          <w:tcPr>
            <w:tcW w:w="671" w:type="dxa"/>
          </w:tcPr>
          <w:p w:rsidR="000E6F6E" w:rsidRPr="002A1B47" w:rsidDel="00225B9E" w:rsidRDefault="00AE3AA8">
            <w:pPr>
              <w:pStyle w:val="BodyText"/>
              <w:rPr>
                <w:del w:id="789" w:author="nbashyam" w:date="2014-04-30T14:09:00Z"/>
                <w:noProof w:val="0"/>
              </w:rPr>
              <w:pPrChange w:id="790" w:author="nbashyam" w:date="2014-04-30T14:09:00Z">
                <w:pPr>
                  <w:pStyle w:val="TableEntry"/>
                </w:pPr>
              </w:pPrChange>
            </w:pPr>
            <w:del w:id="791" w:author="nbashyam" w:date="2014-04-30T14:09:00Z">
              <w:r w:rsidRPr="002A1B47" w:rsidDel="00225B9E">
                <w:rPr>
                  <w:noProof w:val="0"/>
                </w:rPr>
                <w:delText>3</w:delText>
              </w:r>
            </w:del>
          </w:p>
        </w:tc>
        <w:tc>
          <w:tcPr>
            <w:tcW w:w="3129" w:type="dxa"/>
          </w:tcPr>
          <w:p w:rsidR="000E6F6E" w:rsidRPr="002A1B47" w:rsidDel="00225B9E" w:rsidRDefault="000E6F6E">
            <w:pPr>
              <w:pStyle w:val="BodyText"/>
              <w:rPr>
                <w:del w:id="792" w:author="nbashyam" w:date="2014-04-30T14:09:00Z"/>
                <w:noProof w:val="0"/>
              </w:rPr>
              <w:pPrChange w:id="793" w:author="nbashyam" w:date="2014-04-30T14:09:00Z">
                <w:pPr>
                  <w:pStyle w:val="TableEntry"/>
                </w:pPr>
              </w:pPrChange>
            </w:pPr>
            <w:del w:id="794" w:author="nbashyam" w:date="2014-04-30T14:09:00Z">
              <w:r w:rsidRPr="002A1B47" w:rsidDel="00225B9E">
                <w:rPr>
                  <w:noProof w:val="0"/>
                </w:rPr>
                <w:delText>Find Patient Demographics based on Patient Identifiers.</w:delText>
              </w:r>
            </w:del>
          </w:p>
        </w:tc>
        <w:tc>
          <w:tcPr>
            <w:tcW w:w="1280" w:type="dxa"/>
          </w:tcPr>
          <w:p w:rsidR="000E6F6E" w:rsidRPr="002A1B47" w:rsidDel="00225B9E" w:rsidRDefault="000E6F6E">
            <w:pPr>
              <w:pStyle w:val="BodyText"/>
              <w:rPr>
                <w:del w:id="795" w:author="nbashyam" w:date="2014-04-30T14:09:00Z"/>
                <w:noProof w:val="0"/>
              </w:rPr>
              <w:pPrChange w:id="796" w:author="nbashyam" w:date="2014-04-30T14:09:00Z">
                <w:pPr>
                  <w:pStyle w:val="TableEntry"/>
                </w:pPr>
              </w:pPrChange>
            </w:pPr>
            <w:del w:id="797" w:author="nbashyam" w:date="2014-04-30T14:09:00Z">
              <w:r w:rsidRPr="002A1B47" w:rsidDel="00225B9E">
                <w:rPr>
                  <w:noProof w:val="0"/>
                </w:rPr>
                <w:delText>PDQ</w:delText>
              </w:r>
            </w:del>
          </w:p>
          <w:p w:rsidR="0047792D" w:rsidRPr="002A1B47" w:rsidDel="00225B9E" w:rsidRDefault="0047792D">
            <w:pPr>
              <w:pStyle w:val="BodyText"/>
              <w:rPr>
                <w:del w:id="798" w:author="nbashyam" w:date="2014-04-30T14:09:00Z"/>
                <w:noProof w:val="0"/>
              </w:rPr>
              <w:pPrChange w:id="799" w:author="nbashyam" w:date="2014-04-30T14:09:00Z">
                <w:pPr>
                  <w:pStyle w:val="TableEntry"/>
                </w:pPr>
              </w:pPrChange>
            </w:pPr>
            <w:del w:id="800" w:author="nbashyam" w:date="2014-04-30T14:09:00Z">
              <w:r w:rsidRPr="002A1B47" w:rsidDel="00225B9E">
                <w:rPr>
                  <w:noProof w:val="0"/>
                </w:rPr>
                <w:delText xml:space="preserve">PDQ V3 </w:delText>
              </w:r>
            </w:del>
          </w:p>
          <w:p w:rsidR="0047792D" w:rsidRPr="002A1B47" w:rsidDel="00225B9E" w:rsidRDefault="0047792D">
            <w:pPr>
              <w:pStyle w:val="BodyText"/>
              <w:rPr>
                <w:del w:id="801" w:author="nbashyam" w:date="2014-04-30T14:09:00Z"/>
                <w:noProof w:val="0"/>
              </w:rPr>
              <w:pPrChange w:id="802" w:author="nbashyam" w:date="2014-04-30T14:09:00Z">
                <w:pPr>
                  <w:pStyle w:val="TableEntry"/>
                </w:pPr>
              </w:pPrChange>
            </w:pPr>
            <w:del w:id="803" w:author="nbashyam" w:date="2014-04-30T14:09:00Z">
              <w:r w:rsidRPr="002A1B47" w:rsidDel="00225B9E">
                <w:rPr>
                  <w:noProof w:val="0"/>
                </w:rPr>
                <w:delText>XCPD</w:delText>
              </w:r>
              <w:r w:rsidRPr="002A1B47" w:rsidDel="00225B9E">
                <w:rPr>
                  <w:noProof w:val="0"/>
                  <w:vertAlign w:val="superscript"/>
                </w:rPr>
                <w:delText>*</w:delText>
              </w:r>
            </w:del>
          </w:p>
          <w:p w:rsidR="000E6F6E" w:rsidRPr="002A1B47" w:rsidDel="00225B9E" w:rsidRDefault="0047792D">
            <w:pPr>
              <w:pStyle w:val="BodyText"/>
              <w:rPr>
                <w:del w:id="804" w:author="nbashyam" w:date="2014-04-30T14:09:00Z"/>
                <w:noProof w:val="0"/>
              </w:rPr>
              <w:pPrChange w:id="805" w:author="nbashyam" w:date="2014-04-30T14:09:00Z">
                <w:pPr>
                  <w:pStyle w:val="TableEntry"/>
                </w:pPr>
              </w:pPrChange>
            </w:pPr>
            <w:del w:id="806" w:author="nbashyam" w:date="2014-04-30T14:09:00Z">
              <w:r w:rsidRPr="002A1B47" w:rsidDel="00225B9E">
                <w:rPr>
                  <w:noProof w:val="0"/>
                </w:rPr>
                <w:delText>PDQ</w:delText>
              </w:r>
            </w:del>
            <w:del w:id="807" w:author="nbashyam" w:date="2014-04-30T13:40:00Z">
              <w:r w:rsidRPr="002A1B47" w:rsidDel="00433B8E">
                <w:rPr>
                  <w:noProof w:val="0"/>
                </w:rPr>
                <w:delText>M</w:delText>
              </w:r>
            </w:del>
          </w:p>
        </w:tc>
        <w:tc>
          <w:tcPr>
            <w:tcW w:w="2296" w:type="dxa"/>
          </w:tcPr>
          <w:p w:rsidR="000E6F6E" w:rsidRPr="002A1B47" w:rsidDel="00225B9E" w:rsidRDefault="000E6F6E">
            <w:pPr>
              <w:pStyle w:val="BodyText"/>
              <w:rPr>
                <w:del w:id="808" w:author="nbashyam" w:date="2014-04-30T14:09:00Z"/>
                <w:noProof w:val="0"/>
              </w:rPr>
              <w:pPrChange w:id="809" w:author="nbashyam" w:date="2014-04-30T14:09:00Z">
                <w:pPr>
                  <w:pStyle w:val="TableEntry"/>
                </w:pPr>
              </w:pPrChange>
            </w:pPr>
            <w:del w:id="810" w:author="nbashyam" w:date="2014-04-30T14:09:00Z">
              <w:r w:rsidRPr="002A1B47" w:rsidDel="00225B9E">
                <w:rPr>
                  <w:noProof w:val="0"/>
                </w:rPr>
                <w:delText>Demographics Consumer</w:delText>
              </w:r>
            </w:del>
          </w:p>
          <w:p w:rsidR="0047792D" w:rsidRPr="002A1B47" w:rsidDel="00225B9E" w:rsidRDefault="0047792D">
            <w:pPr>
              <w:pStyle w:val="BodyText"/>
              <w:rPr>
                <w:del w:id="811" w:author="nbashyam" w:date="2014-04-30T14:09:00Z"/>
                <w:noProof w:val="0"/>
              </w:rPr>
              <w:pPrChange w:id="812" w:author="nbashyam" w:date="2014-04-30T14:09:00Z">
                <w:pPr>
                  <w:pStyle w:val="TableEntry"/>
                </w:pPr>
              </w:pPrChange>
            </w:pPr>
            <w:del w:id="813" w:author="nbashyam" w:date="2014-04-30T14:09:00Z">
              <w:r w:rsidRPr="002A1B47" w:rsidDel="00225B9E">
                <w:rPr>
                  <w:noProof w:val="0"/>
                </w:rPr>
                <w:delText>Demographics Consumer</w:delText>
              </w:r>
            </w:del>
          </w:p>
          <w:p w:rsidR="0047792D" w:rsidRPr="002A1B47" w:rsidDel="00225B9E" w:rsidRDefault="0047792D">
            <w:pPr>
              <w:pStyle w:val="BodyText"/>
              <w:rPr>
                <w:del w:id="814" w:author="nbashyam" w:date="2014-04-30T14:09:00Z"/>
                <w:noProof w:val="0"/>
              </w:rPr>
              <w:pPrChange w:id="815" w:author="nbashyam" w:date="2014-04-30T14:09:00Z">
                <w:pPr>
                  <w:pStyle w:val="TableEntry"/>
                </w:pPr>
              </w:pPrChange>
            </w:pPr>
            <w:del w:id="816" w:author="nbashyam" w:date="2014-04-30T14:09:00Z">
              <w:r w:rsidRPr="002A1B47" w:rsidDel="00225B9E">
                <w:rPr>
                  <w:noProof w:val="0"/>
                </w:rPr>
                <w:delText>Initiating Gateway</w:delText>
              </w:r>
            </w:del>
          </w:p>
          <w:p w:rsidR="0047792D" w:rsidRPr="002A1B47" w:rsidDel="00225B9E" w:rsidRDefault="0047792D">
            <w:pPr>
              <w:pStyle w:val="BodyText"/>
              <w:rPr>
                <w:del w:id="817" w:author="nbashyam" w:date="2014-04-30T14:09:00Z"/>
                <w:noProof w:val="0"/>
              </w:rPr>
              <w:pPrChange w:id="818" w:author="nbashyam" w:date="2014-04-30T14:09:00Z">
                <w:pPr>
                  <w:pStyle w:val="TableEntry"/>
                </w:pPr>
              </w:pPrChange>
            </w:pPr>
            <w:del w:id="819" w:author="nbashyam" w:date="2014-04-30T14:09:00Z">
              <w:r w:rsidRPr="002A1B47" w:rsidDel="00225B9E">
                <w:rPr>
                  <w:noProof w:val="0"/>
                </w:rPr>
                <w:delText>***</w:delText>
              </w:r>
            </w:del>
          </w:p>
        </w:tc>
        <w:tc>
          <w:tcPr>
            <w:tcW w:w="2296" w:type="dxa"/>
          </w:tcPr>
          <w:p w:rsidR="000E6F6E" w:rsidRPr="002A1B47" w:rsidDel="00225B9E" w:rsidRDefault="000E6F6E">
            <w:pPr>
              <w:pStyle w:val="BodyText"/>
              <w:rPr>
                <w:del w:id="820" w:author="nbashyam" w:date="2014-04-30T14:09:00Z"/>
                <w:noProof w:val="0"/>
              </w:rPr>
              <w:pPrChange w:id="821" w:author="nbashyam" w:date="2014-04-30T14:09:00Z">
                <w:pPr>
                  <w:pStyle w:val="TableEntry"/>
                </w:pPr>
              </w:pPrChange>
            </w:pPr>
            <w:del w:id="822" w:author="nbashyam" w:date="2014-04-30T14:09:00Z">
              <w:r w:rsidRPr="002A1B47" w:rsidDel="00225B9E">
                <w:rPr>
                  <w:noProof w:val="0"/>
                </w:rPr>
                <w:delText>Demographics Supplier</w:delText>
              </w:r>
            </w:del>
          </w:p>
          <w:p w:rsidR="0047792D" w:rsidRPr="002A1B47" w:rsidDel="00225B9E" w:rsidRDefault="0047792D">
            <w:pPr>
              <w:pStyle w:val="BodyText"/>
              <w:rPr>
                <w:del w:id="823" w:author="nbashyam" w:date="2014-04-30T14:09:00Z"/>
                <w:noProof w:val="0"/>
              </w:rPr>
              <w:pPrChange w:id="824" w:author="nbashyam" w:date="2014-04-30T14:09:00Z">
                <w:pPr>
                  <w:pStyle w:val="TableEntry"/>
                </w:pPr>
              </w:pPrChange>
            </w:pPr>
            <w:del w:id="825" w:author="nbashyam" w:date="2014-04-30T14:09:00Z">
              <w:r w:rsidRPr="002A1B47" w:rsidDel="00225B9E">
                <w:rPr>
                  <w:noProof w:val="0"/>
                </w:rPr>
                <w:delText>Demographics Consumer</w:delText>
              </w:r>
            </w:del>
          </w:p>
          <w:p w:rsidR="0047792D" w:rsidRPr="002A1B47" w:rsidDel="00225B9E" w:rsidRDefault="0047792D">
            <w:pPr>
              <w:pStyle w:val="BodyText"/>
              <w:rPr>
                <w:del w:id="826" w:author="nbashyam" w:date="2014-04-30T14:09:00Z"/>
                <w:noProof w:val="0"/>
              </w:rPr>
              <w:pPrChange w:id="827" w:author="nbashyam" w:date="2014-04-30T14:09:00Z">
                <w:pPr>
                  <w:pStyle w:val="TableEntry"/>
                </w:pPr>
              </w:pPrChange>
            </w:pPr>
            <w:del w:id="828" w:author="nbashyam" w:date="2014-04-30T14:09:00Z">
              <w:r w:rsidRPr="002A1B47" w:rsidDel="00225B9E">
                <w:rPr>
                  <w:noProof w:val="0"/>
                </w:rPr>
                <w:delText>Initiating Gateway</w:delText>
              </w:r>
            </w:del>
          </w:p>
          <w:p w:rsidR="0047792D" w:rsidRPr="002A1B47" w:rsidDel="00225B9E" w:rsidRDefault="0047792D">
            <w:pPr>
              <w:pStyle w:val="BodyText"/>
              <w:rPr>
                <w:del w:id="829" w:author="nbashyam" w:date="2014-04-30T14:09:00Z"/>
                <w:noProof w:val="0"/>
              </w:rPr>
              <w:pPrChange w:id="830" w:author="nbashyam" w:date="2014-04-30T14:09:00Z">
                <w:pPr>
                  <w:pStyle w:val="TableEntry"/>
                </w:pPr>
              </w:pPrChange>
            </w:pPr>
            <w:del w:id="831" w:author="nbashyam" w:date="2014-04-30T14:09:00Z">
              <w:r w:rsidRPr="002A1B47" w:rsidDel="00225B9E">
                <w:rPr>
                  <w:noProof w:val="0"/>
                </w:rPr>
                <w:delText>***</w:delText>
              </w:r>
            </w:del>
          </w:p>
        </w:tc>
      </w:tr>
      <w:tr w:rsidR="000E6F6E" w:rsidRPr="002A1B47" w:rsidDel="00225B9E" w:rsidTr="00E24DB1">
        <w:trPr>
          <w:del w:id="832" w:author="nbashyam" w:date="2014-04-30T14:09:00Z"/>
        </w:trPr>
        <w:tc>
          <w:tcPr>
            <w:tcW w:w="671" w:type="dxa"/>
          </w:tcPr>
          <w:p w:rsidR="000E6F6E" w:rsidRPr="002A1B47" w:rsidDel="00225B9E" w:rsidRDefault="00AE3AA8">
            <w:pPr>
              <w:pStyle w:val="BodyText"/>
              <w:rPr>
                <w:del w:id="833" w:author="nbashyam" w:date="2014-04-30T14:09:00Z"/>
                <w:noProof w:val="0"/>
              </w:rPr>
              <w:pPrChange w:id="834" w:author="nbashyam" w:date="2014-04-30T14:09:00Z">
                <w:pPr>
                  <w:pStyle w:val="TableEntry"/>
                </w:pPr>
              </w:pPrChange>
            </w:pPr>
            <w:del w:id="835" w:author="nbashyam" w:date="2014-04-30T14:09:00Z">
              <w:r w:rsidRPr="002A1B47" w:rsidDel="00225B9E">
                <w:rPr>
                  <w:noProof w:val="0"/>
                </w:rPr>
                <w:delText>4</w:delText>
              </w:r>
            </w:del>
          </w:p>
        </w:tc>
        <w:tc>
          <w:tcPr>
            <w:tcW w:w="3129" w:type="dxa"/>
          </w:tcPr>
          <w:p w:rsidR="000E6F6E" w:rsidRPr="002A1B47" w:rsidDel="00225B9E" w:rsidRDefault="000E6F6E">
            <w:pPr>
              <w:pStyle w:val="BodyText"/>
              <w:rPr>
                <w:del w:id="836" w:author="nbashyam" w:date="2014-04-30T14:09:00Z"/>
                <w:noProof w:val="0"/>
              </w:rPr>
              <w:pPrChange w:id="837" w:author="nbashyam" w:date="2014-04-30T14:09:00Z">
                <w:pPr>
                  <w:pStyle w:val="TableEntry"/>
                </w:pPr>
              </w:pPrChange>
            </w:pPr>
            <w:del w:id="838" w:author="nbashyam" w:date="2014-04-30T14:09:00Z">
              <w:r w:rsidRPr="002A1B47" w:rsidDel="00225B9E">
                <w:rPr>
                  <w:noProof w:val="0"/>
                </w:rPr>
                <w:delText xml:space="preserve">Find Patient Identifier for Patient Demographics </w:delText>
              </w:r>
            </w:del>
          </w:p>
        </w:tc>
        <w:tc>
          <w:tcPr>
            <w:tcW w:w="1280" w:type="dxa"/>
          </w:tcPr>
          <w:p w:rsidR="000E6F6E" w:rsidRPr="002A1B47" w:rsidDel="00225B9E" w:rsidRDefault="000E6F6E">
            <w:pPr>
              <w:pStyle w:val="BodyText"/>
              <w:rPr>
                <w:del w:id="839" w:author="nbashyam" w:date="2014-04-30T14:09:00Z"/>
                <w:noProof w:val="0"/>
              </w:rPr>
              <w:pPrChange w:id="840" w:author="nbashyam" w:date="2014-04-30T14:09:00Z">
                <w:pPr>
                  <w:pStyle w:val="TableEntry"/>
                </w:pPr>
              </w:pPrChange>
            </w:pPr>
            <w:del w:id="841" w:author="nbashyam" w:date="2014-04-30T14:09:00Z">
              <w:r w:rsidRPr="002A1B47" w:rsidDel="00225B9E">
                <w:rPr>
                  <w:noProof w:val="0"/>
                </w:rPr>
                <w:delText>PDQ</w:delText>
              </w:r>
            </w:del>
          </w:p>
          <w:p w:rsidR="0047792D" w:rsidRPr="002A1B47" w:rsidDel="00225B9E" w:rsidRDefault="0047792D">
            <w:pPr>
              <w:pStyle w:val="BodyText"/>
              <w:rPr>
                <w:del w:id="842" w:author="nbashyam" w:date="2014-04-30T14:09:00Z"/>
                <w:noProof w:val="0"/>
              </w:rPr>
              <w:pPrChange w:id="843" w:author="nbashyam" w:date="2014-04-30T14:09:00Z">
                <w:pPr>
                  <w:pStyle w:val="TableEntry"/>
                </w:pPr>
              </w:pPrChange>
            </w:pPr>
            <w:del w:id="844" w:author="nbashyam" w:date="2014-04-30T14:09:00Z">
              <w:r w:rsidRPr="002A1B47" w:rsidDel="00225B9E">
                <w:rPr>
                  <w:noProof w:val="0"/>
                </w:rPr>
                <w:delText xml:space="preserve">PDQ V3 </w:delText>
              </w:r>
            </w:del>
          </w:p>
          <w:p w:rsidR="0047792D" w:rsidRPr="002A1B47" w:rsidDel="00225B9E" w:rsidRDefault="0047792D">
            <w:pPr>
              <w:pStyle w:val="BodyText"/>
              <w:rPr>
                <w:del w:id="845" w:author="nbashyam" w:date="2014-04-30T14:09:00Z"/>
                <w:noProof w:val="0"/>
              </w:rPr>
              <w:pPrChange w:id="846" w:author="nbashyam" w:date="2014-04-30T14:09:00Z">
                <w:pPr>
                  <w:pStyle w:val="TableEntry"/>
                </w:pPr>
              </w:pPrChange>
            </w:pPr>
            <w:del w:id="847" w:author="nbashyam" w:date="2014-04-30T14:09:00Z">
              <w:r w:rsidRPr="002A1B47" w:rsidDel="00225B9E">
                <w:rPr>
                  <w:noProof w:val="0"/>
                </w:rPr>
                <w:delText>XCPD</w:delText>
              </w:r>
              <w:r w:rsidRPr="002A1B47" w:rsidDel="00225B9E">
                <w:rPr>
                  <w:noProof w:val="0"/>
                  <w:vertAlign w:val="superscript"/>
                </w:rPr>
                <w:delText>*</w:delText>
              </w:r>
            </w:del>
          </w:p>
          <w:p w:rsidR="000E6F6E" w:rsidRPr="002A1B47" w:rsidDel="00225B9E" w:rsidRDefault="0047792D">
            <w:pPr>
              <w:pStyle w:val="BodyText"/>
              <w:rPr>
                <w:del w:id="848" w:author="nbashyam" w:date="2014-04-30T14:09:00Z"/>
                <w:noProof w:val="0"/>
              </w:rPr>
              <w:pPrChange w:id="849" w:author="nbashyam" w:date="2014-04-30T14:09:00Z">
                <w:pPr>
                  <w:pStyle w:val="TableEntry"/>
                </w:pPr>
              </w:pPrChange>
            </w:pPr>
            <w:del w:id="850" w:author="nbashyam" w:date="2014-04-30T14:09:00Z">
              <w:r w:rsidRPr="002A1B47" w:rsidDel="00225B9E">
                <w:rPr>
                  <w:noProof w:val="0"/>
                </w:rPr>
                <w:delText>PDQ</w:delText>
              </w:r>
            </w:del>
            <w:del w:id="851" w:author="nbashyam" w:date="2014-04-30T13:40:00Z">
              <w:r w:rsidRPr="002A1B47" w:rsidDel="00433B8E">
                <w:rPr>
                  <w:noProof w:val="0"/>
                </w:rPr>
                <w:delText>M</w:delText>
              </w:r>
            </w:del>
          </w:p>
        </w:tc>
        <w:tc>
          <w:tcPr>
            <w:tcW w:w="2296" w:type="dxa"/>
          </w:tcPr>
          <w:p w:rsidR="000E6F6E" w:rsidRPr="002A1B47" w:rsidDel="00225B9E" w:rsidRDefault="000E6F6E">
            <w:pPr>
              <w:pStyle w:val="BodyText"/>
              <w:rPr>
                <w:del w:id="852" w:author="nbashyam" w:date="2014-04-30T14:09:00Z"/>
                <w:noProof w:val="0"/>
              </w:rPr>
              <w:pPrChange w:id="853" w:author="nbashyam" w:date="2014-04-30T14:09:00Z">
                <w:pPr>
                  <w:pStyle w:val="TableEntry"/>
                </w:pPr>
              </w:pPrChange>
            </w:pPr>
            <w:del w:id="854" w:author="nbashyam" w:date="2014-04-30T14:09:00Z">
              <w:r w:rsidRPr="002A1B47" w:rsidDel="00225B9E">
                <w:rPr>
                  <w:noProof w:val="0"/>
                </w:rPr>
                <w:delText>Demographics Consumer</w:delText>
              </w:r>
            </w:del>
          </w:p>
          <w:p w:rsidR="0047792D" w:rsidRPr="002A1B47" w:rsidDel="00225B9E" w:rsidRDefault="0047792D">
            <w:pPr>
              <w:pStyle w:val="BodyText"/>
              <w:rPr>
                <w:del w:id="855" w:author="nbashyam" w:date="2014-04-30T14:09:00Z"/>
                <w:noProof w:val="0"/>
              </w:rPr>
              <w:pPrChange w:id="856" w:author="nbashyam" w:date="2014-04-30T14:09:00Z">
                <w:pPr>
                  <w:pStyle w:val="TableEntry"/>
                </w:pPr>
              </w:pPrChange>
            </w:pPr>
            <w:del w:id="857" w:author="nbashyam" w:date="2014-04-30T14:09:00Z">
              <w:r w:rsidRPr="002A1B47" w:rsidDel="00225B9E">
                <w:rPr>
                  <w:noProof w:val="0"/>
                </w:rPr>
                <w:delText>Demographics Consumer</w:delText>
              </w:r>
            </w:del>
          </w:p>
          <w:p w:rsidR="0047792D" w:rsidRPr="002A1B47" w:rsidDel="00225B9E" w:rsidRDefault="0047792D">
            <w:pPr>
              <w:pStyle w:val="BodyText"/>
              <w:rPr>
                <w:del w:id="858" w:author="nbashyam" w:date="2014-04-30T14:09:00Z"/>
                <w:noProof w:val="0"/>
              </w:rPr>
              <w:pPrChange w:id="859" w:author="nbashyam" w:date="2014-04-30T14:09:00Z">
                <w:pPr>
                  <w:pStyle w:val="TableEntry"/>
                </w:pPr>
              </w:pPrChange>
            </w:pPr>
            <w:del w:id="860" w:author="nbashyam" w:date="2014-04-30T14:09:00Z">
              <w:r w:rsidRPr="002A1B47" w:rsidDel="00225B9E">
                <w:rPr>
                  <w:noProof w:val="0"/>
                </w:rPr>
                <w:delText>Initiating Gateway</w:delText>
              </w:r>
            </w:del>
          </w:p>
          <w:p w:rsidR="0047792D" w:rsidRPr="002A1B47" w:rsidDel="00225B9E" w:rsidRDefault="0047792D">
            <w:pPr>
              <w:pStyle w:val="BodyText"/>
              <w:rPr>
                <w:del w:id="861" w:author="nbashyam" w:date="2014-04-30T14:09:00Z"/>
                <w:noProof w:val="0"/>
              </w:rPr>
              <w:pPrChange w:id="862" w:author="nbashyam" w:date="2014-04-30T14:09:00Z">
                <w:pPr>
                  <w:pStyle w:val="TableEntry"/>
                </w:pPr>
              </w:pPrChange>
            </w:pPr>
            <w:del w:id="863" w:author="nbashyam" w:date="2014-04-30T14:09:00Z">
              <w:r w:rsidRPr="002A1B47" w:rsidDel="00225B9E">
                <w:rPr>
                  <w:noProof w:val="0"/>
                </w:rPr>
                <w:delText>***</w:delText>
              </w:r>
            </w:del>
          </w:p>
        </w:tc>
        <w:tc>
          <w:tcPr>
            <w:tcW w:w="2296" w:type="dxa"/>
          </w:tcPr>
          <w:p w:rsidR="000E6F6E" w:rsidRPr="002A1B47" w:rsidDel="00225B9E" w:rsidRDefault="000E6F6E">
            <w:pPr>
              <w:pStyle w:val="BodyText"/>
              <w:rPr>
                <w:del w:id="864" w:author="nbashyam" w:date="2014-04-30T14:09:00Z"/>
                <w:noProof w:val="0"/>
              </w:rPr>
              <w:pPrChange w:id="865" w:author="nbashyam" w:date="2014-04-30T14:09:00Z">
                <w:pPr>
                  <w:pStyle w:val="TableEntry"/>
                </w:pPr>
              </w:pPrChange>
            </w:pPr>
            <w:del w:id="866" w:author="nbashyam" w:date="2014-04-30T14:09:00Z">
              <w:r w:rsidRPr="002A1B47" w:rsidDel="00225B9E">
                <w:rPr>
                  <w:noProof w:val="0"/>
                </w:rPr>
                <w:delText>Demographics Supplier</w:delText>
              </w:r>
            </w:del>
          </w:p>
          <w:p w:rsidR="0047792D" w:rsidRPr="002A1B47" w:rsidDel="00225B9E" w:rsidRDefault="0047792D">
            <w:pPr>
              <w:pStyle w:val="BodyText"/>
              <w:rPr>
                <w:del w:id="867" w:author="nbashyam" w:date="2014-04-30T14:09:00Z"/>
                <w:noProof w:val="0"/>
              </w:rPr>
              <w:pPrChange w:id="868" w:author="nbashyam" w:date="2014-04-30T14:09:00Z">
                <w:pPr>
                  <w:pStyle w:val="TableEntry"/>
                </w:pPr>
              </w:pPrChange>
            </w:pPr>
            <w:del w:id="869" w:author="nbashyam" w:date="2014-04-30T14:09:00Z">
              <w:r w:rsidRPr="002A1B47" w:rsidDel="00225B9E">
                <w:rPr>
                  <w:noProof w:val="0"/>
                </w:rPr>
                <w:delText>Demographics Consumer</w:delText>
              </w:r>
            </w:del>
          </w:p>
          <w:p w:rsidR="0047792D" w:rsidRPr="002A1B47" w:rsidDel="00225B9E" w:rsidRDefault="0047792D">
            <w:pPr>
              <w:pStyle w:val="BodyText"/>
              <w:rPr>
                <w:del w:id="870" w:author="nbashyam" w:date="2014-04-30T14:09:00Z"/>
                <w:noProof w:val="0"/>
              </w:rPr>
              <w:pPrChange w:id="871" w:author="nbashyam" w:date="2014-04-30T14:09:00Z">
                <w:pPr>
                  <w:pStyle w:val="TableEntry"/>
                </w:pPr>
              </w:pPrChange>
            </w:pPr>
            <w:del w:id="872" w:author="nbashyam" w:date="2014-04-30T14:09:00Z">
              <w:r w:rsidRPr="002A1B47" w:rsidDel="00225B9E">
                <w:rPr>
                  <w:noProof w:val="0"/>
                </w:rPr>
                <w:delText>Initiating Gateway</w:delText>
              </w:r>
            </w:del>
          </w:p>
          <w:p w:rsidR="0047792D" w:rsidRPr="002A1B47" w:rsidDel="00225B9E" w:rsidRDefault="0047792D">
            <w:pPr>
              <w:pStyle w:val="BodyText"/>
              <w:rPr>
                <w:del w:id="873" w:author="nbashyam" w:date="2014-04-30T14:09:00Z"/>
                <w:noProof w:val="0"/>
              </w:rPr>
              <w:pPrChange w:id="874" w:author="nbashyam" w:date="2014-04-30T14:09:00Z">
                <w:pPr>
                  <w:pStyle w:val="TableEntry"/>
                </w:pPr>
              </w:pPrChange>
            </w:pPr>
            <w:del w:id="875" w:author="nbashyam" w:date="2014-04-30T14:09:00Z">
              <w:r w:rsidRPr="002A1B47" w:rsidDel="00225B9E">
                <w:rPr>
                  <w:noProof w:val="0"/>
                </w:rPr>
                <w:delText>***</w:delText>
              </w:r>
            </w:del>
          </w:p>
        </w:tc>
      </w:tr>
      <w:tr w:rsidR="000E6F6E" w:rsidRPr="002A1B47" w:rsidDel="00225B9E" w:rsidTr="00E24DB1">
        <w:trPr>
          <w:del w:id="876" w:author="nbashyam" w:date="2014-04-30T14:09:00Z"/>
        </w:trPr>
        <w:tc>
          <w:tcPr>
            <w:tcW w:w="671" w:type="dxa"/>
          </w:tcPr>
          <w:p w:rsidR="000E6F6E" w:rsidRPr="002A1B47" w:rsidDel="00225B9E" w:rsidRDefault="00AE3AA8">
            <w:pPr>
              <w:pStyle w:val="BodyText"/>
              <w:rPr>
                <w:del w:id="877" w:author="nbashyam" w:date="2014-04-30T14:09:00Z"/>
                <w:noProof w:val="0"/>
              </w:rPr>
              <w:pPrChange w:id="878" w:author="nbashyam" w:date="2014-04-30T14:09:00Z">
                <w:pPr>
                  <w:pStyle w:val="TableEntry"/>
                </w:pPr>
              </w:pPrChange>
            </w:pPr>
            <w:del w:id="879" w:author="nbashyam" w:date="2014-04-30T14:09:00Z">
              <w:r w:rsidRPr="002A1B47" w:rsidDel="00225B9E">
                <w:rPr>
                  <w:noProof w:val="0"/>
                </w:rPr>
                <w:delText>5</w:delText>
              </w:r>
            </w:del>
          </w:p>
        </w:tc>
        <w:tc>
          <w:tcPr>
            <w:tcW w:w="3129" w:type="dxa"/>
          </w:tcPr>
          <w:p w:rsidR="000E6F6E" w:rsidRPr="002A1B47" w:rsidDel="00225B9E" w:rsidRDefault="000E6F6E">
            <w:pPr>
              <w:pStyle w:val="BodyText"/>
              <w:rPr>
                <w:del w:id="880" w:author="nbashyam" w:date="2014-04-30T14:09:00Z"/>
                <w:noProof w:val="0"/>
              </w:rPr>
              <w:pPrChange w:id="881" w:author="nbashyam" w:date="2014-04-30T14:09:00Z">
                <w:pPr>
                  <w:pStyle w:val="TableEntry"/>
                </w:pPr>
              </w:pPrChange>
            </w:pPr>
            <w:del w:id="882" w:author="nbashyam" w:date="2014-04-30T14:09:00Z">
              <w:r w:rsidRPr="002A1B47" w:rsidDel="00225B9E">
                <w:rPr>
                  <w:noProof w:val="0"/>
                </w:rPr>
                <w:delText>Get clinical data for a patient based on discrete data elements</w:delText>
              </w:r>
            </w:del>
          </w:p>
        </w:tc>
        <w:tc>
          <w:tcPr>
            <w:tcW w:w="1280" w:type="dxa"/>
          </w:tcPr>
          <w:p w:rsidR="000E6F6E" w:rsidRPr="002A1B47" w:rsidDel="00225B9E" w:rsidRDefault="000E6F6E">
            <w:pPr>
              <w:pStyle w:val="BodyText"/>
              <w:rPr>
                <w:del w:id="883" w:author="nbashyam" w:date="2014-04-30T14:09:00Z"/>
                <w:noProof w:val="0"/>
              </w:rPr>
              <w:pPrChange w:id="884" w:author="nbashyam" w:date="2014-04-30T14:09:00Z">
                <w:pPr>
                  <w:pStyle w:val="TableEntry"/>
                </w:pPr>
              </w:pPrChange>
            </w:pPr>
            <w:del w:id="885" w:author="nbashyam" w:date="2014-04-30T14:09:00Z">
              <w:r w:rsidRPr="002A1B47" w:rsidDel="00225B9E">
                <w:rPr>
                  <w:noProof w:val="0"/>
                </w:rPr>
                <w:delText>QED</w:delText>
              </w:r>
            </w:del>
          </w:p>
        </w:tc>
        <w:tc>
          <w:tcPr>
            <w:tcW w:w="2296" w:type="dxa"/>
          </w:tcPr>
          <w:p w:rsidR="000E6F6E" w:rsidRPr="002A1B47" w:rsidDel="00225B9E" w:rsidRDefault="000E6F6E">
            <w:pPr>
              <w:pStyle w:val="BodyText"/>
              <w:rPr>
                <w:del w:id="886" w:author="nbashyam" w:date="2014-04-30T14:09:00Z"/>
                <w:noProof w:val="0"/>
              </w:rPr>
              <w:pPrChange w:id="887" w:author="nbashyam" w:date="2014-04-30T14:09:00Z">
                <w:pPr>
                  <w:pStyle w:val="TableEntry"/>
                </w:pPr>
              </w:pPrChange>
            </w:pPr>
            <w:del w:id="888" w:author="nbashyam" w:date="2014-04-30T14:09:00Z">
              <w:r w:rsidRPr="002A1B47" w:rsidDel="00225B9E">
                <w:rPr>
                  <w:noProof w:val="0"/>
                </w:rPr>
                <w:delText>Clinical Data Consumer</w:delText>
              </w:r>
            </w:del>
          </w:p>
        </w:tc>
        <w:tc>
          <w:tcPr>
            <w:tcW w:w="2296" w:type="dxa"/>
          </w:tcPr>
          <w:p w:rsidR="000E6F6E" w:rsidRPr="002A1B47" w:rsidDel="00225B9E" w:rsidRDefault="000E6F6E">
            <w:pPr>
              <w:pStyle w:val="BodyText"/>
              <w:rPr>
                <w:del w:id="889" w:author="nbashyam" w:date="2014-04-30T14:09:00Z"/>
                <w:noProof w:val="0"/>
              </w:rPr>
              <w:pPrChange w:id="890" w:author="nbashyam" w:date="2014-04-30T14:09:00Z">
                <w:pPr>
                  <w:pStyle w:val="TableEntry"/>
                </w:pPr>
              </w:pPrChange>
            </w:pPr>
            <w:del w:id="891" w:author="nbashyam" w:date="2014-04-30T14:09:00Z">
              <w:r w:rsidRPr="002A1B47" w:rsidDel="00225B9E">
                <w:rPr>
                  <w:noProof w:val="0"/>
                </w:rPr>
                <w:delText>Clinical Data Source</w:delText>
              </w:r>
            </w:del>
          </w:p>
        </w:tc>
      </w:tr>
      <w:tr w:rsidR="00E24DB1" w:rsidRPr="002A1B47" w:rsidDel="00225B9E" w:rsidTr="00E24DB1">
        <w:trPr>
          <w:del w:id="892" w:author="nbashyam" w:date="2014-04-30T14:09:00Z"/>
        </w:trPr>
        <w:tc>
          <w:tcPr>
            <w:tcW w:w="671" w:type="dxa"/>
          </w:tcPr>
          <w:p w:rsidR="00E24DB1" w:rsidRPr="002A1B47" w:rsidDel="00225B9E" w:rsidRDefault="00E24DB1">
            <w:pPr>
              <w:pStyle w:val="BodyText"/>
              <w:rPr>
                <w:del w:id="893" w:author="nbashyam" w:date="2014-04-30T14:09:00Z"/>
                <w:noProof w:val="0"/>
              </w:rPr>
              <w:pPrChange w:id="894" w:author="nbashyam" w:date="2014-04-30T14:09:00Z">
                <w:pPr>
                  <w:pStyle w:val="TableEntry"/>
                </w:pPr>
              </w:pPrChange>
            </w:pPr>
            <w:del w:id="895" w:author="nbashyam" w:date="2014-04-30T14:09:00Z">
              <w:r w:rsidRPr="002A1B47" w:rsidDel="00225B9E">
                <w:rPr>
                  <w:noProof w:val="0"/>
                </w:rPr>
                <w:delText>6</w:delText>
              </w:r>
            </w:del>
          </w:p>
        </w:tc>
        <w:tc>
          <w:tcPr>
            <w:tcW w:w="3129" w:type="dxa"/>
          </w:tcPr>
          <w:p w:rsidR="00E24DB1" w:rsidRPr="002A1B47" w:rsidDel="00225B9E" w:rsidRDefault="00E24DB1">
            <w:pPr>
              <w:pStyle w:val="BodyText"/>
              <w:rPr>
                <w:del w:id="896" w:author="nbashyam" w:date="2014-04-30T14:09:00Z"/>
                <w:noProof w:val="0"/>
              </w:rPr>
              <w:pPrChange w:id="897" w:author="nbashyam" w:date="2014-04-30T14:09:00Z">
                <w:pPr>
                  <w:pStyle w:val="TableEntry"/>
                </w:pPr>
              </w:pPrChange>
            </w:pPr>
            <w:del w:id="898" w:author="nbashyam" w:date="2014-04-30T14:09:00Z">
              <w:r w:rsidRPr="002A1B47" w:rsidDel="00225B9E">
                <w:rPr>
                  <w:noProof w:val="0"/>
                </w:rPr>
                <w:delText>Get Document(s) based on Document Identifier</w:delText>
              </w:r>
            </w:del>
          </w:p>
        </w:tc>
        <w:tc>
          <w:tcPr>
            <w:tcW w:w="1280" w:type="dxa"/>
          </w:tcPr>
          <w:p w:rsidR="00E24DB1" w:rsidRPr="002A1B47" w:rsidDel="00225B9E" w:rsidRDefault="00E24DB1">
            <w:pPr>
              <w:pStyle w:val="BodyText"/>
              <w:rPr>
                <w:del w:id="899" w:author="nbashyam" w:date="2014-04-30T14:09:00Z"/>
                <w:noProof w:val="0"/>
              </w:rPr>
              <w:pPrChange w:id="900" w:author="nbashyam" w:date="2014-04-30T14:09:00Z">
                <w:pPr>
                  <w:pStyle w:val="TableEntry"/>
                </w:pPr>
              </w:pPrChange>
            </w:pPr>
            <w:del w:id="901" w:author="nbashyam" w:date="2014-04-30T14:09:00Z">
              <w:r w:rsidRPr="002A1B47" w:rsidDel="00225B9E">
                <w:rPr>
                  <w:noProof w:val="0"/>
                </w:rPr>
                <w:delText>XDS</w:delText>
              </w:r>
            </w:del>
          </w:p>
          <w:p w:rsidR="00E24DB1" w:rsidRPr="002A1B47" w:rsidDel="00225B9E" w:rsidRDefault="00E24DB1">
            <w:pPr>
              <w:pStyle w:val="BodyText"/>
              <w:rPr>
                <w:del w:id="902" w:author="nbashyam" w:date="2014-04-30T14:09:00Z"/>
                <w:noProof w:val="0"/>
              </w:rPr>
              <w:pPrChange w:id="903" w:author="nbashyam" w:date="2014-04-30T14:09:00Z">
                <w:pPr>
                  <w:pStyle w:val="TableEntry"/>
                </w:pPr>
              </w:pPrChange>
            </w:pPr>
            <w:del w:id="904" w:author="nbashyam" w:date="2014-04-30T14:09:00Z">
              <w:r w:rsidRPr="002A1B47" w:rsidDel="00225B9E">
                <w:rPr>
                  <w:noProof w:val="0"/>
                </w:rPr>
                <w:delText>XCA</w:delText>
              </w:r>
              <w:r w:rsidR="000439A8" w:rsidRPr="002A1B47" w:rsidDel="00225B9E">
                <w:rPr>
                  <w:noProof w:val="0"/>
                  <w:vertAlign w:val="superscript"/>
                </w:rPr>
                <w:delText>*</w:delText>
              </w:r>
            </w:del>
          </w:p>
          <w:p w:rsidR="00E24DB1" w:rsidRPr="002A1B47" w:rsidDel="00225B9E" w:rsidRDefault="00E24DB1">
            <w:pPr>
              <w:pStyle w:val="BodyText"/>
              <w:rPr>
                <w:del w:id="905" w:author="nbashyam" w:date="2014-04-30T14:09:00Z"/>
                <w:noProof w:val="0"/>
              </w:rPr>
              <w:pPrChange w:id="906" w:author="nbashyam" w:date="2014-04-30T14:09:00Z">
                <w:pPr>
                  <w:pStyle w:val="TableEntry"/>
                </w:pPr>
              </w:pPrChange>
            </w:pPr>
            <w:del w:id="907" w:author="nbashyam" w:date="2014-04-30T14:09:00Z">
              <w:r w:rsidRPr="002A1B47" w:rsidDel="00225B9E">
                <w:rPr>
                  <w:noProof w:val="0"/>
                </w:rPr>
                <w:delText>MHD</w:delText>
              </w:r>
            </w:del>
          </w:p>
        </w:tc>
        <w:tc>
          <w:tcPr>
            <w:tcW w:w="2296" w:type="dxa"/>
          </w:tcPr>
          <w:p w:rsidR="00E24DB1" w:rsidRPr="002A1B47" w:rsidDel="00225B9E" w:rsidRDefault="00E24DB1">
            <w:pPr>
              <w:pStyle w:val="BodyText"/>
              <w:rPr>
                <w:del w:id="908" w:author="nbashyam" w:date="2014-04-30T14:09:00Z"/>
                <w:noProof w:val="0"/>
              </w:rPr>
              <w:pPrChange w:id="909" w:author="nbashyam" w:date="2014-04-30T14:09:00Z">
                <w:pPr>
                  <w:pStyle w:val="TableEntry"/>
                </w:pPr>
              </w:pPrChange>
            </w:pPr>
            <w:del w:id="910" w:author="nbashyam" w:date="2014-04-30T14:09:00Z">
              <w:r w:rsidRPr="002A1B47" w:rsidDel="00225B9E">
                <w:rPr>
                  <w:noProof w:val="0"/>
                </w:rPr>
                <w:delText>Document Consumer</w:delText>
              </w:r>
            </w:del>
          </w:p>
          <w:p w:rsidR="00E24DB1" w:rsidRPr="002A1B47" w:rsidDel="00225B9E" w:rsidRDefault="00505358">
            <w:pPr>
              <w:pStyle w:val="BodyText"/>
              <w:rPr>
                <w:del w:id="911" w:author="nbashyam" w:date="2014-04-30T14:09:00Z"/>
                <w:noProof w:val="0"/>
              </w:rPr>
              <w:pPrChange w:id="912" w:author="nbashyam" w:date="2014-04-30T14:09:00Z">
                <w:pPr>
                  <w:pStyle w:val="TableEntry"/>
                </w:pPr>
              </w:pPrChange>
            </w:pPr>
            <w:del w:id="913" w:author="nbashyam" w:date="2014-04-30T14:09:00Z">
              <w:r w:rsidRPr="002A1B47" w:rsidDel="00225B9E">
                <w:rPr>
                  <w:noProof w:val="0"/>
                </w:rPr>
                <w:delText>Initiating Gateway</w:delText>
              </w:r>
            </w:del>
          </w:p>
          <w:p w:rsidR="00E24DB1" w:rsidRPr="002A1B47" w:rsidDel="00225B9E" w:rsidRDefault="00505358">
            <w:pPr>
              <w:pStyle w:val="BodyText"/>
              <w:rPr>
                <w:del w:id="914" w:author="nbashyam" w:date="2014-04-30T14:09:00Z"/>
                <w:noProof w:val="0"/>
              </w:rPr>
              <w:pPrChange w:id="915" w:author="nbashyam" w:date="2014-04-30T14:09:00Z">
                <w:pPr>
                  <w:pStyle w:val="TableEntry"/>
                </w:pPr>
              </w:pPrChange>
            </w:pPr>
            <w:del w:id="916" w:author="nbashyam" w:date="2014-04-30T14:09:00Z">
              <w:r w:rsidRPr="002A1B47" w:rsidDel="00225B9E">
                <w:rPr>
                  <w:noProof w:val="0"/>
                </w:rPr>
                <w:delText>Document Consumer</w:delText>
              </w:r>
            </w:del>
          </w:p>
        </w:tc>
        <w:tc>
          <w:tcPr>
            <w:tcW w:w="2296" w:type="dxa"/>
          </w:tcPr>
          <w:p w:rsidR="00E24DB1" w:rsidRPr="002A1B47" w:rsidDel="00225B9E" w:rsidRDefault="00E24DB1">
            <w:pPr>
              <w:pStyle w:val="BodyText"/>
              <w:rPr>
                <w:del w:id="917" w:author="nbashyam" w:date="2014-04-30T14:09:00Z"/>
                <w:noProof w:val="0"/>
              </w:rPr>
              <w:pPrChange w:id="918" w:author="nbashyam" w:date="2014-04-30T14:09:00Z">
                <w:pPr>
                  <w:pStyle w:val="TableEntry"/>
                </w:pPr>
              </w:pPrChange>
            </w:pPr>
            <w:del w:id="919" w:author="nbashyam" w:date="2014-04-30T14:09:00Z">
              <w:r w:rsidRPr="002A1B47" w:rsidDel="00225B9E">
                <w:rPr>
                  <w:noProof w:val="0"/>
                </w:rPr>
                <w:delText>Document Registry</w:delText>
              </w:r>
            </w:del>
          </w:p>
          <w:p w:rsidR="00E24DB1" w:rsidRPr="002A1B47" w:rsidDel="00225B9E" w:rsidRDefault="00505358">
            <w:pPr>
              <w:pStyle w:val="BodyText"/>
              <w:rPr>
                <w:del w:id="920" w:author="nbashyam" w:date="2014-04-30T14:09:00Z"/>
                <w:noProof w:val="0"/>
              </w:rPr>
              <w:pPrChange w:id="921" w:author="nbashyam" w:date="2014-04-30T14:09:00Z">
                <w:pPr>
                  <w:pStyle w:val="TableEntry"/>
                </w:pPr>
              </w:pPrChange>
            </w:pPr>
            <w:del w:id="922" w:author="nbashyam" w:date="2014-04-30T14:09:00Z">
              <w:r w:rsidRPr="002A1B47" w:rsidDel="00225B9E">
                <w:rPr>
                  <w:noProof w:val="0"/>
                </w:rPr>
                <w:delText>Responding Gateway</w:delText>
              </w:r>
            </w:del>
          </w:p>
          <w:p w:rsidR="00E24DB1" w:rsidRPr="002A1B47" w:rsidDel="00225B9E" w:rsidRDefault="00505358">
            <w:pPr>
              <w:pStyle w:val="BodyText"/>
              <w:rPr>
                <w:del w:id="923" w:author="nbashyam" w:date="2014-04-30T14:09:00Z"/>
                <w:noProof w:val="0"/>
              </w:rPr>
              <w:pPrChange w:id="924" w:author="nbashyam" w:date="2014-04-30T14:09:00Z">
                <w:pPr>
                  <w:pStyle w:val="TableEntry"/>
                </w:pPr>
              </w:pPrChange>
            </w:pPr>
            <w:del w:id="925" w:author="nbashyam" w:date="2014-04-30T14:09:00Z">
              <w:r w:rsidRPr="002A1B47" w:rsidDel="00225B9E">
                <w:rPr>
                  <w:noProof w:val="0"/>
                </w:rPr>
                <w:delText>Document Responder</w:delText>
              </w:r>
            </w:del>
          </w:p>
        </w:tc>
      </w:tr>
      <w:tr w:rsidR="000E6F6E" w:rsidRPr="002A1B47" w:rsidDel="00225B9E" w:rsidTr="00E24DB1">
        <w:trPr>
          <w:del w:id="926" w:author="nbashyam" w:date="2014-04-30T14:09:00Z"/>
        </w:trPr>
        <w:tc>
          <w:tcPr>
            <w:tcW w:w="671" w:type="dxa"/>
          </w:tcPr>
          <w:p w:rsidR="000E6F6E" w:rsidRPr="002A1B47" w:rsidDel="00225B9E" w:rsidRDefault="00AE3AA8">
            <w:pPr>
              <w:pStyle w:val="BodyText"/>
              <w:rPr>
                <w:del w:id="927" w:author="nbashyam" w:date="2014-04-30T14:09:00Z"/>
                <w:noProof w:val="0"/>
              </w:rPr>
              <w:pPrChange w:id="928" w:author="nbashyam" w:date="2014-04-30T14:09:00Z">
                <w:pPr>
                  <w:pStyle w:val="TableEntry"/>
                </w:pPr>
              </w:pPrChange>
            </w:pPr>
            <w:del w:id="929" w:author="nbashyam" w:date="2014-04-30T14:09:00Z">
              <w:r w:rsidRPr="002A1B47" w:rsidDel="00225B9E">
                <w:rPr>
                  <w:noProof w:val="0"/>
                </w:rPr>
                <w:delText>7</w:delText>
              </w:r>
            </w:del>
          </w:p>
        </w:tc>
        <w:tc>
          <w:tcPr>
            <w:tcW w:w="3129" w:type="dxa"/>
          </w:tcPr>
          <w:p w:rsidR="000E6F6E" w:rsidRPr="002A1B47" w:rsidDel="00225B9E" w:rsidRDefault="000E6F6E">
            <w:pPr>
              <w:pStyle w:val="BodyText"/>
              <w:rPr>
                <w:del w:id="930" w:author="nbashyam" w:date="2014-04-30T14:09:00Z"/>
                <w:noProof w:val="0"/>
              </w:rPr>
              <w:pPrChange w:id="931" w:author="nbashyam" w:date="2014-04-30T14:09:00Z">
                <w:pPr>
                  <w:pStyle w:val="TableEntry"/>
                </w:pPr>
              </w:pPrChange>
            </w:pPr>
            <w:del w:id="932" w:author="nbashyam" w:date="2014-04-30T14:09:00Z">
              <w:r w:rsidRPr="002A1B47" w:rsidDel="00225B9E">
                <w:rPr>
                  <w:noProof w:val="0"/>
                </w:rPr>
                <w:delText>Get Document(s) for multiple patients</w:delText>
              </w:r>
            </w:del>
          </w:p>
        </w:tc>
        <w:tc>
          <w:tcPr>
            <w:tcW w:w="1280" w:type="dxa"/>
          </w:tcPr>
          <w:p w:rsidR="000E6F6E" w:rsidRPr="002A1B47" w:rsidDel="00225B9E" w:rsidRDefault="000E6F6E">
            <w:pPr>
              <w:pStyle w:val="BodyText"/>
              <w:rPr>
                <w:del w:id="933" w:author="nbashyam" w:date="2014-04-30T14:09:00Z"/>
                <w:noProof w:val="0"/>
              </w:rPr>
              <w:pPrChange w:id="934" w:author="nbashyam" w:date="2014-04-30T14:09:00Z">
                <w:pPr>
                  <w:pStyle w:val="TableEntry"/>
                </w:pPr>
              </w:pPrChange>
            </w:pPr>
            <w:del w:id="935" w:author="nbashyam" w:date="2014-04-30T14:09:00Z">
              <w:r w:rsidRPr="002A1B47" w:rsidDel="00225B9E">
                <w:rPr>
                  <w:noProof w:val="0"/>
                </w:rPr>
                <w:delText>MPQ</w:delText>
              </w:r>
            </w:del>
          </w:p>
        </w:tc>
        <w:tc>
          <w:tcPr>
            <w:tcW w:w="2296" w:type="dxa"/>
          </w:tcPr>
          <w:p w:rsidR="000E6F6E" w:rsidRPr="002A1B47" w:rsidDel="00225B9E" w:rsidRDefault="000E6F6E">
            <w:pPr>
              <w:pStyle w:val="BodyText"/>
              <w:rPr>
                <w:del w:id="936" w:author="nbashyam" w:date="2014-04-30T14:09:00Z"/>
                <w:noProof w:val="0"/>
              </w:rPr>
              <w:pPrChange w:id="937" w:author="nbashyam" w:date="2014-04-30T14:09:00Z">
                <w:pPr>
                  <w:pStyle w:val="TableEntry"/>
                </w:pPr>
              </w:pPrChange>
            </w:pPr>
            <w:del w:id="938" w:author="nbashyam" w:date="2014-04-30T14:09:00Z">
              <w:r w:rsidRPr="002A1B47" w:rsidDel="00225B9E">
                <w:rPr>
                  <w:noProof w:val="0"/>
                </w:rPr>
                <w:delText>Document Consumer</w:delText>
              </w:r>
            </w:del>
          </w:p>
        </w:tc>
        <w:tc>
          <w:tcPr>
            <w:tcW w:w="2296" w:type="dxa"/>
          </w:tcPr>
          <w:p w:rsidR="000E6F6E" w:rsidRPr="002A1B47" w:rsidDel="00225B9E" w:rsidRDefault="000E6F6E">
            <w:pPr>
              <w:pStyle w:val="BodyText"/>
              <w:rPr>
                <w:del w:id="939" w:author="nbashyam" w:date="2014-04-30T14:09:00Z"/>
                <w:noProof w:val="0"/>
              </w:rPr>
              <w:pPrChange w:id="940" w:author="nbashyam" w:date="2014-04-30T14:09:00Z">
                <w:pPr>
                  <w:pStyle w:val="TableEntry"/>
                </w:pPr>
              </w:pPrChange>
            </w:pPr>
            <w:del w:id="941" w:author="nbashyam" w:date="2014-04-30T14:09:00Z">
              <w:r w:rsidRPr="002A1B47" w:rsidDel="00225B9E">
                <w:rPr>
                  <w:noProof w:val="0"/>
                </w:rPr>
                <w:delText>Document Registry</w:delText>
              </w:r>
            </w:del>
          </w:p>
        </w:tc>
      </w:tr>
      <w:tr w:rsidR="000E6F6E" w:rsidRPr="002A1B47" w:rsidDel="00225B9E" w:rsidTr="00E24DB1">
        <w:trPr>
          <w:del w:id="942" w:author="nbashyam" w:date="2014-04-30T14:09:00Z"/>
        </w:trPr>
        <w:tc>
          <w:tcPr>
            <w:tcW w:w="671" w:type="dxa"/>
          </w:tcPr>
          <w:p w:rsidR="000E6F6E" w:rsidRPr="002A1B47" w:rsidDel="00225B9E" w:rsidRDefault="00AE3AA8">
            <w:pPr>
              <w:pStyle w:val="BodyText"/>
              <w:rPr>
                <w:del w:id="943" w:author="nbashyam" w:date="2014-04-30T14:09:00Z"/>
                <w:noProof w:val="0"/>
              </w:rPr>
              <w:pPrChange w:id="944" w:author="nbashyam" w:date="2014-04-30T14:09:00Z">
                <w:pPr>
                  <w:pStyle w:val="TableEntry"/>
                </w:pPr>
              </w:pPrChange>
            </w:pPr>
            <w:del w:id="945" w:author="nbashyam" w:date="2014-04-30T14:09:00Z">
              <w:r w:rsidRPr="002A1B47" w:rsidDel="00225B9E">
                <w:rPr>
                  <w:noProof w:val="0"/>
                </w:rPr>
                <w:delText>8</w:delText>
              </w:r>
            </w:del>
          </w:p>
        </w:tc>
        <w:tc>
          <w:tcPr>
            <w:tcW w:w="3129" w:type="dxa"/>
          </w:tcPr>
          <w:p w:rsidR="000E6F6E" w:rsidRPr="002A1B47" w:rsidDel="00225B9E" w:rsidRDefault="000E6F6E">
            <w:pPr>
              <w:pStyle w:val="BodyText"/>
              <w:rPr>
                <w:del w:id="946" w:author="nbashyam" w:date="2014-04-30T14:09:00Z"/>
                <w:noProof w:val="0"/>
              </w:rPr>
              <w:pPrChange w:id="947" w:author="nbashyam" w:date="2014-04-30T14:09:00Z">
                <w:pPr>
                  <w:pStyle w:val="TableEntry"/>
                </w:pPr>
              </w:pPrChange>
            </w:pPr>
            <w:del w:id="948" w:author="nbashyam" w:date="2014-04-30T14:09:00Z">
              <w:r w:rsidRPr="002A1B47" w:rsidDel="00225B9E">
                <w:rPr>
                  <w:noProof w:val="0"/>
                </w:rPr>
                <w:delText>Identify Patient(s)  based on discrete data elements</w:delText>
              </w:r>
            </w:del>
          </w:p>
        </w:tc>
        <w:tc>
          <w:tcPr>
            <w:tcW w:w="1280" w:type="dxa"/>
          </w:tcPr>
          <w:p w:rsidR="000E6F6E" w:rsidRPr="002A1B47" w:rsidDel="00225B9E" w:rsidRDefault="000E6F6E">
            <w:pPr>
              <w:pStyle w:val="BodyText"/>
              <w:rPr>
                <w:del w:id="949" w:author="nbashyam" w:date="2014-04-30T14:09:00Z"/>
                <w:noProof w:val="0"/>
              </w:rPr>
              <w:pPrChange w:id="950" w:author="nbashyam" w:date="2014-04-30T14:09:00Z">
                <w:pPr>
                  <w:pStyle w:val="TableEntry"/>
                </w:pPr>
              </w:pPrChange>
            </w:pPr>
            <w:del w:id="951" w:author="nbashyam" w:date="2014-04-30T14:09:00Z">
              <w:r w:rsidRPr="002A1B47" w:rsidDel="00225B9E">
                <w:rPr>
                  <w:noProof w:val="0"/>
                </w:rPr>
                <w:delText>QED</w:delText>
              </w:r>
              <w:r w:rsidR="00E24DB1" w:rsidRPr="002A1B47" w:rsidDel="00225B9E">
                <w:rPr>
                  <w:noProof w:val="0"/>
                  <w:vertAlign w:val="superscript"/>
                </w:rPr>
                <w:delText>**</w:delText>
              </w:r>
            </w:del>
          </w:p>
        </w:tc>
        <w:tc>
          <w:tcPr>
            <w:tcW w:w="2296" w:type="dxa"/>
          </w:tcPr>
          <w:p w:rsidR="000E6F6E" w:rsidRPr="002A1B47" w:rsidDel="00225B9E" w:rsidRDefault="000E6F6E">
            <w:pPr>
              <w:pStyle w:val="BodyText"/>
              <w:rPr>
                <w:del w:id="952" w:author="nbashyam" w:date="2014-04-30T14:09:00Z"/>
                <w:noProof w:val="0"/>
              </w:rPr>
              <w:pPrChange w:id="953" w:author="nbashyam" w:date="2014-04-30T14:09:00Z">
                <w:pPr>
                  <w:pStyle w:val="TableEntry"/>
                </w:pPr>
              </w:pPrChange>
            </w:pPr>
            <w:del w:id="954" w:author="nbashyam" w:date="2014-04-30T14:09:00Z">
              <w:r w:rsidRPr="002A1B47" w:rsidDel="00225B9E">
                <w:rPr>
                  <w:noProof w:val="0"/>
                </w:rPr>
                <w:delText>Clinical Data Consumer</w:delText>
              </w:r>
            </w:del>
          </w:p>
        </w:tc>
        <w:tc>
          <w:tcPr>
            <w:tcW w:w="2296" w:type="dxa"/>
          </w:tcPr>
          <w:p w:rsidR="000E6F6E" w:rsidRPr="002A1B47" w:rsidDel="00225B9E" w:rsidRDefault="000E6F6E">
            <w:pPr>
              <w:pStyle w:val="BodyText"/>
              <w:rPr>
                <w:del w:id="955" w:author="nbashyam" w:date="2014-04-30T14:09:00Z"/>
                <w:noProof w:val="0"/>
              </w:rPr>
              <w:pPrChange w:id="956" w:author="nbashyam" w:date="2014-04-30T14:09:00Z">
                <w:pPr>
                  <w:pStyle w:val="TableEntry"/>
                </w:pPr>
              </w:pPrChange>
            </w:pPr>
            <w:del w:id="957" w:author="nbashyam" w:date="2014-04-30T14:09:00Z">
              <w:r w:rsidRPr="002A1B47" w:rsidDel="00225B9E">
                <w:rPr>
                  <w:noProof w:val="0"/>
                </w:rPr>
                <w:delText>Clinical Data Source</w:delText>
              </w:r>
            </w:del>
          </w:p>
        </w:tc>
      </w:tr>
    </w:tbl>
    <w:p w:rsidR="00AE3AA8" w:rsidRPr="002A1B47" w:rsidDel="00225B9E" w:rsidRDefault="00AE3AA8" w:rsidP="00225B9E">
      <w:pPr>
        <w:pStyle w:val="BodyText"/>
        <w:rPr>
          <w:del w:id="958" w:author="nbashyam" w:date="2014-04-30T14:09:00Z"/>
        </w:rPr>
      </w:pPr>
      <w:del w:id="959" w:author="nbashyam" w:date="2014-04-30T14:09:00Z">
        <w:r w:rsidRPr="002A1B47" w:rsidDel="00225B9E">
          <w:rPr>
            <w:noProof w:val="0"/>
            <w:vertAlign w:val="superscript"/>
          </w:rPr>
          <w:delText>*</w:delText>
        </w:r>
        <w:r w:rsidRPr="002A1B47" w:rsidDel="00225B9E">
          <w:rPr>
            <w:noProof w:val="0"/>
          </w:rPr>
          <w:delText>Federated</w:delText>
        </w:r>
      </w:del>
    </w:p>
    <w:p w:rsidR="00E24DB1" w:rsidRPr="002A1B47" w:rsidDel="00225B9E" w:rsidRDefault="00E24DB1">
      <w:pPr>
        <w:pStyle w:val="BodyText"/>
        <w:rPr>
          <w:del w:id="960" w:author="nbashyam" w:date="2014-04-30T14:09:00Z"/>
        </w:rPr>
      </w:pPr>
      <w:del w:id="961" w:author="nbashyam" w:date="2014-04-30T14:09:00Z">
        <w:r w:rsidRPr="002A1B47" w:rsidDel="00225B9E">
          <w:rPr>
            <w:noProof w:val="0"/>
            <w:vertAlign w:val="superscript"/>
          </w:rPr>
          <w:delText>**</w:delText>
        </w:r>
        <w:r w:rsidRPr="002A1B47" w:rsidDel="00225B9E">
          <w:rPr>
            <w:noProof w:val="0"/>
          </w:rPr>
          <w:delText>In QED, the patientId must be specified</w:delText>
        </w:r>
        <w:r w:rsidR="002A1B47" w:rsidDel="00225B9E">
          <w:rPr>
            <w:noProof w:val="0"/>
          </w:rPr>
          <w:delText xml:space="preserve">. </w:delText>
        </w:r>
        <w:r w:rsidRPr="002A1B47" w:rsidDel="00225B9E">
          <w:rPr>
            <w:noProof w:val="0"/>
          </w:rPr>
          <w:delText>The profile says nothing about the use the wildcard identifiers, but these could be used to support this capability.</w:delText>
        </w:r>
      </w:del>
    </w:p>
    <w:p w:rsidR="0047792D" w:rsidRPr="002A1B47" w:rsidDel="00225B9E" w:rsidRDefault="0047792D">
      <w:pPr>
        <w:pStyle w:val="BodyText"/>
        <w:rPr>
          <w:del w:id="962" w:author="nbashyam" w:date="2014-04-30T14:09:00Z"/>
        </w:rPr>
      </w:pPr>
      <w:del w:id="963" w:author="nbashyam" w:date="2014-04-30T14:09:00Z">
        <w:r w:rsidRPr="002A1B47" w:rsidDel="00225B9E">
          <w:rPr>
            <w:noProof w:val="0"/>
          </w:rPr>
          <w:delText>*** Th</w:delText>
        </w:r>
      </w:del>
      <w:del w:id="964" w:author="nbashyam" w:date="2014-04-30T13:40:00Z">
        <w:r w:rsidRPr="002A1B47" w:rsidDel="00433B8E">
          <w:rPr>
            <w:noProof w:val="0"/>
          </w:rPr>
          <w:delText>is</w:delText>
        </w:r>
      </w:del>
      <w:del w:id="965" w:author="nbashyam" w:date="2014-04-30T13:41:00Z">
        <w:r w:rsidRPr="002A1B47" w:rsidDel="00433B8E">
          <w:rPr>
            <w:noProof w:val="0"/>
          </w:rPr>
          <w:delText xml:space="preserve"> is</w:delText>
        </w:r>
      </w:del>
      <w:del w:id="966" w:author="nbashyam" w:date="2014-04-30T14:09:00Z">
        <w:r w:rsidRPr="002A1B47" w:rsidDel="00225B9E">
          <w:rPr>
            <w:noProof w:val="0"/>
          </w:rPr>
          <w:delText xml:space="preserve"> still being defined by the IHE Technical committee.</w:delText>
        </w:r>
      </w:del>
    </w:p>
    <w:p w:rsidR="00E24DB1" w:rsidRPr="002A1B47" w:rsidDel="00225B9E" w:rsidRDefault="00E24DB1">
      <w:pPr>
        <w:pStyle w:val="BodyText"/>
        <w:rPr>
          <w:del w:id="967" w:author="nbashyam" w:date="2014-04-30T14:09:00Z"/>
        </w:rPr>
      </w:pPr>
    </w:p>
    <w:p w:rsidR="00E24DB1" w:rsidRPr="002A1B47" w:rsidDel="00225B9E" w:rsidRDefault="00E24DB1">
      <w:pPr>
        <w:pStyle w:val="BodyText"/>
        <w:rPr>
          <w:del w:id="968" w:author="nbashyam" w:date="2014-04-30T14:09:00Z"/>
        </w:rPr>
      </w:pPr>
      <w:del w:id="969" w:author="nbashyam" w:date="2014-04-30T14:09:00Z">
        <w:r w:rsidRPr="002A1B47" w:rsidDel="00225B9E">
          <w:rPr>
            <w:noProof w:val="0"/>
          </w:rPr>
          <w:delText xml:space="preserve">Table </w:delText>
        </w:r>
        <w:r w:rsidR="00122358" w:rsidRPr="002A1B47" w:rsidDel="00225B9E">
          <w:rPr>
            <w:noProof w:val="0"/>
          </w:rPr>
          <w:delText>A</w:delText>
        </w:r>
        <w:r w:rsidR="00E83130" w:rsidDel="00225B9E">
          <w:rPr>
            <w:noProof w:val="0"/>
          </w:rPr>
          <w:delText>-</w:delText>
        </w:r>
        <w:r w:rsidR="00122358" w:rsidRPr="002A1B47" w:rsidDel="00225B9E">
          <w:rPr>
            <w:noProof w:val="0"/>
          </w:rPr>
          <w:delText>2</w:delText>
        </w:r>
        <w:r w:rsidRPr="002A1B47" w:rsidDel="00225B9E">
          <w:rPr>
            <w:noProof w:val="0"/>
          </w:rPr>
          <w:delText xml:space="preserve"> below links each service (query or other function) specified in section </w:delText>
        </w:r>
        <w:r w:rsidRPr="002A1B47" w:rsidDel="00225B9E">
          <w:fldChar w:fldCharType="begin"/>
        </w:r>
        <w:r w:rsidRPr="002A1B47" w:rsidDel="00225B9E">
          <w:rPr>
            <w:noProof w:val="0"/>
          </w:rPr>
          <w:delInstrText xml:space="preserve"> REF _Ref382226790 \r \h </w:delInstrText>
        </w:r>
        <w:r w:rsidR="004D45A9" w:rsidRPr="002A1B47" w:rsidDel="00225B9E">
          <w:rPr>
            <w:noProof w:val="0"/>
          </w:rPr>
          <w:delInstrText xml:space="preserve"> \* MERGEFORMAT </w:delInstrText>
        </w:r>
        <w:r w:rsidRPr="002A1B47" w:rsidDel="00225B9E">
          <w:fldChar w:fldCharType="separate"/>
        </w:r>
        <w:r w:rsidRPr="002A1B47" w:rsidDel="00225B9E">
          <w:rPr>
            <w:noProof w:val="0"/>
          </w:rPr>
          <w:delText>3.1</w:delText>
        </w:r>
        <w:r w:rsidRPr="002A1B47" w:rsidDel="00225B9E">
          <w:fldChar w:fldCharType="end"/>
        </w:r>
        <w:r w:rsidRPr="002A1B47" w:rsidDel="00225B9E">
          <w:rPr>
            <w:noProof w:val="0"/>
          </w:rPr>
          <w:delText xml:space="preserve"> </w:delText>
        </w:r>
        <w:r w:rsidRPr="002A1B47" w:rsidDel="00225B9E">
          <w:fldChar w:fldCharType="begin"/>
        </w:r>
        <w:r w:rsidRPr="002A1B47" w:rsidDel="00225B9E">
          <w:rPr>
            <w:noProof w:val="0"/>
          </w:rPr>
          <w:delInstrText xml:space="preserve"> REF _Ref382226784 \h </w:delInstrText>
        </w:r>
        <w:r w:rsidR="004D45A9" w:rsidRPr="002A1B47" w:rsidDel="00225B9E">
          <w:rPr>
            <w:noProof w:val="0"/>
          </w:rPr>
          <w:delInstrText xml:space="preserve"> \* MERGEFORMAT </w:delInstrText>
        </w:r>
        <w:r w:rsidRPr="002A1B47" w:rsidDel="00225B9E">
          <w:fldChar w:fldCharType="separate"/>
        </w:r>
        <w:r w:rsidRPr="002A1B47" w:rsidDel="00225B9E">
          <w:rPr>
            <w:noProof w:val="0"/>
          </w:rPr>
          <w:delText>Business Requirements</w:delText>
        </w:r>
        <w:r w:rsidRPr="002A1B47" w:rsidDel="00225B9E">
          <w:fldChar w:fldCharType="end"/>
        </w:r>
        <w:r w:rsidRPr="002A1B47" w:rsidDel="00225B9E">
          <w:rPr>
            <w:noProof w:val="0"/>
          </w:rPr>
          <w:delText xml:space="preserve"> to the IHE profiles and actors necessary to realize that capability on the client or server side for queries using the publish/subscribe pattern.</w:delText>
        </w:r>
      </w:del>
    </w:p>
    <w:p w:rsidR="00AE3AA8" w:rsidRPr="002A1B47" w:rsidDel="00225B9E" w:rsidRDefault="00301DD5">
      <w:pPr>
        <w:pStyle w:val="BodyText"/>
        <w:rPr>
          <w:del w:id="970" w:author="nbashyam" w:date="2014-04-30T14:09:00Z"/>
          <w:noProof w:val="0"/>
        </w:rPr>
        <w:pPrChange w:id="971" w:author="nbashyam" w:date="2014-04-30T14:09:00Z">
          <w:pPr>
            <w:pStyle w:val="TableTitle"/>
          </w:pPr>
        </w:pPrChange>
      </w:pPr>
      <w:del w:id="972" w:author="nbashyam" w:date="2014-04-30T14:09:00Z">
        <w:r w:rsidRPr="002A1B47" w:rsidDel="00225B9E">
          <w:rPr>
            <w:noProof w:val="0"/>
          </w:rPr>
          <w:delText>Table A</w:delText>
        </w:r>
        <w:r w:rsidR="00E83130" w:rsidDel="00225B9E">
          <w:rPr>
            <w:noProof w:val="0"/>
          </w:rPr>
          <w:delText>-</w:delText>
        </w:r>
        <w:r w:rsidRPr="002A1B47" w:rsidDel="00225B9E">
          <w:rPr>
            <w:noProof w:val="0"/>
          </w:rPr>
          <w:delText>2</w:delText>
        </w:r>
        <w:r w:rsidR="003354E0" w:rsidRPr="002A1B47" w:rsidDel="00225B9E">
          <w:rPr>
            <w:noProof w:val="0"/>
          </w:rPr>
          <w:delText>:</w:delText>
        </w:r>
        <w:r w:rsidRPr="002A1B47" w:rsidDel="00225B9E">
          <w:rPr>
            <w:noProof w:val="0"/>
          </w:rPr>
          <w:delText xml:space="preserve"> Data Access Framework Queries for publish/subscribe pattern using existing IHE profiles</w:delText>
        </w:r>
      </w:del>
    </w:p>
    <w:tbl>
      <w:tblPr>
        <w:tblStyle w:val="TableGrid"/>
        <w:tblW w:w="9672" w:type="dxa"/>
        <w:tblLook w:val="04A0" w:firstRow="1" w:lastRow="0" w:firstColumn="1" w:lastColumn="0" w:noHBand="0" w:noVBand="1"/>
      </w:tblPr>
      <w:tblGrid>
        <w:gridCol w:w="671"/>
        <w:gridCol w:w="3129"/>
        <w:gridCol w:w="1280"/>
        <w:gridCol w:w="2296"/>
        <w:gridCol w:w="2296"/>
      </w:tblGrid>
      <w:tr w:rsidR="004639AE" w:rsidRPr="002A1B47" w:rsidDel="00225B9E" w:rsidTr="00922F80">
        <w:trPr>
          <w:del w:id="973" w:author="nbashyam" w:date="2014-04-30T14:09:00Z"/>
        </w:trPr>
        <w:tc>
          <w:tcPr>
            <w:tcW w:w="671" w:type="dxa"/>
            <w:shd w:val="clear" w:color="auto" w:fill="D9D9D9" w:themeFill="background1" w:themeFillShade="D9"/>
          </w:tcPr>
          <w:p w:rsidR="004639AE" w:rsidRPr="002A1B47" w:rsidDel="00225B9E" w:rsidRDefault="004639AE">
            <w:pPr>
              <w:pStyle w:val="BodyText"/>
              <w:rPr>
                <w:del w:id="974" w:author="nbashyam" w:date="2014-04-30T14:09:00Z"/>
                <w:noProof w:val="0"/>
              </w:rPr>
              <w:pPrChange w:id="975" w:author="nbashyam" w:date="2014-04-30T14:09:00Z">
                <w:pPr>
                  <w:pStyle w:val="TableEntryHeader"/>
                </w:pPr>
              </w:pPrChange>
            </w:pPr>
            <w:del w:id="976" w:author="nbashyam" w:date="2014-04-30T14:09:00Z">
              <w:r w:rsidRPr="002A1B47" w:rsidDel="00225B9E">
                <w:rPr>
                  <w:noProof w:val="0"/>
                </w:rPr>
                <w:delText>ID</w:delText>
              </w:r>
            </w:del>
          </w:p>
        </w:tc>
        <w:tc>
          <w:tcPr>
            <w:tcW w:w="3129" w:type="dxa"/>
            <w:shd w:val="clear" w:color="auto" w:fill="D9D9D9" w:themeFill="background1" w:themeFillShade="D9"/>
          </w:tcPr>
          <w:p w:rsidR="004639AE" w:rsidRPr="002A1B47" w:rsidDel="00225B9E" w:rsidRDefault="004639AE">
            <w:pPr>
              <w:pStyle w:val="BodyText"/>
              <w:rPr>
                <w:del w:id="977" w:author="nbashyam" w:date="2014-04-30T14:09:00Z"/>
                <w:noProof w:val="0"/>
              </w:rPr>
              <w:pPrChange w:id="978" w:author="nbashyam" w:date="2014-04-30T14:09:00Z">
                <w:pPr>
                  <w:pStyle w:val="TableEntryHeader"/>
                </w:pPr>
              </w:pPrChange>
            </w:pPr>
            <w:del w:id="979" w:author="nbashyam" w:date="2014-04-30T14:09:00Z">
              <w:r w:rsidRPr="002A1B47" w:rsidDel="00225B9E">
                <w:rPr>
                  <w:noProof w:val="0"/>
                </w:rPr>
                <w:delText>Query</w:delText>
              </w:r>
            </w:del>
          </w:p>
        </w:tc>
        <w:tc>
          <w:tcPr>
            <w:tcW w:w="1280" w:type="dxa"/>
            <w:shd w:val="clear" w:color="auto" w:fill="D9D9D9" w:themeFill="background1" w:themeFillShade="D9"/>
          </w:tcPr>
          <w:p w:rsidR="004639AE" w:rsidRPr="002A1B47" w:rsidDel="00225B9E" w:rsidRDefault="004639AE">
            <w:pPr>
              <w:pStyle w:val="BodyText"/>
              <w:rPr>
                <w:del w:id="980" w:author="nbashyam" w:date="2014-04-30T14:09:00Z"/>
                <w:noProof w:val="0"/>
              </w:rPr>
              <w:pPrChange w:id="981" w:author="nbashyam" w:date="2014-04-30T14:09:00Z">
                <w:pPr>
                  <w:pStyle w:val="TableEntryHeader"/>
                </w:pPr>
              </w:pPrChange>
            </w:pPr>
            <w:del w:id="982" w:author="nbashyam" w:date="2014-04-30T14:09:00Z">
              <w:r w:rsidRPr="002A1B47" w:rsidDel="00225B9E">
                <w:rPr>
                  <w:noProof w:val="0"/>
                </w:rPr>
                <w:delText>Profile</w:delText>
              </w:r>
            </w:del>
          </w:p>
        </w:tc>
        <w:tc>
          <w:tcPr>
            <w:tcW w:w="2296" w:type="dxa"/>
            <w:shd w:val="clear" w:color="auto" w:fill="D9D9D9" w:themeFill="background1" w:themeFillShade="D9"/>
          </w:tcPr>
          <w:p w:rsidR="004639AE" w:rsidRPr="002A1B47" w:rsidDel="00225B9E" w:rsidRDefault="004639AE">
            <w:pPr>
              <w:pStyle w:val="BodyText"/>
              <w:rPr>
                <w:del w:id="983" w:author="nbashyam" w:date="2014-04-30T14:09:00Z"/>
                <w:noProof w:val="0"/>
              </w:rPr>
              <w:pPrChange w:id="984" w:author="nbashyam" w:date="2014-04-30T14:09:00Z">
                <w:pPr>
                  <w:pStyle w:val="TableEntryHeader"/>
                </w:pPr>
              </w:pPrChange>
            </w:pPr>
            <w:del w:id="985" w:author="nbashyam" w:date="2014-04-30T14:09:00Z">
              <w:r w:rsidRPr="002A1B47" w:rsidDel="00225B9E">
                <w:rPr>
                  <w:noProof w:val="0"/>
                </w:rPr>
                <w:delText>Client Actor</w:delText>
              </w:r>
            </w:del>
          </w:p>
        </w:tc>
        <w:tc>
          <w:tcPr>
            <w:tcW w:w="2296" w:type="dxa"/>
            <w:shd w:val="clear" w:color="auto" w:fill="D9D9D9" w:themeFill="background1" w:themeFillShade="D9"/>
          </w:tcPr>
          <w:p w:rsidR="004639AE" w:rsidRPr="002A1B47" w:rsidDel="00225B9E" w:rsidRDefault="004639AE">
            <w:pPr>
              <w:pStyle w:val="BodyText"/>
              <w:rPr>
                <w:del w:id="986" w:author="nbashyam" w:date="2014-04-30T14:09:00Z"/>
                <w:noProof w:val="0"/>
              </w:rPr>
              <w:pPrChange w:id="987" w:author="nbashyam" w:date="2014-04-30T14:09:00Z">
                <w:pPr>
                  <w:pStyle w:val="TableEntryHeader"/>
                </w:pPr>
              </w:pPrChange>
            </w:pPr>
            <w:del w:id="988" w:author="nbashyam" w:date="2014-04-30T14:09:00Z">
              <w:r w:rsidRPr="002A1B47" w:rsidDel="00225B9E">
                <w:rPr>
                  <w:noProof w:val="0"/>
                </w:rPr>
                <w:delText>Server Actor</w:delText>
              </w:r>
            </w:del>
          </w:p>
        </w:tc>
      </w:tr>
      <w:tr w:rsidR="00E24DB1" w:rsidRPr="002A1B47" w:rsidDel="00225B9E" w:rsidTr="004639AE">
        <w:trPr>
          <w:del w:id="989" w:author="nbashyam" w:date="2014-04-30T14:09:00Z"/>
        </w:trPr>
        <w:tc>
          <w:tcPr>
            <w:tcW w:w="671" w:type="dxa"/>
            <w:vMerge w:val="restart"/>
          </w:tcPr>
          <w:p w:rsidR="00E24DB1" w:rsidRPr="002A1B47" w:rsidDel="00225B9E" w:rsidRDefault="00CE1152">
            <w:pPr>
              <w:pStyle w:val="BodyText"/>
              <w:rPr>
                <w:del w:id="990" w:author="nbashyam" w:date="2014-04-30T14:09:00Z"/>
                <w:noProof w:val="0"/>
              </w:rPr>
              <w:pPrChange w:id="991" w:author="nbashyam" w:date="2014-04-30T14:09:00Z">
                <w:pPr>
                  <w:pStyle w:val="TableEntry"/>
                </w:pPr>
              </w:pPrChange>
            </w:pPr>
            <w:del w:id="992" w:author="nbashyam" w:date="2014-04-30T14:09:00Z">
              <w:r w:rsidRPr="002A1B47" w:rsidDel="00225B9E">
                <w:rPr>
                  <w:noProof w:val="0"/>
                </w:rPr>
                <w:delText>1</w:delText>
              </w:r>
            </w:del>
          </w:p>
        </w:tc>
        <w:tc>
          <w:tcPr>
            <w:tcW w:w="3129" w:type="dxa"/>
            <w:vMerge w:val="restart"/>
          </w:tcPr>
          <w:p w:rsidR="00E24DB1" w:rsidRPr="002A1B47" w:rsidDel="00225B9E" w:rsidRDefault="00E24DB1">
            <w:pPr>
              <w:pStyle w:val="BodyText"/>
              <w:rPr>
                <w:del w:id="993" w:author="nbashyam" w:date="2014-04-30T14:09:00Z"/>
                <w:noProof w:val="0"/>
              </w:rPr>
              <w:pPrChange w:id="994" w:author="nbashyam" w:date="2014-04-30T14:09:00Z">
                <w:pPr>
                  <w:pStyle w:val="TableEntry"/>
                </w:pPr>
              </w:pPrChange>
            </w:pPr>
            <w:del w:id="995" w:author="nbashyam" w:date="2014-04-30T14:09:00Z">
              <w:r w:rsidRPr="002A1B47" w:rsidDel="00225B9E">
                <w:rPr>
                  <w:noProof w:val="0"/>
                </w:rPr>
                <w:delText>Find Document(s) based on Patient Demographics</w:delText>
              </w:r>
            </w:del>
          </w:p>
          <w:p w:rsidR="00E24DB1" w:rsidRPr="002A1B47" w:rsidDel="00225B9E" w:rsidRDefault="00E24DB1">
            <w:pPr>
              <w:pStyle w:val="BodyText"/>
              <w:rPr>
                <w:del w:id="996" w:author="nbashyam" w:date="2014-04-30T14:09:00Z"/>
                <w:i/>
                <w:noProof w:val="0"/>
              </w:rPr>
              <w:pPrChange w:id="997" w:author="nbashyam" w:date="2014-04-30T14:09:00Z">
                <w:pPr>
                  <w:pStyle w:val="TableEntry"/>
                </w:pPr>
              </w:pPrChange>
            </w:pPr>
            <w:del w:id="998" w:author="nbashyam" w:date="2014-04-30T14:09:00Z">
              <w:r w:rsidRPr="002A1B47" w:rsidDel="00225B9E">
                <w:rPr>
                  <w:i/>
                  <w:noProof w:val="0"/>
                </w:rPr>
                <w:delText xml:space="preserve">Note: To perform this query, the demographics must first be resolved into a patient identifier using PDQ or </w:delText>
              </w:r>
              <w:r w:rsidR="002A1B47" w:rsidRPr="002A1B47" w:rsidDel="00225B9E">
                <w:rPr>
                  <w:i/>
                  <w:noProof w:val="0"/>
                </w:rPr>
                <w:delText>substitutable</w:delText>
              </w:r>
              <w:r w:rsidRPr="002A1B47" w:rsidDel="00225B9E">
                <w:rPr>
                  <w:i/>
                  <w:noProof w:val="0"/>
                </w:rPr>
                <w:delText xml:space="preserve"> profiles.</w:delText>
              </w:r>
            </w:del>
          </w:p>
        </w:tc>
        <w:tc>
          <w:tcPr>
            <w:tcW w:w="1280" w:type="dxa"/>
          </w:tcPr>
          <w:p w:rsidR="00E24DB1" w:rsidRPr="002A1B47" w:rsidDel="00225B9E" w:rsidRDefault="00E24DB1">
            <w:pPr>
              <w:pStyle w:val="BodyText"/>
              <w:rPr>
                <w:del w:id="999" w:author="nbashyam" w:date="2014-04-30T14:09:00Z"/>
                <w:noProof w:val="0"/>
              </w:rPr>
              <w:pPrChange w:id="1000" w:author="nbashyam" w:date="2014-04-30T14:09:00Z">
                <w:pPr>
                  <w:pStyle w:val="TableEntry"/>
                </w:pPr>
              </w:pPrChange>
            </w:pPr>
            <w:del w:id="1001" w:author="nbashyam" w:date="2014-04-30T14:09:00Z">
              <w:r w:rsidRPr="002A1B47" w:rsidDel="00225B9E">
                <w:rPr>
                  <w:noProof w:val="0"/>
                </w:rPr>
                <w:delText xml:space="preserve">PDQ </w:delText>
              </w:r>
            </w:del>
          </w:p>
          <w:p w:rsidR="00E24DB1" w:rsidRPr="002A1B47" w:rsidDel="00225B9E" w:rsidRDefault="00E24DB1">
            <w:pPr>
              <w:pStyle w:val="BodyText"/>
              <w:rPr>
                <w:del w:id="1002" w:author="nbashyam" w:date="2014-04-30T14:09:00Z"/>
                <w:noProof w:val="0"/>
              </w:rPr>
              <w:pPrChange w:id="1003" w:author="nbashyam" w:date="2014-04-30T14:09:00Z">
                <w:pPr>
                  <w:pStyle w:val="TableEntry"/>
                </w:pPr>
              </w:pPrChange>
            </w:pPr>
            <w:del w:id="1004" w:author="nbashyam" w:date="2014-04-30T14:09:00Z">
              <w:r w:rsidRPr="002A1B47" w:rsidDel="00225B9E">
                <w:rPr>
                  <w:noProof w:val="0"/>
                </w:rPr>
                <w:delText xml:space="preserve">PDQ V3 </w:delText>
              </w:r>
            </w:del>
          </w:p>
          <w:p w:rsidR="00E24DB1" w:rsidRPr="002A1B47" w:rsidDel="00225B9E" w:rsidRDefault="00E24DB1">
            <w:pPr>
              <w:pStyle w:val="BodyText"/>
              <w:rPr>
                <w:del w:id="1005" w:author="nbashyam" w:date="2014-04-30T14:09:00Z"/>
                <w:noProof w:val="0"/>
              </w:rPr>
              <w:pPrChange w:id="1006" w:author="nbashyam" w:date="2014-04-30T14:09:00Z">
                <w:pPr>
                  <w:pStyle w:val="TableEntry"/>
                </w:pPr>
              </w:pPrChange>
            </w:pPr>
            <w:del w:id="1007" w:author="nbashyam" w:date="2014-04-30T14:09:00Z">
              <w:r w:rsidRPr="002A1B47" w:rsidDel="00225B9E">
                <w:rPr>
                  <w:noProof w:val="0"/>
                </w:rPr>
                <w:delText>XCPD</w:delText>
              </w:r>
              <w:r w:rsidRPr="002A1B47" w:rsidDel="00225B9E">
                <w:rPr>
                  <w:noProof w:val="0"/>
                  <w:vertAlign w:val="superscript"/>
                </w:rPr>
                <w:delText>*</w:delText>
              </w:r>
            </w:del>
          </w:p>
          <w:p w:rsidR="00E24DB1" w:rsidRPr="002A1B47" w:rsidDel="00225B9E" w:rsidRDefault="00E24DB1">
            <w:pPr>
              <w:pStyle w:val="BodyText"/>
              <w:rPr>
                <w:del w:id="1008" w:author="nbashyam" w:date="2014-04-30T14:09:00Z"/>
                <w:noProof w:val="0"/>
              </w:rPr>
              <w:pPrChange w:id="1009" w:author="nbashyam" w:date="2014-04-30T14:09:00Z">
                <w:pPr>
                  <w:pStyle w:val="TableEntry"/>
                </w:pPr>
              </w:pPrChange>
            </w:pPr>
            <w:del w:id="1010" w:author="nbashyam" w:date="2014-04-30T14:09:00Z">
              <w:r w:rsidRPr="002A1B47" w:rsidDel="00225B9E">
                <w:rPr>
                  <w:noProof w:val="0"/>
                </w:rPr>
                <w:delText>PDQ</w:delText>
              </w:r>
            </w:del>
            <w:del w:id="1011" w:author="nbashyam" w:date="2014-04-30T13:42:00Z">
              <w:r w:rsidRPr="002A1B47" w:rsidDel="00012059">
                <w:rPr>
                  <w:noProof w:val="0"/>
                </w:rPr>
                <w:delText>M</w:delText>
              </w:r>
            </w:del>
          </w:p>
        </w:tc>
        <w:tc>
          <w:tcPr>
            <w:tcW w:w="2296" w:type="dxa"/>
          </w:tcPr>
          <w:p w:rsidR="00CE1152" w:rsidRPr="002A1B47" w:rsidDel="00225B9E" w:rsidRDefault="00CE1152">
            <w:pPr>
              <w:pStyle w:val="BodyText"/>
              <w:rPr>
                <w:del w:id="1012" w:author="nbashyam" w:date="2014-04-30T14:09:00Z"/>
                <w:noProof w:val="0"/>
              </w:rPr>
              <w:pPrChange w:id="1013" w:author="nbashyam" w:date="2014-04-30T14:09:00Z">
                <w:pPr>
                  <w:pStyle w:val="TableEntry"/>
                </w:pPr>
              </w:pPrChange>
            </w:pPr>
            <w:del w:id="1014" w:author="nbashyam" w:date="2014-04-30T14:09:00Z">
              <w:r w:rsidRPr="002A1B47" w:rsidDel="00225B9E">
                <w:rPr>
                  <w:noProof w:val="0"/>
                </w:rPr>
                <w:delText>Demographics Consumer</w:delText>
              </w:r>
            </w:del>
          </w:p>
          <w:p w:rsidR="00CE1152" w:rsidRPr="002A1B47" w:rsidDel="00225B9E" w:rsidRDefault="00CE1152">
            <w:pPr>
              <w:pStyle w:val="BodyText"/>
              <w:rPr>
                <w:del w:id="1015" w:author="nbashyam" w:date="2014-04-30T14:09:00Z"/>
                <w:noProof w:val="0"/>
              </w:rPr>
              <w:pPrChange w:id="1016" w:author="nbashyam" w:date="2014-04-30T14:09:00Z">
                <w:pPr>
                  <w:pStyle w:val="TableEntry"/>
                </w:pPr>
              </w:pPrChange>
            </w:pPr>
            <w:del w:id="1017" w:author="nbashyam" w:date="2014-04-30T14:09:00Z">
              <w:r w:rsidRPr="002A1B47" w:rsidDel="00225B9E">
                <w:rPr>
                  <w:noProof w:val="0"/>
                </w:rPr>
                <w:delText>Demographics Consumer</w:delText>
              </w:r>
            </w:del>
          </w:p>
          <w:p w:rsidR="00CE1152" w:rsidRPr="002A1B47" w:rsidDel="00225B9E" w:rsidRDefault="00CE1152">
            <w:pPr>
              <w:pStyle w:val="BodyText"/>
              <w:rPr>
                <w:del w:id="1018" w:author="nbashyam" w:date="2014-04-30T14:09:00Z"/>
                <w:noProof w:val="0"/>
              </w:rPr>
              <w:pPrChange w:id="1019" w:author="nbashyam" w:date="2014-04-30T14:09:00Z">
                <w:pPr>
                  <w:pStyle w:val="TableEntry"/>
                </w:pPr>
              </w:pPrChange>
            </w:pPr>
            <w:del w:id="1020" w:author="nbashyam" w:date="2014-04-30T14:09:00Z">
              <w:r w:rsidRPr="002A1B47" w:rsidDel="00225B9E">
                <w:rPr>
                  <w:noProof w:val="0"/>
                </w:rPr>
                <w:delText>Initiating Gateway</w:delText>
              </w:r>
            </w:del>
          </w:p>
          <w:p w:rsidR="00E24DB1" w:rsidRPr="002A1B47" w:rsidDel="00225B9E" w:rsidRDefault="00CE1152">
            <w:pPr>
              <w:pStyle w:val="BodyText"/>
              <w:rPr>
                <w:del w:id="1021" w:author="nbashyam" w:date="2014-04-30T14:09:00Z"/>
                <w:noProof w:val="0"/>
              </w:rPr>
              <w:pPrChange w:id="1022" w:author="nbashyam" w:date="2014-04-30T14:09:00Z">
                <w:pPr>
                  <w:pStyle w:val="TableEntry"/>
                </w:pPr>
              </w:pPrChange>
            </w:pPr>
            <w:del w:id="1023" w:author="nbashyam" w:date="2014-04-30T14:09:00Z">
              <w:r w:rsidRPr="002A1B47" w:rsidDel="00225B9E">
                <w:rPr>
                  <w:noProof w:val="0"/>
                </w:rPr>
                <w:delText>***</w:delText>
              </w:r>
            </w:del>
          </w:p>
        </w:tc>
        <w:tc>
          <w:tcPr>
            <w:tcW w:w="2296" w:type="dxa"/>
          </w:tcPr>
          <w:p w:rsidR="00CE1152" w:rsidRPr="002A1B47" w:rsidDel="00225B9E" w:rsidRDefault="00CE1152">
            <w:pPr>
              <w:pStyle w:val="BodyText"/>
              <w:rPr>
                <w:del w:id="1024" w:author="nbashyam" w:date="2014-04-30T14:09:00Z"/>
                <w:noProof w:val="0"/>
              </w:rPr>
              <w:pPrChange w:id="1025" w:author="nbashyam" w:date="2014-04-30T14:09:00Z">
                <w:pPr>
                  <w:pStyle w:val="TableEntry"/>
                </w:pPr>
              </w:pPrChange>
            </w:pPr>
            <w:del w:id="1026" w:author="nbashyam" w:date="2014-04-30T14:09:00Z">
              <w:r w:rsidRPr="002A1B47" w:rsidDel="00225B9E">
                <w:rPr>
                  <w:noProof w:val="0"/>
                </w:rPr>
                <w:delText>Demographics Supplier</w:delText>
              </w:r>
            </w:del>
          </w:p>
          <w:p w:rsidR="00CE1152" w:rsidRPr="002A1B47" w:rsidDel="00225B9E" w:rsidRDefault="00CE1152">
            <w:pPr>
              <w:pStyle w:val="BodyText"/>
              <w:rPr>
                <w:del w:id="1027" w:author="nbashyam" w:date="2014-04-30T14:09:00Z"/>
                <w:noProof w:val="0"/>
              </w:rPr>
              <w:pPrChange w:id="1028" w:author="nbashyam" w:date="2014-04-30T14:09:00Z">
                <w:pPr>
                  <w:pStyle w:val="TableEntry"/>
                </w:pPr>
              </w:pPrChange>
            </w:pPr>
            <w:del w:id="1029" w:author="nbashyam" w:date="2014-04-30T14:09:00Z">
              <w:r w:rsidRPr="002A1B47" w:rsidDel="00225B9E">
                <w:rPr>
                  <w:noProof w:val="0"/>
                </w:rPr>
                <w:delText>Demographics Supplier</w:delText>
              </w:r>
            </w:del>
          </w:p>
          <w:p w:rsidR="00CE1152" w:rsidRPr="002A1B47" w:rsidDel="00225B9E" w:rsidRDefault="00CE1152">
            <w:pPr>
              <w:pStyle w:val="BodyText"/>
              <w:rPr>
                <w:del w:id="1030" w:author="nbashyam" w:date="2014-04-30T14:09:00Z"/>
                <w:noProof w:val="0"/>
              </w:rPr>
              <w:pPrChange w:id="1031" w:author="nbashyam" w:date="2014-04-30T14:09:00Z">
                <w:pPr>
                  <w:pStyle w:val="TableEntry"/>
                </w:pPr>
              </w:pPrChange>
            </w:pPr>
            <w:del w:id="1032" w:author="nbashyam" w:date="2014-04-30T14:09:00Z">
              <w:r w:rsidRPr="002A1B47" w:rsidDel="00225B9E">
                <w:rPr>
                  <w:noProof w:val="0"/>
                </w:rPr>
                <w:delText>Responding Gateway</w:delText>
              </w:r>
            </w:del>
          </w:p>
          <w:p w:rsidR="00E24DB1" w:rsidRPr="002A1B47" w:rsidDel="00225B9E" w:rsidRDefault="00CE1152">
            <w:pPr>
              <w:pStyle w:val="BodyText"/>
              <w:rPr>
                <w:del w:id="1033" w:author="nbashyam" w:date="2014-04-30T14:09:00Z"/>
                <w:noProof w:val="0"/>
              </w:rPr>
              <w:pPrChange w:id="1034" w:author="nbashyam" w:date="2014-04-30T14:09:00Z">
                <w:pPr>
                  <w:pStyle w:val="TableEntry"/>
                </w:pPr>
              </w:pPrChange>
            </w:pPr>
            <w:del w:id="1035" w:author="nbashyam" w:date="2014-04-30T14:09:00Z">
              <w:r w:rsidRPr="002A1B47" w:rsidDel="00225B9E">
                <w:rPr>
                  <w:noProof w:val="0"/>
                </w:rPr>
                <w:delText>***</w:delText>
              </w:r>
            </w:del>
          </w:p>
        </w:tc>
      </w:tr>
      <w:tr w:rsidR="00E24DB1" w:rsidRPr="002A1B47" w:rsidDel="00225B9E" w:rsidTr="004639AE">
        <w:trPr>
          <w:del w:id="1036" w:author="nbashyam" w:date="2014-04-30T14:09:00Z"/>
        </w:trPr>
        <w:tc>
          <w:tcPr>
            <w:tcW w:w="671" w:type="dxa"/>
            <w:vMerge/>
          </w:tcPr>
          <w:p w:rsidR="00E24DB1" w:rsidRPr="002A1B47" w:rsidDel="00225B9E" w:rsidRDefault="00E24DB1">
            <w:pPr>
              <w:pStyle w:val="BodyText"/>
              <w:rPr>
                <w:del w:id="1037" w:author="nbashyam" w:date="2014-04-30T14:09:00Z"/>
                <w:noProof w:val="0"/>
              </w:rPr>
              <w:pPrChange w:id="1038" w:author="nbashyam" w:date="2014-04-30T14:09:00Z">
                <w:pPr>
                  <w:pStyle w:val="TableEntry"/>
                </w:pPr>
              </w:pPrChange>
            </w:pPr>
          </w:p>
        </w:tc>
        <w:tc>
          <w:tcPr>
            <w:tcW w:w="3129" w:type="dxa"/>
            <w:vMerge/>
          </w:tcPr>
          <w:p w:rsidR="00E24DB1" w:rsidRPr="002A1B47" w:rsidDel="00225B9E" w:rsidRDefault="00E24DB1">
            <w:pPr>
              <w:pStyle w:val="BodyText"/>
              <w:rPr>
                <w:del w:id="1039" w:author="nbashyam" w:date="2014-04-30T14:09:00Z"/>
                <w:noProof w:val="0"/>
              </w:rPr>
              <w:pPrChange w:id="1040" w:author="nbashyam" w:date="2014-04-30T14:09:00Z">
                <w:pPr>
                  <w:pStyle w:val="TableEntry"/>
                </w:pPr>
              </w:pPrChange>
            </w:pPr>
          </w:p>
        </w:tc>
        <w:tc>
          <w:tcPr>
            <w:tcW w:w="1280" w:type="dxa"/>
          </w:tcPr>
          <w:p w:rsidR="00E24DB1" w:rsidRPr="002A1B47" w:rsidDel="00225B9E" w:rsidRDefault="00E24DB1">
            <w:pPr>
              <w:pStyle w:val="BodyText"/>
              <w:rPr>
                <w:del w:id="1041" w:author="nbashyam" w:date="2014-04-30T14:09:00Z"/>
                <w:noProof w:val="0"/>
              </w:rPr>
              <w:pPrChange w:id="1042" w:author="nbashyam" w:date="2014-04-30T14:09:00Z">
                <w:pPr>
                  <w:pStyle w:val="TableEntry"/>
                </w:pPr>
              </w:pPrChange>
            </w:pPr>
            <w:del w:id="1043" w:author="nbashyam" w:date="2014-04-30T14:09:00Z">
              <w:r w:rsidRPr="002A1B47" w:rsidDel="00225B9E">
                <w:rPr>
                  <w:noProof w:val="0"/>
                </w:rPr>
                <w:delText>DSUB</w:delText>
              </w:r>
            </w:del>
          </w:p>
        </w:tc>
        <w:tc>
          <w:tcPr>
            <w:tcW w:w="2296" w:type="dxa"/>
          </w:tcPr>
          <w:p w:rsidR="00E24DB1" w:rsidRPr="002A1B47" w:rsidDel="00225B9E" w:rsidRDefault="00CE1152">
            <w:pPr>
              <w:pStyle w:val="BodyText"/>
              <w:rPr>
                <w:del w:id="1044" w:author="nbashyam" w:date="2014-04-30T14:09:00Z"/>
                <w:noProof w:val="0"/>
              </w:rPr>
              <w:pPrChange w:id="1045" w:author="nbashyam" w:date="2014-04-30T14:09:00Z">
                <w:pPr>
                  <w:pStyle w:val="TableEntry"/>
                </w:pPr>
              </w:pPrChange>
            </w:pPr>
            <w:del w:id="1046" w:author="nbashyam" w:date="2014-04-30T14:09:00Z">
              <w:r w:rsidRPr="002A1B47" w:rsidDel="00225B9E">
                <w:rPr>
                  <w:noProof w:val="0"/>
                </w:rPr>
                <w:delText>Document Metadata Subscriber</w:delText>
              </w:r>
            </w:del>
          </w:p>
          <w:p w:rsidR="00CE1152" w:rsidRPr="002A1B47" w:rsidDel="00225B9E" w:rsidRDefault="00CE1152">
            <w:pPr>
              <w:pStyle w:val="BodyText"/>
              <w:rPr>
                <w:del w:id="1047" w:author="nbashyam" w:date="2014-04-30T14:09:00Z"/>
                <w:noProof w:val="0"/>
              </w:rPr>
              <w:pPrChange w:id="1048" w:author="nbashyam" w:date="2014-04-30T14:09:00Z">
                <w:pPr>
                  <w:pStyle w:val="TableEntry"/>
                </w:pPr>
              </w:pPrChange>
            </w:pPr>
            <w:del w:id="1049" w:author="nbashyam" w:date="2014-04-30T14:09:00Z">
              <w:r w:rsidRPr="002A1B47" w:rsidDel="00225B9E">
                <w:rPr>
                  <w:noProof w:val="0"/>
                </w:rPr>
                <w:delText>Document Metadata Notification Recipient</w:delText>
              </w:r>
            </w:del>
          </w:p>
        </w:tc>
        <w:tc>
          <w:tcPr>
            <w:tcW w:w="2296" w:type="dxa"/>
          </w:tcPr>
          <w:p w:rsidR="00E24DB1" w:rsidRPr="002A1B47" w:rsidDel="00225B9E" w:rsidRDefault="00CE1152">
            <w:pPr>
              <w:pStyle w:val="BodyText"/>
              <w:rPr>
                <w:del w:id="1050" w:author="nbashyam" w:date="2014-04-30T14:09:00Z"/>
                <w:noProof w:val="0"/>
              </w:rPr>
              <w:pPrChange w:id="1051" w:author="nbashyam" w:date="2014-04-30T14:09:00Z">
                <w:pPr>
                  <w:pStyle w:val="TableEntry"/>
                </w:pPr>
              </w:pPrChange>
            </w:pPr>
            <w:del w:id="1052" w:author="nbashyam" w:date="2014-04-30T14:09:00Z">
              <w:r w:rsidRPr="002A1B47" w:rsidDel="00225B9E">
                <w:rPr>
                  <w:noProof w:val="0"/>
                </w:rPr>
                <w:delText>Document Metadata Notification Broker</w:delText>
              </w:r>
            </w:del>
          </w:p>
        </w:tc>
      </w:tr>
      <w:tr w:rsidR="00E24DB1" w:rsidRPr="002A1B47" w:rsidDel="00225B9E" w:rsidTr="004639AE">
        <w:trPr>
          <w:del w:id="1053" w:author="nbashyam" w:date="2014-04-30T14:09:00Z"/>
        </w:trPr>
        <w:tc>
          <w:tcPr>
            <w:tcW w:w="671" w:type="dxa"/>
          </w:tcPr>
          <w:p w:rsidR="00E24DB1" w:rsidRPr="002A1B47" w:rsidDel="00225B9E" w:rsidRDefault="00CE1152">
            <w:pPr>
              <w:pStyle w:val="BodyText"/>
              <w:rPr>
                <w:del w:id="1054" w:author="nbashyam" w:date="2014-04-30T14:09:00Z"/>
                <w:noProof w:val="0"/>
              </w:rPr>
              <w:pPrChange w:id="1055" w:author="nbashyam" w:date="2014-04-30T14:09:00Z">
                <w:pPr>
                  <w:pStyle w:val="TableEntry"/>
                </w:pPr>
              </w:pPrChange>
            </w:pPr>
            <w:del w:id="1056" w:author="nbashyam" w:date="2014-04-30T14:09:00Z">
              <w:r w:rsidRPr="002A1B47" w:rsidDel="00225B9E">
                <w:rPr>
                  <w:noProof w:val="0"/>
                </w:rPr>
                <w:delText>2</w:delText>
              </w:r>
            </w:del>
          </w:p>
        </w:tc>
        <w:tc>
          <w:tcPr>
            <w:tcW w:w="3129" w:type="dxa"/>
          </w:tcPr>
          <w:p w:rsidR="00E24DB1" w:rsidRPr="002A1B47" w:rsidDel="00225B9E" w:rsidRDefault="00E24DB1">
            <w:pPr>
              <w:pStyle w:val="BodyText"/>
              <w:rPr>
                <w:del w:id="1057" w:author="nbashyam" w:date="2014-04-30T14:09:00Z"/>
                <w:noProof w:val="0"/>
              </w:rPr>
              <w:pPrChange w:id="1058" w:author="nbashyam" w:date="2014-04-30T14:09:00Z">
                <w:pPr>
                  <w:pStyle w:val="TableEntry"/>
                </w:pPr>
              </w:pPrChange>
            </w:pPr>
            <w:del w:id="1059" w:author="nbashyam" w:date="2014-04-30T14:09:00Z">
              <w:r w:rsidRPr="002A1B47" w:rsidDel="00225B9E">
                <w:rPr>
                  <w:noProof w:val="0"/>
                </w:rPr>
                <w:delText>Find Document(s) based on Patient Identifier</w:delText>
              </w:r>
            </w:del>
          </w:p>
        </w:tc>
        <w:tc>
          <w:tcPr>
            <w:tcW w:w="1280" w:type="dxa"/>
          </w:tcPr>
          <w:p w:rsidR="00E24DB1" w:rsidRPr="002A1B47" w:rsidDel="00225B9E" w:rsidRDefault="00E24DB1">
            <w:pPr>
              <w:pStyle w:val="BodyText"/>
              <w:rPr>
                <w:del w:id="1060" w:author="nbashyam" w:date="2014-04-30T14:09:00Z"/>
                <w:noProof w:val="0"/>
              </w:rPr>
              <w:pPrChange w:id="1061" w:author="nbashyam" w:date="2014-04-30T14:09:00Z">
                <w:pPr>
                  <w:pStyle w:val="TableEntry"/>
                </w:pPr>
              </w:pPrChange>
            </w:pPr>
            <w:del w:id="1062" w:author="nbashyam" w:date="2014-04-30T14:09:00Z">
              <w:r w:rsidRPr="002A1B47" w:rsidDel="00225B9E">
                <w:rPr>
                  <w:noProof w:val="0"/>
                </w:rPr>
                <w:delText>DSUB</w:delText>
              </w:r>
            </w:del>
          </w:p>
        </w:tc>
        <w:tc>
          <w:tcPr>
            <w:tcW w:w="2296" w:type="dxa"/>
          </w:tcPr>
          <w:p w:rsidR="00CE1152" w:rsidRPr="002A1B47" w:rsidDel="00225B9E" w:rsidRDefault="00CE1152">
            <w:pPr>
              <w:pStyle w:val="BodyText"/>
              <w:rPr>
                <w:del w:id="1063" w:author="nbashyam" w:date="2014-04-30T14:09:00Z"/>
                <w:noProof w:val="0"/>
              </w:rPr>
              <w:pPrChange w:id="1064" w:author="nbashyam" w:date="2014-04-30T14:09:00Z">
                <w:pPr>
                  <w:pStyle w:val="TableEntry"/>
                </w:pPr>
              </w:pPrChange>
            </w:pPr>
            <w:del w:id="1065" w:author="nbashyam" w:date="2014-04-30T14:09:00Z">
              <w:r w:rsidRPr="002A1B47" w:rsidDel="00225B9E">
                <w:rPr>
                  <w:noProof w:val="0"/>
                </w:rPr>
                <w:delText>Document Metadata Subscriber</w:delText>
              </w:r>
            </w:del>
          </w:p>
          <w:p w:rsidR="00E24DB1" w:rsidRPr="002A1B47" w:rsidDel="00225B9E" w:rsidRDefault="00CE1152">
            <w:pPr>
              <w:pStyle w:val="BodyText"/>
              <w:rPr>
                <w:del w:id="1066" w:author="nbashyam" w:date="2014-04-30T14:09:00Z"/>
                <w:noProof w:val="0"/>
              </w:rPr>
              <w:pPrChange w:id="1067" w:author="nbashyam" w:date="2014-04-30T14:09:00Z">
                <w:pPr>
                  <w:pStyle w:val="TableEntry"/>
                </w:pPr>
              </w:pPrChange>
            </w:pPr>
            <w:del w:id="1068" w:author="nbashyam" w:date="2014-04-30T14:09:00Z">
              <w:r w:rsidRPr="002A1B47" w:rsidDel="00225B9E">
                <w:rPr>
                  <w:noProof w:val="0"/>
                </w:rPr>
                <w:delText>Document Metadata Notification Recipient</w:delText>
              </w:r>
            </w:del>
          </w:p>
        </w:tc>
        <w:tc>
          <w:tcPr>
            <w:tcW w:w="2296" w:type="dxa"/>
          </w:tcPr>
          <w:p w:rsidR="00E24DB1" w:rsidRPr="002A1B47" w:rsidDel="00225B9E" w:rsidRDefault="00CE1152">
            <w:pPr>
              <w:pStyle w:val="BodyText"/>
              <w:rPr>
                <w:del w:id="1069" w:author="nbashyam" w:date="2014-04-30T14:09:00Z"/>
                <w:noProof w:val="0"/>
              </w:rPr>
              <w:pPrChange w:id="1070" w:author="nbashyam" w:date="2014-04-30T14:09:00Z">
                <w:pPr>
                  <w:pStyle w:val="TableEntry"/>
                </w:pPr>
              </w:pPrChange>
            </w:pPr>
            <w:del w:id="1071" w:author="nbashyam" w:date="2014-04-30T14:09:00Z">
              <w:r w:rsidRPr="002A1B47" w:rsidDel="00225B9E">
                <w:rPr>
                  <w:noProof w:val="0"/>
                </w:rPr>
                <w:delText>Document Metadata Notification Broker</w:delText>
              </w:r>
            </w:del>
          </w:p>
        </w:tc>
      </w:tr>
      <w:tr w:rsidR="00E24DB1" w:rsidRPr="002A1B47" w:rsidDel="00225B9E" w:rsidTr="008F1944">
        <w:trPr>
          <w:del w:id="1072" w:author="nbashyam" w:date="2014-04-30T14:09:00Z"/>
        </w:trPr>
        <w:tc>
          <w:tcPr>
            <w:tcW w:w="671" w:type="dxa"/>
          </w:tcPr>
          <w:p w:rsidR="00E24DB1" w:rsidRPr="002A1B47" w:rsidDel="00225B9E" w:rsidRDefault="00CE1152">
            <w:pPr>
              <w:pStyle w:val="BodyText"/>
              <w:rPr>
                <w:del w:id="1073" w:author="nbashyam" w:date="2014-04-30T14:09:00Z"/>
                <w:noProof w:val="0"/>
              </w:rPr>
              <w:pPrChange w:id="1074" w:author="nbashyam" w:date="2014-04-30T14:09:00Z">
                <w:pPr>
                  <w:pStyle w:val="TableEntry"/>
                </w:pPr>
              </w:pPrChange>
            </w:pPr>
            <w:del w:id="1075" w:author="nbashyam" w:date="2014-04-30T14:09:00Z">
              <w:r w:rsidRPr="002A1B47" w:rsidDel="00225B9E">
                <w:rPr>
                  <w:noProof w:val="0"/>
                </w:rPr>
                <w:delText>3</w:delText>
              </w:r>
            </w:del>
          </w:p>
        </w:tc>
        <w:tc>
          <w:tcPr>
            <w:tcW w:w="3129" w:type="dxa"/>
          </w:tcPr>
          <w:p w:rsidR="00E24DB1" w:rsidRPr="002A1B47" w:rsidDel="00225B9E" w:rsidRDefault="00E24DB1">
            <w:pPr>
              <w:pStyle w:val="BodyText"/>
              <w:rPr>
                <w:del w:id="1076" w:author="nbashyam" w:date="2014-04-30T14:09:00Z"/>
                <w:noProof w:val="0"/>
              </w:rPr>
              <w:pPrChange w:id="1077" w:author="nbashyam" w:date="2014-04-30T14:09:00Z">
                <w:pPr>
                  <w:pStyle w:val="TableEntry"/>
                </w:pPr>
              </w:pPrChange>
            </w:pPr>
            <w:del w:id="1078" w:author="nbashyam" w:date="2014-04-30T14:09:00Z">
              <w:r w:rsidRPr="002A1B47" w:rsidDel="00225B9E">
                <w:rPr>
                  <w:noProof w:val="0"/>
                </w:rPr>
                <w:delText>Find Patient Demographics based on Patient Identifiers.</w:delText>
              </w:r>
            </w:del>
          </w:p>
        </w:tc>
        <w:tc>
          <w:tcPr>
            <w:tcW w:w="5872" w:type="dxa"/>
            <w:gridSpan w:val="3"/>
          </w:tcPr>
          <w:p w:rsidR="00E24DB1" w:rsidRPr="002A1B47" w:rsidDel="00225B9E" w:rsidRDefault="00CE1152">
            <w:pPr>
              <w:pStyle w:val="BodyText"/>
              <w:rPr>
                <w:del w:id="1079" w:author="nbashyam" w:date="2014-04-30T14:09:00Z"/>
                <w:noProof w:val="0"/>
              </w:rPr>
              <w:pPrChange w:id="1080" w:author="nbashyam" w:date="2014-04-30T14:09:00Z">
                <w:pPr>
                  <w:pStyle w:val="TableEntry"/>
                  <w:jc w:val="center"/>
                </w:pPr>
              </w:pPrChange>
            </w:pPr>
            <w:del w:id="1081" w:author="nbashyam" w:date="2014-04-30T14:09:00Z">
              <w:r w:rsidRPr="002A1B47" w:rsidDel="00225B9E">
                <w:rPr>
                  <w:noProof w:val="0"/>
                  <w:lang w:eastAsia="zh-CN"/>
                </w:rPr>
                <w:delText>Gap</w:delText>
              </w:r>
              <w:r w:rsidRPr="002A1B47" w:rsidDel="00225B9E">
                <w:rPr>
                  <w:noProof w:val="0"/>
                  <w:vertAlign w:val="superscript"/>
                  <w:lang w:eastAsia="zh-CN"/>
                </w:rPr>
                <w:delText>2</w:delText>
              </w:r>
            </w:del>
          </w:p>
        </w:tc>
      </w:tr>
      <w:tr w:rsidR="00E24DB1" w:rsidRPr="002A1B47" w:rsidDel="00225B9E" w:rsidTr="008F1944">
        <w:trPr>
          <w:del w:id="1082" w:author="nbashyam" w:date="2014-04-30T14:09:00Z"/>
        </w:trPr>
        <w:tc>
          <w:tcPr>
            <w:tcW w:w="671" w:type="dxa"/>
          </w:tcPr>
          <w:p w:rsidR="00E24DB1" w:rsidRPr="002A1B47" w:rsidDel="00225B9E" w:rsidRDefault="00CE1152">
            <w:pPr>
              <w:pStyle w:val="BodyText"/>
              <w:rPr>
                <w:del w:id="1083" w:author="nbashyam" w:date="2014-04-30T14:09:00Z"/>
                <w:noProof w:val="0"/>
              </w:rPr>
              <w:pPrChange w:id="1084" w:author="nbashyam" w:date="2014-04-30T14:09:00Z">
                <w:pPr>
                  <w:pStyle w:val="TableEntry"/>
                </w:pPr>
              </w:pPrChange>
            </w:pPr>
            <w:del w:id="1085" w:author="nbashyam" w:date="2014-04-30T14:09:00Z">
              <w:r w:rsidRPr="002A1B47" w:rsidDel="00225B9E">
                <w:rPr>
                  <w:noProof w:val="0"/>
                </w:rPr>
                <w:delText>4</w:delText>
              </w:r>
            </w:del>
          </w:p>
        </w:tc>
        <w:tc>
          <w:tcPr>
            <w:tcW w:w="3129" w:type="dxa"/>
          </w:tcPr>
          <w:p w:rsidR="00E24DB1" w:rsidRPr="002A1B47" w:rsidDel="00225B9E" w:rsidRDefault="00E24DB1">
            <w:pPr>
              <w:pStyle w:val="BodyText"/>
              <w:rPr>
                <w:del w:id="1086" w:author="nbashyam" w:date="2014-04-30T14:09:00Z"/>
                <w:noProof w:val="0"/>
              </w:rPr>
              <w:pPrChange w:id="1087" w:author="nbashyam" w:date="2014-04-30T14:09:00Z">
                <w:pPr>
                  <w:pStyle w:val="TableEntry"/>
                </w:pPr>
              </w:pPrChange>
            </w:pPr>
            <w:del w:id="1088" w:author="nbashyam" w:date="2014-04-30T14:09:00Z">
              <w:r w:rsidRPr="002A1B47" w:rsidDel="00225B9E">
                <w:rPr>
                  <w:noProof w:val="0"/>
                </w:rPr>
                <w:delText xml:space="preserve">Find Patient Identifier for Patient Demographics </w:delText>
              </w:r>
            </w:del>
          </w:p>
        </w:tc>
        <w:tc>
          <w:tcPr>
            <w:tcW w:w="5872" w:type="dxa"/>
            <w:gridSpan w:val="3"/>
          </w:tcPr>
          <w:p w:rsidR="00E24DB1" w:rsidRPr="002A1B47" w:rsidDel="00225B9E" w:rsidRDefault="00CE1152">
            <w:pPr>
              <w:pStyle w:val="BodyText"/>
              <w:rPr>
                <w:del w:id="1089" w:author="nbashyam" w:date="2014-04-30T14:09:00Z"/>
                <w:noProof w:val="0"/>
              </w:rPr>
              <w:pPrChange w:id="1090" w:author="nbashyam" w:date="2014-04-30T14:09:00Z">
                <w:pPr>
                  <w:pStyle w:val="TableEntry"/>
                  <w:jc w:val="center"/>
                </w:pPr>
              </w:pPrChange>
            </w:pPr>
            <w:del w:id="1091" w:author="nbashyam" w:date="2014-04-30T14:09:00Z">
              <w:r w:rsidRPr="002A1B47" w:rsidDel="00225B9E">
                <w:rPr>
                  <w:noProof w:val="0"/>
                  <w:lang w:eastAsia="zh-CN"/>
                </w:rPr>
                <w:delText>Gap</w:delText>
              </w:r>
              <w:r w:rsidRPr="002A1B47" w:rsidDel="00225B9E">
                <w:rPr>
                  <w:noProof w:val="0"/>
                  <w:vertAlign w:val="superscript"/>
                  <w:lang w:eastAsia="zh-CN"/>
                </w:rPr>
                <w:delText>2</w:delText>
              </w:r>
            </w:del>
          </w:p>
        </w:tc>
      </w:tr>
      <w:tr w:rsidR="004639AE" w:rsidRPr="002A1B47" w:rsidDel="00225B9E" w:rsidTr="004639AE">
        <w:trPr>
          <w:del w:id="1092" w:author="nbashyam" w:date="2014-04-30T14:09:00Z"/>
        </w:trPr>
        <w:tc>
          <w:tcPr>
            <w:tcW w:w="671" w:type="dxa"/>
          </w:tcPr>
          <w:p w:rsidR="004639AE" w:rsidRPr="002A1B47" w:rsidDel="00225B9E" w:rsidRDefault="00CE1152">
            <w:pPr>
              <w:pStyle w:val="BodyText"/>
              <w:rPr>
                <w:del w:id="1093" w:author="nbashyam" w:date="2014-04-30T14:09:00Z"/>
                <w:noProof w:val="0"/>
              </w:rPr>
              <w:pPrChange w:id="1094" w:author="nbashyam" w:date="2014-04-30T14:09:00Z">
                <w:pPr>
                  <w:pStyle w:val="TableEntry"/>
                </w:pPr>
              </w:pPrChange>
            </w:pPr>
            <w:del w:id="1095" w:author="nbashyam" w:date="2014-04-30T14:09:00Z">
              <w:r w:rsidRPr="002A1B47" w:rsidDel="00225B9E">
                <w:rPr>
                  <w:noProof w:val="0"/>
                </w:rPr>
                <w:delText>5</w:delText>
              </w:r>
            </w:del>
          </w:p>
        </w:tc>
        <w:tc>
          <w:tcPr>
            <w:tcW w:w="3129" w:type="dxa"/>
          </w:tcPr>
          <w:p w:rsidR="004639AE" w:rsidRPr="002A1B47" w:rsidDel="00225B9E" w:rsidRDefault="004639AE">
            <w:pPr>
              <w:pStyle w:val="BodyText"/>
              <w:rPr>
                <w:del w:id="1096" w:author="nbashyam" w:date="2014-04-30T14:09:00Z"/>
                <w:noProof w:val="0"/>
              </w:rPr>
              <w:pPrChange w:id="1097" w:author="nbashyam" w:date="2014-04-30T14:09:00Z">
                <w:pPr>
                  <w:pStyle w:val="TableEntry"/>
                </w:pPr>
              </w:pPrChange>
            </w:pPr>
            <w:del w:id="1098" w:author="nbashyam" w:date="2014-04-30T14:09:00Z">
              <w:r w:rsidRPr="002A1B47" w:rsidDel="00225B9E">
                <w:rPr>
                  <w:noProof w:val="0"/>
                </w:rPr>
                <w:delText>Get clinical data for a patient based on discrete data elements</w:delText>
              </w:r>
            </w:del>
          </w:p>
        </w:tc>
        <w:tc>
          <w:tcPr>
            <w:tcW w:w="1280" w:type="dxa"/>
          </w:tcPr>
          <w:p w:rsidR="004639AE" w:rsidRPr="002A1B47" w:rsidDel="00225B9E" w:rsidRDefault="00E24DB1">
            <w:pPr>
              <w:pStyle w:val="BodyText"/>
              <w:rPr>
                <w:del w:id="1099" w:author="nbashyam" w:date="2014-04-30T14:09:00Z"/>
                <w:noProof w:val="0"/>
              </w:rPr>
              <w:pPrChange w:id="1100" w:author="nbashyam" w:date="2014-04-30T14:09:00Z">
                <w:pPr>
                  <w:pStyle w:val="TableEntry"/>
                </w:pPr>
              </w:pPrChange>
            </w:pPr>
            <w:del w:id="1101" w:author="nbashyam" w:date="2014-04-30T14:09:00Z">
              <w:r w:rsidRPr="002A1B47" w:rsidDel="00225B9E">
                <w:rPr>
                  <w:noProof w:val="0"/>
                </w:rPr>
                <w:delText>CM</w:delText>
              </w:r>
            </w:del>
          </w:p>
        </w:tc>
        <w:tc>
          <w:tcPr>
            <w:tcW w:w="2296" w:type="dxa"/>
          </w:tcPr>
          <w:p w:rsidR="004639AE" w:rsidRPr="002A1B47" w:rsidDel="00225B9E" w:rsidRDefault="00E24DB1">
            <w:pPr>
              <w:pStyle w:val="BodyText"/>
              <w:rPr>
                <w:del w:id="1102" w:author="nbashyam" w:date="2014-04-30T14:09:00Z"/>
                <w:noProof w:val="0"/>
              </w:rPr>
              <w:pPrChange w:id="1103" w:author="nbashyam" w:date="2014-04-30T14:09:00Z">
                <w:pPr>
                  <w:pStyle w:val="TableEntry"/>
                </w:pPr>
              </w:pPrChange>
            </w:pPr>
            <w:del w:id="1104" w:author="nbashyam" w:date="2014-04-30T14:09:00Z">
              <w:r w:rsidRPr="002A1B47" w:rsidDel="00225B9E">
                <w:rPr>
                  <w:noProof w:val="0"/>
                </w:rPr>
                <w:delText>Care Manager</w:delText>
              </w:r>
            </w:del>
          </w:p>
        </w:tc>
        <w:tc>
          <w:tcPr>
            <w:tcW w:w="2296" w:type="dxa"/>
          </w:tcPr>
          <w:p w:rsidR="004639AE" w:rsidRPr="002A1B47" w:rsidDel="00225B9E" w:rsidRDefault="004639AE">
            <w:pPr>
              <w:pStyle w:val="BodyText"/>
              <w:rPr>
                <w:del w:id="1105" w:author="nbashyam" w:date="2014-04-30T14:09:00Z"/>
                <w:noProof w:val="0"/>
              </w:rPr>
              <w:pPrChange w:id="1106" w:author="nbashyam" w:date="2014-04-30T14:09:00Z">
                <w:pPr>
                  <w:pStyle w:val="TableEntry"/>
                </w:pPr>
              </w:pPrChange>
            </w:pPr>
            <w:del w:id="1107" w:author="nbashyam" w:date="2014-04-30T14:09:00Z">
              <w:r w:rsidRPr="002A1B47" w:rsidDel="00225B9E">
                <w:rPr>
                  <w:noProof w:val="0"/>
                </w:rPr>
                <w:delText xml:space="preserve">Clinical Data </w:delText>
              </w:r>
              <w:r w:rsidR="00E24DB1" w:rsidRPr="002A1B47" w:rsidDel="00225B9E">
                <w:rPr>
                  <w:noProof w:val="0"/>
                </w:rPr>
                <w:delText>Repository</w:delText>
              </w:r>
            </w:del>
          </w:p>
        </w:tc>
      </w:tr>
      <w:tr w:rsidR="00E24DB1" w:rsidRPr="002A1B47" w:rsidDel="00225B9E" w:rsidTr="008F1944">
        <w:trPr>
          <w:del w:id="1108" w:author="nbashyam" w:date="2014-04-30T14:09:00Z"/>
        </w:trPr>
        <w:tc>
          <w:tcPr>
            <w:tcW w:w="671" w:type="dxa"/>
          </w:tcPr>
          <w:p w:rsidR="00E24DB1" w:rsidRPr="002A1B47" w:rsidDel="00225B9E" w:rsidRDefault="00CE1152">
            <w:pPr>
              <w:pStyle w:val="BodyText"/>
              <w:rPr>
                <w:del w:id="1109" w:author="nbashyam" w:date="2014-04-30T14:09:00Z"/>
                <w:noProof w:val="0"/>
              </w:rPr>
              <w:pPrChange w:id="1110" w:author="nbashyam" w:date="2014-04-30T14:09:00Z">
                <w:pPr>
                  <w:pStyle w:val="TableEntry"/>
                </w:pPr>
              </w:pPrChange>
            </w:pPr>
            <w:del w:id="1111" w:author="nbashyam" w:date="2014-04-30T14:09:00Z">
              <w:r w:rsidRPr="002A1B47" w:rsidDel="00225B9E">
                <w:rPr>
                  <w:noProof w:val="0"/>
                </w:rPr>
                <w:delText>6</w:delText>
              </w:r>
            </w:del>
          </w:p>
        </w:tc>
        <w:tc>
          <w:tcPr>
            <w:tcW w:w="3129" w:type="dxa"/>
          </w:tcPr>
          <w:p w:rsidR="00E24DB1" w:rsidRPr="002A1B47" w:rsidDel="00225B9E" w:rsidRDefault="00E24DB1">
            <w:pPr>
              <w:pStyle w:val="BodyText"/>
              <w:rPr>
                <w:del w:id="1112" w:author="nbashyam" w:date="2014-04-30T14:09:00Z"/>
                <w:noProof w:val="0"/>
              </w:rPr>
              <w:pPrChange w:id="1113" w:author="nbashyam" w:date="2014-04-30T14:09:00Z">
                <w:pPr>
                  <w:pStyle w:val="TableEntry"/>
                </w:pPr>
              </w:pPrChange>
            </w:pPr>
            <w:del w:id="1114" w:author="nbashyam" w:date="2014-04-30T14:09:00Z">
              <w:r w:rsidRPr="002A1B47" w:rsidDel="00225B9E">
                <w:rPr>
                  <w:noProof w:val="0"/>
                </w:rPr>
                <w:delText>Get Document(s) based on Document Identifier</w:delText>
              </w:r>
            </w:del>
          </w:p>
        </w:tc>
        <w:tc>
          <w:tcPr>
            <w:tcW w:w="5872" w:type="dxa"/>
            <w:gridSpan w:val="3"/>
          </w:tcPr>
          <w:p w:rsidR="00E24DB1" w:rsidRPr="002A1B47" w:rsidDel="00225B9E" w:rsidRDefault="00E24DB1">
            <w:pPr>
              <w:pStyle w:val="BodyText"/>
              <w:rPr>
                <w:del w:id="1115" w:author="nbashyam" w:date="2014-04-30T14:09:00Z"/>
                <w:noProof w:val="0"/>
              </w:rPr>
              <w:pPrChange w:id="1116" w:author="nbashyam" w:date="2014-04-30T14:09:00Z">
                <w:pPr>
                  <w:pStyle w:val="TableEntry"/>
                </w:pPr>
              </w:pPrChange>
            </w:pPr>
            <w:del w:id="1117" w:author="nbashyam" w:date="2014-04-30T14:09:00Z">
              <w:r w:rsidRPr="002A1B47" w:rsidDel="00225B9E">
                <w:rPr>
                  <w:noProof w:val="0"/>
                </w:rPr>
                <w:delText>N/A as there is no need to use Pub/Sub to subscribe to a single document</w:delText>
              </w:r>
            </w:del>
          </w:p>
        </w:tc>
      </w:tr>
      <w:tr w:rsidR="00ED43C1" w:rsidRPr="002A1B47" w:rsidDel="00225B9E" w:rsidTr="00ED43C1">
        <w:trPr>
          <w:del w:id="1118" w:author="nbashyam" w:date="2014-04-30T14:09:00Z"/>
        </w:trPr>
        <w:tc>
          <w:tcPr>
            <w:tcW w:w="671" w:type="dxa"/>
          </w:tcPr>
          <w:p w:rsidR="00ED43C1" w:rsidRPr="002A1B47" w:rsidDel="00225B9E" w:rsidRDefault="00ED43C1">
            <w:pPr>
              <w:pStyle w:val="BodyText"/>
              <w:rPr>
                <w:del w:id="1119" w:author="nbashyam" w:date="2014-04-30T14:09:00Z"/>
                <w:noProof w:val="0"/>
              </w:rPr>
              <w:pPrChange w:id="1120" w:author="nbashyam" w:date="2014-04-30T14:09:00Z">
                <w:pPr>
                  <w:pStyle w:val="TableEntry"/>
                </w:pPr>
              </w:pPrChange>
            </w:pPr>
            <w:del w:id="1121" w:author="nbashyam" w:date="2014-04-30T14:09:00Z">
              <w:r w:rsidRPr="002A1B47" w:rsidDel="00225B9E">
                <w:rPr>
                  <w:noProof w:val="0"/>
                </w:rPr>
                <w:delText xml:space="preserve"> 7</w:delText>
              </w:r>
            </w:del>
          </w:p>
        </w:tc>
        <w:tc>
          <w:tcPr>
            <w:tcW w:w="3129" w:type="dxa"/>
          </w:tcPr>
          <w:p w:rsidR="00ED43C1" w:rsidRPr="002A1B47" w:rsidDel="00225B9E" w:rsidRDefault="00ED43C1">
            <w:pPr>
              <w:pStyle w:val="BodyText"/>
              <w:rPr>
                <w:del w:id="1122" w:author="nbashyam" w:date="2014-04-30T14:09:00Z"/>
                <w:noProof w:val="0"/>
              </w:rPr>
              <w:pPrChange w:id="1123" w:author="nbashyam" w:date="2014-04-30T14:09:00Z">
                <w:pPr>
                  <w:pStyle w:val="TableEntry"/>
                </w:pPr>
              </w:pPrChange>
            </w:pPr>
            <w:del w:id="1124" w:author="nbashyam" w:date="2014-04-30T14:09:00Z">
              <w:r w:rsidRPr="002A1B47" w:rsidDel="00225B9E">
                <w:rPr>
                  <w:noProof w:val="0"/>
                </w:rPr>
                <w:delText>Get Document(s) for multiple patients</w:delText>
              </w:r>
            </w:del>
          </w:p>
        </w:tc>
        <w:tc>
          <w:tcPr>
            <w:tcW w:w="1280" w:type="dxa"/>
          </w:tcPr>
          <w:p w:rsidR="00ED43C1" w:rsidRPr="002A1B47" w:rsidDel="00225B9E" w:rsidRDefault="00ED43C1">
            <w:pPr>
              <w:pStyle w:val="BodyText"/>
              <w:rPr>
                <w:del w:id="1125" w:author="nbashyam" w:date="2014-04-30T14:09:00Z"/>
                <w:noProof w:val="0"/>
              </w:rPr>
              <w:pPrChange w:id="1126" w:author="nbashyam" w:date="2014-04-30T14:09:00Z">
                <w:pPr>
                  <w:pStyle w:val="TableEntry"/>
                </w:pPr>
              </w:pPrChange>
            </w:pPr>
            <w:del w:id="1127" w:author="nbashyam" w:date="2014-04-30T13:43:00Z">
              <w:r w:rsidRPr="002A1B47" w:rsidDel="00012059">
                <w:rPr>
                  <w:noProof w:val="0"/>
                </w:rPr>
                <w:delText>MPQ</w:delText>
              </w:r>
            </w:del>
          </w:p>
        </w:tc>
        <w:tc>
          <w:tcPr>
            <w:tcW w:w="2296" w:type="dxa"/>
          </w:tcPr>
          <w:p w:rsidR="00ED43C1" w:rsidRPr="002A1B47" w:rsidDel="00225B9E" w:rsidRDefault="00ED43C1">
            <w:pPr>
              <w:pStyle w:val="BodyText"/>
              <w:rPr>
                <w:del w:id="1128" w:author="nbashyam" w:date="2014-04-30T14:09:00Z"/>
                <w:noProof w:val="0"/>
              </w:rPr>
              <w:pPrChange w:id="1129" w:author="nbashyam" w:date="2014-04-30T14:09:00Z">
                <w:pPr>
                  <w:pStyle w:val="TableEntry"/>
                </w:pPr>
              </w:pPrChange>
            </w:pPr>
            <w:del w:id="1130" w:author="nbashyam" w:date="2014-04-30T13:43:00Z">
              <w:r w:rsidRPr="002A1B47" w:rsidDel="00012059">
                <w:rPr>
                  <w:noProof w:val="0"/>
                </w:rPr>
                <w:delText>Document Consumer</w:delText>
              </w:r>
            </w:del>
          </w:p>
        </w:tc>
        <w:tc>
          <w:tcPr>
            <w:tcW w:w="2296" w:type="dxa"/>
          </w:tcPr>
          <w:p w:rsidR="00ED43C1" w:rsidRPr="002A1B47" w:rsidDel="00225B9E" w:rsidRDefault="00ED43C1">
            <w:pPr>
              <w:pStyle w:val="BodyText"/>
              <w:rPr>
                <w:del w:id="1131" w:author="nbashyam" w:date="2014-04-30T14:09:00Z"/>
                <w:noProof w:val="0"/>
              </w:rPr>
              <w:pPrChange w:id="1132" w:author="nbashyam" w:date="2014-04-30T14:09:00Z">
                <w:pPr>
                  <w:pStyle w:val="TableEntry"/>
                </w:pPr>
              </w:pPrChange>
            </w:pPr>
            <w:del w:id="1133" w:author="nbashyam" w:date="2014-04-30T13:43:00Z">
              <w:r w:rsidRPr="002A1B47" w:rsidDel="00012059">
                <w:rPr>
                  <w:noProof w:val="0"/>
                </w:rPr>
                <w:delText>Document Registry</w:delText>
              </w:r>
            </w:del>
          </w:p>
        </w:tc>
      </w:tr>
      <w:tr w:rsidR="00ED43C1" w:rsidRPr="002A1B47" w:rsidDel="00225B9E" w:rsidTr="004639AE">
        <w:trPr>
          <w:del w:id="1134" w:author="nbashyam" w:date="2014-04-30T14:09:00Z"/>
        </w:trPr>
        <w:tc>
          <w:tcPr>
            <w:tcW w:w="671" w:type="dxa"/>
          </w:tcPr>
          <w:p w:rsidR="00ED43C1" w:rsidRPr="002A1B47" w:rsidDel="00225B9E" w:rsidRDefault="00ED43C1">
            <w:pPr>
              <w:pStyle w:val="BodyText"/>
              <w:rPr>
                <w:del w:id="1135" w:author="nbashyam" w:date="2014-04-30T14:09:00Z"/>
                <w:noProof w:val="0"/>
              </w:rPr>
              <w:pPrChange w:id="1136" w:author="nbashyam" w:date="2014-04-30T14:09:00Z">
                <w:pPr>
                  <w:pStyle w:val="TableEntry"/>
                </w:pPr>
              </w:pPrChange>
            </w:pPr>
            <w:del w:id="1137" w:author="nbashyam" w:date="2014-04-30T14:09:00Z">
              <w:r w:rsidRPr="002A1B47" w:rsidDel="00225B9E">
                <w:rPr>
                  <w:noProof w:val="0"/>
                </w:rPr>
                <w:delText xml:space="preserve"> 8</w:delText>
              </w:r>
            </w:del>
          </w:p>
        </w:tc>
        <w:tc>
          <w:tcPr>
            <w:tcW w:w="3129" w:type="dxa"/>
          </w:tcPr>
          <w:p w:rsidR="00ED43C1" w:rsidRPr="002A1B47" w:rsidDel="00225B9E" w:rsidRDefault="00ED43C1">
            <w:pPr>
              <w:pStyle w:val="BodyText"/>
              <w:rPr>
                <w:del w:id="1138" w:author="nbashyam" w:date="2014-04-30T14:09:00Z"/>
                <w:noProof w:val="0"/>
              </w:rPr>
              <w:pPrChange w:id="1139" w:author="nbashyam" w:date="2014-04-30T14:09:00Z">
                <w:pPr>
                  <w:pStyle w:val="TableEntry"/>
                </w:pPr>
              </w:pPrChange>
            </w:pPr>
            <w:del w:id="1140" w:author="nbashyam" w:date="2014-04-30T14:09:00Z">
              <w:r w:rsidRPr="002A1B47" w:rsidDel="00225B9E">
                <w:rPr>
                  <w:noProof w:val="0"/>
                </w:rPr>
                <w:delText>Identify Patient(s)  based on discrete data elements</w:delText>
              </w:r>
            </w:del>
          </w:p>
        </w:tc>
        <w:tc>
          <w:tcPr>
            <w:tcW w:w="1280" w:type="dxa"/>
          </w:tcPr>
          <w:p w:rsidR="00ED43C1" w:rsidRPr="002A1B47" w:rsidDel="00225B9E" w:rsidRDefault="00ED43C1">
            <w:pPr>
              <w:pStyle w:val="BodyText"/>
              <w:rPr>
                <w:del w:id="1141" w:author="nbashyam" w:date="2014-04-30T14:09:00Z"/>
                <w:noProof w:val="0"/>
              </w:rPr>
              <w:pPrChange w:id="1142" w:author="nbashyam" w:date="2014-04-30T14:09:00Z">
                <w:pPr>
                  <w:pStyle w:val="TableEntry"/>
                </w:pPr>
              </w:pPrChange>
            </w:pPr>
            <w:del w:id="1143" w:author="nbashyam" w:date="2014-04-30T14:09:00Z">
              <w:r w:rsidRPr="002A1B47" w:rsidDel="00225B9E">
                <w:rPr>
                  <w:noProof w:val="0"/>
                </w:rPr>
                <w:delText>CM</w:delText>
              </w:r>
              <w:r w:rsidRPr="002A1B47" w:rsidDel="00225B9E">
                <w:rPr>
                  <w:noProof w:val="0"/>
                  <w:vertAlign w:val="superscript"/>
                </w:rPr>
                <w:delText>*</w:delText>
              </w:r>
            </w:del>
          </w:p>
        </w:tc>
        <w:tc>
          <w:tcPr>
            <w:tcW w:w="2296" w:type="dxa"/>
          </w:tcPr>
          <w:p w:rsidR="00ED43C1" w:rsidRPr="002A1B47" w:rsidDel="00225B9E" w:rsidRDefault="00ED43C1">
            <w:pPr>
              <w:pStyle w:val="BodyText"/>
              <w:rPr>
                <w:del w:id="1144" w:author="nbashyam" w:date="2014-04-30T14:09:00Z"/>
                <w:noProof w:val="0"/>
              </w:rPr>
              <w:pPrChange w:id="1145" w:author="nbashyam" w:date="2014-04-30T14:09:00Z">
                <w:pPr>
                  <w:pStyle w:val="TableEntry"/>
                </w:pPr>
              </w:pPrChange>
            </w:pPr>
            <w:del w:id="1146" w:author="nbashyam" w:date="2014-04-30T14:09:00Z">
              <w:r w:rsidRPr="002A1B47" w:rsidDel="00225B9E">
                <w:rPr>
                  <w:noProof w:val="0"/>
                </w:rPr>
                <w:delText>Care Manager</w:delText>
              </w:r>
            </w:del>
          </w:p>
        </w:tc>
        <w:tc>
          <w:tcPr>
            <w:tcW w:w="2296" w:type="dxa"/>
          </w:tcPr>
          <w:p w:rsidR="00ED43C1" w:rsidRPr="002A1B47" w:rsidDel="00225B9E" w:rsidRDefault="00ED43C1">
            <w:pPr>
              <w:pStyle w:val="BodyText"/>
              <w:rPr>
                <w:del w:id="1147" w:author="nbashyam" w:date="2014-04-30T14:09:00Z"/>
                <w:noProof w:val="0"/>
              </w:rPr>
              <w:pPrChange w:id="1148" w:author="nbashyam" w:date="2014-04-30T14:09:00Z">
                <w:pPr>
                  <w:pStyle w:val="TableEntry"/>
                </w:pPr>
              </w:pPrChange>
            </w:pPr>
            <w:del w:id="1149" w:author="nbashyam" w:date="2014-04-30T14:09:00Z">
              <w:r w:rsidRPr="002A1B47" w:rsidDel="00225B9E">
                <w:rPr>
                  <w:noProof w:val="0"/>
                </w:rPr>
                <w:delText>Clinical Data Repository</w:delText>
              </w:r>
            </w:del>
          </w:p>
        </w:tc>
      </w:tr>
    </w:tbl>
    <w:p w:rsidR="004639AE" w:rsidRPr="002A1B47" w:rsidDel="00225B9E" w:rsidRDefault="00E24DB1" w:rsidP="00225B9E">
      <w:pPr>
        <w:pStyle w:val="BodyText"/>
        <w:rPr>
          <w:del w:id="1150" w:author="nbashyam" w:date="2014-04-30T14:09:00Z"/>
        </w:rPr>
      </w:pPr>
      <w:del w:id="1151" w:author="nbashyam" w:date="2014-04-30T14:09:00Z">
        <w:r w:rsidRPr="002A1B47" w:rsidDel="00225B9E">
          <w:rPr>
            <w:noProof w:val="0"/>
            <w:vertAlign w:val="superscript"/>
          </w:rPr>
          <w:delText xml:space="preserve">* </w:delText>
        </w:r>
        <w:r w:rsidRPr="002A1B47" w:rsidDel="00225B9E">
          <w:rPr>
            <w:noProof w:val="0"/>
          </w:rPr>
          <w:delText xml:space="preserve">In </w:delText>
        </w:r>
        <w:r w:rsidR="000439A8" w:rsidRPr="002A1B47" w:rsidDel="00225B9E">
          <w:rPr>
            <w:noProof w:val="0"/>
          </w:rPr>
          <w:delText>CM</w:delText>
        </w:r>
        <w:r w:rsidRPr="002A1B47" w:rsidDel="00225B9E">
          <w:rPr>
            <w:noProof w:val="0"/>
          </w:rPr>
          <w:delText>, the patientId must be specified</w:delText>
        </w:r>
        <w:r w:rsidR="002A1B47" w:rsidDel="00225B9E">
          <w:rPr>
            <w:noProof w:val="0"/>
          </w:rPr>
          <w:delText xml:space="preserve">. </w:delText>
        </w:r>
        <w:r w:rsidRPr="002A1B47" w:rsidDel="00225B9E">
          <w:rPr>
            <w:noProof w:val="0"/>
          </w:rPr>
          <w:delText>The profile says nothing about the use the wildcard identifiers, but these could be used to support this capability.</w:delText>
        </w:r>
      </w:del>
    </w:p>
    <w:p w:rsidR="00122358" w:rsidRPr="002A1B47" w:rsidDel="00225B9E" w:rsidRDefault="00122358">
      <w:pPr>
        <w:pStyle w:val="BodyText"/>
        <w:rPr>
          <w:del w:id="1152" w:author="nbashyam" w:date="2014-04-30T14:09:00Z"/>
        </w:rPr>
      </w:pPr>
      <w:del w:id="1153" w:author="nbashyam" w:date="2014-04-30T14:09:00Z">
        <w:r w:rsidRPr="002A1B47" w:rsidDel="00225B9E">
          <w:rPr>
            <w:noProof w:val="0"/>
          </w:rPr>
          <w:delText>Table A</w:delText>
        </w:r>
        <w:r w:rsidR="00E83130" w:rsidDel="00225B9E">
          <w:rPr>
            <w:noProof w:val="0"/>
          </w:rPr>
          <w:delText>-</w:delText>
        </w:r>
        <w:r w:rsidRPr="002A1B47" w:rsidDel="00225B9E">
          <w:rPr>
            <w:noProof w:val="0"/>
          </w:rPr>
          <w:delText xml:space="preserve">3 below links each security and consent capabilities specified in section </w:delText>
        </w:r>
        <w:r w:rsidRPr="002A1B47" w:rsidDel="00225B9E">
          <w:fldChar w:fldCharType="begin"/>
        </w:r>
        <w:r w:rsidRPr="002A1B47" w:rsidDel="00225B9E">
          <w:rPr>
            <w:noProof w:val="0"/>
          </w:rPr>
          <w:delInstrText xml:space="preserve"> REF _Ref382226790 \r \h </w:delInstrText>
        </w:r>
        <w:r w:rsidR="004D45A9" w:rsidRPr="002A1B47" w:rsidDel="00225B9E">
          <w:rPr>
            <w:noProof w:val="0"/>
          </w:rPr>
          <w:delInstrText xml:space="preserve"> \* MERGEFORMAT </w:delInstrText>
        </w:r>
        <w:r w:rsidRPr="002A1B47" w:rsidDel="00225B9E">
          <w:fldChar w:fldCharType="separate"/>
        </w:r>
        <w:r w:rsidRPr="002A1B47" w:rsidDel="00225B9E">
          <w:rPr>
            <w:noProof w:val="0"/>
          </w:rPr>
          <w:delText>3.1</w:delText>
        </w:r>
        <w:r w:rsidRPr="002A1B47" w:rsidDel="00225B9E">
          <w:fldChar w:fldCharType="end"/>
        </w:r>
        <w:r w:rsidRPr="002A1B47" w:rsidDel="00225B9E">
          <w:rPr>
            <w:noProof w:val="0"/>
          </w:rPr>
          <w:delText xml:space="preserve"> </w:delText>
        </w:r>
        <w:r w:rsidRPr="002A1B47" w:rsidDel="00225B9E">
          <w:fldChar w:fldCharType="begin"/>
        </w:r>
        <w:r w:rsidRPr="002A1B47" w:rsidDel="00225B9E">
          <w:rPr>
            <w:noProof w:val="0"/>
          </w:rPr>
          <w:delInstrText xml:space="preserve"> REF _Ref382226784 \h </w:delInstrText>
        </w:r>
        <w:r w:rsidR="004D45A9" w:rsidRPr="002A1B47" w:rsidDel="00225B9E">
          <w:rPr>
            <w:noProof w:val="0"/>
          </w:rPr>
          <w:delInstrText xml:space="preserve"> \* MERGEFORMAT </w:delInstrText>
        </w:r>
        <w:r w:rsidRPr="002A1B47" w:rsidDel="00225B9E">
          <w:fldChar w:fldCharType="separate"/>
        </w:r>
        <w:r w:rsidRPr="002A1B47" w:rsidDel="00225B9E">
          <w:rPr>
            <w:noProof w:val="0"/>
          </w:rPr>
          <w:delText>Business Requirements</w:delText>
        </w:r>
        <w:r w:rsidRPr="002A1B47" w:rsidDel="00225B9E">
          <w:fldChar w:fldCharType="end"/>
        </w:r>
        <w:r w:rsidRPr="002A1B47" w:rsidDel="00225B9E">
          <w:rPr>
            <w:noProof w:val="0"/>
          </w:rPr>
          <w:delText xml:space="preserve"> to the IHE profiles and actors necessary to realize that capability on the client or server side</w:delText>
        </w:r>
      </w:del>
    </w:p>
    <w:p w:rsidR="00AE3AA8" w:rsidRPr="002A1B47" w:rsidDel="00225B9E" w:rsidRDefault="00ED43C1">
      <w:pPr>
        <w:pStyle w:val="BodyText"/>
        <w:rPr>
          <w:del w:id="1154" w:author="nbashyam" w:date="2014-04-30T14:09:00Z"/>
          <w:noProof w:val="0"/>
        </w:rPr>
        <w:pPrChange w:id="1155" w:author="nbashyam" w:date="2014-04-30T14:09:00Z">
          <w:pPr>
            <w:pStyle w:val="TableTitle"/>
          </w:pPr>
        </w:pPrChange>
      </w:pPr>
      <w:del w:id="1156" w:author="nbashyam" w:date="2014-04-30T14:09:00Z">
        <w:r w:rsidRPr="002A1B47" w:rsidDel="00225B9E">
          <w:rPr>
            <w:noProof w:val="0"/>
          </w:rPr>
          <w:delText>Table A</w:delText>
        </w:r>
        <w:r w:rsidR="00E83130" w:rsidDel="00225B9E">
          <w:rPr>
            <w:noProof w:val="0"/>
          </w:rPr>
          <w:delText>-</w:delText>
        </w:r>
        <w:r w:rsidRPr="002A1B47" w:rsidDel="00225B9E">
          <w:rPr>
            <w:noProof w:val="0"/>
          </w:rPr>
          <w:delText>3</w:delText>
        </w:r>
        <w:r w:rsidR="003354E0" w:rsidRPr="002A1B47" w:rsidDel="00225B9E">
          <w:rPr>
            <w:noProof w:val="0"/>
          </w:rPr>
          <w:delText>:</w:delText>
        </w:r>
        <w:r w:rsidRPr="002A1B47" w:rsidDel="00225B9E">
          <w:rPr>
            <w:noProof w:val="0"/>
          </w:rPr>
          <w:delText xml:space="preserve"> Data Access Framework Security and Consent capabilities using existing IHE profiles</w:delText>
        </w:r>
      </w:del>
    </w:p>
    <w:tbl>
      <w:tblPr>
        <w:tblStyle w:val="TableGrid"/>
        <w:tblW w:w="9672" w:type="dxa"/>
        <w:tblLook w:val="04A0" w:firstRow="1" w:lastRow="0" w:firstColumn="1" w:lastColumn="0" w:noHBand="0" w:noVBand="1"/>
      </w:tblPr>
      <w:tblGrid>
        <w:gridCol w:w="672"/>
        <w:gridCol w:w="3132"/>
        <w:gridCol w:w="1274"/>
        <w:gridCol w:w="2297"/>
        <w:gridCol w:w="2297"/>
      </w:tblGrid>
      <w:tr w:rsidR="00AE3AA8" w:rsidRPr="002A1B47" w:rsidDel="00225B9E" w:rsidTr="00922F80">
        <w:trPr>
          <w:del w:id="1157" w:author="nbashyam" w:date="2014-04-30T14:09:00Z"/>
        </w:trPr>
        <w:tc>
          <w:tcPr>
            <w:tcW w:w="672" w:type="dxa"/>
            <w:shd w:val="clear" w:color="auto" w:fill="D9D9D9" w:themeFill="background1" w:themeFillShade="D9"/>
          </w:tcPr>
          <w:p w:rsidR="00AE3AA8" w:rsidRPr="002A1B47" w:rsidDel="00225B9E" w:rsidRDefault="00AE3AA8">
            <w:pPr>
              <w:pStyle w:val="BodyText"/>
              <w:rPr>
                <w:del w:id="1158" w:author="nbashyam" w:date="2014-04-30T14:09:00Z"/>
                <w:noProof w:val="0"/>
              </w:rPr>
              <w:pPrChange w:id="1159" w:author="nbashyam" w:date="2014-04-30T14:09:00Z">
                <w:pPr>
                  <w:pStyle w:val="TableEntryHeader"/>
                </w:pPr>
              </w:pPrChange>
            </w:pPr>
            <w:del w:id="1160" w:author="nbashyam" w:date="2014-04-30T14:09:00Z">
              <w:r w:rsidRPr="002A1B47" w:rsidDel="00225B9E">
                <w:rPr>
                  <w:noProof w:val="0"/>
                </w:rPr>
                <w:delText>ID</w:delText>
              </w:r>
            </w:del>
          </w:p>
        </w:tc>
        <w:tc>
          <w:tcPr>
            <w:tcW w:w="3132" w:type="dxa"/>
            <w:shd w:val="clear" w:color="auto" w:fill="D9D9D9" w:themeFill="background1" w:themeFillShade="D9"/>
          </w:tcPr>
          <w:p w:rsidR="00AE3AA8" w:rsidRPr="002A1B47" w:rsidDel="00225B9E" w:rsidRDefault="00AE3AA8">
            <w:pPr>
              <w:pStyle w:val="BodyText"/>
              <w:rPr>
                <w:del w:id="1161" w:author="nbashyam" w:date="2014-04-30T14:09:00Z"/>
                <w:noProof w:val="0"/>
              </w:rPr>
              <w:pPrChange w:id="1162" w:author="nbashyam" w:date="2014-04-30T14:09:00Z">
                <w:pPr>
                  <w:pStyle w:val="TableEntryHeader"/>
                </w:pPr>
              </w:pPrChange>
            </w:pPr>
            <w:del w:id="1163" w:author="nbashyam" w:date="2014-04-30T14:09:00Z">
              <w:r w:rsidRPr="002A1B47" w:rsidDel="00225B9E">
                <w:rPr>
                  <w:noProof w:val="0"/>
                </w:rPr>
                <w:delText>Query</w:delText>
              </w:r>
            </w:del>
          </w:p>
        </w:tc>
        <w:tc>
          <w:tcPr>
            <w:tcW w:w="1274" w:type="dxa"/>
            <w:shd w:val="clear" w:color="auto" w:fill="D9D9D9" w:themeFill="background1" w:themeFillShade="D9"/>
          </w:tcPr>
          <w:p w:rsidR="00AE3AA8" w:rsidRPr="002A1B47" w:rsidDel="00225B9E" w:rsidRDefault="00AE3AA8">
            <w:pPr>
              <w:pStyle w:val="BodyText"/>
              <w:rPr>
                <w:del w:id="1164" w:author="nbashyam" w:date="2014-04-30T14:09:00Z"/>
                <w:noProof w:val="0"/>
              </w:rPr>
              <w:pPrChange w:id="1165" w:author="nbashyam" w:date="2014-04-30T14:09:00Z">
                <w:pPr>
                  <w:pStyle w:val="TableEntryHeader"/>
                </w:pPr>
              </w:pPrChange>
            </w:pPr>
            <w:del w:id="1166" w:author="nbashyam" w:date="2014-04-30T14:09:00Z">
              <w:r w:rsidRPr="002A1B47" w:rsidDel="00225B9E">
                <w:rPr>
                  <w:noProof w:val="0"/>
                </w:rPr>
                <w:delText>Profile</w:delText>
              </w:r>
            </w:del>
          </w:p>
        </w:tc>
        <w:tc>
          <w:tcPr>
            <w:tcW w:w="2297" w:type="dxa"/>
            <w:shd w:val="clear" w:color="auto" w:fill="D9D9D9" w:themeFill="background1" w:themeFillShade="D9"/>
          </w:tcPr>
          <w:p w:rsidR="00AE3AA8" w:rsidRPr="002A1B47" w:rsidDel="00225B9E" w:rsidRDefault="00AE3AA8">
            <w:pPr>
              <w:pStyle w:val="BodyText"/>
              <w:rPr>
                <w:del w:id="1167" w:author="nbashyam" w:date="2014-04-30T14:09:00Z"/>
                <w:noProof w:val="0"/>
              </w:rPr>
              <w:pPrChange w:id="1168" w:author="nbashyam" w:date="2014-04-30T14:09:00Z">
                <w:pPr>
                  <w:pStyle w:val="TableEntryHeader"/>
                </w:pPr>
              </w:pPrChange>
            </w:pPr>
            <w:del w:id="1169" w:author="nbashyam" w:date="2014-04-30T14:09:00Z">
              <w:r w:rsidRPr="002A1B47" w:rsidDel="00225B9E">
                <w:rPr>
                  <w:noProof w:val="0"/>
                </w:rPr>
                <w:delText>Client Actor</w:delText>
              </w:r>
            </w:del>
          </w:p>
        </w:tc>
        <w:tc>
          <w:tcPr>
            <w:tcW w:w="2297" w:type="dxa"/>
            <w:shd w:val="clear" w:color="auto" w:fill="D9D9D9" w:themeFill="background1" w:themeFillShade="D9"/>
          </w:tcPr>
          <w:p w:rsidR="00AE3AA8" w:rsidRPr="002A1B47" w:rsidDel="00225B9E" w:rsidRDefault="00AE3AA8">
            <w:pPr>
              <w:pStyle w:val="BodyText"/>
              <w:rPr>
                <w:del w:id="1170" w:author="nbashyam" w:date="2014-04-30T14:09:00Z"/>
                <w:noProof w:val="0"/>
              </w:rPr>
              <w:pPrChange w:id="1171" w:author="nbashyam" w:date="2014-04-30T14:09:00Z">
                <w:pPr>
                  <w:pStyle w:val="TableEntryHeader"/>
                </w:pPr>
              </w:pPrChange>
            </w:pPr>
            <w:del w:id="1172" w:author="nbashyam" w:date="2014-04-30T14:09:00Z">
              <w:r w:rsidRPr="002A1B47" w:rsidDel="00225B9E">
                <w:rPr>
                  <w:noProof w:val="0"/>
                </w:rPr>
                <w:delText>Server Actor</w:delText>
              </w:r>
            </w:del>
          </w:p>
        </w:tc>
      </w:tr>
      <w:tr w:rsidR="004639AE" w:rsidRPr="002A1B47" w:rsidDel="00225B9E" w:rsidTr="004639AE">
        <w:trPr>
          <w:del w:id="1173" w:author="nbashyam" w:date="2014-04-30T14:09:00Z"/>
        </w:trPr>
        <w:tc>
          <w:tcPr>
            <w:tcW w:w="672" w:type="dxa"/>
          </w:tcPr>
          <w:p w:rsidR="004639AE" w:rsidRPr="002A1B47" w:rsidDel="00225B9E" w:rsidRDefault="00ED43C1">
            <w:pPr>
              <w:pStyle w:val="BodyText"/>
              <w:rPr>
                <w:del w:id="1174" w:author="nbashyam" w:date="2014-04-30T14:09:00Z"/>
                <w:noProof w:val="0"/>
              </w:rPr>
              <w:pPrChange w:id="1175" w:author="nbashyam" w:date="2014-04-30T14:09:00Z">
                <w:pPr>
                  <w:pStyle w:val="TableEntry"/>
                </w:pPr>
              </w:pPrChange>
            </w:pPr>
            <w:del w:id="1176" w:author="nbashyam" w:date="2014-04-30T14:09:00Z">
              <w:r w:rsidRPr="002A1B47" w:rsidDel="00225B9E">
                <w:rPr>
                  <w:noProof w:val="0"/>
                </w:rPr>
                <w:delText>1</w:delText>
              </w:r>
            </w:del>
          </w:p>
        </w:tc>
        <w:tc>
          <w:tcPr>
            <w:tcW w:w="3132" w:type="dxa"/>
          </w:tcPr>
          <w:p w:rsidR="004639AE" w:rsidRPr="002A1B47" w:rsidDel="00225B9E" w:rsidRDefault="004639AE">
            <w:pPr>
              <w:pStyle w:val="BodyText"/>
              <w:rPr>
                <w:del w:id="1177" w:author="nbashyam" w:date="2014-04-30T14:09:00Z"/>
                <w:noProof w:val="0"/>
              </w:rPr>
              <w:pPrChange w:id="1178" w:author="nbashyam" w:date="2014-04-30T14:09:00Z">
                <w:pPr>
                  <w:pStyle w:val="TableEntry"/>
                </w:pPr>
              </w:pPrChange>
            </w:pPr>
            <w:del w:id="1179" w:author="nbashyam" w:date="2014-04-30T14:09:00Z">
              <w:r w:rsidRPr="002A1B47" w:rsidDel="00225B9E">
                <w:rPr>
                  <w:noProof w:val="0"/>
                </w:rPr>
                <w:delText>Supply and Consume User Assertions.</w:delText>
              </w:r>
            </w:del>
          </w:p>
        </w:tc>
        <w:tc>
          <w:tcPr>
            <w:tcW w:w="1274" w:type="dxa"/>
          </w:tcPr>
          <w:p w:rsidR="00ED43C1" w:rsidRPr="002A1B47" w:rsidDel="00225B9E" w:rsidRDefault="00ED43C1">
            <w:pPr>
              <w:pStyle w:val="BodyText"/>
              <w:rPr>
                <w:del w:id="1180" w:author="nbashyam" w:date="2014-04-30T14:09:00Z"/>
                <w:noProof w:val="0"/>
              </w:rPr>
              <w:pPrChange w:id="1181" w:author="nbashyam" w:date="2014-04-30T14:09:00Z">
                <w:pPr>
                  <w:pStyle w:val="TableEntry"/>
                </w:pPr>
              </w:pPrChange>
            </w:pPr>
            <w:del w:id="1182" w:author="nbashyam" w:date="2014-04-30T14:09:00Z">
              <w:r w:rsidRPr="002A1B47" w:rsidDel="00225B9E">
                <w:rPr>
                  <w:noProof w:val="0"/>
                </w:rPr>
                <w:delText>EUA</w:delText>
              </w:r>
            </w:del>
          </w:p>
          <w:p w:rsidR="00ED43C1" w:rsidRPr="002A1B47" w:rsidDel="00225B9E" w:rsidRDefault="00ED43C1">
            <w:pPr>
              <w:pStyle w:val="BodyText"/>
              <w:rPr>
                <w:del w:id="1183" w:author="nbashyam" w:date="2014-04-30T14:09:00Z"/>
                <w:noProof w:val="0"/>
              </w:rPr>
              <w:pPrChange w:id="1184" w:author="nbashyam" w:date="2014-04-30T14:09:00Z">
                <w:pPr>
                  <w:pStyle w:val="TableEntry"/>
                </w:pPr>
              </w:pPrChange>
            </w:pPr>
          </w:p>
          <w:p w:rsidR="00ED43C1" w:rsidRPr="002A1B47" w:rsidDel="00225B9E" w:rsidRDefault="00ED43C1">
            <w:pPr>
              <w:pStyle w:val="BodyText"/>
              <w:rPr>
                <w:del w:id="1185" w:author="nbashyam" w:date="2014-04-30T14:09:00Z"/>
                <w:noProof w:val="0"/>
              </w:rPr>
              <w:pPrChange w:id="1186" w:author="nbashyam" w:date="2014-04-30T14:09:00Z">
                <w:pPr>
                  <w:pStyle w:val="TableEntry"/>
                </w:pPr>
              </w:pPrChange>
            </w:pPr>
            <w:del w:id="1187" w:author="nbashyam" w:date="2014-04-30T14:09:00Z">
              <w:r w:rsidRPr="002A1B47" w:rsidDel="00225B9E">
                <w:rPr>
                  <w:noProof w:val="0"/>
                </w:rPr>
                <w:delText>XUA</w:delText>
              </w:r>
            </w:del>
          </w:p>
          <w:p w:rsidR="004639AE" w:rsidRPr="002A1B47" w:rsidDel="00225B9E" w:rsidRDefault="00ED43C1">
            <w:pPr>
              <w:pStyle w:val="BodyText"/>
              <w:rPr>
                <w:del w:id="1188" w:author="nbashyam" w:date="2014-04-30T14:09:00Z"/>
                <w:noProof w:val="0"/>
              </w:rPr>
              <w:pPrChange w:id="1189" w:author="nbashyam" w:date="2014-04-30T14:09:00Z">
                <w:pPr>
                  <w:pStyle w:val="TableEntry"/>
                </w:pPr>
              </w:pPrChange>
            </w:pPr>
            <w:del w:id="1190" w:author="nbashyam" w:date="2014-04-30T14:09:00Z">
              <w:r w:rsidRPr="002A1B47" w:rsidDel="00225B9E">
                <w:rPr>
                  <w:noProof w:val="0"/>
                </w:rPr>
                <w:delText>IUA</w:delText>
              </w:r>
            </w:del>
          </w:p>
        </w:tc>
        <w:tc>
          <w:tcPr>
            <w:tcW w:w="2297" w:type="dxa"/>
          </w:tcPr>
          <w:p w:rsidR="00ED43C1" w:rsidRPr="002A1B47" w:rsidDel="00225B9E" w:rsidRDefault="00ED43C1">
            <w:pPr>
              <w:pStyle w:val="BodyText"/>
              <w:rPr>
                <w:del w:id="1191" w:author="nbashyam" w:date="2014-04-30T14:09:00Z"/>
                <w:noProof w:val="0"/>
              </w:rPr>
              <w:pPrChange w:id="1192" w:author="nbashyam" w:date="2014-04-30T14:09:00Z">
                <w:pPr>
                  <w:pStyle w:val="TableEntry"/>
                </w:pPr>
              </w:pPrChange>
            </w:pPr>
            <w:del w:id="1193" w:author="nbashyam" w:date="2014-04-30T14:09:00Z">
              <w:r w:rsidRPr="002A1B47" w:rsidDel="00225B9E">
                <w:rPr>
                  <w:noProof w:val="0"/>
                </w:rPr>
                <w:delText>Client Authentication Agent</w:delText>
              </w:r>
            </w:del>
          </w:p>
          <w:p w:rsidR="00ED43C1" w:rsidRPr="002A1B47" w:rsidDel="00225B9E" w:rsidRDefault="00ED43C1">
            <w:pPr>
              <w:pStyle w:val="BodyText"/>
              <w:rPr>
                <w:del w:id="1194" w:author="nbashyam" w:date="2014-04-30T14:09:00Z"/>
                <w:noProof w:val="0"/>
              </w:rPr>
              <w:pPrChange w:id="1195" w:author="nbashyam" w:date="2014-04-30T14:09:00Z">
                <w:pPr>
                  <w:pStyle w:val="TableEntry"/>
                </w:pPr>
              </w:pPrChange>
            </w:pPr>
            <w:del w:id="1196" w:author="nbashyam" w:date="2014-04-30T14:09:00Z">
              <w:r w:rsidRPr="002A1B47" w:rsidDel="00225B9E">
                <w:rPr>
                  <w:noProof w:val="0"/>
                </w:rPr>
                <w:delText>X-Service User</w:delText>
              </w:r>
            </w:del>
          </w:p>
          <w:p w:rsidR="004639AE" w:rsidRPr="002A1B47" w:rsidDel="00225B9E" w:rsidRDefault="00ED43C1">
            <w:pPr>
              <w:pStyle w:val="BodyText"/>
              <w:rPr>
                <w:del w:id="1197" w:author="nbashyam" w:date="2014-04-30T14:09:00Z"/>
                <w:noProof w:val="0"/>
              </w:rPr>
              <w:pPrChange w:id="1198" w:author="nbashyam" w:date="2014-04-30T14:09:00Z">
                <w:pPr>
                  <w:pStyle w:val="TableEntry"/>
                </w:pPr>
              </w:pPrChange>
            </w:pPr>
            <w:del w:id="1199" w:author="nbashyam" w:date="2014-04-30T14:09:00Z">
              <w:r w:rsidRPr="002A1B47" w:rsidDel="00225B9E">
                <w:rPr>
                  <w:noProof w:val="0"/>
                </w:rPr>
                <w:delText>Client Authorization Agent</w:delText>
              </w:r>
            </w:del>
          </w:p>
        </w:tc>
        <w:tc>
          <w:tcPr>
            <w:tcW w:w="2297" w:type="dxa"/>
          </w:tcPr>
          <w:p w:rsidR="00ED43C1" w:rsidRPr="002A1B47" w:rsidDel="00225B9E" w:rsidRDefault="00ED43C1">
            <w:pPr>
              <w:pStyle w:val="BodyText"/>
              <w:rPr>
                <w:del w:id="1200" w:author="nbashyam" w:date="2014-04-30T14:09:00Z"/>
                <w:noProof w:val="0"/>
              </w:rPr>
              <w:pPrChange w:id="1201" w:author="nbashyam" w:date="2014-04-30T14:09:00Z">
                <w:pPr>
                  <w:pStyle w:val="TableEntry"/>
                </w:pPr>
              </w:pPrChange>
            </w:pPr>
            <w:del w:id="1202" w:author="nbashyam" w:date="2014-04-30T14:09:00Z">
              <w:r w:rsidRPr="002A1B47" w:rsidDel="00225B9E">
                <w:rPr>
                  <w:noProof w:val="0"/>
                </w:rPr>
                <w:delText>Kerberos Authentication Server</w:delText>
              </w:r>
            </w:del>
          </w:p>
          <w:p w:rsidR="00ED43C1" w:rsidRPr="002A1B47" w:rsidDel="00225B9E" w:rsidRDefault="00ED43C1">
            <w:pPr>
              <w:pStyle w:val="BodyText"/>
              <w:rPr>
                <w:del w:id="1203" w:author="nbashyam" w:date="2014-04-30T14:09:00Z"/>
                <w:noProof w:val="0"/>
              </w:rPr>
              <w:pPrChange w:id="1204" w:author="nbashyam" w:date="2014-04-30T14:09:00Z">
                <w:pPr>
                  <w:pStyle w:val="TableEntry"/>
                </w:pPr>
              </w:pPrChange>
            </w:pPr>
            <w:del w:id="1205" w:author="nbashyam" w:date="2014-04-30T14:09:00Z">
              <w:r w:rsidRPr="002A1B47" w:rsidDel="00225B9E">
                <w:rPr>
                  <w:noProof w:val="0"/>
                </w:rPr>
                <w:delText>X-Service Provider</w:delText>
              </w:r>
            </w:del>
          </w:p>
          <w:p w:rsidR="004639AE" w:rsidRPr="002A1B47" w:rsidDel="00225B9E" w:rsidRDefault="00ED43C1">
            <w:pPr>
              <w:pStyle w:val="BodyText"/>
              <w:rPr>
                <w:del w:id="1206" w:author="nbashyam" w:date="2014-04-30T14:09:00Z"/>
                <w:noProof w:val="0"/>
              </w:rPr>
              <w:pPrChange w:id="1207" w:author="nbashyam" w:date="2014-04-30T14:09:00Z">
                <w:pPr>
                  <w:pStyle w:val="TableEntry"/>
                </w:pPr>
              </w:pPrChange>
            </w:pPr>
            <w:del w:id="1208" w:author="nbashyam" w:date="2014-04-30T14:09:00Z">
              <w:r w:rsidRPr="002A1B47" w:rsidDel="00225B9E">
                <w:rPr>
                  <w:noProof w:val="0"/>
                </w:rPr>
                <w:delText>Resource Server</w:delText>
              </w:r>
            </w:del>
          </w:p>
        </w:tc>
      </w:tr>
      <w:tr w:rsidR="00AE3AA8" w:rsidRPr="002A1B47" w:rsidDel="00225B9E" w:rsidTr="004639AE">
        <w:trPr>
          <w:del w:id="1209" w:author="nbashyam" w:date="2014-04-30T14:09:00Z"/>
        </w:trPr>
        <w:tc>
          <w:tcPr>
            <w:tcW w:w="672" w:type="dxa"/>
          </w:tcPr>
          <w:p w:rsidR="00AE3AA8" w:rsidRPr="002A1B47" w:rsidDel="00225B9E" w:rsidRDefault="00ED43C1">
            <w:pPr>
              <w:pStyle w:val="BodyText"/>
              <w:rPr>
                <w:del w:id="1210" w:author="nbashyam" w:date="2014-04-30T14:09:00Z"/>
                <w:noProof w:val="0"/>
              </w:rPr>
              <w:pPrChange w:id="1211" w:author="nbashyam" w:date="2014-04-30T14:09:00Z">
                <w:pPr>
                  <w:pStyle w:val="TableEntry"/>
                </w:pPr>
              </w:pPrChange>
            </w:pPr>
            <w:del w:id="1212" w:author="nbashyam" w:date="2014-04-30T14:09:00Z">
              <w:r w:rsidRPr="002A1B47" w:rsidDel="00225B9E">
                <w:rPr>
                  <w:noProof w:val="0"/>
                </w:rPr>
                <w:delText>2</w:delText>
              </w:r>
            </w:del>
          </w:p>
        </w:tc>
        <w:tc>
          <w:tcPr>
            <w:tcW w:w="3132" w:type="dxa"/>
          </w:tcPr>
          <w:p w:rsidR="00AE3AA8" w:rsidRPr="002A1B47" w:rsidDel="00225B9E" w:rsidRDefault="00AE3AA8">
            <w:pPr>
              <w:pStyle w:val="BodyText"/>
              <w:rPr>
                <w:del w:id="1213" w:author="nbashyam" w:date="2014-04-30T14:09:00Z"/>
                <w:noProof w:val="0"/>
              </w:rPr>
              <w:pPrChange w:id="1214" w:author="nbashyam" w:date="2014-04-30T14:09:00Z">
                <w:pPr>
                  <w:pStyle w:val="TableEntry"/>
                </w:pPr>
              </w:pPrChange>
            </w:pPr>
            <w:del w:id="1215" w:author="nbashyam" w:date="2014-04-30T14:09:00Z">
              <w:r w:rsidRPr="002A1B47" w:rsidDel="00225B9E">
                <w:rPr>
                  <w:noProof w:val="0"/>
                </w:rPr>
                <w:delText>Capture Patient Consent</w:delText>
              </w:r>
            </w:del>
          </w:p>
        </w:tc>
        <w:tc>
          <w:tcPr>
            <w:tcW w:w="1274" w:type="dxa"/>
          </w:tcPr>
          <w:p w:rsidR="00AE3AA8" w:rsidRPr="002A1B47" w:rsidDel="00225B9E" w:rsidRDefault="00AE3AA8">
            <w:pPr>
              <w:pStyle w:val="BodyText"/>
              <w:rPr>
                <w:del w:id="1216" w:author="nbashyam" w:date="2014-04-30T14:09:00Z"/>
                <w:noProof w:val="0"/>
              </w:rPr>
              <w:pPrChange w:id="1217" w:author="nbashyam" w:date="2014-04-30T14:09:00Z">
                <w:pPr>
                  <w:pStyle w:val="TableEntry"/>
                </w:pPr>
              </w:pPrChange>
            </w:pPr>
            <w:del w:id="1218" w:author="nbashyam" w:date="2014-04-30T14:09:00Z">
              <w:r w:rsidRPr="002A1B47" w:rsidDel="00225B9E">
                <w:rPr>
                  <w:noProof w:val="0"/>
                </w:rPr>
                <w:delText>BPPC</w:delText>
              </w:r>
            </w:del>
          </w:p>
          <w:p w:rsidR="00AE3AA8" w:rsidRPr="002A1B47" w:rsidDel="00225B9E" w:rsidRDefault="00AE3AA8">
            <w:pPr>
              <w:pStyle w:val="BodyText"/>
              <w:rPr>
                <w:del w:id="1219" w:author="nbashyam" w:date="2014-04-30T14:09:00Z"/>
                <w:noProof w:val="0"/>
              </w:rPr>
              <w:pPrChange w:id="1220" w:author="nbashyam" w:date="2014-04-30T14:09:00Z">
                <w:pPr>
                  <w:pStyle w:val="TableEntry"/>
                </w:pPr>
              </w:pPrChange>
            </w:pPr>
            <w:del w:id="1221" w:author="nbashyam" w:date="2014-04-30T14:09:00Z">
              <w:r w:rsidRPr="002A1B47" w:rsidDel="00225B9E">
                <w:rPr>
                  <w:noProof w:val="0"/>
                </w:rPr>
                <w:delText xml:space="preserve">XDS </w:delText>
              </w:r>
            </w:del>
          </w:p>
        </w:tc>
        <w:tc>
          <w:tcPr>
            <w:tcW w:w="2297" w:type="dxa"/>
          </w:tcPr>
          <w:p w:rsidR="00AE3AA8" w:rsidRPr="002A1B47" w:rsidDel="00225B9E" w:rsidRDefault="00AE3AA8">
            <w:pPr>
              <w:pStyle w:val="BodyText"/>
              <w:rPr>
                <w:del w:id="1222" w:author="nbashyam" w:date="2014-04-30T14:09:00Z"/>
                <w:noProof w:val="0"/>
              </w:rPr>
              <w:pPrChange w:id="1223" w:author="nbashyam" w:date="2014-04-30T14:09:00Z">
                <w:pPr>
                  <w:pStyle w:val="TableEntry"/>
                </w:pPr>
              </w:pPrChange>
            </w:pPr>
            <w:del w:id="1224" w:author="nbashyam" w:date="2014-04-30T14:09:00Z">
              <w:r w:rsidRPr="002A1B47" w:rsidDel="00225B9E">
                <w:rPr>
                  <w:noProof w:val="0"/>
                </w:rPr>
                <w:delText>Content Creator</w:delText>
              </w:r>
            </w:del>
          </w:p>
          <w:p w:rsidR="00AE3AA8" w:rsidRPr="002A1B47" w:rsidDel="00225B9E" w:rsidRDefault="00AE3AA8">
            <w:pPr>
              <w:pStyle w:val="BodyText"/>
              <w:rPr>
                <w:del w:id="1225" w:author="nbashyam" w:date="2014-04-30T14:09:00Z"/>
                <w:noProof w:val="0"/>
              </w:rPr>
              <w:pPrChange w:id="1226" w:author="nbashyam" w:date="2014-04-30T14:09:00Z">
                <w:pPr>
                  <w:pStyle w:val="TableEntry"/>
                </w:pPr>
              </w:pPrChange>
            </w:pPr>
            <w:del w:id="1227" w:author="nbashyam" w:date="2014-04-30T14:09:00Z">
              <w:r w:rsidRPr="002A1B47" w:rsidDel="00225B9E">
                <w:rPr>
                  <w:noProof w:val="0"/>
                </w:rPr>
                <w:delText>Document Source</w:delText>
              </w:r>
            </w:del>
          </w:p>
        </w:tc>
        <w:tc>
          <w:tcPr>
            <w:tcW w:w="2297" w:type="dxa"/>
          </w:tcPr>
          <w:p w:rsidR="00AE3AA8" w:rsidRPr="002A1B47" w:rsidDel="00225B9E" w:rsidRDefault="00AE3AA8">
            <w:pPr>
              <w:pStyle w:val="BodyText"/>
              <w:rPr>
                <w:del w:id="1228" w:author="nbashyam" w:date="2014-04-30T14:09:00Z"/>
                <w:noProof w:val="0"/>
              </w:rPr>
              <w:pPrChange w:id="1229" w:author="nbashyam" w:date="2014-04-30T14:09:00Z">
                <w:pPr>
                  <w:pStyle w:val="TableEntry"/>
                </w:pPr>
              </w:pPrChange>
            </w:pPr>
            <w:del w:id="1230" w:author="nbashyam" w:date="2014-04-30T14:09:00Z">
              <w:r w:rsidRPr="002A1B47" w:rsidDel="00225B9E">
                <w:rPr>
                  <w:noProof w:val="0"/>
                </w:rPr>
                <w:delText>Content Consumer</w:delText>
              </w:r>
            </w:del>
          </w:p>
          <w:p w:rsidR="00AE3AA8" w:rsidRPr="002A1B47" w:rsidDel="00225B9E" w:rsidRDefault="00AE3AA8">
            <w:pPr>
              <w:pStyle w:val="BodyText"/>
              <w:rPr>
                <w:del w:id="1231" w:author="nbashyam" w:date="2014-04-30T14:09:00Z"/>
                <w:noProof w:val="0"/>
              </w:rPr>
              <w:pPrChange w:id="1232" w:author="nbashyam" w:date="2014-04-30T14:09:00Z">
                <w:pPr>
                  <w:pStyle w:val="TableEntry"/>
                </w:pPr>
              </w:pPrChange>
            </w:pPr>
            <w:del w:id="1233" w:author="nbashyam" w:date="2014-04-30T14:09:00Z">
              <w:r w:rsidRPr="002A1B47" w:rsidDel="00225B9E">
                <w:rPr>
                  <w:noProof w:val="0"/>
                </w:rPr>
                <w:delText>Document Repository</w:delText>
              </w:r>
            </w:del>
          </w:p>
        </w:tc>
      </w:tr>
      <w:tr w:rsidR="00AE3AA8" w:rsidRPr="002A1B47" w:rsidDel="00225B9E" w:rsidTr="004639AE">
        <w:trPr>
          <w:del w:id="1234" w:author="nbashyam" w:date="2014-04-30T14:09:00Z"/>
        </w:trPr>
        <w:tc>
          <w:tcPr>
            <w:tcW w:w="672" w:type="dxa"/>
          </w:tcPr>
          <w:p w:rsidR="00AE3AA8" w:rsidRPr="002A1B47" w:rsidDel="00225B9E" w:rsidRDefault="00ED43C1">
            <w:pPr>
              <w:pStyle w:val="BodyText"/>
              <w:rPr>
                <w:del w:id="1235" w:author="nbashyam" w:date="2014-04-30T14:09:00Z"/>
                <w:noProof w:val="0"/>
              </w:rPr>
              <w:pPrChange w:id="1236" w:author="nbashyam" w:date="2014-04-30T14:09:00Z">
                <w:pPr>
                  <w:pStyle w:val="TableEntry"/>
                </w:pPr>
              </w:pPrChange>
            </w:pPr>
            <w:del w:id="1237" w:author="nbashyam" w:date="2014-04-30T14:09:00Z">
              <w:r w:rsidRPr="002A1B47" w:rsidDel="00225B9E">
                <w:rPr>
                  <w:noProof w:val="0"/>
                </w:rPr>
                <w:delText>3</w:delText>
              </w:r>
            </w:del>
          </w:p>
        </w:tc>
        <w:tc>
          <w:tcPr>
            <w:tcW w:w="3132" w:type="dxa"/>
          </w:tcPr>
          <w:p w:rsidR="00AE3AA8" w:rsidRPr="002A1B47" w:rsidDel="00225B9E" w:rsidRDefault="00AE3AA8">
            <w:pPr>
              <w:pStyle w:val="BodyText"/>
              <w:rPr>
                <w:del w:id="1238" w:author="nbashyam" w:date="2014-04-30T14:09:00Z"/>
                <w:noProof w:val="0"/>
              </w:rPr>
              <w:pPrChange w:id="1239" w:author="nbashyam" w:date="2014-04-30T14:09:00Z">
                <w:pPr>
                  <w:pStyle w:val="TableEntry"/>
                </w:pPr>
              </w:pPrChange>
            </w:pPr>
            <w:del w:id="1240" w:author="nbashyam" w:date="2014-04-30T14:09:00Z">
              <w:r w:rsidRPr="002A1B47" w:rsidDel="00225B9E">
                <w:rPr>
                  <w:noProof w:val="0"/>
                </w:rPr>
                <w:delText>Authenticate Node</w:delText>
              </w:r>
            </w:del>
          </w:p>
        </w:tc>
        <w:tc>
          <w:tcPr>
            <w:tcW w:w="1274" w:type="dxa"/>
          </w:tcPr>
          <w:p w:rsidR="00AE3AA8" w:rsidRPr="002A1B47" w:rsidDel="00225B9E" w:rsidRDefault="00AE3AA8">
            <w:pPr>
              <w:pStyle w:val="BodyText"/>
              <w:rPr>
                <w:del w:id="1241" w:author="nbashyam" w:date="2014-04-30T14:09:00Z"/>
                <w:noProof w:val="0"/>
              </w:rPr>
              <w:pPrChange w:id="1242" w:author="nbashyam" w:date="2014-04-30T14:09:00Z">
                <w:pPr>
                  <w:pStyle w:val="TableEntry"/>
                </w:pPr>
              </w:pPrChange>
            </w:pPr>
            <w:del w:id="1243" w:author="nbashyam" w:date="2014-04-30T14:09:00Z">
              <w:r w:rsidRPr="002A1B47" w:rsidDel="00225B9E">
                <w:rPr>
                  <w:noProof w:val="0"/>
                </w:rPr>
                <w:delText>ATNA</w:delText>
              </w:r>
            </w:del>
          </w:p>
        </w:tc>
        <w:tc>
          <w:tcPr>
            <w:tcW w:w="2297" w:type="dxa"/>
          </w:tcPr>
          <w:p w:rsidR="00AE3AA8" w:rsidRPr="002A1B47" w:rsidDel="00225B9E" w:rsidRDefault="00AE3AA8">
            <w:pPr>
              <w:pStyle w:val="BodyText"/>
              <w:rPr>
                <w:del w:id="1244" w:author="nbashyam" w:date="2014-04-30T14:09:00Z"/>
                <w:noProof w:val="0"/>
              </w:rPr>
              <w:pPrChange w:id="1245" w:author="nbashyam" w:date="2014-04-30T14:09:00Z">
                <w:pPr>
                  <w:pStyle w:val="TableEntry"/>
                  <w:jc w:val="center"/>
                </w:pPr>
              </w:pPrChange>
            </w:pPr>
            <w:del w:id="1246" w:author="nbashyam" w:date="2014-04-30T14:09:00Z">
              <w:r w:rsidRPr="002A1B47" w:rsidDel="00225B9E">
                <w:rPr>
                  <w:noProof w:val="0"/>
                </w:rPr>
                <w:delText>Secure Node</w:delText>
              </w:r>
            </w:del>
          </w:p>
        </w:tc>
        <w:tc>
          <w:tcPr>
            <w:tcW w:w="2297" w:type="dxa"/>
          </w:tcPr>
          <w:p w:rsidR="00AE3AA8" w:rsidRPr="002A1B47" w:rsidDel="00225B9E" w:rsidRDefault="00AE3AA8">
            <w:pPr>
              <w:pStyle w:val="BodyText"/>
              <w:rPr>
                <w:del w:id="1247" w:author="nbashyam" w:date="2014-04-30T14:09:00Z"/>
                <w:noProof w:val="0"/>
              </w:rPr>
              <w:pPrChange w:id="1248" w:author="nbashyam" w:date="2014-04-30T14:09:00Z">
                <w:pPr>
                  <w:pStyle w:val="TableEntry"/>
                  <w:jc w:val="center"/>
                </w:pPr>
              </w:pPrChange>
            </w:pPr>
            <w:del w:id="1249" w:author="nbashyam" w:date="2014-04-30T14:09:00Z">
              <w:r w:rsidRPr="002A1B47" w:rsidDel="00225B9E">
                <w:rPr>
                  <w:noProof w:val="0"/>
                </w:rPr>
                <w:delText>Secure Node</w:delText>
              </w:r>
            </w:del>
          </w:p>
        </w:tc>
      </w:tr>
      <w:tr w:rsidR="00AE3AA8" w:rsidRPr="002A1B47" w:rsidDel="00225B9E" w:rsidTr="004639AE">
        <w:trPr>
          <w:del w:id="1250" w:author="nbashyam" w:date="2014-04-30T14:09:00Z"/>
        </w:trPr>
        <w:tc>
          <w:tcPr>
            <w:tcW w:w="672" w:type="dxa"/>
          </w:tcPr>
          <w:p w:rsidR="00AE3AA8" w:rsidRPr="002A1B47" w:rsidDel="00225B9E" w:rsidRDefault="00ED43C1">
            <w:pPr>
              <w:pStyle w:val="BodyText"/>
              <w:rPr>
                <w:del w:id="1251" w:author="nbashyam" w:date="2014-04-30T14:09:00Z"/>
                <w:noProof w:val="0"/>
              </w:rPr>
              <w:pPrChange w:id="1252" w:author="nbashyam" w:date="2014-04-30T14:09:00Z">
                <w:pPr>
                  <w:pStyle w:val="TableEntry"/>
                </w:pPr>
              </w:pPrChange>
            </w:pPr>
            <w:del w:id="1253" w:author="nbashyam" w:date="2014-04-30T14:09:00Z">
              <w:r w:rsidRPr="002A1B47" w:rsidDel="00225B9E">
                <w:rPr>
                  <w:noProof w:val="0"/>
                </w:rPr>
                <w:delText>4</w:delText>
              </w:r>
            </w:del>
          </w:p>
        </w:tc>
        <w:tc>
          <w:tcPr>
            <w:tcW w:w="3132" w:type="dxa"/>
          </w:tcPr>
          <w:p w:rsidR="00AE3AA8" w:rsidRPr="002A1B47" w:rsidDel="00225B9E" w:rsidRDefault="00AE3AA8">
            <w:pPr>
              <w:pStyle w:val="BodyText"/>
              <w:rPr>
                <w:del w:id="1254" w:author="nbashyam" w:date="2014-04-30T14:09:00Z"/>
                <w:noProof w:val="0"/>
              </w:rPr>
              <w:pPrChange w:id="1255" w:author="nbashyam" w:date="2014-04-30T14:09:00Z">
                <w:pPr>
                  <w:pStyle w:val="TableEntry"/>
                </w:pPr>
              </w:pPrChange>
            </w:pPr>
            <w:del w:id="1256" w:author="nbashyam" w:date="2014-04-30T14:09:00Z">
              <w:r w:rsidRPr="002A1B47" w:rsidDel="00225B9E">
                <w:rPr>
                  <w:noProof w:val="0"/>
                </w:rPr>
                <w:delText>Authenticate User</w:delText>
              </w:r>
            </w:del>
          </w:p>
        </w:tc>
        <w:tc>
          <w:tcPr>
            <w:tcW w:w="1274" w:type="dxa"/>
          </w:tcPr>
          <w:p w:rsidR="00AE3AA8" w:rsidRPr="002A1B47" w:rsidDel="00225B9E" w:rsidRDefault="00AE3AA8">
            <w:pPr>
              <w:pStyle w:val="BodyText"/>
              <w:rPr>
                <w:del w:id="1257" w:author="nbashyam" w:date="2014-04-30T14:09:00Z"/>
                <w:noProof w:val="0"/>
              </w:rPr>
              <w:pPrChange w:id="1258" w:author="nbashyam" w:date="2014-04-30T14:09:00Z">
                <w:pPr>
                  <w:pStyle w:val="TableEntry"/>
                </w:pPr>
              </w:pPrChange>
            </w:pPr>
            <w:del w:id="1259" w:author="nbashyam" w:date="2014-04-30T14:09:00Z">
              <w:r w:rsidRPr="002A1B47" w:rsidDel="00225B9E">
                <w:rPr>
                  <w:noProof w:val="0"/>
                </w:rPr>
                <w:delText>ATNA</w:delText>
              </w:r>
            </w:del>
          </w:p>
        </w:tc>
        <w:tc>
          <w:tcPr>
            <w:tcW w:w="2297" w:type="dxa"/>
          </w:tcPr>
          <w:p w:rsidR="00AE3AA8" w:rsidRPr="002A1B47" w:rsidDel="00225B9E" w:rsidRDefault="00AE3AA8">
            <w:pPr>
              <w:pStyle w:val="BodyText"/>
              <w:rPr>
                <w:del w:id="1260" w:author="nbashyam" w:date="2014-04-30T14:09:00Z"/>
                <w:noProof w:val="0"/>
              </w:rPr>
              <w:pPrChange w:id="1261" w:author="nbashyam" w:date="2014-04-30T14:09:00Z">
                <w:pPr>
                  <w:pStyle w:val="TableEntry"/>
                  <w:jc w:val="center"/>
                </w:pPr>
              </w:pPrChange>
            </w:pPr>
            <w:del w:id="1262" w:author="nbashyam" w:date="2014-04-30T14:09:00Z">
              <w:r w:rsidRPr="002A1B47" w:rsidDel="00225B9E">
                <w:rPr>
                  <w:noProof w:val="0"/>
                </w:rPr>
                <w:delText>Secure Node</w:delText>
              </w:r>
            </w:del>
          </w:p>
        </w:tc>
        <w:tc>
          <w:tcPr>
            <w:tcW w:w="2297" w:type="dxa"/>
          </w:tcPr>
          <w:p w:rsidR="00AE3AA8" w:rsidRPr="002A1B47" w:rsidDel="00225B9E" w:rsidRDefault="00AE3AA8">
            <w:pPr>
              <w:pStyle w:val="BodyText"/>
              <w:rPr>
                <w:del w:id="1263" w:author="nbashyam" w:date="2014-04-30T14:09:00Z"/>
                <w:noProof w:val="0"/>
              </w:rPr>
              <w:pPrChange w:id="1264" w:author="nbashyam" w:date="2014-04-30T14:09:00Z">
                <w:pPr>
                  <w:pStyle w:val="TableEntry"/>
                  <w:jc w:val="center"/>
                </w:pPr>
              </w:pPrChange>
            </w:pPr>
            <w:del w:id="1265" w:author="nbashyam" w:date="2014-04-30T14:09:00Z">
              <w:r w:rsidRPr="002A1B47" w:rsidDel="00225B9E">
                <w:rPr>
                  <w:noProof w:val="0"/>
                </w:rPr>
                <w:delText>Secure Node</w:delText>
              </w:r>
            </w:del>
          </w:p>
        </w:tc>
      </w:tr>
      <w:tr w:rsidR="00AE3AA8" w:rsidRPr="002A1B47" w:rsidDel="00225B9E" w:rsidTr="004639AE">
        <w:trPr>
          <w:del w:id="1266" w:author="nbashyam" w:date="2014-04-30T14:09:00Z"/>
        </w:trPr>
        <w:tc>
          <w:tcPr>
            <w:tcW w:w="672" w:type="dxa"/>
          </w:tcPr>
          <w:p w:rsidR="00AE3AA8" w:rsidRPr="002A1B47" w:rsidDel="00225B9E" w:rsidRDefault="00ED43C1">
            <w:pPr>
              <w:pStyle w:val="BodyText"/>
              <w:rPr>
                <w:del w:id="1267" w:author="nbashyam" w:date="2014-04-30T14:09:00Z"/>
                <w:noProof w:val="0"/>
              </w:rPr>
              <w:pPrChange w:id="1268" w:author="nbashyam" w:date="2014-04-30T14:09:00Z">
                <w:pPr>
                  <w:pStyle w:val="TableEntry"/>
                </w:pPr>
              </w:pPrChange>
            </w:pPr>
            <w:del w:id="1269" w:author="nbashyam" w:date="2014-04-30T14:09:00Z">
              <w:r w:rsidRPr="002A1B47" w:rsidDel="00225B9E">
                <w:rPr>
                  <w:noProof w:val="0"/>
                </w:rPr>
                <w:delText>5</w:delText>
              </w:r>
            </w:del>
          </w:p>
        </w:tc>
        <w:tc>
          <w:tcPr>
            <w:tcW w:w="3132" w:type="dxa"/>
          </w:tcPr>
          <w:p w:rsidR="00AE3AA8" w:rsidRPr="002A1B47" w:rsidDel="00225B9E" w:rsidRDefault="00AE3AA8">
            <w:pPr>
              <w:pStyle w:val="BodyText"/>
              <w:rPr>
                <w:del w:id="1270" w:author="nbashyam" w:date="2014-04-30T14:09:00Z"/>
                <w:noProof w:val="0"/>
              </w:rPr>
              <w:pPrChange w:id="1271" w:author="nbashyam" w:date="2014-04-30T14:09:00Z">
                <w:pPr>
                  <w:pStyle w:val="TableEntry"/>
                </w:pPr>
              </w:pPrChange>
            </w:pPr>
            <w:del w:id="1272" w:author="nbashyam" w:date="2014-04-30T14:09:00Z">
              <w:r w:rsidRPr="002A1B47" w:rsidDel="00225B9E">
                <w:rPr>
                  <w:noProof w:val="0"/>
                </w:rPr>
                <w:delText>Encrypt Communication</w:delText>
              </w:r>
            </w:del>
          </w:p>
        </w:tc>
        <w:tc>
          <w:tcPr>
            <w:tcW w:w="1274" w:type="dxa"/>
          </w:tcPr>
          <w:p w:rsidR="00AE3AA8" w:rsidRPr="002A1B47" w:rsidDel="00225B9E" w:rsidRDefault="00AE3AA8">
            <w:pPr>
              <w:pStyle w:val="BodyText"/>
              <w:rPr>
                <w:del w:id="1273" w:author="nbashyam" w:date="2014-04-30T14:09:00Z"/>
                <w:noProof w:val="0"/>
              </w:rPr>
              <w:pPrChange w:id="1274" w:author="nbashyam" w:date="2014-04-30T14:09:00Z">
                <w:pPr>
                  <w:pStyle w:val="TableEntry"/>
                </w:pPr>
              </w:pPrChange>
            </w:pPr>
            <w:del w:id="1275" w:author="nbashyam" w:date="2014-04-30T14:09:00Z">
              <w:r w:rsidRPr="002A1B47" w:rsidDel="00225B9E">
                <w:rPr>
                  <w:noProof w:val="0"/>
                </w:rPr>
                <w:delText>ATNA</w:delText>
              </w:r>
            </w:del>
          </w:p>
        </w:tc>
        <w:tc>
          <w:tcPr>
            <w:tcW w:w="2297" w:type="dxa"/>
          </w:tcPr>
          <w:p w:rsidR="00AE3AA8" w:rsidRPr="002A1B47" w:rsidDel="00225B9E" w:rsidRDefault="00AE3AA8">
            <w:pPr>
              <w:pStyle w:val="BodyText"/>
              <w:rPr>
                <w:del w:id="1276" w:author="nbashyam" w:date="2014-04-30T14:09:00Z"/>
                <w:noProof w:val="0"/>
              </w:rPr>
              <w:pPrChange w:id="1277" w:author="nbashyam" w:date="2014-04-30T14:09:00Z">
                <w:pPr>
                  <w:pStyle w:val="TableEntry"/>
                  <w:jc w:val="center"/>
                </w:pPr>
              </w:pPrChange>
            </w:pPr>
            <w:del w:id="1278" w:author="nbashyam" w:date="2014-04-30T14:09:00Z">
              <w:r w:rsidRPr="002A1B47" w:rsidDel="00225B9E">
                <w:rPr>
                  <w:noProof w:val="0"/>
                </w:rPr>
                <w:delText>Secure Node</w:delText>
              </w:r>
            </w:del>
          </w:p>
        </w:tc>
        <w:tc>
          <w:tcPr>
            <w:tcW w:w="2297" w:type="dxa"/>
          </w:tcPr>
          <w:p w:rsidR="00AE3AA8" w:rsidRPr="002A1B47" w:rsidDel="00225B9E" w:rsidRDefault="00AE3AA8">
            <w:pPr>
              <w:pStyle w:val="BodyText"/>
              <w:rPr>
                <w:del w:id="1279" w:author="nbashyam" w:date="2014-04-30T14:09:00Z"/>
                <w:noProof w:val="0"/>
              </w:rPr>
              <w:pPrChange w:id="1280" w:author="nbashyam" w:date="2014-04-30T14:09:00Z">
                <w:pPr>
                  <w:pStyle w:val="TableEntry"/>
                  <w:jc w:val="center"/>
                </w:pPr>
              </w:pPrChange>
            </w:pPr>
            <w:del w:id="1281" w:author="nbashyam" w:date="2014-04-30T14:09:00Z">
              <w:r w:rsidRPr="002A1B47" w:rsidDel="00225B9E">
                <w:rPr>
                  <w:noProof w:val="0"/>
                </w:rPr>
                <w:delText>Secure Node</w:delText>
              </w:r>
            </w:del>
          </w:p>
        </w:tc>
      </w:tr>
      <w:tr w:rsidR="00AE3AA8" w:rsidRPr="002A1B47" w:rsidDel="00225B9E" w:rsidTr="004639AE">
        <w:trPr>
          <w:del w:id="1282" w:author="nbashyam" w:date="2014-04-30T14:09:00Z"/>
        </w:trPr>
        <w:tc>
          <w:tcPr>
            <w:tcW w:w="672" w:type="dxa"/>
          </w:tcPr>
          <w:p w:rsidR="00AE3AA8" w:rsidRPr="002A1B47" w:rsidDel="00225B9E" w:rsidRDefault="00ED43C1">
            <w:pPr>
              <w:pStyle w:val="BodyText"/>
              <w:rPr>
                <w:del w:id="1283" w:author="nbashyam" w:date="2014-04-30T14:09:00Z"/>
                <w:noProof w:val="0"/>
              </w:rPr>
              <w:pPrChange w:id="1284" w:author="nbashyam" w:date="2014-04-30T14:09:00Z">
                <w:pPr>
                  <w:pStyle w:val="TableEntry"/>
                </w:pPr>
              </w:pPrChange>
            </w:pPr>
            <w:del w:id="1285" w:author="nbashyam" w:date="2014-04-30T14:09:00Z">
              <w:r w:rsidRPr="002A1B47" w:rsidDel="00225B9E">
                <w:rPr>
                  <w:noProof w:val="0"/>
                </w:rPr>
                <w:delText>6</w:delText>
              </w:r>
            </w:del>
          </w:p>
        </w:tc>
        <w:tc>
          <w:tcPr>
            <w:tcW w:w="3132" w:type="dxa"/>
          </w:tcPr>
          <w:p w:rsidR="00AE3AA8" w:rsidRPr="002A1B47" w:rsidDel="00225B9E" w:rsidRDefault="00AE3AA8">
            <w:pPr>
              <w:pStyle w:val="BodyText"/>
              <w:rPr>
                <w:del w:id="1286" w:author="nbashyam" w:date="2014-04-30T14:09:00Z"/>
                <w:noProof w:val="0"/>
              </w:rPr>
              <w:pPrChange w:id="1287" w:author="nbashyam" w:date="2014-04-30T14:09:00Z">
                <w:pPr>
                  <w:pStyle w:val="TableEntry"/>
                </w:pPr>
              </w:pPrChange>
            </w:pPr>
            <w:del w:id="1288" w:author="nbashyam" w:date="2014-04-30T14:09:00Z">
              <w:r w:rsidRPr="002A1B47" w:rsidDel="00225B9E">
                <w:rPr>
                  <w:noProof w:val="0"/>
                </w:rPr>
                <w:delText>Audit Logging</w:delText>
              </w:r>
            </w:del>
          </w:p>
        </w:tc>
        <w:tc>
          <w:tcPr>
            <w:tcW w:w="1274" w:type="dxa"/>
          </w:tcPr>
          <w:p w:rsidR="00AE3AA8" w:rsidRPr="002A1B47" w:rsidDel="00225B9E" w:rsidRDefault="00AE3AA8">
            <w:pPr>
              <w:pStyle w:val="BodyText"/>
              <w:rPr>
                <w:del w:id="1289" w:author="nbashyam" w:date="2014-04-30T14:09:00Z"/>
                <w:noProof w:val="0"/>
              </w:rPr>
              <w:pPrChange w:id="1290" w:author="nbashyam" w:date="2014-04-30T14:09:00Z">
                <w:pPr>
                  <w:pStyle w:val="TableEntry"/>
                </w:pPr>
              </w:pPrChange>
            </w:pPr>
            <w:del w:id="1291" w:author="nbashyam" w:date="2014-04-30T14:09:00Z">
              <w:r w:rsidRPr="002A1B47" w:rsidDel="00225B9E">
                <w:rPr>
                  <w:noProof w:val="0"/>
                </w:rPr>
                <w:delText>ATNA</w:delText>
              </w:r>
            </w:del>
          </w:p>
        </w:tc>
        <w:tc>
          <w:tcPr>
            <w:tcW w:w="2297" w:type="dxa"/>
          </w:tcPr>
          <w:p w:rsidR="00AE3AA8" w:rsidRPr="002A1B47" w:rsidDel="00225B9E" w:rsidRDefault="00AE3AA8">
            <w:pPr>
              <w:pStyle w:val="BodyText"/>
              <w:rPr>
                <w:del w:id="1292" w:author="nbashyam" w:date="2014-04-30T14:09:00Z"/>
                <w:noProof w:val="0"/>
              </w:rPr>
              <w:pPrChange w:id="1293" w:author="nbashyam" w:date="2014-04-30T14:09:00Z">
                <w:pPr>
                  <w:pStyle w:val="TableEntry"/>
                  <w:jc w:val="center"/>
                </w:pPr>
              </w:pPrChange>
            </w:pPr>
            <w:del w:id="1294" w:author="nbashyam" w:date="2014-04-30T14:09:00Z">
              <w:r w:rsidRPr="002A1B47" w:rsidDel="00225B9E">
                <w:rPr>
                  <w:noProof w:val="0"/>
                </w:rPr>
                <w:delText>Secure Node</w:delText>
              </w:r>
            </w:del>
          </w:p>
        </w:tc>
        <w:tc>
          <w:tcPr>
            <w:tcW w:w="2297" w:type="dxa"/>
          </w:tcPr>
          <w:p w:rsidR="00AE3AA8" w:rsidRPr="002A1B47" w:rsidDel="00225B9E" w:rsidRDefault="00AE3AA8">
            <w:pPr>
              <w:pStyle w:val="BodyText"/>
              <w:rPr>
                <w:del w:id="1295" w:author="nbashyam" w:date="2014-04-30T14:09:00Z"/>
                <w:noProof w:val="0"/>
              </w:rPr>
              <w:pPrChange w:id="1296" w:author="nbashyam" w:date="2014-04-30T14:09:00Z">
                <w:pPr>
                  <w:pStyle w:val="TableEntry"/>
                  <w:jc w:val="center"/>
                </w:pPr>
              </w:pPrChange>
            </w:pPr>
            <w:del w:id="1297" w:author="nbashyam" w:date="2014-04-30T14:09:00Z">
              <w:r w:rsidRPr="002A1B47" w:rsidDel="00225B9E">
                <w:rPr>
                  <w:noProof w:val="0"/>
                </w:rPr>
                <w:delText>Secure Node</w:delText>
              </w:r>
            </w:del>
          </w:p>
        </w:tc>
      </w:tr>
    </w:tbl>
    <w:p w:rsidR="000E6F6E" w:rsidRPr="002A1B47" w:rsidRDefault="004639AE" w:rsidP="00922F80">
      <w:pPr>
        <w:pStyle w:val="BodyText"/>
      </w:pPr>
      <w:r w:rsidRPr="002A1B47">
        <w:rPr>
          <w:noProof w:val="0"/>
        </w:rPr>
        <w:t xml:space="preserve">To build an Integration Statement for DAF, decide upon which of the </w:t>
      </w:r>
      <w:del w:id="1298" w:author="nbashyam" w:date="2014-04-30T14:09:00Z">
        <w:r w:rsidRPr="002A1B47" w:rsidDel="00225B9E">
          <w:rPr>
            <w:noProof w:val="0"/>
          </w:rPr>
          <w:delText xml:space="preserve">above </w:delText>
        </w:r>
      </w:del>
      <w:r w:rsidRPr="002A1B47">
        <w:rPr>
          <w:noProof w:val="0"/>
        </w:rPr>
        <w:t>capabilities</w:t>
      </w:r>
      <w:ins w:id="1299" w:author="nbashyam" w:date="2014-04-30T14:09:00Z">
        <w:r w:rsidR="00225B9E">
          <w:rPr>
            <w:noProof w:val="0"/>
          </w:rPr>
          <w:t xml:space="preserve"> from Tables A-1, A-2 and A-3</w:t>
        </w:r>
      </w:ins>
      <w:r w:rsidRPr="002A1B47">
        <w:rPr>
          <w:noProof w:val="0"/>
        </w:rPr>
        <w:t xml:space="preserve"> your application wants to support</w:t>
      </w:r>
      <w:ins w:id="1300" w:author="nbashyam" w:date="2014-04-30T14:10:00Z">
        <w:r w:rsidR="00225B9E">
          <w:rPr>
            <w:noProof w:val="0"/>
          </w:rPr>
          <w:t xml:space="preserve"> and then declare the supported profiles and actors as shown in the example below.</w:t>
        </w:r>
      </w:ins>
      <w:del w:id="1301" w:author="nbashyam" w:date="2014-04-30T14:10:00Z">
        <w:r w:rsidRPr="002A1B47" w:rsidDel="00225B9E">
          <w:rPr>
            <w:noProof w:val="0"/>
          </w:rPr>
          <w:delText>.</w:delText>
        </w:r>
      </w:del>
    </w:p>
    <w:p w:rsidR="002C5270" w:rsidRPr="002A1B47" w:rsidRDefault="008F0546" w:rsidP="00922F80">
      <w:pPr>
        <w:pStyle w:val="TableTitle"/>
        <w:rPr>
          <w:noProof w:val="0"/>
        </w:rPr>
      </w:pPr>
      <w:r w:rsidRPr="002A1B47">
        <w:rPr>
          <w:noProof w:val="0"/>
        </w:rPr>
        <w:t>Table A</w:t>
      </w:r>
      <w:r w:rsidR="00E83130">
        <w:rPr>
          <w:noProof w:val="0"/>
        </w:rPr>
        <w:t>-</w:t>
      </w:r>
      <w:r w:rsidRPr="002A1B47">
        <w:rPr>
          <w:noProof w:val="0"/>
        </w:rPr>
        <w:t>4</w:t>
      </w:r>
      <w:r w:rsidR="00E33E65" w:rsidRPr="002A1B47">
        <w:rPr>
          <w:noProof w:val="0"/>
        </w:rPr>
        <w:t>:</w:t>
      </w:r>
      <w:r w:rsidR="00F7422A" w:rsidRPr="002A1B47">
        <w:rPr>
          <w:noProof w:val="0"/>
        </w:rPr>
        <w:t xml:space="preserve"> Sample Integration Statement for DAF</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0439A8" w:rsidRPr="002A1B47" w:rsidTr="000439A8">
        <w:trPr>
          <w:jc w:val="center"/>
        </w:trPr>
        <w:tc>
          <w:tcPr>
            <w:tcW w:w="526" w:type="pct"/>
            <w:tcBorders>
              <w:top w:val="nil"/>
              <w:left w:val="nil"/>
              <w:bottom w:val="nil"/>
            </w:tcBorders>
            <w:shd w:val="clear" w:color="auto" w:fill="auto"/>
          </w:tcPr>
          <w:p w:rsidR="00A470D9" w:rsidRPr="002A1B47" w:rsidRDefault="00A470D9" w:rsidP="00235816">
            <w:pPr>
              <w:pStyle w:val="TableEntryHeader"/>
              <w:rPr>
                <w:noProof w:val="0"/>
              </w:rPr>
            </w:pPr>
          </w:p>
        </w:tc>
        <w:tc>
          <w:tcPr>
            <w:tcW w:w="1316" w:type="pct"/>
            <w:shd w:val="clear" w:color="auto" w:fill="D9D9D9"/>
          </w:tcPr>
          <w:p w:rsidR="00A470D9" w:rsidRPr="002A1B47" w:rsidRDefault="00A470D9" w:rsidP="00235816">
            <w:pPr>
              <w:pStyle w:val="TableEntryHeader"/>
              <w:rPr>
                <w:noProof w:val="0"/>
              </w:rPr>
            </w:pPr>
            <w:r w:rsidRPr="002A1B47">
              <w:rPr>
                <w:noProof w:val="0"/>
              </w:rPr>
              <w:t xml:space="preserve">IHE Integration Statement </w:t>
            </w:r>
          </w:p>
        </w:tc>
        <w:tc>
          <w:tcPr>
            <w:tcW w:w="2325" w:type="pct"/>
            <w:shd w:val="clear" w:color="auto" w:fill="D9D9D9"/>
          </w:tcPr>
          <w:p w:rsidR="00A470D9" w:rsidRPr="002A1B47" w:rsidRDefault="00A470D9" w:rsidP="00235816">
            <w:pPr>
              <w:pStyle w:val="TableEntryHeader"/>
              <w:rPr>
                <w:noProof w:val="0"/>
              </w:rPr>
            </w:pPr>
            <w:r w:rsidRPr="002A1B47">
              <w:rPr>
                <w:noProof w:val="0"/>
              </w:rPr>
              <w:t xml:space="preserve">Date </w:t>
            </w:r>
          </w:p>
        </w:tc>
        <w:tc>
          <w:tcPr>
            <w:tcW w:w="0" w:type="auto"/>
            <w:shd w:val="clear" w:color="auto" w:fill="D9D9D9"/>
          </w:tcPr>
          <w:p w:rsidR="00A470D9" w:rsidRPr="002A1B47" w:rsidRDefault="00A470D9" w:rsidP="00235816">
            <w:pPr>
              <w:pStyle w:val="TableEntryHeader"/>
              <w:rPr>
                <w:noProof w:val="0"/>
              </w:rPr>
            </w:pPr>
            <w:r w:rsidRPr="002A1B47">
              <w:rPr>
                <w:noProof w:val="0"/>
              </w:rPr>
              <w:t xml:space="preserve">12 Oct 2005 </w:t>
            </w:r>
          </w:p>
        </w:tc>
      </w:tr>
      <w:tr w:rsidR="000439A8" w:rsidRPr="002A1B47" w:rsidTr="000439A8">
        <w:trPr>
          <w:jc w:val="center"/>
        </w:trPr>
        <w:tc>
          <w:tcPr>
            <w:tcW w:w="526" w:type="pct"/>
            <w:tcBorders>
              <w:top w:val="nil"/>
              <w:left w:val="nil"/>
              <w:bottom w:val="nil"/>
            </w:tcBorders>
          </w:tcPr>
          <w:p w:rsidR="00A470D9" w:rsidRPr="002A1B47" w:rsidRDefault="00A470D9" w:rsidP="00235816">
            <w:pPr>
              <w:pStyle w:val="TableEntryHeader"/>
              <w:rPr>
                <w:noProof w:val="0"/>
              </w:rPr>
            </w:pPr>
          </w:p>
        </w:tc>
        <w:tc>
          <w:tcPr>
            <w:tcW w:w="1316" w:type="pct"/>
            <w:shd w:val="clear" w:color="auto" w:fill="auto"/>
          </w:tcPr>
          <w:p w:rsidR="00A470D9" w:rsidRPr="002A1B47" w:rsidRDefault="00A470D9" w:rsidP="00235816">
            <w:pPr>
              <w:pStyle w:val="TableEntryHeader"/>
              <w:rPr>
                <w:noProof w:val="0"/>
              </w:rPr>
            </w:pPr>
            <w:r w:rsidRPr="002A1B47">
              <w:rPr>
                <w:noProof w:val="0"/>
              </w:rPr>
              <w:t xml:space="preserve">Vendor </w:t>
            </w:r>
          </w:p>
        </w:tc>
        <w:tc>
          <w:tcPr>
            <w:tcW w:w="2325" w:type="pct"/>
            <w:shd w:val="clear" w:color="auto" w:fill="auto"/>
          </w:tcPr>
          <w:p w:rsidR="00A470D9" w:rsidRPr="002A1B47" w:rsidRDefault="00A470D9" w:rsidP="00235816">
            <w:pPr>
              <w:pStyle w:val="TableEntryHeader"/>
              <w:rPr>
                <w:noProof w:val="0"/>
              </w:rPr>
            </w:pPr>
            <w:r w:rsidRPr="002A1B47">
              <w:rPr>
                <w:noProof w:val="0"/>
              </w:rPr>
              <w:t xml:space="preserve">Product Name </w:t>
            </w:r>
          </w:p>
        </w:tc>
        <w:tc>
          <w:tcPr>
            <w:tcW w:w="0" w:type="auto"/>
            <w:shd w:val="clear" w:color="auto" w:fill="auto"/>
          </w:tcPr>
          <w:p w:rsidR="00A470D9" w:rsidRPr="002A1B47" w:rsidRDefault="00A470D9" w:rsidP="00235816">
            <w:pPr>
              <w:pStyle w:val="TableEntryHeader"/>
              <w:rPr>
                <w:noProof w:val="0"/>
              </w:rPr>
            </w:pPr>
            <w:r w:rsidRPr="002A1B47">
              <w:rPr>
                <w:noProof w:val="0"/>
              </w:rPr>
              <w:t>Version</w:t>
            </w:r>
          </w:p>
        </w:tc>
      </w:tr>
      <w:tr w:rsidR="000439A8" w:rsidRPr="002A1B47" w:rsidTr="000439A8">
        <w:trPr>
          <w:jc w:val="center"/>
        </w:trPr>
        <w:tc>
          <w:tcPr>
            <w:tcW w:w="526" w:type="pct"/>
            <w:tcBorders>
              <w:top w:val="nil"/>
              <w:left w:val="nil"/>
              <w:bottom w:val="nil"/>
            </w:tcBorders>
          </w:tcPr>
          <w:p w:rsidR="00A470D9" w:rsidRPr="002A1B47" w:rsidRDefault="00A470D9" w:rsidP="00235816">
            <w:pPr>
              <w:pStyle w:val="TableEntry"/>
              <w:rPr>
                <w:noProof w:val="0"/>
              </w:rPr>
            </w:pPr>
          </w:p>
        </w:tc>
        <w:tc>
          <w:tcPr>
            <w:tcW w:w="1316" w:type="pct"/>
            <w:shd w:val="clear" w:color="auto" w:fill="auto"/>
          </w:tcPr>
          <w:p w:rsidR="00A470D9" w:rsidRPr="002A1B47" w:rsidRDefault="00A470D9" w:rsidP="00235816">
            <w:pPr>
              <w:pStyle w:val="TableEntry"/>
              <w:rPr>
                <w:noProof w:val="0"/>
              </w:rPr>
            </w:pPr>
            <w:r w:rsidRPr="002A1B47">
              <w:rPr>
                <w:noProof w:val="0"/>
              </w:rPr>
              <w:t xml:space="preserve">Any Medical Systems Co. </w:t>
            </w:r>
          </w:p>
        </w:tc>
        <w:tc>
          <w:tcPr>
            <w:tcW w:w="2325" w:type="pct"/>
            <w:shd w:val="clear" w:color="auto" w:fill="auto"/>
          </w:tcPr>
          <w:p w:rsidR="00A470D9" w:rsidRPr="002A1B47" w:rsidRDefault="00A470D9" w:rsidP="004639AE">
            <w:pPr>
              <w:pStyle w:val="TableEntry"/>
              <w:rPr>
                <w:noProof w:val="0"/>
              </w:rPr>
            </w:pPr>
            <w:r w:rsidRPr="002A1B47">
              <w:rPr>
                <w:noProof w:val="0"/>
              </w:rPr>
              <w:t>DAF</w:t>
            </w:r>
          </w:p>
        </w:tc>
        <w:tc>
          <w:tcPr>
            <w:tcW w:w="0" w:type="auto"/>
            <w:shd w:val="clear" w:color="auto" w:fill="auto"/>
          </w:tcPr>
          <w:p w:rsidR="00A470D9" w:rsidRPr="002A1B47" w:rsidRDefault="00A470D9" w:rsidP="00235816">
            <w:pPr>
              <w:pStyle w:val="TableEntry"/>
              <w:rPr>
                <w:noProof w:val="0"/>
              </w:rPr>
            </w:pPr>
            <w:r w:rsidRPr="002A1B47">
              <w:rPr>
                <w:noProof w:val="0"/>
              </w:rPr>
              <w:t>V2.3</w:t>
            </w:r>
          </w:p>
        </w:tc>
      </w:tr>
      <w:tr w:rsidR="00A470D9" w:rsidRPr="002A1B47" w:rsidTr="000439A8">
        <w:trPr>
          <w:jc w:val="center"/>
        </w:trPr>
        <w:tc>
          <w:tcPr>
            <w:tcW w:w="526" w:type="pct"/>
            <w:tcBorders>
              <w:top w:val="nil"/>
              <w:left w:val="nil"/>
              <w:bottom w:val="nil"/>
            </w:tcBorders>
          </w:tcPr>
          <w:p w:rsidR="00A470D9" w:rsidRPr="002A1B47" w:rsidRDefault="00A470D9" w:rsidP="00235816">
            <w:pPr>
              <w:pStyle w:val="TableEntry"/>
              <w:rPr>
                <w:noProof w:val="0"/>
              </w:rPr>
            </w:pPr>
          </w:p>
        </w:tc>
        <w:tc>
          <w:tcPr>
            <w:tcW w:w="4474" w:type="pct"/>
            <w:gridSpan w:val="3"/>
            <w:shd w:val="clear" w:color="auto" w:fill="auto"/>
          </w:tcPr>
          <w:p w:rsidR="00A470D9" w:rsidRPr="002A1B47" w:rsidRDefault="00A470D9" w:rsidP="00235816">
            <w:pPr>
              <w:pStyle w:val="TableEntry"/>
              <w:rPr>
                <w:noProof w:val="0"/>
              </w:rPr>
            </w:pPr>
            <w:r w:rsidRPr="002A1B47">
              <w:rPr>
                <w:noProof w:val="0"/>
              </w:rPr>
              <w:t xml:space="preserve">This product implements all transactions required in the IHE Technical Framework to support the IHE Integration Profiles, Actors and Options listed below: </w:t>
            </w:r>
          </w:p>
        </w:tc>
      </w:tr>
      <w:tr w:rsidR="000439A8" w:rsidRPr="002A1B47" w:rsidTr="000439A8">
        <w:trPr>
          <w:jc w:val="center"/>
        </w:trPr>
        <w:tc>
          <w:tcPr>
            <w:tcW w:w="526" w:type="pct"/>
            <w:tcBorders>
              <w:top w:val="nil"/>
              <w:left w:val="nil"/>
              <w:bottom w:val="nil"/>
            </w:tcBorders>
            <w:shd w:val="clear" w:color="auto" w:fill="auto"/>
          </w:tcPr>
          <w:p w:rsidR="00A470D9" w:rsidRPr="002A1B47" w:rsidRDefault="00A470D9" w:rsidP="00235816">
            <w:pPr>
              <w:pStyle w:val="TableEntryHeader"/>
              <w:rPr>
                <w:noProof w:val="0"/>
              </w:rPr>
            </w:pPr>
          </w:p>
        </w:tc>
        <w:tc>
          <w:tcPr>
            <w:tcW w:w="1316" w:type="pct"/>
            <w:tcBorders>
              <w:bottom w:val="single" w:sz="18" w:space="0" w:color="auto"/>
            </w:tcBorders>
            <w:shd w:val="clear" w:color="auto" w:fill="D9D9D9"/>
          </w:tcPr>
          <w:p w:rsidR="00A470D9" w:rsidRPr="002A1B47" w:rsidRDefault="00A470D9" w:rsidP="00235816">
            <w:pPr>
              <w:pStyle w:val="TableEntryHeader"/>
              <w:rPr>
                <w:noProof w:val="0"/>
              </w:rPr>
            </w:pPr>
            <w:r w:rsidRPr="002A1B47">
              <w:rPr>
                <w:noProof w:val="0"/>
              </w:rPr>
              <w:t xml:space="preserve">Integration Profiles Implemented </w:t>
            </w:r>
          </w:p>
        </w:tc>
        <w:tc>
          <w:tcPr>
            <w:tcW w:w="2325" w:type="pct"/>
            <w:tcBorders>
              <w:bottom w:val="single" w:sz="18" w:space="0" w:color="auto"/>
            </w:tcBorders>
            <w:shd w:val="clear" w:color="auto" w:fill="D9D9D9"/>
          </w:tcPr>
          <w:p w:rsidR="00A470D9" w:rsidRPr="002A1B47" w:rsidRDefault="00A470D9" w:rsidP="00235816">
            <w:pPr>
              <w:pStyle w:val="TableEntryHeader"/>
              <w:rPr>
                <w:noProof w:val="0"/>
              </w:rPr>
            </w:pPr>
            <w:r w:rsidRPr="002A1B47">
              <w:rPr>
                <w:noProof w:val="0"/>
              </w:rPr>
              <w:t xml:space="preserve">Actors Implemented </w:t>
            </w:r>
          </w:p>
        </w:tc>
        <w:tc>
          <w:tcPr>
            <w:tcW w:w="0" w:type="auto"/>
            <w:tcBorders>
              <w:bottom w:val="single" w:sz="18" w:space="0" w:color="auto"/>
            </w:tcBorders>
            <w:shd w:val="clear" w:color="auto" w:fill="D9D9D9"/>
          </w:tcPr>
          <w:p w:rsidR="00A470D9" w:rsidRPr="002A1B47" w:rsidRDefault="00A470D9" w:rsidP="00235816">
            <w:pPr>
              <w:pStyle w:val="TableEntryHeader"/>
              <w:rPr>
                <w:noProof w:val="0"/>
              </w:rPr>
            </w:pPr>
            <w:r w:rsidRPr="002A1B47">
              <w:rPr>
                <w:noProof w:val="0"/>
              </w:rPr>
              <w:t xml:space="preserve">Options Implemented </w:t>
            </w:r>
          </w:p>
        </w:tc>
      </w:tr>
    </w:tbl>
    <w:p w:rsidR="000439A8" w:rsidRPr="002A1B47" w:rsidRDefault="000439A8">
      <w:r w:rsidRPr="002A1B47">
        <w:t>Indicate the query capabilities supported as a client</w:t>
      </w:r>
      <w:r w:rsidR="002A1B47">
        <w:t xml:space="preserve">. </w:t>
      </w:r>
      <w:r w:rsidRPr="002A1B47">
        <w:t xml:space="preserve">The numbers to the left of each boxed row identify which </w:t>
      </w:r>
      <w:r w:rsidR="00ED43C1" w:rsidRPr="002A1B47">
        <w:t xml:space="preserve">business requirement </w:t>
      </w:r>
      <w:r w:rsidRPr="002A1B47">
        <w:t>the collection of profiles and actors support.</w:t>
      </w:r>
    </w:p>
    <w:p w:rsidR="00ED43C1" w:rsidRPr="002A1B47" w:rsidRDefault="00ED43C1">
      <w:r w:rsidRPr="002A1B47">
        <w:t>Indicate the profiles supported as the client.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517"/>
        <w:gridCol w:w="4411"/>
        <w:gridCol w:w="1637"/>
      </w:tblGrid>
      <w:tr w:rsidR="000439A8" w:rsidRPr="002A1B47" w:rsidTr="000439A8">
        <w:trPr>
          <w:jc w:val="center"/>
        </w:trPr>
        <w:tc>
          <w:tcPr>
            <w:tcW w:w="528" w:type="pct"/>
            <w:tcBorders>
              <w:top w:val="nil"/>
              <w:left w:val="nil"/>
              <w:bottom w:val="nil"/>
              <w:right w:val="single" w:sz="18" w:space="0" w:color="auto"/>
            </w:tcBorders>
          </w:tcPr>
          <w:p w:rsidR="000E6F6E" w:rsidRPr="002A1B47" w:rsidRDefault="000E6F6E" w:rsidP="000439A8">
            <w:pPr>
              <w:pStyle w:val="TableEntry"/>
              <w:rPr>
                <w:noProof w:val="0"/>
              </w:rPr>
            </w:pPr>
            <w:r w:rsidRPr="002A1B47">
              <w:rPr>
                <w:noProof w:val="0"/>
              </w:rPr>
              <w:t>1</w:t>
            </w:r>
          </w:p>
        </w:tc>
        <w:tc>
          <w:tcPr>
            <w:tcW w:w="1314" w:type="pct"/>
            <w:tcBorders>
              <w:top w:val="single" w:sz="18" w:space="0" w:color="auto"/>
              <w:left w:val="single" w:sz="18" w:space="0" w:color="auto"/>
              <w:bottom w:val="single" w:sz="6" w:space="0" w:color="auto"/>
              <w:right w:val="single" w:sz="6" w:space="0" w:color="auto"/>
            </w:tcBorders>
            <w:shd w:val="clear" w:color="auto" w:fill="auto"/>
          </w:tcPr>
          <w:p w:rsidR="000E6F6E" w:rsidRPr="002A1B47" w:rsidRDefault="00ED43C1" w:rsidP="00A470D9">
            <w:pPr>
              <w:pStyle w:val="TableEntry"/>
              <w:rPr>
                <w:noProof w:val="0"/>
              </w:rPr>
            </w:pPr>
            <w:r w:rsidRPr="002A1B47">
              <w:rPr>
                <w:noProof w:val="0"/>
              </w:rPr>
              <w:t>Patient Demographics Query V3</w:t>
            </w:r>
          </w:p>
        </w:tc>
        <w:tc>
          <w:tcPr>
            <w:tcW w:w="2303" w:type="pct"/>
            <w:tcBorders>
              <w:top w:val="single" w:sz="18" w:space="0" w:color="auto"/>
              <w:left w:val="single" w:sz="6" w:space="0" w:color="auto"/>
              <w:bottom w:val="single" w:sz="6" w:space="0" w:color="auto"/>
              <w:right w:val="single" w:sz="6" w:space="0" w:color="auto"/>
            </w:tcBorders>
            <w:shd w:val="clear" w:color="auto" w:fill="auto"/>
          </w:tcPr>
          <w:p w:rsidR="00ED43C1" w:rsidRPr="002A1B47" w:rsidRDefault="00ED43C1" w:rsidP="00ED43C1">
            <w:pPr>
              <w:pStyle w:val="TableEntry"/>
              <w:rPr>
                <w:noProof w:val="0"/>
              </w:rPr>
            </w:pPr>
            <w:r w:rsidRPr="002A1B47">
              <w:rPr>
                <w:noProof w:val="0"/>
              </w:rPr>
              <w:t>Demographics Consumer</w:t>
            </w:r>
          </w:p>
        </w:tc>
        <w:tc>
          <w:tcPr>
            <w:tcW w:w="855" w:type="pct"/>
            <w:tcBorders>
              <w:top w:val="single" w:sz="18" w:space="0" w:color="auto"/>
              <w:left w:val="single" w:sz="6" w:space="0" w:color="auto"/>
              <w:bottom w:val="single" w:sz="6" w:space="0" w:color="auto"/>
              <w:right w:val="single" w:sz="18" w:space="0" w:color="auto"/>
            </w:tcBorders>
            <w:shd w:val="clear" w:color="auto" w:fill="auto"/>
          </w:tcPr>
          <w:p w:rsidR="000E6F6E" w:rsidRPr="002A1B47" w:rsidRDefault="000E6F6E" w:rsidP="00235816">
            <w:pPr>
              <w:pStyle w:val="TableEntry"/>
              <w:rPr>
                <w:noProof w:val="0"/>
              </w:rPr>
            </w:pPr>
            <w:r w:rsidRPr="002A1B47">
              <w:rPr>
                <w:noProof w:val="0"/>
              </w:rPr>
              <w:t>none</w:t>
            </w:r>
          </w:p>
        </w:tc>
      </w:tr>
      <w:tr w:rsidR="000439A8" w:rsidRPr="002A1B47" w:rsidTr="000439A8">
        <w:trPr>
          <w:jc w:val="center"/>
        </w:trPr>
        <w:tc>
          <w:tcPr>
            <w:tcW w:w="528" w:type="pct"/>
            <w:tcBorders>
              <w:top w:val="nil"/>
              <w:left w:val="nil"/>
              <w:bottom w:val="nil"/>
              <w:right w:val="single" w:sz="18" w:space="0" w:color="auto"/>
            </w:tcBorders>
          </w:tcPr>
          <w:p w:rsidR="000E6F6E" w:rsidRPr="002A1B47" w:rsidRDefault="000E6F6E" w:rsidP="00235816">
            <w:pPr>
              <w:pStyle w:val="TableEntry"/>
              <w:rPr>
                <w:noProof w:val="0"/>
              </w:rPr>
            </w:pPr>
          </w:p>
        </w:tc>
        <w:tc>
          <w:tcPr>
            <w:tcW w:w="1314" w:type="pct"/>
            <w:tcBorders>
              <w:top w:val="single" w:sz="6" w:space="0" w:color="auto"/>
              <w:left w:val="single" w:sz="18" w:space="0" w:color="auto"/>
              <w:bottom w:val="single" w:sz="18" w:space="0" w:color="auto"/>
              <w:right w:val="single" w:sz="6" w:space="0" w:color="auto"/>
            </w:tcBorders>
            <w:shd w:val="clear" w:color="auto" w:fill="auto"/>
          </w:tcPr>
          <w:p w:rsidR="000E6F6E" w:rsidRPr="002A1B47" w:rsidRDefault="000E6F6E" w:rsidP="00A470D9">
            <w:pPr>
              <w:pStyle w:val="TableEntry"/>
              <w:rPr>
                <w:noProof w:val="0"/>
              </w:rPr>
            </w:pPr>
            <w:r w:rsidRPr="002A1B47">
              <w:rPr>
                <w:noProof w:val="0"/>
              </w:rPr>
              <w:t>Cross Enterprise Document Sharing</w:t>
            </w:r>
            <w:r w:rsidR="00ED43C1" w:rsidRPr="002A1B47">
              <w:rPr>
                <w:noProof w:val="0"/>
              </w:rPr>
              <w:t xml:space="preserve"> </w:t>
            </w:r>
          </w:p>
        </w:tc>
        <w:tc>
          <w:tcPr>
            <w:tcW w:w="2303" w:type="pct"/>
            <w:tcBorders>
              <w:top w:val="single" w:sz="6" w:space="0" w:color="auto"/>
              <w:left w:val="single" w:sz="6" w:space="0" w:color="auto"/>
              <w:bottom w:val="single" w:sz="18" w:space="0" w:color="auto"/>
              <w:right w:val="single" w:sz="6" w:space="0" w:color="auto"/>
            </w:tcBorders>
            <w:shd w:val="clear" w:color="auto" w:fill="auto"/>
          </w:tcPr>
          <w:p w:rsidR="000E6F6E" w:rsidRPr="002A1B47" w:rsidRDefault="000E6F6E" w:rsidP="000E6F6E">
            <w:pPr>
              <w:pStyle w:val="TableEntry"/>
              <w:rPr>
                <w:noProof w:val="0"/>
              </w:rPr>
            </w:pPr>
            <w:r w:rsidRPr="002A1B47">
              <w:rPr>
                <w:noProof w:val="0"/>
              </w:rPr>
              <w:t xml:space="preserve">Document </w:t>
            </w:r>
            <w:r w:rsidR="00ED43C1" w:rsidRPr="002A1B47">
              <w:rPr>
                <w:noProof w:val="0"/>
              </w:rPr>
              <w:t>Consumer</w:t>
            </w:r>
          </w:p>
        </w:tc>
        <w:tc>
          <w:tcPr>
            <w:tcW w:w="855" w:type="pct"/>
            <w:tcBorders>
              <w:top w:val="single" w:sz="6" w:space="0" w:color="auto"/>
              <w:left w:val="single" w:sz="6" w:space="0" w:color="auto"/>
              <w:bottom w:val="single" w:sz="18" w:space="0" w:color="auto"/>
              <w:right w:val="single" w:sz="18" w:space="0" w:color="auto"/>
            </w:tcBorders>
            <w:shd w:val="clear" w:color="auto" w:fill="auto"/>
          </w:tcPr>
          <w:p w:rsidR="000E6F6E" w:rsidRPr="002A1B47" w:rsidRDefault="000E6F6E" w:rsidP="00235816">
            <w:pPr>
              <w:pStyle w:val="TableEntry"/>
              <w:rPr>
                <w:noProof w:val="0"/>
              </w:rPr>
            </w:pPr>
            <w:r w:rsidRPr="002A1B47">
              <w:rPr>
                <w:noProof w:val="0"/>
              </w:rPr>
              <w:t>none</w:t>
            </w:r>
          </w:p>
        </w:tc>
      </w:tr>
    </w:tbl>
    <w:p w:rsidR="000439A8" w:rsidRPr="002A1B47" w:rsidRDefault="000439A8">
      <w:r w:rsidRPr="002A1B47">
        <w:t>Indicate the profiles supported as a server.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0E6F6E" w:rsidRPr="002A1B47" w:rsidTr="000439A8">
        <w:trPr>
          <w:jc w:val="center"/>
        </w:trPr>
        <w:tc>
          <w:tcPr>
            <w:tcW w:w="526" w:type="pct"/>
            <w:tcBorders>
              <w:top w:val="nil"/>
              <w:left w:val="nil"/>
              <w:bottom w:val="nil"/>
              <w:right w:val="single" w:sz="18" w:space="0" w:color="auto"/>
            </w:tcBorders>
          </w:tcPr>
          <w:p w:rsidR="000E6F6E" w:rsidRPr="002A1B47" w:rsidRDefault="000E6F6E" w:rsidP="000439A8">
            <w:pPr>
              <w:pStyle w:val="TableEntry"/>
              <w:rPr>
                <w:noProof w:val="0"/>
              </w:rPr>
            </w:pPr>
            <w:r w:rsidRPr="002A1B47">
              <w:rPr>
                <w:noProof w:val="0"/>
              </w:rPr>
              <w:t>1</w:t>
            </w:r>
          </w:p>
        </w:tc>
        <w:tc>
          <w:tcPr>
            <w:tcW w:w="1316" w:type="pct"/>
            <w:tcBorders>
              <w:top w:val="single" w:sz="18" w:space="0" w:color="auto"/>
              <w:left w:val="single" w:sz="18" w:space="0" w:color="auto"/>
              <w:bottom w:val="single" w:sz="6" w:space="0" w:color="auto"/>
              <w:right w:val="single" w:sz="6" w:space="0" w:color="auto"/>
            </w:tcBorders>
            <w:shd w:val="clear" w:color="auto" w:fill="auto"/>
          </w:tcPr>
          <w:p w:rsidR="000E6F6E" w:rsidRPr="002A1B47" w:rsidRDefault="00ED43C1" w:rsidP="008F1944">
            <w:pPr>
              <w:pStyle w:val="TableEntry"/>
              <w:rPr>
                <w:noProof w:val="0"/>
              </w:rPr>
            </w:pPr>
            <w:r w:rsidRPr="002A1B47">
              <w:rPr>
                <w:noProof w:val="0"/>
              </w:rPr>
              <w:t>Patient Demographics Query V3</w:t>
            </w:r>
          </w:p>
        </w:tc>
        <w:tc>
          <w:tcPr>
            <w:tcW w:w="2325" w:type="pct"/>
            <w:tcBorders>
              <w:top w:val="single" w:sz="18" w:space="0" w:color="auto"/>
              <w:left w:val="single" w:sz="6" w:space="0" w:color="auto"/>
              <w:bottom w:val="single" w:sz="6" w:space="0" w:color="auto"/>
              <w:right w:val="single" w:sz="6" w:space="0" w:color="auto"/>
            </w:tcBorders>
            <w:shd w:val="clear" w:color="auto" w:fill="auto"/>
          </w:tcPr>
          <w:p w:rsidR="000E6F6E" w:rsidRPr="002A1B47" w:rsidRDefault="00ED43C1" w:rsidP="008F1944">
            <w:pPr>
              <w:pStyle w:val="TableEntry"/>
              <w:rPr>
                <w:noProof w:val="0"/>
              </w:rPr>
            </w:pPr>
            <w:r w:rsidRPr="002A1B47">
              <w:rPr>
                <w:noProof w:val="0"/>
              </w:rPr>
              <w:t>Demographics Supplier</w:t>
            </w:r>
          </w:p>
        </w:tc>
        <w:tc>
          <w:tcPr>
            <w:tcW w:w="0" w:type="auto"/>
            <w:tcBorders>
              <w:top w:val="single" w:sz="18" w:space="0" w:color="auto"/>
              <w:left w:val="single" w:sz="6" w:space="0" w:color="auto"/>
              <w:bottom w:val="single" w:sz="6" w:space="0" w:color="auto"/>
              <w:right w:val="single" w:sz="18" w:space="0" w:color="auto"/>
            </w:tcBorders>
            <w:shd w:val="clear" w:color="auto" w:fill="auto"/>
          </w:tcPr>
          <w:p w:rsidR="000E6F6E" w:rsidRPr="002A1B47" w:rsidRDefault="000E6F6E" w:rsidP="008F1944">
            <w:pPr>
              <w:pStyle w:val="TableEntry"/>
              <w:rPr>
                <w:noProof w:val="0"/>
              </w:rPr>
            </w:pPr>
            <w:r w:rsidRPr="002A1B47">
              <w:rPr>
                <w:noProof w:val="0"/>
              </w:rPr>
              <w:t>none</w:t>
            </w:r>
          </w:p>
        </w:tc>
      </w:tr>
      <w:tr w:rsidR="000439A8" w:rsidRPr="002A1B47" w:rsidTr="00506BEE">
        <w:trPr>
          <w:jc w:val="center"/>
        </w:trPr>
        <w:tc>
          <w:tcPr>
            <w:tcW w:w="526" w:type="pct"/>
            <w:tcBorders>
              <w:top w:val="nil"/>
              <w:left w:val="nil"/>
              <w:bottom w:val="nil"/>
              <w:right w:val="single" w:sz="18" w:space="0" w:color="auto"/>
            </w:tcBorders>
          </w:tcPr>
          <w:p w:rsidR="000E6F6E" w:rsidRPr="002A1B47" w:rsidRDefault="000E6F6E" w:rsidP="00235816">
            <w:pPr>
              <w:pStyle w:val="TableEntry"/>
              <w:rPr>
                <w:noProof w:val="0"/>
              </w:rPr>
            </w:pPr>
          </w:p>
        </w:tc>
        <w:tc>
          <w:tcPr>
            <w:tcW w:w="1316" w:type="pct"/>
            <w:tcBorders>
              <w:top w:val="single" w:sz="6" w:space="0" w:color="auto"/>
              <w:left w:val="single" w:sz="18" w:space="0" w:color="auto"/>
              <w:bottom w:val="single" w:sz="6" w:space="0" w:color="auto"/>
              <w:right w:val="single" w:sz="6" w:space="0" w:color="auto"/>
            </w:tcBorders>
            <w:shd w:val="clear" w:color="auto" w:fill="auto"/>
          </w:tcPr>
          <w:p w:rsidR="000E6F6E" w:rsidRPr="002A1B47" w:rsidRDefault="00ED43C1" w:rsidP="00235816">
            <w:pPr>
              <w:pStyle w:val="TableEntry"/>
              <w:rPr>
                <w:noProof w:val="0"/>
              </w:rPr>
            </w:pPr>
            <w:r w:rsidRPr="002A1B47">
              <w:rPr>
                <w:noProof w:val="0"/>
              </w:rPr>
              <w:t>Cross Enterprise Document Sharing</w:t>
            </w:r>
            <w:r w:rsidR="000E6F6E" w:rsidRPr="002A1B47">
              <w:rPr>
                <w:noProof w:val="0"/>
              </w:rPr>
              <w:t xml:space="preserve"> </w:t>
            </w:r>
          </w:p>
        </w:tc>
        <w:tc>
          <w:tcPr>
            <w:tcW w:w="2325" w:type="pct"/>
            <w:tcBorders>
              <w:top w:val="single" w:sz="6" w:space="0" w:color="auto"/>
              <w:left w:val="single" w:sz="6" w:space="0" w:color="auto"/>
              <w:bottom w:val="single" w:sz="6" w:space="0" w:color="auto"/>
              <w:right w:val="single" w:sz="6" w:space="0" w:color="auto"/>
            </w:tcBorders>
            <w:shd w:val="clear" w:color="auto" w:fill="auto"/>
          </w:tcPr>
          <w:p w:rsidR="000E6F6E" w:rsidRPr="002A1B47" w:rsidRDefault="00ED43C1" w:rsidP="00235816">
            <w:pPr>
              <w:pStyle w:val="TableEntry"/>
              <w:rPr>
                <w:noProof w:val="0"/>
              </w:rPr>
            </w:pPr>
            <w:r w:rsidRPr="002A1B47">
              <w:rPr>
                <w:noProof w:val="0"/>
              </w:rPr>
              <w:t>Document Registry</w:t>
            </w:r>
          </w:p>
        </w:tc>
        <w:tc>
          <w:tcPr>
            <w:tcW w:w="0" w:type="auto"/>
            <w:tcBorders>
              <w:top w:val="single" w:sz="6" w:space="0" w:color="auto"/>
              <w:left w:val="single" w:sz="6" w:space="0" w:color="auto"/>
              <w:bottom w:val="single" w:sz="6" w:space="0" w:color="auto"/>
              <w:right w:val="single" w:sz="18" w:space="0" w:color="auto"/>
            </w:tcBorders>
            <w:shd w:val="clear" w:color="auto" w:fill="auto"/>
          </w:tcPr>
          <w:p w:rsidR="000E6F6E" w:rsidRPr="002A1B47" w:rsidRDefault="000E6F6E" w:rsidP="00235816">
            <w:pPr>
              <w:pStyle w:val="TableEntry"/>
              <w:rPr>
                <w:noProof w:val="0"/>
              </w:rPr>
            </w:pPr>
            <w:r w:rsidRPr="002A1B47">
              <w:rPr>
                <w:noProof w:val="0"/>
              </w:rPr>
              <w:t xml:space="preserve">none </w:t>
            </w:r>
          </w:p>
        </w:tc>
      </w:tr>
      <w:tr w:rsidR="00506BEE" w:rsidRPr="002A1B47" w:rsidTr="000439A8">
        <w:trPr>
          <w:jc w:val="center"/>
        </w:trPr>
        <w:tc>
          <w:tcPr>
            <w:tcW w:w="526" w:type="pct"/>
            <w:tcBorders>
              <w:top w:val="nil"/>
              <w:left w:val="nil"/>
              <w:bottom w:val="nil"/>
              <w:right w:val="single" w:sz="18" w:space="0" w:color="auto"/>
            </w:tcBorders>
          </w:tcPr>
          <w:p w:rsidR="00506BEE" w:rsidRPr="002A1B47" w:rsidRDefault="00506BEE" w:rsidP="00235816">
            <w:pPr>
              <w:pStyle w:val="TableEntry"/>
              <w:rPr>
                <w:noProof w:val="0"/>
              </w:rPr>
            </w:pPr>
          </w:p>
        </w:tc>
        <w:tc>
          <w:tcPr>
            <w:tcW w:w="1316" w:type="pct"/>
            <w:tcBorders>
              <w:top w:val="single" w:sz="6" w:space="0" w:color="auto"/>
              <w:left w:val="single" w:sz="18" w:space="0" w:color="auto"/>
              <w:bottom w:val="single" w:sz="18" w:space="0" w:color="auto"/>
              <w:right w:val="single" w:sz="6" w:space="0" w:color="auto"/>
            </w:tcBorders>
            <w:shd w:val="clear" w:color="auto" w:fill="auto"/>
          </w:tcPr>
          <w:p w:rsidR="00506BEE" w:rsidRPr="002A1B47" w:rsidRDefault="00506BEE" w:rsidP="00235816">
            <w:pPr>
              <w:pStyle w:val="TableEntry"/>
              <w:rPr>
                <w:noProof w:val="0"/>
              </w:rPr>
            </w:pPr>
            <w:r w:rsidRPr="002A1B47">
              <w:rPr>
                <w:noProof w:val="0"/>
              </w:rPr>
              <w:t>Document Metadata subscription</w:t>
            </w:r>
          </w:p>
        </w:tc>
        <w:tc>
          <w:tcPr>
            <w:tcW w:w="2325" w:type="pct"/>
            <w:tcBorders>
              <w:top w:val="single" w:sz="6" w:space="0" w:color="auto"/>
              <w:left w:val="single" w:sz="6" w:space="0" w:color="auto"/>
              <w:bottom w:val="single" w:sz="18" w:space="0" w:color="auto"/>
              <w:right w:val="single" w:sz="6" w:space="0" w:color="auto"/>
            </w:tcBorders>
            <w:shd w:val="clear" w:color="auto" w:fill="auto"/>
          </w:tcPr>
          <w:p w:rsidR="00506BEE" w:rsidRPr="002A1B47" w:rsidRDefault="00506BEE" w:rsidP="00235816">
            <w:pPr>
              <w:pStyle w:val="TableEntry"/>
              <w:rPr>
                <w:noProof w:val="0"/>
              </w:rPr>
            </w:pPr>
            <w:r w:rsidRPr="002A1B47">
              <w:rPr>
                <w:noProof w:val="0"/>
              </w:rPr>
              <w:t>Document Metadata Notification Broker</w:t>
            </w:r>
          </w:p>
        </w:tc>
        <w:tc>
          <w:tcPr>
            <w:tcW w:w="0" w:type="auto"/>
            <w:tcBorders>
              <w:top w:val="single" w:sz="6" w:space="0" w:color="auto"/>
              <w:left w:val="single" w:sz="6" w:space="0" w:color="auto"/>
              <w:bottom w:val="single" w:sz="18" w:space="0" w:color="auto"/>
              <w:right w:val="single" w:sz="18" w:space="0" w:color="auto"/>
            </w:tcBorders>
            <w:shd w:val="clear" w:color="auto" w:fill="auto"/>
          </w:tcPr>
          <w:p w:rsidR="00506BEE" w:rsidRPr="002A1B47" w:rsidRDefault="00506BEE" w:rsidP="00235816">
            <w:pPr>
              <w:pStyle w:val="TableEntry"/>
              <w:rPr>
                <w:noProof w:val="0"/>
              </w:rPr>
            </w:pPr>
            <w:r w:rsidRPr="002A1B47">
              <w:rPr>
                <w:noProof w:val="0"/>
              </w:rPr>
              <w:t>none</w:t>
            </w:r>
          </w:p>
        </w:tc>
      </w:tr>
    </w:tbl>
    <w:p w:rsidR="000439A8" w:rsidRPr="002A1B47" w:rsidRDefault="000439A8">
      <w:r w:rsidRPr="002A1B47">
        <w:t>Add rows to indicate the profiles supporting security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ED43C1" w:rsidRPr="002A1B47" w:rsidTr="00BA718C">
        <w:trPr>
          <w:jc w:val="center"/>
        </w:trPr>
        <w:tc>
          <w:tcPr>
            <w:tcW w:w="526" w:type="pct"/>
            <w:tcBorders>
              <w:top w:val="nil"/>
              <w:left w:val="nil"/>
              <w:bottom w:val="nil"/>
              <w:right w:val="single" w:sz="18" w:space="0" w:color="auto"/>
            </w:tcBorders>
          </w:tcPr>
          <w:p w:rsidR="00ED43C1" w:rsidRPr="002A1B47" w:rsidRDefault="00ED43C1" w:rsidP="00334E2C">
            <w:pPr>
              <w:pStyle w:val="TableEntry"/>
              <w:rPr>
                <w:noProof w:val="0"/>
              </w:rPr>
            </w:pPr>
            <w:r w:rsidRPr="002A1B47">
              <w:rPr>
                <w:noProof w:val="0"/>
              </w:rPr>
              <w:t>1</w:t>
            </w:r>
          </w:p>
        </w:tc>
        <w:tc>
          <w:tcPr>
            <w:tcW w:w="1316" w:type="pct"/>
            <w:tcBorders>
              <w:top w:val="single" w:sz="18" w:space="0" w:color="auto"/>
              <w:left w:val="single" w:sz="18" w:space="0" w:color="auto"/>
              <w:bottom w:val="single" w:sz="18" w:space="0" w:color="auto"/>
              <w:right w:val="single" w:sz="6" w:space="0" w:color="auto"/>
            </w:tcBorders>
            <w:shd w:val="clear" w:color="auto" w:fill="auto"/>
          </w:tcPr>
          <w:p w:rsidR="00ED43C1" w:rsidRPr="002A1B47" w:rsidRDefault="00ED43C1" w:rsidP="00334E2C">
            <w:pPr>
              <w:pStyle w:val="TableEntry"/>
              <w:rPr>
                <w:noProof w:val="0"/>
              </w:rPr>
            </w:pPr>
            <w:r w:rsidRPr="002A1B47">
              <w:rPr>
                <w:noProof w:val="0"/>
              </w:rPr>
              <w:t>Cross Enterprise User Authorization</w:t>
            </w:r>
          </w:p>
        </w:tc>
        <w:tc>
          <w:tcPr>
            <w:tcW w:w="2325" w:type="pct"/>
            <w:tcBorders>
              <w:top w:val="single" w:sz="18" w:space="0" w:color="auto"/>
              <w:left w:val="single" w:sz="6" w:space="0" w:color="auto"/>
              <w:bottom w:val="single" w:sz="18" w:space="0" w:color="auto"/>
              <w:right w:val="single" w:sz="6" w:space="0" w:color="auto"/>
            </w:tcBorders>
            <w:shd w:val="clear" w:color="auto" w:fill="auto"/>
          </w:tcPr>
          <w:p w:rsidR="00ED43C1" w:rsidRPr="002A1B47" w:rsidRDefault="00ED43C1" w:rsidP="00ED43C1">
            <w:pPr>
              <w:pStyle w:val="TableEntry"/>
              <w:rPr>
                <w:noProof w:val="0"/>
              </w:rPr>
            </w:pPr>
            <w:r w:rsidRPr="002A1B47">
              <w:rPr>
                <w:noProof w:val="0"/>
              </w:rPr>
              <w:t xml:space="preserve">X-Service User </w:t>
            </w:r>
          </w:p>
        </w:tc>
        <w:tc>
          <w:tcPr>
            <w:tcW w:w="0" w:type="auto"/>
            <w:tcBorders>
              <w:top w:val="single" w:sz="18" w:space="0" w:color="auto"/>
              <w:left w:val="single" w:sz="6" w:space="0" w:color="auto"/>
              <w:bottom w:val="single" w:sz="18" w:space="0" w:color="auto"/>
              <w:right w:val="single" w:sz="18" w:space="0" w:color="auto"/>
            </w:tcBorders>
            <w:shd w:val="clear" w:color="auto" w:fill="auto"/>
          </w:tcPr>
          <w:p w:rsidR="00ED43C1" w:rsidRPr="002A1B47" w:rsidRDefault="00BA718C" w:rsidP="00334E2C">
            <w:pPr>
              <w:pStyle w:val="TableEntry"/>
              <w:rPr>
                <w:noProof w:val="0"/>
              </w:rPr>
            </w:pPr>
            <w:r w:rsidRPr="002A1B47">
              <w:rPr>
                <w:noProof w:val="0"/>
              </w:rPr>
              <w:t>N</w:t>
            </w:r>
            <w:r w:rsidR="00ED43C1" w:rsidRPr="002A1B47">
              <w:rPr>
                <w:noProof w:val="0"/>
              </w:rPr>
              <w:t>one</w:t>
            </w:r>
          </w:p>
        </w:tc>
      </w:tr>
      <w:tr w:rsidR="00BA718C" w:rsidRPr="002A1B47" w:rsidTr="00334E2C">
        <w:trPr>
          <w:jc w:val="center"/>
        </w:trPr>
        <w:tc>
          <w:tcPr>
            <w:tcW w:w="526" w:type="pct"/>
            <w:tcBorders>
              <w:top w:val="nil"/>
              <w:left w:val="nil"/>
              <w:bottom w:val="nil"/>
              <w:right w:val="single" w:sz="18" w:space="0" w:color="auto"/>
            </w:tcBorders>
          </w:tcPr>
          <w:p w:rsidR="00BA718C" w:rsidRPr="002A1B47" w:rsidRDefault="00BA718C" w:rsidP="00334E2C">
            <w:pPr>
              <w:pStyle w:val="TableEntry"/>
              <w:rPr>
                <w:noProof w:val="0"/>
              </w:rPr>
            </w:pPr>
          </w:p>
        </w:tc>
        <w:tc>
          <w:tcPr>
            <w:tcW w:w="1316" w:type="pct"/>
            <w:tcBorders>
              <w:top w:val="single" w:sz="18" w:space="0" w:color="auto"/>
              <w:left w:val="single" w:sz="18" w:space="0" w:color="auto"/>
              <w:bottom w:val="single" w:sz="6" w:space="0" w:color="auto"/>
              <w:right w:val="single" w:sz="6" w:space="0" w:color="auto"/>
            </w:tcBorders>
            <w:shd w:val="clear" w:color="auto" w:fill="auto"/>
          </w:tcPr>
          <w:p w:rsidR="00BA718C" w:rsidRPr="002A1B47" w:rsidRDefault="00BA718C" w:rsidP="00334E2C">
            <w:pPr>
              <w:pStyle w:val="TableEntry"/>
              <w:rPr>
                <w:noProof w:val="0"/>
              </w:rPr>
            </w:pPr>
            <w:r w:rsidRPr="002A1B47">
              <w:rPr>
                <w:noProof w:val="0"/>
              </w:rPr>
              <w:t>Audit Trail and Node Authentication</w:t>
            </w:r>
          </w:p>
        </w:tc>
        <w:tc>
          <w:tcPr>
            <w:tcW w:w="2325" w:type="pct"/>
            <w:tcBorders>
              <w:top w:val="single" w:sz="18" w:space="0" w:color="auto"/>
              <w:left w:val="single" w:sz="6" w:space="0" w:color="auto"/>
              <w:bottom w:val="single" w:sz="6" w:space="0" w:color="auto"/>
              <w:right w:val="single" w:sz="6" w:space="0" w:color="auto"/>
            </w:tcBorders>
            <w:shd w:val="clear" w:color="auto" w:fill="auto"/>
          </w:tcPr>
          <w:p w:rsidR="00BA718C" w:rsidRPr="002A1B47" w:rsidRDefault="00BA718C" w:rsidP="00ED43C1">
            <w:pPr>
              <w:pStyle w:val="TableEntry"/>
              <w:rPr>
                <w:noProof w:val="0"/>
              </w:rPr>
            </w:pPr>
            <w:r w:rsidRPr="002A1B47">
              <w:rPr>
                <w:noProof w:val="0"/>
              </w:rPr>
              <w:t>Secure Node</w:t>
            </w:r>
          </w:p>
        </w:tc>
        <w:tc>
          <w:tcPr>
            <w:tcW w:w="0" w:type="auto"/>
            <w:tcBorders>
              <w:top w:val="single" w:sz="18" w:space="0" w:color="auto"/>
              <w:left w:val="single" w:sz="6" w:space="0" w:color="auto"/>
              <w:bottom w:val="single" w:sz="6" w:space="0" w:color="auto"/>
              <w:right w:val="single" w:sz="18" w:space="0" w:color="auto"/>
            </w:tcBorders>
            <w:shd w:val="clear" w:color="auto" w:fill="auto"/>
          </w:tcPr>
          <w:p w:rsidR="00BA718C" w:rsidRPr="002A1B47" w:rsidRDefault="00BA718C" w:rsidP="00334E2C">
            <w:pPr>
              <w:pStyle w:val="TableEntry"/>
              <w:rPr>
                <w:noProof w:val="0"/>
              </w:rPr>
            </w:pPr>
          </w:p>
        </w:tc>
      </w:tr>
    </w:tbl>
    <w:p w:rsidR="00ED43C1" w:rsidRPr="002A1B47" w:rsidRDefault="00ED43C1">
      <w:r w:rsidRPr="002A1B47">
        <w:t>Add the links to general information.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969"/>
        <w:gridCol w:w="2251"/>
        <w:gridCol w:w="2348"/>
      </w:tblGrid>
      <w:tr w:rsidR="000E6F6E" w:rsidRPr="002A1B47" w:rsidTr="000439A8">
        <w:trPr>
          <w:jc w:val="center"/>
        </w:trPr>
        <w:tc>
          <w:tcPr>
            <w:tcW w:w="526" w:type="pct"/>
            <w:tcBorders>
              <w:top w:val="nil"/>
              <w:left w:val="nil"/>
              <w:bottom w:val="nil"/>
            </w:tcBorders>
          </w:tcPr>
          <w:p w:rsidR="000E6F6E" w:rsidRPr="002A1B47" w:rsidRDefault="000E6F6E" w:rsidP="00235816">
            <w:pPr>
              <w:pStyle w:val="TableEntryHeader"/>
              <w:rPr>
                <w:noProof w:val="0"/>
                <w:u w:val="single"/>
              </w:rPr>
            </w:pPr>
          </w:p>
        </w:tc>
        <w:tc>
          <w:tcPr>
            <w:tcW w:w="4474" w:type="pct"/>
            <w:gridSpan w:val="3"/>
            <w:tcBorders>
              <w:bottom w:val="single" w:sz="4" w:space="0" w:color="auto"/>
            </w:tcBorders>
            <w:shd w:val="clear" w:color="auto" w:fill="auto"/>
          </w:tcPr>
          <w:p w:rsidR="000E6F6E" w:rsidRPr="002A1B47" w:rsidRDefault="000E6F6E" w:rsidP="00235816">
            <w:pPr>
              <w:pStyle w:val="TableEntryHeader"/>
              <w:rPr>
                <w:noProof w:val="0"/>
              </w:rPr>
            </w:pPr>
            <w:r w:rsidRPr="002A1B47">
              <w:rPr>
                <w:noProof w:val="0"/>
                <w:u w:val="single"/>
              </w:rPr>
              <w:t xml:space="preserve">Internet address for vendor's IHE information: </w:t>
            </w:r>
            <w:hyperlink r:id="rId30" w:tooltip="http://www.anymedicalsystemsco.com/ihe" w:history="1">
              <w:r w:rsidRPr="002A1B47">
                <w:rPr>
                  <w:rStyle w:val="Hyperlink"/>
                  <w:noProof w:val="0"/>
                </w:rPr>
                <w:t>www.anymedicalsystemsco.com/ihe</w:t>
              </w:r>
            </w:hyperlink>
            <w:r w:rsidRPr="002A1B47">
              <w:rPr>
                <w:noProof w:val="0"/>
              </w:rPr>
              <w:t xml:space="preserve"> </w:t>
            </w:r>
          </w:p>
        </w:tc>
      </w:tr>
      <w:tr w:rsidR="000E6F6E" w:rsidRPr="002A1B47" w:rsidTr="000439A8">
        <w:trPr>
          <w:jc w:val="center"/>
        </w:trPr>
        <w:tc>
          <w:tcPr>
            <w:tcW w:w="526" w:type="pct"/>
            <w:tcBorders>
              <w:top w:val="nil"/>
              <w:left w:val="nil"/>
              <w:bottom w:val="nil"/>
              <w:right w:val="single" w:sz="4" w:space="0" w:color="auto"/>
            </w:tcBorders>
            <w:shd w:val="clear" w:color="auto" w:fill="auto"/>
          </w:tcPr>
          <w:p w:rsidR="000E6F6E" w:rsidRPr="002A1B47" w:rsidRDefault="000E6F6E" w:rsidP="00235816">
            <w:pPr>
              <w:pStyle w:val="TableEntryHeader"/>
              <w:rPr>
                <w:noProof w:val="0"/>
              </w:rPr>
            </w:pPr>
          </w:p>
        </w:tc>
        <w:tc>
          <w:tcPr>
            <w:tcW w:w="4474" w:type="pct"/>
            <w:gridSpan w:val="3"/>
            <w:tcBorders>
              <w:left w:val="single" w:sz="4" w:space="0" w:color="auto"/>
            </w:tcBorders>
            <w:shd w:val="clear" w:color="auto" w:fill="D9D9D9"/>
          </w:tcPr>
          <w:p w:rsidR="000E6F6E" w:rsidRPr="002A1B47" w:rsidRDefault="000E6F6E" w:rsidP="00235816">
            <w:pPr>
              <w:pStyle w:val="TableEntryHeader"/>
              <w:rPr>
                <w:noProof w:val="0"/>
              </w:rPr>
            </w:pPr>
            <w:r w:rsidRPr="002A1B47">
              <w:rPr>
                <w:noProof w:val="0"/>
              </w:rPr>
              <w:t xml:space="preserve">Links to Standards Conformance Statements for the Implementation </w:t>
            </w:r>
          </w:p>
        </w:tc>
      </w:tr>
      <w:tr w:rsidR="000E6F6E" w:rsidRPr="002A1B47" w:rsidTr="000439A8">
        <w:trPr>
          <w:jc w:val="center"/>
        </w:trPr>
        <w:tc>
          <w:tcPr>
            <w:tcW w:w="526" w:type="pct"/>
            <w:tcBorders>
              <w:top w:val="nil"/>
              <w:left w:val="nil"/>
              <w:bottom w:val="nil"/>
              <w:right w:val="single" w:sz="4" w:space="0" w:color="auto"/>
            </w:tcBorders>
          </w:tcPr>
          <w:p w:rsidR="000E6F6E" w:rsidRPr="002A1B47" w:rsidRDefault="000E6F6E" w:rsidP="00235816">
            <w:pPr>
              <w:pStyle w:val="TableEntry"/>
              <w:rPr>
                <w:noProof w:val="0"/>
              </w:rPr>
            </w:pPr>
          </w:p>
        </w:tc>
        <w:tc>
          <w:tcPr>
            <w:tcW w:w="2072" w:type="pct"/>
            <w:tcBorders>
              <w:left w:val="single" w:sz="4" w:space="0" w:color="auto"/>
            </w:tcBorders>
            <w:shd w:val="clear" w:color="auto" w:fill="auto"/>
          </w:tcPr>
          <w:p w:rsidR="000E6F6E" w:rsidRPr="002A1B47" w:rsidRDefault="000E6F6E" w:rsidP="00235816">
            <w:pPr>
              <w:pStyle w:val="TableEntry"/>
              <w:rPr>
                <w:noProof w:val="0"/>
              </w:rPr>
            </w:pPr>
            <w:r w:rsidRPr="002A1B47">
              <w:rPr>
                <w:noProof w:val="0"/>
              </w:rPr>
              <w:t xml:space="preserve">HL7 </w:t>
            </w:r>
          </w:p>
        </w:tc>
        <w:tc>
          <w:tcPr>
            <w:tcW w:w="0" w:type="auto"/>
            <w:gridSpan w:val="2"/>
            <w:shd w:val="clear" w:color="auto" w:fill="auto"/>
          </w:tcPr>
          <w:p w:rsidR="000E6F6E" w:rsidRPr="002A1B47" w:rsidRDefault="000E6F6E" w:rsidP="00235816">
            <w:pPr>
              <w:pStyle w:val="TableEntry"/>
              <w:rPr>
                <w:noProof w:val="0"/>
              </w:rPr>
            </w:pPr>
            <w:r w:rsidRPr="002A1B47">
              <w:rPr>
                <w:noProof w:val="0"/>
              </w:rPr>
              <w:t xml:space="preserve">www.anymedicalsystemsco.com/hl7 </w:t>
            </w:r>
          </w:p>
        </w:tc>
      </w:tr>
      <w:tr w:rsidR="000E6F6E" w:rsidRPr="002A1B47" w:rsidTr="000439A8">
        <w:trPr>
          <w:jc w:val="center"/>
        </w:trPr>
        <w:tc>
          <w:tcPr>
            <w:tcW w:w="526" w:type="pct"/>
            <w:tcBorders>
              <w:top w:val="nil"/>
              <w:left w:val="nil"/>
              <w:bottom w:val="nil"/>
              <w:right w:val="single" w:sz="4" w:space="0" w:color="auto"/>
            </w:tcBorders>
          </w:tcPr>
          <w:p w:rsidR="000E6F6E" w:rsidRPr="002A1B47" w:rsidRDefault="000E6F6E" w:rsidP="00235816">
            <w:pPr>
              <w:pStyle w:val="TableEntryHeader"/>
              <w:rPr>
                <w:noProof w:val="0"/>
              </w:rPr>
            </w:pPr>
          </w:p>
        </w:tc>
        <w:tc>
          <w:tcPr>
            <w:tcW w:w="4474" w:type="pct"/>
            <w:gridSpan w:val="3"/>
            <w:tcBorders>
              <w:left w:val="single" w:sz="4" w:space="0" w:color="auto"/>
            </w:tcBorders>
            <w:shd w:val="clear" w:color="auto" w:fill="auto"/>
          </w:tcPr>
          <w:p w:rsidR="000E6F6E" w:rsidRPr="002A1B47" w:rsidRDefault="000E6F6E" w:rsidP="00235816">
            <w:pPr>
              <w:pStyle w:val="TableEntryHeader"/>
              <w:rPr>
                <w:noProof w:val="0"/>
              </w:rPr>
            </w:pPr>
            <w:r w:rsidRPr="002A1B47">
              <w:rPr>
                <w:noProof w:val="0"/>
              </w:rPr>
              <w:t xml:space="preserve">Links to general information on IHE </w:t>
            </w:r>
          </w:p>
        </w:tc>
      </w:tr>
      <w:tr w:rsidR="000439A8" w:rsidRPr="002A1B47" w:rsidTr="000439A8">
        <w:trPr>
          <w:jc w:val="center"/>
        </w:trPr>
        <w:tc>
          <w:tcPr>
            <w:tcW w:w="526" w:type="pct"/>
            <w:tcBorders>
              <w:top w:val="nil"/>
              <w:left w:val="nil"/>
              <w:bottom w:val="nil"/>
              <w:right w:val="single" w:sz="4" w:space="0" w:color="auto"/>
            </w:tcBorders>
          </w:tcPr>
          <w:p w:rsidR="000E6F6E" w:rsidRPr="002A1B47" w:rsidRDefault="000E6F6E" w:rsidP="00235816">
            <w:pPr>
              <w:pStyle w:val="TableEntry"/>
              <w:rPr>
                <w:noProof w:val="0"/>
              </w:rPr>
            </w:pPr>
          </w:p>
        </w:tc>
        <w:tc>
          <w:tcPr>
            <w:tcW w:w="2072" w:type="pct"/>
            <w:tcBorders>
              <w:left w:val="single" w:sz="4" w:space="0" w:color="auto"/>
            </w:tcBorders>
            <w:shd w:val="clear" w:color="auto" w:fill="auto"/>
          </w:tcPr>
          <w:p w:rsidR="000E6F6E" w:rsidRPr="002A1B47" w:rsidRDefault="000E6F6E" w:rsidP="00922F80">
            <w:pPr>
              <w:pStyle w:val="TableEntry"/>
              <w:rPr>
                <w:noProof w:val="0"/>
              </w:rPr>
            </w:pPr>
            <w:r w:rsidRPr="002A1B47">
              <w:rPr>
                <w:noProof w:val="0"/>
              </w:rPr>
              <w:t>In North America: www.ihe.</w:t>
            </w:r>
            <w:r w:rsidR="002A1B47">
              <w:rPr>
                <w:noProof w:val="0"/>
              </w:rPr>
              <w:t>n</w:t>
            </w:r>
            <w:r w:rsidRPr="002A1B47">
              <w:rPr>
                <w:noProof w:val="0"/>
              </w:rPr>
              <w:t xml:space="preserve">et </w:t>
            </w:r>
          </w:p>
        </w:tc>
        <w:tc>
          <w:tcPr>
            <w:tcW w:w="0" w:type="auto"/>
            <w:shd w:val="clear" w:color="auto" w:fill="auto"/>
          </w:tcPr>
          <w:p w:rsidR="000E6F6E" w:rsidRPr="002A1B47" w:rsidRDefault="000E6F6E" w:rsidP="00235816">
            <w:pPr>
              <w:pStyle w:val="TableEntry"/>
              <w:rPr>
                <w:noProof w:val="0"/>
              </w:rPr>
            </w:pPr>
            <w:r w:rsidRPr="002A1B47">
              <w:rPr>
                <w:noProof w:val="0"/>
              </w:rPr>
              <w:t xml:space="preserve">In Europe: www.ihe-europe.org </w:t>
            </w:r>
          </w:p>
        </w:tc>
        <w:tc>
          <w:tcPr>
            <w:tcW w:w="0" w:type="auto"/>
            <w:shd w:val="clear" w:color="auto" w:fill="auto"/>
          </w:tcPr>
          <w:p w:rsidR="000E6F6E" w:rsidRPr="002A1B47" w:rsidRDefault="000E6F6E" w:rsidP="00235816">
            <w:pPr>
              <w:pStyle w:val="TableEntry"/>
              <w:rPr>
                <w:noProof w:val="0"/>
              </w:rPr>
            </w:pPr>
            <w:r w:rsidRPr="002A1B47">
              <w:rPr>
                <w:noProof w:val="0"/>
              </w:rPr>
              <w:t xml:space="preserve">In Japan: www.jira-net.or.jp/ihe-j </w:t>
            </w:r>
          </w:p>
        </w:tc>
      </w:tr>
    </w:tbl>
    <w:p w:rsidR="00235816" w:rsidRPr="002A1B47" w:rsidRDefault="00235816" w:rsidP="00235816">
      <w:pPr>
        <w:pStyle w:val="BodyText"/>
        <w:rPr>
          <w:noProof w:val="0"/>
        </w:rPr>
      </w:pPr>
    </w:p>
    <w:p w:rsidR="001E0636" w:rsidRPr="002A1B47" w:rsidRDefault="001E0636" w:rsidP="00922F80">
      <w:pPr>
        <w:pStyle w:val="BodyText"/>
        <w:rPr>
          <w:rFonts w:ascii="Arial" w:hAnsi="Arial"/>
          <w:sz w:val="28"/>
        </w:rPr>
      </w:pPr>
      <w:bookmarkStart w:id="1302" w:name="_Appendix_B_–"/>
      <w:bookmarkStart w:id="1303" w:name="_Appendix_A_–"/>
      <w:bookmarkStart w:id="1304" w:name="_Toc379381142"/>
      <w:bookmarkEnd w:id="1302"/>
      <w:bookmarkEnd w:id="1303"/>
      <w:r w:rsidRPr="002A1B47">
        <w:rPr>
          <w:noProof w:val="0"/>
        </w:rPr>
        <w:br w:type="page"/>
      </w:r>
    </w:p>
    <w:p w:rsidR="002C5270" w:rsidRPr="002A1B47" w:rsidRDefault="003354E0">
      <w:pPr>
        <w:pStyle w:val="AppendixHeading1"/>
        <w:rPr>
          <w:noProof w:val="0"/>
        </w:rPr>
      </w:pPr>
      <w:bookmarkStart w:id="1305" w:name="_Toc383590934"/>
      <w:r w:rsidRPr="002A1B47">
        <w:rPr>
          <w:noProof w:val="0"/>
        </w:rPr>
        <w:t xml:space="preserve">Appendix B: </w:t>
      </w:r>
      <w:r w:rsidR="002C5270" w:rsidRPr="002A1B47">
        <w:rPr>
          <w:noProof w:val="0"/>
        </w:rPr>
        <w:t>Sample User Stories</w:t>
      </w:r>
      <w:bookmarkEnd w:id="1304"/>
      <w:bookmarkEnd w:id="1305"/>
    </w:p>
    <w:p w:rsidR="002C5270" w:rsidRPr="002A1B47" w:rsidRDefault="002C5270" w:rsidP="00922F80">
      <w:pPr>
        <w:pStyle w:val="BodyText"/>
      </w:pPr>
      <w:r w:rsidRPr="002A1B47">
        <w:rPr>
          <w:noProof w:val="0"/>
        </w:rPr>
        <w:t xml:space="preserve">The User Stories represent real world examples of the data access framework. This section contains example user stories to illustrate the specific instances of the Data Access Framework use cases. By design the Data Access Framework is expected to support multiple user stories, many now unforeseen, and therefore the Appendix does not attempt to enumerate all possible uses. </w:t>
      </w:r>
    </w:p>
    <w:p w:rsidR="002C5270" w:rsidRPr="00922F80" w:rsidRDefault="003354E0">
      <w:pPr>
        <w:pStyle w:val="AppendixHeading2"/>
        <w:rPr>
          <w:noProof w:val="0"/>
        </w:rPr>
      </w:pPr>
      <w:bookmarkStart w:id="1306" w:name="_User_Story#1(Document_meta"/>
      <w:bookmarkStart w:id="1307" w:name="_Toc379381143"/>
      <w:bookmarkStart w:id="1308" w:name="_Toc383590935"/>
      <w:bookmarkEnd w:id="1306"/>
      <w:r w:rsidRPr="002A1B47">
        <w:rPr>
          <w:noProof w:val="0"/>
        </w:rPr>
        <w:t xml:space="preserve">B.1 </w:t>
      </w:r>
      <w:r w:rsidR="002C5270" w:rsidRPr="002A1B47">
        <w:rPr>
          <w:noProof w:val="0"/>
        </w:rPr>
        <w:t>Document metadata based access - Patient Level Query</w:t>
      </w:r>
      <w:bookmarkEnd w:id="1307"/>
      <w:bookmarkEnd w:id="1308"/>
    </w:p>
    <w:p w:rsidR="002C5270" w:rsidRPr="00922F80" w:rsidRDefault="002C5270" w:rsidP="00922F80">
      <w:pPr>
        <w:pStyle w:val="BodyText"/>
        <w:rPr>
          <w:b/>
          <w:bCs/>
        </w:rPr>
      </w:pPr>
      <w:r w:rsidRPr="00922F80">
        <w:rPr>
          <w:b/>
          <w:bCs/>
          <w:noProof w:val="0"/>
        </w:rPr>
        <w:t xml:space="preserve">A Provider accesses clinical summary documents on an ad hoc basis for a new diabetic patient with documented poor glucose control </w:t>
      </w:r>
    </w:p>
    <w:p w:rsidR="002C5270" w:rsidRPr="00922F80" w:rsidRDefault="002C5270" w:rsidP="00922F80">
      <w:pPr>
        <w:pStyle w:val="BodyText"/>
      </w:pPr>
      <w:r w:rsidRPr="002A1B47">
        <w:rPr>
          <w:noProof w:val="0"/>
        </w:rPr>
        <w:t xml:space="preserve">A new patient arrives to a small family practice in Boston, MA. The PCP sees a 48 year-old male, with Diabetes Mellitus Type I (DM I) diagnosis since age 12. The patient has a history of myocardial infarction (MI) at age 37 and a stroke at age 43. The patient admits that he often forgets to take his medication as prescribed and often forgets to check his blood sugar levels throughout the day. The patient travels for work and has been admitted to different ER’s numerous times for acute complications due to elevated blood sugar levels. All healthcare facilities where the patient was admitted generated clinical summaries and sent the information to patient’s new physician at the patient’s request. The clinical summaries have been stored in the local document repository database within the organization. </w:t>
      </w:r>
      <w:r w:rsidRPr="002A1B47">
        <w:rPr>
          <w:b/>
          <w:bCs/>
          <w:i/>
          <w:noProof w:val="0"/>
        </w:rPr>
        <w:t>For today’s visit, the physician’s practice generates an ad-hoc query in preparation for the patient’s arrival within the EHR  to access all clinical summary documents produced locally and those received from other healthcare facilities, so that he can check if the patient’s HbA1c levels were greater than 7% and if the glucose levels were greater than 100mg/dL over the past 5 years the EHR system queries the document repository database to retrieve the requested information and sends back multiple clinical summary documents to the physician for additional review.</w:t>
      </w:r>
      <w:r w:rsidRPr="002A1B47">
        <w:rPr>
          <w:noProof w:val="0"/>
        </w:rPr>
        <w:t xml:space="preserve"> This information provides the physician required context to understand the severity of circumstances that led to the patient’s ER admission, the severity of the patient’s non-adherence to medications and formulate a plan to improve the patient’s lifestyle and adherence to medications to mitigate future ER visits and reduce or prevent the progression of established comorbidities. </w:t>
      </w:r>
    </w:p>
    <w:p w:rsidR="002C5270" w:rsidRPr="00922F80" w:rsidRDefault="003354E0">
      <w:pPr>
        <w:pStyle w:val="AppendixHeading2"/>
        <w:rPr>
          <w:noProof w:val="0"/>
        </w:rPr>
      </w:pPr>
      <w:bookmarkStart w:id="1309" w:name="_User_Story#2_(Document"/>
      <w:bookmarkStart w:id="1310" w:name="_Toc379381144"/>
      <w:bookmarkStart w:id="1311" w:name="_Toc383590936"/>
      <w:bookmarkEnd w:id="1309"/>
      <w:r w:rsidRPr="002A1B47">
        <w:rPr>
          <w:noProof w:val="0"/>
        </w:rPr>
        <w:t xml:space="preserve">B.2 </w:t>
      </w:r>
      <w:r w:rsidR="002C5270" w:rsidRPr="002A1B47">
        <w:rPr>
          <w:noProof w:val="0"/>
        </w:rPr>
        <w:t>Document metadata based access - Patient Level Query</w:t>
      </w:r>
      <w:bookmarkEnd w:id="1310"/>
      <w:bookmarkEnd w:id="1311"/>
    </w:p>
    <w:p w:rsidR="002C5270" w:rsidRPr="00922F80" w:rsidRDefault="002C5270" w:rsidP="00922F80">
      <w:pPr>
        <w:pStyle w:val="BodyText"/>
        <w:rPr>
          <w:b/>
          <w:bCs/>
        </w:rPr>
      </w:pPr>
      <w:r w:rsidRPr="00922F80">
        <w:rPr>
          <w:b/>
          <w:bCs/>
          <w:noProof w:val="0"/>
        </w:rPr>
        <w:t xml:space="preserve">A provider needs to access information for one of his patients’ who recently moved to a new state and that has a new care team. </w:t>
      </w:r>
    </w:p>
    <w:p w:rsidR="002C5270" w:rsidRPr="002A1B47" w:rsidRDefault="002C5270" w:rsidP="00922F80">
      <w:pPr>
        <w:pStyle w:val="BodyText"/>
        <w:rPr>
          <w:rStyle w:val="Heading1Char"/>
          <w:rFonts w:cs="Arial"/>
          <w:noProof w:val="0"/>
        </w:rPr>
      </w:pPr>
      <w:r w:rsidRPr="002A1B47">
        <w:rPr>
          <w:noProof w:val="0"/>
        </w:rPr>
        <w:t xml:space="preserve">A patient is moving from Michigan to Florida for retirement. The patient has diabetes and has also undergone multiple open heart surgeries to correct irregular heartbeats and other ailments related to the heart. His new care team in Florida is preparing for an initial visit and has requested the patient to retrieve his medical history from as many sources as possible. The patient approaches the Michigan hospital, the PCP and the cardiologist office who are part of the current care team and where he has received treatment before. </w:t>
      </w:r>
      <w:r w:rsidRPr="002A1B47">
        <w:rPr>
          <w:b/>
          <w:bCs/>
          <w:i/>
          <w:noProof w:val="0"/>
        </w:rPr>
        <w:t>He requests each one to provide his medical records (clinical documents) to date. The providers query each of their local EHR systems to obtain the clinical documents, requested by the patient</w:t>
      </w:r>
      <w:r w:rsidRPr="002A1B47">
        <w:rPr>
          <w:i/>
          <w:noProof w:val="0"/>
        </w:rPr>
        <w:t>.</w:t>
      </w:r>
      <w:r w:rsidRPr="002A1B47">
        <w:rPr>
          <w:noProof w:val="0"/>
        </w:rPr>
        <w:t xml:space="preserve"> Now that the patient has all necessary records, he can carry them with him on his initial visit to a new care team in Florida.</w:t>
      </w:r>
    </w:p>
    <w:p w:rsidR="002C5270" w:rsidRPr="002A1B47" w:rsidRDefault="003354E0">
      <w:pPr>
        <w:pStyle w:val="AppendixHeading2"/>
        <w:rPr>
          <w:noProof w:val="0"/>
        </w:rPr>
      </w:pPr>
      <w:bookmarkStart w:id="1312" w:name="_User_Story#3_(Data"/>
      <w:bookmarkStart w:id="1313" w:name="_Toc379381145"/>
      <w:bookmarkStart w:id="1314" w:name="_Toc383590937"/>
      <w:bookmarkEnd w:id="1312"/>
      <w:r w:rsidRPr="002A1B47">
        <w:rPr>
          <w:noProof w:val="0"/>
        </w:rPr>
        <w:t xml:space="preserve">B.3 </w:t>
      </w:r>
      <w:r w:rsidR="002C5270" w:rsidRPr="002A1B47">
        <w:rPr>
          <w:noProof w:val="0"/>
        </w:rPr>
        <w:t>Data Element based access - Patient Level Query</w:t>
      </w:r>
      <w:bookmarkEnd w:id="1313"/>
      <w:bookmarkEnd w:id="1314"/>
    </w:p>
    <w:p w:rsidR="002C5270" w:rsidRPr="00922F80" w:rsidRDefault="002C5270" w:rsidP="00922F80">
      <w:pPr>
        <w:pStyle w:val="BodyText"/>
        <w:rPr>
          <w:b/>
        </w:rPr>
      </w:pPr>
      <w:r w:rsidRPr="00922F80">
        <w:rPr>
          <w:b/>
          <w:noProof w:val="0"/>
        </w:rPr>
        <w:t>Physician referral to Endocrinologist within the same organization using different EHRs with system alerts for patient protected information</w:t>
      </w:r>
    </w:p>
    <w:p w:rsidR="002C5270" w:rsidRPr="00922F80" w:rsidRDefault="002C5270" w:rsidP="00922F80">
      <w:pPr>
        <w:pStyle w:val="BodyText"/>
        <w:rPr>
          <w:bCs/>
          <w:i/>
          <w:iCs/>
          <w:noProof w:val="0"/>
        </w:rPr>
      </w:pPr>
      <w:r w:rsidRPr="002A1B47">
        <w:rPr>
          <w:noProof w:val="0"/>
        </w:rPr>
        <w:t>In accordance with best practice, the Gastroenterologist orders fasting glucose lab tests for new or current Hepatitis C patients</w:t>
      </w:r>
      <w:r w:rsidR="002A1B47">
        <w:rPr>
          <w:noProof w:val="0"/>
        </w:rPr>
        <w:t xml:space="preserve">. </w:t>
      </w:r>
      <w:r w:rsidRPr="002A1B47">
        <w:rPr>
          <w:b/>
          <w:bCs/>
          <w:i/>
          <w:noProof w:val="0"/>
        </w:rPr>
        <w:t>The Gastroenterologist’s EHR receives results from source systems based on queries</w:t>
      </w:r>
      <w:r w:rsidRPr="002A1B47">
        <w:rPr>
          <w:b/>
          <w:bCs/>
          <w:noProof w:val="0"/>
        </w:rPr>
        <w:t xml:space="preserve"> </w:t>
      </w:r>
      <w:r w:rsidRPr="002A1B47">
        <w:rPr>
          <w:noProof w:val="0"/>
        </w:rPr>
        <w:t>which are set up to run automatically,</w:t>
      </w:r>
      <w:r w:rsidRPr="002A1B47">
        <w:rPr>
          <w:b/>
          <w:bCs/>
          <w:noProof w:val="0"/>
        </w:rPr>
        <w:t xml:space="preserve"> </w:t>
      </w:r>
      <w:r w:rsidRPr="002A1B47">
        <w:rPr>
          <w:noProof w:val="0"/>
        </w:rPr>
        <w:t xml:space="preserve">and alerts him when a patient’s fasting glucose lab results are between 100 mg/dL and 125 mg/dL. During an initial encounter with a VA patient for Hep-C, the Gastroenterologist is alerted that the patient’s glucose intolerance lab results are very high. The Gastroenterologist wants to refer the patient to an Endocrinologist in his practice. </w:t>
      </w:r>
      <w:r w:rsidRPr="002A1B47">
        <w:rPr>
          <w:b/>
          <w:bCs/>
          <w:i/>
          <w:noProof w:val="0"/>
        </w:rPr>
        <w:t>In preparation for the referral, the Gastroenterologist queries the repository for all of the patient’s records including sensitive records disclosed to him by the VA per the patient’s consent. The Gastroenterologist receives a response to this query</w:t>
      </w:r>
      <w:r w:rsidRPr="002A1B47">
        <w:rPr>
          <w:b/>
          <w:bCs/>
          <w:noProof w:val="0"/>
        </w:rPr>
        <w:t xml:space="preserve"> </w:t>
      </w:r>
      <w:r w:rsidRPr="002A1B47">
        <w:rPr>
          <w:noProof w:val="0"/>
        </w:rPr>
        <w:t>and is alerted that information related to the patient’s Hep-C, which was diagnosed during substance abuse treatment, is protected under Title 38, and may not be disclosed without patient consent. Before making the referral, the Gastroenterologist asks the patient whether she consents to disclose protected information to the Endocrinologist</w:t>
      </w:r>
      <w:r w:rsidR="002A1B47">
        <w:rPr>
          <w:noProof w:val="0"/>
        </w:rPr>
        <w:t xml:space="preserve">. </w:t>
      </w:r>
      <w:r w:rsidRPr="002A1B47">
        <w:rPr>
          <w:noProof w:val="0"/>
        </w:rPr>
        <w:t xml:space="preserve">The patient agrees, and signs an electronic consent directive. The Gastroenterologist’s EHR updates the security labels on this patient’s protected information authorizing the Endocrinologist to query for her records. </w:t>
      </w:r>
      <w:r w:rsidRPr="002A1B47">
        <w:rPr>
          <w:b/>
          <w:bCs/>
          <w:i/>
          <w:noProof w:val="0"/>
        </w:rPr>
        <w:t xml:space="preserve">When </w:t>
      </w:r>
      <w:r w:rsidRPr="002A1B47">
        <w:rPr>
          <w:b/>
          <w:bCs/>
          <w:i/>
          <w:iCs/>
          <w:noProof w:val="0"/>
        </w:rPr>
        <w:t xml:space="preserve">the Endocrinologist’s EHR system queries Gastroenterologist’s EHR, it is authorized to receive </w:t>
      </w:r>
      <w:r w:rsidRPr="00922F80">
        <w:rPr>
          <w:b/>
          <w:bCs/>
          <w:i/>
          <w:iCs/>
          <w:noProof w:val="0"/>
        </w:rPr>
        <w:t>the patient’s records including information protected by regional policies. When researchers within the Endocrinologist’s practice query for Hepatitis C patients, they will not receive the results for patients who have not consented to disclosure for research, because they are not authorized.</w:t>
      </w:r>
    </w:p>
    <w:p w:rsidR="002C5270" w:rsidRPr="002A1B47" w:rsidRDefault="003354E0" w:rsidP="00307E26">
      <w:pPr>
        <w:pStyle w:val="AppendixHeading2"/>
        <w:rPr>
          <w:noProof w:val="0"/>
        </w:rPr>
      </w:pPr>
      <w:bookmarkStart w:id="1315" w:name="_User_Story#4_(Document"/>
      <w:bookmarkStart w:id="1316" w:name="_Toc379381146"/>
      <w:bookmarkStart w:id="1317" w:name="_Toc383590938"/>
      <w:bookmarkEnd w:id="1315"/>
      <w:r w:rsidRPr="002A1B47">
        <w:rPr>
          <w:noProof w:val="0"/>
        </w:rPr>
        <w:t xml:space="preserve">B.4 </w:t>
      </w:r>
      <w:r w:rsidR="002C5270" w:rsidRPr="002A1B47">
        <w:rPr>
          <w:noProof w:val="0"/>
        </w:rPr>
        <w:t>Document metadata based access - Population level Query</w:t>
      </w:r>
      <w:bookmarkEnd w:id="1316"/>
      <w:bookmarkEnd w:id="1317"/>
    </w:p>
    <w:p w:rsidR="002C5270" w:rsidRPr="00922F80" w:rsidRDefault="002C5270" w:rsidP="00922F80">
      <w:pPr>
        <w:pStyle w:val="BodyText"/>
        <w:rPr>
          <w:b/>
          <w:bCs/>
        </w:rPr>
      </w:pPr>
      <w:r w:rsidRPr="00922F80">
        <w:rPr>
          <w:b/>
          <w:bCs/>
          <w:noProof w:val="0"/>
        </w:rPr>
        <w:t xml:space="preserve">PCP searches for office visit summaries in local EHR system to further analyze them using 3rd party software system (external to EHR) to understand severity of illness in patient population </w:t>
      </w:r>
    </w:p>
    <w:p w:rsidR="002C5270" w:rsidRPr="002A1B47" w:rsidRDefault="002C5270" w:rsidP="00922F80">
      <w:pPr>
        <w:pStyle w:val="BodyText"/>
      </w:pPr>
      <w:r w:rsidRPr="002A1B47">
        <w:rPr>
          <w:noProof w:val="0"/>
        </w:rPr>
        <w:t>A primary care physician’s patient panel has a significant number of male patients who have cardiovascular disease and diabetes over the past 5 years</w:t>
      </w:r>
      <w:r w:rsidR="002A1B47">
        <w:rPr>
          <w:noProof w:val="0"/>
        </w:rPr>
        <w:t xml:space="preserve">. </w:t>
      </w:r>
      <w:r w:rsidRPr="002A1B47">
        <w:rPr>
          <w:noProof w:val="0"/>
        </w:rPr>
        <w:t>She wants to further analyze the clinical summaries of her male patient population over the past 5 years using a 3</w:t>
      </w:r>
      <w:r w:rsidRPr="002A1B47">
        <w:rPr>
          <w:noProof w:val="0"/>
          <w:vertAlign w:val="superscript"/>
        </w:rPr>
        <w:t>rd</w:t>
      </w:r>
      <w:r w:rsidRPr="002A1B47">
        <w:rPr>
          <w:noProof w:val="0"/>
        </w:rPr>
        <w:t xml:space="preserve"> party analytical application external to the EHR System. She queries her EHR system to retrieve clinical office summary visit documentation for patients over the past 5 years. The results of the query are returned to her in a structured document format for each of the patients fitting those criteria. Once she receives the results, she further analyzes the summaries by using an external 3</w:t>
      </w:r>
      <w:r w:rsidRPr="002A1B47">
        <w:rPr>
          <w:noProof w:val="0"/>
          <w:vertAlign w:val="superscript"/>
        </w:rPr>
        <w:t>rd</w:t>
      </w:r>
      <w:r w:rsidRPr="002A1B47">
        <w:rPr>
          <w:noProof w:val="0"/>
        </w:rPr>
        <w:t xml:space="preserve"> party analytical application to break down cohorts of those patients with mild, moderate, and severe disease to determine who are missing recommended preventive and disease management services such as lab checks and diabetic foot exams.</w:t>
      </w:r>
    </w:p>
    <w:p w:rsidR="00307E26" w:rsidRPr="00922F80" w:rsidRDefault="004D45A9" w:rsidP="00922F80">
      <w:pPr>
        <w:pStyle w:val="AppendixHeading2"/>
        <w:rPr>
          <w:noProof w:val="0"/>
        </w:rPr>
      </w:pPr>
      <w:bookmarkStart w:id="1318" w:name="_Toc379381147"/>
      <w:bookmarkStart w:id="1319" w:name="_Toc383590939"/>
      <w:r w:rsidRPr="00922F80">
        <w:rPr>
          <w:noProof w:val="0"/>
        </w:rPr>
        <w:t xml:space="preserve">B.5 </w:t>
      </w:r>
      <w:r w:rsidR="002C5270" w:rsidRPr="00922F80">
        <w:rPr>
          <w:noProof w:val="0"/>
        </w:rPr>
        <w:t>Data Element based access - Patient Level Query</w:t>
      </w:r>
      <w:bookmarkEnd w:id="1318"/>
      <w:bookmarkEnd w:id="1319"/>
    </w:p>
    <w:p w:rsidR="002C5270" w:rsidRPr="00922F80" w:rsidRDefault="002C5270" w:rsidP="00922F80">
      <w:pPr>
        <w:pStyle w:val="BodyText"/>
        <w:rPr>
          <w:b/>
          <w:bCs/>
          <w:noProof w:val="0"/>
        </w:rPr>
      </w:pPr>
      <w:r w:rsidRPr="00922F80">
        <w:rPr>
          <w:b/>
          <w:bCs/>
          <w:noProof w:val="0"/>
        </w:rPr>
        <w:t>PCP searches for office visit summaries in local EHR system to further analyze them using 3rd party software system (external to EHR) to understand severity of illness in patient population</w:t>
      </w:r>
    </w:p>
    <w:p w:rsidR="002C5270" w:rsidRPr="00922F80" w:rsidRDefault="002C5270" w:rsidP="00922F80">
      <w:pPr>
        <w:pStyle w:val="BodyText"/>
      </w:pPr>
      <w:r w:rsidRPr="00922F80">
        <w:rPr>
          <w:noProof w:val="0"/>
        </w:rPr>
        <w:t>A primary care physician’s patient panel has a significant number of male patients who have cardiovascular disease and diabetes over the past 5 years</w:t>
      </w:r>
      <w:r w:rsidR="002A1B47">
        <w:rPr>
          <w:noProof w:val="0"/>
        </w:rPr>
        <w:t xml:space="preserve">. </w:t>
      </w:r>
      <w:r w:rsidRPr="00922F80">
        <w:rPr>
          <w:noProof w:val="0"/>
        </w:rPr>
        <w:t>She already has a list of male patients and their clinical office visit summary documents that she was able to retrieve through a previous query search in her EHR. She wants to use that list of patients now to drill down within each of these documents to identify patients with cardiovascular disease and diabetes over the past 5 years</w:t>
      </w:r>
      <w:r w:rsidR="002A1B47">
        <w:rPr>
          <w:noProof w:val="0"/>
        </w:rPr>
        <w:t xml:space="preserve">. </w:t>
      </w:r>
      <w:r w:rsidRPr="00922F80">
        <w:rPr>
          <w:noProof w:val="0"/>
        </w:rPr>
        <w:t xml:space="preserve">The PCP sends one query to her EHR system for all identified patients to retrieve patients with diagnoses of cardiovascular disease and diabetes over the past 5 years. The query returns a list with associated documents that match the query request. Once she receives the results, she further analyzes the summaries by using an external 3rd party application to break down cohorts of those patients with mild, moderate, and severe disease to determine who is missing recommended preventive and disease management services such as lab checks and diabetic foot exams. </w:t>
      </w:r>
    </w:p>
    <w:p w:rsidR="00FF1713" w:rsidRPr="00922F80" w:rsidRDefault="004D45A9">
      <w:pPr>
        <w:pStyle w:val="AppendixHeading2"/>
        <w:rPr>
          <w:noProof w:val="0"/>
        </w:rPr>
      </w:pPr>
      <w:bookmarkStart w:id="1320" w:name="_Toc379381148"/>
      <w:bookmarkStart w:id="1321" w:name="_Toc383590940"/>
      <w:r w:rsidRPr="00922F80">
        <w:rPr>
          <w:noProof w:val="0"/>
        </w:rPr>
        <w:t xml:space="preserve">B.6 </w:t>
      </w:r>
      <w:r w:rsidR="002C5270" w:rsidRPr="00922F80">
        <w:rPr>
          <w:noProof w:val="0"/>
        </w:rPr>
        <w:t>Element based access – Patient Level Query</w:t>
      </w:r>
      <w:bookmarkEnd w:id="1320"/>
      <w:bookmarkEnd w:id="1321"/>
    </w:p>
    <w:p w:rsidR="002C5270" w:rsidRPr="00922F80" w:rsidRDefault="002C5270" w:rsidP="00922F80">
      <w:pPr>
        <w:pStyle w:val="BodyText"/>
        <w:rPr>
          <w:rFonts w:eastAsiaTheme="majorEastAsia"/>
          <w:b/>
          <w:bCs/>
          <w:szCs w:val="26"/>
        </w:rPr>
      </w:pPr>
      <w:r w:rsidRPr="00922F80">
        <w:rPr>
          <w:b/>
          <w:bCs/>
          <w:noProof w:val="0"/>
        </w:rPr>
        <w:t xml:space="preserve">PCP querying lab data results over past 12 months for a patient whose HbA1c is &gt;7% </w:t>
      </w:r>
    </w:p>
    <w:p w:rsidR="002C5270" w:rsidRPr="00922F80" w:rsidRDefault="002C5270" w:rsidP="00922F80">
      <w:pPr>
        <w:pStyle w:val="BodyText"/>
        <w:rPr>
          <w:noProof w:val="0"/>
        </w:rPr>
      </w:pPr>
      <w:r w:rsidRPr="00922F80">
        <w:rPr>
          <w:noProof w:val="0"/>
        </w:rPr>
        <w:t>A Primary Care Provider (PCP) at Virginia Family Medicine Center (VFMC) recently ordered an HbA1c test for a new patient with established Diabetes Type 1 diagnosis. The patient had been to VFMC several times before, but just recently switched her PCP internally at VFMC. The PCP received the test results for a specimen drawn on 7/5/2013 in her EHR system indicating that the patient’s HbA1c was 8.3%. Her PCP would like to determine her patient’s glucose level trend over the past 12 months. The PCP formulates a query in her EHR system to retrieve all HbA1c results where the patient’s levels were above 7% at VMFC</w:t>
      </w:r>
      <w:r w:rsidR="002A1B47">
        <w:rPr>
          <w:noProof w:val="0"/>
        </w:rPr>
        <w:t xml:space="preserve">. </w:t>
      </w:r>
      <w:r w:rsidRPr="00922F80">
        <w:rPr>
          <w:noProof w:val="0"/>
        </w:rPr>
        <w:t xml:space="preserve">The PCP receives a single response of available results from one or more responding application(s) where this data was documented. The PCP is able to obtain all of the results requested from the responding application(s). Upon receiving the results, the PCP confirms that the patient’s glucose levels have been progressively increasing based on available results for each visit since 7/5/2012. The PCP then schedules a set of diagnostic tests to aid her in developing an effective rehabilitation plan to proactively manage her patient’s health condition. </w:t>
      </w:r>
    </w:p>
    <w:p w:rsidR="00FF1713" w:rsidRPr="002A1B47" w:rsidRDefault="004D45A9">
      <w:pPr>
        <w:pStyle w:val="AppendixHeading2"/>
        <w:rPr>
          <w:noProof w:val="0"/>
        </w:rPr>
      </w:pPr>
      <w:bookmarkStart w:id="1322" w:name="_Toc379381149"/>
      <w:bookmarkStart w:id="1323" w:name="_Toc383590941"/>
      <w:r w:rsidRPr="00922F80">
        <w:rPr>
          <w:noProof w:val="0"/>
        </w:rPr>
        <w:t>B.7</w:t>
      </w:r>
      <w:r w:rsidR="00B30B26" w:rsidRPr="00922F80">
        <w:rPr>
          <w:noProof w:val="0"/>
        </w:rPr>
        <w:t xml:space="preserve"> </w:t>
      </w:r>
      <w:r w:rsidR="002C5270" w:rsidRPr="00922F80">
        <w:rPr>
          <w:noProof w:val="0"/>
        </w:rPr>
        <w:t>Document metadata based access - Patient Level Query</w:t>
      </w:r>
      <w:bookmarkEnd w:id="1322"/>
      <w:bookmarkEnd w:id="1323"/>
    </w:p>
    <w:p w:rsidR="002C5270" w:rsidRPr="00922F80" w:rsidRDefault="002C5270" w:rsidP="00922F80">
      <w:pPr>
        <w:pStyle w:val="BodyText"/>
        <w:rPr>
          <w:b/>
        </w:rPr>
      </w:pPr>
      <w:r w:rsidRPr="00922F80">
        <w:rPr>
          <w:b/>
          <w:noProof w:val="0"/>
        </w:rPr>
        <w:t>Two applications share data during a hospital visit to coordinate information about diagnoses, medications and treatments and queuing of appropriate patient education and instruction material. (Debbie Foss Submitted on Wednesday September 5th</w:t>
      </w:r>
      <w:r w:rsidR="00FF1713" w:rsidRPr="00922F80">
        <w:rPr>
          <w:b/>
          <w:noProof w:val="0"/>
        </w:rPr>
        <w:t>, 2013)</w:t>
      </w:r>
    </w:p>
    <w:p w:rsidR="002C5270" w:rsidRPr="00922F80" w:rsidRDefault="002C5270" w:rsidP="00922F80">
      <w:pPr>
        <w:pStyle w:val="BodyText"/>
        <w:rPr>
          <w:noProof w:val="0"/>
        </w:rPr>
      </w:pPr>
      <w:r w:rsidRPr="00922F80">
        <w:rPr>
          <w:noProof w:val="0"/>
        </w:rPr>
        <w:t xml:space="preserve">A patient enters the hospital for pneumonia. During his visit, he is diagnosed with CHF. Patient instruction located in Application X queries the information from Application Y and receives patient demographics and admitting diagnosis, triggering a preliminary list of education topics for introduction to pneumonia and medications for in-hospital teaching. Application X then receives (either via query or as and alert) for the CHF diagnosis, and begins to queue topics for daily teaching on a new diagnosis, new medications and diet. Prior to discharge, Application X queries Application Y -- perhaps seeking a C-CDA in whatever state of completion it's available -- and topics for discharge instructions are triggered for compilation by providers. </w:t>
      </w:r>
    </w:p>
    <w:p w:rsidR="00FF1713" w:rsidRPr="002A1B47" w:rsidRDefault="004D45A9" w:rsidP="00FF1713">
      <w:pPr>
        <w:pStyle w:val="AppendixHeading2"/>
        <w:rPr>
          <w:noProof w:val="0"/>
        </w:rPr>
      </w:pPr>
      <w:bookmarkStart w:id="1324" w:name="_Toc379381150"/>
      <w:bookmarkStart w:id="1325" w:name="_Toc383590942"/>
      <w:r w:rsidRPr="002A1B47">
        <w:rPr>
          <w:noProof w:val="0"/>
        </w:rPr>
        <w:t xml:space="preserve">B.8 </w:t>
      </w:r>
      <w:r w:rsidR="002C5270" w:rsidRPr="002A1B47">
        <w:rPr>
          <w:noProof w:val="0"/>
        </w:rPr>
        <w:t>Data Element based access - Population level Query</w:t>
      </w:r>
      <w:bookmarkEnd w:id="1324"/>
      <w:bookmarkEnd w:id="1325"/>
    </w:p>
    <w:p w:rsidR="002C5270" w:rsidRPr="00922F80" w:rsidRDefault="002C5270" w:rsidP="00922F80">
      <w:pPr>
        <w:pStyle w:val="BodyText"/>
        <w:rPr>
          <w:b/>
        </w:rPr>
      </w:pPr>
      <w:r w:rsidRPr="00922F80">
        <w:rPr>
          <w:b/>
          <w:noProof w:val="0"/>
        </w:rPr>
        <w:t>Physician conducts ad hoc query to determine percent of Hepatitis C patients for research at an organization under treatment with no fasting glucose lab tests (EHR to CDR)</w:t>
      </w:r>
    </w:p>
    <w:p w:rsidR="002C5270" w:rsidRPr="002A1B47" w:rsidRDefault="002C5270" w:rsidP="00922F80">
      <w:pPr>
        <w:pStyle w:val="BodyText"/>
        <w:rPr>
          <w:szCs w:val="23"/>
        </w:rPr>
      </w:pPr>
      <w:r w:rsidRPr="002A1B47">
        <w:rPr>
          <w:noProof w:val="0"/>
        </w:rPr>
        <w:t xml:space="preserve">A new physician starts working at a health center where many patients with Hepatitis C are treated. The physician is aware of clinical practice guideline that specifies that patients with Hepatitis C diagnosis on active treatment must have fasting glucose test performed at the beginning of treatment and at predefined intervals during the treatment. The physician wants to conduct research on the quality assessment of patients being treated. </w:t>
      </w:r>
      <w:r w:rsidRPr="002A1B47">
        <w:rPr>
          <w:noProof w:val="0"/>
          <w:szCs w:val="23"/>
        </w:rPr>
        <w:t>The physician sets up a query to first identify all patients with a diagnosis of Hepatitis C and currently receiving Hepatitis C treatment that have not had a fasting glucose test since beginning of the therapy. </w:t>
      </w:r>
      <w:r w:rsidRPr="002A1B47">
        <w:rPr>
          <w:noProof w:val="0"/>
        </w:rPr>
        <w:t>The query is sent from the local EHR system to an identified application(s) (</w:t>
      </w:r>
      <w:r w:rsidR="002A1B47">
        <w:rPr>
          <w:noProof w:val="0"/>
        </w:rPr>
        <w:t>i.e.,</w:t>
      </w:r>
      <w:r w:rsidRPr="002A1B47">
        <w:rPr>
          <w:noProof w:val="0"/>
        </w:rPr>
        <w:t xml:space="preserve"> Clinical Data Repository) </w:t>
      </w:r>
      <w:r w:rsidRPr="002A1B47">
        <w:rPr>
          <w:noProof w:val="0"/>
          <w:szCs w:val="23"/>
        </w:rPr>
        <w:t>to retrieve a list of patient names fitting these criteria. Upon receiving this information back in his EHR system the physician learns that 3% of his Hepatitis C patients currently under treatment have not had their fasting glucose test. The physician then retrieves the list of individual patients who have consented to share their information for purposes of research.</w:t>
      </w:r>
    </w:p>
    <w:p w:rsidR="00FF1713" w:rsidRPr="00922F80" w:rsidRDefault="004D45A9">
      <w:pPr>
        <w:pStyle w:val="AppendixHeading2"/>
        <w:rPr>
          <w:noProof w:val="0"/>
        </w:rPr>
      </w:pPr>
      <w:bookmarkStart w:id="1326" w:name="_Toc379381151"/>
      <w:bookmarkStart w:id="1327" w:name="_Toc383590943"/>
      <w:r w:rsidRPr="00922F80">
        <w:rPr>
          <w:noProof w:val="0"/>
        </w:rPr>
        <w:t xml:space="preserve">B.9 </w:t>
      </w:r>
      <w:r w:rsidR="002C5270" w:rsidRPr="00922F80">
        <w:rPr>
          <w:noProof w:val="0"/>
        </w:rPr>
        <w:t>Data Element based access-Patient Level Query</w:t>
      </w:r>
      <w:bookmarkEnd w:id="1326"/>
      <w:bookmarkEnd w:id="1327"/>
    </w:p>
    <w:p w:rsidR="002C5270" w:rsidRPr="00922F80" w:rsidRDefault="002C5270" w:rsidP="00922F80">
      <w:pPr>
        <w:pStyle w:val="BodyText"/>
        <w:rPr>
          <w:b/>
        </w:rPr>
      </w:pPr>
      <w:r w:rsidRPr="00922F80">
        <w:rPr>
          <w:b/>
          <w:noProof w:val="0"/>
        </w:rPr>
        <w:t>User Story Revised and Submitted by Nicole Antonson September 12</w:t>
      </w:r>
      <w:r w:rsidRPr="00922F80">
        <w:rPr>
          <w:b/>
          <w:noProof w:val="0"/>
          <w:vertAlign w:val="superscript"/>
        </w:rPr>
        <w:t>th</w:t>
      </w:r>
      <w:r w:rsidRPr="00922F80">
        <w:rPr>
          <w:b/>
          <w:noProof w:val="0"/>
        </w:rPr>
        <w:t>, 2013 Ancillary to EHR Query and Update (Pull and push)</w:t>
      </w:r>
    </w:p>
    <w:p w:rsidR="002C5270" w:rsidRPr="002A1B47" w:rsidRDefault="002C5270" w:rsidP="00922F80">
      <w:pPr>
        <w:pStyle w:val="BodyText"/>
      </w:pPr>
      <w:r w:rsidRPr="002A1B47">
        <w:rPr>
          <w:noProof w:val="0"/>
        </w:rPr>
        <w:t>Dr. Jones admits patient J to the hospital for pneumonia. During patient J’s visit, he is diagnosed with angina. While in the hospital, he is scheduled for angiogram</w:t>
      </w:r>
      <w:r w:rsidR="002A1B47">
        <w:rPr>
          <w:noProof w:val="0"/>
        </w:rPr>
        <w:t xml:space="preserve">. </w:t>
      </w:r>
      <w:r w:rsidRPr="002A1B47">
        <w:rPr>
          <w:noProof w:val="0"/>
        </w:rPr>
        <w:t>During preop, the cardiology nurse begins the data entry process into the cardiology system for the patient (e.g., completes assessment form.)  The nurse selects the patients name and the cardiology system initiates a query to the EHR for demographic and patient profile data (e.g., problems, meds and allergies.) The EHR returns the information, the cardiology system uses this information to populate the assessment form, and the nurse completes any missing information through a patient interview</w:t>
      </w:r>
      <w:r w:rsidR="002A1B47">
        <w:rPr>
          <w:noProof w:val="0"/>
        </w:rPr>
        <w:t xml:space="preserve">. </w:t>
      </w:r>
      <w:r w:rsidRPr="002A1B47">
        <w:rPr>
          <w:noProof w:val="0"/>
        </w:rPr>
        <w:t>(During the assessment process the same information returned is used for decision support and reminders.)  During the angiogram, patient J requires angioplasty</w:t>
      </w:r>
      <w:r w:rsidR="002A1B47">
        <w:rPr>
          <w:noProof w:val="0"/>
        </w:rPr>
        <w:t xml:space="preserve">. </w:t>
      </w:r>
      <w:r w:rsidRPr="002A1B47">
        <w:rPr>
          <w:noProof w:val="0"/>
        </w:rPr>
        <w:t>Medications are administered during the procedure and new ongoing orders are created</w:t>
      </w:r>
      <w:r w:rsidR="002A1B47">
        <w:rPr>
          <w:noProof w:val="0"/>
        </w:rPr>
        <w:t xml:space="preserve">. </w:t>
      </w:r>
      <w:r w:rsidRPr="002A1B47">
        <w:rPr>
          <w:noProof w:val="0"/>
        </w:rPr>
        <w:t>After the procedure is closed, the Cardiology system pushes the administered medications and ongoing medications to the EHR.</w:t>
      </w:r>
    </w:p>
    <w:p w:rsidR="001E0636" w:rsidRPr="002A1B47" w:rsidRDefault="001E0636" w:rsidP="00922F80">
      <w:pPr>
        <w:pStyle w:val="BodyText"/>
        <w:rPr>
          <w:rFonts w:ascii="Arial" w:hAnsi="Arial"/>
          <w:sz w:val="28"/>
        </w:rPr>
      </w:pPr>
      <w:bookmarkStart w:id="1328" w:name="_Appendix_C_–"/>
      <w:bookmarkStart w:id="1329" w:name="_Toc379381152"/>
      <w:bookmarkEnd w:id="1328"/>
      <w:r w:rsidRPr="002A1B47">
        <w:rPr>
          <w:noProof w:val="0"/>
        </w:rPr>
        <w:br w:type="page"/>
      </w:r>
    </w:p>
    <w:p w:rsidR="002C5270" w:rsidRPr="002A1B47" w:rsidRDefault="003354E0">
      <w:pPr>
        <w:pStyle w:val="AppendixHeading1"/>
        <w:rPr>
          <w:noProof w:val="0"/>
        </w:rPr>
      </w:pPr>
      <w:bookmarkStart w:id="1330" w:name="_Toc383590944"/>
      <w:r w:rsidRPr="002A1B47">
        <w:rPr>
          <w:noProof w:val="0"/>
        </w:rPr>
        <w:t xml:space="preserve">Appendix C: </w:t>
      </w:r>
      <w:r w:rsidR="002C5270" w:rsidRPr="002A1B47">
        <w:rPr>
          <w:noProof w:val="0"/>
        </w:rPr>
        <w:t>DAF Data Requirements</w:t>
      </w:r>
      <w:bookmarkEnd w:id="1329"/>
      <w:bookmarkEnd w:id="1330"/>
    </w:p>
    <w:p w:rsidR="002C5270" w:rsidRPr="002A1B47" w:rsidRDefault="002C5270" w:rsidP="00922F80">
      <w:pPr>
        <w:pStyle w:val="BodyText"/>
      </w:pPr>
      <w:r w:rsidRPr="002A1B47">
        <w:rPr>
          <w:noProof w:val="0"/>
        </w:rPr>
        <w:t xml:space="preserve">The dataset requirements section identifies the data elements based on the use cases and are described at a conceptual level. The descriptions of the data elements are independent of any particular standard and will serve as the starting point for </w:t>
      </w:r>
      <w:r w:rsidR="0019495B" w:rsidRPr="002A1B47">
        <w:rPr>
          <w:noProof w:val="0"/>
        </w:rPr>
        <w:t>detailed profile development activities</w:t>
      </w:r>
      <w:r w:rsidR="002A1B47">
        <w:rPr>
          <w:noProof w:val="0"/>
        </w:rPr>
        <w:t xml:space="preserve">. </w:t>
      </w:r>
      <w:r w:rsidRPr="002A1B47">
        <w:rPr>
          <w:noProof w:val="0"/>
        </w:rPr>
        <w:t xml:space="preserve">As a starting point these data elements have been derived </w:t>
      </w:r>
      <w:r w:rsidR="002A1B47" w:rsidRPr="002A1B47">
        <w:rPr>
          <w:noProof w:val="0"/>
        </w:rPr>
        <w:t>from IHE</w:t>
      </w:r>
      <w:r w:rsidRPr="002A1B47">
        <w:rPr>
          <w:noProof w:val="0"/>
        </w:rPr>
        <w:t xml:space="preserve"> XDS Metadata definitions.</w:t>
      </w:r>
    </w:p>
    <w:p w:rsidR="003354E0" w:rsidRPr="002A1B47" w:rsidRDefault="003354E0" w:rsidP="00FF1713"/>
    <w:p w:rsidR="002C5270" w:rsidRPr="002A1B47" w:rsidRDefault="0019495B" w:rsidP="00922F80">
      <w:pPr>
        <w:pStyle w:val="TableTitle"/>
        <w:rPr>
          <w:noProof w:val="0"/>
        </w:rPr>
      </w:pPr>
      <w:r w:rsidRPr="002A1B47">
        <w:rPr>
          <w:noProof w:val="0"/>
        </w:rPr>
        <w:t xml:space="preserve">Table </w:t>
      </w:r>
      <w:r w:rsidR="00E83130">
        <w:rPr>
          <w:noProof w:val="0"/>
        </w:rPr>
        <w:t>C-1</w:t>
      </w:r>
      <w:r w:rsidR="00E33E65" w:rsidRPr="002A1B47">
        <w:rPr>
          <w:noProof w:val="0"/>
        </w:rPr>
        <w:t>:</w:t>
      </w:r>
      <w:r w:rsidRPr="002A1B47">
        <w:rPr>
          <w:noProof w:val="0"/>
        </w:rPr>
        <w:t xml:space="preserve"> Time related Encounter Documentation </w:t>
      </w:r>
    </w:p>
    <w:tbl>
      <w:tblPr>
        <w:tblW w:w="8380" w:type="dxa"/>
        <w:jc w:val="center"/>
        <w:tblLook w:val="04A0" w:firstRow="1" w:lastRow="0" w:firstColumn="1" w:lastColumn="0" w:noHBand="0" w:noVBand="1"/>
      </w:tblPr>
      <w:tblGrid>
        <w:gridCol w:w="2560"/>
        <w:gridCol w:w="2780"/>
        <w:gridCol w:w="3040"/>
      </w:tblGrid>
      <w:tr w:rsidR="002C5270" w:rsidRPr="002A1B47" w:rsidTr="00922F80">
        <w:trPr>
          <w:trHeight w:val="720"/>
          <w:jc w:val="center"/>
        </w:trPr>
        <w:tc>
          <w:tcPr>
            <w:tcW w:w="2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5270" w:rsidRPr="002A1B47" w:rsidRDefault="002C5270" w:rsidP="00FF1713">
            <w:pPr>
              <w:pStyle w:val="TableEntryHeader"/>
              <w:rPr>
                <w:noProof w:val="0"/>
              </w:rPr>
            </w:pPr>
            <w:r w:rsidRPr="002A1B47">
              <w:rPr>
                <w:noProof w:val="0"/>
              </w:rPr>
              <w:t xml:space="preserve">Data Set Selection </w:t>
            </w:r>
          </w:p>
        </w:tc>
        <w:tc>
          <w:tcPr>
            <w:tcW w:w="2780" w:type="dxa"/>
            <w:tcBorders>
              <w:top w:val="single" w:sz="4" w:space="0" w:color="auto"/>
              <w:left w:val="nil"/>
              <w:bottom w:val="single" w:sz="4" w:space="0" w:color="auto"/>
              <w:right w:val="single" w:sz="4" w:space="0" w:color="auto"/>
            </w:tcBorders>
            <w:shd w:val="clear" w:color="auto" w:fill="D9D9D9" w:themeFill="background1" w:themeFillShade="D9"/>
            <w:hideMark/>
          </w:tcPr>
          <w:p w:rsidR="002C5270" w:rsidRPr="002A1B47" w:rsidRDefault="002C5270" w:rsidP="00FF1713">
            <w:pPr>
              <w:pStyle w:val="TableEntryHeader"/>
              <w:rPr>
                <w:noProof w:val="0"/>
              </w:rPr>
            </w:pPr>
            <w:r w:rsidRPr="002A1B47">
              <w:rPr>
                <w:noProof w:val="0"/>
              </w:rPr>
              <w:t>Generic Data Element</w:t>
            </w:r>
            <w:r w:rsidRPr="002A1B47">
              <w:rPr>
                <w:rStyle w:val="FootnoteReference"/>
                <w:rFonts w:cs="Calibri"/>
                <w:b w:val="0"/>
                <w:noProof w:val="0"/>
                <w:color w:val="FFFFFF"/>
              </w:rPr>
              <w:footnoteReference w:id="5"/>
            </w:r>
          </w:p>
        </w:tc>
        <w:tc>
          <w:tcPr>
            <w:tcW w:w="3040" w:type="dxa"/>
            <w:tcBorders>
              <w:top w:val="single" w:sz="4" w:space="0" w:color="auto"/>
              <w:left w:val="nil"/>
              <w:bottom w:val="single" w:sz="4" w:space="0" w:color="auto"/>
              <w:right w:val="single" w:sz="4" w:space="0" w:color="auto"/>
            </w:tcBorders>
            <w:shd w:val="clear" w:color="auto" w:fill="D9D9D9" w:themeFill="background1" w:themeFillShade="D9"/>
            <w:hideMark/>
          </w:tcPr>
          <w:p w:rsidR="002C5270" w:rsidRPr="002A1B47" w:rsidRDefault="002C5270" w:rsidP="00FF1713">
            <w:pPr>
              <w:pStyle w:val="TableEntryHeader"/>
              <w:rPr>
                <w:noProof w:val="0"/>
              </w:rPr>
            </w:pPr>
            <w:r w:rsidRPr="002A1B47">
              <w:rPr>
                <w:noProof w:val="0"/>
              </w:rPr>
              <w:t>Generic  Data Element Description</w:t>
            </w:r>
          </w:p>
        </w:tc>
      </w:tr>
      <w:tr w:rsidR="002C5270" w:rsidRPr="002A1B47" w:rsidTr="00FF1713">
        <w:trPr>
          <w:trHeight w:val="600"/>
          <w:jc w:val="center"/>
        </w:trPr>
        <w:tc>
          <w:tcPr>
            <w:tcW w:w="25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C5270" w:rsidRPr="002A1B47" w:rsidRDefault="002C5270" w:rsidP="00FF1713">
            <w:pPr>
              <w:pStyle w:val="TableEntry"/>
              <w:rPr>
                <w:noProof w:val="0"/>
              </w:rPr>
            </w:pPr>
            <w:r w:rsidRPr="002A1B47">
              <w:rPr>
                <w:noProof w:val="0"/>
              </w:rPr>
              <w:t>Time</w:t>
            </w:r>
          </w:p>
        </w:tc>
        <w:tc>
          <w:tcPr>
            <w:tcW w:w="2780" w:type="dxa"/>
            <w:tcBorders>
              <w:top w:val="nil"/>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Document Creation Time</w:t>
            </w:r>
          </w:p>
        </w:tc>
        <w:tc>
          <w:tcPr>
            <w:tcW w:w="3040" w:type="dxa"/>
            <w:tcBorders>
              <w:top w:val="nil"/>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Date and Time stamp for document creation.</w:t>
            </w:r>
          </w:p>
        </w:tc>
      </w:tr>
      <w:tr w:rsidR="002C5270" w:rsidRPr="002A1B47" w:rsidTr="00FF1713">
        <w:trPr>
          <w:trHeight w:val="600"/>
          <w:jc w:val="center"/>
        </w:trPr>
        <w:tc>
          <w:tcPr>
            <w:tcW w:w="2560" w:type="dxa"/>
            <w:vMerge/>
            <w:tcBorders>
              <w:top w:val="single" w:sz="4" w:space="0" w:color="auto"/>
              <w:left w:val="single" w:sz="4" w:space="0" w:color="auto"/>
              <w:bottom w:val="single" w:sz="4" w:space="0" w:color="auto"/>
              <w:right w:val="single" w:sz="4" w:space="0" w:color="auto"/>
            </w:tcBorders>
            <w:vAlign w:val="center"/>
            <w:hideMark/>
          </w:tcPr>
          <w:p w:rsidR="002C5270" w:rsidRPr="002A1B47" w:rsidRDefault="002C5270" w:rsidP="00FF1713">
            <w:pPr>
              <w:pStyle w:val="TableEntry"/>
              <w:rPr>
                <w:noProof w:val="0"/>
              </w:rPr>
            </w:pPr>
          </w:p>
        </w:tc>
        <w:tc>
          <w:tcPr>
            <w:tcW w:w="2780" w:type="dxa"/>
            <w:tcBorders>
              <w:top w:val="nil"/>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Service Start Time</w:t>
            </w:r>
          </w:p>
        </w:tc>
        <w:tc>
          <w:tcPr>
            <w:tcW w:w="3040" w:type="dxa"/>
            <w:tcBorders>
              <w:top w:val="nil"/>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The start time the service being documented took place.</w:t>
            </w:r>
          </w:p>
        </w:tc>
      </w:tr>
      <w:tr w:rsidR="002C5270" w:rsidRPr="002A1B47" w:rsidTr="00FF1713">
        <w:trPr>
          <w:trHeight w:val="600"/>
          <w:jc w:val="center"/>
        </w:trPr>
        <w:tc>
          <w:tcPr>
            <w:tcW w:w="2560" w:type="dxa"/>
            <w:vMerge/>
            <w:tcBorders>
              <w:top w:val="single" w:sz="4" w:space="0" w:color="auto"/>
              <w:left w:val="single" w:sz="4" w:space="0" w:color="auto"/>
              <w:bottom w:val="single" w:sz="4" w:space="0" w:color="auto"/>
              <w:right w:val="single" w:sz="4" w:space="0" w:color="auto"/>
            </w:tcBorders>
            <w:vAlign w:val="center"/>
            <w:hideMark/>
          </w:tcPr>
          <w:p w:rsidR="002C5270" w:rsidRPr="002A1B47" w:rsidRDefault="002C5270" w:rsidP="00FF1713">
            <w:pPr>
              <w:pStyle w:val="TableEntry"/>
              <w:rPr>
                <w:noProof w:val="0"/>
              </w:rPr>
            </w:pPr>
          </w:p>
        </w:tc>
        <w:tc>
          <w:tcPr>
            <w:tcW w:w="2780" w:type="dxa"/>
            <w:tcBorders>
              <w:top w:val="nil"/>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Service End Time</w:t>
            </w:r>
          </w:p>
        </w:tc>
        <w:tc>
          <w:tcPr>
            <w:tcW w:w="3040" w:type="dxa"/>
            <w:tcBorders>
              <w:top w:val="nil"/>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 xml:space="preserve">The stop time the service being documented took place. </w:t>
            </w:r>
          </w:p>
        </w:tc>
      </w:tr>
    </w:tbl>
    <w:p w:rsidR="003354E0" w:rsidRPr="002A1B47" w:rsidRDefault="003354E0" w:rsidP="00922F80">
      <w:pPr>
        <w:pStyle w:val="BodyText"/>
        <w:rPr>
          <w:noProof w:val="0"/>
        </w:rPr>
      </w:pPr>
    </w:p>
    <w:p w:rsidR="002C5270" w:rsidRPr="002A1B47" w:rsidRDefault="00620372" w:rsidP="00922F80">
      <w:pPr>
        <w:pStyle w:val="TableTitle"/>
        <w:rPr>
          <w:noProof w:val="0"/>
        </w:rPr>
      </w:pPr>
      <w:r w:rsidRPr="002A1B47">
        <w:rPr>
          <w:noProof w:val="0"/>
        </w:rPr>
        <w:t xml:space="preserve">Table </w:t>
      </w:r>
      <w:r w:rsidR="00E83130">
        <w:rPr>
          <w:noProof w:val="0"/>
        </w:rPr>
        <w:t>C-2</w:t>
      </w:r>
      <w:r w:rsidR="00E33E65" w:rsidRPr="002A1B47">
        <w:rPr>
          <w:noProof w:val="0"/>
        </w:rPr>
        <w:t>:</w:t>
      </w:r>
      <w:r w:rsidRPr="002A1B47">
        <w:rPr>
          <w:noProof w:val="0"/>
        </w:rPr>
        <w:t xml:space="preserve"> Patient related Encounter Documentation</w:t>
      </w:r>
    </w:p>
    <w:tbl>
      <w:tblPr>
        <w:tblW w:w="8380" w:type="dxa"/>
        <w:jc w:val="center"/>
        <w:tblLook w:val="04A0" w:firstRow="1" w:lastRow="0" w:firstColumn="1" w:lastColumn="0" w:noHBand="0" w:noVBand="1"/>
      </w:tblPr>
      <w:tblGrid>
        <w:gridCol w:w="2560"/>
        <w:gridCol w:w="2780"/>
        <w:gridCol w:w="3040"/>
      </w:tblGrid>
      <w:tr w:rsidR="002C5270" w:rsidRPr="002A1B47" w:rsidTr="00922F80">
        <w:trPr>
          <w:trHeight w:val="720"/>
          <w:jc w:val="center"/>
        </w:trPr>
        <w:tc>
          <w:tcPr>
            <w:tcW w:w="2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5270" w:rsidRPr="002A1B47" w:rsidRDefault="002C5270" w:rsidP="00FF1713">
            <w:pPr>
              <w:pStyle w:val="TableEntryHeader"/>
              <w:rPr>
                <w:noProof w:val="0"/>
              </w:rPr>
            </w:pPr>
            <w:r w:rsidRPr="002A1B47">
              <w:rPr>
                <w:noProof w:val="0"/>
              </w:rPr>
              <w:t xml:space="preserve">Data Set Selection </w:t>
            </w:r>
          </w:p>
        </w:tc>
        <w:tc>
          <w:tcPr>
            <w:tcW w:w="2780" w:type="dxa"/>
            <w:tcBorders>
              <w:top w:val="single" w:sz="4" w:space="0" w:color="auto"/>
              <w:left w:val="nil"/>
              <w:bottom w:val="single" w:sz="4" w:space="0" w:color="auto"/>
              <w:right w:val="single" w:sz="4" w:space="0" w:color="auto"/>
            </w:tcBorders>
            <w:shd w:val="clear" w:color="auto" w:fill="D9D9D9" w:themeFill="background1" w:themeFillShade="D9"/>
            <w:hideMark/>
          </w:tcPr>
          <w:p w:rsidR="002C5270" w:rsidRPr="002A1B47" w:rsidRDefault="002C5270" w:rsidP="00FF1713">
            <w:pPr>
              <w:pStyle w:val="TableEntryHeader"/>
              <w:rPr>
                <w:noProof w:val="0"/>
              </w:rPr>
            </w:pPr>
            <w:r w:rsidRPr="002A1B47">
              <w:rPr>
                <w:noProof w:val="0"/>
              </w:rPr>
              <w:t>Generic Data Element</w:t>
            </w:r>
            <w:r w:rsidRPr="002A1B47">
              <w:rPr>
                <w:rStyle w:val="FootnoteReference"/>
                <w:rFonts w:cs="Calibri"/>
                <w:b w:val="0"/>
                <w:noProof w:val="0"/>
                <w:color w:val="FFFFFF"/>
              </w:rPr>
              <w:footnoteReference w:id="6"/>
            </w:r>
          </w:p>
        </w:tc>
        <w:tc>
          <w:tcPr>
            <w:tcW w:w="3040" w:type="dxa"/>
            <w:tcBorders>
              <w:top w:val="single" w:sz="4" w:space="0" w:color="auto"/>
              <w:left w:val="nil"/>
              <w:bottom w:val="single" w:sz="4" w:space="0" w:color="auto"/>
              <w:right w:val="single" w:sz="4" w:space="0" w:color="auto"/>
            </w:tcBorders>
            <w:shd w:val="clear" w:color="auto" w:fill="D9D9D9" w:themeFill="background1" w:themeFillShade="D9"/>
            <w:hideMark/>
          </w:tcPr>
          <w:p w:rsidR="002C5270" w:rsidRPr="002A1B47" w:rsidRDefault="002C5270" w:rsidP="00FF1713">
            <w:pPr>
              <w:pStyle w:val="TableEntryHeader"/>
              <w:rPr>
                <w:noProof w:val="0"/>
              </w:rPr>
            </w:pPr>
            <w:r w:rsidRPr="002A1B47">
              <w:rPr>
                <w:noProof w:val="0"/>
              </w:rPr>
              <w:t>Generic  Data Element Description</w:t>
            </w:r>
          </w:p>
        </w:tc>
      </w:tr>
      <w:tr w:rsidR="002C5270" w:rsidRPr="002A1B47" w:rsidTr="00FF1713">
        <w:trPr>
          <w:trHeight w:val="720"/>
          <w:jc w:val="center"/>
        </w:trPr>
        <w:tc>
          <w:tcPr>
            <w:tcW w:w="2560" w:type="dxa"/>
            <w:vMerge w:val="restart"/>
            <w:tcBorders>
              <w:top w:val="single" w:sz="4" w:space="0" w:color="auto"/>
              <w:left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Patient Data</w:t>
            </w:r>
          </w:p>
        </w:tc>
        <w:tc>
          <w:tcPr>
            <w:tcW w:w="2780" w:type="dxa"/>
            <w:tcBorders>
              <w:top w:val="single" w:sz="4" w:space="0" w:color="auto"/>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Patient ID</w:t>
            </w:r>
          </w:p>
        </w:tc>
        <w:tc>
          <w:tcPr>
            <w:tcW w:w="3040" w:type="dxa"/>
            <w:tcBorders>
              <w:top w:val="single" w:sz="4" w:space="0" w:color="auto"/>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The identifier assigned by a provider or healthcare organization to a patient  (example: MRN)</w:t>
            </w:r>
          </w:p>
        </w:tc>
      </w:tr>
      <w:tr w:rsidR="002C5270" w:rsidRPr="002A1B47" w:rsidTr="00FF1713">
        <w:trPr>
          <w:trHeight w:val="720"/>
          <w:jc w:val="center"/>
        </w:trPr>
        <w:tc>
          <w:tcPr>
            <w:tcW w:w="2560" w:type="dxa"/>
            <w:vMerge/>
            <w:tcBorders>
              <w:left w:val="single" w:sz="4" w:space="0" w:color="auto"/>
              <w:right w:val="single" w:sz="4" w:space="0" w:color="auto"/>
            </w:tcBorders>
            <w:shd w:val="clear" w:color="auto" w:fill="auto"/>
            <w:hideMark/>
          </w:tcPr>
          <w:p w:rsidR="002C5270" w:rsidRPr="002A1B47" w:rsidRDefault="002C5270" w:rsidP="00FF1713">
            <w:pPr>
              <w:pStyle w:val="TableEntry"/>
              <w:rPr>
                <w:noProof w:val="0"/>
              </w:rPr>
            </w:pPr>
          </w:p>
        </w:tc>
        <w:tc>
          <w:tcPr>
            <w:tcW w:w="2780" w:type="dxa"/>
            <w:tcBorders>
              <w:top w:val="single" w:sz="4" w:space="0" w:color="auto"/>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Patient Demographics</w:t>
            </w:r>
          </w:p>
        </w:tc>
        <w:tc>
          <w:tcPr>
            <w:tcW w:w="3040" w:type="dxa"/>
            <w:tcBorders>
              <w:top w:val="single" w:sz="4" w:space="0" w:color="auto"/>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A set of demographic information about the patient. This information typically includes patient’s first and last name, sex, birth date, race, and ethnicity.</w:t>
            </w:r>
          </w:p>
        </w:tc>
      </w:tr>
      <w:tr w:rsidR="002C5270" w:rsidRPr="002A1B47" w:rsidTr="00FF1713">
        <w:trPr>
          <w:trHeight w:val="720"/>
          <w:jc w:val="center"/>
        </w:trPr>
        <w:tc>
          <w:tcPr>
            <w:tcW w:w="2560" w:type="dxa"/>
            <w:vMerge/>
            <w:tcBorders>
              <w:left w:val="single" w:sz="4" w:space="0" w:color="auto"/>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p>
        </w:tc>
        <w:tc>
          <w:tcPr>
            <w:tcW w:w="2780" w:type="dxa"/>
            <w:tcBorders>
              <w:top w:val="single" w:sz="4" w:space="0" w:color="auto"/>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Patient  Identifiers</w:t>
            </w:r>
          </w:p>
        </w:tc>
        <w:tc>
          <w:tcPr>
            <w:tcW w:w="3040" w:type="dxa"/>
            <w:tcBorders>
              <w:top w:val="single" w:sz="4" w:space="0" w:color="auto"/>
              <w:left w:val="nil"/>
              <w:bottom w:val="single" w:sz="4" w:space="0" w:color="auto"/>
              <w:right w:val="single" w:sz="4" w:space="0" w:color="auto"/>
            </w:tcBorders>
            <w:shd w:val="clear" w:color="auto" w:fill="auto"/>
            <w:hideMark/>
          </w:tcPr>
          <w:p w:rsidR="002C5270" w:rsidRPr="002A1B47" w:rsidRDefault="002C5270" w:rsidP="00FF1713">
            <w:pPr>
              <w:pStyle w:val="TableEntry"/>
              <w:rPr>
                <w:noProof w:val="0"/>
              </w:rPr>
            </w:pPr>
            <w:r w:rsidRPr="002A1B47">
              <w:rPr>
                <w:noProof w:val="0"/>
              </w:rPr>
              <w:t>ID assigned to a patient where the care was provided within the local organization, if different from Patient ID.</w:t>
            </w:r>
          </w:p>
        </w:tc>
      </w:tr>
    </w:tbl>
    <w:p w:rsidR="002C5270" w:rsidRPr="002A1B47" w:rsidRDefault="002C5270" w:rsidP="00FF1713">
      <w:pPr>
        <w:rPr>
          <w:i/>
        </w:rPr>
      </w:pPr>
    </w:p>
    <w:p w:rsidR="00620372" w:rsidRPr="002A1B47" w:rsidRDefault="00620372" w:rsidP="00620372">
      <w:pPr>
        <w:pStyle w:val="Caption"/>
        <w:keepNext/>
        <w:jc w:val="center"/>
        <w:rPr>
          <w:noProof w:val="0"/>
        </w:rPr>
      </w:pPr>
    </w:p>
    <w:p w:rsidR="00620372" w:rsidRPr="002A1B47" w:rsidRDefault="00620372" w:rsidP="008923C0">
      <w:pPr>
        <w:pStyle w:val="BodyText"/>
        <w:rPr>
          <w:noProof w:val="0"/>
        </w:rPr>
      </w:pPr>
    </w:p>
    <w:p w:rsidR="00FF1713" w:rsidRPr="002A1B47" w:rsidRDefault="004D45A9" w:rsidP="00922F80">
      <w:pPr>
        <w:pStyle w:val="TableTitle"/>
        <w:rPr>
          <w:noProof w:val="0"/>
        </w:rPr>
      </w:pPr>
      <w:r w:rsidRPr="002A1B47">
        <w:rPr>
          <w:noProof w:val="0"/>
        </w:rPr>
        <w:tab/>
      </w:r>
      <w:r w:rsidR="00620372" w:rsidRPr="002A1B47">
        <w:rPr>
          <w:noProof w:val="0"/>
        </w:rPr>
        <w:t xml:space="preserve">Table </w:t>
      </w:r>
      <w:r w:rsidR="00E83130">
        <w:rPr>
          <w:noProof w:val="0"/>
        </w:rPr>
        <w:t>C-3</w:t>
      </w:r>
      <w:r w:rsidR="00E33E65" w:rsidRPr="002A1B47">
        <w:rPr>
          <w:noProof w:val="0"/>
        </w:rPr>
        <w:t>:</w:t>
      </w:r>
      <w:r w:rsidR="00620372" w:rsidRPr="002A1B47">
        <w:rPr>
          <w:noProof w:val="0"/>
        </w:rPr>
        <w:t xml:space="preserve"> Organization related Encounter Documentation </w:t>
      </w:r>
    </w:p>
    <w:tbl>
      <w:tblPr>
        <w:tblW w:w="8565" w:type="dxa"/>
        <w:jc w:val="center"/>
        <w:tblLook w:val="04A0" w:firstRow="1" w:lastRow="0" w:firstColumn="1" w:lastColumn="0" w:noHBand="0" w:noVBand="1"/>
      </w:tblPr>
      <w:tblGrid>
        <w:gridCol w:w="2560"/>
        <w:gridCol w:w="2225"/>
        <w:gridCol w:w="3780"/>
      </w:tblGrid>
      <w:tr w:rsidR="00FF1713" w:rsidRPr="002A1B47" w:rsidTr="00922F80">
        <w:trPr>
          <w:trHeight w:val="720"/>
          <w:jc w:val="center"/>
        </w:trPr>
        <w:tc>
          <w:tcPr>
            <w:tcW w:w="2560" w:type="dxa"/>
            <w:tcBorders>
              <w:top w:val="single" w:sz="4" w:space="0" w:color="auto"/>
              <w:left w:val="single" w:sz="4" w:space="0" w:color="auto"/>
              <w:right w:val="single" w:sz="4" w:space="0" w:color="auto"/>
            </w:tcBorders>
            <w:shd w:val="clear" w:color="auto" w:fill="D9D9D9" w:themeFill="background1" w:themeFillShade="D9"/>
          </w:tcPr>
          <w:p w:rsidR="00FF1713" w:rsidRPr="002A1B47" w:rsidRDefault="00FF1713" w:rsidP="00922F80">
            <w:pPr>
              <w:pStyle w:val="TableEntryHeader"/>
              <w:rPr>
                <w:noProof w:val="0"/>
              </w:rPr>
            </w:pPr>
            <w:r w:rsidRPr="002A1B47">
              <w:rPr>
                <w:noProof w:val="0"/>
              </w:rPr>
              <w:t xml:space="preserve">Data Set Selection </w:t>
            </w:r>
          </w:p>
        </w:tc>
        <w:tc>
          <w:tcPr>
            <w:tcW w:w="2225" w:type="dxa"/>
            <w:tcBorders>
              <w:top w:val="single" w:sz="4" w:space="0" w:color="auto"/>
              <w:left w:val="nil"/>
              <w:bottom w:val="single" w:sz="4" w:space="0" w:color="auto"/>
              <w:right w:val="single" w:sz="4" w:space="0" w:color="auto"/>
            </w:tcBorders>
            <w:shd w:val="clear" w:color="auto" w:fill="D9D9D9" w:themeFill="background1" w:themeFillShade="D9"/>
          </w:tcPr>
          <w:p w:rsidR="00FF1713" w:rsidRPr="002A1B47" w:rsidRDefault="00FF1713" w:rsidP="00922F80">
            <w:pPr>
              <w:pStyle w:val="TableEntryHeader"/>
              <w:rPr>
                <w:noProof w:val="0"/>
              </w:rPr>
            </w:pPr>
            <w:r w:rsidRPr="002A1B47">
              <w:rPr>
                <w:noProof w:val="0"/>
              </w:rPr>
              <w:t>Generic Data Element</w:t>
            </w:r>
            <w:r w:rsidRPr="00922F80">
              <w:rPr>
                <w:rStyle w:val="FootnoteReference"/>
                <w:noProof w:val="0"/>
                <w:vertAlign w:val="baseline"/>
              </w:rPr>
              <w:footnoteReference w:id="7"/>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tcPr>
          <w:p w:rsidR="00FF1713" w:rsidRPr="002A1B47" w:rsidRDefault="00FF1713" w:rsidP="00922F80">
            <w:pPr>
              <w:pStyle w:val="TableEntryHeader"/>
              <w:rPr>
                <w:noProof w:val="0"/>
              </w:rPr>
            </w:pPr>
            <w:r w:rsidRPr="002A1B47">
              <w:rPr>
                <w:noProof w:val="0"/>
              </w:rPr>
              <w:t>Generic  Data Element Description</w:t>
            </w:r>
          </w:p>
        </w:tc>
      </w:tr>
      <w:tr w:rsidR="006C3099" w:rsidRPr="002A1B47" w:rsidTr="00922F80">
        <w:trPr>
          <w:trHeight w:val="584"/>
          <w:jc w:val="center"/>
        </w:trPr>
        <w:tc>
          <w:tcPr>
            <w:tcW w:w="2560" w:type="dxa"/>
            <w:vMerge w:val="restart"/>
            <w:tcBorders>
              <w:top w:val="single" w:sz="4" w:space="0" w:color="auto"/>
              <w:left w:val="single" w:sz="4" w:space="0" w:color="auto"/>
              <w:right w:val="single" w:sz="4" w:space="0" w:color="auto"/>
            </w:tcBorders>
            <w:shd w:val="clear" w:color="auto" w:fill="auto"/>
          </w:tcPr>
          <w:p w:rsidR="006C3099" w:rsidRPr="002A1B47" w:rsidRDefault="006C3099" w:rsidP="00FF1713">
            <w:pPr>
              <w:pStyle w:val="TableEntry"/>
              <w:rPr>
                <w:noProof w:val="0"/>
              </w:rPr>
            </w:pPr>
            <w:r w:rsidRPr="002A1B47">
              <w:rPr>
                <w:noProof w:val="0"/>
              </w:rPr>
              <w:t>Organization Data</w:t>
            </w:r>
          </w:p>
        </w:tc>
        <w:tc>
          <w:tcPr>
            <w:tcW w:w="2225" w:type="dxa"/>
            <w:tcBorders>
              <w:top w:val="single" w:sz="4" w:space="0" w:color="auto"/>
              <w:left w:val="nil"/>
              <w:right w:val="single" w:sz="4" w:space="0" w:color="auto"/>
            </w:tcBorders>
            <w:shd w:val="clear" w:color="auto" w:fill="auto"/>
          </w:tcPr>
          <w:p w:rsidR="006C3099" w:rsidRPr="002A1B47" w:rsidRDefault="006C3099" w:rsidP="008E0464">
            <w:pPr>
              <w:pStyle w:val="TableEntry"/>
              <w:rPr>
                <w:noProof w:val="0"/>
              </w:rPr>
            </w:pPr>
            <w:r w:rsidRPr="002A1B47">
              <w:rPr>
                <w:noProof w:val="0"/>
              </w:rPr>
              <w:t>Author institution</w:t>
            </w:r>
          </w:p>
        </w:tc>
        <w:tc>
          <w:tcPr>
            <w:tcW w:w="3780" w:type="dxa"/>
            <w:tcBorders>
              <w:top w:val="single" w:sz="4" w:space="0" w:color="auto"/>
              <w:left w:val="nil"/>
              <w:right w:val="single" w:sz="4" w:space="0" w:color="auto"/>
            </w:tcBorders>
            <w:shd w:val="clear" w:color="auto" w:fill="auto"/>
          </w:tcPr>
          <w:p w:rsidR="006C3099" w:rsidRPr="002A1B47" w:rsidRDefault="006C3099" w:rsidP="008E0464">
            <w:pPr>
              <w:pStyle w:val="TableEntry"/>
              <w:rPr>
                <w:noProof w:val="0"/>
              </w:rPr>
            </w:pPr>
            <w:r w:rsidRPr="002A1B47">
              <w:rPr>
                <w:noProof w:val="0"/>
              </w:rPr>
              <w:t>Represents a specific healthcare facility where a document was authored.</w:t>
            </w:r>
          </w:p>
        </w:tc>
      </w:tr>
      <w:tr w:rsidR="00FF1713" w:rsidRPr="002A1B47" w:rsidTr="00FF1713">
        <w:trPr>
          <w:trHeight w:val="720"/>
          <w:jc w:val="center"/>
        </w:trPr>
        <w:tc>
          <w:tcPr>
            <w:tcW w:w="2560" w:type="dxa"/>
            <w:vMerge/>
            <w:tcBorders>
              <w:left w:val="single" w:sz="4" w:space="0" w:color="auto"/>
              <w:right w:val="single" w:sz="4" w:space="0" w:color="auto"/>
            </w:tcBorders>
            <w:shd w:val="clear" w:color="auto" w:fill="auto"/>
          </w:tcPr>
          <w:p w:rsidR="00FF1713" w:rsidRPr="002A1B47"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rsidR="00FF1713" w:rsidRPr="002A1B47" w:rsidRDefault="00FF1713" w:rsidP="00FF1713">
            <w:pPr>
              <w:pStyle w:val="TableEntry"/>
              <w:rPr>
                <w:noProof w:val="0"/>
              </w:rPr>
            </w:pPr>
            <w:r w:rsidRPr="002A1B47">
              <w:rPr>
                <w:noProof w:val="0"/>
              </w:rPr>
              <w:t>Health Facility Information</w:t>
            </w:r>
          </w:p>
        </w:tc>
        <w:tc>
          <w:tcPr>
            <w:tcW w:w="3780" w:type="dxa"/>
            <w:tcBorders>
              <w:top w:val="single" w:sz="4" w:space="0" w:color="auto"/>
              <w:left w:val="nil"/>
              <w:bottom w:val="single" w:sz="4" w:space="0" w:color="auto"/>
              <w:right w:val="single" w:sz="4" w:space="0" w:color="auto"/>
            </w:tcBorders>
            <w:shd w:val="clear" w:color="auto" w:fill="auto"/>
          </w:tcPr>
          <w:p w:rsidR="00FF1713" w:rsidRPr="002A1B47" w:rsidRDefault="00FF1713" w:rsidP="00FF1713">
            <w:pPr>
              <w:pStyle w:val="TableEntry"/>
              <w:rPr>
                <w:noProof w:val="0"/>
              </w:rPr>
            </w:pPr>
            <w:r w:rsidRPr="002A1B47">
              <w:rPr>
                <w:noProof w:val="0"/>
              </w:rPr>
              <w:t>Information about the organizational setting in which the clinical encounter was documented and where clinical act occurred. This includes (Name of facility, Type of facility, code of facility, ID of facility)</w:t>
            </w:r>
          </w:p>
        </w:tc>
      </w:tr>
      <w:tr w:rsidR="00FF1713" w:rsidRPr="002A1B47" w:rsidTr="00FF1713">
        <w:trPr>
          <w:trHeight w:val="720"/>
          <w:jc w:val="center"/>
        </w:trPr>
        <w:tc>
          <w:tcPr>
            <w:tcW w:w="2560" w:type="dxa"/>
            <w:vMerge/>
            <w:tcBorders>
              <w:left w:val="single" w:sz="4" w:space="0" w:color="auto"/>
              <w:right w:val="single" w:sz="4" w:space="0" w:color="auto"/>
            </w:tcBorders>
            <w:shd w:val="clear" w:color="auto" w:fill="auto"/>
          </w:tcPr>
          <w:p w:rsidR="00FF1713" w:rsidRPr="002A1B47"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rsidR="00FF1713" w:rsidRPr="002A1B47" w:rsidRDefault="00FF1713" w:rsidP="00FF1713">
            <w:pPr>
              <w:pStyle w:val="TableEntry"/>
              <w:rPr>
                <w:noProof w:val="0"/>
              </w:rPr>
            </w:pPr>
            <w:r w:rsidRPr="002A1B47">
              <w:rPr>
                <w:noProof w:val="0"/>
              </w:rPr>
              <w:t xml:space="preserve">Source Organization Information </w:t>
            </w:r>
          </w:p>
        </w:tc>
        <w:tc>
          <w:tcPr>
            <w:tcW w:w="3780" w:type="dxa"/>
            <w:tcBorders>
              <w:top w:val="single" w:sz="4" w:space="0" w:color="auto"/>
              <w:left w:val="nil"/>
              <w:bottom w:val="single" w:sz="4" w:space="0" w:color="auto"/>
              <w:right w:val="single" w:sz="4" w:space="0" w:color="auto"/>
            </w:tcBorders>
            <w:shd w:val="clear" w:color="auto" w:fill="auto"/>
          </w:tcPr>
          <w:p w:rsidR="00FF1713" w:rsidRPr="002A1B47" w:rsidRDefault="00FF1713" w:rsidP="00FF1713">
            <w:pPr>
              <w:pStyle w:val="TableEntry"/>
              <w:rPr>
                <w:noProof w:val="0"/>
              </w:rPr>
            </w:pPr>
            <w:r w:rsidRPr="002A1B47">
              <w:rPr>
                <w:noProof w:val="0"/>
              </w:rPr>
              <w:t>Information about the origin of the document (Name of the Organization, Type of organization Code of organization, ID of the organization )</w:t>
            </w:r>
          </w:p>
        </w:tc>
      </w:tr>
      <w:tr w:rsidR="00FF1713" w:rsidRPr="002A1B47" w:rsidTr="00FF1713">
        <w:trPr>
          <w:trHeight w:val="720"/>
          <w:jc w:val="center"/>
        </w:trPr>
        <w:tc>
          <w:tcPr>
            <w:tcW w:w="2560" w:type="dxa"/>
            <w:vMerge/>
            <w:tcBorders>
              <w:left w:val="single" w:sz="4" w:space="0" w:color="auto"/>
              <w:right w:val="single" w:sz="4" w:space="0" w:color="auto"/>
            </w:tcBorders>
            <w:shd w:val="clear" w:color="auto" w:fill="auto"/>
          </w:tcPr>
          <w:p w:rsidR="00FF1713" w:rsidRPr="002A1B47"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rsidR="00FF1713" w:rsidRPr="002A1B47" w:rsidRDefault="00FF1713" w:rsidP="00FF1713">
            <w:pPr>
              <w:pStyle w:val="TableEntry"/>
              <w:rPr>
                <w:noProof w:val="0"/>
              </w:rPr>
            </w:pPr>
            <w:r w:rsidRPr="002A1B47">
              <w:rPr>
                <w:noProof w:val="0"/>
              </w:rPr>
              <w:t xml:space="preserve">Practice Setting Information </w:t>
            </w:r>
          </w:p>
        </w:tc>
        <w:tc>
          <w:tcPr>
            <w:tcW w:w="3780" w:type="dxa"/>
            <w:tcBorders>
              <w:top w:val="single" w:sz="4" w:space="0" w:color="auto"/>
              <w:left w:val="nil"/>
              <w:bottom w:val="single" w:sz="4" w:space="0" w:color="auto"/>
              <w:right w:val="single" w:sz="4" w:space="0" w:color="auto"/>
            </w:tcBorders>
            <w:shd w:val="clear" w:color="auto" w:fill="auto"/>
          </w:tcPr>
          <w:p w:rsidR="00FF1713" w:rsidRPr="002A1B47" w:rsidRDefault="00FF1713" w:rsidP="00FF1713">
            <w:pPr>
              <w:pStyle w:val="TableEntry"/>
              <w:rPr>
                <w:noProof w:val="0"/>
              </w:rPr>
            </w:pPr>
            <w:r w:rsidRPr="002A1B47">
              <w:rPr>
                <w:noProof w:val="0"/>
              </w:rPr>
              <w:t>Practice setting is the location where clinical care was provided and the document was created. (Name of the practice, Code associated with the type of practice, identifier associated with the type of practice)  e.g., Family Practice, Laboratory Department, Radiology Department, Pulmonary Unit, Intensive Care Unit, etc.</w:t>
            </w:r>
          </w:p>
        </w:tc>
      </w:tr>
      <w:tr w:rsidR="00FF1713" w:rsidRPr="002A1B47" w:rsidTr="00FF1713">
        <w:trPr>
          <w:trHeight w:val="720"/>
          <w:jc w:val="center"/>
        </w:trPr>
        <w:tc>
          <w:tcPr>
            <w:tcW w:w="2560" w:type="dxa"/>
            <w:vMerge/>
            <w:tcBorders>
              <w:left w:val="single" w:sz="4" w:space="0" w:color="auto"/>
              <w:bottom w:val="single" w:sz="4" w:space="0" w:color="auto"/>
              <w:right w:val="single" w:sz="4" w:space="0" w:color="auto"/>
            </w:tcBorders>
            <w:shd w:val="clear" w:color="auto" w:fill="auto"/>
          </w:tcPr>
          <w:p w:rsidR="00FF1713" w:rsidRPr="002A1B47"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rsidR="00FF1713" w:rsidRPr="002A1B47" w:rsidRDefault="00FF1713" w:rsidP="00FF1713">
            <w:pPr>
              <w:pStyle w:val="TableEntry"/>
              <w:rPr>
                <w:noProof w:val="0"/>
              </w:rPr>
            </w:pPr>
            <w:r w:rsidRPr="002A1B47">
              <w:rPr>
                <w:noProof w:val="0"/>
              </w:rPr>
              <w:t>Document Custodian</w:t>
            </w:r>
          </w:p>
        </w:tc>
        <w:tc>
          <w:tcPr>
            <w:tcW w:w="3780" w:type="dxa"/>
            <w:tcBorders>
              <w:top w:val="single" w:sz="4" w:space="0" w:color="auto"/>
              <w:left w:val="nil"/>
              <w:bottom w:val="single" w:sz="4" w:space="0" w:color="auto"/>
              <w:right w:val="single" w:sz="4" w:space="0" w:color="auto"/>
            </w:tcBorders>
            <w:shd w:val="clear" w:color="auto" w:fill="auto"/>
          </w:tcPr>
          <w:p w:rsidR="00FF1713" w:rsidRPr="002A1B47" w:rsidRDefault="00FF1713" w:rsidP="00FF1713">
            <w:pPr>
              <w:pStyle w:val="TableEntry"/>
              <w:rPr>
                <w:noProof w:val="0"/>
              </w:rPr>
            </w:pPr>
            <w:r w:rsidRPr="002A1B47">
              <w:rPr>
                <w:noProof w:val="0"/>
              </w:rPr>
              <w:t>Organization legally responsible for the document</w:t>
            </w:r>
          </w:p>
        </w:tc>
      </w:tr>
    </w:tbl>
    <w:p w:rsidR="008923C0" w:rsidRPr="002A1B47" w:rsidRDefault="008923C0" w:rsidP="00922F80">
      <w:pPr>
        <w:pStyle w:val="BodyText"/>
        <w:rPr>
          <w:noProof w:val="0"/>
        </w:rPr>
      </w:pPr>
    </w:p>
    <w:p w:rsidR="002C5270" w:rsidRPr="00922F80" w:rsidRDefault="00620372" w:rsidP="00922F80">
      <w:pPr>
        <w:pStyle w:val="TableTitle"/>
      </w:pPr>
      <w:r w:rsidRPr="004705B7">
        <w:t xml:space="preserve">Table </w:t>
      </w:r>
      <w:r w:rsidR="00E83130">
        <w:t>C-4</w:t>
      </w:r>
      <w:r w:rsidR="00E33E65" w:rsidRPr="002A1B47">
        <w:rPr>
          <w:noProof w:val="0"/>
        </w:rPr>
        <w:t>:</w:t>
      </w:r>
      <w:r w:rsidRPr="004705B7">
        <w:t xml:space="preserve"> </w:t>
      </w:r>
      <w:r w:rsidR="008923C0" w:rsidRPr="00922F80">
        <w:rPr>
          <w:noProof w:val="0"/>
        </w:rPr>
        <w:t>Document</w:t>
      </w:r>
      <w:r w:rsidRPr="00922F80">
        <w:rPr>
          <w:noProof w:val="0"/>
        </w:rPr>
        <w:t xml:space="preserve"> related Encounter Documentation </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225"/>
        <w:gridCol w:w="3780"/>
      </w:tblGrid>
      <w:tr w:rsidR="002C5270" w:rsidRPr="002A1B47" w:rsidTr="00922F80">
        <w:trPr>
          <w:trHeight w:val="720"/>
          <w:jc w:val="center"/>
        </w:trPr>
        <w:tc>
          <w:tcPr>
            <w:tcW w:w="2560" w:type="dxa"/>
            <w:shd w:val="clear" w:color="auto" w:fill="D9D9D9" w:themeFill="background1" w:themeFillShade="D9"/>
            <w:hideMark/>
          </w:tcPr>
          <w:p w:rsidR="002C5270" w:rsidRPr="002A1B47" w:rsidRDefault="002C5270" w:rsidP="00336D71">
            <w:pPr>
              <w:pStyle w:val="TableEntryHeader"/>
              <w:keepNext/>
              <w:keepLines/>
              <w:rPr>
                <w:noProof w:val="0"/>
              </w:rPr>
            </w:pPr>
            <w:r w:rsidRPr="002A1B47">
              <w:rPr>
                <w:noProof w:val="0"/>
              </w:rPr>
              <w:t xml:space="preserve">Data Set Selection </w:t>
            </w:r>
          </w:p>
        </w:tc>
        <w:tc>
          <w:tcPr>
            <w:tcW w:w="2225" w:type="dxa"/>
            <w:shd w:val="clear" w:color="auto" w:fill="D9D9D9" w:themeFill="background1" w:themeFillShade="D9"/>
            <w:hideMark/>
          </w:tcPr>
          <w:p w:rsidR="002C5270" w:rsidRPr="002A1B47" w:rsidRDefault="002C5270" w:rsidP="00336D71">
            <w:pPr>
              <w:pStyle w:val="TableEntryHeader"/>
              <w:keepNext/>
              <w:keepLines/>
              <w:rPr>
                <w:noProof w:val="0"/>
              </w:rPr>
            </w:pPr>
            <w:r w:rsidRPr="002A1B47">
              <w:rPr>
                <w:noProof w:val="0"/>
              </w:rPr>
              <w:t>Generic Data Element</w:t>
            </w:r>
            <w:r w:rsidRPr="002A1B47">
              <w:rPr>
                <w:rStyle w:val="FootnoteReference"/>
                <w:rFonts w:cs="Calibri"/>
                <w:b w:val="0"/>
                <w:noProof w:val="0"/>
                <w:color w:val="FFFFFF"/>
              </w:rPr>
              <w:footnoteReference w:id="8"/>
            </w:r>
          </w:p>
        </w:tc>
        <w:tc>
          <w:tcPr>
            <w:tcW w:w="3780" w:type="dxa"/>
            <w:shd w:val="clear" w:color="auto" w:fill="D9D9D9" w:themeFill="background1" w:themeFillShade="D9"/>
            <w:hideMark/>
          </w:tcPr>
          <w:p w:rsidR="002C5270" w:rsidRPr="002A1B47" w:rsidRDefault="002C5270" w:rsidP="00336D71">
            <w:pPr>
              <w:pStyle w:val="TableEntryHeader"/>
              <w:keepNext/>
              <w:keepLines/>
              <w:rPr>
                <w:noProof w:val="0"/>
              </w:rPr>
            </w:pPr>
            <w:r w:rsidRPr="002A1B47">
              <w:rPr>
                <w:noProof w:val="0"/>
              </w:rPr>
              <w:t>Generic  Data Element Description</w:t>
            </w:r>
          </w:p>
        </w:tc>
      </w:tr>
      <w:tr w:rsidR="002C5270" w:rsidRPr="002A1B47" w:rsidTr="00FF1713">
        <w:trPr>
          <w:trHeight w:val="720"/>
          <w:jc w:val="center"/>
        </w:trPr>
        <w:tc>
          <w:tcPr>
            <w:tcW w:w="2560" w:type="dxa"/>
            <w:vMerge w:val="restart"/>
            <w:shd w:val="clear" w:color="auto" w:fill="auto"/>
          </w:tcPr>
          <w:p w:rsidR="002C5270" w:rsidRPr="002A1B47" w:rsidRDefault="002C5270" w:rsidP="00336D71">
            <w:pPr>
              <w:pStyle w:val="TableEntry"/>
              <w:keepNext/>
              <w:keepLines/>
              <w:rPr>
                <w:noProof w:val="0"/>
              </w:rPr>
            </w:pPr>
            <w:r w:rsidRPr="002A1B47">
              <w:rPr>
                <w:noProof w:val="0"/>
              </w:rPr>
              <w:t>Document Level Data</w:t>
            </w:r>
          </w:p>
          <w:p w:rsidR="002C5270" w:rsidRPr="002A1B47" w:rsidRDefault="002C5270" w:rsidP="00336D71">
            <w:pPr>
              <w:pStyle w:val="TableEntry"/>
              <w:keepNext/>
              <w:keepLines/>
              <w:rPr>
                <w:noProof w:val="0"/>
              </w:rPr>
            </w:pPr>
          </w:p>
          <w:p w:rsidR="002C5270" w:rsidRPr="002A1B47" w:rsidRDefault="002C5270" w:rsidP="00336D71">
            <w:pPr>
              <w:pStyle w:val="TableEntry"/>
              <w:keepNext/>
              <w:keepLines/>
              <w:rPr>
                <w:noProof w:val="0"/>
              </w:rPr>
            </w:pPr>
          </w:p>
        </w:tc>
        <w:tc>
          <w:tcPr>
            <w:tcW w:w="2225" w:type="dxa"/>
            <w:shd w:val="clear" w:color="auto" w:fill="auto"/>
          </w:tcPr>
          <w:p w:rsidR="002C5270" w:rsidRPr="002A1B47" w:rsidRDefault="002C5270" w:rsidP="00336D71">
            <w:pPr>
              <w:pStyle w:val="TableEntry"/>
              <w:keepNext/>
              <w:keepLines/>
              <w:rPr>
                <w:noProof w:val="0"/>
              </w:rPr>
            </w:pPr>
            <w:r w:rsidRPr="002A1B47">
              <w:rPr>
                <w:noProof w:val="0"/>
                <w:color w:val="000000"/>
              </w:rPr>
              <w:t>Document Information</w:t>
            </w:r>
          </w:p>
        </w:tc>
        <w:tc>
          <w:tcPr>
            <w:tcW w:w="3780" w:type="dxa"/>
            <w:shd w:val="clear" w:color="auto" w:fill="auto"/>
          </w:tcPr>
          <w:p w:rsidR="002C5270" w:rsidRPr="002A1B47" w:rsidRDefault="002C5270" w:rsidP="00336D71">
            <w:pPr>
              <w:pStyle w:val="TableEntry"/>
              <w:keepNext/>
              <w:keepLines/>
              <w:rPr>
                <w:noProof w:val="0"/>
              </w:rPr>
            </w:pPr>
            <w:r w:rsidRPr="002A1B47">
              <w:rPr>
                <w:noProof w:val="0"/>
                <w:color w:val="000000"/>
              </w:rPr>
              <w:t>Information about the document where patient information has been recorded (code associated with document type, Name associated with the document type, IDs associated with the document)</w:t>
            </w:r>
          </w:p>
        </w:tc>
      </w:tr>
      <w:tr w:rsidR="002C5270" w:rsidRPr="002A1B47" w:rsidTr="00FF1713">
        <w:trPr>
          <w:trHeight w:val="720"/>
          <w:jc w:val="center"/>
        </w:trPr>
        <w:tc>
          <w:tcPr>
            <w:tcW w:w="2560" w:type="dxa"/>
            <w:vMerge/>
            <w:shd w:val="clear" w:color="auto" w:fill="auto"/>
          </w:tcPr>
          <w:p w:rsidR="002C5270" w:rsidRPr="002A1B47" w:rsidRDefault="002C5270" w:rsidP="00336D71">
            <w:pPr>
              <w:pStyle w:val="TableEntry"/>
              <w:keepNext/>
              <w:keepLines/>
              <w:rPr>
                <w:noProof w:val="0"/>
              </w:rPr>
            </w:pPr>
          </w:p>
        </w:tc>
        <w:tc>
          <w:tcPr>
            <w:tcW w:w="2225" w:type="dxa"/>
            <w:shd w:val="clear" w:color="auto" w:fill="auto"/>
          </w:tcPr>
          <w:p w:rsidR="002C5270" w:rsidRPr="002A1B47" w:rsidRDefault="002C5270" w:rsidP="00336D71">
            <w:pPr>
              <w:pStyle w:val="TableEntry"/>
              <w:keepNext/>
              <w:keepLines/>
              <w:rPr>
                <w:noProof w:val="0"/>
                <w:color w:val="000000"/>
              </w:rPr>
            </w:pPr>
            <w:r w:rsidRPr="002A1B47">
              <w:rPr>
                <w:noProof w:val="0"/>
                <w:color w:val="000000"/>
              </w:rPr>
              <w:t>Comments</w:t>
            </w:r>
          </w:p>
        </w:tc>
        <w:tc>
          <w:tcPr>
            <w:tcW w:w="3780" w:type="dxa"/>
            <w:shd w:val="clear" w:color="auto" w:fill="auto"/>
          </w:tcPr>
          <w:p w:rsidR="002C5270" w:rsidRPr="002A1B47" w:rsidRDefault="002C5270" w:rsidP="00336D71">
            <w:pPr>
              <w:pStyle w:val="TableEntry"/>
              <w:keepNext/>
              <w:keepLines/>
              <w:rPr>
                <w:noProof w:val="0"/>
                <w:color w:val="000000"/>
              </w:rPr>
            </w:pPr>
            <w:r w:rsidRPr="002A1B47">
              <w:rPr>
                <w:noProof w:val="0"/>
                <w:color w:val="000000"/>
              </w:rPr>
              <w:t>Comments associated with the Document, free form text.</w:t>
            </w:r>
          </w:p>
        </w:tc>
      </w:tr>
    </w:tbl>
    <w:p w:rsidR="002C5270" w:rsidRPr="002A1B47" w:rsidRDefault="002C5270" w:rsidP="00922F80">
      <w:pPr>
        <w:pStyle w:val="BodyText"/>
        <w:rPr>
          <w:noProof w:val="0"/>
        </w:rPr>
      </w:pPr>
    </w:p>
    <w:p w:rsidR="002C5270" w:rsidRPr="002A1B47" w:rsidRDefault="002C5270" w:rsidP="00FF1713">
      <w:pPr>
        <w:pStyle w:val="TableEntry"/>
        <w:keepNext/>
        <w:keepLines/>
        <w:rPr>
          <w:i/>
          <w:noProof w:val="0"/>
        </w:rPr>
      </w:pPr>
    </w:p>
    <w:p w:rsidR="002C5270" w:rsidRPr="00922F80" w:rsidRDefault="008923C0" w:rsidP="00922F80">
      <w:pPr>
        <w:pStyle w:val="TableTitle"/>
        <w:rPr>
          <w:noProof w:val="0"/>
        </w:rPr>
      </w:pPr>
      <w:r w:rsidRPr="004705B7">
        <w:t xml:space="preserve">Table </w:t>
      </w:r>
      <w:r w:rsidR="00E83130">
        <w:rPr>
          <w:noProof w:val="0"/>
        </w:rPr>
        <w:t>C-5</w:t>
      </w:r>
      <w:r w:rsidR="00E33E65" w:rsidRPr="002A1B47">
        <w:rPr>
          <w:noProof w:val="0"/>
        </w:rPr>
        <w:t>:</w:t>
      </w:r>
      <w:r w:rsidR="00661048" w:rsidRPr="004705B7">
        <w:t xml:space="preserve"> Document Author</w:t>
      </w:r>
      <w:r w:rsidRPr="00922F80">
        <w:rPr>
          <w:noProof w:val="0"/>
        </w:rPr>
        <w:t xml:space="preserve"> related Encounter Documentation </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225"/>
        <w:gridCol w:w="3780"/>
      </w:tblGrid>
      <w:tr w:rsidR="002C5270" w:rsidRPr="002A1B47" w:rsidTr="00922F80">
        <w:trPr>
          <w:trHeight w:val="720"/>
          <w:jc w:val="center"/>
        </w:trPr>
        <w:tc>
          <w:tcPr>
            <w:tcW w:w="2560" w:type="dxa"/>
            <w:shd w:val="clear" w:color="auto" w:fill="D9D9D9" w:themeFill="background1" w:themeFillShade="D9"/>
            <w:hideMark/>
          </w:tcPr>
          <w:p w:rsidR="002C5270" w:rsidRPr="002A1B47" w:rsidRDefault="002C5270" w:rsidP="00922F80">
            <w:pPr>
              <w:pStyle w:val="TableEntryHeader"/>
              <w:rPr>
                <w:noProof w:val="0"/>
              </w:rPr>
            </w:pPr>
            <w:r w:rsidRPr="002A1B47">
              <w:rPr>
                <w:noProof w:val="0"/>
              </w:rPr>
              <w:t xml:space="preserve">Data Set Selection </w:t>
            </w:r>
          </w:p>
        </w:tc>
        <w:tc>
          <w:tcPr>
            <w:tcW w:w="2225" w:type="dxa"/>
            <w:shd w:val="clear" w:color="auto" w:fill="D9D9D9" w:themeFill="background1" w:themeFillShade="D9"/>
            <w:hideMark/>
          </w:tcPr>
          <w:p w:rsidR="002C5270" w:rsidRPr="002A1B47" w:rsidRDefault="002C5270" w:rsidP="00922F80">
            <w:pPr>
              <w:pStyle w:val="TableEntryHeader"/>
              <w:rPr>
                <w:noProof w:val="0"/>
              </w:rPr>
            </w:pPr>
            <w:r w:rsidRPr="002A1B47">
              <w:rPr>
                <w:noProof w:val="0"/>
              </w:rPr>
              <w:t>Generic Data Element</w:t>
            </w:r>
            <w:r w:rsidRPr="00922F80">
              <w:rPr>
                <w:noProof w:val="0"/>
                <w:vertAlign w:val="superscript"/>
              </w:rPr>
              <w:footnoteReference w:id="9"/>
            </w:r>
          </w:p>
        </w:tc>
        <w:tc>
          <w:tcPr>
            <w:tcW w:w="3780" w:type="dxa"/>
            <w:shd w:val="clear" w:color="auto" w:fill="D9D9D9" w:themeFill="background1" w:themeFillShade="D9"/>
            <w:hideMark/>
          </w:tcPr>
          <w:p w:rsidR="002C5270" w:rsidRPr="002A1B47" w:rsidRDefault="002C5270" w:rsidP="00922F80">
            <w:pPr>
              <w:pStyle w:val="TableEntryHeader"/>
              <w:rPr>
                <w:noProof w:val="0"/>
              </w:rPr>
            </w:pPr>
            <w:r w:rsidRPr="002A1B47">
              <w:rPr>
                <w:noProof w:val="0"/>
              </w:rPr>
              <w:t>Generic  Data Element Description</w:t>
            </w:r>
          </w:p>
        </w:tc>
      </w:tr>
      <w:tr w:rsidR="00FF1713" w:rsidRPr="002A1B47" w:rsidTr="00FF1713">
        <w:trPr>
          <w:trHeight w:val="720"/>
          <w:jc w:val="center"/>
        </w:trPr>
        <w:tc>
          <w:tcPr>
            <w:tcW w:w="2560" w:type="dxa"/>
            <w:shd w:val="clear" w:color="000000" w:fill="auto"/>
          </w:tcPr>
          <w:p w:rsidR="00FF1713" w:rsidRPr="002A1B47" w:rsidRDefault="00FF1713" w:rsidP="00FF1713">
            <w:pPr>
              <w:pStyle w:val="TableEntry"/>
              <w:keepNext/>
              <w:keepLines/>
              <w:rPr>
                <w:noProof w:val="0"/>
                <w:color w:val="FFFFFF"/>
              </w:rPr>
            </w:pPr>
            <w:r w:rsidRPr="002A1B47">
              <w:rPr>
                <w:noProof w:val="0"/>
              </w:rPr>
              <w:t xml:space="preserve">Document Author </w:t>
            </w:r>
          </w:p>
        </w:tc>
        <w:tc>
          <w:tcPr>
            <w:tcW w:w="2225" w:type="dxa"/>
            <w:shd w:val="clear" w:color="000000" w:fill="auto"/>
          </w:tcPr>
          <w:p w:rsidR="00FF1713" w:rsidRPr="002A1B47" w:rsidRDefault="00FF1713" w:rsidP="00FF1713">
            <w:pPr>
              <w:pStyle w:val="TableEntry"/>
              <w:keepNext/>
              <w:keepLines/>
              <w:rPr>
                <w:noProof w:val="0"/>
                <w:color w:val="000000"/>
              </w:rPr>
            </w:pPr>
            <w:r w:rsidRPr="002A1B47">
              <w:rPr>
                <w:noProof w:val="0"/>
                <w:color w:val="000000"/>
              </w:rPr>
              <w:t>Author Specialty</w:t>
            </w:r>
          </w:p>
          <w:p w:rsidR="00FF1713" w:rsidRPr="002A1B47" w:rsidRDefault="00FF1713" w:rsidP="00FF1713">
            <w:pPr>
              <w:pStyle w:val="TableEntry"/>
              <w:keepNext/>
              <w:keepLines/>
              <w:rPr>
                <w:noProof w:val="0"/>
                <w:color w:val="FFFFFF"/>
              </w:rPr>
            </w:pPr>
          </w:p>
        </w:tc>
        <w:tc>
          <w:tcPr>
            <w:tcW w:w="3780" w:type="dxa"/>
            <w:shd w:val="clear" w:color="000000" w:fill="auto"/>
          </w:tcPr>
          <w:p w:rsidR="00FF1713" w:rsidRPr="002A1B47" w:rsidRDefault="00FF1713" w:rsidP="00FF1713">
            <w:pPr>
              <w:pStyle w:val="TableEntry"/>
              <w:keepNext/>
              <w:keepLines/>
              <w:rPr>
                <w:noProof w:val="0"/>
                <w:color w:val="000000"/>
              </w:rPr>
            </w:pPr>
            <w:r w:rsidRPr="002A1B47">
              <w:rPr>
                <w:noProof w:val="0"/>
                <w:color w:val="000000"/>
              </w:rPr>
              <w:t>Represents a specific specialty of the author who created the document. For example, Primary Care Physician, Nurse Practitioner, Anesthesiologist, Cardiologist etc.</w:t>
            </w:r>
          </w:p>
          <w:p w:rsidR="00FF1713" w:rsidRPr="002A1B47" w:rsidRDefault="00FF1713" w:rsidP="00FF1713">
            <w:pPr>
              <w:pStyle w:val="TableEntry"/>
              <w:keepNext/>
              <w:keepLines/>
              <w:rPr>
                <w:noProof w:val="0"/>
                <w:color w:val="FFFFFF"/>
              </w:rPr>
            </w:pPr>
          </w:p>
        </w:tc>
      </w:tr>
      <w:tr w:rsidR="00FF1713" w:rsidRPr="002A1B47" w:rsidTr="00FF1713">
        <w:trPr>
          <w:trHeight w:val="720"/>
          <w:jc w:val="center"/>
        </w:trPr>
        <w:tc>
          <w:tcPr>
            <w:tcW w:w="2560" w:type="dxa"/>
            <w:shd w:val="clear" w:color="auto" w:fill="auto"/>
          </w:tcPr>
          <w:p w:rsidR="00FF1713" w:rsidRPr="002A1B47" w:rsidRDefault="00FF1713" w:rsidP="00FF1713">
            <w:pPr>
              <w:pStyle w:val="TableEntry"/>
              <w:keepNext/>
              <w:keepLines/>
              <w:rPr>
                <w:noProof w:val="0"/>
              </w:rPr>
            </w:pPr>
          </w:p>
        </w:tc>
        <w:tc>
          <w:tcPr>
            <w:tcW w:w="2225" w:type="dxa"/>
            <w:shd w:val="clear" w:color="auto" w:fill="auto"/>
          </w:tcPr>
          <w:p w:rsidR="00FF1713" w:rsidRPr="002A1B47" w:rsidRDefault="00FF1713" w:rsidP="00FF1713">
            <w:pPr>
              <w:pStyle w:val="TableEntry"/>
              <w:keepNext/>
              <w:keepLines/>
              <w:rPr>
                <w:noProof w:val="0"/>
                <w:color w:val="000000"/>
              </w:rPr>
            </w:pPr>
            <w:r w:rsidRPr="002A1B47">
              <w:rPr>
                <w:noProof w:val="0"/>
                <w:color w:val="000000"/>
              </w:rPr>
              <w:t>Author Contact Information</w:t>
            </w:r>
          </w:p>
        </w:tc>
        <w:tc>
          <w:tcPr>
            <w:tcW w:w="3780" w:type="dxa"/>
            <w:shd w:val="clear" w:color="auto" w:fill="auto"/>
          </w:tcPr>
          <w:p w:rsidR="00FF1713" w:rsidRPr="002A1B47" w:rsidRDefault="00FF1713" w:rsidP="00FF1713">
            <w:pPr>
              <w:pStyle w:val="TableEntry"/>
              <w:keepNext/>
              <w:keepLines/>
              <w:rPr>
                <w:noProof w:val="0"/>
                <w:color w:val="000000"/>
              </w:rPr>
            </w:pPr>
            <w:r w:rsidRPr="002A1B47">
              <w:rPr>
                <w:noProof w:val="0"/>
                <w:color w:val="000000"/>
              </w:rPr>
              <w:t>Represents the telecommunications address (</w:t>
            </w:r>
            <w:r w:rsidR="002A1B47">
              <w:rPr>
                <w:noProof w:val="0"/>
                <w:color w:val="000000"/>
              </w:rPr>
              <w:t>e.g.,</w:t>
            </w:r>
            <w:r w:rsidRPr="002A1B47">
              <w:rPr>
                <w:noProof w:val="0"/>
                <w:color w:val="000000"/>
              </w:rPr>
              <w:t xml:space="preserve"> phone, email, etc.) of the document author, intended to assist with automated routing of other messages intended for the document author.</w:t>
            </w:r>
          </w:p>
        </w:tc>
      </w:tr>
    </w:tbl>
    <w:p w:rsidR="00661048" w:rsidRPr="002A1B47" w:rsidRDefault="00661048" w:rsidP="00336D71">
      <w:pPr>
        <w:pStyle w:val="BodyText"/>
        <w:rPr>
          <w:noProof w:val="0"/>
        </w:rPr>
      </w:pPr>
    </w:p>
    <w:p w:rsidR="001E0636" w:rsidRPr="002A1B47" w:rsidRDefault="001E0636" w:rsidP="00922F80">
      <w:pPr>
        <w:pStyle w:val="BodyText"/>
        <w:rPr>
          <w:rFonts w:ascii="Arial" w:hAnsi="Arial"/>
        </w:rPr>
      </w:pPr>
      <w:r w:rsidRPr="002A1B47">
        <w:rPr>
          <w:noProof w:val="0"/>
        </w:rPr>
        <w:br w:type="page"/>
      </w:r>
    </w:p>
    <w:p w:rsidR="002C5270" w:rsidRPr="00922F80" w:rsidRDefault="00661048" w:rsidP="00922F80">
      <w:pPr>
        <w:pStyle w:val="TableTitle"/>
        <w:rPr>
          <w:noProof w:val="0"/>
        </w:rPr>
      </w:pPr>
      <w:r w:rsidRPr="002A1B47">
        <w:rPr>
          <w:noProof w:val="0"/>
        </w:rPr>
        <w:t xml:space="preserve">Table </w:t>
      </w:r>
      <w:r w:rsidR="00E83130">
        <w:rPr>
          <w:noProof w:val="0"/>
        </w:rPr>
        <w:t>C-6</w:t>
      </w:r>
      <w:r w:rsidR="00E33E65" w:rsidRPr="002A1B47">
        <w:rPr>
          <w:noProof w:val="0"/>
        </w:rPr>
        <w:t>:</w:t>
      </w:r>
      <w:r w:rsidRPr="002A1B47">
        <w:rPr>
          <w:noProof w:val="0"/>
        </w:rPr>
        <w:t xml:space="preserve"> D</w:t>
      </w:r>
      <w:r w:rsidR="00977EC8" w:rsidRPr="00922F80">
        <w:rPr>
          <w:noProof w:val="0"/>
        </w:rPr>
        <w:t>etailed Clinical Information for DAF</w:t>
      </w:r>
    </w:p>
    <w:p w:rsidR="002C5270" w:rsidRPr="002A1B47" w:rsidRDefault="002C5270" w:rsidP="001E0636">
      <w:pPr>
        <w:pStyle w:val="Note"/>
        <w:keepNext/>
        <w:keepLines/>
        <w:rPr>
          <w:color w:val="FF0000"/>
        </w:rPr>
      </w:pPr>
      <w:r w:rsidRPr="002A1B47">
        <w:t xml:space="preserve">Note: </w:t>
      </w:r>
      <w:r w:rsidR="008E0464" w:rsidRPr="002A1B47">
        <w:tab/>
      </w:r>
      <w:r w:rsidRPr="002A1B47">
        <w:t>This list includes an init</w:t>
      </w:r>
      <w:r w:rsidR="00977EC8" w:rsidRPr="002A1B47">
        <w:t>ial list of data elements from Meaningful Use</w:t>
      </w:r>
      <w:r w:rsidRPr="002A1B47">
        <w:t xml:space="preserve"> summary documents exchanged among providers and/or patients</w:t>
      </w:r>
      <w:r w:rsidR="002A1B47">
        <w:t xml:space="preserve">. </w:t>
      </w:r>
    </w:p>
    <w:p w:rsidR="002C5270" w:rsidRPr="002A1B47" w:rsidRDefault="002C5270" w:rsidP="001E0636">
      <w:pPr>
        <w:keepNext/>
        <w:keepLines/>
        <w:rPr>
          <w:b/>
        </w:rPr>
      </w:pPr>
      <w:r w:rsidRPr="002A1B47">
        <w:rPr>
          <w:b/>
        </w:rPr>
        <w:t>Legend</w:t>
      </w:r>
    </w:p>
    <w:tbl>
      <w:tblPr>
        <w:tblStyle w:val="TableGrid"/>
        <w:tblW w:w="0" w:type="auto"/>
        <w:tblLook w:val="04A0" w:firstRow="1" w:lastRow="0" w:firstColumn="1" w:lastColumn="0" w:noHBand="0" w:noVBand="1"/>
      </w:tblPr>
      <w:tblGrid>
        <w:gridCol w:w="545"/>
        <w:gridCol w:w="9031"/>
      </w:tblGrid>
      <w:tr w:rsidR="002C5270" w:rsidRPr="002A1B47" w:rsidTr="00AE55EF">
        <w:trPr>
          <w:trHeight w:val="350"/>
        </w:trPr>
        <w:tc>
          <w:tcPr>
            <w:tcW w:w="545" w:type="dxa"/>
          </w:tcPr>
          <w:p w:rsidR="002C5270" w:rsidRPr="00922F80" w:rsidRDefault="002C5270" w:rsidP="00922F80">
            <w:pPr>
              <w:pStyle w:val="BodyText"/>
              <w:rPr>
                <w:sz w:val="32"/>
                <w:szCs w:val="32"/>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2F80">
              <w:rPr>
                <w:noProof w:val="0"/>
                <w:sz w:val="32"/>
                <w:szCs w:val="32"/>
              </w:rPr>
              <w:t>X</w:t>
            </w:r>
          </w:p>
        </w:tc>
        <w:tc>
          <w:tcPr>
            <w:tcW w:w="9031" w:type="dxa"/>
          </w:tcPr>
          <w:p w:rsidR="002C5270" w:rsidRPr="002A1B47" w:rsidRDefault="00977EC8" w:rsidP="001E0636">
            <w:pPr>
              <w:keepNext/>
              <w:keepLines/>
            </w:pPr>
            <w:r w:rsidRPr="002A1B47">
              <w:t xml:space="preserve">DAF </w:t>
            </w:r>
            <w:r w:rsidR="002C5270" w:rsidRPr="002A1B47">
              <w:t>Query requests will be created using one or more of these data elements identified in the request parameter column</w:t>
            </w:r>
          </w:p>
        </w:tc>
      </w:tr>
      <w:tr w:rsidR="002C5270" w:rsidRPr="002A1B47" w:rsidTr="00AE55EF">
        <w:tc>
          <w:tcPr>
            <w:tcW w:w="545" w:type="dxa"/>
          </w:tcPr>
          <w:p w:rsidR="002C5270" w:rsidRPr="002A1B47" w:rsidRDefault="002C5270" w:rsidP="001E0636">
            <w:pPr>
              <w:keepNext/>
              <w:keepLines/>
              <w:rPr>
                <w:i/>
                <w:color w:val="FF000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A1B47">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c>
          <w:tcPr>
            <w:tcW w:w="9031" w:type="dxa"/>
          </w:tcPr>
          <w:p w:rsidR="002C5270" w:rsidRPr="002A1B47" w:rsidRDefault="00977EC8" w:rsidP="001E0636">
            <w:pPr>
              <w:keepNext/>
              <w:keepLines/>
            </w:pPr>
            <w:r w:rsidRPr="002A1B47">
              <w:t xml:space="preserve">DAF </w:t>
            </w:r>
            <w:r w:rsidR="002C5270" w:rsidRPr="002A1B47">
              <w:t>Query responses will include some or all of the data elements identified in the response parameter column</w:t>
            </w:r>
          </w:p>
        </w:tc>
      </w:tr>
    </w:tbl>
    <w:p w:rsidR="002C5270" w:rsidRPr="002A1B47" w:rsidRDefault="002C5270" w:rsidP="001E0636">
      <w:pPr>
        <w:keepNext/>
        <w:keepLines/>
      </w:pPr>
    </w:p>
    <w:tbl>
      <w:tblPr>
        <w:tblStyle w:val="TableGrid"/>
        <w:tblW w:w="0" w:type="auto"/>
        <w:tblLook w:val="04A0" w:firstRow="1" w:lastRow="0" w:firstColumn="1" w:lastColumn="0" w:noHBand="0" w:noVBand="1"/>
      </w:tblPr>
      <w:tblGrid>
        <w:gridCol w:w="3192"/>
        <w:gridCol w:w="3192"/>
        <w:gridCol w:w="3192"/>
      </w:tblGrid>
      <w:tr w:rsidR="008E0464" w:rsidRPr="002A1B47" w:rsidTr="00922F80">
        <w:trPr>
          <w:tblHeader/>
        </w:trPr>
        <w:tc>
          <w:tcPr>
            <w:tcW w:w="3192" w:type="dxa"/>
            <w:shd w:val="clear" w:color="auto" w:fill="D9D9D9" w:themeFill="background1" w:themeFillShade="D9"/>
          </w:tcPr>
          <w:p w:rsidR="008E0464" w:rsidRPr="002A1B47" w:rsidRDefault="008E0464" w:rsidP="008E0464">
            <w:pPr>
              <w:pStyle w:val="TableEntryHeader"/>
              <w:rPr>
                <w:rFonts w:cs="Arial"/>
                <w:noProof w:val="0"/>
              </w:rPr>
            </w:pPr>
            <w:r w:rsidRPr="002A1B47">
              <w:rPr>
                <w:rFonts w:cs="Arial"/>
                <w:noProof w:val="0"/>
              </w:rPr>
              <w:t>Data Elements</w:t>
            </w:r>
          </w:p>
        </w:tc>
        <w:tc>
          <w:tcPr>
            <w:tcW w:w="3192" w:type="dxa"/>
            <w:shd w:val="clear" w:color="auto" w:fill="D9D9D9" w:themeFill="background1" w:themeFillShade="D9"/>
          </w:tcPr>
          <w:p w:rsidR="008E0464" w:rsidRPr="002A1B47" w:rsidRDefault="008E0464" w:rsidP="008E0464">
            <w:pPr>
              <w:pStyle w:val="TableEntryHeader"/>
              <w:rPr>
                <w:rFonts w:cs="Arial"/>
                <w:noProof w:val="0"/>
              </w:rPr>
            </w:pPr>
            <w:r w:rsidRPr="002A1B47">
              <w:rPr>
                <w:rFonts w:cs="Arial"/>
                <w:noProof w:val="0"/>
              </w:rPr>
              <w:t>Request Parameter</w:t>
            </w:r>
          </w:p>
        </w:tc>
        <w:tc>
          <w:tcPr>
            <w:tcW w:w="3192" w:type="dxa"/>
            <w:shd w:val="clear" w:color="auto" w:fill="D9D9D9" w:themeFill="background1" w:themeFillShade="D9"/>
          </w:tcPr>
          <w:p w:rsidR="008E0464" w:rsidRPr="002A1B47" w:rsidRDefault="008E0464" w:rsidP="008E0464">
            <w:pPr>
              <w:pStyle w:val="TableEntryHeader"/>
              <w:rPr>
                <w:rFonts w:cs="Arial"/>
                <w:noProof w:val="0"/>
              </w:rPr>
            </w:pPr>
            <w:r w:rsidRPr="002A1B47">
              <w:rPr>
                <w:rFonts w:cs="Arial"/>
                <w:noProof w:val="0"/>
              </w:rPr>
              <w:t>Parameter Response Value</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Patient (s) Identification</w:t>
            </w:r>
          </w:p>
        </w:tc>
        <w:tc>
          <w:tcPr>
            <w:tcW w:w="3192" w:type="dxa"/>
          </w:tcPr>
          <w:p w:rsidR="002C5270" w:rsidRPr="002A1B47" w:rsidRDefault="002C5270" w:rsidP="008E0464">
            <w:pPr>
              <w:pStyle w:val="TableEntry"/>
              <w:rPr>
                <w:noProof w:val="0"/>
              </w:rPr>
            </w:pPr>
            <w:r w:rsidRPr="002A1B47">
              <w:rPr>
                <w:noProof w:val="0"/>
              </w:rPr>
              <w:t xml:space="preserve">X </w:t>
            </w:r>
            <w:r w:rsidR="00977EC8" w:rsidRPr="002A1B47">
              <w:rPr>
                <w:noProof w:val="0"/>
              </w:rPr>
              <w:t>(</w:t>
            </w:r>
            <w:r w:rsidRPr="002A1B47">
              <w:rPr>
                <w:noProof w:val="0"/>
              </w:rPr>
              <w:t>Null for population Queries</w:t>
            </w:r>
            <w:r w:rsidR="00977EC8" w:rsidRPr="002A1B47">
              <w:rPr>
                <w:noProof w:val="0"/>
              </w:rPr>
              <w:t>)</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A1B47">
              <w:rPr>
                <w:noProof w:val="0"/>
              </w:rPr>
              <w:t xml:space="preserve"> </w:t>
            </w:r>
            <w:r w:rsidR="00977EC8" w:rsidRPr="002A1B47">
              <w:rPr>
                <w:noProof w:val="0"/>
              </w:rPr>
              <w:t>(</w:t>
            </w:r>
            <w:r w:rsidRPr="002A1B47">
              <w:rPr>
                <w:noProof w:val="0"/>
              </w:rPr>
              <w:t>Null for population Queries /De-ID/LDS</w:t>
            </w:r>
            <w:r w:rsidR="00977EC8" w:rsidRPr="002A1B47">
              <w:rPr>
                <w:noProof w:val="0"/>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 xml:space="preserve">Provider Identification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Facility / Source</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Encounter Type</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Date (Date Range)</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Confidentiality Information</w:t>
            </w:r>
          </w:p>
        </w:tc>
        <w:tc>
          <w:tcPr>
            <w:tcW w:w="3192" w:type="dxa"/>
          </w:tcPr>
          <w:p w:rsidR="002C5270" w:rsidRPr="002A1B47" w:rsidRDefault="002C5270" w:rsidP="008E0464">
            <w:pPr>
              <w:pStyle w:val="TableEntry"/>
              <w:rPr>
                <w:noProof w:val="0"/>
              </w:rPr>
            </w:pP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Patient name</w:t>
            </w:r>
            <w:r w:rsidRPr="002A1B47">
              <w:rPr>
                <w:rStyle w:val="FootnoteReference"/>
                <w:noProof w:val="0"/>
              </w:rPr>
              <w:footnoteReference w:id="10"/>
            </w:r>
          </w:p>
        </w:tc>
        <w:tc>
          <w:tcPr>
            <w:tcW w:w="3192" w:type="dxa"/>
          </w:tcPr>
          <w:p w:rsidR="002C5270" w:rsidRPr="002A1B47" w:rsidRDefault="002C5270" w:rsidP="008E0464">
            <w:pPr>
              <w:pStyle w:val="TableEntry"/>
              <w:rPr>
                <w:noProof w:val="0"/>
              </w:rPr>
            </w:pPr>
            <w:r w:rsidRPr="002A1B47">
              <w:rPr>
                <w:noProof w:val="0"/>
              </w:rPr>
              <w:t xml:space="preserve">X </w:t>
            </w:r>
            <w:r w:rsidR="00977EC8" w:rsidRPr="002A1B47">
              <w:rPr>
                <w:noProof w:val="0"/>
              </w:rPr>
              <w:t>(</w:t>
            </w:r>
            <w:r w:rsidRPr="002A1B47">
              <w:rPr>
                <w:noProof w:val="0"/>
              </w:rPr>
              <w:t>Null for population Queries</w:t>
            </w:r>
            <w:r w:rsidR="00977EC8" w:rsidRPr="002A1B47">
              <w:rPr>
                <w:noProof w:val="0"/>
              </w:rPr>
              <w:t>)</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977EC8"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A1B47">
              <w:rPr>
                <w:noProof w:val="0"/>
              </w:rPr>
              <w:t>Null for population Queries /De-ID/LDS</w:t>
            </w:r>
            <w:r w:rsidR="00977EC8" w:rsidRPr="002A1B47">
              <w:rPr>
                <w:noProof w:val="0"/>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Sex</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 xml:space="preserve">Date of birth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Race*</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 xml:space="preserve">Ethnicity*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rPr>
          <w:trHeight w:val="278"/>
        </w:trPr>
        <w:tc>
          <w:tcPr>
            <w:tcW w:w="3192" w:type="dxa"/>
          </w:tcPr>
          <w:p w:rsidR="002C5270" w:rsidRPr="002A1B47" w:rsidRDefault="002C5270" w:rsidP="008E0464">
            <w:pPr>
              <w:pStyle w:val="TableEntry"/>
              <w:rPr>
                <w:noProof w:val="0"/>
              </w:rPr>
            </w:pPr>
            <w:r w:rsidRPr="002A1B47">
              <w:rPr>
                <w:noProof w:val="0"/>
              </w:rPr>
              <w:t>Preferred language*</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 xml:space="preserve">Smoking status*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Problems*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 xml:space="preserve">Medications*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Medication allergies*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 xml:space="preserve">Laboratory test(s)*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Laboratory value(s)/result(s)*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 xml:space="preserve">Vital signs (height, weight, BP, BMI)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Care plan field(s), including goals and instructions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 xml:space="preserve">Procedures*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Care team members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Immunizations*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i/>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Confidentiality Information</w:t>
            </w:r>
          </w:p>
        </w:tc>
        <w:tc>
          <w:tcPr>
            <w:tcW w:w="3192" w:type="dxa"/>
          </w:tcPr>
          <w:p w:rsidR="002C5270" w:rsidRPr="002A1B47" w:rsidRDefault="002C5270" w:rsidP="008E0464">
            <w:pPr>
              <w:pStyle w:val="TableEntry"/>
              <w:rPr>
                <w:noProof w:val="0"/>
              </w:rPr>
            </w:pPr>
            <w:r w:rsidRPr="002A1B47">
              <w:rPr>
                <w:noProof w:val="0"/>
              </w:rPr>
              <w:t>No Confidentiality Code Query Parameter</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Clinical Instructions</w:t>
            </w:r>
            <w:r w:rsidRPr="002A1B47">
              <w:rPr>
                <w:rStyle w:val="FootnoteReference"/>
                <w:bCs/>
                <w:noProof w:val="0"/>
              </w:rPr>
              <w:footnoteReference w:id="11"/>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Cognitive Status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Date and Location of Visit</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Dates and Location of Admission and Discharge- Inpatient Only</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Diagnostic Tests Pending</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Discharge Instructions- Inpatient Only</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Functional Status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Future Appointments</w:t>
            </w:r>
            <w:r w:rsidRPr="002A1B47">
              <w:rPr>
                <w:noProof w:val="0"/>
              </w:rPr>
              <w:t xml:space="preserve">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Future Scheduled Tests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Immunizations Administered during the Visit*</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 xml:space="preserve">Medication List * </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Medications Administered during the Visit*</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Provider Name and Office Contact Information</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Reason for Hospitalization- Inpatient Only</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bCs/>
                <w:noProof w:val="0"/>
              </w:rPr>
              <w:t>Reason for Referral- Ambulatory Only</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rPr>
            </w:pPr>
            <w:r w:rsidRPr="002A1B47">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rPr>
          <w:trHeight w:val="323"/>
        </w:trPr>
        <w:tc>
          <w:tcPr>
            <w:tcW w:w="3192" w:type="dxa"/>
          </w:tcPr>
          <w:p w:rsidR="002C5270" w:rsidRPr="002A1B47" w:rsidRDefault="002C5270" w:rsidP="008E0464">
            <w:pPr>
              <w:pStyle w:val="TableEntry"/>
              <w:rPr>
                <w:noProof w:val="0"/>
              </w:rPr>
            </w:pPr>
            <w:r w:rsidRPr="002A1B47">
              <w:rPr>
                <w:noProof w:val="0"/>
              </w:rPr>
              <w:t>Reason for Visit</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color w:val="FF0000"/>
              </w:rPr>
            </w:pPr>
            <w:r w:rsidRPr="002A1B47">
              <w:rPr>
                <w:noProof w:val="0"/>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Recommended Patient Decision Aids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color w:val="FF0000"/>
              </w:rPr>
            </w:pPr>
            <w:r w:rsidRPr="002A1B47">
              <w:rPr>
                <w:noProof w:val="0"/>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2A1B47" w:rsidTr="00AE55EF">
        <w:tc>
          <w:tcPr>
            <w:tcW w:w="3192" w:type="dxa"/>
          </w:tcPr>
          <w:p w:rsidR="002C5270" w:rsidRPr="002A1B47" w:rsidRDefault="002C5270" w:rsidP="008E0464">
            <w:pPr>
              <w:pStyle w:val="TableEntry"/>
              <w:rPr>
                <w:noProof w:val="0"/>
              </w:rPr>
            </w:pPr>
            <w:r w:rsidRPr="002A1B47">
              <w:rPr>
                <w:noProof w:val="0"/>
              </w:rPr>
              <w:t>Referrals to other Providers</w:t>
            </w:r>
          </w:p>
        </w:tc>
        <w:tc>
          <w:tcPr>
            <w:tcW w:w="3192" w:type="dxa"/>
          </w:tcPr>
          <w:p w:rsidR="002C5270" w:rsidRPr="002A1B47" w:rsidRDefault="002C5270" w:rsidP="008E0464">
            <w:pPr>
              <w:pStyle w:val="TableEntry"/>
              <w:rPr>
                <w:noProof w:val="0"/>
              </w:rPr>
            </w:pPr>
            <w:r w:rsidRPr="002A1B47">
              <w:rPr>
                <w:noProof w:val="0"/>
              </w:rPr>
              <w:t>X</w:t>
            </w:r>
          </w:p>
        </w:tc>
        <w:tc>
          <w:tcPr>
            <w:tcW w:w="3192" w:type="dxa"/>
          </w:tcPr>
          <w:p w:rsidR="002C5270" w:rsidRPr="002A1B47" w:rsidRDefault="002C5270" w:rsidP="008E0464">
            <w:pPr>
              <w:pStyle w:val="TableEntry"/>
              <w:rPr>
                <w:noProof w:val="0"/>
                <w:color w:val="FF0000"/>
              </w:rPr>
            </w:pPr>
            <w:r w:rsidRPr="002A1B47">
              <w:rPr>
                <w:noProof w:val="0"/>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bl>
    <w:p w:rsidR="002618E4" w:rsidRPr="002A1B47" w:rsidRDefault="002618E4" w:rsidP="00922F80">
      <w:pPr>
        <w:pStyle w:val="BodyText"/>
        <w:rPr>
          <w:rFonts w:ascii="Arial" w:hAnsi="Arial"/>
          <w:sz w:val="28"/>
        </w:rPr>
      </w:pPr>
      <w:r w:rsidRPr="002A1B47">
        <w:rPr>
          <w:noProof w:val="0"/>
        </w:rPr>
        <w:br w:type="page"/>
      </w:r>
    </w:p>
    <w:p w:rsidR="001A651F" w:rsidRPr="002A1B47" w:rsidRDefault="004D45A9" w:rsidP="008E0464">
      <w:pPr>
        <w:pStyle w:val="AppendixHeading1"/>
        <w:rPr>
          <w:noProof w:val="0"/>
        </w:rPr>
      </w:pPr>
      <w:bookmarkStart w:id="1331" w:name="_Toc383590945"/>
      <w:r w:rsidRPr="002A1B47">
        <w:rPr>
          <w:noProof w:val="0"/>
        </w:rPr>
        <w:t xml:space="preserve">Appendix D: </w:t>
      </w:r>
      <w:r w:rsidR="008E0464" w:rsidRPr="002A1B47">
        <w:rPr>
          <w:noProof w:val="0"/>
        </w:rPr>
        <w:t>IHE Profiles Supporting the Data Access Framework</w:t>
      </w:r>
      <w:bookmarkEnd w:id="1331"/>
    </w:p>
    <w:p w:rsidR="00992D76" w:rsidRDefault="00992D76" w:rsidP="00992D76">
      <w:r w:rsidRPr="002A1B47">
        <w:t xml:space="preserve">This appendix identifies the various existing IHE integration profiles that </w:t>
      </w:r>
      <w:r w:rsidR="00DD7057" w:rsidRPr="002A1B47">
        <w:t>were considered for implementing the DAF requirements</w:t>
      </w:r>
      <w:r w:rsidRPr="002A1B47">
        <w:t>.</w:t>
      </w:r>
    </w:p>
    <w:p w:rsidR="00E83130" w:rsidRPr="002A1B47" w:rsidRDefault="00E83130" w:rsidP="00922F80">
      <w:pPr>
        <w:pStyle w:val="BodyText"/>
      </w:pPr>
    </w:p>
    <w:p w:rsidR="00992D76" w:rsidRPr="002A1B47" w:rsidRDefault="009A620F" w:rsidP="00922F80">
      <w:pPr>
        <w:pStyle w:val="TableTitle"/>
        <w:rPr>
          <w:noProof w:val="0"/>
        </w:rPr>
      </w:pPr>
      <w:r w:rsidRPr="002A1B47">
        <w:rPr>
          <w:noProof w:val="0"/>
        </w:rPr>
        <w:t xml:space="preserve">Table </w:t>
      </w:r>
      <w:r w:rsidR="00E83130">
        <w:rPr>
          <w:noProof w:val="0"/>
        </w:rPr>
        <w:t>D-1</w:t>
      </w:r>
      <w:r w:rsidR="00E33E65" w:rsidRPr="002A1B47">
        <w:rPr>
          <w:noProof w:val="0"/>
        </w:rPr>
        <w:t>:</w:t>
      </w:r>
      <w:r w:rsidR="00992D76" w:rsidRPr="002A1B47">
        <w:rPr>
          <w:noProof w:val="0"/>
        </w:rPr>
        <w:t xml:space="preserve"> IHE Profiles under Consideration</w:t>
      </w:r>
    </w:p>
    <w:tbl>
      <w:tblPr>
        <w:tblStyle w:val="TableGrid"/>
        <w:tblW w:w="5000" w:type="pct"/>
        <w:tblLook w:val="04A0" w:firstRow="1" w:lastRow="0" w:firstColumn="1" w:lastColumn="0" w:noHBand="0" w:noVBand="1"/>
      </w:tblPr>
      <w:tblGrid>
        <w:gridCol w:w="983"/>
        <w:gridCol w:w="3007"/>
        <w:gridCol w:w="1328"/>
        <w:gridCol w:w="1350"/>
        <w:gridCol w:w="1316"/>
        <w:gridCol w:w="1592"/>
      </w:tblGrid>
      <w:tr w:rsidR="00992D76" w:rsidRPr="002A1B47" w:rsidTr="00922F80">
        <w:trPr>
          <w:cantSplit/>
          <w:tblHeader/>
        </w:trPr>
        <w:tc>
          <w:tcPr>
            <w:tcW w:w="513" w:type="pct"/>
            <w:vMerge w:val="restart"/>
            <w:shd w:val="clear" w:color="auto" w:fill="D9D9D9" w:themeFill="background1" w:themeFillShade="D9"/>
          </w:tcPr>
          <w:p w:rsidR="00992D76" w:rsidRPr="002A1B47" w:rsidRDefault="00992D76" w:rsidP="008E0464">
            <w:pPr>
              <w:pStyle w:val="TableEntryHeader"/>
              <w:rPr>
                <w:noProof w:val="0"/>
              </w:rPr>
            </w:pPr>
            <w:r w:rsidRPr="002A1B47">
              <w:rPr>
                <w:noProof w:val="0"/>
              </w:rPr>
              <w:t>IHE Profile</w:t>
            </w:r>
          </w:p>
        </w:tc>
        <w:tc>
          <w:tcPr>
            <w:tcW w:w="1595" w:type="pct"/>
            <w:vMerge w:val="restart"/>
            <w:shd w:val="clear" w:color="auto" w:fill="D9D9D9" w:themeFill="background1" w:themeFillShade="D9"/>
          </w:tcPr>
          <w:p w:rsidR="00992D76" w:rsidRPr="002A1B47" w:rsidRDefault="00992D76" w:rsidP="008E0464">
            <w:pPr>
              <w:pStyle w:val="TableEntryHeader"/>
              <w:rPr>
                <w:noProof w:val="0"/>
              </w:rPr>
            </w:pPr>
            <w:r w:rsidRPr="002A1B47">
              <w:rPr>
                <w:noProof w:val="0"/>
              </w:rPr>
              <w:t>Summary</w:t>
            </w:r>
          </w:p>
        </w:tc>
        <w:tc>
          <w:tcPr>
            <w:tcW w:w="2036" w:type="pct"/>
            <w:gridSpan w:val="3"/>
            <w:tcBorders>
              <w:bottom w:val="single" w:sz="4" w:space="0" w:color="auto"/>
            </w:tcBorders>
            <w:shd w:val="clear" w:color="auto" w:fill="D9D9D9" w:themeFill="background1" w:themeFillShade="D9"/>
          </w:tcPr>
          <w:p w:rsidR="00992D76" w:rsidRPr="002A1B47" w:rsidRDefault="00992D76" w:rsidP="008E0464">
            <w:pPr>
              <w:pStyle w:val="TableEntryHeader"/>
              <w:rPr>
                <w:noProof w:val="0"/>
              </w:rPr>
            </w:pPr>
            <w:r w:rsidRPr="002A1B47">
              <w:rPr>
                <w:noProof w:val="0"/>
              </w:rPr>
              <w:t>Applicability to</w:t>
            </w:r>
          </w:p>
        </w:tc>
        <w:tc>
          <w:tcPr>
            <w:tcW w:w="856" w:type="pct"/>
            <w:vMerge w:val="restart"/>
            <w:shd w:val="clear" w:color="auto" w:fill="D9D9D9" w:themeFill="background1" w:themeFillShade="D9"/>
          </w:tcPr>
          <w:p w:rsidR="00992D76" w:rsidRPr="002A1B47" w:rsidRDefault="00992D76" w:rsidP="008E0464">
            <w:pPr>
              <w:pStyle w:val="TableEntryHeader"/>
              <w:rPr>
                <w:noProof w:val="0"/>
              </w:rPr>
            </w:pPr>
            <w:r w:rsidRPr="002A1B47">
              <w:rPr>
                <w:noProof w:val="0"/>
              </w:rPr>
              <w:t>Notes</w:t>
            </w:r>
          </w:p>
        </w:tc>
      </w:tr>
      <w:tr w:rsidR="00992D76" w:rsidRPr="002A1B47" w:rsidTr="00922F80">
        <w:trPr>
          <w:cantSplit/>
          <w:tblHeader/>
        </w:trPr>
        <w:tc>
          <w:tcPr>
            <w:tcW w:w="513" w:type="pct"/>
            <w:vMerge/>
            <w:shd w:val="solid" w:color="17365D" w:themeColor="text2" w:themeShade="BF" w:fill="17365D" w:themeFill="text2" w:themeFillShade="BF"/>
          </w:tcPr>
          <w:p w:rsidR="00992D76" w:rsidRPr="002A1B47" w:rsidRDefault="00992D76" w:rsidP="00992D76">
            <w:pPr>
              <w:pStyle w:val="TableEntryHeader"/>
              <w:rPr>
                <w:noProof w:val="0"/>
                <w:sz w:val="18"/>
              </w:rPr>
            </w:pPr>
          </w:p>
        </w:tc>
        <w:tc>
          <w:tcPr>
            <w:tcW w:w="1595" w:type="pct"/>
            <w:vMerge/>
            <w:shd w:val="solid" w:color="17365D" w:themeColor="text2" w:themeShade="BF" w:fill="17365D" w:themeFill="text2" w:themeFillShade="BF"/>
          </w:tcPr>
          <w:p w:rsidR="00992D76" w:rsidRPr="002A1B47" w:rsidRDefault="00992D76" w:rsidP="00992D76">
            <w:pPr>
              <w:pStyle w:val="TableEntryHeader"/>
              <w:rPr>
                <w:noProof w:val="0"/>
                <w:sz w:val="18"/>
              </w:rPr>
            </w:pPr>
          </w:p>
        </w:tc>
        <w:tc>
          <w:tcPr>
            <w:tcW w:w="693" w:type="pct"/>
            <w:shd w:val="clear" w:color="auto" w:fill="D9D9D9" w:themeFill="background1" w:themeFillShade="D9"/>
          </w:tcPr>
          <w:p w:rsidR="00992D76" w:rsidRPr="002A1B47" w:rsidRDefault="00992D76" w:rsidP="00992D76">
            <w:pPr>
              <w:pStyle w:val="TableEntryHeader"/>
              <w:rPr>
                <w:noProof w:val="0"/>
              </w:rPr>
            </w:pPr>
            <w:r w:rsidRPr="002A1B47">
              <w:rPr>
                <w:noProof w:val="0"/>
              </w:rPr>
              <w:t>Intra-enterprise</w:t>
            </w:r>
          </w:p>
        </w:tc>
        <w:tc>
          <w:tcPr>
            <w:tcW w:w="705" w:type="pct"/>
            <w:shd w:val="clear" w:color="auto" w:fill="D9D9D9" w:themeFill="background1" w:themeFillShade="D9"/>
          </w:tcPr>
          <w:p w:rsidR="00992D76" w:rsidRPr="002A1B47" w:rsidRDefault="00992D76" w:rsidP="00992D76">
            <w:pPr>
              <w:pStyle w:val="TableEntryHeader"/>
              <w:rPr>
                <w:noProof w:val="0"/>
              </w:rPr>
            </w:pPr>
            <w:r w:rsidRPr="002A1B47">
              <w:rPr>
                <w:noProof w:val="0"/>
              </w:rPr>
              <w:t>Cross-Enterprise</w:t>
            </w:r>
          </w:p>
        </w:tc>
        <w:tc>
          <w:tcPr>
            <w:tcW w:w="638" w:type="pct"/>
            <w:shd w:val="clear" w:color="auto" w:fill="D9D9D9" w:themeFill="background1" w:themeFillShade="D9"/>
          </w:tcPr>
          <w:p w:rsidR="00992D76" w:rsidRPr="00922F80" w:rsidRDefault="00992D76" w:rsidP="00922F80">
            <w:pPr>
              <w:pStyle w:val="TableEntryHeader"/>
              <w:rPr>
                <w:noProof w:val="0"/>
              </w:rPr>
            </w:pPr>
            <w:r w:rsidRPr="00922F80">
              <w:rPr>
                <w:noProof w:val="0"/>
              </w:rPr>
              <w:t xml:space="preserve">Federated </w:t>
            </w:r>
          </w:p>
        </w:tc>
        <w:tc>
          <w:tcPr>
            <w:tcW w:w="856" w:type="pct"/>
            <w:vMerge/>
            <w:shd w:val="solid" w:color="17365D" w:themeColor="text2" w:themeShade="BF" w:fill="17365D" w:themeFill="text2" w:themeFillShade="BF"/>
          </w:tcPr>
          <w:p w:rsidR="00992D76" w:rsidRPr="002A1B47" w:rsidRDefault="00992D76" w:rsidP="00992D76">
            <w:pPr>
              <w:pStyle w:val="TableEntryHeader"/>
              <w:rPr>
                <w:noProof w:val="0"/>
                <w:sz w:val="18"/>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31" w:history="1">
              <w:r w:rsidR="00992D76" w:rsidRPr="002A1B47">
                <w:rPr>
                  <w:rStyle w:val="Hyperlink"/>
                  <w:noProof w:val="0"/>
                  <w:sz w:val="20"/>
                </w:rPr>
                <w:t>ATNA</w:t>
              </w:r>
            </w:hyperlink>
          </w:p>
        </w:tc>
        <w:tc>
          <w:tcPr>
            <w:tcW w:w="1595" w:type="pct"/>
          </w:tcPr>
          <w:p w:rsidR="00992D76" w:rsidRPr="002A1B47" w:rsidRDefault="00525BC2" w:rsidP="008E0464">
            <w:pPr>
              <w:pStyle w:val="TableEntry"/>
              <w:rPr>
                <w:noProof w:val="0"/>
                <w:sz w:val="20"/>
              </w:rPr>
            </w:pPr>
            <w:hyperlink r:id="rId32" w:tooltip="Audit Trail and Node Authentication" w:history="1">
              <w:r w:rsidR="00992D76" w:rsidRPr="002A1B47">
                <w:rPr>
                  <w:rStyle w:val="Hyperlink"/>
                  <w:noProof w:val="0"/>
                </w:rPr>
                <w:t>Audit Trail and Node Authentication</w:t>
              </w:r>
            </w:hyperlink>
            <w:r w:rsidR="00992D76" w:rsidRPr="002A1B47">
              <w:rPr>
                <w:noProof w:val="0"/>
              </w:rPr>
              <w:t xml:space="preserve"> Basic security through (a) functional node access controls (b) defined security audit logging and (c) secure network communications.</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33" w:history="1">
              <w:r w:rsidR="00992D76" w:rsidRPr="002A1B47">
                <w:rPr>
                  <w:rStyle w:val="Hyperlink"/>
                  <w:noProof w:val="0"/>
                  <w:sz w:val="20"/>
                </w:rPr>
                <w:t>BPPC</w:t>
              </w:r>
            </w:hyperlink>
          </w:p>
        </w:tc>
        <w:tc>
          <w:tcPr>
            <w:tcW w:w="1595" w:type="pct"/>
          </w:tcPr>
          <w:p w:rsidR="00992D76" w:rsidRPr="002A1B47" w:rsidRDefault="00525BC2" w:rsidP="008E0464">
            <w:pPr>
              <w:pStyle w:val="TableEntry"/>
              <w:rPr>
                <w:noProof w:val="0"/>
                <w:sz w:val="20"/>
              </w:rPr>
            </w:pPr>
            <w:hyperlink r:id="rId34" w:tooltip="Basic Patient Privacy Consents" w:history="1">
              <w:r w:rsidR="00992D76" w:rsidRPr="002A1B47">
                <w:rPr>
                  <w:rStyle w:val="Hyperlink"/>
                  <w:noProof w:val="0"/>
                </w:rPr>
                <w:t>Basic Patient Privacy Consents</w:t>
              </w:r>
            </w:hyperlink>
            <w:r w:rsidR="00992D76" w:rsidRPr="002A1B47">
              <w:rPr>
                <w:noProof w:val="0"/>
              </w:rPr>
              <w:t xml:space="preserve"> method for recording a patient's privacy consent acknowledgement to be used for enforcing basic privacy appropriate to the use.</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35" w:history="1">
              <w:r w:rsidR="00992D76" w:rsidRPr="002A1B47">
                <w:rPr>
                  <w:rStyle w:val="Hyperlink"/>
                  <w:noProof w:val="0"/>
                  <w:sz w:val="20"/>
                </w:rPr>
                <w:t>DEX</w:t>
              </w:r>
            </w:hyperlink>
          </w:p>
        </w:tc>
        <w:tc>
          <w:tcPr>
            <w:tcW w:w="1595" w:type="pct"/>
          </w:tcPr>
          <w:p w:rsidR="00992D76" w:rsidRPr="002A1B47" w:rsidRDefault="00525BC2" w:rsidP="008E0464">
            <w:pPr>
              <w:pStyle w:val="TableEntry"/>
              <w:rPr>
                <w:noProof w:val="0"/>
                <w:sz w:val="20"/>
              </w:rPr>
            </w:pPr>
            <w:hyperlink r:id="rId36" w:tooltip="Data Element Exchange" w:history="1">
              <w:r w:rsidR="00992D76" w:rsidRPr="002A1B47">
                <w:rPr>
                  <w:rStyle w:val="Hyperlink"/>
                  <w:noProof w:val="0"/>
                </w:rPr>
                <w:t>Data Element Exchange</w:t>
              </w:r>
            </w:hyperlink>
            <w:r w:rsidR="00992D76" w:rsidRPr="002A1B47">
              <w:rPr>
                <w:noProof w:val="0"/>
              </w:rPr>
              <w:t xml:space="preserve"> leverages the concept of a metadata registry to add mapping metadata to an annotated data capture form at the point of form design instead of the exchange of data instances.</w:t>
            </w:r>
          </w:p>
        </w:tc>
        <w:tc>
          <w:tcPr>
            <w:tcW w:w="693" w:type="pct"/>
          </w:tcPr>
          <w:p w:rsidR="00992D76" w:rsidRPr="002A1B47" w:rsidRDefault="00992D76" w:rsidP="00922F80">
            <w:pPr>
              <w:pStyle w:val="TableEntry"/>
              <w:rPr>
                <w:noProof w:val="0"/>
              </w:rPr>
            </w:pPr>
            <w:r w:rsidRPr="002A1B47">
              <w:rPr>
                <w:noProof w:val="0"/>
              </w:rPr>
              <w:t>N</w:t>
            </w:r>
          </w:p>
        </w:tc>
        <w:tc>
          <w:tcPr>
            <w:tcW w:w="705" w:type="pct"/>
          </w:tcPr>
          <w:p w:rsidR="00992D76" w:rsidRPr="002A1B47" w:rsidRDefault="00992D76" w:rsidP="00922F80">
            <w:pPr>
              <w:pStyle w:val="TableEntry"/>
              <w:rPr>
                <w:noProof w:val="0"/>
              </w:rPr>
            </w:pPr>
            <w:r w:rsidRPr="002A1B47">
              <w:rPr>
                <w:noProof w:val="0"/>
              </w:rPr>
              <w:t>N</w:t>
            </w:r>
          </w:p>
        </w:tc>
        <w:tc>
          <w:tcPr>
            <w:tcW w:w="638" w:type="pct"/>
          </w:tcPr>
          <w:p w:rsidR="00992D76" w:rsidRPr="002A1B47" w:rsidRDefault="00992D76" w:rsidP="00922F80">
            <w:pPr>
              <w:pStyle w:val="TableEntry"/>
              <w:rPr>
                <w:noProof w:val="0"/>
              </w:rPr>
            </w:pPr>
            <w:r w:rsidRPr="002A1B47">
              <w:rPr>
                <w:noProof w:val="0"/>
              </w:rPr>
              <w:t>N</w:t>
            </w:r>
          </w:p>
        </w:tc>
        <w:tc>
          <w:tcPr>
            <w:tcW w:w="856" w:type="pct"/>
          </w:tcPr>
          <w:p w:rsidR="00992D76" w:rsidRPr="002A1B47" w:rsidRDefault="00992D76" w:rsidP="00922F80">
            <w:pPr>
              <w:pStyle w:val="TableEntry"/>
              <w:rPr>
                <w:noProof w:val="0"/>
              </w:rPr>
            </w:pPr>
            <w:r w:rsidRPr="002A1B47">
              <w:rPr>
                <w:noProof w:val="0"/>
              </w:rPr>
              <w:t>Provides ability for model correspondence similar to USHIK, so it is useful for dynamic discovery of data elements, so it would not be applicable for DAF, but maybe useful before DAF comes into play.</w:t>
            </w: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37" w:history="1">
              <w:r w:rsidR="00992D76" w:rsidRPr="002A1B47">
                <w:rPr>
                  <w:rStyle w:val="Hyperlink"/>
                  <w:noProof w:val="0"/>
                  <w:sz w:val="20"/>
                </w:rPr>
                <w:t>EUA</w:t>
              </w:r>
            </w:hyperlink>
          </w:p>
        </w:tc>
        <w:tc>
          <w:tcPr>
            <w:tcW w:w="1595" w:type="pct"/>
          </w:tcPr>
          <w:p w:rsidR="00992D76" w:rsidRPr="002A1B47" w:rsidRDefault="00525BC2" w:rsidP="008E0464">
            <w:pPr>
              <w:pStyle w:val="TableEntry"/>
              <w:rPr>
                <w:noProof w:val="0"/>
                <w:sz w:val="20"/>
              </w:rPr>
            </w:pPr>
            <w:hyperlink r:id="rId38" w:tooltip="Enterprise User Authentication" w:history="1">
              <w:r w:rsidR="00992D76" w:rsidRPr="002A1B47">
                <w:rPr>
                  <w:rStyle w:val="Hyperlink"/>
                  <w:noProof w:val="0"/>
                </w:rPr>
                <w:t>Enterprise User Authentication</w:t>
              </w:r>
            </w:hyperlink>
            <w:r w:rsidR="00992D76" w:rsidRPr="002A1B47">
              <w:rPr>
                <w:noProof w:val="0"/>
              </w:rPr>
              <w:t xml:space="preserve"> enables single sign-on inside an enterprise by facilitating one name per user for participating devices and software.</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N</w:t>
            </w:r>
          </w:p>
        </w:tc>
        <w:tc>
          <w:tcPr>
            <w:tcW w:w="638" w:type="pct"/>
          </w:tcPr>
          <w:p w:rsidR="00992D76" w:rsidRPr="002A1B47" w:rsidRDefault="00992D76" w:rsidP="00922F80">
            <w:pPr>
              <w:pStyle w:val="TableEntry"/>
              <w:rPr>
                <w:noProof w:val="0"/>
              </w:rPr>
            </w:pPr>
            <w:r w:rsidRPr="002A1B47">
              <w:rPr>
                <w:noProof w:val="0"/>
              </w:rPr>
              <w:t>N</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39" w:history="1">
              <w:r w:rsidR="00992D76" w:rsidRPr="002A1B47">
                <w:rPr>
                  <w:rStyle w:val="Hyperlink"/>
                  <w:noProof w:val="0"/>
                  <w:sz w:val="20"/>
                </w:rPr>
                <w:t>HPD</w:t>
              </w:r>
            </w:hyperlink>
          </w:p>
        </w:tc>
        <w:tc>
          <w:tcPr>
            <w:tcW w:w="1595" w:type="pct"/>
          </w:tcPr>
          <w:p w:rsidR="00992D76" w:rsidRPr="002A1B47" w:rsidRDefault="00525BC2" w:rsidP="008E0464">
            <w:pPr>
              <w:pStyle w:val="TableEntry"/>
              <w:rPr>
                <w:noProof w:val="0"/>
                <w:sz w:val="20"/>
              </w:rPr>
            </w:pPr>
            <w:hyperlink r:id="rId40" w:tooltip="Healthcare Provider Directory" w:history="1">
              <w:r w:rsidR="00992D76" w:rsidRPr="002A1B47">
                <w:rPr>
                  <w:rStyle w:val="Hyperlink"/>
                  <w:noProof w:val="0"/>
                </w:rPr>
                <w:t>Healthcare Provider Directory</w:t>
              </w:r>
            </w:hyperlink>
            <w:r w:rsidR="00992D76" w:rsidRPr="002A1B47">
              <w:rPr>
                <w:noProof w:val="0"/>
              </w:rPr>
              <w:t xml:space="preserve"> supports discovery and management of healthcare provider information, both individual and organizational, in a directory structure.</w:t>
            </w:r>
          </w:p>
        </w:tc>
        <w:tc>
          <w:tcPr>
            <w:tcW w:w="693" w:type="pct"/>
          </w:tcPr>
          <w:p w:rsidR="00992D76" w:rsidRPr="002A1B47" w:rsidRDefault="00992D76" w:rsidP="00922F80">
            <w:pPr>
              <w:pStyle w:val="TableEntry"/>
              <w:rPr>
                <w:noProof w:val="0"/>
              </w:rPr>
            </w:pPr>
            <w:r w:rsidRPr="002A1B47">
              <w:rPr>
                <w:noProof w:val="0"/>
              </w:rPr>
              <w:t>N</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922F80">
            <w:pPr>
              <w:pStyle w:val="TableEntry"/>
              <w:rPr>
                <w:noProof w:val="0"/>
              </w:rPr>
            </w:pPr>
            <w:r w:rsidRPr="002A1B47">
              <w:rPr>
                <w:noProof w:val="0"/>
              </w:rPr>
              <w:t>HPD may be useful to discover electronic addresses supporting queries. Becomes relevant in the targeted and federated case to perform discovery because in the first cases the execution environment is static and well known.</w:t>
            </w: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41" w:history="1">
              <w:r w:rsidR="00992D76" w:rsidRPr="002A1B47">
                <w:rPr>
                  <w:rStyle w:val="Hyperlink"/>
                  <w:noProof w:val="0"/>
                  <w:sz w:val="20"/>
                </w:rPr>
                <w:t>IUA</w:t>
              </w:r>
            </w:hyperlink>
          </w:p>
        </w:tc>
        <w:tc>
          <w:tcPr>
            <w:tcW w:w="1595" w:type="pct"/>
          </w:tcPr>
          <w:p w:rsidR="00992D76" w:rsidRPr="002A1B47" w:rsidRDefault="00525BC2" w:rsidP="008E0464">
            <w:pPr>
              <w:pStyle w:val="TableEntry"/>
              <w:rPr>
                <w:noProof w:val="0"/>
                <w:sz w:val="20"/>
              </w:rPr>
            </w:pPr>
            <w:hyperlink r:id="rId42" w:tooltip="Internet User Authorization" w:history="1">
              <w:r w:rsidR="00992D76" w:rsidRPr="002A1B47">
                <w:rPr>
                  <w:rStyle w:val="Hyperlink"/>
                  <w:noProof w:val="0"/>
                </w:rPr>
                <w:t>Internet User Authorization</w:t>
              </w:r>
            </w:hyperlink>
            <w:r w:rsidR="00992D76" w:rsidRPr="002A1B47">
              <w:rPr>
                <w:noProof w:val="0"/>
              </w:rPr>
              <w:t xml:space="preserve"> provides user authorization for RESTful interface.</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43" w:history="1">
              <w:r w:rsidR="00992D76" w:rsidRPr="002A1B47">
                <w:rPr>
                  <w:rStyle w:val="Hyperlink"/>
                  <w:noProof w:val="0"/>
                  <w:sz w:val="20"/>
                </w:rPr>
                <w:t>MHD</w:t>
              </w:r>
            </w:hyperlink>
          </w:p>
        </w:tc>
        <w:tc>
          <w:tcPr>
            <w:tcW w:w="1595" w:type="pct"/>
          </w:tcPr>
          <w:p w:rsidR="00992D76" w:rsidRPr="002A1B47" w:rsidRDefault="00525BC2" w:rsidP="008E0464">
            <w:pPr>
              <w:pStyle w:val="TableEntry"/>
              <w:rPr>
                <w:noProof w:val="0"/>
                <w:sz w:val="20"/>
              </w:rPr>
            </w:pPr>
            <w:hyperlink r:id="rId44" w:tooltip="Mobile access to Health Documents" w:history="1">
              <w:r w:rsidR="00992D76" w:rsidRPr="002A1B47">
                <w:rPr>
                  <w:rStyle w:val="Hyperlink"/>
                  <w:noProof w:val="0"/>
                </w:rPr>
                <w:t>Mobile access to Health Documents</w:t>
              </w:r>
            </w:hyperlink>
            <w:r w:rsidR="00992D76" w:rsidRPr="002A1B47">
              <w:rPr>
                <w:noProof w:val="0"/>
              </w:rPr>
              <w:t xml:space="preserve"> provides a RESTful interface to Document Sharing including XDS.</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45" w:history="1">
              <w:r w:rsidR="00992D76" w:rsidRPr="002A1B47">
                <w:rPr>
                  <w:rStyle w:val="Hyperlink"/>
                  <w:noProof w:val="0"/>
                  <w:sz w:val="20"/>
                </w:rPr>
                <w:t>MPQ</w:t>
              </w:r>
            </w:hyperlink>
          </w:p>
        </w:tc>
        <w:tc>
          <w:tcPr>
            <w:tcW w:w="1595" w:type="pct"/>
          </w:tcPr>
          <w:p w:rsidR="00992D76" w:rsidRPr="002A1B47" w:rsidRDefault="00525BC2" w:rsidP="008E0464">
            <w:pPr>
              <w:pStyle w:val="TableEntry"/>
              <w:rPr>
                <w:noProof w:val="0"/>
                <w:sz w:val="20"/>
              </w:rPr>
            </w:pPr>
            <w:hyperlink r:id="rId46" w:tooltip="Multi-Patient Queries" w:history="1">
              <w:r w:rsidR="00992D76" w:rsidRPr="002A1B47">
                <w:rPr>
                  <w:rStyle w:val="Hyperlink"/>
                  <w:noProof w:val="0"/>
                </w:rPr>
                <w:t>Multi-Patient Queries</w:t>
              </w:r>
            </w:hyperlink>
            <w:r w:rsidR="00992D76" w:rsidRPr="002A1B47">
              <w:rPr>
                <w:noProof w:val="0"/>
              </w:rPr>
              <w:t xml:space="preserve"> aggregates queries to a Document Registry for data analysis such as provider accreditation, clinical research trial data collection or population health monitoring.</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47" w:history="1">
              <w:r w:rsidR="00992D76" w:rsidRPr="002A1B47">
                <w:rPr>
                  <w:rStyle w:val="Hyperlink"/>
                  <w:noProof w:val="0"/>
                  <w:sz w:val="20"/>
                </w:rPr>
                <w:t>PDQv3</w:t>
              </w:r>
            </w:hyperlink>
            <w:r w:rsidR="00992D76" w:rsidRPr="002A1B47">
              <w:rPr>
                <w:rStyle w:val="Hyperlink"/>
                <w:noProof w:val="0"/>
                <w:sz w:val="20"/>
              </w:rPr>
              <w:t xml:space="preserve"> and PDQv2 </w:t>
            </w:r>
          </w:p>
        </w:tc>
        <w:tc>
          <w:tcPr>
            <w:tcW w:w="1595" w:type="pct"/>
          </w:tcPr>
          <w:p w:rsidR="00992D76" w:rsidRPr="002A1B47" w:rsidRDefault="00525BC2" w:rsidP="008E0464">
            <w:pPr>
              <w:pStyle w:val="TableEntry"/>
              <w:rPr>
                <w:noProof w:val="0"/>
                <w:sz w:val="20"/>
              </w:rPr>
            </w:pPr>
            <w:hyperlink r:id="rId48" w:tooltip="Patient Demographics Query" w:history="1">
              <w:r w:rsidR="00992D76" w:rsidRPr="002A1B47">
                <w:rPr>
                  <w:rStyle w:val="Hyperlink"/>
                  <w:noProof w:val="0"/>
                </w:rPr>
                <w:t>Patient Demographics Query</w:t>
              </w:r>
            </w:hyperlink>
            <w:r w:rsidR="00992D76" w:rsidRPr="002A1B47">
              <w:rPr>
                <w:noProof w:val="0"/>
              </w:rPr>
              <w:t xml:space="preserve"> lets applications query by patient demographics for patient identity from a central patient information server leveraging HL7 v3.</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N</w:t>
            </w:r>
          </w:p>
        </w:tc>
        <w:tc>
          <w:tcPr>
            <w:tcW w:w="856" w:type="pct"/>
          </w:tcPr>
          <w:p w:rsidR="00992D76" w:rsidRPr="002A1B47" w:rsidRDefault="00992D76" w:rsidP="00922F80">
            <w:pPr>
              <w:pStyle w:val="TableEntry"/>
              <w:rPr>
                <w:noProof w:val="0"/>
              </w:rPr>
            </w:pPr>
            <w:r w:rsidRPr="002A1B47">
              <w:rPr>
                <w:noProof w:val="0"/>
              </w:rPr>
              <w:t>PIX/PDQ may be used across organizations based on legal and policy agreements to share patient identities.</w:t>
            </w: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49" w:history="1">
              <w:r w:rsidR="00992D76" w:rsidRPr="002A1B47">
                <w:rPr>
                  <w:rStyle w:val="Hyperlink"/>
                  <w:noProof w:val="0"/>
                  <w:sz w:val="20"/>
                </w:rPr>
                <w:t>PIXv3</w:t>
              </w:r>
            </w:hyperlink>
            <w:r w:rsidR="00992D76" w:rsidRPr="002A1B47">
              <w:rPr>
                <w:rStyle w:val="Hyperlink"/>
                <w:noProof w:val="0"/>
                <w:sz w:val="20"/>
              </w:rPr>
              <w:t xml:space="preserve"> and PIXv2 </w:t>
            </w:r>
          </w:p>
        </w:tc>
        <w:tc>
          <w:tcPr>
            <w:tcW w:w="1595" w:type="pct"/>
          </w:tcPr>
          <w:p w:rsidR="00992D76" w:rsidRPr="002A1B47" w:rsidRDefault="00525BC2" w:rsidP="008E0464">
            <w:pPr>
              <w:pStyle w:val="TableEntry"/>
              <w:rPr>
                <w:noProof w:val="0"/>
                <w:sz w:val="20"/>
              </w:rPr>
            </w:pPr>
            <w:hyperlink r:id="rId50" w:tooltip="Patient Identifier Cross Referencing" w:history="1">
              <w:r w:rsidR="00992D76" w:rsidRPr="002A1B47">
                <w:rPr>
                  <w:rStyle w:val="Hyperlink"/>
                  <w:noProof w:val="0"/>
                </w:rPr>
                <w:t>Patient Identifier Cross Referencing</w:t>
              </w:r>
            </w:hyperlink>
            <w:r w:rsidR="00992D76" w:rsidRPr="002A1B47">
              <w:rPr>
                <w:noProof w:val="0"/>
              </w:rPr>
              <w:t xml:space="preserve"> lets applications query for patient identity cross-references between hospitals, sites, health information exchange networks, etc. leveraging HL7 v3.</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N</w:t>
            </w:r>
          </w:p>
        </w:tc>
        <w:tc>
          <w:tcPr>
            <w:tcW w:w="856" w:type="pct"/>
          </w:tcPr>
          <w:p w:rsidR="00992D76" w:rsidRPr="002A1B47" w:rsidRDefault="00992D76" w:rsidP="00922F80">
            <w:pPr>
              <w:pStyle w:val="TableEntry"/>
              <w:rPr>
                <w:noProof w:val="0"/>
              </w:rPr>
            </w:pPr>
            <w:r w:rsidRPr="002A1B47">
              <w:rPr>
                <w:noProof w:val="0"/>
              </w:rPr>
              <w:t>PIX/PDQ may be used across organizations based on legal and policy agreements to share patient identities.</w:t>
            </w: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51" w:history="1">
              <w:r w:rsidR="00992D76" w:rsidRPr="002A1B47">
                <w:rPr>
                  <w:rStyle w:val="Hyperlink"/>
                  <w:noProof w:val="0"/>
                  <w:sz w:val="20"/>
                </w:rPr>
                <w:t>PWP</w:t>
              </w:r>
            </w:hyperlink>
          </w:p>
        </w:tc>
        <w:tc>
          <w:tcPr>
            <w:tcW w:w="1595" w:type="pct"/>
          </w:tcPr>
          <w:p w:rsidR="00992D76" w:rsidRPr="002A1B47" w:rsidRDefault="00525BC2" w:rsidP="008E0464">
            <w:pPr>
              <w:pStyle w:val="TableEntry"/>
              <w:rPr>
                <w:noProof w:val="0"/>
                <w:sz w:val="20"/>
              </w:rPr>
            </w:pPr>
            <w:hyperlink r:id="rId52" w:tooltip="Personnel White Pages" w:history="1">
              <w:r w:rsidR="00992D76" w:rsidRPr="002A1B47">
                <w:rPr>
                  <w:rStyle w:val="Hyperlink"/>
                  <w:noProof w:val="0"/>
                </w:rPr>
                <w:t>Personnel White Pages</w:t>
              </w:r>
            </w:hyperlink>
            <w:r w:rsidR="00992D76" w:rsidRPr="002A1B47">
              <w:rPr>
                <w:noProof w:val="0"/>
              </w:rPr>
              <w:t xml:space="preserve"> provides basic directory information on human workforce members within an organization.</w:t>
            </w:r>
          </w:p>
        </w:tc>
        <w:tc>
          <w:tcPr>
            <w:tcW w:w="693" w:type="pct"/>
          </w:tcPr>
          <w:p w:rsidR="00992D76" w:rsidRPr="002A1B47" w:rsidRDefault="00992D76" w:rsidP="00922F80">
            <w:pPr>
              <w:pStyle w:val="TableEntry"/>
              <w:rPr>
                <w:noProof w:val="0"/>
              </w:rPr>
            </w:pPr>
            <w:r w:rsidRPr="002A1B47">
              <w:rPr>
                <w:noProof w:val="0"/>
              </w:rPr>
              <w:t>N</w:t>
            </w:r>
          </w:p>
        </w:tc>
        <w:tc>
          <w:tcPr>
            <w:tcW w:w="705" w:type="pct"/>
          </w:tcPr>
          <w:p w:rsidR="00992D76" w:rsidRPr="002A1B47" w:rsidRDefault="00992D76" w:rsidP="00922F80">
            <w:pPr>
              <w:pStyle w:val="TableEntry"/>
              <w:rPr>
                <w:noProof w:val="0"/>
              </w:rPr>
            </w:pPr>
            <w:r w:rsidRPr="002A1B47">
              <w:rPr>
                <w:noProof w:val="0"/>
              </w:rPr>
              <w:t>N</w:t>
            </w:r>
          </w:p>
        </w:tc>
        <w:tc>
          <w:tcPr>
            <w:tcW w:w="638" w:type="pct"/>
          </w:tcPr>
          <w:p w:rsidR="00992D76" w:rsidRPr="002A1B47" w:rsidRDefault="00992D76" w:rsidP="00922F80">
            <w:pPr>
              <w:pStyle w:val="TableEntry"/>
              <w:rPr>
                <w:noProof w:val="0"/>
              </w:rPr>
            </w:pPr>
            <w:r w:rsidRPr="002A1B47">
              <w:rPr>
                <w:noProof w:val="0"/>
              </w:rPr>
              <w:t>N</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53" w:history="1">
              <w:r w:rsidR="00992D76" w:rsidRPr="002A1B47">
                <w:rPr>
                  <w:rStyle w:val="Hyperlink"/>
                  <w:noProof w:val="0"/>
                  <w:sz w:val="20"/>
                </w:rPr>
                <w:t>QED</w:t>
              </w:r>
            </w:hyperlink>
          </w:p>
        </w:tc>
        <w:tc>
          <w:tcPr>
            <w:tcW w:w="1595" w:type="pct"/>
          </w:tcPr>
          <w:p w:rsidR="00992D76" w:rsidRPr="002A1B47" w:rsidRDefault="00525BC2" w:rsidP="008E0464">
            <w:pPr>
              <w:pStyle w:val="TableEntry"/>
              <w:rPr>
                <w:noProof w:val="0"/>
                <w:sz w:val="20"/>
              </w:rPr>
            </w:pPr>
            <w:hyperlink r:id="rId54" w:tooltip="Query for Existing Data Profile" w:history="1">
              <w:r w:rsidR="00992D76" w:rsidRPr="002A1B47">
                <w:rPr>
                  <w:rStyle w:val="Hyperlink"/>
                  <w:noProof w:val="0"/>
                </w:rPr>
                <w:t>Query for Existing Data</w:t>
              </w:r>
            </w:hyperlink>
            <w:r w:rsidR="00992D76" w:rsidRPr="002A1B47">
              <w:rPr>
                <w:noProof w:val="0"/>
              </w:rPr>
              <w:t xml:space="preserve"> queries data repositories for clinical information on vital signs, problems, medications, immunizations, and diagnostic results.</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55" w:history="1">
              <w:r w:rsidR="00992D76" w:rsidRPr="002A1B47">
                <w:rPr>
                  <w:rStyle w:val="Hyperlink"/>
                  <w:noProof w:val="0"/>
                  <w:sz w:val="20"/>
                </w:rPr>
                <w:t>QME-EH</w:t>
              </w:r>
            </w:hyperlink>
          </w:p>
        </w:tc>
        <w:tc>
          <w:tcPr>
            <w:tcW w:w="1595" w:type="pct"/>
          </w:tcPr>
          <w:p w:rsidR="00992D76" w:rsidRPr="002A1B47" w:rsidRDefault="00525BC2" w:rsidP="008E0464">
            <w:pPr>
              <w:pStyle w:val="TableEntry"/>
              <w:rPr>
                <w:noProof w:val="0"/>
                <w:sz w:val="20"/>
              </w:rPr>
            </w:pPr>
            <w:hyperlink r:id="rId56" w:tooltip="Quality Measure Execution-Early Hearing" w:history="1">
              <w:r w:rsidR="00992D76" w:rsidRPr="002A1B47">
                <w:rPr>
                  <w:rStyle w:val="Hyperlink"/>
                  <w:noProof w:val="0"/>
                </w:rPr>
                <w:t>Quality Measure Execution-Early Hearing</w:t>
              </w:r>
            </w:hyperlink>
            <w:r w:rsidR="00992D76" w:rsidRPr="002A1B47">
              <w:rPr>
                <w:noProof w:val="0"/>
              </w:rPr>
              <w:t xml:space="preserve"> describes the content needed to communicate patient-level data to electronically monitor the performance of early hearing-loss detection and intervention (EHDI) initiatives for newborns and young children.</w:t>
            </w:r>
          </w:p>
        </w:tc>
        <w:tc>
          <w:tcPr>
            <w:tcW w:w="693" w:type="pct"/>
          </w:tcPr>
          <w:p w:rsidR="00992D76" w:rsidRPr="002A1B47" w:rsidRDefault="00992D76" w:rsidP="00922F80">
            <w:pPr>
              <w:pStyle w:val="TableEntry"/>
              <w:rPr>
                <w:noProof w:val="0"/>
              </w:rPr>
            </w:pPr>
            <w:r w:rsidRPr="002A1B47">
              <w:rPr>
                <w:noProof w:val="0"/>
              </w:rPr>
              <w:t>N</w:t>
            </w:r>
          </w:p>
        </w:tc>
        <w:tc>
          <w:tcPr>
            <w:tcW w:w="705" w:type="pct"/>
          </w:tcPr>
          <w:p w:rsidR="00992D76" w:rsidRPr="002A1B47" w:rsidRDefault="00992D76" w:rsidP="00922F80">
            <w:pPr>
              <w:pStyle w:val="TableEntry"/>
              <w:rPr>
                <w:noProof w:val="0"/>
              </w:rPr>
            </w:pPr>
            <w:r w:rsidRPr="002A1B47">
              <w:rPr>
                <w:noProof w:val="0"/>
              </w:rPr>
              <w:t>N</w:t>
            </w:r>
          </w:p>
        </w:tc>
        <w:tc>
          <w:tcPr>
            <w:tcW w:w="638" w:type="pct"/>
          </w:tcPr>
          <w:p w:rsidR="00992D76" w:rsidRPr="002A1B47" w:rsidRDefault="00992D76" w:rsidP="00922F80">
            <w:pPr>
              <w:pStyle w:val="TableEntry"/>
              <w:rPr>
                <w:noProof w:val="0"/>
              </w:rPr>
            </w:pPr>
            <w:r w:rsidRPr="002A1B47">
              <w:rPr>
                <w:noProof w:val="0"/>
              </w:rPr>
              <w:t>N</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57" w:history="1">
              <w:r w:rsidR="00992D76" w:rsidRPr="002A1B47">
                <w:rPr>
                  <w:rStyle w:val="Hyperlink"/>
                  <w:noProof w:val="0"/>
                  <w:sz w:val="20"/>
                </w:rPr>
                <w:t>RID</w:t>
              </w:r>
            </w:hyperlink>
          </w:p>
        </w:tc>
        <w:tc>
          <w:tcPr>
            <w:tcW w:w="1595" w:type="pct"/>
          </w:tcPr>
          <w:p w:rsidR="00992D76" w:rsidRPr="002A1B47" w:rsidRDefault="00525BC2" w:rsidP="008E0464">
            <w:pPr>
              <w:pStyle w:val="TableEntry"/>
              <w:rPr>
                <w:noProof w:val="0"/>
                <w:sz w:val="20"/>
              </w:rPr>
            </w:pPr>
            <w:hyperlink r:id="rId58" w:tooltip="Retrieve Information for Display" w:history="1">
              <w:r w:rsidR="00992D76" w:rsidRPr="002A1B47">
                <w:rPr>
                  <w:rStyle w:val="Hyperlink"/>
                  <w:noProof w:val="0"/>
                </w:rPr>
                <w:t>Retrieve Information for Display</w:t>
              </w:r>
            </w:hyperlink>
            <w:r w:rsidR="00992D76" w:rsidRPr="002A1B47">
              <w:rPr>
                <w:noProof w:val="0"/>
              </w:rPr>
              <w:t xml:space="preserve"> provides simple (browser-based) read-only access to clinical information (</w:t>
            </w:r>
            <w:r w:rsidR="002A1B47">
              <w:rPr>
                <w:noProof w:val="0"/>
              </w:rPr>
              <w:t>e.g.,</w:t>
            </w:r>
            <w:r w:rsidR="00992D76" w:rsidRPr="002A1B47">
              <w:rPr>
                <w:noProof w:val="0"/>
              </w:rPr>
              <w:t xml:space="preserve"> allergies or lab results).</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922F80">
            <w:pPr>
              <w:pStyle w:val="TableEntry"/>
              <w:rPr>
                <w:noProof w:val="0"/>
              </w:rPr>
            </w:pPr>
            <w:r w:rsidRPr="002A1B47">
              <w:rPr>
                <w:noProof w:val="0"/>
              </w:rPr>
              <w:t>This is similar to MHD and could be useful to access limited data</w:t>
            </w: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59" w:history="1">
              <w:r w:rsidR="00992D76" w:rsidRPr="002A1B47">
                <w:rPr>
                  <w:rStyle w:val="Hyperlink"/>
                  <w:noProof w:val="0"/>
                  <w:sz w:val="20"/>
                </w:rPr>
                <w:t>XCA</w:t>
              </w:r>
            </w:hyperlink>
          </w:p>
        </w:tc>
        <w:tc>
          <w:tcPr>
            <w:tcW w:w="1595" w:type="pct"/>
          </w:tcPr>
          <w:p w:rsidR="00992D76" w:rsidRPr="002A1B47" w:rsidRDefault="00525BC2" w:rsidP="008E0464">
            <w:pPr>
              <w:pStyle w:val="TableEntry"/>
              <w:rPr>
                <w:noProof w:val="0"/>
                <w:sz w:val="20"/>
              </w:rPr>
            </w:pPr>
            <w:hyperlink r:id="rId60" w:tooltip="Cross-Community Access" w:history="1">
              <w:r w:rsidR="00992D76" w:rsidRPr="002A1B47">
                <w:rPr>
                  <w:rStyle w:val="Hyperlink"/>
                  <w:noProof w:val="0"/>
                </w:rPr>
                <w:t>Cross-Community Access</w:t>
              </w:r>
            </w:hyperlink>
            <w:r w:rsidR="00992D76" w:rsidRPr="002A1B47">
              <w:rPr>
                <w:noProof w:val="0"/>
              </w:rPr>
              <w:t xml:space="preserve"> allows querying and retrieving patient electronic health records held by other communities.</w:t>
            </w:r>
          </w:p>
        </w:tc>
        <w:tc>
          <w:tcPr>
            <w:tcW w:w="693" w:type="pct"/>
          </w:tcPr>
          <w:p w:rsidR="00992D76" w:rsidRPr="002A1B47" w:rsidRDefault="00992D76" w:rsidP="00922F80">
            <w:pPr>
              <w:pStyle w:val="TableEntry"/>
              <w:rPr>
                <w:noProof w:val="0"/>
              </w:rPr>
            </w:pPr>
            <w:r w:rsidRPr="002A1B47">
              <w:rPr>
                <w:noProof w:val="0"/>
              </w:rPr>
              <w:t>N</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922F80">
            <w:pPr>
              <w:pStyle w:val="TableEntry"/>
              <w:rPr>
                <w:noProof w:val="0"/>
              </w:rPr>
            </w:pPr>
            <w:r w:rsidRPr="002A1B47">
              <w:rPr>
                <w:noProof w:val="0"/>
              </w:rPr>
              <w:t>XCA deals with query federation across multiple sources, Between two organizations XDS can provide the same capability; however one could use XCA between two organizations.</w:t>
            </w: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61" w:history="1">
              <w:r w:rsidR="00992D76" w:rsidRPr="002A1B47">
                <w:rPr>
                  <w:rStyle w:val="Hyperlink"/>
                  <w:noProof w:val="0"/>
                  <w:sz w:val="20"/>
                </w:rPr>
                <w:t>XCPD</w:t>
              </w:r>
            </w:hyperlink>
          </w:p>
        </w:tc>
        <w:tc>
          <w:tcPr>
            <w:tcW w:w="1595" w:type="pct"/>
          </w:tcPr>
          <w:p w:rsidR="00992D76" w:rsidRPr="002A1B47" w:rsidRDefault="00525BC2" w:rsidP="008E0464">
            <w:pPr>
              <w:pStyle w:val="TableEntry"/>
              <w:rPr>
                <w:noProof w:val="0"/>
                <w:sz w:val="20"/>
              </w:rPr>
            </w:pPr>
            <w:hyperlink r:id="rId62" w:tooltip="Cross-Community Patient Discovery" w:history="1">
              <w:r w:rsidR="00992D76" w:rsidRPr="002A1B47">
                <w:rPr>
                  <w:rStyle w:val="Hyperlink"/>
                  <w:noProof w:val="0"/>
                </w:rPr>
                <w:t>Cross-Community Patient Discovery</w:t>
              </w:r>
            </w:hyperlink>
            <w:r w:rsidR="00992D76" w:rsidRPr="002A1B47">
              <w:rPr>
                <w:noProof w:val="0"/>
              </w:rPr>
              <w:t xml:space="preserve"> supports locating communities with patient electronic health records and the translation of patient identifiers across communities.</w:t>
            </w:r>
          </w:p>
        </w:tc>
        <w:tc>
          <w:tcPr>
            <w:tcW w:w="693" w:type="pct"/>
          </w:tcPr>
          <w:p w:rsidR="00992D76" w:rsidRPr="002A1B47" w:rsidRDefault="00992D76" w:rsidP="00922F80">
            <w:pPr>
              <w:pStyle w:val="TableEntry"/>
              <w:rPr>
                <w:noProof w:val="0"/>
              </w:rPr>
            </w:pPr>
            <w:r w:rsidRPr="002A1B47">
              <w:rPr>
                <w:noProof w:val="0"/>
              </w:rPr>
              <w:t>N</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922F80">
            <w:pPr>
              <w:pStyle w:val="TableEntry"/>
              <w:rPr>
                <w:noProof w:val="0"/>
              </w:rPr>
            </w:pPr>
            <w:r w:rsidRPr="002A1B47">
              <w:rPr>
                <w:noProof w:val="0"/>
              </w:rPr>
              <w:t>Between two organizations PDQv2 or PDQv3 provides the same capability as XCPD.</w:t>
            </w: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63" w:history="1">
              <w:r w:rsidR="00992D76" w:rsidRPr="002A1B47">
                <w:rPr>
                  <w:rStyle w:val="Hyperlink"/>
                  <w:noProof w:val="0"/>
                  <w:sz w:val="20"/>
                </w:rPr>
                <w:t>XDM</w:t>
              </w:r>
            </w:hyperlink>
          </w:p>
        </w:tc>
        <w:tc>
          <w:tcPr>
            <w:tcW w:w="1595" w:type="pct"/>
          </w:tcPr>
          <w:p w:rsidR="00992D76" w:rsidRPr="002A1B47" w:rsidRDefault="00525BC2" w:rsidP="008E0464">
            <w:pPr>
              <w:pStyle w:val="TableEntry"/>
              <w:rPr>
                <w:noProof w:val="0"/>
                <w:sz w:val="20"/>
              </w:rPr>
            </w:pPr>
            <w:hyperlink r:id="rId64" w:tooltip="Cross-enterprise Document Media Interchange" w:history="1">
              <w:r w:rsidR="00992D76" w:rsidRPr="002A1B47">
                <w:rPr>
                  <w:rStyle w:val="Hyperlink"/>
                  <w:noProof w:val="0"/>
                </w:rPr>
                <w:t>Cross-enterprise Document Media Interchange</w:t>
              </w:r>
            </w:hyperlink>
            <w:r w:rsidR="00992D76" w:rsidRPr="002A1B47">
              <w:rPr>
                <w:noProof w:val="0"/>
              </w:rPr>
              <w:t xml:space="preserve"> transfers documents and metadata using CDs, USB memory, or email attachments.</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65" w:history="1">
              <w:r w:rsidR="00992D76" w:rsidRPr="002A1B47">
                <w:rPr>
                  <w:rStyle w:val="Hyperlink"/>
                  <w:noProof w:val="0"/>
                  <w:sz w:val="20"/>
                </w:rPr>
                <w:t>XDR</w:t>
              </w:r>
            </w:hyperlink>
          </w:p>
        </w:tc>
        <w:tc>
          <w:tcPr>
            <w:tcW w:w="1595" w:type="pct"/>
          </w:tcPr>
          <w:p w:rsidR="00992D76" w:rsidRPr="002A1B47" w:rsidRDefault="00525BC2" w:rsidP="008E0464">
            <w:pPr>
              <w:pStyle w:val="TableEntry"/>
              <w:rPr>
                <w:noProof w:val="0"/>
                <w:sz w:val="20"/>
              </w:rPr>
            </w:pPr>
            <w:hyperlink r:id="rId66" w:tooltip="Cross-enterprise Document Reliable Interchange" w:history="1">
              <w:r w:rsidR="00992D76" w:rsidRPr="002A1B47">
                <w:rPr>
                  <w:rStyle w:val="Hyperlink"/>
                  <w:noProof w:val="0"/>
                </w:rPr>
                <w:t>Cross-enterprise Document Reliable Interchange</w:t>
              </w:r>
            </w:hyperlink>
            <w:r w:rsidR="00992D76" w:rsidRPr="002A1B47">
              <w:rPr>
                <w:noProof w:val="0"/>
              </w:rPr>
              <w:t xml:space="preserve"> exchanges health documents between health enterprises using a web-service based point-to-point push network communication.</w:t>
            </w:r>
          </w:p>
        </w:tc>
        <w:tc>
          <w:tcPr>
            <w:tcW w:w="693" w:type="pct"/>
          </w:tcPr>
          <w:p w:rsidR="00992D76" w:rsidRPr="002A1B47" w:rsidRDefault="00992D76" w:rsidP="00922F80">
            <w:pPr>
              <w:pStyle w:val="TableEntry"/>
              <w:rPr>
                <w:noProof w:val="0"/>
              </w:rPr>
            </w:pPr>
            <w:r w:rsidRPr="002A1B47">
              <w:rPr>
                <w:noProof w:val="0"/>
              </w:rPr>
              <w:t>N</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922F80">
            <w:pPr>
              <w:pStyle w:val="TableEntry"/>
              <w:rPr>
                <w:noProof w:val="0"/>
              </w:rPr>
            </w:pPr>
            <w:r w:rsidRPr="002A1B47">
              <w:rPr>
                <w:noProof w:val="0"/>
              </w:rPr>
              <w:t>This could be useful for asynchronous queries such as Disability determination; this is unlikely to be used locally.</w:t>
            </w: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67" w:history="1">
              <w:r w:rsidR="00992D76" w:rsidRPr="002A1B47">
                <w:rPr>
                  <w:rStyle w:val="Hyperlink"/>
                  <w:noProof w:val="0"/>
                  <w:sz w:val="20"/>
                </w:rPr>
                <w:t>XDS</w:t>
              </w:r>
            </w:hyperlink>
          </w:p>
        </w:tc>
        <w:tc>
          <w:tcPr>
            <w:tcW w:w="1595" w:type="pct"/>
          </w:tcPr>
          <w:p w:rsidR="00992D76" w:rsidRPr="002A1B47" w:rsidRDefault="00525BC2" w:rsidP="008E0464">
            <w:pPr>
              <w:pStyle w:val="TableEntry"/>
              <w:rPr>
                <w:noProof w:val="0"/>
                <w:sz w:val="20"/>
              </w:rPr>
            </w:pPr>
            <w:hyperlink r:id="rId68" w:tooltip="Cross Enterprise Document Sharing" w:history="1">
              <w:r w:rsidR="00992D76" w:rsidRPr="002A1B47">
                <w:rPr>
                  <w:rStyle w:val="Hyperlink"/>
                  <w:noProof w:val="0"/>
                </w:rPr>
                <w:t>Cross Enterprise Document Sharing</w:t>
              </w:r>
            </w:hyperlink>
            <w:r w:rsidR="00992D76" w:rsidRPr="002A1B47">
              <w:rPr>
                <w:noProof w:val="0"/>
              </w:rPr>
              <w:t xml:space="preserve"> share and discover electronic health record documents between healthcare enterprises, physician offices, clinics, acute care in-patient facilities and personal health records.</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N</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69" w:history="1">
              <w:r w:rsidR="00992D76" w:rsidRPr="002A1B47">
                <w:rPr>
                  <w:rStyle w:val="Hyperlink"/>
                  <w:noProof w:val="0"/>
                  <w:sz w:val="20"/>
                </w:rPr>
                <w:t>XDS-SD</w:t>
              </w:r>
            </w:hyperlink>
          </w:p>
        </w:tc>
        <w:tc>
          <w:tcPr>
            <w:tcW w:w="1595" w:type="pct"/>
          </w:tcPr>
          <w:p w:rsidR="00992D76" w:rsidRPr="002A1B47" w:rsidRDefault="00525BC2" w:rsidP="008E0464">
            <w:pPr>
              <w:pStyle w:val="TableEntry"/>
              <w:rPr>
                <w:noProof w:val="0"/>
                <w:sz w:val="20"/>
              </w:rPr>
            </w:pPr>
            <w:hyperlink r:id="rId70" w:tooltip="Cross-enterprise Sharing of Scanned Documents" w:history="1">
              <w:r w:rsidR="00992D76" w:rsidRPr="002A1B47">
                <w:rPr>
                  <w:rStyle w:val="Hyperlink"/>
                  <w:noProof w:val="0"/>
                </w:rPr>
                <w:t>Cross-enterprise Sharing of Scanned Documents</w:t>
              </w:r>
            </w:hyperlink>
            <w:r w:rsidR="00992D76" w:rsidRPr="002A1B47">
              <w:rPr>
                <w:noProof w:val="0"/>
              </w:rPr>
              <w:t xml:space="preserve"> enables electronic records to be made from legacy paper, film, and other unstructured electronic documents.</w:t>
            </w:r>
          </w:p>
        </w:tc>
        <w:tc>
          <w:tcPr>
            <w:tcW w:w="693" w:type="pct"/>
          </w:tcPr>
          <w:p w:rsidR="00992D76" w:rsidRPr="002A1B47" w:rsidRDefault="00992D76" w:rsidP="00922F80">
            <w:pPr>
              <w:pStyle w:val="TableEntry"/>
              <w:rPr>
                <w:noProof w:val="0"/>
              </w:rPr>
            </w:pPr>
            <w:r w:rsidRPr="002A1B47">
              <w:rPr>
                <w:noProof w:val="0"/>
              </w:rPr>
              <w:t>Y</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8E0464">
            <w:pPr>
              <w:pStyle w:val="TableEntry"/>
              <w:rPr>
                <w:noProof w:val="0"/>
                <w:sz w:val="20"/>
              </w:rPr>
            </w:pP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71" w:history="1">
              <w:r w:rsidR="00992D76" w:rsidRPr="002A1B47">
                <w:rPr>
                  <w:rStyle w:val="Hyperlink"/>
                  <w:noProof w:val="0"/>
                  <w:sz w:val="20"/>
                </w:rPr>
                <w:t>XDW</w:t>
              </w:r>
            </w:hyperlink>
          </w:p>
        </w:tc>
        <w:tc>
          <w:tcPr>
            <w:tcW w:w="1595" w:type="pct"/>
          </w:tcPr>
          <w:p w:rsidR="00992D76" w:rsidRPr="002A1B47" w:rsidRDefault="00525BC2" w:rsidP="008E0464">
            <w:pPr>
              <w:pStyle w:val="TableEntry"/>
              <w:rPr>
                <w:noProof w:val="0"/>
                <w:sz w:val="20"/>
              </w:rPr>
            </w:pPr>
            <w:hyperlink r:id="rId72" w:tooltip="Cross Enterprise Workflow" w:history="1">
              <w:r w:rsidR="00992D76" w:rsidRPr="002A1B47">
                <w:rPr>
                  <w:rStyle w:val="Hyperlink"/>
                  <w:noProof w:val="0"/>
                </w:rPr>
                <w:t>Cross Enterprise Workflow</w:t>
              </w:r>
            </w:hyperlink>
            <w:r w:rsidR="00992D76" w:rsidRPr="002A1B47">
              <w:rPr>
                <w:noProof w:val="0"/>
              </w:rPr>
              <w:t xml:space="preserve"> coordinates human and applications mediated workflows across multiple organizations.</w:t>
            </w:r>
          </w:p>
        </w:tc>
        <w:tc>
          <w:tcPr>
            <w:tcW w:w="693" w:type="pct"/>
          </w:tcPr>
          <w:p w:rsidR="00992D76" w:rsidRPr="002A1B47" w:rsidRDefault="00992D76" w:rsidP="00922F80">
            <w:pPr>
              <w:pStyle w:val="TableEntry"/>
              <w:rPr>
                <w:noProof w:val="0"/>
              </w:rPr>
            </w:pPr>
            <w:r w:rsidRPr="002A1B47">
              <w:rPr>
                <w:noProof w:val="0"/>
              </w:rPr>
              <w:t>N</w:t>
            </w:r>
          </w:p>
        </w:tc>
        <w:tc>
          <w:tcPr>
            <w:tcW w:w="705" w:type="pct"/>
          </w:tcPr>
          <w:p w:rsidR="00992D76" w:rsidRPr="002A1B47" w:rsidRDefault="00992D76" w:rsidP="00922F80">
            <w:pPr>
              <w:pStyle w:val="TableEntry"/>
              <w:rPr>
                <w:noProof w:val="0"/>
              </w:rPr>
            </w:pPr>
            <w:r w:rsidRPr="002A1B47">
              <w:rPr>
                <w:noProof w:val="0"/>
              </w:rPr>
              <w:t>N</w:t>
            </w:r>
          </w:p>
        </w:tc>
        <w:tc>
          <w:tcPr>
            <w:tcW w:w="638" w:type="pct"/>
          </w:tcPr>
          <w:p w:rsidR="00992D76" w:rsidRPr="002A1B47" w:rsidRDefault="00992D76" w:rsidP="00922F80">
            <w:pPr>
              <w:pStyle w:val="TableEntry"/>
              <w:rPr>
                <w:noProof w:val="0"/>
              </w:rPr>
            </w:pPr>
            <w:r w:rsidRPr="002A1B47">
              <w:rPr>
                <w:noProof w:val="0"/>
              </w:rPr>
              <w:t>N</w:t>
            </w:r>
          </w:p>
        </w:tc>
        <w:tc>
          <w:tcPr>
            <w:tcW w:w="856" w:type="pct"/>
          </w:tcPr>
          <w:p w:rsidR="00992D76" w:rsidRPr="002A1B47" w:rsidRDefault="00992D76" w:rsidP="00922F80">
            <w:pPr>
              <w:pStyle w:val="TableEntry"/>
              <w:rPr>
                <w:noProof w:val="0"/>
              </w:rPr>
            </w:pPr>
            <w:r w:rsidRPr="002A1B47">
              <w:rPr>
                <w:noProof w:val="0"/>
              </w:rPr>
              <w:t>Workflow requirements are not in-scope for DAF</w:t>
            </w:r>
          </w:p>
        </w:tc>
      </w:tr>
      <w:tr w:rsidR="00992D76" w:rsidRPr="002A1B47" w:rsidTr="00922F80">
        <w:trPr>
          <w:cantSplit/>
        </w:trPr>
        <w:tc>
          <w:tcPr>
            <w:tcW w:w="513" w:type="pct"/>
          </w:tcPr>
          <w:p w:rsidR="00992D76" w:rsidRPr="002A1B47" w:rsidRDefault="00525BC2" w:rsidP="008E0464">
            <w:pPr>
              <w:pStyle w:val="TableEntry"/>
              <w:rPr>
                <w:noProof w:val="0"/>
                <w:sz w:val="20"/>
              </w:rPr>
            </w:pPr>
            <w:hyperlink r:id="rId73" w:history="1">
              <w:r w:rsidR="00992D76" w:rsidRPr="002A1B47">
                <w:rPr>
                  <w:rStyle w:val="Hyperlink"/>
                  <w:noProof w:val="0"/>
                  <w:sz w:val="20"/>
                </w:rPr>
                <w:t>XUA</w:t>
              </w:r>
            </w:hyperlink>
          </w:p>
        </w:tc>
        <w:tc>
          <w:tcPr>
            <w:tcW w:w="1595" w:type="pct"/>
          </w:tcPr>
          <w:p w:rsidR="00992D76" w:rsidRPr="002A1B47" w:rsidRDefault="00525BC2" w:rsidP="008E0464">
            <w:pPr>
              <w:pStyle w:val="TableEntry"/>
              <w:rPr>
                <w:noProof w:val="0"/>
                <w:sz w:val="20"/>
              </w:rPr>
            </w:pPr>
            <w:hyperlink r:id="rId74" w:tooltip="Cross-Enterprise User Assertion" w:history="1">
              <w:r w:rsidR="00992D76" w:rsidRPr="002A1B47">
                <w:rPr>
                  <w:rStyle w:val="Hyperlink"/>
                  <w:noProof w:val="0"/>
                </w:rPr>
                <w:t>Cross-Enterprise User Assertion</w:t>
              </w:r>
            </w:hyperlink>
            <w:r w:rsidR="00992D76" w:rsidRPr="002A1B47">
              <w:rPr>
                <w:noProof w:val="0"/>
              </w:rPr>
              <w:t xml:space="preserve"> communicates claims about the identity of an authenticated principal (user, application, system...) across enterprise boundaries - Federated Identity.</w:t>
            </w:r>
          </w:p>
        </w:tc>
        <w:tc>
          <w:tcPr>
            <w:tcW w:w="693" w:type="pct"/>
          </w:tcPr>
          <w:p w:rsidR="00992D76" w:rsidRPr="002A1B47" w:rsidRDefault="00992D76" w:rsidP="00922F80">
            <w:pPr>
              <w:pStyle w:val="TableEntry"/>
              <w:rPr>
                <w:noProof w:val="0"/>
              </w:rPr>
            </w:pPr>
            <w:r w:rsidRPr="002A1B47">
              <w:rPr>
                <w:noProof w:val="0"/>
              </w:rPr>
              <w:t>N</w:t>
            </w:r>
          </w:p>
        </w:tc>
        <w:tc>
          <w:tcPr>
            <w:tcW w:w="705" w:type="pct"/>
          </w:tcPr>
          <w:p w:rsidR="00992D76" w:rsidRPr="002A1B47" w:rsidRDefault="00992D76" w:rsidP="00922F80">
            <w:pPr>
              <w:pStyle w:val="TableEntry"/>
              <w:rPr>
                <w:noProof w:val="0"/>
              </w:rPr>
            </w:pPr>
            <w:r w:rsidRPr="002A1B47">
              <w:rPr>
                <w:noProof w:val="0"/>
              </w:rPr>
              <w:t>Y</w:t>
            </w:r>
          </w:p>
        </w:tc>
        <w:tc>
          <w:tcPr>
            <w:tcW w:w="638" w:type="pct"/>
          </w:tcPr>
          <w:p w:rsidR="00992D76" w:rsidRPr="002A1B47" w:rsidRDefault="00992D76" w:rsidP="00922F80">
            <w:pPr>
              <w:pStyle w:val="TableEntry"/>
              <w:rPr>
                <w:noProof w:val="0"/>
              </w:rPr>
            </w:pPr>
            <w:r w:rsidRPr="002A1B47">
              <w:rPr>
                <w:noProof w:val="0"/>
              </w:rPr>
              <w:t>Y</w:t>
            </w:r>
          </w:p>
        </w:tc>
        <w:tc>
          <w:tcPr>
            <w:tcW w:w="856" w:type="pct"/>
          </w:tcPr>
          <w:p w:rsidR="00992D76" w:rsidRPr="002A1B47" w:rsidRDefault="00992D76" w:rsidP="008E0464">
            <w:pPr>
              <w:pStyle w:val="TableEntry"/>
              <w:rPr>
                <w:noProof w:val="0"/>
                <w:sz w:val="20"/>
              </w:rPr>
            </w:pPr>
          </w:p>
        </w:tc>
      </w:tr>
    </w:tbl>
    <w:p w:rsidR="002A640E" w:rsidRPr="002A1B47" w:rsidRDefault="002A640E" w:rsidP="00222901">
      <w:pPr>
        <w:pStyle w:val="Glossary"/>
        <w:pageBreakBefore w:val="0"/>
        <w:rPr>
          <w:noProof w:val="0"/>
        </w:rPr>
      </w:pPr>
      <w:bookmarkStart w:id="1332" w:name="_Toc383590946"/>
      <w:r w:rsidRPr="002A1B47">
        <w:rPr>
          <w:noProof w:val="0"/>
        </w:rPr>
        <w:t>Glossary</w:t>
      </w:r>
      <w:bookmarkEnd w:id="1332"/>
    </w:p>
    <w:p w:rsidR="002A640E" w:rsidRPr="00922F80" w:rsidRDefault="006C3099">
      <w:pPr>
        <w:pStyle w:val="BodyText"/>
        <w:rPr>
          <w:noProof w:val="0"/>
        </w:rPr>
      </w:pPr>
      <w:r w:rsidRPr="00922F80">
        <w:rPr>
          <w:noProof w:val="0"/>
        </w:rPr>
        <w:t>No new glossary terms.</w:t>
      </w:r>
    </w:p>
    <w:p w:rsidR="005B052F" w:rsidRPr="002A1B47" w:rsidRDefault="005B052F" w:rsidP="00183CE5">
      <w:pPr>
        <w:pStyle w:val="BodyText"/>
        <w:rPr>
          <w:noProof w:val="0"/>
        </w:rPr>
      </w:pPr>
    </w:p>
    <w:p w:rsidR="00E338F9" w:rsidRPr="002A1B47" w:rsidRDefault="00E338F9" w:rsidP="00183CE5">
      <w:pPr>
        <w:pStyle w:val="BodyText"/>
        <w:rPr>
          <w:noProof w:val="0"/>
        </w:rPr>
      </w:pPr>
    </w:p>
    <w:bookmarkEnd w:id="668"/>
    <w:p w:rsidR="00550C0B" w:rsidRPr="002A1B47" w:rsidRDefault="00550C0B" w:rsidP="00183CE5">
      <w:pPr>
        <w:pStyle w:val="BodyText"/>
        <w:rPr>
          <w:noProof w:val="0"/>
          <w:highlight w:val="white"/>
        </w:rPr>
      </w:pPr>
    </w:p>
    <w:sectPr w:rsidR="00550C0B" w:rsidRPr="002A1B47" w:rsidSect="00B346AD">
      <w:headerReference w:type="default" r:id="rId75"/>
      <w:footerReference w:type="even" r:id="rId76"/>
      <w:footerReference w:type="default" r:id="rId77"/>
      <w:footerReference w:type="first" r:id="rId78"/>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BC2" w:rsidRDefault="00525BC2">
      <w:r>
        <w:separator/>
      </w:r>
    </w:p>
  </w:endnote>
  <w:endnote w:type="continuationSeparator" w:id="0">
    <w:p w:rsidR="00525BC2" w:rsidRDefault="0052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80" w:rsidRDefault="00922F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22F80" w:rsidRDefault="00922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80" w:rsidRDefault="00922F80" w:rsidP="00B4082A">
    <w:pPr>
      <w:pStyle w:val="Header"/>
    </w:pPr>
    <w:r>
      <w:t>______________________________________________________________________________</w:t>
    </w:r>
  </w:p>
  <w:p w:rsidR="00922F80" w:rsidRPr="00334E2C" w:rsidRDefault="00922F80" w:rsidP="00183CE5">
    <w:pPr>
      <w:pStyle w:val="Footer"/>
      <w:jc w:val="center"/>
      <w:rPr>
        <w:sz w:val="20"/>
      </w:rPr>
    </w:pPr>
    <w:r w:rsidRPr="00334E2C">
      <w:rPr>
        <w:rStyle w:val="PageNumber"/>
        <w:sz w:val="20"/>
      </w:rPr>
      <w:fldChar w:fldCharType="begin"/>
    </w:r>
    <w:r w:rsidRPr="00334E2C">
      <w:rPr>
        <w:rStyle w:val="PageNumber"/>
        <w:sz w:val="20"/>
      </w:rPr>
      <w:instrText xml:space="preserve"> PAGE </w:instrText>
    </w:r>
    <w:r w:rsidRPr="00334E2C">
      <w:rPr>
        <w:rStyle w:val="PageNumber"/>
        <w:sz w:val="20"/>
      </w:rPr>
      <w:fldChar w:fldCharType="separate"/>
    </w:r>
    <w:r w:rsidR="006A6019">
      <w:rPr>
        <w:rStyle w:val="PageNumber"/>
        <w:noProof/>
        <w:sz w:val="20"/>
      </w:rPr>
      <w:t>3</w:t>
    </w:r>
    <w:r w:rsidRPr="00334E2C">
      <w:rPr>
        <w:rStyle w:val="PageNumber"/>
        <w:sz w:val="20"/>
      </w:rPr>
      <w:fldChar w:fldCharType="end"/>
    </w:r>
  </w:p>
  <w:p w:rsidR="00922F80" w:rsidRDefault="00922F80">
    <w:pPr>
      <w:pStyle w:val="Footer"/>
    </w:pPr>
    <w:r>
      <w:rPr>
        <w:sz w:val="20"/>
      </w:rPr>
      <w:t xml:space="preserve">Rev. 1.0 </w:t>
    </w:r>
    <w:r w:rsidRPr="00334E2C">
      <w:rPr>
        <w:b/>
        <w:sz w:val="20"/>
      </w:rPr>
      <w:t>–</w:t>
    </w:r>
    <w:r>
      <w:rPr>
        <w:sz w:val="20"/>
      </w:rPr>
      <w:t xml:space="preserve"> 2014-03-xx                                                                                   Copyright © 2014: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80" w:rsidRPr="00334E2C" w:rsidRDefault="00922F80" w:rsidP="00183CE5">
    <w:pPr>
      <w:pStyle w:val="Footer"/>
      <w:jc w:val="center"/>
      <w:rPr>
        <w:sz w:val="20"/>
      </w:rPr>
    </w:pPr>
    <w:r w:rsidRPr="00334E2C">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BC2" w:rsidRDefault="00525BC2">
      <w:r>
        <w:separator/>
      </w:r>
    </w:p>
  </w:footnote>
  <w:footnote w:type="continuationSeparator" w:id="0">
    <w:p w:rsidR="00525BC2" w:rsidRDefault="00525BC2">
      <w:r>
        <w:continuationSeparator/>
      </w:r>
    </w:p>
  </w:footnote>
  <w:footnote w:id="1">
    <w:p w:rsidR="00922F80" w:rsidRDefault="00922F80" w:rsidP="00E11F95">
      <w:pPr>
        <w:pStyle w:val="FootnoteText"/>
      </w:pPr>
      <w:r>
        <w:rPr>
          <w:rStyle w:val="FootnoteReference"/>
        </w:rPr>
        <w:footnoteRef/>
      </w:r>
      <w:r>
        <w:t xml:space="preserve"> Image © 2008 by </w:t>
      </w:r>
      <w:hyperlink r:id="rId1" w:tooltip="User:Mdd" w:history="1">
        <w:r>
          <w:rPr>
            <w:rStyle w:val="Hyperlink"/>
            <w:rFonts w:ascii="Arial" w:hAnsi="Arial" w:cs="Arial"/>
            <w:color w:val="0B0080"/>
            <w:sz w:val="18"/>
            <w:szCs w:val="18"/>
            <w:shd w:val="clear" w:color="auto" w:fill="F9F9F9"/>
          </w:rPr>
          <w:t>Marcel Douwe Dekker</w:t>
        </w:r>
      </w:hyperlink>
      <w:r>
        <w:t xml:space="preserve"> reproduced with permission. Retrieved from </w:t>
      </w:r>
      <w:r w:rsidRPr="00674737">
        <w:t>http://en.wikipedia.org/wiki/File:RM-ODP_viewpoints.jpg</w:t>
      </w:r>
    </w:p>
  </w:footnote>
  <w:footnote w:id="2">
    <w:p w:rsidR="00922F80" w:rsidRDefault="00922F80" w:rsidP="0065715D">
      <w:pPr>
        <w:pStyle w:val="FootnoteText"/>
      </w:pPr>
      <w:r>
        <w:rPr>
          <w:rStyle w:val="FootnoteReference"/>
        </w:rPr>
        <w:footnoteRef/>
      </w:r>
      <w:r>
        <w:t xml:space="preserve"> The </w:t>
      </w:r>
      <w:hyperlink r:id="rId2" w:history="1">
        <w:r w:rsidRPr="00AA2E6A">
          <w:rPr>
            <w:rStyle w:val="Hyperlink"/>
          </w:rPr>
          <w:t>Direct</w:t>
        </w:r>
      </w:hyperlink>
      <w:r>
        <w:t xml:space="preserve"> specifications developed by the US Office of the National Coordinator supports the use of both XDR and XDM profiles. Email is the principle transport for health information exchange in the </w:t>
      </w:r>
      <w:r w:rsidRPr="00222901">
        <w:t>Direct</w:t>
      </w:r>
      <w:r>
        <w:t xml:space="preserve"> specifications.</w:t>
      </w:r>
    </w:p>
  </w:footnote>
  <w:footnote w:id="3">
    <w:p w:rsidR="00922F80" w:rsidRDefault="00922F80">
      <w:pPr>
        <w:pStyle w:val="FootnoteText"/>
      </w:pPr>
      <w:r>
        <w:rPr>
          <w:rStyle w:val="FootnoteReference"/>
        </w:rPr>
        <w:footnoteRef/>
      </w:r>
      <w:r>
        <w:t xml:space="preserve"> An encounter is usually defined as an interaction with a single healthcare provider or provider organization (e.g., a single ambulatory visit or an inpatient stay). An episode of care can cover multiple visits with multiple providers or organizations. </w:t>
      </w:r>
    </w:p>
  </w:footnote>
  <w:footnote w:id="4">
    <w:p w:rsidR="00922F80" w:rsidRDefault="00922F80" w:rsidP="0065715D">
      <w:pPr>
        <w:pStyle w:val="FootnoteText"/>
      </w:pPr>
      <w:r>
        <w:rPr>
          <w:rStyle w:val="FootnoteReference"/>
        </w:rPr>
        <w:footnoteRef/>
      </w:r>
      <w:r>
        <w:t xml:space="preserve"> </w:t>
      </w:r>
      <w:r w:rsidRPr="00BD29E5">
        <w:rPr>
          <w:rFonts w:cs="Arial"/>
          <w:color w:val="000000"/>
          <w:sz w:val="22"/>
          <w:szCs w:val="22"/>
        </w:rPr>
        <w:t>While QED is designed to support access to data for a single patient, there is a rather simple "cheat" to support a population lev</w:t>
      </w:r>
      <w:r>
        <w:rPr>
          <w:rFonts w:cs="Arial"/>
          <w:color w:val="000000"/>
          <w:sz w:val="22"/>
          <w:szCs w:val="22"/>
        </w:rPr>
        <w:t>el query using the same profile</w:t>
      </w:r>
    </w:p>
  </w:footnote>
  <w:footnote w:id="5">
    <w:p w:rsidR="00922F80" w:rsidRDefault="00922F80"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3" w:history="1">
        <w:r w:rsidRPr="00B32E37">
          <w:rPr>
            <w:rStyle w:val="Hyperlink"/>
          </w:rPr>
          <w:t>XDS</w:t>
        </w:r>
      </w:hyperlink>
      <w:r>
        <w:t>, CDAR2</w:t>
      </w:r>
    </w:p>
  </w:footnote>
  <w:footnote w:id="6">
    <w:p w:rsidR="00922F80" w:rsidRDefault="00922F80"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4" w:history="1">
        <w:r w:rsidRPr="00B32E37">
          <w:rPr>
            <w:rStyle w:val="Hyperlink"/>
          </w:rPr>
          <w:t>XDS</w:t>
        </w:r>
      </w:hyperlink>
      <w:r>
        <w:t>, CDAR2</w:t>
      </w:r>
    </w:p>
  </w:footnote>
  <w:footnote w:id="7">
    <w:p w:rsidR="00922F80" w:rsidRDefault="00922F80"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5" w:history="1">
        <w:r w:rsidRPr="00B32E37">
          <w:rPr>
            <w:rStyle w:val="Hyperlink"/>
          </w:rPr>
          <w:t>XDS</w:t>
        </w:r>
      </w:hyperlink>
      <w:r>
        <w:t>, CDAR2</w:t>
      </w:r>
    </w:p>
  </w:footnote>
  <w:footnote w:id="8">
    <w:p w:rsidR="00922F80" w:rsidRDefault="00922F80"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6" w:history="1">
        <w:r w:rsidRPr="00B32E37">
          <w:rPr>
            <w:rStyle w:val="Hyperlink"/>
          </w:rPr>
          <w:t>XDS</w:t>
        </w:r>
      </w:hyperlink>
      <w:r>
        <w:t>, CDAR2</w:t>
      </w:r>
    </w:p>
  </w:footnote>
  <w:footnote w:id="9">
    <w:p w:rsidR="00922F80" w:rsidRDefault="00922F80" w:rsidP="002C5270">
      <w:pPr>
        <w:pStyle w:val="FootnoteText"/>
      </w:pPr>
      <w:r w:rsidRPr="00B32E37">
        <w:rPr>
          <w:rStyle w:val="FootnoteReference"/>
        </w:rPr>
        <w:footnoteRef/>
      </w:r>
      <w:r w:rsidRPr="00B32E37">
        <w:rPr>
          <w:b/>
        </w:rPr>
        <w:t>Note:</w:t>
      </w:r>
      <w:r w:rsidRPr="00B32E37">
        <w:t xml:space="preserve"> examples of data elements for document metadata based access can be found in the following types of profiles: </w:t>
      </w:r>
      <w:hyperlink r:id="rId7" w:history="1">
        <w:r w:rsidRPr="00B32E37">
          <w:rPr>
            <w:rStyle w:val="Hyperlink"/>
          </w:rPr>
          <w:t>XDS</w:t>
        </w:r>
      </w:hyperlink>
      <w:r>
        <w:t>, CDAR2</w:t>
      </w:r>
    </w:p>
  </w:footnote>
  <w:footnote w:id="10">
    <w:p w:rsidR="00922F80" w:rsidRDefault="00922F80" w:rsidP="002C5270">
      <w:pPr>
        <w:pStyle w:val="FootnoteText"/>
      </w:pPr>
      <w:r>
        <w:rPr>
          <w:rStyle w:val="FootnoteReference"/>
        </w:rPr>
        <w:footnoteRef/>
      </w:r>
      <w:r>
        <w:t xml:space="preserve"> </w:t>
      </w:r>
      <w:r w:rsidRPr="000A7844">
        <w:rPr>
          <w:b/>
        </w:rPr>
        <w:t>Note:</w:t>
      </w:r>
      <w:r w:rsidRPr="000A7844">
        <w:t xml:space="preserve"> The initial list of data elements are derived from MU2 data elements whose definitions can be accessed </w:t>
      </w:r>
      <w:hyperlink r:id="rId8" w:anchor="t-2" w:history="1">
        <w:r w:rsidRPr="000A7844">
          <w:rPr>
            <w:rStyle w:val="Hyperlink"/>
          </w:rPr>
          <w:t>here</w:t>
        </w:r>
      </w:hyperlink>
      <w:r>
        <w:t>. Data elements numbered 1-18 are from the MU2 data elements.</w:t>
      </w:r>
    </w:p>
  </w:footnote>
  <w:footnote w:id="11">
    <w:p w:rsidR="00922F80" w:rsidRPr="00153930" w:rsidRDefault="00922F80" w:rsidP="002C5270">
      <w:pPr>
        <w:pStyle w:val="Footer"/>
        <w:rPr>
          <w:noProof/>
          <w:sz w:val="20"/>
        </w:rPr>
      </w:pPr>
      <w:r>
        <w:rPr>
          <w:rStyle w:val="FootnoteReference"/>
        </w:rPr>
        <w:footnoteRef/>
      </w:r>
      <w:r>
        <w:t xml:space="preserve"> </w:t>
      </w:r>
      <w:r w:rsidRPr="00EB6060">
        <w:rPr>
          <w:b/>
          <w:sz w:val="20"/>
        </w:rPr>
        <w:t xml:space="preserve">Note: </w:t>
      </w:r>
      <w:r w:rsidRPr="00153930">
        <w:rPr>
          <w:noProof/>
          <w:sz w:val="20"/>
        </w:rPr>
        <w:t xml:space="preserve">Data Elements in Blue Text have been cited from EHR Certification Criteria and can be found </w:t>
      </w:r>
      <w:hyperlink r:id="rId9" w:history="1">
        <w:r w:rsidRPr="00153930">
          <w:rPr>
            <w:rStyle w:val="Hyperlink"/>
            <w:noProof/>
            <w:sz w:val="20"/>
          </w:rPr>
          <w:t>here</w:t>
        </w:r>
      </w:hyperlink>
      <w:r w:rsidRPr="00153930">
        <w:rPr>
          <w:noProof/>
          <w:sz w:val="20"/>
        </w:rPr>
        <w:t>.</w:t>
      </w:r>
      <w:r w:rsidRPr="00153930">
        <w:t xml:space="preserve"> </w:t>
      </w:r>
      <w:r w:rsidRPr="00153930">
        <w:rPr>
          <w:sz w:val="20"/>
        </w:rPr>
        <w:t xml:space="preserve">Data elements numbered </w:t>
      </w:r>
      <w:r>
        <w:rPr>
          <w:sz w:val="20"/>
        </w:rPr>
        <w:t>19</w:t>
      </w:r>
      <w:r w:rsidRPr="00153930">
        <w:rPr>
          <w:sz w:val="20"/>
        </w:rPr>
        <w:t>-</w:t>
      </w:r>
      <w:r>
        <w:rPr>
          <w:sz w:val="20"/>
        </w:rPr>
        <w:t xml:space="preserve">36 </w:t>
      </w:r>
      <w:r w:rsidRPr="00153930">
        <w:rPr>
          <w:sz w:val="20"/>
        </w:rPr>
        <w:t>are from the</w:t>
      </w:r>
      <w:r>
        <w:rPr>
          <w:sz w:val="20"/>
        </w:rPr>
        <w:t xml:space="preserve"> EHR Certification Criteria.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80" w:rsidRDefault="00922F80">
    <w:pPr>
      <w:pStyle w:val="Header"/>
    </w:pPr>
    <w:r>
      <w:t xml:space="preserve">IHE Patient Care Coordination White Paper – </w:t>
    </w:r>
    <w:r w:rsidRPr="002618E4">
      <w:t>A</w:t>
    </w:r>
    <w:r>
      <w:t xml:space="preserve"> </w:t>
    </w:r>
    <w:r w:rsidRPr="002618E4">
      <w:t>Data Access Framework using IHE Profiles</w:t>
    </w:r>
    <w:r>
      <w:t xml:space="preserve"> </w:t>
    </w:r>
    <w:r>
      <w:br/>
      <w:t>______________________________________________________________________________</w:t>
    </w:r>
  </w:p>
  <w:p w:rsidR="00922F80" w:rsidRDefault="00922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nsid w:val="03A215E5"/>
    <w:multiLevelType w:val="hybridMultilevel"/>
    <w:tmpl w:val="D216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397BA2"/>
    <w:multiLevelType w:val="hybridMultilevel"/>
    <w:tmpl w:val="92E4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B63C88"/>
    <w:multiLevelType w:val="hybridMultilevel"/>
    <w:tmpl w:val="E542A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B32C59"/>
    <w:multiLevelType w:val="hybridMultilevel"/>
    <w:tmpl w:val="3D7E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CB3D71"/>
    <w:multiLevelType w:val="hybridMultilevel"/>
    <w:tmpl w:val="A8B48D68"/>
    <w:lvl w:ilvl="0" w:tplc="FFA036FC">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19C005E4"/>
    <w:multiLevelType w:val="hybridMultilevel"/>
    <w:tmpl w:val="75EC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30A5F"/>
    <w:multiLevelType w:val="hybridMultilevel"/>
    <w:tmpl w:val="308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9A0A75"/>
    <w:multiLevelType w:val="hybridMultilevel"/>
    <w:tmpl w:val="DB08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EA14AD"/>
    <w:multiLevelType w:val="hybridMultilevel"/>
    <w:tmpl w:val="E7509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F94D97"/>
    <w:multiLevelType w:val="hybridMultilevel"/>
    <w:tmpl w:val="DF5C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2D3F32"/>
    <w:multiLevelType w:val="hybridMultilevel"/>
    <w:tmpl w:val="20A2528E"/>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6291D53"/>
    <w:multiLevelType w:val="hybridMultilevel"/>
    <w:tmpl w:val="5CC6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6F660F"/>
    <w:multiLevelType w:val="hybridMultilevel"/>
    <w:tmpl w:val="50AC5E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EB3BE6"/>
    <w:multiLevelType w:val="hybridMultilevel"/>
    <w:tmpl w:val="44DAB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0920B5"/>
    <w:multiLevelType w:val="hybridMultilevel"/>
    <w:tmpl w:val="E9A6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EC20DF"/>
    <w:multiLevelType w:val="hybridMultilevel"/>
    <w:tmpl w:val="9250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E0972"/>
    <w:multiLevelType w:val="hybridMultilevel"/>
    <w:tmpl w:val="1068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046BC"/>
    <w:multiLevelType w:val="multilevel"/>
    <w:tmpl w:val="B3A0B6B6"/>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34274D2"/>
    <w:multiLevelType w:val="hybridMultilevel"/>
    <w:tmpl w:val="C4A0D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F9587B"/>
    <w:multiLevelType w:val="hybridMultilevel"/>
    <w:tmpl w:val="16FC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651C88"/>
    <w:multiLevelType w:val="hybridMultilevel"/>
    <w:tmpl w:val="79D43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C7691E"/>
    <w:multiLevelType w:val="hybridMultilevel"/>
    <w:tmpl w:val="1BEA47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5E44E78"/>
    <w:multiLevelType w:val="hybridMultilevel"/>
    <w:tmpl w:val="1728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7BA4D16"/>
    <w:multiLevelType w:val="multilevel"/>
    <w:tmpl w:val="26CE2A26"/>
    <w:lvl w:ilvl="0">
      <w:start w:val="1"/>
      <w:numFmt w:val="upperLetter"/>
      <w:lvlText w:val="Appendix %1:"/>
      <w:lvlJc w:val="left"/>
      <w:pPr>
        <w:tabs>
          <w:tab w:val="num" w:pos="1800"/>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B215525"/>
    <w:multiLevelType w:val="hybridMultilevel"/>
    <w:tmpl w:val="8012AD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5B46526B"/>
    <w:multiLevelType w:val="hybridMultilevel"/>
    <w:tmpl w:val="15D2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F90446"/>
    <w:multiLevelType w:val="hybridMultilevel"/>
    <w:tmpl w:val="0218B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0FD1898"/>
    <w:multiLevelType w:val="hybridMultilevel"/>
    <w:tmpl w:val="5C6E446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nsid w:val="62A402CC"/>
    <w:multiLevelType w:val="hybridMultilevel"/>
    <w:tmpl w:val="0AA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A51671"/>
    <w:multiLevelType w:val="hybridMultilevel"/>
    <w:tmpl w:val="5FC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055530"/>
    <w:multiLevelType w:val="hybridMultilevel"/>
    <w:tmpl w:val="CDAE14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6BAE94AC">
      <w:numFmt w:val="bullet"/>
      <w:lvlText w:val="-"/>
      <w:lvlJc w:val="left"/>
      <w:pPr>
        <w:ind w:left="2520" w:hanging="360"/>
      </w:pPr>
      <w:rPr>
        <w:rFonts w:ascii="Calibri" w:eastAsiaTheme="minorEastAsia"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01C419B"/>
    <w:multiLevelType w:val="hybridMultilevel"/>
    <w:tmpl w:val="8DAC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FE5E35"/>
    <w:multiLevelType w:val="hybridMultilevel"/>
    <w:tmpl w:val="3FF2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ED28EF"/>
    <w:multiLevelType w:val="hybridMultilevel"/>
    <w:tmpl w:val="8F04EE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D602F8"/>
    <w:multiLevelType w:val="hybridMultilevel"/>
    <w:tmpl w:val="BC8E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2A4B70"/>
    <w:multiLevelType w:val="hybridMultilevel"/>
    <w:tmpl w:val="8F3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0B7858"/>
    <w:multiLevelType w:val="hybridMultilevel"/>
    <w:tmpl w:val="9BFA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B287B47"/>
    <w:multiLevelType w:val="hybridMultilevel"/>
    <w:tmpl w:val="2F1E03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EC6AA1"/>
    <w:multiLevelType w:val="hybridMultilevel"/>
    <w:tmpl w:val="E0FE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5070EB"/>
    <w:multiLevelType w:val="hybridMultilevel"/>
    <w:tmpl w:val="3438A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F6D531C"/>
    <w:multiLevelType w:val="hybridMultilevel"/>
    <w:tmpl w:val="C3984A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0"/>
  </w:num>
  <w:num w:numId="11">
    <w:abstractNumId w:val="40"/>
  </w:num>
  <w:num w:numId="12">
    <w:abstractNumId w:val="35"/>
  </w:num>
  <w:num w:numId="13">
    <w:abstractNumId w:val="14"/>
  </w:num>
  <w:num w:numId="14">
    <w:abstractNumId w:val="27"/>
  </w:num>
  <w:num w:numId="15">
    <w:abstractNumId w:val="20"/>
  </w:num>
  <w:num w:numId="16">
    <w:abstractNumId w:val="22"/>
  </w:num>
  <w:num w:numId="17">
    <w:abstractNumId w:val="42"/>
  </w:num>
  <w:num w:numId="18">
    <w:abstractNumId w:val="48"/>
  </w:num>
  <w:num w:numId="19">
    <w:abstractNumId w:val="18"/>
  </w:num>
  <w:num w:numId="20">
    <w:abstractNumId w:val="19"/>
  </w:num>
  <w:num w:numId="21">
    <w:abstractNumId w:val="24"/>
  </w:num>
  <w:num w:numId="22">
    <w:abstractNumId w:val="13"/>
  </w:num>
  <w:num w:numId="23">
    <w:abstractNumId w:val="43"/>
  </w:num>
  <w:num w:numId="24">
    <w:abstractNumId w:val="39"/>
  </w:num>
  <w:num w:numId="25">
    <w:abstractNumId w:val="28"/>
  </w:num>
  <w:num w:numId="26">
    <w:abstractNumId w:val="51"/>
  </w:num>
  <w:num w:numId="27">
    <w:abstractNumId w:val="33"/>
  </w:num>
  <w:num w:numId="28">
    <w:abstractNumId w:val="17"/>
  </w:num>
  <w:num w:numId="29">
    <w:abstractNumId w:val="41"/>
  </w:num>
  <w:num w:numId="30">
    <w:abstractNumId w:val="21"/>
  </w:num>
  <w:num w:numId="31">
    <w:abstractNumId w:val="16"/>
  </w:num>
  <w:num w:numId="32">
    <w:abstractNumId w:val="26"/>
  </w:num>
  <w:num w:numId="33">
    <w:abstractNumId w:val="50"/>
  </w:num>
  <w:num w:numId="34">
    <w:abstractNumId w:val="44"/>
  </w:num>
  <w:num w:numId="35">
    <w:abstractNumId w:val="47"/>
  </w:num>
  <w:num w:numId="36">
    <w:abstractNumId w:val="49"/>
  </w:num>
  <w:num w:numId="37">
    <w:abstractNumId w:val="37"/>
  </w:num>
  <w:num w:numId="38">
    <w:abstractNumId w:val="29"/>
  </w:num>
  <w:num w:numId="39">
    <w:abstractNumId w:val="36"/>
  </w:num>
  <w:num w:numId="40">
    <w:abstractNumId w:val="15"/>
  </w:num>
  <w:num w:numId="41">
    <w:abstractNumId w:val="30"/>
  </w:num>
  <w:num w:numId="42">
    <w:abstractNumId w:val="45"/>
  </w:num>
  <w:num w:numId="43">
    <w:abstractNumId w:val="25"/>
  </w:num>
  <w:num w:numId="44">
    <w:abstractNumId w:val="12"/>
  </w:num>
  <w:num w:numId="45">
    <w:abstractNumId w:val="53"/>
  </w:num>
  <w:num w:numId="46">
    <w:abstractNumId w:val="11"/>
  </w:num>
  <w:num w:numId="47">
    <w:abstractNumId w:val="23"/>
  </w:num>
  <w:num w:numId="48">
    <w:abstractNumId w:val="32"/>
  </w:num>
  <w:num w:numId="49">
    <w:abstractNumId w:val="38"/>
  </w:num>
  <w:num w:numId="50">
    <w:abstractNumId w:val="52"/>
  </w:num>
  <w:num w:numId="51">
    <w:abstractNumId w:val="31"/>
  </w:num>
  <w:num w:numId="52">
    <w:abstractNumId w:val="46"/>
  </w:num>
  <w:num w:numId="53">
    <w:abstractNumId w:val="34"/>
  </w:num>
  <w:num w:numId="54">
    <w:abstractNumId w:val="9"/>
  </w:num>
  <w:num w:numId="55">
    <w:abstractNumId w:val="9"/>
  </w:num>
  <w:num w:numId="56">
    <w:abstractNumId w:val="7"/>
  </w:num>
  <w:num w:numId="57">
    <w:abstractNumId w:val="6"/>
  </w:num>
  <w:num w:numId="58">
    <w:abstractNumId w:val="5"/>
  </w:num>
  <w:num w:numId="59">
    <w:abstractNumId w:val="4"/>
  </w:num>
  <w:num w:numId="60">
    <w:abstractNumId w:val="8"/>
  </w:num>
  <w:num w:numId="61">
    <w:abstractNumId w:val="8"/>
  </w:num>
  <w:num w:numId="62">
    <w:abstractNumId w:val="3"/>
  </w:num>
  <w:num w:numId="63">
    <w:abstractNumId w:val="2"/>
  </w:num>
  <w:num w:numId="64">
    <w:abstractNumId w:val="1"/>
  </w:num>
  <w:num w:numId="65">
    <w:abstractNumId w:val="0"/>
  </w:num>
  <w:num w:numId="66">
    <w:abstractNumId w:val="40"/>
  </w:num>
  <w:num w:numId="67">
    <w:abstractNumId w:val="3"/>
    <w:lvlOverride w:ilvl="0">
      <w:startOverride w:val="1"/>
    </w:lvlOverride>
  </w:num>
  <w:num w:numId="68">
    <w:abstractNumId w:val="3"/>
    <w:lvlOverride w:ilvl="0">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1DA"/>
    <w:rsid w:val="00001362"/>
    <w:rsid w:val="00012059"/>
    <w:rsid w:val="000164A9"/>
    <w:rsid w:val="000418CE"/>
    <w:rsid w:val="000439A8"/>
    <w:rsid w:val="000460CE"/>
    <w:rsid w:val="00055982"/>
    <w:rsid w:val="000621B2"/>
    <w:rsid w:val="00064B5D"/>
    <w:rsid w:val="0006505C"/>
    <w:rsid w:val="00070261"/>
    <w:rsid w:val="0007108A"/>
    <w:rsid w:val="00071D91"/>
    <w:rsid w:val="00072B80"/>
    <w:rsid w:val="000740C2"/>
    <w:rsid w:val="00076239"/>
    <w:rsid w:val="00087133"/>
    <w:rsid w:val="0008799C"/>
    <w:rsid w:val="00087AF0"/>
    <w:rsid w:val="000953ED"/>
    <w:rsid w:val="00097C19"/>
    <w:rsid w:val="000A24A0"/>
    <w:rsid w:val="000A3148"/>
    <w:rsid w:val="000A3FEB"/>
    <w:rsid w:val="000A6D59"/>
    <w:rsid w:val="000B20F3"/>
    <w:rsid w:val="000B572C"/>
    <w:rsid w:val="000B6240"/>
    <w:rsid w:val="000B68E3"/>
    <w:rsid w:val="000B694A"/>
    <w:rsid w:val="000C176A"/>
    <w:rsid w:val="000C3A75"/>
    <w:rsid w:val="000C3C26"/>
    <w:rsid w:val="000C464A"/>
    <w:rsid w:val="000D0B6F"/>
    <w:rsid w:val="000D72D7"/>
    <w:rsid w:val="000E5887"/>
    <w:rsid w:val="000E69D8"/>
    <w:rsid w:val="000E6F6E"/>
    <w:rsid w:val="000F1552"/>
    <w:rsid w:val="000F168C"/>
    <w:rsid w:val="000F2EAF"/>
    <w:rsid w:val="000F45D5"/>
    <w:rsid w:val="001036B2"/>
    <w:rsid w:val="00106210"/>
    <w:rsid w:val="00110D05"/>
    <w:rsid w:val="00120782"/>
    <w:rsid w:val="00122358"/>
    <w:rsid w:val="00125EEB"/>
    <w:rsid w:val="00126FB3"/>
    <w:rsid w:val="00127BB1"/>
    <w:rsid w:val="0013210F"/>
    <w:rsid w:val="00137735"/>
    <w:rsid w:val="0014274F"/>
    <w:rsid w:val="00152DC5"/>
    <w:rsid w:val="00154133"/>
    <w:rsid w:val="00160DB9"/>
    <w:rsid w:val="00161085"/>
    <w:rsid w:val="00162F34"/>
    <w:rsid w:val="001737F8"/>
    <w:rsid w:val="001762C1"/>
    <w:rsid w:val="00180E73"/>
    <w:rsid w:val="00183CE5"/>
    <w:rsid w:val="00184A99"/>
    <w:rsid w:val="00187B78"/>
    <w:rsid w:val="00191608"/>
    <w:rsid w:val="00194060"/>
    <w:rsid w:val="0019495B"/>
    <w:rsid w:val="00197603"/>
    <w:rsid w:val="001A12A7"/>
    <w:rsid w:val="001A2294"/>
    <w:rsid w:val="001A651F"/>
    <w:rsid w:val="001B239B"/>
    <w:rsid w:val="001B37D4"/>
    <w:rsid w:val="001B3CAC"/>
    <w:rsid w:val="001C0045"/>
    <w:rsid w:val="001C2210"/>
    <w:rsid w:val="001C67F6"/>
    <w:rsid w:val="001D066F"/>
    <w:rsid w:val="001D6246"/>
    <w:rsid w:val="001E0636"/>
    <w:rsid w:val="001E0670"/>
    <w:rsid w:val="001E1A3C"/>
    <w:rsid w:val="001E2542"/>
    <w:rsid w:val="001E7768"/>
    <w:rsid w:val="001F0622"/>
    <w:rsid w:val="001F0FB4"/>
    <w:rsid w:val="001F1294"/>
    <w:rsid w:val="001F3C26"/>
    <w:rsid w:val="001F4AB7"/>
    <w:rsid w:val="001F7906"/>
    <w:rsid w:val="00200CB4"/>
    <w:rsid w:val="00203599"/>
    <w:rsid w:val="002061C0"/>
    <w:rsid w:val="002107B1"/>
    <w:rsid w:val="00213D71"/>
    <w:rsid w:val="00222901"/>
    <w:rsid w:val="00222BBC"/>
    <w:rsid w:val="00223AB3"/>
    <w:rsid w:val="00225B9E"/>
    <w:rsid w:val="002270E5"/>
    <w:rsid w:val="002274B8"/>
    <w:rsid w:val="002307F1"/>
    <w:rsid w:val="00231C53"/>
    <w:rsid w:val="002327F1"/>
    <w:rsid w:val="00234E9A"/>
    <w:rsid w:val="00235816"/>
    <w:rsid w:val="00235D21"/>
    <w:rsid w:val="00235D93"/>
    <w:rsid w:val="002367B3"/>
    <w:rsid w:val="0023687C"/>
    <w:rsid w:val="00240F92"/>
    <w:rsid w:val="0024702C"/>
    <w:rsid w:val="00254D76"/>
    <w:rsid w:val="002618E4"/>
    <w:rsid w:val="00282B13"/>
    <w:rsid w:val="00282FF0"/>
    <w:rsid w:val="002871DA"/>
    <w:rsid w:val="002962B9"/>
    <w:rsid w:val="002A0832"/>
    <w:rsid w:val="002A1B47"/>
    <w:rsid w:val="002A640E"/>
    <w:rsid w:val="002A6A4C"/>
    <w:rsid w:val="002B0F88"/>
    <w:rsid w:val="002C04C3"/>
    <w:rsid w:val="002C0807"/>
    <w:rsid w:val="002C4DD6"/>
    <w:rsid w:val="002C5270"/>
    <w:rsid w:val="002C5BCF"/>
    <w:rsid w:val="002D1217"/>
    <w:rsid w:val="002D4C44"/>
    <w:rsid w:val="002D7807"/>
    <w:rsid w:val="002E3660"/>
    <w:rsid w:val="002E382B"/>
    <w:rsid w:val="002E4173"/>
    <w:rsid w:val="002E4A9D"/>
    <w:rsid w:val="002E5DD7"/>
    <w:rsid w:val="002F2624"/>
    <w:rsid w:val="002F5B86"/>
    <w:rsid w:val="002F65DF"/>
    <w:rsid w:val="00300309"/>
    <w:rsid w:val="00301DD5"/>
    <w:rsid w:val="00302CE7"/>
    <w:rsid w:val="00303948"/>
    <w:rsid w:val="0030636F"/>
    <w:rsid w:val="003072A8"/>
    <w:rsid w:val="003076CE"/>
    <w:rsid w:val="00307E26"/>
    <w:rsid w:val="003153B0"/>
    <w:rsid w:val="003334B6"/>
    <w:rsid w:val="00333812"/>
    <w:rsid w:val="003345D3"/>
    <w:rsid w:val="003347DA"/>
    <w:rsid w:val="00334E2C"/>
    <w:rsid w:val="003354E0"/>
    <w:rsid w:val="00336543"/>
    <w:rsid w:val="00336D71"/>
    <w:rsid w:val="003411BF"/>
    <w:rsid w:val="0034372E"/>
    <w:rsid w:val="003479EB"/>
    <w:rsid w:val="00350780"/>
    <w:rsid w:val="00355EE3"/>
    <w:rsid w:val="003566D9"/>
    <w:rsid w:val="00356788"/>
    <w:rsid w:val="00362FE2"/>
    <w:rsid w:val="00365903"/>
    <w:rsid w:val="00370C24"/>
    <w:rsid w:val="00386E4E"/>
    <w:rsid w:val="00390900"/>
    <w:rsid w:val="003931ED"/>
    <w:rsid w:val="00393AF1"/>
    <w:rsid w:val="00394999"/>
    <w:rsid w:val="00394DC4"/>
    <w:rsid w:val="003A0C3E"/>
    <w:rsid w:val="003A5446"/>
    <w:rsid w:val="003A776E"/>
    <w:rsid w:val="003B6609"/>
    <w:rsid w:val="003D5313"/>
    <w:rsid w:val="003E1F05"/>
    <w:rsid w:val="003E39D4"/>
    <w:rsid w:val="003E3B71"/>
    <w:rsid w:val="003E3BBF"/>
    <w:rsid w:val="003F0796"/>
    <w:rsid w:val="003F5686"/>
    <w:rsid w:val="003F5994"/>
    <w:rsid w:val="003F79A7"/>
    <w:rsid w:val="00401FCB"/>
    <w:rsid w:val="00404DCE"/>
    <w:rsid w:val="00416497"/>
    <w:rsid w:val="00426530"/>
    <w:rsid w:val="00426587"/>
    <w:rsid w:val="00433B8E"/>
    <w:rsid w:val="00436950"/>
    <w:rsid w:val="00436B75"/>
    <w:rsid w:val="00436C13"/>
    <w:rsid w:val="004404D8"/>
    <w:rsid w:val="00440EAB"/>
    <w:rsid w:val="00450ACC"/>
    <w:rsid w:val="00451848"/>
    <w:rsid w:val="00460065"/>
    <w:rsid w:val="004639AE"/>
    <w:rsid w:val="004676EE"/>
    <w:rsid w:val="004705B7"/>
    <w:rsid w:val="0047792D"/>
    <w:rsid w:val="00483152"/>
    <w:rsid w:val="0048566C"/>
    <w:rsid w:val="004949BC"/>
    <w:rsid w:val="0049791D"/>
    <w:rsid w:val="004B3CE4"/>
    <w:rsid w:val="004B4204"/>
    <w:rsid w:val="004B67A0"/>
    <w:rsid w:val="004C0BCB"/>
    <w:rsid w:val="004C33F3"/>
    <w:rsid w:val="004C3512"/>
    <w:rsid w:val="004C43E8"/>
    <w:rsid w:val="004D1AA0"/>
    <w:rsid w:val="004D45A9"/>
    <w:rsid w:val="004D4B04"/>
    <w:rsid w:val="004D4C9A"/>
    <w:rsid w:val="004D5390"/>
    <w:rsid w:val="004D7C84"/>
    <w:rsid w:val="004E2F03"/>
    <w:rsid w:val="004E5667"/>
    <w:rsid w:val="004E6C85"/>
    <w:rsid w:val="004F5FE5"/>
    <w:rsid w:val="005044F2"/>
    <w:rsid w:val="00505358"/>
    <w:rsid w:val="005069CC"/>
    <w:rsid w:val="00506BEE"/>
    <w:rsid w:val="00520D4F"/>
    <w:rsid w:val="005235F8"/>
    <w:rsid w:val="00525BC2"/>
    <w:rsid w:val="0053194D"/>
    <w:rsid w:val="00532398"/>
    <w:rsid w:val="00541535"/>
    <w:rsid w:val="00543309"/>
    <w:rsid w:val="00550C0B"/>
    <w:rsid w:val="00557283"/>
    <w:rsid w:val="00563F23"/>
    <w:rsid w:val="0056466A"/>
    <w:rsid w:val="00564BB0"/>
    <w:rsid w:val="00565B01"/>
    <w:rsid w:val="00570FD6"/>
    <w:rsid w:val="0057246C"/>
    <w:rsid w:val="00573981"/>
    <w:rsid w:val="00580BC2"/>
    <w:rsid w:val="00582864"/>
    <w:rsid w:val="005829FB"/>
    <w:rsid w:val="0059124F"/>
    <w:rsid w:val="00591C92"/>
    <w:rsid w:val="00595EA6"/>
    <w:rsid w:val="00596797"/>
    <w:rsid w:val="00597C53"/>
    <w:rsid w:val="005A3928"/>
    <w:rsid w:val="005A5414"/>
    <w:rsid w:val="005B052F"/>
    <w:rsid w:val="005B1F10"/>
    <w:rsid w:val="005C1615"/>
    <w:rsid w:val="005C6864"/>
    <w:rsid w:val="005D2626"/>
    <w:rsid w:val="005D426F"/>
    <w:rsid w:val="005E653E"/>
    <w:rsid w:val="005E6581"/>
    <w:rsid w:val="005E7116"/>
    <w:rsid w:val="005F0671"/>
    <w:rsid w:val="005F1273"/>
    <w:rsid w:val="005F4234"/>
    <w:rsid w:val="005F5D56"/>
    <w:rsid w:val="005F7608"/>
    <w:rsid w:val="00605C64"/>
    <w:rsid w:val="00613150"/>
    <w:rsid w:val="00613C1A"/>
    <w:rsid w:val="00620372"/>
    <w:rsid w:val="00623152"/>
    <w:rsid w:val="0062450A"/>
    <w:rsid w:val="00624D0B"/>
    <w:rsid w:val="00625828"/>
    <w:rsid w:val="00635EF8"/>
    <w:rsid w:val="00641EC6"/>
    <w:rsid w:val="00644492"/>
    <w:rsid w:val="00647E09"/>
    <w:rsid w:val="006526A4"/>
    <w:rsid w:val="00656888"/>
    <w:rsid w:val="0065715D"/>
    <w:rsid w:val="00657503"/>
    <w:rsid w:val="00661048"/>
    <w:rsid w:val="00661971"/>
    <w:rsid w:val="00661BF2"/>
    <w:rsid w:val="00664061"/>
    <w:rsid w:val="006656E1"/>
    <w:rsid w:val="006660EC"/>
    <w:rsid w:val="0066764B"/>
    <w:rsid w:val="0067213D"/>
    <w:rsid w:val="006723E8"/>
    <w:rsid w:val="00674737"/>
    <w:rsid w:val="00674CE4"/>
    <w:rsid w:val="00676289"/>
    <w:rsid w:val="00681CDB"/>
    <w:rsid w:val="00683262"/>
    <w:rsid w:val="006868CD"/>
    <w:rsid w:val="006A1A72"/>
    <w:rsid w:val="006A2121"/>
    <w:rsid w:val="006A2E10"/>
    <w:rsid w:val="006A6019"/>
    <w:rsid w:val="006A614A"/>
    <w:rsid w:val="006A6F86"/>
    <w:rsid w:val="006A742A"/>
    <w:rsid w:val="006A759B"/>
    <w:rsid w:val="006C16FC"/>
    <w:rsid w:val="006C2201"/>
    <w:rsid w:val="006C3099"/>
    <w:rsid w:val="006D3A2F"/>
    <w:rsid w:val="006D5828"/>
    <w:rsid w:val="006D5B99"/>
    <w:rsid w:val="006F11B1"/>
    <w:rsid w:val="006F3C04"/>
    <w:rsid w:val="006F4720"/>
    <w:rsid w:val="00700BBC"/>
    <w:rsid w:val="00705D50"/>
    <w:rsid w:val="0071044C"/>
    <w:rsid w:val="00713622"/>
    <w:rsid w:val="007139AC"/>
    <w:rsid w:val="00714D7E"/>
    <w:rsid w:val="00715C22"/>
    <w:rsid w:val="00716932"/>
    <w:rsid w:val="00722C48"/>
    <w:rsid w:val="0073498D"/>
    <w:rsid w:val="00743941"/>
    <w:rsid w:val="0075004F"/>
    <w:rsid w:val="00750E8B"/>
    <w:rsid w:val="00751573"/>
    <w:rsid w:val="007576CE"/>
    <w:rsid w:val="00762547"/>
    <w:rsid w:val="007628C3"/>
    <w:rsid w:val="007660A6"/>
    <w:rsid w:val="00772099"/>
    <w:rsid w:val="00772178"/>
    <w:rsid w:val="00772C3D"/>
    <w:rsid w:val="00774560"/>
    <w:rsid w:val="00774858"/>
    <w:rsid w:val="00776F44"/>
    <w:rsid w:val="0078450B"/>
    <w:rsid w:val="0079437C"/>
    <w:rsid w:val="007A5D0B"/>
    <w:rsid w:val="007A6A88"/>
    <w:rsid w:val="007B24C0"/>
    <w:rsid w:val="007B351E"/>
    <w:rsid w:val="007B7447"/>
    <w:rsid w:val="007C2A12"/>
    <w:rsid w:val="007C4E10"/>
    <w:rsid w:val="007C6C7C"/>
    <w:rsid w:val="007D0E48"/>
    <w:rsid w:val="007D24AC"/>
    <w:rsid w:val="007E04D6"/>
    <w:rsid w:val="007F0181"/>
    <w:rsid w:val="007F313D"/>
    <w:rsid w:val="007F77BC"/>
    <w:rsid w:val="008004CE"/>
    <w:rsid w:val="008124F4"/>
    <w:rsid w:val="008135E8"/>
    <w:rsid w:val="0081467B"/>
    <w:rsid w:val="00817FC8"/>
    <w:rsid w:val="008215A7"/>
    <w:rsid w:val="008219E3"/>
    <w:rsid w:val="008220DA"/>
    <w:rsid w:val="00822521"/>
    <w:rsid w:val="0082358B"/>
    <w:rsid w:val="008260FD"/>
    <w:rsid w:val="00826703"/>
    <w:rsid w:val="00834655"/>
    <w:rsid w:val="008358FB"/>
    <w:rsid w:val="00836130"/>
    <w:rsid w:val="0084155F"/>
    <w:rsid w:val="0084199D"/>
    <w:rsid w:val="00845747"/>
    <w:rsid w:val="008458A5"/>
    <w:rsid w:val="00846022"/>
    <w:rsid w:val="008461A5"/>
    <w:rsid w:val="00846DCC"/>
    <w:rsid w:val="008645C8"/>
    <w:rsid w:val="008671DD"/>
    <w:rsid w:val="00875452"/>
    <w:rsid w:val="00877970"/>
    <w:rsid w:val="00877C33"/>
    <w:rsid w:val="00887FD1"/>
    <w:rsid w:val="00892282"/>
    <w:rsid w:val="008923C0"/>
    <w:rsid w:val="00897BA8"/>
    <w:rsid w:val="00897C9B"/>
    <w:rsid w:val="008A024D"/>
    <w:rsid w:val="008A3051"/>
    <w:rsid w:val="008B1099"/>
    <w:rsid w:val="008B2A4F"/>
    <w:rsid w:val="008B4C02"/>
    <w:rsid w:val="008B57AA"/>
    <w:rsid w:val="008C26E4"/>
    <w:rsid w:val="008C442A"/>
    <w:rsid w:val="008C4FB4"/>
    <w:rsid w:val="008C584F"/>
    <w:rsid w:val="008C5AD0"/>
    <w:rsid w:val="008D071B"/>
    <w:rsid w:val="008D253C"/>
    <w:rsid w:val="008E0464"/>
    <w:rsid w:val="008E4EDC"/>
    <w:rsid w:val="008F0546"/>
    <w:rsid w:val="008F1944"/>
    <w:rsid w:val="008F1DC1"/>
    <w:rsid w:val="008F2A60"/>
    <w:rsid w:val="008F32CF"/>
    <w:rsid w:val="00903215"/>
    <w:rsid w:val="00904392"/>
    <w:rsid w:val="00906A1F"/>
    <w:rsid w:val="00911BCD"/>
    <w:rsid w:val="00912DD4"/>
    <w:rsid w:val="00917C1A"/>
    <w:rsid w:val="00922F80"/>
    <w:rsid w:val="009317D9"/>
    <w:rsid w:val="00932212"/>
    <w:rsid w:val="0093257D"/>
    <w:rsid w:val="009356F5"/>
    <w:rsid w:val="009376C2"/>
    <w:rsid w:val="009377F4"/>
    <w:rsid w:val="00942BEF"/>
    <w:rsid w:val="00942DDF"/>
    <w:rsid w:val="00944861"/>
    <w:rsid w:val="0095361A"/>
    <w:rsid w:val="00955179"/>
    <w:rsid w:val="00961023"/>
    <w:rsid w:val="009658CD"/>
    <w:rsid w:val="00965EC1"/>
    <w:rsid w:val="00966EE9"/>
    <w:rsid w:val="009766D8"/>
    <w:rsid w:val="00977EC8"/>
    <w:rsid w:val="009810A0"/>
    <w:rsid w:val="00986B84"/>
    <w:rsid w:val="0098717F"/>
    <w:rsid w:val="00987498"/>
    <w:rsid w:val="00990899"/>
    <w:rsid w:val="00992D76"/>
    <w:rsid w:val="00993785"/>
    <w:rsid w:val="009A3F21"/>
    <w:rsid w:val="009A620F"/>
    <w:rsid w:val="009A6E1F"/>
    <w:rsid w:val="009B105C"/>
    <w:rsid w:val="009B4F51"/>
    <w:rsid w:val="009D1906"/>
    <w:rsid w:val="009D1ECB"/>
    <w:rsid w:val="009D41FF"/>
    <w:rsid w:val="009D7356"/>
    <w:rsid w:val="009E0C39"/>
    <w:rsid w:val="00A018F7"/>
    <w:rsid w:val="00A02FAD"/>
    <w:rsid w:val="00A0602D"/>
    <w:rsid w:val="00A12A8E"/>
    <w:rsid w:val="00A21F6A"/>
    <w:rsid w:val="00A22983"/>
    <w:rsid w:val="00A23009"/>
    <w:rsid w:val="00A23AC7"/>
    <w:rsid w:val="00A24045"/>
    <w:rsid w:val="00A27CFF"/>
    <w:rsid w:val="00A40331"/>
    <w:rsid w:val="00A40BEC"/>
    <w:rsid w:val="00A41C16"/>
    <w:rsid w:val="00A462C3"/>
    <w:rsid w:val="00A470D9"/>
    <w:rsid w:val="00A50ECA"/>
    <w:rsid w:val="00A56B61"/>
    <w:rsid w:val="00A64409"/>
    <w:rsid w:val="00A650E8"/>
    <w:rsid w:val="00A651E8"/>
    <w:rsid w:val="00A661DC"/>
    <w:rsid w:val="00A67871"/>
    <w:rsid w:val="00A67877"/>
    <w:rsid w:val="00A74D77"/>
    <w:rsid w:val="00A945DA"/>
    <w:rsid w:val="00A949DA"/>
    <w:rsid w:val="00A94DF3"/>
    <w:rsid w:val="00A95DDE"/>
    <w:rsid w:val="00AA1E18"/>
    <w:rsid w:val="00AA2296"/>
    <w:rsid w:val="00AA2E6A"/>
    <w:rsid w:val="00AA3B45"/>
    <w:rsid w:val="00AB051F"/>
    <w:rsid w:val="00AB1567"/>
    <w:rsid w:val="00AB2395"/>
    <w:rsid w:val="00AB6049"/>
    <w:rsid w:val="00AC7209"/>
    <w:rsid w:val="00AD05AF"/>
    <w:rsid w:val="00AD0E05"/>
    <w:rsid w:val="00AD22B9"/>
    <w:rsid w:val="00AE0A8D"/>
    <w:rsid w:val="00AE3AA8"/>
    <w:rsid w:val="00AE51D7"/>
    <w:rsid w:val="00AE55EF"/>
    <w:rsid w:val="00AF1D61"/>
    <w:rsid w:val="00AF1EF8"/>
    <w:rsid w:val="00B01C42"/>
    <w:rsid w:val="00B109F4"/>
    <w:rsid w:val="00B139CC"/>
    <w:rsid w:val="00B20CA6"/>
    <w:rsid w:val="00B20CDC"/>
    <w:rsid w:val="00B21274"/>
    <w:rsid w:val="00B22C01"/>
    <w:rsid w:val="00B278D7"/>
    <w:rsid w:val="00B30B26"/>
    <w:rsid w:val="00B34304"/>
    <w:rsid w:val="00B346AD"/>
    <w:rsid w:val="00B3566C"/>
    <w:rsid w:val="00B35B7E"/>
    <w:rsid w:val="00B4082A"/>
    <w:rsid w:val="00B40E5D"/>
    <w:rsid w:val="00B52976"/>
    <w:rsid w:val="00B5539E"/>
    <w:rsid w:val="00B56D94"/>
    <w:rsid w:val="00B61EFB"/>
    <w:rsid w:val="00B63A65"/>
    <w:rsid w:val="00B6498C"/>
    <w:rsid w:val="00B64F2E"/>
    <w:rsid w:val="00B65F1B"/>
    <w:rsid w:val="00B7196F"/>
    <w:rsid w:val="00B724A5"/>
    <w:rsid w:val="00B83FC9"/>
    <w:rsid w:val="00B84E50"/>
    <w:rsid w:val="00B95F7C"/>
    <w:rsid w:val="00B96846"/>
    <w:rsid w:val="00B97CB8"/>
    <w:rsid w:val="00BA4C17"/>
    <w:rsid w:val="00BA4E3D"/>
    <w:rsid w:val="00BA5BE5"/>
    <w:rsid w:val="00BA718C"/>
    <w:rsid w:val="00BA7300"/>
    <w:rsid w:val="00BC456C"/>
    <w:rsid w:val="00BC515B"/>
    <w:rsid w:val="00BC6222"/>
    <w:rsid w:val="00BC6CFD"/>
    <w:rsid w:val="00BD38B4"/>
    <w:rsid w:val="00BD521F"/>
    <w:rsid w:val="00BD600F"/>
    <w:rsid w:val="00BE1A33"/>
    <w:rsid w:val="00BE2A59"/>
    <w:rsid w:val="00BF19EF"/>
    <w:rsid w:val="00BF24C6"/>
    <w:rsid w:val="00BF3D5A"/>
    <w:rsid w:val="00BF57E7"/>
    <w:rsid w:val="00BF7F58"/>
    <w:rsid w:val="00C001EC"/>
    <w:rsid w:val="00C0032E"/>
    <w:rsid w:val="00C006BB"/>
    <w:rsid w:val="00C01050"/>
    <w:rsid w:val="00C012EC"/>
    <w:rsid w:val="00C03485"/>
    <w:rsid w:val="00C065DC"/>
    <w:rsid w:val="00C06DE0"/>
    <w:rsid w:val="00C2432B"/>
    <w:rsid w:val="00C26978"/>
    <w:rsid w:val="00C3092A"/>
    <w:rsid w:val="00C30B37"/>
    <w:rsid w:val="00C30D8E"/>
    <w:rsid w:val="00C31F39"/>
    <w:rsid w:val="00C32F8B"/>
    <w:rsid w:val="00C33348"/>
    <w:rsid w:val="00C341C1"/>
    <w:rsid w:val="00C36A3C"/>
    <w:rsid w:val="00C45BA8"/>
    <w:rsid w:val="00C52D9C"/>
    <w:rsid w:val="00C538A4"/>
    <w:rsid w:val="00C54E15"/>
    <w:rsid w:val="00C61F2A"/>
    <w:rsid w:val="00C63BB5"/>
    <w:rsid w:val="00C6466F"/>
    <w:rsid w:val="00C66C1F"/>
    <w:rsid w:val="00C70EE0"/>
    <w:rsid w:val="00C7417B"/>
    <w:rsid w:val="00C77CED"/>
    <w:rsid w:val="00C86713"/>
    <w:rsid w:val="00C93191"/>
    <w:rsid w:val="00C939F1"/>
    <w:rsid w:val="00C962C7"/>
    <w:rsid w:val="00C9783D"/>
    <w:rsid w:val="00CA0871"/>
    <w:rsid w:val="00CA3AC4"/>
    <w:rsid w:val="00CA69B3"/>
    <w:rsid w:val="00CC1698"/>
    <w:rsid w:val="00CC4348"/>
    <w:rsid w:val="00CC60CD"/>
    <w:rsid w:val="00CC623B"/>
    <w:rsid w:val="00CD1DDC"/>
    <w:rsid w:val="00CD2BE3"/>
    <w:rsid w:val="00CD4152"/>
    <w:rsid w:val="00CD4824"/>
    <w:rsid w:val="00CE0CC4"/>
    <w:rsid w:val="00CE1152"/>
    <w:rsid w:val="00CE3D50"/>
    <w:rsid w:val="00D019ED"/>
    <w:rsid w:val="00D02383"/>
    <w:rsid w:val="00D0290D"/>
    <w:rsid w:val="00D0548E"/>
    <w:rsid w:val="00D05551"/>
    <w:rsid w:val="00D05A62"/>
    <w:rsid w:val="00D1032C"/>
    <w:rsid w:val="00D10604"/>
    <w:rsid w:val="00D1073D"/>
    <w:rsid w:val="00D15870"/>
    <w:rsid w:val="00D15FD0"/>
    <w:rsid w:val="00D16362"/>
    <w:rsid w:val="00D255B9"/>
    <w:rsid w:val="00D33FC1"/>
    <w:rsid w:val="00D3435E"/>
    <w:rsid w:val="00D34ED7"/>
    <w:rsid w:val="00D44C9B"/>
    <w:rsid w:val="00D45006"/>
    <w:rsid w:val="00D46FFF"/>
    <w:rsid w:val="00D47307"/>
    <w:rsid w:val="00D5357F"/>
    <w:rsid w:val="00D55DF3"/>
    <w:rsid w:val="00D6435C"/>
    <w:rsid w:val="00D67A73"/>
    <w:rsid w:val="00D739E5"/>
    <w:rsid w:val="00D90A52"/>
    <w:rsid w:val="00D967D8"/>
    <w:rsid w:val="00DA40A2"/>
    <w:rsid w:val="00DB3BFA"/>
    <w:rsid w:val="00DB6FCA"/>
    <w:rsid w:val="00DB7D5F"/>
    <w:rsid w:val="00DC3415"/>
    <w:rsid w:val="00DD360F"/>
    <w:rsid w:val="00DD4140"/>
    <w:rsid w:val="00DD67D3"/>
    <w:rsid w:val="00DD7057"/>
    <w:rsid w:val="00DE0EBA"/>
    <w:rsid w:val="00DE1084"/>
    <w:rsid w:val="00DE718D"/>
    <w:rsid w:val="00DF1148"/>
    <w:rsid w:val="00DF173B"/>
    <w:rsid w:val="00DF2A06"/>
    <w:rsid w:val="00E02628"/>
    <w:rsid w:val="00E052B7"/>
    <w:rsid w:val="00E105CD"/>
    <w:rsid w:val="00E11F95"/>
    <w:rsid w:val="00E24DB1"/>
    <w:rsid w:val="00E30ED2"/>
    <w:rsid w:val="00E30EE5"/>
    <w:rsid w:val="00E338F9"/>
    <w:rsid w:val="00E33E65"/>
    <w:rsid w:val="00E340AF"/>
    <w:rsid w:val="00E365DB"/>
    <w:rsid w:val="00E42482"/>
    <w:rsid w:val="00E45EDF"/>
    <w:rsid w:val="00E52063"/>
    <w:rsid w:val="00E56959"/>
    <w:rsid w:val="00E60E3C"/>
    <w:rsid w:val="00E63BF6"/>
    <w:rsid w:val="00E664E2"/>
    <w:rsid w:val="00E66F13"/>
    <w:rsid w:val="00E74B5F"/>
    <w:rsid w:val="00E808B5"/>
    <w:rsid w:val="00E83130"/>
    <w:rsid w:val="00E837E7"/>
    <w:rsid w:val="00E8461B"/>
    <w:rsid w:val="00E852A1"/>
    <w:rsid w:val="00E926BC"/>
    <w:rsid w:val="00E931C0"/>
    <w:rsid w:val="00EA018D"/>
    <w:rsid w:val="00EA2D6C"/>
    <w:rsid w:val="00EA7DA2"/>
    <w:rsid w:val="00EB24A4"/>
    <w:rsid w:val="00EB4543"/>
    <w:rsid w:val="00EB6534"/>
    <w:rsid w:val="00EC331F"/>
    <w:rsid w:val="00ED43C1"/>
    <w:rsid w:val="00ED7782"/>
    <w:rsid w:val="00EE2FD4"/>
    <w:rsid w:val="00EE46C9"/>
    <w:rsid w:val="00EF1178"/>
    <w:rsid w:val="00EF7805"/>
    <w:rsid w:val="00F048D4"/>
    <w:rsid w:val="00F11F64"/>
    <w:rsid w:val="00F151A4"/>
    <w:rsid w:val="00F151D3"/>
    <w:rsid w:val="00F16666"/>
    <w:rsid w:val="00F21A54"/>
    <w:rsid w:val="00F23BDC"/>
    <w:rsid w:val="00F241C6"/>
    <w:rsid w:val="00F27EE5"/>
    <w:rsid w:val="00F332F7"/>
    <w:rsid w:val="00F346F6"/>
    <w:rsid w:val="00F34D04"/>
    <w:rsid w:val="00F35B9F"/>
    <w:rsid w:val="00F378FD"/>
    <w:rsid w:val="00F47A8A"/>
    <w:rsid w:val="00F5098D"/>
    <w:rsid w:val="00F55718"/>
    <w:rsid w:val="00F55CE6"/>
    <w:rsid w:val="00F61648"/>
    <w:rsid w:val="00F6401E"/>
    <w:rsid w:val="00F64EBD"/>
    <w:rsid w:val="00F6507C"/>
    <w:rsid w:val="00F65704"/>
    <w:rsid w:val="00F704BF"/>
    <w:rsid w:val="00F7422A"/>
    <w:rsid w:val="00F7569E"/>
    <w:rsid w:val="00F820B0"/>
    <w:rsid w:val="00F87C74"/>
    <w:rsid w:val="00F923B5"/>
    <w:rsid w:val="00F92794"/>
    <w:rsid w:val="00F92A03"/>
    <w:rsid w:val="00F9358C"/>
    <w:rsid w:val="00F93CED"/>
    <w:rsid w:val="00F9642C"/>
    <w:rsid w:val="00F9672E"/>
    <w:rsid w:val="00F9786A"/>
    <w:rsid w:val="00FA11C1"/>
    <w:rsid w:val="00FA6F7E"/>
    <w:rsid w:val="00FB574F"/>
    <w:rsid w:val="00FB7712"/>
    <w:rsid w:val="00FC31C3"/>
    <w:rsid w:val="00FC35D8"/>
    <w:rsid w:val="00FC5965"/>
    <w:rsid w:val="00FD2E06"/>
    <w:rsid w:val="00FF1713"/>
    <w:rsid w:val="00FF5BC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E2C"/>
    <w:pPr>
      <w:spacing w:before="120"/>
    </w:pPr>
    <w:rPr>
      <w:sz w:val="24"/>
      <w:lang w:val="en-US" w:eastAsia="en-US"/>
    </w:rPr>
  </w:style>
  <w:style w:type="paragraph" w:styleId="Heading1">
    <w:name w:val="heading 1"/>
    <w:next w:val="BodyText"/>
    <w:link w:val="Heading1Char"/>
    <w:uiPriority w:val="9"/>
    <w:qFormat/>
    <w:rsid w:val="008B2A4F"/>
    <w:pPr>
      <w:keepNext/>
      <w:pageBreakBefore/>
      <w:numPr>
        <w:numId w:val="1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uiPriority w:val="9"/>
    <w:qFormat/>
    <w:rsid w:val="008B2A4F"/>
    <w:pPr>
      <w:pageBreakBefore w:val="0"/>
      <w:numPr>
        <w:ilvl w:val="1"/>
      </w:numPr>
      <w:outlineLvl w:val="1"/>
    </w:pPr>
  </w:style>
  <w:style w:type="paragraph" w:styleId="Heading3">
    <w:name w:val="heading 3"/>
    <w:basedOn w:val="Heading2"/>
    <w:next w:val="BodyText"/>
    <w:link w:val="Heading3Char"/>
    <w:uiPriority w:val="9"/>
    <w:qFormat/>
    <w:rsid w:val="008B2A4F"/>
    <w:pPr>
      <w:numPr>
        <w:ilvl w:val="2"/>
      </w:numPr>
      <w:outlineLvl w:val="2"/>
    </w:pPr>
    <w:rPr>
      <w:sz w:val="24"/>
    </w:rPr>
  </w:style>
  <w:style w:type="paragraph" w:styleId="Heading4">
    <w:name w:val="heading 4"/>
    <w:basedOn w:val="Heading3"/>
    <w:next w:val="BodyText"/>
    <w:link w:val="Heading4Char"/>
    <w:uiPriority w:val="9"/>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334E2C"/>
    <w:pPr>
      <w:numPr>
        <w:numId w:val="61"/>
      </w:numPr>
      <w:contextualSpacing/>
    </w:pPr>
  </w:style>
  <w:style w:type="paragraph" w:styleId="List">
    <w:name w:val="List"/>
    <w:basedOn w:val="BodyText"/>
    <w:link w:val="ListChar"/>
    <w:rsid w:val="00334E2C"/>
    <w:pPr>
      <w:ind w:left="1080" w:hanging="720"/>
    </w:pPr>
    <w:rPr>
      <w:noProof w:val="0"/>
    </w:rPr>
  </w:style>
  <w:style w:type="paragraph" w:styleId="ListBullet">
    <w:name w:val="List Bullet"/>
    <w:basedOn w:val="Normal"/>
    <w:link w:val="ListBulletChar"/>
    <w:unhideWhenUsed/>
    <w:rsid w:val="00334E2C"/>
    <w:pPr>
      <w:numPr>
        <w:numId w:val="55"/>
      </w:numPr>
    </w:pPr>
  </w:style>
  <w:style w:type="paragraph" w:styleId="ListBullet2">
    <w:name w:val="List Bullet 2"/>
    <w:basedOn w:val="Normal"/>
    <w:link w:val="ListBullet2Char"/>
    <w:rsid w:val="00334E2C"/>
    <w:pPr>
      <w:numPr>
        <w:numId w:val="56"/>
      </w:numPr>
    </w:pPr>
  </w:style>
  <w:style w:type="paragraph" w:styleId="ListBullet3">
    <w:name w:val="List Bullet 3"/>
    <w:basedOn w:val="Normal"/>
    <w:link w:val="ListBullet3Char"/>
    <w:rsid w:val="00334E2C"/>
    <w:pPr>
      <w:numPr>
        <w:numId w:val="57"/>
      </w:numPr>
    </w:pPr>
  </w:style>
  <w:style w:type="paragraph" w:styleId="List2">
    <w:name w:val="List 2"/>
    <w:basedOn w:val="List"/>
    <w:link w:val="List2Char"/>
    <w:rsid w:val="00334E2C"/>
    <w:pPr>
      <w:ind w:left="1440"/>
    </w:pPr>
  </w:style>
  <w:style w:type="paragraph" w:styleId="TOC1">
    <w:name w:val="toc 1"/>
    <w:next w:val="Normal"/>
    <w:uiPriority w:val="39"/>
    <w:rsid w:val="00334E2C"/>
    <w:pPr>
      <w:tabs>
        <w:tab w:val="right" w:leader="dot" w:pos="9346"/>
      </w:tabs>
      <w:ind w:left="288" w:hanging="288"/>
    </w:pPr>
    <w:rPr>
      <w:sz w:val="24"/>
      <w:szCs w:val="24"/>
      <w:lang w:val="en-US" w:eastAsia="en-US"/>
    </w:rPr>
  </w:style>
  <w:style w:type="paragraph" w:styleId="TOC2">
    <w:name w:val="toc 2"/>
    <w:basedOn w:val="TOC1"/>
    <w:next w:val="Normal"/>
    <w:uiPriority w:val="39"/>
    <w:rsid w:val="00334E2C"/>
    <w:pPr>
      <w:tabs>
        <w:tab w:val="clear" w:pos="9346"/>
        <w:tab w:val="right" w:leader="dot" w:pos="9350"/>
      </w:tabs>
      <w:ind w:left="720" w:hanging="432"/>
    </w:pPr>
  </w:style>
  <w:style w:type="paragraph" w:styleId="TOC3">
    <w:name w:val="toc 3"/>
    <w:basedOn w:val="TOC2"/>
    <w:next w:val="Normal"/>
    <w:uiPriority w:val="39"/>
    <w:rsid w:val="00334E2C"/>
    <w:pPr>
      <w:ind w:left="1152" w:hanging="576"/>
    </w:pPr>
  </w:style>
  <w:style w:type="paragraph" w:styleId="TOC4">
    <w:name w:val="toc 4"/>
    <w:basedOn w:val="TOC3"/>
    <w:next w:val="Normal"/>
    <w:uiPriority w:val="39"/>
    <w:rsid w:val="00334E2C"/>
    <w:pPr>
      <w:ind w:left="1584" w:hanging="720"/>
    </w:pPr>
  </w:style>
  <w:style w:type="paragraph" w:styleId="TOC5">
    <w:name w:val="toc 5"/>
    <w:basedOn w:val="TOC4"/>
    <w:next w:val="Normal"/>
    <w:uiPriority w:val="39"/>
    <w:rsid w:val="00334E2C"/>
    <w:pPr>
      <w:ind w:left="2160" w:hanging="1008"/>
    </w:pPr>
  </w:style>
  <w:style w:type="paragraph" w:styleId="TOC6">
    <w:name w:val="toc 6"/>
    <w:basedOn w:val="TOC5"/>
    <w:next w:val="Normal"/>
    <w:uiPriority w:val="39"/>
    <w:rsid w:val="00334E2C"/>
    <w:pPr>
      <w:ind w:left="2592" w:hanging="1152"/>
    </w:pPr>
  </w:style>
  <w:style w:type="paragraph" w:styleId="TOC7">
    <w:name w:val="toc 7"/>
    <w:basedOn w:val="TOC6"/>
    <w:next w:val="Normal"/>
    <w:uiPriority w:val="39"/>
    <w:rsid w:val="00334E2C"/>
    <w:pPr>
      <w:ind w:left="3024" w:hanging="1296"/>
    </w:pPr>
  </w:style>
  <w:style w:type="paragraph" w:styleId="TOC8">
    <w:name w:val="toc 8"/>
    <w:basedOn w:val="TOC7"/>
    <w:next w:val="Normal"/>
    <w:uiPriority w:val="39"/>
    <w:rsid w:val="00334E2C"/>
    <w:pPr>
      <w:ind w:left="3456" w:hanging="1440"/>
    </w:pPr>
  </w:style>
  <w:style w:type="paragraph" w:styleId="TOC9">
    <w:name w:val="toc 9"/>
    <w:basedOn w:val="TOC8"/>
    <w:next w:val="Normal"/>
    <w:uiPriority w:val="39"/>
    <w:rsid w:val="00334E2C"/>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uiPriority w:val="35"/>
    <w:qFormat/>
    <w:rPr>
      <w:rFonts w:ascii="Arial" w:hAnsi="Arial"/>
      <w:b/>
    </w:rPr>
  </w:style>
  <w:style w:type="paragraph" w:styleId="List3">
    <w:name w:val="List 3"/>
    <w:basedOn w:val="Normal"/>
    <w:link w:val="List3Char"/>
    <w:rsid w:val="00334E2C"/>
    <w:pPr>
      <w:ind w:left="1800" w:hanging="720"/>
    </w:pPr>
  </w:style>
  <w:style w:type="paragraph" w:styleId="ListContinue">
    <w:name w:val="List Continue"/>
    <w:basedOn w:val="Normal"/>
    <w:link w:val="ListContinueChar"/>
    <w:uiPriority w:val="99"/>
    <w:unhideWhenUsed/>
    <w:rsid w:val="00334E2C"/>
    <w:pPr>
      <w:ind w:left="360"/>
      <w:contextualSpacing/>
    </w:pPr>
  </w:style>
  <w:style w:type="paragraph" w:styleId="ListContinue2">
    <w:name w:val="List Continue 2"/>
    <w:basedOn w:val="Normal"/>
    <w:uiPriority w:val="99"/>
    <w:unhideWhenUsed/>
    <w:rsid w:val="00334E2C"/>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334E2C"/>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334E2C"/>
    <w:pPr>
      <w:ind w:firstLine="0"/>
    </w:pPr>
  </w:style>
  <w:style w:type="paragraph" w:customStyle="1" w:styleId="AppendixHeading2">
    <w:name w:val="Appendix Heading 2"/>
    <w:next w:val="BodyText"/>
    <w:rsid w:val="00334E2C"/>
    <w:pPr>
      <w:spacing w:before="240" w:after="60"/>
    </w:pPr>
    <w:rPr>
      <w:rFonts w:ascii="Arial" w:hAnsi="Arial"/>
      <w:b/>
      <w:noProof/>
      <w:sz w:val="28"/>
      <w:lang w:val="en-US" w:eastAsia="en-US"/>
    </w:rPr>
  </w:style>
  <w:style w:type="paragraph" w:customStyle="1" w:styleId="AppendixHeading1">
    <w:name w:val="Appendix Heading 1"/>
    <w:next w:val="BodyText"/>
    <w:rsid w:val="00334E2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334E2C"/>
    <w:pPr>
      <w:numPr>
        <w:ilvl w:val="2"/>
        <w:numId w:val="53"/>
      </w:numPr>
    </w:pPr>
  </w:style>
  <w:style w:type="character" w:styleId="FootnoteReference">
    <w:name w:val="footnote reference"/>
    <w:uiPriority w:val="99"/>
    <w:semiHidden/>
    <w:rPr>
      <w:vertAlign w:val="superscript"/>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character" w:styleId="FollowedHyperlink">
    <w:name w:val="FollowedHyperlink"/>
    <w:uiPriority w:val="9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pPr>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link w:val="CommentTextChar"/>
    <w:uiPriority w:val="99"/>
    <w:rPr>
      <w:sz w:val="20"/>
    </w:rPr>
  </w:style>
  <w:style w:type="character" w:styleId="CommentReference">
    <w:name w:val="annotation reference"/>
    <w:uiPriority w:val="99"/>
    <w:semiHidden/>
    <w:rPr>
      <w:sz w:val="16"/>
      <w:szCs w:val="16"/>
    </w:r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334E2C"/>
    <w:pPr>
      <w:ind w:left="1800" w:hanging="360"/>
    </w:pPr>
  </w:style>
  <w:style w:type="paragraph" w:styleId="List5">
    <w:name w:val="List 5"/>
    <w:basedOn w:val="Normal"/>
    <w:link w:val="List5Char"/>
    <w:rsid w:val="00334E2C"/>
    <w:pPr>
      <w:ind w:left="1800" w:hanging="360"/>
    </w:pPr>
  </w:style>
  <w:style w:type="paragraph" w:styleId="ListBullet4">
    <w:name w:val="List Bullet 4"/>
    <w:basedOn w:val="Normal"/>
    <w:rsid w:val="00334E2C"/>
    <w:pPr>
      <w:numPr>
        <w:numId w:val="58"/>
      </w:numPr>
    </w:pPr>
  </w:style>
  <w:style w:type="paragraph" w:styleId="ListBullet5">
    <w:name w:val="List Bullet 5"/>
    <w:basedOn w:val="Normal"/>
    <w:uiPriority w:val="99"/>
    <w:unhideWhenUsed/>
    <w:rsid w:val="00334E2C"/>
    <w:pPr>
      <w:numPr>
        <w:numId w:val="59"/>
      </w:numPr>
    </w:pPr>
  </w:style>
  <w:style w:type="paragraph" w:styleId="ListContinue3">
    <w:name w:val="List Continue 3"/>
    <w:basedOn w:val="Normal"/>
    <w:uiPriority w:val="99"/>
    <w:unhideWhenUsed/>
    <w:rsid w:val="00334E2C"/>
    <w:pPr>
      <w:ind w:left="1080"/>
      <w:contextualSpacing/>
    </w:pPr>
  </w:style>
  <w:style w:type="paragraph" w:styleId="ListContinue4">
    <w:name w:val="List Continue 4"/>
    <w:basedOn w:val="Normal"/>
    <w:uiPriority w:val="99"/>
    <w:unhideWhenUsed/>
    <w:rsid w:val="00334E2C"/>
    <w:pPr>
      <w:ind w:left="1440"/>
      <w:contextualSpacing/>
    </w:pPr>
  </w:style>
  <w:style w:type="paragraph" w:styleId="ListContinue5">
    <w:name w:val="List Continue 5"/>
    <w:basedOn w:val="Normal"/>
    <w:uiPriority w:val="99"/>
    <w:unhideWhenUsed/>
    <w:rsid w:val="00334E2C"/>
    <w:pPr>
      <w:ind w:left="1800"/>
      <w:contextualSpacing/>
    </w:pPr>
  </w:style>
  <w:style w:type="paragraph" w:styleId="ListNumber2">
    <w:name w:val="List Number 2"/>
    <w:basedOn w:val="Normal"/>
    <w:link w:val="ListNumber2Char"/>
    <w:rsid w:val="00334E2C"/>
    <w:pPr>
      <w:numPr>
        <w:numId w:val="62"/>
      </w:numPr>
    </w:pPr>
  </w:style>
  <w:style w:type="paragraph" w:styleId="ListNumber3">
    <w:name w:val="List Number 3"/>
    <w:basedOn w:val="Normal"/>
    <w:rsid w:val="00334E2C"/>
    <w:pPr>
      <w:numPr>
        <w:numId w:val="63"/>
      </w:numPr>
    </w:pPr>
  </w:style>
  <w:style w:type="paragraph" w:styleId="ListNumber4">
    <w:name w:val="List Number 4"/>
    <w:basedOn w:val="Normal"/>
    <w:rsid w:val="00334E2C"/>
    <w:pPr>
      <w:numPr>
        <w:numId w:val="64"/>
      </w:numPr>
    </w:pPr>
  </w:style>
  <w:style w:type="paragraph" w:styleId="ListNumber5">
    <w:name w:val="List Number 5"/>
    <w:basedOn w:val="Normal"/>
    <w:uiPriority w:val="99"/>
    <w:unhideWhenUsed/>
    <w:rsid w:val="00334E2C"/>
    <w:pPr>
      <w:numPr>
        <w:numId w:val="6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59"/>
    <w:rsid w:val="00213D71"/>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styleId="ListParagraph">
    <w:name w:val="List Paragraph"/>
    <w:basedOn w:val="Normal"/>
    <w:uiPriority w:val="34"/>
    <w:qFormat/>
    <w:rsid w:val="002618E4"/>
    <w:pPr>
      <w:spacing w:after="120"/>
      <w:ind w:left="720"/>
      <w:contextualSpacing/>
    </w:pPr>
    <w:rPr>
      <w:szCs w:val="24"/>
    </w:rPr>
  </w:style>
  <w:style w:type="character" w:customStyle="1" w:styleId="CommentTextChar">
    <w:name w:val="Comment Text Char"/>
    <w:basedOn w:val="DefaultParagraphFont"/>
    <w:link w:val="CommentText"/>
    <w:uiPriority w:val="99"/>
    <w:rsid w:val="0065715D"/>
    <w:rPr>
      <w:lang w:val="en-US" w:eastAsia="en-US"/>
    </w:rPr>
  </w:style>
  <w:style w:type="character" w:customStyle="1" w:styleId="FootnoteTextChar">
    <w:name w:val="Footnote Text Char"/>
    <w:basedOn w:val="DefaultParagraphFont"/>
    <w:link w:val="FootnoteText"/>
    <w:uiPriority w:val="99"/>
    <w:semiHidden/>
    <w:rsid w:val="0065715D"/>
    <w:rPr>
      <w:lang w:val="en-US" w:eastAsia="en-US"/>
    </w:rPr>
  </w:style>
  <w:style w:type="paragraph" w:customStyle="1" w:styleId="Code">
    <w:name w:val="Code"/>
    <w:basedOn w:val="Normal"/>
    <w:qFormat/>
    <w:rsid w:val="002C5270"/>
    <w:pPr>
      <w:pBdr>
        <w:top w:val="single" w:sz="4" w:space="1" w:color="auto"/>
        <w:left w:val="single" w:sz="4" w:space="4" w:color="auto"/>
        <w:bottom w:val="single" w:sz="4" w:space="1" w:color="auto"/>
        <w:right w:val="single" w:sz="4" w:space="4" w:color="auto"/>
      </w:pBdr>
      <w:spacing w:before="0" w:line="276" w:lineRule="auto"/>
    </w:pPr>
    <w:rPr>
      <w:rFonts w:ascii="Courier New" w:eastAsiaTheme="minorHAnsi" w:hAnsi="Courier New" w:cs="Courier New"/>
      <w:sz w:val="16"/>
      <w:szCs w:val="16"/>
    </w:rPr>
  </w:style>
  <w:style w:type="character" w:customStyle="1" w:styleId="Heading1Char">
    <w:name w:val="Heading 1 Char"/>
    <w:basedOn w:val="DefaultParagraphFont"/>
    <w:link w:val="Heading1"/>
    <w:uiPriority w:val="9"/>
    <w:rsid w:val="002C5270"/>
    <w:rPr>
      <w:rFonts w:ascii="Arial" w:hAnsi="Arial"/>
      <w:b/>
      <w:noProof/>
      <w:kern w:val="28"/>
      <w:sz w:val="28"/>
      <w:lang w:val="en-US" w:eastAsia="en-US"/>
    </w:rPr>
  </w:style>
  <w:style w:type="character" w:customStyle="1" w:styleId="Heading2Char">
    <w:name w:val="Heading 2 Char"/>
    <w:basedOn w:val="DefaultParagraphFont"/>
    <w:link w:val="Heading2"/>
    <w:uiPriority w:val="9"/>
    <w:rsid w:val="002C5270"/>
    <w:rPr>
      <w:rFonts w:ascii="Arial" w:hAnsi="Arial"/>
      <w:b/>
      <w:noProof/>
      <w:kern w:val="28"/>
      <w:sz w:val="28"/>
      <w:lang w:val="en-US" w:eastAsia="en-US"/>
    </w:rPr>
  </w:style>
  <w:style w:type="character" w:customStyle="1" w:styleId="Heading3Char">
    <w:name w:val="Heading 3 Char"/>
    <w:basedOn w:val="DefaultParagraphFont"/>
    <w:link w:val="Heading3"/>
    <w:uiPriority w:val="9"/>
    <w:rsid w:val="002C5270"/>
    <w:rPr>
      <w:rFonts w:ascii="Arial" w:hAnsi="Arial"/>
      <w:b/>
      <w:noProof/>
      <w:kern w:val="28"/>
      <w:sz w:val="24"/>
      <w:lang w:val="en-US" w:eastAsia="en-US"/>
    </w:rPr>
  </w:style>
  <w:style w:type="character" w:customStyle="1" w:styleId="Heading4Char">
    <w:name w:val="Heading 4 Char"/>
    <w:basedOn w:val="DefaultParagraphFont"/>
    <w:link w:val="Heading4"/>
    <w:uiPriority w:val="9"/>
    <w:rsid w:val="002C5270"/>
    <w:rPr>
      <w:rFonts w:ascii="Arial" w:hAnsi="Arial"/>
      <w:b/>
      <w:noProof/>
      <w:kern w:val="28"/>
      <w:sz w:val="24"/>
      <w:lang w:val="en-US" w:eastAsia="en-US"/>
    </w:rPr>
  </w:style>
  <w:style w:type="character" w:customStyle="1" w:styleId="CommentSubjectChar">
    <w:name w:val="Comment Subject Char"/>
    <w:basedOn w:val="CommentTextChar"/>
    <w:link w:val="CommentSubject"/>
    <w:uiPriority w:val="99"/>
    <w:semiHidden/>
    <w:rsid w:val="002C5270"/>
    <w:rPr>
      <w:b/>
      <w:bCs/>
      <w:lang w:val="en-US" w:eastAsia="en-US"/>
    </w:rPr>
  </w:style>
  <w:style w:type="character" w:customStyle="1" w:styleId="BalloonTextChar">
    <w:name w:val="Balloon Text Char"/>
    <w:basedOn w:val="DefaultParagraphFont"/>
    <w:link w:val="BalloonText"/>
    <w:uiPriority w:val="99"/>
    <w:semiHidden/>
    <w:rsid w:val="002C5270"/>
    <w:rPr>
      <w:rFonts w:ascii="Tahoma" w:hAnsi="Tahoma" w:cs="Tahoma"/>
      <w:sz w:val="16"/>
      <w:szCs w:val="16"/>
      <w:lang w:val="en-US" w:eastAsia="en-US"/>
    </w:rPr>
  </w:style>
  <w:style w:type="character" w:customStyle="1" w:styleId="FooterChar">
    <w:name w:val="Footer Char"/>
    <w:basedOn w:val="DefaultParagraphFont"/>
    <w:link w:val="Footer"/>
    <w:uiPriority w:val="99"/>
    <w:rsid w:val="002C5270"/>
    <w:rPr>
      <w:sz w:val="24"/>
      <w:lang w:val="en-US" w:eastAsia="en-US"/>
    </w:rPr>
  </w:style>
  <w:style w:type="character" w:customStyle="1" w:styleId="BodyTextChar0">
    <w:name w:val="BodyText Char"/>
    <w:link w:val="BodyText0"/>
    <w:locked/>
    <w:rsid w:val="002C5270"/>
    <w:rPr>
      <w:rFonts w:ascii="Bookman Old Style" w:eastAsia="?l?r ??’c" w:hAnsi="Bookman Old Style"/>
      <w:noProof/>
      <w:szCs w:val="24"/>
    </w:rPr>
  </w:style>
  <w:style w:type="paragraph" w:customStyle="1" w:styleId="BodyText0">
    <w:name w:val="BodyText"/>
    <w:link w:val="BodyTextChar0"/>
    <w:qFormat/>
    <w:rsid w:val="002C5270"/>
    <w:pPr>
      <w:tabs>
        <w:tab w:val="left" w:pos="1080"/>
        <w:tab w:val="left" w:pos="1440"/>
      </w:tabs>
      <w:spacing w:after="120" w:line="260" w:lineRule="exact"/>
    </w:pPr>
    <w:rPr>
      <w:rFonts w:ascii="Bookman Old Style" w:eastAsia="?l?r ??’c" w:hAnsi="Bookman Old Style"/>
      <w:noProof/>
      <w:szCs w:val="24"/>
    </w:rPr>
  </w:style>
  <w:style w:type="character" w:customStyle="1" w:styleId="XMLnameBold">
    <w:name w:val="XMLnameBold"/>
    <w:uiPriority w:val="99"/>
    <w:rsid w:val="002C5270"/>
    <w:rPr>
      <w:rFonts w:ascii="Courier New" w:hAnsi="Courier New" w:cs="TimesNewRomanPSMT"/>
      <w:b/>
      <w:bCs/>
      <w:sz w:val="20"/>
      <w:lang w:eastAsia="en-US"/>
    </w:rPr>
  </w:style>
  <w:style w:type="character" w:customStyle="1" w:styleId="HeaderChar">
    <w:name w:val="Header Char"/>
    <w:basedOn w:val="DefaultParagraphFont"/>
    <w:link w:val="Header"/>
    <w:uiPriority w:val="99"/>
    <w:rsid w:val="002C5270"/>
    <w:rPr>
      <w:sz w:val="24"/>
      <w:lang w:val="en-US" w:eastAsia="en-US"/>
    </w:rPr>
  </w:style>
  <w:style w:type="paragraph" w:styleId="NoSpacing">
    <w:name w:val="No Spacing"/>
    <w:link w:val="NoSpacingChar"/>
    <w:uiPriority w:val="1"/>
    <w:qFormat/>
    <w:rsid w:val="002C5270"/>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C5270"/>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2C5270"/>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customStyle="1" w:styleId="AppendixHeading4">
    <w:name w:val="Appendix Heading 4"/>
    <w:basedOn w:val="Heading4"/>
    <w:link w:val="AppendixHeading4Char"/>
    <w:qFormat/>
    <w:rsid w:val="00334E2C"/>
    <w:pPr>
      <w:numPr>
        <w:ilvl w:val="0"/>
        <w:numId w:val="0"/>
      </w:numPr>
      <w:tabs>
        <w:tab w:val="clear" w:pos="900"/>
      </w:tabs>
    </w:pPr>
  </w:style>
  <w:style w:type="character" w:customStyle="1" w:styleId="AppendixHeading4Char">
    <w:name w:val="Appendix Heading 4 Char"/>
    <w:basedOn w:val="Heading4Char"/>
    <w:link w:val="AppendixHeading4"/>
    <w:rsid w:val="00334E2C"/>
    <w:rPr>
      <w:rFonts w:ascii="Arial" w:hAnsi="Arial"/>
      <w:b/>
      <w:noProof/>
      <w:kern w:val="28"/>
      <w:sz w:val="24"/>
      <w:lang w:val="en-US" w:eastAsia="en-US"/>
    </w:rPr>
  </w:style>
  <w:style w:type="character" w:customStyle="1" w:styleId="ListChar">
    <w:name w:val="List Char"/>
    <w:link w:val="List"/>
    <w:rsid w:val="00334E2C"/>
    <w:rPr>
      <w:sz w:val="24"/>
      <w:lang w:val="en-US" w:eastAsia="en-US"/>
    </w:rPr>
  </w:style>
  <w:style w:type="paragraph" w:customStyle="1" w:styleId="List1">
    <w:name w:val="List 1"/>
    <w:basedOn w:val="List"/>
    <w:link w:val="List1Char"/>
    <w:qFormat/>
    <w:rsid w:val="00334E2C"/>
  </w:style>
  <w:style w:type="character" w:customStyle="1" w:styleId="List1Char">
    <w:name w:val="List 1 Char"/>
    <w:link w:val="List1"/>
    <w:rsid w:val="00334E2C"/>
    <w:rPr>
      <w:sz w:val="24"/>
      <w:lang w:val="en-US" w:eastAsia="en-US"/>
    </w:rPr>
  </w:style>
  <w:style w:type="character" w:customStyle="1" w:styleId="List2Char">
    <w:name w:val="List 2 Char"/>
    <w:link w:val="List2"/>
    <w:rsid w:val="00334E2C"/>
    <w:rPr>
      <w:sz w:val="24"/>
      <w:lang w:val="en-US" w:eastAsia="en-US"/>
    </w:rPr>
  </w:style>
  <w:style w:type="character" w:customStyle="1" w:styleId="List3Char">
    <w:name w:val="List 3 Char"/>
    <w:link w:val="List3"/>
    <w:rsid w:val="00334E2C"/>
    <w:rPr>
      <w:sz w:val="24"/>
      <w:lang w:val="en-US" w:eastAsia="en-US"/>
    </w:rPr>
  </w:style>
  <w:style w:type="character" w:customStyle="1" w:styleId="List5Char">
    <w:name w:val="List 5 Char"/>
    <w:link w:val="List5"/>
    <w:rsid w:val="00334E2C"/>
    <w:rPr>
      <w:sz w:val="24"/>
      <w:lang w:val="en-US" w:eastAsia="en-US"/>
    </w:rPr>
  </w:style>
  <w:style w:type="character" w:customStyle="1" w:styleId="ListBulletChar">
    <w:name w:val="List Bullet Char"/>
    <w:link w:val="ListBullet"/>
    <w:rsid w:val="00334E2C"/>
    <w:rPr>
      <w:sz w:val="24"/>
      <w:lang w:val="en-US" w:eastAsia="en-US"/>
    </w:rPr>
  </w:style>
  <w:style w:type="paragraph" w:customStyle="1" w:styleId="ListBullet1">
    <w:name w:val="List Bullet 1"/>
    <w:basedOn w:val="ListBullet"/>
    <w:link w:val="ListBullet1Char"/>
    <w:qFormat/>
    <w:rsid w:val="00334E2C"/>
    <w:pPr>
      <w:numPr>
        <w:numId w:val="0"/>
      </w:numPr>
    </w:pPr>
  </w:style>
  <w:style w:type="character" w:customStyle="1" w:styleId="ListBullet1Char">
    <w:name w:val="List Bullet 1 Char"/>
    <w:link w:val="ListBullet1"/>
    <w:rsid w:val="00334E2C"/>
    <w:rPr>
      <w:sz w:val="24"/>
      <w:lang w:val="en-US" w:eastAsia="en-US"/>
    </w:rPr>
  </w:style>
  <w:style w:type="character" w:customStyle="1" w:styleId="ListBullet2Char">
    <w:name w:val="List Bullet 2 Char"/>
    <w:link w:val="ListBullet2"/>
    <w:rsid w:val="00334E2C"/>
    <w:rPr>
      <w:sz w:val="24"/>
      <w:lang w:val="en-US" w:eastAsia="en-US"/>
    </w:rPr>
  </w:style>
  <w:style w:type="character" w:customStyle="1" w:styleId="ListBullet3Char">
    <w:name w:val="List Bullet 3 Char"/>
    <w:link w:val="ListBullet3"/>
    <w:rsid w:val="00334E2C"/>
    <w:rPr>
      <w:sz w:val="24"/>
      <w:lang w:val="en-US" w:eastAsia="en-US"/>
    </w:rPr>
  </w:style>
  <w:style w:type="character" w:customStyle="1" w:styleId="ListContinueChar">
    <w:name w:val="List Continue Char"/>
    <w:link w:val="ListContinue"/>
    <w:uiPriority w:val="99"/>
    <w:rsid w:val="00334E2C"/>
    <w:rPr>
      <w:sz w:val="24"/>
      <w:lang w:val="en-US" w:eastAsia="en-US"/>
    </w:rPr>
  </w:style>
  <w:style w:type="paragraph" w:customStyle="1" w:styleId="ListContinue1">
    <w:name w:val="List Continue 1"/>
    <w:basedOn w:val="ListContinue"/>
    <w:link w:val="ListContinue1Char"/>
    <w:qFormat/>
    <w:rsid w:val="00334E2C"/>
  </w:style>
  <w:style w:type="character" w:customStyle="1" w:styleId="ListContinue1Char">
    <w:name w:val="List Continue 1 Char"/>
    <w:link w:val="ListContinue1"/>
    <w:rsid w:val="00334E2C"/>
    <w:rPr>
      <w:sz w:val="24"/>
      <w:lang w:val="en-US" w:eastAsia="en-US"/>
    </w:rPr>
  </w:style>
  <w:style w:type="paragraph" w:customStyle="1" w:styleId="ListNumber1">
    <w:name w:val="List Number 1"/>
    <w:basedOn w:val="ListNumber"/>
    <w:link w:val="ListNumber1Char"/>
    <w:qFormat/>
    <w:rsid w:val="00334E2C"/>
    <w:pPr>
      <w:numPr>
        <w:numId w:val="0"/>
      </w:numPr>
      <w:contextualSpacing w:val="0"/>
    </w:pPr>
  </w:style>
  <w:style w:type="character" w:customStyle="1" w:styleId="ListNumber1Char">
    <w:name w:val="List Number 1 Char"/>
    <w:link w:val="ListNumber1"/>
    <w:rsid w:val="00334E2C"/>
    <w:rPr>
      <w:sz w:val="24"/>
      <w:lang w:val="en-US" w:eastAsia="en-US"/>
    </w:rPr>
  </w:style>
  <w:style w:type="character" w:customStyle="1" w:styleId="ListNumber2Char">
    <w:name w:val="List Number 2 Char"/>
    <w:link w:val="ListNumber2"/>
    <w:rsid w:val="00334E2C"/>
    <w:rPr>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E2C"/>
    <w:pPr>
      <w:spacing w:before="120"/>
    </w:pPr>
    <w:rPr>
      <w:sz w:val="24"/>
      <w:lang w:val="en-US" w:eastAsia="en-US"/>
    </w:rPr>
  </w:style>
  <w:style w:type="paragraph" w:styleId="Heading1">
    <w:name w:val="heading 1"/>
    <w:next w:val="BodyText"/>
    <w:link w:val="Heading1Char"/>
    <w:uiPriority w:val="9"/>
    <w:qFormat/>
    <w:rsid w:val="008B2A4F"/>
    <w:pPr>
      <w:keepNext/>
      <w:pageBreakBefore/>
      <w:numPr>
        <w:numId w:val="1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uiPriority w:val="9"/>
    <w:qFormat/>
    <w:rsid w:val="008B2A4F"/>
    <w:pPr>
      <w:pageBreakBefore w:val="0"/>
      <w:numPr>
        <w:ilvl w:val="1"/>
      </w:numPr>
      <w:outlineLvl w:val="1"/>
    </w:pPr>
  </w:style>
  <w:style w:type="paragraph" w:styleId="Heading3">
    <w:name w:val="heading 3"/>
    <w:basedOn w:val="Heading2"/>
    <w:next w:val="BodyText"/>
    <w:link w:val="Heading3Char"/>
    <w:uiPriority w:val="9"/>
    <w:qFormat/>
    <w:rsid w:val="008B2A4F"/>
    <w:pPr>
      <w:numPr>
        <w:ilvl w:val="2"/>
      </w:numPr>
      <w:outlineLvl w:val="2"/>
    </w:pPr>
    <w:rPr>
      <w:sz w:val="24"/>
    </w:rPr>
  </w:style>
  <w:style w:type="paragraph" w:styleId="Heading4">
    <w:name w:val="heading 4"/>
    <w:basedOn w:val="Heading3"/>
    <w:next w:val="BodyText"/>
    <w:link w:val="Heading4Char"/>
    <w:uiPriority w:val="9"/>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334E2C"/>
    <w:pPr>
      <w:numPr>
        <w:numId w:val="61"/>
      </w:numPr>
      <w:contextualSpacing/>
    </w:pPr>
  </w:style>
  <w:style w:type="paragraph" w:styleId="List">
    <w:name w:val="List"/>
    <w:basedOn w:val="BodyText"/>
    <w:link w:val="ListChar"/>
    <w:rsid w:val="00334E2C"/>
    <w:pPr>
      <w:ind w:left="1080" w:hanging="720"/>
    </w:pPr>
    <w:rPr>
      <w:noProof w:val="0"/>
    </w:rPr>
  </w:style>
  <w:style w:type="paragraph" w:styleId="ListBullet">
    <w:name w:val="List Bullet"/>
    <w:basedOn w:val="Normal"/>
    <w:link w:val="ListBulletChar"/>
    <w:unhideWhenUsed/>
    <w:rsid w:val="00334E2C"/>
    <w:pPr>
      <w:numPr>
        <w:numId w:val="55"/>
      </w:numPr>
    </w:pPr>
  </w:style>
  <w:style w:type="paragraph" w:styleId="ListBullet2">
    <w:name w:val="List Bullet 2"/>
    <w:basedOn w:val="Normal"/>
    <w:link w:val="ListBullet2Char"/>
    <w:rsid w:val="00334E2C"/>
    <w:pPr>
      <w:numPr>
        <w:numId w:val="56"/>
      </w:numPr>
    </w:pPr>
  </w:style>
  <w:style w:type="paragraph" w:styleId="ListBullet3">
    <w:name w:val="List Bullet 3"/>
    <w:basedOn w:val="Normal"/>
    <w:link w:val="ListBullet3Char"/>
    <w:rsid w:val="00334E2C"/>
    <w:pPr>
      <w:numPr>
        <w:numId w:val="57"/>
      </w:numPr>
    </w:pPr>
  </w:style>
  <w:style w:type="paragraph" w:styleId="List2">
    <w:name w:val="List 2"/>
    <w:basedOn w:val="List"/>
    <w:link w:val="List2Char"/>
    <w:rsid w:val="00334E2C"/>
    <w:pPr>
      <w:ind w:left="1440"/>
    </w:pPr>
  </w:style>
  <w:style w:type="paragraph" w:styleId="TOC1">
    <w:name w:val="toc 1"/>
    <w:next w:val="Normal"/>
    <w:uiPriority w:val="39"/>
    <w:rsid w:val="00334E2C"/>
    <w:pPr>
      <w:tabs>
        <w:tab w:val="right" w:leader="dot" w:pos="9346"/>
      </w:tabs>
      <w:ind w:left="288" w:hanging="288"/>
    </w:pPr>
    <w:rPr>
      <w:sz w:val="24"/>
      <w:szCs w:val="24"/>
      <w:lang w:val="en-US" w:eastAsia="en-US"/>
    </w:rPr>
  </w:style>
  <w:style w:type="paragraph" w:styleId="TOC2">
    <w:name w:val="toc 2"/>
    <w:basedOn w:val="TOC1"/>
    <w:next w:val="Normal"/>
    <w:uiPriority w:val="39"/>
    <w:rsid w:val="00334E2C"/>
    <w:pPr>
      <w:tabs>
        <w:tab w:val="clear" w:pos="9346"/>
        <w:tab w:val="right" w:leader="dot" w:pos="9350"/>
      </w:tabs>
      <w:ind w:left="720" w:hanging="432"/>
    </w:pPr>
  </w:style>
  <w:style w:type="paragraph" w:styleId="TOC3">
    <w:name w:val="toc 3"/>
    <w:basedOn w:val="TOC2"/>
    <w:next w:val="Normal"/>
    <w:uiPriority w:val="39"/>
    <w:rsid w:val="00334E2C"/>
    <w:pPr>
      <w:ind w:left="1152" w:hanging="576"/>
    </w:pPr>
  </w:style>
  <w:style w:type="paragraph" w:styleId="TOC4">
    <w:name w:val="toc 4"/>
    <w:basedOn w:val="TOC3"/>
    <w:next w:val="Normal"/>
    <w:uiPriority w:val="39"/>
    <w:rsid w:val="00334E2C"/>
    <w:pPr>
      <w:ind w:left="1584" w:hanging="720"/>
    </w:pPr>
  </w:style>
  <w:style w:type="paragraph" w:styleId="TOC5">
    <w:name w:val="toc 5"/>
    <w:basedOn w:val="TOC4"/>
    <w:next w:val="Normal"/>
    <w:uiPriority w:val="39"/>
    <w:rsid w:val="00334E2C"/>
    <w:pPr>
      <w:ind w:left="2160" w:hanging="1008"/>
    </w:pPr>
  </w:style>
  <w:style w:type="paragraph" w:styleId="TOC6">
    <w:name w:val="toc 6"/>
    <w:basedOn w:val="TOC5"/>
    <w:next w:val="Normal"/>
    <w:uiPriority w:val="39"/>
    <w:rsid w:val="00334E2C"/>
    <w:pPr>
      <w:ind w:left="2592" w:hanging="1152"/>
    </w:pPr>
  </w:style>
  <w:style w:type="paragraph" w:styleId="TOC7">
    <w:name w:val="toc 7"/>
    <w:basedOn w:val="TOC6"/>
    <w:next w:val="Normal"/>
    <w:uiPriority w:val="39"/>
    <w:rsid w:val="00334E2C"/>
    <w:pPr>
      <w:ind w:left="3024" w:hanging="1296"/>
    </w:pPr>
  </w:style>
  <w:style w:type="paragraph" w:styleId="TOC8">
    <w:name w:val="toc 8"/>
    <w:basedOn w:val="TOC7"/>
    <w:next w:val="Normal"/>
    <w:uiPriority w:val="39"/>
    <w:rsid w:val="00334E2C"/>
    <w:pPr>
      <w:ind w:left="3456" w:hanging="1440"/>
    </w:pPr>
  </w:style>
  <w:style w:type="paragraph" w:styleId="TOC9">
    <w:name w:val="toc 9"/>
    <w:basedOn w:val="TOC8"/>
    <w:next w:val="Normal"/>
    <w:uiPriority w:val="39"/>
    <w:rsid w:val="00334E2C"/>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uiPriority w:val="35"/>
    <w:qFormat/>
    <w:rPr>
      <w:rFonts w:ascii="Arial" w:hAnsi="Arial"/>
      <w:b/>
    </w:rPr>
  </w:style>
  <w:style w:type="paragraph" w:styleId="List3">
    <w:name w:val="List 3"/>
    <w:basedOn w:val="Normal"/>
    <w:link w:val="List3Char"/>
    <w:rsid w:val="00334E2C"/>
    <w:pPr>
      <w:ind w:left="1800" w:hanging="720"/>
    </w:pPr>
  </w:style>
  <w:style w:type="paragraph" w:styleId="ListContinue">
    <w:name w:val="List Continue"/>
    <w:basedOn w:val="Normal"/>
    <w:link w:val="ListContinueChar"/>
    <w:uiPriority w:val="99"/>
    <w:unhideWhenUsed/>
    <w:rsid w:val="00334E2C"/>
    <w:pPr>
      <w:ind w:left="360"/>
      <w:contextualSpacing/>
    </w:pPr>
  </w:style>
  <w:style w:type="paragraph" w:styleId="ListContinue2">
    <w:name w:val="List Continue 2"/>
    <w:basedOn w:val="Normal"/>
    <w:uiPriority w:val="99"/>
    <w:unhideWhenUsed/>
    <w:rsid w:val="00334E2C"/>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334E2C"/>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334E2C"/>
    <w:pPr>
      <w:ind w:firstLine="0"/>
    </w:pPr>
  </w:style>
  <w:style w:type="paragraph" w:customStyle="1" w:styleId="AppendixHeading2">
    <w:name w:val="Appendix Heading 2"/>
    <w:next w:val="BodyText"/>
    <w:rsid w:val="00334E2C"/>
    <w:pPr>
      <w:spacing w:before="240" w:after="60"/>
    </w:pPr>
    <w:rPr>
      <w:rFonts w:ascii="Arial" w:hAnsi="Arial"/>
      <w:b/>
      <w:noProof/>
      <w:sz w:val="28"/>
      <w:lang w:val="en-US" w:eastAsia="en-US"/>
    </w:rPr>
  </w:style>
  <w:style w:type="paragraph" w:customStyle="1" w:styleId="AppendixHeading1">
    <w:name w:val="Appendix Heading 1"/>
    <w:next w:val="BodyText"/>
    <w:rsid w:val="00334E2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334E2C"/>
    <w:pPr>
      <w:numPr>
        <w:ilvl w:val="2"/>
        <w:numId w:val="53"/>
      </w:numPr>
    </w:pPr>
  </w:style>
  <w:style w:type="character" w:styleId="FootnoteReference">
    <w:name w:val="footnote reference"/>
    <w:uiPriority w:val="99"/>
    <w:semiHidden/>
    <w:rPr>
      <w:vertAlign w:val="superscript"/>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character" w:styleId="FollowedHyperlink">
    <w:name w:val="FollowedHyperlink"/>
    <w:uiPriority w:val="9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pPr>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link w:val="CommentTextChar"/>
    <w:uiPriority w:val="99"/>
    <w:rPr>
      <w:sz w:val="20"/>
    </w:rPr>
  </w:style>
  <w:style w:type="character" w:styleId="CommentReference">
    <w:name w:val="annotation reference"/>
    <w:uiPriority w:val="99"/>
    <w:semiHidden/>
    <w:rPr>
      <w:sz w:val="16"/>
      <w:szCs w:val="16"/>
    </w:r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334E2C"/>
    <w:pPr>
      <w:ind w:left="1800" w:hanging="360"/>
    </w:pPr>
  </w:style>
  <w:style w:type="paragraph" w:styleId="List5">
    <w:name w:val="List 5"/>
    <w:basedOn w:val="Normal"/>
    <w:link w:val="List5Char"/>
    <w:rsid w:val="00334E2C"/>
    <w:pPr>
      <w:ind w:left="1800" w:hanging="360"/>
    </w:pPr>
  </w:style>
  <w:style w:type="paragraph" w:styleId="ListBullet4">
    <w:name w:val="List Bullet 4"/>
    <w:basedOn w:val="Normal"/>
    <w:rsid w:val="00334E2C"/>
    <w:pPr>
      <w:numPr>
        <w:numId w:val="58"/>
      </w:numPr>
    </w:pPr>
  </w:style>
  <w:style w:type="paragraph" w:styleId="ListBullet5">
    <w:name w:val="List Bullet 5"/>
    <w:basedOn w:val="Normal"/>
    <w:uiPriority w:val="99"/>
    <w:unhideWhenUsed/>
    <w:rsid w:val="00334E2C"/>
    <w:pPr>
      <w:numPr>
        <w:numId w:val="59"/>
      </w:numPr>
    </w:pPr>
  </w:style>
  <w:style w:type="paragraph" w:styleId="ListContinue3">
    <w:name w:val="List Continue 3"/>
    <w:basedOn w:val="Normal"/>
    <w:uiPriority w:val="99"/>
    <w:unhideWhenUsed/>
    <w:rsid w:val="00334E2C"/>
    <w:pPr>
      <w:ind w:left="1080"/>
      <w:contextualSpacing/>
    </w:pPr>
  </w:style>
  <w:style w:type="paragraph" w:styleId="ListContinue4">
    <w:name w:val="List Continue 4"/>
    <w:basedOn w:val="Normal"/>
    <w:uiPriority w:val="99"/>
    <w:unhideWhenUsed/>
    <w:rsid w:val="00334E2C"/>
    <w:pPr>
      <w:ind w:left="1440"/>
      <w:contextualSpacing/>
    </w:pPr>
  </w:style>
  <w:style w:type="paragraph" w:styleId="ListContinue5">
    <w:name w:val="List Continue 5"/>
    <w:basedOn w:val="Normal"/>
    <w:uiPriority w:val="99"/>
    <w:unhideWhenUsed/>
    <w:rsid w:val="00334E2C"/>
    <w:pPr>
      <w:ind w:left="1800"/>
      <w:contextualSpacing/>
    </w:pPr>
  </w:style>
  <w:style w:type="paragraph" w:styleId="ListNumber2">
    <w:name w:val="List Number 2"/>
    <w:basedOn w:val="Normal"/>
    <w:link w:val="ListNumber2Char"/>
    <w:rsid w:val="00334E2C"/>
    <w:pPr>
      <w:numPr>
        <w:numId w:val="62"/>
      </w:numPr>
    </w:pPr>
  </w:style>
  <w:style w:type="paragraph" w:styleId="ListNumber3">
    <w:name w:val="List Number 3"/>
    <w:basedOn w:val="Normal"/>
    <w:rsid w:val="00334E2C"/>
    <w:pPr>
      <w:numPr>
        <w:numId w:val="63"/>
      </w:numPr>
    </w:pPr>
  </w:style>
  <w:style w:type="paragraph" w:styleId="ListNumber4">
    <w:name w:val="List Number 4"/>
    <w:basedOn w:val="Normal"/>
    <w:rsid w:val="00334E2C"/>
    <w:pPr>
      <w:numPr>
        <w:numId w:val="64"/>
      </w:numPr>
    </w:pPr>
  </w:style>
  <w:style w:type="paragraph" w:styleId="ListNumber5">
    <w:name w:val="List Number 5"/>
    <w:basedOn w:val="Normal"/>
    <w:uiPriority w:val="99"/>
    <w:unhideWhenUsed/>
    <w:rsid w:val="00334E2C"/>
    <w:pPr>
      <w:numPr>
        <w:numId w:val="6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59"/>
    <w:rsid w:val="00213D71"/>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styleId="ListParagraph">
    <w:name w:val="List Paragraph"/>
    <w:basedOn w:val="Normal"/>
    <w:uiPriority w:val="34"/>
    <w:qFormat/>
    <w:rsid w:val="002618E4"/>
    <w:pPr>
      <w:spacing w:after="120"/>
      <w:ind w:left="720"/>
      <w:contextualSpacing/>
    </w:pPr>
    <w:rPr>
      <w:szCs w:val="24"/>
    </w:rPr>
  </w:style>
  <w:style w:type="character" w:customStyle="1" w:styleId="CommentTextChar">
    <w:name w:val="Comment Text Char"/>
    <w:basedOn w:val="DefaultParagraphFont"/>
    <w:link w:val="CommentText"/>
    <w:uiPriority w:val="99"/>
    <w:rsid w:val="0065715D"/>
    <w:rPr>
      <w:lang w:val="en-US" w:eastAsia="en-US"/>
    </w:rPr>
  </w:style>
  <w:style w:type="character" w:customStyle="1" w:styleId="FootnoteTextChar">
    <w:name w:val="Footnote Text Char"/>
    <w:basedOn w:val="DefaultParagraphFont"/>
    <w:link w:val="FootnoteText"/>
    <w:uiPriority w:val="99"/>
    <w:semiHidden/>
    <w:rsid w:val="0065715D"/>
    <w:rPr>
      <w:lang w:val="en-US" w:eastAsia="en-US"/>
    </w:rPr>
  </w:style>
  <w:style w:type="paragraph" w:customStyle="1" w:styleId="Code">
    <w:name w:val="Code"/>
    <w:basedOn w:val="Normal"/>
    <w:qFormat/>
    <w:rsid w:val="002C5270"/>
    <w:pPr>
      <w:pBdr>
        <w:top w:val="single" w:sz="4" w:space="1" w:color="auto"/>
        <w:left w:val="single" w:sz="4" w:space="4" w:color="auto"/>
        <w:bottom w:val="single" w:sz="4" w:space="1" w:color="auto"/>
        <w:right w:val="single" w:sz="4" w:space="4" w:color="auto"/>
      </w:pBdr>
      <w:spacing w:before="0" w:line="276" w:lineRule="auto"/>
    </w:pPr>
    <w:rPr>
      <w:rFonts w:ascii="Courier New" w:eastAsiaTheme="minorHAnsi" w:hAnsi="Courier New" w:cs="Courier New"/>
      <w:sz w:val="16"/>
      <w:szCs w:val="16"/>
    </w:rPr>
  </w:style>
  <w:style w:type="character" w:customStyle="1" w:styleId="Heading1Char">
    <w:name w:val="Heading 1 Char"/>
    <w:basedOn w:val="DefaultParagraphFont"/>
    <w:link w:val="Heading1"/>
    <w:uiPriority w:val="9"/>
    <w:rsid w:val="002C5270"/>
    <w:rPr>
      <w:rFonts w:ascii="Arial" w:hAnsi="Arial"/>
      <w:b/>
      <w:noProof/>
      <w:kern w:val="28"/>
      <w:sz w:val="28"/>
      <w:lang w:val="en-US" w:eastAsia="en-US"/>
    </w:rPr>
  </w:style>
  <w:style w:type="character" w:customStyle="1" w:styleId="Heading2Char">
    <w:name w:val="Heading 2 Char"/>
    <w:basedOn w:val="DefaultParagraphFont"/>
    <w:link w:val="Heading2"/>
    <w:uiPriority w:val="9"/>
    <w:rsid w:val="002C5270"/>
    <w:rPr>
      <w:rFonts w:ascii="Arial" w:hAnsi="Arial"/>
      <w:b/>
      <w:noProof/>
      <w:kern w:val="28"/>
      <w:sz w:val="28"/>
      <w:lang w:val="en-US" w:eastAsia="en-US"/>
    </w:rPr>
  </w:style>
  <w:style w:type="character" w:customStyle="1" w:styleId="Heading3Char">
    <w:name w:val="Heading 3 Char"/>
    <w:basedOn w:val="DefaultParagraphFont"/>
    <w:link w:val="Heading3"/>
    <w:uiPriority w:val="9"/>
    <w:rsid w:val="002C5270"/>
    <w:rPr>
      <w:rFonts w:ascii="Arial" w:hAnsi="Arial"/>
      <w:b/>
      <w:noProof/>
      <w:kern w:val="28"/>
      <w:sz w:val="24"/>
      <w:lang w:val="en-US" w:eastAsia="en-US"/>
    </w:rPr>
  </w:style>
  <w:style w:type="character" w:customStyle="1" w:styleId="Heading4Char">
    <w:name w:val="Heading 4 Char"/>
    <w:basedOn w:val="DefaultParagraphFont"/>
    <w:link w:val="Heading4"/>
    <w:uiPriority w:val="9"/>
    <w:rsid w:val="002C5270"/>
    <w:rPr>
      <w:rFonts w:ascii="Arial" w:hAnsi="Arial"/>
      <w:b/>
      <w:noProof/>
      <w:kern w:val="28"/>
      <w:sz w:val="24"/>
      <w:lang w:val="en-US" w:eastAsia="en-US"/>
    </w:rPr>
  </w:style>
  <w:style w:type="character" w:customStyle="1" w:styleId="CommentSubjectChar">
    <w:name w:val="Comment Subject Char"/>
    <w:basedOn w:val="CommentTextChar"/>
    <w:link w:val="CommentSubject"/>
    <w:uiPriority w:val="99"/>
    <w:semiHidden/>
    <w:rsid w:val="002C5270"/>
    <w:rPr>
      <w:b/>
      <w:bCs/>
      <w:lang w:val="en-US" w:eastAsia="en-US"/>
    </w:rPr>
  </w:style>
  <w:style w:type="character" w:customStyle="1" w:styleId="BalloonTextChar">
    <w:name w:val="Balloon Text Char"/>
    <w:basedOn w:val="DefaultParagraphFont"/>
    <w:link w:val="BalloonText"/>
    <w:uiPriority w:val="99"/>
    <w:semiHidden/>
    <w:rsid w:val="002C5270"/>
    <w:rPr>
      <w:rFonts w:ascii="Tahoma" w:hAnsi="Tahoma" w:cs="Tahoma"/>
      <w:sz w:val="16"/>
      <w:szCs w:val="16"/>
      <w:lang w:val="en-US" w:eastAsia="en-US"/>
    </w:rPr>
  </w:style>
  <w:style w:type="character" w:customStyle="1" w:styleId="FooterChar">
    <w:name w:val="Footer Char"/>
    <w:basedOn w:val="DefaultParagraphFont"/>
    <w:link w:val="Footer"/>
    <w:uiPriority w:val="99"/>
    <w:rsid w:val="002C5270"/>
    <w:rPr>
      <w:sz w:val="24"/>
      <w:lang w:val="en-US" w:eastAsia="en-US"/>
    </w:rPr>
  </w:style>
  <w:style w:type="character" w:customStyle="1" w:styleId="BodyTextChar0">
    <w:name w:val="BodyText Char"/>
    <w:link w:val="BodyText0"/>
    <w:locked/>
    <w:rsid w:val="002C5270"/>
    <w:rPr>
      <w:rFonts w:ascii="Bookman Old Style" w:eastAsia="?l?r ??’c" w:hAnsi="Bookman Old Style"/>
      <w:noProof/>
      <w:szCs w:val="24"/>
    </w:rPr>
  </w:style>
  <w:style w:type="paragraph" w:customStyle="1" w:styleId="BodyText0">
    <w:name w:val="BodyText"/>
    <w:link w:val="BodyTextChar0"/>
    <w:qFormat/>
    <w:rsid w:val="002C5270"/>
    <w:pPr>
      <w:tabs>
        <w:tab w:val="left" w:pos="1080"/>
        <w:tab w:val="left" w:pos="1440"/>
      </w:tabs>
      <w:spacing w:after="120" w:line="260" w:lineRule="exact"/>
    </w:pPr>
    <w:rPr>
      <w:rFonts w:ascii="Bookman Old Style" w:eastAsia="?l?r ??’c" w:hAnsi="Bookman Old Style"/>
      <w:noProof/>
      <w:szCs w:val="24"/>
    </w:rPr>
  </w:style>
  <w:style w:type="character" w:customStyle="1" w:styleId="XMLnameBold">
    <w:name w:val="XMLnameBold"/>
    <w:uiPriority w:val="99"/>
    <w:rsid w:val="002C5270"/>
    <w:rPr>
      <w:rFonts w:ascii="Courier New" w:hAnsi="Courier New" w:cs="TimesNewRomanPSMT"/>
      <w:b/>
      <w:bCs/>
      <w:sz w:val="20"/>
      <w:lang w:eastAsia="en-US"/>
    </w:rPr>
  </w:style>
  <w:style w:type="character" w:customStyle="1" w:styleId="HeaderChar">
    <w:name w:val="Header Char"/>
    <w:basedOn w:val="DefaultParagraphFont"/>
    <w:link w:val="Header"/>
    <w:uiPriority w:val="99"/>
    <w:rsid w:val="002C5270"/>
    <w:rPr>
      <w:sz w:val="24"/>
      <w:lang w:val="en-US" w:eastAsia="en-US"/>
    </w:rPr>
  </w:style>
  <w:style w:type="paragraph" w:styleId="NoSpacing">
    <w:name w:val="No Spacing"/>
    <w:link w:val="NoSpacingChar"/>
    <w:uiPriority w:val="1"/>
    <w:qFormat/>
    <w:rsid w:val="002C5270"/>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C5270"/>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2C5270"/>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customStyle="1" w:styleId="AppendixHeading4">
    <w:name w:val="Appendix Heading 4"/>
    <w:basedOn w:val="Heading4"/>
    <w:link w:val="AppendixHeading4Char"/>
    <w:qFormat/>
    <w:rsid w:val="00334E2C"/>
    <w:pPr>
      <w:numPr>
        <w:ilvl w:val="0"/>
        <w:numId w:val="0"/>
      </w:numPr>
      <w:tabs>
        <w:tab w:val="clear" w:pos="900"/>
      </w:tabs>
    </w:pPr>
  </w:style>
  <w:style w:type="character" w:customStyle="1" w:styleId="AppendixHeading4Char">
    <w:name w:val="Appendix Heading 4 Char"/>
    <w:basedOn w:val="Heading4Char"/>
    <w:link w:val="AppendixHeading4"/>
    <w:rsid w:val="00334E2C"/>
    <w:rPr>
      <w:rFonts w:ascii="Arial" w:hAnsi="Arial"/>
      <w:b/>
      <w:noProof/>
      <w:kern w:val="28"/>
      <w:sz w:val="24"/>
      <w:lang w:val="en-US" w:eastAsia="en-US"/>
    </w:rPr>
  </w:style>
  <w:style w:type="character" w:customStyle="1" w:styleId="ListChar">
    <w:name w:val="List Char"/>
    <w:link w:val="List"/>
    <w:rsid w:val="00334E2C"/>
    <w:rPr>
      <w:sz w:val="24"/>
      <w:lang w:val="en-US" w:eastAsia="en-US"/>
    </w:rPr>
  </w:style>
  <w:style w:type="paragraph" w:customStyle="1" w:styleId="List1">
    <w:name w:val="List 1"/>
    <w:basedOn w:val="List"/>
    <w:link w:val="List1Char"/>
    <w:qFormat/>
    <w:rsid w:val="00334E2C"/>
  </w:style>
  <w:style w:type="character" w:customStyle="1" w:styleId="List1Char">
    <w:name w:val="List 1 Char"/>
    <w:link w:val="List1"/>
    <w:rsid w:val="00334E2C"/>
    <w:rPr>
      <w:sz w:val="24"/>
      <w:lang w:val="en-US" w:eastAsia="en-US"/>
    </w:rPr>
  </w:style>
  <w:style w:type="character" w:customStyle="1" w:styleId="List2Char">
    <w:name w:val="List 2 Char"/>
    <w:link w:val="List2"/>
    <w:rsid w:val="00334E2C"/>
    <w:rPr>
      <w:sz w:val="24"/>
      <w:lang w:val="en-US" w:eastAsia="en-US"/>
    </w:rPr>
  </w:style>
  <w:style w:type="character" w:customStyle="1" w:styleId="List3Char">
    <w:name w:val="List 3 Char"/>
    <w:link w:val="List3"/>
    <w:rsid w:val="00334E2C"/>
    <w:rPr>
      <w:sz w:val="24"/>
      <w:lang w:val="en-US" w:eastAsia="en-US"/>
    </w:rPr>
  </w:style>
  <w:style w:type="character" w:customStyle="1" w:styleId="List5Char">
    <w:name w:val="List 5 Char"/>
    <w:link w:val="List5"/>
    <w:rsid w:val="00334E2C"/>
    <w:rPr>
      <w:sz w:val="24"/>
      <w:lang w:val="en-US" w:eastAsia="en-US"/>
    </w:rPr>
  </w:style>
  <w:style w:type="character" w:customStyle="1" w:styleId="ListBulletChar">
    <w:name w:val="List Bullet Char"/>
    <w:link w:val="ListBullet"/>
    <w:rsid w:val="00334E2C"/>
    <w:rPr>
      <w:sz w:val="24"/>
      <w:lang w:val="en-US" w:eastAsia="en-US"/>
    </w:rPr>
  </w:style>
  <w:style w:type="paragraph" w:customStyle="1" w:styleId="ListBullet1">
    <w:name w:val="List Bullet 1"/>
    <w:basedOn w:val="ListBullet"/>
    <w:link w:val="ListBullet1Char"/>
    <w:qFormat/>
    <w:rsid w:val="00334E2C"/>
    <w:pPr>
      <w:numPr>
        <w:numId w:val="0"/>
      </w:numPr>
    </w:pPr>
  </w:style>
  <w:style w:type="character" w:customStyle="1" w:styleId="ListBullet1Char">
    <w:name w:val="List Bullet 1 Char"/>
    <w:link w:val="ListBullet1"/>
    <w:rsid w:val="00334E2C"/>
    <w:rPr>
      <w:sz w:val="24"/>
      <w:lang w:val="en-US" w:eastAsia="en-US"/>
    </w:rPr>
  </w:style>
  <w:style w:type="character" w:customStyle="1" w:styleId="ListBullet2Char">
    <w:name w:val="List Bullet 2 Char"/>
    <w:link w:val="ListBullet2"/>
    <w:rsid w:val="00334E2C"/>
    <w:rPr>
      <w:sz w:val="24"/>
      <w:lang w:val="en-US" w:eastAsia="en-US"/>
    </w:rPr>
  </w:style>
  <w:style w:type="character" w:customStyle="1" w:styleId="ListBullet3Char">
    <w:name w:val="List Bullet 3 Char"/>
    <w:link w:val="ListBullet3"/>
    <w:rsid w:val="00334E2C"/>
    <w:rPr>
      <w:sz w:val="24"/>
      <w:lang w:val="en-US" w:eastAsia="en-US"/>
    </w:rPr>
  </w:style>
  <w:style w:type="character" w:customStyle="1" w:styleId="ListContinueChar">
    <w:name w:val="List Continue Char"/>
    <w:link w:val="ListContinue"/>
    <w:uiPriority w:val="99"/>
    <w:rsid w:val="00334E2C"/>
    <w:rPr>
      <w:sz w:val="24"/>
      <w:lang w:val="en-US" w:eastAsia="en-US"/>
    </w:rPr>
  </w:style>
  <w:style w:type="paragraph" w:customStyle="1" w:styleId="ListContinue1">
    <w:name w:val="List Continue 1"/>
    <w:basedOn w:val="ListContinue"/>
    <w:link w:val="ListContinue1Char"/>
    <w:qFormat/>
    <w:rsid w:val="00334E2C"/>
  </w:style>
  <w:style w:type="character" w:customStyle="1" w:styleId="ListContinue1Char">
    <w:name w:val="List Continue 1 Char"/>
    <w:link w:val="ListContinue1"/>
    <w:rsid w:val="00334E2C"/>
    <w:rPr>
      <w:sz w:val="24"/>
      <w:lang w:val="en-US" w:eastAsia="en-US"/>
    </w:rPr>
  </w:style>
  <w:style w:type="paragraph" w:customStyle="1" w:styleId="ListNumber1">
    <w:name w:val="List Number 1"/>
    <w:basedOn w:val="ListNumber"/>
    <w:link w:val="ListNumber1Char"/>
    <w:qFormat/>
    <w:rsid w:val="00334E2C"/>
    <w:pPr>
      <w:numPr>
        <w:numId w:val="0"/>
      </w:numPr>
      <w:contextualSpacing w:val="0"/>
    </w:pPr>
  </w:style>
  <w:style w:type="character" w:customStyle="1" w:styleId="ListNumber1Char">
    <w:name w:val="List Number 1 Char"/>
    <w:link w:val="ListNumber1"/>
    <w:rsid w:val="00334E2C"/>
    <w:rPr>
      <w:sz w:val="24"/>
      <w:lang w:val="en-US" w:eastAsia="en-US"/>
    </w:rPr>
  </w:style>
  <w:style w:type="character" w:customStyle="1" w:styleId="ListNumber2Char">
    <w:name w:val="List Number 2 Char"/>
    <w:link w:val="ListNumber2"/>
    <w:rsid w:val="00334E2C"/>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7838">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84991254">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en.wikipedia.org/wiki/RM-ODP" TargetMode="External"/><Relationship Id="rId26" Type="http://schemas.openxmlformats.org/officeDocument/2006/relationships/image" Target="media/image5.png"/><Relationship Id="rId39" Type="http://schemas.openxmlformats.org/officeDocument/2006/relationships/hyperlink" Target="http://wiki.ihe.net/index.php?title=Healthcare_Provider_Directory" TargetMode="External"/><Relationship Id="rId21" Type="http://schemas.openxmlformats.org/officeDocument/2006/relationships/image" Target="media/image3.png"/><Relationship Id="rId34" Type="http://schemas.openxmlformats.org/officeDocument/2006/relationships/hyperlink" Target="http://wiki.ihe.net/index.php?title=Basic_Patient_Privacy_Consents" TargetMode="External"/><Relationship Id="rId42" Type="http://schemas.openxmlformats.org/officeDocument/2006/relationships/hyperlink" Target="http://wiki.ihe.net/index.php?title=Internet_User_Authorization" TargetMode="External"/><Relationship Id="rId47" Type="http://schemas.openxmlformats.org/officeDocument/2006/relationships/hyperlink" Target="http://wiki.ihe.net/index.php?title=Patient_Demographics_Query_HL7_v3" TargetMode="External"/><Relationship Id="rId50" Type="http://schemas.openxmlformats.org/officeDocument/2006/relationships/hyperlink" Target="http://wiki.ihe.net/index.php?title=Patient_Identifier_Cross_Referencing" TargetMode="External"/><Relationship Id="rId55" Type="http://schemas.openxmlformats.org/officeDocument/2006/relationships/hyperlink" Target="http://wiki.ihe.net/index.php?title=Quality_Measure_Execution-Early_Hearing" TargetMode="External"/><Relationship Id="rId63" Type="http://schemas.openxmlformats.org/officeDocument/2006/relationships/hyperlink" Target="http://wiki.ihe.net/index.php?title=Cross-enterprise_Document_Media_Interchange" TargetMode="External"/><Relationship Id="rId68" Type="http://schemas.openxmlformats.org/officeDocument/2006/relationships/hyperlink" Target="http://wiki.ihe.net/index.php?title=Cross_Enterprise_Document_Sharing" TargetMode="Externa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wiki.ihe.net/index.php?title=Cross_Enterprise_Workflow"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9" Type="http://schemas.openxmlformats.org/officeDocument/2006/relationships/image" Target="media/image7.emf"/><Relationship Id="rId11" Type="http://schemas.openxmlformats.org/officeDocument/2006/relationships/hyperlink" Target="http://ihe.net/Public_Comment/" TargetMode="External"/><Relationship Id="rId24" Type="http://schemas.openxmlformats.org/officeDocument/2006/relationships/hyperlink" Target="http://www.ihe.net/uploadedFiles/Documents/ITI/IHE_ITI_TF_Vol3.pdf" TargetMode="External"/><Relationship Id="rId32" Type="http://schemas.openxmlformats.org/officeDocument/2006/relationships/hyperlink" Target="http://wiki.ihe.net/index.php?title=Audit_Trail_and_Node_Authentication" TargetMode="External"/><Relationship Id="rId37" Type="http://schemas.openxmlformats.org/officeDocument/2006/relationships/hyperlink" Target="http://wiki.ihe.net/index.php?title=Enterprise_User_Authentication" TargetMode="External"/><Relationship Id="rId40" Type="http://schemas.openxmlformats.org/officeDocument/2006/relationships/hyperlink" Target="http://wiki.ihe.net/index.php?title=Healthcare_Provider_Directory" TargetMode="External"/><Relationship Id="rId45" Type="http://schemas.openxmlformats.org/officeDocument/2006/relationships/hyperlink" Target="http://wiki.ihe.net/index.php?title=Multi-Patient_Queries" TargetMode="External"/><Relationship Id="rId53" Type="http://schemas.openxmlformats.org/officeDocument/2006/relationships/hyperlink" Target="http://wiki.ihe.net/index.php?title=Query_for_Existing_Data_Profile" TargetMode="External"/><Relationship Id="rId58" Type="http://schemas.openxmlformats.org/officeDocument/2006/relationships/hyperlink" Target="http://wiki.ihe.net/index.php?title=Retrieve_Information_for_Display" TargetMode="External"/><Relationship Id="rId66" Type="http://schemas.openxmlformats.org/officeDocument/2006/relationships/hyperlink" Target="http://wiki.ihe.net/index.php?title=Cross-enterprise_Document_Reliable_Interchange" TargetMode="External"/><Relationship Id="rId74" Type="http://schemas.openxmlformats.org/officeDocument/2006/relationships/hyperlink" Target="http://wiki.ihe.net/index.php?title=Cross-Enterprise_User_Assertion"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iki.ihe.net/index.php?title=Cross-Community_Patient_Discovery" TargetMode="External"/><Relationship Id="rId10" Type="http://schemas.openxmlformats.org/officeDocument/2006/relationships/hyperlink" Target="http://ihe.net/Technical_Frameworks/" TargetMode="External"/><Relationship Id="rId19" Type="http://schemas.openxmlformats.org/officeDocument/2006/relationships/hyperlink" Target="http://en.wikipedia.org/wiki/Zachman_Framework" TargetMode="External"/><Relationship Id="rId31" Type="http://schemas.openxmlformats.org/officeDocument/2006/relationships/hyperlink" Target="http://wiki.ihe.net/index.php?title=Audit_Trail_and_Node_Authentication" TargetMode="External"/><Relationship Id="rId44" Type="http://schemas.openxmlformats.org/officeDocument/2006/relationships/hyperlink" Target="http://wiki.ihe.net/index.php?title=Mobile_access_to_Health_Documents" TargetMode="External"/><Relationship Id="rId52" Type="http://schemas.openxmlformats.org/officeDocument/2006/relationships/hyperlink" Target="http://wiki.ihe.net/index.php?title=Personnel_White_Pages" TargetMode="External"/><Relationship Id="rId60" Type="http://schemas.openxmlformats.org/officeDocument/2006/relationships/hyperlink" Target="http://wiki.ihe.net/index.php?title=Cross-Community_Access" TargetMode="External"/><Relationship Id="rId65" Type="http://schemas.openxmlformats.org/officeDocument/2006/relationships/hyperlink" Target="http://wiki.ihe.net/index.php?title=Cross-enterprise_Document_Reliable_Interchange" TargetMode="External"/><Relationship Id="rId73" Type="http://schemas.openxmlformats.org/officeDocument/2006/relationships/hyperlink" Target="http://wiki.ihe.net/index.php?title=Cross-Enterprise_User_Assertion" TargetMode="External"/><Relationship Id="rId78"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ihe.net/IHE_Domains/" TargetMode="External"/><Relationship Id="rId22" Type="http://schemas.openxmlformats.org/officeDocument/2006/relationships/hyperlink" Target="http://www.ihe.net/Technical_Framework/upload/IHE_ITI_Whitepaper_Security_Cookbook_2008-11-10.pdf" TargetMode="External"/><Relationship Id="rId27" Type="http://schemas.openxmlformats.org/officeDocument/2006/relationships/image" Target="media/image6.png"/><Relationship Id="rId30" Type="http://schemas.openxmlformats.org/officeDocument/2006/relationships/hyperlink" Target="http://www.anymedicalsystemsco.com/ihe" TargetMode="External"/><Relationship Id="rId35" Type="http://schemas.openxmlformats.org/officeDocument/2006/relationships/hyperlink" Target="http://wiki.ihe.net/index.php?title=Data_Element_Exchange" TargetMode="External"/><Relationship Id="rId43" Type="http://schemas.openxmlformats.org/officeDocument/2006/relationships/hyperlink" Target="http://wiki.ihe.net/index.php?title=Mobile_access_to_Health_Documents" TargetMode="External"/><Relationship Id="rId48" Type="http://schemas.openxmlformats.org/officeDocument/2006/relationships/hyperlink" Target="http://wiki.ihe.net/index.php?title=Patient_Demographics_Query" TargetMode="External"/><Relationship Id="rId56" Type="http://schemas.openxmlformats.org/officeDocument/2006/relationships/hyperlink" Target="http://wiki.ihe.net/index.php?title=Quality_Measure_Execution-Early_Hearing" TargetMode="External"/><Relationship Id="rId64" Type="http://schemas.openxmlformats.org/officeDocument/2006/relationships/hyperlink" Target="http://wiki.ihe.net/index.php?title=Cross-enterprise_Document_Media_Interchange" TargetMode="External"/><Relationship Id="rId69" Type="http://schemas.openxmlformats.org/officeDocument/2006/relationships/hyperlink" Target="http://wiki.ihe.net/index.php?title=Cross-enterprise_Sharing_of_Scanned_Documents" TargetMode="External"/><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wiki.ihe.net/index.php?title=Personnel_White_Pages" TargetMode="External"/><Relationship Id="rId72" Type="http://schemas.openxmlformats.org/officeDocument/2006/relationships/hyperlink" Target="http://wiki.ihe.net/index.php?title=Cross_Enterprise_Workflow"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www.ihe.net/Technical_Frameworks/" TargetMode="External"/><Relationship Id="rId25" Type="http://schemas.openxmlformats.org/officeDocument/2006/relationships/image" Target="media/image4.png"/><Relationship Id="rId33" Type="http://schemas.openxmlformats.org/officeDocument/2006/relationships/hyperlink" Target="http://wiki.ihe.net/index.php?title=Basic_Patient_Privacy_Consents" TargetMode="External"/><Relationship Id="rId38" Type="http://schemas.openxmlformats.org/officeDocument/2006/relationships/hyperlink" Target="http://wiki.ihe.net/index.php?title=Enterprise_User_Authentication" TargetMode="External"/><Relationship Id="rId46" Type="http://schemas.openxmlformats.org/officeDocument/2006/relationships/hyperlink" Target="http://wiki.ihe.net/index.php?title=Multi-Patient_Queries" TargetMode="External"/><Relationship Id="rId59" Type="http://schemas.openxmlformats.org/officeDocument/2006/relationships/hyperlink" Target="http://wiki.ihe.net/index.php?title=Cross-Community_Access" TargetMode="External"/><Relationship Id="rId67" Type="http://schemas.openxmlformats.org/officeDocument/2006/relationships/hyperlink" Target="http://wiki.ihe.net/index.php?title=Cross_Enterprise_Document_Sharing" TargetMode="External"/><Relationship Id="rId20" Type="http://schemas.openxmlformats.org/officeDocument/2006/relationships/image" Target="media/image2.jpeg"/><Relationship Id="rId41" Type="http://schemas.openxmlformats.org/officeDocument/2006/relationships/hyperlink" Target="http://wiki.ihe.net/index.php?title=Internet_User_Authorization" TargetMode="External"/><Relationship Id="rId54" Type="http://schemas.openxmlformats.org/officeDocument/2006/relationships/hyperlink" Target="http://wiki.ihe.net/index.php?title=Query_for_Existing_Data_Profile" TargetMode="External"/><Relationship Id="rId62" Type="http://schemas.openxmlformats.org/officeDocument/2006/relationships/hyperlink" Target="http://wiki.ihe.net/index.php?title=Cross-Community_Patient_Discovery" TargetMode="External"/><Relationship Id="rId70" Type="http://schemas.openxmlformats.org/officeDocument/2006/relationships/hyperlink" Target="http://wiki.ihe.net/index.php?title=Cross-enterprise_Sharing_of_Scanned_Documents"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www.ihe.net/Technical_Framework/upload/IHE_ITI_TF_WhitePaper_AccessControl_2009-09-28.pdf" TargetMode="External"/><Relationship Id="rId28" Type="http://schemas.openxmlformats.org/officeDocument/2006/relationships/hyperlink" Target="http://www.ihe.net/Technical_Framework/upload/IHE_ITI_TF_WhitePaper_AccessControl_2009-09-28.pdf" TargetMode="External"/><Relationship Id="rId36" Type="http://schemas.openxmlformats.org/officeDocument/2006/relationships/hyperlink" Target="http://wiki.ihe.net/index.php?title=Data_Element_Exchange" TargetMode="External"/><Relationship Id="rId49" Type="http://schemas.openxmlformats.org/officeDocument/2006/relationships/hyperlink" Target="http://wiki.ihe.net/index.php?title=Patient_Identifier_Cross-Reference_HL7_v3" TargetMode="External"/><Relationship Id="rId57" Type="http://schemas.openxmlformats.org/officeDocument/2006/relationships/hyperlink" Target="http://wiki.ihe.net/index.php?title=Retrieve_Information_for_Displa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federalregister.gov/articles/2012/09/04/2012-20982/health-information-technology-standards-implementation-specifications-and-certification-criteria-for" TargetMode="External"/><Relationship Id="rId3" Type="http://schemas.openxmlformats.org/officeDocument/2006/relationships/hyperlink" Target="http://www.ihe.net/Technical_Framework/upload/IHE_ITI_TF_Rev8-0_Vol3_FT_2011-08-19.pdf" TargetMode="External"/><Relationship Id="rId7" Type="http://schemas.openxmlformats.org/officeDocument/2006/relationships/hyperlink" Target="http://www.ihe.net/Technical_Framework/upload/IHE_ITI_TF_Rev8-0_Vol3_FT_2011-08-19.pdf" TargetMode="External"/><Relationship Id="rId2" Type="http://schemas.openxmlformats.org/officeDocument/2006/relationships/hyperlink" Target="http://wiki.directproject.org/" TargetMode="External"/><Relationship Id="rId1" Type="http://schemas.openxmlformats.org/officeDocument/2006/relationships/hyperlink" Target="http://commons.wikimedia.org/wiki/User:Mdd" TargetMode="External"/><Relationship Id="rId6" Type="http://schemas.openxmlformats.org/officeDocument/2006/relationships/hyperlink" Target="http://www.ihe.net/Technical_Framework/upload/IHE_ITI_TF_Rev8-0_Vol3_FT_2011-08-19.pdf" TargetMode="External"/><Relationship Id="rId5" Type="http://schemas.openxmlformats.org/officeDocument/2006/relationships/hyperlink" Target="http://www.ihe.net/Technical_Framework/upload/IHE_ITI_TF_Rev8-0_Vol3_FT_2011-08-19.pdf" TargetMode="External"/><Relationship Id="rId4" Type="http://schemas.openxmlformats.org/officeDocument/2006/relationships/hyperlink" Target="http://www.ihe.net/Technical_Framework/upload/IHE_ITI_TF_Rev8-0_Vol3_FT_2011-08-19.pdf" TargetMode="External"/><Relationship Id="rId9" Type="http://schemas.openxmlformats.org/officeDocument/2006/relationships/hyperlink" Target="http://www.ecfr.gov/cgi-bin/text-idx?c=ecfr&amp;SID=9d44a43faa41627b6ac100e53415884d&amp;rgn=div8&amp;view=text&amp;node=45:1.0.1.4.80.3.27.5&amp;idno=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2531-4026-4619-8283-00C1673A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16420</Words>
  <Characters>93597</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IHE_PCC_White_Paper_DAF_Rev1.0_2014-03-xx</vt:lpstr>
    </vt:vector>
  </TitlesOfParts>
  <Company>IHE</Company>
  <LinksUpToDate>false</LinksUpToDate>
  <CharactersWithSpaces>109798</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IHE_PCC_White_Paper_DAF_Rev1.0_2014-03-xx</dc:title>
  <dc:subject>IHE PCC Data Access Framework White Paper</dc:subject>
  <dc:creator>IHE PCC Technical Committee</dc:creator>
  <cp:keywords>IHE White Paper</cp:keywords>
  <cp:lastModifiedBy>Emma</cp:lastModifiedBy>
  <cp:revision>2</cp:revision>
  <cp:lastPrinted>2010-10-15T04:20:00Z</cp:lastPrinted>
  <dcterms:created xsi:type="dcterms:W3CDTF">2014-04-30T18:49:00Z</dcterms:created>
  <dcterms:modified xsi:type="dcterms:W3CDTF">2014-04-30T18:49:00Z</dcterms:modified>
  <cp:category>IHE White Paper</cp:category>
</cp:coreProperties>
</file>