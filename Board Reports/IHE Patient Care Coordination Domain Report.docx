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A8D0D19" w14:textId="77777777" w:rsidR="003A3569" w:rsidRDefault="0017726D">
      <w:pPr>
        <w:pStyle w:val="Title"/>
        <w:rPr>
          <w:sz w:val="40"/>
          <w:szCs w:val="40"/>
        </w:rPr>
      </w:pPr>
      <w:bookmarkStart w:id="0" w:name="_gjdgxs" w:colFirst="0" w:colLast="0"/>
      <w:bookmarkEnd w:id="0"/>
      <w:r>
        <w:rPr>
          <w:sz w:val="40"/>
          <w:szCs w:val="40"/>
        </w:rPr>
        <w:t>Board Report: IHE Patient Care Coordination Domain</w:t>
      </w:r>
    </w:p>
    <w:p w14:paraId="403C718B" w14:textId="77777777" w:rsidR="003A3569" w:rsidRDefault="0017726D">
      <w:pPr>
        <w:spacing w:after="80"/>
      </w:pPr>
      <w:r>
        <w:rPr>
          <w:b/>
          <w:u w:val="single"/>
        </w:rPr>
        <w:t>Sponsors:</w:t>
      </w:r>
    </w:p>
    <w:p w14:paraId="69DCA5D4" w14:textId="77777777" w:rsidR="003A3569" w:rsidRDefault="0017726D">
      <w:pPr>
        <w:numPr>
          <w:ilvl w:val="0"/>
          <w:numId w:val="3"/>
        </w:numPr>
      </w:pPr>
      <w:r>
        <w:t>Health Information Management Systems Society (HIMSS)</w:t>
      </w:r>
    </w:p>
    <w:p w14:paraId="50D2A908" w14:textId="77777777" w:rsidR="003A3569" w:rsidRDefault="0017726D">
      <w:pPr>
        <w:numPr>
          <w:ilvl w:val="0"/>
          <w:numId w:val="3"/>
        </w:numPr>
      </w:pPr>
      <w:r>
        <w:t>American College of Physicians (ACP)</w:t>
      </w:r>
    </w:p>
    <w:p w14:paraId="3CAB6AC7" w14:textId="77777777" w:rsidR="003A3569" w:rsidRDefault="0017726D">
      <w:pPr>
        <w:spacing w:after="80"/>
      </w:pPr>
      <w:r>
        <w:rPr>
          <w:b/>
          <w:u w:val="single"/>
        </w:rPr>
        <w:t xml:space="preserve">Leadership: </w:t>
      </w:r>
    </w:p>
    <w:p w14:paraId="172C2A17" w14:textId="77777777" w:rsidR="003A3569" w:rsidRDefault="0017726D">
      <w:pPr>
        <w:numPr>
          <w:ilvl w:val="0"/>
          <w:numId w:val="3"/>
        </w:numPr>
      </w:pPr>
      <w:r>
        <w:t xml:space="preserve">Secretariat: </w:t>
      </w:r>
      <w:r>
        <w:tab/>
      </w:r>
      <w:r>
        <w:tab/>
      </w:r>
      <w:r>
        <w:tab/>
      </w:r>
      <w:r>
        <w:tab/>
        <w:t>Sarah Bell, HIMSS (</w:t>
      </w:r>
      <w:hyperlink r:id="rId7" w:history="1">
        <w:r w:rsidR="008553F5" w:rsidRPr="00D95BC0">
          <w:rPr>
            <w:rStyle w:val="Hyperlink"/>
          </w:rPr>
          <w:t>sarah.bell@himss.org</w:t>
        </w:r>
      </w:hyperlink>
      <w:r>
        <w:t>)</w:t>
      </w:r>
    </w:p>
    <w:p w14:paraId="14576703" w14:textId="436B494A" w:rsidR="003A3569" w:rsidRDefault="0017726D">
      <w:pPr>
        <w:numPr>
          <w:ilvl w:val="0"/>
          <w:numId w:val="2"/>
        </w:numPr>
      </w:pPr>
      <w:r>
        <w:t xml:space="preserve">Board Representative:  </w:t>
      </w:r>
      <w:r>
        <w:tab/>
      </w:r>
      <w:r>
        <w:tab/>
        <w:t xml:space="preserve">Tone Southerland, </w:t>
      </w:r>
      <w:proofErr w:type="spellStart"/>
      <w:r w:rsidR="008553F5">
        <w:t>OneRecord</w:t>
      </w:r>
      <w:proofErr w:type="spellEnd"/>
    </w:p>
    <w:p w14:paraId="78178978" w14:textId="1C0946F8" w:rsidR="003A3569" w:rsidRDefault="0017726D">
      <w:pPr>
        <w:numPr>
          <w:ilvl w:val="0"/>
          <w:numId w:val="2"/>
        </w:numPr>
      </w:pPr>
      <w:r>
        <w:t>Committee Co-chair:</w:t>
      </w:r>
      <w:r>
        <w:tab/>
      </w:r>
      <w:r>
        <w:tab/>
      </w:r>
      <w:r>
        <w:tab/>
      </w:r>
      <w:r w:rsidR="00E45702">
        <w:t xml:space="preserve">Andrea </w:t>
      </w:r>
      <w:proofErr w:type="spellStart"/>
      <w:r w:rsidR="00E45702">
        <w:t>Fo</w:t>
      </w:r>
      <w:r w:rsidR="00076305">
        <w:t>u</w:t>
      </w:r>
      <w:r w:rsidR="00E45702">
        <w:t>rquet</w:t>
      </w:r>
      <w:proofErr w:type="spellEnd"/>
      <w:r>
        <w:t xml:space="preserve">, </w:t>
      </w:r>
      <w:proofErr w:type="spellStart"/>
      <w:r w:rsidR="00E45702">
        <w:t>eHealthSign</w:t>
      </w:r>
      <w:proofErr w:type="spellEnd"/>
    </w:p>
    <w:p w14:paraId="3A01C751" w14:textId="77777777" w:rsidR="003A3569" w:rsidRDefault="0017726D">
      <w:pPr>
        <w:numPr>
          <w:ilvl w:val="0"/>
          <w:numId w:val="3"/>
        </w:numPr>
      </w:pPr>
      <w:r>
        <w:t>Committee Co-chair:</w:t>
      </w:r>
      <w:r>
        <w:tab/>
      </w:r>
      <w:r>
        <w:tab/>
      </w:r>
      <w:r>
        <w:tab/>
        <w:t>Emma Jones, Allscripts</w:t>
      </w:r>
    </w:p>
    <w:p w14:paraId="7AB34546" w14:textId="7879F7EA" w:rsidR="003A3569" w:rsidRDefault="003A3569" w:rsidP="00424CF4"/>
    <w:p w14:paraId="4A757528" w14:textId="77777777" w:rsidR="003A3569" w:rsidRDefault="0017726D">
      <w:pPr>
        <w:spacing w:after="80"/>
      </w:pPr>
      <w:bookmarkStart w:id="1" w:name="_30j0zll" w:colFirst="0" w:colLast="0"/>
      <w:bookmarkEnd w:id="1"/>
      <w:r>
        <w:rPr>
          <w:b/>
          <w:u w:val="single"/>
        </w:rPr>
        <w:t>Membership Rosters:</w:t>
      </w:r>
    </w:p>
    <w:p w14:paraId="171C5A92" w14:textId="0B03BBCC" w:rsidR="003A3569" w:rsidRDefault="009334F1">
      <w:pPr>
        <w:numPr>
          <w:ilvl w:val="0"/>
          <w:numId w:val="2"/>
        </w:numPr>
      </w:pPr>
      <w:hyperlink r:id="rId8" w:anchor="gid=0">
        <w:r w:rsidR="0017726D">
          <w:rPr>
            <w:color w:val="0000FF"/>
            <w:u w:val="single"/>
          </w:rPr>
          <w:t>Combined Planning and Technical Committee Roster</w:t>
        </w:r>
      </w:hyperlink>
    </w:p>
    <w:p w14:paraId="35CB611E" w14:textId="77777777" w:rsidR="003A3569" w:rsidRDefault="0017726D">
      <w:r>
        <w:fldChar w:fldCharType="begin"/>
      </w:r>
      <w:r>
        <w:instrText xml:space="preserve"> HYPERLINK "ftp://ftp.ihe.net/ROSTERS/2016%20PCC%20Roster.xlsx" </w:instrText>
      </w:r>
      <w:r>
        <w:fldChar w:fldCharType="separate"/>
      </w:r>
    </w:p>
    <w:p w14:paraId="565979B7" w14:textId="77777777" w:rsidR="003A3569" w:rsidRDefault="0017726D">
      <w:pPr>
        <w:spacing w:after="80"/>
      </w:pPr>
      <w:r>
        <w:fldChar w:fldCharType="end"/>
      </w:r>
      <w:r>
        <w:rPr>
          <w:b/>
          <w:u w:val="single"/>
        </w:rPr>
        <w:t>Vision and Mission Statements:</w:t>
      </w:r>
    </w:p>
    <w:p w14:paraId="419F35B3" w14:textId="77777777" w:rsidR="003A3569" w:rsidRDefault="0017726D">
      <w:pPr>
        <w:numPr>
          <w:ilvl w:val="0"/>
          <w:numId w:val="9"/>
        </w:numPr>
        <w:spacing w:after="80"/>
      </w:pPr>
      <w:r>
        <w:t xml:space="preserve">The </w:t>
      </w:r>
      <w:r>
        <w:rPr>
          <w:b/>
          <w:u w:val="single"/>
        </w:rPr>
        <w:t>Vision</w:t>
      </w:r>
      <w:r>
        <w:t xml:space="preserve"> of PCC is to continually improve patient outcomes through the use of technology connecting patients and their care providers across healthcare disciplines and care paths. </w:t>
      </w:r>
    </w:p>
    <w:p w14:paraId="13DBF42A" w14:textId="77777777" w:rsidR="003A3569" w:rsidRDefault="0017726D">
      <w:pPr>
        <w:numPr>
          <w:ilvl w:val="0"/>
          <w:numId w:val="9"/>
        </w:numPr>
        <w:spacing w:after="80"/>
      </w:pPr>
      <w:r>
        <w:t xml:space="preserve">The </w:t>
      </w:r>
      <w:r>
        <w:rPr>
          <w:b/>
          <w:u w:val="single"/>
        </w:rPr>
        <w:t>Mission</w:t>
      </w:r>
      <w:r>
        <w:t xml:space="preserve"> of PCC is to develop and maintain interoperability profiles to support coordination of care for patients where care crosses providers, patient conditions, and health concerns.</w:t>
      </w:r>
    </w:p>
    <w:p w14:paraId="7832A474" w14:textId="77777777" w:rsidR="003A3569" w:rsidRDefault="0017726D">
      <w:pPr>
        <w:spacing w:after="80"/>
      </w:pPr>
      <w:r>
        <w:rPr>
          <w:b/>
          <w:u w:val="single"/>
        </w:rPr>
        <w:t xml:space="preserve">Activity: </w:t>
      </w:r>
    </w:p>
    <w:p w14:paraId="49DBF4FE" w14:textId="77777777" w:rsidR="00E45702" w:rsidRDefault="00E45702">
      <w:pPr>
        <w:rPr>
          <w:b/>
        </w:rPr>
      </w:pPr>
      <w:r>
        <w:rPr>
          <w:b/>
        </w:rPr>
        <w:t>2020 Activity</w:t>
      </w:r>
    </w:p>
    <w:p w14:paraId="1652A20C" w14:textId="77777777" w:rsidR="00921C1B" w:rsidRDefault="00921C1B" w:rsidP="00E45702">
      <w:pPr>
        <w:pStyle w:val="ListParagraph"/>
        <w:numPr>
          <w:ilvl w:val="0"/>
          <w:numId w:val="11"/>
        </w:numPr>
      </w:pPr>
      <w:r>
        <w:t xml:space="preserve">PCC published </w:t>
      </w:r>
      <w:r w:rsidR="00BC43EB">
        <w:t>3</w:t>
      </w:r>
      <w:r>
        <w:t xml:space="preserve"> </w:t>
      </w:r>
      <w:r w:rsidR="00BC43EB">
        <w:t xml:space="preserve">new </w:t>
      </w:r>
      <w:r>
        <w:t>profiles in 2020</w:t>
      </w:r>
    </w:p>
    <w:p w14:paraId="7B1F5DCE" w14:textId="77777777" w:rsidR="00E45702" w:rsidRDefault="00DB1AEC" w:rsidP="00E45702">
      <w:pPr>
        <w:pStyle w:val="ListParagraph"/>
        <w:numPr>
          <w:ilvl w:val="0"/>
          <w:numId w:val="11"/>
        </w:numPr>
      </w:pPr>
      <w:r>
        <w:t>International Patient Summary (</w:t>
      </w:r>
      <w:r w:rsidR="00E45702" w:rsidRPr="00424CF4">
        <w:t>IPS</w:t>
      </w:r>
      <w:r>
        <w:t>)</w:t>
      </w:r>
      <w:r w:rsidR="00E45702" w:rsidRPr="00424CF4">
        <w:t xml:space="preserve"> Published</w:t>
      </w:r>
      <w:r>
        <w:t xml:space="preserve"> – includes </w:t>
      </w:r>
      <w:r w:rsidR="001D475D">
        <w:t>CDA and FHIR</w:t>
      </w:r>
      <w:r>
        <w:t xml:space="preserve"> templates</w:t>
      </w:r>
    </w:p>
    <w:p w14:paraId="7D5E918E" w14:textId="77777777" w:rsidR="00E45702" w:rsidRDefault="00DB1AEC" w:rsidP="00E45702">
      <w:pPr>
        <w:pStyle w:val="ListParagraph"/>
        <w:numPr>
          <w:ilvl w:val="0"/>
          <w:numId w:val="11"/>
        </w:numPr>
      </w:pPr>
      <w:r w:rsidRPr="00424CF4">
        <w:t xml:space="preserve">A total of 19 </w:t>
      </w:r>
      <w:r w:rsidR="00E45702" w:rsidRPr="00DB1AEC">
        <w:t>Change Proposal</w:t>
      </w:r>
      <w:r w:rsidRPr="00424CF4">
        <w:t>s were processed in 2020</w:t>
      </w:r>
    </w:p>
    <w:p w14:paraId="3003002E" w14:textId="77777777" w:rsidR="008B5FB8" w:rsidRDefault="008B5FB8" w:rsidP="00E45702">
      <w:pPr>
        <w:pStyle w:val="ListParagraph"/>
        <w:numPr>
          <w:ilvl w:val="0"/>
          <w:numId w:val="11"/>
        </w:numPr>
      </w:pPr>
      <w:r>
        <w:t>Efforts were made (and some are still underway) to update FHIR-based PCC profiles to R4</w:t>
      </w:r>
    </w:p>
    <w:p w14:paraId="7E2AA778" w14:textId="77777777" w:rsidR="00046CDE" w:rsidRPr="00424CF4" w:rsidRDefault="009C1D56" w:rsidP="00076305">
      <w:pPr>
        <w:pStyle w:val="ListParagraph"/>
        <w:numPr>
          <w:ilvl w:val="1"/>
          <w:numId w:val="11"/>
        </w:numPr>
      </w:pPr>
      <w:r>
        <w:t xml:space="preserve">4 profiles using </w:t>
      </w:r>
      <w:r w:rsidR="00E76BAD" w:rsidRPr="00424CF4">
        <w:t xml:space="preserve">HL7 </w:t>
      </w:r>
      <w:r w:rsidR="00046CDE" w:rsidRPr="00424CF4">
        <w:t xml:space="preserve">FHIR R4: </w:t>
      </w:r>
      <w:r w:rsidR="00E76BAD" w:rsidRPr="00424CF4">
        <w:tab/>
      </w:r>
      <w:r w:rsidR="00046CDE" w:rsidRPr="00424CF4">
        <w:t xml:space="preserve">ACDC, DCP, IPS, </w:t>
      </w:r>
      <w:proofErr w:type="spellStart"/>
      <w:r w:rsidR="00046CDE" w:rsidRPr="00424CF4">
        <w:t>QEDm</w:t>
      </w:r>
      <w:proofErr w:type="spellEnd"/>
    </w:p>
    <w:p w14:paraId="4567A0BA" w14:textId="77777777" w:rsidR="00046CDE" w:rsidRPr="00424CF4" w:rsidRDefault="009C1D56" w:rsidP="00076305">
      <w:pPr>
        <w:pStyle w:val="ListParagraph"/>
        <w:numPr>
          <w:ilvl w:val="1"/>
          <w:numId w:val="11"/>
        </w:numPr>
      </w:pPr>
      <w:r>
        <w:t xml:space="preserve">4 profiles using </w:t>
      </w:r>
      <w:r w:rsidR="00E76BAD" w:rsidRPr="00424CF4">
        <w:t xml:space="preserve">HL7 FHIR STU3: </w:t>
      </w:r>
      <w:r w:rsidR="00E76BAD" w:rsidRPr="00424CF4">
        <w:tab/>
        <w:t>DCTM, PMDT,</w:t>
      </w:r>
      <w:r w:rsidR="00390964" w:rsidRPr="00390964">
        <w:t xml:space="preserve"> </w:t>
      </w:r>
      <w:r w:rsidR="00390964" w:rsidRPr="00A869B0">
        <w:t>PCS</w:t>
      </w:r>
      <w:r w:rsidR="00412C78">
        <w:t>*</w:t>
      </w:r>
      <w:r w:rsidR="00390964" w:rsidRPr="00A869B0">
        <w:t xml:space="preserve">, </w:t>
      </w:r>
      <w:r w:rsidR="00E76BAD" w:rsidRPr="00424CF4">
        <w:t>RIPT</w:t>
      </w:r>
      <w:r w:rsidR="00412C78">
        <w:t>*</w:t>
      </w:r>
    </w:p>
    <w:p w14:paraId="338DDC68" w14:textId="77777777" w:rsidR="00076305" w:rsidRPr="00412C78" w:rsidRDefault="00412C78" w:rsidP="00412C78">
      <w:pPr>
        <w:pStyle w:val="ListParagraph"/>
        <w:numPr>
          <w:ilvl w:val="1"/>
          <w:numId w:val="11"/>
        </w:numPr>
      </w:pPr>
      <w:r>
        <w:t xml:space="preserve">3 profiles </w:t>
      </w:r>
      <w:r w:rsidR="00E76BAD" w:rsidRPr="00424CF4">
        <w:t>HL7 FHIR DSTU2:</w:t>
      </w:r>
      <w:r w:rsidR="00E76BAD" w:rsidRPr="00424CF4">
        <w:tab/>
        <w:t>RECON, GAO, CMAP</w:t>
      </w:r>
      <w:r>
        <w:t>**</w:t>
      </w:r>
    </w:p>
    <w:p w14:paraId="644D5DA4" w14:textId="77777777" w:rsidR="00076305" w:rsidRPr="00DB1AEC" w:rsidRDefault="00412C78" w:rsidP="00424CF4">
      <w:pPr>
        <w:pStyle w:val="ListParagraph"/>
        <w:numPr>
          <w:ilvl w:val="1"/>
          <w:numId w:val="11"/>
        </w:numPr>
      </w:pPr>
      <w:r>
        <w:t>* R4 in progress; **deprecated</w:t>
      </w:r>
    </w:p>
    <w:p w14:paraId="070E50F2" w14:textId="77777777" w:rsidR="001D475D" w:rsidRDefault="00DA5427" w:rsidP="001D475D">
      <w:pPr>
        <w:pStyle w:val="ListParagraph"/>
        <w:numPr>
          <w:ilvl w:val="0"/>
          <w:numId w:val="11"/>
        </w:numPr>
      </w:pPr>
      <w:r>
        <w:t>Ongoing work to a</w:t>
      </w:r>
      <w:r w:rsidR="001D475D">
        <w:t xml:space="preserve">lign EMS profiles to </w:t>
      </w:r>
      <w:r>
        <w:t>International Patient Summary (</w:t>
      </w:r>
      <w:r w:rsidR="001D475D">
        <w:t>IPS</w:t>
      </w:r>
      <w:r>
        <w:t>) profile</w:t>
      </w:r>
    </w:p>
    <w:p w14:paraId="4B440AC3" w14:textId="77777777" w:rsidR="001D475D" w:rsidRDefault="001D475D" w:rsidP="001D475D">
      <w:pPr>
        <w:pStyle w:val="ListParagraph"/>
        <w:numPr>
          <w:ilvl w:val="0"/>
          <w:numId w:val="11"/>
        </w:numPr>
      </w:pPr>
      <w:r>
        <w:t>Collapsed tech</w:t>
      </w:r>
      <w:r w:rsidR="00DA5427">
        <w:t>nical</w:t>
      </w:r>
      <w:r>
        <w:t xml:space="preserve"> and pla</w:t>
      </w:r>
      <w:r w:rsidR="00DA5427">
        <w:t>n</w:t>
      </w:r>
      <w:r>
        <w:t>n</w:t>
      </w:r>
      <w:r w:rsidR="00DA5427">
        <w:t>ing</w:t>
      </w:r>
      <w:r>
        <w:t xml:space="preserve"> committees into a single committee. Restructuring </w:t>
      </w:r>
      <w:r w:rsidR="00DA5427">
        <w:t xml:space="preserve">of </w:t>
      </w:r>
      <w:r>
        <w:t>working schedules and relationships with other IHE domains</w:t>
      </w:r>
      <w:r w:rsidR="00DA5427">
        <w:t xml:space="preserve"> has been completed</w:t>
      </w:r>
      <w:r>
        <w:t xml:space="preserve"> (ITI, QRPH) in response to decreased industry/volunteer engagement (</w:t>
      </w:r>
      <w:r w:rsidR="00DA5427">
        <w:t xml:space="preserve">due at least in part to the global </w:t>
      </w:r>
      <w:proofErr w:type="spellStart"/>
      <w:r>
        <w:t>Covid</w:t>
      </w:r>
      <w:proofErr w:type="spellEnd"/>
      <w:r>
        <w:t xml:space="preserve"> </w:t>
      </w:r>
      <w:r w:rsidR="00DA5427">
        <w:t>p</w:t>
      </w:r>
      <w:r>
        <w:t>andemic)</w:t>
      </w:r>
    </w:p>
    <w:p w14:paraId="0C5DB32F" w14:textId="77777777" w:rsidR="001D475D" w:rsidRDefault="00DA5427" w:rsidP="001D475D">
      <w:pPr>
        <w:pStyle w:val="ListParagraph"/>
        <w:numPr>
          <w:ilvl w:val="0"/>
          <w:numId w:val="11"/>
        </w:numPr>
      </w:pPr>
      <w:proofErr w:type="spellStart"/>
      <w:r>
        <w:t>Github</w:t>
      </w:r>
      <w:proofErr w:type="spellEnd"/>
      <w:r>
        <w:t xml:space="preserve"> is replacing use of the FTP server in alignment with what’s happening in other IHE domains</w:t>
      </w:r>
    </w:p>
    <w:p w14:paraId="01AFCB79" w14:textId="77777777" w:rsidR="001D475D" w:rsidRPr="00E45702" w:rsidRDefault="00DA5427" w:rsidP="00424CF4">
      <w:pPr>
        <w:pStyle w:val="ListParagraph"/>
        <w:numPr>
          <w:ilvl w:val="0"/>
          <w:numId w:val="11"/>
        </w:numPr>
      </w:pPr>
      <w:proofErr w:type="spellStart"/>
      <w:r>
        <w:t>Github</w:t>
      </w:r>
      <w:proofErr w:type="spellEnd"/>
      <w:r>
        <w:t xml:space="preserve"> FHIR Profile publication automation is in </w:t>
      </w:r>
      <w:r w:rsidR="00412C78">
        <w:t>progress</w:t>
      </w:r>
    </w:p>
    <w:p w14:paraId="501D99AD" w14:textId="77777777" w:rsidR="00E45702" w:rsidRDefault="00E45702">
      <w:pPr>
        <w:rPr>
          <w:b/>
        </w:rPr>
      </w:pPr>
    </w:p>
    <w:p w14:paraId="1A9D6EF3" w14:textId="77777777" w:rsidR="00E45702" w:rsidRDefault="00E45702">
      <w:pPr>
        <w:rPr>
          <w:b/>
        </w:rPr>
      </w:pPr>
      <w:r>
        <w:rPr>
          <w:b/>
        </w:rPr>
        <w:t>2019 Activity</w:t>
      </w:r>
    </w:p>
    <w:p w14:paraId="24B61661" w14:textId="77777777" w:rsidR="00921C1B" w:rsidRDefault="00921C1B" w:rsidP="00E45702">
      <w:pPr>
        <w:pStyle w:val="ListParagraph"/>
        <w:numPr>
          <w:ilvl w:val="0"/>
          <w:numId w:val="11"/>
        </w:numPr>
      </w:pPr>
      <w:r w:rsidRPr="00BC43EB">
        <w:t xml:space="preserve">PCC published </w:t>
      </w:r>
      <w:r w:rsidR="00BC43EB" w:rsidRPr="00424CF4">
        <w:t>1</w:t>
      </w:r>
      <w:r>
        <w:t xml:space="preserve"> </w:t>
      </w:r>
      <w:r w:rsidR="00BC43EB">
        <w:t xml:space="preserve">new </w:t>
      </w:r>
      <w:r>
        <w:t>profile in 2019</w:t>
      </w:r>
    </w:p>
    <w:p w14:paraId="78854041" w14:textId="77777777" w:rsidR="00E45702" w:rsidRDefault="001D475D" w:rsidP="00E45702">
      <w:pPr>
        <w:pStyle w:val="ListParagraph"/>
        <w:numPr>
          <w:ilvl w:val="0"/>
          <w:numId w:val="11"/>
        </w:numPr>
      </w:pPr>
      <w:r>
        <w:t>Moved to a continuous cycle publication</w:t>
      </w:r>
    </w:p>
    <w:p w14:paraId="2AFF0695" w14:textId="77777777" w:rsidR="001D475D" w:rsidRDefault="001D475D" w:rsidP="00E45702">
      <w:pPr>
        <w:pStyle w:val="ListParagraph"/>
        <w:numPr>
          <w:ilvl w:val="0"/>
          <w:numId w:val="11"/>
        </w:numPr>
      </w:pPr>
      <w:r>
        <w:t>Process change moving away from FTP and onto Google sheets – for rosters, change proposals</w:t>
      </w:r>
    </w:p>
    <w:p w14:paraId="14AC5D78" w14:textId="77777777" w:rsidR="00DA5427" w:rsidRPr="00DB1AEC" w:rsidRDefault="00DB1AEC" w:rsidP="00E45702">
      <w:pPr>
        <w:pStyle w:val="ListParagraph"/>
        <w:numPr>
          <w:ilvl w:val="0"/>
          <w:numId w:val="11"/>
        </w:numPr>
      </w:pPr>
      <w:r w:rsidRPr="00424CF4">
        <w:t>A total of 5 Change Proposals were processed in 2019</w:t>
      </w:r>
    </w:p>
    <w:p w14:paraId="338A882E" w14:textId="77777777" w:rsidR="00E45702" w:rsidRDefault="00E45702">
      <w:pPr>
        <w:rPr>
          <w:b/>
        </w:rPr>
      </w:pPr>
    </w:p>
    <w:p w14:paraId="64972067" w14:textId="77777777" w:rsidR="003A3569" w:rsidRDefault="0017726D">
      <w:pPr>
        <w:rPr>
          <w:b/>
        </w:rPr>
      </w:pPr>
      <w:r>
        <w:rPr>
          <w:b/>
        </w:rPr>
        <w:t>2018 Activity</w:t>
      </w:r>
    </w:p>
    <w:p w14:paraId="14C30B81" w14:textId="77777777" w:rsidR="003A3569" w:rsidRDefault="0017726D">
      <w:pPr>
        <w:numPr>
          <w:ilvl w:val="0"/>
          <w:numId w:val="3"/>
        </w:numPr>
      </w:pPr>
      <w:r>
        <w:t>PCC published 3 Profiles in 2018 and has received 1 Profile proposal for the 2019-2020 cycle.</w:t>
      </w:r>
    </w:p>
    <w:p w14:paraId="199CFF8D" w14:textId="77777777" w:rsidR="003A3569" w:rsidRDefault="0017726D">
      <w:pPr>
        <w:numPr>
          <w:ilvl w:val="0"/>
          <w:numId w:val="3"/>
        </w:numPr>
      </w:pPr>
      <w:r>
        <w:lastRenderedPageBreak/>
        <w:t xml:space="preserve">Current Cycle Timeline/Milestones are published on the </w:t>
      </w:r>
      <w:hyperlink r:id="rId9">
        <w:r>
          <w:rPr>
            <w:color w:val="0000FF"/>
            <w:u w:val="single"/>
          </w:rPr>
          <w:t>IHE wiki</w:t>
        </w:r>
      </w:hyperlink>
      <w:r>
        <w:t xml:space="preserve"> </w:t>
      </w:r>
    </w:p>
    <w:p w14:paraId="370473BA" w14:textId="77777777" w:rsidR="003A3569" w:rsidRDefault="0017726D">
      <w:pPr>
        <w:numPr>
          <w:ilvl w:val="0"/>
          <w:numId w:val="3"/>
        </w:numPr>
        <w:pBdr>
          <w:top w:val="nil"/>
          <w:left w:val="nil"/>
          <w:bottom w:val="nil"/>
          <w:right w:val="nil"/>
          <w:between w:val="nil"/>
        </w:pBdr>
      </w:pPr>
      <w:r>
        <w:rPr>
          <w:color w:val="000000"/>
        </w:rPr>
        <w:t xml:space="preserve">Dynamic Care Team Management (DCTM) has been selected for the </w:t>
      </w:r>
      <w:hyperlink r:id="rId10">
        <w:r>
          <w:rPr>
            <w:color w:val="0000FF"/>
            <w:u w:val="single"/>
          </w:rPr>
          <w:t>ONC 2018 Interoperability Standards Advisory (ISA)</w:t>
        </w:r>
      </w:hyperlink>
    </w:p>
    <w:p w14:paraId="40D8868E" w14:textId="77777777" w:rsidR="003A3569" w:rsidRDefault="009334F1">
      <w:pPr>
        <w:numPr>
          <w:ilvl w:val="0"/>
          <w:numId w:val="3"/>
        </w:numPr>
      </w:pPr>
      <w:hyperlink r:id="rId11">
        <w:r w:rsidR="0017726D">
          <w:rPr>
            <w:color w:val="0000FF"/>
            <w:u w:val="single"/>
          </w:rPr>
          <w:t>Electronic Medical Documentation Interoperability (EMDI)</w:t>
        </w:r>
      </w:hyperlink>
      <w:r w:rsidR="0017726D">
        <w:t xml:space="preserve"> Program accepted the 360 Exchange Closed Loop Referral (360X) Profile and National Extension for adoption.</w:t>
      </w:r>
    </w:p>
    <w:p w14:paraId="4DAEC336" w14:textId="77777777" w:rsidR="003A3569" w:rsidRDefault="0017726D">
      <w:pPr>
        <w:numPr>
          <w:ilvl w:val="0"/>
          <w:numId w:val="3"/>
        </w:numPr>
      </w:pPr>
      <w:r>
        <w:t>Six (6) Change Proposals submitted in 2018</w:t>
      </w:r>
    </w:p>
    <w:p w14:paraId="4483CF5A" w14:textId="77777777" w:rsidR="003A3569" w:rsidRDefault="0017726D">
      <w:pPr>
        <w:numPr>
          <w:ilvl w:val="0"/>
          <w:numId w:val="3"/>
        </w:numPr>
      </w:pPr>
      <w:r>
        <w:t>Established a more detailed profile deprecation process</w:t>
      </w:r>
    </w:p>
    <w:p w14:paraId="0FB67648" w14:textId="77777777" w:rsidR="003A3569" w:rsidRDefault="0017726D">
      <w:pPr>
        <w:numPr>
          <w:ilvl w:val="0"/>
          <w:numId w:val="3"/>
        </w:numPr>
      </w:pPr>
      <w:r>
        <w:t>Decision made to combine planning and technical committees to streamline our processes and work efforts as per IHE Governance.</w:t>
      </w:r>
    </w:p>
    <w:p w14:paraId="65E45FAD" w14:textId="77777777" w:rsidR="003A3569" w:rsidRDefault="0017726D">
      <w:pPr>
        <w:numPr>
          <w:ilvl w:val="0"/>
          <w:numId w:val="3"/>
        </w:numPr>
      </w:pPr>
      <w:r>
        <w:t>Reviewing role of Nursing Subcommittee – collaborating with HL7 nursing groups to better understand engagement opportunities</w:t>
      </w:r>
    </w:p>
    <w:p w14:paraId="0537608B" w14:textId="77777777" w:rsidR="003A3569" w:rsidRDefault="0017726D">
      <w:pPr>
        <w:numPr>
          <w:ilvl w:val="0"/>
          <w:numId w:val="3"/>
        </w:numPr>
      </w:pPr>
      <w:r>
        <w:t xml:space="preserve">Developing a continuous cycle publication approach </w:t>
      </w:r>
    </w:p>
    <w:p w14:paraId="387F6F2A" w14:textId="77777777" w:rsidR="003A3569" w:rsidRDefault="0017726D">
      <w:pPr>
        <w:numPr>
          <w:ilvl w:val="0"/>
          <w:numId w:val="3"/>
        </w:numPr>
      </w:pPr>
      <w:r>
        <w:t>Of the 9 FHIR-based PCC Profiles, 3 are using DSTU 2, 5 are using STU 3, and one is using R4. PCC is working to update all of these profiles to use R4.</w:t>
      </w:r>
    </w:p>
    <w:p w14:paraId="0BD880B8" w14:textId="77777777" w:rsidR="003A3569" w:rsidRDefault="0017726D">
      <w:r>
        <w:rPr>
          <w:b/>
        </w:rPr>
        <w:t>2017 Activity</w:t>
      </w:r>
    </w:p>
    <w:p w14:paraId="0BCEB9E3" w14:textId="77777777" w:rsidR="003A3569" w:rsidRDefault="0017726D">
      <w:pPr>
        <w:numPr>
          <w:ilvl w:val="0"/>
          <w:numId w:val="3"/>
        </w:numPr>
      </w:pPr>
      <w:r>
        <w:t xml:space="preserve">The IHE Dynamic Care Planning (DCP) Profile has been included in the </w:t>
      </w:r>
      <w:hyperlink r:id="rId12">
        <w:r>
          <w:rPr>
            <w:color w:val="0563C1"/>
            <w:u w:val="single"/>
          </w:rPr>
          <w:t>ONC 2017 Interoperability Standards Advisory (ISA)</w:t>
        </w:r>
      </w:hyperlink>
      <w:r>
        <w:t xml:space="preserve"> under the Care Plan section. Additional profiles have been considered such as the PCC Obstetric Care Profiles.</w:t>
      </w:r>
    </w:p>
    <w:p w14:paraId="14BDDEEF" w14:textId="77777777" w:rsidR="003A3569" w:rsidRDefault="0017726D">
      <w:pPr>
        <w:rPr>
          <w:b/>
        </w:rPr>
      </w:pPr>
      <w:r>
        <w:rPr>
          <w:b/>
        </w:rPr>
        <w:t>2016 Activity</w:t>
      </w:r>
    </w:p>
    <w:p w14:paraId="531E2368" w14:textId="77777777" w:rsidR="003A3569" w:rsidRDefault="0017726D">
      <w:pPr>
        <w:numPr>
          <w:ilvl w:val="0"/>
          <w:numId w:val="6"/>
        </w:numPr>
        <w:pBdr>
          <w:top w:val="nil"/>
          <w:left w:val="nil"/>
          <w:bottom w:val="nil"/>
          <w:right w:val="nil"/>
          <w:between w:val="nil"/>
        </w:pBdr>
        <w:ind w:hanging="455"/>
      </w:pPr>
      <w:r>
        <w:rPr>
          <w:color w:val="000000"/>
        </w:rPr>
        <w:t xml:space="preserve">The Newborn Discharge Summary Profile was included in the ONC 2016 Interoperability Standards Advisory under the </w:t>
      </w:r>
      <w:hyperlink r:id="rId13">
        <w:r>
          <w:rPr>
            <w:i/>
            <w:color w:val="1155CC"/>
            <w:u w:val="single"/>
          </w:rPr>
          <w:t>Questions from December 2016</w:t>
        </w:r>
      </w:hyperlink>
      <w:r>
        <w:rPr>
          <w:i/>
          <w:color w:val="000000"/>
        </w:rPr>
        <w:t xml:space="preserve"> </w:t>
      </w:r>
      <w:r>
        <w:rPr>
          <w:color w:val="000000"/>
        </w:rPr>
        <w:t>section where ONC is seeking specific feedback on the use of the Newborn Discharge Summary Profile as a subsection to represent Birth and Newborn Data Sets.</w:t>
      </w:r>
    </w:p>
    <w:p w14:paraId="4641298B" w14:textId="77777777" w:rsidR="003A3569" w:rsidRDefault="0017726D">
      <w:pPr>
        <w:rPr>
          <w:b/>
        </w:rPr>
      </w:pPr>
      <w:r>
        <w:rPr>
          <w:b/>
        </w:rPr>
        <w:t>2015 Activity</w:t>
      </w:r>
    </w:p>
    <w:p w14:paraId="4CE38E64" w14:textId="77777777" w:rsidR="003A3569" w:rsidRDefault="009334F1">
      <w:pPr>
        <w:numPr>
          <w:ilvl w:val="0"/>
          <w:numId w:val="6"/>
        </w:numPr>
        <w:pBdr>
          <w:top w:val="nil"/>
          <w:left w:val="nil"/>
          <w:bottom w:val="nil"/>
          <w:right w:val="nil"/>
          <w:between w:val="nil"/>
        </w:pBdr>
        <w:ind w:hanging="455"/>
      </w:pPr>
      <w:hyperlink r:id="rId14">
        <w:proofErr w:type="spellStart"/>
        <w:r w:rsidR="0017726D">
          <w:rPr>
            <w:color w:val="0000FF"/>
            <w:u w:val="single"/>
          </w:rPr>
          <w:t>OpenHIE</w:t>
        </w:r>
        <w:proofErr w:type="spellEnd"/>
      </w:hyperlink>
      <w:r w:rsidR="0017726D">
        <w:rPr>
          <w:color w:val="000000"/>
        </w:rPr>
        <w:t xml:space="preserve"> adds reference to PCC Antepartum Summary Profile</w:t>
      </w:r>
    </w:p>
    <w:p w14:paraId="50DA6473" w14:textId="77777777" w:rsidR="003A3569" w:rsidRDefault="003A3569"/>
    <w:p w14:paraId="3FEF9EE6" w14:textId="539DBC2F" w:rsidR="001A2ED1" w:rsidRDefault="0017726D">
      <w:pPr>
        <w:spacing w:after="80"/>
      </w:pPr>
      <w:r>
        <w:rPr>
          <w:b/>
          <w:u w:val="single"/>
        </w:rPr>
        <w:t>Most Significant Profiles:</w:t>
      </w:r>
    </w:p>
    <w:p w14:paraId="464B118D" w14:textId="77777777" w:rsidR="00360191" w:rsidRDefault="00237A76">
      <w:pPr>
        <w:spacing w:after="80"/>
        <w:rPr>
          <w:ins w:id="2" w:author="Tone Southerland" w:date="2020-12-17T09:53:00Z"/>
        </w:rPr>
      </w:pPr>
      <w:r>
        <w:t xml:space="preserve">Overall cumulative Profile testing instances as of 2020 are up to 518 from 451 in 2018. </w:t>
      </w:r>
      <w:ins w:id="3" w:author="Tone Southerland" w:date="2020-12-17T09:51:00Z">
        <w:r w:rsidR="00360191">
          <w:t xml:space="preserve">The most significant </w:t>
        </w:r>
      </w:ins>
      <w:ins w:id="4" w:author="Tone Southerland" w:date="2020-12-17T09:52:00Z">
        <w:r w:rsidR="00360191">
          <w:t>recent</w:t>
        </w:r>
      </w:ins>
      <w:ins w:id="5" w:author="Tone Southerland" w:date="2020-12-17T09:51:00Z">
        <w:r w:rsidR="00360191">
          <w:t xml:space="preserve"> profile is Query for Existing Data for Mobile (</w:t>
        </w:r>
        <w:proofErr w:type="spellStart"/>
        <w:r w:rsidR="00360191">
          <w:t>QEDm</w:t>
        </w:r>
        <w:proofErr w:type="spellEnd"/>
        <w:r w:rsidR="00360191">
          <w:t xml:space="preserve">) with </w:t>
        </w:r>
      </w:ins>
      <w:ins w:id="6" w:author="Tone Southerland" w:date="2020-12-17T09:52:00Z">
        <w:r w:rsidR="00360191">
          <w:t>14 test instances which far surpasses</w:t>
        </w:r>
      </w:ins>
      <w:ins w:id="7" w:author="Tone Southerland" w:date="2020-12-17T09:53:00Z">
        <w:r w:rsidR="00360191">
          <w:t xml:space="preserve"> other recent profiles</w:t>
        </w:r>
      </w:ins>
      <w:ins w:id="8" w:author="Tone Southerland" w:date="2020-12-17T09:52:00Z">
        <w:r w:rsidR="00360191">
          <w:t xml:space="preserve">. </w:t>
        </w:r>
      </w:ins>
      <w:ins w:id="9" w:author="Tone Southerland" w:date="2020-12-17T09:53:00Z">
        <w:r w:rsidR="00360191">
          <w:t xml:space="preserve">Otherwise, </w:t>
        </w:r>
      </w:ins>
      <w:del w:id="10" w:author="Tone Southerland" w:date="2020-12-17T09:53:00Z">
        <w:r w:rsidR="003062E7" w:rsidDel="00360191">
          <w:delText>T</w:delText>
        </w:r>
      </w:del>
      <w:ins w:id="11" w:author="Tone Southerland" w:date="2020-12-17T09:53:00Z">
        <w:r w:rsidR="00360191">
          <w:t>t</w:t>
        </w:r>
      </w:ins>
      <w:r w:rsidR="003062E7">
        <w:t xml:space="preserve">he most significant PCC profiles continue to be </w:t>
      </w:r>
      <w:r w:rsidR="00DB1AEC">
        <w:t>those</w:t>
      </w:r>
      <w:r w:rsidR="003062E7">
        <w:t xml:space="preserve"> of years past with substantial testing numbers at previous IHE </w:t>
      </w:r>
      <w:proofErr w:type="spellStart"/>
      <w:r w:rsidR="003062E7">
        <w:t>Connectathons</w:t>
      </w:r>
      <w:proofErr w:type="spellEnd"/>
      <w:r w:rsidR="003062E7">
        <w:t xml:space="preserve">. New testing numbers for PCC profiles continue </w:t>
      </w:r>
      <w:r w:rsidR="00DB1AEC">
        <w:t>to grow at only a modest rate</w:t>
      </w:r>
      <w:ins w:id="12" w:author="Tone Southerland" w:date="2020-12-17T09:53:00Z">
        <w:r w:rsidR="00360191">
          <w:t xml:space="preserve">. </w:t>
        </w:r>
      </w:ins>
    </w:p>
    <w:p w14:paraId="4D717C1F" w14:textId="77777777" w:rsidR="00360191" w:rsidRDefault="00360191">
      <w:pPr>
        <w:spacing w:after="80"/>
        <w:rPr>
          <w:ins w:id="13" w:author="Tone Southerland" w:date="2020-12-17T09:53:00Z"/>
        </w:rPr>
      </w:pPr>
    </w:p>
    <w:p w14:paraId="30AAFFC6" w14:textId="3F24AAB2" w:rsidR="00360191" w:rsidRDefault="003062E7">
      <w:pPr>
        <w:spacing w:after="80"/>
        <w:rPr>
          <w:ins w:id="14" w:author="Tone Southerland" w:date="2020-12-17T09:53:00Z"/>
        </w:rPr>
      </w:pPr>
      <w:del w:id="15" w:author="Tone Southerland" w:date="2020-12-17T09:53:00Z">
        <w:r w:rsidDel="00360191">
          <w:delText>, and p</w:delText>
        </w:r>
      </w:del>
      <w:ins w:id="16" w:author="Tone Southerland" w:date="2020-12-17T09:53:00Z">
        <w:r w:rsidR="00360191">
          <w:t>P</w:t>
        </w:r>
      </w:ins>
      <w:r>
        <w:t>roduct registry entries are also on the decline. We are unsure of the reason behind this, perhaps vendors are removing their entries for reasons that we do not know.</w:t>
      </w:r>
      <w:ins w:id="17" w:author="Tone Southerland" w:date="2020-12-17T09:53:00Z">
        <w:r w:rsidR="00360191">
          <w:t xml:space="preserve"> There may be an </w:t>
        </w:r>
      </w:ins>
      <w:ins w:id="18" w:author="Tone Southerland" w:date="2020-12-17T09:54:00Z">
        <w:r w:rsidR="00360191">
          <w:t>opportunity to explore which vendors are removing their entries and engage with those vendors to understand why. This information can inform new product registry improvements that result in broader community usage.</w:t>
        </w:r>
      </w:ins>
    </w:p>
    <w:p w14:paraId="7BDAA206" w14:textId="77777777" w:rsidR="00360191" w:rsidRDefault="00360191">
      <w:pPr>
        <w:spacing w:after="80"/>
      </w:pPr>
    </w:p>
    <w:p w14:paraId="7C5543CB" w14:textId="77777777" w:rsidR="001A2ED1" w:rsidRDefault="001A2ED1">
      <w:pPr>
        <w:spacing w:after="80"/>
      </w:pPr>
    </w:p>
    <w:tbl>
      <w:tblPr>
        <w:tblStyle w:val="a"/>
        <w:tblW w:w="10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0"/>
        <w:gridCol w:w="1204"/>
        <w:gridCol w:w="1221"/>
        <w:gridCol w:w="3011"/>
        <w:gridCol w:w="3472"/>
      </w:tblGrid>
      <w:tr w:rsidR="003A3569" w14:paraId="03F93B4F" w14:textId="77777777">
        <w:tc>
          <w:tcPr>
            <w:tcW w:w="1910" w:type="dxa"/>
            <w:vAlign w:val="center"/>
          </w:tcPr>
          <w:p w14:paraId="6E16C173" w14:textId="77777777" w:rsidR="003A3569" w:rsidRDefault="0017726D">
            <w:pPr>
              <w:jc w:val="center"/>
              <w:rPr>
                <w:b/>
              </w:rPr>
            </w:pPr>
            <w:r>
              <w:rPr>
                <w:b/>
              </w:rPr>
              <w:t>Title</w:t>
            </w:r>
          </w:p>
        </w:tc>
        <w:tc>
          <w:tcPr>
            <w:tcW w:w="1204" w:type="dxa"/>
            <w:vAlign w:val="center"/>
          </w:tcPr>
          <w:p w14:paraId="7A08389B" w14:textId="77777777" w:rsidR="003A3569" w:rsidRDefault="0017726D">
            <w:pPr>
              <w:jc w:val="center"/>
              <w:rPr>
                <w:b/>
              </w:rPr>
            </w:pPr>
            <w:r>
              <w:rPr>
                <w:b/>
              </w:rPr>
              <w:t># vendor (</w:t>
            </w:r>
            <w:proofErr w:type="spellStart"/>
            <w:r>
              <w:rPr>
                <w:b/>
              </w:rPr>
              <w:t>Connectathon</w:t>
            </w:r>
            <w:proofErr w:type="spellEnd"/>
            <w:r>
              <w:rPr>
                <w:b/>
              </w:rPr>
              <w:t>)</w:t>
            </w:r>
          </w:p>
        </w:tc>
        <w:tc>
          <w:tcPr>
            <w:tcW w:w="1221" w:type="dxa"/>
            <w:vAlign w:val="center"/>
          </w:tcPr>
          <w:p w14:paraId="28709ECD" w14:textId="77777777" w:rsidR="003A3569" w:rsidRDefault="0017726D">
            <w:pPr>
              <w:jc w:val="center"/>
              <w:rPr>
                <w:b/>
              </w:rPr>
            </w:pPr>
            <w:r>
              <w:rPr>
                <w:b/>
              </w:rPr>
              <w:t># product (Registry)</w:t>
            </w:r>
          </w:p>
        </w:tc>
        <w:tc>
          <w:tcPr>
            <w:tcW w:w="3011" w:type="dxa"/>
            <w:vAlign w:val="center"/>
          </w:tcPr>
          <w:p w14:paraId="0388E822" w14:textId="77777777" w:rsidR="003A3569" w:rsidRDefault="0017726D">
            <w:pPr>
              <w:jc w:val="center"/>
              <w:rPr>
                <w:b/>
              </w:rPr>
            </w:pPr>
            <w:r>
              <w:rPr>
                <w:b/>
              </w:rPr>
              <w:t>Description</w:t>
            </w:r>
          </w:p>
        </w:tc>
        <w:tc>
          <w:tcPr>
            <w:tcW w:w="3472" w:type="dxa"/>
            <w:vAlign w:val="center"/>
          </w:tcPr>
          <w:p w14:paraId="363E02AB" w14:textId="77777777" w:rsidR="003A3569" w:rsidRDefault="0017726D">
            <w:pPr>
              <w:jc w:val="center"/>
              <w:rPr>
                <w:b/>
              </w:rPr>
            </w:pPr>
            <w:r>
              <w:rPr>
                <w:b/>
              </w:rPr>
              <w:t>Significance</w:t>
            </w:r>
          </w:p>
        </w:tc>
      </w:tr>
      <w:tr w:rsidR="003A3569" w14:paraId="2E208A68" w14:textId="77777777">
        <w:tc>
          <w:tcPr>
            <w:tcW w:w="1910" w:type="dxa"/>
          </w:tcPr>
          <w:p w14:paraId="0B64E95E" w14:textId="77777777" w:rsidR="003A3569" w:rsidRDefault="0017726D">
            <w:r>
              <w:t>Cross Enterprise Sharing of Medical Summaries (XDS-MS)</w:t>
            </w:r>
          </w:p>
        </w:tc>
        <w:tc>
          <w:tcPr>
            <w:tcW w:w="1204" w:type="dxa"/>
            <w:vAlign w:val="center"/>
          </w:tcPr>
          <w:p w14:paraId="3959804F" w14:textId="42CF7F39" w:rsidR="003A3569" w:rsidRPr="00424CF4" w:rsidRDefault="0017726D">
            <w:pPr>
              <w:jc w:val="center"/>
              <w:rPr>
                <w:highlight w:val="yellow"/>
              </w:rPr>
            </w:pPr>
            <w:r w:rsidRPr="00FD0A5B">
              <w:t>9</w:t>
            </w:r>
            <w:r w:rsidR="00B46DF8">
              <w:t>6</w:t>
            </w:r>
            <w:r w:rsidRPr="00FD0A5B">
              <w:t xml:space="preserve"> (</w:t>
            </w:r>
            <w:proofErr w:type="spellStart"/>
            <w:r w:rsidRPr="00FD0A5B">
              <w:t>prev</w:t>
            </w:r>
            <w:proofErr w:type="spellEnd"/>
            <w:r w:rsidRPr="00FD0A5B">
              <w:t xml:space="preserve"> </w:t>
            </w:r>
            <w:r w:rsidR="00FD0A5B" w:rsidRPr="00424CF4">
              <w:t>93</w:t>
            </w:r>
            <w:r w:rsidRPr="00F718F0">
              <w:t>)</w:t>
            </w:r>
          </w:p>
        </w:tc>
        <w:tc>
          <w:tcPr>
            <w:tcW w:w="1221" w:type="dxa"/>
            <w:vAlign w:val="center"/>
          </w:tcPr>
          <w:p w14:paraId="399C2347" w14:textId="07C59C82" w:rsidR="003A3569" w:rsidRDefault="00804D29">
            <w:pPr>
              <w:jc w:val="center"/>
            </w:pPr>
            <w:r>
              <w:t xml:space="preserve">6 </w:t>
            </w:r>
            <w:r w:rsidR="0017726D">
              <w:t>(</w:t>
            </w:r>
            <w:proofErr w:type="spellStart"/>
            <w:r w:rsidR="0017726D">
              <w:t>prev</w:t>
            </w:r>
            <w:proofErr w:type="spellEnd"/>
            <w:r w:rsidR="0017726D">
              <w:t xml:space="preserve"> </w:t>
            </w:r>
            <w:r>
              <w:t>13</w:t>
            </w:r>
            <w:r w:rsidR="0017726D">
              <w:t>)</w:t>
            </w:r>
          </w:p>
        </w:tc>
        <w:tc>
          <w:tcPr>
            <w:tcW w:w="3011" w:type="dxa"/>
          </w:tcPr>
          <w:p w14:paraId="360226B2" w14:textId="77777777" w:rsidR="003A3569" w:rsidRDefault="0017726D">
            <w:r>
              <w:t>Content Profile; describes the content and format and discharge summaries and referral notes.</w:t>
            </w:r>
          </w:p>
        </w:tc>
        <w:tc>
          <w:tcPr>
            <w:tcW w:w="3472" w:type="dxa"/>
          </w:tcPr>
          <w:p w14:paraId="0B935495" w14:textId="77777777" w:rsidR="003A3569" w:rsidRDefault="0017726D">
            <w:r>
              <w:t>High testing numbers, includes many base-level templates</w:t>
            </w:r>
          </w:p>
        </w:tc>
      </w:tr>
      <w:tr w:rsidR="003A3569" w14:paraId="78A997E8" w14:textId="77777777">
        <w:tc>
          <w:tcPr>
            <w:tcW w:w="1910" w:type="dxa"/>
          </w:tcPr>
          <w:p w14:paraId="316A8D0D" w14:textId="77777777" w:rsidR="003A3569" w:rsidRDefault="0017726D">
            <w:r>
              <w:lastRenderedPageBreak/>
              <w:t>Exchange of Personal Health Record (XPHR)</w:t>
            </w:r>
          </w:p>
        </w:tc>
        <w:tc>
          <w:tcPr>
            <w:tcW w:w="1204" w:type="dxa"/>
            <w:vAlign w:val="center"/>
          </w:tcPr>
          <w:p w14:paraId="5FB1FA52" w14:textId="1C56BBB7" w:rsidR="003A3569" w:rsidRDefault="0017726D">
            <w:pPr>
              <w:jc w:val="center"/>
            </w:pPr>
            <w:r>
              <w:t>5</w:t>
            </w:r>
            <w:r w:rsidR="001A2ED1">
              <w:t>3</w:t>
            </w:r>
            <w:r>
              <w:t xml:space="preserve"> (</w:t>
            </w:r>
            <w:proofErr w:type="spellStart"/>
            <w:r>
              <w:t>prev</w:t>
            </w:r>
            <w:proofErr w:type="spellEnd"/>
            <w:r>
              <w:t xml:space="preserve"> </w:t>
            </w:r>
            <w:r w:rsidR="001A2ED1">
              <w:t>52</w:t>
            </w:r>
            <w:r>
              <w:t>)</w:t>
            </w:r>
          </w:p>
        </w:tc>
        <w:tc>
          <w:tcPr>
            <w:tcW w:w="1221" w:type="dxa"/>
            <w:vAlign w:val="center"/>
          </w:tcPr>
          <w:p w14:paraId="49DD0A62" w14:textId="466C201D" w:rsidR="003A3569" w:rsidRDefault="00804D29">
            <w:pPr>
              <w:jc w:val="center"/>
            </w:pPr>
            <w:r>
              <w:t>4</w:t>
            </w:r>
            <w:r w:rsidR="0017726D">
              <w:t xml:space="preserve"> (</w:t>
            </w:r>
            <w:proofErr w:type="spellStart"/>
            <w:r w:rsidR="0017726D">
              <w:t>prev</w:t>
            </w:r>
            <w:proofErr w:type="spellEnd"/>
            <w:r w:rsidR="0017726D">
              <w:t xml:space="preserve"> 11)</w:t>
            </w:r>
          </w:p>
        </w:tc>
        <w:tc>
          <w:tcPr>
            <w:tcW w:w="3011" w:type="dxa"/>
          </w:tcPr>
          <w:p w14:paraId="3FE42F56" w14:textId="77777777" w:rsidR="003A3569" w:rsidRDefault="0017726D">
            <w:r>
              <w:t>Content Profile; Describes the content and format of summary information extracted from a PHR system for import into an EHR system, and vice versa.</w:t>
            </w:r>
          </w:p>
        </w:tc>
        <w:tc>
          <w:tcPr>
            <w:tcW w:w="3472" w:type="dxa"/>
          </w:tcPr>
          <w:p w14:paraId="2FF8D900" w14:textId="77777777" w:rsidR="003A3569" w:rsidRDefault="0017726D">
            <w:r>
              <w:t>US ONC MU1, US ONC MU2; High testing numbers, includes many base-level templates</w:t>
            </w:r>
          </w:p>
        </w:tc>
      </w:tr>
      <w:tr w:rsidR="003A3569" w14:paraId="5D59299D" w14:textId="77777777">
        <w:tc>
          <w:tcPr>
            <w:tcW w:w="1910" w:type="dxa"/>
          </w:tcPr>
          <w:p w14:paraId="1D35A75A" w14:textId="77777777" w:rsidR="003A3569" w:rsidRDefault="0017726D">
            <w:r>
              <w:t>Emergency Department Referral (EDR)</w:t>
            </w:r>
          </w:p>
        </w:tc>
        <w:tc>
          <w:tcPr>
            <w:tcW w:w="1204" w:type="dxa"/>
            <w:vAlign w:val="center"/>
          </w:tcPr>
          <w:p w14:paraId="2E61FC24" w14:textId="3D18E110" w:rsidR="003A3569" w:rsidRDefault="0017726D">
            <w:pPr>
              <w:jc w:val="center"/>
            </w:pPr>
            <w:r>
              <w:t>34 (</w:t>
            </w:r>
            <w:proofErr w:type="spellStart"/>
            <w:r>
              <w:t>prev</w:t>
            </w:r>
            <w:proofErr w:type="spellEnd"/>
            <w:r>
              <w:t xml:space="preserve"> 3</w:t>
            </w:r>
            <w:r w:rsidR="001A2ED1">
              <w:t>4</w:t>
            </w:r>
            <w:r>
              <w:t>)</w:t>
            </w:r>
          </w:p>
        </w:tc>
        <w:tc>
          <w:tcPr>
            <w:tcW w:w="1221" w:type="dxa"/>
            <w:vAlign w:val="center"/>
          </w:tcPr>
          <w:p w14:paraId="0012BFC2" w14:textId="652BACD1" w:rsidR="003A3569" w:rsidRDefault="00804D29">
            <w:pPr>
              <w:jc w:val="center"/>
            </w:pPr>
            <w:r>
              <w:t>4</w:t>
            </w:r>
            <w:r w:rsidR="0017726D">
              <w:t xml:space="preserve"> (</w:t>
            </w:r>
            <w:proofErr w:type="spellStart"/>
            <w:r w:rsidR="0017726D">
              <w:t>prev</w:t>
            </w:r>
            <w:proofErr w:type="spellEnd"/>
            <w:r w:rsidR="0017726D">
              <w:t xml:space="preserve"> </w:t>
            </w:r>
            <w:r>
              <w:t>9</w:t>
            </w:r>
            <w:r w:rsidR="0017726D">
              <w:t>)</w:t>
            </w:r>
          </w:p>
        </w:tc>
        <w:tc>
          <w:tcPr>
            <w:tcW w:w="3011" w:type="dxa"/>
          </w:tcPr>
          <w:p w14:paraId="6A531E4F" w14:textId="77777777" w:rsidR="003A3569" w:rsidRDefault="0017726D">
            <w:r>
              <w:t>Content Profile; Communicates medical summary data from an ambulatory EHR System to an EDIS System.</w:t>
            </w:r>
          </w:p>
        </w:tc>
        <w:tc>
          <w:tcPr>
            <w:tcW w:w="3472" w:type="dxa"/>
          </w:tcPr>
          <w:p w14:paraId="11BEBCAE" w14:textId="77777777" w:rsidR="003A3569" w:rsidRDefault="0017726D">
            <w:r>
              <w:t>High testing numbers, includes many base-level templates</w:t>
            </w:r>
          </w:p>
        </w:tc>
      </w:tr>
      <w:tr w:rsidR="003A3569" w14:paraId="1680D5D8" w14:textId="77777777">
        <w:tc>
          <w:tcPr>
            <w:tcW w:w="1910" w:type="dxa"/>
          </w:tcPr>
          <w:p w14:paraId="409E5409" w14:textId="77777777" w:rsidR="003A3569" w:rsidRDefault="0017726D">
            <w:r>
              <w:t>Antepartum Profiles (APS, APHP, APL, APE)</w:t>
            </w:r>
          </w:p>
        </w:tc>
        <w:tc>
          <w:tcPr>
            <w:tcW w:w="1204" w:type="dxa"/>
            <w:vAlign w:val="center"/>
          </w:tcPr>
          <w:p w14:paraId="150ABB9B" w14:textId="77777777" w:rsidR="003A3569" w:rsidRDefault="0017726D">
            <w:pPr>
              <w:jc w:val="center"/>
            </w:pPr>
            <w:r>
              <w:t>APS: 19 (</w:t>
            </w:r>
            <w:proofErr w:type="spellStart"/>
            <w:r>
              <w:t>prev</w:t>
            </w:r>
            <w:proofErr w:type="spellEnd"/>
            <w:r>
              <w:t xml:space="preserve"> 19)</w:t>
            </w:r>
          </w:p>
          <w:p w14:paraId="57CBF715" w14:textId="77777777" w:rsidR="003A3569" w:rsidRDefault="0017726D">
            <w:pPr>
              <w:jc w:val="center"/>
            </w:pPr>
            <w:r>
              <w:t>APHP: 13 (</w:t>
            </w:r>
            <w:proofErr w:type="spellStart"/>
            <w:r>
              <w:t>prev</w:t>
            </w:r>
            <w:proofErr w:type="spellEnd"/>
            <w:r>
              <w:t xml:space="preserve"> 13)</w:t>
            </w:r>
          </w:p>
          <w:p w14:paraId="46D2CF4C" w14:textId="5791BF4B" w:rsidR="003A3569" w:rsidRDefault="0017726D">
            <w:pPr>
              <w:jc w:val="center"/>
            </w:pPr>
            <w:r>
              <w:t>APE: 1</w:t>
            </w:r>
            <w:r w:rsidR="00B46DF8">
              <w:t>1</w:t>
            </w:r>
            <w:r>
              <w:t xml:space="preserve"> (</w:t>
            </w:r>
            <w:proofErr w:type="spellStart"/>
            <w:r>
              <w:t>prev</w:t>
            </w:r>
            <w:proofErr w:type="spellEnd"/>
            <w:r>
              <w:t xml:space="preserve"> 11)</w:t>
            </w:r>
          </w:p>
          <w:p w14:paraId="20677B51" w14:textId="77777777" w:rsidR="003A3569" w:rsidRDefault="0017726D">
            <w:pPr>
              <w:jc w:val="center"/>
            </w:pPr>
            <w:r w:rsidRPr="00F718F0">
              <w:t xml:space="preserve">APL: 9 </w:t>
            </w:r>
            <w:proofErr w:type="gramStart"/>
            <w:r w:rsidRPr="00F718F0">
              <w:t xml:space="preserve">   (</w:t>
            </w:r>
            <w:proofErr w:type="spellStart"/>
            <w:proofErr w:type="gramEnd"/>
            <w:r w:rsidRPr="00F718F0">
              <w:t>prev</w:t>
            </w:r>
            <w:proofErr w:type="spellEnd"/>
            <w:r w:rsidRPr="00F718F0">
              <w:t xml:space="preserve"> 9)</w:t>
            </w:r>
          </w:p>
        </w:tc>
        <w:tc>
          <w:tcPr>
            <w:tcW w:w="1221" w:type="dxa"/>
            <w:vAlign w:val="center"/>
          </w:tcPr>
          <w:p w14:paraId="3CF28AB3" w14:textId="0D647345" w:rsidR="003A3569" w:rsidRDefault="0017726D">
            <w:pPr>
              <w:jc w:val="center"/>
            </w:pPr>
            <w:r>
              <w:t xml:space="preserve">APS: </w:t>
            </w:r>
            <w:r w:rsidR="00804D29">
              <w:t>1</w:t>
            </w:r>
            <w:r>
              <w:t xml:space="preserve"> </w:t>
            </w:r>
            <w:proofErr w:type="gramStart"/>
            <w:r>
              <w:t xml:space="preserve">   (</w:t>
            </w:r>
            <w:proofErr w:type="spellStart"/>
            <w:proofErr w:type="gramEnd"/>
            <w:r>
              <w:t>prev</w:t>
            </w:r>
            <w:proofErr w:type="spellEnd"/>
            <w:r>
              <w:t xml:space="preserve"> 3)</w:t>
            </w:r>
          </w:p>
          <w:p w14:paraId="3FBFB850" w14:textId="61A6DB6E" w:rsidR="003A3569" w:rsidRDefault="0017726D">
            <w:pPr>
              <w:jc w:val="center"/>
            </w:pPr>
            <w:r>
              <w:t xml:space="preserve">APHP: </w:t>
            </w:r>
            <w:r w:rsidR="00804D29">
              <w:t>1</w:t>
            </w:r>
            <w:r>
              <w:t xml:space="preserve"> (</w:t>
            </w:r>
            <w:proofErr w:type="spellStart"/>
            <w:r>
              <w:t>prev</w:t>
            </w:r>
            <w:proofErr w:type="spellEnd"/>
            <w:r>
              <w:t xml:space="preserve"> 4)</w:t>
            </w:r>
          </w:p>
          <w:p w14:paraId="390EB340" w14:textId="593D0219" w:rsidR="003A3569" w:rsidRDefault="0017726D">
            <w:pPr>
              <w:jc w:val="center"/>
            </w:pPr>
            <w:r>
              <w:t xml:space="preserve">APE: </w:t>
            </w:r>
            <w:r w:rsidR="00804D29">
              <w:t>1</w:t>
            </w:r>
            <w:r>
              <w:t xml:space="preserve"> </w:t>
            </w:r>
            <w:proofErr w:type="gramStart"/>
            <w:r>
              <w:t xml:space="preserve">   (</w:t>
            </w:r>
            <w:proofErr w:type="spellStart"/>
            <w:proofErr w:type="gramEnd"/>
            <w:r>
              <w:t>prev</w:t>
            </w:r>
            <w:proofErr w:type="spellEnd"/>
            <w:r>
              <w:t xml:space="preserve"> 4)</w:t>
            </w:r>
          </w:p>
          <w:p w14:paraId="03FF5E18" w14:textId="77777777" w:rsidR="003A3569" w:rsidRDefault="0017726D">
            <w:pPr>
              <w:jc w:val="center"/>
            </w:pPr>
            <w:r>
              <w:t xml:space="preserve">APL: 1 </w:t>
            </w:r>
            <w:proofErr w:type="gramStart"/>
            <w:r>
              <w:t xml:space="preserve">   (</w:t>
            </w:r>
            <w:proofErr w:type="spellStart"/>
            <w:proofErr w:type="gramEnd"/>
            <w:r>
              <w:t>prev</w:t>
            </w:r>
            <w:proofErr w:type="spellEnd"/>
            <w:r>
              <w:t xml:space="preserve"> 1)</w:t>
            </w:r>
          </w:p>
        </w:tc>
        <w:tc>
          <w:tcPr>
            <w:tcW w:w="3011" w:type="dxa"/>
          </w:tcPr>
          <w:p w14:paraId="76C968E6" w14:textId="77777777" w:rsidR="003A3569" w:rsidRDefault="0017726D">
            <w:r>
              <w:t>Content Profiles; Records the aggregation of significant events, diagnoses, and plans of care (APS), H&amp;P, results from standard laboratory tests (APL), and educational material provided (APE) during an antepartum episode.</w:t>
            </w:r>
          </w:p>
        </w:tc>
        <w:tc>
          <w:tcPr>
            <w:tcW w:w="3472" w:type="dxa"/>
          </w:tcPr>
          <w:p w14:paraId="27CA49E0" w14:textId="77777777" w:rsidR="003A3569" w:rsidRDefault="0017726D">
            <w:r>
              <w:t>Only known Obstetric-based content profile in industry. The US ONC Interoperability Standards Advisory (ISA) has shown interest in referencing these profiles.</w:t>
            </w:r>
          </w:p>
        </w:tc>
      </w:tr>
      <w:tr w:rsidR="003A3569" w14:paraId="2B7B90E6" w14:textId="77777777">
        <w:tc>
          <w:tcPr>
            <w:tcW w:w="1910" w:type="dxa"/>
          </w:tcPr>
          <w:p w14:paraId="67986D2C" w14:textId="77777777" w:rsidR="003A3569" w:rsidRDefault="0017726D">
            <w:r>
              <w:t>Emergency Department Encounter Summary Profiles (EDES)</w:t>
            </w:r>
          </w:p>
        </w:tc>
        <w:tc>
          <w:tcPr>
            <w:tcW w:w="1204" w:type="dxa"/>
            <w:vAlign w:val="center"/>
          </w:tcPr>
          <w:p w14:paraId="5DA1298B" w14:textId="77777777" w:rsidR="003A3569" w:rsidRDefault="0017726D">
            <w:pPr>
              <w:jc w:val="center"/>
            </w:pPr>
            <w:r w:rsidRPr="00F718F0">
              <w:t>TN: 18</w:t>
            </w:r>
            <w:proofErr w:type="gramStart"/>
            <w:r w:rsidRPr="00F718F0">
              <w:t xml:space="preserve">   (</w:t>
            </w:r>
            <w:proofErr w:type="spellStart"/>
            <w:proofErr w:type="gramEnd"/>
            <w:r w:rsidRPr="00F718F0">
              <w:t>prev</w:t>
            </w:r>
            <w:proofErr w:type="spellEnd"/>
            <w:r w:rsidRPr="00F718F0">
              <w:t xml:space="preserve"> 18)</w:t>
            </w:r>
          </w:p>
          <w:p w14:paraId="0AC39D4E" w14:textId="7F0E4614" w:rsidR="003A3569" w:rsidRDefault="0017726D">
            <w:pPr>
              <w:jc w:val="center"/>
            </w:pPr>
            <w:r w:rsidRPr="00F718F0">
              <w:t xml:space="preserve">NN: </w:t>
            </w:r>
            <w:proofErr w:type="gramStart"/>
            <w:r w:rsidR="00F718F0" w:rsidRPr="00424CF4">
              <w:t>20</w:t>
            </w:r>
            <w:r w:rsidRPr="00F718F0">
              <w:t xml:space="preserve">  (</w:t>
            </w:r>
            <w:proofErr w:type="spellStart"/>
            <w:proofErr w:type="gramEnd"/>
            <w:r w:rsidRPr="00F718F0">
              <w:t>prev</w:t>
            </w:r>
            <w:proofErr w:type="spellEnd"/>
            <w:r w:rsidRPr="00F718F0">
              <w:t xml:space="preserve"> 1</w:t>
            </w:r>
            <w:r w:rsidR="00F718F0" w:rsidRPr="00424CF4">
              <w:t>8</w:t>
            </w:r>
            <w:r w:rsidRPr="00F718F0">
              <w:t>)</w:t>
            </w:r>
          </w:p>
          <w:p w14:paraId="0D766AB8" w14:textId="77777777" w:rsidR="003A3569" w:rsidRDefault="0017726D">
            <w:pPr>
              <w:jc w:val="center"/>
            </w:pPr>
            <w:r w:rsidRPr="00F718F0">
              <w:t>EDPN: 20 (</w:t>
            </w:r>
            <w:proofErr w:type="spellStart"/>
            <w:r w:rsidRPr="00F718F0">
              <w:t>prev</w:t>
            </w:r>
            <w:proofErr w:type="spellEnd"/>
            <w:r w:rsidRPr="00F718F0">
              <w:t xml:space="preserve"> 20)</w:t>
            </w:r>
          </w:p>
          <w:p w14:paraId="12E8BCDC" w14:textId="77777777" w:rsidR="003A3569" w:rsidRDefault="0017726D">
            <w:pPr>
              <w:jc w:val="center"/>
            </w:pPr>
            <w:r>
              <w:t>CTNN: 16 (</w:t>
            </w:r>
            <w:proofErr w:type="spellStart"/>
            <w:r>
              <w:t>prev</w:t>
            </w:r>
            <w:proofErr w:type="spellEnd"/>
            <w:r>
              <w:t xml:space="preserve"> 16)</w:t>
            </w:r>
          </w:p>
        </w:tc>
        <w:tc>
          <w:tcPr>
            <w:tcW w:w="1221" w:type="dxa"/>
            <w:vAlign w:val="center"/>
          </w:tcPr>
          <w:p w14:paraId="05A1F740" w14:textId="52E2866A" w:rsidR="003A3569" w:rsidRDefault="0017726D">
            <w:pPr>
              <w:jc w:val="center"/>
            </w:pPr>
            <w:r>
              <w:t xml:space="preserve">TN: </w:t>
            </w:r>
            <w:r w:rsidR="00804D29">
              <w:t>2</w:t>
            </w:r>
            <w:r>
              <w:t xml:space="preserve">   </w:t>
            </w:r>
            <w:proofErr w:type="gramStart"/>
            <w:r>
              <w:t xml:space="preserve">   (</w:t>
            </w:r>
            <w:proofErr w:type="spellStart"/>
            <w:proofErr w:type="gramEnd"/>
            <w:r>
              <w:t>prev</w:t>
            </w:r>
            <w:proofErr w:type="spellEnd"/>
            <w:r>
              <w:t xml:space="preserve"> </w:t>
            </w:r>
            <w:r w:rsidR="00804D29">
              <w:t>6</w:t>
            </w:r>
            <w:r>
              <w:t>)</w:t>
            </w:r>
          </w:p>
          <w:p w14:paraId="319715FD" w14:textId="0224D68D" w:rsidR="003A3569" w:rsidRDefault="0017726D">
            <w:pPr>
              <w:jc w:val="center"/>
            </w:pPr>
            <w:r>
              <w:t xml:space="preserve">NN: </w:t>
            </w:r>
            <w:r w:rsidR="00804D29">
              <w:t>2</w:t>
            </w:r>
            <w:r>
              <w:t xml:space="preserve">  </w:t>
            </w:r>
            <w:proofErr w:type="gramStart"/>
            <w:r>
              <w:t xml:space="preserve">   (</w:t>
            </w:r>
            <w:proofErr w:type="spellStart"/>
            <w:proofErr w:type="gramEnd"/>
            <w:r>
              <w:t>prev</w:t>
            </w:r>
            <w:proofErr w:type="spellEnd"/>
            <w:r>
              <w:t xml:space="preserve"> </w:t>
            </w:r>
            <w:r w:rsidR="00804D29">
              <w:t>6</w:t>
            </w:r>
            <w:r>
              <w:t>)</w:t>
            </w:r>
          </w:p>
          <w:p w14:paraId="0C33462F" w14:textId="092C73AD" w:rsidR="003A3569" w:rsidRDefault="0017726D">
            <w:pPr>
              <w:jc w:val="center"/>
            </w:pPr>
            <w:r>
              <w:t xml:space="preserve">EDPN: </w:t>
            </w:r>
            <w:r w:rsidR="00804D29">
              <w:t>2</w:t>
            </w:r>
            <w:r>
              <w:t xml:space="preserve"> (</w:t>
            </w:r>
            <w:proofErr w:type="spellStart"/>
            <w:r>
              <w:t>prev</w:t>
            </w:r>
            <w:proofErr w:type="spellEnd"/>
            <w:r>
              <w:t xml:space="preserve"> </w:t>
            </w:r>
            <w:r w:rsidR="00804D29">
              <w:t>5</w:t>
            </w:r>
            <w:r>
              <w:t>)</w:t>
            </w:r>
          </w:p>
          <w:p w14:paraId="26182030" w14:textId="0677E3C6" w:rsidR="003A3569" w:rsidRDefault="0017726D">
            <w:pPr>
              <w:jc w:val="center"/>
            </w:pPr>
            <w:r>
              <w:t xml:space="preserve">CTNN: </w:t>
            </w:r>
            <w:r w:rsidR="00804D29">
              <w:t>2</w:t>
            </w:r>
            <w:r>
              <w:t xml:space="preserve"> (</w:t>
            </w:r>
            <w:proofErr w:type="spellStart"/>
            <w:r>
              <w:t>prev</w:t>
            </w:r>
            <w:proofErr w:type="spellEnd"/>
            <w:r>
              <w:t xml:space="preserve"> </w:t>
            </w:r>
            <w:r w:rsidR="00804D29">
              <w:t>5</w:t>
            </w:r>
            <w:r>
              <w:t>)</w:t>
            </w:r>
          </w:p>
        </w:tc>
        <w:tc>
          <w:tcPr>
            <w:tcW w:w="3011" w:type="dxa"/>
          </w:tcPr>
          <w:p w14:paraId="0697A43D" w14:textId="77777777" w:rsidR="003A3569" w:rsidRDefault="0017726D">
            <w:r>
              <w:t xml:space="preserve">Content Profiles; A set of profiles to record the care actions conducted in an emergency department encounter including: triaging a patient upon presentation (TN), nursing care delivered (NN), and the notes from </w:t>
            </w:r>
            <w:proofErr w:type="gramStart"/>
            <w:r>
              <w:t>a</w:t>
            </w:r>
            <w:proofErr w:type="gramEnd"/>
            <w:r>
              <w:t xml:space="preserve"> ED physician (EDPN).  A composite triage and nursing care document (CTNN) </w:t>
            </w:r>
            <w:proofErr w:type="gramStart"/>
            <w:r>
              <w:t>is</w:t>
            </w:r>
            <w:proofErr w:type="gramEnd"/>
            <w:r>
              <w:t xml:space="preserve"> also possible.</w:t>
            </w:r>
          </w:p>
        </w:tc>
        <w:tc>
          <w:tcPr>
            <w:tcW w:w="3472" w:type="dxa"/>
          </w:tcPr>
          <w:p w14:paraId="028460A0" w14:textId="77777777" w:rsidR="003A3569" w:rsidRDefault="003A3569"/>
        </w:tc>
      </w:tr>
      <w:tr w:rsidR="003A3569" w14:paraId="3C1945EF" w14:textId="77777777">
        <w:tc>
          <w:tcPr>
            <w:tcW w:w="1910" w:type="dxa"/>
          </w:tcPr>
          <w:p w14:paraId="3E7298EE" w14:textId="77777777" w:rsidR="003A3569" w:rsidRDefault="0017726D">
            <w:r>
              <w:t>Immunization Content (IC)</w:t>
            </w:r>
          </w:p>
        </w:tc>
        <w:tc>
          <w:tcPr>
            <w:tcW w:w="1204" w:type="dxa"/>
            <w:vAlign w:val="center"/>
          </w:tcPr>
          <w:p w14:paraId="4D61B6FB" w14:textId="3A05066A" w:rsidR="003A3569" w:rsidRDefault="0017726D">
            <w:pPr>
              <w:jc w:val="center"/>
            </w:pPr>
            <w:r>
              <w:t>3</w:t>
            </w:r>
            <w:r w:rsidR="00B46DF8">
              <w:t>3</w:t>
            </w:r>
            <w:r>
              <w:t xml:space="preserve"> (</w:t>
            </w:r>
            <w:proofErr w:type="spellStart"/>
            <w:r>
              <w:t>prev</w:t>
            </w:r>
            <w:proofErr w:type="spellEnd"/>
            <w:r>
              <w:t xml:space="preserve"> 3</w:t>
            </w:r>
            <w:r w:rsidR="001A2ED1">
              <w:t>2</w:t>
            </w:r>
            <w:r>
              <w:t>)</w:t>
            </w:r>
          </w:p>
        </w:tc>
        <w:tc>
          <w:tcPr>
            <w:tcW w:w="1221" w:type="dxa"/>
            <w:vAlign w:val="center"/>
          </w:tcPr>
          <w:p w14:paraId="38B590D4" w14:textId="7702DC4B" w:rsidR="003A3569" w:rsidRDefault="00804D29">
            <w:pPr>
              <w:jc w:val="center"/>
            </w:pPr>
            <w:r>
              <w:t>2</w:t>
            </w:r>
            <w:r w:rsidR="0017726D">
              <w:t xml:space="preserve"> (</w:t>
            </w:r>
            <w:proofErr w:type="spellStart"/>
            <w:r w:rsidR="0017726D">
              <w:t>prev</w:t>
            </w:r>
            <w:proofErr w:type="spellEnd"/>
            <w:r w:rsidR="0017726D">
              <w:t xml:space="preserve"> </w:t>
            </w:r>
            <w:r>
              <w:t>4</w:t>
            </w:r>
            <w:r w:rsidR="0017726D">
              <w:t>)</w:t>
            </w:r>
          </w:p>
        </w:tc>
        <w:tc>
          <w:tcPr>
            <w:tcW w:w="3011" w:type="dxa"/>
          </w:tcPr>
          <w:p w14:paraId="2881E018" w14:textId="77777777" w:rsidR="003A3569" w:rsidRDefault="0017726D">
            <w:r>
              <w:t>Content Profile; Describes the content for exchange of immunization data with Immunization Information Systems (IISs), as well as EMR/EHR systems, HIEs, PHRs, and other public health systems.</w:t>
            </w:r>
          </w:p>
        </w:tc>
        <w:tc>
          <w:tcPr>
            <w:tcW w:w="3472" w:type="dxa"/>
          </w:tcPr>
          <w:p w14:paraId="197ED2B6" w14:textId="77777777" w:rsidR="003A3569" w:rsidRDefault="0017726D">
            <w:pPr>
              <w:numPr>
                <w:ilvl w:val="0"/>
                <w:numId w:val="1"/>
              </w:numPr>
            </w:pPr>
            <w:r>
              <w:t xml:space="preserve">Pilot in San Diego Immunization Registry </w:t>
            </w:r>
          </w:p>
          <w:p w14:paraId="3166495D" w14:textId="77777777" w:rsidR="003A3569" w:rsidRDefault="0017726D">
            <w:pPr>
              <w:numPr>
                <w:ilvl w:val="0"/>
                <w:numId w:val="1"/>
              </w:numPr>
            </w:pPr>
            <w:r>
              <w:t>Although the US ONC 2014 and 2015 Certification program has established the HL7 v2 message as the minimum requirement, a number of US States have started to include this document profile also.</w:t>
            </w:r>
          </w:p>
        </w:tc>
      </w:tr>
      <w:tr w:rsidR="003A3569" w14:paraId="75F98DCF" w14:textId="77777777">
        <w:tc>
          <w:tcPr>
            <w:tcW w:w="1910" w:type="dxa"/>
          </w:tcPr>
          <w:p w14:paraId="309CB0CD" w14:textId="77777777" w:rsidR="003A3569" w:rsidRDefault="0017726D">
            <w:r>
              <w:t>Labor and Delivery Summary Profiles (LDHP, LDS, MDS, PPVS)</w:t>
            </w:r>
          </w:p>
        </w:tc>
        <w:tc>
          <w:tcPr>
            <w:tcW w:w="1204" w:type="dxa"/>
            <w:vAlign w:val="center"/>
          </w:tcPr>
          <w:p w14:paraId="06376D30" w14:textId="43CA1A2A" w:rsidR="003A3569" w:rsidRDefault="0017726D">
            <w:pPr>
              <w:jc w:val="center"/>
            </w:pPr>
            <w:r w:rsidRPr="00F718F0">
              <w:t>LDHP: 14</w:t>
            </w:r>
            <w:r>
              <w:t xml:space="preserve"> (</w:t>
            </w:r>
            <w:proofErr w:type="spellStart"/>
            <w:r>
              <w:t>prev</w:t>
            </w:r>
            <w:proofErr w:type="spellEnd"/>
            <w:r>
              <w:t xml:space="preserve"> 1</w:t>
            </w:r>
            <w:r w:rsidR="00F718F0">
              <w:t>4</w:t>
            </w:r>
            <w:r>
              <w:t>)</w:t>
            </w:r>
          </w:p>
          <w:p w14:paraId="17646D35" w14:textId="1BDC7D58" w:rsidR="003A3569" w:rsidRDefault="0017726D">
            <w:pPr>
              <w:jc w:val="center"/>
            </w:pPr>
            <w:r w:rsidRPr="00F718F0">
              <w:t>LDS:  2</w:t>
            </w:r>
            <w:r w:rsidR="00F718F0" w:rsidRPr="00424CF4">
              <w:t>1</w:t>
            </w:r>
            <w:r>
              <w:t xml:space="preserve"> (</w:t>
            </w:r>
            <w:proofErr w:type="spellStart"/>
            <w:r>
              <w:t>prev</w:t>
            </w:r>
            <w:proofErr w:type="spellEnd"/>
            <w:r>
              <w:t xml:space="preserve"> </w:t>
            </w:r>
            <w:r w:rsidR="00F718F0">
              <w:t>20</w:t>
            </w:r>
            <w:r>
              <w:t>)</w:t>
            </w:r>
          </w:p>
          <w:p w14:paraId="02BE4886" w14:textId="74C1635F" w:rsidR="003A3569" w:rsidRDefault="0017726D">
            <w:pPr>
              <w:jc w:val="center"/>
            </w:pPr>
            <w:r w:rsidRPr="00F718F0">
              <w:t xml:space="preserve">MDS: </w:t>
            </w:r>
            <w:proofErr w:type="gramStart"/>
            <w:r w:rsidRPr="00F718F0">
              <w:t>4</w:t>
            </w:r>
            <w:r>
              <w:t xml:space="preserve">  (</w:t>
            </w:r>
            <w:proofErr w:type="spellStart"/>
            <w:proofErr w:type="gramEnd"/>
            <w:r>
              <w:t>prev</w:t>
            </w:r>
            <w:proofErr w:type="spellEnd"/>
            <w:r>
              <w:t xml:space="preserve"> </w:t>
            </w:r>
            <w:r w:rsidR="00F718F0">
              <w:t>4</w:t>
            </w:r>
            <w:r>
              <w:t>)</w:t>
            </w:r>
          </w:p>
          <w:p w14:paraId="58F0EDFB" w14:textId="3A0E1B83" w:rsidR="003A3569" w:rsidRDefault="0017726D">
            <w:pPr>
              <w:jc w:val="center"/>
            </w:pPr>
            <w:r>
              <w:t>PPVS: 1</w:t>
            </w:r>
            <w:r w:rsidR="00696D8A">
              <w:t>1</w:t>
            </w:r>
            <w:r>
              <w:t xml:space="preserve"> (</w:t>
            </w:r>
            <w:proofErr w:type="spellStart"/>
            <w:r>
              <w:t>prev</w:t>
            </w:r>
            <w:proofErr w:type="spellEnd"/>
            <w:r>
              <w:t xml:space="preserve"> 11)</w:t>
            </w:r>
          </w:p>
        </w:tc>
        <w:tc>
          <w:tcPr>
            <w:tcW w:w="1221" w:type="dxa"/>
            <w:vAlign w:val="center"/>
          </w:tcPr>
          <w:p w14:paraId="2DE6A3F5" w14:textId="4A424EED" w:rsidR="003A3569" w:rsidRDefault="0017726D">
            <w:pPr>
              <w:jc w:val="center"/>
            </w:pPr>
            <w:r>
              <w:t>LDHP: 2 (</w:t>
            </w:r>
            <w:proofErr w:type="spellStart"/>
            <w:r>
              <w:t>prev</w:t>
            </w:r>
            <w:proofErr w:type="spellEnd"/>
            <w:r>
              <w:t xml:space="preserve"> </w:t>
            </w:r>
            <w:r w:rsidR="00804D29">
              <w:t>2</w:t>
            </w:r>
            <w:r>
              <w:t>)</w:t>
            </w:r>
          </w:p>
          <w:p w14:paraId="042CBC75" w14:textId="77777777" w:rsidR="003A3569" w:rsidRDefault="0017726D">
            <w:pPr>
              <w:jc w:val="center"/>
            </w:pPr>
            <w:r>
              <w:t xml:space="preserve">LDS: 2 </w:t>
            </w:r>
            <w:proofErr w:type="gramStart"/>
            <w:r>
              <w:t xml:space="preserve">   (</w:t>
            </w:r>
            <w:proofErr w:type="spellStart"/>
            <w:proofErr w:type="gramEnd"/>
            <w:r>
              <w:t>prev</w:t>
            </w:r>
            <w:proofErr w:type="spellEnd"/>
            <w:r>
              <w:t xml:space="preserve"> 3)</w:t>
            </w:r>
          </w:p>
          <w:p w14:paraId="43468ECC" w14:textId="6CDAA7DF" w:rsidR="003A3569" w:rsidRDefault="0017726D">
            <w:pPr>
              <w:jc w:val="center"/>
            </w:pPr>
            <w:r>
              <w:t xml:space="preserve">MDS: </w:t>
            </w:r>
            <w:proofErr w:type="gramStart"/>
            <w:r w:rsidR="00804D29">
              <w:t>0</w:t>
            </w:r>
            <w:r>
              <w:t xml:space="preserve">  (</w:t>
            </w:r>
            <w:proofErr w:type="spellStart"/>
            <w:proofErr w:type="gramEnd"/>
            <w:r>
              <w:t>prev</w:t>
            </w:r>
            <w:proofErr w:type="spellEnd"/>
            <w:r>
              <w:t xml:space="preserve"> 1)</w:t>
            </w:r>
          </w:p>
          <w:p w14:paraId="04E10E17" w14:textId="1B6704AF" w:rsidR="003A3569" w:rsidRDefault="0017726D">
            <w:pPr>
              <w:jc w:val="center"/>
            </w:pPr>
            <w:r>
              <w:t xml:space="preserve">PPVS: </w:t>
            </w:r>
            <w:proofErr w:type="gramStart"/>
            <w:r w:rsidR="00804D29">
              <w:t>1</w:t>
            </w:r>
            <w:r>
              <w:t xml:space="preserve">  (</w:t>
            </w:r>
            <w:proofErr w:type="spellStart"/>
            <w:proofErr w:type="gramEnd"/>
            <w:r>
              <w:t>prev</w:t>
            </w:r>
            <w:proofErr w:type="spellEnd"/>
            <w:r>
              <w:t xml:space="preserve"> 2)</w:t>
            </w:r>
          </w:p>
        </w:tc>
        <w:tc>
          <w:tcPr>
            <w:tcW w:w="3011" w:type="dxa"/>
          </w:tcPr>
          <w:p w14:paraId="48E64400" w14:textId="77777777" w:rsidR="003A3569" w:rsidRDefault="0017726D">
            <w:r>
              <w:t>Content Profiles; A collection of Profiles that describe the content that is collected during the intrapartum process.</w:t>
            </w:r>
          </w:p>
        </w:tc>
        <w:tc>
          <w:tcPr>
            <w:tcW w:w="3472" w:type="dxa"/>
          </w:tcPr>
          <w:p w14:paraId="44CB7DF4" w14:textId="77777777" w:rsidR="003A3569" w:rsidRDefault="0017726D">
            <w:pPr>
              <w:numPr>
                <w:ilvl w:val="0"/>
                <w:numId w:val="10"/>
              </w:numPr>
            </w:pPr>
            <w:r>
              <w:t>Follow on care from Antepartum Profiles</w:t>
            </w:r>
          </w:p>
          <w:p w14:paraId="4DABDE32" w14:textId="77777777" w:rsidR="003A3569" w:rsidRDefault="0017726D">
            <w:pPr>
              <w:numPr>
                <w:ilvl w:val="0"/>
                <w:numId w:val="10"/>
              </w:numPr>
            </w:pPr>
            <w:r>
              <w:t>Shares some components with Antepartum Profiles for reuse opportunities</w:t>
            </w:r>
          </w:p>
          <w:p w14:paraId="5577F4DC" w14:textId="77777777" w:rsidR="003A3569" w:rsidRDefault="0017726D">
            <w:pPr>
              <w:numPr>
                <w:ilvl w:val="0"/>
                <w:numId w:val="10"/>
              </w:numPr>
            </w:pPr>
            <w:r>
              <w:t xml:space="preserve">The US ONC Interoperability Standards Advisory (ISA) has shown </w:t>
            </w:r>
            <w:r>
              <w:lastRenderedPageBreak/>
              <w:t>interest in referencing these profiles.</w:t>
            </w:r>
          </w:p>
        </w:tc>
      </w:tr>
      <w:tr w:rsidR="003A3569" w14:paraId="0D43BDC0" w14:textId="77777777">
        <w:tc>
          <w:tcPr>
            <w:tcW w:w="1910" w:type="dxa"/>
          </w:tcPr>
          <w:p w14:paraId="01C24201" w14:textId="77777777" w:rsidR="003A3569" w:rsidRDefault="0017726D">
            <w:r>
              <w:lastRenderedPageBreak/>
              <w:t>Reconciliation of Clinical Content and Providers (RECON)</w:t>
            </w:r>
          </w:p>
        </w:tc>
        <w:tc>
          <w:tcPr>
            <w:tcW w:w="1204" w:type="dxa"/>
            <w:vAlign w:val="center"/>
          </w:tcPr>
          <w:p w14:paraId="146AC0F6" w14:textId="77777777" w:rsidR="003A3569" w:rsidRDefault="0017726D">
            <w:pPr>
              <w:jc w:val="center"/>
            </w:pPr>
            <w:r w:rsidRPr="00696D8A">
              <w:t>2 (</w:t>
            </w:r>
            <w:proofErr w:type="spellStart"/>
            <w:r w:rsidRPr="00696D8A">
              <w:t>prev</w:t>
            </w:r>
            <w:proofErr w:type="spellEnd"/>
            <w:r w:rsidRPr="00696D8A">
              <w:t xml:space="preserve"> 2)</w:t>
            </w:r>
          </w:p>
        </w:tc>
        <w:tc>
          <w:tcPr>
            <w:tcW w:w="1221" w:type="dxa"/>
            <w:vAlign w:val="center"/>
          </w:tcPr>
          <w:p w14:paraId="5E79515E" w14:textId="77777777" w:rsidR="003A3569" w:rsidRDefault="0017726D">
            <w:pPr>
              <w:jc w:val="center"/>
            </w:pPr>
            <w:r>
              <w:t>0 (</w:t>
            </w:r>
            <w:proofErr w:type="spellStart"/>
            <w:r>
              <w:t>prev</w:t>
            </w:r>
            <w:proofErr w:type="spellEnd"/>
            <w:r>
              <w:t xml:space="preserve"> 1)</w:t>
            </w:r>
          </w:p>
        </w:tc>
        <w:tc>
          <w:tcPr>
            <w:tcW w:w="3011" w:type="dxa"/>
          </w:tcPr>
          <w:p w14:paraId="6F33763C" w14:textId="77777777" w:rsidR="003A3569" w:rsidRDefault="0017726D">
            <w:r>
              <w:t>Integration Profile; Provides ability to exchange lists of clinical data that have been reconciled, the sources used and the provider that conducted the reconciliation action.</w:t>
            </w:r>
          </w:p>
        </w:tc>
        <w:tc>
          <w:tcPr>
            <w:tcW w:w="3472" w:type="dxa"/>
          </w:tcPr>
          <w:p w14:paraId="244BDC00" w14:textId="77777777" w:rsidR="003A3569" w:rsidRDefault="0017726D">
            <w:r>
              <w:t>Requirements of this profile align with those found in US ONC 2015 Certification.</w:t>
            </w:r>
          </w:p>
        </w:tc>
      </w:tr>
      <w:tr w:rsidR="003A3569" w14:paraId="3B6E49C3" w14:textId="77777777">
        <w:trPr>
          <w:trHeight w:val="1660"/>
        </w:trPr>
        <w:tc>
          <w:tcPr>
            <w:tcW w:w="1910" w:type="dxa"/>
          </w:tcPr>
          <w:p w14:paraId="7AD328BE" w14:textId="77777777" w:rsidR="003A3569" w:rsidRDefault="0017726D">
            <w:r>
              <w:t>Guideline Appropriate Ordering (GAO)</w:t>
            </w:r>
          </w:p>
        </w:tc>
        <w:tc>
          <w:tcPr>
            <w:tcW w:w="1204" w:type="dxa"/>
            <w:vAlign w:val="center"/>
          </w:tcPr>
          <w:p w14:paraId="11CEF17E" w14:textId="77777777" w:rsidR="003A3569" w:rsidRDefault="0017726D">
            <w:pPr>
              <w:jc w:val="center"/>
            </w:pPr>
            <w:r>
              <w:t>4 (</w:t>
            </w:r>
            <w:proofErr w:type="spellStart"/>
            <w:r>
              <w:t>prev</w:t>
            </w:r>
            <w:proofErr w:type="spellEnd"/>
            <w:r>
              <w:t xml:space="preserve"> 4)</w:t>
            </w:r>
          </w:p>
        </w:tc>
        <w:tc>
          <w:tcPr>
            <w:tcW w:w="1221" w:type="dxa"/>
            <w:vAlign w:val="center"/>
          </w:tcPr>
          <w:p w14:paraId="4B133AFA" w14:textId="77777777" w:rsidR="003A3569" w:rsidRDefault="0017726D">
            <w:pPr>
              <w:jc w:val="center"/>
            </w:pPr>
            <w:r>
              <w:t>1 (</w:t>
            </w:r>
            <w:proofErr w:type="spellStart"/>
            <w:r>
              <w:t>prev</w:t>
            </w:r>
            <w:proofErr w:type="spellEnd"/>
            <w:r>
              <w:t xml:space="preserve"> 1)</w:t>
            </w:r>
          </w:p>
        </w:tc>
        <w:tc>
          <w:tcPr>
            <w:tcW w:w="3011" w:type="dxa"/>
          </w:tcPr>
          <w:p w14:paraId="3BCA583F" w14:textId="77777777" w:rsidR="003A3569" w:rsidRDefault="0017726D">
            <w:r>
              <w:t>Integration Profile: Supplies a mechanism by which EHR systems can evaluate orders to determine whether these orders conform to guidelines.</w:t>
            </w:r>
          </w:p>
        </w:tc>
        <w:tc>
          <w:tcPr>
            <w:tcW w:w="3472" w:type="dxa"/>
          </w:tcPr>
          <w:p w14:paraId="5CA8310B" w14:textId="77777777" w:rsidR="003A3569" w:rsidRDefault="0017726D">
            <w:r>
              <w:t>Aligns with 2017 US law regarding how providers that are ordering imaging procedures must use physician approved appropriateness guidelines.</w:t>
            </w:r>
          </w:p>
        </w:tc>
      </w:tr>
      <w:tr w:rsidR="003A3569" w14:paraId="54E1AE50" w14:textId="77777777">
        <w:tc>
          <w:tcPr>
            <w:tcW w:w="1910" w:type="dxa"/>
          </w:tcPr>
          <w:p w14:paraId="1110A4B8" w14:textId="77777777" w:rsidR="003A3569" w:rsidRDefault="0017726D">
            <w:r>
              <w:t>Newborn Discharge Summary (NDS)</w:t>
            </w:r>
          </w:p>
        </w:tc>
        <w:tc>
          <w:tcPr>
            <w:tcW w:w="1204" w:type="dxa"/>
            <w:vAlign w:val="center"/>
          </w:tcPr>
          <w:p w14:paraId="468BE961" w14:textId="77777777" w:rsidR="003A3569" w:rsidRDefault="0017726D">
            <w:pPr>
              <w:jc w:val="center"/>
            </w:pPr>
            <w:r>
              <w:t>9 (</w:t>
            </w:r>
            <w:proofErr w:type="spellStart"/>
            <w:r>
              <w:t>prev</w:t>
            </w:r>
            <w:proofErr w:type="spellEnd"/>
            <w:r>
              <w:t xml:space="preserve"> 9)</w:t>
            </w:r>
          </w:p>
        </w:tc>
        <w:tc>
          <w:tcPr>
            <w:tcW w:w="1221" w:type="dxa"/>
            <w:vAlign w:val="center"/>
          </w:tcPr>
          <w:p w14:paraId="00851378" w14:textId="5A2B6BFD" w:rsidR="003A3569" w:rsidRDefault="00804D29">
            <w:pPr>
              <w:jc w:val="center"/>
            </w:pPr>
            <w:r>
              <w:t>1</w:t>
            </w:r>
            <w:r w:rsidR="0017726D">
              <w:t xml:space="preserve"> (</w:t>
            </w:r>
            <w:proofErr w:type="spellStart"/>
            <w:r w:rsidR="0017726D">
              <w:t>prev</w:t>
            </w:r>
            <w:proofErr w:type="spellEnd"/>
            <w:r w:rsidR="0017726D">
              <w:t xml:space="preserve"> 2)</w:t>
            </w:r>
          </w:p>
        </w:tc>
        <w:tc>
          <w:tcPr>
            <w:tcW w:w="3011" w:type="dxa"/>
          </w:tcPr>
          <w:p w14:paraId="0C48A549" w14:textId="77777777" w:rsidR="003A3569" w:rsidRDefault="0017726D">
            <w:r>
              <w:t>Content Profile; Represents a summary of the most critical information to a newborn care provider after discharge from the birthing facility.</w:t>
            </w:r>
          </w:p>
        </w:tc>
        <w:tc>
          <w:tcPr>
            <w:tcW w:w="3472" w:type="dxa"/>
          </w:tcPr>
          <w:p w14:paraId="59F987F5" w14:textId="77777777" w:rsidR="003A3569" w:rsidRDefault="0017726D">
            <w:r>
              <w:t>Medium to low testing numbers, but signifies interest in the pediatric space</w:t>
            </w:r>
          </w:p>
        </w:tc>
      </w:tr>
      <w:tr w:rsidR="003A3569" w14:paraId="3E46F53D" w14:textId="77777777">
        <w:tc>
          <w:tcPr>
            <w:tcW w:w="1910" w:type="dxa"/>
          </w:tcPr>
          <w:p w14:paraId="70E90F39" w14:textId="77777777" w:rsidR="003A3569" w:rsidRDefault="0017726D">
            <w:r>
              <w:t xml:space="preserve">Cross-enterprise </w:t>
            </w:r>
            <w:proofErr w:type="spellStart"/>
            <w:r>
              <w:t>eReferral</w:t>
            </w:r>
            <w:proofErr w:type="spellEnd"/>
            <w:r>
              <w:t xml:space="preserve"> Workflow Definition (</w:t>
            </w:r>
            <w:proofErr w:type="spellStart"/>
            <w:r>
              <w:t>XBeR</w:t>
            </w:r>
            <w:proofErr w:type="spellEnd"/>
            <w:r>
              <w:t>-WD)</w:t>
            </w:r>
          </w:p>
        </w:tc>
        <w:tc>
          <w:tcPr>
            <w:tcW w:w="1204" w:type="dxa"/>
            <w:vAlign w:val="center"/>
          </w:tcPr>
          <w:p w14:paraId="37F9E795" w14:textId="4EDAAE83" w:rsidR="003A3569" w:rsidRDefault="0017726D">
            <w:pPr>
              <w:jc w:val="center"/>
            </w:pPr>
            <w:r w:rsidRPr="00696D8A">
              <w:t>6 (</w:t>
            </w:r>
            <w:proofErr w:type="spellStart"/>
            <w:r w:rsidRPr="00696D8A">
              <w:t>prev</w:t>
            </w:r>
            <w:proofErr w:type="spellEnd"/>
            <w:r w:rsidRPr="00696D8A">
              <w:t xml:space="preserve"> </w:t>
            </w:r>
            <w:r w:rsidR="00696D8A" w:rsidRPr="00424CF4">
              <w:t>6</w:t>
            </w:r>
            <w:r w:rsidRPr="00A63DCD">
              <w:t>)</w:t>
            </w:r>
          </w:p>
        </w:tc>
        <w:tc>
          <w:tcPr>
            <w:tcW w:w="1221" w:type="dxa"/>
            <w:vAlign w:val="center"/>
          </w:tcPr>
          <w:p w14:paraId="09360BEF" w14:textId="3665BD1E" w:rsidR="003A3569" w:rsidRDefault="00804D29">
            <w:pPr>
              <w:jc w:val="center"/>
            </w:pPr>
            <w:r>
              <w:t>2</w:t>
            </w:r>
            <w:r w:rsidR="0017726D">
              <w:t xml:space="preserve"> (</w:t>
            </w:r>
            <w:proofErr w:type="spellStart"/>
            <w:r w:rsidR="0017726D">
              <w:t>prev</w:t>
            </w:r>
            <w:proofErr w:type="spellEnd"/>
            <w:r w:rsidR="0017726D">
              <w:t xml:space="preserve"> 2)</w:t>
            </w:r>
          </w:p>
        </w:tc>
        <w:tc>
          <w:tcPr>
            <w:tcW w:w="3011" w:type="dxa"/>
          </w:tcPr>
          <w:p w14:paraId="79748A44" w14:textId="77777777" w:rsidR="003A3569" w:rsidRDefault="0017726D">
            <w:r>
              <w:t xml:space="preserve">Workflow Profile; Establishes a common set of rules to share between participants involved in an </w:t>
            </w:r>
            <w:proofErr w:type="spellStart"/>
            <w:r>
              <w:t>eReferral</w:t>
            </w:r>
            <w:proofErr w:type="spellEnd"/>
            <w:r>
              <w:t xml:space="preserve"> Workflow</w:t>
            </w:r>
          </w:p>
        </w:tc>
        <w:tc>
          <w:tcPr>
            <w:tcW w:w="3472" w:type="dxa"/>
          </w:tcPr>
          <w:p w14:paraId="06E9469F" w14:textId="77777777" w:rsidR="003A3569" w:rsidRDefault="0017726D">
            <w:r>
              <w:t>Arsenal IT (Italian National Program) is utilizing PCC workflow profiles to address care coordination issues.</w:t>
            </w:r>
          </w:p>
        </w:tc>
      </w:tr>
      <w:tr w:rsidR="00A63DCD" w14:paraId="6CB66B13" w14:textId="77777777">
        <w:tc>
          <w:tcPr>
            <w:tcW w:w="1910" w:type="dxa"/>
          </w:tcPr>
          <w:p w14:paraId="433AF6D5" w14:textId="77777777" w:rsidR="00A63DCD" w:rsidRDefault="00A63DCD">
            <w:r>
              <w:t>Routine Interfacility Patient Transport (RIPT</w:t>
            </w:r>
          </w:p>
        </w:tc>
        <w:tc>
          <w:tcPr>
            <w:tcW w:w="1204" w:type="dxa"/>
            <w:vAlign w:val="center"/>
          </w:tcPr>
          <w:p w14:paraId="481C22C5" w14:textId="77777777" w:rsidR="00A63DCD" w:rsidRPr="00696D8A" w:rsidRDefault="00A63DCD" w:rsidP="00A63DCD">
            <w:pPr>
              <w:jc w:val="center"/>
            </w:pPr>
            <w:r>
              <w:t>2 (</w:t>
            </w:r>
            <w:proofErr w:type="spellStart"/>
            <w:r>
              <w:t>prev</w:t>
            </w:r>
            <w:proofErr w:type="spellEnd"/>
            <w:r>
              <w:t xml:space="preserve"> 0)</w:t>
            </w:r>
          </w:p>
        </w:tc>
        <w:tc>
          <w:tcPr>
            <w:tcW w:w="1221" w:type="dxa"/>
            <w:vAlign w:val="center"/>
          </w:tcPr>
          <w:p w14:paraId="7A6EADCA" w14:textId="77777777" w:rsidR="00A63DCD" w:rsidRDefault="00804D29">
            <w:pPr>
              <w:jc w:val="center"/>
            </w:pPr>
            <w:bookmarkStart w:id="19" w:name="_Hlk55987606"/>
            <w:r>
              <w:t>0 (</w:t>
            </w:r>
            <w:proofErr w:type="spellStart"/>
            <w:r>
              <w:t>prev</w:t>
            </w:r>
            <w:proofErr w:type="spellEnd"/>
            <w:r>
              <w:t xml:space="preserve"> 0)</w:t>
            </w:r>
            <w:bookmarkEnd w:id="19"/>
          </w:p>
        </w:tc>
        <w:tc>
          <w:tcPr>
            <w:tcW w:w="3011" w:type="dxa"/>
          </w:tcPr>
          <w:p w14:paraId="030E1081" w14:textId="77777777" w:rsidR="00A63DCD" w:rsidRDefault="00A63DCD"/>
        </w:tc>
        <w:tc>
          <w:tcPr>
            <w:tcW w:w="3472" w:type="dxa"/>
          </w:tcPr>
          <w:p w14:paraId="4D9BCA8D" w14:textId="77777777" w:rsidR="00A63DCD" w:rsidRDefault="00A63DCD"/>
        </w:tc>
      </w:tr>
      <w:tr w:rsidR="001F2F95" w14:paraId="4959B7F8" w14:textId="77777777">
        <w:tc>
          <w:tcPr>
            <w:tcW w:w="1910" w:type="dxa"/>
          </w:tcPr>
          <w:p w14:paraId="2D369F4E" w14:textId="77777777" w:rsidR="001F2F95" w:rsidRDefault="001F2F95">
            <w:r>
              <w:t>360 Exchange Closed Loop Referral (360X)</w:t>
            </w:r>
          </w:p>
        </w:tc>
        <w:tc>
          <w:tcPr>
            <w:tcW w:w="1204" w:type="dxa"/>
            <w:vAlign w:val="center"/>
          </w:tcPr>
          <w:p w14:paraId="238A404A" w14:textId="77777777" w:rsidR="001F2F95" w:rsidRDefault="001F2F95" w:rsidP="00A63DCD">
            <w:pPr>
              <w:jc w:val="center"/>
            </w:pPr>
            <w:r>
              <w:t>5 (</w:t>
            </w:r>
            <w:proofErr w:type="spellStart"/>
            <w:r>
              <w:t>prev</w:t>
            </w:r>
            <w:proofErr w:type="spellEnd"/>
            <w:r>
              <w:t xml:space="preserve"> 0)</w:t>
            </w:r>
          </w:p>
        </w:tc>
        <w:tc>
          <w:tcPr>
            <w:tcW w:w="1221" w:type="dxa"/>
            <w:vAlign w:val="center"/>
          </w:tcPr>
          <w:p w14:paraId="09D11F44" w14:textId="77777777" w:rsidR="001F2F95" w:rsidRDefault="00804D29">
            <w:pPr>
              <w:jc w:val="center"/>
            </w:pPr>
            <w:r>
              <w:t>3 (</w:t>
            </w:r>
            <w:proofErr w:type="spellStart"/>
            <w:r>
              <w:t>prev</w:t>
            </w:r>
            <w:proofErr w:type="spellEnd"/>
            <w:r>
              <w:t xml:space="preserve"> 0)</w:t>
            </w:r>
          </w:p>
        </w:tc>
        <w:tc>
          <w:tcPr>
            <w:tcW w:w="3011" w:type="dxa"/>
          </w:tcPr>
          <w:p w14:paraId="36A93903" w14:textId="77777777" w:rsidR="001F2F95" w:rsidRDefault="001F2F95"/>
        </w:tc>
        <w:tc>
          <w:tcPr>
            <w:tcW w:w="3472" w:type="dxa"/>
          </w:tcPr>
          <w:p w14:paraId="14FD029B" w14:textId="77777777" w:rsidR="001F2F95" w:rsidRDefault="001F2F95"/>
        </w:tc>
      </w:tr>
      <w:tr w:rsidR="00237A76" w14:paraId="5ED6DC3C" w14:textId="77777777">
        <w:tc>
          <w:tcPr>
            <w:tcW w:w="1910" w:type="dxa"/>
          </w:tcPr>
          <w:p w14:paraId="11F37FC3" w14:textId="77777777" w:rsidR="00237A76" w:rsidRDefault="00237A76">
            <w:r>
              <w:t>Query for Existing Data (QED)</w:t>
            </w:r>
          </w:p>
        </w:tc>
        <w:tc>
          <w:tcPr>
            <w:tcW w:w="1204" w:type="dxa"/>
            <w:vAlign w:val="center"/>
          </w:tcPr>
          <w:p w14:paraId="45790713" w14:textId="77777777" w:rsidR="00237A76" w:rsidRDefault="00237A76" w:rsidP="00A63DCD">
            <w:pPr>
              <w:jc w:val="center"/>
            </w:pPr>
            <w:r>
              <w:t>5 (</w:t>
            </w:r>
            <w:proofErr w:type="spellStart"/>
            <w:r>
              <w:t>prev</w:t>
            </w:r>
            <w:proofErr w:type="spellEnd"/>
            <w:r>
              <w:t xml:space="preserve"> 5)</w:t>
            </w:r>
          </w:p>
        </w:tc>
        <w:tc>
          <w:tcPr>
            <w:tcW w:w="1221" w:type="dxa"/>
            <w:vAlign w:val="center"/>
          </w:tcPr>
          <w:p w14:paraId="4F113653" w14:textId="77777777" w:rsidR="00237A76" w:rsidRDefault="00237A76">
            <w:pPr>
              <w:jc w:val="center"/>
            </w:pPr>
            <w:r>
              <w:t>1 (</w:t>
            </w:r>
            <w:proofErr w:type="spellStart"/>
            <w:r>
              <w:t>prev</w:t>
            </w:r>
            <w:proofErr w:type="spellEnd"/>
            <w:r>
              <w:t xml:space="preserve"> 1)</w:t>
            </w:r>
          </w:p>
        </w:tc>
        <w:tc>
          <w:tcPr>
            <w:tcW w:w="3011" w:type="dxa"/>
          </w:tcPr>
          <w:p w14:paraId="625DE07F" w14:textId="77777777" w:rsidR="00237A76" w:rsidRDefault="00237A76"/>
        </w:tc>
        <w:tc>
          <w:tcPr>
            <w:tcW w:w="3472" w:type="dxa"/>
          </w:tcPr>
          <w:p w14:paraId="467A59E1" w14:textId="77777777" w:rsidR="00237A76" w:rsidRDefault="00237A76"/>
        </w:tc>
      </w:tr>
      <w:tr w:rsidR="001F2F95" w14:paraId="5D6EF1A0" w14:textId="77777777">
        <w:tc>
          <w:tcPr>
            <w:tcW w:w="1910" w:type="dxa"/>
          </w:tcPr>
          <w:p w14:paraId="73CBDF48" w14:textId="77777777" w:rsidR="001F2F95" w:rsidRDefault="001F2F95">
            <w:r>
              <w:t>Query for Existing Data Mobile (</w:t>
            </w:r>
            <w:proofErr w:type="spellStart"/>
            <w:r>
              <w:t>QEDm</w:t>
            </w:r>
            <w:proofErr w:type="spellEnd"/>
            <w:r>
              <w:t>)</w:t>
            </w:r>
          </w:p>
        </w:tc>
        <w:tc>
          <w:tcPr>
            <w:tcW w:w="1204" w:type="dxa"/>
            <w:vAlign w:val="center"/>
          </w:tcPr>
          <w:p w14:paraId="6F41C62A" w14:textId="77777777" w:rsidR="001F2F95" w:rsidRDefault="001F2F95" w:rsidP="00A63DCD">
            <w:pPr>
              <w:jc w:val="center"/>
            </w:pPr>
            <w:r>
              <w:t>14 (</w:t>
            </w:r>
            <w:proofErr w:type="spellStart"/>
            <w:r>
              <w:t>prev</w:t>
            </w:r>
            <w:proofErr w:type="spellEnd"/>
            <w:r>
              <w:t xml:space="preserve"> 0)</w:t>
            </w:r>
          </w:p>
        </w:tc>
        <w:tc>
          <w:tcPr>
            <w:tcW w:w="1221" w:type="dxa"/>
            <w:vAlign w:val="center"/>
          </w:tcPr>
          <w:p w14:paraId="495C2095" w14:textId="77777777" w:rsidR="001F2F95" w:rsidRDefault="00804D29">
            <w:pPr>
              <w:jc w:val="center"/>
            </w:pPr>
            <w:r>
              <w:t>3 (</w:t>
            </w:r>
            <w:proofErr w:type="spellStart"/>
            <w:r>
              <w:t>prev</w:t>
            </w:r>
            <w:proofErr w:type="spellEnd"/>
            <w:r>
              <w:t xml:space="preserve"> 0)</w:t>
            </w:r>
          </w:p>
        </w:tc>
        <w:tc>
          <w:tcPr>
            <w:tcW w:w="3011" w:type="dxa"/>
          </w:tcPr>
          <w:p w14:paraId="6E5AE08C" w14:textId="77777777" w:rsidR="001F2F95" w:rsidRDefault="001F2F95"/>
        </w:tc>
        <w:tc>
          <w:tcPr>
            <w:tcW w:w="3472" w:type="dxa"/>
          </w:tcPr>
          <w:p w14:paraId="2F6554B2" w14:textId="77777777" w:rsidR="001F2F95" w:rsidRDefault="001F2F95"/>
        </w:tc>
      </w:tr>
      <w:tr w:rsidR="0029023A" w14:paraId="264FAB91" w14:textId="77777777">
        <w:tc>
          <w:tcPr>
            <w:tcW w:w="1910" w:type="dxa"/>
          </w:tcPr>
          <w:p w14:paraId="0438737A" w14:textId="77777777" w:rsidR="0029023A" w:rsidRDefault="0029023A"/>
        </w:tc>
        <w:tc>
          <w:tcPr>
            <w:tcW w:w="1204" w:type="dxa"/>
            <w:vAlign w:val="center"/>
          </w:tcPr>
          <w:p w14:paraId="04B2B576" w14:textId="77777777" w:rsidR="0029023A" w:rsidRDefault="0029023A" w:rsidP="00A63DCD">
            <w:pPr>
              <w:jc w:val="center"/>
            </w:pPr>
          </w:p>
        </w:tc>
        <w:tc>
          <w:tcPr>
            <w:tcW w:w="1221" w:type="dxa"/>
            <w:vAlign w:val="center"/>
          </w:tcPr>
          <w:p w14:paraId="56E834CD" w14:textId="77777777" w:rsidR="0029023A" w:rsidRDefault="0029023A">
            <w:pPr>
              <w:jc w:val="center"/>
            </w:pPr>
          </w:p>
        </w:tc>
        <w:tc>
          <w:tcPr>
            <w:tcW w:w="3011" w:type="dxa"/>
          </w:tcPr>
          <w:p w14:paraId="253E7A82" w14:textId="77777777" w:rsidR="0029023A" w:rsidRDefault="0029023A"/>
        </w:tc>
        <w:tc>
          <w:tcPr>
            <w:tcW w:w="3472" w:type="dxa"/>
          </w:tcPr>
          <w:p w14:paraId="68EEA57D" w14:textId="77777777" w:rsidR="0029023A" w:rsidRDefault="0029023A"/>
        </w:tc>
      </w:tr>
    </w:tbl>
    <w:p w14:paraId="59759684" w14:textId="77777777" w:rsidR="003A3569" w:rsidRDefault="0017726D">
      <w:r>
        <w:t>&lt; # vendor (</w:t>
      </w:r>
      <w:proofErr w:type="spellStart"/>
      <w:r>
        <w:t>Connectathon</w:t>
      </w:r>
      <w:proofErr w:type="spellEnd"/>
      <w:r>
        <w:t>) is a count of successful vendors from Connectathon-results.ihe.net &gt;</w:t>
      </w:r>
      <w:r>
        <w:br/>
        <w:t>&lt; # product (Registry) is a count of registered Statements from Product-registry.ihe.net &gt;</w:t>
      </w:r>
      <w:r>
        <w:br/>
      </w:r>
    </w:p>
    <w:p w14:paraId="0F1C32AD" w14:textId="77777777" w:rsidR="003A3569" w:rsidRDefault="0017726D">
      <w:pPr>
        <w:rPr>
          <w:b/>
          <w:u w:val="single"/>
        </w:rPr>
      </w:pPr>
      <w:r>
        <w:br w:type="page"/>
      </w:r>
    </w:p>
    <w:p w14:paraId="47D0DFD4" w14:textId="77777777" w:rsidR="003A3569" w:rsidRDefault="0017726D">
      <w:pPr>
        <w:spacing w:after="80"/>
      </w:pPr>
      <w:r>
        <w:rPr>
          <w:b/>
          <w:u w:val="single"/>
        </w:rPr>
        <w:lastRenderedPageBreak/>
        <w:t xml:space="preserve">Significant Deployment Activity: </w:t>
      </w:r>
    </w:p>
    <w:p w14:paraId="33279EB5" w14:textId="77777777" w:rsidR="009A4DCF" w:rsidRDefault="009A4DCF"/>
    <w:p w14:paraId="120065AA" w14:textId="77777777" w:rsidR="008C2DBA" w:rsidRDefault="009A4DCF">
      <w:r>
        <w:t>PCC is not regularly made aware of deployment activities</w:t>
      </w:r>
      <w:r w:rsidR="00FD5F2D">
        <w:t xml:space="preserve"> and could benefit from a broader effort to collect IHE deployment information</w:t>
      </w:r>
      <w:r w:rsidR="0029023A">
        <w:t xml:space="preserve"> such as being driven through the IHE Regional Deployment Domains (e.g., IHE USA, IHE Europe).</w:t>
      </w:r>
    </w:p>
    <w:p w14:paraId="3448F16B" w14:textId="77777777" w:rsidR="009A4DCF" w:rsidRDefault="009A4DCF"/>
    <w:tbl>
      <w:tblPr>
        <w:tblStyle w:val="TableGrid"/>
        <w:tblW w:w="0" w:type="auto"/>
        <w:tblLayout w:type="fixed"/>
        <w:tblLook w:val="04A0" w:firstRow="1" w:lastRow="0" w:firstColumn="1" w:lastColumn="0" w:noHBand="0" w:noVBand="1"/>
      </w:tblPr>
      <w:tblGrid>
        <w:gridCol w:w="1075"/>
        <w:gridCol w:w="1136"/>
        <w:gridCol w:w="1024"/>
        <w:gridCol w:w="1620"/>
        <w:gridCol w:w="4320"/>
        <w:gridCol w:w="895"/>
      </w:tblGrid>
      <w:tr w:rsidR="00FD5F2D" w14:paraId="74190036" w14:textId="77777777" w:rsidTr="00424CF4">
        <w:tc>
          <w:tcPr>
            <w:tcW w:w="1075" w:type="dxa"/>
          </w:tcPr>
          <w:p w14:paraId="6D62545C" w14:textId="77777777" w:rsidR="00FD5F2D" w:rsidRPr="00424CF4" w:rsidRDefault="00FD5F2D">
            <w:pPr>
              <w:rPr>
                <w:b/>
              </w:rPr>
            </w:pPr>
            <w:r w:rsidRPr="00424CF4">
              <w:rPr>
                <w:b/>
              </w:rPr>
              <w:t>Region</w:t>
            </w:r>
          </w:p>
        </w:tc>
        <w:tc>
          <w:tcPr>
            <w:tcW w:w="1136" w:type="dxa"/>
          </w:tcPr>
          <w:p w14:paraId="704B39FE" w14:textId="77777777" w:rsidR="00FD5F2D" w:rsidRPr="00424CF4" w:rsidRDefault="00FD5F2D">
            <w:pPr>
              <w:rPr>
                <w:b/>
              </w:rPr>
            </w:pPr>
            <w:r w:rsidRPr="00424CF4">
              <w:rPr>
                <w:b/>
              </w:rPr>
              <w:t>Organization Name</w:t>
            </w:r>
          </w:p>
        </w:tc>
        <w:tc>
          <w:tcPr>
            <w:tcW w:w="1024" w:type="dxa"/>
          </w:tcPr>
          <w:p w14:paraId="10FCA6C2" w14:textId="77777777" w:rsidR="00FD5F2D" w:rsidRPr="00424CF4" w:rsidRDefault="00FD5F2D">
            <w:pPr>
              <w:rPr>
                <w:b/>
              </w:rPr>
            </w:pPr>
            <w:r w:rsidRPr="00424CF4">
              <w:rPr>
                <w:b/>
              </w:rPr>
              <w:t>Profiles</w:t>
            </w:r>
          </w:p>
        </w:tc>
        <w:tc>
          <w:tcPr>
            <w:tcW w:w="1620" w:type="dxa"/>
          </w:tcPr>
          <w:p w14:paraId="47962017" w14:textId="77777777" w:rsidR="00FD5F2D" w:rsidRPr="00424CF4" w:rsidRDefault="00FD5F2D">
            <w:pPr>
              <w:rPr>
                <w:b/>
              </w:rPr>
            </w:pPr>
            <w:r w:rsidRPr="00424CF4">
              <w:rPr>
                <w:b/>
              </w:rPr>
              <w:t>Status</w:t>
            </w:r>
          </w:p>
        </w:tc>
        <w:tc>
          <w:tcPr>
            <w:tcW w:w="4320" w:type="dxa"/>
          </w:tcPr>
          <w:p w14:paraId="6559F45C" w14:textId="77777777" w:rsidR="00FD5F2D" w:rsidRPr="00424CF4" w:rsidRDefault="00FD5F2D">
            <w:pPr>
              <w:rPr>
                <w:b/>
              </w:rPr>
            </w:pPr>
            <w:r w:rsidRPr="00424CF4">
              <w:rPr>
                <w:b/>
              </w:rPr>
              <w:t>Contact</w:t>
            </w:r>
          </w:p>
        </w:tc>
        <w:tc>
          <w:tcPr>
            <w:tcW w:w="895" w:type="dxa"/>
          </w:tcPr>
          <w:p w14:paraId="47005DBD" w14:textId="77777777" w:rsidR="00FD5F2D" w:rsidRPr="00424CF4" w:rsidRDefault="00FD5F2D">
            <w:pPr>
              <w:rPr>
                <w:b/>
              </w:rPr>
            </w:pPr>
            <w:r w:rsidRPr="00424CF4">
              <w:rPr>
                <w:b/>
              </w:rPr>
              <w:t>Year</w:t>
            </w:r>
          </w:p>
        </w:tc>
      </w:tr>
      <w:tr w:rsidR="00FD5F2D" w14:paraId="39C649D1" w14:textId="77777777" w:rsidTr="00424CF4">
        <w:tc>
          <w:tcPr>
            <w:tcW w:w="1075" w:type="dxa"/>
          </w:tcPr>
          <w:p w14:paraId="7E2A0EAD" w14:textId="77777777" w:rsidR="00FD5F2D" w:rsidRDefault="00FD5F2D" w:rsidP="00FD5F2D">
            <w:r>
              <w:t>France</w:t>
            </w:r>
          </w:p>
        </w:tc>
        <w:tc>
          <w:tcPr>
            <w:tcW w:w="1136" w:type="dxa"/>
          </w:tcPr>
          <w:p w14:paraId="2E81F4D1" w14:textId="77777777" w:rsidR="00FD5F2D" w:rsidRDefault="00FD5F2D" w:rsidP="00FD5F2D">
            <w:r>
              <w:t>ASIP Santé</w:t>
            </w:r>
          </w:p>
        </w:tc>
        <w:tc>
          <w:tcPr>
            <w:tcW w:w="1024" w:type="dxa"/>
          </w:tcPr>
          <w:p w14:paraId="4A99B40B" w14:textId="77777777" w:rsidR="00FD5F2D" w:rsidRDefault="00FD5F2D" w:rsidP="00FD5F2D">
            <w:r>
              <w:t>APS, LDHP, LDS, MDS, IC, RCK</w:t>
            </w:r>
          </w:p>
        </w:tc>
        <w:tc>
          <w:tcPr>
            <w:tcW w:w="1620" w:type="dxa"/>
          </w:tcPr>
          <w:p w14:paraId="059CD3BB" w14:textId="77777777" w:rsidR="00FD5F2D" w:rsidRDefault="00FD5F2D" w:rsidP="00FD5F2D">
            <w:r>
              <w:t>In production</w:t>
            </w:r>
          </w:p>
        </w:tc>
        <w:tc>
          <w:tcPr>
            <w:tcW w:w="4320" w:type="dxa"/>
          </w:tcPr>
          <w:p w14:paraId="6C735637" w14:textId="77777777" w:rsidR="00FD5F2D" w:rsidRDefault="00FD5F2D" w:rsidP="00FD5F2D">
            <w:r>
              <w:t>ASIP Santé</w:t>
            </w:r>
          </w:p>
          <w:p w14:paraId="1FBF7F68" w14:textId="77777777" w:rsidR="00FD5F2D" w:rsidRDefault="009334F1" w:rsidP="00FD5F2D">
            <w:hyperlink r:id="rId15">
              <w:r w:rsidR="00FD5F2D">
                <w:rPr>
                  <w:color w:val="1155CC"/>
                  <w:u w:val="single"/>
                </w:rPr>
                <w:t>http://esante.gouv.fr/en</w:t>
              </w:r>
            </w:hyperlink>
          </w:p>
        </w:tc>
        <w:tc>
          <w:tcPr>
            <w:tcW w:w="895" w:type="dxa"/>
          </w:tcPr>
          <w:p w14:paraId="10878357" w14:textId="77777777" w:rsidR="00FD5F2D" w:rsidRDefault="00FD5F2D" w:rsidP="00FD5F2D"/>
        </w:tc>
      </w:tr>
      <w:tr w:rsidR="00FD5F2D" w14:paraId="5DE603BC" w14:textId="77777777" w:rsidTr="00424CF4">
        <w:tc>
          <w:tcPr>
            <w:tcW w:w="1075" w:type="dxa"/>
          </w:tcPr>
          <w:p w14:paraId="070AAD06" w14:textId="77777777" w:rsidR="00FD5F2D" w:rsidRDefault="00FD5F2D" w:rsidP="00FD5F2D">
            <w:r>
              <w:t>France</w:t>
            </w:r>
          </w:p>
        </w:tc>
        <w:tc>
          <w:tcPr>
            <w:tcW w:w="1136" w:type="dxa"/>
          </w:tcPr>
          <w:p w14:paraId="3F9C6757" w14:textId="77777777" w:rsidR="00FD5F2D" w:rsidRDefault="00FD5F2D" w:rsidP="00FD5F2D">
            <w:r>
              <w:t xml:space="preserve">ASIP Santé – National Information System for Emergency Ambulance (for </w:t>
            </w:r>
            <w:hyperlink r:id="rId16">
              <w:r>
                <w:rPr>
                  <w:color w:val="0000FF"/>
                  <w:u w:val="single"/>
                </w:rPr>
                <w:t>SAMU Program</w:t>
              </w:r>
            </w:hyperlink>
            <w:r>
              <w:t>)</w:t>
            </w:r>
          </w:p>
        </w:tc>
        <w:tc>
          <w:tcPr>
            <w:tcW w:w="1024" w:type="dxa"/>
          </w:tcPr>
          <w:p w14:paraId="6E355C3B" w14:textId="77777777" w:rsidR="00FD5F2D" w:rsidRDefault="00FD5F2D" w:rsidP="00FD5F2D">
            <w:r>
              <w:t>RIPT</w:t>
            </w:r>
          </w:p>
        </w:tc>
        <w:tc>
          <w:tcPr>
            <w:tcW w:w="1620" w:type="dxa"/>
          </w:tcPr>
          <w:p w14:paraId="1020254B" w14:textId="77777777" w:rsidR="00FD5F2D" w:rsidRDefault="00FD5F2D" w:rsidP="00FD5F2D">
            <w:r>
              <w:t>Under Consideration</w:t>
            </w:r>
          </w:p>
        </w:tc>
        <w:tc>
          <w:tcPr>
            <w:tcW w:w="4320" w:type="dxa"/>
          </w:tcPr>
          <w:p w14:paraId="3C436A6A" w14:textId="77777777" w:rsidR="00FD5F2D" w:rsidRDefault="00FD5F2D" w:rsidP="00FD5F2D">
            <w:bookmarkStart w:id="20" w:name="_Hlk56774639"/>
            <w:r>
              <w:t>ASIP Santé</w:t>
            </w:r>
          </w:p>
          <w:p w14:paraId="015638E2" w14:textId="77777777" w:rsidR="00FD5F2D" w:rsidRDefault="009334F1" w:rsidP="00FD5F2D">
            <w:hyperlink r:id="rId17">
              <w:r w:rsidR="00FD5F2D">
                <w:rPr>
                  <w:color w:val="1155CC"/>
                  <w:u w:val="single"/>
                </w:rPr>
                <w:t>http://esante.gouv.fr/en</w:t>
              </w:r>
            </w:hyperlink>
            <w:bookmarkEnd w:id="20"/>
          </w:p>
        </w:tc>
        <w:tc>
          <w:tcPr>
            <w:tcW w:w="895" w:type="dxa"/>
          </w:tcPr>
          <w:p w14:paraId="63D0D771" w14:textId="77777777" w:rsidR="00FD5F2D" w:rsidRDefault="00FD5F2D" w:rsidP="00FD5F2D"/>
        </w:tc>
      </w:tr>
      <w:tr w:rsidR="0029023A" w14:paraId="18C35021" w14:textId="77777777" w:rsidTr="008B5FB8">
        <w:tc>
          <w:tcPr>
            <w:tcW w:w="1075" w:type="dxa"/>
          </w:tcPr>
          <w:p w14:paraId="5C2A2800" w14:textId="77777777" w:rsidR="0029023A" w:rsidRDefault="0029023A" w:rsidP="00FD5F2D">
            <w:r>
              <w:t>France</w:t>
            </w:r>
          </w:p>
        </w:tc>
        <w:tc>
          <w:tcPr>
            <w:tcW w:w="1136" w:type="dxa"/>
          </w:tcPr>
          <w:p w14:paraId="584D66A2" w14:textId="77777777" w:rsidR="0029023A" w:rsidRDefault="0029023A" w:rsidP="00FD5F2D">
            <w:r>
              <w:t>ASIP Santé</w:t>
            </w:r>
          </w:p>
        </w:tc>
        <w:tc>
          <w:tcPr>
            <w:tcW w:w="1024" w:type="dxa"/>
          </w:tcPr>
          <w:p w14:paraId="2C673E81" w14:textId="77777777" w:rsidR="0029023A" w:rsidRDefault="0029023A" w:rsidP="00FD5F2D">
            <w:r>
              <w:t>DCTM</w:t>
            </w:r>
          </w:p>
        </w:tc>
        <w:tc>
          <w:tcPr>
            <w:tcW w:w="1620" w:type="dxa"/>
          </w:tcPr>
          <w:p w14:paraId="0FD592B0" w14:textId="77777777" w:rsidR="0029023A" w:rsidRDefault="0029023A" w:rsidP="00FD5F2D">
            <w:r>
              <w:t>In pilot</w:t>
            </w:r>
          </w:p>
        </w:tc>
        <w:tc>
          <w:tcPr>
            <w:tcW w:w="4320" w:type="dxa"/>
          </w:tcPr>
          <w:p w14:paraId="0F6929C8" w14:textId="77777777" w:rsidR="00534C55" w:rsidRDefault="00534C55" w:rsidP="00534C55">
            <w:r>
              <w:t>ASIP Santé</w:t>
            </w:r>
          </w:p>
          <w:p w14:paraId="507487D7" w14:textId="77777777" w:rsidR="0029023A" w:rsidRDefault="009334F1" w:rsidP="00534C55">
            <w:hyperlink r:id="rId18" w:history="1">
              <w:r w:rsidR="00534C55">
                <w:rPr>
                  <w:rStyle w:val="Hyperlink"/>
                  <w:color w:val="1155CC"/>
                </w:rPr>
                <w:t>http://esante.gouv.fr/en</w:t>
              </w:r>
            </w:hyperlink>
          </w:p>
        </w:tc>
        <w:tc>
          <w:tcPr>
            <w:tcW w:w="895" w:type="dxa"/>
          </w:tcPr>
          <w:p w14:paraId="218C2710" w14:textId="77777777" w:rsidR="0029023A" w:rsidRDefault="0029023A" w:rsidP="00FD5F2D">
            <w:r>
              <w:t>2020</w:t>
            </w:r>
            <w:r w:rsidR="00534C55">
              <w:t>-2021</w:t>
            </w:r>
          </w:p>
        </w:tc>
      </w:tr>
      <w:tr w:rsidR="00233594" w14:paraId="7858CFFF" w14:textId="77777777" w:rsidTr="00424CF4">
        <w:tc>
          <w:tcPr>
            <w:tcW w:w="1075" w:type="dxa"/>
          </w:tcPr>
          <w:p w14:paraId="17E5C820" w14:textId="77777777" w:rsidR="00FD5F2D" w:rsidRDefault="00FD5F2D" w:rsidP="00FD5F2D">
            <w:r>
              <w:t>Italy</w:t>
            </w:r>
          </w:p>
        </w:tc>
        <w:tc>
          <w:tcPr>
            <w:tcW w:w="1136" w:type="dxa"/>
          </w:tcPr>
          <w:p w14:paraId="653B27B3" w14:textId="77777777" w:rsidR="00FD5F2D" w:rsidRDefault="00FD5F2D" w:rsidP="00FD5F2D">
            <w:r>
              <w:t>Arsenal IT</w:t>
            </w:r>
          </w:p>
        </w:tc>
        <w:tc>
          <w:tcPr>
            <w:tcW w:w="1024" w:type="dxa"/>
          </w:tcPr>
          <w:p w14:paraId="296EE116" w14:textId="77777777" w:rsidR="00FD5F2D" w:rsidRDefault="00FD5F2D" w:rsidP="00FD5F2D">
            <w:r>
              <w:t xml:space="preserve">XDS-MS, </w:t>
            </w:r>
            <w:proofErr w:type="spellStart"/>
            <w:r>
              <w:t>XBeR</w:t>
            </w:r>
            <w:proofErr w:type="spellEnd"/>
            <w:r>
              <w:t>-WD, XTB-WS</w:t>
            </w:r>
          </w:p>
        </w:tc>
        <w:tc>
          <w:tcPr>
            <w:tcW w:w="1620" w:type="dxa"/>
          </w:tcPr>
          <w:p w14:paraId="1DBDC16A" w14:textId="77777777" w:rsidR="00FD5F2D" w:rsidRDefault="00FD5F2D" w:rsidP="00FD5F2D">
            <w:r>
              <w:t>In production 2016 (</w:t>
            </w:r>
            <w:proofErr w:type="spellStart"/>
            <w:r>
              <w:t>XBeR</w:t>
            </w:r>
            <w:proofErr w:type="spellEnd"/>
            <w:r>
              <w:t>-WD)</w:t>
            </w:r>
          </w:p>
          <w:p w14:paraId="13B1D0BC" w14:textId="77777777" w:rsidR="00FD5F2D" w:rsidRDefault="00FD5F2D" w:rsidP="00FD5F2D">
            <w:r>
              <w:t>Pilot installation Jan 2015 (XDS-MS, XTB-WS)</w:t>
            </w:r>
          </w:p>
        </w:tc>
        <w:tc>
          <w:tcPr>
            <w:tcW w:w="4320" w:type="dxa"/>
          </w:tcPr>
          <w:p w14:paraId="27A16BE1" w14:textId="77777777" w:rsidR="00FD5F2D" w:rsidRDefault="00FD5F2D" w:rsidP="00FD5F2D">
            <w:r>
              <w:t>Arsenal IT</w:t>
            </w:r>
          </w:p>
          <w:p w14:paraId="76B45753" w14:textId="77777777" w:rsidR="00FD5F2D" w:rsidRDefault="009334F1" w:rsidP="00FD5F2D">
            <w:hyperlink r:id="rId19">
              <w:r w:rsidR="00FD5F2D">
                <w:rPr>
                  <w:color w:val="1155CC"/>
                  <w:u w:val="single"/>
                </w:rPr>
                <w:t>http://www.consorzioarsenal.it/web/guest</w:t>
              </w:r>
            </w:hyperlink>
          </w:p>
        </w:tc>
        <w:tc>
          <w:tcPr>
            <w:tcW w:w="895" w:type="dxa"/>
          </w:tcPr>
          <w:p w14:paraId="7F86FB04" w14:textId="77777777" w:rsidR="00FD5F2D" w:rsidRDefault="00362A43" w:rsidP="00FD5F2D">
            <w:r>
              <w:t>2016</w:t>
            </w:r>
          </w:p>
        </w:tc>
      </w:tr>
      <w:tr w:rsidR="00233594" w14:paraId="16A31352" w14:textId="77777777" w:rsidTr="00424CF4">
        <w:tc>
          <w:tcPr>
            <w:tcW w:w="1075" w:type="dxa"/>
          </w:tcPr>
          <w:p w14:paraId="02305A1C" w14:textId="77777777" w:rsidR="00FD5F2D" w:rsidRDefault="00FD5F2D" w:rsidP="00FD5F2D">
            <w:r>
              <w:t>United States</w:t>
            </w:r>
          </w:p>
        </w:tc>
        <w:tc>
          <w:tcPr>
            <w:tcW w:w="1136" w:type="dxa"/>
          </w:tcPr>
          <w:p w14:paraId="13FD8A04" w14:textId="77777777" w:rsidR="00FD5F2D" w:rsidRDefault="00FD5F2D" w:rsidP="00FD5F2D">
            <w:r>
              <w:t>North Carolina Health Information Exchange (NCHICA)</w:t>
            </w:r>
          </w:p>
        </w:tc>
        <w:tc>
          <w:tcPr>
            <w:tcW w:w="1024" w:type="dxa"/>
          </w:tcPr>
          <w:p w14:paraId="00A46485" w14:textId="77777777" w:rsidR="00FD5F2D" w:rsidRDefault="00FD5F2D" w:rsidP="00FD5F2D">
            <w:r>
              <w:t>XDS-MS</w:t>
            </w:r>
          </w:p>
        </w:tc>
        <w:tc>
          <w:tcPr>
            <w:tcW w:w="1620" w:type="dxa"/>
          </w:tcPr>
          <w:p w14:paraId="3DB0FB1D" w14:textId="77777777" w:rsidR="00FD5F2D" w:rsidRDefault="00FD5F2D" w:rsidP="00FD5F2D">
            <w:r>
              <w:t>Pilot installation 2008</w:t>
            </w:r>
          </w:p>
        </w:tc>
        <w:tc>
          <w:tcPr>
            <w:tcW w:w="4320" w:type="dxa"/>
          </w:tcPr>
          <w:p w14:paraId="499E553D" w14:textId="77777777" w:rsidR="00FD5F2D" w:rsidRDefault="009334F1" w:rsidP="00FD5F2D">
            <w:hyperlink r:id="rId20">
              <w:r w:rsidR="00FD5F2D">
                <w:rPr>
                  <w:color w:val="1155CC"/>
                  <w:u w:val="single"/>
                </w:rPr>
                <w:t>http://nchica.org/</w:t>
              </w:r>
            </w:hyperlink>
          </w:p>
          <w:p w14:paraId="5A38D1F6" w14:textId="77777777" w:rsidR="00FD5F2D" w:rsidRDefault="00FD5F2D" w:rsidP="00FD5F2D"/>
          <w:p w14:paraId="50DBAB2D" w14:textId="77777777" w:rsidR="00FD5F2D" w:rsidRDefault="00FD5F2D" w:rsidP="00FD5F2D"/>
        </w:tc>
        <w:tc>
          <w:tcPr>
            <w:tcW w:w="895" w:type="dxa"/>
          </w:tcPr>
          <w:p w14:paraId="1642AAE7" w14:textId="77777777" w:rsidR="00FD5F2D" w:rsidRDefault="00233594" w:rsidP="00FD5F2D">
            <w:r>
              <w:t>2008</w:t>
            </w:r>
          </w:p>
        </w:tc>
      </w:tr>
      <w:tr w:rsidR="00233594" w14:paraId="23B74939" w14:textId="77777777" w:rsidTr="00424CF4">
        <w:tc>
          <w:tcPr>
            <w:tcW w:w="1075" w:type="dxa"/>
          </w:tcPr>
          <w:p w14:paraId="0928FB7F" w14:textId="77777777" w:rsidR="00FD5F2D" w:rsidRDefault="00FD5F2D" w:rsidP="00FD5F2D">
            <w:r>
              <w:lastRenderedPageBreak/>
              <w:t>United States</w:t>
            </w:r>
          </w:p>
        </w:tc>
        <w:tc>
          <w:tcPr>
            <w:tcW w:w="1136" w:type="dxa"/>
          </w:tcPr>
          <w:p w14:paraId="0444EE4A" w14:textId="77777777" w:rsidR="00FD5F2D" w:rsidRDefault="00FD5F2D" w:rsidP="00FD5F2D">
            <w:r>
              <w:t>Keystone Health Information Exchange (</w:t>
            </w:r>
            <w:proofErr w:type="spellStart"/>
            <w:r>
              <w:t>KeyHIE</w:t>
            </w:r>
            <w:proofErr w:type="spellEnd"/>
            <w:r>
              <w:t>)</w:t>
            </w:r>
          </w:p>
        </w:tc>
        <w:tc>
          <w:tcPr>
            <w:tcW w:w="1024" w:type="dxa"/>
          </w:tcPr>
          <w:p w14:paraId="6376345E" w14:textId="77777777" w:rsidR="00FD5F2D" w:rsidRDefault="00FD5F2D" w:rsidP="00FD5F2D">
            <w:r>
              <w:t>XPHR, XDS-MS</w:t>
            </w:r>
          </w:p>
        </w:tc>
        <w:tc>
          <w:tcPr>
            <w:tcW w:w="1620" w:type="dxa"/>
          </w:tcPr>
          <w:p w14:paraId="48C3EFC9" w14:textId="77777777" w:rsidR="00FD5F2D" w:rsidRDefault="00FD5F2D" w:rsidP="00FD5F2D">
            <w:r>
              <w:t>In production</w:t>
            </w:r>
          </w:p>
        </w:tc>
        <w:tc>
          <w:tcPr>
            <w:tcW w:w="4320" w:type="dxa"/>
          </w:tcPr>
          <w:p w14:paraId="1FD2D29B" w14:textId="77777777" w:rsidR="00FD5F2D" w:rsidRDefault="00FD5F2D" w:rsidP="00FD5F2D">
            <w:proofErr w:type="spellStart"/>
            <w:r>
              <w:t>Geisenger</w:t>
            </w:r>
            <w:proofErr w:type="spellEnd"/>
            <w:r>
              <w:t xml:space="preserve"> Health System</w:t>
            </w:r>
          </w:p>
          <w:p w14:paraId="75E63CF4" w14:textId="77777777" w:rsidR="00FD5F2D" w:rsidRDefault="009334F1" w:rsidP="00FD5F2D">
            <w:hyperlink r:id="rId21">
              <w:r w:rsidR="00FD5F2D">
                <w:rPr>
                  <w:color w:val="1155CC"/>
                  <w:u w:val="single"/>
                </w:rPr>
                <w:t>http://www.keyhie.org/</w:t>
              </w:r>
            </w:hyperlink>
          </w:p>
        </w:tc>
        <w:tc>
          <w:tcPr>
            <w:tcW w:w="895" w:type="dxa"/>
          </w:tcPr>
          <w:p w14:paraId="1CBD42C5" w14:textId="77777777" w:rsidR="00FD5F2D" w:rsidRDefault="00FD5F2D" w:rsidP="00FD5F2D"/>
        </w:tc>
      </w:tr>
      <w:tr w:rsidR="00233594" w14:paraId="368FDA80" w14:textId="77777777" w:rsidTr="00424CF4">
        <w:tc>
          <w:tcPr>
            <w:tcW w:w="1075" w:type="dxa"/>
          </w:tcPr>
          <w:p w14:paraId="4980D863" w14:textId="77777777" w:rsidR="00FD5F2D" w:rsidRDefault="00FD5F2D" w:rsidP="00FD5F2D">
            <w:r>
              <w:t>United States</w:t>
            </w:r>
          </w:p>
        </w:tc>
        <w:tc>
          <w:tcPr>
            <w:tcW w:w="1136" w:type="dxa"/>
          </w:tcPr>
          <w:p w14:paraId="6EFA2F25" w14:textId="77777777" w:rsidR="00FD5F2D" w:rsidRDefault="00FD5F2D" w:rsidP="00FD5F2D">
            <w:r>
              <w:t>Health Information Exchange of New York (HIXNY)</w:t>
            </w:r>
          </w:p>
        </w:tc>
        <w:tc>
          <w:tcPr>
            <w:tcW w:w="1024" w:type="dxa"/>
          </w:tcPr>
          <w:p w14:paraId="0EEF8ED6" w14:textId="77777777" w:rsidR="00FD5F2D" w:rsidRDefault="00FD5F2D" w:rsidP="00FD5F2D">
            <w:r>
              <w:t>XPHR, XDS-MS</w:t>
            </w:r>
          </w:p>
        </w:tc>
        <w:tc>
          <w:tcPr>
            <w:tcW w:w="1620" w:type="dxa"/>
          </w:tcPr>
          <w:p w14:paraId="17476CE7" w14:textId="77777777" w:rsidR="00FD5F2D" w:rsidRDefault="00FD5F2D" w:rsidP="00FD5F2D">
            <w:r>
              <w:t>In production</w:t>
            </w:r>
          </w:p>
        </w:tc>
        <w:tc>
          <w:tcPr>
            <w:tcW w:w="4320" w:type="dxa"/>
          </w:tcPr>
          <w:p w14:paraId="2A29A67F" w14:textId="77777777" w:rsidR="00FD5F2D" w:rsidRDefault="00FD5F2D" w:rsidP="00FD5F2D">
            <w:r>
              <w:t>NYeC RHIO</w:t>
            </w:r>
          </w:p>
          <w:p w14:paraId="1AE5220B" w14:textId="77777777" w:rsidR="00FD5F2D" w:rsidRDefault="009334F1" w:rsidP="00FD5F2D">
            <w:hyperlink r:id="rId22">
              <w:r w:rsidR="00FD5F2D">
                <w:rPr>
                  <w:color w:val="1155CC"/>
                  <w:u w:val="single"/>
                </w:rPr>
                <w:t>http://hixny.org/</w:t>
              </w:r>
            </w:hyperlink>
          </w:p>
        </w:tc>
        <w:tc>
          <w:tcPr>
            <w:tcW w:w="895" w:type="dxa"/>
          </w:tcPr>
          <w:p w14:paraId="6357B38C" w14:textId="77777777" w:rsidR="00FD5F2D" w:rsidRDefault="00FD5F2D" w:rsidP="00FD5F2D"/>
        </w:tc>
      </w:tr>
      <w:tr w:rsidR="00233594" w14:paraId="284F9B3C" w14:textId="77777777" w:rsidTr="00424CF4">
        <w:tc>
          <w:tcPr>
            <w:tcW w:w="1075" w:type="dxa"/>
          </w:tcPr>
          <w:p w14:paraId="47BE35C5" w14:textId="77777777" w:rsidR="00FD5F2D" w:rsidRDefault="00FD5F2D" w:rsidP="00FD5F2D">
            <w:r>
              <w:t>United States</w:t>
            </w:r>
          </w:p>
        </w:tc>
        <w:tc>
          <w:tcPr>
            <w:tcW w:w="1136" w:type="dxa"/>
          </w:tcPr>
          <w:p w14:paraId="6721952A" w14:textId="77777777" w:rsidR="00FD5F2D" w:rsidRDefault="00FD5F2D" w:rsidP="00FD5F2D">
            <w:r>
              <w:t>Greater Rochester RHIO (GRRHIO)</w:t>
            </w:r>
          </w:p>
        </w:tc>
        <w:tc>
          <w:tcPr>
            <w:tcW w:w="1024" w:type="dxa"/>
          </w:tcPr>
          <w:p w14:paraId="0E645ADB" w14:textId="77777777" w:rsidR="00FD5F2D" w:rsidRDefault="00FD5F2D" w:rsidP="00FD5F2D">
            <w:r>
              <w:t>XPHR</w:t>
            </w:r>
          </w:p>
        </w:tc>
        <w:tc>
          <w:tcPr>
            <w:tcW w:w="1620" w:type="dxa"/>
          </w:tcPr>
          <w:p w14:paraId="3AFE3AEE" w14:textId="77777777" w:rsidR="00FD5F2D" w:rsidRDefault="00FD5F2D" w:rsidP="00FD5F2D"/>
        </w:tc>
        <w:tc>
          <w:tcPr>
            <w:tcW w:w="4320" w:type="dxa"/>
          </w:tcPr>
          <w:p w14:paraId="46279F37" w14:textId="77777777" w:rsidR="00FD5F2D" w:rsidRDefault="00FD5F2D" w:rsidP="00FD5F2D">
            <w:r>
              <w:t>NYeC RHIO</w:t>
            </w:r>
          </w:p>
          <w:p w14:paraId="7913EA40" w14:textId="77777777" w:rsidR="00FD5F2D" w:rsidRDefault="009334F1" w:rsidP="00FD5F2D">
            <w:hyperlink r:id="rId23">
              <w:r w:rsidR="00FD5F2D">
                <w:rPr>
                  <w:color w:val="1155CC"/>
                  <w:u w:val="single"/>
                </w:rPr>
                <w:t>http://www.grrhio.org/</w:t>
              </w:r>
            </w:hyperlink>
          </w:p>
        </w:tc>
        <w:tc>
          <w:tcPr>
            <w:tcW w:w="895" w:type="dxa"/>
          </w:tcPr>
          <w:p w14:paraId="0C0EA153" w14:textId="77777777" w:rsidR="00FD5F2D" w:rsidRDefault="00FD5F2D" w:rsidP="00FD5F2D"/>
        </w:tc>
      </w:tr>
      <w:tr w:rsidR="00233594" w14:paraId="38216726" w14:textId="77777777" w:rsidTr="00424CF4">
        <w:tc>
          <w:tcPr>
            <w:tcW w:w="1075" w:type="dxa"/>
          </w:tcPr>
          <w:p w14:paraId="11031B7A" w14:textId="77777777" w:rsidR="00FD5F2D" w:rsidRDefault="00FD5F2D" w:rsidP="00FD5F2D">
            <w:r>
              <w:t>United States</w:t>
            </w:r>
          </w:p>
        </w:tc>
        <w:tc>
          <w:tcPr>
            <w:tcW w:w="1136" w:type="dxa"/>
          </w:tcPr>
          <w:p w14:paraId="3F41C028" w14:textId="77777777" w:rsidR="00FD5F2D" w:rsidRDefault="00FD5F2D" w:rsidP="00FD5F2D">
            <w:r>
              <w:t>San Diego County Immunization Registry</w:t>
            </w:r>
          </w:p>
        </w:tc>
        <w:tc>
          <w:tcPr>
            <w:tcW w:w="1024" w:type="dxa"/>
          </w:tcPr>
          <w:p w14:paraId="58759825" w14:textId="77777777" w:rsidR="00FD5F2D" w:rsidRDefault="00FD5F2D" w:rsidP="00FD5F2D">
            <w:r>
              <w:t>IC</w:t>
            </w:r>
          </w:p>
        </w:tc>
        <w:tc>
          <w:tcPr>
            <w:tcW w:w="1620" w:type="dxa"/>
          </w:tcPr>
          <w:p w14:paraId="325AA693" w14:textId="77777777" w:rsidR="00FD5F2D" w:rsidRDefault="00FD5F2D" w:rsidP="00FD5F2D">
            <w:r>
              <w:t>In production</w:t>
            </w:r>
          </w:p>
        </w:tc>
        <w:tc>
          <w:tcPr>
            <w:tcW w:w="4320" w:type="dxa"/>
          </w:tcPr>
          <w:p w14:paraId="5AB514CA" w14:textId="77777777" w:rsidR="00FD5F2D" w:rsidRDefault="009334F1" w:rsidP="00FD5F2D">
            <w:hyperlink r:id="rId24">
              <w:r w:rsidR="00FD5F2D">
                <w:rPr>
                  <w:color w:val="1155CC"/>
                  <w:u w:val="single"/>
                </w:rPr>
                <w:t>https://www.sandiegoimmunizationregistry.org/sdir_home.htm</w:t>
              </w:r>
            </w:hyperlink>
          </w:p>
        </w:tc>
        <w:tc>
          <w:tcPr>
            <w:tcW w:w="895" w:type="dxa"/>
          </w:tcPr>
          <w:p w14:paraId="6FEB7CD8" w14:textId="77777777" w:rsidR="00FD5F2D" w:rsidRDefault="00FD5F2D" w:rsidP="00FD5F2D"/>
        </w:tc>
      </w:tr>
      <w:tr w:rsidR="00233594" w14:paraId="4889A485" w14:textId="77777777" w:rsidTr="00424CF4">
        <w:tc>
          <w:tcPr>
            <w:tcW w:w="1075" w:type="dxa"/>
          </w:tcPr>
          <w:p w14:paraId="747F003B" w14:textId="77777777" w:rsidR="00FD5F2D" w:rsidRDefault="00FD5F2D" w:rsidP="00FD5F2D">
            <w:r>
              <w:t>Thailand</w:t>
            </w:r>
          </w:p>
        </w:tc>
        <w:tc>
          <w:tcPr>
            <w:tcW w:w="1136" w:type="dxa"/>
          </w:tcPr>
          <w:p w14:paraId="4738D90F" w14:textId="77777777" w:rsidR="00FD5F2D" w:rsidRDefault="00FD5F2D" w:rsidP="00FD5F2D">
            <w:proofErr w:type="spellStart"/>
            <w:r>
              <w:t>Bumrungrad</w:t>
            </w:r>
            <w:proofErr w:type="spellEnd"/>
            <w:r>
              <w:t xml:space="preserve"> Hospital</w:t>
            </w:r>
          </w:p>
        </w:tc>
        <w:tc>
          <w:tcPr>
            <w:tcW w:w="1024" w:type="dxa"/>
          </w:tcPr>
          <w:p w14:paraId="6AEBF794" w14:textId="77777777" w:rsidR="00FD5F2D" w:rsidRDefault="00FD5F2D" w:rsidP="00FD5F2D">
            <w:r>
              <w:t>PPOC</w:t>
            </w:r>
          </w:p>
        </w:tc>
        <w:tc>
          <w:tcPr>
            <w:tcW w:w="1620" w:type="dxa"/>
          </w:tcPr>
          <w:p w14:paraId="7985CE84" w14:textId="77777777" w:rsidR="00FD5F2D" w:rsidRDefault="00FD5F2D" w:rsidP="00FD5F2D">
            <w:r>
              <w:t>In production</w:t>
            </w:r>
          </w:p>
        </w:tc>
        <w:tc>
          <w:tcPr>
            <w:tcW w:w="4320" w:type="dxa"/>
          </w:tcPr>
          <w:p w14:paraId="1D509192" w14:textId="77777777" w:rsidR="00FD5F2D" w:rsidRDefault="00FD5F2D" w:rsidP="00FD5F2D">
            <w:r>
              <w:rPr>
                <w:color w:val="1155CC"/>
                <w:u w:val="single"/>
              </w:rPr>
              <w:t>https://www.bumrungrad.com/en</w:t>
            </w:r>
          </w:p>
        </w:tc>
        <w:tc>
          <w:tcPr>
            <w:tcW w:w="895" w:type="dxa"/>
          </w:tcPr>
          <w:p w14:paraId="36ED4C01" w14:textId="77777777" w:rsidR="00FD5F2D" w:rsidRDefault="00FD5F2D" w:rsidP="00FD5F2D"/>
        </w:tc>
      </w:tr>
    </w:tbl>
    <w:p w14:paraId="63795A35" w14:textId="77777777" w:rsidR="00FD5F2D" w:rsidRDefault="00FD5F2D"/>
    <w:p w14:paraId="32819F54" w14:textId="77777777" w:rsidR="003A3569" w:rsidRDefault="003A3569"/>
    <w:p w14:paraId="33B6CC07" w14:textId="77777777" w:rsidR="003A3569" w:rsidRDefault="003A3569">
      <w:bookmarkStart w:id="21" w:name="_3znysh7" w:colFirst="0" w:colLast="0"/>
      <w:bookmarkEnd w:id="21"/>
    </w:p>
    <w:p w14:paraId="06BDF01A" w14:textId="77777777" w:rsidR="003A3569" w:rsidRDefault="0017726D">
      <w:pPr>
        <w:spacing w:after="80"/>
      </w:pPr>
      <w:r>
        <w:rPr>
          <w:b/>
          <w:u w:val="single"/>
        </w:rPr>
        <w:t xml:space="preserve">Demonstrations and Other Events: </w:t>
      </w:r>
    </w:p>
    <w:p w14:paraId="3FB0DAD4" w14:textId="77777777" w:rsidR="00E45702" w:rsidRDefault="00E45702">
      <w:pPr>
        <w:rPr>
          <w:b/>
        </w:rPr>
      </w:pPr>
    </w:p>
    <w:p w14:paraId="7EC7D87E" w14:textId="77777777" w:rsidR="00E45702" w:rsidRDefault="00E45702">
      <w:pPr>
        <w:rPr>
          <w:b/>
        </w:rPr>
      </w:pPr>
      <w:r>
        <w:rPr>
          <w:b/>
        </w:rPr>
        <w:t>2020</w:t>
      </w:r>
    </w:p>
    <w:p w14:paraId="53C9660A" w14:textId="77777777" w:rsidR="00E45702" w:rsidRDefault="008C2DBA">
      <w:pPr>
        <w:pStyle w:val="ListParagraph"/>
        <w:numPr>
          <w:ilvl w:val="0"/>
          <w:numId w:val="11"/>
        </w:numPr>
      </w:pPr>
      <w:r>
        <w:t>HIMSS</w:t>
      </w:r>
      <w:r w:rsidR="00921C1B">
        <w:t xml:space="preserve"> Annual Conference</w:t>
      </w:r>
      <w:r>
        <w:t xml:space="preserve"> was canceled in 2020</w:t>
      </w:r>
    </w:p>
    <w:p w14:paraId="705C68AB" w14:textId="77777777" w:rsidR="008C2DBA" w:rsidRDefault="009334F1">
      <w:pPr>
        <w:pStyle w:val="ListParagraph"/>
        <w:numPr>
          <w:ilvl w:val="0"/>
          <w:numId w:val="11"/>
        </w:numPr>
      </w:pPr>
      <w:hyperlink r:id="rId25" w:history="1">
        <w:r w:rsidR="008C2DBA" w:rsidRPr="00C1406F">
          <w:rPr>
            <w:rStyle w:val="Hyperlink"/>
          </w:rPr>
          <w:t xml:space="preserve">NACCHO </w:t>
        </w:r>
        <w:r w:rsidR="00921C1B" w:rsidRPr="00C1406F">
          <w:rPr>
            <w:rStyle w:val="Hyperlink"/>
          </w:rPr>
          <w:t>Virtual Conference</w:t>
        </w:r>
      </w:hyperlink>
    </w:p>
    <w:p w14:paraId="24285C90" w14:textId="5D6CF0ED" w:rsidR="00C1406F" w:rsidRDefault="00360191">
      <w:pPr>
        <w:pStyle w:val="ListParagraph"/>
        <w:numPr>
          <w:ilvl w:val="1"/>
          <w:numId w:val="11"/>
        </w:numPr>
      </w:pPr>
      <w:ins w:id="22" w:author="Tone Southerland" w:date="2020-12-17T09:56:00Z">
        <w:r>
          <w:t>Query for Existing Data for Mobile (</w:t>
        </w:r>
      </w:ins>
      <w:proofErr w:type="spellStart"/>
      <w:r w:rsidR="008C2DBA">
        <w:t>QEDm</w:t>
      </w:r>
      <w:proofErr w:type="spellEnd"/>
      <w:ins w:id="23" w:author="Tone Southerland" w:date="2020-12-17T09:56:00Z">
        <w:r>
          <w:t>)</w:t>
        </w:r>
      </w:ins>
    </w:p>
    <w:p w14:paraId="3B73BE47" w14:textId="06ED2FC8" w:rsidR="008C2DBA" w:rsidRDefault="008C2DBA">
      <w:pPr>
        <w:pStyle w:val="ListParagraph"/>
        <w:numPr>
          <w:ilvl w:val="1"/>
          <w:numId w:val="11"/>
        </w:numPr>
      </w:pPr>
      <w:r>
        <w:t xml:space="preserve">Labor and </w:t>
      </w:r>
      <w:r w:rsidR="00601A62">
        <w:t>D</w:t>
      </w:r>
      <w:r>
        <w:t>elivery</w:t>
      </w:r>
      <w:r w:rsidR="00921C1B">
        <w:t xml:space="preserve"> Summary</w:t>
      </w:r>
      <w:ins w:id="24" w:author="Tone Southerland" w:date="2020-12-17T09:56:00Z">
        <w:r w:rsidR="00360191">
          <w:t xml:space="preserve"> (LDS)</w:t>
        </w:r>
      </w:ins>
    </w:p>
    <w:p w14:paraId="62578BF2" w14:textId="6ED8CC8F" w:rsidR="00534C55" w:rsidRPr="00424CF4" w:rsidRDefault="00534C55" w:rsidP="00424CF4">
      <w:pPr>
        <w:pStyle w:val="ListParagraph"/>
        <w:numPr>
          <w:ilvl w:val="1"/>
          <w:numId w:val="11"/>
        </w:numPr>
        <w:spacing w:after="80"/>
      </w:pPr>
      <w:r w:rsidRPr="00424CF4">
        <w:t>CDA Occupational Data Options</w:t>
      </w:r>
    </w:p>
    <w:p w14:paraId="53A0C12B" w14:textId="77777777" w:rsidR="00E45702" w:rsidRDefault="00E45702">
      <w:pPr>
        <w:rPr>
          <w:b/>
        </w:rPr>
      </w:pPr>
      <w:r>
        <w:rPr>
          <w:b/>
        </w:rPr>
        <w:t>2019</w:t>
      </w:r>
    </w:p>
    <w:p w14:paraId="591F6AEE" w14:textId="77777777" w:rsidR="008E0FAE" w:rsidRDefault="009334F1" w:rsidP="008E0FAE">
      <w:pPr>
        <w:numPr>
          <w:ilvl w:val="0"/>
          <w:numId w:val="11"/>
        </w:numPr>
      </w:pPr>
      <w:hyperlink r:id="rId26" w:history="1">
        <w:r w:rsidR="008C2DBA" w:rsidRPr="008E0FAE">
          <w:rPr>
            <w:rStyle w:val="Hyperlink"/>
          </w:rPr>
          <w:t>2019 HIMSS Annual Conference</w:t>
        </w:r>
      </w:hyperlink>
      <w:r w:rsidR="008C2DBA">
        <w:t xml:space="preserve"> (United States)</w:t>
      </w:r>
    </w:p>
    <w:p w14:paraId="25562446" w14:textId="77777777" w:rsidR="008E0FAE" w:rsidRDefault="009334F1" w:rsidP="008B5FB8">
      <w:pPr>
        <w:numPr>
          <w:ilvl w:val="1"/>
          <w:numId w:val="11"/>
        </w:numPr>
      </w:pPr>
      <w:hyperlink r:id="rId27" w:history="1">
        <w:r w:rsidR="008E0FAE" w:rsidRPr="008E0FAE">
          <w:rPr>
            <w:rStyle w:val="Hyperlink"/>
          </w:rPr>
          <w:t>360</w:t>
        </w:r>
        <w:r w:rsidR="00C1406F">
          <w:rPr>
            <w:rStyle w:val="Hyperlink"/>
          </w:rPr>
          <w:t xml:space="preserve"> Exchange Closed Loop Referral (360X)</w:t>
        </w:r>
      </w:hyperlink>
      <w:r w:rsidR="00C1406F">
        <w:t xml:space="preserve"> </w:t>
      </w:r>
    </w:p>
    <w:p w14:paraId="74BA55E9" w14:textId="77777777" w:rsidR="00534C55" w:rsidRDefault="009334F1" w:rsidP="00534C55">
      <w:pPr>
        <w:numPr>
          <w:ilvl w:val="1"/>
          <w:numId w:val="11"/>
        </w:numPr>
      </w:pPr>
      <w:hyperlink r:id="rId28" w:history="1">
        <w:r w:rsidR="008E0FAE" w:rsidRPr="008E0FAE">
          <w:rPr>
            <w:rStyle w:val="Hyperlink"/>
          </w:rPr>
          <w:t>Dynamic Care Planning (DCP)</w:t>
        </w:r>
      </w:hyperlink>
    </w:p>
    <w:p w14:paraId="2B7ECC99" w14:textId="77777777" w:rsidR="00534C55" w:rsidRPr="00424CF4" w:rsidRDefault="00534C55" w:rsidP="00424CF4">
      <w:pPr>
        <w:numPr>
          <w:ilvl w:val="1"/>
          <w:numId w:val="11"/>
        </w:numPr>
      </w:pPr>
      <w:r>
        <w:t>XDS-MS/C-CDA</w:t>
      </w:r>
    </w:p>
    <w:p w14:paraId="3A7BD449" w14:textId="77777777" w:rsidR="00E45702" w:rsidRDefault="00E45702">
      <w:pPr>
        <w:rPr>
          <w:b/>
        </w:rPr>
      </w:pPr>
    </w:p>
    <w:p w14:paraId="3B8BD208" w14:textId="77777777" w:rsidR="003A3569" w:rsidRDefault="0017726D">
      <w:pPr>
        <w:rPr>
          <w:b/>
        </w:rPr>
      </w:pPr>
      <w:r>
        <w:rPr>
          <w:b/>
        </w:rPr>
        <w:t>2018</w:t>
      </w:r>
    </w:p>
    <w:p w14:paraId="7E054AC1" w14:textId="77777777" w:rsidR="003A3569" w:rsidRDefault="0017726D">
      <w:pPr>
        <w:numPr>
          <w:ilvl w:val="0"/>
          <w:numId w:val="7"/>
        </w:numPr>
      </w:pPr>
      <w:r>
        <w:t>2018 IHE International Educational Webinar Series</w:t>
      </w:r>
    </w:p>
    <w:p w14:paraId="2C11C3C1" w14:textId="77777777" w:rsidR="003A3569" w:rsidRDefault="0017726D">
      <w:pPr>
        <w:numPr>
          <w:ilvl w:val="0"/>
          <w:numId w:val="7"/>
        </w:numPr>
      </w:pPr>
      <w:bookmarkStart w:id="25" w:name="_2et92p0" w:colFirst="0" w:colLast="0"/>
      <w:bookmarkEnd w:id="25"/>
      <w:r>
        <w:lastRenderedPageBreak/>
        <w:t xml:space="preserve">2018 ONC Interoperability Forum demonstration of the </w:t>
      </w:r>
      <w:r>
        <w:rPr>
          <w:i/>
        </w:rPr>
        <w:t>360 Exchange Closed Loop Referral (360X)</w:t>
      </w:r>
      <w:r>
        <w:t xml:space="preserve"> Profile and National Extension</w:t>
      </w:r>
    </w:p>
    <w:p w14:paraId="408F7D7C" w14:textId="77777777" w:rsidR="003A3569" w:rsidRDefault="0017726D">
      <w:pPr>
        <w:numPr>
          <w:ilvl w:val="0"/>
          <w:numId w:val="7"/>
        </w:numPr>
      </w:pPr>
      <w:bookmarkStart w:id="26" w:name="_Hlk51929218"/>
      <w:r>
        <w:t>2018 HIMSS Annual Conference (United States)</w:t>
      </w:r>
      <w:r>
        <w:tab/>
      </w:r>
    </w:p>
    <w:bookmarkEnd w:id="26"/>
    <w:p w14:paraId="5BCDC4A1" w14:textId="77777777" w:rsidR="003A3569" w:rsidRDefault="0017726D">
      <w:pPr>
        <w:numPr>
          <w:ilvl w:val="1"/>
          <w:numId w:val="7"/>
        </w:numPr>
      </w:pPr>
      <w:r>
        <w:t>Theme-focused demonstrations including ambulatory, emergency, and acute care settings, public health agencies, clinical research organizations, laboratory services, imaging services, and home care.</w:t>
      </w:r>
    </w:p>
    <w:p w14:paraId="7FFD325F" w14:textId="77777777" w:rsidR="003A3569" w:rsidRDefault="009334F1">
      <w:pPr>
        <w:numPr>
          <w:ilvl w:val="1"/>
          <w:numId w:val="7"/>
        </w:numPr>
      </w:pPr>
      <w:hyperlink r:id="rId29">
        <w:r w:rsidR="0017726D">
          <w:rPr>
            <w:color w:val="0000FF"/>
            <w:u w:val="single"/>
          </w:rPr>
          <w:t>Birth Reporting and NICU</w:t>
        </w:r>
      </w:hyperlink>
      <w:r w:rsidR="0017726D">
        <w:t xml:space="preserve"> – Labor and Delivery Summary Profile</w:t>
      </w:r>
    </w:p>
    <w:p w14:paraId="2F825735" w14:textId="77777777" w:rsidR="003A3569" w:rsidRDefault="0017726D">
      <w:pPr>
        <w:numPr>
          <w:ilvl w:val="0"/>
          <w:numId w:val="7"/>
        </w:numPr>
      </w:pPr>
      <w:r>
        <w:t xml:space="preserve">2018 RSNA Annual Meeting Education Course: </w:t>
      </w:r>
      <w:hyperlink r:id="rId30">
        <w:r>
          <w:rPr>
            <w:color w:val="0000FF"/>
            <w:u w:val="single"/>
          </w:rPr>
          <w:t>IHE on FHIR</w:t>
        </w:r>
      </w:hyperlink>
    </w:p>
    <w:p w14:paraId="365846EC" w14:textId="77777777" w:rsidR="003A3569" w:rsidRDefault="0017726D">
      <w:pPr>
        <w:numPr>
          <w:ilvl w:val="1"/>
          <w:numId w:val="7"/>
        </w:numPr>
      </w:pPr>
      <w:r>
        <w:t>Included 10 PCC Profiles and National Extensions currently using FHIR</w:t>
      </w:r>
    </w:p>
    <w:p w14:paraId="73A5AE30" w14:textId="77777777" w:rsidR="003A3569" w:rsidRDefault="003A3569">
      <w:pPr>
        <w:ind w:left="360"/>
        <w:rPr>
          <w:highlight w:val="yellow"/>
        </w:rPr>
      </w:pPr>
    </w:p>
    <w:p w14:paraId="36185B34" w14:textId="77777777" w:rsidR="003A3569" w:rsidRDefault="003A3569">
      <w:pPr>
        <w:rPr>
          <w:highlight w:val="yellow"/>
        </w:rPr>
      </w:pPr>
    </w:p>
    <w:p w14:paraId="5F6FA5CB" w14:textId="77777777" w:rsidR="003A3569" w:rsidRDefault="0017726D">
      <w:pPr>
        <w:rPr>
          <w:b/>
        </w:rPr>
      </w:pPr>
      <w:r>
        <w:rPr>
          <w:b/>
        </w:rPr>
        <w:t>2017</w:t>
      </w:r>
    </w:p>
    <w:p w14:paraId="593836A9" w14:textId="77777777" w:rsidR="003A3569" w:rsidRDefault="009334F1">
      <w:pPr>
        <w:numPr>
          <w:ilvl w:val="0"/>
          <w:numId w:val="7"/>
        </w:numPr>
        <w:pBdr>
          <w:top w:val="nil"/>
          <w:left w:val="nil"/>
          <w:bottom w:val="nil"/>
          <w:right w:val="nil"/>
          <w:between w:val="nil"/>
        </w:pBdr>
      </w:pPr>
      <w:hyperlink r:id="rId31">
        <w:r w:rsidR="0017726D">
          <w:rPr>
            <w:color w:val="0563C1"/>
            <w:u w:val="single"/>
          </w:rPr>
          <w:t>HIMSS Nursing Informatics</w:t>
        </w:r>
      </w:hyperlink>
      <w:r w:rsidR="0017726D">
        <w:rPr>
          <w:color w:val="000000"/>
        </w:rPr>
        <w:t xml:space="preserve"> Education Webinar - Perspectives from the Nursing Informatics Community and IHE:</w:t>
      </w:r>
    </w:p>
    <w:p w14:paraId="5C95CA09" w14:textId="77777777" w:rsidR="003A3569" w:rsidRDefault="009334F1">
      <w:pPr>
        <w:numPr>
          <w:ilvl w:val="1"/>
          <w:numId w:val="7"/>
        </w:numPr>
        <w:pBdr>
          <w:top w:val="nil"/>
          <w:left w:val="nil"/>
          <w:bottom w:val="nil"/>
          <w:right w:val="nil"/>
          <w:between w:val="nil"/>
        </w:pBdr>
      </w:pPr>
      <w:hyperlink r:id="rId32">
        <w:r w:rsidR="0017726D">
          <w:rPr>
            <w:color w:val="0563C1"/>
            <w:u w:val="single"/>
          </w:rPr>
          <w:t>Part 1: The Foundations of Interoperability</w:t>
        </w:r>
      </w:hyperlink>
    </w:p>
    <w:p w14:paraId="79749089" w14:textId="77777777" w:rsidR="003A3569" w:rsidRDefault="009334F1">
      <w:pPr>
        <w:numPr>
          <w:ilvl w:val="1"/>
          <w:numId w:val="7"/>
        </w:numPr>
        <w:pBdr>
          <w:top w:val="nil"/>
          <w:left w:val="nil"/>
          <w:bottom w:val="nil"/>
          <w:right w:val="nil"/>
          <w:between w:val="nil"/>
        </w:pBdr>
      </w:pPr>
      <w:hyperlink r:id="rId33">
        <w:r w:rsidR="0017726D">
          <w:rPr>
            <w:color w:val="0563C1"/>
            <w:u w:val="single"/>
          </w:rPr>
          <w:t>Part 2: Solutions and How to Engage Within Interoperability</w:t>
        </w:r>
      </w:hyperlink>
    </w:p>
    <w:p w14:paraId="07D9CCBD" w14:textId="77777777" w:rsidR="003A3569" w:rsidRDefault="0017726D">
      <w:pPr>
        <w:numPr>
          <w:ilvl w:val="1"/>
          <w:numId w:val="7"/>
        </w:numPr>
        <w:pBdr>
          <w:top w:val="nil"/>
          <w:left w:val="nil"/>
          <w:bottom w:val="nil"/>
          <w:right w:val="nil"/>
          <w:between w:val="nil"/>
        </w:pBdr>
      </w:pPr>
      <w:r>
        <w:rPr>
          <w:color w:val="000000"/>
        </w:rPr>
        <w:t>Presented by PCC domain chairs in office at time of event</w:t>
      </w:r>
    </w:p>
    <w:p w14:paraId="4990109A" w14:textId="77777777" w:rsidR="003A3569" w:rsidRDefault="0017726D">
      <w:pPr>
        <w:numPr>
          <w:ilvl w:val="0"/>
          <w:numId w:val="7"/>
        </w:numPr>
        <w:pBdr>
          <w:top w:val="nil"/>
          <w:left w:val="nil"/>
          <w:bottom w:val="nil"/>
          <w:right w:val="nil"/>
          <w:between w:val="nil"/>
        </w:pBdr>
      </w:pPr>
      <w:r>
        <w:t xml:space="preserve">American Academy of Nursing presentation: </w:t>
      </w:r>
      <w:r>
        <w:rPr>
          <w:i/>
        </w:rPr>
        <w:t>Electronic Method for Measuring Nursing Services</w:t>
      </w:r>
    </w:p>
    <w:p w14:paraId="36D9C8A6" w14:textId="77777777" w:rsidR="003A3569" w:rsidRDefault="0017726D">
      <w:pPr>
        <w:numPr>
          <w:ilvl w:val="1"/>
          <w:numId w:val="7"/>
        </w:numPr>
        <w:pBdr>
          <w:top w:val="nil"/>
          <w:left w:val="nil"/>
          <w:bottom w:val="nil"/>
          <w:right w:val="nil"/>
          <w:between w:val="nil"/>
        </w:pBdr>
      </w:pPr>
      <w:r>
        <w:t>Presented the Patient Plan of Care (PPOC) as a framework for EMR data layer integration</w:t>
      </w:r>
    </w:p>
    <w:p w14:paraId="5BF366F0" w14:textId="77777777" w:rsidR="003A3569" w:rsidRDefault="003A3569">
      <w:pPr>
        <w:pBdr>
          <w:top w:val="nil"/>
          <w:left w:val="nil"/>
          <w:bottom w:val="nil"/>
          <w:right w:val="nil"/>
          <w:between w:val="nil"/>
        </w:pBdr>
      </w:pPr>
    </w:p>
    <w:p w14:paraId="23C0EED7" w14:textId="77777777" w:rsidR="003A3569" w:rsidRDefault="0017726D">
      <w:pPr>
        <w:spacing w:after="80"/>
        <w:rPr>
          <w:b/>
          <w:u w:val="single"/>
        </w:rPr>
      </w:pPr>
      <w:r>
        <w:rPr>
          <w:b/>
          <w:u w:val="single"/>
        </w:rPr>
        <w:t>New Profiles</w:t>
      </w:r>
      <w:r w:rsidR="00390964">
        <w:rPr>
          <w:b/>
          <w:u w:val="single"/>
        </w:rPr>
        <w:t>/Supplements</w:t>
      </w:r>
      <w:r>
        <w:rPr>
          <w:b/>
          <w:u w:val="single"/>
        </w:rPr>
        <w:t xml:space="preserve">: </w:t>
      </w:r>
    </w:p>
    <w:p w14:paraId="3B9765ED" w14:textId="77777777" w:rsidR="00D07FA6" w:rsidRPr="00424CF4" w:rsidRDefault="007D2B3C" w:rsidP="007D2B3C">
      <w:pPr>
        <w:pStyle w:val="ListParagraph"/>
        <w:numPr>
          <w:ilvl w:val="0"/>
          <w:numId w:val="11"/>
        </w:numPr>
        <w:spacing w:after="80"/>
        <w:rPr>
          <w:b/>
        </w:rPr>
      </w:pPr>
      <w:r w:rsidRPr="00424CF4">
        <w:rPr>
          <w:b/>
        </w:rPr>
        <w:t>International Patient Summary (IPS)</w:t>
      </w:r>
    </w:p>
    <w:p w14:paraId="3A2E1B4D" w14:textId="77777777" w:rsidR="003F57D0" w:rsidRDefault="00651FEE" w:rsidP="00424CF4">
      <w:pPr>
        <w:pStyle w:val="ListParagraph"/>
        <w:numPr>
          <w:ilvl w:val="1"/>
          <w:numId w:val="11"/>
        </w:numPr>
        <w:spacing w:after="80"/>
      </w:pPr>
      <w:r>
        <w:t xml:space="preserve">Leverages the </w:t>
      </w:r>
      <w:r w:rsidR="003F57D0">
        <w:t xml:space="preserve">HL7’s IPS Implementation Guides that realize the CEN EN 17269 IPS dataset. Additional options pertaining to occupational Data for health and section constrains for a complete IPS sections support are specified within this profile. </w:t>
      </w:r>
    </w:p>
    <w:p w14:paraId="15DA2986" w14:textId="77777777" w:rsidR="003F57D0" w:rsidRDefault="009334F1">
      <w:pPr>
        <w:pStyle w:val="ListParagraph"/>
        <w:numPr>
          <w:ilvl w:val="1"/>
          <w:numId w:val="11"/>
        </w:numPr>
        <w:spacing w:after="80"/>
      </w:pPr>
      <w:hyperlink r:id="rId34" w:history="1">
        <w:r w:rsidR="003F57D0" w:rsidRPr="00DF3734">
          <w:rPr>
            <w:rStyle w:val="Hyperlink"/>
          </w:rPr>
          <w:t>https://www.ihe.net/uploadedFiles/Documents/PCC/IHE_PCC_Suppl_IPS.pdf</w:t>
        </w:r>
      </w:hyperlink>
    </w:p>
    <w:p w14:paraId="6D77B745" w14:textId="77777777" w:rsidR="007D2B3C" w:rsidRDefault="007D2B3C" w:rsidP="007D2B3C">
      <w:pPr>
        <w:pStyle w:val="ListParagraph"/>
        <w:numPr>
          <w:ilvl w:val="1"/>
          <w:numId w:val="11"/>
        </w:numPr>
        <w:spacing w:after="80"/>
      </w:pPr>
      <w:r>
        <w:t xml:space="preserve">TI Published </w:t>
      </w:r>
      <w:r w:rsidR="003F57D0">
        <w:t>June</w:t>
      </w:r>
      <w:r>
        <w:t xml:space="preserve"> 2020</w:t>
      </w:r>
    </w:p>
    <w:p w14:paraId="24BEB7BF" w14:textId="77777777" w:rsidR="007D2B3C" w:rsidRPr="00424CF4" w:rsidRDefault="00E638DF" w:rsidP="007D2B3C">
      <w:pPr>
        <w:pStyle w:val="ListParagraph"/>
        <w:numPr>
          <w:ilvl w:val="0"/>
          <w:numId w:val="11"/>
        </w:numPr>
        <w:spacing w:after="80"/>
        <w:rPr>
          <w:b/>
        </w:rPr>
      </w:pPr>
      <w:bookmarkStart w:id="27" w:name="_Hlk56155137"/>
      <w:r w:rsidRPr="00424CF4">
        <w:rPr>
          <w:b/>
        </w:rPr>
        <w:t>360</w:t>
      </w:r>
      <w:r w:rsidR="00987F92" w:rsidRPr="00424CF4">
        <w:rPr>
          <w:b/>
        </w:rPr>
        <w:t xml:space="preserve"> Exchange Closed Loop Acute Care to SNF Transfer (</w:t>
      </w:r>
      <w:r w:rsidR="007D2B3C" w:rsidRPr="00424CF4">
        <w:rPr>
          <w:b/>
        </w:rPr>
        <w:t>360XL</w:t>
      </w:r>
      <w:r w:rsidR="00987F92" w:rsidRPr="00424CF4">
        <w:rPr>
          <w:b/>
        </w:rPr>
        <w:t>)</w:t>
      </w:r>
    </w:p>
    <w:p w14:paraId="439BE098" w14:textId="77777777" w:rsidR="007D2B3C" w:rsidRDefault="00651FEE" w:rsidP="00FA7F4A">
      <w:pPr>
        <w:pStyle w:val="ListParagraph"/>
        <w:numPr>
          <w:ilvl w:val="1"/>
          <w:numId w:val="11"/>
        </w:numPr>
        <w:spacing w:after="80"/>
      </w:pPr>
      <w:r>
        <w:t>B</w:t>
      </w:r>
      <w:r w:rsidR="00987F92">
        <w:t>uilds upon the 360X profile for closed loop referrals. This supplement uses some of the existing transactions of the 360X profile and adds some new ones in order to address use-case specific requirements for the transition of care form an acute care facility to a long-term skilled nursing facility (Acute to SNF use case) or from an ambulatory care provider to a long-term skilled nursing facility (Ambulatory to SNF use case).</w:t>
      </w:r>
    </w:p>
    <w:p w14:paraId="4E0408A0" w14:textId="77777777" w:rsidR="007D2B3C" w:rsidRPr="00424CF4" w:rsidRDefault="00987F92">
      <w:pPr>
        <w:pStyle w:val="ListParagraph"/>
        <w:numPr>
          <w:ilvl w:val="1"/>
          <w:numId w:val="11"/>
        </w:numPr>
        <w:spacing w:after="80"/>
        <w:rPr>
          <w:highlight w:val="yellow"/>
        </w:rPr>
      </w:pPr>
      <w:commentRangeStart w:id="28"/>
      <w:r w:rsidRPr="00424CF4">
        <w:rPr>
          <w:highlight w:val="yellow"/>
        </w:rPr>
        <w:t>TBD</w:t>
      </w:r>
      <w:commentRangeEnd w:id="28"/>
      <w:r w:rsidR="00412C78">
        <w:rPr>
          <w:rStyle w:val="CommentReference"/>
        </w:rPr>
        <w:commentReference w:id="28"/>
      </w:r>
    </w:p>
    <w:p w14:paraId="0BCBC110" w14:textId="254D28A4" w:rsidR="007D2B3C" w:rsidRDefault="00987F92" w:rsidP="00424CF4">
      <w:pPr>
        <w:pStyle w:val="ListParagraph"/>
        <w:numPr>
          <w:ilvl w:val="1"/>
          <w:numId w:val="11"/>
        </w:numPr>
        <w:spacing w:after="80"/>
      </w:pPr>
      <w:r>
        <w:t>TI</w:t>
      </w:r>
      <w:r w:rsidR="007D2B3C">
        <w:t xml:space="preserve"> </w:t>
      </w:r>
      <w:r>
        <w:t>p</w:t>
      </w:r>
      <w:r w:rsidR="007D2B3C">
        <w:t xml:space="preserve">ublished </w:t>
      </w:r>
      <w:del w:id="29" w:author="Tone Southerland" w:date="2020-12-17T09:56:00Z">
        <w:r w:rsidR="005F0435" w:rsidDel="00360191">
          <w:delText>November</w:delText>
        </w:r>
        <w:r w:rsidR="007D2B3C" w:rsidDel="00360191">
          <w:delText xml:space="preserve"> </w:delText>
        </w:r>
      </w:del>
      <w:ins w:id="30" w:author="Tone Southerland" w:date="2020-12-17T09:56:00Z">
        <w:r w:rsidR="00360191">
          <w:t>December</w:t>
        </w:r>
        <w:r w:rsidR="00360191">
          <w:t xml:space="preserve"> </w:t>
        </w:r>
      </w:ins>
      <w:r w:rsidR="007D2B3C">
        <w:t>2020</w:t>
      </w:r>
    </w:p>
    <w:p w14:paraId="22BA3B9C" w14:textId="77777777" w:rsidR="00FA7F4A" w:rsidRPr="00424CF4" w:rsidRDefault="00FA7F4A" w:rsidP="007D2B3C">
      <w:pPr>
        <w:pStyle w:val="ListParagraph"/>
        <w:numPr>
          <w:ilvl w:val="0"/>
          <w:numId w:val="11"/>
        </w:numPr>
        <w:spacing w:after="80"/>
        <w:rPr>
          <w:b/>
        </w:rPr>
      </w:pPr>
      <w:bookmarkStart w:id="31" w:name="_Hlk56774749"/>
      <w:bookmarkEnd w:id="27"/>
      <w:r w:rsidRPr="00424CF4">
        <w:rPr>
          <w:b/>
        </w:rPr>
        <w:t>CDA Occupational Data Options</w:t>
      </w:r>
    </w:p>
    <w:bookmarkEnd w:id="31"/>
    <w:p w14:paraId="5D8D9D5F" w14:textId="77777777" w:rsidR="00633AA4" w:rsidRDefault="00633AA4" w:rsidP="009266DC">
      <w:pPr>
        <w:pStyle w:val="ListParagraph"/>
        <w:numPr>
          <w:ilvl w:val="1"/>
          <w:numId w:val="11"/>
        </w:numPr>
        <w:spacing w:after="80"/>
      </w:pPr>
      <w:r w:rsidRPr="00633AA4">
        <w:t>Current IHE Summary profiles do not specify capture occupational data for health in a structured manner in support of patient care. This supplement specifies an option for the IHE summary profile documents to enable conformance testing and option support claims for occupational data interoperability. This document will specify an option for summary documents to communicate detailed occupational data for health.</w:t>
      </w:r>
    </w:p>
    <w:p w14:paraId="1CDB2D37" w14:textId="77777777" w:rsidR="00633AA4" w:rsidRDefault="009334F1">
      <w:pPr>
        <w:pStyle w:val="ListParagraph"/>
        <w:numPr>
          <w:ilvl w:val="1"/>
          <w:numId w:val="11"/>
        </w:numPr>
        <w:spacing w:after="80"/>
      </w:pPr>
      <w:hyperlink r:id="rId38" w:history="1">
        <w:r w:rsidR="00633AA4" w:rsidRPr="00DF3734">
          <w:rPr>
            <w:rStyle w:val="Hyperlink"/>
          </w:rPr>
          <w:t>https://www.ihe.net/uploadedFiles/Documents/PCC/IHE_PCC_Suppl_ODH_Options.pdf</w:t>
        </w:r>
      </w:hyperlink>
    </w:p>
    <w:p w14:paraId="1F625972" w14:textId="77777777" w:rsidR="009266DC" w:rsidRDefault="009266DC">
      <w:pPr>
        <w:pStyle w:val="ListParagraph"/>
        <w:numPr>
          <w:ilvl w:val="1"/>
          <w:numId w:val="11"/>
        </w:numPr>
        <w:spacing w:after="80"/>
      </w:pPr>
      <w:r>
        <w:t>TI Published August</w:t>
      </w:r>
      <w:r w:rsidR="00633AA4">
        <w:t xml:space="preserve"> 2020</w:t>
      </w:r>
    </w:p>
    <w:p w14:paraId="1B0E2250" w14:textId="77777777" w:rsidR="008B5FB8" w:rsidRPr="00424CF4" w:rsidRDefault="008B5FB8" w:rsidP="008B5FB8">
      <w:pPr>
        <w:pStyle w:val="ListParagraph"/>
        <w:numPr>
          <w:ilvl w:val="0"/>
          <w:numId w:val="11"/>
        </w:numPr>
        <w:spacing w:after="80"/>
        <w:rPr>
          <w:b/>
        </w:rPr>
      </w:pPr>
      <w:r w:rsidRPr="00424CF4">
        <w:rPr>
          <w:b/>
        </w:rPr>
        <w:t>CDA Document Summary Sections</w:t>
      </w:r>
      <w:r w:rsidR="00651FEE">
        <w:rPr>
          <w:b/>
        </w:rPr>
        <w:t xml:space="preserve"> (CDA-DSS)</w:t>
      </w:r>
    </w:p>
    <w:p w14:paraId="08471DE0" w14:textId="77777777" w:rsidR="00651FEE" w:rsidRDefault="00651FEE" w:rsidP="00651FEE">
      <w:pPr>
        <w:pStyle w:val="ListParagraph"/>
        <w:numPr>
          <w:ilvl w:val="1"/>
          <w:numId w:val="11"/>
        </w:numPr>
        <w:spacing w:after="80"/>
      </w:pPr>
      <w:r w:rsidRPr="00424CF4">
        <w:t xml:space="preserve">The CDA document summary sections can be created by summarizing pertinent information. The data that goes in the summary sections can be user defined or can be based on specified use cases provided by the profile. The CDA document summary sections can be rendered for viewing. Content in some CDA document summary sections </w:t>
      </w:r>
      <w:r w:rsidRPr="00424CF4">
        <w:lastRenderedPageBreak/>
        <w:t>can be imported when possible (i.e.</w:t>
      </w:r>
      <w:r>
        <w:t xml:space="preserve">, </w:t>
      </w:r>
      <w:r w:rsidRPr="00424CF4">
        <w:t>contains discrete entries) by the consuming system if desired.</w:t>
      </w:r>
    </w:p>
    <w:p w14:paraId="2B51C071" w14:textId="77777777" w:rsidR="00651FEE" w:rsidRDefault="009334F1" w:rsidP="00651FEE">
      <w:pPr>
        <w:pStyle w:val="ListParagraph"/>
        <w:numPr>
          <w:ilvl w:val="1"/>
          <w:numId w:val="11"/>
        </w:numPr>
        <w:spacing w:after="80"/>
      </w:pPr>
      <w:hyperlink r:id="rId39" w:history="1">
        <w:r w:rsidR="00651FEE" w:rsidRPr="00126745">
          <w:rPr>
            <w:rStyle w:val="Hyperlink"/>
          </w:rPr>
          <w:t>https://www.ihe.net/uploadedFiles/Documents/PCC/IHE_PCC_Suppl_CDA_DSS.pdf</w:t>
        </w:r>
      </w:hyperlink>
    </w:p>
    <w:p w14:paraId="7A506D03" w14:textId="77777777" w:rsidR="008B5FB8" w:rsidRDefault="00651FEE" w:rsidP="00424CF4">
      <w:pPr>
        <w:pStyle w:val="ListParagraph"/>
        <w:numPr>
          <w:ilvl w:val="1"/>
          <w:numId w:val="11"/>
        </w:numPr>
        <w:spacing w:after="80"/>
      </w:pPr>
      <w:r>
        <w:t>TI Published September 2019</w:t>
      </w:r>
    </w:p>
    <w:p w14:paraId="7A73149B" w14:textId="77777777" w:rsidR="008B5FB8" w:rsidRPr="00424CF4" w:rsidRDefault="008B5FB8" w:rsidP="00424CF4">
      <w:pPr>
        <w:spacing w:after="80"/>
        <w:rPr>
          <w:b/>
          <w:u w:val="single"/>
        </w:rPr>
      </w:pPr>
      <w:r w:rsidRPr="00424CF4">
        <w:rPr>
          <w:b/>
          <w:u w:val="single"/>
        </w:rPr>
        <w:t>Revised Profiles</w:t>
      </w:r>
      <w:r w:rsidR="00390964">
        <w:rPr>
          <w:b/>
          <w:u w:val="single"/>
        </w:rPr>
        <w:t>/Supplements</w:t>
      </w:r>
      <w:r w:rsidRPr="00424CF4">
        <w:rPr>
          <w:b/>
          <w:u w:val="single"/>
        </w:rPr>
        <w:t>:</w:t>
      </w:r>
    </w:p>
    <w:p w14:paraId="2BEA7CB7" w14:textId="77777777" w:rsidR="003F57D0" w:rsidRPr="00424CF4" w:rsidRDefault="0013632A" w:rsidP="007D2B3C">
      <w:pPr>
        <w:pStyle w:val="ListParagraph"/>
        <w:numPr>
          <w:ilvl w:val="0"/>
          <w:numId w:val="11"/>
        </w:numPr>
        <w:spacing w:after="80"/>
        <w:rPr>
          <w:b/>
        </w:rPr>
      </w:pPr>
      <w:r w:rsidRPr="00424CF4">
        <w:rPr>
          <w:b/>
        </w:rPr>
        <w:t>CDA Content Modules Supplement</w:t>
      </w:r>
      <w:r w:rsidR="008B5FB8">
        <w:rPr>
          <w:b/>
        </w:rPr>
        <w:t xml:space="preserve"> - Revised</w:t>
      </w:r>
    </w:p>
    <w:p w14:paraId="5DBF3C70" w14:textId="77777777" w:rsidR="0013632A" w:rsidRDefault="0013632A" w:rsidP="0013632A">
      <w:pPr>
        <w:pStyle w:val="ListParagraph"/>
        <w:numPr>
          <w:ilvl w:val="1"/>
          <w:numId w:val="11"/>
        </w:numPr>
        <w:spacing w:after="80"/>
      </w:pPr>
      <w:r>
        <w:t>Revised regularly as expected</w:t>
      </w:r>
    </w:p>
    <w:p w14:paraId="0C7E8B3A" w14:textId="77777777" w:rsidR="0013632A" w:rsidRDefault="009334F1" w:rsidP="0013632A">
      <w:pPr>
        <w:pStyle w:val="ListParagraph"/>
        <w:numPr>
          <w:ilvl w:val="1"/>
          <w:numId w:val="11"/>
        </w:numPr>
        <w:spacing w:after="80"/>
      </w:pPr>
      <w:hyperlink r:id="rId40" w:history="1">
        <w:r w:rsidR="00987F92" w:rsidRPr="00DF3734">
          <w:rPr>
            <w:rStyle w:val="Hyperlink"/>
          </w:rPr>
          <w:t>https://www.ihe.net/uploadedFiles/Documents/PCC/IHE_PCC_Suppl_CDA_Content_Modules.pdf</w:t>
        </w:r>
      </w:hyperlink>
    </w:p>
    <w:p w14:paraId="6DAFF12E" w14:textId="77777777" w:rsidR="0013632A" w:rsidRDefault="0013632A" w:rsidP="00424CF4">
      <w:pPr>
        <w:pStyle w:val="ListParagraph"/>
        <w:numPr>
          <w:ilvl w:val="1"/>
          <w:numId w:val="11"/>
        </w:numPr>
        <w:spacing w:after="80"/>
      </w:pPr>
      <w:r>
        <w:t xml:space="preserve">Published </w:t>
      </w:r>
    </w:p>
    <w:p w14:paraId="11C46BFF" w14:textId="77777777" w:rsidR="0013632A" w:rsidRPr="00424CF4" w:rsidRDefault="007D2B3C" w:rsidP="0013632A">
      <w:pPr>
        <w:pStyle w:val="ListParagraph"/>
        <w:numPr>
          <w:ilvl w:val="0"/>
          <w:numId w:val="11"/>
        </w:numPr>
        <w:spacing w:after="80"/>
        <w:rPr>
          <w:b/>
        </w:rPr>
      </w:pPr>
      <w:r w:rsidRPr="00424CF4">
        <w:rPr>
          <w:b/>
        </w:rPr>
        <w:t>A</w:t>
      </w:r>
      <w:r w:rsidR="003F57D0" w:rsidRPr="00424CF4">
        <w:rPr>
          <w:b/>
        </w:rPr>
        <w:t>ssess</w:t>
      </w:r>
      <w:r w:rsidR="0013632A" w:rsidRPr="00424CF4">
        <w:rPr>
          <w:b/>
        </w:rPr>
        <w:t>m</w:t>
      </w:r>
      <w:r w:rsidR="003F57D0" w:rsidRPr="00424CF4">
        <w:rPr>
          <w:b/>
        </w:rPr>
        <w:t>ent Curation and Data Collection (ACDC) – Revised</w:t>
      </w:r>
    </w:p>
    <w:p w14:paraId="376FD9E6" w14:textId="77777777" w:rsidR="003F57D0" w:rsidRDefault="00651FEE" w:rsidP="00424CF4">
      <w:pPr>
        <w:pStyle w:val="ListParagraph"/>
        <w:numPr>
          <w:ilvl w:val="1"/>
          <w:numId w:val="11"/>
        </w:numPr>
        <w:spacing w:after="80"/>
      </w:pPr>
      <w:r>
        <w:rPr>
          <w:shd w:val="clear" w:color="auto" w:fill="FFFFFF"/>
        </w:rPr>
        <w:t>E</w:t>
      </w:r>
      <w:r w:rsidR="0013632A" w:rsidRPr="0013632A">
        <w:rPr>
          <w:shd w:val="clear" w:color="auto" w:fill="FFFFFF"/>
        </w:rPr>
        <w:t xml:space="preserve">nables assessment developers and curators a means by which they can distribute assessment instruments to healthcare providers, supporting exchange of assessment data in a standardized form using the HL7 FHIR Questionnaire resource. It provides the opportunity for provider organizations to choose from </w:t>
      </w:r>
      <w:proofErr w:type="gramStart"/>
      <w:r w:rsidR="0013632A" w:rsidRPr="0013632A">
        <w:rPr>
          <w:shd w:val="clear" w:color="auto" w:fill="FFFFFF"/>
        </w:rPr>
        <w:t>an</w:t>
      </w:r>
      <w:proofErr w:type="gramEnd"/>
      <w:r w:rsidR="0013632A" w:rsidRPr="0013632A">
        <w:rPr>
          <w:shd w:val="clear" w:color="auto" w:fill="FFFFFF"/>
        </w:rPr>
        <w:t xml:space="preserve"> variety of instruments yet integrate them using a common interface.</w:t>
      </w:r>
    </w:p>
    <w:p w14:paraId="5907123D" w14:textId="77777777" w:rsidR="003F57D0" w:rsidRDefault="009334F1" w:rsidP="003F57D0">
      <w:pPr>
        <w:pStyle w:val="ListParagraph"/>
        <w:numPr>
          <w:ilvl w:val="1"/>
          <w:numId w:val="11"/>
        </w:numPr>
        <w:spacing w:after="80"/>
      </w:pPr>
      <w:hyperlink r:id="rId41" w:history="1">
        <w:r w:rsidR="003F57D0" w:rsidRPr="00DF3734">
          <w:rPr>
            <w:rStyle w:val="Hyperlink"/>
          </w:rPr>
          <w:t>https://www.ihe.net/uploadedFiles/Documents/PCC/IHE_PCC_Suppl_ACDC.pdf</w:t>
        </w:r>
      </w:hyperlink>
    </w:p>
    <w:p w14:paraId="7F538526" w14:textId="77777777" w:rsidR="00D07FA6" w:rsidRDefault="003F57D0" w:rsidP="00633AA4">
      <w:pPr>
        <w:pStyle w:val="ListParagraph"/>
        <w:numPr>
          <w:ilvl w:val="1"/>
          <w:numId w:val="11"/>
        </w:numPr>
        <w:spacing w:after="80"/>
      </w:pPr>
      <w:r>
        <w:t>TI Published March 2020</w:t>
      </w:r>
    </w:p>
    <w:p w14:paraId="4227FE96" w14:textId="77777777" w:rsidR="00633AA4" w:rsidRPr="00424CF4" w:rsidRDefault="00633AA4">
      <w:pPr>
        <w:pStyle w:val="ListParagraph"/>
        <w:numPr>
          <w:ilvl w:val="0"/>
          <w:numId w:val="11"/>
        </w:numPr>
        <w:spacing w:after="80"/>
        <w:rPr>
          <w:b/>
        </w:rPr>
      </w:pPr>
      <w:r w:rsidRPr="00424CF4">
        <w:rPr>
          <w:b/>
        </w:rPr>
        <w:t>Query for Existing Data Mobile (</w:t>
      </w:r>
      <w:proofErr w:type="spellStart"/>
      <w:r w:rsidRPr="00424CF4">
        <w:rPr>
          <w:b/>
        </w:rPr>
        <w:t>QEDm</w:t>
      </w:r>
      <w:proofErr w:type="spellEnd"/>
      <w:r w:rsidRPr="00424CF4">
        <w:rPr>
          <w:b/>
        </w:rPr>
        <w:t>) – Revised</w:t>
      </w:r>
    </w:p>
    <w:p w14:paraId="135E9D08" w14:textId="77777777" w:rsidR="00633AA4" w:rsidRDefault="00651FEE" w:rsidP="00633AA4">
      <w:pPr>
        <w:pStyle w:val="ListParagraph"/>
        <w:numPr>
          <w:ilvl w:val="1"/>
          <w:numId w:val="11"/>
        </w:numPr>
        <w:spacing w:after="80"/>
      </w:pPr>
      <w:r>
        <w:t>S</w:t>
      </w:r>
      <w:r w:rsidR="00633AA4" w:rsidRPr="00633AA4">
        <w:t>upports dynamic queries for clinical data elements, including observations, allergy and intolerances, problems, diagnostic results, medications, immunizations, procedures, encounters and provenance by making the information widely available to other systems within and across enterprises to support provision of better clinical care. It defines a transaction used to query a list of specific data elements, persisted as FHIR resources.</w:t>
      </w:r>
    </w:p>
    <w:p w14:paraId="2FBAFBE5" w14:textId="77777777" w:rsidR="00633AA4" w:rsidRDefault="009334F1" w:rsidP="00633AA4">
      <w:pPr>
        <w:pStyle w:val="ListParagraph"/>
        <w:numPr>
          <w:ilvl w:val="1"/>
          <w:numId w:val="11"/>
        </w:numPr>
        <w:spacing w:after="80"/>
      </w:pPr>
      <w:hyperlink r:id="rId42" w:history="1">
        <w:r w:rsidR="00633AA4" w:rsidRPr="00DF3734">
          <w:rPr>
            <w:rStyle w:val="Hyperlink"/>
          </w:rPr>
          <w:t>https://www.ihe.net/uploadedFiles/Documents/PCC/IHE_PCC_Suppl_QEDm.pdf</w:t>
        </w:r>
      </w:hyperlink>
    </w:p>
    <w:p w14:paraId="335E5EAD" w14:textId="77777777" w:rsidR="00633AA4" w:rsidRDefault="00633AA4">
      <w:pPr>
        <w:pStyle w:val="ListParagraph"/>
        <w:numPr>
          <w:ilvl w:val="1"/>
          <w:numId w:val="11"/>
        </w:numPr>
        <w:spacing w:after="80"/>
      </w:pPr>
      <w:r>
        <w:t>TI Published July 2020</w:t>
      </w:r>
    </w:p>
    <w:p w14:paraId="4662EE8F" w14:textId="77777777" w:rsidR="00651FEE" w:rsidRDefault="00651FEE" w:rsidP="00651FEE">
      <w:pPr>
        <w:pStyle w:val="ListParagraph"/>
        <w:numPr>
          <w:ilvl w:val="0"/>
          <w:numId w:val="11"/>
        </w:numPr>
        <w:spacing w:after="80"/>
        <w:rPr>
          <w:b/>
        </w:rPr>
      </w:pPr>
      <w:r w:rsidRPr="00424CF4">
        <w:rPr>
          <w:b/>
        </w:rPr>
        <w:t xml:space="preserve">Dynamic Care Planning (DCP) </w:t>
      </w:r>
      <w:r>
        <w:rPr>
          <w:b/>
        </w:rPr>
        <w:t>–</w:t>
      </w:r>
      <w:r w:rsidRPr="00424CF4">
        <w:rPr>
          <w:b/>
        </w:rPr>
        <w:t xml:space="preserve"> Revised</w:t>
      </w:r>
    </w:p>
    <w:p w14:paraId="5C66CA60" w14:textId="77777777" w:rsidR="00651FEE" w:rsidRPr="00651FEE" w:rsidRDefault="00651FEE" w:rsidP="00424CF4">
      <w:pPr>
        <w:pStyle w:val="ListParagraph"/>
        <w:numPr>
          <w:ilvl w:val="1"/>
          <w:numId w:val="11"/>
        </w:numPr>
        <w:spacing w:after="80"/>
      </w:pPr>
      <w:r>
        <w:t>P</w:t>
      </w:r>
      <w:r w:rsidRPr="00424CF4">
        <w:t>rovides the structures and transactions for care planning, creating, updating and sharing Care Plans that meet the needs of many, such as providers, patients and payers. Care Plans can be dynamically updated as the patient interacts with the healthcare system. FHIR® resources and transactions are used by this profile. This profile does not define, nor assume, a single Care Plan for a patient.</w:t>
      </w:r>
    </w:p>
    <w:p w14:paraId="6E6EAA53" w14:textId="77777777" w:rsidR="00651FEE" w:rsidRPr="00651FEE" w:rsidRDefault="009334F1" w:rsidP="00651FEE">
      <w:pPr>
        <w:pStyle w:val="ListParagraph"/>
        <w:numPr>
          <w:ilvl w:val="1"/>
          <w:numId w:val="11"/>
        </w:numPr>
        <w:spacing w:after="80"/>
      </w:pPr>
      <w:hyperlink r:id="rId43" w:history="1">
        <w:r w:rsidR="00651FEE" w:rsidRPr="00424CF4">
          <w:rPr>
            <w:rStyle w:val="Hyperlink"/>
          </w:rPr>
          <w:t>https://www.ihe.net/uploadedFiles/Documents/PCC/IHE_PCC_Suppl_DCP.pdf</w:t>
        </w:r>
      </w:hyperlink>
    </w:p>
    <w:p w14:paraId="2689301C" w14:textId="77777777" w:rsidR="00651FEE" w:rsidRDefault="00651FEE" w:rsidP="00424CF4">
      <w:pPr>
        <w:pStyle w:val="ListParagraph"/>
        <w:numPr>
          <w:ilvl w:val="1"/>
          <w:numId w:val="11"/>
        </w:numPr>
        <w:spacing w:after="80"/>
        <w:rPr>
          <w:b/>
        </w:rPr>
      </w:pPr>
      <w:r>
        <w:t>TI Published September 2019</w:t>
      </w:r>
    </w:p>
    <w:p w14:paraId="780762AF" w14:textId="77777777" w:rsidR="00651FEE" w:rsidRDefault="00651FEE" w:rsidP="00651FEE">
      <w:pPr>
        <w:pStyle w:val="ListParagraph"/>
        <w:numPr>
          <w:ilvl w:val="0"/>
          <w:numId w:val="11"/>
        </w:numPr>
        <w:spacing w:after="80"/>
        <w:rPr>
          <w:b/>
        </w:rPr>
      </w:pPr>
      <w:r>
        <w:rPr>
          <w:b/>
        </w:rPr>
        <w:t>Dynamic Care Team Management (DCTM) – Revised</w:t>
      </w:r>
    </w:p>
    <w:p w14:paraId="4E61BC79" w14:textId="77777777" w:rsidR="00651FEE" w:rsidRPr="00651FEE" w:rsidRDefault="00651FEE" w:rsidP="00424CF4">
      <w:pPr>
        <w:pStyle w:val="ListParagraph"/>
        <w:numPr>
          <w:ilvl w:val="1"/>
          <w:numId w:val="11"/>
        </w:numPr>
        <w:spacing w:after="80"/>
      </w:pPr>
      <w:r>
        <w:t>P</w:t>
      </w:r>
      <w:r w:rsidRPr="00424CF4">
        <w:t>rovides the structures and transactions for care team management and sharing information about Care Teams that meet the needs of many, such as providers, patients and payers. Care Teams can be dynamically updated as the patient interacts with the healthcare system. A patient and providers may be associated with multiple types of care teams at any given time. This profile depicts how information about multiple care teams can be shared and used to coordinate care. The care team concepts described in this profile are patient centered with the overarching goal to support collaborative care. Care teams have many different meanings to many different people.</w:t>
      </w:r>
    </w:p>
    <w:p w14:paraId="16885330" w14:textId="77777777" w:rsidR="00651FEE" w:rsidRDefault="009334F1" w:rsidP="00651FEE">
      <w:pPr>
        <w:pStyle w:val="ListParagraph"/>
        <w:numPr>
          <w:ilvl w:val="1"/>
          <w:numId w:val="11"/>
        </w:numPr>
        <w:spacing w:after="80"/>
      </w:pPr>
      <w:hyperlink r:id="rId44" w:history="1">
        <w:r w:rsidR="00651FEE" w:rsidRPr="00126745">
          <w:rPr>
            <w:rStyle w:val="Hyperlink"/>
          </w:rPr>
          <w:t>https://www.ihe.net/uploadedFiles/Documents/PCC/IHE_PCC_Suppl_DCTM.pdf</w:t>
        </w:r>
      </w:hyperlink>
    </w:p>
    <w:p w14:paraId="06EC1B21" w14:textId="77777777" w:rsidR="00651FEE" w:rsidRPr="00651FEE" w:rsidRDefault="00651FEE" w:rsidP="00424CF4">
      <w:pPr>
        <w:pStyle w:val="ListParagraph"/>
        <w:numPr>
          <w:ilvl w:val="1"/>
          <w:numId w:val="11"/>
        </w:numPr>
        <w:spacing w:after="80"/>
      </w:pPr>
      <w:r w:rsidRPr="00424CF4">
        <w:t>TI Published</w:t>
      </w:r>
      <w:r>
        <w:t xml:space="preserve"> December 2019</w:t>
      </w:r>
    </w:p>
    <w:p w14:paraId="57E57669" w14:textId="77777777" w:rsidR="003A3569" w:rsidRDefault="003A3569">
      <w:pPr>
        <w:rPr>
          <w:b/>
        </w:rPr>
      </w:pPr>
    </w:p>
    <w:p w14:paraId="18FC7483" w14:textId="77777777" w:rsidR="003A3569" w:rsidRDefault="0017726D">
      <w:pPr>
        <w:spacing w:after="80"/>
      </w:pPr>
      <w:r>
        <w:rPr>
          <w:b/>
          <w:u w:val="single"/>
        </w:rPr>
        <w:t>Trends:</w:t>
      </w:r>
    </w:p>
    <w:p w14:paraId="280E7B51" w14:textId="77777777" w:rsidR="00633AA4" w:rsidRDefault="00633AA4">
      <w:pPr>
        <w:numPr>
          <w:ilvl w:val="0"/>
          <w:numId w:val="8"/>
        </w:numPr>
        <w:spacing w:after="80"/>
      </w:pPr>
      <w:bookmarkStart w:id="32" w:name="_tyjcwt" w:colFirst="0" w:colLast="0"/>
      <w:bookmarkEnd w:id="32"/>
      <w:r>
        <w:lastRenderedPageBreak/>
        <w:t>The US ONC Interoperability Standards Advisory continues to reference various IHE PCC profiles</w:t>
      </w:r>
    </w:p>
    <w:p w14:paraId="4E9D8EF8" w14:textId="77777777" w:rsidR="006167E1" w:rsidRDefault="00633AA4" w:rsidP="008B5FB8">
      <w:pPr>
        <w:numPr>
          <w:ilvl w:val="0"/>
          <w:numId w:val="8"/>
        </w:numPr>
        <w:spacing w:after="80"/>
      </w:pPr>
      <w:r>
        <w:t>The IPS work taken on this year resulted in cross collaboration with both HL7 and CEN</w:t>
      </w:r>
      <w:r w:rsidR="00F66528">
        <w:t xml:space="preserve"> reflecting broad interest in continued harmonization of CCDA and FHIR templates across SDOs.</w:t>
      </w:r>
    </w:p>
    <w:p w14:paraId="0D8290F2" w14:textId="77777777" w:rsidR="005B709D" w:rsidRDefault="006167E1" w:rsidP="008B5FB8">
      <w:pPr>
        <w:numPr>
          <w:ilvl w:val="0"/>
          <w:numId w:val="8"/>
        </w:numPr>
        <w:spacing w:after="80"/>
      </w:pPr>
      <w:r>
        <w:t>The US government published the USCDI which has impact on the IHE PCC domain work. The USCDI is moving to an annual update cycle, PCC has an opportunity to evaluate use cases against</w:t>
      </w:r>
      <w:r w:rsidR="008B5FB8">
        <w:t xml:space="preserve"> USCDI and identify opportunities of support. Keeping PCC profiles aligned (where possible) may result in additional reference to PCC profiles from US regulation.</w:t>
      </w:r>
    </w:p>
    <w:p w14:paraId="64FF4703" w14:textId="7C4FAEF4" w:rsidR="003A3569" w:rsidRDefault="0017726D" w:rsidP="008B5FB8">
      <w:pPr>
        <w:numPr>
          <w:ilvl w:val="0"/>
          <w:numId w:val="8"/>
        </w:numPr>
        <w:spacing w:after="80"/>
      </w:pPr>
      <w:r>
        <w:t xml:space="preserve">IHE has published a total of </w:t>
      </w:r>
      <w:r w:rsidR="0029397C" w:rsidRPr="008B5FB8">
        <w:t>33</w:t>
      </w:r>
      <w:r w:rsidRPr="008B5FB8">
        <w:t xml:space="preserve"> (previously 2</w:t>
      </w:r>
      <w:r w:rsidR="0029397C" w:rsidRPr="00424CF4">
        <w:t>5</w:t>
      </w:r>
      <w:r w:rsidRPr="008B5FB8">
        <w:t xml:space="preserve">) Profiles using </w:t>
      </w:r>
      <w:r w:rsidRPr="008B5FB8">
        <w:rPr>
          <w:b/>
        </w:rPr>
        <w:t>FHIR</w:t>
      </w:r>
      <w:r>
        <w:t xml:space="preserve"> across </w:t>
      </w:r>
      <w:r w:rsidR="0029397C">
        <w:t xml:space="preserve">5 (previously 4) </w:t>
      </w:r>
      <w:r>
        <w:t>domains</w:t>
      </w:r>
      <w:r>
        <w:rPr>
          <w:b/>
        </w:rPr>
        <w:t xml:space="preserve">. PCC owns </w:t>
      </w:r>
      <w:r w:rsidR="0029397C">
        <w:rPr>
          <w:b/>
        </w:rPr>
        <w:t>1</w:t>
      </w:r>
      <w:r w:rsidR="00390964">
        <w:rPr>
          <w:b/>
        </w:rPr>
        <w:t>1</w:t>
      </w:r>
      <w:r>
        <w:rPr>
          <w:b/>
        </w:rPr>
        <w:t xml:space="preserve"> (previously </w:t>
      </w:r>
      <w:r w:rsidR="0029397C">
        <w:rPr>
          <w:b/>
        </w:rPr>
        <w:t>9</w:t>
      </w:r>
      <w:r>
        <w:rPr>
          <w:b/>
        </w:rPr>
        <w:t>) or 3</w:t>
      </w:r>
      <w:r w:rsidR="00390964">
        <w:rPr>
          <w:b/>
        </w:rPr>
        <w:t>3</w:t>
      </w:r>
      <w:r>
        <w:rPr>
          <w:b/>
        </w:rPr>
        <w:t xml:space="preserve">% </w:t>
      </w:r>
      <w:r w:rsidR="0029397C">
        <w:rPr>
          <w:b/>
        </w:rPr>
        <w:t xml:space="preserve">(previously 36%) </w:t>
      </w:r>
      <w:r>
        <w:rPr>
          <w:b/>
        </w:rPr>
        <w:t>of these Profiles</w:t>
      </w:r>
      <w:r>
        <w:t xml:space="preserve">. </w:t>
      </w:r>
      <w:r w:rsidR="00390964">
        <w:t xml:space="preserve">One of these profiles is deprecated (revised numbers are 10 profiles/30%). </w:t>
      </w:r>
      <w:r>
        <w:t xml:space="preserve">This represents significant involvement and leadership in the usage of FHIR within IHE. In addition, PCC domain members regularly participate in the </w:t>
      </w:r>
      <w:hyperlink r:id="rId45">
        <w:r>
          <w:rPr>
            <w:color w:val="0563C1"/>
            <w:u w:val="single"/>
          </w:rPr>
          <w:t>IHE FHIR Work Group</w:t>
        </w:r>
      </w:hyperlink>
      <w:r>
        <w:t xml:space="preserve">, </w:t>
      </w:r>
      <w:r w:rsidR="00160573">
        <w:t xml:space="preserve">and </w:t>
      </w:r>
      <w:hyperlink r:id="rId46" w:history="1">
        <w:r w:rsidR="00160573" w:rsidRPr="00160573">
          <w:rPr>
            <w:rStyle w:val="Hyperlink"/>
          </w:rPr>
          <w:t xml:space="preserve">IHE committees collectively maintain a list of IHE Profiles </w:t>
        </w:r>
        <w:r w:rsidR="00160573">
          <w:rPr>
            <w:rStyle w:val="Hyperlink"/>
          </w:rPr>
          <w:t xml:space="preserve">that </w:t>
        </w:r>
        <w:r w:rsidR="00160573" w:rsidRPr="00160573">
          <w:rPr>
            <w:rStyle w:val="Hyperlink"/>
          </w:rPr>
          <w:t>leverage FHIR</w:t>
        </w:r>
      </w:hyperlink>
      <w:r w:rsidR="00160573">
        <w:t xml:space="preserve">. </w:t>
      </w:r>
      <w:hyperlink r:id="rId47" w:history="1">
        <w:r w:rsidR="00160573" w:rsidRPr="00160573">
          <w:rPr>
            <w:rStyle w:val="Hyperlink"/>
          </w:rPr>
          <w:t>HL7 maintains a list as well</w:t>
        </w:r>
      </w:hyperlink>
      <w:r w:rsidR="00160573">
        <w:t xml:space="preserve">, but their list </w:t>
      </w:r>
      <w:r w:rsidR="00390964">
        <w:t>is no longer maintained and is currently out of date</w:t>
      </w:r>
      <w:r w:rsidR="00160573">
        <w:t xml:space="preserve">. </w:t>
      </w:r>
    </w:p>
    <w:p w14:paraId="2A345CF0" w14:textId="4E3F8789" w:rsidR="003A3569" w:rsidRDefault="0017726D">
      <w:pPr>
        <w:numPr>
          <w:ilvl w:val="0"/>
          <w:numId w:val="8"/>
        </w:numPr>
        <w:spacing w:after="80"/>
      </w:pPr>
      <w:r>
        <w:t xml:space="preserve">PCC </w:t>
      </w:r>
      <w:r w:rsidRPr="008B5FB8">
        <w:t xml:space="preserve">has published </w:t>
      </w:r>
      <w:r w:rsidR="00362A43" w:rsidRPr="00424CF4">
        <w:rPr>
          <w:b/>
        </w:rPr>
        <w:t>three</w:t>
      </w:r>
      <w:r w:rsidR="00362A43" w:rsidRPr="008B5FB8">
        <w:t xml:space="preserve"> </w:t>
      </w:r>
      <w:r w:rsidRPr="008B5FB8">
        <w:rPr>
          <w:b/>
        </w:rPr>
        <w:t>National Extensions</w:t>
      </w:r>
      <w:r w:rsidRPr="008B5FB8">
        <w:t>: The</w:t>
      </w:r>
      <w:r>
        <w:t xml:space="preserve"> DAF Document Metadata Based Access Implementation Guidance</w:t>
      </w:r>
      <w:r w:rsidR="00362A43">
        <w:t xml:space="preserve">, </w:t>
      </w:r>
      <w:r>
        <w:t>360 Exchange Closed Loop Referral</w:t>
      </w:r>
      <w:r w:rsidR="00362A43">
        <w:t xml:space="preserve"> (360X), and 360 Exchange Closed Loop Acute Care to SNF (360XL)</w:t>
      </w:r>
      <w:r>
        <w:t xml:space="preserve">. </w:t>
      </w:r>
      <w:r w:rsidR="00362A43">
        <w:t xml:space="preserve">All </w:t>
      </w:r>
      <w:r>
        <w:t>of these National Extensions have been published under IHE USA with assistance from the US ONC. Further profiling and constraining of PCC Profiles for use in National Extension work is something that has become a trend in PCC and we should continue to align with opportunities to create additional National Extension work.</w:t>
      </w:r>
    </w:p>
    <w:p w14:paraId="35DE2F8A" w14:textId="5ECFD4AC" w:rsidR="003A3569" w:rsidRDefault="0017726D" w:rsidP="008B5FB8">
      <w:pPr>
        <w:numPr>
          <w:ilvl w:val="0"/>
          <w:numId w:val="8"/>
        </w:numPr>
        <w:spacing w:after="80"/>
      </w:pPr>
      <w:r>
        <w:t>PCC continues</w:t>
      </w:r>
      <w:r w:rsidR="00E7167B">
        <w:t xml:space="preserve"> its focus on issues that cross patients, providers, or time</w:t>
      </w:r>
      <w:r w:rsidR="008B5FB8">
        <w:t xml:space="preserve">; building content, integration, and workflow profiles. </w:t>
      </w:r>
      <w:r>
        <w:t xml:space="preserve">Many of the smaller </w:t>
      </w:r>
      <w:r w:rsidR="008B5FB8">
        <w:t xml:space="preserve">interoperability </w:t>
      </w:r>
      <w:r>
        <w:t xml:space="preserve">building blocks have been created in the form of Profiles across various IHE domains over the years, </w:t>
      </w:r>
      <w:r w:rsidR="008B5FB8">
        <w:t>and PCC continues to focus on assembling those building blocks into clinical workflows, and harmonizing across content boundaries to provide guidance in healthcare IT interoperability.</w:t>
      </w:r>
    </w:p>
    <w:p w14:paraId="27D29E7F" w14:textId="33FB9763" w:rsidR="003A3569" w:rsidRDefault="0017726D">
      <w:pPr>
        <w:numPr>
          <w:ilvl w:val="0"/>
          <w:numId w:val="8"/>
        </w:numPr>
        <w:spacing w:after="80"/>
      </w:pPr>
      <w:r w:rsidRPr="008B5FB8">
        <w:t xml:space="preserve">PCC has </w:t>
      </w:r>
      <w:r w:rsidRPr="008B5FB8">
        <w:rPr>
          <w:b/>
        </w:rPr>
        <w:t>worked jointly with many IHE</w:t>
      </w:r>
      <w:r>
        <w:rPr>
          <w:b/>
        </w:rPr>
        <w:t xml:space="preserve"> domains</w:t>
      </w:r>
      <w:r>
        <w:t xml:space="preserve"> over the past several years to develop Profiles. These domains include Cardiology (CARD), Radiology (RAD), </w:t>
      </w:r>
      <w:del w:id="33" w:author="Tone Southerland" w:date="2020-12-17T10:36:00Z">
        <w:r w:rsidDel="00C46FC7">
          <w:delText xml:space="preserve">Patient Care </w:delText>
        </w:r>
      </w:del>
      <w:r>
        <w:t>Devices</w:t>
      </w:r>
      <w:del w:id="34" w:author="Tone Southerland" w:date="2020-12-17T10:36:00Z">
        <w:r w:rsidDel="00C46FC7">
          <w:delText xml:space="preserve"> (PCD)</w:delText>
        </w:r>
      </w:del>
      <w:r>
        <w:t xml:space="preserve">, Quality, Research, and Public Health (QRPH), and IT Infrastructure (ITI). </w:t>
      </w:r>
    </w:p>
    <w:p w14:paraId="56172E0D" w14:textId="77777777" w:rsidR="008B5FB8" w:rsidRDefault="006167E1">
      <w:pPr>
        <w:numPr>
          <w:ilvl w:val="0"/>
          <w:numId w:val="8"/>
        </w:numPr>
        <w:spacing w:after="80"/>
      </w:pPr>
      <w:r>
        <w:t xml:space="preserve">Several profiles have been developed in </w:t>
      </w:r>
      <w:r w:rsidRPr="00424CF4">
        <w:rPr>
          <w:b/>
        </w:rPr>
        <w:t>PCC that focus on Nursing use cases</w:t>
      </w:r>
      <w:r>
        <w:t xml:space="preserve">. This work has been completed under the Nursing Subcommittee that was formalized in 2008. </w:t>
      </w:r>
      <w:r w:rsidRPr="008B5FB8">
        <w:t>Due to lack of activity the Nursing Subcommittee has been subsumed back into the main PCC planning and technical committee groups.</w:t>
      </w:r>
    </w:p>
    <w:p w14:paraId="524E803D" w14:textId="03521E40" w:rsidR="003A3569" w:rsidRPr="008B5FB8" w:rsidRDefault="008B5FB8">
      <w:pPr>
        <w:numPr>
          <w:ilvl w:val="0"/>
          <w:numId w:val="8"/>
        </w:numPr>
        <w:spacing w:after="80"/>
      </w:pPr>
      <w:r>
        <w:t>PCC work has consistently slowed over the past several years, leading to a committee decision to collapse the planning and technical committees into a single committee to conserve resource usage. The plan is to revisit participation numbers regularly and ramp back up operations as needed. A formally documented plan was written up.</w:t>
      </w:r>
      <w:r w:rsidR="006167E1" w:rsidRPr="008B5FB8">
        <w:t xml:space="preserve"> </w:t>
      </w:r>
    </w:p>
    <w:p w14:paraId="289A83FF" w14:textId="77777777" w:rsidR="003A3569" w:rsidRDefault="003A3569">
      <w:pPr>
        <w:spacing w:after="80"/>
      </w:pPr>
    </w:p>
    <w:p w14:paraId="4AC68D53" w14:textId="77777777" w:rsidR="003A3569" w:rsidRDefault="0017726D">
      <w:pPr>
        <w:spacing w:after="80"/>
      </w:pPr>
      <w:r>
        <w:rPr>
          <w:b/>
          <w:u w:val="single"/>
        </w:rPr>
        <w:t xml:space="preserve">Summary of Future Plans: </w:t>
      </w:r>
    </w:p>
    <w:p w14:paraId="3E289221" w14:textId="15C74AC4" w:rsidR="003A3569" w:rsidRDefault="0017726D">
      <w:pPr>
        <w:numPr>
          <w:ilvl w:val="0"/>
          <w:numId w:val="4"/>
        </w:numPr>
      </w:pPr>
      <w:r>
        <w:t xml:space="preserve">The following strategic goals are reviewed periodically by PCC and adjusted as needed based on stakeholder and committee member input to ensure the focus of PCC remains relevant to industry needs. The current strategic goals </w:t>
      </w:r>
      <w:ins w:id="35" w:author="Tone Southerland" w:date="2020-12-17T10:36:00Z">
        <w:r w:rsidR="00C46FC7">
          <w:t>continue</w:t>
        </w:r>
      </w:ins>
      <w:del w:id="36" w:author="Tone Southerland" w:date="2020-12-17T10:36:00Z">
        <w:r w:rsidDel="00C46FC7">
          <w:delText>are</w:delText>
        </w:r>
      </w:del>
      <w:r>
        <w:t xml:space="preserve"> to focus on Workflow</w:t>
      </w:r>
      <w:ins w:id="37" w:author="Tone Southerland" w:date="2020-12-17T10:36:00Z">
        <w:r w:rsidR="00C46FC7">
          <w:t xml:space="preserve"> and</w:t>
        </w:r>
      </w:ins>
      <w:del w:id="38" w:author="Tone Southerland" w:date="2020-12-17T10:36:00Z">
        <w:r w:rsidDel="00C46FC7">
          <w:delText>,</w:delText>
        </w:r>
      </w:del>
      <w:r>
        <w:t xml:space="preserve"> Content</w:t>
      </w:r>
      <w:del w:id="39" w:author="Tone Southerland" w:date="2020-12-17T10:36:00Z">
        <w:r w:rsidDel="00C46FC7">
          <w:delText>, and Nursing</w:delText>
        </w:r>
      </w:del>
      <w:r>
        <w:t>.</w:t>
      </w:r>
    </w:p>
    <w:p w14:paraId="357AC1D3" w14:textId="77777777" w:rsidR="003A3569" w:rsidRDefault="0017726D">
      <w:pPr>
        <w:numPr>
          <w:ilvl w:val="1"/>
          <w:numId w:val="4"/>
        </w:numPr>
        <w:rPr>
          <w:b/>
        </w:rPr>
      </w:pPr>
      <w:r>
        <w:rPr>
          <w:b/>
        </w:rPr>
        <w:t>Workflow</w:t>
      </w:r>
    </w:p>
    <w:p w14:paraId="416A7A38" w14:textId="77777777" w:rsidR="003A3569" w:rsidRDefault="0017726D">
      <w:pPr>
        <w:numPr>
          <w:ilvl w:val="2"/>
          <w:numId w:val="4"/>
        </w:numPr>
      </w:pPr>
      <w:r>
        <w:t>Develop new profiles by reaching out toward other IHE domains to coordinate work</w:t>
      </w:r>
      <w:bookmarkStart w:id="40" w:name="_GoBack"/>
      <w:bookmarkEnd w:id="40"/>
      <w:r>
        <w:t>flows across care paths.</w:t>
      </w:r>
    </w:p>
    <w:p w14:paraId="2CDF8385" w14:textId="77777777" w:rsidR="003A3569" w:rsidRDefault="0017726D">
      <w:pPr>
        <w:numPr>
          <w:ilvl w:val="2"/>
          <w:numId w:val="4"/>
        </w:numPr>
      </w:pPr>
      <w:r>
        <w:lastRenderedPageBreak/>
        <w:t>Develop white papers by researching new areas that could benefit from standards-based interoperability guidance.</w:t>
      </w:r>
    </w:p>
    <w:p w14:paraId="15C5629B" w14:textId="77777777" w:rsidR="003A3569" w:rsidRDefault="0017726D">
      <w:pPr>
        <w:numPr>
          <w:ilvl w:val="1"/>
          <w:numId w:val="4"/>
        </w:numPr>
        <w:rPr>
          <w:b/>
        </w:rPr>
      </w:pPr>
      <w:r>
        <w:rPr>
          <w:b/>
        </w:rPr>
        <w:t>Content</w:t>
      </w:r>
    </w:p>
    <w:p w14:paraId="50648D41" w14:textId="77777777" w:rsidR="003A3569" w:rsidRDefault="0017726D">
      <w:pPr>
        <w:numPr>
          <w:ilvl w:val="2"/>
          <w:numId w:val="4"/>
        </w:numPr>
      </w:pPr>
      <w:r>
        <w:t>Coordinate with external standards development organizations (SDOs) to develop and promote the use of content templates that leverage standards such as CDA and FHIR.</w:t>
      </w:r>
    </w:p>
    <w:p w14:paraId="3C8BD240" w14:textId="77777777" w:rsidR="003A3569" w:rsidRDefault="0017726D">
      <w:pPr>
        <w:numPr>
          <w:ilvl w:val="2"/>
          <w:numId w:val="4"/>
        </w:numPr>
      </w:pPr>
      <w:r>
        <w:t>Develop strategies to support multi-level content template guidance to benefit the global community.</w:t>
      </w:r>
    </w:p>
    <w:p w14:paraId="044F6627" w14:textId="3A95731F" w:rsidR="00DC7C47" w:rsidRDefault="0017726D">
      <w:pPr>
        <w:numPr>
          <w:ilvl w:val="0"/>
          <w:numId w:val="4"/>
        </w:numPr>
      </w:pPr>
      <w:r>
        <w:t>PCC will continue to coordinate with the QRPH domain regarding joint use of several PCC Section and Entry templates in support of their use in QRPH Profiles, in interest of maximizing the opportunity to re-use templates common to both domains.</w:t>
      </w:r>
    </w:p>
    <w:p w14:paraId="4E344913" w14:textId="126E322C" w:rsidR="00307C34" w:rsidRDefault="0017726D">
      <w:pPr>
        <w:numPr>
          <w:ilvl w:val="0"/>
          <w:numId w:val="4"/>
        </w:numPr>
      </w:pPr>
      <w:r>
        <w:t>PCC will continue to engage with the ONC ISA to submit Profiles for consideration where appropriate.</w:t>
      </w:r>
    </w:p>
    <w:p w14:paraId="46E44886" w14:textId="28878785" w:rsidR="003A3569" w:rsidRDefault="00307C34">
      <w:pPr>
        <w:numPr>
          <w:ilvl w:val="0"/>
          <w:numId w:val="4"/>
        </w:numPr>
      </w:pPr>
      <w:r>
        <w:t>PCC will pursue opportunities to align with the USCDI work where it makes sense to do so, ensuring that any work undertaken provides adequate benefit to the international community.</w:t>
      </w:r>
    </w:p>
    <w:p w14:paraId="3EBF28BA" w14:textId="77777777" w:rsidR="008B5FB8" w:rsidRDefault="008B5FB8">
      <w:pPr>
        <w:numPr>
          <w:ilvl w:val="0"/>
          <w:numId w:val="4"/>
        </w:numPr>
      </w:pPr>
      <w:r>
        <w:t>PCC is interested in</w:t>
      </w:r>
      <w:r w:rsidR="00DC7C47">
        <w:t xml:space="preserve"> contributing to ideas around joint </w:t>
      </w:r>
      <w:r>
        <w:t>opportunities with IHE</w:t>
      </w:r>
      <w:r w:rsidR="00DC7C47">
        <w:t xml:space="preserve"> deployment</w:t>
      </w:r>
      <w:r>
        <w:t xml:space="preserve"> domains, and possibly the board to gather more information about deployed IHE profiles across the globe.</w:t>
      </w:r>
    </w:p>
    <w:sectPr w:rsidR="008B5FB8">
      <w:headerReference w:type="even" r:id="rId48"/>
      <w:headerReference w:type="default" r:id="rId49"/>
      <w:footerReference w:type="even" r:id="rId50"/>
      <w:footerReference w:type="default" r:id="rId51"/>
      <w:headerReference w:type="first" r:id="rId52"/>
      <w:footerReference w:type="first" r:id="rId53"/>
      <w:pgSz w:w="12240" w:h="15840"/>
      <w:pgMar w:top="1008" w:right="1080" w:bottom="1008" w:left="108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Tone Southerland" w:date="2020-12-14T09:42:00Z" w:initials="TS">
    <w:p w14:paraId="57811BEE" w14:textId="77777777" w:rsidR="00412C78" w:rsidRDefault="00412C78">
      <w:pPr>
        <w:pStyle w:val="CommentText"/>
      </w:pPr>
      <w:r>
        <w:rPr>
          <w:rStyle w:val="CommentReference"/>
        </w:rPr>
        <w:annotationRef/>
      </w:r>
      <w:r w:rsidR="00763F77">
        <w:rPr>
          <w:noProof/>
        </w:rPr>
        <w:t>Add link when published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811B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811BEE" w16cid:durableId="2381B2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AD0E0" w14:textId="77777777" w:rsidR="009334F1" w:rsidRDefault="009334F1">
      <w:r>
        <w:separator/>
      </w:r>
    </w:p>
  </w:endnote>
  <w:endnote w:type="continuationSeparator" w:id="0">
    <w:p w14:paraId="63DE692F" w14:textId="77777777" w:rsidR="009334F1" w:rsidRDefault="00933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B4A86" w14:textId="77777777" w:rsidR="00046CDE" w:rsidRDefault="00046CDE">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512C8" w14:textId="77777777" w:rsidR="00046CDE" w:rsidRDefault="00046CDE">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E5E4C" w14:textId="77777777" w:rsidR="00046CDE" w:rsidRDefault="00046CD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7EDC6" w14:textId="77777777" w:rsidR="009334F1" w:rsidRDefault="009334F1">
      <w:r>
        <w:separator/>
      </w:r>
    </w:p>
  </w:footnote>
  <w:footnote w:type="continuationSeparator" w:id="0">
    <w:p w14:paraId="3C4A8542" w14:textId="77777777" w:rsidR="009334F1" w:rsidRDefault="00933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26B10" w14:textId="77777777" w:rsidR="00046CDE" w:rsidRDefault="00046CDE">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BACCF" w14:textId="77777777" w:rsidR="00046CDE" w:rsidRDefault="00046CDE">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5EFA7" w14:textId="77777777" w:rsidR="00046CDE" w:rsidRDefault="00046CD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1B18"/>
    <w:multiLevelType w:val="hybridMultilevel"/>
    <w:tmpl w:val="3E8CD18C"/>
    <w:lvl w:ilvl="0" w:tplc="055CF9F2">
      <w:start w:val="2020"/>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00A9"/>
    <w:multiLevelType w:val="multilevel"/>
    <w:tmpl w:val="0142811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17BF297B"/>
    <w:multiLevelType w:val="multilevel"/>
    <w:tmpl w:val="0D643486"/>
    <w:lvl w:ilvl="0">
      <w:start w:val="1"/>
      <w:numFmt w:val="bullet"/>
      <w:lvlText w:val="●"/>
      <w:lvlJc w:val="left"/>
      <w:pPr>
        <w:ind w:left="1176" w:hanging="456"/>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0612D02"/>
    <w:multiLevelType w:val="multilevel"/>
    <w:tmpl w:val="AD1A6A4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378B110F"/>
    <w:multiLevelType w:val="multilevel"/>
    <w:tmpl w:val="6270F0D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3B531377"/>
    <w:multiLevelType w:val="multilevel"/>
    <w:tmpl w:val="C13EF83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3DF47780"/>
    <w:multiLevelType w:val="multilevel"/>
    <w:tmpl w:val="553AE93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41395F5F"/>
    <w:multiLevelType w:val="multilevel"/>
    <w:tmpl w:val="FF8AF27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470C5DFE"/>
    <w:multiLevelType w:val="multilevel"/>
    <w:tmpl w:val="33AA5CE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492551BE"/>
    <w:multiLevelType w:val="multilevel"/>
    <w:tmpl w:val="58AC224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66755CBB"/>
    <w:multiLevelType w:val="multilevel"/>
    <w:tmpl w:val="834EE27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6"/>
  </w:num>
  <w:num w:numId="2">
    <w:abstractNumId w:val="3"/>
  </w:num>
  <w:num w:numId="3">
    <w:abstractNumId w:val="1"/>
  </w:num>
  <w:num w:numId="4">
    <w:abstractNumId w:val="9"/>
  </w:num>
  <w:num w:numId="5">
    <w:abstractNumId w:val="7"/>
  </w:num>
  <w:num w:numId="6">
    <w:abstractNumId w:val="2"/>
  </w:num>
  <w:num w:numId="7">
    <w:abstractNumId w:val="4"/>
  </w:num>
  <w:num w:numId="8">
    <w:abstractNumId w:val="8"/>
  </w:num>
  <w:num w:numId="9">
    <w:abstractNumId w:val="5"/>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569"/>
    <w:rsid w:val="00046CDE"/>
    <w:rsid w:val="00076305"/>
    <w:rsid w:val="0013632A"/>
    <w:rsid w:val="00160573"/>
    <w:rsid w:val="0017726D"/>
    <w:rsid w:val="001A2ED1"/>
    <w:rsid w:val="001D475D"/>
    <w:rsid w:val="001F2F95"/>
    <w:rsid w:val="00233594"/>
    <w:rsid w:val="00237A76"/>
    <w:rsid w:val="0029023A"/>
    <w:rsid w:val="0029397C"/>
    <w:rsid w:val="003062E7"/>
    <w:rsid w:val="00307C34"/>
    <w:rsid w:val="00360191"/>
    <w:rsid w:val="00362A43"/>
    <w:rsid w:val="00390964"/>
    <w:rsid w:val="003A3569"/>
    <w:rsid w:val="003F57D0"/>
    <w:rsid w:val="004030D6"/>
    <w:rsid w:val="00412C78"/>
    <w:rsid w:val="00424CF4"/>
    <w:rsid w:val="00534C55"/>
    <w:rsid w:val="005B709D"/>
    <w:rsid w:val="005F0435"/>
    <w:rsid w:val="00601A62"/>
    <w:rsid w:val="006167E1"/>
    <w:rsid w:val="00633AA4"/>
    <w:rsid w:val="00651FEE"/>
    <w:rsid w:val="00696D8A"/>
    <w:rsid w:val="00713D71"/>
    <w:rsid w:val="00763F77"/>
    <w:rsid w:val="007944B2"/>
    <w:rsid w:val="007D2B3C"/>
    <w:rsid w:val="00804D29"/>
    <w:rsid w:val="00807888"/>
    <w:rsid w:val="0082739C"/>
    <w:rsid w:val="00853399"/>
    <w:rsid w:val="008553F5"/>
    <w:rsid w:val="008B5FB8"/>
    <w:rsid w:val="008C2DBA"/>
    <w:rsid w:val="008E0FAE"/>
    <w:rsid w:val="009162F4"/>
    <w:rsid w:val="00921C1B"/>
    <w:rsid w:val="009266DC"/>
    <w:rsid w:val="009334F1"/>
    <w:rsid w:val="00987F92"/>
    <w:rsid w:val="009A4DCF"/>
    <w:rsid w:val="009C1D56"/>
    <w:rsid w:val="00A60E5A"/>
    <w:rsid w:val="00A63DCD"/>
    <w:rsid w:val="00B46DF8"/>
    <w:rsid w:val="00BC43EB"/>
    <w:rsid w:val="00C1406F"/>
    <w:rsid w:val="00C46FC7"/>
    <w:rsid w:val="00C81021"/>
    <w:rsid w:val="00D07FA6"/>
    <w:rsid w:val="00D70289"/>
    <w:rsid w:val="00DA5427"/>
    <w:rsid w:val="00DB1AEC"/>
    <w:rsid w:val="00DC7C47"/>
    <w:rsid w:val="00E00B73"/>
    <w:rsid w:val="00E45702"/>
    <w:rsid w:val="00E638DF"/>
    <w:rsid w:val="00E7167B"/>
    <w:rsid w:val="00E76BAD"/>
    <w:rsid w:val="00F66528"/>
    <w:rsid w:val="00F718F0"/>
    <w:rsid w:val="00FA7F4A"/>
    <w:rsid w:val="00FD0A5B"/>
    <w:rsid w:val="00FD5F2D"/>
    <w:rsid w:val="00FF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D2AF1"/>
  <w15:docId w15:val="{D52823DE-E38D-5D42-9AA1-6FBD2B4F5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4C5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5F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30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E45702"/>
    <w:rPr>
      <w:sz w:val="18"/>
      <w:szCs w:val="18"/>
    </w:rPr>
  </w:style>
  <w:style w:type="character" w:customStyle="1" w:styleId="BalloonTextChar">
    <w:name w:val="Balloon Text Char"/>
    <w:basedOn w:val="DefaultParagraphFont"/>
    <w:link w:val="BalloonText"/>
    <w:uiPriority w:val="99"/>
    <w:semiHidden/>
    <w:rsid w:val="00E45702"/>
    <w:rPr>
      <w:rFonts w:ascii="Times New Roman" w:hAnsi="Times New Roman" w:cs="Times New Roman"/>
      <w:sz w:val="18"/>
      <w:szCs w:val="18"/>
    </w:rPr>
  </w:style>
  <w:style w:type="paragraph" w:styleId="ListParagraph">
    <w:name w:val="List Paragraph"/>
    <w:basedOn w:val="Normal"/>
    <w:uiPriority w:val="34"/>
    <w:qFormat/>
    <w:rsid w:val="00E45702"/>
    <w:pPr>
      <w:ind w:left="720"/>
      <w:contextualSpacing/>
    </w:pPr>
  </w:style>
  <w:style w:type="character" w:styleId="Hyperlink">
    <w:name w:val="Hyperlink"/>
    <w:basedOn w:val="DefaultParagraphFont"/>
    <w:uiPriority w:val="99"/>
    <w:unhideWhenUsed/>
    <w:rsid w:val="008553F5"/>
    <w:rPr>
      <w:color w:val="0000FF" w:themeColor="hyperlink"/>
      <w:u w:val="single"/>
    </w:rPr>
  </w:style>
  <w:style w:type="character" w:styleId="UnresolvedMention">
    <w:name w:val="Unresolved Mention"/>
    <w:basedOn w:val="DefaultParagraphFont"/>
    <w:uiPriority w:val="99"/>
    <w:semiHidden/>
    <w:unhideWhenUsed/>
    <w:rsid w:val="008553F5"/>
    <w:rPr>
      <w:color w:val="605E5C"/>
      <w:shd w:val="clear" w:color="auto" w:fill="E1DFDD"/>
    </w:rPr>
  </w:style>
  <w:style w:type="character" w:styleId="FollowedHyperlink">
    <w:name w:val="FollowedHyperlink"/>
    <w:basedOn w:val="DefaultParagraphFont"/>
    <w:uiPriority w:val="99"/>
    <w:semiHidden/>
    <w:unhideWhenUsed/>
    <w:rsid w:val="00E638DF"/>
    <w:rPr>
      <w:color w:val="800080" w:themeColor="followedHyperlink"/>
      <w:u w:val="single"/>
    </w:rPr>
  </w:style>
  <w:style w:type="table" w:styleId="TableGrid">
    <w:name w:val="Table Grid"/>
    <w:basedOn w:val="TableNormal"/>
    <w:uiPriority w:val="39"/>
    <w:rsid w:val="00FD5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B5FB8"/>
    <w:rPr>
      <w:sz w:val="16"/>
      <w:szCs w:val="16"/>
    </w:rPr>
  </w:style>
  <w:style w:type="paragraph" w:styleId="CommentText">
    <w:name w:val="annotation text"/>
    <w:basedOn w:val="Normal"/>
    <w:link w:val="CommentTextChar"/>
    <w:uiPriority w:val="99"/>
    <w:semiHidden/>
    <w:unhideWhenUsed/>
    <w:rsid w:val="008B5FB8"/>
    <w:rPr>
      <w:sz w:val="20"/>
      <w:szCs w:val="20"/>
    </w:rPr>
  </w:style>
  <w:style w:type="character" w:customStyle="1" w:styleId="CommentTextChar">
    <w:name w:val="Comment Text Char"/>
    <w:basedOn w:val="DefaultParagraphFont"/>
    <w:link w:val="CommentText"/>
    <w:uiPriority w:val="99"/>
    <w:semiHidden/>
    <w:rsid w:val="008B5FB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B5FB8"/>
    <w:rPr>
      <w:b/>
      <w:bCs/>
    </w:rPr>
  </w:style>
  <w:style w:type="character" w:customStyle="1" w:styleId="CommentSubjectChar">
    <w:name w:val="Comment Subject Char"/>
    <w:basedOn w:val="CommentTextChar"/>
    <w:link w:val="CommentSubject"/>
    <w:uiPriority w:val="99"/>
    <w:semiHidden/>
    <w:rsid w:val="008B5FB8"/>
    <w:rPr>
      <w:rFonts w:ascii="Times New Roman" w:eastAsia="Times New Roman" w:hAnsi="Times New Roman" w:cs="Times New Roman"/>
      <w:b/>
      <w:bCs/>
      <w:sz w:val="20"/>
      <w:szCs w:val="20"/>
    </w:rPr>
  </w:style>
  <w:style w:type="paragraph" w:styleId="Revision">
    <w:name w:val="Revision"/>
    <w:hidden/>
    <w:uiPriority w:val="99"/>
    <w:semiHidden/>
    <w:rsid w:val="008B5FB8"/>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95373">
      <w:bodyDiv w:val="1"/>
      <w:marLeft w:val="0"/>
      <w:marRight w:val="0"/>
      <w:marTop w:val="0"/>
      <w:marBottom w:val="0"/>
      <w:divBdr>
        <w:top w:val="none" w:sz="0" w:space="0" w:color="auto"/>
        <w:left w:val="none" w:sz="0" w:space="0" w:color="auto"/>
        <w:bottom w:val="none" w:sz="0" w:space="0" w:color="auto"/>
        <w:right w:val="none" w:sz="0" w:space="0" w:color="auto"/>
      </w:divBdr>
    </w:div>
    <w:div w:id="204830415">
      <w:bodyDiv w:val="1"/>
      <w:marLeft w:val="0"/>
      <w:marRight w:val="0"/>
      <w:marTop w:val="0"/>
      <w:marBottom w:val="0"/>
      <w:divBdr>
        <w:top w:val="none" w:sz="0" w:space="0" w:color="auto"/>
        <w:left w:val="none" w:sz="0" w:space="0" w:color="auto"/>
        <w:bottom w:val="none" w:sz="0" w:space="0" w:color="auto"/>
        <w:right w:val="none" w:sz="0" w:space="0" w:color="auto"/>
      </w:divBdr>
    </w:div>
    <w:div w:id="367069854">
      <w:bodyDiv w:val="1"/>
      <w:marLeft w:val="0"/>
      <w:marRight w:val="0"/>
      <w:marTop w:val="0"/>
      <w:marBottom w:val="0"/>
      <w:divBdr>
        <w:top w:val="none" w:sz="0" w:space="0" w:color="auto"/>
        <w:left w:val="none" w:sz="0" w:space="0" w:color="auto"/>
        <w:bottom w:val="none" w:sz="0" w:space="0" w:color="auto"/>
        <w:right w:val="none" w:sz="0" w:space="0" w:color="auto"/>
      </w:divBdr>
    </w:div>
    <w:div w:id="523251409">
      <w:bodyDiv w:val="1"/>
      <w:marLeft w:val="0"/>
      <w:marRight w:val="0"/>
      <w:marTop w:val="0"/>
      <w:marBottom w:val="0"/>
      <w:divBdr>
        <w:top w:val="none" w:sz="0" w:space="0" w:color="auto"/>
        <w:left w:val="none" w:sz="0" w:space="0" w:color="auto"/>
        <w:bottom w:val="none" w:sz="0" w:space="0" w:color="auto"/>
        <w:right w:val="none" w:sz="0" w:space="0" w:color="auto"/>
      </w:divBdr>
    </w:div>
    <w:div w:id="1502354120">
      <w:bodyDiv w:val="1"/>
      <w:marLeft w:val="0"/>
      <w:marRight w:val="0"/>
      <w:marTop w:val="0"/>
      <w:marBottom w:val="0"/>
      <w:divBdr>
        <w:top w:val="none" w:sz="0" w:space="0" w:color="auto"/>
        <w:left w:val="none" w:sz="0" w:space="0" w:color="auto"/>
        <w:bottom w:val="none" w:sz="0" w:space="0" w:color="auto"/>
        <w:right w:val="none" w:sz="0" w:space="0" w:color="auto"/>
      </w:divBdr>
    </w:div>
    <w:div w:id="2145390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healthit.gov/isa/section-vi-questions-and-requests-stakeholder-feedback" TargetMode="External"/><Relationship Id="rId18" Type="http://schemas.openxmlformats.org/officeDocument/2006/relationships/hyperlink" Target="http://esante.gouv.fr/en" TargetMode="External"/><Relationship Id="rId26" Type="http://schemas.openxmlformats.org/officeDocument/2006/relationships/hyperlink" Target="https://www.interoperabilityshowcase.org/orlando/2019/himss19-use-case-demosntrations" TargetMode="External"/><Relationship Id="rId39" Type="http://schemas.openxmlformats.org/officeDocument/2006/relationships/hyperlink" Target="https://www.ihe.net/uploadedFiles/Documents/PCC/IHE_PCC_Suppl_CDA_DSS.pdf" TargetMode="External"/><Relationship Id="rId21" Type="http://schemas.openxmlformats.org/officeDocument/2006/relationships/hyperlink" Target="http://www.keyhie.org/" TargetMode="External"/><Relationship Id="rId34" Type="http://schemas.openxmlformats.org/officeDocument/2006/relationships/hyperlink" Target="https://www.ihe.net/uploadedFiles/Documents/PCC/IHE_PCC_Suppl_IPS.pdf" TargetMode="External"/><Relationship Id="rId42" Type="http://schemas.openxmlformats.org/officeDocument/2006/relationships/hyperlink" Target="https://www.ihe.net/uploadedFiles/Documents/PCC/IHE_PCC_Suppl_QEDm.pdf" TargetMode="External"/><Relationship Id="rId47" Type="http://schemas.openxmlformats.org/officeDocument/2006/relationships/hyperlink" Target="https://wiki.hl7.org/index.php?title=FHIR_Profiles_from_other_Organizations"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hyperlink" Target="mailto:sarah.bell@himss.org" TargetMode="External"/><Relationship Id="rId2" Type="http://schemas.openxmlformats.org/officeDocument/2006/relationships/styles" Target="styles.xml"/><Relationship Id="rId16" Type="http://schemas.openxmlformats.org/officeDocument/2006/relationships/hyperlink" Target="http://esante.gouv.fr/services/programme-si-samu" TargetMode="External"/><Relationship Id="rId29" Type="http://schemas.openxmlformats.org/officeDocument/2006/relationships/hyperlink" Target="https://www.interoperabilityshowcase.org/sites/interoperabilityshowcase/files/birth_reporting_nicu.pdf" TargetMode="External"/><Relationship Id="rId11" Type="http://schemas.openxmlformats.org/officeDocument/2006/relationships/hyperlink" Target="https://www.cms.gov/Research-Statistics-Data-and-Systems/Computer-Data-and-Systems/Electronic-Medical-Documentation-Interoperability/Overview.html" TargetMode="External"/><Relationship Id="rId24" Type="http://schemas.openxmlformats.org/officeDocument/2006/relationships/hyperlink" Target="https://www.sandiegoimmunizationregistry.org/sdir_home.htm" TargetMode="External"/><Relationship Id="rId32" Type="http://schemas.openxmlformats.org/officeDocument/2006/relationships/hyperlink" Target="http://www.himss.org/library/foundations-interoperability-perspectives-nursing-informatics-community-and-ihe" TargetMode="External"/><Relationship Id="rId37" Type="http://schemas.microsoft.com/office/2016/09/relationships/commentsIds" Target="commentsIds.xml"/><Relationship Id="rId40" Type="http://schemas.openxmlformats.org/officeDocument/2006/relationships/hyperlink" Target="https://www.ihe.net/uploadedFiles/Documents/PCC/IHE_PCC_Suppl_CDA_Content_Modules.pdf" TargetMode="External"/><Relationship Id="rId45" Type="http://schemas.openxmlformats.org/officeDocument/2006/relationships/hyperlink" Target="https://wiki.ihe.net/index.php/IHE_FHIR_Work_Group" TargetMode="External"/><Relationship Id="rId53"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yperlink" Target="https://www.healthit.gov/isa/sharing-patient-care-teams-care-planning-multiple-clinical-contexts" TargetMode="External"/><Relationship Id="rId19" Type="http://schemas.openxmlformats.org/officeDocument/2006/relationships/hyperlink" Target="http://www.consorzioarsenal.it/web/guest" TargetMode="External"/><Relationship Id="rId31" Type="http://schemas.openxmlformats.org/officeDocument/2006/relationships/hyperlink" Target="http://www.himss.org/informatics-practice" TargetMode="External"/><Relationship Id="rId44" Type="http://schemas.openxmlformats.org/officeDocument/2006/relationships/hyperlink" Target="https://www.ihe.net/uploadedFiles/Documents/PCC/IHE_PCC_Suppl_DCTM.pdf" TargetMode="External"/><Relationship Id="rId52"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iki.ihe.net/index.php/Domain_Milestone_Dates" TargetMode="External"/><Relationship Id="rId14" Type="http://schemas.openxmlformats.org/officeDocument/2006/relationships/hyperlink" Target="https://wiki.ohie.org/display/documents/OpenHIE+Standards+and+Profiles" TargetMode="External"/><Relationship Id="rId22" Type="http://schemas.openxmlformats.org/officeDocument/2006/relationships/hyperlink" Target="http://hixny.org/" TargetMode="External"/><Relationship Id="rId27" Type="http://schemas.openxmlformats.org/officeDocument/2006/relationships/hyperlink" Target="https://www.interoperabilityshowcase.org/sites/interoperabilityshowcase/files/himss19_cardiac_patient_and_referral_management.pdf" TargetMode="External"/><Relationship Id="rId30" Type="http://schemas.openxmlformats.org/officeDocument/2006/relationships/hyperlink" Target="http://bit.ly/2yyJstq" TargetMode="External"/><Relationship Id="rId35" Type="http://schemas.openxmlformats.org/officeDocument/2006/relationships/comments" Target="comments.xml"/><Relationship Id="rId43" Type="http://schemas.openxmlformats.org/officeDocument/2006/relationships/hyperlink" Target="https://www.ihe.net/uploadedFiles/Documents/PCC/IHE_PCC_Suppl_DCP.pdf" TargetMode="External"/><Relationship Id="rId48" Type="http://schemas.openxmlformats.org/officeDocument/2006/relationships/header" Target="header1.xml"/><Relationship Id="rId8" Type="http://schemas.openxmlformats.org/officeDocument/2006/relationships/hyperlink" Target="https://docs.google.com/spreadsheets/d/1C070uur89V3WtohS2NvXcR1aiIYPKzfayutuhmNCYrg/edit"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www.healthit.gov/isa/Sharing_Patient_Care_Plans_for_Multiple_Clinical_Contexts" TargetMode="External"/><Relationship Id="rId17" Type="http://schemas.openxmlformats.org/officeDocument/2006/relationships/hyperlink" Target="http://esante.gouv.fr/en" TargetMode="External"/><Relationship Id="rId25" Type="http://schemas.openxmlformats.org/officeDocument/2006/relationships/hyperlink" Target="http://www.nacchoannual.org/home" TargetMode="External"/><Relationship Id="rId33" Type="http://schemas.openxmlformats.org/officeDocument/2006/relationships/hyperlink" Target="http://www.himss.org/library/solutions-and-how-engage-within-interoperability-perspectives-nursing-informatics-community-and-ihe" TargetMode="External"/><Relationship Id="rId38" Type="http://schemas.openxmlformats.org/officeDocument/2006/relationships/hyperlink" Target="https://www.ihe.net/uploadedFiles/Documents/PCC/IHE_PCC_Suppl_ODH_Options.pdf" TargetMode="External"/><Relationship Id="rId46" Type="http://schemas.openxmlformats.org/officeDocument/2006/relationships/hyperlink" Target="https://wiki.ihe.net/index.php/Category:FHIR" TargetMode="External"/><Relationship Id="rId20" Type="http://schemas.openxmlformats.org/officeDocument/2006/relationships/hyperlink" Target="http://nchica.org/" TargetMode="External"/><Relationship Id="rId41" Type="http://schemas.openxmlformats.org/officeDocument/2006/relationships/hyperlink" Target="https://www.ihe.net/uploadedFiles/Documents/PCC/IHE_PCC_Suppl_ACDC.pdf"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esante.gouv.fr/en" TargetMode="External"/><Relationship Id="rId23" Type="http://schemas.openxmlformats.org/officeDocument/2006/relationships/hyperlink" Target="http://www.grrhio.org/" TargetMode="External"/><Relationship Id="rId28" Type="http://schemas.openxmlformats.org/officeDocument/2006/relationships/hyperlink" Target="https://www.interoperabilityshowcase.org/sites/interoperabilityshowcase/files/himss19_consumer_centered_care_planning.pdf" TargetMode="External"/><Relationship Id="rId36" Type="http://schemas.microsoft.com/office/2011/relationships/commentsExtended" Target="commentsExtended.xml"/><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861</TotalTime>
  <Pages>10</Pages>
  <Words>3691</Words>
  <Characters>21043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Tone Southerland</cp:lastModifiedBy>
  <cp:revision>18</cp:revision>
  <dcterms:created xsi:type="dcterms:W3CDTF">2020-09-25T02:52:00Z</dcterms:created>
  <dcterms:modified xsi:type="dcterms:W3CDTF">2020-12-17T16:36:00Z</dcterms:modified>
</cp:coreProperties>
</file>