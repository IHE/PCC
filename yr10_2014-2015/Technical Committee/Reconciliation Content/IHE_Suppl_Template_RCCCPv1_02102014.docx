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Pr>
          <w:b/>
          <w:sz w:val="44"/>
          <w:szCs w:val="44"/>
        </w:rPr>
        <w:br/>
        <w:t>(RCC</w:t>
      </w:r>
      <w:r w:rsidR="00561F3A">
        <w:rPr>
          <w:b/>
          <w:sz w:val="44"/>
          <w:szCs w:val="44"/>
        </w:rPr>
        <w:t>C</w:t>
      </w:r>
      <w:r>
        <w:rPr>
          <w:b/>
          <w:sz w:val="44"/>
          <w:szCs w:val="44"/>
        </w:rPr>
        <w:t>P</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del w:id="0" w:author="Emma" w:date="2014-02-02T11:21:00Z">
        <w:r w:rsidR="00B57165" w:rsidDel="005F6B05">
          <w:delText xml:space="preserve">January </w:delText>
        </w:r>
      </w:del>
      <w:del w:id="1" w:author="Emma" w:date="2014-01-14T07:14:00Z">
        <w:r w:rsidR="00B57165" w:rsidDel="006F09DB">
          <w:delText>7</w:delText>
        </w:r>
      </w:del>
      <w:ins w:id="2" w:author="Emma" w:date="2014-02-02T11:21:00Z">
        <w:r w:rsidR="005F6B05">
          <w:t xml:space="preserve">February </w:t>
        </w:r>
      </w:ins>
      <w:ins w:id="3" w:author="Emma" w:date="2014-02-10T04:09:00Z">
        <w:r w:rsidR="008F71CF">
          <w:t>10</w:t>
        </w:r>
      </w:ins>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7A3D2F">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7A3D2F">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EA757B">
          <w:rPr>
            <w:rStyle w:val="Hyperlink"/>
            <w:noProof/>
          </w:rPr>
          <w:t>Providers (RCC</w:t>
        </w:r>
        <w:r w:rsidR="00561F3A">
          <w:rPr>
            <w:rStyle w:val="Hyperlink"/>
            <w:noProof/>
          </w:rPr>
          <w:t>C</w:t>
        </w:r>
        <w:r w:rsidR="00EA757B">
          <w:rPr>
            <w:rStyle w:val="Hyperlink"/>
            <w:noProof/>
          </w:rPr>
          <w:t>P</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51" w:history="1">
        <w:r w:rsidR="00EA757B">
          <w:rPr>
            <w:rStyle w:val="Hyperlink"/>
            <w:noProof/>
          </w:rPr>
          <w:t>X.1 RCC</w:t>
        </w:r>
        <w:r w:rsidR="00561F3A">
          <w:rPr>
            <w:rStyle w:val="Hyperlink"/>
            <w:noProof/>
          </w:rPr>
          <w:t>C</w:t>
        </w:r>
        <w:r w:rsidR="00EA757B">
          <w:rPr>
            <w:rStyle w:val="Hyperlink"/>
            <w:noProof/>
          </w:rPr>
          <w:t>P</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7A3D2F">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7A3D2F">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7A3D2F">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7A3D2F">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7A3D2F">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7A3D2F">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7A3D2F">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7A3D2F">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7A3D2F">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7A3D2F">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7A3D2F">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7A3D2F">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7A3D2F">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7A3D2F">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7A3D2F">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7A3D2F">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7A3D2F">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7A3D2F">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7A3D2F">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3651D9">
        <w:rPr>
          <w:noProof w:val="0"/>
        </w:rPr>
        <w:br w:type="page"/>
      </w:r>
      <w:bookmarkStart w:id="13" w:name="_Toc345074640"/>
      <w:r w:rsidR="00CF283F" w:rsidRPr="003651D9">
        <w:rPr>
          <w:noProof w:val="0"/>
        </w:rPr>
        <w:lastRenderedPageBreak/>
        <w:t>Introduction</w:t>
      </w:r>
      <w:bookmarkEnd w:id="6"/>
      <w:bookmarkEnd w:id="7"/>
      <w:bookmarkEnd w:id="8"/>
      <w:bookmarkEnd w:id="9"/>
      <w:bookmarkEnd w:id="10"/>
      <w:bookmarkEnd w:id="11"/>
      <w:bookmarkEnd w:id="12"/>
      <w:r w:rsidR="00167DB7" w:rsidRPr="003651D9">
        <w:rPr>
          <w:noProof w:val="0"/>
        </w:rPr>
        <w:t xml:space="preserve"> to this Supplement</w:t>
      </w:r>
      <w:bookmarkEnd w:id="13"/>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4" w:name="_Toc345074641"/>
      <w:r w:rsidRPr="003651D9">
        <w:rPr>
          <w:noProof w:val="0"/>
        </w:rPr>
        <w:t>Open Issues and Questions</w:t>
      </w:r>
      <w:bookmarkEnd w:id="14"/>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014D71" w:rsidRDefault="00014D71" w:rsidP="00014D71">
      <w:pPr>
        <w:pStyle w:val="ListParagraph"/>
        <w:numPr>
          <w:ilvl w:val="0"/>
          <w:numId w:val="33"/>
        </w:numPr>
        <w:spacing w:after="120"/>
        <w:contextualSpacing/>
      </w:pPr>
      <w:r>
        <w:t xml:space="preserve">Reconciliation of structured templates (templates with entries) – IHE goal template is text only. Can we utilize null flavors and point to the text from the recon </w:t>
      </w:r>
      <w:commentRangeStart w:id="15"/>
      <w:r>
        <w:t>Act</w:t>
      </w:r>
      <w:commentRangeEnd w:id="15"/>
      <w:r w:rsidR="007A3D2F">
        <w:rPr>
          <w:rStyle w:val="CommentReference"/>
        </w:rPr>
        <w:commentReference w:id="15"/>
      </w:r>
      <w:r>
        <w:t xml:space="preserve">?  </w:t>
      </w:r>
    </w:p>
    <w:p w:rsidR="00014D71" w:rsidRDefault="00014D71" w:rsidP="00014D71">
      <w:pPr>
        <w:pStyle w:val="ListParagraph"/>
        <w:numPr>
          <w:ilvl w:val="0"/>
          <w:numId w:val="33"/>
        </w:numPr>
        <w:spacing w:after="120"/>
        <w:contextualSpacing/>
      </w:pPr>
      <w:r>
        <w:t xml:space="preserve">Would reconciliation of providers be treated differently than reconciliation of entries in sections? </w:t>
      </w:r>
      <w:ins w:id="16" w:author="Emma" w:date="2014-02-04T10:10:00Z">
        <w:r w:rsidR="00384F51">
          <w:t xml:space="preserve">Will we be able to associate the reconciliation act with the provider when reconciliation </w:t>
        </w:r>
        <w:commentRangeStart w:id="17"/>
        <w:r w:rsidR="00384F51">
          <w:t>occurs</w:t>
        </w:r>
      </w:ins>
      <w:commentRangeEnd w:id="17"/>
      <w:ins w:id="18" w:author="Emma" w:date="2014-02-10T11:46:00Z">
        <w:r w:rsidR="00802BF4">
          <w:rPr>
            <w:rStyle w:val="CommentReference"/>
          </w:rPr>
          <w:commentReference w:id="17"/>
        </w:r>
      </w:ins>
      <w:ins w:id="19" w:author="Emma" w:date="2014-02-04T10:10:00Z">
        <w:r w:rsidR="00384F51">
          <w:t>?</w:t>
        </w:r>
      </w:ins>
    </w:p>
    <w:p w:rsidR="00014D71" w:rsidRDefault="00014D71" w:rsidP="00014D71">
      <w:pPr>
        <w:pStyle w:val="ListParagraph"/>
        <w:numPr>
          <w:ilvl w:val="0"/>
          <w:numId w:val="33"/>
        </w:numPr>
        <w:spacing w:after="120"/>
        <w:contextualSpacing/>
      </w:pPr>
      <w:r>
        <w:t xml:space="preserve">Source of truth – who owns the reconciled data? Is this something that should be addressed with this </w:t>
      </w:r>
      <w:commentRangeStart w:id="20"/>
      <w:r>
        <w:t>profile</w:t>
      </w:r>
      <w:commentRangeEnd w:id="20"/>
      <w:r w:rsidR="00802BF4">
        <w:rPr>
          <w:rStyle w:val="CommentReference"/>
        </w:rPr>
        <w:commentReference w:id="20"/>
      </w:r>
      <w:r>
        <w:t xml:space="preserve">? </w:t>
      </w:r>
    </w:p>
    <w:p w:rsidR="00014D71" w:rsidRDefault="00014D71" w:rsidP="00802BF4">
      <w:pPr>
        <w:pStyle w:val="ListParagraph"/>
        <w:numPr>
          <w:ilvl w:val="0"/>
          <w:numId w:val="33"/>
        </w:numPr>
        <w:spacing w:after="120"/>
        <w:contextualSpacing/>
        <w:rPr>
          <w:ins w:id="21" w:author="Emma" w:date="2014-01-14T07:13:00Z"/>
        </w:rPr>
        <w:pPrChange w:id="22" w:author="Emma" w:date="2014-02-10T11:51:00Z">
          <w:pPr>
            <w:pStyle w:val="ListParagraph"/>
            <w:numPr>
              <w:ilvl w:val="1"/>
              <w:numId w:val="33"/>
            </w:numPr>
            <w:spacing w:after="120"/>
            <w:ind w:left="1440" w:hanging="360"/>
            <w:contextualSpacing/>
          </w:pPr>
        </w:pPrChange>
      </w:pPr>
      <w:r>
        <w:t xml:space="preserve">Reconciliation as a service </w:t>
      </w:r>
      <w:proofErr w:type="spellStart"/>
      <w:r>
        <w:t>Vs</w:t>
      </w:r>
      <w:proofErr w:type="spellEnd"/>
      <w:r>
        <w:t xml:space="preserve"> Reconciliation at the document </w:t>
      </w:r>
      <w:commentRangeStart w:id="23"/>
      <w:r>
        <w:t>level</w:t>
      </w:r>
      <w:commentRangeEnd w:id="23"/>
      <w:r w:rsidR="00802BF4">
        <w:rPr>
          <w:rStyle w:val="CommentReference"/>
        </w:rPr>
        <w:commentReference w:id="23"/>
      </w:r>
    </w:p>
    <w:p w:rsidR="006F09DB" w:rsidRDefault="006F09DB">
      <w:pPr>
        <w:pStyle w:val="ListParagraph"/>
        <w:numPr>
          <w:ilvl w:val="0"/>
          <w:numId w:val="33"/>
        </w:numPr>
        <w:spacing w:after="120"/>
        <w:contextualSpacing/>
        <w:rPr>
          <w:ins w:id="24" w:author="Emma" w:date="2014-02-10T11:36:00Z"/>
        </w:rPr>
        <w:pPrChange w:id="25" w:author="Emma" w:date="2014-01-14T07:14:00Z">
          <w:pPr>
            <w:pStyle w:val="ListParagraph"/>
            <w:numPr>
              <w:ilvl w:val="1"/>
              <w:numId w:val="33"/>
            </w:numPr>
            <w:spacing w:after="120"/>
            <w:ind w:left="1440" w:hanging="360"/>
            <w:contextualSpacing/>
          </w:pPr>
        </w:pPrChange>
      </w:pPr>
      <w:ins w:id="26" w:author="Emma" w:date="2014-01-14T07:14:00Z">
        <w:r>
          <w:t xml:space="preserve">How will this profile relate to RECON? Will </w:t>
        </w:r>
      </w:ins>
      <w:ins w:id="27" w:author="Emma" w:date="2014-01-14T12:31:00Z">
        <w:r w:rsidR="0099279E">
          <w:t>RCCCP</w:t>
        </w:r>
      </w:ins>
      <w:ins w:id="28" w:author="Emma" w:date="2014-01-14T07:14:00Z">
        <w:r>
          <w:t xml:space="preserve"> </w:t>
        </w:r>
        <w:proofErr w:type="spellStart"/>
        <w:r>
          <w:t>supercede</w:t>
        </w:r>
        <w:proofErr w:type="spellEnd"/>
        <w:r>
          <w:t xml:space="preserve"> RECON profile? How will we handle things that are different from how RECON </w:t>
        </w:r>
        <w:commentRangeStart w:id="29"/>
        <w:r>
          <w:t>worked</w:t>
        </w:r>
      </w:ins>
      <w:commentRangeEnd w:id="29"/>
      <w:ins w:id="30" w:author="Emma" w:date="2014-02-10T11:36:00Z">
        <w:r w:rsidR="007A3D2F">
          <w:rPr>
            <w:rStyle w:val="CommentReference"/>
          </w:rPr>
          <w:commentReference w:id="29"/>
        </w:r>
      </w:ins>
      <w:ins w:id="31" w:author="Emma" w:date="2014-01-14T07:14:00Z">
        <w:r>
          <w:t>?</w:t>
        </w:r>
      </w:ins>
    </w:p>
    <w:p w:rsidR="007A3D2F" w:rsidRDefault="007A3D2F" w:rsidP="007A3D2F">
      <w:pPr>
        <w:pStyle w:val="ListParagraph"/>
        <w:spacing w:after="120"/>
        <w:contextualSpacing/>
        <w:rPr>
          <w:ins w:id="32" w:author="Emma" w:date="2014-01-14T12:52:00Z"/>
        </w:rPr>
        <w:pPrChange w:id="33" w:author="Emma" w:date="2014-02-10T11:36:00Z">
          <w:pPr>
            <w:pStyle w:val="ListParagraph"/>
            <w:numPr>
              <w:ilvl w:val="1"/>
              <w:numId w:val="33"/>
            </w:numPr>
            <w:spacing w:after="120"/>
            <w:ind w:left="1440" w:hanging="360"/>
            <w:contextualSpacing/>
          </w:pPr>
        </w:pPrChange>
      </w:pPr>
    </w:p>
    <w:p w:rsidR="0087725F" w:rsidRDefault="005E0E11">
      <w:pPr>
        <w:pStyle w:val="ListParagraph"/>
        <w:numPr>
          <w:ilvl w:val="0"/>
          <w:numId w:val="33"/>
        </w:numPr>
        <w:spacing w:after="120"/>
        <w:contextualSpacing/>
        <w:rPr>
          <w:ins w:id="34" w:author="Emma" w:date="2014-01-20T16:54:00Z"/>
        </w:rPr>
        <w:pPrChange w:id="35" w:author="Emma" w:date="2014-01-14T07:14:00Z">
          <w:pPr>
            <w:pStyle w:val="ListParagraph"/>
            <w:numPr>
              <w:ilvl w:val="1"/>
              <w:numId w:val="33"/>
            </w:numPr>
            <w:spacing w:after="120"/>
            <w:ind w:left="1440" w:hanging="360"/>
            <w:contextualSpacing/>
          </w:pPr>
        </w:pPrChange>
      </w:pPr>
      <w:ins w:id="36" w:author="Emma" w:date="2014-01-14T12:52:00Z">
        <w:r>
          <w:t xml:space="preserve">Why is a different template ID needed in RECON based on the context of the reconciliation? Author </w:t>
        </w:r>
      </w:ins>
      <w:ins w:id="37" w:author="Emma" w:date="2014-01-14T12:53:00Z">
        <w:r>
          <w:t xml:space="preserve">entry relationship </w:t>
        </w:r>
      </w:ins>
      <w:ins w:id="38" w:author="Emma" w:date="2014-01-14T12:52:00Z">
        <w:r>
          <w:t xml:space="preserve">does not have specific </w:t>
        </w:r>
      </w:ins>
      <w:ins w:id="39" w:author="Emma" w:date="2014-01-14T12:53:00Z">
        <w:r>
          <w:t>authors based on context.</w:t>
        </w:r>
      </w:ins>
    </w:p>
    <w:p w:rsidR="005E0E11" w:rsidRDefault="0087725F">
      <w:pPr>
        <w:pStyle w:val="ListParagraph"/>
        <w:numPr>
          <w:ilvl w:val="0"/>
          <w:numId w:val="33"/>
        </w:numPr>
        <w:spacing w:after="120"/>
        <w:contextualSpacing/>
        <w:rPr>
          <w:ins w:id="40" w:author="Emma" w:date="2014-01-24T08:10:00Z"/>
        </w:rPr>
        <w:pPrChange w:id="41" w:author="Emma" w:date="2014-01-14T07:14:00Z">
          <w:pPr>
            <w:pStyle w:val="ListParagraph"/>
            <w:numPr>
              <w:ilvl w:val="1"/>
              <w:numId w:val="33"/>
            </w:numPr>
            <w:spacing w:after="120"/>
            <w:ind w:left="1440" w:hanging="360"/>
            <w:contextualSpacing/>
          </w:pPr>
        </w:pPrChange>
      </w:pPr>
      <w:ins w:id="42"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43" w:author="Emma" w:date="2014-01-20T16:55:00Z">
        <w:r>
          <w:rPr>
            <w:lang w:eastAsia="x-none"/>
          </w:rPr>
          <w:t xml:space="preserve">”. Is this a viable approach or is there another way to do </w:t>
        </w:r>
        <w:commentRangeStart w:id="44"/>
        <w:r>
          <w:rPr>
            <w:lang w:eastAsia="x-none"/>
          </w:rPr>
          <w:t>this</w:t>
        </w:r>
      </w:ins>
      <w:commentRangeEnd w:id="44"/>
      <w:ins w:id="45" w:author="Emma" w:date="2014-02-10T11:58:00Z">
        <w:r w:rsidR="0045093E">
          <w:rPr>
            <w:rStyle w:val="CommentReference"/>
          </w:rPr>
          <w:commentReference w:id="44"/>
        </w:r>
      </w:ins>
      <w:ins w:id="46" w:author="Emma" w:date="2014-01-20T16:55:00Z">
        <w:r>
          <w:rPr>
            <w:lang w:eastAsia="x-none"/>
          </w:rPr>
          <w:t xml:space="preserve">? </w:t>
        </w:r>
      </w:ins>
      <w:ins w:id="47" w:author="Emma" w:date="2014-01-14T12:53:00Z">
        <w:r w:rsidR="005E0E11">
          <w:t xml:space="preserve"> </w:t>
        </w:r>
      </w:ins>
    </w:p>
    <w:p w:rsidR="00EF2F87" w:rsidDel="00384F51" w:rsidRDefault="00EF2F87">
      <w:pPr>
        <w:pStyle w:val="ListParagraph"/>
        <w:numPr>
          <w:ilvl w:val="0"/>
          <w:numId w:val="33"/>
        </w:numPr>
        <w:spacing w:after="120"/>
        <w:contextualSpacing/>
        <w:rPr>
          <w:del w:id="48" w:author="Emma" w:date="2014-02-04T10:10:00Z"/>
        </w:rPr>
        <w:pPrChange w:id="49" w:author="Emma" w:date="2014-01-14T07:14:00Z">
          <w:pPr>
            <w:pStyle w:val="ListParagraph"/>
            <w:numPr>
              <w:ilvl w:val="1"/>
              <w:numId w:val="33"/>
            </w:numPr>
            <w:spacing w:after="120"/>
            <w:ind w:left="1440" w:hanging="360"/>
            <w:contextualSpacing/>
          </w:pPr>
        </w:pPrChange>
      </w:pPr>
    </w:p>
    <w:p w:rsidR="00CF283F" w:rsidRPr="003651D9" w:rsidRDefault="00CF283F" w:rsidP="008616CB">
      <w:pPr>
        <w:pStyle w:val="Heading2"/>
        <w:numPr>
          <w:ilvl w:val="0"/>
          <w:numId w:val="0"/>
        </w:numPr>
        <w:rPr>
          <w:noProof w:val="0"/>
        </w:rPr>
      </w:pPr>
      <w:bookmarkStart w:id="50" w:name="_Toc345074642"/>
      <w:bookmarkStart w:id="51" w:name="_Toc473170357"/>
      <w:bookmarkStart w:id="52" w:name="_Toc504625754"/>
      <w:r w:rsidRPr="003651D9">
        <w:rPr>
          <w:noProof w:val="0"/>
        </w:rPr>
        <w:t>Closed Issues</w:t>
      </w:r>
      <w:bookmarkEnd w:id="50"/>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53" w:name="_Toc345074643"/>
      <w:r w:rsidRPr="003651D9">
        <w:rPr>
          <w:noProof w:val="0"/>
        </w:rPr>
        <w:lastRenderedPageBreak/>
        <w:t>General Introduction</w:t>
      </w:r>
      <w:bookmarkEnd w:id="53"/>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54" w:name="_Toc345074644"/>
      <w:r w:rsidRPr="003651D9">
        <w:rPr>
          <w:noProof w:val="0"/>
        </w:rPr>
        <w:t>Appendix A - Actor Summary Definitions</w:t>
      </w:r>
      <w:bookmarkEnd w:id="54"/>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55" w:name="_Toc345074645"/>
      <w:r w:rsidRPr="003651D9">
        <w:rPr>
          <w:noProof w:val="0"/>
        </w:rPr>
        <w:t>Appendix B - Transaction Summary Definitions</w:t>
      </w:r>
      <w:bookmarkEnd w:id="55"/>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56" w:name="_Toc345074646"/>
      <w:r w:rsidRPr="003651D9">
        <w:rPr>
          <w:noProof w:val="0"/>
        </w:rPr>
        <w:t>Glossary</w:t>
      </w:r>
      <w:bookmarkEnd w:id="56"/>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57" w:author="Emma" w:date="2014-02-03T06:29:00Z">
              <w:r>
                <w:t>Accountable Care Organization</w:t>
              </w:r>
            </w:ins>
            <w:ins w:id="58" w:author="Emma" w:date="2014-02-03T06:30:00Z">
              <w:r>
                <w:t xml:space="preserve"> (ACO)</w:t>
              </w:r>
            </w:ins>
          </w:p>
        </w:tc>
        <w:tc>
          <w:tcPr>
            <w:tcW w:w="6498" w:type="dxa"/>
            <w:shd w:val="clear" w:color="auto" w:fill="auto"/>
          </w:tcPr>
          <w:p w:rsidR="00AF18AA" w:rsidRDefault="00AF18AA" w:rsidP="00843B52">
            <w:pPr>
              <w:pStyle w:val="TableEntry"/>
              <w:rPr>
                <w:ins w:id="59" w:author="Emma" w:date="2014-02-03T06:53:00Z"/>
                <w:rFonts w:ascii="Arial" w:hAnsi="Arial" w:cs="Arial"/>
                <w:color w:val="000000"/>
                <w:sz w:val="20"/>
                <w:shd w:val="clear" w:color="auto" w:fill="FFFFFF"/>
              </w:rPr>
            </w:pPr>
            <w:ins w:id="60" w:author="Emma" w:date="2014-02-03T06:52:00Z">
              <w:r>
                <w:rPr>
                  <w:rFonts w:ascii="Arial" w:hAnsi="Arial" w:cs="Arial"/>
                  <w:color w:val="000000"/>
                  <w:sz w:val="20"/>
                  <w:shd w:val="clear" w:color="auto" w:fill="FFFFFF"/>
                </w:rPr>
                <w:t xml:space="preserve">Health care entity which </w:t>
              </w:r>
            </w:ins>
            <w:ins w:id="61" w:author="Emma" w:date="2014-02-03T06:54:00Z">
              <w:r>
                <w:rPr>
                  <w:rFonts w:ascii="Arial" w:hAnsi="Arial" w:cs="Arial"/>
                  <w:color w:val="000000"/>
                  <w:sz w:val="20"/>
                  <w:shd w:val="clear" w:color="auto" w:fill="FFFFFF"/>
                </w:rPr>
                <w:t>supports</w:t>
              </w:r>
            </w:ins>
            <w:ins w:id="62" w:author="Emma" w:date="2014-02-03T06:52:00Z">
              <w:r>
                <w:rPr>
                  <w:rFonts w:ascii="Arial" w:hAnsi="Arial" w:cs="Arial"/>
                  <w:color w:val="000000"/>
                  <w:sz w:val="20"/>
                  <w:shd w:val="clear" w:color="auto" w:fill="FFFFFF"/>
                </w:rPr>
                <w:t xml:space="preserve"> a</w:t>
              </w:r>
            </w:ins>
            <w:ins w:id="63"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64" w:author="Emma" w:date="2014-02-03T06:54:00Z">
              <w:r>
                <w:rPr>
                  <w:sz w:val="23"/>
                  <w:szCs w:val="23"/>
                </w:rPr>
                <w:t xml:space="preserve">improving the health and experience of care for individuals and improving the health of populations while reducing the rate of growth in health care </w:t>
              </w:r>
              <w:commentRangeStart w:id="65"/>
              <w:r>
                <w:rPr>
                  <w:sz w:val="23"/>
                  <w:szCs w:val="23"/>
                </w:rPr>
                <w:t>spending</w:t>
              </w:r>
              <w:commentRangeEnd w:id="65"/>
              <w:r>
                <w:rPr>
                  <w:rStyle w:val="CommentReference"/>
                </w:rPr>
                <w:commentReference w:id="65"/>
              </w:r>
              <w:r>
                <w:rPr>
                  <w:sz w:val="23"/>
                  <w:szCs w:val="23"/>
                </w:rPr>
                <w:t xml:space="preserve">. </w:t>
              </w:r>
            </w:ins>
          </w:p>
          <w:p w:rsidR="00AF18AA" w:rsidRDefault="00AF18AA" w:rsidP="00843B52">
            <w:pPr>
              <w:pStyle w:val="TableEntry"/>
              <w:rPr>
                <w:ins w:id="66" w:author="Emma" w:date="2014-02-03T06:53:00Z"/>
                <w:rFonts w:ascii="Arial" w:hAnsi="Arial" w:cs="Arial"/>
                <w:color w:val="000000"/>
                <w:sz w:val="20"/>
                <w:shd w:val="clear" w:color="auto" w:fill="FFFFFF"/>
              </w:rPr>
            </w:pPr>
          </w:p>
          <w:p w:rsidR="00747676" w:rsidRDefault="00747676" w:rsidP="00843B52">
            <w:pPr>
              <w:pStyle w:val="TableEntry"/>
              <w:rPr>
                <w:ins w:id="67" w:author="Emma" w:date="2014-02-03T06:52:00Z"/>
                <w:rFonts w:ascii="Arial" w:hAnsi="Arial" w:cs="Arial"/>
                <w:color w:val="000000"/>
                <w:sz w:val="20"/>
                <w:shd w:val="clear" w:color="auto" w:fill="FFFFFF"/>
              </w:rPr>
            </w:pPr>
          </w:p>
          <w:p w:rsidR="00AF18AA" w:rsidRDefault="00AF18AA" w:rsidP="00843B52">
            <w:pPr>
              <w:pStyle w:val="TableEntry"/>
              <w:rPr>
                <w:ins w:id="68" w:author="Emma" w:date="2014-02-03T06:52:00Z"/>
                <w:rFonts w:ascii="Arial" w:hAnsi="Arial" w:cs="Arial"/>
                <w:color w:val="000000"/>
                <w:sz w:val="20"/>
                <w:shd w:val="clear" w:color="auto" w:fill="FFFFFF"/>
              </w:rPr>
            </w:pPr>
          </w:p>
          <w:p w:rsidR="00AF18AA" w:rsidRDefault="00AF18AA" w:rsidP="00AF18AA">
            <w:pPr>
              <w:pStyle w:val="Default"/>
              <w:rPr>
                <w:ins w:id="69" w:author="Emma" w:date="2014-02-03T06:52:00Z"/>
              </w:rPr>
            </w:pPr>
          </w:p>
          <w:p w:rsidR="00AF18AA" w:rsidRPr="003651D9" w:rsidRDefault="00AF18AA">
            <w:pPr>
              <w:pStyle w:val="TableEntry"/>
              <w:ind w:left="0"/>
              <w:pPrChange w:id="70"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71"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71"/>
    </w:p>
    <w:p w:rsidR="00B55350" w:rsidRPr="003651D9" w:rsidRDefault="00F455EA" w:rsidP="00C62E65">
      <w:pPr>
        <w:pStyle w:val="Heading2"/>
        <w:numPr>
          <w:ilvl w:val="0"/>
          <w:numId w:val="0"/>
        </w:numPr>
        <w:rPr>
          <w:noProof w:val="0"/>
        </w:rPr>
      </w:pPr>
      <w:bookmarkStart w:id="72" w:name="_Toc345074648"/>
      <w:bookmarkStart w:id="73" w:name="_Toc530206507"/>
      <w:bookmarkStart w:id="74" w:name="_Toc1388427"/>
      <w:bookmarkStart w:id="75" w:name="_Toc1388581"/>
      <w:bookmarkStart w:id="76" w:name="_Toc1456608"/>
      <w:bookmarkStart w:id="77" w:name="_Toc37034633"/>
      <w:bookmarkStart w:id="78"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72"/>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79" w:name="_Toc345074649"/>
      <w:r w:rsidRPr="003651D9">
        <w:rPr>
          <w:noProof w:val="0"/>
        </w:rPr>
        <w:t>&lt;</w:t>
      </w:r>
      <w:r w:rsidRPr="003651D9">
        <w:rPr>
          <w:i/>
          <w:noProof w:val="0"/>
        </w:rPr>
        <w:t>Domain-specific additions</w:t>
      </w:r>
      <w:r w:rsidR="005672A9" w:rsidRPr="003651D9">
        <w:rPr>
          <w:i/>
          <w:noProof w:val="0"/>
        </w:rPr>
        <w:t>&gt;</w:t>
      </w:r>
      <w:bookmarkEnd w:id="79"/>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51"/>
      <w:bookmarkEnd w:id="52"/>
      <w:bookmarkEnd w:id="73"/>
      <w:bookmarkEnd w:id="74"/>
      <w:bookmarkEnd w:id="75"/>
      <w:bookmarkEnd w:id="76"/>
      <w:bookmarkEnd w:id="77"/>
      <w:bookmarkEnd w:id="78"/>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88" w:name="_Toc345074650"/>
      <w:r>
        <w:rPr>
          <w:noProof w:val="0"/>
        </w:rPr>
        <w:t xml:space="preserve">X Reconciliation of Clinical Content and Care Providers </w:t>
      </w:r>
      <w:r w:rsidR="00FF4C4E" w:rsidRPr="003651D9">
        <w:rPr>
          <w:noProof w:val="0"/>
        </w:rPr>
        <w:t>(</w:t>
      </w:r>
      <w:r>
        <w:rPr>
          <w:noProof w:val="0"/>
        </w:rPr>
        <w:t>RCCCP</w:t>
      </w:r>
      <w:r w:rsidR="00FF4C4E" w:rsidRPr="003651D9">
        <w:rPr>
          <w:noProof w:val="0"/>
        </w:rPr>
        <w:t>)</w:t>
      </w:r>
      <w:r w:rsidR="00303E20" w:rsidRPr="003651D9">
        <w:rPr>
          <w:noProof w:val="0"/>
        </w:rPr>
        <w:t xml:space="preserve"> Profile</w:t>
      </w:r>
      <w:bookmarkEnd w:id="88"/>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89"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90"/>
      <w:r w:rsidRPr="003D31F2">
        <w:t>effort</w:t>
      </w:r>
      <w:commentRangeEnd w:id="90"/>
      <w:r>
        <w:rPr>
          <w:rStyle w:val="CommentReference"/>
        </w:rPr>
        <w:commentReference w:id="90"/>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91"/>
      <w:r>
        <w:t>FM</w:t>
      </w:r>
      <w:commentRangeEnd w:id="91"/>
      <w:r>
        <w:rPr>
          <w:rStyle w:val="CommentReference"/>
        </w:rPr>
        <w:commentReference w:id="91"/>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4A21FC">
        <w:rPr>
          <w:szCs w:val="24"/>
        </w:rPr>
        <w:t xml:space="preserve">(RCCCP)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CE49AB" w:rsidP="00CE55A1">
      <w:pPr>
        <w:autoSpaceDE w:val="0"/>
        <w:autoSpaceDN w:val="0"/>
        <w:adjustRightInd w:val="0"/>
      </w:pPr>
      <w:r>
        <w:t xml:space="preserve">RCCCP profile classifies information into the following categories for the purpose of determining the </w:t>
      </w:r>
      <w:r w:rsidR="006132E7">
        <w:t xml:space="preserve">information that </w:t>
      </w:r>
      <w:r>
        <w:t>need</w:t>
      </w:r>
      <w:r w:rsidR="006132E7">
        <w:t>s</w:t>
      </w:r>
      <w:r>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commentRangeStart w:id="92"/>
      <w:r w:rsidRPr="00BD674F">
        <w:rPr>
          <w:b/>
          <w:i/>
        </w:rPr>
        <w:t>Conditions</w:t>
      </w:r>
      <w:commentRangeEnd w:id="92"/>
      <w:r>
        <w:rPr>
          <w:rStyle w:val="CommentReference"/>
        </w:rPr>
        <w:commentReference w:id="92"/>
      </w:r>
      <w:r w:rsidRPr="00BD674F">
        <w:rPr>
          <w:b/>
          <w:i/>
        </w:rPr>
        <w:t xml:space="preserve"> -</w:t>
      </w:r>
      <w:r>
        <w:t xml:space="preserve"> This is a collection of disease conditions for the patient.</w:t>
      </w:r>
    </w:p>
    <w:p w:rsidR="00BD674F" w:rsidRDefault="00BD674F" w:rsidP="00BD674F">
      <w:pPr>
        <w:autoSpaceDE w:val="0"/>
        <w:autoSpaceDN w:val="0"/>
        <w:adjustRightInd w:val="0"/>
        <w:ind w:left="720" w:firstLine="720"/>
      </w:pPr>
      <w:commentRangeStart w:id="93"/>
      <w:r w:rsidRPr="00BD674F">
        <w:rPr>
          <w:b/>
          <w:i/>
        </w:rPr>
        <w:t>Intolerances -</w:t>
      </w:r>
      <w:r>
        <w:t xml:space="preserve"> </w:t>
      </w:r>
      <w:commentRangeEnd w:id="93"/>
      <w:r>
        <w:rPr>
          <w:rStyle w:val="CommentReference"/>
        </w:rPr>
        <w:commentReference w:id="93"/>
      </w:r>
      <w:r>
        <w:t>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commentRangeStart w:id="94"/>
      <w:r w:rsidRPr="00CA7928">
        <w:rPr>
          <w:b/>
        </w:rPr>
        <w:t>Medications</w:t>
      </w:r>
      <w:commentRangeEnd w:id="94"/>
      <w:r w:rsidRPr="00CA7928">
        <w:rPr>
          <w:rStyle w:val="CommentReference"/>
          <w:b/>
        </w:rPr>
        <w:commentReference w:id="94"/>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commentRangeStart w:id="95"/>
      <w:r w:rsidRPr="00E60921">
        <w:rPr>
          <w:i/>
        </w:rPr>
        <w:t>Intolerances</w:t>
      </w:r>
      <w:commentRangeEnd w:id="95"/>
      <w:r>
        <w:rPr>
          <w:rStyle w:val="CommentReference"/>
        </w:rPr>
        <w:commentReference w:id="95"/>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 xml:space="preserve">Problem Lists – e.g. </w:t>
      </w:r>
      <w:commentRangeStart w:id="96"/>
      <w:r>
        <w:t xml:space="preserve">conditions, diagnosis, </w:t>
      </w:r>
      <w:commentRangeEnd w:id="96"/>
      <w:r>
        <w:rPr>
          <w:rStyle w:val="CommentReference"/>
        </w:rPr>
        <w:commentReference w:id="96"/>
      </w:r>
      <w:r>
        <w:t>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w:t>
      </w:r>
      <w:commentRangeStart w:id="97"/>
      <w:r>
        <w:t>medication</w:t>
      </w:r>
      <w:commentRangeEnd w:id="97"/>
      <w:r>
        <w:rPr>
          <w:rStyle w:val="CommentReference"/>
        </w:rPr>
        <w:commentReference w:id="97"/>
      </w:r>
      <w:r>
        <w:t xml:space="preserve">, discharge medication, admission medication, </w:t>
      </w:r>
      <w:ins w:id="98"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99" w:author="Emma" w:date="2014-01-14T12:26:00Z">
        <w:r w:rsidR="0099279E">
          <w:t>/goals</w:t>
        </w:r>
      </w:ins>
      <w:r>
        <w:t xml:space="preserve">– e.g. </w:t>
      </w:r>
      <w:proofErr w:type="spellStart"/>
      <w:r>
        <w:t>performables</w:t>
      </w:r>
      <w:proofErr w:type="spellEnd"/>
      <w:r>
        <w:t xml:space="preserve">, </w:t>
      </w:r>
      <w:proofErr w:type="spellStart"/>
      <w:r>
        <w:t>orderables</w:t>
      </w:r>
      <w:proofErr w:type="spellEnd"/>
      <w:del w:id="100" w:author="Emma" w:date="2014-01-14T12:26:00Z">
        <w:r w:rsidDel="0099279E">
          <w:delText xml:space="preserve">, </w:delText>
        </w:r>
      </w:del>
      <w:ins w:id="101" w:author="Emma" w:date="2014-01-14T12:26:00Z">
        <w:r w:rsidR="0099279E">
          <w:t xml:space="preserve">, </w:t>
        </w:r>
        <w:proofErr w:type="spellStart"/>
        <w:r w:rsidR="0099279E">
          <w:t>attainables</w:t>
        </w:r>
        <w:proofErr w:type="spellEnd"/>
        <w:r w:rsidR="0099279E">
          <w:t xml:space="preserve">, </w:t>
        </w:r>
      </w:ins>
      <w:r>
        <w:t>etc</w:t>
      </w:r>
    </w:p>
    <w:p w:rsidR="00E60921" w:rsidRDefault="00E60921" w:rsidP="00E60921">
      <w:pPr>
        <w:numPr>
          <w:ilvl w:val="0"/>
          <w:numId w:val="35"/>
        </w:numPr>
        <w:autoSpaceDE w:val="0"/>
        <w:autoSpaceDN w:val="0"/>
        <w:adjustRightInd w:val="0"/>
        <w:rPr>
          <w:ins w:id="102" w:author="Emma" w:date="2014-01-20T09:43:00Z"/>
        </w:rPr>
      </w:pPr>
      <w:r>
        <w:t xml:space="preserve">Observations – e.g. vital signs, measurements used for trending, </w:t>
      </w:r>
      <w:del w:id="103"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104"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105"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633F90">
        <w:rPr>
          <w:noProof w:val="0"/>
        </w:rPr>
        <w:t>RCCCP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80"/>
      <w:bookmarkEnd w:id="81"/>
      <w:bookmarkEnd w:id="82"/>
      <w:bookmarkEnd w:id="83"/>
      <w:bookmarkEnd w:id="84"/>
      <w:bookmarkEnd w:id="85"/>
      <w:bookmarkEnd w:id="86"/>
      <w:bookmarkEnd w:id="87"/>
      <w:r w:rsidR="008608EF" w:rsidRPr="003651D9">
        <w:rPr>
          <w:noProof w:val="0"/>
        </w:rPr>
        <w:t>, and Content Modules</w:t>
      </w:r>
      <w:bookmarkStart w:id="106" w:name="_Toc473170359"/>
      <w:bookmarkStart w:id="107" w:name="_Toc504625756"/>
      <w:bookmarkStart w:id="108" w:name="_Toc530206509"/>
      <w:bookmarkStart w:id="109" w:name="_Toc1388429"/>
      <w:bookmarkStart w:id="110" w:name="_Toc1388583"/>
      <w:bookmarkStart w:id="111" w:name="_Toc1456610"/>
      <w:bookmarkStart w:id="112" w:name="_Toc37034635"/>
      <w:bookmarkStart w:id="113" w:name="_Toc38846113"/>
      <w:bookmarkEnd w:id="89"/>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proofErr w:type="gramStart"/>
      <w:r w:rsidR="004B4EF3" w:rsidRPr="00633F90">
        <w:rPr>
          <w:sz w:val="18"/>
          <w:szCs w:val="18"/>
          <w:highlight w:val="lightGray"/>
        </w:rPr>
        <w:t>profiles:</w:t>
      </w:r>
      <w:proofErr w:type="gramEnd"/>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RCCCP</w:t>
      </w:r>
      <w:r w:rsidRPr="003651D9">
        <w:t xml:space="preserve"> 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14:anchorId="196481AB" wp14:editId="3FCF4114">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633F90">
                              <w:pPr>
                                <w:jc w:val="center"/>
                              </w:pPr>
                              <w:r w:rsidRPr="005D23A8">
                                <w:t>[PCC-1] Query for Existing Data</w:t>
                              </w:r>
                            </w:p>
                            <w:p w:rsidR="007A3D2F" w:rsidRPr="00460E03" w:rsidRDefault="007A3D2F"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633F90">
                              <w:pPr>
                                <w:jc w:val="center"/>
                              </w:pPr>
                              <w:r>
                                <w:t>Share Content</w:t>
                              </w:r>
                            </w:p>
                            <w:p w:rsidR="007A3D2F" w:rsidRPr="00460E03" w:rsidRDefault="007A3D2F"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7A3D2F" w:rsidRDefault="007A3D2F" w:rsidP="00633F90"/>
                            <w:p w:rsidR="007A3D2F" w:rsidRDefault="007A3D2F" w:rsidP="00633F90">
                              <w:pPr>
                                <w:jc w:val="center"/>
                              </w:pPr>
                            </w:p>
                            <w:p w:rsidR="007A3D2F" w:rsidRPr="00460E03" w:rsidRDefault="007A3D2F" w:rsidP="00633F90">
                              <w:pPr>
                                <w:jc w:val="center"/>
                              </w:pPr>
                              <w:r w:rsidRPr="00460E03">
                                <w:t>Reconciliation Agent</w:t>
                              </w:r>
                            </w:p>
                            <w:p w:rsidR="007A3D2F" w:rsidRPr="00460E03" w:rsidRDefault="007A3D2F" w:rsidP="00633F90"/>
                            <w:p w:rsidR="007A3D2F" w:rsidRPr="001A488F" w:rsidRDefault="007A3D2F" w:rsidP="00633F90">
                              <w:pPr>
                                <w:ind w:left="720" w:hanging="720"/>
                                <w:jc w:val="center"/>
                                <w:rPr>
                                  <w:color w:val="BFBFBF"/>
                                </w:rPr>
                              </w:pPr>
                            </w:p>
                            <w:p w:rsidR="007A3D2F" w:rsidRPr="001A488F" w:rsidRDefault="007A3D2F" w:rsidP="00633F90">
                              <w:pPr>
                                <w:ind w:left="720" w:hanging="720"/>
                                <w:jc w:val="center"/>
                                <w:rPr>
                                  <w:color w:val="BFBFBF"/>
                                </w:rPr>
                              </w:pPr>
                            </w:p>
                            <w:p w:rsidR="007A3D2F" w:rsidRPr="001A488F" w:rsidRDefault="007A3D2F"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7A3D2F" w:rsidRDefault="007A3D2F">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7A3D2F" w:rsidRDefault="007A3D2F">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7A3D2F" w:rsidRPr="00A91C1D" w:rsidRDefault="007A3D2F" w:rsidP="00633F90">
                              <w:pPr>
                                <w:jc w:val="center"/>
                                <w:rPr>
                                  <w:sz w:val="22"/>
                                  <w:szCs w:val="22"/>
                                </w:rPr>
                              </w:pPr>
                              <w:r w:rsidRPr="00A91C1D">
                                <w:rPr>
                                  <w:sz w:val="22"/>
                                  <w:szCs w:val="22"/>
                                </w:rPr>
                                <w:t>Content Consumer</w:t>
                              </w:r>
                            </w:p>
                            <w:p w:rsidR="007A3D2F" w:rsidRPr="00460E03" w:rsidRDefault="007A3D2F" w:rsidP="00633F90"/>
                            <w:p w:rsidR="007A3D2F" w:rsidRPr="001A488F" w:rsidRDefault="007A3D2F" w:rsidP="00633F90">
                              <w:pPr>
                                <w:jc w:val="center"/>
                                <w:rPr>
                                  <w:color w:val="BFBFBF"/>
                                  <w:sz w:val="22"/>
                                </w:rPr>
                              </w:pPr>
                              <w:r w:rsidRPr="001A488F">
                                <w:rPr>
                                  <w:color w:val="BFBFBF"/>
                                  <w:sz w:val="22"/>
                                </w:rPr>
                                <w:t>Content Consumer</w:t>
                              </w:r>
                            </w:p>
                            <w:p w:rsidR="007A3D2F" w:rsidRPr="00907AC0" w:rsidRDefault="007A3D2F" w:rsidP="00633F90">
                              <w:pPr>
                                <w:jc w:val="center"/>
                                <w:rPr>
                                  <w:color w:val="7F7F7F"/>
                                  <w:sz w:val="22"/>
                                  <w:szCs w:val="22"/>
                                </w:rPr>
                              </w:pPr>
                              <w:r w:rsidRPr="00907AC0">
                                <w:rPr>
                                  <w:color w:val="7F7F7F"/>
                                  <w:sz w:val="22"/>
                                  <w:szCs w:val="22"/>
                                </w:rPr>
                                <w:t>Content Consumer</w:t>
                              </w:r>
                            </w:p>
                            <w:p w:rsidR="007A3D2F" w:rsidRPr="00460E03" w:rsidRDefault="007A3D2F" w:rsidP="00633F90"/>
                            <w:p w:rsidR="007A3D2F" w:rsidRPr="001A488F" w:rsidRDefault="007A3D2F" w:rsidP="00633F90">
                              <w:pPr>
                                <w:jc w:val="center"/>
                                <w:rPr>
                                  <w:color w:val="BFBFBF"/>
                                  <w:sz w:val="22"/>
                                </w:rPr>
                              </w:pPr>
                              <w:r w:rsidRPr="001A488F">
                                <w:rPr>
                                  <w:color w:val="BFBFBF"/>
                                  <w:sz w:val="22"/>
                                </w:rPr>
                                <w:t>Content Consumer</w:t>
                              </w:r>
                            </w:p>
                            <w:p w:rsidR="007A3D2F" w:rsidRPr="00907AC0" w:rsidRDefault="007A3D2F" w:rsidP="00633F90">
                              <w:pPr>
                                <w:jc w:val="center"/>
                                <w:rPr>
                                  <w:color w:val="7F7F7F"/>
                                  <w:sz w:val="22"/>
                                  <w:szCs w:val="22"/>
                                </w:rPr>
                              </w:pPr>
                              <w:r w:rsidRPr="00907AC0">
                                <w:rPr>
                                  <w:color w:val="7F7F7F"/>
                                  <w:sz w:val="22"/>
                                  <w:szCs w:val="22"/>
                                </w:rPr>
                                <w:t>Content Consumer</w:t>
                              </w:r>
                            </w:p>
                            <w:p w:rsidR="007A3D2F" w:rsidRPr="00460E03" w:rsidRDefault="007A3D2F" w:rsidP="00633F90"/>
                            <w:p w:rsidR="007A3D2F" w:rsidRPr="001A488F" w:rsidRDefault="007A3D2F" w:rsidP="00633F90">
                              <w:pPr>
                                <w:jc w:val="center"/>
                                <w:rPr>
                                  <w:color w:val="BFBFBF"/>
                                  <w:sz w:val="22"/>
                                </w:rPr>
                              </w:pPr>
                              <w:r w:rsidRPr="001A488F">
                                <w:rPr>
                                  <w:color w:val="BFBFBF"/>
                                  <w:sz w:val="22"/>
                                </w:rPr>
                                <w:t>Content Consumer</w:t>
                              </w:r>
                            </w:p>
                            <w:p w:rsidR="007A3D2F" w:rsidRPr="00907AC0" w:rsidRDefault="007A3D2F" w:rsidP="00633F90">
                              <w:pPr>
                                <w:jc w:val="center"/>
                                <w:rPr>
                                  <w:color w:val="7F7F7F"/>
                                  <w:sz w:val="22"/>
                                  <w:szCs w:val="22"/>
                                </w:rPr>
                              </w:pPr>
                              <w:r w:rsidRPr="00907AC0">
                                <w:rPr>
                                  <w:color w:val="7F7F7F"/>
                                  <w:sz w:val="22"/>
                                  <w:szCs w:val="22"/>
                                </w:rPr>
                                <w:t>Content Consumer</w:t>
                              </w:r>
                            </w:p>
                            <w:p w:rsidR="007A3D2F" w:rsidRPr="00460E03" w:rsidRDefault="007A3D2F" w:rsidP="00633F90"/>
                            <w:p w:rsidR="007A3D2F" w:rsidRDefault="007A3D2F" w:rsidP="00633F90">
                              <w:r w:rsidRPr="001A488F">
                                <w:rPr>
                                  <w:color w:val="BFBFBF"/>
                                  <w:sz w:val="22"/>
                                </w:rPr>
                                <w:t>Content Consumer</w:t>
                              </w:r>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7A3D2F" w:rsidRDefault="007A3D2F">
                              <w:r w:rsidRPr="00A91C1D">
                                <w:rPr>
                                  <w:sz w:val="22"/>
                                  <w:szCs w:val="22"/>
                                </w:rPr>
                                <w:t>Clinical Data Consumer</w:t>
                              </w:r>
                              <w:r w:rsidRPr="00A91C1D">
                                <w:rPr>
                                  <w:sz w:val="22"/>
                                  <w:szCs w:val="22"/>
                                </w:rPr>
                                <w:pgNum/>
                              </w:r>
                              <w:r w:rsidRPr="00A91C1D">
                                <w:rPr>
                                  <w:sz w:val="22"/>
                                  <w:szCs w:val="22"/>
                                </w:rPr>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7A3D2F" w:rsidRPr="00A5080E" w:rsidRDefault="007A3D2F" w:rsidP="00633F90"/>
                            <w:p w:rsidR="007A3D2F" w:rsidRDefault="007A3D2F" w:rsidP="00633F90">
                              <w:pPr>
                                <w:jc w:val="center"/>
                              </w:pPr>
                            </w:p>
                            <w:p w:rsidR="007A3D2F" w:rsidRPr="00460E03" w:rsidRDefault="007A3D2F" w:rsidP="00633F90">
                              <w:pPr>
                                <w:jc w:val="center"/>
                              </w:pPr>
                              <w:r w:rsidRPr="00460E03">
                                <w:t>Reconciliation Agent</w:t>
                              </w:r>
                            </w:p>
                            <w:p w:rsidR="007A3D2F" w:rsidRPr="00460E03" w:rsidRDefault="007A3D2F" w:rsidP="00633F90"/>
                            <w:p w:rsidR="007A3D2F" w:rsidRPr="001A488F" w:rsidRDefault="007A3D2F" w:rsidP="00633F90">
                              <w:pPr>
                                <w:ind w:left="720" w:hanging="720"/>
                                <w:jc w:val="center"/>
                                <w:rPr>
                                  <w:color w:val="BFBFBF"/>
                                </w:rPr>
                              </w:pPr>
                            </w:p>
                            <w:p w:rsidR="007A3D2F" w:rsidRPr="001A488F" w:rsidRDefault="007A3D2F" w:rsidP="00633F90">
                              <w:pPr>
                                <w:ind w:left="720" w:hanging="720"/>
                                <w:jc w:val="center"/>
                                <w:rPr>
                                  <w:color w:val="BFBFBF"/>
                                </w:rPr>
                              </w:pPr>
                            </w:p>
                            <w:p w:rsidR="007A3D2F" w:rsidRPr="001A488F" w:rsidRDefault="007A3D2F"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633F90">
                              <w:pPr>
                                <w:jc w:val="center"/>
                              </w:pPr>
                              <w:r>
                                <w:t>Share</w:t>
                              </w:r>
                              <w:r>
                                <w:br/>
                                <w:t>Content</w:t>
                              </w:r>
                            </w:p>
                            <w:p w:rsidR="007A3D2F" w:rsidRPr="00460E03" w:rsidRDefault="007A3D2F"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Text Box 258" o:sp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7A3D2F" w:rsidRDefault="007A3D2F" w:rsidP="00633F90">
                        <w:pPr>
                          <w:jc w:val="center"/>
                        </w:pPr>
                        <w:r w:rsidRPr="005D23A8">
                          <w:t>[PCC-1] Query for Existing Data</w:t>
                        </w:r>
                      </w:p>
                      <w:p w:rsidR="007A3D2F" w:rsidRPr="00460E03" w:rsidRDefault="007A3D2F"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7A3D2F" w:rsidRDefault="007A3D2F" w:rsidP="00633F90">
                        <w:pPr>
                          <w:jc w:val="center"/>
                        </w:pPr>
                        <w:r>
                          <w:t>Share Content</w:t>
                        </w:r>
                      </w:p>
                      <w:p w:rsidR="007A3D2F" w:rsidRPr="00460E03" w:rsidRDefault="007A3D2F"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7A3D2F" w:rsidRDefault="007A3D2F" w:rsidP="00633F90"/>
                      <w:p w:rsidR="007A3D2F" w:rsidRDefault="007A3D2F" w:rsidP="00633F90">
                        <w:pPr>
                          <w:jc w:val="center"/>
                        </w:pPr>
                      </w:p>
                      <w:p w:rsidR="007A3D2F" w:rsidRPr="00460E03" w:rsidRDefault="007A3D2F" w:rsidP="00633F90">
                        <w:pPr>
                          <w:jc w:val="center"/>
                        </w:pPr>
                        <w:r w:rsidRPr="00460E03">
                          <w:t>Reconciliation Agent</w:t>
                        </w:r>
                      </w:p>
                      <w:p w:rsidR="007A3D2F" w:rsidRPr="00460E03" w:rsidRDefault="007A3D2F" w:rsidP="00633F90"/>
                      <w:p w:rsidR="007A3D2F" w:rsidRPr="001A488F" w:rsidRDefault="007A3D2F" w:rsidP="00633F90">
                        <w:pPr>
                          <w:ind w:left="720" w:hanging="720"/>
                          <w:jc w:val="center"/>
                          <w:rPr>
                            <w:color w:val="BFBFBF"/>
                          </w:rPr>
                        </w:pPr>
                      </w:p>
                      <w:p w:rsidR="007A3D2F" w:rsidRPr="001A488F" w:rsidRDefault="007A3D2F" w:rsidP="00633F90">
                        <w:pPr>
                          <w:ind w:left="720" w:hanging="720"/>
                          <w:jc w:val="center"/>
                          <w:rPr>
                            <w:color w:val="BFBFBF"/>
                          </w:rPr>
                        </w:pPr>
                      </w:p>
                      <w:p w:rsidR="007A3D2F" w:rsidRPr="001A488F" w:rsidRDefault="007A3D2F"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7A3D2F" w:rsidRDefault="007A3D2F">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7A3D2F" w:rsidRDefault="007A3D2F">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7A3D2F" w:rsidRDefault="007A3D2F"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7A3D2F" w:rsidRDefault="007A3D2F"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7A3D2F" w:rsidRPr="00A91C1D" w:rsidRDefault="007A3D2F" w:rsidP="00633F90">
                        <w:pPr>
                          <w:jc w:val="center"/>
                          <w:rPr>
                            <w:sz w:val="22"/>
                            <w:szCs w:val="22"/>
                          </w:rPr>
                        </w:pPr>
                        <w:r w:rsidRPr="00A91C1D">
                          <w:rPr>
                            <w:sz w:val="22"/>
                            <w:szCs w:val="22"/>
                          </w:rPr>
                          <w:t>Content Consumer</w:t>
                        </w:r>
                      </w:p>
                      <w:p w:rsidR="007A3D2F" w:rsidRPr="00460E03" w:rsidRDefault="007A3D2F" w:rsidP="00633F90"/>
                      <w:p w:rsidR="007A3D2F" w:rsidRPr="001A488F" w:rsidRDefault="007A3D2F" w:rsidP="00633F90">
                        <w:pPr>
                          <w:jc w:val="center"/>
                          <w:rPr>
                            <w:color w:val="BFBFBF"/>
                            <w:sz w:val="22"/>
                          </w:rPr>
                        </w:pPr>
                        <w:r w:rsidRPr="001A488F">
                          <w:rPr>
                            <w:color w:val="BFBFBF"/>
                            <w:sz w:val="22"/>
                          </w:rPr>
                          <w:t>Content Consumer</w:t>
                        </w:r>
                      </w:p>
                      <w:p w:rsidR="007A3D2F" w:rsidRPr="00907AC0" w:rsidRDefault="007A3D2F" w:rsidP="00633F90">
                        <w:pPr>
                          <w:jc w:val="center"/>
                          <w:rPr>
                            <w:color w:val="7F7F7F"/>
                            <w:sz w:val="22"/>
                            <w:szCs w:val="22"/>
                          </w:rPr>
                        </w:pPr>
                        <w:r w:rsidRPr="00907AC0">
                          <w:rPr>
                            <w:color w:val="7F7F7F"/>
                            <w:sz w:val="22"/>
                            <w:szCs w:val="22"/>
                          </w:rPr>
                          <w:t>Content Consumer</w:t>
                        </w:r>
                      </w:p>
                      <w:p w:rsidR="007A3D2F" w:rsidRPr="00460E03" w:rsidRDefault="007A3D2F" w:rsidP="00633F90"/>
                      <w:p w:rsidR="007A3D2F" w:rsidRPr="001A488F" w:rsidRDefault="007A3D2F" w:rsidP="00633F90">
                        <w:pPr>
                          <w:jc w:val="center"/>
                          <w:rPr>
                            <w:color w:val="BFBFBF"/>
                            <w:sz w:val="22"/>
                          </w:rPr>
                        </w:pPr>
                        <w:r w:rsidRPr="001A488F">
                          <w:rPr>
                            <w:color w:val="BFBFBF"/>
                            <w:sz w:val="22"/>
                          </w:rPr>
                          <w:t>Content Consumer</w:t>
                        </w:r>
                      </w:p>
                      <w:p w:rsidR="007A3D2F" w:rsidRPr="00907AC0" w:rsidRDefault="007A3D2F" w:rsidP="00633F90">
                        <w:pPr>
                          <w:jc w:val="center"/>
                          <w:rPr>
                            <w:color w:val="7F7F7F"/>
                            <w:sz w:val="22"/>
                            <w:szCs w:val="22"/>
                          </w:rPr>
                        </w:pPr>
                        <w:r w:rsidRPr="00907AC0">
                          <w:rPr>
                            <w:color w:val="7F7F7F"/>
                            <w:sz w:val="22"/>
                            <w:szCs w:val="22"/>
                          </w:rPr>
                          <w:t>Content Consumer</w:t>
                        </w:r>
                      </w:p>
                      <w:p w:rsidR="007A3D2F" w:rsidRPr="00460E03" w:rsidRDefault="007A3D2F" w:rsidP="00633F90"/>
                      <w:p w:rsidR="007A3D2F" w:rsidRPr="001A488F" w:rsidRDefault="007A3D2F" w:rsidP="00633F90">
                        <w:pPr>
                          <w:jc w:val="center"/>
                          <w:rPr>
                            <w:color w:val="BFBFBF"/>
                            <w:sz w:val="22"/>
                          </w:rPr>
                        </w:pPr>
                        <w:r w:rsidRPr="001A488F">
                          <w:rPr>
                            <w:color w:val="BFBFBF"/>
                            <w:sz w:val="22"/>
                          </w:rPr>
                          <w:t>Content Consumer</w:t>
                        </w:r>
                      </w:p>
                      <w:p w:rsidR="007A3D2F" w:rsidRPr="00907AC0" w:rsidRDefault="007A3D2F" w:rsidP="00633F90">
                        <w:pPr>
                          <w:jc w:val="center"/>
                          <w:rPr>
                            <w:color w:val="7F7F7F"/>
                            <w:sz w:val="22"/>
                            <w:szCs w:val="22"/>
                          </w:rPr>
                        </w:pPr>
                        <w:r w:rsidRPr="00907AC0">
                          <w:rPr>
                            <w:color w:val="7F7F7F"/>
                            <w:sz w:val="22"/>
                            <w:szCs w:val="22"/>
                          </w:rPr>
                          <w:t>Content Consumer</w:t>
                        </w:r>
                      </w:p>
                      <w:p w:rsidR="007A3D2F" w:rsidRPr="00460E03" w:rsidRDefault="007A3D2F" w:rsidP="00633F90"/>
                      <w:p w:rsidR="007A3D2F" w:rsidRDefault="007A3D2F" w:rsidP="00633F90">
                        <w:r w:rsidRPr="001A488F">
                          <w:rPr>
                            <w:color w:val="BFBFBF"/>
                            <w:sz w:val="22"/>
                          </w:rPr>
                          <w:t>Content Consumer</w:t>
                        </w:r>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7A3D2F" w:rsidRDefault="007A3D2F">
                        <w:r w:rsidRPr="00A91C1D">
                          <w:rPr>
                            <w:sz w:val="22"/>
                            <w:szCs w:val="22"/>
                          </w:rPr>
                          <w:t>Clinical Data Consumer</w:t>
                        </w:r>
                        <w:r w:rsidRPr="00A91C1D">
                          <w:rPr>
                            <w:sz w:val="22"/>
                            <w:szCs w:val="22"/>
                          </w:rPr>
                          <w:pgNum/>
                        </w:r>
                        <w:r w:rsidRPr="00A91C1D">
                          <w:rPr>
                            <w:sz w:val="22"/>
                            <w:szCs w:val="22"/>
                          </w:rPr>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7A3D2F" w:rsidRPr="00A5080E" w:rsidRDefault="007A3D2F" w:rsidP="00633F90"/>
                      <w:p w:rsidR="007A3D2F" w:rsidRDefault="007A3D2F" w:rsidP="00633F90">
                        <w:pPr>
                          <w:jc w:val="center"/>
                        </w:pPr>
                      </w:p>
                      <w:p w:rsidR="007A3D2F" w:rsidRPr="00460E03" w:rsidRDefault="007A3D2F" w:rsidP="00633F90">
                        <w:pPr>
                          <w:jc w:val="center"/>
                        </w:pPr>
                        <w:r w:rsidRPr="00460E03">
                          <w:t>Reconciliation Agent</w:t>
                        </w:r>
                      </w:p>
                      <w:p w:rsidR="007A3D2F" w:rsidRPr="00460E03" w:rsidRDefault="007A3D2F" w:rsidP="00633F90"/>
                      <w:p w:rsidR="007A3D2F" w:rsidRPr="001A488F" w:rsidRDefault="007A3D2F" w:rsidP="00633F90">
                        <w:pPr>
                          <w:ind w:left="720" w:hanging="720"/>
                          <w:jc w:val="center"/>
                          <w:rPr>
                            <w:color w:val="BFBFBF"/>
                          </w:rPr>
                        </w:pPr>
                      </w:p>
                      <w:p w:rsidR="007A3D2F" w:rsidRPr="001A488F" w:rsidRDefault="007A3D2F" w:rsidP="00633F90">
                        <w:pPr>
                          <w:ind w:left="720" w:hanging="720"/>
                          <w:jc w:val="center"/>
                          <w:rPr>
                            <w:color w:val="BFBFBF"/>
                          </w:rPr>
                        </w:pPr>
                      </w:p>
                      <w:p w:rsidR="007A3D2F" w:rsidRPr="001A488F" w:rsidRDefault="007A3D2F"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7A3D2F" w:rsidRDefault="007A3D2F"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7A3D2F" w:rsidRDefault="007A3D2F" w:rsidP="00633F90">
                        <w:pPr>
                          <w:jc w:val="center"/>
                        </w:pPr>
                        <w:r>
                          <w:t>Share</w:t>
                        </w:r>
                        <w:r>
                          <w:br/>
                          <w:t>Content</w:t>
                        </w:r>
                      </w:p>
                      <w:p w:rsidR="007A3D2F" w:rsidRPr="00460E03" w:rsidRDefault="007A3D2F"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33F90">
        <w:t xml:space="preserve">RCCCP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RCCCP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RCCCP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proofErr w:type="spellStart"/>
            <w:r>
              <w:rPr>
                <w:lang w:val="fr-FR"/>
              </w:rPr>
              <w:t>Share</w:t>
            </w:r>
            <w:proofErr w:type="spellEnd"/>
            <w:r>
              <w:rPr>
                <w:lang w:val="fr-FR"/>
              </w:rPr>
              <w:t xml:space="preserv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proofErr w:type="spellStart"/>
            <w:r>
              <w:rPr>
                <w:lang w:val="fr-FR"/>
              </w:rPr>
              <w:t>Query</w:t>
            </w:r>
            <w:proofErr w:type="spellEnd"/>
            <w:r>
              <w:rPr>
                <w:lang w:val="fr-FR"/>
              </w:rPr>
              <w:t xml:space="preserve"> </w:t>
            </w:r>
            <w:proofErr w:type="spellStart"/>
            <w:r>
              <w:rPr>
                <w:lang w:val="fr-FR"/>
              </w:rPr>
              <w:t>Existing</w:t>
            </w:r>
            <w:proofErr w:type="spellEnd"/>
            <w:r>
              <w:rPr>
                <w:lang w:val="fr-FR"/>
              </w:rPr>
              <w:t xml:space="preserve">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w:t>
            </w:r>
            <w:proofErr w:type="gramStart"/>
            <w:r>
              <w:rPr>
                <w:lang w:val="fr-FR"/>
              </w:rPr>
              <w:t>:3.1</w:t>
            </w:r>
            <w:proofErr w:type="gramEnd"/>
          </w:p>
        </w:tc>
      </w:tr>
      <w:tr w:rsidR="00E4693A" w:rsidRPr="003651D9" w:rsidTr="00E4693A">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proofErr w:type="spellStart"/>
            <w:r>
              <w:rPr>
                <w:lang w:val="fr-FR"/>
              </w:rPr>
              <w:t>Share</w:t>
            </w:r>
            <w:proofErr w:type="spellEnd"/>
            <w:r>
              <w:rPr>
                <w:lang w:val="fr-FR"/>
              </w:rPr>
              <w:t xml:space="preserv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proofErr w:type="spellStart"/>
            <w:r>
              <w:rPr>
                <w:lang w:val="fr-FR"/>
              </w:rPr>
              <w:t>Share</w:t>
            </w:r>
            <w:proofErr w:type="spellEnd"/>
            <w:r>
              <w:rPr>
                <w:lang w:val="fr-FR"/>
              </w:rPr>
              <w:t xml:space="preserv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proofErr w:type="spellStart"/>
            <w:r>
              <w:rPr>
                <w:lang w:val="fr-FR"/>
              </w:rPr>
              <w:t>Query</w:t>
            </w:r>
            <w:proofErr w:type="spellEnd"/>
            <w:r>
              <w:rPr>
                <w:lang w:val="fr-FR"/>
              </w:rPr>
              <w:t xml:space="preserve"> </w:t>
            </w:r>
            <w:proofErr w:type="spellStart"/>
            <w:r>
              <w:rPr>
                <w:lang w:val="fr-FR"/>
              </w:rPr>
              <w:t>Existing</w:t>
            </w:r>
            <w:proofErr w:type="spellEnd"/>
            <w:r>
              <w:rPr>
                <w:lang w:val="fr-FR"/>
              </w:rPr>
              <w:t xml:space="preserve">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w:t>
            </w:r>
            <w:proofErr w:type="gramStart"/>
            <w:r>
              <w:rPr>
                <w:lang w:val="fr-FR"/>
              </w:rPr>
              <w:t>:3.1</w:t>
            </w:r>
            <w:proofErr w:type="gramEnd"/>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proofErr w:type="spellStart"/>
            <w:r>
              <w:rPr>
                <w:lang w:val="fr-FR"/>
              </w:rPr>
              <w:t>Query</w:t>
            </w:r>
            <w:proofErr w:type="spellEnd"/>
            <w:r>
              <w:rPr>
                <w:lang w:val="fr-FR"/>
              </w:rPr>
              <w:t xml:space="preserve"> </w:t>
            </w:r>
            <w:proofErr w:type="spellStart"/>
            <w:r>
              <w:rPr>
                <w:lang w:val="fr-FR"/>
              </w:rPr>
              <w:t>Existing</w:t>
            </w:r>
            <w:proofErr w:type="spellEnd"/>
            <w:r>
              <w:rPr>
                <w:lang w:val="fr-FR"/>
              </w:rPr>
              <w:t xml:space="preserve">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w:t>
            </w:r>
            <w:proofErr w:type="gramStart"/>
            <w:r>
              <w:rPr>
                <w:lang w:val="fr-FR"/>
              </w:rPr>
              <w:t>:3.1</w:t>
            </w:r>
            <w:proofErr w:type="gramEnd"/>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106"/>
    <w:bookmarkEnd w:id="107"/>
    <w:bookmarkEnd w:id="108"/>
    <w:bookmarkEnd w:id="109"/>
    <w:bookmarkEnd w:id="110"/>
    <w:bookmarkEnd w:id="111"/>
    <w:bookmarkEnd w:id="112"/>
    <w:bookmarkEnd w:id="113"/>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proofErr w:type="gramStart"/>
      <w:r w:rsidR="00F66C25" w:rsidRPr="000C06B6">
        <w:rPr>
          <w:sz w:val="16"/>
          <w:szCs w:val="16"/>
          <w:highlight w:val="lightGray"/>
        </w:rPr>
        <w:t>Instructions</w:t>
      </w:r>
      <w:r w:rsidRPr="000C06B6">
        <w:rPr>
          <w:sz w:val="16"/>
          <w:szCs w:val="16"/>
          <w:highlight w:val="lightGray"/>
        </w:rPr>
        <w:t>:</w:t>
      </w:r>
      <w:proofErr w:type="gramEnd"/>
      <w:r w:rsidRPr="000C06B6">
        <w:rPr>
          <w:sz w:val="16"/>
          <w:szCs w:val="16"/>
          <w:highlight w:val="lightGray"/>
        </w:rPr>
        <w:t>&gt;</w:t>
      </w:r>
    </w:p>
    <w:p w:rsidR="00FA427F" w:rsidRPr="000C06B6" w:rsidRDefault="000D2487" w:rsidP="00597DB2">
      <w:pPr>
        <w:pStyle w:val="AuthorInstructions"/>
        <w:rPr>
          <w:sz w:val="16"/>
          <w:szCs w:val="16"/>
          <w:highlight w:val="lightGray"/>
        </w:rPr>
      </w:pPr>
      <w:proofErr w:type="gramStart"/>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roofErr w:type="gramEnd"/>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E76AEA">
        <w:t>RCCCP</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commentRangeStart w:id="114"/>
      <w:r w:rsidRPr="00595923">
        <w:t>Table</w:t>
      </w:r>
      <w:commentRangeEnd w:id="114"/>
      <w:r w:rsidR="005C6995">
        <w:rPr>
          <w:rStyle w:val="CommentReference"/>
        </w:rPr>
        <w:commentReference w:id="114"/>
      </w:r>
      <w:r w:rsidRPr="00595923">
        <w:t xml:space="preserve"> X.1-1 lists the content module</w:t>
      </w:r>
      <w:r w:rsidR="00AF472E" w:rsidRPr="00595923">
        <w:t>(s) defined</w:t>
      </w:r>
      <w:r w:rsidR="00595923">
        <w:t xml:space="preserve"> in the RCCCP</w:t>
      </w:r>
      <w:r w:rsidRPr="00595923">
        <w:t xml:space="preserve"> 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0D2487" w:rsidP="000D2487">
      <w:pPr>
        <w:pStyle w:val="TableTitle"/>
      </w:pPr>
      <w:r w:rsidRPr="00595923">
        <w:t>Table X.1-1</w:t>
      </w:r>
      <w:r w:rsidR="00701B3A" w:rsidRPr="00595923">
        <w:t xml:space="preserve">: </w:t>
      </w:r>
      <w:r w:rsidR="00595923" w:rsidRPr="00595923">
        <w:t>RCCCP</w:t>
      </w:r>
      <w:r w:rsidRPr="00595923">
        <w:t xml:space="preserve"> P</w:t>
      </w:r>
      <w:r w:rsidR="00DC5891" w:rsidRPr="00595923">
        <w:t xml:space="preserve">rofile - Actors and Content </w:t>
      </w:r>
      <w:commentRangeStart w:id="115"/>
      <w:r w:rsidR="00DC5891" w:rsidRPr="00595923">
        <w:t>Modules</w:t>
      </w:r>
      <w:commentRangeEnd w:id="115"/>
      <w:r w:rsidR="0046227F">
        <w:rPr>
          <w:rStyle w:val="CommentReference"/>
          <w:rFonts w:ascii="Times New Roman" w:hAnsi="Times New Roman"/>
          <w:b w:val="0"/>
        </w:rPr>
        <w:commentReference w:id="115"/>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814C2" w:rsidRPr="000C06B6" w:rsidTr="00BB76BC">
        <w:trPr>
          <w:jc w:val="center"/>
          <w:ins w:id="116" w:author="Emma" w:date="2014-01-24T13:22:00Z"/>
        </w:trPr>
        <w:tc>
          <w:tcPr>
            <w:tcW w:w="1899" w:type="dxa"/>
          </w:tcPr>
          <w:p w:rsidR="003814C2" w:rsidRPr="00595923" w:rsidRDefault="003814C2" w:rsidP="00ED4892">
            <w:pPr>
              <w:pStyle w:val="TableEntry"/>
              <w:rPr>
                <w:ins w:id="117" w:author="Emma" w:date="2014-01-24T13:22:00Z"/>
              </w:rPr>
            </w:pPr>
            <w:ins w:id="118" w:author="Emma" w:date="2014-01-24T13:23:00Z">
              <w:r>
                <w:t>Reconciliation Agent</w:t>
              </w:r>
            </w:ins>
          </w:p>
        </w:tc>
        <w:tc>
          <w:tcPr>
            <w:tcW w:w="2970" w:type="dxa"/>
          </w:tcPr>
          <w:p w:rsidR="003814C2" w:rsidRDefault="003814C2" w:rsidP="003814C2">
            <w:pPr>
              <w:pStyle w:val="TableEntry"/>
              <w:rPr>
                <w:ins w:id="119" w:author="Emma" w:date="2014-01-24T13:23:00Z"/>
              </w:rPr>
            </w:pPr>
            <w:ins w:id="120" w:author="Emma" w:date="2014-01-24T13:23:00Z">
              <w:r>
                <w:t xml:space="preserve">Reconciliation Act </w:t>
              </w:r>
            </w:ins>
          </w:p>
          <w:p w:rsidR="003814C2" w:rsidRPr="00595923" w:rsidDel="001140A4" w:rsidRDefault="003814C2" w:rsidP="003814C2">
            <w:pPr>
              <w:pStyle w:val="TableEntry"/>
              <w:rPr>
                <w:ins w:id="121" w:author="Emma" w:date="2014-01-24T13:22:00Z"/>
              </w:rPr>
            </w:pPr>
            <w:ins w:id="122" w:author="Emma" w:date="2014-01-24T13:23:00Z">
              <w:r>
                <w:t>Template ID 1</w:t>
              </w:r>
              <w:r>
                <w:rPr>
                  <w:rFonts w:ascii="Courier New" w:hAnsi="Courier New" w:cs="Courier New"/>
                  <w:b/>
                  <w:bCs/>
                  <w:szCs w:val="24"/>
                </w:rPr>
                <w:t>.3.6.1.4.1.19376.1.5.3.1.1.24.3.1</w:t>
              </w:r>
            </w:ins>
          </w:p>
        </w:tc>
        <w:tc>
          <w:tcPr>
            <w:tcW w:w="1440" w:type="dxa"/>
          </w:tcPr>
          <w:p w:rsidR="003814C2" w:rsidRPr="00595923" w:rsidRDefault="003814C2" w:rsidP="00ED4892">
            <w:pPr>
              <w:pStyle w:val="TableEntry"/>
              <w:rPr>
                <w:ins w:id="123" w:author="Emma" w:date="2014-01-24T13:22:00Z"/>
              </w:rPr>
            </w:pPr>
            <w:ins w:id="124" w:author="Emma" w:date="2014-01-24T13:24:00Z">
              <w:r>
                <w:t>R</w:t>
              </w:r>
            </w:ins>
          </w:p>
        </w:tc>
        <w:tc>
          <w:tcPr>
            <w:tcW w:w="2169" w:type="dxa"/>
          </w:tcPr>
          <w:p w:rsidR="003814C2" w:rsidRPr="00595923" w:rsidRDefault="006C5242" w:rsidP="00AD069D">
            <w:pPr>
              <w:pStyle w:val="TableEntry"/>
              <w:rPr>
                <w:ins w:id="125" w:author="Emma" w:date="2014-01-24T13:22:00Z"/>
              </w:rPr>
            </w:pPr>
            <w:ins w:id="126" w:author="Emma" w:date="2014-01-28T10:57:00Z">
              <w:r>
                <w:t xml:space="preserve">Where is Volume 3? If volume 2, this actor has not been added to </w:t>
              </w:r>
              <w:proofErr w:type="spellStart"/>
              <w:r>
                <w:t>vol</w:t>
              </w:r>
              <w:proofErr w:type="spellEnd"/>
              <w:r>
                <w:t xml:space="preserve"> 2 yet. </w:t>
              </w:r>
            </w:ins>
          </w:p>
        </w:tc>
      </w:tr>
      <w:tr w:rsidR="000D2487" w:rsidRPr="000C06B6" w:rsidTr="00BB76BC">
        <w:trPr>
          <w:jc w:val="center"/>
        </w:trPr>
        <w:tc>
          <w:tcPr>
            <w:tcW w:w="1899" w:type="dxa"/>
            <w:vMerge w:val="restart"/>
          </w:tcPr>
          <w:p w:rsidR="000D2487" w:rsidRPr="00595923" w:rsidRDefault="000D2487" w:rsidP="00ED4892">
            <w:pPr>
              <w:pStyle w:val="TableEntry"/>
            </w:pPr>
            <w:r w:rsidRPr="00595923">
              <w:lastRenderedPageBreak/>
              <w:t>Content Creator</w:t>
            </w:r>
          </w:p>
        </w:tc>
        <w:tc>
          <w:tcPr>
            <w:tcW w:w="2970" w:type="dxa"/>
          </w:tcPr>
          <w:p w:rsidR="000D2487" w:rsidRPr="00595923" w:rsidRDefault="000D2487" w:rsidP="003814C2">
            <w:pPr>
              <w:pStyle w:val="TableEntry"/>
            </w:pPr>
            <w:del w:id="127" w:author="Emma" w:date="2014-01-24T13:09:00Z">
              <w:r w:rsidRPr="00595923" w:rsidDel="001140A4">
                <w:delText>Content Module</w:delText>
              </w:r>
              <w:r w:rsidR="00DC5891" w:rsidRPr="00595923" w:rsidDel="001140A4">
                <w:delText xml:space="preserve"> 1</w:delText>
              </w:r>
              <w:r w:rsidRPr="00595923" w:rsidDel="001140A4">
                <w:delText xml:space="preserve"> Name and</w:delText>
              </w:r>
            </w:del>
            <w:del w:id="128" w:author="Emma" w:date="2014-01-24T13:23:00Z">
              <w:r w:rsidR="00940FC7" w:rsidRPr="00595923" w:rsidDel="003814C2">
                <w:delText xml:space="preserve"> </w:delText>
              </w:r>
            </w:del>
            <w:del w:id="129" w:author="Emma" w:date="2014-01-24T13:09:00Z">
              <w:r w:rsidRPr="00595923" w:rsidDel="001140A4">
                <w:delText>Template ID</w:delText>
              </w:r>
            </w:del>
          </w:p>
        </w:tc>
        <w:tc>
          <w:tcPr>
            <w:tcW w:w="1440" w:type="dxa"/>
          </w:tcPr>
          <w:p w:rsidR="000D2487" w:rsidRPr="00595923" w:rsidRDefault="000D2487" w:rsidP="00ED4892">
            <w:pPr>
              <w:pStyle w:val="TableEntry"/>
            </w:pPr>
            <w:r w:rsidRPr="00595923">
              <w:t>R</w:t>
            </w:r>
          </w:p>
        </w:tc>
        <w:tc>
          <w:tcPr>
            <w:tcW w:w="2169" w:type="dxa"/>
          </w:tcPr>
          <w:p w:rsidR="000D2487" w:rsidRPr="00595923" w:rsidRDefault="00907134" w:rsidP="00AD069D">
            <w:pPr>
              <w:pStyle w:val="TableEntry"/>
            </w:pPr>
            <w:commentRangeStart w:id="130"/>
            <w:r w:rsidRPr="00595923">
              <w:t xml:space="preserve">&lt;Domain Acronym&gt; TF-3: </w:t>
            </w:r>
            <w:r w:rsidR="000D2487" w:rsidRPr="00595923">
              <w:t>6.</w:t>
            </w:r>
            <w:r w:rsidR="009C10D5" w:rsidRPr="00595923">
              <w:t>3.1.D</w:t>
            </w:r>
            <w:commentRangeEnd w:id="130"/>
            <w:r w:rsidR="001140A4">
              <w:rPr>
                <w:rStyle w:val="CommentReference"/>
              </w:rPr>
              <w:commentReference w:id="130"/>
            </w:r>
          </w:p>
        </w:tc>
      </w:tr>
      <w:tr w:rsidR="000D2487" w:rsidRPr="000C06B6" w:rsidTr="00BB76BC">
        <w:trPr>
          <w:jc w:val="center"/>
        </w:trPr>
        <w:tc>
          <w:tcPr>
            <w:tcW w:w="1899" w:type="dxa"/>
            <w:vMerge/>
          </w:tcPr>
          <w:p w:rsidR="000D2487" w:rsidRPr="00595923" w:rsidRDefault="000D2487" w:rsidP="00ED4892">
            <w:pPr>
              <w:pStyle w:val="TableEntry"/>
            </w:pPr>
          </w:p>
        </w:tc>
        <w:tc>
          <w:tcPr>
            <w:tcW w:w="2970" w:type="dxa"/>
          </w:tcPr>
          <w:p w:rsidR="000D2487" w:rsidRPr="00595923" w:rsidRDefault="000D2487" w:rsidP="00ED4892">
            <w:pPr>
              <w:pStyle w:val="TableEntry"/>
            </w:pPr>
            <w:r w:rsidRPr="00595923">
              <w:t>Content Module</w:t>
            </w:r>
            <w:r w:rsidR="00DC5891" w:rsidRPr="00595923">
              <w:t xml:space="preserve"> 2</w:t>
            </w:r>
            <w:r w:rsidRPr="00595923">
              <w:t xml:space="preserve"> Name an</w:t>
            </w:r>
            <w:r w:rsidR="00AF472E" w:rsidRPr="00595923">
              <w:t>d Template ID</w:t>
            </w:r>
          </w:p>
        </w:tc>
        <w:tc>
          <w:tcPr>
            <w:tcW w:w="1440" w:type="dxa"/>
          </w:tcPr>
          <w:p w:rsidR="000D2487" w:rsidRPr="00595923" w:rsidRDefault="000D2487" w:rsidP="001F6755">
            <w:pPr>
              <w:pStyle w:val="TableEntry"/>
            </w:pPr>
            <w:r w:rsidRPr="00595923">
              <w:t>O</w:t>
            </w:r>
            <w:r w:rsidR="00940FC7" w:rsidRPr="00595923">
              <w:t xml:space="preserve"> </w:t>
            </w:r>
            <w:r w:rsidRPr="00595923">
              <w:rPr>
                <w:vertAlign w:val="superscript"/>
              </w:rPr>
              <w:t xml:space="preserve">See </w:t>
            </w:r>
            <w:r w:rsidR="001F6755" w:rsidRPr="00595923">
              <w:rPr>
                <w:vertAlign w:val="superscript"/>
              </w:rPr>
              <w:t>N</w:t>
            </w:r>
            <w:r w:rsidRPr="00595923">
              <w:rPr>
                <w:vertAlign w:val="superscript"/>
              </w:rPr>
              <w:t>ote 1</w:t>
            </w:r>
          </w:p>
        </w:tc>
        <w:tc>
          <w:tcPr>
            <w:tcW w:w="2169" w:type="dxa"/>
          </w:tcPr>
          <w:p w:rsidR="000D2487" w:rsidRPr="00595923" w:rsidRDefault="00907134" w:rsidP="00ED4892">
            <w:pPr>
              <w:pStyle w:val="TableEntry"/>
            </w:pPr>
            <w:r w:rsidRPr="00595923">
              <w:t>&lt;Domain Acronym&gt; TF-3: 6.3.1.D</w:t>
            </w:r>
          </w:p>
        </w:tc>
      </w:tr>
      <w:tr w:rsidR="000D2487" w:rsidRPr="000C06B6" w:rsidTr="00BB76BC">
        <w:trPr>
          <w:jc w:val="center"/>
        </w:trPr>
        <w:tc>
          <w:tcPr>
            <w:tcW w:w="1899" w:type="dxa"/>
            <w:vMerge w:val="restart"/>
          </w:tcPr>
          <w:p w:rsidR="000D2487" w:rsidRPr="00595923" w:rsidRDefault="000D2487" w:rsidP="00ED4892">
            <w:pPr>
              <w:pStyle w:val="TableEntry"/>
            </w:pPr>
            <w:r w:rsidRPr="00595923">
              <w:t>Content Consumer</w:t>
            </w:r>
          </w:p>
        </w:tc>
        <w:tc>
          <w:tcPr>
            <w:tcW w:w="2970" w:type="dxa"/>
          </w:tcPr>
          <w:p w:rsidR="000D2487" w:rsidRPr="00595923" w:rsidRDefault="000D2487" w:rsidP="00ED4892">
            <w:pPr>
              <w:pStyle w:val="TableEntry"/>
            </w:pPr>
            <w:r w:rsidRPr="00595923">
              <w:t xml:space="preserve">Content Module </w:t>
            </w:r>
            <w:r w:rsidR="00DC5891" w:rsidRPr="00595923">
              <w:t xml:space="preserve">1 </w:t>
            </w:r>
            <w:r w:rsidRPr="00595923">
              <w:t>Name and</w:t>
            </w:r>
            <w:r w:rsidR="00940FC7" w:rsidRPr="00595923">
              <w:t xml:space="preserve"> </w:t>
            </w:r>
            <w:r w:rsidRPr="00595923">
              <w:t>Template ID</w:t>
            </w:r>
          </w:p>
        </w:tc>
        <w:tc>
          <w:tcPr>
            <w:tcW w:w="1440" w:type="dxa"/>
          </w:tcPr>
          <w:p w:rsidR="000D2487" w:rsidRPr="00595923" w:rsidRDefault="000D2487" w:rsidP="001F6755">
            <w:pPr>
              <w:pStyle w:val="TableEntry"/>
            </w:pPr>
            <w:r w:rsidRPr="00595923">
              <w:t xml:space="preserve">O </w:t>
            </w:r>
            <w:r w:rsidRPr="00595923">
              <w:rPr>
                <w:vertAlign w:val="superscript"/>
              </w:rPr>
              <w:t xml:space="preserve">See </w:t>
            </w:r>
            <w:r w:rsidR="001F6755" w:rsidRPr="00595923">
              <w:rPr>
                <w:vertAlign w:val="superscript"/>
              </w:rPr>
              <w:t>N</w:t>
            </w:r>
            <w:r w:rsidRPr="00595923">
              <w:rPr>
                <w:vertAlign w:val="superscript"/>
              </w:rPr>
              <w:t>ote 1</w:t>
            </w:r>
          </w:p>
        </w:tc>
        <w:tc>
          <w:tcPr>
            <w:tcW w:w="2169" w:type="dxa"/>
          </w:tcPr>
          <w:p w:rsidR="000D2487" w:rsidRPr="00595923" w:rsidRDefault="00907134" w:rsidP="00ED4892">
            <w:pPr>
              <w:pStyle w:val="TableEntry"/>
            </w:pPr>
            <w:r w:rsidRPr="00595923">
              <w:t>&lt;Domain Acronym&gt; TF-3: 6.3.1.D</w:t>
            </w:r>
          </w:p>
        </w:tc>
      </w:tr>
      <w:tr w:rsidR="000D2487" w:rsidRPr="003651D9" w:rsidTr="00BB76BC">
        <w:trPr>
          <w:jc w:val="center"/>
        </w:trPr>
        <w:tc>
          <w:tcPr>
            <w:tcW w:w="1899" w:type="dxa"/>
            <w:vMerge/>
          </w:tcPr>
          <w:p w:rsidR="000D2487" w:rsidRPr="00595923" w:rsidRDefault="000D2487" w:rsidP="00ED4892">
            <w:pPr>
              <w:pStyle w:val="TableEntry"/>
            </w:pPr>
          </w:p>
        </w:tc>
        <w:tc>
          <w:tcPr>
            <w:tcW w:w="2970" w:type="dxa"/>
          </w:tcPr>
          <w:p w:rsidR="000D2487" w:rsidRPr="00595923" w:rsidRDefault="000D2487" w:rsidP="00ED4892">
            <w:pPr>
              <w:pStyle w:val="TableEntry"/>
            </w:pPr>
            <w:r w:rsidRPr="00595923">
              <w:t xml:space="preserve">Content Module </w:t>
            </w:r>
            <w:r w:rsidR="00DC5891" w:rsidRPr="00595923">
              <w:t xml:space="preserve">2 </w:t>
            </w:r>
            <w:r w:rsidRPr="00595923">
              <w:t>Name and</w:t>
            </w:r>
            <w:r w:rsidR="00940FC7" w:rsidRPr="00595923">
              <w:t xml:space="preserve"> </w:t>
            </w:r>
            <w:r w:rsidRPr="00595923">
              <w:t>Template ID</w:t>
            </w:r>
          </w:p>
        </w:tc>
        <w:tc>
          <w:tcPr>
            <w:tcW w:w="1440" w:type="dxa"/>
          </w:tcPr>
          <w:p w:rsidR="000D2487" w:rsidRPr="00595923" w:rsidRDefault="000D2487" w:rsidP="00ED4892">
            <w:pPr>
              <w:pStyle w:val="TableEntry"/>
            </w:pPr>
            <w:r w:rsidRPr="00595923">
              <w:t>R</w:t>
            </w:r>
          </w:p>
        </w:tc>
        <w:tc>
          <w:tcPr>
            <w:tcW w:w="2169" w:type="dxa"/>
          </w:tcPr>
          <w:p w:rsidR="000D2487" w:rsidRPr="00595923" w:rsidRDefault="00907134" w:rsidP="00ED4892">
            <w:pPr>
              <w:pStyle w:val="TableEntry"/>
            </w:pPr>
            <w:r w:rsidRPr="00595923">
              <w:t>&lt;Domain Acronym&gt; TF-3: 6.3.1.D</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&lt;For example, a note could describe that one of two possible transactions could be supported by an Actor or other variations. For example: </w:t>
      </w:r>
      <w:r w:rsidR="00DE7269" w:rsidRPr="003651D9">
        <w:rPr>
          <w:i/>
          <w:iCs/>
        </w:rPr>
        <w:t>Note: Either Content Module</w:t>
      </w:r>
      <w:r w:rsidRPr="003651D9">
        <w:rPr>
          <w:i/>
          <w:iCs/>
        </w:rPr>
        <w:t xml:space="preserve"> 2 or </w:t>
      </w:r>
      <w:r w:rsidR="00DE7269" w:rsidRPr="003651D9">
        <w:rPr>
          <w:i/>
          <w:iCs/>
        </w:rPr>
        <w:t>Content Module</w:t>
      </w:r>
      <w:r w:rsidRPr="003651D9">
        <w:rPr>
          <w:i/>
          <w:iCs/>
        </w:rPr>
        <w:t xml:space="preserve"> 3 shall be i</w:t>
      </w:r>
      <w:r w:rsidR="00DE7269" w:rsidRPr="003651D9">
        <w:rPr>
          <w:i/>
          <w:iCs/>
        </w:rPr>
        <w:t>mplemented for the Content Creator or Content Consumer</w:t>
      </w:r>
      <w:r w:rsidRPr="003651D9">
        <w:rPr>
          <w:i/>
          <w:iCs/>
        </w:rPr>
        <w:t>. –or</w:t>
      </w:r>
      <w:r w:rsidR="00DE7269" w:rsidRPr="003651D9">
        <w:rPr>
          <w:i/>
          <w:iCs/>
        </w:rPr>
        <w:t>, as a different example</w:t>
      </w:r>
      <w:r w:rsidRPr="003651D9">
        <w:rPr>
          <w:i/>
          <w:iCs/>
        </w:rPr>
        <w:t xml:space="preserve">- Note: At least one of </w:t>
      </w:r>
      <w:r w:rsidR="00DE7269" w:rsidRPr="003651D9">
        <w:rPr>
          <w:i/>
          <w:iCs/>
        </w:rPr>
        <w:t xml:space="preserve">Content Module </w:t>
      </w:r>
      <w:r w:rsidRPr="003651D9">
        <w:rPr>
          <w:i/>
          <w:iCs/>
        </w:rPr>
        <w:t xml:space="preserve">2, </w:t>
      </w:r>
      <w:r w:rsidR="00DE7269" w:rsidRPr="003651D9">
        <w:rPr>
          <w:i/>
          <w:iCs/>
        </w:rPr>
        <w:t>Content Module</w:t>
      </w:r>
      <w:r w:rsidRPr="003651D9">
        <w:rPr>
          <w:i/>
          <w:iCs/>
        </w:rPr>
        <w:t xml:space="preserve"> 3, or </w:t>
      </w:r>
      <w:r w:rsidR="00DE7269" w:rsidRPr="003651D9">
        <w:rPr>
          <w:i/>
          <w:iCs/>
        </w:rPr>
        <w:t>Content Module</w:t>
      </w:r>
      <w:r w:rsidRPr="003651D9">
        <w:rPr>
          <w:i/>
          <w:iCs/>
        </w:rPr>
        <w:t xml:space="preserve"> 4 shall be implemented for </w:t>
      </w:r>
      <w:r w:rsidR="00DE7269" w:rsidRPr="003651D9">
        <w:rPr>
          <w:i/>
          <w:iCs/>
        </w:rPr>
        <w:t>Content Consumer</w:t>
      </w:r>
      <w:r w:rsidRPr="003651D9">
        <w:rPr>
          <w:i/>
          <w:iCs/>
        </w:rPr>
        <w:t>. &gt;</w:t>
      </w:r>
    </w:p>
    <w:p w:rsidR="000D2487" w:rsidRPr="003651D9" w:rsidRDefault="000D2487" w:rsidP="00597DB2">
      <w:pPr>
        <w:pStyle w:val="BodyText"/>
      </w:pPr>
    </w:p>
    <w:p w:rsidR="00FF4C4E" w:rsidRPr="003651D9" w:rsidRDefault="00FF4C4E" w:rsidP="00503AE1">
      <w:pPr>
        <w:pStyle w:val="Heading3"/>
        <w:numPr>
          <w:ilvl w:val="0"/>
          <w:numId w:val="0"/>
        </w:numPr>
        <w:rPr>
          <w:bCs/>
          <w:noProof w:val="0"/>
        </w:rPr>
      </w:pPr>
      <w:bookmarkStart w:id="131"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commentRangeStart w:id="132"/>
      <w:r w:rsidR="00503AE1" w:rsidRPr="003651D9">
        <w:rPr>
          <w:bCs/>
          <w:noProof w:val="0"/>
        </w:rPr>
        <w:t>Requirements</w:t>
      </w:r>
      <w:bookmarkEnd w:id="131"/>
      <w:commentRangeEnd w:id="132"/>
      <w:r w:rsidR="005C6995">
        <w:rPr>
          <w:rStyle w:val="CommentReference"/>
          <w:rFonts w:ascii="Times New Roman" w:hAnsi="Times New Roman"/>
          <w:b w:val="0"/>
          <w:noProof w:val="0"/>
          <w:kern w:val="0"/>
        </w:rPr>
        <w:commentReference w:id="132"/>
      </w:r>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 xml:space="preserve">&lt;Do not repeat the definitions of the Actors that are maintained in the TF General Introduction Appendix </w:t>
      </w:r>
      <w:proofErr w:type="gramStart"/>
      <w:r w:rsidRPr="005C6995">
        <w:rPr>
          <w:sz w:val="16"/>
          <w:szCs w:val="16"/>
          <w:highlight w:val="lightGray"/>
        </w:rPr>
        <w:t>A</w:t>
      </w:r>
      <w:proofErr w:type="gramEnd"/>
      <w:r w:rsidRPr="005C6995">
        <w:rPr>
          <w:sz w:val="16"/>
          <w:szCs w:val="16"/>
          <w:highlight w:val="lightGray"/>
        </w:rPr>
        <w:t xml:space="preserve">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33" w:name="_Toc345074653"/>
      <w:r w:rsidRPr="003651D9">
        <w:rPr>
          <w:noProof w:val="0"/>
        </w:rPr>
        <w:t xml:space="preserve">X.1.1.1 </w:t>
      </w:r>
      <w:bookmarkEnd w:id="133"/>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lastRenderedPageBreak/>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34" w:name="_Toc345074654"/>
      <w:r w:rsidRPr="003651D9">
        <w:rPr>
          <w:noProof w:val="0"/>
        </w:rPr>
        <w:t xml:space="preserve">X.1.1.2 </w:t>
      </w:r>
      <w:bookmarkEnd w:id="134"/>
      <w:r w:rsidR="005C6995">
        <w:t>Content Consumer</w:t>
      </w:r>
    </w:p>
    <w:p w:rsidR="005C6995" w:rsidRPr="008959BD" w:rsidRDefault="005C6995" w:rsidP="005C6995">
      <w:pPr>
        <w:pStyle w:val="BodyText"/>
      </w:pPr>
      <w:r>
        <w:t>The Content Consumer actor in this profile is similar to content consumers defined in other IHE profiles.  It has one requirement, which is that it must be able to consume content containing problems, medications and allergies as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5C6995" w:rsidRPr="008959BD" w:rsidRDefault="005C6995" w:rsidP="005C6995">
      <w:pPr>
        <w:pStyle w:val="BodyText"/>
      </w:pPr>
      <w:r>
        <w:t>The Content Creator actor in this profile is similar to content creators defined in other IHE profiles.  It has one requirement, which is that it must be able to create content containing problems, medications and allergies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303E20">
      <w:pPr>
        <w:pStyle w:val="Heading2"/>
        <w:numPr>
          <w:ilvl w:val="0"/>
          <w:numId w:val="0"/>
        </w:numPr>
        <w:rPr>
          <w:noProof w:val="0"/>
        </w:rPr>
      </w:pPr>
      <w:bookmarkStart w:id="135"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pPr>
      <w:r>
        <w:t xml:space="preserve">The Clinical Data Source </w:t>
      </w:r>
      <w:r>
        <w:rPr>
          <w:smallCaps/>
        </w:rPr>
        <w:t>shall</w:t>
      </w:r>
      <w:r>
        <w:t xml:space="preserve"> implement either the Problems and Allergies Option described in QED: 3.4.2 or the Medications Option described in QED</w:t>
      </w:r>
      <w:proofErr w:type="gramStart"/>
      <w:r>
        <w:t>:3.4.4</w:t>
      </w:r>
      <w:proofErr w:type="gramEnd"/>
      <w:r>
        <w:t xml:space="preserve"> or both.</w:t>
      </w:r>
    </w:p>
    <w:p w:rsidR="005C6995" w:rsidRDefault="005C6995" w:rsidP="005C6995">
      <w:pPr>
        <w:pStyle w:val="Heading2"/>
        <w:numPr>
          <w:ilvl w:val="0"/>
          <w:numId w:val="0"/>
        </w:numPr>
        <w:rPr>
          <w:noProof w:val="0"/>
        </w:rPr>
      </w:pPr>
      <w:r>
        <w:rPr>
          <w:noProof w:val="0"/>
        </w:rP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8959BD">
        <w:rPr>
          <w:smallCaps/>
        </w:rPr>
        <w:t>shall</w:t>
      </w:r>
      <w:r>
        <w:t xml:space="preserve"> implement either the Problems and Allergies Option described in QED: 3.4.2 or the Medications Option described in QED</w:t>
      </w:r>
      <w:proofErr w:type="gramStart"/>
      <w:r>
        <w:t>:3.4.4</w:t>
      </w:r>
      <w:proofErr w:type="gramEnd"/>
      <w:r>
        <w:t xml:space="preserve"> or both.</w:t>
      </w:r>
    </w:p>
    <w:p w:rsidR="00CF283F" w:rsidRPr="003651D9" w:rsidRDefault="005C6995" w:rsidP="00303E20">
      <w:pPr>
        <w:pStyle w:val="Heading2"/>
        <w:numPr>
          <w:ilvl w:val="0"/>
          <w:numId w:val="0"/>
        </w:numPr>
        <w:rPr>
          <w:noProof w:val="0"/>
        </w:rPr>
      </w:pPr>
      <w:r>
        <w:rPr>
          <w:noProof w:val="0"/>
        </w:rPr>
        <w:lastRenderedPageBreak/>
        <w:t>X.2 RCCCP</w:t>
      </w:r>
      <w:r w:rsidR="00104BE6" w:rsidRPr="003651D9">
        <w:rPr>
          <w:noProof w:val="0"/>
        </w:rPr>
        <w:t xml:space="preserve"> Actor</w:t>
      </w:r>
      <w:r w:rsidR="00CF283F" w:rsidRPr="003651D9">
        <w:rPr>
          <w:noProof w:val="0"/>
        </w:rPr>
        <w:t xml:space="preserve"> Options</w:t>
      </w:r>
      <w:bookmarkEnd w:id="135"/>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t>Table X.2-1</w:t>
      </w:r>
      <w:r w:rsidR="00701B3A" w:rsidRPr="003651D9">
        <w:t xml:space="preserve">: </w:t>
      </w:r>
      <w:r w:rsidR="005C6995">
        <w:t>RCCCP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rsidTr="00BB76BC">
        <w:trPr>
          <w:cantSplit/>
          <w:trHeight w:val="332"/>
          <w:jc w:val="center"/>
        </w:trPr>
        <w:tc>
          <w:tcPr>
            <w:tcW w:w="2891" w:type="dxa"/>
          </w:tcPr>
          <w:p w:rsidR="00991D63" w:rsidRPr="003651D9" w:rsidRDefault="005C6995" w:rsidP="00663624">
            <w:pPr>
              <w:pStyle w:val="TableEntry"/>
            </w:pPr>
            <w:r w:rsidRPr="00304278">
              <w:t>Reconciliation Agent</w:t>
            </w:r>
          </w:p>
        </w:tc>
        <w:tc>
          <w:tcPr>
            <w:tcW w:w="3130" w:type="dxa"/>
          </w:tcPr>
          <w:p w:rsidR="00991D63" w:rsidRPr="003651D9" w:rsidRDefault="00BB5FD1" w:rsidP="008358E5">
            <w:pPr>
              <w:pStyle w:val="TableEntry"/>
            </w:pPr>
            <w:r>
              <w:rPr>
                <w:i/>
              </w:rPr>
              <w:t>Clinical Data Option</w:t>
            </w:r>
          </w:p>
        </w:tc>
        <w:tc>
          <w:tcPr>
            <w:tcW w:w="3438" w:type="dxa"/>
          </w:tcPr>
          <w:p w:rsidR="00991D63" w:rsidRPr="003651D9" w:rsidRDefault="00BB5FD1" w:rsidP="00B92EA1">
            <w:pPr>
              <w:pStyle w:val="TableEntry"/>
            </w:pPr>
            <w:r>
              <w:rPr>
                <w:lang w:val="es-ES"/>
              </w:rPr>
              <w:t>PCC TF-1:X.4.1</w:t>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36" w:name="_Toc345074656"/>
      <w:r w:rsidRPr="003651D9">
        <w:rPr>
          <w:noProof w:val="0"/>
        </w:rPr>
        <w:t xml:space="preserve">X.2.1 </w:t>
      </w:r>
      <w:bookmarkEnd w:id="136"/>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37" w:name="_Toc345074657"/>
      <w:bookmarkStart w:id="138" w:name="_Toc37034636"/>
      <w:bookmarkStart w:id="139" w:name="_Toc38846114"/>
      <w:bookmarkStart w:id="140" w:name="_Toc504625757"/>
      <w:bookmarkStart w:id="141" w:name="_Toc530206510"/>
      <w:bookmarkStart w:id="142" w:name="_Toc1388430"/>
      <w:bookmarkStart w:id="143" w:name="_Toc1388584"/>
      <w:bookmarkStart w:id="144" w:name="_Toc1456611"/>
      <w:r>
        <w:rPr>
          <w:noProof w:val="0"/>
        </w:rPr>
        <w:t>X.3 RCCCP</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137"/>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45" w:author="Emma" w:date="2014-01-24T08:00:00Z">
            <w:rPr/>
          </w:rPrChange>
        </w:rPr>
      </w:pPr>
      <w:r w:rsidRPr="00EF2F87">
        <w:rPr>
          <w:i/>
          <w:sz w:val="16"/>
          <w:szCs w:val="16"/>
          <w:highlight w:val="lightGray"/>
          <w:rPrChange w:id="146" w:author="Emma" w:date="2014-01-24T08:00:00Z">
            <w:rPr/>
          </w:rPrChange>
        </w:rPr>
        <w:lastRenderedPageBreak/>
        <w:t xml:space="preserve">An Actor from this profile (Column 1) </w:t>
      </w:r>
      <w:r w:rsidR="0020453A" w:rsidRPr="00EF2F87">
        <w:rPr>
          <w:i/>
          <w:sz w:val="16"/>
          <w:szCs w:val="16"/>
          <w:highlight w:val="lightGray"/>
          <w:rPrChange w:id="147" w:author="Emma" w:date="2014-01-24T08:00:00Z">
            <w:rPr/>
          </w:rPrChange>
        </w:rPr>
        <w:t xml:space="preserve">shall </w:t>
      </w:r>
      <w:r w:rsidRPr="00EF2F87">
        <w:rPr>
          <w:i/>
          <w:sz w:val="16"/>
          <w:szCs w:val="16"/>
          <w:highlight w:val="lightGray"/>
          <w:rPrChange w:id="148" w:author="Emma" w:date="2014-01-24T08:00:00Z">
            <w:rPr/>
          </w:rPrChange>
        </w:rPr>
        <w:t xml:space="preserve">implement all of the required transactions and/or content modules in this profile </w:t>
      </w:r>
      <w:r w:rsidRPr="00EF2F87">
        <w:rPr>
          <w:b/>
          <w:i/>
          <w:sz w:val="16"/>
          <w:szCs w:val="16"/>
          <w:highlight w:val="lightGray"/>
          <w:rPrChange w:id="149" w:author="Emma" w:date="2014-01-24T08:00:00Z">
            <w:rPr>
              <w:b/>
              <w:i/>
            </w:rPr>
          </w:rPrChange>
        </w:rPr>
        <w:t>in addition to</w:t>
      </w:r>
      <w:r w:rsidRPr="00EF2F87">
        <w:rPr>
          <w:i/>
          <w:sz w:val="16"/>
          <w:szCs w:val="16"/>
          <w:highlight w:val="lightGray"/>
          <w:rPrChange w:id="150" w:author="Emma" w:date="2014-01-24T08:00:00Z">
            <w:rPr/>
          </w:rPrChange>
        </w:rPr>
        <w:t xml:space="preserve"> all of the transactions required for the grouped actor (Column 2)</w:t>
      </w:r>
      <w:r w:rsidR="00887E40" w:rsidRPr="00EF2F87">
        <w:rPr>
          <w:i/>
          <w:sz w:val="16"/>
          <w:szCs w:val="16"/>
          <w:highlight w:val="lightGray"/>
          <w:rPrChange w:id="151" w:author="Emma" w:date="2014-01-24T08:00:00Z">
            <w:rPr/>
          </w:rPrChange>
        </w:rPr>
        <w:t xml:space="preserve">. </w:t>
      </w:r>
    </w:p>
    <w:p w:rsidR="00761469" w:rsidRPr="00EF2F87" w:rsidRDefault="00761469" w:rsidP="005360E4">
      <w:pPr>
        <w:pStyle w:val="BodyText"/>
        <w:rPr>
          <w:i/>
          <w:sz w:val="16"/>
          <w:szCs w:val="16"/>
          <w:highlight w:val="lightGray"/>
          <w:rPrChange w:id="152" w:author="Emma" w:date="2014-01-24T08:00:00Z">
            <w:rPr/>
          </w:rPrChange>
        </w:rPr>
      </w:pPr>
      <w:r w:rsidRPr="00EF2F87">
        <w:rPr>
          <w:i/>
          <w:sz w:val="16"/>
          <w:szCs w:val="16"/>
          <w:highlight w:val="lightGray"/>
          <w:rPrChange w:id="153"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54"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55" w:author="Emma" w:date="2014-01-24T08:00:00Z">
            <w:rPr/>
          </w:rPrChange>
        </w:rPr>
      </w:pPr>
      <w:r w:rsidRPr="00EF2F87">
        <w:rPr>
          <w:i/>
          <w:sz w:val="16"/>
          <w:szCs w:val="16"/>
          <w:highlight w:val="lightGray"/>
          <w:rPrChange w:id="156"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57" w:author="Emma" w:date="2014-01-24T08:00:00Z">
            <w:rPr/>
          </w:rPrChange>
        </w:rPr>
        <w:t xml:space="preserve">. </w:t>
      </w:r>
      <w:r w:rsidRPr="00EF2F87">
        <w:rPr>
          <w:i/>
          <w:sz w:val="16"/>
          <w:szCs w:val="16"/>
          <w:highlight w:val="lightGray"/>
          <w:rPrChange w:id="158"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59"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BB5FD1">
      <w:pPr>
        <w:pStyle w:val="Heading2"/>
        <w:numPr>
          <w:ilvl w:val="0"/>
          <w:numId w:val="0"/>
        </w:numPr>
        <w:ind w:left="576" w:hanging="576"/>
      </w:pPr>
      <w:r>
        <w:t>X.3.1 Content Consumer</w:t>
      </w:r>
    </w:p>
    <w:p w:rsidR="00BB5FD1" w:rsidRPr="006C5242" w:rsidRDefault="00BB5FD1" w:rsidP="00BB5FD1">
      <w:pPr>
        <w:pStyle w:val="BodyText"/>
      </w:pPr>
      <w:r>
        <w:t>The Reconciliation Agent Actor must be grouped with an elig</w:t>
      </w:r>
      <w:r w:rsidR="00675146">
        <w:t>i</w:t>
      </w:r>
      <w:r>
        <w:t xml:space="preserve">ble Content Consumer actor supporting the Discrete Data Import Option to obtain data </w:t>
      </w:r>
      <w:del w:id="160" w:author="Emma" w:date="2014-01-24T09:09:00Z">
        <w:r w:rsidDel="00EE4F68">
          <w:delText xml:space="preserve">about </w:delText>
        </w:r>
      </w:del>
      <w:ins w:id="161" w:author="Emma" w:date="2014-01-24T09:09:00Z">
        <w:r w:rsidR="00EE4F68">
          <w:t>about</w:t>
        </w:r>
      </w:ins>
      <w:del w:id="162" w:author="Emma" w:date="2014-01-24T08:05:00Z">
        <w:r w:rsidRPr="00BB5FD1" w:rsidDel="00EF2F87">
          <w:rPr>
            <w:b/>
            <w:i/>
            <w:color w:val="FF0000"/>
          </w:rPr>
          <w:delText xml:space="preserve">[need list here] </w:delText>
        </w:r>
      </w:del>
      <w:ins w:id="163" w:author="Emma" w:date="2014-01-24T08:05:00Z">
        <w:r w:rsidR="00EF2F87">
          <w:rPr>
            <w:b/>
            <w:i/>
            <w:color w:val="FF0000"/>
          </w:rPr>
          <w:t xml:space="preserve">, common observations, </w:t>
        </w:r>
        <w:proofErr w:type="spellStart"/>
        <w:r w:rsidR="00EF2F87">
          <w:rPr>
            <w:b/>
            <w:i/>
            <w:color w:val="FF0000"/>
          </w:rPr>
          <w:t>disgnostic</w:t>
        </w:r>
        <w:proofErr w:type="spellEnd"/>
        <w:r w:rsidR="00EF2F87">
          <w:rPr>
            <w:b/>
            <w:i/>
            <w:color w:val="FF0000"/>
          </w:rPr>
          <w:t xml:space="preserve"> results, concerns and allergies, medications, immunizations, and professional services that </w:t>
        </w:r>
        <w:commentRangeStart w:id="164"/>
        <w:r w:rsidR="00EF2F87">
          <w:rPr>
            <w:b/>
            <w:i/>
            <w:color w:val="FF0000"/>
          </w:rPr>
          <w:t xml:space="preserve">may or may not be obtained </w:t>
        </w:r>
      </w:ins>
      <w:r>
        <w:t xml:space="preserve">from clinical documents.  </w:t>
      </w:r>
      <w:commentRangeEnd w:id="164"/>
      <w:r w:rsidR="00EF2F87">
        <w:rPr>
          <w:rStyle w:val="CommentReference"/>
        </w:rPr>
        <w:commentReference w:id="164"/>
      </w:r>
      <w:r>
        <w:t xml:space="preserve">Eligible Content Consumer actors are those that support content containing </w:t>
      </w:r>
      <w:ins w:id="165" w:author="Emma" w:date="2014-01-24T08:08:00Z">
        <w:r w:rsidR="00EF2F87">
          <w:rPr>
            <w:b/>
            <w:i/>
            <w:color w:val="FF0000"/>
          </w:rPr>
          <w:t xml:space="preserve">common observations, </w:t>
        </w:r>
        <w:proofErr w:type="spellStart"/>
        <w:r w:rsidR="00EF2F87">
          <w:rPr>
            <w:b/>
            <w:i/>
            <w:color w:val="FF0000"/>
          </w:rPr>
          <w:t>disgnostic</w:t>
        </w:r>
        <w:proofErr w:type="spellEnd"/>
        <w:r w:rsidR="00EF2F87">
          <w:rPr>
            <w:b/>
            <w:i/>
            <w:color w:val="FF0000"/>
          </w:rPr>
          <w:t xml:space="preserve"> results, concerns and allergies, medications, immunizations, and professional </w:t>
        </w:r>
        <w:proofErr w:type="gramStart"/>
        <w:r w:rsidR="00EF2F87">
          <w:rPr>
            <w:b/>
            <w:i/>
            <w:color w:val="FF0000"/>
          </w:rPr>
          <w:t>services</w:t>
        </w:r>
      </w:ins>
      <w:ins w:id="166" w:author="Emma" w:date="2014-01-24T08:09:00Z">
        <w:r w:rsidR="00EF2F87">
          <w:rPr>
            <w:b/>
            <w:i/>
            <w:color w:val="FF0000"/>
          </w:rPr>
          <w:t xml:space="preserve"> </w:t>
        </w:r>
      </w:ins>
      <w:proofErr w:type="gramEnd"/>
      <w:del w:id="167" w:author="Emma" w:date="2014-01-24T08:09:00Z">
        <w:r w:rsidRPr="00BB5FD1" w:rsidDel="00EF2F87">
          <w:rPr>
            <w:b/>
            <w:i/>
            <w:color w:val="FF0000"/>
          </w:rPr>
          <w:delText>[need list here]</w:delText>
        </w:r>
      </w:del>
      <w:r w:rsidRPr="00BB5FD1">
        <w:rPr>
          <w:b/>
          <w:i/>
          <w:color w:val="FF0000"/>
        </w:rPr>
        <w:t>.</w:t>
      </w:r>
      <w:r>
        <w:t xml:space="preserve">  Any content profile that derives from the IHE Medical Summary template qualifies.  Other content profiles may also qualify.  </w:t>
      </w:r>
      <w:r w:rsidRPr="006C5242">
        <w:rPr>
          <w:rPrChange w:id="168" w:author="Emma" w:date="2014-01-28T10:59:00Z">
            <w:rPr>
              <w:b/>
              <w:i/>
              <w:color w:val="FF0000"/>
            </w:rPr>
          </w:rPrChange>
        </w:rPr>
        <w:t>The content used for Basic Patient Privacy Consents, and for Sharing of Laboratory Reports does not qualify.</w:t>
      </w:r>
    </w:p>
    <w:p w:rsidR="00BB5FD1" w:rsidRDefault="00BB5FD1" w:rsidP="00BB5FD1">
      <w:pPr>
        <w:pStyle w:val="Heading3"/>
        <w:numPr>
          <w:ilvl w:val="0"/>
          <w:numId w:val="0"/>
        </w:numPr>
        <w:ind w:left="720" w:hanging="720"/>
      </w:pPr>
      <w:r>
        <w:t>X.3.2 Clinical Data Consumer</w:t>
      </w:r>
    </w:p>
    <w:p w:rsidR="00675146" w:rsidRDefault="00675146" w:rsidP="00675146">
      <w:pPr>
        <w:pStyle w:val="BodyText"/>
      </w:pPr>
      <w:r>
        <w:t xml:space="preserve">A Reconciliation Agent actor implementing the Clinical Data Option must be grouped with a Clinical Data Consumer Actor that supports the </w:t>
      </w:r>
      <w:ins w:id="169" w:author="Emma" w:date="2014-01-24T09:16:00Z">
        <w:r w:rsidR="001337C0">
          <w:rPr>
            <w:b/>
            <w:i/>
            <w:color w:val="FF0000"/>
          </w:rPr>
          <w:t>simple</w:t>
        </w:r>
      </w:ins>
      <w:ins w:id="170" w:author="Emma" w:date="2014-01-24T08:13:00Z">
        <w:r w:rsidR="00413C63">
          <w:rPr>
            <w:b/>
            <w:i/>
            <w:color w:val="FF0000"/>
          </w:rPr>
          <w:t xml:space="preserve"> observations, </w:t>
        </w:r>
        <w:proofErr w:type="spellStart"/>
        <w:r w:rsidR="00413C63">
          <w:rPr>
            <w:b/>
            <w:i/>
            <w:color w:val="FF0000"/>
          </w:rPr>
          <w:t>disgnostic</w:t>
        </w:r>
        <w:proofErr w:type="spellEnd"/>
        <w:r w:rsidR="00413C63">
          <w:rPr>
            <w:b/>
            <w:i/>
            <w:color w:val="FF0000"/>
          </w:rPr>
          <w:t xml:space="preserve"> results, concerns and allergies, medications, immunizations, and professional services</w:t>
        </w:r>
        <w:r w:rsidR="00413C63" w:rsidRPr="00675146" w:rsidDel="00413C63">
          <w:rPr>
            <w:b/>
            <w:i/>
            <w:color w:val="FF0000"/>
          </w:rPr>
          <w:t xml:space="preserve"> </w:t>
        </w:r>
      </w:ins>
      <w:del w:id="171" w:author="Emma" w:date="2014-01-24T08:13:00Z">
        <w:r w:rsidRPr="00675146" w:rsidDel="00413C63">
          <w:rPr>
            <w:b/>
            <w:i/>
            <w:color w:val="FF0000"/>
          </w:rPr>
          <w:delText>[need list here]</w:delText>
        </w:r>
        <w:r w:rsidDel="00413C63">
          <w:delText xml:space="preserve"> </w:delText>
        </w:r>
      </w:del>
      <w:r>
        <w:t xml:space="preserve">Option and the </w:t>
      </w:r>
      <w:del w:id="172" w:author="Emma" w:date="2014-01-24T09:19:00Z">
        <w:r w:rsidRPr="00675146" w:rsidDel="001337C0">
          <w:rPr>
            <w:b/>
            <w:i/>
            <w:color w:val="FF0000"/>
          </w:rPr>
          <w:delText>[need QED list here]</w:delText>
        </w:r>
        <w:r w:rsidDel="001337C0">
          <w:delText xml:space="preserve"> </w:delText>
        </w:r>
      </w:del>
      <w:r>
        <w:t xml:space="preserve">Option defined in the Query for Existing Data (QED) Profile.  This actor is used to obtain information about </w:t>
      </w:r>
      <w:del w:id="173" w:author="Emma" w:date="2014-01-24T09:16:00Z">
        <w:r w:rsidDel="001337C0">
          <w:delText xml:space="preserve">diagnoses, allergies and medications </w:delText>
        </w:r>
      </w:del>
      <w:ins w:id="174" w:author="Emma" w:date="2014-01-24T09:26:00Z">
        <w:r w:rsidR="003F64D6">
          <w:rPr>
            <w:b/>
            <w:i/>
            <w:color w:val="FF0000"/>
          </w:rPr>
          <w:t>vitals</w:t>
        </w:r>
      </w:ins>
      <w:ins w:id="175" w:author="Emma" w:date="2014-01-24T09:17:00Z">
        <w:r w:rsidR="001337C0">
          <w:rPr>
            <w:b/>
            <w:i/>
            <w:color w:val="FF0000"/>
          </w:rPr>
          <w:t xml:space="preserve">, </w:t>
        </w:r>
        <w:proofErr w:type="spellStart"/>
        <w:r w:rsidR="001337C0">
          <w:rPr>
            <w:b/>
            <w:i/>
            <w:color w:val="FF0000"/>
          </w:rPr>
          <w:t>disgnostic</w:t>
        </w:r>
        <w:proofErr w:type="spellEnd"/>
        <w:r w:rsidR="001337C0">
          <w:rPr>
            <w:b/>
            <w:i/>
            <w:color w:val="FF0000"/>
          </w:rPr>
          <w:t xml:space="preserve"> results, concerns and allergies, medications, immunizations, and professional services</w:t>
        </w:r>
        <w:r w:rsidR="001337C0" w:rsidRPr="00675146" w:rsidDel="00413C63">
          <w:rPr>
            <w:b/>
            <w:i/>
            <w:color w:val="FF0000"/>
          </w:rPr>
          <w:t xml:space="preserve"> </w:t>
        </w:r>
      </w:ins>
      <w:r>
        <w:t xml:space="preserve">from one or more clinical data sources.  </w:t>
      </w:r>
    </w:p>
    <w:p w:rsidR="00675146" w:rsidRDefault="00675146" w:rsidP="00675146">
      <w:pPr>
        <w:pStyle w:val="Heading2"/>
        <w:numPr>
          <w:ilvl w:val="0"/>
          <w:numId w:val="0"/>
        </w:numPr>
        <w:ind w:left="576" w:hanging="576"/>
      </w:pPr>
      <w:r>
        <w:t>X.3.3 Content Creator</w:t>
      </w:r>
    </w:p>
    <w:p w:rsidR="00675146" w:rsidRPr="00C21207" w:rsidRDefault="00675146" w:rsidP="00675146">
      <w:pPr>
        <w:pStyle w:val="BodyText"/>
      </w:pPr>
      <w:r>
        <w:t>The Reconciliation Content Creator is grouped with at least one other Content Creator actor from another IHE Content Profile.  That actor must implement the Reconciliation Content option.</w:t>
      </w: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lastRenderedPageBreak/>
        <w:t>Table X.3-1</w:t>
      </w:r>
      <w:r w:rsidR="00701B3A" w:rsidRPr="003651D9">
        <w:t xml:space="preserve">: </w:t>
      </w:r>
      <w:r w:rsidR="00E622F2">
        <w:t>RCCCP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1337C0" w:rsidP="00DB186B">
            <w:pPr>
              <w:pStyle w:val="TableEntryHeader"/>
            </w:pPr>
            <w:ins w:id="176" w:author="Emma" w:date="2014-01-24T09:19:00Z">
              <w:r>
                <w:t>RCCCP</w:t>
              </w:r>
            </w:ins>
            <w:del w:id="177" w:author="Emma" w:date="2014-01-24T09:19:00Z">
              <w:r w:rsidR="00761469" w:rsidRPr="003651D9" w:rsidDel="001337C0">
                <w:delText>&lt;this Profile Acronym&gt;</w:delText>
              </w:r>
            </w:del>
            <w:r w:rsidR="00761469" w:rsidRPr="003651D9">
              <w:t xml:space="preserve"> 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3651D9" w:rsidRDefault="00C523E6" w:rsidP="00DB186B">
            <w:pPr>
              <w:pStyle w:val="TableEntry"/>
            </w:pPr>
            <w:del w:id="178" w:author="Emma" w:date="2014-01-24T09:30:00Z">
              <w:r w:rsidRPr="003651D9" w:rsidDel="003F64D6">
                <w:delText>Actor B</w:delText>
              </w:r>
            </w:del>
            <w:ins w:id="179" w:author="Emma" w:date="2014-01-24T09:30:00Z">
              <w:r>
                <w:t xml:space="preserve">Reconciliation </w:t>
              </w:r>
            </w:ins>
            <w:ins w:id="180" w:author="Emma" w:date="2014-01-24T09:31:00Z">
              <w:r>
                <w:t>Agent Actor</w:t>
              </w:r>
            </w:ins>
          </w:p>
          <w:p w:rsidR="00C523E6" w:rsidRPr="003651D9" w:rsidRDefault="00C523E6" w:rsidP="00DB186B">
            <w:pPr>
              <w:pStyle w:val="TableEntry"/>
            </w:pPr>
            <w:del w:id="181" w:author="Emma" w:date="2014-01-24T09:39:00Z">
              <w:r w:rsidRPr="003651D9" w:rsidDel="00C523E6">
                <w:delText>Actor C</w:delText>
              </w:r>
            </w:del>
          </w:p>
        </w:tc>
        <w:tc>
          <w:tcPr>
            <w:tcW w:w="1980" w:type="dxa"/>
            <w:gridSpan w:val="2"/>
          </w:tcPr>
          <w:p w:rsidR="00C523E6" w:rsidRPr="003651D9" w:rsidRDefault="00C523E6" w:rsidP="00DB186B">
            <w:pPr>
              <w:pStyle w:val="TableEntry"/>
            </w:pPr>
            <w:del w:id="182" w:author="Emma" w:date="2014-01-24T09:31:00Z">
              <w:r w:rsidRPr="003651D9" w:rsidDel="003F64D6">
                <w:delText>Actor A</w:delText>
              </w:r>
            </w:del>
            <w:ins w:id="183" w:author="Emma" w:date="2014-01-24T09:31:00Z">
              <w:r>
                <w:t>Content Consumer Actor</w:t>
              </w:r>
            </w:ins>
          </w:p>
        </w:tc>
        <w:tc>
          <w:tcPr>
            <w:tcW w:w="2160" w:type="dxa"/>
            <w:gridSpan w:val="2"/>
          </w:tcPr>
          <w:p w:rsidR="00C523E6" w:rsidRPr="003651D9" w:rsidRDefault="00C523E6" w:rsidP="00AD069D">
            <w:pPr>
              <w:pStyle w:val="TableEntry"/>
            </w:pPr>
            <w:del w:id="184" w:author="Emma" w:date="2014-01-24T09:31:00Z">
              <w:r w:rsidRPr="003651D9" w:rsidDel="003F64D6">
                <w:delText>&lt;reference the section where the actors are defined in that profile, e.g., &lt;Domain Acronym TF-1: x.x.x&gt;</w:delText>
              </w:r>
            </w:del>
            <w:ins w:id="185" w:author="Emma" w:date="2014-01-24T09:31:00Z">
              <w:r>
                <w:t>TF- 1:</w:t>
              </w:r>
            </w:ins>
            <w:ins w:id="186" w:author="Emma" w:date="2014-01-24T09:35:00Z">
              <w:r>
                <w:t>3.3</w:t>
              </w:r>
            </w:ins>
          </w:p>
        </w:tc>
        <w:tc>
          <w:tcPr>
            <w:tcW w:w="2685" w:type="dxa"/>
            <w:gridSpan w:val="2"/>
          </w:tcPr>
          <w:p w:rsidR="00C523E6" w:rsidRPr="003651D9" w:rsidDel="00C523E6" w:rsidRDefault="00C523E6" w:rsidP="00DB186B">
            <w:pPr>
              <w:pStyle w:val="TableEntry"/>
              <w:rPr>
                <w:del w:id="187" w:author="Emma" w:date="2014-01-24T09:36:00Z"/>
              </w:rPr>
            </w:pPr>
            <w:del w:id="188" w:author="Emma" w:date="2014-01-24T09:36:00Z">
              <w:r w:rsidRPr="003651D9" w:rsidDel="00C523E6">
                <w:delText xml:space="preserve">&lt;Reference to CM bindings section </w:delText>
              </w:r>
            </w:del>
          </w:p>
          <w:p w:rsidR="00C523E6" w:rsidRDefault="00C523E6" w:rsidP="00B541EC">
            <w:pPr>
              <w:pStyle w:val="TableEntry"/>
              <w:rPr>
                <w:ins w:id="189" w:author="Emma" w:date="2014-01-24T09:36:00Z"/>
              </w:rPr>
            </w:pPr>
            <w:del w:id="190" w:author="Emma" w:date="2014-01-24T09:36:00Z">
              <w:r w:rsidRPr="003651D9" w:rsidDel="00C523E6">
                <w:delText xml:space="preserve"> e.g., &lt;Domain Acronym TF-3:Z.xxx &gt; (e.g., PCC TF-2 :4.1)</w:delText>
              </w:r>
            </w:del>
          </w:p>
          <w:p w:rsidR="00C523E6" w:rsidRPr="003651D9" w:rsidRDefault="00C523E6" w:rsidP="00B541EC">
            <w:pPr>
              <w:pStyle w:val="TableEntry"/>
            </w:pPr>
            <w:ins w:id="191"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3651D9" w:rsidRDefault="00C523E6" w:rsidP="00DB186B">
            <w:pPr>
              <w:pStyle w:val="TableEntry"/>
            </w:pPr>
          </w:p>
        </w:tc>
        <w:tc>
          <w:tcPr>
            <w:tcW w:w="1980" w:type="dxa"/>
            <w:gridSpan w:val="2"/>
          </w:tcPr>
          <w:p w:rsidR="00C523E6" w:rsidRPr="003651D9" w:rsidDel="00C523E6" w:rsidRDefault="00C523E6" w:rsidP="00DB186B">
            <w:pPr>
              <w:pStyle w:val="TableEntry"/>
              <w:rPr>
                <w:del w:id="192" w:author="Emma" w:date="2014-01-24T09:37:00Z"/>
              </w:rPr>
            </w:pPr>
            <w:del w:id="193" w:author="Emma" w:date="2014-01-24T09:37:00Z">
              <w:r w:rsidRPr="003651D9" w:rsidDel="00C523E6">
                <w:delText xml:space="preserve">&lt;Domain Acronym&gt; &lt;external profile acronym&gt; &lt;Actor&gt; </w:delText>
              </w:r>
            </w:del>
          </w:p>
          <w:p w:rsidR="00C523E6" w:rsidRPr="003651D9" w:rsidRDefault="00C523E6" w:rsidP="00DB186B">
            <w:pPr>
              <w:pStyle w:val="TableEntry"/>
            </w:pPr>
            <w:del w:id="194" w:author="Emma" w:date="2014-01-24T09:37:00Z">
              <w:r w:rsidRPr="003651D9" w:rsidDel="00C523E6">
                <w:delText>&lt;e.g., RAD Scheduled Workflow Modality&gt;</w:delText>
              </w:r>
            </w:del>
            <w:ins w:id="195" w:author="Emma" w:date="2014-01-24T09:37:00Z">
              <w:r>
                <w:t xml:space="preserve"> Clinical Data Consumer Actor</w:t>
              </w:r>
            </w:ins>
          </w:p>
        </w:tc>
        <w:tc>
          <w:tcPr>
            <w:tcW w:w="2160" w:type="dxa"/>
            <w:gridSpan w:val="2"/>
          </w:tcPr>
          <w:p w:rsidR="00C523E6" w:rsidRPr="003651D9" w:rsidRDefault="00C523E6" w:rsidP="00F623E5">
            <w:pPr>
              <w:pStyle w:val="TableEntry"/>
            </w:pPr>
            <w:del w:id="196" w:author="Emma" w:date="2014-01-24T09:37:00Z">
              <w:r w:rsidRPr="003651D9" w:rsidDel="00C523E6">
                <w:delText xml:space="preserve">- -- &lt;for example:-RAD TF-1: 14.1&gt; </w:delText>
              </w:r>
            </w:del>
            <w:ins w:id="197"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198" w:author="Emma" w:date="2014-01-24T09:42:00Z">
              <w:r w:rsidRPr="003651D9" w:rsidDel="00C523E6">
                <w:delText>--</w:delText>
              </w:r>
            </w:del>
            <w:ins w:id="199" w:author="Emma" w:date="2014-01-24T09:42:00Z">
              <w:r>
                <w:t>None</w:t>
              </w:r>
            </w:ins>
          </w:p>
        </w:tc>
      </w:tr>
      <w:tr w:rsidR="00761469" w:rsidRPr="003651D9" w:rsidDel="009B252D" w:rsidTr="00BB76BC">
        <w:trPr>
          <w:gridAfter w:val="3"/>
          <w:wAfter w:w="29" w:type="dxa"/>
          <w:cantSplit/>
          <w:trHeight w:val="332"/>
          <w:jc w:val="center"/>
          <w:del w:id="200" w:author="Emma" w:date="2014-01-24T16:16:00Z"/>
        </w:trPr>
        <w:tc>
          <w:tcPr>
            <w:tcW w:w="2326" w:type="dxa"/>
          </w:tcPr>
          <w:p w:rsidR="00761469" w:rsidRPr="003651D9" w:rsidDel="009B252D" w:rsidRDefault="00761469" w:rsidP="00DB186B">
            <w:pPr>
              <w:pStyle w:val="TableEntry"/>
              <w:rPr>
                <w:del w:id="201" w:author="Emma" w:date="2014-01-24T16:16:00Z"/>
              </w:rPr>
            </w:pPr>
            <w:del w:id="202"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203" w:author="Emma" w:date="2014-01-24T09:41:00Z"/>
              </w:rPr>
            </w:pPr>
            <w:del w:id="204"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205" w:author="Emma" w:date="2014-01-24T16:16:00Z"/>
              </w:rPr>
            </w:pPr>
            <w:del w:id="206" w:author="Emma" w:date="2014-01-24T09:41:00Z">
              <w:r w:rsidRPr="003651D9" w:rsidDel="00C523E6">
                <w:delText>&lt;e.g., ITI Consistent Time Client&gt;</w:delText>
              </w:r>
            </w:del>
            <w:ins w:id="207"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08" w:author="Emma" w:date="2014-01-24T16:16:00Z"/>
              </w:rPr>
            </w:pPr>
            <w:del w:id="209" w:author="Emma" w:date="2014-01-24T09:42:00Z">
              <w:r w:rsidRPr="003651D9" w:rsidDel="00C523E6">
                <w:delText>- -- &lt;for example:-RAD TF-1: 7.1&gt;</w:delText>
              </w:r>
            </w:del>
          </w:p>
          <w:p w:rsidR="009B252D" w:rsidRPr="003651D9" w:rsidRDefault="009B252D" w:rsidP="00DB186B">
            <w:pPr>
              <w:pStyle w:val="TableEntry"/>
            </w:pPr>
            <w:ins w:id="210"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11" w:author="Emma" w:date="2014-01-24T16:16:00Z"/>
              </w:rPr>
            </w:pPr>
            <w:del w:id="212" w:author="Emma" w:date="2014-01-24T09:42:00Z">
              <w:r w:rsidRPr="003651D9" w:rsidDel="00C523E6">
                <w:delText>-</w:delText>
              </w:r>
            </w:del>
            <w:proofErr w:type="spellStart"/>
            <w:ins w:id="213" w:author="Emma" w:date="2014-01-24T16:17:00Z">
              <w:r w:rsidR="009B252D">
                <w:t>None</w:t>
              </w:r>
            </w:ins>
            <w:del w:id="214" w:author="Emma" w:date="2014-01-24T09:42:00Z">
              <w:r w:rsidRPr="003651D9" w:rsidDel="00C523E6">
                <w:delText>-</w:delText>
              </w:r>
            </w:del>
          </w:p>
        </w:tc>
      </w:tr>
      <w:tr w:rsidR="00761469" w:rsidRPr="003651D9" w:rsidDel="00C523E6" w:rsidTr="00BB76BC">
        <w:trPr>
          <w:gridAfter w:val="3"/>
          <w:wAfter w:w="29" w:type="dxa"/>
          <w:cantSplit/>
          <w:trHeight w:val="332"/>
          <w:jc w:val="center"/>
          <w:del w:id="215" w:author="Emma" w:date="2014-01-24T09:43:00Z"/>
        </w:trPr>
        <w:tc>
          <w:tcPr>
            <w:tcW w:w="2326" w:type="dxa"/>
          </w:tcPr>
          <w:p w:rsidR="00761469" w:rsidRPr="003651D9" w:rsidDel="00C523E6" w:rsidRDefault="00761469" w:rsidP="00DB186B">
            <w:pPr>
              <w:pStyle w:val="TableEntry"/>
              <w:rPr>
                <w:del w:id="216" w:author="Emma" w:date="2014-01-24T09:43:00Z"/>
              </w:rPr>
            </w:pPr>
            <w:del w:id="217"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18" w:author="Emma" w:date="2014-01-24T09:43:00Z"/>
              </w:rPr>
            </w:pPr>
            <w:del w:id="219"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20" w:author="Emma" w:date="2014-01-24T09:43:00Z"/>
              </w:rPr>
            </w:pPr>
            <w:proofErr w:type="spellEnd"/>
            <w:del w:id="221"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22" w:author="Emma" w:date="2014-01-24T09:43:00Z"/>
              </w:rPr>
            </w:pPr>
            <w:del w:id="223" w:author="Emma" w:date="2014-01-24T09:43:00Z">
              <w:r w:rsidRPr="003651D9" w:rsidDel="00C523E6">
                <w:delText>--</w:delText>
              </w:r>
            </w:del>
          </w:p>
        </w:tc>
      </w:tr>
      <w:tr w:rsidR="00761469" w:rsidRPr="003651D9" w:rsidDel="00C523E6" w:rsidTr="00BB76BC">
        <w:trPr>
          <w:gridAfter w:val="2"/>
          <w:wAfter w:w="14" w:type="dxa"/>
          <w:cantSplit/>
          <w:trHeight w:val="332"/>
          <w:jc w:val="center"/>
          <w:del w:id="224" w:author="Emma" w:date="2014-01-24T09:43:00Z"/>
        </w:trPr>
        <w:tc>
          <w:tcPr>
            <w:tcW w:w="2340" w:type="dxa"/>
            <w:gridSpan w:val="2"/>
            <w:vMerge w:val="restart"/>
          </w:tcPr>
          <w:p w:rsidR="00761469" w:rsidRPr="003651D9" w:rsidDel="00C523E6" w:rsidRDefault="00761469" w:rsidP="00DB186B">
            <w:pPr>
              <w:pStyle w:val="TableEntry"/>
              <w:rPr>
                <w:del w:id="225" w:author="Emma" w:date="2014-01-24T09:43:00Z"/>
              </w:rPr>
            </w:pPr>
            <w:del w:id="226"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27" w:author="Emma" w:date="2014-01-24T09:43:00Z"/>
              </w:rPr>
            </w:pPr>
            <w:del w:id="228"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29" w:author="Emma" w:date="2014-01-24T09:43:00Z"/>
              </w:rPr>
            </w:pPr>
            <w:del w:id="230"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31" w:author="Emma" w:date="2014-01-24T09:43:00Z"/>
              </w:rPr>
            </w:pPr>
            <w:del w:id="232"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33" w:author="Emma" w:date="2014-01-24T09:43:00Z"/>
                <w:vertAlign w:val="superscript"/>
              </w:rPr>
            </w:pPr>
            <w:del w:id="234"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35" w:author="Emma" w:date="2014-01-24T09:43:00Z"/>
        </w:trPr>
        <w:tc>
          <w:tcPr>
            <w:tcW w:w="2340" w:type="dxa"/>
            <w:gridSpan w:val="2"/>
            <w:vMerge/>
          </w:tcPr>
          <w:p w:rsidR="00761469" w:rsidRPr="003651D9" w:rsidDel="00C523E6" w:rsidRDefault="00761469" w:rsidP="00DB186B">
            <w:pPr>
              <w:pStyle w:val="TableEntry"/>
              <w:rPr>
                <w:del w:id="236" w:author="Emma" w:date="2014-01-24T09:43:00Z"/>
              </w:rPr>
            </w:pPr>
          </w:p>
        </w:tc>
        <w:tc>
          <w:tcPr>
            <w:tcW w:w="1980" w:type="dxa"/>
            <w:gridSpan w:val="2"/>
          </w:tcPr>
          <w:p w:rsidR="00761469" w:rsidRPr="003651D9" w:rsidDel="00C523E6" w:rsidRDefault="00234BE4" w:rsidP="00DB186B">
            <w:pPr>
              <w:pStyle w:val="TableEntry"/>
              <w:rPr>
                <w:del w:id="237" w:author="Emma" w:date="2014-01-24T09:43:00Z"/>
              </w:rPr>
            </w:pPr>
            <w:del w:id="238"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39" w:author="Emma" w:date="2014-01-24T09:43:00Z"/>
              </w:rPr>
            </w:pPr>
            <w:del w:id="240"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41" w:author="Emma" w:date="2014-01-24T09:43:00Z"/>
              </w:rPr>
            </w:pPr>
            <w:del w:id="242"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43" w:author="Emma" w:date="2014-01-24T09:43:00Z"/>
                <w:vertAlign w:val="superscript"/>
              </w:rPr>
            </w:pPr>
            <w:del w:id="244"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45" w:author="Emma" w:date="2014-01-24T09:43:00Z"/>
        </w:trPr>
        <w:tc>
          <w:tcPr>
            <w:tcW w:w="2340" w:type="dxa"/>
            <w:gridSpan w:val="2"/>
            <w:vMerge/>
          </w:tcPr>
          <w:p w:rsidR="00761469" w:rsidRPr="003651D9" w:rsidDel="00C523E6" w:rsidRDefault="00761469" w:rsidP="00DB186B">
            <w:pPr>
              <w:pStyle w:val="TableEntry"/>
              <w:rPr>
                <w:del w:id="246" w:author="Emma" w:date="2014-01-24T09:43:00Z"/>
              </w:rPr>
            </w:pPr>
          </w:p>
        </w:tc>
        <w:tc>
          <w:tcPr>
            <w:tcW w:w="1980" w:type="dxa"/>
            <w:gridSpan w:val="2"/>
          </w:tcPr>
          <w:p w:rsidR="00761469" w:rsidRPr="003651D9" w:rsidDel="00C523E6" w:rsidRDefault="00234BE4" w:rsidP="00DB186B">
            <w:pPr>
              <w:pStyle w:val="TableEntry"/>
              <w:rPr>
                <w:del w:id="247" w:author="Emma" w:date="2014-01-24T09:43:00Z"/>
              </w:rPr>
            </w:pPr>
            <w:del w:id="248"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49" w:author="Emma" w:date="2014-01-24T09:43:00Z"/>
              </w:rPr>
            </w:pPr>
            <w:del w:id="250"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51" w:author="Emma" w:date="2014-01-24T09:43:00Z"/>
              </w:rPr>
            </w:pPr>
            <w:del w:id="252"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53" w:author="Emma" w:date="2014-01-24T09:43:00Z"/>
                <w:vertAlign w:val="superscript"/>
              </w:rPr>
            </w:pPr>
            <w:del w:id="254"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55" w:author="Emma" w:date="2014-01-24T09:43:00Z"/>
        </w:trPr>
        <w:tc>
          <w:tcPr>
            <w:tcW w:w="2340" w:type="dxa"/>
            <w:gridSpan w:val="2"/>
            <w:vMerge w:val="restart"/>
          </w:tcPr>
          <w:p w:rsidR="00761469" w:rsidRPr="003651D9" w:rsidDel="00C523E6" w:rsidRDefault="00340176" w:rsidP="00EF1E77">
            <w:pPr>
              <w:pStyle w:val="TableEntry"/>
              <w:rPr>
                <w:del w:id="256" w:author="Emma" w:date="2014-01-24T09:43:00Z"/>
              </w:rPr>
            </w:pPr>
            <w:del w:id="257"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58" w:author="Emma" w:date="2014-01-24T09:43:00Z"/>
              </w:rPr>
            </w:pPr>
            <w:del w:id="259"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60" w:author="Emma" w:date="2014-01-24T09:43:00Z"/>
              </w:rPr>
            </w:pPr>
            <w:del w:id="261"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62" w:author="Emma" w:date="2014-01-24T09:43:00Z"/>
              </w:rPr>
            </w:pPr>
            <w:del w:id="263"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64" w:author="Emma" w:date="2014-01-24T09:43:00Z"/>
        </w:trPr>
        <w:tc>
          <w:tcPr>
            <w:tcW w:w="2340" w:type="dxa"/>
            <w:gridSpan w:val="2"/>
            <w:vMerge/>
          </w:tcPr>
          <w:p w:rsidR="00761469" w:rsidRPr="003651D9" w:rsidDel="00C523E6" w:rsidRDefault="00761469" w:rsidP="00BB76BC">
            <w:pPr>
              <w:pStyle w:val="TableEntry"/>
              <w:rPr>
                <w:del w:id="265" w:author="Emma" w:date="2014-01-24T09:43:00Z"/>
              </w:rPr>
            </w:pPr>
          </w:p>
        </w:tc>
        <w:tc>
          <w:tcPr>
            <w:tcW w:w="1980" w:type="dxa"/>
            <w:gridSpan w:val="2"/>
          </w:tcPr>
          <w:p w:rsidR="00761469" w:rsidRPr="003651D9" w:rsidDel="00C523E6" w:rsidRDefault="00761469" w:rsidP="00BB76BC">
            <w:pPr>
              <w:pStyle w:val="TableEntry"/>
              <w:rPr>
                <w:del w:id="266" w:author="Emma" w:date="2014-01-24T09:43:00Z"/>
              </w:rPr>
            </w:pPr>
            <w:del w:id="267"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268" w:author="Emma" w:date="2014-01-24T09:43:00Z"/>
              </w:rPr>
            </w:pPr>
            <w:del w:id="269"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270" w:author="Emma" w:date="2014-01-24T09:43:00Z"/>
              </w:rPr>
            </w:pPr>
            <w:del w:id="271"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272" w:author="Emma" w:date="2014-01-24T09:43:00Z"/>
        </w:trPr>
        <w:tc>
          <w:tcPr>
            <w:tcW w:w="2340" w:type="dxa"/>
            <w:gridSpan w:val="2"/>
            <w:vMerge/>
          </w:tcPr>
          <w:p w:rsidR="00761469" w:rsidRPr="003651D9" w:rsidDel="00C523E6" w:rsidRDefault="00761469" w:rsidP="00BB76BC">
            <w:pPr>
              <w:pStyle w:val="TableEntry"/>
              <w:rPr>
                <w:del w:id="273" w:author="Emma" w:date="2014-01-24T09:43:00Z"/>
              </w:rPr>
            </w:pPr>
          </w:p>
        </w:tc>
        <w:tc>
          <w:tcPr>
            <w:tcW w:w="1980" w:type="dxa"/>
            <w:gridSpan w:val="2"/>
          </w:tcPr>
          <w:p w:rsidR="00761469" w:rsidRPr="003651D9" w:rsidDel="00C523E6" w:rsidRDefault="00761469" w:rsidP="00BB76BC">
            <w:pPr>
              <w:pStyle w:val="TableEntry"/>
              <w:rPr>
                <w:del w:id="274" w:author="Emma" w:date="2014-01-24T09:43:00Z"/>
              </w:rPr>
            </w:pPr>
            <w:del w:id="275"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276" w:author="Emma" w:date="2014-01-24T09:43:00Z"/>
              </w:rPr>
            </w:pPr>
            <w:del w:id="277"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278" w:author="Emma" w:date="2014-01-24T09:43:00Z"/>
              </w:rPr>
            </w:pPr>
            <w:del w:id="279"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280" w:author="Emma" w:date="2014-01-24T09:43:00Z"/>
        </w:trPr>
        <w:tc>
          <w:tcPr>
            <w:tcW w:w="2326" w:type="dxa"/>
          </w:tcPr>
          <w:p w:rsidR="00761469" w:rsidRPr="003651D9" w:rsidDel="00C523E6" w:rsidRDefault="00340176" w:rsidP="00EF1E77">
            <w:pPr>
              <w:pStyle w:val="TableEntry"/>
              <w:rPr>
                <w:del w:id="281" w:author="Emma" w:date="2014-01-24T09:43:00Z"/>
              </w:rPr>
            </w:pPr>
            <w:del w:id="282"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83" w:author="Emma" w:date="2014-01-24T09:43:00Z"/>
              </w:rPr>
            </w:pPr>
            <w:del w:id="284"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285" w:author="Emma" w:date="2014-01-24T09:43:00Z"/>
              </w:rPr>
            </w:pPr>
            <w:del w:id="286"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287" w:author="Emma" w:date="2014-01-24T09:43:00Z"/>
              </w:rPr>
            </w:pPr>
            <w:del w:id="288"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289" w:author="Emma" w:date="2014-01-24T09:44:00Z">
            <w:rPr/>
          </w:rPrChange>
        </w:rPr>
      </w:pPr>
      <w:r w:rsidRPr="00C523E6">
        <w:rPr>
          <w:sz w:val="16"/>
          <w:szCs w:val="16"/>
          <w:highlight w:val="lightGray"/>
          <w:rPrChange w:id="290" w:author="Emma" w:date="2014-01-24T09:44:00Z">
            <w:rPr/>
          </w:rPrChange>
        </w:rPr>
        <w:t>Note 1:</w:t>
      </w:r>
      <w:r w:rsidR="00291725" w:rsidRPr="00C523E6">
        <w:rPr>
          <w:sz w:val="16"/>
          <w:szCs w:val="16"/>
          <w:highlight w:val="lightGray"/>
          <w:rPrChange w:id="291" w:author="Emma" w:date="2014-01-24T09:44:00Z">
            <w:rPr/>
          </w:rPrChange>
        </w:rPr>
        <w:t xml:space="preserve"> </w:t>
      </w:r>
      <w:r w:rsidRPr="00C523E6">
        <w:rPr>
          <w:sz w:val="16"/>
          <w:szCs w:val="16"/>
          <w:highlight w:val="lightGray"/>
          <w:rPrChange w:id="292"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293" w:author="Emma" w:date="2014-01-24T08:22:00Z"/>
          <w:sz w:val="16"/>
          <w:szCs w:val="16"/>
          <w:rPrChange w:id="294" w:author="Emma" w:date="2014-01-24T09:44:00Z">
            <w:rPr>
              <w:ins w:id="295" w:author="Emma" w:date="2014-01-24T08:22:00Z"/>
            </w:rPr>
          </w:rPrChange>
        </w:rPr>
      </w:pPr>
      <w:r w:rsidRPr="00C523E6">
        <w:rPr>
          <w:sz w:val="16"/>
          <w:szCs w:val="16"/>
          <w:highlight w:val="lightGray"/>
          <w:rPrChange w:id="296" w:author="Emma" w:date="2014-01-24T09:44:00Z">
            <w:rPr/>
          </w:rPrChange>
        </w:rPr>
        <w:t>Note 2</w:t>
      </w:r>
      <w:r w:rsidR="00234BE4" w:rsidRPr="00C523E6">
        <w:rPr>
          <w:sz w:val="16"/>
          <w:szCs w:val="16"/>
          <w:highlight w:val="lightGray"/>
          <w:rPrChange w:id="297" w:author="Emma" w:date="2014-01-24T09:44:00Z">
            <w:rPr/>
          </w:rPrChange>
        </w:rPr>
        <w:t>: Example</w:t>
      </w:r>
      <w:r w:rsidRPr="00C523E6">
        <w:rPr>
          <w:sz w:val="16"/>
          <w:szCs w:val="16"/>
          <w:highlight w:val="lightGray"/>
          <w:rPrChange w:id="298" w:author="Emma" w:date="2014-01-24T09:44:00Z">
            <w:rPr/>
          </w:rPrChange>
        </w:rPr>
        <w:t xml:space="preserve"> note.</w:t>
      </w:r>
    </w:p>
    <w:p w:rsidR="00216E0E" w:rsidRDefault="00216E0E" w:rsidP="00597DB2">
      <w:pPr>
        <w:pStyle w:val="Note"/>
        <w:rPr>
          <w:ins w:id="299"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300" w:name="_Toc345074658"/>
      <w:r w:rsidRPr="003651D9">
        <w:rPr>
          <w:noProof w:val="0"/>
        </w:rPr>
        <w:t>X.</w:t>
      </w:r>
      <w:r w:rsidR="00AF472E" w:rsidRPr="003651D9">
        <w:rPr>
          <w:noProof w:val="0"/>
        </w:rPr>
        <w:t>4</w:t>
      </w:r>
      <w:r w:rsidR="005F21E7" w:rsidRPr="003651D9">
        <w:rPr>
          <w:noProof w:val="0"/>
        </w:rPr>
        <w:t xml:space="preserve"> </w:t>
      </w:r>
      <w:bookmarkEnd w:id="138"/>
      <w:bookmarkEnd w:id="139"/>
      <w:r w:rsidR="00E13EBA">
        <w:rPr>
          <w:noProof w:val="0"/>
        </w:rPr>
        <w:t xml:space="preserve">RCCCP </w:t>
      </w:r>
      <w:r w:rsidR="00167DB7" w:rsidRPr="003651D9">
        <w:rPr>
          <w:noProof w:val="0"/>
        </w:rPr>
        <w:t>Overview</w:t>
      </w:r>
      <w:bookmarkEnd w:id="300"/>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622F2" w:rsidP="0050217E">
      <w:r>
        <w:t xml:space="preserve">The RCCCP profile supports reconciliation of clinical data such as </w:t>
      </w:r>
      <w:r w:rsidR="00CE49AB">
        <w:t>common</w:t>
      </w:r>
      <w:r>
        <w:t xml:space="preserve"> observations,</w:t>
      </w:r>
      <w:r w:rsidRPr="00E622F2">
        <w:rPr>
          <w:b/>
          <w:i/>
        </w:rPr>
        <w:t xml:space="preserve"> allergy and intolerances, problems, medications, </w:t>
      </w:r>
      <w:r>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r>
        <w:t>As stated in IHE PCC Reconciliation of Diagnosis, Allergies and Medications Profiles (</w:t>
      </w:r>
      <w:r w:rsidR="00B85604">
        <w:t xml:space="preserve">IHE PCC </w:t>
      </w:r>
      <w:r>
        <w:t xml:space="preserve">RECON), </w:t>
      </w:r>
      <w:r w:rsidR="00072F4F">
        <w:t>i</w:t>
      </w:r>
      <w:r>
        <w:t>n the Magic Number Seven, Plus or Minus Two</w:t>
      </w:r>
      <w:r>
        <w:rPr>
          <w:rStyle w:val="FootnoteReference"/>
        </w:rPr>
        <w:footnoteReference w:id="1"/>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Default="00B85604" w:rsidP="0050217E">
      <w:pPr>
        <w:pStyle w:val="BodyText"/>
      </w:pPr>
      <w:r>
        <w:t xml:space="preserve">IHE PCC </w:t>
      </w:r>
      <w:r w:rsidR="0050217E">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t xml:space="preserve"> </w:t>
      </w:r>
      <w:commentRangeStart w:id="301"/>
      <w:r w:rsidRPr="00764951">
        <w:rPr>
          <w:i/>
        </w:rPr>
        <w:t>RCC</w:t>
      </w:r>
      <w:r w:rsidR="003706E3">
        <w:rPr>
          <w:i/>
        </w:rPr>
        <w:t>C</w:t>
      </w:r>
      <w:r w:rsidRPr="00764951">
        <w:rPr>
          <w:i/>
        </w:rPr>
        <w:t xml:space="preserve">P profile will utilize concepts from </w:t>
      </w:r>
      <w:r w:rsidR="003706E3">
        <w:rPr>
          <w:i/>
        </w:rPr>
        <w:t xml:space="preserve">IHE PCC </w:t>
      </w:r>
      <w:r w:rsidRPr="00764951">
        <w:rPr>
          <w:i/>
        </w:rPr>
        <w:t xml:space="preserve">RECON </w:t>
      </w:r>
      <w:r w:rsidR="003706E3">
        <w:rPr>
          <w:i/>
        </w:rPr>
        <w:t xml:space="preserve">profile </w:t>
      </w:r>
      <w:r w:rsidRPr="00764951">
        <w:rPr>
          <w:i/>
        </w:rPr>
        <w:t xml:space="preserve">to define how to reconcile </w:t>
      </w:r>
      <w:r>
        <w:rPr>
          <w:i/>
        </w:rPr>
        <w:t xml:space="preserve">data obtained from various sources. </w:t>
      </w:r>
      <w:commentRangeEnd w:id="301"/>
      <w:r w:rsidR="003C7786">
        <w:rPr>
          <w:rStyle w:val="CommentReference"/>
        </w:rPr>
        <w:commentReference w:id="301"/>
      </w:r>
    </w:p>
    <w:p w:rsidR="00167DB7" w:rsidRDefault="00104BE6" w:rsidP="003D19E0">
      <w:pPr>
        <w:pStyle w:val="Heading3"/>
        <w:keepNext w:val="0"/>
        <w:numPr>
          <w:ilvl w:val="0"/>
          <w:numId w:val="0"/>
        </w:numPr>
        <w:rPr>
          <w:bCs/>
          <w:noProof w:val="0"/>
        </w:rPr>
      </w:pPr>
      <w:bookmarkStart w:id="303" w:name="_Toc345074659"/>
      <w:r w:rsidRPr="003651D9">
        <w:rPr>
          <w:bCs/>
          <w:noProof w:val="0"/>
        </w:rPr>
        <w:t>X.</w:t>
      </w:r>
      <w:r w:rsidR="00AF472E" w:rsidRPr="003651D9">
        <w:rPr>
          <w:bCs/>
          <w:noProof w:val="0"/>
        </w:rPr>
        <w:t>4</w:t>
      </w:r>
      <w:r w:rsidR="00167DB7" w:rsidRPr="003651D9">
        <w:rPr>
          <w:bCs/>
          <w:noProof w:val="0"/>
        </w:rPr>
        <w:t>.1 Concepts</w:t>
      </w:r>
      <w:bookmarkEnd w:id="303"/>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lastRenderedPageBreak/>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B85604" w:rsidRDefault="00B85604" w:rsidP="00A502EF">
      <w:pPr>
        <w:pStyle w:val="BodyText"/>
      </w:pPr>
      <w:r>
        <w:t xml:space="preserve">RCCCP adopts the following five steps to the reconciliation identified by IHE RECON profile. </w:t>
      </w:r>
    </w:p>
    <w:p w:rsidR="00B85604" w:rsidRDefault="00B85604" w:rsidP="00B85604">
      <w:pPr>
        <w:numPr>
          <w:ilvl w:val="0"/>
          <w:numId w:val="22"/>
        </w:numPr>
      </w:pPr>
      <w:r>
        <w:t xml:space="preserve">The first step is to gather the information that needs to be </w:t>
      </w:r>
      <w:commentRangeStart w:id="304"/>
      <w:r>
        <w:t>reconciled</w:t>
      </w:r>
      <w:commentRangeEnd w:id="304"/>
      <w:r w:rsidR="008364E9">
        <w:rPr>
          <w:rStyle w:val="CommentReference"/>
        </w:rPr>
        <w:commentReference w:id="304"/>
      </w:r>
      <w:r>
        <w:t xml:space="preserve">.  </w:t>
      </w:r>
    </w:p>
    <w:p w:rsidR="00B85604" w:rsidRDefault="00B85604" w:rsidP="00B85604">
      <w:pPr>
        <w:numPr>
          <w:ilvl w:val="0"/>
          <w:numId w:val="23"/>
        </w:numPr>
      </w:pPr>
      <w:r>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Default="00B85604" w:rsidP="00B85604">
      <w:pPr>
        <w:numPr>
          <w:ilvl w:val="0"/>
          <w:numId w:val="22"/>
        </w:numPr>
      </w:pPr>
      <w:commentRangeStart w:id="305"/>
      <w:r>
        <w:t>The</w:t>
      </w:r>
      <w:commentRangeEnd w:id="305"/>
      <w:r w:rsidR="008364E9">
        <w:rPr>
          <w:rStyle w:val="CommentReference"/>
        </w:rPr>
        <w:commentReference w:id="305"/>
      </w:r>
      <w:r>
        <w:t xml:space="preserv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intervention.  This step is completed by analyzing similarities between the data using clinical knowledge and an understanding of the coding systems and structures used to capture this data.</w:t>
      </w:r>
    </w:p>
    <w:p w:rsidR="00B85604" w:rsidRDefault="00B85604" w:rsidP="00B85604">
      <w:pPr>
        <w:numPr>
          <w:ilvl w:val="0"/>
          <w:numId w:val="22"/>
        </w:numPr>
      </w:pPr>
      <w:commentRangeStart w:id="306"/>
      <w:r>
        <w:t>The</w:t>
      </w:r>
      <w:commentRangeEnd w:id="306"/>
      <w:r w:rsidR="008364E9">
        <w:rPr>
          <w:rStyle w:val="CommentReference"/>
        </w:rPr>
        <w:commentReference w:id="306"/>
      </w:r>
      <w:r>
        <w:t xml:space="preserv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t>The resulting lists produced from this process are stored in an EHR or other Healthcare Information System.</w:t>
      </w:r>
    </w:p>
    <w:p w:rsidR="00B85604" w:rsidRDefault="00661B58" w:rsidP="00B85604">
      <w:pPr>
        <w:keepNext/>
      </w:pPr>
      <w:r>
        <w:rPr>
          <w:noProof/>
        </w:rPr>
        <w:lastRenderedPageBreak/>
        <mc:AlternateContent>
          <mc:Choice Requires="wpc">
            <w:drawing>
              <wp:inline distT="0" distB="0" distL="0" distR="0" wp14:anchorId="0D0064D2" wp14:editId="6328714D">
                <wp:extent cx="5944235" cy="3830320"/>
                <wp:effectExtent l="19050" t="20955" r="8890" b="635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7A3D2F" w:rsidRPr="004B23C0" w:rsidRDefault="007A3D2F"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sidRPr="00460E03">
                                <w:rPr>
                                  <w:color w:val="000000"/>
                                  <w:sz w:val="14"/>
                                  <w:szCs w:val="14"/>
                                </w:rPr>
                                <w:t xml:space="preserve">Reconciliation </w:t>
                              </w:r>
                            </w:p>
                            <w:p w:rsidR="007A3D2F" w:rsidRPr="004B23C0" w:rsidRDefault="007A3D2F"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i/>
                                  <w:iCs/>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i/>
                                  <w:iCs/>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sidRPr="00460E03">
                                <w:rPr>
                                  <w:color w:val="000000"/>
                                  <w:sz w:val="14"/>
                                  <w:szCs w:val="14"/>
                                </w:rPr>
                                <w:t xml:space="preserve">Clinical Data </w:t>
                              </w:r>
                            </w:p>
                            <w:p w:rsidR="007A3D2F" w:rsidRPr="004B23C0" w:rsidRDefault="007A3D2F"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3C64D7" w:rsidRDefault="007A3D2F"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Pr>
                                  <w:iCs/>
                                  <w:color w:val="000000"/>
                                  <w:sz w:val="14"/>
                                  <w:szCs w:val="14"/>
                                </w:rPr>
                                <w:t xml:space="preserve">4. </w:t>
                              </w:r>
                              <w:r w:rsidRPr="00460E03">
                                <w:rPr>
                                  <w:iCs/>
                                  <w:color w:val="000000"/>
                                  <w:sz w:val="14"/>
                                  <w:szCs w:val="14"/>
                                </w:rPr>
                                <w:t xml:space="preserve">Store </w:t>
                              </w:r>
                            </w:p>
                            <w:p w:rsidR="007A3D2F" w:rsidRPr="004B23C0" w:rsidRDefault="007A3D2F"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i/>
                                  <w:iCs/>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Pr>
                                  <w:iCs/>
                                  <w:color w:val="000000"/>
                                  <w:sz w:val="14"/>
                                  <w:szCs w:val="14"/>
                                </w:rPr>
                                <w:t xml:space="preserve">2. </w:t>
                              </w:r>
                              <w:r w:rsidRPr="00460E03">
                                <w:rPr>
                                  <w:iCs/>
                                  <w:color w:val="000000"/>
                                  <w:sz w:val="14"/>
                                  <w:szCs w:val="14"/>
                                </w:rPr>
                                <w:t xml:space="preserve">Merge Data </w:t>
                              </w:r>
                            </w:p>
                            <w:p w:rsidR="007A3D2F" w:rsidRPr="004B23C0" w:rsidRDefault="007A3D2F"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F4181" w:rsidRDefault="007A3D2F"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60E03" w:rsidRDefault="007A3D2F"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Default="007A3D2F"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115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4B23C0" w:rsidRDefault="007A3D2F" w:rsidP="00B85604">
                              <w:pPr>
                                <w:rPr>
                                  <w:color w:val="BFBFBF"/>
                                </w:rPr>
                              </w:pPr>
                              <w:r>
                                <w:rPr>
                                  <w:color w:val="000000"/>
                                  <w:sz w:val="14"/>
                                  <w:szCs w:val="14"/>
                                </w:rPr>
                                <w:t>Pharmacy</w:t>
                              </w:r>
                            </w:p>
                            <w:p w:rsidR="007A3D2F" w:rsidRPr="004B23C0" w:rsidRDefault="007A3D2F"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uun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Sma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7A3D2F" w:rsidRPr="004F4181" w:rsidRDefault="007A3D2F"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7A3D2F" w:rsidRPr="004B23C0" w:rsidRDefault="007A3D2F"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7A3D2F" w:rsidRPr="004B23C0" w:rsidRDefault="007A3D2F"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7A3D2F" w:rsidRPr="004B23C0" w:rsidRDefault="007A3D2F"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7A3D2F" w:rsidRPr="004B23C0" w:rsidRDefault="007A3D2F"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7A3D2F" w:rsidRPr="004F4181" w:rsidRDefault="007A3D2F"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7A3D2F" w:rsidRPr="004B23C0" w:rsidRDefault="007A3D2F" w:rsidP="00B85604">
                        <w:pPr>
                          <w:rPr>
                            <w:color w:val="BFBFBF"/>
                          </w:rPr>
                        </w:pPr>
                        <w:r w:rsidRPr="00460E03">
                          <w:rPr>
                            <w:color w:val="000000"/>
                            <w:sz w:val="14"/>
                            <w:szCs w:val="14"/>
                          </w:rPr>
                          <w:t xml:space="preserve">Reconciliation </w:t>
                        </w:r>
                      </w:p>
                      <w:p w:rsidR="007A3D2F" w:rsidRPr="004B23C0" w:rsidRDefault="007A3D2F"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7A3D2F" w:rsidRPr="004B23C0" w:rsidRDefault="007A3D2F"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7A3D2F" w:rsidRDefault="007A3D2F"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7A3D2F" w:rsidRPr="004F4181" w:rsidRDefault="007A3D2F"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7A3D2F" w:rsidRPr="00460E03" w:rsidRDefault="007A3D2F" w:rsidP="00B85604">
                        <w:r w:rsidRPr="00460E03">
                          <w:rPr>
                            <w:i/>
                            <w:iCs/>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7A3D2F" w:rsidRPr="00460E03" w:rsidRDefault="007A3D2F" w:rsidP="00B85604">
                        <w:r w:rsidRPr="00460E03">
                          <w:rPr>
                            <w:i/>
                            <w:iCs/>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7A3D2F" w:rsidRPr="004B23C0" w:rsidRDefault="007A3D2F"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7A3D2F" w:rsidRPr="004B23C0" w:rsidRDefault="007A3D2F"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7A3D2F" w:rsidRPr="004F4181" w:rsidRDefault="007A3D2F"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7A3D2F" w:rsidRPr="00460E03" w:rsidRDefault="007A3D2F"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7A3D2F" w:rsidRPr="004B23C0" w:rsidRDefault="007A3D2F" w:rsidP="00B85604">
                        <w:pPr>
                          <w:rPr>
                            <w:color w:val="BFBFBF"/>
                          </w:rPr>
                        </w:pPr>
                        <w:r w:rsidRPr="00460E03">
                          <w:rPr>
                            <w:color w:val="000000"/>
                            <w:sz w:val="14"/>
                            <w:szCs w:val="14"/>
                          </w:rPr>
                          <w:t xml:space="preserve">Clinical Data </w:t>
                        </w:r>
                      </w:p>
                      <w:p w:rsidR="007A3D2F" w:rsidRPr="004B23C0" w:rsidRDefault="007A3D2F"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7A3D2F" w:rsidRPr="003C64D7" w:rsidRDefault="007A3D2F"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7A3D2F" w:rsidRPr="00460E03" w:rsidRDefault="007A3D2F" w:rsidP="00B85604">
                        <w:r>
                          <w:rPr>
                            <w:iCs/>
                            <w:color w:val="000000"/>
                            <w:sz w:val="14"/>
                            <w:szCs w:val="14"/>
                          </w:rPr>
                          <w:t xml:space="preserve">4. </w:t>
                        </w:r>
                        <w:r w:rsidRPr="00460E03">
                          <w:rPr>
                            <w:iCs/>
                            <w:color w:val="000000"/>
                            <w:sz w:val="14"/>
                            <w:szCs w:val="14"/>
                          </w:rPr>
                          <w:t xml:space="preserve">Store </w:t>
                        </w:r>
                      </w:p>
                      <w:p w:rsidR="007A3D2F" w:rsidRPr="004B23C0" w:rsidRDefault="007A3D2F"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7A3D2F" w:rsidRPr="004F4181" w:rsidRDefault="007A3D2F"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7A3D2F" w:rsidRPr="004F4181" w:rsidRDefault="007A3D2F"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7A3D2F" w:rsidRPr="00460E03" w:rsidRDefault="007A3D2F" w:rsidP="00B85604">
                        <w:r w:rsidRPr="00460E03">
                          <w:rPr>
                            <w:i/>
                            <w:iCs/>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7A3D2F" w:rsidRPr="004B23C0" w:rsidRDefault="007A3D2F" w:rsidP="00B85604">
                        <w:pPr>
                          <w:rPr>
                            <w:color w:val="BFBFBF"/>
                          </w:rPr>
                        </w:pPr>
                        <w:r>
                          <w:rPr>
                            <w:iCs/>
                            <w:color w:val="000000"/>
                            <w:sz w:val="14"/>
                            <w:szCs w:val="14"/>
                          </w:rPr>
                          <w:t xml:space="preserve">2. </w:t>
                        </w:r>
                        <w:r w:rsidRPr="00460E03">
                          <w:rPr>
                            <w:iCs/>
                            <w:color w:val="000000"/>
                            <w:sz w:val="14"/>
                            <w:szCs w:val="14"/>
                          </w:rPr>
                          <w:t xml:space="preserve">Merge Data </w:t>
                        </w:r>
                      </w:p>
                      <w:p w:rsidR="007A3D2F" w:rsidRPr="004B23C0" w:rsidRDefault="007A3D2F"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7A3D2F" w:rsidRPr="004F4181" w:rsidRDefault="007A3D2F"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7A3D2F" w:rsidRPr="00460E03" w:rsidRDefault="007A3D2F" w:rsidP="00B85604">
                        <w:r w:rsidRPr="00460E03">
                          <w:rPr>
                            <w:color w:val="000000"/>
                            <w:sz w:val="14"/>
                            <w:szCs w:val="14"/>
                          </w:rPr>
                          <w:t xml:space="preserve"> </w:t>
                        </w:r>
                      </w:p>
                      <w:p w:rsidR="007A3D2F" w:rsidRPr="00460E03" w:rsidRDefault="007A3D2F" w:rsidP="00B85604"/>
                      <w:p w:rsidR="007A3D2F" w:rsidRPr="004B23C0" w:rsidRDefault="007A3D2F"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7A3D2F" w:rsidRPr="004F4181" w:rsidRDefault="007A3D2F"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7A3D2F" w:rsidRPr="00460E03" w:rsidRDefault="007A3D2F"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7A3D2F" w:rsidRDefault="007A3D2F"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7A3D2F" w:rsidRDefault="007A3D2F"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12;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7A3D2F" w:rsidRPr="004B23C0" w:rsidRDefault="007A3D2F" w:rsidP="00B85604">
                        <w:pPr>
                          <w:rPr>
                            <w:color w:val="BFBFBF"/>
                          </w:rPr>
                        </w:pPr>
                        <w:r>
                          <w:rPr>
                            <w:color w:val="000000"/>
                            <w:sz w:val="14"/>
                            <w:szCs w:val="14"/>
                          </w:rPr>
                          <w:t>Pharmacy</w:t>
                        </w:r>
                      </w:p>
                      <w:p w:rsidR="007A3D2F" w:rsidRPr="004B23C0" w:rsidRDefault="007A3D2F"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r>
        <w:t xml:space="preserve">Figure X.4-1 Reconciliation </w:t>
      </w:r>
      <w:ins w:id="307" w:author="Emma" w:date="2014-01-20T14:13:00Z">
        <w:r w:rsidR="00AE5075">
          <w:t>concepts</w:t>
        </w:r>
      </w:ins>
      <w:del w:id="308" w:author="Emma" w:date="2014-01-20T14:13:00Z">
        <w:r w:rsidDel="00AE5075">
          <w:delText>Process Flow</w:delText>
        </w:r>
      </w:del>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309" w:author="Emma" w:date="2014-01-20T14:21:00Z"/>
        </w:rPr>
      </w:pPr>
      <w:del w:id="310" w:author="Emma" w:date="2014-01-20T14:13:00Z">
        <w:r w:rsidDel="00AE5075">
          <w:delText xml:space="preserve">The scope of IHE PCC RECON profile was limited to diagnoses, allergies or medications. </w:delText>
        </w:r>
      </w:del>
      <w:r>
        <w:t xml:space="preserve">The scope of RCCCP profile is to </w:t>
      </w:r>
      <w:ins w:id="311" w:author="Emma" w:date="2014-01-20T14:14:00Z">
        <w:r w:rsidR="00AE5075">
          <w:t>expand on the type of information that can be reconciled</w:t>
        </w:r>
      </w:ins>
      <w:ins w:id="312" w:author="Emma" w:date="2014-01-20T14:18:00Z">
        <w:r w:rsidR="00AE5075">
          <w:t xml:space="preserve"> </w:t>
        </w:r>
      </w:ins>
      <w:ins w:id="313" w:author="Emma" w:date="2014-01-20T14:52:00Z">
        <w:r w:rsidR="00B232EA">
          <w:t>which</w:t>
        </w:r>
      </w:ins>
      <w:ins w:id="314" w:author="Emma" w:date="2014-01-20T14:18:00Z">
        <w:r w:rsidR="00AE5075">
          <w:t xml:space="preserve"> was introduced by </w:t>
        </w:r>
      </w:ins>
      <w:ins w:id="315" w:author="Emma" w:date="2014-01-20T14:14:00Z">
        <w:r w:rsidR="00AE5075">
          <w:t>IHE PCC RECON profile</w:t>
        </w:r>
      </w:ins>
      <w:ins w:id="316" w:author="Emma" w:date="2014-01-20T14:18:00Z">
        <w:r w:rsidR="00AE5075">
          <w:t>. IHE PCC RECON profile</w:t>
        </w:r>
      </w:ins>
      <w:ins w:id="317" w:author="Emma" w:date="2014-01-20T14:14:00Z">
        <w:r w:rsidR="00AE5075">
          <w:t xml:space="preserve"> was limited to </w:t>
        </w:r>
      </w:ins>
      <w:ins w:id="318" w:author="Emma" w:date="2014-01-20T14:19:00Z">
        <w:r w:rsidR="00AE5075">
          <w:t xml:space="preserve">reconciliation of </w:t>
        </w:r>
      </w:ins>
      <w:ins w:id="319" w:author="Emma" w:date="2014-01-20T14:14:00Z">
        <w:r w:rsidR="00AE5075">
          <w:t xml:space="preserve">diagnoses, allergies or medications. </w:t>
        </w:r>
      </w:ins>
      <w:ins w:id="320" w:author="Emma" w:date="2014-01-20T14:19:00Z">
        <w:r w:rsidR="00AE5075">
          <w:t>RCCCP</w:t>
        </w:r>
      </w:ins>
      <w:ins w:id="321" w:author="Emma" w:date="2014-01-20T14:15:00Z">
        <w:r w:rsidR="00AE5075">
          <w:t xml:space="preserve"> </w:t>
        </w:r>
      </w:ins>
      <w:r>
        <w:t>provide</w:t>
      </w:r>
      <w:ins w:id="322"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23" w:author="Emma" w:date="2014-01-20T14:19:00Z">
        <w:r w:rsidDel="00AE5075">
          <w:delText xml:space="preserve">typically </w:delText>
        </w:r>
      </w:del>
      <w:ins w:id="324"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612AF8" w:rsidP="00612AF8">
      <w:pPr>
        <w:pStyle w:val="BodyText"/>
        <w:rPr>
          <w:ins w:id="325" w:author="Emma" w:date="2014-01-20T14:21:00Z"/>
        </w:rPr>
      </w:pPr>
      <w:ins w:id="326" w:author="Emma" w:date="2014-01-20T14:21:00Z">
        <w:r>
          <w:t>RCCCP</w:t>
        </w:r>
        <w:r w:rsidRPr="00E969EE">
          <w:t xml:space="preserve"> automatic reconciliation process should be viewed as an implementation of a clinical decision support service.  There are a number of heuristics that can be used to facilitate i</w:t>
        </w:r>
        <w:r>
          <w:t>dentification of entries</w:t>
        </w:r>
        <w:r w:rsidRPr="00E969EE">
          <w:t>.  These are described in further detail below.</w:t>
        </w:r>
      </w:ins>
    </w:p>
    <w:p w:rsidR="00612AF8" w:rsidRDefault="00612AF8" w:rsidP="00612AF8">
      <w:pPr>
        <w:pStyle w:val="BodyText"/>
        <w:rPr>
          <w:ins w:id="327" w:author="Emma" w:date="2014-01-20T14:21:00Z"/>
        </w:rPr>
      </w:pPr>
      <w:ins w:id="328" w:author="Emma" w:date="2014-01-20T14:21:00Z">
        <w:r w:rsidRPr="00E969EE">
          <w:t xml:space="preserve">The purpose of this profile is not to describe the specific mechanism or algorithm by which the application performing reconciliation identifies duplicated, overlapping, conflicting or </w:t>
        </w:r>
        <w:r w:rsidRPr="00E969EE">
          <w:lastRenderedPageBreak/>
          <w:t>superseded entries.  The heuristics described below are provided to make developers aware of</w:t>
        </w:r>
        <w:r>
          <w:t xml:space="preserve"> </w:t>
        </w:r>
        <w:r w:rsidRPr="00E969EE">
          <w:t>the issues and opportunities available within the clinical data provided in IHE profiles to assist in the automation of the reconciliation process.</w:t>
        </w:r>
        <w:r>
          <w:t xml:space="preserve"> </w:t>
        </w:r>
      </w:ins>
      <w:ins w:id="329" w:author="Emma" w:date="2014-02-05T10:58:00Z">
        <w:r w:rsidR="00231942">
          <w:t xml:space="preserve">The same can also be applied to implementation guides using CDA constructs. </w:t>
        </w:r>
      </w:ins>
      <w:ins w:id="330" w:author="Emma" w:date="2014-01-20T14:21:00Z">
        <w:r>
          <w:t xml:space="preserve"> </w:t>
        </w:r>
      </w:ins>
    </w:p>
    <w:p w:rsidR="00612AF8" w:rsidRDefault="00612AF8" w:rsidP="00612AF8">
      <w:pPr>
        <w:pStyle w:val="BodyText"/>
        <w:rPr>
          <w:ins w:id="331" w:author="Emma" w:date="2014-01-20T14:21:00Z"/>
        </w:rPr>
      </w:pPr>
      <w:ins w:id="332" w:author="Emma" w:date="2014-01-20T14:21:00Z">
        <w:r>
          <w:t xml:space="preserve">There are a few cases where the </w:t>
        </w:r>
      </w:ins>
      <w:ins w:id="333" w:author="Emma" w:date="2014-02-05T10:59:00Z">
        <w:r w:rsidR="00231942">
          <w:t xml:space="preserve">RCCCP </w:t>
        </w:r>
      </w:ins>
      <w:ins w:id="334" w:author="Emma" w:date="2014-01-20T14:21:00Z">
        <w:r>
          <w:t xml:space="preserve">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Del="00587419" w:rsidRDefault="002A4D15" w:rsidP="00622339">
      <w:pPr>
        <w:pStyle w:val="BodyText"/>
        <w:rPr>
          <w:del w:id="335" w:author="Emma" w:date="2014-01-20T16:20:00Z"/>
          <w:rFonts w:ascii="Calibri" w:hAnsi="Calibri" w:cs="Calibri"/>
          <w:szCs w:val="24"/>
        </w:rPr>
      </w:pPr>
      <w:del w:id="336" w:author="Emma" w:date="2014-01-20T16:20:00Z">
        <w:r w:rsidDel="00587419">
          <w:rPr>
            <w:rFonts w:ascii="Calibri" w:hAnsi="Calibri" w:cs="Calibri"/>
            <w:szCs w:val="24"/>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37" w:author="Emma" w:date="2014-01-20T16:20:00Z"/>
        </w:rPr>
      </w:pPr>
      <w:r>
        <w:t>X.4.1.1 Identity</w:t>
      </w:r>
    </w:p>
    <w:p w:rsidR="00587419" w:rsidRDefault="00587419" w:rsidP="00587419">
      <w:pPr>
        <w:pStyle w:val="BodyText"/>
        <w:rPr>
          <w:ins w:id="338" w:author="Emma" w:date="2014-01-20T16:20:00Z"/>
        </w:rPr>
      </w:pPr>
      <w:ins w:id="339" w:author="Emma" w:date="2014-01-20T16:20:00Z">
        <w:r>
          <w:t>Each entry appearing in a</w:t>
        </w:r>
      </w:ins>
      <w:ins w:id="340" w:author="Emma" w:date="2014-01-20T16:21:00Z">
        <w:r>
          <w:t xml:space="preserve"> content implementation guide or an </w:t>
        </w:r>
      </w:ins>
      <w:ins w:id="341" w:author="Emma" w:date="2014-01-20T16:20:00Z">
        <w:r>
          <w:t xml:space="preserve">IHE content profile has a universally unique identifier </w:t>
        </w:r>
      </w:ins>
      <w:ins w:id="342" w:author="Emma" w:date="2014-01-20T16:27:00Z">
        <w:r>
          <w:t>which is typically required (id root, extension)</w:t>
        </w:r>
      </w:ins>
      <w:ins w:id="343" w:author="Emma" w:date="2014-01-20T16:20:00Z">
        <w:r>
          <w:t xml:space="preserve">.  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587419" w:rsidRPr="00587419" w:rsidRDefault="00587419">
      <w:pPr>
        <w:pStyle w:val="BodyText"/>
        <w:pPrChange w:id="344" w:author="Emma" w:date="2014-01-20T16:20: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45" w:author="Emma" w:date="2014-01-20T16:29:00Z"/>
        </w:rPr>
      </w:pPr>
      <w:r>
        <w:t>X.4.1.1.</w:t>
      </w:r>
      <w:r w:rsidR="00AE37E8">
        <w:t>1</w:t>
      </w:r>
      <w:r>
        <w:t xml:space="preserve"> Maintenance and Verification of Original Identity</w:t>
      </w:r>
    </w:p>
    <w:p w:rsidR="00587419" w:rsidRDefault="00587419" w:rsidP="00587419">
      <w:pPr>
        <w:pStyle w:val="BodyText"/>
        <w:rPr>
          <w:ins w:id="346" w:author="Emma" w:date="2014-01-20T16:29:00Z"/>
          <w:lang w:eastAsia="x-none"/>
        </w:rPr>
      </w:pPr>
      <w:ins w:id="347"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48" w:author="Emma" w:date="2014-01-20T16:52:00Z">
        <w:r w:rsidR="004A0CA6">
          <w:rPr>
            <w:lang w:eastAsia="x-none"/>
          </w:rPr>
          <w:t>ty</w:t>
        </w:r>
      </w:ins>
      <w:ins w:id="349" w:author="Emma" w:date="2014-01-20T16:29:00Z">
        <w:r>
          <w:rPr>
            <w:lang w:eastAsia="x-none"/>
          </w:rPr>
          <w:t xml:space="preserve"> alone to ensure </w:t>
        </w:r>
      </w:ins>
      <w:ins w:id="350" w:author="Emma" w:date="2014-01-20T16:52:00Z">
        <w:r w:rsidR="004A0CA6">
          <w:rPr>
            <w:lang w:eastAsia="x-none"/>
          </w:rPr>
          <w:t>consistency</w:t>
        </w:r>
      </w:ins>
      <w:ins w:id="351" w:author="Emma" w:date="2014-01-20T16:29:00Z">
        <w:r>
          <w:rPr>
            <w:lang w:eastAsia="x-none"/>
          </w:rPr>
          <w:t xml:space="preserve">.  Some cross checks are required. </w:t>
        </w:r>
      </w:ins>
    </w:p>
    <w:p w:rsidR="00587419" w:rsidRDefault="00587419" w:rsidP="00587419">
      <w:pPr>
        <w:pStyle w:val="BodyText"/>
        <w:numPr>
          <w:ilvl w:val="0"/>
          <w:numId w:val="38"/>
        </w:numPr>
        <w:rPr>
          <w:ins w:id="352" w:author="Emma" w:date="2014-01-20T16:29:00Z"/>
          <w:lang w:eastAsia="x-none"/>
        </w:rPr>
      </w:pPr>
      <w:ins w:id="353" w:author="Emma" w:date="2014-01-20T16:29:00Z">
        <w:r>
          <w:rPr>
            <w:lang w:eastAsia="x-none"/>
          </w:rPr>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54" w:author="Emma" w:date="2014-01-20T16:29:00Z"/>
          <w:lang w:eastAsia="x-none"/>
        </w:rPr>
      </w:pPr>
      <w:ins w:id="355"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56" w:author="Emma" w:date="2014-01-20T16:29:00Z"/>
          <w:lang w:eastAsia="x-none"/>
        </w:rPr>
      </w:pPr>
      <w:ins w:id="357" w:author="Emma" w:date="2014-01-20T16:29:00Z">
        <w:r>
          <w:rPr>
            <w:lang w:eastAsia="x-none"/>
          </w:rPr>
          <w:t xml:space="preserve">The best way to ensure </w:t>
        </w:r>
      </w:ins>
      <w:ins w:id="358" w:author="Emma" w:date="2014-01-20T16:52:00Z">
        <w:r w:rsidR="0087725F">
          <w:rPr>
            <w:lang w:eastAsia="x-none"/>
          </w:rPr>
          <w:t>consistency</w:t>
        </w:r>
      </w:ins>
      <w:ins w:id="359"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60" w:author="Emma" w:date="2014-01-20T16:29:00Z"/>
          <w:lang w:eastAsia="x-none"/>
        </w:rPr>
      </w:pPr>
      <w:ins w:id="361"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  It </w:t>
        </w:r>
        <w:r w:rsidRPr="00F27C21">
          <w:rPr>
            <w:b/>
            <w:smallCaps/>
            <w:lang w:eastAsia="x-none"/>
          </w:rPr>
          <w:t>may</w:t>
        </w:r>
        <w:r>
          <w:rPr>
            <w:lang w:eastAsia="x-none"/>
          </w:rPr>
          <w:t xml:space="preserve"> provide its own identifier for the data as </w:t>
        </w:r>
        <w:commentRangeStart w:id="362"/>
        <w:r>
          <w:rPr>
            <w:lang w:eastAsia="x-none"/>
          </w:rPr>
          <w:t>well</w:t>
        </w:r>
      </w:ins>
      <w:commentRangeEnd w:id="362"/>
      <w:ins w:id="363" w:author="Emma" w:date="2014-01-20T16:55:00Z">
        <w:r w:rsidR="0087725F">
          <w:rPr>
            <w:rStyle w:val="CommentReference"/>
          </w:rPr>
          <w:commentReference w:id="362"/>
        </w:r>
      </w:ins>
      <w:ins w:id="364" w:author="Emma" w:date="2014-01-20T16:29:00Z">
        <w:r>
          <w:rPr>
            <w:lang w:eastAsia="x-none"/>
          </w:rPr>
          <w:t>.</w:t>
        </w:r>
      </w:ins>
    </w:p>
    <w:p w:rsidR="00587419" w:rsidRDefault="00587419" w:rsidP="00587419">
      <w:pPr>
        <w:pStyle w:val="BodyText"/>
        <w:numPr>
          <w:ilvl w:val="0"/>
          <w:numId w:val="38"/>
        </w:numPr>
        <w:rPr>
          <w:ins w:id="365" w:author="Emma" w:date="2014-01-20T16:29:00Z"/>
          <w:lang w:eastAsia="x-none"/>
        </w:rPr>
      </w:pPr>
      <w:ins w:id="366"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w:t>
        </w:r>
        <w:commentRangeStart w:id="367"/>
        <w:r>
          <w:rPr>
            <w:lang w:eastAsia="x-none"/>
          </w:rPr>
          <w:t>item</w:t>
        </w:r>
      </w:ins>
      <w:commentRangeEnd w:id="367"/>
      <w:ins w:id="368" w:author="Emma" w:date="2014-01-20T16:56:00Z">
        <w:r w:rsidR="0087725F">
          <w:rPr>
            <w:rStyle w:val="CommentReference"/>
          </w:rPr>
          <w:commentReference w:id="367"/>
        </w:r>
      </w:ins>
      <w:ins w:id="369" w:author="Emma" w:date="2014-01-20T16:29:00Z">
        <w:r>
          <w:rPr>
            <w:lang w:eastAsia="x-none"/>
          </w:rPr>
          <w:t>.</w:t>
        </w:r>
      </w:ins>
    </w:p>
    <w:p w:rsidR="00587419" w:rsidRDefault="00587419" w:rsidP="00587419">
      <w:pPr>
        <w:pStyle w:val="BodyText"/>
        <w:numPr>
          <w:ilvl w:val="0"/>
          <w:numId w:val="38"/>
        </w:numPr>
        <w:rPr>
          <w:ins w:id="370" w:author="Emma" w:date="2014-01-20T16:29:00Z"/>
          <w:lang w:eastAsia="x-none"/>
        </w:rPr>
      </w:pPr>
      <w:ins w:id="371" w:author="Emma" w:date="2014-01-20T16:29:00Z">
        <w:r>
          <w:rPr>
            <w:lang w:eastAsia="x-none"/>
          </w:rPr>
          <w:lastRenderedPageBreak/>
          <w:t xml:space="preserve">Subsequent identifiers after the first </w:t>
        </w:r>
        <w:r w:rsidRPr="00723625">
          <w:rPr>
            <w:b/>
            <w:smallCaps/>
            <w:lang w:eastAsia="x-none"/>
          </w:rPr>
          <w:t>may</w:t>
        </w:r>
        <w:r>
          <w:rPr>
            <w:lang w:eastAsia="x-none"/>
          </w:rPr>
          <w:t xml:space="preserve"> be retained and reported but are not required by this </w:t>
        </w:r>
        <w:commentRangeStart w:id="372"/>
        <w:r>
          <w:rPr>
            <w:lang w:eastAsia="x-none"/>
          </w:rPr>
          <w:t>profile</w:t>
        </w:r>
      </w:ins>
      <w:commentRangeEnd w:id="372"/>
      <w:ins w:id="373" w:author="Emma" w:date="2014-01-20T16:56:00Z">
        <w:r w:rsidR="0087725F">
          <w:rPr>
            <w:rStyle w:val="CommentReference"/>
          </w:rPr>
          <w:commentReference w:id="372"/>
        </w:r>
      </w:ins>
      <w:ins w:id="374" w:author="Emma" w:date="2014-01-20T16:29:00Z">
        <w:r>
          <w:rPr>
            <w:lang w:eastAsia="x-none"/>
          </w:rPr>
          <w:t>.</w:t>
        </w:r>
      </w:ins>
    </w:p>
    <w:p w:rsidR="00587419" w:rsidRDefault="00587419" w:rsidP="00587419">
      <w:pPr>
        <w:pStyle w:val="BodyText"/>
        <w:rPr>
          <w:ins w:id="375" w:author="Emma" w:date="2014-01-20T16:29:00Z"/>
          <w:lang w:eastAsia="x-none"/>
        </w:rPr>
      </w:pPr>
      <w:ins w:id="376" w:author="Emma" w:date="2014-01-20T16:29:00Z">
        <w:r>
          <w:rPr>
            <w:lang w:eastAsia="x-none"/>
          </w:rPr>
          <w:t>Significant differences between two recorded events that should have the same meaning point to an error in implemen</w:t>
        </w:r>
      </w:ins>
      <w:ins w:id="377" w:author="Emma" w:date="2014-01-20T16:56:00Z">
        <w:r w:rsidR="0087725F">
          <w:rPr>
            <w:lang w:eastAsia="x-none"/>
          </w:rPr>
          <w:t>ta</w:t>
        </w:r>
      </w:ins>
      <w:ins w:id="378"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79" w:author="Emma" w:date="2014-01-20T16:29:00Z"/>
          <w:lang w:eastAsia="x-none"/>
        </w:rPr>
      </w:pPr>
      <w:ins w:id="380"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381" w:author="Emma" w:date="2014-01-20T16:57:00Z">
        <w:r w:rsidR="0087725F">
          <w:rPr>
            <w:lang w:eastAsia="x-none"/>
          </w:rPr>
          <w:t>inconsistencies</w:t>
        </w:r>
      </w:ins>
      <w:ins w:id="382"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383" w:author="Emma" w:date="2014-02-07T19:20:00Z"/>
          <w:lang w:eastAsia="x-none"/>
        </w:rPr>
      </w:pPr>
      <w:ins w:id="384"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w:t>
        </w:r>
      </w:ins>
      <w:ins w:id="385" w:author="Emma" w:date="2014-02-07T19:20:00Z">
        <w:r w:rsidR="000D5700" w:rsidRPr="000D5700">
          <w:t xml:space="preserve"> </w:t>
        </w:r>
        <w:r w:rsidR="000D5700" w:rsidRPr="000D5700">
          <w:rPr>
            <w:lang w:eastAsia="x-none"/>
          </w:rPr>
          <w:t xml:space="preserve">It SHALL assign a new identifier to each entry containing inconsistent data.  The rationale for this requirement is to avoid </w:t>
        </w:r>
        <w:proofErr w:type="gramStart"/>
        <w:r w:rsidR="000D5700" w:rsidRPr="000D5700">
          <w:rPr>
            <w:lang w:eastAsia="x-none"/>
          </w:rPr>
          <w:t>persisting</w:t>
        </w:r>
        <w:proofErr w:type="gramEnd"/>
        <w:r w:rsidR="000D5700" w:rsidRPr="000D5700">
          <w:rPr>
            <w:lang w:eastAsia="x-none"/>
          </w:rPr>
          <w:t xml:space="preserve"> the conflicting identifiers.</w:t>
        </w:r>
      </w:ins>
    </w:p>
    <w:p w:rsidR="00587419" w:rsidRPr="00587419" w:rsidDel="00612A82" w:rsidRDefault="00587419">
      <w:pPr>
        <w:pStyle w:val="BodyText"/>
        <w:rPr>
          <w:del w:id="386" w:author="Emma" w:date="2014-01-21T07:52:00Z"/>
          <w:lang w:eastAsia="x-none"/>
        </w:rPr>
        <w:pPrChange w:id="387"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388" w:author="Emma" w:date="2014-01-21T07:52:00Z"/>
        </w:rPr>
      </w:pPr>
      <w:r>
        <w:t>X.4.1.1.</w:t>
      </w:r>
      <w:r w:rsidR="00AE37E8">
        <w:t>2</w:t>
      </w:r>
      <w:r>
        <w:t xml:space="preserve"> Transitions in Identity</w:t>
      </w:r>
    </w:p>
    <w:p w:rsidR="00612A82" w:rsidRDefault="00612A82" w:rsidP="00612A82">
      <w:pPr>
        <w:pStyle w:val="BodyText"/>
        <w:rPr>
          <w:ins w:id="389" w:author="Emma" w:date="2014-01-21T07:52:00Z"/>
          <w:lang w:eastAsia="x-none"/>
        </w:rPr>
      </w:pPr>
      <w:ins w:id="390"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391" w:author="Emma" w:date="2014-01-21T07:52:00Z"/>
        </w:rPr>
      </w:pPr>
      <w:ins w:id="392" w:author="Emma" w:date="2014-01-21T07:52:00Z">
        <w:r>
          <w:t>Status updates to the data item.</w:t>
        </w:r>
      </w:ins>
    </w:p>
    <w:p w:rsidR="00612A82" w:rsidRDefault="00612A82" w:rsidP="00612A82">
      <w:pPr>
        <w:pStyle w:val="ListBullet"/>
        <w:rPr>
          <w:ins w:id="393" w:author="Emma" w:date="2014-01-21T07:52:00Z"/>
        </w:rPr>
      </w:pPr>
      <w:ins w:id="394" w:author="Emma" w:date="2014-01-21T07:52:00Z">
        <w:r>
          <w:t>Addition of new or previously unknown data or relationships to other data items.</w:t>
        </w:r>
      </w:ins>
    </w:p>
    <w:p w:rsidR="00612A82" w:rsidRPr="00612A82" w:rsidRDefault="00612A82" w:rsidP="00612A82">
      <w:pPr>
        <w:pStyle w:val="ListBullet"/>
        <w:rPr>
          <w:ins w:id="395" w:author="Emma" w:date="2014-01-21T07:52:00Z"/>
          <w:highlight w:val="yellow"/>
          <w:rPrChange w:id="396" w:author="Emma" w:date="2014-01-21T07:54:00Z">
            <w:rPr>
              <w:ins w:id="397" w:author="Emma" w:date="2014-01-21T07:52:00Z"/>
            </w:rPr>
          </w:rPrChange>
        </w:rPr>
      </w:pPr>
      <w:ins w:id="398" w:author="Emma" w:date="2014-01-21T07:52:00Z">
        <w:r w:rsidRPr="00612A82">
          <w:rPr>
            <w:highlight w:val="yellow"/>
            <w:rPrChange w:id="399" w:author="Emma" w:date="2014-01-21T07:54:00Z">
              <w:rPr/>
            </w:rPrChange>
          </w:rPr>
          <w:t xml:space="preserve">Changes in </w:t>
        </w:r>
      </w:ins>
      <w:ins w:id="400" w:author="Emma" w:date="2014-01-21T07:54:00Z">
        <w:r w:rsidRPr="00612A82">
          <w:rPr>
            <w:highlight w:val="yellow"/>
            <w:rPrChange w:id="401" w:author="Emma" w:date="2014-01-21T07:54:00Z">
              <w:rPr/>
            </w:rPrChange>
          </w:rPr>
          <w:t>contextual meaning</w:t>
        </w:r>
      </w:ins>
      <w:ins w:id="402" w:author="Emma" w:date="2014-01-21T07:52:00Z">
        <w:r w:rsidRPr="00612A82">
          <w:rPr>
            <w:highlight w:val="yellow"/>
            <w:rPrChange w:id="403" w:author="Emma" w:date="2014-01-21T07:54:00Z">
              <w:rPr/>
            </w:rPrChange>
          </w:rPr>
          <w:t xml:space="preserve">. </w:t>
        </w:r>
      </w:ins>
    </w:p>
    <w:p w:rsidR="00612A82" w:rsidRDefault="00612A82" w:rsidP="00612A82">
      <w:pPr>
        <w:pStyle w:val="ListBullet"/>
        <w:rPr>
          <w:ins w:id="404" w:author="Emma" w:date="2014-01-21T07:52:00Z"/>
        </w:rPr>
      </w:pPr>
      <w:ins w:id="405" w:author="Emma" w:date="2014-01-21T07:52:00Z">
        <w:r>
          <w:t>Correction of the data item due to it being reported in error.</w:t>
        </w:r>
      </w:ins>
    </w:p>
    <w:p w:rsidR="00612A82" w:rsidRDefault="00612A82" w:rsidP="00612A82">
      <w:pPr>
        <w:pStyle w:val="BodyText"/>
        <w:rPr>
          <w:ins w:id="406" w:author="Emma" w:date="2014-01-21T07:52:00Z"/>
          <w:lang w:eastAsia="x-none"/>
        </w:rPr>
      </w:pPr>
      <w:ins w:id="407" w:author="Emma" w:date="2014-01-21T07:52:00Z">
        <w:r>
          <w:rPr>
            <w:lang w:eastAsia="x-none"/>
          </w:rPr>
          <w:t xml:space="preserve">Transitions in identity are often accompanied by changes in the status of a data item.  These are recorded in the </w:t>
        </w:r>
        <w:proofErr w:type="spellStart"/>
        <w:r w:rsidRPr="00B233F1">
          <w:rPr>
            <w:rStyle w:val="InlineXML"/>
            <w:rFonts w:eastAsia="?l?r ??’c"/>
          </w:rPr>
          <w:t>statusCode</w:t>
        </w:r>
        <w:proofErr w:type="spellEnd"/>
        <w:r>
          <w:rPr>
            <w:lang w:eastAsia="x-none"/>
          </w:rPr>
          <w:t xml:space="preserve"> element of entries in the document.  Table X.2.1.2-1 below shows the meaning of these different status values from the HL7 </w:t>
        </w:r>
        <w:proofErr w:type="spellStart"/>
        <w:r>
          <w:rPr>
            <w:lang w:eastAsia="x-none"/>
          </w:rPr>
          <w:t>ActStatus</w:t>
        </w:r>
        <w:proofErr w:type="spellEnd"/>
        <w:r>
          <w:rPr>
            <w:lang w:eastAsia="x-none"/>
          </w:rPr>
          <w:t xml:space="preserve"> vocabulary.</w:t>
        </w:r>
      </w:ins>
    </w:p>
    <w:p w:rsidR="00612A82" w:rsidRPr="00612A82" w:rsidRDefault="00612A82">
      <w:pPr>
        <w:pStyle w:val="BodyText"/>
        <w:pPrChange w:id="408"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409" w:author="Emma" w:date="2014-01-21T07:56:00Z"/>
        </w:rPr>
      </w:pPr>
      <w:r>
        <w:t>X.4.1.1.</w:t>
      </w:r>
      <w:r w:rsidR="00AE37E8">
        <w:t>2</w:t>
      </w:r>
      <w:r>
        <w:t>.1 Status Updates</w:t>
      </w:r>
    </w:p>
    <w:p w:rsidR="00612A82" w:rsidRDefault="00612A82" w:rsidP="00612A82">
      <w:pPr>
        <w:pStyle w:val="BodyText"/>
        <w:rPr>
          <w:ins w:id="410" w:author="Emma" w:date="2014-01-21T07:56:00Z"/>
          <w:lang w:eastAsia="x-none"/>
        </w:rPr>
      </w:pPr>
      <w:ins w:id="411" w:author="Emma" w:date="2014-01-21T07:56:00Z">
        <w:r>
          <w:rPr>
            <w:lang w:eastAsia="x-none"/>
          </w:rPr>
          <w:t xml:space="preserve">Status updates are changes such as “this medication has been discontinued”, or “this problem is now resolved” </w:t>
        </w:r>
        <w:r w:rsidRPr="00612A82">
          <w:rPr>
            <w:highlight w:val="yellow"/>
            <w:lang w:eastAsia="x-none"/>
            <w:rPrChange w:id="412" w:author="Emma" w:date="2014-01-21T07:57:00Z">
              <w:rPr>
                <w:lang w:eastAsia="x-none"/>
              </w:rPr>
            </w:rPrChange>
          </w:rPr>
          <w:t xml:space="preserve">or </w:t>
        </w:r>
      </w:ins>
      <w:ins w:id="413" w:author="Emma" w:date="2014-01-21T07:57:00Z">
        <w:r w:rsidRPr="00612A82">
          <w:rPr>
            <w:highlight w:val="yellow"/>
            <w:lang w:eastAsia="x-none"/>
            <w:rPrChange w:id="414" w:author="Emma" w:date="2014-01-21T07:57:00Z">
              <w:rPr>
                <w:lang w:eastAsia="x-none"/>
              </w:rPr>
            </w:rPrChange>
          </w:rPr>
          <w:t>“</w:t>
        </w:r>
      </w:ins>
      <w:ins w:id="415" w:author="Emma" w:date="2014-01-21T07:56:00Z">
        <w:r w:rsidRPr="00612A82">
          <w:rPr>
            <w:highlight w:val="yellow"/>
            <w:lang w:eastAsia="x-none"/>
            <w:rPrChange w:id="416" w:author="Emma" w:date="2014-01-21T07:57:00Z">
              <w:rPr>
                <w:lang w:eastAsia="x-none"/>
              </w:rPr>
            </w:rPrChange>
          </w:rPr>
          <w:t>this planned item has occurred</w:t>
        </w:r>
      </w:ins>
      <w:ins w:id="417" w:author="Emma" w:date="2014-01-21T07:57:00Z">
        <w:r w:rsidRPr="00612A82">
          <w:rPr>
            <w:highlight w:val="yellow"/>
            <w:lang w:eastAsia="x-none"/>
            <w:rPrChange w:id="418" w:author="Emma" w:date="2014-01-21T07:57:00Z">
              <w:rPr>
                <w:lang w:eastAsia="x-none"/>
              </w:rPr>
            </w:rPrChange>
          </w:rPr>
          <w:t>”.</w:t>
        </w:r>
        <w:r>
          <w:rPr>
            <w:lang w:eastAsia="x-none"/>
          </w:rPr>
          <w:t xml:space="preserve"> </w:t>
        </w:r>
      </w:ins>
      <w:ins w:id="419" w:author="Emma" w:date="2014-01-21T07:56:00Z">
        <w:r>
          <w:rPr>
            <w:lang w:eastAsia="x-none"/>
          </w:rPr>
          <w:t xml:space="preserve">Status updates do not change the identity of the data item whose status is being updated, or the facts in it as they were reported at a previous point in time.  Status updates report on the normal evolution of a data item over time. </w:t>
        </w:r>
      </w:ins>
      <w:ins w:id="420" w:author="Emma" w:date="2014-02-03T22:07:00Z">
        <w:r w:rsidR="006F6D08">
          <w:rPr>
            <w:lang w:eastAsia="x-none"/>
          </w:rPr>
          <w:t>Status can be represented as an observation value</w:t>
        </w:r>
      </w:ins>
    </w:p>
    <w:p w:rsidR="00612A82" w:rsidRPr="00A53B74" w:rsidRDefault="00612A82" w:rsidP="00612A82">
      <w:pPr>
        <w:pStyle w:val="BodyText"/>
        <w:rPr>
          <w:ins w:id="421" w:author="Emma" w:date="2014-01-21T07:56:00Z"/>
          <w:strike/>
          <w:lang w:eastAsia="x-none"/>
          <w:rPrChange w:id="422" w:author="Emma" w:date="2014-01-21T08:28:00Z">
            <w:rPr>
              <w:ins w:id="423" w:author="Emma" w:date="2014-01-21T07:56:00Z"/>
              <w:lang w:eastAsia="x-none"/>
            </w:rPr>
          </w:rPrChange>
        </w:rPr>
      </w:pPr>
      <w:commentRangeStart w:id="424"/>
      <w:ins w:id="425" w:author="Emma" w:date="2014-01-21T07:56:00Z">
        <w:r w:rsidRPr="00A53B74">
          <w:rPr>
            <w:strike/>
            <w:lang w:eastAsia="x-none"/>
            <w:rPrChange w:id="426" w:author="Emma" w:date="2014-01-21T08:28:00Z">
              <w:rPr>
                <w:lang w:eastAsia="x-none"/>
              </w:rPr>
            </w:rPrChange>
          </w:rPr>
          <w:t>One</w:t>
        </w:r>
      </w:ins>
      <w:commentRangeEnd w:id="424"/>
      <w:ins w:id="427" w:author="Emma" w:date="2014-01-21T08:28:00Z">
        <w:r w:rsidR="00A53B74">
          <w:rPr>
            <w:rStyle w:val="CommentReference"/>
          </w:rPr>
          <w:commentReference w:id="424"/>
        </w:r>
      </w:ins>
      <w:ins w:id="428" w:author="Emma" w:date="2014-01-21T07:56:00Z">
        <w:r w:rsidRPr="00A53B74">
          <w:rPr>
            <w:strike/>
            <w:lang w:eastAsia="x-none"/>
            <w:rPrChange w:id="429" w:author="Emma" w:date="2014-01-21T08:28:00Z">
              <w:rPr>
                <w:lang w:eastAsia="x-none"/>
              </w:rPr>
            </w:rPrChange>
          </w:rPr>
          <w:t xml:space="preserve"> issue that </w:t>
        </w:r>
      </w:ins>
      <w:ins w:id="430" w:author="Emma" w:date="2014-01-21T07:57:00Z">
        <w:r w:rsidRPr="00A53B74">
          <w:rPr>
            <w:strike/>
            <w:lang w:eastAsia="x-none"/>
            <w:rPrChange w:id="431" w:author="Emma" w:date="2014-01-21T08:28:00Z">
              <w:rPr>
                <w:lang w:eastAsia="x-none"/>
              </w:rPr>
            </w:rPrChange>
          </w:rPr>
          <w:t>implementers</w:t>
        </w:r>
      </w:ins>
      <w:ins w:id="432" w:author="Emma" w:date="2014-01-21T07:56:00Z">
        <w:r w:rsidRPr="00A53B74">
          <w:rPr>
            <w:strike/>
            <w:lang w:eastAsia="x-none"/>
            <w:rPrChange w:id="433" w:author="Emma" w:date="2014-01-21T08:28:00Z">
              <w:rPr>
                <w:lang w:eastAsia="x-none"/>
              </w:rPr>
            </w:rPrChange>
          </w:rPr>
          <w:t xml:space="preserve"> may need to address is the temporary suspen</w:t>
        </w:r>
      </w:ins>
      <w:ins w:id="434" w:author="Emma" w:date="2014-01-21T07:58:00Z">
        <w:r w:rsidRPr="00A53B74">
          <w:rPr>
            <w:strike/>
            <w:lang w:eastAsia="x-none"/>
            <w:rPrChange w:id="435" w:author="Emma" w:date="2014-01-21T08:28:00Z">
              <w:rPr>
                <w:lang w:eastAsia="x-none"/>
              </w:rPr>
            </w:rPrChange>
          </w:rPr>
          <w:t>s</w:t>
        </w:r>
      </w:ins>
      <w:ins w:id="436" w:author="Emma" w:date="2014-01-21T07:56:00Z">
        <w:r w:rsidRPr="00A53B74">
          <w:rPr>
            <w:strike/>
            <w:lang w:eastAsia="x-none"/>
            <w:rPrChange w:id="437" w:author="Emma" w:date="2014-01-21T08:28:00Z">
              <w:rPr>
                <w:lang w:eastAsia="x-none"/>
              </w:rPr>
            </w:rPrChange>
          </w:rPr>
          <w:t xml:space="preserve">ion of medications during treatment.  In these cases the </w:t>
        </w:r>
        <w:proofErr w:type="spellStart"/>
        <w:r w:rsidRPr="00A53B74">
          <w:rPr>
            <w:strike/>
            <w:lang w:eastAsia="x-none"/>
            <w:rPrChange w:id="438" w:author="Emma" w:date="2014-01-21T08:28:00Z">
              <w:rPr>
                <w:lang w:eastAsia="x-none"/>
              </w:rPr>
            </w:rPrChange>
          </w:rPr>
          <w:t>orginal</w:t>
        </w:r>
        <w:proofErr w:type="spellEnd"/>
        <w:r w:rsidRPr="00A53B74">
          <w:rPr>
            <w:strike/>
            <w:lang w:eastAsia="x-none"/>
            <w:rPrChange w:id="439" w:author="Emma" w:date="2014-01-21T08:28:00Z">
              <w:rPr>
                <w:lang w:eastAsia="x-none"/>
              </w:rPr>
            </w:rPrChange>
          </w:rPr>
          <w:t xml:space="preserve"> intention may have been to keep a patient on a medication for a certain time period, but due to treatment, that medication may need to be temporarily held.  This profile does not require temporary holds to be reported, nor does it prevent them from being so reported.  The decision to report or not report these holds is left to local policy.</w:t>
        </w:r>
      </w:ins>
    </w:p>
    <w:p w:rsidR="00612A82" w:rsidRDefault="006C5242" w:rsidP="00612A82">
      <w:pPr>
        <w:pStyle w:val="BodyText"/>
        <w:rPr>
          <w:ins w:id="440" w:author="Emma" w:date="2014-01-21T07:56:00Z"/>
          <w:lang w:eastAsia="x-none"/>
        </w:rPr>
      </w:pPr>
      <w:ins w:id="441" w:author="Emma" w:date="2014-01-28T11:00:00Z">
        <w:r>
          <w:rPr>
            <w:lang w:eastAsia="x-none"/>
          </w:rPr>
          <w:t>Implementers</w:t>
        </w:r>
      </w:ins>
      <w:ins w:id="442"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w:t>
        </w:r>
        <w:proofErr w:type="gramStart"/>
        <w:r w:rsidR="00612A82">
          <w:rPr>
            <w:lang w:eastAsia="x-none"/>
          </w:rPr>
          <w:t>status of two data items are</w:t>
        </w:r>
        <w:proofErr w:type="gramEnd"/>
        <w:r w:rsidR="00612A82">
          <w:rPr>
            <w:lang w:eastAsia="x-none"/>
          </w:rPr>
          <w:t xml:space="preserv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43" w:author="Emma" w:date="2014-01-21T07:59:00Z"/>
        </w:rPr>
      </w:pPr>
    </w:p>
    <w:p w:rsidR="00612A82" w:rsidRDefault="00CC2810">
      <w:pPr>
        <w:pStyle w:val="BodyText"/>
        <w:jc w:val="center"/>
        <w:rPr>
          <w:ins w:id="444" w:author="Emma" w:date="2014-01-21T08:08:00Z"/>
        </w:rPr>
        <w:pPrChange w:id="445" w:author="Emma" w:date="2014-01-21T08:10:00Z">
          <w:pPr>
            <w:pStyle w:val="Heading4"/>
            <w:numPr>
              <w:ilvl w:val="0"/>
              <w:numId w:val="0"/>
            </w:numPr>
            <w:tabs>
              <w:tab w:val="clear" w:pos="864"/>
            </w:tabs>
            <w:ind w:left="0" w:firstLine="0"/>
          </w:pPr>
        </w:pPrChange>
      </w:pPr>
      <w:ins w:id="446"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47"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48">
          <w:tblGrid>
            <w:gridCol w:w="1638"/>
            <w:gridCol w:w="3150"/>
            <w:gridCol w:w="4788"/>
          </w:tblGrid>
        </w:tblGridChange>
      </w:tblGrid>
      <w:tr w:rsidR="00CC2810" w:rsidTr="00951485">
        <w:trPr>
          <w:ins w:id="449" w:author="Emma" w:date="2014-01-21T08:09:00Z"/>
        </w:trPr>
        <w:tc>
          <w:tcPr>
            <w:tcW w:w="1638" w:type="dxa"/>
            <w:shd w:val="clear" w:color="auto" w:fill="auto"/>
            <w:tcPrChange w:id="450" w:author="Emma" w:date="2014-01-28T11:13:00Z">
              <w:tcPr>
                <w:tcW w:w="4788" w:type="dxa"/>
                <w:gridSpan w:val="2"/>
                <w:shd w:val="clear" w:color="auto" w:fill="auto"/>
              </w:tcPr>
            </w:tcPrChange>
          </w:tcPr>
          <w:p w:rsidR="00CC2810" w:rsidRDefault="00CC2810" w:rsidP="00612A82">
            <w:pPr>
              <w:pStyle w:val="BodyText"/>
              <w:rPr>
                <w:ins w:id="451" w:author="Emma" w:date="2014-01-21T08:09:00Z"/>
              </w:rPr>
            </w:pPr>
            <w:proofErr w:type="spellStart"/>
            <w:ins w:id="452" w:author="Emma" w:date="2014-01-21T08:09:00Z">
              <w:r w:rsidRPr="00012D26">
                <w:t>ActStatus</w:t>
              </w:r>
              <w:proofErr w:type="spellEnd"/>
            </w:ins>
          </w:p>
        </w:tc>
        <w:tc>
          <w:tcPr>
            <w:tcW w:w="7938" w:type="dxa"/>
            <w:shd w:val="clear" w:color="auto" w:fill="auto"/>
            <w:tcPrChange w:id="453" w:author="Emma" w:date="2014-01-28T11:13:00Z">
              <w:tcPr>
                <w:tcW w:w="4788" w:type="dxa"/>
                <w:shd w:val="clear" w:color="auto" w:fill="auto"/>
              </w:tcPr>
            </w:tcPrChange>
          </w:tcPr>
          <w:p w:rsidR="00CC2810" w:rsidRDefault="00CC2810">
            <w:pPr>
              <w:pStyle w:val="BodyText"/>
              <w:jc w:val="center"/>
              <w:rPr>
                <w:ins w:id="454" w:author="Emma" w:date="2014-01-21T08:09:00Z"/>
              </w:rPr>
              <w:pPrChange w:id="455" w:author="Emma" w:date="2014-01-28T11:13:00Z">
                <w:pPr>
                  <w:pStyle w:val="BodyText"/>
                </w:pPr>
              </w:pPrChange>
            </w:pPr>
            <w:ins w:id="456" w:author="Emma" w:date="2014-01-21T08:09:00Z">
              <w:r w:rsidRPr="00400C2F">
                <w:t>Description</w:t>
              </w:r>
            </w:ins>
          </w:p>
        </w:tc>
      </w:tr>
      <w:tr w:rsidR="00CC2810" w:rsidTr="00273CCE">
        <w:trPr>
          <w:ins w:id="457" w:author="Emma" w:date="2014-01-21T08:09:00Z"/>
        </w:trPr>
        <w:tc>
          <w:tcPr>
            <w:tcW w:w="1638" w:type="dxa"/>
            <w:shd w:val="clear" w:color="auto" w:fill="auto"/>
          </w:tcPr>
          <w:p w:rsidR="00CC2810" w:rsidRDefault="00CC2810" w:rsidP="00612A82">
            <w:pPr>
              <w:pStyle w:val="BodyText"/>
              <w:rPr>
                <w:ins w:id="458" w:author="Emma" w:date="2014-01-21T08:09:00Z"/>
              </w:rPr>
            </w:pPr>
            <w:ins w:id="459" w:author="Emma" w:date="2014-01-21T08:10:00Z">
              <w:r w:rsidRPr="00273CCE">
                <w:rPr>
                  <w:rStyle w:val="InlineXML"/>
                  <w:rFonts w:eastAsia="?l?r ??’c"/>
                </w:rPr>
                <w:t>active</w:t>
              </w:r>
            </w:ins>
          </w:p>
        </w:tc>
        <w:tc>
          <w:tcPr>
            <w:tcW w:w="7938" w:type="dxa"/>
            <w:shd w:val="clear" w:color="auto" w:fill="auto"/>
          </w:tcPr>
          <w:p w:rsidR="00CC2810" w:rsidRDefault="00CC2810" w:rsidP="00612A82">
            <w:pPr>
              <w:pStyle w:val="BodyText"/>
              <w:rPr>
                <w:ins w:id="460" w:author="Emma" w:date="2014-01-21T08:09:00Z"/>
              </w:rPr>
            </w:pPr>
            <w:ins w:id="461" w:author="Emma" w:date="2014-01-21T08:10:00Z">
              <w:r>
                <w:t>The activity represented by the data item is currently active.</w:t>
              </w:r>
            </w:ins>
          </w:p>
        </w:tc>
      </w:tr>
      <w:tr w:rsidR="00CC2810" w:rsidTr="00273CCE">
        <w:trPr>
          <w:ins w:id="462" w:author="Emma" w:date="2014-01-21T08:09:00Z"/>
        </w:trPr>
        <w:tc>
          <w:tcPr>
            <w:tcW w:w="1638" w:type="dxa"/>
            <w:shd w:val="clear" w:color="auto" w:fill="auto"/>
          </w:tcPr>
          <w:p w:rsidR="00CC2810" w:rsidRDefault="00CC2810" w:rsidP="00612A82">
            <w:pPr>
              <w:pStyle w:val="BodyText"/>
              <w:rPr>
                <w:ins w:id="463" w:author="Emma" w:date="2014-01-21T08:09:00Z"/>
              </w:rPr>
            </w:pPr>
            <w:ins w:id="464" w:author="Emma" w:date="2014-01-21T08:10:00Z">
              <w:r w:rsidRPr="00273CCE">
                <w:rPr>
                  <w:rStyle w:val="InlineXML"/>
                  <w:rFonts w:eastAsia="?l?r ??’c"/>
                </w:rPr>
                <w:t>completed</w:t>
              </w:r>
            </w:ins>
          </w:p>
        </w:tc>
        <w:tc>
          <w:tcPr>
            <w:tcW w:w="7938" w:type="dxa"/>
            <w:shd w:val="clear" w:color="auto" w:fill="auto"/>
          </w:tcPr>
          <w:p w:rsidR="00CC2810" w:rsidRDefault="00CC2810" w:rsidP="00612A82">
            <w:pPr>
              <w:pStyle w:val="BodyText"/>
              <w:rPr>
                <w:ins w:id="465" w:author="Emma" w:date="2014-01-21T08:09:00Z"/>
              </w:rPr>
            </w:pPr>
            <w:ins w:id="466" w:author="Emma" w:date="2014-01-21T08:10:00Z">
              <w:r>
                <w:t>The activity represented by the data item transitioned to a normal state of completion.</w:t>
              </w:r>
            </w:ins>
          </w:p>
        </w:tc>
      </w:tr>
      <w:tr w:rsidR="00CC2810" w:rsidTr="00273CCE">
        <w:trPr>
          <w:ins w:id="467" w:author="Emma" w:date="2014-01-21T08:09:00Z"/>
        </w:trPr>
        <w:tc>
          <w:tcPr>
            <w:tcW w:w="1638" w:type="dxa"/>
            <w:shd w:val="clear" w:color="auto" w:fill="auto"/>
          </w:tcPr>
          <w:p w:rsidR="00CC2810" w:rsidRDefault="00CC2810" w:rsidP="00612A82">
            <w:pPr>
              <w:pStyle w:val="BodyText"/>
              <w:rPr>
                <w:ins w:id="468" w:author="Emma" w:date="2014-01-21T08:09:00Z"/>
              </w:rPr>
            </w:pPr>
            <w:ins w:id="469" w:author="Emma" w:date="2014-01-21T08:10:00Z">
              <w:r w:rsidRPr="00273CCE">
                <w:rPr>
                  <w:rStyle w:val="InlineXML"/>
                  <w:rFonts w:eastAsia="?l?r ??’c"/>
                </w:rPr>
                <w:t>suspended</w:t>
              </w:r>
            </w:ins>
          </w:p>
        </w:tc>
        <w:tc>
          <w:tcPr>
            <w:tcW w:w="7938" w:type="dxa"/>
            <w:shd w:val="clear" w:color="auto" w:fill="auto"/>
          </w:tcPr>
          <w:p w:rsidR="00CC2810" w:rsidRDefault="00CC2810" w:rsidP="00612A82">
            <w:pPr>
              <w:pStyle w:val="BodyText"/>
              <w:rPr>
                <w:ins w:id="470" w:author="Emma" w:date="2014-01-21T08:09:00Z"/>
              </w:rPr>
            </w:pPr>
            <w:ins w:id="471" w:author="Emma" w:date="2014-01-21T08:10:00Z">
              <w:r>
                <w:t>The activity represented by the data item was put on hold after it was initiated.</w:t>
              </w:r>
            </w:ins>
          </w:p>
        </w:tc>
      </w:tr>
      <w:tr w:rsidR="00CC2810" w:rsidTr="00273CCE">
        <w:trPr>
          <w:ins w:id="472" w:author="Emma" w:date="2014-01-21T08:09:00Z"/>
        </w:trPr>
        <w:tc>
          <w:tcPr>
            <w:tcW w:w="1638" w:type="dxa"/>
            <w:shd w:val="clear" w:color="auto" w:fill="auto"/>
          </w:tcPr>
          <w:p w:rsidR="00CC2810" w:rsidRDefault="00CC2810" w:rsidP="00612A82">
            <w:pPr>
              <w:pStyle w:val="BodyText"/>
              <w:rPr>
                <w:ins w:id="473" w:author="Emma" w:date="2014-01-21T08:09:00Z"/>
              </w:rPr>
            </w:pPr>
            <w:ins w:id="474" w:author="Emma" w:date="2014-01-21T08:10:00Z">
              <w:r w:rsidRPr="00273CCE">
                <w:rPr>
                  <w:rStyle w:val="InlineXML"/>
                  <w:rFonts w:eastAsia="?l?r ??’c"/>
                </w:rPr>
                <w:t>aborted</w:t>
              </w:r>
            </w:ins>
          </w:p>
        </w:tc>
        <w:tc>
          <w:tcPr>
            <w:tcW w:w="7938" w:type="dxa"/>
            <w:shd w:val="clear" w:color="auto" w:fill="auto"/>
          </w:tcPr>
          <w:p w:rsidR="00CC2810" w:rsidRDefault="00CC2810" w:rsidP="00612A82">
            <w:pPr>
              <w:pStyle w:val="BodyText"/>
              <w:rPr>
                <w:ins w:id="475" w:author="Emma" w:date="2014-01-21T08:09:00Z"/>
              </w:rPr>
            </w:pPr>
            <w:ins w:id="476" w:author="Emma" w:date="2014-01-21T08:10:00Z">
              <w:r>
                <w:t>The activity represented by the data item was terminated prior to the normal completion.</w:t>
              </w:r>
            </w:ins>
          </w:p>
        </w:tc>
      </w:tr>
      <w:tr w:rsidR="00CC2810" w:rsidTr="00273CCE">
        <w:trPr>
          <w:ins w:id="477" w:author="Emma" w:date="2014-01-21T08:09:00Z"/>
        </w:trPr>
        <w:tc>
          <w:tcPr>
            <w:tcW w:w="1638" w:type="dxa"/>
            <w:shd w:val="clear" w:color="auto" w:fill="auto"/>
          </w:tcPr>
          <w:p w:rsidR="00CC2810" w:rsidRDefault="00CC2810" w:rsidP="00612A82">
            <w:pPr>
              <w:pStyle w:val="BodyText"/>
              <w:rPr>
                <w:ins w:id="478" w:author="Emma" w:date="2014-01-21T08:09:00Z"/>
              </w:rPr>
            </w:pPr>
            <w:ins w:id="479" w:author="Emma" w:date="2014-01-21T08:10:00Z">
              <w:r w:rsidRPr="00273CCE">
                <w:rPr>
                  <w:rStyle w:val="InlineXML"/>
                  <w:rFonts w:eastAsia="?l?r ??’c"/>
                </w:rPr>
                <w:t>obsolete</w:t>
              </w:r>
            </w:ins>
          </w:p>
        </w:tc>
        <w:tc>
          <w:tcPr>
            <w:tcW w:w="7938" w:type="dxa"/>
            <w:shd w:val="clear" w:color="auto" w:fill="auto"/>
          </w:tcPr>
          <w:p w:rsidR="00CC2810" w:rsidRDefault="00CC2810" w:rsidP="00612A82">
            <w:pPr>
              <w:pStyle w:val="BodyText"/>
              <w:rPr>
                <w:ins w:id="480" w:author="Emma" w:date="2014-01-21T08:09:00Z"/>
              </w:rPr>
            </w:pPr>
            <w:ins w:id="481" w:author="Emma" w:date="2014-01-21T08:10:00Z">
              <w:r>
                <w:t>The activity represented by the data item has been replaced by a new data item.</w:t>
              </w:r>
            </w:ins>
          </w:p>
        </w:tc>
      </w:tr>
      <w:tr w:rsidR="00CC2810" w:rsidTr="00273CCE">
        <w:trPr>
          <w:ins w:id="482" w:author="Emma" w:date="2014-01-21T08:09:00Z"/>
        </w:trPr>
        <w:tc>
          <w:tcPr>
            <w:tcW w:w="1638" w:type="dxa"/>
            <w:shd w:val="clear" w:color="auto" w:fill="auto"/>
          </w:tcPr>
          <w:p w:rsidR="00CC2810" w:rsidRDefault="00CC2810" w:rsidP="00612A82">
            <w:pPr>
              <w:pStyle w:val="BodyText"/>
              <w:rPr>
                <w:ins w:id="483" w:author="Emma" w:date="2014-01-21T08:09:00Z"/>
              </w:rPr>
            </w:pPr>
            <w:ins w:id="484" w:author="Emma" w:date="2014-01-21T08:10:00Z">
              <w:r w:rsidRPr="00273CCE">
                <w:rPr>
                  <w:rStyle w:val="InlineXML"/>
                  <w:rFonts w:eastAsia="?l?r ??’c"/>
                </w:rPr>
                <w:t>nullified</w:t>
              </w:r>
            </w:ins>
          </w:p>
        </w:tc>
        <w:tc>
          <w:tcPr>
            <w:tcW w:w="7938" w:type="dxa"/>
            <w:shd w:val="clear" w:color="auto" w:fill="auto"/>
          </w:tcPr>
          <w:p w:rsidR="00CC2810" w:rsidRDefault="00CC2810" w:rsidP="00612A82">
            <w:pPr>
              <w:pStyle w:val="BodyText"/>
              <w:rPr>
                <w:ins w:id="485" w:author="Emma" w:date="2014-01-21T08:09:00Z"/>
              </w:rPr>
            </w:pPr>
            <w:ins w:id="486" w:author="Emma" w:date="2014-01-21T08:10:00Z">
              <w:r>
                <w:t>The activity represented by the data item was incorrectly reported.</w:t>
              </w:r>
            </w:ins>
          </w:p>
        </w:tc>
      </w:tr>
      <w:tr w:rsidR="00CC2810" w:rsidTr="00273CCE">
        <w:trPr>
          <w:ins w:id="487" w:author="Emma" w:date="2014-01-21T08:09:00Z"/>
        </w:trPr>
        <w:tc>
          <w:tcPr>
            <w:tcW w:w="1638" w:type="dxa"/>
            <w:shd w:val="clear" w:color="auto" w:fill="auto"/>
          </w:tcPr>
          <w:p w:rsidR="00CC2810" w:rsidRDefault="00CC2810" w:rsidP="00612A82">
            <w:pPr>
              <w:pStyle w:val="BodyText"/>
              <w:rPr>
                <w:ins w:id="488" w:author="Emma" w:date="2014-01-21T08:09:00Z"/>
              </w:rPr>
            </w:pPr>
            <w:commentRangeStart w:id="489"/>
            <w:ins w:id="490" w:author="Emma" w:date="2014-01-21T08:14:00Z">
              <w:r>
                <w:t>Cancelled</w:t>
              </w:r>
            </w:ins>
          </w:p>
        </w:tc>
        <w:tc>
          <w:tcPr>
            <w:tcW w:w="7938" w:type="dxa"/>
            <w:shd w:val="clear" w:color="auto" w:fill="auto"/>
          </w:tcPr>
          <w:p w:rsidR="00CC2810" w:rsidRDefault="00CC2810" w:rsidP="00612A82">
            <w:pPr>
              <w:pStyle w:val="BodyText"/>
              <w:rPr>
                <w:ins w:id="491" w:author="Emma" w:date="2014-01-21T08:09:00Z"/>
              </w:rPr>
            </w:pPr>
            <w:ins w:id="492" w:author="Emma" w:date="2014-01-21T08:14:00Z">
              <w:r>
                <w:t>The activity has been abandoned before activation</w:t>
              </w:r>
            </w:ins>
          </w:p>
        </w:tc>
      </w:tr>
      <w:tr w:rsidR="00CC2810" w:rsidTr="00273CCE">
        <w:trPr>
          <w:ins w:id="493" w:author="Emma" w:date="2014-01-21T08:09:00Z"/>
        </w:trPr>
        <w:tc>
          <w:tcPr>
            <w:tcW w:w="1638" w:type="dxa"/>
            <w:shd w:val="clear" w:color="auto" w:fill="auto"/>
          </w:tcPr>
          <w:p w:rsidR="00CC2810" w:rsidRDefault="00B542A9" w:rsidP="00612A82">
            <w:pPr>
              <w:pStyle w:val="BodyText"/>
              <w:rPr>
                <w:ins w:id="494" w:author="Emma" w:date="2014-01-21T08:09:00Z"/>
              </w:rPr>
            </w:pPr>
            <w:ins w:id="495" w:author="Emma" w:date="2014-01-21T08:17:00Z">
              <w:r>
                <w:t>New</w:t>
              </w:r>
            </w:ins>
          </w:p>
        </w:tc>
        <w:tc>
          <w:tcPr>
            <w:tcW w:w="7938" w:type="dxa"/>
            <w:shd w:val="clear" w:color="auto" w:fill="auto"/>
          </w:tcPr>
          <w:p w:rsidR="00CC2810" w:rsidRDefault="00B542A9" w:rsidP="00612A82">
            <w:pPr>
              <w:pStyle w:val="BodyText"/>
              <w:rPr>
                <w:ins w:id="496" w:author="Emma" w:date="2014-01-21T08:09:00Z"/>
              </w:rPr>
            </w:pPr>
            <w:ins w:id="497" w:author="Emma" w:date="2014-01-21T08:17:00Z">
              <w:r>
                <w:t>The activity is in the preparatory stages and may not yet be acted upon</w:t>
              </w:r>
            </w:ins>
            <w:ins w:id="498" w:author="Emma" w:date="2014-01-21T08:26:00Z">
              <w:r>
                <w:t xml:space="preserve">. </w:t>
              </w:r>
            </w:ins>
          </w:p>
        </w:tc>
      </w:tr>
      <w:tr w:rsidR="00CC2810" w:rsidTr="00273CCE">
        <w:trPr>
          <w:ins w:id="499" w:author="Emma" w:date="2014-01-21T08:09:00Z"/>
        </w:trPr>
        <w:tc>
          <w:tcPr>
            <w:tcW w:w="1638" w:type="dxa"/>
            <w:shd w:val="clear" w:color="auto" w:fill="auto"/>
          </w:tcPr>
          <w:p w:rsidR="00CC2810" w:rsidRDefault="00A53B74" w:rsidP="00612A82">
            <w:pPr>
              <w:pStyle w:val="BodyText"/>
              <w:rPr>
                <w:ins w:id="500" w:author="Emma" w:date="2014-01-21T08:09:00Z"/>
              </w:rPr>
            </w:pPr>
            <w:ins w:id="501" w:author="Emma" w:date="2014-01-21T08:29:00Z">
              <w:r>
                <w:t>Held</w:t>
              </w:r>
            </w:ins>
          </w:p>
        </w:tc>
        <w:tc>
          <w:tcPr>
            <w:tcW w:w="7938" w:type="dxa"/>
            <w:shd w:val="clear" w:color="auto" w:fill="auto"/>
          </w:tcPr>
          <w:p w:rsidR="00CC2810" w:rsidRDefault="00A53B74" w:rsidP="00A53B74">
            <w:pPr>
              <w:pStyle w:val="BodyText"/>
              <w:rPr>
                <w:ins w:id="502" w:author="Emma" w:date="2014-01-21T08:09:00Z"/>
              </w:rPr>
            </w:pPr>
            <w:ins w:id="503" w:author="Emma" w:date="2014-01-21T08:29:00Z">
              <w:r>
                <w:t>The activity is still in the preparatory stages and may no</w:t>
              </w:r>
            </w:ins>
            <w:ins w:id="504" w:author="Emma" w:date="2014-01-21T08:30:00Z">
              <w:r>
                <w:t>t</w:t>
              </w:r>
            </w:ins>
            <w:ins w:id="505" w:author="Emma" w:date="2014-01-21T08:29:00Z">
              <w:r>
                <w:t xml:space="preserve"> be acted upon</w:t>
              </w:r>
            </w:ins>
          </w:p>
        </w:tc>
      </w:tr>
    </w:tbl>
    <w:commentRangeEnd w:id="489"/>
    <w:p w:rsidR="00CC2810" w:rsidRDefault="00B22282">
      <w:pPr>
        <w:pStyle w:val="BodyText"/>
        <w:rPr>
          <w:ins w:id="506" w:author="Emma" w:date="2014-01-28T11:19:00Z"/>
        </w:rPr>
        <w:pPrChange w:id="507" w:author="Emma" w:date="2014-01-21T07:56:00Z">
          <w:pPr>
            <w:pStyle w:val="Heading4"/>
            <w:numPr>
              <w:ilvl w:val="0"/>
              <w:numId w:val="0"/>
            </w:numPr>
            <w:tabs>
              <w:tab w:val="clear" w:pos="864"/>
            </w:tabs>
            <w:ind w:left="0" w:firstLine="0"/>
          </w:pPr>
        </w:pPrChange>
      </w:pPr>
      <w:ins w:id="508" w:author="Emma" w:date="2014-01-21T09:41:00Z">
        <w:r>
          <w:rPr>
            <w:rStyle w:val="CommentReference"/>
          </w:rPr>
          <w:commentReference w:id="489"/>
        </w:r>
      </w:ins>
      <w:ins w:id="509" w:author="Emma" w:date="2014-01-28T11:00:00Z">
        <w:r w:rsidR="006C5242">
          <w:t xml:space="preserve">Implementers of the Reconciliation Agent actor will also need to examine the </w:t>
        </w:r>
      </w:ins>
      <w:proofErr w:type="spellStart"/>
      <w:ins w:id="510" w:author="Emma" w:date="2014-01-28T11:01:00Z">
        <w:r w:rsidR="006C5242">
          <w:t>moodCode</w:t>
        </w:r>
        <w:proofErr w:type="spellEnd"/>
        <w:r w:rsidR="006C5242">
          <w:t xml:space="preserve"> to determine if the </w:t>
        </w:r>
      </w:ins>
      <w:proofErr w:type="gramStart"/>
      <w:ins w:id="511" w:author="Emma" w:date="2014-01-28T11:10:00Z">
        <w:r w:rsidR="00951485">
          <w:t xml:space="preserve">mood </w:t>
        </w:r>
      </w:ins>
      <w:ins w:id="512" w:author="Emma" w:date="2014-01-28T11:01:00Z">
        <w:r w:rsidR="006C5242">
          <w:t>of two data items are</w:t>
        </w:r>
        <w:proofErr w:type="gramEnd"/>
        <w:r w:rsidR="006C5242">
          <w:t xml:space="preserve"> different. </w:t>
        </w:r>
      </w:ins>
      <w:ins w:id="513" w:author="Emma" w:date="2014-01-28T11:11:00Z">
        <w:r w:rsidR="00951485">
          <w:t xml:space="preserve">The </w:t>
        </w:r>
        <w:proofErr w:type="spellStart"/>
        <w:r w:rsidR="00951485">
          <w:t>moodCode</w:t>
        </w:r>
        <w:proofErr w:type="spellEnd"/>
        <w:r w:rsidR="00951485">
          <w:t xml:space="preserve"> must be reconciled if there are differences</w:t>
        </w:r>
      </w:ins>
      <w:ins w:id="514" w:author="Emma" w:date="2014-01-28T11:13:00Z">
        <w:r w:rsidR="00951485">
          <w:t xml:space="preserve">. </w:t>
        </w:r>
      </w:ins>
    </w:p>
    <w:p w:rsidR="0094279D" w:rsidRDefault="0094279D">
      <w:pPr>
        <w:pStyle w:val="BodyText"/>
        <w:jc w:val="center"/>
        <w:rPr>
          <w:ins w:id="515" w:author="Emma" w:date="2014-01-28T11:13:00Z"/>
        </w:rPr>
        <w:pPrChange w:id="516" w:author="Emma" w:date="2014-01-28T11:19:00Z">
          <w:pPr>
            <w:pStyle w:val="Heading4"/>
            <w:numPr>
              <w:ilvl w:val="0"/>
              <w:numId w:val="0"/>
            </w:numPr>
            <w:tabs>
              <w:tab w:val="clear" w:pos="864"/>
            </w:tabs>
            <w:ind w:left="0" w:firstLine="0"/>
          </w:pPr>
        </w:pPrChange>
      </w:pPr>
      <w:ins w:id="517" w:author="Emma" w:date="2014-01-28T11:19:00Z">
        <w:r>
          <w:rPr>
            <w:lang w:eastAsia="x-none"/>
          </w:rPr>
          <w:t>Table X.4.1.1.2.1-2 Act</w:t>
        </w:r>
      </w:ins>
      <w:ins w:id="518" w:author="Emma" w:date="2014-01-28T11:20:00Z">
        <w:r>
          <w:rPr>
            <w:lang w:eastAsia="x-none"/>
          </w:rPr>
          <w:t xml:space="preserve"> </w:t>
        </w:r>
        <w:proofErr w:type="spellStart"/>
        <w:r>
          <w:rPr>
            <w:lang w:eastAsia="x-none"/>
          </w:rPr>
          <w:t>moodCode</w:t>
        </w:r>
      </w:ins>
      <w:proofErr w:type="spellEnd"/>
      <w:ins w:id="519"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520" w:author="Emma" w:date="2014-01-28T11:13:00Z"/>
        </w:trPr>
        <w:tc>
          <w:tcPr>
            <w:tcW w:w="1638" w:type="dxa"/>
            <w:shd w:val="clear" w:color="auto" w:fill="auto"/>
          </w:tcPr>
          <w:p w:rsidR="00951485" w:rsidRDefault="00951485" w:rsidP="002856A9">
            <w:pPr>
              <w:pStyle w:val="BodyText"/>
              <w:rPr>
                <w:ins w:id="521" w:author="Emma" w:date="2014-01-28T11:13:00Z"/>
              </w:rPr>
            </w:pPr>
            <w:ins w:id="522" w:author="Emma" w:date="2014-01-28T11:13:00Z">
              <w:r w:rsidRPr="00012D26">
                <w:t>Act</w:t>
              </w:r>
            </w:ins>
            <w:ins w:id="523"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24" w:author="Emma" w:date="2014-01-28T11:13:00Z"/>
              </w:rPr>
            </w:pPr>
            <w:ins w:id="525" w:author="Emma" w:date="2014-01-28T11:13:00Z">
              <w:r w:rsidRPr="00400C2F">
                <w:t>Description</w:t>
              </w:r>
            </w:ins>
          </w:p>
        </w:tc>
      </w:tr>
      <w:tr w:rsidR="00951485" w:rsidTr="002856A9">
        <w:trPr>
          <w:ins w:id="526" w:author="Emma" w:date="2014-01-28T11:13:00Z"/>
        </w:trPr>
        <w:tc>
          <w:tcPr>
            <w:tcW w:w="1638" w:type="dxa"/>
            <w:shd w:val="clear" w:color="auto" w:fill="auto"/>
          </w:tcPr>
          <w:p w:rsidR="00951485" w:rsidRPr="00951485" w:rsidRDefault="00951485">
            <w:pPr>
              <w:spacing w:before="0"/>
              <w:rPr>
                <w:ins w:id="527" w:author="Emma" w:date="2014-01-28T11:13:00Z"/>
                <w:rFonts w:ascii="Calibri" w:hAnsi="Calibri" w:cs="Calibri"/>
                <w:sz w:val="22"/>
                <w:szCs w:val="22"/>
                <w:rPrChange w:id="528" w:author="Emma" w:date="2014-01-28T11:14:00Z">
                  <w:rPr>
                    <w:ins w:id="529" w:author="Emma" w:date="2014-01-28T11:13:00Z"/>
                  </w:rPr>
                </w:rPrChange>
              </w:rPr>
              <w:pPrChange w:id="530" w:author="Emma" w:date="2014-01-28T11:14:00Z">
                <w:pPr>
                  <w:pStyle w:val="BodyText"/>
                </w:pPr>
              </w:pPrChange>
            </w:pPr>
            <w:ins w:id="531" w:author="Emma" w:date="2014-01-28T11:14:00Z">
              <w:r w:rsidRPr="00951485">
                <w:rPr>
                  <w:rFonts w:ascii="Calibri" w:hAnsi="Calibri" w:cs="Calibri"/>
                  <w:sz w:val="22"/>
                  <w:szCs w:val="22"/>
                </w:rPr>
                <w:t>EVN (event)</w:t>
              </w:r>
            </w:ins>
          </w:p>
        </w:tc>
        <w:tc>
          <w:tcPr>
            <w:tcW w:w="7938" w:type="dxa"/>
            <w:shd w:val="clear" w:color="auto" w:fill="auto"/>
          </w:tcPr>
          <w:p w:rsidR="00951485" w:rsidRDefault="00951485" w:rsidP="00951485">
            <w:pPr>
              <w:pStyle w:val="BodyText"/>
              <w:rPr>
                <w:ins w:id="532" w:author="Emma" w:date="2014-01-28T11:13:00Z"/>
              </w:rPr>
            </w:pPr>
            <w:ins w:id="533" w:author="Emma" w:date="2014-01-28T11:15:00Z">
              <w:r>
                <w:t>The entry defines an actual occurrence of an event.</w:t>
              </w:r>
            </w:ins>
          </w:p>
        </w:tc>
      </w:tr>
      <w:tr w:rsidR="00951485" w:rsidTr="002856A9">
        <w:trPr>
          <w:ins w:id="534" w:author="Emma" w:date="2014-01-28T11:13:00Z"/>
        </w:trPr>
        <w:tc>
          <w:tcPr>
            <w:tcW w:w="1638" w:type="dxa"/>
            <w:shd w:val="clear" w:color="auto" w:fill="auto"/>
          </w:tcPr>
          <w:p w:rsidR="00951485" w:rsidRDefault="00951485" w:rsidP="00951485">
            <w:pPr>
              <w:pStyle w:val="BodyText"/>
              <w:rPr>
                <w:ins w:id="535" w:author="Emma" w:date="2014-01-28T11:13:00Z"/>
              </w:rPr>
            </w:pPr>
            <w:ins w:id="536" w:author="Emma" w:date="2014-01-28T11:15:00Z">
              <w:r>
                <w:t>INT (intent)</w:t>
              </w:r>
            </w:ins>
          </w:p>
        </w:tc>
        <w:tc>
          <w:tcPr>
            <w:tcW w:w="7938" w:type="dxa"/>
            <w:shd w:val="clear" w:color="auto" w:fill="auto"/>
          </w:tcPr>
          <w:p w:rsidR="00951485" w:rsidRDefault="00951485" w:rsidP="002856A9">
            <w:pPr>
              <w:pStyle w:val="BodyText"/>
              <w:rPr>
                <w:ins w:id="537" w:author="Emma" w:date="2014-01-28T11:13:00Z"/>
              </w:rPr>
            </w:pPr>
            <w:ins w:id="538" w:author="Emma" w:date="2014-01-28T11:15:00Z">
              <w:r w:rsidRPr="00951485">
                <w:t>The entry is intended or planned.</w:t>
              </w:r>
            </w:ins>
          </w:p>
        </w:tc>
      </w:tr>
      <w:tr w:rsidR="00951485" w:rsidTr="002856A9">
        <w:trPr>
          <w:ins w:id="539" w:author="Emma" w:date="2014-01-28T11:13:00Z"/>
        </w:trPr>
        <w:tc>
          <w:tcPr>
            <w:tcW w:w="1638" w:type="dxa"/>
            <w:shd w:val="clear" w:color="auto" w:fill="auto"/>
          </w:tcPr>
          <w:p w:rsidR="00951485" w:rsidRDefault="00951485" w:rsidP="00951485">
            <w:pPr>
              <w:pStyle w:val="BodyText"/>
              <w:rPr>
                <w:ins w:id="540" w:author="Emma" w:date="2014-01-28T11:13:00Z"/>
              </w:rPr>
            </w:pPr>
            <w:ins w:id="541" w:author="Emma" w:date="2014-01-28T11:16:00Z">
              <w:r>
                <w:t>APT (appointment)</w:t>
              </w:r>
            </w:ins>
          </w:p>
        </w:tc>
        <w:tc>
          <w:tcPr>
            <w:tcW w:w="7938" w:type="dxa"/>
            <w:shd w:val="clear" w:color="auto" w:fill="auto"/>
          </w:tcPr>
          <w:p w:rsidR="00951485" w:rsidRDefault="00951485" w:rsidP="00951485">
            <w:pPr>
              <w:pStyle w:val="BodyText"/>
              <w:rPr>
                <w:ins w:id="542" w:author="Emma" w:date="2014-01-28T11:13:00Z"/>
              </w:rPr>
            </w:pPr>
            <w:ins w:id="543" w:author="Emma" w:date="2014-01-28T11:16:00Z">
              <w:r>
                <w:t>The entry is planned for a specific time and place.</w:t>
              </w:r>
            </w:ins>
          </w:p>
        </w:tc>
      </w:tr>
      <w:tr w:rsidR="00951485" w:rsidTr="002856A9">
        <w:trPr>
          <w:ins w:id="544" w:author="Emma" w:date="2014-01-28T11:13:00Z"/>
        </w:trPr>
        <w:tc>
          <w:tcPr>
            <w:tcW w:w="1638" w:type="dxa"/>
            <w:shd w:val="clear" w:color="auto" w:fill="auto"/>
          </w:tcPr>
          <w:p w:rsidR="00951485" w:rsidRDefault="00951485" w:rsidP="002856A9">
            <w:pPr>
              <w:pStyle w:val="BodyText"/>
              <w:rPr>
                <w:ins w:id="545" w:author="Emma" w:date="2014-01-28T11:13:00Z"/>
              </w:rPr>
            </w:pPr>
            <w:ins w:id="546" w:author="Emma" w:date="2014-01-28T11:16:00Z">
              <w:r w:rsidRPr="00951485">
                <w:t>ARQ (appointment request)</w:t>
              </w:r>
            </w:ins>
          </w:p>
        </w:tc>
        <w:tc>
          <w:tcPr>
            <w:tcW w:w="7938" w:type="dxa"/>
            <w:shd w:val="clear" w:color="auto" w:fill="auto"/>
          </w:tcPr>
          <w:p w:rsidR="00951485" w:rsidRDefault="00951485" w:rsidP="002856A9">
            <w:pPr>
              <w:pStyle w:val="BodyText"/>
              <w:rPr>
                <w:ins w:id="547" w:author="Emma" w:date="2014-01-28T11:13:00Z"/>
              </w:rPr>
            </w:pPr>
            <w:ins w:id="548" w:author="Emma" w:date="2014-01-28T11:16:00Z">
              <w:r w:rsidRPr="00951485">
                <w:t>The entry is a request for the booking of an appointment.</w:t>
              </w:r>
            </w:ins>
          </w:p>
        </w:tc>
      </w:tr>
      <w:tr w:rsidR="00951485" w:rsidTr="002856A9">
        <w:trPr>
          <w:ins w:id="549" w:author="Emma" w:date="2014-01-28T11:13:00Z"/>
        </w:trPr>
        <w:tc>
          <w:tcPr>
            <w:tcW w:w="1638" w:type="dxa"/>
            <w:shd w:val="clear" w:color="auto" w:fill="auto"/>
          </w:tcPr>
          <w:p w:rsidR="00951485" w:rsidRDefault="00951485" w:rsidP="002856A9">
            <w:pPr>
              <w:pStyle w:val="BodyText"/>
              <w:rPr>
                <w:ins w:id="550" w:author="Emma" w:date="2014-01-28T11:13:00Z"/>
              </w:rPr>
            </w:pPr>
            <w:ins w:id="551" w:author="Emma" w:date="2014-01-28T11:16:00Z">
              <w:r w:rsidRPr="00951485">
                <w:t>PRMS (promise)</w:t>
              </w:r>
            </w:ins>
          </w:p>
        </w:tc>
        <w:tc>
          <w:tcPr>
            <w:tcW w:w="7938" w:type="dxa"/>
            <w:shd w:val="clear" w:color="auto" w:fill="auto"/>
          </w:tcPr>
          <w:p w:rsidR="00951485" w:rsidRDefault="00951485" w:rsidP="002856A9">
            <w:pPr>
              <w:pStyle w:val="BodyText"/>
              <w:rPr>
                <w:ins w:id="552" w:author="Emma" w:date="2014-01-28T11:13:00Z"/>
              </w:rPr>
            </w:pPr>
            <w:ins w:id="553" w:author="Emma" w:date="2014-01-28T11:17:00Z">
              <w:r w:rsidRPr="00951485">
                <w:t>A commitment to perform the stated entry</w:t>
              </w:r>
            </w:ins>
          </w:p>
        </w:tc>
      </w:tr>
      <w:tr w:rsidR="00951485" w:rsidTr="002856A9">
        <w:trPr>
          <w:ins w:id="554" w:author="Emma" w:date="2014-01-28T11:13:00Z"/>
        </w:trPr>
        <w:tc>
          <w:tcPr>
            <w:tcW w:w="1638" w:type="dxa"/>
            <w:shd w:val="clear" w:color="auto" w:fill="auto"/>
          </w:tcPr>
          <w:p w:rsidR="00951485" w:rsidRDefault="00951485" w:rsidP="002856A9">
            <w:pPr>
              <w:pStyle w:val="BodyText"/>
              <w:rPr>
                <w:ins w:id="555" w:author="Emma" w:date="2014-01-28T11:13:00Z"/>
              </w:rPr>
            </w:pPr>
            <w:ins w:id="556" w:author="Emma" w:date="2014-01-28T11:17:00Z">
              <w:r w:rsidRPr="00951485">
                <w:t>PRP (proposal)</w:t>
              </w:r>
            </w:ins>
          </w:p>
        </w:tc>
        <w:tc>
          <w:tcPr>
            <w:tcW w:w="7938" w:type="dxa"/>
            <w:shd w:val="clear" w:color="auto" w:fill="auto"/>
          </w:tcPr>
          <w:p w:rsidR="00951485" w:rsidRDefault="00951485" w:rsidP="002856A9">
            <w:pPr>
              <w:pStyle w:val="BodyText"/>
              <w:rPr>
                <w:ins w:id="557" w:author="Emma" w:date="2014-01-28T11:13:00Z"/>
              </w:rPr>
            </w:pPr>
            <w:ins w:id="558" w:author="Emma" w:date="2014-01-28T11:17:00Z">
              <w:r w:rsidRPr="00951485">
                <w:t>A proposal that the stated entry be performed.</w:t>
              </w:r>
            </w:ins>
          </w:p>
        </w:tc>
      </w:tr>
      <w:tr w:rsidR="00951485" w:rsidTr="002856A9">
        <w:trPr>
          <w:ins w:id="559" w:author="Emma" w:date="2014-01-28T11:13:00Z"/>
        </w:trPr>
        <w:tc>
          <w:tcPr>
            <w:tcW w:w="1638" w:type="dxa"/>
            <w:shd w:val="clear" w:color="auto" w:fill="auto"/>
          </w:tcPr>
          <w:p w:rsidR="00951485" w:rsidRDefault="00951485" w:rsidP="002856A9">
            <w:pPr>
              <w:pStyle w:val="BodyText"/>
              <w:rPr>
                <w:ins w:id="560" w:author="Emma" w:date="2014-01-28T11:13:00Z"/>
              </w:rPr>
            </w:pPr>
            <w:ins w:id="561" w:author="Emma" w:date="2014-01-28T11:17:00Z">
              <w:r w:rsidRPr="00951485">
                <w:t>RQO (request)</w:t>
              </w:r>
            </w:ins>
          </w:p>
        </w:tc>
        <w:tc>
          <w:tcPr>
            <w:tcW w:w="7938" w:type="dxa"/>
            <w:shd w:val="clear" w:color="auto" w:fill="auto"/>
          </w:tcPr>
          <w:p w:rsidR="00951485" w:rsidRDefault="00951485" w:rsidP="002856A9">
            <w:pPr>
              <w:pStyle w:val="BodyText"/>
              <w:rPr>
                <w:ins w:id="562" w:author="Emma" w:date="2014-01-28T11:18:00Z"/>
              </w:rPr>
            </w:pPr>
            <w:ins w:id="563" w:author="Emma" w:date="2014-01-28T11:17:00Z">
              <w:r w:rsidRPr="00951485">
                <w:t>A request or order to perform the stated entry.</w:t>
              </w:r>
            </w:ins>
          </w:p>
          <w:p w:rsidR="00951485" w:rsidRDefault="00951485" w:rsidP="002856A9">
            <w:pPr>
              <w:pStyle w:val="BodyText"/>
              <w:rPr>
                <w:ins w:id="564" w:author="Emma" w:date="2014-01-28T11:13:00Z"/>
              </w:rPr>
            </w:pPr>
          </w:p>
        </w:tc>
      </w:tr>
    </w:tbl>
    <w:p w:rsidR="00951485" w:rsidRPr="00612A82" w:rsidRDefault="00951485">
      <w:pPr>
        <w:pStyle w:val="BodyText"/>
        <w:pPrChange w:id="565"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66"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67" w:author="Emma" w:date="2014-01-21T09:48:00Z"/>
        </w:rPr>
      </w:pPr>
      <w:ins w:id="568"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69" w:author="Emma" w:date="2014-01-21T09:49:00Z">
        <w:r>
          <w:t>a diagnosis</w:t>
        </w:r>
      </w:ins>
      <w:ins w:id="570" w:author="Emma" w:date="2014-01-21T09:42:00Z">
        <w:r>
          <w:t xml:space="preserve"> were previously unreported, but are now added, the data item does not change its identity.</w:t>
        </w:r>
      </w:ins>
      <w:ins w:id="571" w:author="Emma" w:date="2014-01-21T09:47:00Z">
        <w:r>
          <w:t xml:space="preserve"> </w:t>
        </w:r>
      </w:ins>
    </w:p>
    <w:p w:rsidR="00B22282" w:rsidRDefault="00B22282" w:rsidP="00B22282">
      <w:pPr>
        <w:pStyle w:val="BodyText"/>
        <w:rPr>
          <w:ins w:id="572" w:author="Emma" w:date="2014-01-21T09:42:00Z"/>
        </w:rPr>
      </w:pPr>
      <w:ins w:id="573"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commentRangeStart w:id="574"/>
      <w:ins w:id="575" w:author="Emma" w:date="2014-01-21T09:49:00Z">
        <w:r>
          <w:t xml:space="preserve">An intervention that is previously intended may have a relationship added to indicate what the new indication is for that item without changing the identity of the data item.  </w:t>
        </w:r>
        <w:commentRangeEnd w:id="574"/>
        <w:r>
          <w:rPr>
            <w:rStyle w:val="CommentReference"/>
          </w:rPr>
          <w:commentReference w:id="574"/>
        </w:r>
      </w:ins>
      <w:ins w:id="576" w:author="Emma" w:date="2014-01-21T09:50:00Z">
        <w:r>
          <w:t>T</w:t>
        </w:r>
      </w:ins>
      <w:ins w:id="577" w:author="Emma" w:date="2014-01-21T09:42:00Z">
        <w:r>
          <w:t xml:space="preserve">he addition of a new </w:t>
        </w:r>
      </w:ins>
      <w:ins w:id="578" w:author="Emma" w:date="2014-01-21T11:42:00Z">
        <w:r w:rsidR="003F3993">
          <w:t>manifestation</w:t>
        </w:r>
      </w:ins>
      <w:ins w:id="579"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ins w:id="580" w:author="Emma" w:date="2014-01-21T09:42:00Z"/>
          <w:lang w:eastAsia="x-none"/>
        </w:rPr>
      </w:pPr>
      <w:ins w:id="581" w:author="Emma" w:date="2014-01-21T09:42:00Z">
        <w:r>
          <w:rPr>
            <w:lang w:eastAsia="x-none"/>
          </w:rPr>
          <w:t>Implem</w:t>
        </w:r>
        <w:r w:rsidR="004E21AD">
          <w:rPr>
            <w:lang w:eastAsia="x-none"/>
          </w:rPr>
          <w:t>ent</w:t>
        </w:r>
      </w:ins>
      <w:ins w:id="582" w:author="Emma" w:date="2014-01-28T12:23:00Z">
        <w:r w:rsidR="004E21AD">
          <w:rPr>
            <w:lang w:eastAsia="x-none"/>
          </w:rPr>
          <w:t>e</w:t>
        </w:r>
      </w:ins>
      <w:ins w:id="583" w:author="Emma" w:date="2014-01-21T09:42:00Z">
        <w:r>
          <w:rPr>
            <w:lang w:eastAsia="x-none"/>
          </w:rPr>
          <w:t>rs of the Reconciliation Agent actor should compare data items to determine if there are differences in new or unknown data, or relationships, and must reconcile discrepancies</w:t>
        </w:r>
        <w:r w:rsidRPr="00B22282">
          <w:rPr>
            <w:highlight w:val="yellow"/>
            <w:lang w:eastAsia="x-none"/>
            <w:rPrChange w:id="584" w:author="Emma" w:date="2014-01-21T09:50:00Z">
              <w:rPr>
                <w:lang w:eastAsia="x-none"/>
              </w:rPr>
            </w:rPrChange>
          </w:rPr>
          <w:t xml:space="preserve">.  In cases where one data item simply has more data or relationships, the new data is often just </w:t>
        </w:r>
        <w:commentRangeStart w:id="585"/>
        <w:r w:rsidRPr="00B22282">
          <w:rPr>
            <w:highlight w:val="yellow"/>
            <w:lang w:eastAsia="x-none"/>
            <w:rPrChange w:id="586" w:author="Emma" w:date="2014-01-21T09:50:00Z">
              <w:rPr>
                <w:lang w:eastAsia="x-none"/>
              </w:rPr>
            </w:rPrChange>
          </w:rPr>
          <w:t>merged</w:t>
        </w:r>
      </w:ins>
      <w:commentRangeEnd w:id="585"/>
      <w:ins w:id="587" w:author="Emma" w:date="2014-02-05T11:00:00Z">
        <w:r w:rsidR="00231942">
          <w:rPr>
            <w:rStyle w:val="CommentReference"/>
          </w:rPr>
          <w:commentReference w:id="585"/>
        </w:r>
      </w:ins>
      <w:ins w:id="588" w:author="Emma" w:date="2014-01-21T09:42:00Z">
        <w:r w:rsidRPr="00B22282">
          <w:rPr>
            <w:highlight w:val="yellow"/>
            <w:lang w:eastAsia="x-none"/>
            <w:rPrChange w:id="589" w:author="Emma" w:date="2014-01-21T09:50:00Z">
              <w:rPr>
                <w:lang w:eastAsia="x-none"/>
              </w:rPr>
            </w:rPrChange>
          </w:rPr>
          <w:t>.</w:t>
        </w:r>
      </w:ins>
    </w:p>
    <w:p w:rsidR="00B22282" w:rsidRDefault="00B22282" w:rsidP="00B22282">
      <w:pPr>
        <w:pStyle w:val="BodyText"/>
        <w:rPr>
          <w:ins w:id="590" w:author="Emma" w:date="2014-01-21T09:42:00Z"/>
          <w:lang w:eastAsia="x-none"/>
        </w:rPr>
      </w:pPr>
      <w:proofErr w:type="gramStart"/>
      <w:ins w:id="591" w:author="Emma" w:date="2014-01-21T09:42:00Z">
        <w:r>
          <w:rPr>
            <w:lang w:eastAsia="x-none"/>
          </w:rPr>
          <w:t>When a disease progresses, this may also result in new facts and relationships.</w:t>
        </w:r>
        <w:proofErr w:type="gramEnd"/>
        <w:r>
          <w:rPr>
            <w:lang w:eastAsia="x-none"/>
          </w:rPr>
          <w:t xml:space="preserve">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592" w:author="Emma" w:date="2014-01-21T09:42:00Z">
          <w:pPr>
            <w:pStyle w:val="Heading4"/>
            <w:numPr>
              <w:ilvl w:val="0"/>
              <w:numId w:val="0"/>
            </w:numPr>
            <w:tabs>
              <w:tab w:val="clear" w:pos="864"/>
            </w:tabs>
            <w:ind w:left="0" w:firstLine="0"/>
          </w:pPr>
        </w:pPrChange>
      </w:pPr>
      <w:ins w:id="593"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p>
    <w:p w:rsidR="00A502EF" w:rsidRDefault="00AE37E8" w:rsidP="00AE37E8">
      <w:pPr>
        <w:pStyle w:val="Heading4"/>
        <w:numPr>
          <w:ilvl w:val="0"/>
          <w:numId w:val="0"/>
        </w:numPr>
        <w:ind w:left="864" w:hanging="864"/>
        <w:rPr>
          <w:ins w:id="594" w:author="Emma" w:date="2014-01-21T10:11:00Z"/>
        </w:rPr>
      </w:pPr>
      <w:r>
        <w:t xml:space="preserve">X.4.1.2 Corrections to previously reported </w:t>
      </w:r>
      <w:del w:id="595" w:author="Emma" w:date="2014-01-21T10:16:00Z">
        <w:r w:rsidDel="00713348">
          <w:delText>intervention, concern, provider</w:delText>
        </w:r>
      </w:del>
      <w:ins w:id="596" w:author="Emma" w:date="2014-01-21T10:16:00Z">
        <w:r w:rsidR="00713348">
          <w:t>content</w:t>
        </w:r>
      </w:ins>
    </w:p>
    <w:p w:rsidR="00713348" w:rsidRDefault="00713348" w:rsidP="00713348">
      <w:pPr>
        <w:pStyle w:val="BodyText"/>
        <w:jc w:val="both"/>
        <w:rPr>
          <w:ins w:id="597" w:author="Emma" w:date="2014-01-21T10:11:00Z"/>
          <w:lang w:eastAsia="x-none"/>
        </w:rPr>
      </w:pPr>
      <w:ins w:id="598" w:author="Emma" w:date="2014-01-21T10:11:00Z">
        <w:r>
          <w:rPr>
            <w:lang w:eastAsia="x-none"/>
          </w:rPr>
          <w:t xml:space="preserve">Changes in </w:t>
        </w:r>
      </w:ins>
      <w:ins w:id="599" w:author="Emma" w:date="2014-01-21T10:15:00Z">
        <w:r>
          <w:rPr>
            <w:lang w:eastAsia="x-none"/>
          </w:rPr>
          <w:t>previously reported content</w:t>
        </w:r>
      </w:ins>
      <w:ins w:id="600"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601" w:author="Emma" w:date="2014-01-21T10:11:00Z"/>
          <w:lang w:eastAsia="x-none"/>
        </w:rPr>
      </w:pPr>
      <w:ins w:id="602"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603" w:author="Emma" w:date="2014-01-21T10:17:00Z">
        <w:r>
          <w:rPr>
            <w:lang w:eastAsia="x-none"/>
          </w:rPr>
          <w:t xml:space="preserve">content </w:t>
        </w:r>
      </w:ins>
      <w:ins w:id="604"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rPr>
          <w:ins w:id="605" w:author="Emma" w:date="2014-01-21T10:11:00Z"/>
          <w:lang w:eastAsia="x-none"/>
        </w:rPr>
      </w:pPr>
      <w:ins w:id="606" w:author="Emma" w:date="2014-01-21T10:11:00Z">
        <w:r>
          <w:rPr>
            <w:lang w:eastAsia="x-none"/>
          </w:rPr>
          <w:lastRenderedPageBreak/>
          <w:t xml:space="preserve">Refinements or changes in </w:t>
        </w:r>
      </w:ins>
      <w:ins w:id="607" w:author="Emma" w:date="2014-01-21T10:17:00Z">
        <w:r>
          <w:rPr>
            <w:lang w:eastAsia="x-none"/>
          </w:rPr>
          <w:t>judgment</w:t>
        </w:r>
      </w:ins>
      <w:ins w:id="608" w:author="Emma" w:date="2014-01-21T10:11:00Z">
        <w:r>
          <w:rPr>
            <w:lang w:eastAsia="x-none"/>
          </w:rPr>
          <w:t xml:space="preserve"> can also occur, often as a result of new data. An example of refinement is when an initial </w:t>
        </w:r>
      </w:ins>
      <w:ins w:id="609" w:author="Emma" w:date="2014-01-21T10:18:00Z">
        <w:r>
          <w:rPr>
            <w:lang w:eastAsia="x-none"/>
          </w:rPr>
          <w:t xml:space="preserve">intervention </w:t>
        </w:r>
      </w:ins>
      <w:ins w:id="610" w:author="Emma" w:date="2014-01-21T10:11:00Z">
        <w:r>
          <w:rPr>
            <w:lang w:eastAsia="x-none"/>
          </w:rPr>
          <w:t xml:space="preserve">of </w:t>
        </w:r>
      </w:ins>
      <w:ins w:id="611" w:author="Emma" w:date="2014-01-21T10:19:00Z">
        <w:r>
          <w:rPr>
            <w:lang w:eastAsia="x-none"/>
          </w:rPr>
          <w:t>low sodium diet</w:t>
        </w:r>
      </w:ins>
      <w:ins w:id="612" w:author="Emma" w:date="2014-01-21T10:11:00Z">
        <w:r>
          <w:rPr>
            <w:lang w:eastAsia="x-none"/>
          </w:rPr>
          <w:t xml:space="preserve"> is replaced by a more specific </w:t>
        </w:r>
      </w:ins>
      <w:ins w:id="613" w:author="Emma" w:date="2014-01-21T10:18:00Z">
        <w:r>
          <w:rPr>
            <w:lang w:eastAsia="x-none"/>
          </w:rPr>
          <w:t>intervention</w:t>
        </w:r>
      </w:ins>
      <w:ins w:id="614" w:author="Emma" w:date="2014-01-21T10:11:00Z">
        <w:r>
          <w:rPr>
            <w:lang w:eastAsia="x-none"/>
          </w:rPr>
          <w:t xml:space="preserve"> of </w:t>
        </w:r>
      </w:ins>
      <w:ins w:id="615" w:author="Emma" w:date="2014-01-21T10:19:00Z">
        <w:r>
          <w:rPr>
            <w:lang w:eastAsia="x-none"/>
          </w:rPr>
          <w:t>2 gm sodium</w:t>
        </w:r>
      </w:ins>
      <w:ins w:id="616" w:author="Emma" w:date="2014-01-21T10:18:00Z">
        <w:r>
          <w:rPr>
            <w:lang w:eastAsia="x-none"/>
          </w:rPr>
          <w:t xml:space="preserve"> diet</w:t>
        </w:r>
      </w:ins>
      <w:ins w:id="617" w:author="Emma" w:date="2014-01-21T10:11:00Z">
        <w:r>
          <w:rPr>
            <w:lang w:eastAsia="x-none"/>
          </w:rPr>
          <w:t>.  Both statements are true</w:t>
        </w:r>
      </w:ins>
      <w:ins w:id="618" w:author="Emma" w:date="2014-01-21T10:18:00Z">
        <w:r>
          <w:rPr>
            <w:lang w:eastAsia="x-none"/>
          </w:rPr>
          <w:t>.</w:t>
        </w:r>
      </w:ins>
      <w:ins w:id="619" w:author="Emma" w:date="2014-01-21T10:11:00Z">
        <w:r w:rsidR="00FB7AC3">
          <w:rPr>
            <w:lang w:eastAsia="x-none"/>
          </w:rPr>
          <w:t xml:space="preserve"> </w:t>
        </w:r>
      </w:ins>
      <w:ins w:id="620" w:author="Emma" w:date="2014-02-04T12:38:00Z">
        <w:r w:rsidR="00FB7AC3">
          <w:rPr>
            <w:lang w:eastAsia="x-none"/>
          </w:rPr>
          <w:t>O</w:t>
        </w:r>
      </w:ins>
      <w:ins w:id="621" w:author="Emma" w:date="2014-01-21T10:11:00Z">
        <w:r>
          <w:rPr>
            <w:lang w:eastAsia="x-none"/>
          </w:rPr>
          <w:t xml:space="preserve">ne is simply a refinement of the other.  In another case, what was once </w:t>
        </w:r>
      </w:ins>
      <w:ins w:id="622" w:author="Emma" w:date="2014-01-21T10:21:00Z">
        <w:r w:rsidR="001D6979">
          <w:rPr>
            <w:lang w:eastAsia="x-none"/>
          </w:rPr>
          <w:t>bed rest</w:t>
        </w:r>
      </w:ins>
      <w:ins w:id="623" w:author="Emma" w:date="2014-01-21T10:20:00Z">
        <w:r>
          <w:rPr>
            <w:lang w:eastAsia="x-none"/>
          </w:rPr>
          <w:t xml:space="preserve"> </w:t>
        </w:r>
      </w:ins>
      <w:ins w:id="624" w:author="Emma" w:date="2014-01-21T10:11:00Z">
        <w:r>
          <w:rPr>
            <w:lang w:eastAsia="x-none"/>
          </w:rPr>
          <w:t xml:space="preserve">is subsequently </w:t>
        </w:r>
      </w:ins>
      <w:ins w:id="625" w:author="Emma" w:date="2014-01-21T10:21:00Z">
        <w:r>
          <w:rPr>
            <w:lang w:eastAsia="x-none"/>
          </w:rPr>
          <w:t>changed to</w:t>
        </w:r>
      </w:ins>
      <w:ins w:id="626" w:author="Emma" w:date="2014-01-21T10:11:00Z">
        <w:r w:rsidR="001D6979">
          <w:rPr>
            <w:lang w:eastAsia="x-none"/>
          </w:rPr>
          <w:t xml:space="preserve"> </w:t>
        </w:r>
      </w:ins>
      <w:ins w:id="627" w:author="Emma" w:date="2014-01-21T10:21:00Z">
        <w:r w:rsidR="001D6979">
          <w:rPr>
            <w:lang w:eastAsia="x-none"/>
          </w:rPr>
          <w:t xml:space="preserve">activity ad </w:t>
        </w:r>
        <w:proofErr w:type="gramStart"/>
        <w:r w:rsidR="001D6979">
          <w:rPr>
            <w:lang w:eastAsia="x-none"/>
          </w:rPr>
          <w:t>lib</w:t>
        </w:r>
      </w:ins>
      <w:ins w:id="628" w:author="Emma" w:date="2014-01-21T10:11:00Z">
        <w:r>
          <w:rPr>
            <w:lang w:eastAsia="x-none"/>
          </w:rPr>
          <w:t>.</w:t>
        </w:r>
        <w:proofErr w:type="gramEnd"/>
        <w:r>
          <w:rPr>
            <w:lang w:eastAsia="x-none"/>
          </w:rPr>
          <w:t xml:space="preserve">  In this case, the previous </w:t>
        </w:r>
      </w:ins>
      <w:ins w:id="629" w:author="Emma" w:date="2014-01-21T10:22:00Z">
        <w:r w:rsidR="001D6979">
          <w:rPr>
            <w:lang w:eastAsia="x-none"/>
          </w:rPr>
          <w:t xml:space="preserve">activity is now </w:t>
        </w:r>
      </w:ins>
      <w:ins w:id="630" w:author="Emma" w:date="2014-01-21T10:23:00Z">
        <w:r w:rsidR="001D6979">
          <w:rPr>
            <w:lang w:eastAsia="x-none"/>
          </w:rPr>
          <w:t>superseded</w:t>
        </w:r>
      </w:ins>
      <w:ins w:id="631"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32" w:author="Emma" w:date="2014-01-21T10:23:00Z">
        <w:r w:rsidR="001D6979">
          <w:rPr>
            <w:lang w:eastAsia="x-none"/>
          </w:rPr>
          <w:t>t the time</w:t>
        </w:r>
      </w:ins>
      <w:ins w:id="633" w:author="Emma" w:date="2014-01-21T10:11:00Z">
        <w:r>
          <w:rPr>
            <w:lang w:eastAsia="x-none"/>
          </w:rPr>
          <w:t xml:space="preserve">, and is not subject to the rules about correction below.  </w:t>
        </w:r>
        <w:r>
          <w:t xml:space="preserve">This is perhaps the best explanation of why a change in </w:t>
        </w:r>
      </w:ins>
      <w:ins w:id="634" w:author="Emma" w:date="2014-01-21T10:23:00Z">
        <w:r w:rsidR="001D6979">
          <w:t>content</w:t>
        </w:r>
      </w:ins>
      <w:ins w:id="635" w:author="Emma" w:date="2014-01-21T10:11:00Z">
        <w:r>
          <w:t xml:space="preserve"> is not treated as a correction.  The fact that a patient </w:t>
        </w:r>
      </w:ins>
      <w:ins w:id="636" w:author="Emma" w:date="2014-01-21T10:25:00Z">
        <w:r w:rsidR="001D6979">
          <w:t xml:space="preserve">activity needs changed </w:t>
        </w:r>
      </w:ins>
      <w:ins w:id="637" w:author="Emma" w:date="2014-01-21T10:11:00Z">
        <w:r>
          <w:t>is correct, and was correctly recorded.</w:t>
        </w:r>
      </w:ins>
    </w:p>
    <w:p w:rsidR="00713348" w:rsidRDefault="00713348" w:rsidP="00713348">
      <w:pPr>
        <w:pStyle w:val="BodyText"/>
        <w:jc w:val="both"/>
        <w:rPr>
          <w:ins w:id="638" w:author="Emma" w:date="2014-01-21T10:11:00Z"/>
          <w:lang w:eastAsia="x-none"/>
        </w:rPr>
      </w:pPr>
      <w:ins w:id="639" w:author="Emma" w:date="2014-01-21T10:11:00Z">
        <w:r>
          <w:rPr>
            <w:lang w:eastAsia="x-none"/>
          </w:rPr>
          <w:t xml:space="preserve">In both cases, the new </w:t>
        </w:r>
      </w:ins>
      <w:ins w:id="640" w:author="Emma" w:date="2014-01-21T10:26:00Z">
        <w:r w:rsidR="001D6979">
          <w:rPr>
            <w:lang w:eastAsia="x-none"/>
          </w:rPr>
          <w:t>content</w:t>
        </w:r>
      </w:ins>
      <w:ins w:id="641" w:author="Emma" w:date="2014-01-21T10:11:00Z">
        <w:r>
          <w:rPr>
            <w:lang w:eastAsia="x-none"/>
          </w:rPr>
          <w:t xml:space="preserve"> is retained with a new identity, and the old </w:t>
        </w:r>
      </w:ins>
      <w:ins w:id="642" w:author="Emma" w:date="2014-01-21T10:26:00Z">
        <w:r w:rsidR="001D6979">
          <w:rPr>
            <w:lang w:eastAsia="x-none"/>
          </w:rPr>
          <w:t>content</w:t>
        </w:r>
      </w:ins>
      <w:ins w:id="643"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44"/>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44"/>
      <w:ins w:id="645" w:author="Emma" w:date="2014-01-21T10:26:00Z">
        <w:r w:rsidR="001D6979">
          <w:rPr>
            <w:rStyle w:val="CommentReference"/>
          </w:rPr>
          <w:commentReference w:id="644"/>
        </w:r>
      </w:ins>
    </w:p>
    <w:p w:rsidR="00713348" w:rsidRDefault="00713348" w:rsidP="00713348">
      <w:pPr>
        <w:pStyle w:val="BodyText"/>
        <w:jc w:val="both"/>
        <w:rPr>
          <w:ins w:id="646" w:author="Emma" w:date="2014-01-21T10:11:00Z"/>
          <w:lang w:eastAsia="x-none"/>
        </w:rPr>
      </w:pPr>
      <w:ins w:id="647"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48" w:author="Emma" w:date="2014-01-21T11:44:00Z">
        <w:r w:rsidR="003F3993">
          <w:rPr>
            <w:lang w:eastAsia="x-none"/>
          </w:rPr>
          <w:t xml:space="preserve"> The same would occur if a patient reports that they exercise five times are week and later reports that they do not do any </w:t>
        </w:r>
      </w:ins>
      <w:ins w:id="649" w:author="Emma" w:date="2014-02-05T11:02:00Z">
        <w:r w:rsidR="00231942">
          <w:rPr>
            <w:lang w:eastAsia="x-none"/>
          </w:rPr>
          <w:t xml:space="preserve">form of </w:t>
        </w:r>
      </w:ins>
      <w:ins w:id="650" w:author="Emma" w:date="2014-01-21T11:44:00Z">
        <w:r w:rsidR="003F3993">
          <w:rPr>
            <w:lang w:eastAsia="x-none"/>
          </w:rPr>
          <w:t xml:space="preserve">exercise </w:t>
        </w:r>
      </w:ins>
      <w:ins w:id="651" w:author="Emma" w:date="2014-01-21T11:46:00Z">
        <w:r w:rsidR="003F3993">
          <w:rPr>
            <w:lang w:eastAsia="x-none"/>
          </w:rPr>
          <w:t xml:space="preserve">at all. </w:t>
        </w:r>
      </w:ins>
    </w:p>
    <w:p w:rsidR="00713348" w:rsidRPr="00713348" w:rsidRDefault="00713348">
      <w:pPr>
        <w:pStyle w:val="BodyText"/>
        <w:pPrChange w:id="652"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53" w:author="Emma" w:date="2014-01-21T11:47:00Z"/>
        </w:rPr>
      </w:pPr>
      <w:r>
        <w:t>X.4.1.3 Codes</w:t>
      </w:r>
    </w:p>
    <w:p w:rsidR="009C1ECF" w:rsidRDefault="009C1ECF" w:rsidP="009C1ECF">
      <w:pPr>
        <w:pStyle w:val="BodyText"/>
        <w:rPr>
          <w:ins w:id="654" w:author="Emma" w:date="2014-01-21T11:53:00Z"/>
          <w:lang w:eastAsia="x-none"/>
        </w:rPr>
      </w:pPr>
      <w:commentRangeStart w:id="655"/>
      <w:ins w:id="656" w:author="Emma" w:date="2014-01-21T11:53:00Z">
        <w:r>
          <w:rPr>
            <w:lang w:eastAsia="x-none"/>
          </w:rPr>
          <w:t>To</w:t>
        </w:r>
        <w:commentRangeEnd w:id="655"/>
        <w:r>
          <w:rPr>
            <w:rStyle w:val="CommentReference"/>
          </w:rPr>
          <w:commentReference w:id="655"/>
        </w:r>
        <w:r>
          <w:rPr>
            <w:lang w:eastAsia="x-none"/>
          </w:rPr>
          <w:t xml:space="preserve">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57" w:author="Emma" w:date="2014-01-21T11:53:00Z"/>
          <w:lang w:eastAsia="x-none"/>
        </w:rPr>
      </w:pPr>
      <w:ins w:id="658" w:author="Emma" w:date="2014-01-21T11:53:00Z">
        <w:r>
          <w:rPr>
            <w:lang w:eastAsia="x-none"/>
          </w:rPr>
          <w:t xml:space="preserve">Another issue to consider is that not all entries will be coded.  The PCC Technical </w:t>
        </w:r>
        <w:proofErr w:type="gramStart"/>
        <w:r>
          <w:rPr>
            <w:lang w:eastAsia="x-none"/>
          </w:rPr>
          <w:t>Framework  requires</w:t>
        </w:r>
        <w:proofErr w:type="gramEnd"/>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59" w:author="Emma" w:date="2014-01-21T11:47:00Z"/>
          <w:lang w:eastAsia="x-none"/>
        </w:rPr>
      </w:pPr>
      <w:ins w:id="660" w:author="Emma" w:date="2014-01-21T11:47:00Z">
        <w:r>
          <w:rPr>
            <w:lang w:eastAsia="x-none"/>
          </w:rPr>
          <w:t xml:space="preserve">The various entries use codes from a variety of different coding systems to identify </w:t>
        </w:r>
        <w:r w:rsidRPr="009C1ECF">
          <w:rPr>
            <w:b/>
            <w:i/>
            <w:lang w:eastAsia="x-none"/>
            <w:rPrChange w:id="661"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62" w:author="Emma" w:date="2014-01-21T11:47:00Z"/>
          <w:lang w:eastAsia="x-none"/>
        </w:rPr>
      </w:pPr>
      <w:ins w:id="663" w:author="Emma" w:date="2014-01-21T11:47:00Z">
        <w:r>
          <w:rPr>
            <w:lang w:eastAsia="x-none"/>
          </w:rPr>
          <w:t xml:space="preserve">Different conditions require different information to disambiguate or suggest identity.  If the diagnosis in both entries above had instead been Diabetes Type II, the application could have </w:t>
        </w:r>
        <w:r>
          <w:rPr>
            <w:lang w:eastAsia="x-none"/>
          </w:rPr>
          <w:lastRenderedPageBreak/>
          <w:t>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64" w:author="Emma" w:date="2014-01-21T11:47:00Z"/>
          <w:lang w:eastAsia="x-none"/>
        </w:rPr>
      </w:pPr>
      <w:ins w:id="665"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proofErr w:type="gramStart"/>
        <w:r>
          <w:rPr>
            <w:lang w:eastAsia="x-none"/>
          </w:rPr>
          <w:t>used</w:t>
        </w:r>
        <w:proofErr w:type="gramEnd"/>
        <w:r>
          <w:rPr>
            <w:lang w:eastAsia="x-none"/>
          </w:rPr>
          <w:t xml:space="preserve"> in these cases.</w:t>
        </w:r>
      </w:ins>
    </w:p>
    <w:p w:rsidR="009C1ECF" w:rsidRDefault="009C1ECF" w:rsidP="009C1ECF">
      <w:pPr>
        <w:pStyle w:val="BodyText"/>
        <w:rPr>
          <w:ins w:id="666" w:author="Emma" w:date="2014-01-21T11:47:00Z"/>
          <w:lang w:eastAsia="x-none"/>
        </w:rPr>
      </w:pPr>
      <w:ins w:id="667"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9C1ECF" w:rsidRDefault="009C1ECF" w:rsidP="009C1ECF">
      <w:pPr>
        <w:pStyle w:val="BodyText"/>
        <w:rPr>
          <w:ins w:id="668" w:author="Emma" w:date="2014-01-21T11:47:00Z"/>
          <w:lang w:eastAsia="x-none"/>
        </w:rPr>
      </w:pPr>
      <w:ins w:id="669"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C60783" w:rsidRDefault="00C60783" w:rsidP="00C60783">
      <w:pPr>
        <w:pStyle w:val="Heading4"/>
        <w:numPr>
          <w:ilvl w:val="0"/>
          <w:numId w:val="0"/>
        </w:numPr>
        <w:ind w:left="864" w:hanging="864"/>
        <w:rPr>
          <w:ins w:id="670" w:author="Emma" w:date="2014-02-07T19:17:00Z"/>
        </w:rPr>
      </w:pPr>
      <w:ins w:id="671" w:author="Emma" w:date="2014-01-22T15:07:00Z">
        <w:r>
          <w:t>X.4.1.3.1 Value</w:t>
        </w:r>
      </w:ins>
      <w:ins w:id="672" w:author="Emma" w:date="2014-01-22T15:51:00Z">
        <w:r w:rsidR="00F32A9C">
          <w:t xml:space="preserve"> </w:t>
        </w:r>
      </w:ins>
      <w:ins w:id="673" w:author="Emma" w:date="2014-01-22T15:07:00Z">
        <w:r>
          <w:t>Sets</w:t>
        </w:r>
      </w:ins>
      <w:ins w:id="674" w:author="Emma" w:date="2014-01-22T16:02:00Z">
        <w:r w:rsidR="00831A84">
          <w:t xml:space="preserve"> </w:t>
        </w:r>
        <w:commentRangeStart w:id="675"/>
        <w:r w:rsidR="00831A84">
          <w:t>Codes</w:t>
        </w:r>
      </w:ins>
      <w:commentRangeEnd w:id="675"/>
      <w:ins w:id="676" w:author="Emma" w:date="2014-02-07T19:18:00Z">
        <w:r w:rsidR="000D5700">
          <w:rPr>
            <w:rStyle w:val="CommentReference"/>
            <w:rFonts w:ascii="Times New Roman" w:hAnsi="Times New Roman"/>
            <w:b w:val="0"/>
            <w:noProof w:val="0"/>
            <w:kern w:val="0"/>
          </w:rPr>
          <w:commentReference w:id="675"/>
        </w:r>
      </w:ins>
    </w:p>
    <w:p w:rsidR="000D5700" w:rsidRDefault="000D5700">
      <w:pPr>
        <w:pStyle w:val="BodyText"/>
        <w:rPr>
          <w:ins w:id="677" w:author="Emma" w:date="2014-02-07T19:17:00Z"/>
        </w:rPr>
        <w:pPrChange w:id="678" w:author="Emma" w:date="2014-02-07T19:17:00Z">
          <w:pPr>
            <w:pStyle w:val="Heading4"/>
            <w:numPr>
              <w:ilvl w:val="0"/>
              <w:numId w:val="0"/>
            </w:numPr>
            <w:tabs>
              <w:tab w:val="clear" w:pos="864"/>
            </w:tabs>
            <w:ind w:left="0" w:firstLine="0"/>
          </w:pPr>
        </w:pPrChange>
      </w:pPr>
      <w:ins w:id="679" w:author="Emma" w:date="2014-02-07T19:17:00Z">
        <w:r>
          <w:t xml:space="preserve">IHE defines a value set is a collection of concepts drawn from one or more vocabulary code systems and grouped together for a specific purpose. It uniquely identifies valid concept representations to convey meaning. Codes obtained from value sets must be considered during the reconciliation process. </w:t>
        </w:r>
      </w:ins>
    </w:p>
    <w:p w:rsidR="009C1ECF" w:rsidRPr="009C1ECF" w:rsidDel="00DF3019" w:rsidRDefault="009C1ECF">
      <w:pPr>
        <w:pStyle w:val="BodyText"/>
        <w:rPr>
          <w:del w:id="680" w:author="Emma" w:date="2014-01-22T13:29:00Z"/>
        </w:rPr>
        <w:pPrChange w:id="681" w:author="Emma" w:date="2014-02-07T19:18:00Z">
          <w:pPr>
            <w:pStyle w:val="Heading4"/>
            <w:numPr>
              <w:ilvl w:val="0"/>
              <w:numId w:val="0"/>
            </w:numPr>
            <w:tabs>
              <w:tab w:val="clear" w:pos="864"/>
            </w:tabs>
            <w:ind w:left="0" w:firstLine="0"/>
          </w:pPr>
        </w:pPrChange>
      </w:pPr>
    </w:p>
    <w:p w:rsidR="00AE37E8" w:rsidRDefault="00AE37E8">
      <w:pPr>
        <w:pStyle w:val="Heading4"/>
        <w:numPr>
          <w:ilvl w:val="0"/>
          <w:numId w:val="0"/>
        </w:numPr>
        <w:ind w:left="864" w:hanging="864"/>
        <w:rPr>
          <w:ins w:id="682" w:author="Emma" w:date="2014-01-21T11:55:00Z"/>
        </w:rPr>
        <w:pPrChange w:id="683" w:author="Emma" w:date="2014-02-07T19:19:00Z">
          <w:pPr>
            <w:pStyle w:val="Heading4"/>
            <w:numPr>
              <w:ilvl w:val="0"/>
              <w:numId w:val="0"/>
            </w:numPr>
            <w:tabs>
              <w:tab w:val="clear" w:pos="864"/>
            </w:tabs>
            <w:ind w:left="0" w:firstLine="0"/>
          </w:pPr>
        </w:pPrChange>
      </w:pPr>
      <w:r>
        <w:t>X.4.1.4 Timing</w:t>
      </w:r>
    </w:p>
    <w:p w:rsidR="009B07B7" w:rsidRPr="005931AD" w:rsidRDefault="009B07B7" w:rsidP="009B07B7">
      <w:pPr>
        <w:pStyle w:val="BodyText"/>
        <w:rPr>
          <w:ins w:id="684" w:author="Emma" w:date="2014-01-21T11:55:00Z"/>
          <w:lang w:eastAsia="x-none"/>
        </w:rPr>
      </w:pPr>
      <w:ins w:id="685" w:author="Emma" w:date="2014-01-21T11:55:00Z">
        <w:r>
          <w:rPr>
            <w:lang w:eastAsia="x-none"/>
          </w:rPr>
          <w:t xml:space="preserve">Timing can often be used to help disambiguate between different events, but this also requires clinical knowledge to be used effectively.  Different </w:t>
        </w:r>
      </w:ins>
      <w:ins w:id="686" w:author="Emma" w:date="2014-01-21T12:00:00Z">
        <w:r>
          <w:rPr>
            <w:lang w:eastAsia="x-none"/>
          </w:rPr>
          <w:t>occurrences of things</w:t>
        </w:r>
      </w:ins>
      <w:ins w:id="687" w:author="Emma" w:date="2014-01-21T11:55:00Z">
        <w:r>
          <w:rPr>
            <w:lang w:eastAsia="x-none"/>
          </w:rPr>
          <w:t xml:space="preserve"> are often resolved within a specific time period (e.g., flu within a few weeks</w:t>
        </w:r>
      </w:ins>
      <w:ins w:id="688" w:author="Emma" w:date="2014-01-21T12:00:00Z">
        <w:r>
          <w:rPr>
            <w:lang w:eastAsia="x-none"/>
          </w:rPr>
          <w:t>, tests completed within a few hours, etc</w:t>
        </w:r>
      </w:ins>
      <w:ins w:id="689" w:author="Emma" w:date="2014-01-21T11:55:00Z">
        <w:r>
          <w:rPr>
            <w:lang w:eastAsia="x-none"/>
          </w:rPr>
          <w:t xml:space="preserve">), so an assumption can be made when sufficient time has passed, that instances of the </w:t>
        </w:r>
      </w:ins>
      <w:ins w:id="690" w:author="Emma" w:date="2014-01-21T12:04:00Z">
        <w:r w:rsidR="008754D7">
          <w:rPr>
            <w:lang w:eastAsia="x-none"/>
          </w:rPr>
          <w:t>occurrence</w:t>
        </w:r>
      </w:ins>
      <w:ins w:id="691" w:author="Emma" w:date="2014-01-21T11:55:00Z">
        <w:r w:rsidR="003F4A97">
          <w:rPr>
            <w:lang w:eastAsia="x-none"/>
          </w:rPr>
          <w:t xml:space="preserve"> being referred to </w:t>
        </w:r>
      </w:ins>
      <w:proofErr w:type="gramStart"/>
      <w:ins w:id="692" w:author="Emma" w:date="2014-01-22T12:56:00Z">
        <w:r w:rsidR="003F4A97">
          <w:rPr>
            <w:lang w:eastAsia="x-none"/>
          </w:rPr>
          <w:t>is</w:t>
        </w:r>
      </w:ins>
      <w:proofErr w:type="gramEnd"/>
      <w:ins w:id="693" w:author="Emma" w:date="2014-01-21T11:55:00Z">
        <w:r>
          <w:rPr>
            <w:lang w:eastAsia="x-none"/>
          </w:rPr>
          <w:t xml:space="preserve"> distinct.  In some case</w:t>
        </w:r>
        <w:r w:rsidR="00E163BB">
          <w:rPr>
            <w:lang w:eastAsia="x-none"/>
          </w:rPr>
          <w:t xml:space="preserve">s, time can be </w:t>
        </w:r>
      </w:ins>
      <w:ins w:id="694" w:author="Emma" w:date="2014-01-21T12:02:00Z">
        <w:r w:rsidR="00E163BB">
          <w:rPr>
            <w:lang w:eastAsia="x-none"/>
          </w:rPr>
          <w:t xml:space="preserve">instant, or </w:t>
        </w:r>
      </w:ins>
      <w:ins w:id="695" w:author="Emma" w:date="2014-01-21T11:55:00Z">
        <w:r w:rsidR="00E163BB">
          <w:rPr>
            <w:lang w:eastAsia="x-none"/>
          </w:rPr>
          <w:t xml:space="preserve">short </w:t>
        </w:r>
      </w:ins>
      <w:ins w:id="696" w:author="Emma" w:date="2014-01-21T12:02:00Z">
        <w:r w:rsidR="00E163BB">
          <w:rPr>
            <w:lang w:eastAsia="x-none"/>
          </w:rPr>
          <w:t xml:space="preserve">in duration </w:t>
        </w:r>
      </w:ins>
      <w:ins w:id="697" w:author="Emma" w:date="2014-01-21T11:55:00Z">
        <w:r>
          <w:rPr>
            <w:lang w:eastAsia="x-none"/>
          </w:rPr>
          <w:t xml:space="preserve">but in other cases can be </w:t>
        </w:r>
        <w:r w:rsidR="00E163BB">
          <w:rPr>
            <w:lang w:eastAsia="x-none"/>
          </w:rPr>
          <w:t>much longer</w:t>
        </w:r>
        <w:r>
          <w:rPr>
            <w:lang w:eastAsia="x-none"/>
          </w:rPr>
          <w:t xml:space="preserve">.  </w:t>
        </w:r>
      </w:ins>
      <w:ins w:id="698" w:author="Emma" w:date="2014-01-21T12:03:00Z">
        <w:r w:rsidR="00E163BB">
          <w:rPr>
            <w:lang w:eastAsia="x-none"/>
          </w:rPr>
          <w:t xml:space="preserve">In some cases, </w:t>
        </w:r>
      </w:ins>
      <w:ins w:id="699" w:author="Emma" w:date="2014-01-21T11:55:00Z">
        <w:r>
          <w:rPr>
            <w:lang w:eastAsia="x-none"/>
          </w:rPr>
          <w:t xml:space="preserve">time doesn’t really apply.  For example, </w:t>
        </w:r>
      </w:ins>
      <w:ins w:id="700" w:author="Emma" w:date="2014-01-21T12:03:00Z">
        <w:r w:rsidR="00E163BB">
          <w:rPr>
            <w:lang w:eastAsia="x-none"/>
          </w:rPr>
          <w:t xml:space="preserve">chronic diseases such as </w:t>
        </w:r>
      </w:ins>
      <w:ins w:id="701" w:author="Emma" w:date="2014-01-21T11:55:00Z">
        <w:r>
          <w:rPr>
            <w:lang w:eastAsia="x-none"/>
          </w:rPr>
          <w:t>an instance of Diabetes Type II</w:t>
        </w:r>
      </w:ins>
      <w:ins w:id="702" w:author="Emma" w:date="2014-01-21T12:04:00Z">
        <w:r w:rsidR="00E163BB">
          <w:rPr>
            <w:lang w:eastAsia="x-none"/>
          </w:rPr>
          <w:t xml:space="preserve">, </w:t>
        </w:r>
      </w:ins>
      <w:ins w:id="703" w:author="Emma" w:date="2014-01-21T11:55:00Z">
        <w:r>
          <w:rPr>
            <w:lang w:eastAsia="x-none"/>
          </w:rPr>
          <w:t>in one year</w:t>
        </w:r>
      </w:ins>
      <w:ins w:id="704" w:author="Emma" w:date="2014-01-22T13:27:00Z">
        <w:r w:rsidR="00DF3019">
          <w:rPr>
            <w:lang w:eastAsia="x-none"/>
          </w:rPr>
          <w:t xml:space="preserve"> are</w:t>
        </w:r>
      </w:ins>
      <w:ins w:id="705" w:author="Emma" w:date="2014-01-21T11:55:00Z">
        <w:r>
          <w:rPr>
            <w:lang w:eastAsia="x-none"/>
          </w:rPr>
          <w:t xml:space="preserve"> likely the same </w:t>
        </w:r>
        <w:r>
          <w:rPr>
            <w:lang w:eastAsia="x-none"/>
          </w:rPr>
          <w:lastRenderedPageBreak/>
          <w:t xml:space="preserve">diagnosis as a separate instance reported even decades later. </w:t>
        </w:r>
      </w:ins>
      <w:ins w:id="706" w:author="Emma" w:date="2014-01-22T13:24:00Z">
        <w:r w:rsidR="000A5E72">
          <w:rPr>
            <w:lang w:eastAsia="x-none"/>
          </w:rPr>
          <w:t xml:space="preserve">Or an appendectomy performed today, may be the same surgical history item </w:t>
        </w:r>
      </w:ins>
      <w:ins w:id="707" w:author="Emma" w:date="2014-01-22T13:27:00Z">
        <w:r w:rsidR="00DF3019">
          <w:rPr>
            <w:lang w:eastAsia="x-none"/>
          </w:rPr>
          <w:t xml:space="preserve">instance </w:t>
        </w:r>
      </w:ins>
      <w:ins w:id="708" w:author="Emma" w:date="2014-01-22T13:24:00Z">
        <w:r w:rsidR="000A5E72">
          <w:rPr>
            <w:lang w:eastAsia="x-none"/>
          </w:rPr>
          <w:t xml:space="preserve">reported later. </w:t>
        </w:r>
      </w:ins>
    </w:p>
    <w:p w:rsidR="009B07B7" w:rsidRPr="009B07B7" w:rsidRDefault="009B07B7">
      <w:pPr>
        <w:pStyle w:val="BodyText"/>
        <w:pPrChange w:id="709" w:author="Emma" w:date="2014-01-21T11:55: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710" w:author="Emma" w:date="2014-01-22T13:29:00Z"/>
        </w:rPr>
      </w:pPr>
      <w:r>
        <w:t>X.4.1.5 Anatomical Site</w:t>
      </w:r>
    </w:p>
    <w:p w:rsidR="00DF3019" w:rsidRDefault="00DF3019" w:rsidP="00DF3019">
      <w:pPr>
        <w:pStyle w:val="BodyText"/>
        <w:rPr>
          <w:ins w:id="711" w:author="Emma" w:date="2014-01-22T13:29:00Z"/>
          <w:lang w:eastAsia="x-none"/>
        </w:rPr>
      </w:pPr>
      <w:ins w:id="712"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713" w:author="Emma" w:date="2014-01-22T13:30:00Z">
        <w:r>
          <w:rPr>
            <w:lang w:eastAsia="x-none"/>
          </w:rPr>
          <w:t>is likely the same diagnosis</w:t>
        </w:r>
      </w:ins>
      <w:ins w:id="714" w:author="Emma" w:date="2014-01-22T13:29:00Z">
        <w:r>
          <w:rPr>
            <w:lang w:eastAsia="x-none"/>
          </w:rPr>
          <w:t>.  The difference is in the specificity of the anatomical site.</w:t>
        </w:r>
      </w:ins>
    </w:p>
    <w:p w:rsidR="00DF3019" w:rsidRPr="00DF3019" w:rsidRDefault="00DF3019">
      <w:pPr>
        <w:pStyle w:val="BodyText"/>
        <w:pPrChange w:id="715" w:author="Emma" w:date="2014-01-22T13:29: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716" w:author="Emma" w:date="2014-01-22T13:32:00Z"/>
        </w:rPr>
      </w:pPr>
      <w:r>
        <w:t>X.4.1.6 Source of Information</w:t>
      </w:r>
    </w:p>
    <w:p w:rsidR="00DF3019" w:rsidRDefault="00DF3019" w:rsidP="00DF3019">
      <w:pPr>
        <w:pStyle w:val="BodyText"/>
        <w:rPr>
          <w:ins w:id="717" w:author="Emma" w:date="2014-01-22T13:32:00Z"/>
          <w:lang w:eastAsia="x-none"/>
        </w:rPr>
      </w:pPr>
      <w:ins w:id="718"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719" w:author="Emma" w:date="2014-01-22T13:32:00Z"/>
          <w:lang w:eastAsia="x-none"/>
        </w:rPr>
      </w:pPr>
      <w:ins w:id="720"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721" w:author="Emma" w:date="2014-01-22T13:32:00Z"/>
          <w:lang w:eastAsia="x-none"/>
        </w:rPr>
      </w:pPr>
      <w:ins w:id="722"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723" w:author="Emma" w:date="2014-01-22T13:32:00Z"/>
          <w:lang w:eastAsia="x-none"/>
        </w:rPr>
      </w:pPr>
      <w:ins w:id="724"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25" w:author="Emma" w:date="2014-01-22T16:41:00Z"/>
        </w:rPr>
      </w:pPr>
      <w:ins w:id="726" w:author="Emma" w:date="2014-01-22T16:41:00Z">
        <w:r>
          <w:t>X.4.1.7 Degree of Clinical Judgment</w:t>
        </w:r>
      </w:ins>
    </w:p>
    <w:p w:rsidR="00B666F9" w:rsidRDefault="00B666F9" w:rsidP="00B666F9">
      <w:pPr>
        <w:pStyle w:val="BodyText"/>
        <w:rPr>
          <w:ins w:id="727" w:author="Emma" w:date="2014-01-22T16:41:00Z"/>
          <w:lang w:eastAsia="x-none"/>
        </w:rPr>
      </w:pPr>
      <w:ins w:id="728" w:author="Emma" w:date="2014-01-22T16:41:00Z">
        <w:r>
          <w:rPr>
            <w:lang w:eastAsia="x-none"/>
          </w:rPr>
          <w:t>Two entries that are otherwise similar but with different degrees of clinical judgment need to reconcile the level of clinical judgment associated with the issue. Clinical judgment is anything used to further explain or define the main concept. Examples of degree of clinical judgment include type of problem, indication for a medication, location of a procedure, etc</w:t>
        </w:r>
      </w:ins>
    </w:p>
    <w:p w:rsidR="00B666F9" w:rsidRDefault="00B666F9" w:rsidP="00B666F9">
      <w:pPr>
        <w:pStyle w:val="Heading4"/>
        <w:numPr>
          <w:ilvl w:val="0"/>
          <w:numId w:val="0"/>
        </w:numPr>
        <w:ind w:left="864" w:hanging="864"/>
        <w:rPr>
          <w:ins w:id="729" w:author="Emma" w:date="2014-01-22T16:47:00Z"/>
        </w:rPr>
      </w:pPr>
      <w:ins w:id="730" w:author="Emma" w:date="2014-01-22T16:47:00Z">
        <w:r>
          <w:lastRenderedPageBreak/>
          <w:t>X.4.1.8 Severity</w:t>
        </w:r>
      </w:ins>
    </w:p>
    <w:p w:rsidR="00B666F9" w:rsidRPr="00CB5505" w:rsidRDefault="00B666F9" w:rsidP="00B666F9">
      <w:pPr>
        <w:pStyle w:val="CommentText"/>
        <w:rPr>
          <w:ins w:id="731" w:author="Emma" w:date="2014-01-22T16:47:00Z"/>
          <w:sz w:val="24"/>
          <w:szCs w:val="24"/>
        </w:rPr>
      </w:pPr>
      <w:ins w:id="732"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rsidP="00875BC0">
      <w:pPr>
        <w:pStyle w:val="Heading4"/>
        <w:numPr>
          <w:ilvl w:val="0"/>
          <w:numId w:val="0"/>
        </w:numPr>
        <w:ind w:left="864" w:hanging="864"/>
        <w:rPr>
          <w:ins w:id="733" w:author="Emma" w:date="2014-01-22T16:55:00Z"/>
        </w:rPr>
        <w:pPrChange w:id="734" w:author="Emma" w:date="2014-02-07T19:21:00Z">
          <w:pPr>
            <w:pStyle w:val="Heading4"/>
            <w:numPr>
              <w:ilvl w:val="0"/>
              <w:numId w:val="0"/>
            </w:numPr>
            <w:tabs>
              <w:tab w:val="clear" w:pos="864"/>
            </w:tabs>
            <w:ind w:left="0" w:firstLine="0"/>
          </w:pPr>
        </w:pPrChange>
      </w:pPr>
      <w:ins w:id="735" w:author="Emma" w:date="2014-01-22T16:54:00Z">
        <w:r>
          <w:t>X.4.1.9 Merging of Information</w:t>
        </w:r>
      </w:ins>
    </w:p>
    <w:p w:rsidR="00C93961" w:rsidRPr="0044546F" w:rsidRDefault="00C93961" w:rsidP="00C93961">
      <w:pPr>
        <w:pStyle w:val="BodyText"/>
        <w:rPr>
          <w:ins w:id="736" w:author="Emma" w:date="2014-01-22T16:55:00Z"/>
          <w:lang w:eastAsia="x-none"/>
        </w:rPr>
      </w:pPr>
      <w:ins w:id="737" w:author="Emma" w:date="2014-01-22T16:55:00Z">
        <w:r>
          <w:rPr>
            <w:lang w:eastAsia="x-none"/>
          </w:rPr>
          <w:t xml:space="preserve">When two entries describing a concept are merged, they may contain multiple attributes, which may also be duplicated, overlapping, conflicted, or </w:t>
        </w:r>
      </w:ins>
      <w:ins w:id="738" w:author="Emma" w:date="2014-01-22T16:56:00Z">
        <w:r>
          <w:rPr>
            <w:lang w:eastAsia="x-none"/>
          </w:rPr>
          <w:t>superseded</w:t>
        </w:r>
      </w:ins>
      <w:ins w:id="739" w:author="Emma" w:date="2014-01-22T16:55:00Z">
        <w:r>
          <w:rPr>
            <w:lang w:eastAsia="x-none"/>
          </w:rPr>
          <w:t xml:space="preserve">.  The reconciling application should merge the two sets of attributes.  </w:t>
        </w:r>
      </w:ins>
      <w:ins w:id="740" w:author="Emma" w:date="2014-01-22T16:56:00Z">
        <w:r>
          <w:rPr>
            <w:lang w:eastAsia="x-none"/>
          </w:rPr>
          <w:t>Examples include multiple</w:t>
        </w:r>
      </w:ins>
      <w:ins w:id="741" w:author="Emma" w:date="2014-01-22T16:57:00Z">
        <w:r>
          <w:rPr>
            <w:lang w:eastAsia="x-none"/>
          </w:rPr>
          <w:t xml:space="preserve"> adverse</w:t>
        </w:r>
      </w:ins>
      <w:ins w:id="742" w:author="Emma" w:date="2014-01-22T16:56:00Z">
        <w:r>
          <w:rPr>
            <w:lang w:eastAsia="x-none"/>
          </w:rPr>
          <w:t xml:space="preserve"> reactions associated with an allergen</w:t>
        </w:r>
      </w:ins>
      <w:ins w:id="743" w:author="Emma" w:date="2014-01-22T16:57:00Z">
        <w:r>
          <w:rPr>
            <w:lang w:eastAsia="x-none"/>
          </w:rPr>
          <w:t xml:space="preserve"> or multiple</w:t>
        </w:r>
      </w:ins>
      <w:ins w:id="744" w:author="Emma" w:date="2014-01-22T16:58:00Z">
        <w:r>
          <w:rPr>
            <w:lang w:eastAsia="x-none"/>
          </w:rPr>
          <w:t xml:space="preserve"> reactions to a medication</w:t>
        </w:r>
      </w:ins>
      <w:ins w:id="745" w:author="Emma" w:date="2014-01-22T16:59:00Z">
        <w:r>
          <w:rPr>
            <w:lang w:eastAsia="x-none"/>
          </w:rPr>
          <w:t>.</w:t>
        </w:r>
      </w:ins>
    </w:p>
    <w:p w:rsidR="00F93128" w:rsidRDefault="00D54372">
      <w:pPr>
        <w:pStyle w:val="Heading4"/>
        <w:numPr>
          <w:ilvl w:val="0"/>
          <w:numId w:val="0"/>
        </w:numPr>
        <w:ind w:left="864" w:hanging="864"/>
        <w:rPr>
          <w:ins w:id="746" w:author="Emma" w:date="2014-02-03T22:21:00Z"/>
        </w:rPr>
        <w:pPrChange w:id="747" w:author="Emma" w:date="2014-02-07T19:21:00Z">
          <w:pPr>
            <w:pStyle w:val="Heading4"/>
            <w:numPr>
              <w:ilvl w:val="0"/>
              <w:numId w:val="0"/>
            </w:numPr>
            <w:tabs>
              <w:tab w:val="clear" w:pos="864"/>
            </w:tabs>
            <w:ind w:left="0" w:firstLine="0"/>
          </w:pPr>
        </w:pPrChange>
      </w:pPr>
      <w:ins w:id="748" w:author="Emma" w:date="2014-01-24T16:18:00Z">
        <w:r>
          <w:t xml:space="preserve">X.4.1.10 Negation </w:t>
        </w:r>
      </w:ins>
      <w:ins w:id="749" w:author="Emma" w:date="2014-02-03T22:17:00Z">
        <w:r w:rsidR="008D218D">
          <w:t>and</w:t>
        </w:r>
        <w:r w:rsidR="00997D6E">
          <w:t xml:space="preserve"> </w:t>
        </w:r>
      </w:ins>
      <w:ins w:id="750" w:author="Emma" w:date="2014-02-03T22:18:00Z">
        <w:r w:rsidR="00997D6E">
          <w:t>N</w:t>
        </w:r>
      </w:ins>
      <w:ins w:id="751" w:author="Emma" w:date="2014-02-03T22:17:00Z">
        <w:r w:rsidR="00997D6E">
          <w:t>ull</w:t>
        </w:r>
      </w:ins>
    </w:p>
    <w:p w:rsidR="005F764F" w:rsidRPr="005F764F" w:rsidRDefault="008D218D">
      <w:pPr>
        <w:pStyle w:val="BodyText"/>
        <w:rPr>
          <w:ins w:id="752" w:author="Emma" w:date="2014-01-28T11:56:00Z"/>
        </w:rPr>
        <w:pPrChange w:id="753" w:author="Emma" w:date="2014-02-03T22:21:00Z">
          <w:pPr>
            <w:pStyle w:val="Heading4"/>
            <w:numPr>
              <w:ilvl w:val="0"/>
              <w:numId w:val="0"/>
            </w:numPr>
            <w:tabs>
              <w:tab w:val="clear" w:pos="864"/>
            </w:tabs>
            <w:ind w:left="0" w:firstLine="0"/>
          </w:pPr>
        </w:pPrChange>
      </w:pPr>
      <w:ins w:id="754" w:author="Emma" w:date="2014-02-03T22:21:00Z">
        <w:r>
          <w:t xml:space="preserve">Negation </w:t>
        </w:r>
      </w:ins>
      <w:ins w:id="755" w:author="Emma" w:date="2014-02-04T10:00:00Z">
        <w:r>
          <w:t xml:space="preserve">and null </w:t>
        </w:r>
      </w:ins>
      <w:ins w:id="756" w:author="Emma" w:date="2014-02-03T22:21:00Z">
        <w:r>
          <w:t>at</w:t>
        </w:r>
      </w:ins>
      <w:ins w:id="757" w:author="Emma" w:date="2014-02-04T09:57:00Z">
        <w:r>
          <w:t>tribute in CDA is used to convey something that did not occur or that isn</w:t>
        </w:r>
      </w:ins>
      <w:ins w:id="758" w:author="Emma" w:date="2014-02-04T09:58:00Z">
        <w:r>
          <w:t xml:space="preserve">’t present (e.g. the patient did not receive an immunization, or </w:t>
        </w:r>
      </w:ins>
      <w:ins w:id="759" w:author="Emma" w:date="2014-02-04T10:01:00Z">
        <w:r>
          <w:t xml:space="preserve">the patient is </w:t>
        </w:r>
      </w:ins>
      <w:ins w:id="760" w:author="Emma" w:date="2014-02-04T09:58:00Z">
        <w:r>
          <w:t>not reaching a goal, procedure was not done, etc)</w:t>
        </w:r>
      </w:ins>
      <w:ins w:id="761" w:author="Emma" w:date="2014-02-04T10:00:00Z">
        <w:r>
          <w:t xml:space="preserve">. </w:t>
        </w:r>
      </w:ins>
      <w:ins w:id="762" w:author="Emma" w:date="2014-02-04T10:01:00Z">
        <w:r>
          <w:t>In order to avoid mis</w:t>
        </w:r>
      </w:ins>
      <w:ins w:id="763" w:author="Emma" w:date="2014-02-04T11:07:00Z">
        <w:r w:rsidR="008335E0">
          <w:t>interpreting</w:t>
        </w:r>
      </w:ins>
      <w:ins w:id="764" w:author="Emma" w:date="2014-02-04T10:01:00Z">
        <w:r>
          <w:t xml:space="preserve"> thing</w:t>
        </w:r>
      </w:ins>
      <w:ins w:id="765" w:author="Emma" w:date="2014-02-04T10:04:00Z">
        <w:r>
          <w:t>s</w:t>
        </w:r>
      </w:ins>
      <w:ins w:id="766" w:author="Emma" w:date="2014-02-04T10:01:00Z">
        <w:r>
          <w:t xml:space="preserve"> that did happen from things that did not occur, </w:t>
        </w:r>
      </w:ins>
      <w:ins w:id="767" w:author="Emma" w:date="2014-02-04T10:02:00Z">
        <w:r>
          <w:t xml:space="preserve">negation and null </w:t>
        </w:r>
      </w:ins>
      <w:ins w:id="768" w:author="Emma" w:date="2014-02-04T10:04:00Z">
        <w:r>
          <w:t>should</w:t>
        </w:r>
      </w:ins>
      <w:ins w:id="769" w:author="Emma" w:date="2014-02-04T10:01:00Z">
        <w:r>
          <w:t xml:space="preserve"> be taken into consideration during the reconciliation process</w:t>
        </w:r>
      </w:ins>
      <w:ins w:id="770" w:author="Emma" w:date="2014-02-04T10:04:00Z">
        <w:r>
          <w:t>.</w:t>
        </w:r>
      </w:ins>
    </w:p>
    <w:p w:rsidR="000D5700" w:rsidRDefault="00CF4A7A">
      <w:pPr>
        <w:pStyle w:val="Heading4"/>
        <w:numPr>
          <w:ilvl w:val="0"/>
          <w:numId w:val="0"/>
        </w:numPr>
        <w:ind w:left="864" w:hanging="864"/>
        <w:rPr>
          <w:ins w:id="771" w:author="Emma" w:date="2014-02-07T19:23:00Z"/>
        </w:rPr>
        <w:pPrChange w:id="772" w:author="Emma" w:date="2014-02-07T19:23:00Z">
          <w:pPr>
            <w:pStyle w:val="BodyText"/>
          </w:pPr>
        </w:pPrChange>
      </w:pPr>
      <w:ins w:id="773" w:author="Emma" w:date="2014-02-07T19:22:00Z">
        <w:r>
          <w:t>X.4.1.1</w:t>
        </w:r>
      </w:ins>
      <w:ins w:id="774" w:author="Emma" w:date="2014-02-07T19:23:00Z">
        <w:r>
          <w:t>1</w:t>
        </w:r>
      </w:ins>
      <w:ins w:id="775" w:author="Emma" w:date="2014-02-07T19:22:00Z">
        <w:r w:rsidR="00976A47">
          <w:t xml:space="preserve"> </w:t>
        </w:r>
      </w:ins>
      <w:ins w:id="776" w:author="Emma" w:date="2014-02-07T19:56:00Z">
        <w:r w:rsidR="000C58E5">
          <w:t xml:space="preserve">Data </w:t>
        </w:r>
      </w:ins>
      <w:ins w:id="777" w:author="Emma" w:date="2014-02-07T19:43:00Z">
        <w:r w:rsidR="00976A47">
          <w:t>Creation</w:t>
        </w:r>
      </w:ins>
      <w:ins w:id="778" w:author="Emma" w:date="2014-02-07T19:22:00Z">
        <w:r w:rsidR="000C58E5">
          <w:t xml:space="preserve"> and Update Tim</w:t>
        </w:r>
      </w:ins>
      <w:ins w:id="779" w:author="Emma" w:date="2014-02-07T19:56:00Z">
        <w:r w:rsidR="000C58E5">
          <w:t>e</w:t>
        </w:r>
      </w:ins>
    </w:p>
    <w:p w:rsidR="00AF52C1" w:rsidRDefault="000C58E5" w:rsidP="000D5700">
      <w:pPr>
        <w:pStyle w:val="BodyText"/>
        <w:rPr>
          <w:ins w:id="780" w:author="Emma" w:date="2014-02-07T19:45:00Z"/>
        </w:rPr>
      </w:pPr>
      <w:ins w:id="781" w:author="Emma" w:date="2014-02-07T19:56:00Z">
        <w:r>
          <w:t>Time of data c</w:t>
        </w:r>
      </w:ins>
      <w:ins w:id="782" w:author="Emma" w:date="2014-02-07T19:43:00Z">
        <w:r>
          <w:t>reat</w:t>
        </w:r>
      </w:ins>
      <w:ins w:id="783" w:author="Emma" w:date="2014-02-07T19:56:00Z">
        <w:r>
          <w:t>ion</w:t>
        </w:r>
      </w:ins>
      <w:ins w:id="784" w:author="Emma" w:date="2014-02-07T19:43:00Z">
        <w:r w:rsidR="00976A47">
          <w:t xml:space="preserve"> and update is </w:t>
        </w:r>
      </w:ins>
      <w:ins w:id="785" w:author="Emma" w:date="2014-02-07T20:01:00Z">
        <w:r>
          <w:t>represented as</w:t>
        </w:r>
      </w:ins>
      <w:ins w:id="786" w:author="Emma" w:date="2014-02-07T19:43:00Z">
        <w:r w:rsidR="00976A47">
          <w:t xml:space="preserve"> author date</w:t>
        </w:r>
      </w:ins>
      <w:ins w:id="787" w:author="Emma" w:date="2014-02-07T19:50:00Z">
        <w:r w:rsidR="00AF52C1">
          <w:t>/t</w:t>
        </w:r>
      </w:ins>
      <w:ins w:id="788" w:author="Emma" w:date="2014-02-07T19:43:00Z">
        <w:r w:rsidR="00976A47">
          <w:t>ime of clinical data</w:t>
        </w:r>
      </w:ins>
      <w:ins w:id="789" w:author="Emma" w:date="2014-02-07T19:57:00Z">
        <w:r>
          <w:t xml:space="preserve"> in CDA documents</w:t>
        </w:r>
      </w:ins>
      <w:ins w:id="790" w:author="Emma" w:date="2014-02-07T19:43:00Z">
        <w:r w:rsidR="00976A47">
          <w:t xml:space="preserve">. </w:t>
        </w:r>
      </w:ins>
      <w:ins w:id="791" w:author="Emma" w:date="2014-02-07T19:44:00Z">
        <w:r w:rsidR="00976A47">
          <w:t xml:space="preserve">It </w:t>
        </w:r>
      </w:ins>
      <w:ins w:id="792" w:author="Emma" w:date="2014-02-07T19:23:00Z">
        <w:r w:rsidR="00CF4A7A">
          <w:t xml:space="preserve">should be included in the </w:t>
        </w:r>
      </w:ins>
      <w:ins w:id="793" w:author="Emma" w:date="2014-02-07T19:24:00Z">
        <w:r w:rsidR="00CF4A7A">
          <w:t xml:space="preserve">reconciliation process. </w:t>
        </w:r>
      </w:ins>
      <w:ins w:id="794" w:author="Emma" w:date="2014-02-07T19:44:00Z">
        <w:r w:rsidR="00AF52C1">
          <w:t xml:space="preserve">Author date/time provides the ability to determine if the associated data is newer or older than the </w:t>
        </w:r>
      </w:ins>
      <w:ins w:id="795" w:author="Emma" w:date="2014-02-07T19:45:00Z">
        <w:r w:rsidR="00AF52C1">
          <w:t xml:space="preserve">existing information it is being reconciled with. </w:t>
        </w:r>
      </w:ins>
      <w:ins w:id="796" w:author="Emma" w:date="2014-02-07T19:51:00Z">
        <w:r w:rsidR="00AF52C1">
          <w:t xml:space="preserve">After </w:t>
        </w:r>
      </w:ins>
      <w:ins w:id="797" w:author="Emma" w:date="2014-02-07T19:52:00Z">
        <w:r w:rsidR="00AF52C1">
          <w:t xml:space="preserve">other data attributes are considered and a possible duplicate of data may exist, </w:t>
        </w:r>
      </w:ins>
      <w:ins w:id="798" w:author="Emma" w:date="2014-02-07T19:51:00Z">
        <w:r w:rsidR="00AF52C1">
          <w:t xml:space="preserve">consideration of </w:t>
        </w:r>
      </w:ins>
      <w:ins w:id="799" w:author="Emma" w:date="2014-02-07T19:53:00Z">
        <w:r w:rsidR="00AF52C1">
          <w:t xml:space="preserve">the author date/time will ascertain which data element is more recent. </w:t>
        </w:r>
      </w:ins>
      <w:ins w:id="800" w:author="Emma" w:date="2014-02-07T19:54:00Z">
        <w:r w:rsidR="00AF52C1">
          <w:t>T</w:t>
        </w:r>
      </w:ins>
      <w:ins w:id="801" w:author="Emma" w:date="2014-02-07T19:50:00Z">
        <w:r w:rsidR="00AF52C1">
          <w:t xml:space="preserve">he data element with the more recent date/time should be considered as the more updated data element. </w:t>
        </w:r>
      </w:ins>
    </w:p>
    <w:p w:rsidR="00C93961" w:rsidRPr="00875BC0" w:rsidDel="00997D6E" w:rsidRDefault="00875BC0" w:rsidP="00875BC0">
      <w:pPr>
        <w:pStyle w:val="Heading4"/>
        <w:numPr>
          <w:ilvl w:val="0"/>
          <w:numId w:val="0"/>
        </w:numPr>
        <w:ind w:left="864" w:hanging="864"/>
        <w:rPr>
          <w:del w:id="802" w:author="Emma" w:date="2014-02-03T22:18:00Z"/>
          <w:highlight w:val="yellow"/>
        </w:rPr>
        <w:pPrChange w:id="803" w:author="Emma" w:date="2014-01-28T11:57:00Z">
          <w:pPr>
            <w:pStyle w:val="Heading4"/>
            <w:numPr>
              <w:ilvl w:val="0"/>
              <w:numId w:val="0"/>
            </w:numPr>
            <w:tabs>
              <w:tab w:val="clear" w:pos="864"/>
            </w:tabs>
            <w:ind w:left="0" w:firstLine="0"/>
          </w:pPr>
        </w:pPrChange>
      </w:pPr>
      <w:r w:rsidRPr="00875BC0">
        <w:rPr>
          <w:highlight w:val="yellow"/>
        </w:rPr>
        <w:t>X.4.1.12</w:t>
      </w:r>
      <w:r>
        <w:rPr>
          <w:highlight w:val="yellow"/>
        </w:rPr>
        <w:t xml:space="preserve"> </w:t>
      </w:r>
    </w:p>
    <w:p w:rsidR="00875BC0" w:rsidRDefault="00AE37E8" w:rsidP="00875BC0">
      <w:pPr>
        <w:pStyle w:val="Heading4"/>
        <w:numPr>
          <w:ilvl w:val="0"/>
          <w:numId w:val="0"/>
        </w:numPr>
        <w:ind w:left="864" w:hanging="864"/>
        <w:rPr>
          <w:highlight w:val="yellow"/>
        </w:rPr>
        <w:pPrChange w:id="804" w:author="Emma" w:date="2014-01-22T16:18:00Z">
          <w:pPr>
            <w:pStyle w:val="Heading4"/>
            <w:numPr>
              <w:ilvl w:val="0"/>
              <w:numId w:val="0"/>
            </w:numPr>
            <w:tabs>
              <w:tab w:val="clear" w:pos="864"/>
            </w:tabs>
            <w:ind w:left="0" w:firstLine="0"/>
          </w:pPr>
        </w:pPrChange>
      </w:pPr>
      <w:del w:id="805" w:author="Emma" w:date="2014-01-28T11:23:00Z">
        <w:r w:rsidRPr="00875BC0" w:rsidDel="0094279D">
          <w:rPr>
            <w:strike/>
            <w:highlight w:val="yellow"/>
            <w:rPrChange w:id="806" w:author="Emma" w:date="2014-02-11T04:45:00Z">
              <w:rPr/>
            </w:rPrChange>
          </w:rPr>
          <w:delText>X.4.1.7</w:delText>
        </w:r>
        <w:r w:rsidRPr="00875BC0" w:rsidDel="0094279D">
          <w:rPr>
            <w:highlight w:val="yellow"/>
          </w:rPr>
          <w:delText xml:space="preserve"> </w:delText>
        </w:r>
      </w:del>
      <w:ins w:id="807" w:author="Emma" w:date="2014-02-11T04:45:00Z">
        <w:r w:rsidR="00875BC0" w:rsidRPr="00875BC0">
          <w:rPr>
            <w:highlight w:val="yellow"/>
          </w:rPr>
          <w:t>Disease Specific Reconciliation</w:t>
        </w:r>
      </w:ins>
    </w:p>
    <w:p w:rsidR="00AE37E8" w:rsidDel="0094279D" w:rsidRDefault="00AE37E8" w:rsidP="00875BC0">
      <w:pPr>
        <w:pStyle w:val="Heading4"/>
        <w:numPr>
          <w:ilvl w:val="0"/>
          <w:numId w:val="0"/>
        </w:numPr>
        <w:ind w:left="864" w:hanging="864"/>
        <w:rPr>
          <w:del w:id="808" w:author="Emma" w:date="2014-01-28T11:23:00Z"/>
        </w:rPr>
      </w:pPr>
      <w:del w:id="809" w:author="Emma" w:date="2014-01-28T11:23:00Z">
        <w:r w:rsidRPr="00875BC0" w:rsidDel="0094279D">
          <w:rPr>
            <w:highlight w:val="yellow"/>
          </w:rPr>
          <w:delText>Concern Specific Reconciliation</w:delText>
        </w:r>
      </w:del>
    </w:p>
    <w:p w:rsidR="001F53E5" w:rsidRPr="001F53E5" w:rsidRDefault="00AE37E8" w:rsidP="00875BC0">
      <w:pPr>
        <w:pStyle w:val="Heading4"/>
        <w:numPr>
          <w:ilvl w:val="0"/>
          <w:numId w:val="0"/>
        </w:numPr>
        <w:ind w:left="864" w:hanging="864"/>
        <w:pPrChange w:id="810" w:author="Emma" w:date="2014-01-22T16:18:00Z">
          <w:pPr>
            <w:pStyle w:val="Heading4"/>
            <w:numPr>
              <w:ilvl w:val="0"/>
              <w:numId w:val="0"/>
            </w:numPr>
            <w:tabs>
              <w:tab w:val="clear" w:pos="864"/>
            </w:tabs>
            <w:ind w:left="0" w:firstLine="0"/>
          </w:pPr>
        </w:pPrChange>
      </w:pPr>
      <w:del w:id="811" w:author="Emma" w:date="2014-01-22T16:41:00Z">
        <w:r w:rsidDel="00B666F9">
          <w:delText>X.4.1.7.1 Degree of Clinical Judgment</w:delText>
        </w:r>
      </w:del>
    </w:p>
    <w:p w:rsidR="00875BC0" w:rsidRPr="00875BC0" w:rsidDel="00997D6E" w:rsidRDefault="00875BC0" w:rsidP="00875BC0">
      <w:pPr>
        <w:pStyle w:val="Heading4"/>
        <w:numPr>
          <w:ilvl w:val="0"/>
          <w:numId w:val="0"/>
        </w:numPr>
        <w:ind w:left="864" w:hanging="864"/>
        <w:rPr>
          <w:del w:id="812" w:author="Emma" w:date="2014-02-03T22:18:00Z"/>
          <w:highlight w:val="yellow"/>
        </w:rPr>
        <w:pPrChange w:id="813" w:author="Emma" w:date="2014-01-28T11:57:00Z">
          <w:pPr>
            <w:pStyle w:val="Heading4"/>
            <w:numPr>
              <w:ilvl w:val="0"/>
              <w:numId w:val="0"/>
            </w:numPr>
            <w:tabs>
              <w:tab w:val="clear" w:pos="864"/>
            </w:tabs>
            <w:ind w:left="0" w:firstLine="0"/>
          </w:pPr>
        </w:pPrChange>
      </w:pPr>
      <w:r w:rsidRPr="00875BC0">
        <w:rPr>
          <w:highlight w:val="yellow"/>
        </w:rPr>
        <w:t>X.4.1.1</w:t>
      </w:r>
      <w:r>
        <w:rPr>
          <w:highlight w:val="yellow"/>
        </w:rPr>
        <w:t xml:space="preserve">3 </w:t>
      </w:r>
    </w:p>
    <w:p w:rsidR="00875BC0" w:rsidRDefault="00875BC0" w:rsidP="00875BC0">
      <w:pPr>
        <w:pStyle w:val="Heading4"/>
        <w:numPr>
          <w:ilvl w:val="0"/>
          <w:numId w:val="0"/>
        </w:numPr>
        <w:ind w:left="864" w:hanging="864"/>
        <w:rPr>
          <w:highlight w:val="yellow"/>
        </w:rPr>
        <w:pPrChange w:id="814" w:author="Emma" w:date="2014-01-22T16:18:00Z">
          <w:pPr>
            <w:pStyle w:val="Heading4"/>
            <w:numPr>
              <w:ilvl w:val="0"/>
              <w:numId w:val="0"/>
            </w:numPr>
            <w:tabs>
              <w:tab w:val="clear" w:pos="864"/>
            </w:tabs>
            <w:ind w:left="0" w:firstLine="0"/>
          </w:pPr>
        </w:pPrChange>
      </w:pPr>
      <w:del w:id="815" w:author="Emma" w:date="2014-01-28T11:23:00Z">
        <w:r w:rsidRPr="00875BC0" w:rsidDel="0094279D">
          <w:rPr>
            <w:strike/>
            <w:highlight w:val="yellow"/>
            <w:rPrChange w:id="816" w:author="Emma" w:date="2014-02-11T04:45:00Z">
              <w:rPr/>
            </w:rPrChange>
          </w:rPr>
          <w:delText>X.4.1.7</w:delText>
        </w:r>
        <w:r w:rsidRPr="00875BC0" w:rsidDel="0094279D">
          <w:rPr>
            <w:highlight w:val="yellow"/>
          </w:rPr>
          <w:delText xml:space="preserve"> </w:delText>
        </w:r>
      </w:del>
      <w:r>
        <w:rPr>
          <w:highlight w:val="yellow"/>
        </w:rPr>
        <w:t>Allergy</w:t>
      </w:r>
      <w:ins w:id="817" w:author="Emma" w:date="2014-02-11T04:45:00Z">
        <w:r w:rsidRPr="00875BC0">
          <w:rPr>
            <w:highlight w:val="yellow"/>
          </w:rPr>
          <w:t xml:space="preserve"> Specific Reconciliation</w:t>
        </w:r>
      </w:ins>
    </w:p>
    <w:p w:rsidR="00875BC0" w:rsidRDefault="00875BC0" w:rsidP="00875BC0">
      <w:pPr>
        <w:pStyle w:val="BodyText"/>
        <w:rPr>
          <w:highlight w:val="yellow"/>
        </w:rPr>
      </w:pPr>
    </w:p>
    <w:p w:rsidR="00875BC0" w:rsidRPr="00875BC0" w:rsidDel="00997D6E" w:rsidRDefault="00875BC0" w:rsidP="00875BC0">
      <w:pPr>
        <w:pStyle w:val="Heading4"/>
        <w:numPr>
          <w:ilvl w:val="0"/>
          <w:numId w:val="0"/>
        </w:numPr>
        <w:ind w:left="864" w:hanging="864"/>
        <w:rPr>
          <w:del w:id="818" w:author="Emma" w:date="2014-02-03T22:18:00Z"/>
          <w:highlight w:val="yellow"/>
        </w:rPr>
        <w:pPrChange w:id="819" w:author="Emma" w:date="2014-01-28T11:57:00Z">
          <w:pPr>
            <w:pStyle w:val="Heading4"/>
            <w:numPr>
              <w:ilvl w:val="0"/>
              <w:numId w:val="0"/>
            </w:numPr>
            <w:tabs>
              <w:tab w:val="clear" w:pos="864"/>
            </w:tabs>
            <w:ind w:left="0" w:firstLine="0"/>
          </w:pPr>
        </w:pPrChange>
      </w:pPr>
      <w:r w:rsidRPr="00875BC0">
        <w:rPr>
          <w:highlight w:val="yellow"/>
        </w:rPr>
        <w:t>X.4.1.1</w:t>
      </w:r>
      <w:r>
        <w:rPr>
          <w:highlight w:val="yellow"/>
        </w:rPr>
        <w:t xml:space="preserve">4 </w:t>
      </w:r>
    </w:p>
    <w:p w:rsidR="00875BC0" w:rsidRDefault="00875BC0" w:rsidP="00875BC0">
      <w:pPr>
        <w:pStyle w:val="Heading4"/>
        <w:numPr>
          <w:ilvl w:val="0"/>
          <w:numId w:val="0"/>
        </w:numPr>
        <w:ind w:left="864" w:hanging="864"/>
        <w:rPr>
          <w:highlight w:val="yellow"/>
        </w:rPr>
        <w:pPrChange w:id="820" w:author="Emma" w:date="2014-01-22T16:18:00Z">
          <w:pPr>
            <w:pStyle w:val="Heading4"/>
            <w:numPr>
              <w:ilvl w:val="0"/>
              <w:numId w:val="0"/>
            </w:numPr>
            <w:tabs>
              <w:tab w:val="clear" w:pos="864"/>
            </w:tabs>
            <w:ind w:left="0" w:firstLine="0"/>
          </w:pPr>
        </w:pPrChange>
      </w:pPr>
      <w:del w:id="821" w:author="Emma" w:date="2014-01-28T11:23:00Z">
        <w:r w:rsidRPr="00875BC0" w:rsidDel="0094279D">
          <w:rPr>
            <w:strike/>
            <w:highlight w:val="yellow"/>
            <w:rPrChange w:id="822" w:author="Emma" w:date="2014-02-11T04:45:00Z">
              <w:rPr/>
            </w:rPrChange>
          </w:rPr>
          <w:delText>X.4.1.7</w:delText>
        </w:r>
        <w:r w:rsidRPr="00875BC0" w:rsidDel="0094279D">
          <w:rPr>
            <w:highlight w:val="yellow"/>
          </w:rPr>
          <w:delText xml:space="preserve"> </w:delText>
        </w:r>
      </w:del>
      <w:r>
        <w:rPr>
          <w:highlight w:val="yellow"/>
        </w:rPr>
        <w:t>Medication</w:t>
      </w:r>
      <w:ins w:id="823" w:author="Emma" w:date="2014-02-11T04:45:00Z">
        <w:r w:rsidRPr="00875BC0">
          <w:rPr>
            <w:highlight w:val="yellow"/>
          </w:rPr>
          <w:t xml:space="preserve"> Specific Reconciliation</w:t>
        </w:r>
      </w:ins>
    </w:p>
    <w:p w:rsidR="00875BC0" w:rsidRPr="00875BC0" w:rsidRDefault="00875BC0" w:rsidP="00875BC0">
      <w:pPr>
        <w:pStyle w:val="BodyText"/>
        <w:rPr>
          <w:highlight w:val="yellow"/>
        </w:rPr>
      </w:pPr>
    </w:p>
    <w:p w:rsidR="00B666F9" w:rsidRPr="00B666F9" w:rsidRDefault="00AE37E8">
      <w:pPr>
        <w:pStyle w:val="BodyText"/>
        <w:pPrChange w:id="824" w:author="Emma" w:date="2014-01-22T16:42:00Z">
          <w:pPr>
            <w:pStyle w:val="Heading4"/>
            <w:numPr>
              <w:ilvl w:val="0"/>
              <w:numId w:val="0"/>
            </w:numPr>
            <w:tabs>
              <w:tab w:val="clear" w:pos="864"/>
            </w:tabs>
            <w:ind w:left="0" w:firstLine="0"/>
          </w:pPr>
        </w:pPrChange>
      </w:pPr>
      <w:del w:id="825" w:author="Emma" w:date="2014-01-22T16:47:00Z">
        <w:r w:rsidDel="00B666F9">
          <w:delText>X.4.1.7.2 Severity</w:delText>
        </w:r>
      </w:del>
    </w:p>
    <w:p w:rsidR="00AE37E8" w:rsidDel="0094279D" w:rsidRDefault="00AE37E8">
      <w:pPr>
        <w:pStyle w:val="Heading6"/>
        <w:rPr>
          <w:del w:id="826" w:author="Emma" w:date="2014-01-28T11:23:00Z"/>
        </w:rPr>
        <w:pPrChange w:id="827" w:author="Emma" w:date="2014-02-07T19:22:00Z">
          <w:pPr>
            <w:pStyle w:val="Heading4"/>
            <w:numPr>
              <w:ilvl w:val="0"/>
              <w:numId w:val="0"/>
            </w:numPr>
            <w:tabs>
              <w:tab w:val="clear" w:pos="864"/>
            </w:tabs>
            <w:ind w:left="0" w:firstLine="0"/>
          </w:pPr>
        </w:pPrChange>
      </w:pPr>
      <w:del w:id="828" w:author="Emma" w:date="2014-01-28T11:23:00Z">
        <w:r w:rsidDel="0094279D">
          <w:lastRenderedPageBreak/>
          <w:delText>X.4.1.</w:delText>
        </w:r>
      </w:del>
      <w:del w:id="829" w:author="Emma" w:date="2014-01-22T16:48:00Z">
        <w:r w:rsidDel="00B666F9">
          <w:delText>8</w:delText>
        </w:r>
      </w:del>
      <w:del w:id="830" w:author="Emma" w:date="2014-01-28T11:23:00Z">
        <w:r w:rsidDel="0094279D">
          <w:delText xml:space="preserve"> Intervention Specific Reconciliation</w:delText>
        </w:r>
      </w:del>
    </w:p>
    <w:p w:rsidR="00AE37E8" w:rsidRDefault="00AE37E8">
      <w:pPr>
        <w:pStyle w:val="Heading4"/>
        <w:numPr>
          <w:ilvl w:val="0"/>
          <w:numId w:val="0"/>
        </w:numPr>
        <w:ind w:left="864" w:hanging="864"/>
        <w:rPr>
          <w:ins w:id="831" w:author="Emma" w:date="2014-01-28T11:52:00Z"/>
        </w:rPr>
        <w:pPrChange w:id="832" w:author="Emma" w:date="2014-02-07T19:22:00Z">
          <w:pPr>
            <w:pStyle w:val="Heading4"/>
            <w:numPr>
              <w:ilvl w:val="0"/>
              <w:numId w:val="0"/>
            </w:numPr>
            <w:tabs>
              <w:tab w:val="clear" w:pos="864"/>
            </w:tabs>
            <w:ind w:left="0" w:firstLine="0"/>
          </w:pPr>
        </w:pPrChange>
      </w:pPr>
      <w:r>
        <w:t>X.4.1.</w:t>
      </w:r>
      <w:ins w:id="833" w:author="Emma" w:date="2014-01-22T16:48:00Z">
        <w:r w:rsidR="0094279D">
          <w:t>1</w:t>
        </w:r>
      </w:ins>
      <w:r w:rsidR="00875BC0">
        <w:t>5</w:t>
      </w:r>
      <w:del w:id="834"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835" w:author="Emma" w:date="2014-02-07T20:05:00Z"/>
        </w:rPr>
        <w:pPrChange w:id="836" w:author="Emma" w:date="2014-01-28T11:52:00Z">
          <w:pPr>
            <w:pStyle w:val="Heading4"/>
            <w:numPr>
              <w:ilvl w:val="0"/>
              <w:numId w:val="0"/>
            </w:numPr>
            <w:tabs>
              <w:tab w:val="clear" w:pos="864"/>
            </w:tabs>
            <w:ind w:left="0" w:firstLine="0"/>
          </w:pPr>
        </w:pPrChange>
      </w:pPr>
      <w:ins w:id="837" w:author="Emma" w:date="2014-02-07T20:03:00Z">
        <w:r>
          <w:t>When reconciling care providers, it is important to identify who the provider is. Providers can be a person or an organization. Identification of a provider includes the provider ID as well as the name</w:t>
        </w:r>
      </w:ins>
      <w:ins w:id="838" w:author="Emma" w:date="2014-02-07T20:04:00Z">
        <w:r>
          <w:t xml:space="preserve"> and location of the provider. </w:t>
        </w:r>
      </w:ins>
      <w:ins w:id="839" w:author="Emma" w:date="2014-02-07T20:05:00Z">
        <w:r w:rsidR="003F03D3">
          <w:t xml:space="preserve">The types of provider also need to be considered. </w:t>
        </w:r>
      </w:ins>
    </w:p>
    <w:p w:rsidR="003F03D3" w:rsidRDefault="003F03D3">
      <w:pPr>
        <w:pStyle w:val="BodyText"/>
        <w:rPr>
          <w:ins w:id="840" w:author="Emma" w:date="2014-02-07T20:05:00Z"/>
        </w:rPr>
        <w:pPrChange w:id="841" w:author="Emma" w:date="2014-01-28T11:52:00Z">
          <w:pPr>
            <w:pStyle w:val="Heading4"/>
            <w:numPr>
              <w:ilvl w:val="0"/>
              <w:numId w:val="0"/>
            </w:numPr>
            <w:tabs>
              <w:tab w:val="clear" w:pos="864"/>
            </w:tabs>
            <w:ind w:left="0" w:firstLine="0"/>
          </w:pPr>
        </w:pPrChange>
      </w:pPr>
    </w:p>
    <w:p w:rsidR="00AA7CC4" w:rsidRPr="00F93128" w:rsidDel="00384F51" w:rsidRDefault="00AA7CC4">
      <w:pPr>
        <w:pStyle w:val="BodyText"/>
        <w:rPr>
          <w:del w:id="842" w:author="Emma" w:date="2014-02-04T10:09:00Z"/>
        </w:rPr>
        <w:pPrChange w:id="843" w:author="Emma" w:date="2014-01-28T11:52:00Z">
          <w:pPr>
            <w:pStyle w:val="Heading4"/>
            <w:numPr>
              <w:ilvl w:val="0"/>
              <w:numId w:val="0"/>
            </w:numPr>
            <w:tabs>
              <w:tab w:val="clear" w:pos="864"/>
            </w:tabs>
            <w:ind w:left="0" w:firstLine="0"/>
          </w:pPr>
        </w:pPrChange>
      </w:pPr>
    </w:p>
    <w:p w:rsidR="00622339" w:rsidDel="009A67F8" w:rsidRDefault="00622339">
      <w:pPr>
        <w:pStyle w:val="Heading2"/>
        <w:numPr>
          <w:ilvl w:val="0"/>
          <w:numId w:val="0"/>
        </w:numPr>
        <w:rPr>
          <w:del w:id="844" w:author="Emma" w:date="2014-02-02T12:52:00Z"/>
        </w:rPr>
        <w:pPrChange w:id="845" w:author="Emma" w:date="2014-02-03T07:04:00Z">
          <w:pPr>
            <w:pStyle w:val="Heading3"/>
            <w:keepNext w:val="0"/>
            <w:numPr>
              <w:ilvl w:val="0"/>
              <w:numId w:val="0"/>
            </w:numPr>
            <w:tabs>
              <w:tab w:val="clear" w:pos="720"/>
            </w:tabs>
            <w:ind w:left="0" w:firstLine="0"/>
          </w:pPr>
        </w:pPrChange>
      </w:pPr>
      <w:bookmarkStart w:id="846" w:name="_Toc345074660"/>
    </w:p>
    <w:p w:rsidR="00126A38" w:rsidRDefault="00126A38">
      <w:pPr>
        <w:pStyle w:val="Heading2"/>
        <w:numPr>
          <w:ilvl w:val="0"/>
          <w:numId w:val="0"/>
        </w:numPr>
        <w:ind w:left="576" w:hanging="576"/>
        <w:rPr>
          <w:ins w:id="847" w:author="Emma" w:date="2014-01-20T09:59:00Z"/>
          <w:bCs/>
          <w:noProof w:val="0"/>
        </w:rPr>
        <w:pPrChange w:id="848" w:author="Emma" w:date="2014-02-03T07:02:00Z">
          <w:pPr>
            <w:pStyle w:val="Heading3"/>
            <w:keepNext w:val="0"/>
            <w:numPr>
              <w:ilvl w:val="0"/>
              <w:numId w:val="0"/>
            </w:numPr>
            <w:tabs>
              <w:tab w:val="clear" w:pos="720"/>
            </w:tabs>
            <w:ind w:left="0" w:firstLine="0"/>
          </w:pPr>
        </w:pPrChange>
      </w:pPr>
      <w:r w:rsidRPr="003651D9">
        <w:rPr>
          <w:bCs/>
          <w:noProof w:val="0"/>
        </w:rPr>
        <w:t>X.4.2 Use Cases</w:t>
      </w:r>
      <w:bookmarkEnd w:id="846"/>
    </w:p>
    <w:p w:rsidR="00A2348D" w:rsidRPr="00285F30" w:rsidRDefault="00A2348D" w:rsidP="00C51B9D">
      <w:pPr>
        <w:pStyle w:val="AuthorInstructions"/>
        <w:rPr>
          <w:ins w:id="849" w:author="Emma" w:date="2014-02-02T12:53:00Z"/>
          <w:sz w:val="18"/>
          <w:szCs w:val="18"/>
          <w:highlight w:val="lightGray"/>
        </w:rPr>
      </w:pPr>
      <w:proofErr w:type="gramStart"/>
      <w:ins w:id="850"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51" w:author="Emma" w:date="2014-02-03T07:02:00Z">
          <w:pPr>
            <w:pStyle w:val="Heading4"/>
            <w:numPr>
              <w:ilvl w:val="0"/>
              <w:numId w:val="0"/>
            </w:numPr>
            <w:tabs>
              <w:tab w:val="clear" w:pos="864"/>
            </w:tabs>
            <w:ind w:left="0" w:firstLine="0"/>
          </w:pPr>
        </w:pPrChange>
      </w:pPr>
      <w:ins w:id="852" w:author="Emma" w:date="2014-02-02T12:53:00Z">
        <w:r w:rsidRPr="007D09B3">
          <w:rPr>
            <w:i/>
            <w:sz w:val="18"/>
            <w:szCs w:val="18"/>
            <w:highlight w:val="lightGray"/>
          </w:rPr>
          <w:t>&lt;Note that Section X.4.2.1 repeats in its entirety for additional Use Cases (replicate as section X.4.2.2, X.4.2.3, etc.).&gt;</w:t>
        </w:r>
      </w:ins>
    </w:p>
    <w:p w:rsidR="007D09B3" w:rsidRPr="00A2348D" w:rsidDel="004776F4" w:rsidRDefault="007D09B3" w:rsidP="007D09B3">
      <w:pPr>
        <w:pStyle w:val="AuthorInstructions"/>
        <w:rPr>
          <w:del w:id="853" w:author="Emma" w:date="2014-01-22T17:13:00Z"/>
          <w:sz w:val="18"/>
          <w:szCs w:val="18"/>
          <w:rPrChange w:id="854" w:author="Emma" w:date="2014-02-02T12:54:00Z">
            <w:rPr>
              <w:del w:id="855" w:author="Emma" w:date="2014-01-22T17:13:00Z"/>
            </w:rPr>
          </w:rPrChange>
        </w:rPr>
      </w:pPr>
    </w:p>
    <w:p w:rsidR="00686DF8" w:rsidRDefault="00F30893">
      <w:pPr>
        <w:pStyle w:val="BodyText0"/>
        <w:ind w:left="0"/>
        <w:rPr>
          <w:ins w:id="856" w:author="Emma" w:date="2014-01-22T17:13:00Z"/>
        </w:rPr>
        <w:pPrChange w:id="857" w:author="Emma" w:date="2014-02-03T07:02:00Z">
          <w:pPr>
            <w:pStyle w:val="Heading4"/>
            <w:numPr>
              <w:ilvl w:val="0"/>
              <w:numId w:val="0"/>
            </w:numPr>
            <w:tabs>
              <w:tab w:val="clear" w:pos="864"/>
            </w:tabs>
            <w:ind w:left="0" w:firstLine="0"/>
          </w:pPr>
        </w:pPrChange>
      </w:pPr>
      <w:bookmarkStart w:id="858" w:name="_Toc345074661"/>
      <w:ins w:id="859" w:author="Emma" w:date="2014-01-23T10:24:00Z">
        <w:r>
          <w:t xml:space="preserve">Mr. Jonathan Allan is a </w:t>
        </w:r>
      </w:ins>
      <w:ins w:id="860" w:author="Emma" w:date="2014-01-22T17:04:00Z">
        <w:r w:rsidR="004776F4">
          <w:t xml:space="preserve">77 year old male </w:t>
        </w:r>
      </w:ins>
      <w:ins w:id="861" w:author="Emma" w:date="2014-01-23T10:25:00Z">
        <w:r>
          <w:t>‘s</w:t>
        </w:r>
      </w:ins>
      <w:ins w:id="862" w:author="Emma" w:date="2014-01-22T17:04:00Z">
        <w:r w:rsidR="004776F4">
          <w:t>nowbird</w:t>
        </w:r>
      </w:ins>
      <w:ins w:id="863" w:author="Emma" w:date="2014-01-23T10:25:00Z">
        <w:r>
          <w:t>’</w:t>
        </w:r>
      </w:ins>
      <w:ins w:id="864" w:author="Emma" w:date="2014-01-22T17:04:00Z">
        <w:r w:rsidR="004776F4">
          <w:t>. He lives in</w:t>
        </w:r>
      </w:ins>
      <w:ins w:id="865" w:author="Emma" w:date="2014-01-22T17:05:00Z">
        <w:r w:rsidR="004776F4">
          <w:t xml:space="preserve"> Michigan</w:t>
        </w:r>
      </w:ins>
      <w:ins w:id="866" w:author="Emma" w:date="2014-01-20T09:49:00Z">
        <w:r w:rsidR="00686DF8">
          <w:t xml:space="preserve"> </w:t>
        </w:r>
      </w:ins>
      <w:ins w:id="867" w:author="Emma" w:date="2014-01-22T17:05:00Z">
        <w:r w:rsidR="004776F4">
          <w:t xml:space="preserve">during the summer and in </w:t>
        </w:r>
      </w:ins>
      <w:ins w:id="868" w:author="Emma" w:date="2014-01-22T17:06:00Z">
        <w:r w:rsidR="004776F4">
          <w:t>Florida</w:t>
        </w:r>
      </w:ins>
      <w:ins w:id="869" w:author="Emma" w:date="2014-01-22T17:05:00Z">
        <w:r w:rsidR="004776F4">
          <w:t xml:space="preserve"> the rest of the year. </w:t>
        </w:r>
      </w:ins>
      <w:ins w:id="870" w:author="Emma" w:date="2014-01-22T17:06:00Z">
        <w:r w:rsidR="004776F4">
          <w:t>He</w:t>
        </w:r>
      </w:ins>
      <w:ins w:id="871" w:author="Emma" w:date="2014-01-20T09:49:00Z">
        <w:r w:rsidR="00686DF8">
          <w:t xml:space="preserve"> has diabetes and has also undergone multiple open heart surgeries to correct irregular heartbeats and other ailments related to the heart. </w:t>
        </w:r>
      </w:ins>
      <w:ins w:id="872" w:author="Emma" w:date="2014-01-22T17:06:00Z">
        <w:r w:rsidR="004776F4">
          <w:t xml:space="preserve">He is currently </w:t>
        </w:r>
      </w:ins>
      <w:ins w:id="873" w:author="Emma" w:date="2014-01-22T17:07:00Z">
        <w:r w:rsidR="004776F4">
          <w:t xml:space="preserve">planning his </w:t>
        </w:r>
      </w:ins>
      <w:ins w:id="874" w:author="Emma" w:date="2014-01-23T10:25:00Z">
        <w:r>
          <w:t>return to</w:t>
        </w:r>
      </w:ins>
      <w:ins w:id="875" w:author="Emma" w:date="2014-01-22T17:06:00Z">
        <w:r w:rsidR="004776F4">
          <w:t xml:space="preserve"> </w:t>
        </w:r>
      </w:ins>
      <w:ins w:id="876" w:author="Emma" w:date="2014-01-22T17:07:00Z">
        <w:r w:rsidR="004776F4">
          <w:t>Michigan</w:t>
        </w:r>
      </w:ins>
      <w:ins w:id="877" w:author="Emma" w:date="2014-01-22T17:08:00Z">
        <w:r w:rsidR="004776F4">
          <w:t>. He makes an a</w:t>
        </w:r>
      </w:ins>
      <w:ins w:id="878" w:author="Emma" w:date="2014-01-20T09:49:00Z">
        <w:r w:rsidR="00686DF8">
          <w:t xml:space="preserve">ppointment with </w:t>
        </w:r>
      </w:ins>
      <w:ins w:id="879" w:author="Emma" w:date="2014-01-22T17:06:00Z">
        <w:r w:rsidR="004776F4">
          <w:t>his</w:t>
        </w:r>
      </w:ins>
      <w:ins w:id="880" w:author="Emma" w:date="2014-01-20T09:49:00Z">
        <w:r w:rsidR="00686DF8">
          <w:t xml:space="preserve"> </w:t>
        </w:r>
      </w:ins>
      <w:ins w:id="881" w:author="Emma" w:date="2014-01-22T17:08:00Z">
        <w:r w:rsidR="004776F4">
          <w:t>Cardiologist in Michigan</w:t>
        </w:r>
      </w:ins>
      <w:ins w:id="882" w:author="Emma" w:date="2014-01-20T09:49:00Z">
        <w:r w:rsidR="00686DF8">
          <w:t xml:space="preserve">. </w:t>
        </w:r>
      </w:ins>
      <w:ins w:id="883" w:author="Emma" w:date="2014-01-23T10:27:00Z">
        <w:r>
          <w:t>His</w:t>
        </w:r>
      </w:ins>
      <w:ins w:id="884" w:author="Emma" w:date="2014-01-20T09:49:00Z">
        <w:r w:rsidR="00686DF8">
          <w:t xml:space="preserve"> </w:t>
        </w:r>
      </w:ins>
      <w:ins w:id="885" w:author="Emma" w:date="2014-01-22T17:08:00Z">
        <w:r w:rsidR="004776F4">
          <w:t>Cardiologist</w:t>
        </w:r>
      </w:ins>
      <w:ins w:id="886" w:author="Emma" w:date="2014-01-20T09:49:00Z">
        <w:r w:rsidR="00686DF8">
          <w:t xml:space="preserve"> practice sets up an initial visit with the patient and obtains information about the patient</w:t>
        </w:r>
      </w:ins>
      <w:ins w:id="887" w:author="Emma" w:date="2014-01-20T09:50:00Z">
        <w:r w:rsidR="00686DF8">
          <w:t xml:space="preserve"> from </w:t>
        </w:r>
      </w:ins>
      <w:ins w:id="888" w:author="Emma" w:date="2014-01-22T17:09:00Z">
        <w:r w:rsidR="004776F4">
          <w:t xml:space="preserve">his </w:t>
        </w:r>
      </w:ins>
      <w:ins w:id="889" w:author="Emma" w:date="2014-01-20T09:50:00Z">
        <w:r w:rsidR="00686DF8">
          <w:t xml:space="preserve">care providers </w:t>
        </w:r>
      </w:ins>
      <w:ins w:id="890" w:author="Emma" w:date="2014-01-22T17:09:00Z">
        <w:r>
          <w:t xml:space="preserve">in Florida </w:t>
        </w:r>
      </w:ins>
      <w:ins w:id="891" w:author="Emma" w:date="2014-01-23T10:26:00Z">
        <w:r>
          <w:t>as well as from the</w:t>
        </w:r>
      </w:ins>
      <w:ins w:id="892" w:author="Emma" w:date="2014-01-22T17:09:00Z">
        <w:r w:rsidR="004776F4">
          <w:t xml:space="preserve"> Florida S</w:t>
        </w:r>
      </w:ins>
      <w:ins w:id="893" w:author="Emma" w:date="2014-01-20T09:50:00Z">
        <w:r w:rsidR="00686DF8">
          <w:t>tate HIE</w:t>
        </w:r>
      </w:ins>
      <w:ins w:id="894" w:author="Emma" w:date="2014-01-20T09:49:00Z">
        <w:r w:rsidR="00686DF8">
          <w:t>.</w:t>
        </w:r>
      </w:ins>
      <w:ins w:id="895" w:author="Emma" w:date="2014-01-20T09:51:00Z">
        <w:r w:rsidR="00686DF8">
          <w:t xml:space="preserve"> The </w:t>
        </w:r>
      </w:ins>
      <w:ins w:id="896" w:author="Emma" w:date="2014-01-22T17:09:00Z">
        <w:r w:rsidR="004776F4">
          <w:t>Cardiologist</w:t>
        </w:r>
      </w:ins>
      <w:ins w:id="897" w:author="Emma" w:date="2014-01-20T09:51:00Z">
        <w:r w:rsidR="00686DF8">
          <w:t xml:space="preserve"> would like to reconcile </w:t>
        </w:r>
      </w:ins>
      <w:ins w:id="898" w:author="Emma" w:date="2014-01-20T09:52:00Z">
        <w:r w:rsidR="00686DF8">
          <w:t xml:space="preserve">pertinent clinical </w:t>
        </w:r>
      </w:ins>
      <w:ins w:id="899" w:author="Emma" w:date="2014-01-20T09:51:00Z">
        <w:r w:rsidR="00686DF8">
          <w:t xml:space="preserve">information </w:t>
        </w:r>
        <w:r w:rsidR="00937E74">
          <w:t>and import</w:t>
        </w:r>
      </w:ins>
      <w:ins w:id="900" w:author="Emma" w:date="2014-01-20T09:52:00Z">
        <w:r>
          <w:t xml:space="preserve"> i</w:t>
        </w:r>
      </w:ins>
      <w:ins w:id="901" w:author="Emma" w:date="2014-01-23T10:27:00Z">
        <w:r>
          <w:t>t</w:t>
        </w:r>
      </w:ins>
      <w:ins w:id="902" w:author="Emma" w:date="2014-01-20T09:52:00Z">
        <w:r w:rsidR="00686DF8">
          <w:t xml:space="preserve"> </w:t>
        </w:r>
      </w:ins>
      <w:ins w:id="903" w:author="Emma" w:date="2014-01-20T09:51:00Z">
        <w:r w:rsidR="00686DF8">
          <w:t>into</w:t>
        </w:r>
      </w:ins>
      <w:ins w:id="904" w:author="Emma" w:date="2014-01-20T09:52:00Z">
        <w:r w:rsidR="004776F4">
          <w:t xml:space="preserve"> his </w:t>
        </w:r>
        <w:r w:rsidR="00686DF8">
          <w:t>E</w:t>
        </w:r>
      </w:ins>
      <w:ins w:id="905" w:author="Emma" w:date="2014-01-22T17:10:00Z">
        <w:r w:rsidR="004776F4">
          <w:t>H</w:t>
        </w:r>
      </w:ins>
      <w:ins w:id="906" w:author="Emma" w:date="2014-01-20T09:52:00Z">
        <w:r w:rsidR="00686DF8">
          <w:t xml:space="preserve">R so he can </w:t>
        </w:r>
      </w:ins>
      <w:ins w:id="907" w:author="Emma" w:date="2014-01-23T10:27:00Z">
        <w:r>
          <w:t xml:space="preserve">have updated information about his patient so he can </w:t>
        </w:r>
      </w:ins>
      <w:ins w:id="908" w:author="Emma" w:date="2014-01-20T09:52:00Z">
        <w:r w:rsidR="00686DF8">
          <w:t>effective</w:t>
        </w:r>
      </w:ins>
      <w:ins w:id="909" w:author="Emma" w:date="2014-01-20T13:20:00Z">
        <w:r w:rsidR="002E3E87">
          <w:t>ly</w:t>
        </w:r>
      </w:ins>
      <w:ins w:id="910" w:author="Emma" w:date="2014-01-20T10:00:00Z">
        <w:r w:rsidR="00937E74">
          <w:t xml:space="preserve"> care for </w:t>
        </w:r>
      </w:ins>
      <w:ins w:id="911" w:author="Emma" w:date="2014-01-22T17:10:00Z">
        <w:r w:rsidR="004776F4">
          <w:t>his</w:t>
        </w:r>
      </w:ins>
      <w:ins w:id="912" w:author="Emma" w:date="2014-01-20T09:52:00Z">
        <w:r w:rsidR="00686DF8">
          <w:t xml:space="preserve"> patient. </w:t>
        </w:r>
      </w:ins>
      <w:ins w:id="913" w:author="Emma" w:date="2014-01-20T09:51:00Z">
        <w:r w:rsidR="00686DF8">
          <w:t xml:space="preserve"> </w:t>
        </w:r>
      </w:ins>
    </w:p>
    <w:p w:rsidR="004776F4" w:rsidRDefault="004776F4">
      <w:pPr>
        <w:pStyle w:val="BodyText0"/>
        <w:ind w:left="0"/>
        <w:rPr>
          <w:ins w:id="914" w:author="Emma" w:date="2014-01-22T17:13:00Z"/>
        </w:rPr>
        <w:pPrChange w:id="915" w:author="Emma" w:date="2014-02-03T07:02:00Z">
          <w:pPr>
            <w:pStyle w:val="Heading4"/>
            <w:numPr>
              <w:ilvl w:val="0"/>
              <w:numId w:val="0"/>
            </w:numPr>
            <w:tabs>
              <w:tab w:val="clear" w:pos="864"/>
            </w:tabs>
            <w:ind w:left="0" w:firstLine="0"/>
          </w:pPr>
        </w:pPrChange>
      </w:pPr>
    </w:p>
    <w:p w:rsidR="004776F4" w:rsidRDefault="004776F4">
      <w:pPr>
        <w:pStyle w:val="Heading3"/>
        <w:numPr>
          <w:ilvl w:val="0"/>
          <w:numId w:val="0"/>
        </w:numPr>
        <w:ind w:left="720" w:hanging="720"/>
        <w:rPr>
          <w:ins w:id="916" w:author="Emma" w:date="2014-01-28T11:25:00Z"/>
          <w:noProof w:val="0"/>
        </w:rPr>
        <w:pPrChange w:id="917" w:author="Emma" w:date="2014-02-03T07:06:00Z">
          <w:pPr>
            <w:pStyle w:val="Heading4"/>
            <w:numPr>
              <w:ilvl w:val="0"/>
              <w:numId w:val="0"/>
            </w:numPr>
            <w:tabs>
              <w:tab w:val="clear" w:pos="864"/>
            </w:tabs>
            <w:ind w:left="0" w:firstLine="0"/>
          </w:pPr>
        </w:pPrChange>
      </w:pPr>
      <w:ins w:id="918"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919" w:author="Emma" w:date="2014-01-28T11:26:00Z"/>
        </w:rPr>
        <w:pPrChange w:id="920" w:author="Emma" w:date="2014-02-03T07:02:00Z">
          <w:pPr>
            <w:pStyle w:val="Heading4"/>
            <w:numPr>
              <w:ilvl w:val="0"/>
              <w:numId w:val="0"/>
            </w:numPr>
            <w:tabs>
              <w:tab w:val="clear" w:pos="864"/>
            </w:tabs>
            <w:ind w:left="0" w:firstLine="0"/>
          </w:pPr>
        </w:pPrChange>
      </w:pPr>
      <w:ins w:id="921" w:author="Emma" w:date="2014-01-28T11:26:00Z">
        <w:r>
          <w:t>The first use case demonstrate</w:t>
        </w:r>
      </w:ins>
      <w:ins w:id="922" w:author="Emma" w:date="2014-01-28T11:38:00Z">
        <w:r w:rsidR="00AD5EBC">
          <w:t>s</w:t>
        </w:r>
      </w:ins>
      <w:ins w:id="923" w:author="Emma" w:date="2014-01-28T11:26:00Z">
        <w:r>
          <w:t xml:space="preserve"> reconciliation between two care provider systems where no conflicts are identified during the automated reconciliation. </w:t>
        </w:r>
      </w:ins>
    </w:p>
    <w:p w:rsidR="0035353C" w:rsidRDefault="0035353C">
      <w:pPr>
        <w:pStyle w:val="BodyText"/>
        <w:rPr>
          <w:ins w:id="924" w:author="Emma" w:date="2014-01-28T11:27:00Z"/>
        </w:rPr>
        <w:pPrChange w:id="925" w:author="Emma" w:date="2014-02-03T07:02:00Z">
          <w:pPr>
            <w:pStyle w:val="Heading4"/>
            <w:numPr>
              <w:ilvl w:val="0"/>
              <w:numId w:val="0"/>
            </w:numPr>
            <w:tabs>
              <w:tab w:val="clear" w:pos="864"/>
            </w:tabs>
            <w:ind w:left="0" w:firstLine="0"/>
          </w:pPr>
        </w:pPrChange>
      </w:pPr>
      <w:ins w:id="926" w:author="Emma" w:date="2014-01-28T11:27:00Z">
        <w:r>
          <w:t xml:space="preserve">Preconditions: </w:t>
        </w:r>
      </w:ins>
    </w:p>
    <w:p w:rsidR="0035353C" w:rsidRDefault="00AD5EBC">
      <w:pPr>
        <w:pStyle w:val="BodyText"/>
        <w:rPr>
          <w:ins w:id="927" w:author="Emma" w:date="2014-01-28T11:40:00Z"/>
        </w:rPr>
        <w:pPrChange w:id="928" w:author="Emma" w:date="2014-02-03T07:02:00Z">
          <w:pPr>
            <w:pStyle w:val="Heading4"/>
            <w:numPr>
              <w:ilvl w:val="0"/>
              <w:numId w:val="0"/>
            </w:numPr>
            <w:tabs>
              <w:tab w:val="clear" w:pos="864"/>
            </w:tabs>
            <w:ind w:left="0" w:firstLine="0"/>
          </w:pPr>
        </w:pPrChange>
      </w:pPr>
      <w:ins w:id="929" w:author="Emma" w:date="2014-01-28T11:39:00Z">
        <w:r>
          <w:t xml:space="preserve">Mr. Allan has the following data in his PCP </w:t>
        </w:r>
      </w:ins>
      <w:ins w:id="930" w:author="Emma" w:date="2014-01-28T11:40:00Z">
        <w:r>
          <w:t xml:space="preserve">EHR. </w:t>
        </w:r>
      </w:ins>
    </w:p>
    <w:p w:rsidR="00AD5EBC" w:rsidRDefault="00AD5EBC">
      <w:pPr>
        <w:pStyle w:val="BodyText"/>
        <w:numPr>
          <w:ilvl w:val="0"/>
          <w:numId w:val="40"/>
        </w:numPr>
        <w:rPr>
          <w:ins w:id="931" w:author="Emma" w:date="2014-02-02T11:29:00Z"/>
        </w:rPr>
        <w:pPrChange w:id="932" w:author="Emma" w:date="2014-02-03T07:02:00Z">
          <w:pPr>
            <w:pStyle w:val="Heading4"/>
            <w:numPr>
              <w:ilvl w:val="0"/>
              <w:numId w:val="0"/>
            </w:numPr>
            <w:tabs>
              <w:tab w:val="clear" w:pos="864"/>
            </w:tabs>
            <w:ind w:left="0" w:firstLine="0"/>
          </w:pPr>
        </w:pPrChange>
      </w:pPr>
      <w:ins w:id="933" w:author="Emma" w:date="2014-01-28T11:41:00Z">
        <w:r>
          <w:t>Hypercholesterolemia</w:t>
        </w:r>
      </w:ins>
      <w:ins w:id="934" w:author="Emma" w:date="2014-02-02T11:37:00Z">
        <w:r w:rsidR="008F1008">
          <w:t xml:space="preserve"> SNOMED </w:t>
        </w:r>
        <w:r w:rsidR="008F1008" w:rsidRPr="008F1008">
          <w:t>13644009</w:t>
        </w:r>
      </w:ins>
      <w:ins w:id="935" w:author="Emma" w:date="2014-02-02T20:17:00Z">
        <w:r w:rsidR="00A22C5C">
          <w:t>; Status Active</w:t>
        </w:r>
      </w:ins>
    </w:p>
    <w:p w:rsidR="005F6B05" w:rsidRDefault="005F6B05">
      <w:pPr>
        <w:pStyle w:val="BodyText"/>
        <w:numPr>
          <w:ilvl w:val="0"/>
          <w:numId w:val="40"/>
        </w:numPr>
        <w:rPr>
          <w:ins w:id="936" w:author="Emma" w:date="2014-01-28T11:41:00Z"/>
        </w:rPr>
        <w:pPrChange w:id="937" w:author="Emma" w:date="2014-02-03T07:02:00Z">
          <w:pPr>
            <w:pStyle w:val="Heading4"/>
            <w:numPr>
              <w:ilvl w:val="0"/>
              <w:numId w:val="0"/>
            </w:numPr>
            <w:tabs>
              <w:tab w:val="clear" w:pos="864"/>
            </w:tabs>
            <w:ind w:left="0" w:firstLine="0"/>
          </w:pPr>
        </w:pPrChange>
      </w:pPr>
      <w:ins w:id="938" w:author="Emma" w:date="2014-02-02T11:29:00Z">
        <w:r>
          <w:t>Diabetes – SNOMED</w:t>
        </w:r>
      </w:ins>
      <w:ins w:id="939" w:author="Emma" w:date="2014-02-02T11:33:00Z">
        <w:r w:rsidR="008F1008">
          <w:t xml:space="preserve"> </w:t>
        </w:r>
        <w:r w:rsidR="008F1008" w:rsidRPr="008F1008">
          <w:t>11530004</w:t>
        </w:r>
      </w:ins>
      <w:ins w:id="940" w:author="Emma" w:date="2014-02-02T11:29:00Z">
        <w:r>
          <w:t xml:space="preserve">; ICD9 </w:t>
        </w:r>
      </w:ins>
      <w:ins w:id="941" w:author="Emma" w:date="2014-02-02T11:30:00Z">
        <w:r>
          <w:t>250.</w:t>
        </w:r>
      </w:ins>
      <w:ins w:id="942" w:author="Emma" w:date="2014-02-02T11:33:00Z">
        <w:r>
          <w:t>42</w:t>
        </w:r>
      </w:ins>
      <w:ins w:id="943" w:author="Emma" w:date="2014-02-02T11:30:00Z">
        <w:r w:rsidR="00A22C5C">
          <w:t xml:space="preserve">; </w:t>
        </w:r>
      </w:ins>
      <w:ins w:id="944" w:author="Emma" w:date="2014-02-02T11:36:00Z">
        <w:r w:rsidR="008F1008">
          <w:t>Status Active</w:t>
        </w:r>
      </w:ins>
    </w:p>
    <w:p w:rsidR="00AD5EBC" w:rsidRDefault="00AD5EBC">
      <w:pPr>
        <w:pStyle w:val="BodyText"/>
        <w:numPr>
          <w:ilvl w:val="0"/>
          <w:numId w:val="40"/>
        </w:numPr>
        <w:rPr>
          <w:ins w:id="945" w:author="Emma" w:date="2014-02-02T11:23:00Z"/>
        </w:rPr>
        <w:pPrChange w:id="946" w:author="Emma" w:date="2014-02-03T07:02:00Z">
          <w:pPr>
            <w:pStyle w:val="Heading4"/>
            <w:numPr>
              <w:ilvl w:val="0"/>
              <w:numId w:val="0"/>
            </w:numPr>
            <w:tabs>
              <w:tab w:val="clear" w:pos="864"/>
            </w:tabs>
            <w:ind w:left="0" w:firstLine="0"/>
          </w:pPr>
        </w:pPrChange>
      </w:pPr>
      <w:ins w:id="947" w:author="Emma" w:date="2014-01-28T11:41:00Z">
        <w:r>
          <w:t>Low cholesterol diet education provided</w:t>
        </w:r>
      </w:ins>
      <w:ins w:id="948" w:author="Emma" w:date="2014-01-28T11:43:00Z">
        <w:r>
          <w:t xml:space="preserve"> </w:t>
        </w:r>
      </w:ins>
      <w:ins w:id="949" w:author="Emma" w:date="2014-01-28T11:44:00Z">
        <w:r>
          <w:t xml:space="preserve">February 12, 2013 </w:t>
        </w:r>
      </w:ins>
      <w:ins w:id="950" w:author="Emma" w:date="2014-01-28T11:43:00Z">
        <w:r>
          <w:t xml:space="preserve">– SNOMED </w:t>
        </w:r>
        <w:r w:rsidRPr="00AD5EBC">
          <w:t>183062005</w:t>
        </w:r>
      </w:ins>
      <w:ins w:id="951" w:author="Emma" w:date="2014-01-28T11:44:00Z">
        <w:r>
          <w:t xml:space="preserve"> </w:t>
        </w:r>
      </w:ins>
    </w:p>
    <w:p w:rsidR="005F6B05" w:rsidRDefault="005F6B05">
      <w:pPr>
        <w:pStyle w:val="BodyText"/>
        <w:numPr>
          <w:ilvl w:val="0"/>
          <w:numId w:val="40"/>
        </w:numPr>
        <w:rPr>
          <w:ins w:id="952" w:author="Emma" w:date="2014-01-28T11:46:00Z"/>
        </w:rPr>
        <w:pPrChange w:id="953" w:author="Emma" w:date="2014-02-03T07:02:00Z">
          <w:pPr>
            <w:pStyle w:val="Heading4"/>
            <w:numPr>
              <w:ilvl w:val="0"/>
              <w:numId w:val="0"/>
            </w:numPr>
            <w:tabs>
              <w:tab w:val="clear" w:pos="864"/>
            </w:tabs>
            <w:ind w:left="0" w:firstLine="0"/>
          </w:pPr>
        </w:pPrChange>
      </w:pPr>
      <w:ins w:id="954" w:author="Emma" w:date="2014-02-02T11:23:00Z">
        <w:r>
          <w:t xml:space="preserve">HgbA1c 6.2 </w:t>
        </w:r>
      </w:ins>
      <w:ins w:id="955" w:author="Emma" w:date="2014-02-02T12:49:00Z">
        <w:r w:rsidR="00904A2C">
          <w:t>on December 10, 2013</w:t>
        </w:r>
      </w:ins>
      <w:ins w:id="956" w:author="Emma" w:date="2014-02-02T12:47:00Z">
        <w:r w:rsidR="00904A2C">
          <w:t xml:space="preserve">– LOINC </w:t>
        </w:r>
      </w:ins>
      <w:ins w:id="957" w:author="Emma" w:date="2014-02-02T12:48:00Z">
        <w:r w:rsidR="00904A2C">
          <w:t xml:space="preserve">55454-3 </w:t>
        </w:r>
      </w:ins>
    </w:p>
    <w:p w:rsidR="00AD5EBC" w:rsidRDefault="00AD5EBC">
      <w:pPr>
        <w:pStyle w:val="BodyText"/>
        <w:numPr>
          <w:ilvl w:val="0"/>
          <w:numId w:val="40"/>
        </w:numPr>
        <w:rPr>
          <w:ins w:id="958" w:author="Emma" w:date="2014-02-02T11:38:00Z"/>
        </w:rPr>
        <w:pPrChange w:id="959" w:author="Emma" w:date="2014-02-03T07:02:00Z">
          <w:pPr>
            <w:pStyle w:val="Heading4"/>
            <w:numPr>
              <w:ilvl w:val="0"/>
              <w:numId w:val="0"/>
            </w:numPr>
            <w:tabs>
              <w:tab w:val="clear" w:pos="864"/>
            </w:tabs>
            <w:ind w:left="0" w:firstLine="0"/>
          </w:pPr>
        </w:pPrChange>
      </w:pPr>
      <w:ins w:id="960" w:author="Emma" w:date="2014-01-28T11:46:00Z">
        <w:r>
          <w:t>Goal is to exercise three to five times a week</w:t>
        </w:r>
      </w:ins>
    </w:p>
    <w:p w:rsidR="008F1008" w:rsidRDefault="008F1008">
      <w:pPr>
        <w:pStyle w:val="BodyText"/>
        <w:rPr>
          <w:ins w:id="961" w:author="Emma" w:date="2014-02-02T11:38:00Z"/>
        </w:rPr>
        <w:pPrChange w:id="962" w:author="Emma" w:date="2014-02-03T07:02:00Z">
          <w:pPr>
            <w:pStyle w:val="Heading4"/>
            <w:numPr>
              <w:ilvl w:val="0"/>
              <w:numId w:val="0"/>
            </w:numPr>
            <w:tabs>
              <w:tab w:val="clear" w:pos="864"/>
            </w:tabs>
            <w:ind w:left="0" w:firstLine="0"/>
          </w:pPr>
        </w:pPrChange>
      </w:pPr>
      <w:ins w:id="963" w:author="Emma" w:date="2014-02-02T11:38:00Z">
        <w:r w:rsidRPr="008F1008">
          <w:rPr>
            <w:b/>
            <w:rPrChange w:id="964" w:author="Emma" w:date="2014-02-02T11:38:00Z">
              <w:rPr/>
            </w:rPrChange>
          </w:rPr>
          <w:t>Use Case</w:t>
        </w:r>
      </w:ins>
    </w:p>
    <w:p w:rsidR="008F1008" w:rsidRDefault="008F1008">
      <w:pPr>
        <w:pStyle w:val="BodyText"/>
        <w:rPr>
          <w:ins w:id="965" w:author="Emma" w:date="2014-02-04T10:26:00Z"/>
        </w:rPr>
        <w:pPrChange w:id="966" w:author="Emma" w:date="2014-02-03T07:02:00Z">
          <w:pPr>
            <w:pStyle w:val="Heading4"/>
            <w:numPr>
              <w:ilvl w:val="0"/>
              <w:numId w:val="0"/>
            </w:numPr>
            <w:tabs>
              <w:tab w:val="clear" w:pos="864"/>
            </w:tabs>
            <w:ind w:left="0" w:firstLine="0"/>
          </w:pPr>
        </w:pPrChange>
      </w:pPr>
      <w:ins w:id="967" w:author="Emma" w:date="2014-02-02T11:39:00Z">
        <w:r>
          <w:t>Reconciliation from PCP to Specialist EHR:</w:t>
        </w:r>
      </w:ins>
      <w:ins w:id="968" w:author="Emma" w:date="2014-02-02T11:40:00Z">
        <w:r>
          <w:t xml:space="preserve"> Mr</w:t>
        </w:r>
      </w:ins>
      <w:ins w:id="969" w:author="Emma" w:date="2014-02-02T11:51:00Z">
        <w:r w:rsidR="00743979">
          <w:t>.</w:t>
        </w:r>
      </w:ins>
      <w:ins w:id="970" w:author="Emma" w:date="2014-02-02T11:40:00Z">
        <w:r>
          <w:t xml:space="preserve"> Allan’s </w:t>
        </w:r>
      </w:ins>
      <w:ins w:id="971" w:author="Emma" w:date="2014-02-02T11:45:00Z">
        <w:r w:rsidR="00743979">
          <w:t xml:space="preserve">Michigan </w:t>
        </w:r>
      </w:ins>
      <w:ins w:id="972" w:author="Emma" w:date="2014-02-02T11:40:00Z">
        <w:r>
          <w:t xml:space="preserve">Cardiologist (Dr. Hart) office </w:t>
        </w:r>
      </w:ins>
      <w:ins w:id="973" w:author="Emma" w:date="2014-02-02T11:49:00Z">
        <w:r w:rsidR="00743979">
          <w:t xml:space="preserve">intake </w:t>
        </w:r>
      </w:ins>
      <w:ins w:id="974" w:author="Emma" w:date="2014-02-02T11:40:00Z">
        <w:r>
          <w:t xml:space="preserve">nurse is reconciling clinical content per practice protocol. </w:t>
        </w:r>
      </w:ins>
      <w:ins w:id="975" w:author="Emma" w:date="2014-02-02T11:39:00Z">
        <w:r>
          <w:t xml:space="preserve"> </w:t>
        </w:r>
      </w:ins>
      <w:ins w:id="976" w:author="Emma" w:date="2014-02-02T11:46:00Z">
        <w:r w:rsidR="00743979">
          <w:t>His pre-ex</w:t>
        </w:r>
      </w:ins>
      <w:ins w:id="977" w:author="Emma" w:date="2014-02-02T11:47:00Z">
        <w:r w:rsidR="00743979">
          <w:t>is</w:t>
        </w:r>
      </w:ins>
      <w:ins w:id="978" w:author="Emma" w:date="2014-02-02T11:46:00Z">
        <w:r w:rsidR="00743979">
          <w:t xml:space="preserve">ting records are examined and reconciled against </w:t>
        </w:r>
      </w:ins>
      <w:ins w:id="979" w:author="Emma" w:date="2014-02-02T11:47:00Z">
        <w:r w:rsidR="00743979">
          <w:t xml:space="preserve">this list. Since there are no conflicting entries, the newer list is automatically reconciled and presented to </w:t>
        </w:r>
      </w:ins>
      <w:ins w:id="980" w:author="Emma" w:date="2014-02-02T11:49:00Z">
        <w:r w:rsidR="00743979">
          <w:t xml:space="preserve">the intake nurse performing the reconciliation. She accepts the reconciled data into the specialist record. </w:t>
        </w:r>
      </w:ins>
      <w:ins w:id="981" w:author="Emma" w:date="2014-02-02T11:47:00Z">
        <w:r w:rsidR="00743979">
          <w:t xml:space="preserve"> </w:t>
        </w:r>
      </w:ins>
      <w:ins w:id="982" w:author="Emma" w:date="2014-02-02T11:46:00Z">
        <w:r w:rsidR="00743979">
          <w:t xml:space="preserve"> </w:t>
        </w:r>
      </w:ins>
    </w:p>
    <w:p w:rsidR="004776F4" w:rsidRDefault="004776F4">
      <w:pPr>
        <w:pStyle w:val="Heading3"/>
        <w:numPr>
          <w:ilvl w:val="0"/>
          <w:numId w:val="0"/>
        </w:numPr>
        <w:rPr>
          <w:ins w:id="983" w:author="Emma" w:date="2014-02-02T11:52:00Z"/>
          <w:noProof w:val="0"/>
        </w:rPr>
        <w:pPrChange w:id="984" w:author="Emma" w:date="2014-02-04T12:15:00Z">
          <w:pPr>
            <w:pStyle w:val="Heading4"/>
            <w:numPr>
              <w:ilvl w:val="0"/>
              <w:numId w:val="0"/>
            </w:numPr>
            <w:tabs>
              <w:tab w:val="clear" w:pos="864"/>
            </w:tabs>
            <w:ind w:left="0" w:firstLine="0"/>
          </w:pPr>
        </w:pPrChange>
      </w:pPr>
      <w:ins w:id="985" w:author="Emma" w:date="2014-01-22T17:14:00Z">
        <w:r>
          <w:rPr>
            <w:noProof w:val="0"/>
          </w:rPr>
          <w:lastRenderedPageBreak/>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986" w:author="Emma" w:date="2014-02-02T11:55:00Z"/>
        </w:rPr>
        <w:pPrChange w:id="987" w:author="Emma" w:date="2014-02-03T07:02:00Z">
          <w:pPr>
            <w:pStyle w:val="Heading4"/>
            <w:numPr>
              <w:ilvl w:val="0"/>
              <w:numId w:val="0"/>
            </w:numPr>
            <w:tabs>
              <w:tab w:val="clear" w:pos="864"/>
            </w:tabs>
            <w:ind w:left="0" w:firstLine="0"/>
          </w:pPr>
        </w:pPrChange>
      </w:pPr>
      <w:ins w:id="988" w:author="Emma" w:date="2014-02-02T11:53:00Z">
        <w:r>
          <w:t xml:space="preserve">The second use case demonstrates reconciliation of clinical content from </w:t>
        </w:r>
        <w:r w:rsidR="006007C3">
          <w:t xml:space="preserve">a state HIE being performed by a PCP </w:t>
        </w:r>
      </w:ins>
      <w:ins w:id="989" w:author="Emma" w:date="2014-02-02T11:54:00Z">
        <w:r w:rsidR="006007C3">
          <w:t xml:space="preserve">EHR. In this case there are issues identified during the reconciliation of clinical content because the PCP </w:t>
        </w:r>
      </w:ins>
      <w:ins w:id="990" w:author="Emma" w:date="2014-02-02T11:55:00Z">
        <w:r w:rsidR="006007C3">
          <w:t xml:space="preserve">EHR is out of date. </w:t>
        </w:r>
      </w:ins>
    </w:p>
    <w:p w:rsidR="006007C3" w:rsidRPr="00231942" w:rsidRDefault="006007C3">
      <w:pPr>
        <w:pStyle w:val="BodyText"/>
        <w:rPr>
          <w:ins w:id="991" w:author="Emma" w:date="2014-02-02T11:55:00Z"/>
        </w:rPr>
        <w:pPrChange w:id="992" w:author="Emma" w:date="2014-02-03T07:02:00Z">
          <w:pPr>
            <w:pStyle w:val="Heading4"/>
            <w:numPr>
              <w:ilvl w:val="0"/>
              <w:numId w:val="0"/>
            </w:numPr>
            <w:tabs>
              <w:tab w:val="clear" w:pos="864"/>
            </w:tabs>
            <w:ind w:left="0" w:firstLine="0"/>
          </w:pPr>
        </w:pPrChange>
      </w:pPr>
      <w:ins w:id="993" w:author="Emma" w:date="2014-02-02T11:55:00Z">
        <w:r w:rsidRPr="00A2348D">
          <w:rPr>
            <w:b/>
            <w:rPrChange w:id="994" w:author="Emma" w:date="2014-02-02T12:55:00Z">
              <w:rPr/>
            </w:rPrChange>
          </w:rPr>
          <w:t>Preconditions:</w:t>
        </w:r>
      </w:ins>
    </w:p>
    <w:p w:rsidR="00A2348D" w:rsidRDefault="00A2348D">
      <w:pPr>
        <w:pStyle w:val="BodyText"/>
        <w:rPr>
          <w:ins w:id="995" w:author="Emma" w:date="2014-02-02T12:56:00Z"/>
        </w:rPr>
        <w:pPrChange w:id="996" w:author="Emma" w:date="2014-02-03T07:02:00Z">
          <w:pPr>
            <w:pStyle w:val="Heading4"/>
            <w:numPr>
              <w:ilvl w:val="0"/>
              <w:numId w:val="0"/>
            </w:numPr>
            <w:tabs>
              <w:tab w:val="clear" w:pos="864"/>
            </w:tabs>
            <w:ind w:left="0" w:firstLine="0"/>
          </w:pPr>
        </w:pPrChange>
      </w:pPr>
      <w:ins w:id="997" w:author="Emma" w:date="2014-02-02T12:56:00Z">
        <w:r>
          <w:t xml:space="preserve">Mr. Allan’s medical records from the state HIE include the following information: </w:t>
        </w:r>
      </w:ins>
    </w:p>
    <w:p w:rsidR="00F906E7" w:rsidRDefault="00A2348D">
      <w:pPr>
        <w:pStyle w:val="BodyText"/>
        <w:numPr>
          <w:ilvl w:val="0"/>
          <w:numId w:val="41"/>
        </w:numPr>
        <w:rPr>
          <w:ins w:id="998" w:author="Emma" w:date="2014-02-02T18:24:00Z"/>
        </w:rPr>
        <w:pPrChange w:id="999" w:author="Emma" w:date="2014-02-03T07:02:00Z">
          <w:pPr>
            <w:pStyle w:val="Heading4"/>
            <w:numPr>
              <w:ilvl w:val="0"/>
              <w:numId w:val="0"/>
            </w:numPr>
            <w:tabs>
              <w:tab w:val="clear" w:pos="864"/>
            </w:tabs>
            <w:ind w:left="0" w:firstLine="0"/>
          </w:pPr>
        </w:pPrChange>
      </w:pPr>
      <w:ins w:id="1000" w:author="Emma" w:date="2014-02-02T12:57:00Z">
        <w:r>
          <w:t>Blood pressure reading</w:t>
        </w:r>
      </w:ins>
      <w:ins w:id="1001" w:author="Emma" w:date="2014-02-02T13:05:00Z">
        <w:r w:rsidR="009E7B46">
          <w:t>s</w:t>
        </w:r>
      </w:ins>
      <w:ins w:id="1002" w:author="Emma" w:date="2014-02-02T13:00:00Z">
        <w:r>
          <w:t xml:space="preserve"> (systolic and diastolic</w:t>
        </w:r>
      </w:ins>
      <w:ins w:id="1003" w:author="Emma" w:date="2014-02-02T13:05:00Z">
        <w:r w:rsidR="009E7B46">
          <w:t>)</w:t>
        </w:r>
      </w:ins>
      <w:ins w:id="1004" w:author="Emma" w:date="2014-02-02T18:24:00Z">
        <w:r w:rsidR="00F906E7" w:rsidRPr="00F906E7">
          <w:t xml:space="preserve"> </w:t>
        </w:r>
        <w:r w:rsidR="00F906E7">
          <w:t xml:space="preserve">– LOINC </w:t>
        </w:r>
        <w:r w:rsidR="00F906E7" w:rsidRPr="002B5B95">
          <w:rPr>
            <w:szCs w:val="24"/>
          </w:rPr>
          <w:t>8480-6, 8462-4</w:t>
        </w:r>
      </w:ins>
      <w:ins w:id="1005" w:author="Emma" w:date="2014-02-02T12:57:00Z">
        <w:r>
          <w:t xml:space="preserve"> </w:t>
        </w:r>
      </w:ins>
      <w:ins w:id="1006" w:author="Emma" w:date="2014-02-02T18:31:00Z">
        <w:r w:rsidR="00B829D6">
          <w:t xml:space="preserve">collected during </w:t>
        </w:r>
      </w:ins>
      <w:ins w:id="1007" w:author="Emma" w:date="2014-02-02T18:23:00Z">
        <w:r w:rsidR="00F906E7">
          <w:t>2013</w:t>
        </w:r>
      </w:ins>
      <w:ins w:id="1008" w:author="Emma" w:date="2014-02-02T18:12:00Z">
        <w:r w:rsidR="00F16F25">
          <w:t xml:space="preserve"> encounters</w:t>
        </w:r>
      </w:ins>
    </w:p>
    <w:p w:rsidR="009E7B46" w:rsidRPr="00227DCC" w:rsidRDefault="009E7B46">
      <w:pPr>
        <w:pStyle w:val="BodyText"/>
        <w:numPr>
          <w:ilvl w:val="0"/>
          <w:numId w:val="41"/>
        </w:numPr>
        <w:rPr>
          <w:ins w:id="1009" w:author="Emma" w:date="2014-02-02T19:41:00Z"/>
        </w:rPr>
        <w:pPrChange w:id="1010" w:author="Emma" w:date="2014-02-03T07:02:00Z">
          <w:pPr>
            <w:pStyle w:val="Heading4"/>
            <w:numPr>
              <w:ilvl w:val="0"/>
              <w:numId w:val="0"/>
            </w:numPr>
            <w:tabs>
              <w:tab w:val="clear" w:pos="864"/>
            </w:tabs>
            <w:ind w:left="0" w:firstLine="0"/>
          </w:pPr>
        </w:pPrChange>
      </w:pPr>
      <w:ins w:id="1011" w:author="Emma" w:date="2014-02-02T13:08:00Z">
        <w:r w:rsidRPr="00F906E7">
          <w:rPr>
            <w:szCs w:val="24"/>
          </w:rPr>
          <w:t xml:space="preserve"> Inderal </w:t>
        </w:r>
        <w:commentRangeStart w:id="1012"/>
        <w:proofErr w:type="spellStart"/>
        <w:r w:rsidRPr="00F906E7">
          <w:rPr>
            <w:szCs w:val="24"/>
          </w:rPr>
          <w:t>RxNorm</w:t>
        </w:r>
      </w:ins>
      <w:commentRangeEnd w:id="1012"/>
      <w:proofErr w:type="spellEnd"/>
      <w:ins w:id="1013" w:author="Emma" w:date="2014-02-02T18:31:00Z">
        <w:r w:rsidR="00B829D6">
          <w:rPr>
            <w:rStyle w:val="CommentReference"/>
          </w:rPr>
          <w:commentReference w:id="1012"/>
        </w:r>
      </w:ins>
      <w:ins w:id="1014" w:author="Emma" w:date="2014-02-02T13:08:00Z">
        <w:r w:rsidRPr="00F906E7">
          <w:rPr>
            <w:szCs w:val="24"/>
          </w:rPr>
          <w:t xml:space="preserve"> </w:t>
        </w:r>
      </w:ins>
      <w:ins w:id="1015" w:author="Emma" w:date="2014-02-02T13:21:00Z">
        <w:r w:rsidR="003546B7" w:rsidRPr="00F906E7">
          <w:rPr>
            <w:szCs w:val="24"/>
          </w:rPr>
          <w:t>prescribed October 19, 2012</w:t>
        </w:r>
      </w:ins>
      <w:ins w:id="1016" w:author="Emma" w:date="2014-02-02T13:22:00Z">
        <w:r w:rsidR="003546B7" w:rsidRPr="00F906E7">
          <w:rPr>
            <w:szCs w:val="24"/>
          </w:rPr>
          <w:t xml:space="preserve"> status </w:t>
        </w:r>
      </w:ins>
      <w:ins w:id="1017" w:author="Emma" w:date="2014-02-02T18:12:00Z">
        <w:r w:rsidR="00F16F25" w:rsidRPr="00F906E7">
          <w:rPr>
            <w:szCs w:val="24"/>
          </w:rPr>
          <w:t>–</w:t>
        </w:r>
      </w:ins>
      <w:ins w:id="1018" w:author="Emma" w:date="2014-02-02T13:22:00Z">
        <w:r w:rsidR="003546B7" w:rsidRPr="00F906E7">
          <w:rPr>
            <w:szCs w:val="24"/>
          </w:rPr>
          <w:t>active</w:t>
        </w:r>
      </w:ins>
      <w:ins w:id="1019" w:author="Emma" w:date="2014-02-02T13:08:00Z">
        <w:r w:rsidRPr="00F906E7">
          <w:rPr>
            <w:szCs w:val="24"/>
          </w:rPr>
          <w:t xml:space="preserve">; Lopressor </w:t>
        </w:r>
        <w:proofErr w:type="spellStart"/>
        <w:r w:rsidRPr="00F906E7">
          <w:rPr>
            <w:szCs w:val="24"/>
          </w:rPr>
          <w:t>RxNorm</w:t>
        </w:r>
      </w:ins>
      <w:proofErr w:type="spellEnd"/>
      <w:ins w:id="1020" w:author="Emma" w:date="2014-02-02T13:22:00Z">
        <w:r w:rsidR="003546B7" w:rsidRPr="00F906E7">
          <w:rPr>
            <w:szCs w:val="24"/>
          </w:rPr>
          <w:t xml:space="preserve"> </w:t>
        </w:r>
      </w:ins>
      <w:ins w:id="1021" w:author="Emma" w:date="2014-02-02T20:56:00Z">
        <w:r w:rsidR="009E3260">
          <w:rPr>
            <w:szCs w:val="24"/>
          </w:rPr>
          <w:t xml:space="preserve">218072 </w:t>
        </w:r>
      </w:ins>
      <w:ins w:id="1022" w:author="Emma" w:date="2014-02-02T13:22:00Z">
        <w:r w:rsidR="003546B7" w:rsidRPr="00F906E7">
          <w:rPr>
            <w:szCs w:val="24"/>
          </w:rPr>
          <w:t xml:space="preserve">prescribed December 10, 2013, </w:t>
        </w:r>
      </w:ins>
      <w:ins w:id="1023" w:author="Emma" w:date="2014-02-02T13:23:00Z">
        <w:r w:rsidR="003546B7" w:rsidRPr="00F906E7">
          <w:rPr>
            <w:szCs w:val="24"/>
          </w:rPr>
          <w:t xml:space="preserve">status </w:t>
        </w:r>
      </w:ins>
      <w:ins w:id="1024" w:author="Emma" w:date="2014-02-02T18:12:00Z">
        <w:r w:rsidR="00F16F25" w:rsidRPr="00F906E7">
          <w:rPr>
            <w:szCs w:val="24"/>
          </w:rPr>
          <w:t>–</w:t>
        </w:r>
      </w:ins>
      <w:ins w:id="1025" w:author="Emma" w:date="2014-02-02T13:23:00Z">
        <w:r w:rsidR="003546B7" w:rsidRPr="00F906E7">
          <w:rPr>
            <w:szCs w:val="24"/>
          </w:rPr>
          <w:t xml:space="preserve"> </w:t>
        </w:r>
      </w:ins>
      <w:ins w:id="1026" w:author="Emma" w:date="2014-02-02T13:22:00Z">
        <w:r w:rsidR="003546B7" w:rsidRPr="00F906E7">
          <w:rPr>
            <w:szCs w:val="24"/>
          </w:rPr>
          <w:t>active</w:t>
        </w:r>
      </w:ins>
      <w:ins w:id="1027" w:author="Emma" w:date="2014-02-02T13:05:00Z">
        <w:r w:rsidRPr="00F906E7">
          <w:rPr>
            <w:szCs w:val="24"/>
          </w:rPr>
          <w:t>)</w:t>
        </w:r>
      </w:ins>
    </w:p>
    <w:p w:rsidR="006D05EC" w:rsidRPr="002D3340" w:rsidRDefault="00A64DC0">
      <w:pPr>
        <w:pStyle w:val="BodyText"/>
        <w:numPr>
          <w:ilvl w:val="0"/>
          <w:numId w:val="41"/>
        </w:numPr>
        <w:rPr>
          <w:ins w:id="1028" w:author="Emma" w:date="2014-02-02T13:13:00Z"/>
        </w:rPr>
        <w:pPrChange w:id="1029" w:author="Emma" w:date="2014-02-03T07:02:00Z">
          <w:pPr>
            <w:pStyle w:val="Heading4"/>
            <w:numPr>
              <w:ilvl w:val="0"/>
              <w:numId w:val="0"/>
            </w:numPr>
            <w:tabs>
              <w:tab w:val="clear" w:pos="864"/>
            </w:tabs>
            <w:ind w:left="0" w:firstLine="0"/>
          </w:pPr>
        </w:pPrChange>
      </w:pPr>
      <w:ins w:id="1030" w:author="Emma" w:date="2014-02-02T19:49:00Z">
        <w:r w:rsidRPr="007A1055">
          <w:rPr>
            <w:szCs w:val="24"/>
          </w:rPr>
          <w:t xml:space="preserve">Pneumococcal Vaccine </w:t>
        </w:r>
        <w:r w:rsidRPr="000C0600">
          <w:rPr>
            <w:szCs w:val="24"/>
          </w:rPr>
          <w:t xml:space="preserve">– CVX 133 </w:t>
        </w:r>
      </w:ins>
      <w:ins w:id="1031" w:author="Emma" w:date="2014-02-02T13:11:00Z">
        <w:r w:rsidR="006D05EC" w:rsidRPr="000C0600">
          <w:rPr>
            <w:szCs w:val="24"/>
          </w:rPr>
          <w:t xml:space="preserve">Administered </w:t>
        </w:r>
      </w:ins>
      <w:ins w:id="1032" w:author="Emma" w:date="2014-02-02T13:13:00Z">
        <w:r w:rsidR="002D3340" w:rsidRPr="000C0600">
          <w:rPr>
            <w:szCs w:val="24"/>
          </w:rPr>
          <w:t xml:space="preserve">on </w:t>
        </w:r>
      </w:ins>
      <w:ins w:id="1033" w:author="Emma" w:date="2014-02-02T13:11:00Z">
        <w:r w:rsidR="002D3340" w:rsidRPr="000C0600">
          <w:rPr>
            <w:szCs w:val="24"/>
          </w:rPr>
          <w:t>December 10, 2013</w:t>
        </w:r>
      </w:ins>
    </w:p>
    <w:p w:rsidR="002D3340" w:rsidRPr="002D3340" w:rsidRDefault="00227DCC">
      <w:pPr>
        <w:pStyle w:val="BodyText"/>
        <w:numPr>
          <w:ilvl w:val="0"/>
          <w:numId w:val="41"/>
        </w:numPr>
        <w:rPr>
          <w:ins w:id="1034" w:author="Emma" w:date="2014-02-02T13:14:00Z"/>
        </w:rPr>
        <w:pPrChange w:id="1035" w:author="Emma" w:date="2014-02-03T07:02:00Z">
          <w:pPr>
            <w:pStyle w:val="Heading4"/>
            <w:numPr>
              <w:ilvl w:val="0"/>
              <w:numId w:val="0"/>
            </w:numPr>
            <w:tabs>
              <w:tab w:val="clear" w:pos="864"/>
            </w:tabs>
            <w:ind w:left="0" w:firstLine="0"/>
          </w:pPr>
        </w:pPrChange>
      </w:pPr>
      <w:ins w:id="1036" w:author="Emma" w:date="2014-02-02T19:41:00Z">
        <w:r w:rsidRPr="00227DCC">
          <w:rPr>
            <w:szCs w:val="24"/>
          </w:rPr>
          <w:t xml:space="preserve">Flu Vaccine </w:t>
        </w:r>
        <w:r w:rsidRPr="00A64DC0">
          <w:rPr>
            <w:szCs w:val="24"/>
          </w:rPr>
          <w:t xml:space="preserve">– CVX </w:t>
        </w:r>
        <w:r w:rsidRPr="007A1055">
          <w:rPr>
            <w:szCs w:val="24"/>
          </w:rPr>
          <w:t xml:space="preserve">140 </w:t>
        </w:r>
      </w:ins>
      <w:ins w:id="1037" w:author="Emma" w:date="2014-02-02T13:13:00Z">
        <w:r w:rsidR="002D3340" w:rsidRPr="007A1055">
          <w:rPr>
            <w:szCs w:val="24"/>
          </w:rPr>
          <w:t xml:space="preserve">Not Administered </w:t>
        </w:r>
        <w:r w:rsidR="002D3340" w:rsidRPr="000C0600">
          <w:rPr>
            <w:szCs w:val="24"/>
          </w:rPr>
          <w:t>on December 10, 2013</w:t>
        </w:r>
      </w:ins>
      <w:ins w:id="1038"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1039" w:author="Emma" w:date="2014-02-02T14:48:00Z"/>
        </w:rPr>
        <w:pPrChange w:id="1040" w:author="Emma" w:date="2014-02-03T07:02:00Z">
          <w:pPr>
            <w:pStyle w:val="Heading4"/>
            <w:numPr>
              <w:ilvl w:val="0"/>
              <w:numId w:val="0"/>
            </w:numPr>
            <w:tabs>
              <w:tab w:val="clear" w:pos="864"/>
            </w:tabs>
            <w:ind w:left="0" w:firstLine="0"/>
          </w:pPr>
        </w:pPrChange>
      </w:pPr>
      <w:ins w:id="1041" w:author="Emma" w:date="2014-02-02T13:16:00Z">
        <w:r>
          <w:rPr>
            <w:szCs w:val="24"/>
          </w:rPr>
          <w:t>Diabetic care instructions –</w:t>
        </w:r>
      </w:ins>
      <w:ins w:id="1042"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1043" w:author="Emma" w:date="2014-02-02T13:23:00Z">
        <w:r w:rsidR="00941006">
          <w:rPr>
            <w:szCs w:val="24"/>
          </w:rPr>
          <w:t>planned December 10, 2013</w:t>
        </w:r>
      </w:ins>
      <w:ins w:id="1044" w:author="Emma" w:date="2014-02-02T13:16:00Z">
        <w:r>
          <w:rPr>
            <w:szCs w:val="24"/>
          </w:rPr>
          <w:t xml:space="preserve"> </w:t>
        </w:r>
      </w:ins>
    </w:p>
    <w:p w:rsidR="00454429" w:rsidRPr="00661B58" w:rsidRDefault="000C0600">
      <w:pPr>
        <w:pStyle w:val="BodyText"/>
        <w:numPr>
          <w:ilvl w:val="0"/>
          <w:numId w:val="41"/>
        </w:numPr>
        <w:rPr>
          <w:ins w:id="1045" w:author="Emma" w:date="2014-02-04T13:55:00Z"/>
        </w:rPr>
        <w:pPrChange w:id="1046" w:author="Emma" w:date="2014-02-03T07:02:00Z">
          <w:pPr>
            <w:pStyle w:val="Heading4"/>
            <w:numPr>
              <w:ilvl w:val="0"/>
              <w:numId w:val="0"/>
            </w:numPr>
            <w:tabs>
              <w:tab w:val="clear" w:pos="864"/>
            </w:tabs>
            <w:ind w:left="0" w:firstLine="0"/>
          </w:pPr>
        </w:pPrChange>
      </w:pPr>
      <w:ins w:id="1047" w:author="Emma" w:date="2014-02-02T20:07:00Z">
        <w:r>
          <w:rPr>
            <w:szCs w:val="24"/>
          </w:rPr>
          <w:t xml:space="preserve">Social History, </w:t>
        </w:r>
      </w:ins>
      <w:ins w:id="1048" w:author="Emma" w:date="2014-02-02T14:49:00Z">
        <w:r w:rsidR="00454429">
          <w:rPr>
            <w:szCs w:val="24"/>
          </w:rPr>
          <w:t xml:space="preserve">Smoking history ½ pack per day started smoking four months ago (August </w:t>
        </w:r>
        <w:commentRangeStart w:id="1049"/>
        <w:r w:rsidR="00454429">
          <w:rPr>
            <w:szCs w:val="24"/>
          </w:rPr>
          <w:t>2013</w:t>
        </w:r>
      </w:ins>
      <w:commentRangeEnd w:id="1049"/>
      <w:ins w:id="1050" w:author="Emma" w:date="2014-02-04T12:45:00Z">
        <w:r w:rsidR="00FB7AC3">
          <w:rPr>
            <w:rStyle w:val="CommentReference"/>
          </w:rPr>
          <w:commentReference w:id="1049"/>
        </w:r>
      </w:ins>
      <w:ins w:id="1051" w:author="Emma" w:date="2014-02-02T14:49:00Z">
        <w:r w:rsidR="00454429">
          <w:rPr>
            <w:szCs w:val="24"/>
          </w:rPr>
          <w:t>)</w:t>
        </w:r>
      </w:ins>
    </w:p>
    <w:p w:rsidR="00A245A0" w:rsidRPr="00231942" w:rsidRDefault="00661B58">
      <w:pPr>
        <w:pStyle w:val="BodyText"/>
        <w:numPr>
          <w:ilvl w:val="0"/>
          <w:numId w:val="41"/>
        </w:numPr>
        <w:rPr>
          <w:ins w:id="1052" w:author="Emma" w:date="2014-02-04T14:03:00Z"/>
        </w:rPr>
        <w:pPrChange w:id="1053" w:author="Emma" w:date="2014-02-03T07:02:00Z">
          <w:pPr>
            <w:pStyle w:val="Heading4"/>
            <w:numPr>
              <w:ilvl w:val="0"/>
              <w:numId w:val="0"/>
            </w:numPr>
            <w:tabs>
              <w:tab w:val="clear" w:pos="864"/>
            </w:tabs>
            <w:ind w:left="0" w:firstLine="0"/>
          </w:pPr>
        </w:pPrChange>
      </w:pPr>
      <w:ins w:id="1054" w:author="Emma" w:date="2014-02-04T13:55:00Z">
        <w:r w:rsidRPr="00A245A0">
          <w:rPr>
            <w:szCs w:val="24"/>
          </w:rPr>
          <w:t>Cardiac rehab therapy</w:t>
        </w:r>
      </w:ins>
      <w:ins w:id="1055" w:author="Emma" w:date="2014-02-04T13:57:00Z">
        <w:r w:rsidRPr="00A245A0">
          <w:rPr>
            <w:szCs w:val="24"/>
          </w:rPr>
          <w:t xml:space="preserve"> declined – SNOME</w:t>
        </w:r>
      </w:ins>
      <w:ins w:id="1056" w:author="Emma" w:date="2014-02-04T14:03:00Z">
        <w:r w:rsidR="00A245A0">
          <w:rPr>
            <w:szCs w:val="24"/>
          </w:rPr>
          <w:t xml:space="preserve">D </w:t>
        </w:r>
      </w:ins>
      <w:ins w:id="1057" w:author="Emma" w:date="2014-02-04T14:04:00Z">
        <w:r w:rsidR="00480B99">
          <w:rPr>
            <w:szCs w:val="24"/>
          </w:rPr>
          <w:t>413756001; status - cancelled</w:t>
        </w:r>
      </w:ins>
      <w:ins w:id="1058" w:author="Emma" w:date="2014-02-04T13:57:00Z">
        <w:r w:rsidRPr="00A245A0">
          <w:rPr>
            <w:szCs w:val="24"/>
          </w:rPr>
          <w:t xml:space="preserve"> </w:t>
        </w:r>
      </w:ins>
      <w:ins w:id="1059" w:author="Emma" w:date="2014-02-04T14:11:00Z">
        <w:r w:rsidR="002C0490">
          <w:rPr>
            <w:szCs w:val="24"/>
          </w:rPr>
          <w:t>December 10, 2013</w:t>
        </w:r>
      </w:ins>
    </w:p>
    <w:p w:rsidR="00A2348D" w:rsidRPr="00231942" w:rsidRDefault="00941006">
      <w:pPr>
        <w:pStyle w:val="BodyText"/>
        <w:rPr>
          <w:ins w:id="1060" w:author="Emma" w:date="2014-02-02T13:25:00Z"/>
        </w:rPr>
        <w:pPrChange w:id="1061" w:author="Emma" w:date="2014-02-04T14:03:00Z">
          <w:pPr>
            <w:pStyle w:val="Heading4"/>
            <w:numPr>
              <w:ilvl w:val="0"/>
              <w:numId w:val="0"/>
            </w:numPr>
            <w:tabs>
              <w:tab w:val="clear" w:pos="864"/>
            </w:tabs>
            <w:ind w:left="0" w:firstLine="0"/>
          </w:pPr>
        </w:pPrChange>
      </w:pPr>
      <w:ins w:id="1062" w:author="Emma" w:date="2014-02-02T13:25:00Z">
        <w:r w:rsidRPr="00A245A0">
          <w:rPr>
            <w:b/>
            <w:rPrChange w:id="1063" w:author="Emma" w:date="2014-02-04T14:03:00Z">
              <w:rPr/>
            </w:rPrChange>
          </w:rPr>
          <w:t>Use Case</w:t>
        </w:r>
      </w:ins>
    </w:p>
    <w:p w:rsidR="00E01B6F" w:rsidRDefault="00E01B6F" w:rsidP="00C51B9D">
      <w:pPr>
        <w:pStyle w:val="BodyText"/>
        <w:rPr>
          <w:ins w:id="1064" w:author="Emma" w:date="2014-02-02T14:10:00Z"/>
        </w:rPr>
      </w:pPr>
      <w:ins w:id="1065" w:author="Emma" w:date="2014-02-02T14:10:00Z">
        <w:r>
          <w:t xml:space="preserve">Mr. Allan has returned from Florida and is at his Michigan PCP </w:t>
        </w:r>
      </w:ins>
      <w:ins w:id="1066" w:author="Emma" w:date="2014-02-02T14:48:00Z">
        <w:r w:rsidR="007D503C">
          <w:t xml:space="preserve">(Dr. Carey) </w:t>
        </w:r>
      </w:ins>
      <w:ins w:id="1067" w:author="Emma" w:date="2014-02-02T14:10:00Z">
        <w:r>
          <w:t xml:space="preserve">office for a sick visit. He’s </w:t>
        </w:r>
      </w:ins>
      <w:ins w:id="1068" w:author="Emma" w:date="2014-02-02T18:06:00Z">
        <w:r w:rsidR="006B423F">
          <w:t>complaining of</w:t>
        </w:r>
      </w:ins>
      <w:ins w:id="1069" w:author="Emma" w:date="2014-02-02T14:10:00Z">
        <w:r>
          <w:t xml:space="preserve"> </w:t>
        </w:r>
      </w:ins>
      <w:ins w:id="1070" w:author="Emma" w:date="2014-02-02T18:06:00Z">
        <w:r w:rsidR="006B423F">
          <w:t>weakness and generalized</w:t>
        </w:r>
      </w:ins>
      <w:ins w:id="1071" w:author="Emma" w:date="2014-02-02T18:07:00Z">
        <w:r w:rsidR="006B423F">
          <w:t xml:space="preserve"> tiredness</w:t>
        </w:r>
      </w:ins>
      <w:ins w:id="1072" w:author="Emma" w:date="2014-02-02T14:10:00Z">
        <w:r>
          <w:t xml:space="preserve"> with episodes of dizziness and</w:t>
        </w:r>
      </w:ins>
      <w:ins w:id="1073" w:author="Emma" w:date="2014-02-02T18:07:00Z">
        <w:r w:rsidR="006B423F">
          <w:t xml:space="preserve"> decreased</w:t>
        </w:r>
      </w:ins>
      <w:ins w:id="1074" w:author="Emma" w:date="2014-02-02T14:10:00Z">
        <w:r>
          <w:t xml:space="preserve"> appetite. Mr. Allan informs </w:t>
        </w:r>
      </w:ins>
      <w:ins w:id="1075" w:author="Emma" w:date="2014-02-02T14:48:00Z">
        <w:r w:rsidR="007D503C">
          <w:t xml:space="preserve">Dr. Carey </w:t>
        </w:r>
      </w:ins>
      <w:ins w:id="1076" w:author="Emma" w:date="2014-02-02T14:10:00Z">
        <w:r>
          <w:t>that he returned from Florida a month ago</w:t>
        </w:r>
      </w:ins>
      <w:ins w:id="1077" w:author="Emma" w:date="2014-02-02T18:07:00Z">
        <w:r w:rsidR="006B423F">
          <w:t xml:space="preserve"> and had a </w:t>
        </w:r>
        <w:r w:rsidR="00F16F25">
          <w:t>visit with Dr. Hart, his cardiologist two weeks ago</w:t>
        </w:r>
      </w:ins>
      <w:ins w:id="1078" w:author="Emma" w:date="2014-02-02T14:10:00Z">
        <w:r>
          <w:t xml:space="preserve">. Dr. Carey is aware that Mr. Allan’s providers in Florida participate in </w:t>
        </w:r>
      </w:ins>
      <w:ins w:id="1079" w:author="Emma" w:date="2014-02-02T18:08:00Z">
        <w:r w:rsidR="00F16F25">
          <w:t>Florida</w:t>
        </w:r>
      </w:ins>
      <w:ins w:id="1080" w:author="Emma" w:date="2014-02-02T14:10:00Z">
        <w:r>
          <w:t xml:space="preserve"> State HIE. He would like to reconcile his records with Mr. Allan’s clinical information</w:t>
        </w:r>
      </w:ins>
      <w:ins w:id="1081" w:author="Emma" w:date="2014-02-02T18:10:00Z">
        <w:r w:rsidR="00F16F25">
          <w:t xml:space="preserve"> from the state HIE</w:t>
        </w:r>
      </w:ins>
      <w:ins w:id="1082" w:author="Emma" w:date="2014-02-02T14:10:00Z">
        <w:r>
          <w:t xml:space="preserve">. </w:t>
        </w:r>
      </w:ins>
      <w:ins w:id="1083" w:author="Emma" w:date="2014-02-02T14:50:00Z">
        <w:r w:rsidR="00454429">
          <w:t>The following information is in Dr. Carey</w:t>
        </w:r>
      </w:ins>
      <w:ins w:id="1084" w:author="Emma" w:date="2014-02-02T14:51:00Z">
        <w:r w:rsidR="00454429">
          <w:t xml:space="preserve">’s record: </w:t>
        </w:r>
      </w:ins>
    </w:p>
    <w:p w:rsidR="00B829D6" w:rsidRDefault="00F906E7" w:rsidP="00DD720E">
      <w:pPr>
        <w:pStyle w:val="BodyText"/>
        <w:numPr>
          <w:ilvl w:val="0"/>
          <w:numId w:val="41"/>
        </w:numPr>
        <w:rPr>
          <w:ins w:id="1085" w:author="Emma" w:date="2014-02-02T18:37:00Z"/>
        </w:rPr>
      </w:pPr>
      <w:ins w:id="1086" w:author="Emma" w:date="2014-02-02T18:12:00Z">
        <w:r>
          <w:t>B</w:t>
        </w:r>
      </w:ins>
      <w:ins w:id="1087" w:author="Emma" w:date="2014-02-02T18:23:00Z">
        <w:r>
          <w:t>loo</w:t>
        </w:r>
      </w:ins>
      <w:ins w:id="1088" w:author="Emma" w:date="2014-02-02T18:12:00Z">
        <w:r w:rsidR="00F16F25">
          <w:t xml:space="preserve">d pressure readings </w:t>
        </w:r>
      </w:ins>
      <w:ins w:id="1089"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090" w:author="Emma" w:date="2014-02-02T20:03:00Z"/>
        </w:rPr>
        <w:pPrChange w:id="1091" w:author="Emma" w:date="2014-02-03T07:02:00Z">
          <w:pPr>
            <w:pStyle w:val="Heading4"/>
            <w:numPr>
              <w:ilvl w:val="0"/>
              <w:numId w:val="0"/>
            </w:numPr>
            <w:tabs>
              <w:tab w:val="clear" w:pos="864"/>
            </w:tabs>
            <w:ind w:left="0" w:firstLine="0"/>
          </w:pPr>
        </w:pPrChange>
      </w:pPr>
      <w:ins w:id="1092" w:author="Emma" w:date="2014-02-02T18:37:00Z">
        <w:r w:rsidRPr="00F906E7">
          <w:rPr>
            <w:szCs w:val="24"/>
          </w:rPr>
          <w:t xml:space="preserve">Inderal </w:t>
        </w:r>
        <w:commentRangeStart w:id="1093"/>
        <w:proofErr w:type="spellStart"/>
        <w:r w:rsidRPr="00F906E7">
          <w:rPr>
            <w:szCs w:val="24"/>
          </w:rPr>
          <w:t>RxNorm</w:t>
        </w:r>
        <w:commentRangeEnd w:id="1093"/>
        <w:proofErr w:type="spellEnd"/>
        <w:r>
          <w:rPr>
            <w:rStyle w:val="CommentReference"/>
          </w:rPr>
          <w:commentReference w:id="1093"/>
        </w:r>
        <w:r w:rsidRPr="00F906E7">
          <w:rPr>
            <w:szCs w:val="24"/>
          </w:rPr>
          <w:t xml:space="preserve"> prescribed October 19, 2012 status –active;</w:t>
        </w:r>
      </w:ins>
    </w:p>
    <w:p w:rsidR="000C0600" w:rsidRPr="000C0600" w:rsidRDefault="000C0600">
      <w:pPr>
        <w:pStyle w:val="BodyText"/>
        <w:numPr>
          <w:ilvl w:val="0"/>
          <w:numId w:val="42"/>
        </w:numPr>
        <w:rPr>
          <w:ins w:id="1094" w:author="Emma" w:date="2014-02-02T20:04:00Z"/>
        </w:rPr>
        <w:pPrChange w:id="1095" w:author="Emma" w:date="2014-02-03T07:02:00Z">
          <w:pPr>
            <w:pStyle w:val="Heading4"/>
            <w:numPr>
              <w:ilvl w:val="0"/>
              <w:numId w:val="0"/>
            </w:numPr>
            <w:tabs>
              <w:tab w:val="clear" w:pos="864"/>
            </w:tabs>
            <w:ind w:left="0" w:firstLine="0"/>
          </w:pPr>
        </w:pPrChange>
      </w:pPr>
      <w:ins w:id="1096" w:author="Emma" w:date="2014-02-02T20:03:00Z">
        <w:r w:rsidRPr="00227DCC">
          <w:rPr>
            <w:szCs w:val="24"/>
          </w:rPr>
          <w:t xml:space="preserve">Flu Vaccine </w:t>
        </w:r>
        <w:r w:rsidRPr="00A64DC0">
          <w:rPr>
            <w:szCs w:val="24"/>
          </w:rPr>
          <w:t xml:space="preserve">– CVX </w:t>
        </w:r>
        <w:r w:rsidRPr="007A1055">
          <w:rPr>
            <w:szCs w:val="24"/>
          </w:rPr>
          <w:t>140</w:t>
        </w:r>
      </w:ins>
      <w:ins w:id="1097"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098" w:author="Emma" w:date="2014-02-02T20:04:00Z"/>
        </w:rPr>
        <w:pPrChange w:id="1099" w:author="Emma" w:date="2014-02-03T07:02:00Z">
          <w:pPr>
            <w:pStyle w:val="Heading4"/>
            <w:numPr>
              <w:ilvl w:val="0"/>
              <w:numId w:val="0"/>
            </w:numPr>
            <w:tabs>
              <w:tab w:val="clear" w:pos="864"/>
            </w:tabs>
            <w:ind w:left="0" w:firstLine="0"/>
          </w:pPr>
        </w:pPrChange>
      </w:pPr>
      <w:ins w:id="1100"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101" w:author="Emma" w:date="2014-02-04T14:04:00Z"/>
        </w:rPr>
        <w:pPrChange w:id="1102" w:author="Emma" w:date="2014-02-03T07:02:00Z">
          <w:pPr>
            <w:pStyle w:val="Heading4"/>
            <w:numPr>
              <w:ilvl w:val="0"/>
              <w:numId w:val="0"/>
            </w:numPr>
            <w:tabs>
              <w:tab w:val="clear" w:pos="864"/>
            </w:tabs>
            <w:ind w:left="0" w:firstLine="0"/>
          </w:pPr>
        </w:pPrChange>
      </w:pPr>
      <w:ins w:id="1103" w:author="Emma" w:date="2014-02-02T20:06:00Z">
        <w:r>
          <w:rPr>
            <w:szCs w:val="24"/>
          </w:rPr>
          <w:t>Social history</w:t>
        </w:r>
      </w:ins>
      <w:ins w:id="1104" w:author="Emma" w:date="2014-02-02T20:07:00Z">
        <w:r>
          <w:rPr>
            <w:szCs w:val="24"/>
          </w:rPr>
          <w:t>,</w:t>
        </w:r>
      </w:ins>
      <w:ins w:id="1105" w:author="Emma" w:date="2014-02-02T20:06:00Z">
        <w:r>
          <w:rPr>
            <w:szCs w:val="24"/>
          </w:rPr>
          <w:t xml:space="preserve"> Non-smoker </w:t>
        </w:r>
      </w:ins>
    </w:p>
    <w:p w:rsidR="00480B99" w:rsidRPr="00231942" w:rsidRDefault="00480B99">
      <w:pPr>
        <w:pStyle w:val="BodyText"/>
        <w:numPr>
          <w:ilvl w:val="0"/>
          <w:numId w:val="42"/>
        </w:numPr>
        <w:rPr>
          <w:ins w:id="1106" w:author="Emma" w:date="2014-02-02T20:08:00Z"/>
        </w:rPr>
        <w:pPrChange w:id="1107" w:author="Emma" w:date="2014-02-04T14:04:00Z">
          <w:pPr>
            <w:pStyle w:val="Heading4"/>
            <w:numPr>
              <w:ilvl w:val="0"/>
              <w:numId w:val="0"/>
            </w:numPr>
            <w:tabs>
              <w:tab w:val="clear" w:pos="864"/>
            </w:tabs>
            <w:ind w:left="0" w:firstLine="0"/>
          </w:pPr>
        </w:pPrChange>
      </w:pPr>
      <w:ins w:id="1108" w:author="Emma" w:date="2014-02-04T14:04:00Z">
        <w:r w:rsidRPr="00A245A0">
          <w:rPr>
            <w:szCs w:val="24"/>
          </w:rPr>
          <w:t>Cardiac rehab therapy– SNOME</w:t>
        </w:r>
        <w:r>
          <w:rPr>
            <w:szCs w:val="24"/>
          </w:rPr>
          <w:t xml:space="preserve">D </w:t>
        </w:r>
      </w:ins>
      <w:ins w:id="1109" w:author="Emma" w:date="2014-02-04T14:10:00Z">
        <w:r w:rsidR="00FD54FF">
          <w:rPr>
            <w:szCs w:val="24"/>
          </w:rPr>
          <w:t>313395003</w:t>
        </w:r>
      </w:ins>
      <w:ins w:id="1110" w:author="Emma" w:date="2014-02-04T14:04:00Z">
        <w:r>
          <w:rPr>
            <w:szCs w:val="24"/>
          </w:rPr>
          <w:t>; status - new</w:t>
        </w:r>
        <w:r w:rsidRPr="00A245A0">
          <w:rPr>
            <w:szCs w:val="24"/>
          </w:rPr>
          <w:t xml:space="preserve"> </w:t>
        </w:r>
      </w:ins>
      <w:ins w:id="1111" w:author="Emma" w:date="2014-02-04T14:10:00Z">
        <w:r w:rsidR="002C0490">
          <w:rPr>
            <w:szCs w:val="24"/>
          </w:rPr>
          <w:t>October 2012</w:t>
        </w:r>
      </w:ins>
    </w:p>
    <w:p w:rsidR="006007C3" w:rsidRPr="00743979" w:rsidRDefault="009E4725">
      <w:pPr>
        <w:pStyle w:val="BodyText"/>
        <w:rPr>
          <w:ins w:id="1112" w:author="Emma" w:date="2014-01-22T17:14:00Z"/>
        </w:rPr>
        <w:pPrChange w:id="1113" w:author="Emma" w:date="2014-02-03T07:02:00Z">
          <w:pPr>
            <w:pStyle w:val="Heading4"/>
            <w:numPr>
              <w:ilvl w:val="0"/>
              <w:numId w:val="0"/>
            </w:numPr>
            <w:tabs>
              <w:tab w:val="clear" w:pos="864"/>
            </w:tabs>
            <w:ind w:left="0" w:firstLine="0"/>
          </w:pPr>
        </w:pPrChange>
      </w:pPr>
      <w:ins w:id="1114" w:author="Emma" w:date="2014-02-02T20:08:00Z">
        <w:r>
          <w:rPr>
            <w:szCs w:val="24"/>
          </w:rPr>
          <w:t xml:space="preserve">Dr. Carey </w:t>
        </w:r>
      </w:ins>
      <w:ins w:id="1115" w:author="Emma" w:date="2014-02-02T20:25:00Z">
        <w:r w:rsidR="00FF66FA">
          <w:rPr>
            <w:szCs w:val="24"/>
          </w:rPr>
          <w:t>performs reconciliation</w:t>
        </w:r>
      </w:ins>
      <w:ins w:id="1116" w:author="Emma" w:date="2014-02-02T20:24:00Z">
        <w:r w:rsidR="00FF66FA">
          <w:rPr>
            <w:szCs w:val="24"/>
          </w:rPr>
          <w:t xml:space="preserve"> and updates his EHR</w:t>
        </w:r>
      </w:ins>
      <w:ins w:id="1117" w:author="Emma" w:date="2014-02-02T20:25:00Z">
        <w:r w:rsidR="00FF66FA">
          <w:rPr>
            <w:szCs w:val="24"/>
          </w:rPr>
          <w:t xml:space="preserve">. He adds the updated blood pressure readings so that he is </w:t>
        </w:r>
      </w:ins>
      <w:ins w:id="1118" w:author="Emma" w:date="2014-02-03T21:13:00Z">
        <w:r w:rsidR="00BE044B">
          <w:rPr>
            <w:szCs w:val="24"/>
          </w:rPr>
          <w:t xml:space="preserve">better </w:t>
        </w:r>
      </w:ins>
      <w:ins w:id="1119" w:author="Emma" w:date="2014-02-02T20:25:00Z">
        <w:r w:rsidR="00FF66FA">
          <w:rPr>
            <w:szCs w:val="24"/>
          </w:rPr>
          <w:t xml:space="preserve">able to track vital signs trends. </w:t>
        </w:r>
      </w:ins>
      <w:ins w:id="1120" w:author="Emma" w:date="2014-02-03T12:03:00Z">
        <w:r w:rsidR="0015408A">
          <w:rPr>
            <w:szCs w:val="24"/>
          </w:rPr>
          <w:t xml:space="preserve">Dr. Carey notices that </w:t>
        </w:r>
      </w:ins>
      <w:ins w:id="1121" w:author="Emma" w:date="2014-02-02T20:25:00Z">
        <w:r w:rsidR="00FF66FA">
          <w:rPr>
            <w:szCs w:val="24"/>
          </w:rPr>
          <w:t>Mr. Allan</w:t>
        </w:r>
      </w:ins>
      <w:ins w:id="1122" w:author="Emma" w:date="2014-02-03T12:03:00Z">
        <w:r w:rsidR="0015408A">
          <w:rPr>
            <w:szCs w:val="24"/>
          </w:rPr>
          <w:t>’s</w:t>
        </w:r>
      </w:ins>
      <w:ins w:id="1123" w:author="Emma" w:date="2014-02-02T20:25:00Z">
        <w:r w:rsidR="00FF66FA">
          <w:rPr>
            <w:szCs w:val="24"/>
          </w:rPr>
          <w:t xml:space="preserve"> </w:t>
        </w:r>
      </w:ins>
      <w:ins w:id="1124" w:author="Emma" w:date="2014-02-02T20:28:00Z">
        <w:r w:rsidR="00E46C7A">
          <w:rPr>
            <w:szCs w:val="24"/>
          </w:rPr>
          <w:lastRenderedPageBreak/>
          <w:t>blood pressure medication was changed from Inderal to</w:t>
        </w:r>
      </w:ins>
      <w:ins w:id="1125" w:author="Emma" w:date="2014-02-02T20:25:00Z">
        <w:r w:rsidR="00FF66FA">
          <w:rPr>
            <w:szCs w:val="24"/>
          </w:rPr>
          <w:t xml:space="preserve"> Lop</w:t>
        </w:r>
        <w:r w:rsidR="00E46C7A">
          <w:rPr>
            <w:szCs w:val="24"/>
          </w:rPr>
          <w:t>ressor</w:t>
        </w:r>
      </w:ins>
      <w:ins w:id="1126" w:author="Emma" w:date="2014-02-02T20:29:00Z">
        <w:r w:rsidR="00E46C7A">
          <w:rPr>
            <w:szCs w:val="24"/>
          </w:rPr>
          <w:t xml:space="preserve">. </w:t>
        </w:r>
      </w:ins>
      <w:ins w:id="1127" w:author="Emma" w:date="2014-02-03T12:03:00Z">
        <w:r w:rsidR="0015408A">
          <w:rPr>
            <w:szCs w:val="24"/>
          </w:rPr>
          <w:t>He reconcile</w:t>
        </w:r>
      </w:ins>
      <w:ins w:id="1128" w:author="Emma" w:date="2014-02-03T21:13:00Z">
        <w:r w:rsidR="00BE044B">
          <w:rPr>
            <w:szCs w:val="24"/>
          </w:rPr>
          <w:t>s</w:t>
        </w:r>
      </w:ins>
      <w:ins w:id="1129" w:author="Emma" w:date="2014-02-03T12:03:00Z">
        <w:r w:rsidR="0015408A">
          <w:rPr>
            <w:szCs w:val="24"/>
          </w:rPr>
          <w:t xml:space="preserve"> this information to reflect his agreement with the plan and updates his record with the newer blood pressure medication. </w:t>
        </w:r>
      </w:ins>
      <w:ins w:id="1130" w:author="Emma" w:date="2014-02-02T20:29:00Z">
        <w:r w:rsidR="00E46C7A">
          <w:rPr>
            <w:szCs w:val="24"/>
          </w:rPr>
          <w:t>He notes that Mr. Allan did not receive a flu vaccine during the last flu season and plans for Mr. Allan to get the flu vaccine during the upcoming season. He updates Mr. Allan</w:t>
        </w:r>
      </w:ins>
      <w:ins w:id="1131" w:author="Emma" w:date="2014-02-02T20:30:00Z">
        <w:r w:rsidR="00E46C7A">
          <w:rPr>
            <w:szCs w:val="24"/>
          </w:rPr>
          <w:t xml:space="preserve">’s social history and provides smoking cessation </w:t>
        </w:r>
      </w:ins>
      <w:ins w:id="1132" w:author="Emma" w:date="2014-02-02T20:31:00Z">
        <w:r w:rsidR="00E46C7A">
          <w:rPr>
            <w:szCs w:val="24"/>
          </w:rPr>
          <w:t>counseling</w:t>
        </w:r>
      </w:ins>
      <w:ins w:id="1133" w:author="Emma" w:date="2014-02-02T20:30:00Z">
        <w:r w:rsidR="00E46C7A">
          <w:rPr>
            <w:szCs w:val="24"/>
          </w:rPr>
          <w:t xml:space="preserve"> </w:t>
        </w:r>
      </w:ins>
      <w:ins w:id="1134" w:author="Emma" w:date="2014-02-03T21:14:00Z">
        <w:r w:rsidR="00BE044B">
          <w:rPr>
            <w:szCs w:val="24"/>
          </w:rPr>
          <w:t>with</w:t>
        </w:r>
      </w:ins>
      <w:ins w:id="1135" w:author="Emma" w:date="2014-02-02T20:30:00Z">
        <w:r w:rsidR="00E46C7A">
          <w:rPr>
            <w:szCs w:val="24"/>
          </w:rPr>
          <w:t xml:space="preserve"> Mr. Allan.</w:t>
        </w:r>
      </w:ins>
      <w:ins w:id="1136" w:author="Emma" w:date="2014-02-04T14:05:00Z">
        <w:r w:rsidR="00480B99">
          <w:rPr>
            <w:szCs w:val="24"/>
          </w:rPr>
          <w:t xml:space="preserve"> Dr. Carey also notices that there were previous plans for Mr. Allan to participate in a cardia</w:t>
        </w:r>
      </w:ins>
      <w:ins w:id="1137" w:author="Emma" w:date="2014-02-04T14:06:00Z">
        <w:r w:rsidR="00480B99">
          <w:rPr>
            <w:szCs w:val="24"/>
          </w:rPr>
          <w:t xml:space="preserve">c rehabilitation program that was later cancelled by another of </w:t>
        </w:r>
      </w:ins>
      <w:ins w:id="1138" w:author="Emma" w:date="2014-02-04T14:07:00Z">
        <w:r w:rsidR="00480B99">
          <w:rPr>
            <w:szCs w:val="24"/>
          </w:rPr>
          <w:t>Mr. Allan’s</w:t>
        </w:r>
      </w:ins>
      <w:ins w:id="1139" w:author="Emma" w:date="2014-02-04T14:06:00Z">
        <w:r w:rsidR="00480B99">
          <w:rPr>
            <w:szCs w:val="24"/>
          </w:rPr>
          <w:t xml:space="preserve"> providers. He discusses the reasons for the cancellation with </w:t>
        </w:r>
      </w:ins>
      <w:ins w:id="1140" w:author="Emma" w:date="2014-02-04T14:07:00Z">
        <w:r w:rsidR="00480B99">
          <w:rPr>
            <w:szCs w:val="24"/>
          </w:rPr>
          <w:t>Mr. Allan</w:t>
        </w:r>
      </w:ins>
      <w:r w:rsidR="007D09B3">
        <w:rPr>
          <w:szCs w:val="24"/>
        </w:rPr>
        <w:t>. W</w:t>
      </w:r>
      <w:ins w:id="1141" w:author="Emma" w:date="2014-02-04T14:07:00Z">
        <w:r w:rsidR="00480B99">
          <w:rPr>
            <w:szCs w:val="24"/>
          </w:rPr>
          <w:t xml:space="preserve">ith Mr. Allan </w:t>
        </w:r>
      </w:ins>
      <w:r w:rsidR="007D09B3">
        <w:rPr>
          <w:szCs w:val="24"/>
        </w:rPr>
        <w:t>permission</w:t>
      </w:r>
      <w:ins w:id="1142" w:author="Emma" w:date="2014-02-04T14:07:00Z">
        <w:r w:rsidR="00480B99">
          <w:rPr>
            <w:szCs w:val="24"/>
          </w:rPr>
          <w:t xml:space="preserve">, he schedules Mr. Allan for cardiac rehab. </w:t>
        </w:r>
      </w:ins>
      <w:ins w:id="1143" w:author="Emma" w:date="2014-02-02T12:45:00Z">
        <w:r w:rsidR="00904A2C">
          <w:t xml:space="preserve"> </w:t>
        </w:r>
      </w:ins>
      <w:ins w:id="1144" w:author="Emma" w:date="2014-02-02T12:42:00Z">
        <w:r w:rsidR="00904A2C">
          <w:t xml:space="preserve"> </w:t>
        </w:r>
      </w:ins>
      <w:ins w:id="1145" w:author="Emma" w:date="2014-02-02T12:41:00Z">
        <w:r w:rsidR="00904A2C">
          <w:t xml:space="preserve"> </w:t>
        </w:r>
      </w:ins>
    </w:p>
    <w:p w:rsidR="004776F4" w:rsidRDefault="004776F4">
      <w:pPr>
        <w:pStyle w:val="Heading3"/>
        <w:numPr>
          <w:ilvl w:val="0"/>
          <w:numId w:val="0"/>
        </w:numPr>
        <w:ind w:left="720" w:hanging="720"/>
        <w:rPr>
          <w:ins w:id="1146" w:author="Emma" w:date="2014-01-22T17:14:00Z"/>
          <w:noProof w:val="0"/>
        </w:rPr>
        <w:pPrChange w:id="1147" w:author="Emma" w:date="2014-02-03T07:05:00Z">
          <w:pPr>
            <w:pStyle w:val="Heading4"/>
            <w:numPr>
              <w:ilvl w:val="0"/>
              <w:numId w:val="0"/>
            </w:numPr>
            <w:tabs>
              <w:tab w:val="clear" w:pos="864"/>
            </w:tabs>
            <w:ind w:left="0" w:firstLine="0"/>
          </w:pPr>
        </w:pPrChange>
      </w:pPr>
      <w:ins w:id="1148" w:author="Emma" w:date="2014-01-22T17:14:00Z">
        <w:r>
          <w:rPr>
            <w:noProof w:val="0"/>
          </w:rPr>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49" w:author="Emma" w:date="2014-01-22T17:15:00Z">
        <w:r>
          <w:rPr>
            <w:noProof w:val="0"/>
          </w:rPr>
          <w:t xml:space="preserve"> </w:t>
        </w:r>
        <w:r w:rsidR="00D74158">
          <w:rPr>
            <w:noProof w:val="0"/>
          </w:rPr>
          <w:t>interpretations</w:t>
        </w:r>
      </w:ins>
    </w:p>
    <w:p w:rsidR="00532417" w:rsidRDefault="009E3260">
      <w:pPr>
        <w:pStyle w:val="BodyText"/>
        <w:rPr>
          <w:ins w:id="1150" w:author="Emma" w:date="2014-02-03T21:38:00Z"/>
        </w:rPr>
        <w:pPrChange w:id="1151" w:author="Emma" w:date="2014-02-03T07:02:00Z">
          <w:pPr>
            <w:pStyle w:val="Heading4"/>
            <w:numPr>
              <w:ilvl w:val="0"/>
              <w:numId w:val="0"/>
            </w:numPr>
            <w:tabs>
              <w:tab w:val="clear" w:pos="864"/>
            </w:tabs>
            <w:ind w:left="0" w:firstLine="0"/>
          </w:pPr>
        </w:pPrChange>
      </w:pPr>
      <w:ins w:id="1152" w:author="Emma" w:date="2014-02-02T21:02:00Z">
        <w:r>
          <w:t>In the third use case, information from care providers EHRs a</w:t>
        </w:r>
      </w:ins>
      <w:ins w:id="1153" w:author="Emma" w:date="2014-02-02T21:05:00Z">
        <w:r>
          <w:t>re</w:t>
        </w:r>
      </w:ins>
      <w:ins w:id="1154" w:author="Emma" w:date="2014-02-02T21:02:00Z">
        <w:r>
          <w:t xml:space="preserve"> </w:t>
        </w:r>
      </w:ins>
      <w:ins w:id="1155" w:author="Emma" w:date="2014-02-02T21:07:00Z">
        <w:r w:rsidR="00471F44">
          <w:t>collected</w:t>
        </w:r>
      </w:ins>
      <w:ins w:id="1156" w:author="Emma" w:date="2014-02-02T21:02:00Z">
        <w:r>
          <w:t xml:space="preserve"> </w:t>
        </w:r>
      </w:ins>
      <w:ins w:id="1157" w:author="Emma" w:date="2014-02-02T21:07:00Z">
        <w:r w:rsidR="00471F44">
          <w:t xml:space="preserve">showing variations in information which are detected and reconciled. </w:t>
        </w:r>
      </w:ins>
    </w:p>
    <w:p w:rsidR="00471F44" w:rsidRPr="00231942" w:rsidRDefault="00471F44">
      <w:pPr>
        <w:pStyle w:val="BodyText"/>
        <w:rPr>
          <w:ins w:id="1158" w:author="Emma" w:date="2014-02-02T21:02:00Z"/>
        </w:rPr>
        <w:pPrChange w:id="1159" w:author="Emma" w:date="2014-02-03T07:02:00Z">
          <w:pPr>
            <w:pStyle w:val="Heading4"/>
            <w:numPr>
              <w:ilvl w:val="0"/>
              <w:numId w:val="0"/>
            </w:numPr>
            <w:tabs>
              <w:tab w:val="clear" w:pos="864"/>
            </w:tabs>
            <w:ind w:left="0" w:firstLine="0"/>
          </w:pPr>
        </w:pPrChange>
      </w:pPr>
      <w:ins w:id="1160" w:author="Emma" w:date="2014-02-02T21:08:00Z">
        <w:r w:rsidRPr="00471F44">
          <w:rPr>
            <w:b/>
            <w:rPrChange w:id="1161" w:author="Emma" w:date="2014-02-02T21:08:00Z">
              <w:rPr/>
            </w:rPrChange>
          </w:rPr>
          <w:t>Preconditions:</w:t>
        </w:r>
      </w:ins>
    </w:p>
    <w:p w:rsidR="009E3260" w:rsidRDefault="00471F44">
      <w:pPr>
        <w:pStyle w:val="BodyText"/>
        <w:rPr>
          <w:ins w:id="1162" w:author="Emma" w:date="2014-02-02T21:08:00Z"/>
        </w:rPr>
        <w:pPrChange w:id="1163" w:author="Emma" w:date="2014-02-03T07:02:00Z">
          <w:pPr>
            <w:pStyle w:val="Heading4"/>
            <w:numPr>
              <w:ilvl w:val="0"/>
              <w:numId w:val="0"/>
            </w:numPr>
            <w:tabs>
              <w:tab w:val="clear" w:pos="864"/>
            </w:tabs>
            <w:ind w:left="0" w:firstLine="0"/>
          </w:pPr>
        </w:pPrChange>
      </w:pPr>
      <w:ins w:id="1164" w:author="Emma" w:date="2014-02-02T21:08:00Z">
        <w:r>
          <w:t>The clinical EHRs contain</w:t>
        </w:r>
      </w:ins>
      <w:ins w:id="1165" w:author="Emma" w:date="2014-02-03T05:56:00Z">
        <w:r w:rsidR="009C60B4">
          <w:t xml:space="preserve"> the following provider information</w:t>
        </w:r>
      </w:ins>
      <w:ins w:id="1166" w:author="Emma" w:date="2014-02-02T21:08:00Z">
        <w:r>
          <w:t>:</w:t>
        </w:r>
      </w:ins>
    </w:p>
    <w:p w:rsidR="00471F44" w:rsidRDefault="00471F44">
      <w:pPr>
        <w:pStyle w:val="BodyText"/>
        <w:numPr>
          <w:ilvl w:val="0"/>
          <w:numId w:val="43"/>
        </w:numPr>
        <w:rPr>
          <w:ins w:id="1167" w:author="Emma" w:date="2014-02-02T21:09:00Z"/>
        </w:rPr>
        <w:pPrChange w:id="1168" w:author="Emma" w:date="2014-02-03T07:02:00Z">
          <w:pPr>
            <w:pStyle w:val="Heading4"/>
            <w:numPr>
              <w:ilvl w:val="0"/>
              <w:numId w:val="0"/>
            </w:numPr>
            <w:tabs>
              <w:tab w:val="clear" w:pos="864"/>
            </w:tabs>
            <w:ind w:left="0" w:firstLine="0"/>
          </w:pPr>
        </w:pPrChange>
      </w:pPr>
      <w:ins w:id="1169" w:author="Emma" w:date="2014-02-02T21:09:00Z">
        <w:r>
          <w:t>Dr. Carey role as primary care provider</w:t>
        </w:r>
      </w:ins>
      <w:ins w:id="1170" w:author="Emma" w:date="2014-02-03T06:20:00Z">
        <w:r w:rsidR="00AB561C">
          <w:t xml:space="preserve"> </w:t>
        </w:r>
      </w:ins>
      <w:ins w:id="1171" w:author="Emma" w:date="2014-02-03T06:21:00Z">
        <w:r w:rsidR="00AB561C">
          <w:t>(</w:t>
        </w:r>
      </w:ins>
      <w:ins w:id="1172" w:author="Emma" w:date="2014-02-03T06:20:00Z">
        <w:r w:rsidR="00AB561C">
          <w:t>in Detroit</w:t>
        </w:r>
      </w:ins>
      <w:ins w:id="1173" w:author="Emma" w:date="2014-02-03T06:21:00Z">
        <w:r w:rsidR="00AB561C">
          <w:t>)</w:t>
        </w:r>
      </w:ins>
      <w:ins w:id="1174" w:author="Emma" w:date="2014-02-02T21:11:00Z">
        <w:r>
          <w:t>; Provider type, internal medicine</w:t>
        </w:r>
      </w:ins>
    </w:p>
    <w:p w:rsidR="00471F44" w:rsidRDefault="00471F44">
      <w:pPr>
        <w:pStyle w:val="BodyText"/>
        <w:numPr>
          <w:ilvl w:val="0"/>
          <w:numId w:val="43"/>
        </w:numPr>
        <w:rPr>
          <w:ins w:id="1175" w:author="Emma" w:date="2014-02-03T21:29:00Z"/>
        </w:rPr>
        <w:pPrChange w:id="1176" w:author="Emma" w:date="2014-02-03T07:02:00Z">
          <w:pPr>
            <w:pStyle w:val="Heading4"/>
            <w:numPr>
              <w:ilvl w:val="0"/>
              <w:numId w:val="0"/>
            </w:numPr>
            <w:tabs>
              <w:tab w:val="clear" w:pos="864"/>
            </w:tabs>
            <w:ind w:left="0" w:firstLine="0"/>
          </w:pPr>
        </w:pPrChange>
      </w:pPr>
      <w:ins w:id="1177" w:author="Emma" w:date="2014-02-02T21:10:00Z">
        <w:r>
          <w:t>Dr. Hart role as consulting provider</w:t>
        </w:r>
      </w:ins>
      <w:ins w:id="1178" w:author="Emma" w:date="2014-02-03T06:20:00Z">
        <w:r w:rsidR="00AB561C">
          <w:t xml:space="preserve"> </w:t>
        </w:r>
      </w:ins>
      <w:ins w:id="1179" w:author="Emma" w:date="2014-02-03T06:21:00Z">
        <w:r w:rsidR="00AB561C">
          <w:t>(</w:t>
        </w:r>
      </w:ins>
      <w:ins w:id="1180" w:author="Emma" w:date="2014-02-03T06:20:00Z">
        <w:r w:rsidR="00AB561C">
          <w:t>in Detroit</w:t>
        </w:r>
      </w:ins>
      <w:ins w:id="1181" w:author="Emma" w:date="2014-02-03T06:21:00Z">
        <w:r w:rsidR="00AB561C">
          <w:t>)</w:t>
        </w:r>
      </w:ins>
      <w:ins w:id="1182" w:author="Emma" w:date="2014-02-02T21:11:00Z">
        <w:r>
          <w:t>; provider type, cardiology</w:t>
        </w:r>
      </w:ins>
    </w:p>
    <w:p w:rsidR="00014389" w:rsidRDefault="00014389">
      <w:pPr>
        <w:pStyle w:val="BodyText"/>
        <w:numPr>
          <w:ilvl w:val="0"/>
          <w:numId w:val="43"/>
        </w:numPr>
        <w:rPr>
          <w:ins w:id="1183" w:author="Emma" w:date="2014-02-02T21:11:00Z"/>
        </w:rPr>
        <w:pPrChange w:id="1184" w:author="Emma" w:date="2014-02-03T07:02:00Z">
          <w:pPr>
            <w:pStyle w:val="Heading4"/>
            <w:numPr>
              <w:ilvl w:val="0"/>
              <w:numId w:val="0"/>
            </w:numPr>
            <w:tabs>
              <w:tab w:val="clear" w:pos="864"/>
            </w:tabs>
            <w:ind w:left="0" w:firstLine="0"/>
          </w:pPr>
        </w:pPrChange>
      </w:pPr>
      <w:ins w:id="1185" w:author="Emma" w:date="2014-02-03T21:29:00Z">
        <w:r>
          <w:t>Dr. Payne role as consulting provider (in Detroit); provider type, cardiology</w:t>
        </w:r>
      </w:ins>
    </w:p>
    <w:p w:rsidR="00471F44" w:rsidRDefault="00471F44">
      <w:pPr>
        <w:pStyle w:val="BodyText"/>
        <w:numPr>
          <w:ilvl w:val="0"/>
          <w:numId w:val="43"/>
        </w:numPr>
        <w:rPr>
          <w:ins w:id="1186" w:author="Emma" w:date="2014-02-02T21:12:00Z"/>
        </w:rPr>
        <w:pPrChange w:id="1187" w:author="Emma" w:date="2014-02-03T07:02:00Z">
          <w:pPr>
            <w:pStyle w:val="Heading4"/>
            <w:numPr>
              <w:ilvl w:val="0"/>
              <w:numId w:val="0"/>
            </w:numPr>
            <w:tabs>
              <w:tab w:val="clear" w:pos="864"/>
            </w:tabs>
            <w:ind w:left="0" w:firstLine="0"/>
          </w:pPr>
        </w:pPrChange>
      </w:pPr>
      <w:ins w:id="1188" w:author="Emma" w:date="2014-02-02T21:12:00Z">
        <w:r>
          <w:t>Dr. Seven role as primary care provider</w:t>
        </w:r>
      </w:ins>
      <w:ins w:id="1189" w:author="Emma" w:date="2014-02-03T06:20:00Z">
        <w:r w:rsidR="00AB561C">
          <w:t xml:space="preserve"> (in Florida</w:t>
        </w:r>
      </w:ins>
      <w:ins w:id="1190" w:author="Emma" w:date="2014-02-03T06:21:00Z">
        <w:r w:rsidR="00AB561C">
          <w:t>)</w:t>
        </w:r>
      </w:ins>
      <w:ins w:id="1191" w:author="Emma" w:date="2014-02-02T21:12:00Z">
        <w:r>
          <w:t>; provider type, family practice</w:t>
        </w:r>
      </w:ins>
    </w:p>
    <w:p w:rsidR="00471F44" w:rsidRDefault="00471F44">
      <w:pPr>
        <w:pStyle w:val="BodyText"/>
        <w:numPr>
          <w:ilvl w:val="0"/>
          <w:numId w:val="43"/>
        </w:numPr>
        <w:rPr>
          <w:ins w:id="1192" w:author="Emma" w:date="2014-02-02T21:14:00Z"/>
        </w:rPr>
        <w:pPrChange w:id="1193" w:author="Emma" w:date="2014-02-03T07:02:00Z">
          <w:pPr>
            <w:pStyle w:val="Heading4"/>
            <w:numPr>
              <w:ilvl w:val="0"/>
              <w:numId w:val="0"/>
            </w:numPr>
            <w:tabs>
              <w:tab w:val="clear" w:pos="864"/>
            </w:tabs>
            <w:ind w:left="0" w:firstLine="0"/>
          </w:pPr>
        </w:pPrChange>
      </w:pPr>
      <w:ins w:id="1194" w:author="Emma" w:date="2014-02-02T21:12:00Z">
        <w:r>
          <w:t xml:space="preserve">Dr. Roberts role as </w:t>
        </w:r>
      </w:ins>
      <w:ins w:id="1195" w:author="Emma" w:date="2014-02-02T21:13:00Z">
        <w:r>
          <w:t xml:space="preserve">consulting </w:t>
        </w:r>
      </w:ins>
      <w:ins w:id="1196" w:author="Emma" w:date="2014-02-02T21:12:00Z">
        <w:r>
          <w:t>provider</w:t>
        </w:r>
      </w:ins>
      <w:ins w:id="1197" w:author="Emma" w:date="2014-02-03T06:21:00Z">
        <w:r w:rsidR="00AB561C">
          <w:t xml:space="preserve"> (in Florida);</w:t>
        </w:r>
      </w:ins>
      <w:ins w:id="1198" w:author="Emma" w:date="2014-02-02T21:12:00Z">
        <w:r>
          <w:t xml:space="preserve"> </w:t>
        </w:r>
      </w:ins>
      <w:ins w:id="1199" w:author="Emma" w:date="2014-02-02T21:14:00Z">
        <w:r w:rsidR="00AB561C">
          <w:t>provider type</w:t>
        </w:r>
        <w:r>
          <w:t>, cardiology</w:t>
        </w:r>
      </w:ins>
    </w:p>
    <w:p w:rsidR="00471F44" w:rsidRDefault="00471F44">
      <w:pPr>
        <w:pStyle w:val="BodyText"/>
        <w:numPr>
          <w:ilvl w:val="0"/>
          <w:numId w:val="43"/>
        </w:numPr>
        <w:rPr>
          <w:ins w:id="1200" w:author="Emma" w:date="2014-02-03T06:05:00Z"/>
        </w:rPr>
        <w:pPrChange w:id="1201" w:author="Emma" w:date="2014-02-03T07:02:00Z">
          <w:pPr>
            <w:pStyle w:val="Heading4"/>
            <w:numPr>
              <w:ilvl w:val="0"/>
              <w:numId w:val="0"/>
            </w:numPr>
            <w:tabs>
              <w:tab w:val="clear" w:pos="864"/>
            </w:tabs>
            <w:ind w:left="0" w:firstLine="0"/>
          </w:pPr>
        </w:pPrChange>
      </w:pPr>
      <w:ins w:id="1202" w:author="Emma" w:date="2014-02-02T21:14:00Z">
        <w:r>
          <w:t>Dr. Smyth role as consulting provider</w:t>
        </w:r>
      </w:ins>
      <w:ins w:id="1203" w:author="Emma" w:date="2014-02-03T06:21:00Z">
        <w:r w:rsidR="00AB561C">
          <w:t xml:space="preserve"> (in Florida)</w:t>
        </w:r>
      </w:ins>
      <w:ins w:id="1204" w:author="Emma" w:date="2014-02-02T21:14:00Z">
        <w:r>
          <w:t>; provider type, podiatry</w:t>
        </w:r>
      </w:ins>
    </w:p>
    <w:p w:rsidR="009C60B4" w:rsidRDefault="009C60B4">
      <w:pPr>
        <w:pStyle w:val="BodyText"/>
        <w:rPr>
          <w:ins w:id="1205" w:author="Emma" w:date="2014-02-03T05:56:00Z"/>
        </w:rPr>
        <w:pPrChange w:id="1206" w:author="Emma" w:date="2014-02-03T07:02:00Z">
          <w:pPr>
            <w:pStyle w:val="Heading4"/>
            <w:numPr>
              <w:ilvl w:val="0"/>
              <w:numId w:val="0"/>
            </w:numPr>
            <w:tabs>
              <w:tab w:val="clear" w:pos="864"/>
            </w:tabs>
            <w:ind w:left="0" w:firstLine="0"/>
          </w:pPr>
        </w:pPrChange>
      </w:pPr>
    </w:p>
    <w:p w:rsidR="009C60B4" w:rsidRDefault="009C60B4">
      <w:pPr>
        <w:pStyle w:val="BodyText"/>
        <w:rPr>
          <w:ins w:id="1207" w:author="Emma" w:date="2014-02-03T06:13:00Z"/>
        </w:rPr>
        <w:pPrChange w:id="1208" w:author="Emma" w:date="2014-02-03T07:02:00Z">
          <w:pPr>
            <w:pStyle w:val="Heading4"/>
            <w:numPr>
              <w:ilvl w:val="0"/>
              <w:numId w:val="0"/>
            </w:numPr>
            <w:tabs>
              <w:tab w:val="clear" w:pos="864"/>
            </w:tabs>
            <w:ind w:left="0" w:firstLine="0"/>
          </w:pPr>
        </w:pPrChange>
      </w:pPr>
      <w:ins w:id="1209" w:author="Emma" w:date="2014-02-03T06:05:00Z">
        <w:r>
          <w:t>The clinical EHRs contain the following encounter information</w:t>
        </w:r>
      </w:ins>
      <w:ins w:id="1210" w:author="Emma" w:date="2014-02-03T05:56:00Z">
        <w:r>
          <w:t>:</w:t>
        </w:r>
      </w:ins>
    </w:p>
    <w:p w:rsidR="00AB561C" w:rsidRDefault="009C60B4">
      <w:pPr>
        <w:pStyle w:val="BodyText"/>
        <w:numPr>
          <w:ilvl w:val="0"/>
          <w:numId w:val="44"/>
        </w:numPr>
        <w:rPr>
          <w:ins w:id="1211" w:author="Emma" w:date="2014-02-03T06:22:00Z"/>
        </w:rPr>
        <w:pPrChange w:id="1212" w:author="Emma" w:date="2014-02-03T07:02:00Z">
          <w:pPr>
            <w:pStyle w:val="Heading4"/>
            <w:numPr>
              <w:ilvl w:val="0"/>
              <w:numId w:val="0"/>
            </w:numPr>
            <w:tabs>
              <w:tab w:val="clear" w:pos="864"/>
            </w:tabs>
            <w:ind w:left="0" w:firstLine="0"/>
          </w:pPr>
        </w:pPrChange>
      </w:pPr>
      <w:ins w:id="1213" w:author="Emma" w:date="2014-02-03T05:54:00Z">
        <w:r>
          <w:t>Two encounters with Dr. Carey</w:t>
        </w:r>
      </w:ins>
      <w:ins w:id="1214" w:author="Emma" w:date="2014-02-04T10:12:00Z">
        <w:r w:rsidR="00207DAC">
          <w:t>; type of encounter; Date</w:t>
        </w:r>
      </w:ins>
      <w:ins w:id="1215" w:author="Emma" w:date="2014-02-04T10:13:00Z">
        <w:r w:rsidR="00207DAC">
          <w:t>s</w:t>
        </w:r>
      </w:ins>
      <w:ins w:id="1216" w:author="Emma" w:date="2014-02-04T10:12:00Z">
        <w:r w:rsidR="00207DAC">
          <w:t xml:space="preserve"> of encounter</w:t>
        </w:r>
      </w:ins>
    </w:p>
    <w:p w:rsidR="00471F44" w:rsidRDefault="00AB561C">
      <w:pPr>
        <w:pStyle w:val="BodyText"/>
        <w:numPr>
          <w:ilvl w:val="0"/>
          <w:numId w:val="44"/>
        </w:numPr>
        <w:rPr>
          <w:ins w:id="1217" w:author="Emma" w:date="2014-02-03T06:24:00Z"/>
        </w:rPr>
        <w:pPrChange w:id="1218" w:author="Emma" w:date="2014-02-03T07:02:00Z">
          <w:pPr>
            <w:pStyle w:val="Heading4"/>
            <w:numPr>
              <w:ilvl w:val="0"/>
              <w:numId w:val="0"/>
            </w:numPr>
            <w:tabs>
              <w:tab w:val="clear" w:pos="864"/>
            </w:tabs>
            <w:ind w:left="0" w:firstLine="0"/>
          </w:pPr>
        </w:pPrChange>
      </w:pPr>
      <w:ins w:id="1219" w:author="Emma" w:date="2014-02-03T06:24:00Z">
        <w:r>
          <w:t xml:space="preserve">Two </w:t>
        </w:r>
      </w:ins>
      <w:ins w:id="1220" w:author="Emma" w:date="2014-02-03T06:22:00Z">
        <w:r>
          <w:t>encounter</w:t>
        </w:r>
      </w:ins>
      <w:ins w:id="1221" w:author="Emma" w:date="2014-02-03T06:24:00Z">
        <w:r>
          <w:t>s</w:t>
        </w:r>
      </w:ins>
      <w:ins w:id="1222" w:author="Emma" w:date="2014-02-03T06:22:00Z">
        <w:r>
          <w:t xml:space="preserve"> </w:t>
        </w:r>
      </w:ins>
      <w:ins w:id="1223" w:author="Emma" w:date="2014-02-03T06:23:00Z">
        <w:r>
          <w:t>with Dr. Hart</w:t>
        </w:r>
      </w:ins>
      <w:ins w:id="1224" w:author="Emma" w:date="2014-02-04T10:13:00Z">
        <w:r w:rsidR="00207DAC">
          <w:t>; type of encounter; Dates of encounter</w:t>
        </w:r>
      </w:ins>
    </w:p>
    <w:p w:rsidR="00AB561C" w:rsidRDefault="00207DAC">
      <w:pPr>
        <w:pStyle w:val="BodyText"/>
        <w:numPr>
          <w:ilvl w:val="0"/>
          <w:numId w:val="44"/>
        </w:numPr>
        <w:rPr>
          <w:ins w:id="1225" w:author="Emma" w:date="2014-02-03T06:24:00Z"/>
        </w:rPr>
        <w:pPrChange w:id="1226" w:author="Emma" w:date="2014-02-03T07:02:00Z">
          <w:pPr>
            <w:pStyle w:val="BodyText"/>
          </w:pPr>
        </w:pPrChange>
      </w:pPr>
      <w:ins w:id="1227" w:author="Emma" w:date="2014-02-03T06:24:00Z">
        <w:r>
          <w:t>One encounter with Dr. Seven</w:t>
        </w:r>
      </w:ins>
      <w:ins w:id="1228" w:author="Emma" w:date="2014-02-04T10:13:00Z">
        <w:r>
          <w:t>; type of encounter; Dates of encounter</w:t>
        </w:r>
      </w:ins>
    </w:p>
    <w:p w:rsidR="00AB561C" w:rsidRDefault="00AB561C">
      <w:pPr>
        <w:pStyle w:val="BodyText"/>
        <w:numPr>
          <w:ilvl w:val="0"/>
          <w:numId w:val="44"/>
        </w:numPr>
        <w:rPr>
          <w:ins w:id="1229" w:author="Emma" w:date="2014-02-03T06:25:00Z"/>
        </w:rPr>
        <w:pPrChange w:id="1230" w:author="Emma" w:date="2014-02-03T07:02:00Z">
          <w:pPr>
            <w:pStyle w:val="BodyText"/>
          </w:pPr>
        </w:pPrChange>
      </w:pPr>
      <w:ins w:id="1231" w:author="Emma" w:date="2014-02-03T06:24:00Z">
        <w:r>
          <w:t xml:space="preserve">Two encounters with Dr. </w:t>
        </w:r>
      </w:ins>
      <w:ins w:id="1232" w:author="Emma" w:date="2014-02-03T06:25:00Z">
        <w:r>
          <w:t>Roberts</w:t>
        </w:r>
      </w:ins>
      <w:ins w:id="1233" w:author="Emma" w:date="2014-02-04T10:14:00Z">
        <w:r w:rsidR="00207DAC">
          <w:t>; type of encounter; Dates of encounter</w:t>
        </w:r>
      </w:ins>
    </w:p>
    <w:p w:rsidR="00AB561C" w:rsidRDefault="00AB561C">
      <w:pPr>
        <w:pStyle w:val="BodyText"/>
        <w:numPr>
          <w:ilvl w:val="0"/>
          <w:numId w:val="44"/>
        </w:numPr>
        <w:rPr>
          <w:ins w:id="1234" w:author="Emma" w:date="2014-02-03T06:25:00Z"/>
        </w:rPr>
        <w:pPrChange w:id="1235" w:author="Emma" w:date="2014-02-03T07:02:00Z">
          <w:pPr>
            <w:pStyle w:val="BodyText"/>
          </w:pPr>
        </w:pPrChange>
      </w:pPr>
      <w:ins w:id="1236" w:author="Emma" w:date="2014-02-03T06:25:00Z">
        <w:r>
          <w:t>One encounter with Dr. Smyth</w:t>
        </w:r>
      </w:ins>
      <w:ins w:id="1237" w:author="Emma" w:date="2014-02-04T10:14:00Z">
        <w:r w:rsidR="00207DAC">
          <w:t>; type of encounter; Dates of encounter</w:t>
        </w:r>
      </w:ins>
    </w:p>
    <w:p w:rsidR="00AB561C" w:rsidRDefault="00AB561C" w:rsidP="00C51B9D">
      <w:pPr>
        <w:pStyle w:val="BodyText"/>
        <w:rPr>
          <w:ins w:id="1238" w:author="Emma" w:date="2014-02-03T06:24:00Z"/>
        </w:rPr>
      </w:pPr>
    </w:p>
    <w:p w:rsidR="00414400" w:rsidRPr="002B5B95" w:rsidRDefault="00414400" w:rsidP="00DD720E">
      <w:pPr>
        <w:pStyle w:val="BodyText"/>
        <w:rPr>
          <w:ins w:id="1239" w:author="Emma" w:date="2014-02-03T06:26:00Z"/>
          <w:b/>
        </w:rPr>
      </w:pPr>
      <w:ins w:id="1240" w:author="Emma" w:date="2014-02-03T06:26:00Z">
        <w:r w:rsidRPr="002B5B95">
          <w:rPr>
            <w:b/>
          </w:rPr>
          <w:t>Use Case</w:t>
        </w:r>
      </w:ins>
    </w:p>
    <w:p w:rsidR="00532417" w:rsidRDefault="00414400" w:rsidP="00532417">
      <w:pPr>
        <w:pStyle w:val="BodyText"/>
        <w:rPr>
          <w:ins w:id="1241" w:author="Emma" w:date="2014-02-03T21:38:00Z"/>
        </w:rPr>
      </w:pPr>
      <w:ins w:id="1242" w:author="Emma" w:date="2014-02-03T06:26:00Z">
        <w:r>
          <w:t>Mr. Allan participates in</w:t>
        </w:r>
      </w:ins>
      <w:ins w:id="1243" w:author="Emma" w:date="2014-02-03T21:16:00Z">
        <w:r w:rsidR="00BE044B">
          <w:t xml:space="preserve"> </w:t>
        </w:r>
      </w:ins>
      <w:ins w:id="1244" w:author="Emma" w:date="2014-02-03T21:18:00Z">
        <w:r w:rsidR="00BE044B">
          <w:t>a care coordination program</w:t>
        </w:r>
      </w:ins>
      <w:ins w:id="1245" w:author="Emma" w:date="2014-02-03T21:19:00Z">
        <w:r w:rsidR="00BE044B">
          <w:t xml:space="preserve"> which includes </w:t>
        </w:r>
      </w:ins>
      <w:ins w:id="1246" w:author="Emma" w:date="2014-02-03T21:16:00Z">
        <w:r w:rsidR="00BE044B">
          <w:t xml:space="preserve">an </w:t>
        </w:r>
      </w:ins>
      <w:ins w:id="1247" w:author="Emma" w:date="2014-02-03T21:17:00Z">
        <w:r w:rsidR="00BE044B">
          <w:t>A</w:t>
        </w:r>
      </w:ins>
      <w:ins w:id="1248" w:author="Emma" w:date="2014-02-03T21:16:00Z">
        <w:r w:rsidR="00BE044B">
          <w:t>ccountable Care Organization</w:t>
        </w:r>
      </w:ins>
      <w:ins w:id="1249" w:author="Emma" w:date="2014-02-03T06:26:00Z">
        <w:r>
          <w:t xml:space="preserve"> </w:t>
        </w:r>
      </w:ins>
      <w:ins w:id="1250" w:author="Emma" w:date="2014-02-03T06:35:00Z">
        <w:r w:rsidR="00026322">
          <w:t xml:space="preserve">(ACO) </w:t>
        </w:r>
      </w:ins>
      <w:ins w:id="1251" w:author="Emma" w:date="2014-02-03T21:20:00Z">
        <w:r w:rsidR="00BE044B">
          <w:t>supported</w:t>
        </w:r>
      </w:ins>
      <w:ins w:id="1252" w:author="Emma" w:date="2014-02-03T21:19:00Z">
        <w:r w:rsidR="00BE044B">
          <w:t xml:space="preserve"> by</w:t>
        </w:r>
      </w:ins>
      <w:ins w:id="1253" w:author="Emma" w:date="2014-02-03T21:20:00Z">
        <w:r w:rsidR="00BE044B">
          <w:t xml:space="preserve"> </w:t>
        </w:r>
      </w:ins>
      <w:ins w:id="1254" w:author="Emma" w:date="2014-02-03T06:35:00Z">
        <w:r w:rsidR="00026322">
          <w:t>h</w:t>
        </w:r>
        <w:r w:rsidR="00BE044B">
          <w:t>is providers and payer</w:t>
        </w:r>
        <w:r w:rsidR="00026322">
          <w:t xml:space="preserve">. </w:t>
        </w:r>
      </w:ins>
      <w:ins w:id="1255" w:author="Emma" w:date="2014-02-03T21:21:00Z">
        <w:r w:rsidR="00BE044B">
          <w:t xml:space="preserve">Mr. Allan’s </w:t>
        </w:r>
      </w:ins>
      <w:ins w:id="1256" w:author="Emma" w:date="2014-02-03T21:23:00Z">
        <w:r w:rsidR="00BE044B">
          <w:t xml:space="preserve">care is being managed by a </w:t>
        </w:r>
      </w:ins>
      <w:ins w:id="1257" w:author="Emma" w:date="2014-02-03T21:21:00Z">
        <w:r w:rsidR="00BE044B">
          <w:t>care manage</w:t>
        </w:r>
      </w:ins>
      <w:ins w:id="1258" w:author="Emma" w:date="2014-02-03T21:24:00Z">
        <w:r w:rsidR="00BE044B">
          <w:t xml:space="preserve">r who would like to ensure that he is receiving appropriate and timely care due to his chronic disease history. The care manager </w:t>
        </w:r>
      </w:ins>
      <w:ins w:id="1259" w:author="Emma" w:date="2014-02-03T21:25:00Z">
        <w:r w:rsidR="00BE044B">
          <w:t xml:space="preserve">EHR </w:t>
        </w:r>
      </w:ins>
      <w:ins w:id="1260" w:author="Emma" w:date="2014-02-03T21:21:00Z">
        <w:r w:rsidR="00BE044B">
          <w:t>receives</w:t>
        </w:r>
      </w:ins>
      <w:ins w:id="1261" w:author="Emma" w:date="2014-02-03T21:25:00Z">
        <w:r w:rsidR="00BE044B">
          <w:t xml:space="preserve"> a list of providers and encounters</w:t>
        </w:r>
      </w:ins>
      <w:ins w:id="1262" w:author="Emma" w:date="2014-02-03T21:31:00Z">
        <w:r w:rsidR="00014389">
          <w:t xml:space="preserve"> from the various EHRs and HIE containing Mr. Allan’s clinical information. </w:t>
        </w:r>
      </w:ins>
      <w:ins w:id="1263" w:author="Emma" w:date="2014-02-03T21:35:00Z">
        <w:r w:rsidR="00532417">
          <w:t xml:space="preserve">During </w:t>
        </w:r>
        <w:r w:rsidR="00532417">
          <w:lastRenderedPageBreak/>
          <w:t>reconciliation of</w:t>
        </w:r>
      </w:ins>
      <w:ins w:id="1264" w:author="Emma" w:date="2014-02-03T21:34:00Z">
        <w:r w:rsidR="00532417">
          <w:t xml:space="preserve"> care providers and encounters</w:t>
        </w:r>
      </w:ins>
      <w:ins w:id="1265" w:author="Emma" w:date="2014-02-03T21:39:00Z">
        <w:r w:rsidR="00532417">
          <w:t xml:space="preserve"> </w:t>
        </w:r>
      </w:ins>
      <w:ins w:id="1266" w:author="Emma" w:date="2014-02-03T21:38:00Z">
        <w:r w:rsidR="00532417">
          <w:t xml:space="preserve">there are issues identified </w:t>
        </w:r>
      </w:ins>
      <w:ins w:id="1267" w:author="Emma" w:date="2014-02-03T21:50:00Z">
        <w:r w:rsidR="00CC7B4C">
          <w:t>due to</w:t>
        </w:r>
      </w:ins>
      <w:ins w:id="1268" w:author="Emma" w:date="2014-02-03T21:38:00Z">
        <w:r w:rsidR="00532417">
          <w:t xml:space="preserve"> multiple </w:t>
        </w:r>
      </w:ins>
      <w:ins w:id="1269" w:author="Emma" w:date="2014-02-04T12:51:00Z">
        <w:r w:rsidR="00687AE1">
          <w:t>entries</w:t>
        </w:r>
      </w:ins>
      <w:ins w:id="1270" w:author="Emma" w:date="2014-02-04T12:52:00Z">
        <w:r w:rsidR="00687AE1">
          <w:t xml:space="preserve"> </w:t>
        </w:r>
      </w:ins>
      <w:ins w:id="1271" w:author="Emma" w:date="2014-02-03T21:38:00Z">
        <w:r w:rsidR="00532417">
          <w:t xml:space="preserve">of the same type of care providers </w:t>
        </w:r>
      </w:ins>
      <w:ins w:id="1272" w:author="Emma" w:date="2014-02-04T10:11:00Z">
        <w:r w:rsidR="00207DAC">
          <w:t>as well as</w:t>
        </w:r>
      </w:ins>
      <w:ins w:id="1273" w:author="Emma" w:date="2014-02-03T21:38:00Z">
        <w:r w:rsidR="00532417">
          <w:t xml:space="preserve"> care providers who have not provided care. </w:t>
        </w:r>
      </w:ins>
      <w:ins w:id="1274" w:author="Emma" w:date="2014-02-04T10:12:00Z">
        <w:r w:rsidR="00207DAC">
          <w:t xml:space="preserve">The care manager is also able to determine if Mr. Allan is receiving </w:t>
        </w:r>
      </w:ins>
      <w:ins w:id="1275" w:author="Emma" w:date="2014-02-04T10:14:00Z">
        <w:r w:rsidR="00207DAC">
          <w:t xml:space="preserve">care from the right types of providers and if the frequency of his interactions </w:t>
        </w:r>
      </w:ins>
      <w:ins w:id="1276" w:author="Emma" w:date="2014-02-04T10:16:00Z">
        <w:r w:rsidR="00207DAC">
          <w:t>with the</w:t>
        </w:r>
      </w:ins>
      <w:ins w:id="1277" w:author="Emma" w:date="2014-02-04T10:14:00Z">
        <w:r w:rsidR="00207DAC">
          <w:t xml:space="preserve"> </w:t>
        </w:r>
      </w:ins>
      <w:ins w:id="1278" w:author="Emma" w:date="2014-02-04T10:16:00Z">
        <w:r w:rsidR="00207DAC">
          <w:t xml:space="preserve">health care system is adequate to meet his care needs. </w:t>
        </w:r>
      </w:ins>
    </w:p>
    <w:p w:rsidR="00532417" w:rsidRDefault="00532417" w:rsidP="0015408A">
      <w:pPr>
        <w:pStyle w:val="BodyText"/>
        <w:rPr>
          <w:ins w:id="1279" w:author="Emma" w:date="2014-02-03T06:24:00Z"/>
        </w:rPr>
      </w:pPr>
    </w:p>
    <w:p w:rsidR="00AB561C" w:rsidRDefault="00AB561C">
      <w:pPr>
        <w:pStyle w:val="BodyText"/>
        <w:rPr>
          <w:ins w:id="1280" w:author="Emma" w:date="2014-02-02T21:02:00Z"/>
        </w:rPr>
        <w:pPrChange w:id="1281" w:author="Emma" w:date="2014-02-03T07:02:00Z">
          <w:pPr>
            <w:pStyle w:val="Heading4"/>
            <w:numPr>
              <w:ilvl w:val="0"/>
              <w:numId w:val="0"/>
            </w:numPr>
            <w:tabs>
              <w:tab w:val="clear" w:pos="864"/>
            </w:tabs>
            <w:ind w:left="0" w:firstLine="0"/>
          </w:pPr>
        </w:pPrChange>
      </w:pPr>
    </w:p>
    <w:p w:rsidR="00FD6B22" w:rsidRPr="003651D9" w:rsidDel="00CC7B4C" w:rsidRDefault="007773C8">
      <w:pPr>
        <w:pStyle w:val="Heading3"/>
        <w:rPr>
          <w:del w:id="1282" w:author="Emma" w:date="2014-02-03T21:59:00Z"/>
          <w:noProof w:val="0"/>
        </w:rPr>
        <w:pPrChange w:id="1283" w:author="Emma" w:date="2014-02-03T07:02:00Z">
          <w:pPr>
            <w:pStyle w:val="Heading4"/>
            <w:numPr>
              <w:ilvl w:val="0"/>
              <w:numId w:val="0"/>
            </w:numPr>
            <w:tabs>
              <w:tab w:val="clear" w:pos="864"/>
            </w:tabs>
            <w:ind w:left="0" w:firstLine="0"/>
          </w:pPr>
        </w:pPrChange>
      </w:pPr>
      <w:del w:id="1284" w:author="Emma" w:date="2014-02-03T21:59:00Z">
        <w:r w:rsidRPr="003651D9" w:rsidDel="00CC7B4C">
          <w:rPr>
            <w:noProof w:val="0"/>
          </w:rPr>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58"/>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285" w:author="Emma" w:date="2014-02-02T12:53:00Z"/>
          <w:sz w:val="18"/>
          <w:szCs w:val="18"/>
          <w:highlight w:val="lightGray"/>
        </w:rPr>
      </w:pPr>
      <w:del w:id="1286"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287" w:author="Emma" w:date="2014-02-02T12:53:00Z"/>
          <w:sz w:val="18"/>
          <w:szCs w:val="18"/>
        </w:rPr>
      </w:pPr>
      <w:del w:id="1288"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289" w:author="Emma" w:date="2014-02-03T22:00:00Z"/>
          <w:i w:val="0"/>
          <w:sz w:val="18"/>
          <w:szCs w:val="18"/>
        </w:rPr>
      </w:pPr>
      <w:del w:id="1290" w:author="Emma" w:date="2014-02-03T22:00:00Z">
        <w:r w:rsidDel="00CC7B4C">
          <w:rPr>
            <w:i w:val="0"/>
            <w:sz w:val="18"/>
            <w:szCs w:val="18"/>
          </w:rPr>
          <w:delText>This use case demonstrates reconciliation of patient history lists between two ambulatory EHRs where no</w:delText>
        </w:r>
      </w:del>
      <w:del w:id="1291" w:author="Emma" w:date="2014-01-20T09:58:00Z">
        <w:r w:rsidDel="00937E74">
          <w:rPr>
            <w:i w:val="0"/>
            <w:sz w:val="18"/>
            <w:szCs w:val="18"/>
          </w:rPr>
          <w:delText>t</w:delText>
        </w:r>
      </w:del>
      <w:del w:id="1292"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293" w:author="Emma" w:date="2014-02-03T22:00:00Z"/>
          <w:i w:val="0"/>
          <w:sz w:val="18"/>
          <w:szCs w:val="18"/>
        </w:rPr>
      </w:pPr>
      <w:del w:id="1294"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295" w:author="Emma" w:date="2014-02-03T22:00:00Z"/>
          <w:noProof w:val="0"/>
        </w:rPr>
        <w:pPrChange w:id="1296" w:author="Emma" w:date="2014-02-03T21:59:00Z">
          <w:pPr>
            <w:pStyle w:val="Heading5"/>
            <w:numPr>
              <w:ilvl w:val="0"/>
              <w:numId w:val="0"/>
            </w:numPr>
            <w:tabs>
              <w:tab w:val="clear" w:pos="1008"/>
            </w:tabs>
            <w:ind w:left="0" w:firstLine="0"/>
          </w:pPr>
        </w:pPrChange>
      </w:pPr>
      <w:bookmarkStart w:id="1297" w:name="_Toc345074662"/>
      <w:del w:id="1298"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297"/>
      </w:del>
    </w:p>
    <w:p w:rsidR="003A09FE" w:rsidDel="00CC7B4C" w:rsidRDefault="003A09FE" w:rsidP="00CC7B4C">
      <w:pPr>
        <w:pStyle w:val="AuthorInstructions"/>
        <w:rPr>
          <w:del w:id="1299" w:author="Emma" w:date="2014-02-03T22:00:00Z"/>
          <w:sz w:val="18"/>
          <w:szCs w:val="18"/>
        </w:rPr>
      </w:pPr>
      <w:del w:id="1300"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301" w:author="Emma" w:date="2014-02-03T22:00:00Z"/>
          <w:i w:val="0"/>
          <w:sz w:val="18"/>
          <w:szCs w:val="18"/>
        </w:rPr>
      </w:pPr>
      <w:del w:id="1302"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303" w:author="Emma" w:date="2014-02-03T22:00:00Z"/>
          <w:i w:val="0"/>
          <w:sz w:val="18"/>
          <w:szCs w:val="18"/>
        </w:rPr>
      </w:pPr>
      <w:del w:id="1304"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305" w:author="Emma" w:date="2014-02-03T22:01:00Z"/>
        </w:rPr>
        <w:pPrChange w:id="1306" w:author="Emma" w:date="2014-02-03T22:00:00Z">
          <w:pPr>
            <w:pStyle w:val="Heading5"/>
            <w:numPr>
              <w:ilvl w:val="0"/>
              <w:numId w:val="0"/>
            </w:numPr>
            <w:tabs>
              <w:tab w:val="clear" w:pos="1008"/>
            </w:tabs>
            <w:ind w:left="0" w:firstLine="0"/>
          </w:pPr>
        </w:pPrChange>
      </w:pPr>
      <w:bookmarkStart w:id="1307" w:name="_Toc345074663"/>
      <w:del w:id="1308"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307"/>
    </w:p>
    <w:p w:rsidR="003A09FE" w:rsidRPr="00285F30" w:rsidDel="006F3B62" w:rsidRDefault="003A09FE" w:rsidP="00CC7B4C">
      <w:pPr>
        <w:pStyle w:val="AuthorInstructions"/>
        <w:rPr>
          <w:del w:id="1309" w:author="Emma" w:date="2014-02-03T22:01:00Z"/>
          <w:sz w:val="18"/>
          <w:szCs w:val="18"/>
          <w:highlight w:val="lightGray"/>
        </w:rPr>
      </w:pPr>
      <w:del w:id="1310"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311" w:author="Emma" w:date="2014-02-03T22:01:00Z"/>
          <w:sz w:val="18"/>
          <w:szCs w:val="18"/>
          <w:highlight w:val="lightGray"/>
        </w:rPr>
      </w:pPr>
      <w:del w:id="1312"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313" w:author="Emma" w:date="2014-02-03T22:01:00Z"/>
          <w:sz w:val="18"/>
          <w:szCs w:val="18"/>
        </w:rPr>
      </w:pPr>
      <w:del w:id="1314" w:author="Emma" w:date="2014-02-03T22:01:00Z">
        <w:r w:rsidRPr="00285F30" w:rsidDel="006F3B62">
          <w:rPr>
            <w:sz w:val="18"/>
            <w:szCs w:val="18"/>
            <w:highlight w:val="lightGray"/>
          </w:rPr>
          <w:delText>&lt;Modify the following “Swimlane Diagram”.&gt;</w:delText>
        </w:r>
      </w:del>
    </w:p>
    <w:p w:rsidR="003A09FE" w:rsidRPr="003651D9" w:rsidDel="006F3B62" w:rsidRDefault="00661B58" w:rsidP="00DF378E">
      <w:pPr>
        <w:pStyle w:val="BodyText"/>
        <w:rPr>
          <w:del w:id="1315" w:author="Emma" w:date="2014-02-03T22:01:00Z"/>
        </w:rPr>
      </w:pPr>
      <w:del w:id="1316" w:author="Emma" w:date="2014-02-03T22:01:00Z">
        <w:r>
          <w:rPr>
            <w:noProof/>
          </w:rPr>
          <mc:AlternateContent>
            <mc:Choice Requires="wpc">
              <w:drawing>
                <wp:inline distT="0" distB="0" distL="0" distR="0" wp14:anchorId="218F8CD6" wp14:editId="1B1ABCDE">
                  <wp:extent cx="5943600" cy="5245735"/>
                  <wp:effectExtent l="0" t="2540" r="0" b="0"/>
                  <wp:docPr id="447" name="Canvas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449"/>
                          <wps:cNvSpPr txBox="1">
                            <a:spLocks noChangeArrowheads="1"/>
                          </wps:cNvSpPr>
                          <wps:spPr bwMode="auto">
                            <a:xfrm>
                              <a:off x="1483995" y="3515995"/>
                              <a:ext cx="9969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Pr>
                                    <w:sz w:val="22"/>
                                    <w:szCs w:val="22"/>
                                  </w:rPr>
                                  <w:t>Transaction_</w:t>
                                </w:r>
                                <w:r w:rsidRPr="00077324">
                                  <w:rPr>
                                    <w:sz w:val="22"/>
                                    <w:szCs w:val="22"/>
                                  </w:rPr>
                                  <w:t>2 [2]</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2" name="Text Box 450"/>
                          <wps:cNvSpPr txBox="1">
                            <a:spLocks noChangeArrowheads="1"/>
                          </wps:cNvSpPr>
                          <wps:spPr bwMode="auto">
                            <a:xfrm>
                              <a:off x="1400175" y="254190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Pr>
                                    <w:sz w:val="22"/>
                                    <w:szCs w:val="22"/>
                                  </w:rPr>
                                  <w:t>Transaction_</w:t>
                                </w:r>
                                <w:r w:rsidRPr="00077324">
                                  <w:rPr>
                                    <w:sz w:val="22"/>
                                    <w:szCs w:val="22"/>
                                  </w:rPr>
                                  <w:t>1 [1]</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3" name="Text Box 451"/>
                          <wps:cNvSpPr txBox="1">
                            <a:spLocks noChangeArrowheads="1"/>
                          </wps:cNvSpPr>
                          <wps:spPr bwMode="auto">
                            <a:xfrm>
                              <a:off x="1009650" y="246380"/>
                              <a:ext cx="100457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FC1E44" w:rsidRDefault="007A3D2F" w:rsidP="008335E0">
                                <w:pPr>
                                  <w:pStyle w:val="BodyText"/>
                                  <w:rPr>
                                    <w:sz w:val="18"/>
                                    <w:szCs w:val="18"/>
                                    <w:rPrChange w:id="1317" w:author="Emma" w:date="2014-02-04T10:31:00Z">
                                      <w:rPr>
                                        <w:sz w:val="22"/>
                                        <w:szCs w:val="22"/>
                                      </w:rPr>
                                    </w:rPrChange>
                                  </w:rPr>
                                </w:pPr>
                                <w:ins w:id="1318" w:author="Emma" w:date="2014-02-04T10:31:00Z">
                                  <w:r w:rsidRPr="00FC1E44">
                                    <w:rPr>
                                      <w:sz w:val="18"/>
                                      <w:szCs w:val="18"/>
                                      <w:rPrChange w:id="1319" w:author="Emma" w:date="2014-02-04T10:31:00Z">
                                        <w:rPr>
                                          <w:sz w:val="22"/>
                                          <w:szCs w:val="22"/>
                                        </w:rPr>
                                      </w:rPrChange>
                                    </w:rPr>
                                    <w:t>Content Creator</w:t>
                                  </w:r>
                                </w:ins>
                                <w:del w:id="1320" w:author="Emma" w:date="2014-02-04T10:30:00Z">
                                  <w:r w:rsidRPr="00FC1E44" w:rsidDel="00FC1E44">
                                    <w:rPr>
                                      <w:sz w:val="18"/>
                                      <w:szCs w:val="18"/>
                                      <w:rPrChange w:id="1321" w:author="Emma" w:date="2014-02-04T10:31:00Z">
                                        <w:rPr>
                                          <w:sz w:val="22"/>
                                          <w:szCs w:val="22"/>
                                        </w:rPr>
                                      </w:rPrChange>
                                    </w:rPr>
                                    <w:delText>Actor D/</w:delText>
                                  </w:r>
                                </w:del>
                              </w:p>
                              <w:p w:rsidR="007A3D2F" w:rsidRPr="00FC1E44" w:rsidRDefault="007A3D2F" w:rsidP="008335E0">
                                <w:pPr>
                                  <w:pStyle w:val="BodyText"/>
                                  <w:rPr>
                                    <w:sz w:val="18"/>
                                    <w:szCs w:val="18"/>
                                    <w:rPrChange w:id="1322" w:author="Emma" w:date="2014-02-04T10:31:00Z">
                                      <w:rPr>
                                        <w:sz w:val="22"/>
                                        <w:szCs w:val="22"/>
                                      </w:rPr>
                                    </w:rPrChange>
                                  </w:rPr>
                                </w:pPr>
                                <w:r w:rsidRPr="00FC1E44">
                                  <w:rPr>
                                    <w:sz w:val="18"/>
                                    <w:szCs w:val="18"/>
                                    <w:rPrChange w:id="1323" w:author="Emma" w:date="2014-02-04T10:31:00Z">
                                      <w:rPr>
                                        <w:sz w:val="22"/>
                                        <w:szCs w:val="22"/>
                                      </w:rPr>
                                    </w:rPrChange>
                                  </w:rPr>
                                  <w:t>Actor E</w:t>
                                </w:r>
                              </w:p>
                              <w:p w:rsidR="007A3D2F" w:rsidRPr="00FC1E44" w:rsidRDefault="007A3D2F" w:rsidP="008335E0">
                                <w:pPr>
                                  <w:rPr>
                                    <w:sz w:val="18"/>
                                    <w:szCs w:val="18"/>
                                    <w:rPrChange w:id="1324" w:author="Emma" w:date="2014-02-04T10:31:00Z">
                                      <w:rPr/>
                                    </w:rPrChange>
                                  </w:rPr>
                                </w:pPr>
                              </w:p>
                              <w:p w:rsidR="007A3D2F" w:rsidRPr="00FC1E44" w:rsidRDefault="007A3D2F" w:rsidP="008335E0">
                                <w:pPr>
                                  <w:pStyle w:val="BodyText"/>
                                  <w:rPr>
                                    <w:sz w:val="18"/>
                                    <w:szCs w:val="18"/>
                                    <w:rPrChange w:id="1325" w:author="Emma" w:date="2014-02-04T10:31:00Z">
                                      <w:rPr>
                                        <w:sz w:val="22"/>
                                        <w:szCs w:val="22"/>
                                      </w:rPr>
                                    </w:rPrChange>
                                  </w:rPr>
                                </w:pPr>
                                <w:r w:rsidRPr="00FC1E44">
                                  <w:rPr>
                                    <w:sz w:val="18"/>
                                    <w:szCs w:val="18"/>
                                    <w:rPrChange w:id="1326" w:author="Emma" w:date="2014-02-04T10:31:00Z">
                                      <w:rPr>
                                        <w:sz w:val="22"/>
                                        <w:szCs w:val="22"/>
                                      </w:rPr>
                                    </w:rPrChange>
                                  </w:rPr>
                                  <w:t>Actor D/</w:t>
                                </w:r>
                              </w:p>
                              <w:p w:rsidR="007A3D2F" w:rsidRPr="00FC1E44" w:rsidRDefault="007A3D2F" w:rsidP="008335E0">
                                <w:pPr>
                                  <w:pStyle w:val="BodyText"/>
                                  <w:rPr>
                                    <w:sz w:val="18"/>
                                    <w:szCs w:val="18"/>
                                    <w:rPrChange w:id="1327" w:author="Emma" w:date="2014-02-04T10:31:00Z">
                                      <w:rPr>
                                        <w:sz w:val="22"/>
                                        <w:szCs w:val="22"/>
                                      </w:rPr>
                                    </w:rPrChange>
                                  </w:rPr>
                                </w:pPr>
                                <w:r w:rsidRPr="00FC1E44">
                                  <w:rPr>
                                    <w:sz w:val="18"/>
                                    <w:szCs w:val="18"/>
                                    <w:rPrChange w:id="1328" w:author="Emma" w:date="2014-02-04T10:31:00Z">
                                      <w:rPr>
                                        <w:sz w:val="22"/>
                                        <w:szCs w:val="22"/>
                                      </w:rPr>
                                    </w:rPrChange>
                                  </w:rPr>
                                  <w:t>Actor E</w:t>
                                </w:r>
                              </w:p>
                            </w:txbxContent>
                          </wps:txbx>
                          <wps:bodyPr rot="0" vert="horz" wrap="square" lIns="0" tIns="0" rIns="0" bIns="0" anchor="t" anchorCtr="0" upright="1">
                            <a:noAutofit/>
                          </wps:bodyPr>
                        </wps:wsp>
                        <wps:wsp>
                          <wps:cNvPr id="24" name="Line 452"/>
                          <wps:cNvCnPr/>
                          <wps:spPr bwMode="auto">
                            <a:xfrm flipV="1">
                              <a:off x="1277620" y="702945"/>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453"/>
                          <wps:cNvSpPr txBox="1">
                            <a:spLocks noChangeArrowheads="1"/>
                          </wps:cNvSpPr>
                          <wps:spPr bwMode="auto">
                            <a:xfrm>
                              <a:off x="2204085" y="246380"/>
                              <a:ext cx="9455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sidRPr="00077324">
                                  <w:rPr>
                                    <w:sz w:val="22"/>
                                    <w:szCs w:val="22"/>
                                  </w:rPr>
                                  <w:t>Actor A /</w:t>
                                </w:r>
                              </w:p>
                              <w:p w:rsidR="007A3D2F" w:rsidRPr="00077324" w:rsidRDefault="007A3D2F" w:rsidP="008335E0">
                                <w:pPr>
                                  <w:pStyle w:val="BodyText"/>
                                  <w:rPr>
                                    <w:sz w:val="22"/>
                                    <w:szCs w:val="22"/>
                                  </w:rPr>
                                </w:pPr>
                                <w:r w:rsidRPr="00077324">
                                  <w:rPr>
                                    <w:sz w:val="22"/>
                                    <w:szCs w:val="22"/>
                                  </w:rPr>
                                  <w:t>Actor B</w:t>
                                </w:r>
                              </w:p>
                              <w:p w:rsidR="007A3D2F" w:rsidRDefault="007A3D2F" w:rsidP="008335E0"/>
                              <w:p w:rsidR="007A3D2F" w:rsidRPr="00077324" w:rsidRDefault="007A3D2F" w:rsidP="008335E0">
                                <w:pPr>
                                  <w:pStyle w:val="BodyText"/>
                                  <w:rPr>
                                    <w:sz w:val="22"/>
                                    <w:szCs w:val="22"/>
                                  </w:rPr>
                                </w:pPr>
                                <w:r w:rsidRPr="00077324">
                                  <w:rPr>
                                    <w:sz w:val="22"/>
                                    <w:szCs w:val="22"/>
                                  </w:rPr>
                                  <w:t>Actor A /</w:t>
                                </w:r>
                              </w:p>
                              <w:p w:rsidR="007A3D2F" w:rsidRPr="00077324" w:rsidRDefault="007A3D2F" w:rsidP="008335E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6" name="Line 454"/>
                          <wps:cNvCnPr/>
                          <wps:spPr bwMode="auto">
                            <a:xfrm flipV="1">
                              <a:off x="2564130" y="702945"/>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55"/>
                          <wps:cNvCnPr/>
                          <wps:spPr bwMode="auto">
                            <a:xfrm>
                              <a:off x="1375410" y="1783080"/>
                              <a:ext cx="10991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456"/>
                          <wps:cNvSpPr>
                            <a:spLocks noChangeArrowheads="1"/>
                          </wps:cNvSpPr>
                          <wps:spPr bwMode="auto">
                            <a:xfrm>
                              <a:off x="2472690" y="361696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457"/>
                          <wps:cNvSpPr>
                            <a:spLocks noChangeArrowheads="1"/>
                          </wps:cNvSpPr>
                          <wps:spPr bwMode="auto">
                            <a:xfrm>
                              <a:off x="1193165" y="1653540"/>
                              <a:ext cx="182245"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58"/>
                          <wps:cNvCnPr/>
                          <wps:spPr bwMode="auto">
                            <a:xfrm flipH="1" flipV="1">
                              <a:off x="1344930" y="2788920"/>
                              <a:ext cx="113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59"/>
                          <wps:cNvCnPr/>
                          <wps:spPr bwMode="auto">
                            <a:xfrm flipV="1">
                              <a:off x="4034155" y="702945"/>
                              <a:ext cx="5715"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Rectangle 460"/>
                          <wps:cNvSpPr>
                            <a:spLocks noChangeArrowheads="1"/>
                          </wps:cNvSpPr>
                          <wps:spPr bwMode="auto">
                            <a:xfrm>
                              <a:off x="1177290" y="2464435"/>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Rectangle 461"/>
                          <wps:cNvSpPr>
                            <a:spLocks noChangeArrowheads="1"/>
                          </wps:cNvSpPr>
                          <wps:spPr bwMode="auto">
                            <a:xfrm>
                              <a:off x="2472690" y="2045970"/>
                              <a:ext cx="181610" cy="871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3" name="Group 462"/>
                          <wpg:cNvGrpSpPr>
                            <a:grpSpLocks/>
                          </wpg:cNvGrpSpPr>
                          <wpg:grpSpPr bwMode="auto">
                            <a:xfrm>
                              <a:off x="2635250" y="2201545"/>
                              <a:ext cx="304165" cy="257175"/>
                              <a:chOff x="5175" y="7275"/>
                              <a:chExt cx="480" cy="405"/>
                            </a:xfrm>
                          </wpg:grpSpPr>
                          <wps:wsp>
                            <wps:cNvPr id="244" name="Line 46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46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46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7" name="Text Box 466"/>
                          <wps:cNvSpPr txBox="1">
                            <a:spLocks noChangeArrowheads="1"/>
                          </wps:cNvSpPr>
                          <wps:spPr bwMode="auto">
                            <a:xfrm>
                              <a:off x="2967990" y="2164080"/>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7A3D2F" w:rsidRDefault="007A3D2F" w:rsidP="008335E0"/>
                              <w:p w:rsidR="007A3D2F" w:rsidRPr="00077324" w:rsidRDefault="007A3D2F"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57" name="Line 467"/>
                          <wps:cNvCnPr/>
                          <wps:spPr bwMode="auto">
                            <a:xfrm>
                              <a:off x="1400175" y="3764280"/>
                              <a:ext cx="10706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Line 468"/>
                          <wps:cNvCnPr/>
                          <wps:spPr bwMode="auto">
                            <a:xfrm>
                              <a:off x="1375410" y="3388360"/>
                              <a:ext cx="10972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0" name="Rectangle 469"/>
                          <wps:cNvSpPr>
                            <a:spLocks noChangeArrowheads="1"/>
                          </wps:cNvSpPr>
                          <wps:spPr bwMode="auto">
                            <a:xfrm>
                              <a:off x="2472690" y="325120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470"/>
                          <wps:cNvSpPr>
                            <a:spLocks noChangeArrowheads="1"/>
                          </wps:cNvSpPr>
                          <wps:spPr bwMode="auto">
                            <a:xfrm>
                              <a:off x="1193165" y="3251200"/>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471"/>
                          <wps:cNvSpPr txBox="1">
                            <a:spLocks noChangeArrowheads="1"/>
                          </wps:cNvSpPr>
                          <wps:spPr bwMode="auto">
                            <a:xfrm>
                              <a:off x="1431290" y="3157855"/>
                              <a:ext cx="10496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sidRPr="00077324">
                                  <w:rPr>
                                    <w:sz w:val="22"/>
                                    <w:szCs w:val="22"/>
                                  </w:rPr>
                                  <w:t>Transaction-D [D]</w:t>
                                </w:r>
                              </w:p>
                              <w:p w:rsidR="007A3D2F" w:rsidRDefault="007A3D2F" w:rsidP="008335E0"/>
                              <w:p w:rsidR="007A3D2F" w:rsidRPr="00077324" w:rsidRDefault="007A3D2F" w:rsidP="008335E0">
                                <w:pPr>
                                  <w:pStyle w:val="BodyText"/>
                                  <w:rPr>
                                    <w:sz w:val="22"/>
                                    <w:szCs w:val="22"/>
                                  </w:rPr>
                                </w:pPr>
                                <w:r w:rsidRPr="00077324">
                                  <w:rPr>
                                    <w:sz w:val="22"/>
                                    <w:szCs w:val="22"/>
                                  </w:rPr>
                                  <w:t>Transaction-D [D]</w:t>
                                </w:r>
                              </w:p>
                            </w:txbxContent>
                          </wps:txbx>
                          <wps:bodyPr rot="0" vert="horz" wrap="square" lIns="0" tIns="0" rIns="0" bIns="0" anchor="t" anchorCtr="0" upright="1">
                            <a:noAutofit/>
                          </wps:bodyPr>
                        </wps:wsp>
                        <wps:wsp>
                          <wps:cNvPr id="275" name="Text Box 472"/>
                          <wps:cNvSpPr txBox="1">
                            <a:spLocks noChangeArrowheads="1"/>
                          </wps:cNvSpPr>
                          <wps:spPr bwMode="auto">
                            <a:xfrm>
                              <a:off x="1419860" y="1540510"/>
                              <a:ext cx="10972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sidRPr="00077324">
                                  <w:rPr>
                                    <w:sz w:val="22"/>
                                    <w:szCs w:val="22"/>
                                  </w:rPr>
                                  <w:t>Transaction-C [C]</w:t>
                                </w:r>
                              </w:p>
                              <w:p w:rsidR="007A3D2F" w:rsidRDefault="007A3D2F" w:rsidP="008335E0"/>
                              <w:p w:rsidR="007A3D2F" w:rsidRPr="00077324" w:rsidRDefault="007A3D2F" w:rsidP="008335E0">
                                <w:pPr>
                                  <w:pStyle w:val="BodyText"/>
                                  <w:rPr>
                                    <w:sz w:val="22"/>
                                    <w:szCs w:val="22"/>
                                  </w:rPr>
                                </w:pPr>
                                <w:r w:rsidRPr="00077324">
                                  <w:rPr>
                                    <w:sz w:val="22"/>
                                    <w:szCs w:val="22"/>
                                  </w:rPr>
                                  <w:t>Transaction-C [C]</w:t>
                                </w:r>
                              </w:p>
                            </w:txbxContent>
                          </wps:txbx>
                          <wps:bodyPr rot="0" vert="horz" wrap="square" lIns="0" tIns="0" rIns="0" bIns="0" anchor="t" anchorCtr="0" upright="1">
                            <a:noAutofit/>
                          </wps:bodyPr>
                        </wps:wsp>
                        <wps:wsp>
                          <wps:cNvPr id="276" name="Text Box 473"/>
                          <wps:cNvSpPr txBox="1">
                            <a:spLocks noChangeArrowheads="1"/>
                          </wps:cNvSpPr>
                          <wps:spPr bwMode="auto">
                            <a:xfrm>
                              <a:off x="3605530" y="238760"/>
                              <a:ext cx="9969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sidRPr="00077324">
                                  <w:rPr>
                                    <w:sz w:val="22"/>
                                    <w:szCs w:val="22"/>
                                  </w:rPr>
                                  <w:t xml:space="preserve">Actor B/ Actor C </w:t>
                                </w:r>
                              </w:p>
                              <w:p w:rsidR="007A3D2F" w:rsidRDefault="007A3D2F" w:rsidP="008335E0"/>
                              <w:p w:rsidR="007A3D2F" w:rsidRPr="00077324" w:rsidRDefault="007A3D2F" w:rsidP="008335E0">
                                <w:pPr>
                                  <w:pStyle w:val="BodyText"/>
                                  <w:rPr>
                                    <w:sz w:val="22"/>
                                    <w:szCs w:val="22"/>
                                  </w:rPr>
                                </w:pPr>
                                <w:r w:rsidRPr="00077324">
                                  <w:rPr>
                                    <w:sz w:val="22"/>
                                    <w:szCs w:val="22"/>
                                  </w:rPr>
                                  <w:t xml:space="preserve">Actor B/ Actor C </w:t>
                                </w:r>
                              </w:p>
                            </w:txbxContent>
                          </wps:txbx>
                          <wps:bodyPr rot="0" vert="horz" wrap="square" lIns="0" tIns="0" rIns="0" bIns="0" anchor="t" anchorCtr="0" upright="1">
                            <a:noAutofit/>
                          </wps:bodyPr>
                        </wps:wsp>
                        <wps:wsp>
                          <wps:cNvPr id="277" name="Rectangle 474"/>
                          <wps:cNvSpPr>
                            <a:spLocks noChangeArrowheads="1"/>
                          </wps:cNvSpPr>
                          <wps:spPr bwMode="auto">
                            <a:xfrm>
                              <a:off x="1186815" y="3607435"/>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 name="Rectangle 475"/>
                          <wps:cNvSpPr>
                            <a:spLocks noChangeArrowheads="1"/>
                          </wps:cNvSpPr>
                          <wps:spPr bwMode="auto">
                            <a:xfrm>
                              <a:off x="1162050" y="4433570"/>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76"/>
                          <wps:cNvSpPr>
                            <a:spLocks noChangeArrowheads="1"/>
                          </wps:cNvSpPr>
                          <wps:spPr bwMode="auto">
                            <a:xfrm>
                              <a:off x="1162050" y="4789805"/>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77"/>
                          <wps:cNvSpPr>
                            <a:spLocks noChangeArrowheads="1"/>
                          </wps:cNvSpPr>
                          <wps:spPr bwMode="auto">
                            <a:xfrm>
                              <a:off x="3952240" y="4194810"/>
                              <a:ext cx="182880" cy="937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Text Box 478"/>
                          <wps:cNvSpPr txBox="1">
                            <a:spLocks noChangeArrowheads="1"/>
                          </wps:cNvSpPr>
                          <wps:spPr bwMode="auto">
                            <a:xfrm>
                              <a:off x="1729105" y="4293870"/>
                              <a:ext cx="167703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Pr>
                                    <w:sz w:val="22"/>
                                    <w:szCs w:val="22"/>
                                  </w:rPr>
                                  <w:t>Transaction_</w:t>
                                </w:r>
                                <w:r w:rsidRPr="00077324">
                                  <w:rPr>
                                    <w:sz w:val="22"/>
                                    <w:szCs w:val="22"/>
                                  </w:rPr>
                                  <w:t>2 [2]</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82" name="Text Box 479"/>
                          <wps:cNvSpPr txBox="1">
                            <a:spLocks noChangeArrowheads="1"/>
                          </wps:cNvSpPr>
                          <wps:spPr bwMode="auto">
                            <a:xfrm>
                              <a:off x="1734820" y="4651375"/>
                              <a:ext cx="161036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Pr>
                                    <w:sz w:val="22"/>
                                    <w:szCs w:val="22"/>
                                  </w:rPr>
                                  <w:t>Transaction_</w:t>
                                </w:r>
                                <w:r w:rsidRPr="00077324">
                                  <w:rPr>
                                    <w:sz w:val="22"/>
                                    <w:szCs w:val="22"/>
                                  </w:rPr>
                                  <w:t>3 [3]</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3 [3]</w:t>
                                </w:r>
                              </w:p>
                            </w:txbxContent>
                          </wps:txbx>
                          <wps:bodyPr rot="0" vert="horz" wrap="square" lIns="0" tIns="0" rIns="0" bIns="0" anchor="t" anchorCtr="0" upright="1">
                            <a:noAutofit/>
                          </wps:bodyPr>
                        </wps:wsp>
                        <wpg:wgp>
                          <wpg:cNvPr id="283" name="Group 480"/>
                          <wpg:cNvGrpSpPr>
                            <a:grpSpLocks/>
                          </wpg:cNvGrpSpPr>
                          <wpg:grpSpPr bwMode="auto">
                            <a:xfrm>
                              <a:off x="4136390" y="4758690"/>
                              <a:ext cx="172085" cy="257810"/>
                              <a:chOff x="5175" y="7275"/>
                              <a:chExt cx="480" cy="405"/>
                            </a:xfrm>
                          </wpg:grpSpPr>
                          <wps:wsp>
                            <wps:cNvPr id="284" name="Line 48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5" name="Line 48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8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7" name="Text Box 484"/>
                          <wps:cNvSpPr txBox="1">
                            <a:spLocks noChangeArrowheads="1"/>
                          </wps:cNvSpPr>
                          <wps:spPr bwMode="auto">
                            <a:xfrm>
                              <a:off x="4350385" y="4768850"/>
                              <a:ext cx="103695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i/>
                                    <w:sz w:val="22"/>
                                    <w:szCs w:val="22"/>
                                  </w:rPr>
                                </w:pPr>
                                <w:r w:rsidRPr="00077324">
                                  <w:rPr>
                                    <w:i/>
                                    <w:sz w:val="22"/>
                                    <w:szCs w:val="22"/>
                                  </w:rPr>
                                  <w:t xml:space="preserve">Internal action 2 </w:t>
                                </w:r>
                              </w:p>
                              <w:p w:rsidR="007A3D2F" w:rsidRDefault="007A3D2F" w:rsidP="008335E0"/>
                              <w:p w:rsidR="007A3D2F" w:rsidRPr="00077324" w:rsidRDefault="007A3D2F" w:rsidP="008335E0">
                                <w:pPr>
                                  <w:pStyle w:val="BodyText"/>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s:wsp>
                          <wps:cNvPr id="42" name="Rectangle 485"/>
                          <wps:cNvSpPr>
                            <a:spLocks noChangeArrowheads="1"/>
                          </wps:cNvSpPr>
                          <wps:spPr bwMode="auto">
                            <a:xfrm>
                              <a:off x="1177290" y="793750"/>
                              <a:ext cx="182880" cy="60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486"/>
                          <wps:cNvSpPr txBox="1">
                            <a:spLocks noChangeArrowheads="1"/>
                          </wps:cNvSpPr>
                          <wps:spPr bwMode="auto">
                            <a:xfrm>
                              <a:off x="1400175" y="1034415"/>
                              <a:ext cx="115379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077324" w:rsidRDefault="007A3D2F" w:rsidP="008335E0">
                                <w:pPr>
                                  <w:pStyle w:val="BodyText"/>
                                  <w:rPr>
                                    <w:sz w:val="22"/>
                                    <w:szCs w:val="22"/>
                                  </w:rPr>
                                </w:pPr>
                                <w:r w:rsidRPr="00077324">
                                  <w:rPr>
                                    <w:sz w:val="22"/>
                                    <w:szCs w:val="22"/>
                                  </w:rPr>
                                  <w:t>Transaction-B [B]</w:t>
                                </w:r>
                              </w:p>
                              <w:p w:rsidR="007A3D2F" w:rsidRDefault="007A3D2F" w:rsidP="008335E0"/>
                              <w:p w:rsidR="007A3D2F" w:rsidRPr="00077324" w:rsidRDefault="007A3D2F" w:rsidP="008335E0">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Line 487"/>
                          <wps:cNvCnPr/>
                          <wps:spPr bwMode="auto">
                            <a:xfrm flipH="1" flipV="1">
                              <a:off x="1344930" y="955040"/>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88"/>
                          <wps:cNvCnPr/>
                          <wps:spPr bwMode="auto">
                            <a:xfrm flipH="1" flipV="1">
                              <a:off x="1344930" y="1268730"/>
                              <a:ext cx="1108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489"/>
                          <wps:cNvSpPr>
                            <a:spLocks noChangeArrowheads="1"/>
                          </wps:cNvSpPr>
                          <wps:spPr bwMode="auto">
                            <a:xfrm>
                              <a:off x="2472690" y="793750"/>
                              <a:ext cx="194310" cy="105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47" o:spid="_x0000_s1131" editas="canvas" style="width:468pt;height:413.05pt;mso-position-horizontal-relative:char;mso-position-vertical-relative:line" coordsize="59436,5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">
                  <v:shape id="_x0000_s1132" type="#_x0000_t75" style="position:absolute;width:59436;height:52457;visibility:visible;mso-wrap-style:square">
                    <v:fill o:detectmouseclick="t"/>
                    <v:path o:connecttype="none"/>
                  </v:shape>
                  <v:shape id="Text Box 449" o:spid="_x0000_s1133" type="#_x0000_t202" style="position:absolute;left:14839;top:35159;width:997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7A3D2F" w:rsidRPr="00077324" w:rsidRDefault="007A3D2F" w:rsidP="008335E0">
                          <w:pPr>
                            <w:pStyle w:val="BodyText"/>
                            <w:rPr>
                              <w:sz w:val="22"/>
                              <w:szCs w:val="22"/>
                            </w:rPr>
                          </w:pPr>
                          <w:r>
                            <w:rPr>
                              <w:sz w:val="22"/>
                              <w:szCs w:val="22"/>
                            </w:rPr>
                            <w:t>Transaction_</w:t>
                          </w:r>
                          <w:r w:rsidRPr="00077324">
                            <w:rPr>
                              <w:sz w:val="22"/>
                              <w:szCs w:val="22"/>
                            </w:rPr>
                            <w:t>2 [2]</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2 [2]</w:t>
                          </w:r>
                        </w:p>
                      </w:txbxContent>
                    </v:textbox>
                  </v:shape>
                  <v:shape id="Text Box 450" o:spid="_x0000_s1134" type="#_x0000_t202" style="position:absolute;left:14001;top:25419;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7A3D2F" w:rsidRPr="00077324" w:rsidRDefault="007A3D2F" w:rsidP="008335E0">
                          <w:pPr>
                            <w:pStyle w:val="BodyText"/>
                            <w:rPr>
                              <w:sz w:val="22"/>
                              <w:szCs w:val="22"/>
                            </w:rPr>
                          </w:pPr>
                          <w:r>
                            <w:rPr>
                              <w:sz w:val="22"/>
                              <w:szCs w:val="22"/>
                            </w:rPr>
                            <w:t>Transaction_</w:t>
                          </w:r>
                          <w:r w:rsidRPr="00077324">
                            <w:rPr>
                              <w:sz w:val="22"/>
                              <w:szCs w:val="22"/>
                            </w:rPr>
                            <w:t>1 [1]</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1 [1]</w:t>
                          </w:r>
                        </w:p>
                      </w:txbxContent>
                    </v:textbox>
                  </v:shape>
                  <v:shape id="Text Box 451" o:spid="_x0000_s1135" type="#_x0000_t202" style="position:absolute;left:10096;top:2463;width:10046;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7A3D2F" w:rsidRPr="00FC1E44" w:rsidRDefault="007A3D2F" w:rsidP="008335E0">
                          <w:pPr>
                            <w:pStyle w:val="BodyText"/>
                            <w:rPr>
                              <w:sz w:val="18"/>
                              <w:szCs w:val="18"/>
                              <w:rPrChange w:id="1329" w:author="Emma" w:date="2014-02-04T10:31:00Z">
                                <w:rPr>
                                  <w:sz w:val="22"/>
                                  <w:szCs w:val="22"/>
                                </w:rPr>
                              </w:rPrChange>
                            </w:rPr>
                          </w:pPr>
                          <w:ins w:id="1330" w:author="Emma" w:date="2014-02-04T10:31:00Z">
                            <w:r w:rsidRPr="00FC1E44">
                              <w:rPr>
                                <w:sz w:val="18"/>
                                <w:szCs w:val="18"/>
                                <w:rPrChange w:id="1331" w:author="Emma" w:date="2014-02-04T10:31:00Z">
                                  <w:rPr>
                                    <w:sz w:val="22"/>
                                    <w:szCs w:val="22"/>
                                  </w:rPr>
                                </w:rPrChange>
                              </w:rPr>
                              <w:t>Content Creator</w:t>
                            </w:r>
                          </w:ins>
                          <w:del w:id="1332" w:author="Emma" w:date="2014-02-04T10:30:00Z">
                            <w:r w:rsidRPr="00FC1E44" w:rsidDel="00FC1E44">
                              <w:rPr>
                                <w:sz w:val="18"/>
                                <w:szCs w:val="18"/>
                                <w:rPrChange w:id="1333" w:author="Emma" w:date="2014-02-04T10:31:00Z">
                                  <w:rPr>
                                    <w:sz w:val="22"/>
                                    <w:szCs w:val="22"/>
                                  </w:rPr>
                                </w:rPrChange>
                              </w:rPr>
                              <w:delText>Actor D/</w:delText>
                            </w:r>
                          </w:del>
                        </w:p>
                        <w:p w:rsidR="007A3D2F" w:rsidRPr="00FC1E44" w:rsidRDefault="007A3D2F" w:rsidP="008335E0">
                          <w:pPr>
                            <w:pStyle w:val="BodyText"/>
                            <w:rPr>
                              <w:sz w:val="18"/>
                              <w:szCs w:val="18"/>
                              <w:rPrChange w:id="1334" w:author="Emma" w:date="2014-02-04T10:31:00Z">
                                <w:rPr>
                                  <w:sz w:val="22"/>
                                  <w:szCs w:val="22"/>
                                </w:rPr>
                              </w:rPrChange>
                            </w:rPr>
                          </w:pPr>
                          <w:r w:rsidRPr="00FC1E44">
                            <w:rPr>
                              <w:sz w:val="18"/>
                              <w:szCs w:val="18"/>
                              <w:rPrChange w:id="1335" w:author="Emma" w:date="2014-02-04T10:31:00Z">
                                <w:rPr>
                                  <w:sz w:val="22"/>
                                  <w:szCs w:val="22"/>
                                </w:rPr>
                              </w:rPrChange>
                            </w:rPr>
                            <w:t>Actor E</w:t>
                          </w:r>
                        </w:p>
                        <w:p w:rsidR="007A3D2F" w:rsidRPr="00FC1E44" w:rsidRDefault="007A3D2F" w:rsidP="008335E0">
                          <w:pPr>
                            <w:rPr>
                              <w:sz w:val="18"/>
                              <w:szCs w:val="18"/>
                              <w:rPrChange w:id="1336" w:author="Emma" w:date="2014-02-04T10:31:00Z">
                                <w:rPr/>
                              </w:rPrChange>
                            </w:rPr>
                          </w:pPr>
                        </w:p>
                        <w:p w:rsidR="007A3D2F" w:rsidRPr="00FC1E44" w:rsidRDefault="007A3D2F" w:rsidP="008335E0">
                          <w:pPr>
                            <w:pStyle w:val="BodyText"/>
                            <w:rPr>
                              <w:sz w:val="18"/>
                              <w:szCs w:val="18"/>
                              <w:rPrChange w:id="1337" w:author="Emma" w:date="2014-02-04T10:31:00Z">
                                <w:rPr>
                                  <w:sz w:val="22"/>
                                  <w:szCs w:val="22"/>
                                </w:rPr>
                              </w:rPrChange>
                            </w:rPr>
                          </w:pPr>
                          <w:r w:rsidRPr="00FC1E44">
                            <w:rPr>
                              <w:sz w:val="18"/>
                              <w:szCs w:val="18"/>
                              <w:rPrChange w:id="1338" w:author="Emma" w:date="2014-02-04T10:31:00Z">
                                <w:rPr>
                                  <w:sz w:val="22"/>
                                  <w:szCs w:val="22"/>
                                </w:rPr>
                              </w:rPrChange>
                            </w:rPr>
                            <w:t>Actor D/</w:t>
                          </w:r>
                        </w:p>
                        <w:p w:rsidR="007A3D2F" w:rsidRPr="00FC1E44" w:rsidRDefault="007A3D2F" w:rsidP="008335E0">
                          <w:pPr>
                            <w:pStyle w:val="BodyText"/>
                            <w:rPr>
                              <w:sz w:val="18"/>
                              <w:szCs w:val="18"/>
                              <w:rPrChange w:id="1339" w:author="Emma" w:date="2014-02-04T10:31:00Z">
                                <w:rPr>
                                  <w:sz w:val="22"/>
                                  <w:szCs w:val="22"/>
                                </w:rPr>
                              </w:rPrChange>
                            </w:rPr>
                          </w:pPr>
                          <w:r w:rsidRPr="00FC1E44">
                            <w:rPr>
                              <w:sz w:val="18"/>
                              <w:szCs w:val="18"/>
                              <w:rPrChange w:id="1340" w:author="Emma" w:date="2014-02-04T10:31:00Z">
                                <w:rPr>
                                  <w:sz w:val="22"/>
                                  <w:szCs w:val="22"/>
                                </w:rPr>
                              </w:rPrChange>
                            </w:rPr>
                            <w:t>Actor E</w:t>
                          </w:r>
                        </w:p>
                      </w:txbxContent>
                    </v:textbox>
                  </v:shape>
                  <v:line id="Line 452" o:spid="_x0000_s1136" style="position:absolute;flip:y;visibility:visible;mso-wrap-style:square" from="12776,7029" to="12839,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453" o:spid="_x0000_s1137" type="#_x0000_t202" style="position:absolute;left:22040;top:2463;width:9456;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7A3D2F" w:rsidRPr="00077324" w:rsidRDefault="007A3D2F" w:rsidP="008335E0">
                          <w:pPr>
                            <w:pStyle w:val="BodyText"/>
                            <w:rPr>
                              <w:sz w:val="22"/>
                              <w:szCs w:val="22"/>
                            </w:rPr>
                          </w:pPr>
                          <w:r w:rsidRPr="00077324">
                            <w:rPr>
                              <w:sz w:val="22"/>
                              <w:szCs w:val="22"/>
                            </w:rPr>
                            <w:t>Actor A /</w:t>
                          </w:r>
                        </w:p>
                        <w:p w:rsidR="007A3D2F" w:rsidRPr="00077324" w:rsidRDefault="007A3D2F" w:rsidP="008335E0">
                          <w:pPr>
                            <w:pStyle w:val="BodyText"/>
                            <w:rPr>
                              <w:sz w:val="22"/>
                              <w:szCs w:val="22"/>
                            </w:rPr>
                          </w:pPr>
                          <w:r w:rsidRPr="00077324">
                            <w:rPr>
                              <w:sz w:val="22"/>
                              <w:szCs w:val="22"/>
                            </w:rPr>
                            <w:t>Actor B</w:t>
                          </w:r>
                        </w:p>
                        <w:p w:rsidR="007A3D2F" w:rsidRDefault="007A3D2F" w:rsidP="008335E0"/>
                        <w:p w:rsidR="007A3D2F" w:rsidRPr="00077324" w:rsidRDefault="007A3D2F" w:rsidP="008335E0">
                          <w:pPr>
                            <w:pStyle w:val="BodyText"/>
                            <w:rPr>
                              <w:sz w:val="22"/>
                              <w:szCs w:val="22"/>
                            </w:rPr>
                          </w:pPr>
                          <w:r w:rsidRPr="00077324">
                            <w:rPr>
                              <w:sz w:val="22"/>
                              <w:szCs w:val="22"/>
                            </w:rPr>
                            <w:t>Actor A /</w:t>
                          </w:r>
                        </w:p>
                        <w:p w:rsidR="007A3D2F" w:rsidRPr="00077324" w:rsidRDefault="007A3D2F" w:rsidP="008335E0">
                          <w:pPr>
                            <w:pStyle w:val="BodyText"/>
                            <w:rPr>
                              <w:sz w:val="22"/>
                              <w:szCs w:val="22"/>
                            </w:rPr>
                          </w:pPr>
                          <w:r w:rsidRPr="00077324">
                            <w:rPr>
                              <w:sz w:val="22"/>
                              <w:szCs w:val="22"/>
                            </w:rPr>
                            <w:t>Actor B</w:t>
                          </w:r>
                        </w:p>
                      </w:txbxContent>
                    </v:textbox>
                  </v:shape>
                  <v:line id="Line 454" o:spid="_x0000_s1138" style="position:absolute;flip:y;visibility:visible;mso-wrap-style:square" from="25641,7029" to="25641,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line id="Line 455" o:spid="_x0000_s1139" style="position:absolute;visibility:visible;mso-wrap-style:square" from="13754,17830" to="2474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rect id="Rectangle 456" o:spid="_x0000_s1140" style="position:absolute;left:24726;top:36169;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457" o:spid="_x0000_s1141" style="position:absolute;left:11931;top:16535;width:182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458" o:spid="_x0000_s1142" style="position:absolute;flip:x y;visibility:visible;mso-wrap-style:square" from="13449,27889" to="24809,27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line id="Line 459" o:spid="_x0000_s1143" style="position:absolute;flip:y;visibility:visible;mso-wrap-style:square" from="40341,7029" to="40398,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I8MAAADbAAAADwAAAGRycy9kb3ducmV2LnhtbESPQWvCQBSE7wX/w/KE3uomS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eiiPDAAAA2wAAAA8AAAAAAAAAAAAA&#10;AAAAoQIAAGRycy9kb3ducmV2LnhtbFBLBQYAAAAABAAEAPkAAACRAwAAAAA=&#10;">
                    <v:stroke dashstyle="dash"/>
                  </v:line>
                  <v:rect id="Rectangle 460" o:spid="_x0000_s1144" style="position:absolute;left:11772;top:24644;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461" o:spid="_x0000_s1145" style="position:absolute;left:24726;top:20459;width:1817;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group id="Group 462" o:spid="_x0000_s1146" style="position:absolute;left:26352;top:22015;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463" o:spid="_x0000_s11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HKsUAAADcAAAADwAAAGRycy9kb3ducmV2LnhtbESP3WrCQBSE7wu+w3KE3pmNEoKmriKC&#10;IC0U/Al4ecyeJsHs2ZDdapqn7xaEXg4z8w2zXPemEXfqXG1ZwTSKQRAXVtdcKjifdpM5COeRNTaW&#10;ScEPOVivRi9LzLR98IHuR1+KAGGXoYLK+zaT0hUVGXSRbYmD92U7gz7IrpS6w0eAm0bO4jiVBmsO&#10;CxW2tK2ouB2/jQKU28HPD/1HssiNvHxu0vw6vCv1Ou43byA89f4//GzvtYJZk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KHKsUAAADcAAAADwAAAAAAAAAA&#10;AAAAAAChAgAAZHJzL2Rvd25yZXYueG1sUEsFBgAAAAAEAAQA+QAAAJMDAAAAAA==&#10;">
                      <v:stroke startarrow="block"/>
                    </v:line>
                    <v:line id="Line 464" o:spid="_x0000_s11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465" o:spid="_x0000_s11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group>
                  <v:shape id="Text Box 466" o:spid="_x0000_s1150" type="#_x0000_t202" style="position:absolute;left:29679;top:21640;width:9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rsidR="007A3D2F" w:rsidRPr="00077324" w:rsidRDefault="007A3D2F"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7A3D2F" w:rsidRDefault="007A3D2F" w:rsidP="008335E0"/>
                        <w:p w:rsidR="007A3D2F" w:rsidRPr="00077324" w:rsidRDefault="007A3D2F"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467" o:spid="_x0000_s1151" style="position:absolute;visibility:visible;mso-wrap-style:square" from="14001,37642" to="24707,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line id="Line 468" o:spid="_x0000_s1152" style="position:absolute;visibility:visible;mso-wrap-style:square" from="13754,33883" to="24726,3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acYAAADcAAAADwAAAGRycy9kb3ducmV2LnhtbESPQWvCQBSE74X+h+UJvdWNUkVjNiJC&#10;oVQQjBV6fGZfk9Ds25DdJml+vVsoeBxm5hsm2Q6mFh21rrKsYDaNQBDnVldcKPg4vz6vQDiPrLG2&#10;TAp+ycE2fXxIMNa25xN1mS9EgLCLUUHpfRNL6fKSDLqpbYiD92Vbgz7ItpC6xT7ATS3nUbSUBisO&#10;CyU2tC8p/85+jAKU+9GvTsPhZX0x8vO4W16u47tST5NhtwHhafD38H/7TSuYL9b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avmnGAAAA3AAAAA8AAAAAAAAA&#10;AAAAAAAAoQIAAGRycy9kb3ducmV2LnhtbFBLBQYAAAAABAAEAPkAAACUAwAAAAA=&#10;">
                    <v:stroke startarrow="block"/>
                  </v:line>
                  <v:rect id="Rectangle 469" o:spid="_x0000_s1153" style="position:absolute;left:24726;top:32512;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470" o:spid="_x0000_s1154" style="position:absolute;left:11931;top:32512;width:182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471" o:spid="_x0000_s1155" type="#_x0000_t202" style="position:absolute;left:14312;top:31578;width:104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7A3D2F" w:rsidRPr="00077324" w:rsidRDefault="007A3D2F" w:rsidP="008335E0">
                          <w:pPr>
                            <w:pStyle w:val="BodyText"/>
                            <w:rPr>
                              <w:sz w:val="22"/>
                              <w:szCs w:val="22"/>
                            </w:rPr>
                          </w:pPr>
                          <w:r w:rsidRPr="00077324">
                            <w:rPr>
                              <w:sz w:val="22"/>
                              <w:szCs w:val="22"/>
                            </w:rPr>
                            <w:t>Transaction-D [D]</w:t>
                          </w:r>
                        </w:p>
                        <w:p w:rsidR="007A3D2F" w:rsidRDefault="007A3D2F" w:rsidP="008335E0"/>
                        <w:p w:rsidR="007A3D2F" w:rsidRPr="00077324" w:rsidRDefault="007A3D2F" w:rsidP="008335E0">
                          <w:pPr>
                            <w:pStyle w:val="BodyText"/>
                            <w:rPr>
                              <w:sz w:val="22"/>
                              <w:szCs w:val="22"/>
                            </w:rPr>
                          </w:pPr>
                          <w:r w:rsidRPr="00077324">
                            <w:rPr>
                              <w:sz w:val="22"/>
                              <w:szCs w:val="22"/>
                            </w:rPr>
                            <w:t>Transaction-D [D]</w:t>
                          </w:r>
                        </w:p>
                      </w:txbxContent>
                    </v:textbox>
                  </v:shape>
                  <v:shape id="Text Box 472" o:spid="_x0000_s1156" type="#_x0000_t202" style="position:absolute;left:14198;top:15405;width:1097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7A3D2F" w:rsidRPr="00077324" w:rsidRDefault="007A3D2F" w:rsidP="008335E0">
                          <w:pPr>
                            <w:pStyle w:val="BodyText"/>
                            <w:rPr>
                              <w:sz w:val="22"/>
                              <w:szCs w:val="22"/>
                            </w:rPr>
                          </w:pPr>
                          <w:r w:rsidRPr="00077324">
                            <w:rPr>
                              <w:sz w:val="22"/>
                              <w:szCs w:val="22"/>
                            </w:rPr>
                            <w:t>Transaction-C [C]</w:t>
                          </w:r>
                        </w:p>
                        <w:p w:rsidR="007A3D2F" w:rsidRDefault="007A3D2F" w:rsidP="008335E0"/>
                        <w:p w:rsidR="007A3D2F" w:rsidRPr="00077324" w:rsidRDefault="007A3D2F" w:rsidP="008335E0">
                          <w:pPr>
                            <w:pStyle w:val="BodyText"/>
                            <w:rPr>
                              <w:sz w:val="22"/>
                              <w:szCs w:val="22"/>
                            </w:rPr>
                          </w:pPr>
                          <w:r w:rsidRPr="00077324">
                            <w:rPr>
                              <w:sz w:val="22"/>
                              <w:szCs w:val="22"/>
                            </w:rPr>
                            <w:t>Transaction-C [C]</w:t>
                          </w:r>
                        </w:p>
                      </w:txbxContent>
                    </v:textbox>
                  </v:shape>
                  <v:shape id="Text Box 473" o:spid="_x0000_s1157" type="#_x0000_t202" style="position:absolute;left:36055;top:2387;width:996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v:textbox inset="0,0,0,0">
                      <w:txbxContent>
                        <w:p w:rsidR="007A3D2F" w:rsidRPr="00077324" w:rsidRDefault="007A3D2F" w:rsidP="008335E0">
                          <w:pPr>
                            <w:pStyle w:val="BodyText"/>
                            <w:rPr>
                              <w:sz w:val="22"/>
                              <w:szCs w:val="22"/>
                            </w:rPr>
                          </w:pPr>
                          <w:r w:rsidRPr="00077324">
                            <w:rPr>
                              <w:sz w:val="22"/>
                              <w:szCs w:val="22"/>
                            </w:rPr>
                            <w:t xml:space="preserve">Actor B/ Actor C </w:t>
                          </w:r>
                        </w:p>
                        <w:p w:rsidR="007A3D2F" w:rsidRDefault="007A3D2F" w:rsidP="008335E0"/>
                        <w:p w:rsidR="007A3D2F" w:rsidRPr="00077324" w:rsidRDefault="007A3D2F" w:rsidP="008335E0">
                          <w:pPr>
                            <w:pStyle w:val="BodyText"/>
                            <w:rPr>
                              <w:sz w:val="22"/>
                              <w:szCs w:val="22"/>
                            </w:rPr>
                          </w:pPr>
                          <w:r w:rsidRPr="00077324">
                            <w:rPr>
                              <w:sz w:val="22"/>
                              <w:szCs w:val="22"/>
                            </w:rPr>
                            <w:t xml:space="preserve">Actor B/ Actor C </w:t>
                          </w:r>
                        </w:p>
                      </w:txbxContent>
                    </v:textbox>
                  </v:shape>
                  <v:rect id="Rectangle 474" o:spid="_x0000_s1158" style="position:absolute;left:11868;top:36074;width:18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rect id="Rectangle 475" o:spid="_x0000_s1159" style="position:absolute;left:11620;top:44335;width:182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76" o:spid="_x0000_s1160" style="position:absolute;left:11620;top:47898;width:1829;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77" o:spid="_x0000_s1161" style="position:absolute;left:39522;top:41948;width:182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shape id="Text Box 478" o:spid="_x0000_s1162" type="#_x0000_t202" style="position:absolute;left:17291;top:42938;width:167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xtsQA&#10;AADcAAAADwAAAGRycy9kb3ducmV2LnhtbESPzYvCMBTE7wv+D+EJXhZN7UGkGsVP8OAe/MDzo3m2&#10;xealJNHW/94sLOxxmJnfMPNlZ2rxIucrywrGowQEcW51xYWC62U/nILwAVljbZkUvMnDctH7mmOm&#10;bcsnep1DISKEfYYKyhCaTEqfl2TQj2xDHL27dQZDlK6Q2mEb4aaWaZJMpMGK40KJDW1Kyh/np1Ew&#10;2bpne+LN9/a6O+JPU6S39fum1KDfrWYgAnXhP/zXPmgF6XQMv2fiEZC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cbbEAAAA3AAAAA8AAAAAAAAAAAAAAAAAmAIAAGRycy9k&#10;b3ducmV2LnhtbFBLBQYAAAAABAAEAPUAAACJAwAAAAA=&#10;" stroked="f">
                    <v:textbox inset="0,0,0,0">
                      <w:txbxContent>
                        <w:p w:rsidR="007A3D2F" w:rsidRPr="00077324" w:rsidRDefault="007A3D2F" w:rsidP="008335E0">
                          <w:pPr>
                            <w:pStyle w:val="BodyText"/>
                            <w:rPr>
                              <w:sz w:val="22"/>
                              <w:szCs w:val="22"/>
                            </w:rPr>
                          </w:pPr>
                          <w:r>
                            <w:rPr>
                              <w:sz w:val="22"/>
                              <w:szCs w:val="22"/>
                            </w:rPr>
                            <w:t>Transaction_</w:t>
                          </w:r>
                          <w:r w:rsidRPr="00077324">
                            <w:rPr>
                              <w:sz w:val="22"/>
                              <w:szCs w:val="22"/>
                            </w:rPr>
                            <w:t>2 [2]</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2 [2]</w:t>
                          </w:r>
                        </w:p>
                      </w:txbxContent>
                    </v:textbox>
                  </v:shape>
                  <v:shape id="Text Box 479" o:spid="_x0000_s1163" type="#_x0000_t202" style="position:absolute;left:17348;top:46513;width:1610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cUA&#10;AADcAAAADwAAAGRycy9kb3ducmV2LnhtbESPQWvCQBSE7wX/w/IEL0U35hAkdZWatOChPWjF8yP7&#10;TEKzb8PuapJ/3y0Uehxm5htmux9NJx7kfGtZwXqVgCCurG65VnD5el9uQPiArLGzTAom8rDfzZ62&#10;mGs78Ike51CLCGGfo4ImhD6X0lcNGfQr2xNH72adwRClq6V2OES46WSaJJk02HJcaLCnoqHq+3w3&#10;CrLS3YcTF8/l5e0DP/s6vR6mq1KL+fj6AiLQGP7Df+2jVpBuU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BxQAAANwAAAAPAAAAAAAAAAAAAAAAAJgCAABkcnMv&#10;ZG93bnJldi54bWxQSwUGAAAAAAQABAD1AAAAigMAAAAA&#10;" stroked="f">
                    <v:textbox inset="0,0,0,0">
                      <w:txbxContent>
                        <w:p w:rsidR="007A3D2F" w:rsidRPr="00077324" w:rsidRDefault="007A3D2F" w:rsidP="008335E0">
                          <w:pPr>
                            <w:pStyle w:val="BodyText"/>
                            <w:rPr>
                              <w:sz w:val="22"/>
                              <w:szCs w:val="22"/>
                            </w:rPr>
                          </w:pPr>
                          <w:r>
                            <w:rPr>
                              <w:sz w:val="22"/>
                              <w:szCs w:val="22"/>
                            </w:rPr>
                            <w:t>Transaction_</w:t>
                          </w:r>
                          <w:r w:rsidRPr="00077324">
                            <w:rPr>
                              <w:sz w:val="22"/>
                              <w:szCs w:val="22"/>
                            </w:rPr>
                            <w:t>3 [3]</w:t>
                          </w:r>
                        </w:p>
                        <w:p w:rsidR="007A3D2F" w:rsidRDefault="007A3D2F" w:rsidP="008335E0"/>
                        <w:p w:rsidR="007A3D2F" w:rsidRPr="00077324" w:rsidRDefault="007A3D2F" w:rsidP="008335E0">
                          <w:pPr>
                            <w:pStyle w:val="BodyText"/>
                            <w:rPr>
                              <w:sz w:val="22"/>
                              <w:szCs w:val="22"/>
                            </w:rPr>
                          </w:pPr>
                          <w:r>
                            <w:rPr>
                              <w:sz w:val="22"/>
                              <w:szCs w:val="22"/>
                            </w:rPr>
                            <w:t>Transaction_</w:t>
                          </w:r>
                          <w:r w:rsidRPr="00077324">
                            <w:rPr>
                              <w:sz w:val="22"/>
                              <w:szCs w:val="22"/>
                            </w:rPr>
                            <w:t>3 [3]</w:t>
                          </w:r>
                        </w:p>
                      </w:txbxContent>
                    </v:textbox>
                  </v:shape>
                  <v:group id="Group 480" o:spid="_x0000_s1164" style="position:absolute;left:41363;top:47586;width:1721;height:257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481" o:spid="_x0000_s11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9sMQAAADcAAAADwAAAGRycy9kb3ducmV2LnhtbESP3YrCMBSE7wXfIRxh79ZUEanVWIog&#10;yC4I/sFenm2ObbE5KU1Wq09vhAUvh5n5hlmknanFlVpXWVYwGkYgiHOrKy4UHA/rzxiE88gaa8uk&#10;4E4O0mW/t8BE2xvv6Lr3hQgQdgkqKL1vEildXpJBN7QNcfDOtjXog2wLqVu8Bbip5TiKptJgxWGh&#10;xIZWJeWX/Z9RgHL18PGu+57MTkb+bLPp6ffxpdTHoMvmIDx1/h3+b2+0gnE8gde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2wxAAAANwAAAAPAAAAAAAAAAAA&#10;AAAAAKECAABkcnMvZG93bnJldi54bWxQSwUGAAAAAAQABAD5AAAAkgMAAAAA&#10;">
                      <v:stroke startarrow="block"/>
                    </v:line>
                    <v:line id="Line 482" o:spid="_x0000_s11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483" o:spid="_x0000_s11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Text Box 484" o:spid="_x0000_s1168" type="#_x0000_t202" style="position:absolute;left:43503;top:47688;width:103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WcUA&#10;AADcAAAADwAAAGRycy9kb3ducmV2LnhtbESPzYvCMBTE7wv+D+EJe1k0tQdXqlH8WtiDe/ADz4/m&#10;2Rabl5JEW//7jSB4HGbmN8xs0Zla3Mn5yrKC0TABQZxbXXGh4HT8GUxA+ICssbZMCh7kYTHvfcww&#10;07blPd0PoRARwj5DBWUITSalz0sy6Ie2IY7exTqDIUpXSO2wjXBTyzRJxtJgxXGhxIbWJeXXw80o&#10;GG/crd3z+mtz2u7wrynS8+pxVuqz3y2nIAJ14R1+tX+1gnTyDc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xZxQAAANwAAAAPAAAAAAAAAAAAAAAAAJgCAABkcnMv&#10;ZG93bnJldi54bWxQSwUGAAAAAAQABAD1AAAAigMAAAAA&#10;" stroked="f">
                    <v:textbox inset="0,0,0,0">
                      <w:txbxContent>
                        <w:p w:rsidR="007A3D2F" w:rsidRPr="00077324" w:rsidRDefault="007A3D2F" w:rsidP="008335E0">
                          <w:pPr>
                            <w:pStyle w:val="BodyText"/>
                            <w:rPr>
                              <w:i/>
                              <w:sz w:val="22"/>
                              <w:szCs w:val="22"/>
                            </w:rPr>
                          </w:pPr>
                          <w:r w:rsidRPr="00077324">
                            <w:rPr>
                              <w:i/>
                              <w:sz w:val="22"/>
                              <w:szCs w:val="22"/>
                            </w:rPr>
                            <w:t xml:space="preserve">Internal action 2 </w:t>
                          </w:r>
                        </w:p>
                        <w:p w:rsidR="007A3D2F" w:rsidRDefault="007A3D2F" w:rsidP="008335E0"/>
                        <w:p w:rsidR="007A3D2F" w:rsidRPr="00077324" w:rsidRDefault="007A3D2F" w:rsidP="008335E0">
                          <w:pPr>
                            <w:pStyle w:val="BodyText"/>
                            <w:rPr>
                              <w:i/>
                              <w:sz w:val="22"/>
                              <w:szCs w:val="22"/>
                            </w:rPr>
                          </w:pPr>
                          <w:r w:rsidRPr="00077324">
                            <w:rPr>
                              <w:i/>
                              <w:sz w:val="22"/>
                              <w:szCs w:val="22"/>
                            </w:rPr>
                            <w:t xml:space="preserve">Internal action 2 </w:t>
                          </w:r>
                        </w:p>
                      </w:txbxContent>
                    </v:textbox>
                  </v:shape>
                  <v:rect id="Rectangle 485" o:spid="_x0000_s1169" style="position:absolute;left:11772;top:7937;width:1829;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86" o:spid="_x0000_s1170" type="#_x0000_t202" style="position:absolute;left:14001;top:10344;width:115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7A3D2F" w:rsidRPr="00077324" w:rsidRDefault="007A3D2F" w:rsidP="008335E0">
                          <w:pPr>
                            <w:pStyle w:val="BodyText"/>
                            <w:rPr>
                              <w:sz w:val="22"/>
                              <w:szCs w:val="22"/>
                            </w:rPr>
                          </w:pPr>
                          <w:r w:rsidRPr="00077324">
                            <w:rPr>
                              <w:sz w:val="22"/>
                              <w:szCs w:val="22"/>
                            </w:rPr>
                            <w:t>Transaction-B [B]</w:t>
                          </w:r>
                        </w:p>
                        <w:p w:rsidR="007A3D2F" w:rsidRDefault="007A3D2F" w:rsidP="008335E0"/>
                        <w:p w:rsidR="007A3D2F" w:rsidRPr="00077324" w:rsidRDefault="007A3D2F" w:rsidP="008335E0">
                          <w:pPr>
                            <w:pStyle w:val="BodyText"/>
                            <w:rPr>
                              <w:sz w:val="22"/>
                              <w:szCs w:val="22"/>
                            </w:rPr>
                          </w:pPr>
                          <w:r w:rsidRPr="00077324">
                            <w:rPr>
                              <w:sz w:val="22"/>
                              <w:szCs w:val="22"/>
                            </w:rPr>
                            <w:t>Transaction-B [B]</w:t>
                          </w:r>
                        </w:p>
                      </w:txbxContent>
                    </v:textbox>
                  </v:shape>
                  <v:line id="Line 487" o:spid="_x0000_s1171" style="position:absolute;flip:x y;visibility:visible;mso-wrap-style:square" from="13449,9550" to="24745,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RnY8QAAADbAAAADwAAAGRycy9kb3ducmV2LnhtbESPQWvCQBSE7wX/w/IEb3WTQkV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djxAAAANsAAAAPAAAAAAAAAAAA&#10;AAAAAKECAABkcnMvZG93bnJldi54bWxQSwUGAAAAAAQABAD5AAAAkgMAAAAA&#10;">
                    <v:stroke endarrow="block"/>
                  </v:line>
                  <v:line id="Line 488" o:spid="_x0000_s1172" style="position:absolute;flip:x y;visibility:visible;mso-wrap-style:square" from="13449,12687" to="24536,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p6cEAAADcAAAADwAAAGRycy9kb3ducmV2LnhtbERPPW/CMBDdkfgP1iF1Kw4MKE0xCCEh&#10;dWABqna9xEcciM9JbEL493hAYnx638v1YGvRU+crxwpm0wQEceF0xaWC39PuMwXhA7LG2jEpeJCH&#10;9Wo8WmKm3Z0P1B9DKWII+wwVmBCaTEpfGLLop64hjtzZdRZDhF0pdYf3GG5rOU+ShbRYcWww2NDW&#10;UHE93qyCPr/NLn/7w9Xn/+1Xnpp2u28XSn1Mhs03iEBDeItf7h+tYJ7G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2npwQAAANwAAAAPAAAAAAAAAAAAAAAA&#10;AKECAABkcnMvZG93bnJldi54bWxQSwUGAAAAAAQABAD5AAAAjwMAAAAA&#10;">
                    <v:stroke endarrow="block"/>
                  </v:line>
                  <v:rect id="Rectangle 489" o:spid="_x0000_s1173" style="position:absolute;left:24726;top:7937;width:1944;height:10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w10:anchorlock/>
                </v:group>
              </w:pict>
            </mc:Fallback>
          </mc:AlternateContent>
        </w:r>
      </w:del>
    </w:p>
    <w:p w:rsidR="00077324" w:rsidRPr="003651D9" w:rsidDel="006F3B62" w:rsidRDefault="00077324" w:rsidP="00DF378E">
      <w:pPr>
        <w:pStyle w:val="FigureTitle"/>
        <w:rPr>
          <w:del w:id="1341" w:author="Emma" w:date="2014-02-03T22:01:00Z"/>
        </w:rPr>
      </w:pPr>
    </w:p>
    <w:p w:rsidR="008E2B5E" w:rsidRPr="003651D9" w:rsidDel="006F3B62" w:rsidRDefault="008E2B5E" w:rsidP="00765DCB">
      <w:pPr>
        <w:pStyle w:val="FigureTitle"/>
        <w:rPr>
          <w:del w:id="1342" w:author="Emma" w:date="2014-02-03T22:01:00Z"/>
        </w:rPr>
      </w:pPr>
      <w:del w:id="1343"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44" w:author="Emma" w:date="2014-02-03T22:01:00Z"/>
          <w:sz w:val="18"/>
          <w:szCs w:val="18"/>
          <w:highlight w:val="lightGray"/>
          <w:lang w:eastAsia="x-none"/>
        </w:rPr>
      </w:pPr>
      <w:del w:id="1345"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46" w:author="Emma" w:date="2014-02-03T22:01:00Z"/>
          <w:sz w:val="18"/>
          <w:szCs w:val="18"/>
        </w:rPr>
      </w:pPr>
      <w:del w:id="1347"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48" w:author="Emma" w:date="2014-02-03T22:01:00Z"/>
        </w:rPr>
      </w:pPr>
    </w:p>
    <w:p w:rsidR="00BF2986" w:rsidRPr="003651D9" w:rsidDel="006F3B62" w:rsidRDefault="00BF2986" w:rsidP="00E756A7">
      <w:pPr>
        <w:pStyle w:val="BodyText"/>
        <w:rPr>
          <w:del w:id="1349" w:author="Emma" w:date="2014-02-03T22:01:00Z"/>
          <w:lang w:eastAsia="x-none"/>
        </w:rPr>
      </w:pPr>
      <w:del w:id="1350"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51" w:author="Emma" w:date="2014-02-03T22:01:00Z"/>
          <w:sz w:val="18"/>
          <w:szCs w:val="18"/>
        </w:rPr>
      </w:pPr>
      <w:del w:id="1352"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53" w:author="Emma" w:date="2014-02-03T22:01:00Z"/>
          <w:lang w:eastAsia="x-none"/>
        </w:rPr>
      </w:pPr>
    </w:p>
    <w:p w:rsidR="00BF2986" w:rsidRPr="003651D9" w:rsidDel="006F3B62" w:rsidRDefault="00BF2986" w:rsidP="00A5432C">
      <w:pPr>
        <w:pStyle w:val="BodyText"/>
        <w:rPr>
          <w:del w:id="1354" w:author="Emma" w:date="2014-02-03T22:01:00Z"/>
          <w:lang w:eastAsia="x-none"/>
        </w:rPr>
      </w:pPr>
      <w:del w:id="1355"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56" w:author="Emma" w:date="2014-02-03T22:01:00Z"/>
          <w:sz w:val="18"/>
          <w:szCs w:val="18"/>
        </w:rPr>
      </w:pPr>
      <w:del w:id="1357"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58" w:author="Emma" w:date="2014-02-03T22:01:00Z"/>
          <w:lang w:eastAsia="x-none"/>
        </w:rPr>
      </w:pPr>
    </w:p>
    <w:p w:rsidR="00BF2986" w:rsidRPr="003651D9" w:rsidDel="006F3B62" w:rsidRDefault="00BF2986" w:rsidP="00A5432C">
      <w:pPr>
        <w:pStyle w:val="BodyText"/>
        <w:rPr>
          <w:del w:id="1359" w:author="Emma" w:date="2014-02-03T22:01:00Z"/>
          <w:lang w:eastAsia="x-none"/>
        </w:rPr>
      </w:pPr>
      <w:del w:id="1360"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361" w:author="Emma" w:date="2014-02-03T22:01:00Z"/>
          <w:sz w:val="18"/>
          <w:szCs w:val="18"/>
        </w:rPr>
      </w:pPr>
      <w:del w:id="1362"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363" w:author="Emma" w:date="2014-02-03T22:00:00Z"/>
          <w:noProof w:val="0"/>
        </w:rPr>
        <w:pPrChange w:id="1364" w:author="Emma" w:date="2014-02-03T07:02:00Z">
          <w:pPr>
            <w:pStyle w:val="Heading4"/>
            <w:numPr>
              <w:ilvl w:val="0"/>
              <w:numId w:val="0"/>
            </w:numPr>
            <w:tabs>
              <w:tab w:val="clear" w:pos="864"/>
            </w:tabs>
            <w:ind w:left="0" w:firstLine="0"/>
          </w:pPr>
        </w:pPrChange>
      </w:pPr>
      <w:del w:id="1365"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366" w:author="Emma" w:date="2014-02-03T22:00:00Z"/>
          <w:sz w:val="18"/>
          <w:szCs w:val="18"/>
          <w:highlight w:val="lightGray"/>
        </w:rPr>
      </w:pPr>
      <w:del w:id="1367"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368" w:author="Emma" w:date="2014-02-03T22:00:00Z"/>
          <w:rFonts w:ascii="Calibri" w:hAnsi="Calibri" w:cs="Calibri"/>
        </w:rPr>
      </w:pPr>
      <w:del w:id="1369"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370" w:author="Emma" w:date="2014-02-03T22:00:00Z"/>
          <w:rFonts w:ascii="Calibri" w:hAnsi="Calibri" w:cs="Calibri"/>
        </w:rPr>
      </w:pPr>
      <w:del w:id="1371"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372" w:author="Emma" w:date="2014-02-03T22:00:00Z"/>
          <w:rFonts w:ascii="Calibri" w:hAnsi="Calibri" w:cs="Calibri"/>
        </w:rPr>
      </w:pPr>
      <w:del w:id="1373"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374" w:author="Emma" w:date="2014-02-03T22:00:00Z"/>
          <w:rFonts w:ascii="Calibri" w:hAnsi="Calibri" w:cs="Calibri"/>
          <w:highlight w:val="lightGray"/>
        </w:rPr>
      </w:pPr>
      <w:del w:id="1375"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376" w:author="Emma" w:date="2014-02-03T22:01:00Z"/>
        </w:rPr>
      </w:pPr>
    </w:p>
    <w:p w:rsidR="00285F30" w:rsidDel="006F3B62" w:rsidRDefault="00285F30">
      <w:pPr>
        <w:pStyle w:val="Heading4"/>
        <w:rPr>
          <w:del w:id="1377" w:author="Emma" w:date="2014-02-03T22:00:00Z"/>
          <w:noProof w:val="0"/>
        </w:rPr>
        <w:pPrChange w:id="1378" w:author="Emma" w:date="2014-02-03T07:02:00Z">
          <w:pPr>
            <w:pStyle w:val="Heading5"/>
            <w:numPr>
              <w:ilvl w:val="0"/>
              <w:numId w:val="0"/>
            </w:numPr>
            <w:tabs>
              <w:tab w:val="clear" w:pos="1008"/>
            </w:tabs>
            <w:ind w:left="0" w:firstLine="0"/>
          </w:pPr>
        </w:pPrChange>
      </w:pPr>
      <w:del w:id="1379"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380" w:author="Emma" w:date="2014-02-03T22:00:00Z"/>
          <w:rFonts w:ascii="Calibri" w:hAnsi="Calibri" w:cs="Calibri"/>
        </w:rPr>
      </w:pPr>
      <w:del w:id="1381"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382" w:author="Emma" w:date="2014-02-03T22:00:00Z"/>
          <w:rFonts w:ascii="Calibri" w:hAnsi="Calibri" w:cs="Calibri"/>
        </w:rPr>
      </w:pPr>
      <w:del w:id="1383"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384" w:author="Emma" w:date="2014-02-03T22:00:00Z"/>
          <w:rFonts w:ascii="Calibri" w:hAnsi="Calibri" w:cs="Calibri"/>
        </w:rPr>
      </w:pPr>
      <w:del w:id="1385"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386" w:author="Emma" w:date="2014-02-03T22:00:00Z"/>
          <w:rFonts w:ascii="Calibri" w:hAnsi="Calibri" w:cs="Calibri"/>
        </w:rPr>
      </w:pPr>
      <w:del w:id="1387"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388" w:author="Emma" w:date="2014-02-03T22:01:00Z"/>
        </w:rPr>
      </w:pPr>
    </w:p>
    <w:p w:rsidR="00285F30" w:rsidDel="006F3B62" w:rsidRDefault="00285F30">
      <w:pPr>
        <w:pStyle w:val="Heading4"/>
        <w:rPr>
          <w:del w:id="1389" w:author="Emma" w:date="2014-02-03T22:00:00Z"/>
          <w:noProof w:val="0"/>
        </w:rPr>
        <w:pPrChange w:id="1390" w:author="Emma" w:date="2014-02-03T07:02:00Z">
          <w:pPr>
            <w:pStyle w:val="Heading5"/>
            <w:numPr>
              <w:ilvl w:val="0"/>
              <w:numId w:val="0"/>
            </w:numPr>
            <w:tabs>
              <w:tab w:val="clear" w:pos="1008"/>
            </w:tabs>
            <w:ind w:left="0" w:firstLine="0"/>
          </w:pPr>
        </w:pPrChange>
      </w:pPr>
      <w:del w:id="1391"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392" w:author="Emma" w:date="2014-02-03T22:00:00Z"/>
        </w:rPr>
      </w:pPr>
    </w:p>
    <w:p w:rsidR="00F42DEE" w:rsidRPr="003651D9" w:rsidDel="006F3B62" w:rsidRDefault="00F42DEE">
      <w:pPr>
        <w:pStyle w:val="Heading3"/>
        <w:rPr>
          <w:del w:id="1393" w:author="Emma" w:date="2014-02-03T22:00:00Z"/>
          <w:noProof w:val="0"/>
        </w:rPr>
        <w:pPrChange w:id="1394" w:author="Emma" w:date="2014-02-03T07:02:00Z">
          <w:pPr>
            <w:pStyle w:val="Heading4"/>
            <w:numPr>
              <w:ilvl w:val="0"/>
              <w:numId w:val="0"/>
            </w:numPr>
            <w:tabs>
              <w:tab w:val="clear" w:pos="864"/>
            </w:tabs>
            <w:ind w:left="0" w:firstLine="0"/>
          </w:pPr>
        </w:pPrChange>
      </w:pPr>
      <w:del w:id="1395" w:author="Emma" w:date="2014-02-03T22:00:00Z">
        <w:r w:rsidRPr="003651D9" w:rsidDel="006F3B62">
          <w:rPr>
            <w:noProof w:val="0"/>
          </w:rPr>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396" w:author="Emma" w:date="2014-02-03T22:00:00Z"/>
          <w:noProof w:val="0"/>
        </w:rPr>
        <w:pPrChange w:id="1397" w:author="Emma" w:date="2014-02-03T07:02:00Z">
          <w:pPr>
            <w:pStyle w:val="Heading5"/>
            <w:numPr>
              <w:ilvl w:val="0"/>
              <w:numId w:val="0"/>
            </w:numPr>
            <w:tabs>
              <w:tab w:val="clear" w:pos="1008"/>
            </w:tabs>
            <w:ind w:left="0" w:firstLine="0"/>
          </w:pPr>
        </w:pPrChange>
      </w:pPr>
      <w:del w:id="1398"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399" w:author="Emma" w:date="2014-02-03T22:00:00Z"/>
          <w:noProof w:val="0"/>
        </w:rPr>
        <w:pPrChange w:id="1400" w:author="Emma" w:date="2014-02-03T07:02:00Z">
          <w:pPr>
            <w:pStyle w:val="Heading5"/>
            <w:numPr>
              <w:ilvl w:val="0"/>
              <w:numId w:val="0"/>
            </w:numPr>
            <w:tabs>
              <w:tab w:val="clear" w:pos="1008"/>
            </w:tabs>
            <w:ind w:left="0" w:firstLine="0"/>
          </w:pPr>
        </w:pPrChange>
      </w:pPr>
      <w:del w:id="1401"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02" w:author="Emma" w:date="2014-02-03T22:00:00Z"/>
          <w:noProof w:val="0"/>
        </w:rPr>
        <w:pPrChange w:id="1403" w:author="Emma" w:date="2014-02-03T07:02:00Z">
          <w:pPr>
            <w:pStyle w:val="Heading4"/>
            <w:numPr>
              <w:ilvl w:val="0"/>
              <w:numId w:val="0"/>
            </w:numPr>
            <w:tabs>
              <w:tab w:val="clear" w:pos="864"/>
            </w:tabs>
            <w:ind w:left="0" w:firstLine="0"/>
          </w:pPr>
        </w:pPrChange>
      </w:pPr>
      <w:del w:id="1404"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405" w:author="Emma" w:date="2014-02-03T22:00:00Z"/>
          <w:noProof w:val="0"/>
        </w:rPr>
        <w:pPrChange w:id="1406" w:author="Emma" w:date="2014-02-03T07:02:00Z">
          <w:pPr>
            <w:pStyle w:val="Heading5"/>
            <w:numPr>
              <w:ilvl w:val="0"/>
              <w:numId w:val="0"/>
            </w:numPr>
            <w:tabs>
              <w:tab w:val="clear" w:pos="1008"/>
            </w:tabs>
            <w:ind w:left="0" w:firstLine="0"/>
          </w:pPr>
        </w:pPrChange>
      </w:pPr>
      <w:del w:id="1407"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408" w:author="Emma" w:date="2014-02-03T22:00:00Z"/>
          <w:noProof w:val="0"/>
        </w:rPr>
        <w:pPrChange w:id="1409" w:author="Emma" w:date="2014-02-03T07:02:00Z">
          <w:pPr>
            <w:pStyle w:val="Heading5"/>
            <w:numPr>
              <w:ilvl w:val="0"/>
              <w:numId w:val="0"/>
            </w:numPr>
            <w:tabs>
              <w:tab w:val="clear" w:pos="1008"/>
            </w:tabs>
            <w:ind w:left="0" w:firstLine="0"/>
          </w:pPr>
        </w:pPrChange>
      </w:pPr>
      <w:del w:id="1410"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11" w:author="Emma" w:date="2014-02-03T22:00:00Z"/>
          <w:noProof w:val="0"/>
        </w:rPr>
        <w:pPrChange w:id="1412" w:author="Emma" w:date="2014-02-03T07:02:00Z">
          <w:pPr>
            <w:pStyle w:val="Heading4"/>
            <w:numPr>
              <w:ilvl w:val="0"/>
              <w:numId w:val="0"/>
            </w:numPr>
            <w:tabs>
              <w:tab w:val="clear" w:pos="864"/>
            </w:tabs>
            <w:ind w:left="0" w:firstLine="0"/>
          </w:pPr>
        </w:pPrChange>
      </w:pPr>
      <w:del w:id="1413"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414" w:author="Emma" w:date="2014-02-03T22:00:00Z"/>
          <w:noProof w:val="0"/>
        </w:rPr>
        <w:pPrChange w:id="1415" w:author="Emma" w:date="2014-02-03T07:02:00Z">
          <w:pPr>
            <w:pStyle w:val="Heading5"/>
            <w:numPr>
              <w:ilvl w:val="0"/>
              <w:numId w:val="0"/>
            </w:numPr>
            <w:tabs>
              <w:tab w:val="clear" w:pos="1008"/>
            </w:tabs>
            <w:ind w:left="0" w:firstLine="0"/>
          </w:pPr>
        </w:pPrChange>
      </w:pPr>
      <w:del w:id="1416"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417" w:author="Emma" w:date="2014-02-03T22:00:00Z"/>
          <w:noProof w:val="0"/>
        </w:rPr>
        <w:pPrChange w:id="1418" w:author="Emma" w:date="2014-02-03T07:02:00Z">
          <w:pPr>
            <w:pStyle w:val="Heading5"/>
            <w:numPr>
              <w:ilvl w:val="0"/>
              <w:numId w:val="0"/>
            </w:numPr>
            <w:tabs>
              <w:tab w:val="clear" w:pos="1008"/>
            </w:tabs>
            <w:ind w:left="0" w:firstLine="0"/>
          </w:pPr>
        </w:pPrChange>
      </w:pPr>
      <w:del w:id="1419"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420" w:author="Emma" w:date="2014-02-03T22:00:00Z"/>
          <w:noProof w:val="0"/>
        </w:rPr>
        <w:pPrChange w:id="1421" w:author="Emma" w:date="2014-02-03T07:02:00Z">
          <w:pPr>
            <w:pStyle w:val="Heading4"/>
            <w:numPr>
              <w:ilvl w:val="0"/>
              <w:numId w:val="0"/>
            </w:numPr>
            <w:tabs>
              <w:tab w:val="clear" w:pos="864"/>
            </w:tabs>
            <w:ind w:left="0" w:firstLine="0"/>
          </w:pPr>
        </w:pPrChange>
      </w:pPr>
      <w:del w:id="1422"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commentRangeStart w:id="1423"/>
        <w:r w:rsidDel="006F3B62">
          <w:rPr>
            <w:noProof w:val="0"/>
          </w:rPr>
          <w:delText>Providers</w:delText>
        </w:r>
        <w:commentRangeEnd w:id="1423"/>
        <w:r w:rsidR="004E031E" w:rsidDel="006F3B62">
          <w:rPr>
            <w:rStyle w:val="CommentReference"/>
            <w:rFonts w:ascii="Times New Roman" w:hAnsi="Times New Roman"/>
            <w:b w:val="0"/>
            <w:noProof w:val="0"/>
            <w:kern w:val="0"/>
          </w:rPr>
          <w:commentReference w:id="1423"/>
        </w:r>
      </w:del>
    </w:p>
    <w:p w:rsidR="00285F30" w:rsidRPr="003651D9" w:rsidDel="006F3B62" w:rsidRDefault="00285F30">
      <w:pPr>
        <w:pStyle w:val="Heading4"/>
        <w:rPr>
          <w:del w:id="1424" w:author="Emma" w:date="2014-02-03T22:00:00Z"/>
          <w:noProof w:val="0"/>
        </w:rPr>
        <w:pPrChange w:id="1425" w:author="Emma" w:date="2014-02-03T07:02:00Z">
          <w:pPr>
            <w:pStyle w:val="Heading5"/>
            <w:numPr>
              <w:ilvl w:val="0"/>
              <w:numId w:val="0"/>
            </w:numPr>
            <w:tabs>
              <w:tab w:val="clear" w:pos="1008"/>
            </w:tabs>
            <w:ind w:left="0" w:firstLine="0"/>
          </w:pPr>
        </w:pPrChange>
      </w:pPr>
      <w:del w:id="1426"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427" w:author="Emma" w:date="2014-02-03T22:00:00Z"/>
          <w:noProof w:val="0"/>
        </w:rPr>
        <w:pPrChange w:id="1428" w:author="Emma" w:date="2014-02-03T07:02:00Z">
          <w:pPr>
            <w:pStyle w:val="Heading5"/>
            <w:numPr>
              <w:ilvl w:val="0"/>
              <w:numId w:val="0"/>
            </w:numPr>
            <w:tabs>
              <w:tab w:val="clear" w:pos="1008"/>
            </w:tabs>
            <w:ind w:left="0" w:firstLine="0"/>
          </w:pPr>
        </w:pPrChange>
      </w:pPr>
      <w:del w:id="1429"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430" w:author="Emma" w:date="2014-02-03T22:00:00Z"/>
          <w:noProof w:val="0"/>
        </w:rPr>
      </w:pPr>
      <w:del w:id="1431"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 xml:space="preserve">7 Reconciliation of Medication </w:delText>
        </w:r>
        <w:commentRangeStart w:id="1432"/>
        <w:r w:rsidDel="006F3B62">
          <w:rPr>
            <w:noProof w:val="0"/>
          </w:rPr>
          <w:delText>Lists</w:delText>
        </w:r>
        <w:commentRangeEnd w:id="1432"/>
        <w:r w:rsidR="004E031E" w:rsidDel="006F3B62">
          <w:rPr>
            <w:rStyle w:val="CommentReference"/>
            <w:rFonts w:ascii="Times New Roman" w:hAnsi="Times New Roman"/>
            <w:b w:val="0"/>
            <w:noProof w:val="0"/>
            <w:kern w:val="0"/>
          </w:rPr>
          <w:commentReference w:id="1432"/>
        </w:r>
      </w:del>
    </w:p>
    <w:p w:rsidR="001C0C10" w:rsidRPr="001C0C10" w:rsidDel="006F3B62" w:rsidRDefault="001C0C10" w:rsidP="001C0C10">
      <w:pPr>
        <w:pStyle w:val="Heading2"/>
        <w:numPr>
          <w:ilvl w:val="0"/>
          <w:numId w:val="0"/>
        </w:numPr>
        <w:ind w:left="576" w:hanging="576"/>
        <w:rPr>
          <w:del w:id="1433" w:author="Emma" w:date="2014-02-03T22:00:00Z"/>
        </w:rPr>
      </w:pPr>
      <w:del w:id="1434"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w:delText>
        </w:r>
        <w:commentRangeStart w:id="1435"/>
        <w:r w:rsidR="004E031E" w:rsidDel="006F3B62">
          <w:rPr>
            <w:noProof w:val="0"/>
          </w:rPr>
          <w:delText>Conditions</w:delText>
        </w:r>
        <w:commentRangeEnd w:id="1435"/>
        <w:r w:rsidR="004E031E" w:rsidDel="006F3B62">
          <w:rPr>
            <w:rStyle w:val="CommentReference"/>
            <w:rFonts w:ascii="Times New Roman" w:hAnsi="Times New Roman"/>
            <w:b w:val="0"/>
            <w:noProof w:val="0"/>
            <w:kern w:val="0"/>
          </w:rPr>
          <w:commentReference w:id="1435"/>
        </w:r>
      </w:del>
    </w:p>
    <w:p w:rsidR="00303E20" w:rsidRDefault="00303E20" w:rsidP="00303E20">
      <w:pPr>
        <w:pStyle w:val="Heading2"/>
        <w:numPr>
          <w:ilvl w:val="0"/>
          <w:numId w:val="0"/>
        </w:numPr>
        <w:rPr>
          <w:noProof w:val="0"/>
        </w:rPr>
      </w:pPr>
      <w:bookmarkStart w:id="1436" w:name="_Toc345074664"/>
      <w:r w:rsidRPr="003651D9">
        <w:rPr>
          <w:noProof w:val="0"/>
        </w:rPr>
        <w:t>X.</w:t>
      </w:r>
      <w:r w:rsidR="00AF472E" w:rsidRPr="003651D9">
        <w:rPr>
          <w:noProof w:val="0"/>
        </w:rPr>
        <w:t>5</w:t>
      </w:r>
      <w:r w:rsidR="005F21E7" w:rsidRPr="003651D9">
        <w:rPr>
          <w:noProof w:val="0"/>
        </w:rPr>
        <w:t xml:space="preserve"> </w:t>
      </w:r>
      <w:r w:rsidR="00A56EA9">
        <w:rPr>
          <w:noProof w:val="0"/>
        </w:rPr>
        <w:t>RCCCP</w:t>
      </w:r>
      <w:r w:rsidRPr="003651D9">
        <w:rPr>
          <w:noProof w:val="0"/>
        </w:rPr>
        <w:t xml:space="preserve"> Security </w:t>
      </w:r>
      <w:commentRangeStart w:id="1437"/>
      <w:r w:rsidRPr="003651D9">
        <w:rPr>
          <w:noProof w:val="0"/>
        </w:rPr>
        <w:t>Considerations</w:t>
      </w:r>
      <w:bookmarkEnd w:id="1436"/>
      <w:commentRangeEnd w:id="1437"/>
      <w:r w:rsidR="00A56EA9">
        <w:rPr>
          <w:rStyle w:val="CommentReference"/>
          <w:rFonts w:ascii="Times New Roman" w:hAnsi="Times New Roman"/>
          <w:b w:val="0"/>
          <w:noProof w:val="0"/>
          <w:kern w:val="0"/>
        </w:rPr>
        <w:commentReference w:id="1437"/>
      </w:r>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proofErr w:type="spellStart"/>
      <w:r>
        <w:rPr>
          <w:lang w:eastAsia="x-none"/>
        </w:rPr>
        <w:t>overflagging</w:t>
      </w:r>
      <w:proofErr w:type="spellEnd"/>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438" w:author="Emma" w:date="2014-02-03T22:01:00Z">
            <w:rPr/>
          </w:rPrChange>
        </w:rPr>
      </w:pPr>
      <w:r w:rsidRPr="006F3B62">
        <w:rPr>
          <w:sz w:val="16"/>
          <w:szCs w:val="16"/>
          <w:highlight w:val="lightGray"/>
          <w:rPrChange w:id="1439"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440" w:author="Emma" w:date="2014-02-03T22:01:00Z">
            <w:rPr/>
          </w:rPrChange>
        </w:rPr>
        <w:t xml:space="preserve"> See </w:t>
      </w:r>
      <w:r w:rsidR="000125FF" w:rsidRPr="006F3B62">
        <w:rPr>
          <w:sz w:val="16"/>
          <w:szCs w:val="16"/>
          <w:highlight w:val="lightGray"/>
          <w:rPrChange w:id="1441"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442" w:author="Emma" w:date="2014-02-03T22:01:00Z">
            <w:rPr>
              <w:rStyle w:val="Hyperlink"/>
            </w:rPr>
          </w:rPrChange>
        </w:rPr>
        <w:t>http://www.ihe.net/Technical_Framework/index.cfm</w:t>
      </w:r>
      <w:r w:rsidR="000125FF" w:rsidRPr="006F3B62">
        <w:rPr>
          <w:sz w:val="16"/>
          <w:szCs w:val="16"/>
          <w:highlight w:val="lightGray"/>
          <w:rPrChange w:id="1443" w:author="Emma" w:date="2014-02-03T22:01:00Z">
            <w:rPr/>
          </w:rPrChange>
        </w:rPr>
        <w:t xml:space="preserve"> for </w:t>
      </w:r>
      <w:r w:rsidR="00ED5269" w:rsidRPr="006F3B62">
        <w:rPr>
          <w:sz w:val="16"/>
          <w:szCs w:val="16"/>
          <w:highlight w:val="lightGray"/>
          <w:rPrChange w:id="1444" w:author="Emma" w:date="2014-02-03T22:01:00Z">
            <w:rPr/>
          </w:rPrChange>
        </w:rPr>
        <w:t>suggestions on risk assessment, risk mitigation, and IT and security profiles.</w:t>
      </w:r>
      <w:r w:rsidR="003D19E0" w:rsidRPr="006F3B62">
        <w:rPr>
          <w:sz w:val="16"/>
          <w:szCs w:val="16"/>
          <w:highlight w:val="lightGray"/>
          <w:rPrChange w:id="1445" w:author="Emma" w:date="2014-02-03T22:01:00Z">
            <w:rPr/>
          </w:rPrChange>
        </w:rPr>
        <w:t>&gt;</w:t>
      </w:r>
    </w:p>
    <w:p w:rsidR="006E5767" w:rsidRPr="006F3B62" w:rsidRDefault="00C82ED4" w:rsidP="00597DB2">
      <w:pPr>
        <w:pStyle w:val="AuthorInstructions"/>
        <w:rPr>
          <w:sz w:val="16"/>
          <w:szCs w:val="16"/>
          <w:rPrChange w:id="1446" w:author="Emma" w:date="2014-02-03T22:01:00Z">
            <w:rPr/>
          </w:rPrChange>
        </w:rPr>
      </w:pPr>
      <w:r w:rsidRPr="006F3B62">
        <w:rPr>
          <w:sz w:val="16"/>
          <w:szCs w:val="16"/>
          <w:highlight w:val="lightGray"/>
          <w:rPrChange w:id="1447" w:author="Emma" w:date="2014-02-03T22:01:00Z">
            <w:rPr/>
          </w:rPrChange>
        </w:rPr>
        <w:t>&lt;</w:t>
      </w:r>
      <w:r w:rsidR="006E5767" w:rsidRPr="006F3B62">
        <w:rPr>
          <w:sz w:val="16"/>
          <w:szCs w:val="16"/>
          <w:highlight w:val="lightGray"/>
          <w:rPrChange w:id="1448" w:author="Emma" w:date="2014-02-03T22:01:00Z">
            <w:rPr/>
          </w:rPrChange>
        </w:rPr>
        <w:t>If this is not a content module, delete the sentence below</w:t>
      </w:r>
      <w:r w:rsidR="00887E40" w:rsidRPr="006F3B62">
        <w:rPr>
          <w:sz w:val="16"/>
          <w:szCs w:val="16"/>
          <w:highlight w:val="lightGray"/>
          <w:rPrChange w:id="1449" w:author="Emma" w:date="2014-02-03T22:01:00Z">
            <w:rPr/>
          </w:rPrChange>
        </w:rPr>
        <w:t xml:space="preserve">. </w:t>
      </w:r>
      <w:r w:rsidR="006E5767" w:rsidRPr="006F3B62">
        <w:rPr>
          <w:sz w:val="16"/>
          <w:szCs w:val="16"/>
          <w:highlight w:val="lightGray"/>
          <w:rPrChange w:id="1450" w:author="Emma" w:date="2014-02-03T22:01:00Z">
            <w:rPr/>
          </w:rPrChange>
        </w:rPr>
        <w:t>If this is a content module profile, you may want to expound upon the security considerations provided by grouped actors.&gt;</w:t>
      </w:r>
      <w:r w:rsidRPr="006F3B62">
        <w:rPr>
          <w:sz w:val="16"/>
          <w:szCs w:val="16"/>
          <w:rPrChange w:id="1451" w:author="Emma" w:date="2014-02-03T22:01:00Z">
            <w:rPr/>
          </w:rPrChange>
        </w:rPr>
        <w:t xml:space="preserve"> </w:t>
      </w:r>
    </w:p>
    <w:p w:rsidR="00C82ED4" w:rsidRPr="003651D9" w:rsidDel="006F3B62" w:rsidRDefault="00C82ED4" w:rsidP="009C6F21">
      <w:pPr>
        <w:pStyle w:val="BodyText"/>
        <w:rPr>
          <w:del w:id="1452" w:author="Emma" w:date="2014-02-03T22:04:00Z"/>
          <w:iCs/>
        </w:rPr>
      </w:pPr>
      <w:del w:id="1453"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54" w:author="Emma" w:date="2014-02-03T22:04:00Z"/>
          <w:noProof w:val="0"/>
        </w:rPr>
      </w:pPr>
      <w:bookmarkStart w:id="1455" w:name="_Toc345074665"/>
      <w:del w:id="1456"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55"/>
      </w:del>
    </w:p>
    <w:p w:rsidR="00255821" w:rsidRPr="003651D9" w:rsidDel="006F3B62" w:rsidRDefault="00167DB7" w:rsidP="00597DB2">
      <w:pPr>
        <w:pStyle w:val="AuthorInstructions"/>
        <w:rPr>
          <w:del w:id="1457" w:author="Emma" w:date="2014-02-03T22:04:00Z"/>
        </w:rPr>
      </w:pPr>
      <w:del w:id="1458"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Cs/>
          </w:rPr>
          <w:fldChar w:fldCharType="separate"/>
        </w:r>
        <w:r w:rsidR="00543FFB" w:rsidRPr="003651D9" w:rsidDel="006F3B62">
          <w:rPr>
            <w:rStyle w:val="Hyperlink"/>
            <w:iCs/>
          </w:rPr>
          <w:delText>http://wiki.ihe.net/index.php?title=Scheduled_Workflow</w:delText>
        </w:r>
        <w:r w:rsidR="00543FFB" w:rsidRPr="003651D9" w:rsidDel="006F3B62">
          <w:rPr>
            <w:rStyle w:val="Hyperlink"/>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459" w:author="Emma" w:date="2014-02-03T22:04:00Z"/>
          <w:i/>
        </w:rPr>
      </w:pPr>
      <w:del w:id="1460"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461" w:author="Emma" w:date="2014-02-03T22:04:00Z"/>
          <w:i/>
        </w:rPr>
      </w:pPr>
      <w:del w:id="1462"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463" w:name="_Toc345074666"/>
      <w:r w:rsidRPr="003651D9">
        <w:lastRenderedPageBreak/>
        <w:t>Appendices</w:t>
      </w:r>
      <w:bookmarkEnd w:id="1463"/>
      <w:r w:rsidRPr="003651D9">
        <w:rPr>
          <w:highlight w:val="yellow"/>
        </w:rPr>
        <w:t xml:space="preserve"> </w:t>
      </w:r>
    </w:p>
    <w:p w:rsidR="00953CFC" w:rsidRPr="006F3B62" w:rsidRDefault="000514E1" w:rsidP="0070762D">
      <w:pPr>
        <w:pStyle w:val="AuthorInstructions"/>
        <w:rPr>
          <w:sz w:val="16"/>
          <w:szCs w:val="16"/>
          <w:highlight w:val="lightGray"/>
          <w:rPrChange w:id="1464" w:author="Emma" w:date="2014-02-03T22:02:00Z">
            <w:rPr/>
          </w:rPrChange>
        </w:rPr>
      </w:pPr>
      <w:r w:rsidRPr="006F3B62">
        <w:rPr>
          <w:sz w:val="16"/>
          <w:szCs w:val="16"/>
          <w:highlight w:val="lightGray"/>
          <w:rPrChange w:id="1465" w:author="Emma" w:date="2014-02-03T22:02:00Z">
            <w:rPr/>
          </w:rPrChange>
        </w:rPr>
        <w:t>&lt;</w:t>
      </w:r>
      <w:r w:rsidR="00953CFC" w:rsidRPr="006F3B62">
        <w:rPr>
          <w:sz w:val="16"/>
          <w:szCs w:val="16"/>
          <w:highlight w:val="lightGray"/>
          <w:rPrChange w:id="1466" w:author="Emma" w:date="2014-02-03T22:02:00Z">
            <w:rPr/>
          </w:rPrChange>
        </w:rPr>
        <w:t>Add Appendices to this Profile here</w:t>
      </w:r>
      <w:r w:rsidR="00F0665F" w:rsidRPr="006F3B62">
        <w:rPr>
          <w:sz w:val="16"/>
          <w:szCs w:val="16"/>
          <w:highlight w:val="lightGray"/>
          <w:rPrChange w:id="1467" w:author="Emma" w:date="2014-02-03T22:02:00Z">
            <w:rPr/>
          </w:rPrChange>
        </w:rPr>
        <w:t xml:space="preserve">. </w:t>
      </w:r>
      <w:r w:rsidR="00953CFC" w:rsidRPr="006F3B62">
        <w:rPr>
          <w:sz w:val="16"/>
          <w:szCs w:val="16"/>
          <w:highlight w:val="lightGray"/>
          <w:rPrChange w:id="1468" w:author="Emma" w:date="2014-02-03T22:02:00Z">
            <w:rPr/>
          </w:rPrChange>
        </w:rPr>
        <w:t>Examples of an appendix include HITSP mapping to IHE Use Cases or long use case definitions.</w:t>
      </w:r>
      <w:r w:rsidRPr="006F3B62">
        <w:rPr>
          <w:sz w:val="16"/>
          <w:szCs w:val="16"/>
          <w:highlight w:val="lightGray"/>
          <w:rPrChange w:id="1469" w:author="Emma" w:date="2014-02-03T22:02:00Z">
            <w:rPr/>
          </w:rPrChange>
        </w:rPr>
        <w:t>&gt;</w:t>
      </w:r>
    </w:p>
    <w:p w:rsidR="00953CFC" w:rsidRPr="006F3B62" w:rsidRDefault="00953CFC" w:rsidP="0070762D">
      <w:pPr>
        <w:pStyle w:val="AuthorInstructions"/>
        <w:rPr>
          <w:sz w:val="16"/>
          <w:szCs w:val="16"/>
          <w:rPrChange w:id="1470" w:author="Emma" w:date="2014-02-03T22:02:00Z">
            <w:rPr/>
          </w:rPrChange>
        </w:rPr>
      </w:pPr>
      <w:r w:rsidRPr="006F3B62">
        <w:rPr>
          <w:sz w:val="16"/>
          <w:szCs w:val="16"/>
          <w:highlight w:val="lightGray"/>
          <w:rPrChange w:id="1471" w:author="Emma" w:date="2014-02-03T22:02:00Z">
            <w:rPr/>
          </w:rPrChange>
        </w:rPr>
        <w:t>&lt;</w:t>
      </w:r>
      <w:r w:rsidR="00E91C15" w:rsidRPr="006F3B62">
        <w:rPr>
          <w:sz w:val="16"/>
          <w:szCs w:val="16"/>
          <w:highlight w:val="lightGray"/>
          <w:rPrChange w:id="1472" w:author="Emma" w:date="2014-02-03T22:02:00Z">
            <w:rPr/>
          </w:rPrChange>
        </w:rPr>
        <w:t xml:space="preserve">Volume 1 </w:t>
      </w:r>
      <w:r w:rsidR="00111CBC" w:rsidRPr="006F3B62">
        <w:rPr>
          <w:sz w:val="16"/>
          <w:szCs w:val="16"/>
          <w:highlight w:val="lightGray"/>
          <w:rPrChange w:id="1473" w:author="Emma" w:date="2014-02-03T22:02:00Z">
            <w:rPr/>
          </w:rPrChange>
        </w:rPr>
        <w:t>A</w:t>
      </w:r>
      <w:r w:rsidRPr="006F3B62">
        <w:rPr>
          <w:sz w:val="16"/>
          <w:szCs w:val="16"/>
          <w:highlight w:val="lightGray"/>
          <w:rPrChange w:id="1474" w:author="Emma" w:date="2014-02-03T22:02:00Z">
            <w:rPr/>
          </w:rPrChange>
        </w:rPr>
        <w:t>ppendices are informational only</w:t>
      </w:r>
      <w:r w:rsidR="00F0665F" w:rsidRPr="006F3B62">
        <w:rPr>
          <w:sz w:val="16"/>
          <w:szCs w:val="16"/>
          <w:highlight w:val="lightGray"/>
          <w:rPrChange w:id="1475" w:author="Emma" w:date="2014-02-03T22:02:00Z">
            <w:rPr/>
          </w:rPrChange>
        </w:rPr>
        <w:t xml:space="preserve">. </w:t>
      </w:r>
      <w:r w:rsidRPr="006F3B62">
        <w:rPr>
          <w:sz w:val="16"/>
          <w:szCs w:val="16"/>
          <w:highlight w:val="lightGray"/>
          <w:rPrChange w:id="1476" w:author="Emma" w:date="2014-02-03T22:02:00Z">
            <w:rPr/>
          </w:rPrChange>
        </w:rPr>
        <w:t>No “</w:t>
      </w:r>
      <w:r w:rsidR="00125F42" w:rsidRPr="006F3B62">
        <w:rPr>
          <w:sz w:val="16"/>
          <w:szCs w:val="16"/>
          <w:highlight w:val="lightGray"/>
          <w:rPrChange w:id="1477" w:author="Emma" w:date="2014-02-03T22:02:00Z">
            <w:rPr/>
          </w:rPrChange>
        </w:rPr>
        <w:t>SHALL</w:t>
      </w:r>
      <w:r w:rsidRPr="006F3B62">
        <w:rPr>
          <w:sz w:val="16"/>
          <w:szCs w:val="16"/>
          <w:highlight w:val="lightGray"/>
          <w:rPrChange w:id="1478" w:author="Emma" w:date="2014-02-03T22:02:00Z">
            <w:rPr/>
          </w:rPrChange>
        </w:rPr>
        <w:t>” language is allowed in a</w:t>
      </w:r>
      <w:r w:rsidR="00E91C15" w:rsidRPr="006F3B62">
        <w:rPr>
          <w:sz w:val="16"/>
          <w:szCs w:val="16"/>
          <w:highlight w:val="lightGray"/>
          <w:rPrChange w:id="1479" w:author="Emma" w:date="2014-02-03T22:02:00Z">
            <w:rPr/>
          </w:rPrChange>
        </w:rPr>
        <w:t xml:space="preserve"> Volume 1 </w:t>
      </w:r>
      <w:r w:rsidRPr="006F3B62">
        <w:rPr>
          <w:sz w:val="16"/>
          <w:szCs w:val="16"/>
          <w:highlight w:val="lightGray"/>
          <w:rPrChange w:id="1480"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481" w:name="_Toc345074667"/>
      <w:r w:rsidRPr="003651D9">
        <w:rPr>
          <w:noProof w:val="0"/>
        </w:rPr>
        <w:t xml:space="preserve">Appendix A </w:t>
      </w:r>
      <w:del w:id="1482"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481"/>
    </w:p>
    <w:p w:rsidR="00111CBC" w:rsidRPr="003651D9" w:rsidRDefault="00111CBC" w:rsidP="00111CBC">
      <w:pPr>
        <w:pStyle w:val="BodyText"/>
      </w:pPr>
      <w:del w:id="1483" w:author="Emma" w:date="2014-02-03T22:02:00Z">
        <w:r w:rsidRPr="003651D9" w:rsidDel="006F3B62">
          <w:delText>Appendix A text goes here.</w:delText>
        </w:r>
      </w:del>
      <w:ins w:id="1484" w:author="Emma" w:date="2014-02-03T22:02:00Z">
        <w:r w:rsidR="006F3B62">
          <w:t>None</w:t>
        </w:r>
      </w:ins>
    </w:p>
    <w:p w:rsidR="00C536E4" w:rsidRPr="003651D9" w:rsidDel="006F3B62" w:rsidRDefault="00B15A1D" w:rsidP="002D6C95">
      <w:pPr>
        <w:pStyle w:val="AppendixHeading2"/>
        <w:numPr>
          <w:ilvl w:val="1"/>
          <w:numId w:val="18"/>
        </w:numPr>
        <w:rPr>
          <w:del w:id="1485" w:author="Emma" w:date="2014-02-03T22:03:00Z"/>
          <w:bCs/>
          <w:noProof w:val="0"/>
        </w:rPr>
      </w:pPr>
      <w:bookmarkStart w:id="1486" w:name="_Toc345074668"/>
      <w:del w:id="1487" w:author="Emma" w:date="2014-02-03T22:03:00Z">
        <w:r w:rsidRPr="003651D9" w:rsidDel="006F3B62">
          <w:rPr>
            <w:bCs/>
            <w:noProof w:val="0"/>
          </w:rPr>
          <w:delText>&lt;Add Title&gt;</w:delText>
        </w:r>
        <w:bookmarkEnd w:id="1486"/>
      </w:del>
    </w:p>
    <w:p w:rsidR="00111CBC" w:rsidRPr="003651D9" w:rsidDel="006F3B62" w:rsidRDefault="00111CBC" w:rsidP="00111CBC">
      <w:pPr>
        <w:pStyle w:val="BodyText"/>
        <w:rPr>
          <w:del w:id="1488" w:author="Emma" w:date="2014-02-03T22:03:00Z"/>
        </w:rPr>
      </w:pPr>
      <w:del w:id="1489"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490" w:name="_Toc345074669"/>
      <w:r w:rsidRPr="003651D9">
        <w:rPr>
          <w:noProof w:val="0"/>
        </w:rPr>
        <w:t xml:space="preserve">Appendix B </w:t>
      </w:r>
      <w:del w:id="1491"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490"/>
    </w:p>
    <w:p w:rsidR="00111CBC" w:rsidRPr="003651D9" w:rsidRDefault="00111CBC" w:rsidP="00111CBC">
      <w:pPr>
        <w:pStyle w:val="BodyText"/>
      </w:pPr>
      <w:del w:id="1492" w:author="Emma" w:date="2014-02-03T22:03:00Z">
        <w:r w:rsidRPr="003651D9" w:rsidDel="006F3B62">
          <w:delText>Appendix B text goes here.</w:delText>
        </w:r>
      </w:del>
      <w:ins w:id="1493"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494" w:author="Emma" w:date="2014-02-03T22:03:00Z"/>
          <w:bCs/>
          <w:noProof w:val="0"/>
        </w:rPr>
      </w:pPr>
      <w:bookmarkStart w:id="1495" w:name="_Toc345074670"/>
      <w:del w:id="1496" w:author="Emma" w:date="2014-02-03T22:03:00Z">
        <w:r w:rsidRPr="003651D9" w:rsidDel="006F3B62">
          <w:rPr>
            <w:bCs/>
            <w:noProof w:val="0"/>
          </w:rPr>
          <w:delText>&lt;Add Title&gt;</w:delText>
        </w:r>
        <w:bookmarkEnd w:id="1495"/>
      </w:del>
    </w:p>
    <w:p w:rsidR="00111CBC" w:rsidRPr="003651D9" w:rsidDel="006F3B62" w:rsidRDefault="00111CBC" w:rsidP="00111CBC">
      <w:pPr>
        <w:pStyle w:val="BodyText"/>
        <w:rPr>
          <w:del w:id="1497" w:author="Emma" w:date="2014-02-03T22:03:00Z"/>
        </w:rPr>
      </w:pPr>
      <w:del w:id="1498"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499" w:name="_Toc336000611"/>
      <w:bookmarkStart w:id="1500" w:name="_Toc345074671"/>
      <w:bookmarkEnd w:id="1499"/>
      <w:r w:rsidRPr="003651D9">
        <w:lastRenderedPageBreak/>
        <w:t xml:space="preserve">Volume 2 </w:t>
      </w:r>
      <w:r w:rsidR="008D7642" w:rsidRPr="003651D9">
        <w:t xml:space="preserve">– </w:t>
      </w:r>
      <w:r w:rsidRPr="003651D9">
        <w:t>Transactions</w:t>
      </w:r>
      <w:bookmarkEnd w:id="1500"/>
    </w:p>
    <w:p w:rsidR="00303E20" w:rsidRPr="003651D9" w:rsidRDefault="00303E20" w:rsidP="008E441F">
      <w:pPr>
        <w:pStyle w:val="EditorInstructions"/>
      </w:pPr>
      <w:bookmarkStart w:id="1501" w:name="_Toc75083611"/>
      <w:r w:rsidRPr="003651D9">
        <w:t xml:space="preserve">Add section 3.Y </w:t>
      </w:r>
      <w:bookmarkEnd w:id="1501"/>
    </w:p>
    <w:p w:rsidR="00CF283F" w:rsidRPr="003651D9" w:rsidRDefault="00303E20" w:rsidP="00303E20">
      <w:pPr>
        <w:pStyle w:val="Heading2"/>
        <w:numPr>
          <w:ilvl w:val="0"/>
          <w:numId w:val="0"/>
        </w:numPr>
        <w:rPr>
          <w:noProof w:val="0"/>
        </w:rPr>
      </w:pPr>
      <w:bookmarkStart w:id="1502" w:name="_Toc345074672"/>
      <w:proofErr w:type="gramStart"/>
      <w:r w:rsidRPr="003651D9">
        <w:rPr>
          <w:noProof w:val="0"/>
        </w:rPr>
        <w:t>3</w:t>
      </w:r>
      <w:r w:rsidR="00CF283F" w:rsidRPr="003651D9">
        <w:rPr>
          <w:noProof w:val="0"/>
        </w:rPr>
        <w:t>.Y</w:t>
      </w:r>
      <w:proofErr w:type="gramEnd"/>
      <w:r w:rsidR="00CF283F" w:rsidRPr="003651D9">
        <w:rPr>
          <w:noProof w:val="0"/>
        </w:rPr>
        <w:t xml:space="preserve">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1502"/>
    </w:p>
    <w:p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rsidR="00CF283F" w:rsidRPr="003651D9" w:rsidRDefault="00303E20" w:rsidP="00303E20">
      <w:pPr>
        <w:pStyle w:val="Heading3"/>
        <w:numPr>
          <w:ilvl w:val="0"/>
          <w:numId w:val="0"/>
        </w:numPr>
        <w:rPr>
          <w:noProof w:val="0"/>
        </w:rPr>
      </w:pPr>
      <w:bookmarkStart w:id="1503" w:name="_Toc345074673"/>
      <w:proofErr w:type="gramStart"/>
      <w:r w:rsidRPr="003651D9">
        <w:rPr>
          <w:noProof w:val="0"/>
        </w:rPr>
        <w:t>3</w:t>
      </w:r>
      <w:r w:rsidR="00CF283F" w:rsidRPr="003651D9">
        <w:rPr>
          <w:noProof w:val="0"/>
        </w:rPr>
        <w:t>.Y.1</w:t>
      </w:r>
      <w:proofErr w:type="gramEnd"/>
      <w:r w:rsidR="00CF283F" w:rsidRPr="003651D9">
        <w:rPr>
          <w:noProof w:val="0"/>
        </w:rPr>
        <w:t xml:space="preserve"> Scope</w:t>
      </w:r>
      <w:bookmarkEnd w:id="1503"/>
    </w:p>
    <w:p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rsidR="00CF283F" w:rsidRPr="003651D9" w:rsidRDefault="00303E20" w:rsidP="00303E20">
      <w:pPr>
        <w:pStyle w:val="Heading3"/>
        <w:numPr>
          <w:ilvl w:val="0"/>
          <w:numId w:val="0"/>
        </w:numPr>
        <w:rPr>
          <w:noProof w:val="0"/>
        </w:rPr>
      </w:pPr>
      <w:bookmarkStart w:id="1504" w:name="_Toc345074674"/>
      <w:proofErr w:type="gramStart"/>
      <w:r w:rsidRPr="003651D9">
        <w:rPr>
          <w:noProof w:val="0"/>
        </w:rPr>
        <w:t>3</w:t>
      </w:r>
      <w:r w:rsidR="008D17FF" w:rsidRPr="003651D9">
        <w:rPr>
          <w:noProof w:val="0"/>
        </w:rPr>
        <w:t>.Y.2</w:t>
      </w:r>
      <w:proofErr w:type="gramEnd"/>
      <w:r w:rsidR="00291725">
        <w:rPr>
          <w:noProof w:val="0"/>
        </w:rPr>
        <w:t xml:space="preserve"> </w:t>
      </w:r>
      <w:r w:rsidR="008D17FF" w:rsidRPr="003651D9">
        <w:rPr>
          <w:noProof w:val="0"/>
        </w:rPr>
        <w:t xml:space="preserve">Actor </w:t>
      </w:r>
      <w:r w:rsidR="00CF283F" w:rsidRPr="003651D9">
        <w:rPr>
          <w:noProof w:val="0"/>
        </w:rPr>
        <w:t>Roles</w:t>
      </w:r>
      <w:bookmarkEnd w:id="1504"/>
    </w:p>
    <w:p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rsidR="007C1AAC" w:rsidRPr="003651D9" w:rsidRDefault="00661B58" w:rsidP="00B63B69">
      <w:pPr>
        <w:pStyle w:val="BodyText"/>
        <w:jc w:val="center"/>
      </w:pPr>
      <w:r>
        <w:rPr>
          <w:noProof/>
        </w:rPr>
        <mc:AlternateContent>
          <mc:Choice Requires="wpc">
            <w:drawing>
              <wp:inline distT="0" distB="0" distL="0" distR="0" wp14:anchorId="6BCC634B" wp14:editId="1B0A1B8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rsidR="007A3D2F" w:rsidRDefault="007A3D2F" w:rsidP="007C1AAC">
                              <w:pPr>
                                <w:jc w:val="center"/>
                                <w:rPr>
                                  <w:sz w:val="18"/>
                                </w:rPr>
                              </w:pPr>
                              <w:r>
                                <w:rPr>
                                  <w:sz w:val="18"/>
                                </w:rPr>
                                <w:t>Transaction Name [DOM-#]</w:t>
                              </w:r>
                            </w:p>
                            <w:p w:rsidR="007A3D2F" w:rsidRDefault="007A3D2F"/>
                            <w:p w:rsidR="007A3D2F" w:rsidRDefault="007A3D2F" w:rsidP="007C1AAC">
                              <w:pPr>
                                <w:jc w:val="center"/>
                                <w:rPr>
                                  <w:sz w:val="18"/>
                                </w:rPr>
                              </w:pPr>
                              <w:r>
                                <w:rPr>
                                  <w:sz w:val="18"/>
                                </w:rPr>
                                <w:t>Transaction Name [DOM-#]</w:t>
                              </w:r>
                            </w:p>
                          </w:txbxContent>
                        </wps:txbx>
                        <wps:bodyPr rot="0" vert="horz" wrap="square" lIns="0" tIns="9144" rIns="0" bIns="9144" anchor="t" anchorCtr="0" upright="1">
                          <a:noAutofit/>
                        </wps:bodyPr>
                      </wps:wsp>
                      <wps:wsp>
                        <wps:cNvPr id="17"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rsidR="007A3D2F" w:rsidRDefault="007A3D2F" w:rsidP="007C1AAC">
                              <w:pPr>
                                <w:rPr>
                                  <w:sz w:val="18"/>
                                </w:rPr>
                              </w:pPr>
                              <w:r>
                                <w:rPr>
                                  <w:sz w:val="18"/>
                                </w:rPr>
                                <w:t>Actor ABC</w:t>
                              </w:r>
                            </w:p>
                            <w:p w:rsidR="007A3D2F" w:rsidRDefault="007A3D2F"/>
                            <w:p w:rsidR="007A3D2F" w:rsidRDefault="007A3D2F" w:rsidP="007C1AAC">
                              <w:pPr>
                                <w:rPr>
                                  <w:sz w:val="18"/>
                                </w:rPr>
                              </w:pPr>
                              <w:r>
                                <w:rPr>
                                  <w:sz w:val="18"/>
                                </w:rPr>
                                <w:t>Actor ABC</w:t>
                              </w:r>
                            </w:p>
                          </w:txbxContent>
                        </wps:txbx>
                        <wps:bodyPr rot="0" vert="horz" wrap="square" lIns="91440" tIns="45720" rIns="91440" bIns="45720" anchor="t" anchorCtr="0" upright="1">
                          <a:noAutofit/>
                        </wps:bodyPr>
                      </wps:wsp>
                      <wps:wsp>
                        <wps:cNvPr id="18"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7A3D2F" w:rsidRDefault="007A3D2F" w:rsidP="007C1AAC">
                              <w:pPr>
                                <w:rPr>
                                  <w:sz w:val="18"/>
                                </w:rPr>
                              </w:pPr>
                              <w:r>
                                <w:rPr>
                                  <w:sz w:val="18"/>
                                </w:rPr>
                                <w:t>Actor DEF</w:t>
                              </w:r>
                            </w:p>
                            <w:p w:rsidR="007A3D2F" w:rsidRDefault="007A3D2F"/>
                            <w:p w:rsidR="007A3D2F" w:rsidRDefault="007A3D2F" w:rsidP="007C1AAC">
                              <w:pPr>
                                <w:rPr>
                                  <w:sz w:val="18"/>
                                </w:rPr>
                              </w:pPr>
                              <w:r>
                                <w:rPr>
                                  <w:sz w:val="18"/>
                                </w:rPr>
                                <w:t>Actor DEF</w:t>
                              </w:r>
                            </w:p>
                          </w:txbxContent>
                        </wps:txbx>
                        <wps:bodyPr rot="0" vert="horz" wrap="square" lIns="91440" tIns="45720" rIns="91440" bIns="45720" anchor="t" anchorCtr="0" upright="1">
                          <a:noAutofit/>
                        </wps:bodyPr>
                      </wps:wsp>
                      <wps:wsp>
                        <wps:cNvPr id="20"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17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">
                <v:shape id="_x0000_s1175" type="#_x0000_t75" style="position:absolute;width:37261;height:15392;visibility:visible;mso-wrap-style:square">
                  <v:fill o:detectmouseclick="t"/>
                  <v:path o:connecttype="none"/>
                </v:shape>
                <v:oval id="Oval 153" o:spid="_x0000_s1176"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IpcEA&#10;AADbAAAADwAAAGRycy9kb3ducmV2LnhtbERPS2sCMRC+F/wPYYReimYVXcvWKKII0p58gNdhM+4G&#10;N5NlEzX990Yo9DYf33Pmy2gbcafOG8cKRsMMBHHptOFKwem4HXyC8AFZY+OYFPySh+Wi9zbHQrsH&#10;7+l+CJVIIewLVFCH0BZS+rImi37oWuLEXVxnMSTYVVJ3+EjhtpHjLMulRcOpocaW1jWV18PNKpi0&#10;q3waRz/m4/uymU3deb8dm6jUez+uvkAEiuFf/Ofe6TQ/h9cv6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CKXBAAAA2wAAAA8AAAAAAAAAAAAAAAAAmAIAAGRycy9kb3du&#10;cmV2LnhtbFBLBQYAAAAABAAEAPUAAACGAwAAAAA=&#10;">
                  <v:textbox inset="0,.72pt,0,.72pt">
                    <w:txbxContent>
                      <w:p w:rsidR="007A3D2F" w:rsidRDefault="007A3D2F" w:rsidP="007C1AAC">
                        <w:pPr>
                          <w:jc w:val="center"/>
                          <w:rPr>
                            <w:sz w:val="18"/>
                          </w:rPr>
                        </w:pPr>
                        <w:r>
                          <w:rPr>
                            <w:sz w:val="18"/>
                          </w:rPr>
                          <w:t>Transaction Name [DOM-#]</w:t>
                        </w:r>
                      </w:p>
                      <w:p w:rsidR="007A3D2F" w:rsidRDefault="007A3D2F"/>
                      <w:p w:rsidR="007A3D2F" w:rsidRDefault="007A3D2F" w:rsidP="007C1AAC">
                        <w:pPr>
                          <w:jc w:val="center"/>
                          <w:rPr>
                            <w:sz w:val="18"/>
                          </w:rPr>
                        </w:pPr>
                        <w:r>
                          <w:rPr>
                            <w:sz w:val="18"/>
                          </w:rPr>
                          <w:t>Transaction Name [DOM-#]</w:t>
                        </w:r>
                      </w:p>
                    </w:txbxContent>
                  </v:textbox>
                </v:oval>
                <v:shape id="Text Box 154" o:spid="_x0000_s1177"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7A3D2F" w:rsidRDefault="007A3D2F" w:rsidP="007C1AAC">
                        <w:pPr>
                          <w:rPr>
                            <w:sz w:val="18"/>
                          </w:rPr>
                        </w:pPr>
                        <w:r>
                          <w:rPr>
                            <w:sz w:val="18"/>
                          </w:rPr>
                          <w:t>Actor ABC</w:t>
                        </w:r>
                      </w:p>
                      <w:p w:rsidR="007A3D2F" w:rsidRDefault="007A3D2F"/>
                      <w:p w:rsidR="007A3D2F" w:rsidRDefault="007A3D2F" w:rsidP="007C1AAC">
                        <w:pPr>
                          <w:rPr>
                            <w:sz w:val="18"/>
                          </w:rPr>
                        </w:pPr>
                        <w:r>
                          <w:rPr>
                            <w:sz w:val="18"/>
                          </w:rPr>
                          <w:t>Actor ABC</w:t>
                        </w:r>
                      </w:p>
                    </w:txbxContent>
                  </v:textbox>
                </v:shape>
                <v:line id="Line 155" o:spid="_x0000_s117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56" o:spid="_x0000_s117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7A3D2F" w:rsidRDefault="007A3D2F" w:rsidP="007C1AAC">
                        <w:pPr>
                          <w:rPr>
                            <w:sz w:val="18"/>
                          </w:rPr>
                        </w:pPr>
                        <w:r>
                          <w:rPr>
                            <w:sz w:val="18"/>
                          </w:rPr>
                          <w:t>Actor DEF</w:t>
                        </w:r>
                      </w:p>
                      <w:p w:rsidR="007A3D2F" w:rsidRDefault="007A3D2F"/>
                      <w:p w:rsidR="007A3D2F" w:rsidRDefault="007A3D2F" w:rsidP="007C1AAC">
                        <w:pPr>
                          <w:rPr>
                            <w:sz w:val="18"/>
                          </w:rPr>
                        </w:pPr>
                        <w:r>
                          <w:rPr>
                            <w:sz w:val="18"/>
                          </w:rPr>
                          <w:t>Actor DEF</w:t>
                        </w:r>
                      </w:p>
                    </w:txbxContent>
                  </v:textbox>
                </v:shape>
                <v:line id="Line 157" o:spid="_x0000_s118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w10:anchorlock/>
              </v:group>
            </w:pict>
          </mc:Fallback>
        </mc:AlternateContent>
      </w:r>
    </w:p>
    <w:p w:rsidR="002D5B69" w:rsidRPr="003651D9" w:rsidRDefault="002D5B69" w:rsidP="00BB76BC">
      <w:pPr>
        <w:pStyle w:val="FigureTitle"/>
      </w:pPr>
      <w:r w:rsidRPr="003651D9">
        <w:t xml:space="preserve">Figure 3.Y.2-1: </w:t>
      </w:r>
      <w:r w:rsidR="001B2B50" w:rsidRPr="003651D9">
        <w:t>Use Case Diagram</w:t>
      </w:r>
    </w:p>
    <w:p w:rsidR="002D5B69" w:rsidRPr="003651D9" w:rsidRDefault="002D5B69" w:rsidP="00BB76BC">
      <w:pPr>
        <w:pStyle w:val="TableTitle"/>
      </w:pPr>
    </w:p>
    <w:p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rsidTr="00BB76BC">
        <w:tc>
          <w:tcPr>
            <w:tcW w:w="1008" w:type="dxa"/>
            <w:shd w:val="clear" w:color="auto" w:fill="auto"/>
          </w:tcPr>
          <w:p w:rsidR="00C6772C" w:rsidRPr="003651D9" w:rsidRDefault="00C6772C" w:rsidP="00597DB2">
            <w:pPr>
              <w:pStyle w:val="BodyText"/>
              <w:rPr>
                <w:b/>
              </w:rPr>
            </w:pPr>
            <w:r w:rsidRPr="003651D9">
              <w:rPr>
                <w:b/>
              </w:rPr>
              <w:t>Actor:</w:t>
            </w:r>
          </w:p>
        </w:tc>
        <w:tc>
          <w:tcPr>
            <w:tcW w:w="8568" w:type="dxa"/>
            <w:shd w:val="clear" w:color="auto" w:fill="auto"/>
          </w:tcPr>
          <w:p w:rsidR="00C6772C" w:rsidRPr="003651D9" w:rsidRDefault="00C6772C" w:rsidP="00597DB2">
            <w:pPr>
              <w:pStyle w:val="BodyText"/>
            </w:pPr>
            <w:r w:rsidRPr="003651D9">
              <w:t>&lt;Official actor name; list every actor in this transaction.&gt;</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Role:</w:t>
            </w:r>
          </w:p>
        </w:tc>
        <w:tc>
          <w:tcPr>
            <w:tcW w:w="8568" w:type="dxa"/>
            <w:shd w:val="clear" w:color="auto" w:fill="auto"/>
          </w:tcPr>
          <w:p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Actor:</w:t>
            </w:r>
          </w:p>
        </w:tc>
        <w:tc>
          <w:tcPr>
            <w:tcW w:w="8568" w:type="dxa"/>
            <w:shd w:val="clear" w:color="auto" w:fill="auto"/>
          </w:tcPr>
          <w:p w:rsidR="00701B3A" w:rsidRPr="003651D9" w:rsidRDefault="00701B3A" w:rsidP="00597DB2">
            <w:pPr>
              <w:pStyle w:val="BodyText"/>
            </w:pP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Role:</w:t>
            </w:r>
          </w:p>
        </w:tc>
        <w:tc>
          <w:tcPr>
            <w:tcW w:w="8568" w:type="dxa"/>
            <w:shd w:val="clear" w:color="auto" w:fill="auto"/>
          </w:tcPr>
          <w:p w:rsidR="00C6772C" w:rsidRPr="003651D9" w:rsidRDefault="00291725" w:rsidP="00597DB2">
            <w:pPr>
              <w:pStyle w:val="BodyText"/>
            </w:pPr>
            <w:r>
              <w:t xml:space="preserve"> </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Actor:</w:t>
            </w:r>
          </w:p>
        </w:tc>
        <w:tc>
          <w:tcPr>
            <w:tcW w:w="8568" w:type="dxa"/>
            <w:shd w:val="clear" w:color="auto" w:fill="auto"/>
          </w:tcPr>
          <w:p w:rsidR="00C6772C" w:rsidRPr="003651D9" w:rsidRDefault="00C6772C" w:rsidP="00597DB2">
            <w:pPr>
              <w:pStyle w:val="BodyText"/>
            </w:pPr>
            <w:r w:rsidRPr="003651D9">
              <w:t xml:space="preserve"> </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Role:</w:t>
            </w:r>
          </w:p>
        </w:tc>
        <w:tc>
          <w:tcPr>
            <w:tcW w:w="8568" w:type="dxa"/>
            <w:shd w:val="clear" w:color="auto" w:fill="auto"/>
          </w:tcPr>
          <w:p w:rsidR="00C6772C" w:rsidRPr="003651D9" w:rsidRDefault="00C6772C" w:rsidP="00597DB2">
            <w:pPr>
              <w:pStyle w:val="BodyText"/>
            </w:pPr>
          </w:p>
        </w:tc>
      </w:tr>
    </w:tbl>
    <w:p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xml:space="preserve">, especially when existing transactions are re-used by additional </w:t>
      </w:r>
      <w:r w:rsidR="00613604" w:rsidRPr="003651D9">
        <w:rPr>
          <w:i/>
        </w:rPr>
        <w:lastRenderedPageBreak/>
        <w:t>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rsidR="00E8043B" w:rsidRPr="003651D9" w:rsidRDefault="00E8043B" w:rsidP="000807AC">
      <w:pPr>
        <w:pStyle w:val="BodyText"/>
        <w:rPr>
          <w:i/>
        </w:rPr>
      </w:pPr>
    </w:p>
    <w:p w:rsidR="00E8043B" w:rsidRPr="003651D9" w:rsidRDefault="00613604" w:rsidP="003B70A2">
      <w:pPr>
        <w:pStyle w:val="BodyText"/>
      </w:pPr>
      <w:r w:rsidRPr="003651D9">
        <w:t>The Roles in this transaction are defined in the following table and may be played by the actors shown here:</w:t>
      </w:r>
    </w:p>
    <w:p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rsidTr="00BB76BC">
        <w:tc>
          <w:tcPr>
            <w:tcW w:w="1818" w:type="dxa"/>
            <w:shd w:val="clear" w:color="auto" w:fill="auto"/>
          </w:tcPr>
          <w:p w:rsidR="00613604" w:rsidRPr="003651D9" w:rsidRDefault="00C63D7E" w:rsidP="003B70A2">
            <w:pPr>
              <w:pStyle w:val="BodyText"/>
              <w:rPr>
                <w:b/>
              </w:rPr>
            </w:pPr>
            <w:r w:rsidRPr="003651D9">
              <w:rPr>
                <w:b/>
                <w:iCs/>
              </w:rPr>
              <w:t>Role:</w:t>
            </w:r>
          </w:p>
        </w:tc>
        <w:tc>
          <w:tcPr>
            <w:tcW w:w="7758" w:type="dxa"/>
            <w:shd w:val="clear" w:color="auto" w:fill="auto"/>
          </w:tcPr>
          <w:p w:rsidR="00613604" w:rsidRPr="003651D9" w:rsidRDefault="00C63D7E" w:rsidP="003B70A2">
            <w:pPr>
              <w:pStyle w:val="BodyText"/>
              <w:rPr>
                <w:i/>
              </w:rPr>
            </w:pPr>
            <w:r w:rsidRPr="003651D9">
              <w:rPr>
                <w:i/>
                <w:iCs/>
              </w:rPr>
              <w:t xml:space="preserve">&lt;Role </w:t>
            </w:r>
            <w:proofErr w:type="gramStart"/>
            <w:r w:rsidRPr="003651D9">
              <w:rPr>
                <w:i/>
                <w:iCs/>
              </w:rPr>
              <w:t>Name:</w:t>
            </w:r>
            <w:proofErr w:type="gramEnd"/>
            <w:r w:rsidRPr="003651D9">
              <w:rPr>
                <w:i/>
                <w:iCs/>
              </w:rPr>
              <w:t>&gt;&lt;Only unique within this transaction. Typically one word. The Role Name is analogous to SCU or SCP in DICOM Services.&gt;</w:t>
            </w:r>
          </w:p>
        </w:tc>
      </w:tr>
      <w:tr w:rsidR="00613604" w:rsidRPr="003651D9" w:rsidTr="00BB76BC">
        <w:tc>
          <w:tcPr>
            <w:tcW w:w="1818" w:type="dxa"/>
            <w:shd w:val="clear" w:color="auto" w:fill="auto"/>
          </w:tcPr>
          <w:p w:rsidR="00613604" w:rsidRPr="003651D9" w:rsidRDefault="00C63D7E" w:rsidP="000807AC">
            <w:pPr>
              <w:pStyle w:val="BodyText"/>
              <w:rPr>
                <w:b/>
              </w:rPr>
            </w:pPr>
            <w:r w:rsidRPr="003651D9">
              <w:rPr>
                <w:b/>
              </w:rPr>
              <w:t>Actor(s):</w:t>
            </w:r>
          </w:p>
        </w:tc>
        <w:tc>
          <w:tcPr>
            <w:tcW w:w="7758" w:type="dxa"/>
            <w:shd w:val="clear" w:color="auto" w:fill="auto"/>
          </w:tcPr>
          <w:p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Role:</w:t>
            </w:r>
          </w:p>
        </w:tc>
        <w:tc>
          <w:tcPr>
            <w:tcW w:w="7758" w:type="dxa"/>
            <w:shd w:val="clear" w:color="auto" w:fill="auto"/>
          </w:tcPr>
          <w:p w:rsidR="00E8043B" w:rsidRPr="003651D9" w:rsidRDefault="00E8043B" w:rsidP="00E8043B">
            <w:pPr>
              <w:pStyle w:val="BodyText"/>
              <w:rPr>
                <w:i/>
              </w:rPr>
            </w:pPr>
            <w:r w:rsidRPr="003651D9">
              <w:rPr>
                <w:i/>
              </w:rPr>
              <w:t>&lt;e.g., Requestor:</w:t>
            </w:r>
          </w:p>
          <w:p w:rsidR="00E8043B" w:rsidRPr="003651D9" w:rsidRDefault="00E8043B" w:rsidP="00843B52">
            <w:pPr>
              <w:pStyle w:val="BodyText"/>
              <w:ind w:left="720"/>
              <w:rPr>
                <w:i/>
              </w:rPr>
            </w:pPr>
            <w:r w:rsidRPr="003651D9">
              <w:rPr>
                <w:i/>
              </w:rPr>
              <w:t xml:space="preserve">Submits the relevant details and requests the creation of a new </w:t>
            </w:r>
            <w:proofErr w:type="spellStart"/>
            <w:r w:rsidRPr="003651D9">
              <w:rPr>
                <w:i/>
              </w:rPr>
              <w:t>workitem</w:t>
            </w:r>
            <w:proofErr w:type="spellEnd"/>
            <w:r w:rsidRPr="003651D9">
              <w:rPr>
                <w:i/>
              </w:rPr>
              <w:t>.&gt;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Actor(s):</w:t>
            </w:r>
          </w:p>
        </w:tc>
        <w:tc>
          <w:tcPr>
            <w:tcW w:w="7758" w:type="dxa"/>
            <w:shd w:val="clear" w:color="auto" w:fill="auto"/>
          </w:tcPr>
          <w:p w:rsidR="00E8043B" w:rsidRPr="003651D9" w:rsidRDefault="00E8043B" w:rsidP="00E8043B">
            <w:pPr>
              <w:pStyle w:val="BodyText"/>
              <w:rPr>
                <w:i/>
              </w:rPr>
            </w:pPr>
            <w:r w:rsidRPr="003651D9">
              <w:rPr>
                <w:i/>
              </w:rPr>
              <w:t>&lt;e.g., The following actors may play the role of Requestor:</w:t>
            </w:r>
          </w:p>
          <w:p w:rsidR="00E8043B" w:rsidRPr="003651D9" w:rsidRDefault="00E8043B" w:rsidP="00843B52">
            <w:pPr>
              <w:pStyle w:val="BodyText"/>
              <w:ind w:left="720"/>
              <w:rPr>
                <w:i/>
              </w:rPr>
            </w:pPr>
            <w:proofErr w:type="spellStart"/>
            <w:r w:rsidRPr="003651D9">
              <w:rPr>
                <w:i/>
              </w:rPr>
              <w:t>Workitem</w:t>
            </w:r>
            <w:proofErr w:type="spellEnd"/>
            <w:r w:rsidRPr="003651D9">
              <w:rPr>
                <w:i/>
              </w:rPr>
              <w:t xml:space="preserve"> Creator: when requesting </w:t>
            </w:r>
            <w:proofErr w:type="spellStart"/>
            <w:r w:rsidRPr="003651D9">
              <w:rPr>
                <w:i/>
              </w:rPr>
              <w:t>workitems</w:t>
            </w:r>
            <w:proofErr w:type="spellEnd"/>
          </w:p>
          <w:p w:rsidR="00E8043B" w:rsidRPr="003651D9" w:rsidRDefault="00E8043B" w:rsidP="00843B52">
            <w:pPr>
              <w:pStyle w:val="BodyText"/>
              <w:ind w:left="720"/>
              <w:rPr>
                <w:i/>
              </w:rPr>
            </w:pPr>
            <w:proofErr w:type="spellStart"/>
            <w:r w:rsidRPr="003651D9">
              <w:rPr>
                <w:i/>
              </w:rPr>
              <w:t>Workitem</w:t>
            </w:r>
            <w:proofErr w:type="spellEnd"/>
            <w:r w:rsidRPr="003651D9">
              <w:rPr>
                <w:i/>
              </w:rPr>
              <w:t xml:space="preserve"> Performer: when performing unscheduled </w:t>
            </w:r>
            <w:proofErr w:type="spellStart"/>
            <w:r w:rsidRPr="003651D9">
              <w:rPr>
                <w:i/>
              </w:rPr>
              <w:t>workitems</w:t>
            </w:r>
            <w:proofErr w:type="spellEnd"/>
            <w:r w:rsidRPr="003651D9">
              <w:rPr>
                <w:i/>
              </w:rPr>
              <w:t>&gt;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Role:</w:t>
            </w:r>
          </w:p>
        </w:tc>
        <w:tc>
          <w:tcPr>
            <w:tcW w:w="7758" w:type="dxa"/>
            <w:shd w:val="clear" w:color="auto" w:fill="auto"/>
          </w:tcPr>
          <w:p w:rsidR="00E8043B" w:rsidRPr="003651D9" w:rsidRDefault="00E8043B" w:rsidP="00E8043B">
            <w:pPr>
              <w:pStyle w:val="BodyText"/>
              <w:rPr>
                <w:i/>
              </w:rPr>
            </w:pPr>
            <w:r w:rsidRPr="003651D9">
              <w:rPr>
                <w:i/>
              </w:rPr>
              <w:t>&lt;e.g., Manager:</w:t>
            </w:r>
          </w:p>
          <w:p w:rsidR="00E8043B" w:rsidRPr="003651D9" w:rsidRDefault="00E8043B" w:rsidP="00843B52">
            <w:pPr>
              <w:pStyle w:val="BodyText"/>
              <w:ind w:left="720"/>
              <w:rPr>
                <w:i/>
              </w:rPr>
            </w:pPr>
            <w:r w:rsidRPr="003651D9">
              <w:rPr>
                <w:i/>
              </w:rPr>
              <w:t>Creates and manages a Unified Procedure Step instance for the requested</w:t>
            </w:r>
          </w:p>
          <w:p w:rsidR="00E8043B" w:rsidRPr="003651D9" w:rsidRDefault="00E8043B" w:rsidP="00843B52">
            <w:pPr>
              <w:pStyle w:val="BodyText"/>
              <w:ind w:left="720"/>
              <w:rPr>
                <w:i/>
              </w:rPr>
            </w:pPr>
            <w:proofErr w:type="spellStart"/>
            <w:r w:rsidRPr="003651D9">
              <w:rPr>
                <w:i/>
              </w:rPr>
              <w:t>workitem</w:t>
            </w:r>
            <w:proofErr w:type="spellEnd"/>
            <w:r w:rsidRPr="003651D9">
              <w:rPr>
                <w:i/>
              </w:rPr>
              <w:t>.&gt;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Actor(s):</w:t>
            </w:r>
          </w:p>
        </w:tc>
        <w:tc>
          <w:tcPr>
            <w:tcW w:w="7758" w:type="dxa"/>
            <w:shd w:val="clear" w:color="auto" w:fill="auto"/>
          </w:tcPr>
          <w:p w:rsidR="00E8043B" w:rsidRPr="003651D9" w:rsidRDefault="00E8043B" w:rsidP="00E8043B">
            <w:pPr>
              <w:pStyle w:val="BodyText"/>
              <w:rPr>
                <w:i/>
              </w:rPr>
            </w:pPr>
            <w:r w:rsidRPr="003651D9">
              <w:rPr>
                <w:i/>
              </w:rPr>
              <w:t>&lt;e.g., The following actors may play the role of Manager:</w:t>
            </w:r>
          </w:p>
          <w:p w:rsidR="00E8043B" w:rsidRPr="003651D9" w:rsidRDefault="00E8043B" w:rsidP="00843B52">
            <w:pPr>
              <w:pStyle w:val="BodyText"/>
              <w:ind w:left="720"/>
              <w:rPr>
                <w:i/>
              </w:rPr>
            </w:pPr>
            <w:proofErr w:type="spellStart"/>
            <w:r w:rsidRPr="003651D9">
              <w:rPr>
                <w:i/>
              </w:rPr>
              <w:t>Workitem</w:t>
            </w:r>
            <w:proofErr w:type="spellEnd"/>
            <w:r w:rsidRPr="003651D9">
              <w:rPr>
                <w:i/>
              </w:rPr>
              <w:t xml:space="preserve"> Manager: when receiving a new </w:t>
            </w:r>
            <w:proofErr w:type="spellStart"/>
            <w:r w:rsidRPr="003651D9">
              <w:rPr>
                <w:i/>
              </w:rPr>
              <w:t>workitem</w:t>
            </w:r>
            <w:proofErr w:type="spellEnd"/>
            <w:r w:rsidRPr="003651D9">
              <w:rPr>
                <w:i/>
              </w:rPr>
              <w:t xml:space="preserve"> for its </w:t>
            </w:r>
            <w:proofErr w:type="spellStart"/>
            <w:r w:rsidRPr="003651D9">
              <w:rPr>
                <w:i/>
              </w:rPr>
              <w:t>worklist</w:t>
            </w:r>
            <w:proofErr w:type="spellEnd"/>
            <w:r w:rsidRPr="003651D9">
              <w:rPr>
                <w:i/>
              </w:rPr>
              <w:t>.&gt;</w:t>
            </w:r>
          </w:p>
        </w:tc>
      </w:tr>
    </w:tbl>
    <w:p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rsidR="00CF283F" w:rsidRPr="003651D9" w:rsidRDefault="00303E20" w:rsidP="00303E20">
      <w:pPr>
        <w:pStyle w:val="Heading3"/>
        <w:numPr>
          <w:ilvl w:val="0"/>
          <w:numId w:val="0"/>
        </w:numPr>
        <w:rPr>
          <w:noProof w:val="0"/>
        </w:rPr>
      </w:pPr>
      <w:bookmarkStart w:id="1505" w:name="_Toc345074675"/>
      <w:proofErr w:type="gramStart"/>
      <w:r w:rsidRPr="003651D9">
        <w:rPr>
          <w:noProof w:val="0"/>
        </w:rPr>
        <w:t>3</w:t>
      </w:r>
      <w:r w:rsidR="00CF283F" w:rsidRPr="003651D9">
        <w:rPr>
          <w:noProof w:val="0"/>
        </w:rPr>
        <w:t>.Y.3</w:t>
      </w:r>
      <w:proofErr w:type="gramEnd"/>
      <w:r w:rsidR="00CF283F" w:rsidRPr="003651D9">
        <w:rPr>
          <w:noProof w:val="0"/>
        </w:rPr>
        <w:t xml:space="preserve"> Referenced Standard</w:t>
      </w:r>
      <w:r w:rsidR="00DD13DB" w:rsidRPr="003651D9">
        <w:rPr>
          <w:noProof w:val="0"/>
        </w:rPr>
        <w:t>s</w:t>
      </w:r>
      <w:bookmarkEnd w:id="1505"/>
    </w:p>
    <w:p w:rsidR="00CF283F" w:rsidRPr="003651D9" w:rsidRDefault="00CF283F" w:rsidP="00597DB2">
      <w:pPr>
        <w:pStyle w:val="AuthorInstructions"/>
      </w:pPr>
      <w:r w:rsidRPr="003651D9">
        <w:t>&lt;e.g., HL7 2.3.1 Chapters 2, 3&gt;</w:t>
      </w:r>
    </w:p>
    <w:p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rsidR="00CF283F" w:rsidRPr="003651D9" w:rsidRDefault="00303E20" w:rsidP="00303E20">
      <w:pPr>
        <w:pStyle w:val="Heading3"/>
        <w:numPr>
          <w:ilvl w:val="0"/>
          <w:numId w:val="0"/>
        </w:numPr>
        <w:rPr>
          <w:noProof w:val="0"/>
        </w:rPr>
      </w:pPr>
      <w:bookmarkStart w:id="1506" w:name="_Toc345074676"/>
      <w:proofErr w:type="gramStart"/>
      <w:r w:rsidRPr="003651D9">
        <w:rPr>
          <w:noProof w:val="0"/>
        </w:rPr>
        <w:t>3</w:t>
      </w:r>
      <w:r w:rsidR="00CF283F" w:rsidRPr="003651D9">
        <w:rPr>
          <w:noProof w:val="0"/>
        </w:rPr>
        <w:t>.Y.4</w:t>
      </w:r>
      <w:proofErr w:type="gramEnd"/>
      <w:r w:rsidR="00CF283F" w:rsidRPr="003651D9">
        <w:rPr>
          <w:noProof w:val="0"/>
        </w:rPr>
        <w:t xml:space="preserve"> Interaction Diagram</w:t>
      </w:r>
      <w:bookmarkEnd w:id="1506"/>
    </w:p>
    <w:p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rsidR="007C1AAC" w:rsidRPr="003651D9" w:rsidRDefault="00661B58">
      <w:pPr>
        <w:pStyle w:val="BodyText"/>
      </w:pPr>
      <w:r>
        <w:rPr>
          <w:noProof/>
        </w:rPr>
        <w:lastRenderedPageBreak/>
        <mc:AlternateContent>
          <mc:Choice Requires="wpc">
            <w:drawing>
              <wp:inline distT="0" distB="0" distL="0" distR="0" wp14:anchorId="6DCDBC83" wp14:editId="08C5E494">
                <wp:extent cx="5943600" cy="2400300"/>
                <wp:effectExtent l="0" t="1905"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7C1AAC" w:rsidRDefault="007A3D2F" w:rsidP="007C1AAC">
                              <w:pPr>
                                <w:jc w:val="center"/>
                                <w:rPr>
                                  <w:sz w:val="22"/>
                                  <w:szCs w:val="22"/>
                                </w:rPr>
                              </w:pPr>
                              <w:r w:rsidRPr="007C1AAC">
                                <w:rPr>
                                  <w:sz w:val="22"/>
                                  <w:szCs w:val="22"/>
                                </w:rPr>
                                <w:t>A</w:t>
                              </w:r>
                              <w:r>
                                <w:rPr>
                                  <w:sz w:val="22"/>
                                  <w:szCs w:val="22"/>
                                </w:rPr>
                                <w:t>ctor A</w:t>
                              </w:r>
                            </w:p>
                            <w:p w:rsidR="007A3D2F" w:rsidRDefault="007A3D2F"/>
                            <w:p w:rsidR="007A3D2F" w:rsidRPr="007C1AAC" w:rsidRDefault="007A3D2F"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7C1AAC" w:rsidRDefault="007A3D2F" w:rsidP="007C1AAC">
                              <w:pPr>
                                <w:rPr>
                                  <w:sz w:val="22"/>
                                  <w:szCs w:val="22"/>
                                </w:rPr>
                              </w:pPr>
                              <w:r>
                                <w:rPr>
                                  <w:sz w:val="22"/>
                                  <w:szCs w:val="22"/>
                                </w:rPr>
                                <w:t xml:space="preserve">Message </w:t>
                              </w:r>
                              <w:r w:rsidRPr="007C1AAC">
                                <w:rPr>
                                  <w:sz w:val="22"/>
                                  <w:szCs w:val="22"/>
                                </w:rPr>
                                <w:t>1</w:t>
                              </w:r>
                            </w:p>
                            <w:p w:rsidR="007A3D2F" w:rsidRDefault="007A3D2F"/>
                            <w:p w:rsidR="007A3D2F" w:rsidRPr="007C1AAC" w:rsidRDefault="007A3D2F"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D2F" w:rsidRPr="007C1AAC" w:rsidRDefault="007A3D2F" w:rsidP="007C1AAC">
                              <w:pPr>
                                <w:jc w:val="center"/>
                                <w:rPr>
                                  <w:sz w:val="22"/>
                                  <w:szCs w:val="22"/>
                                </w:rPr>
                              </w:pPr>
                              <w:r w:rsidRPr="007C1AAC">
                                <w:rPr>
                                  <w:sz w:val="22"/>
                                  <w:szCs w:val="22"/>
                                </w:rPr>
                                <w:t>A</w:t>
                              </w:r>
                              <w:r>
                                <w:rPr>
                                  <w:sz w:val="22"/>
                                  <w:szCs w:val="22"/>
                                </w:rPr>
                                <w:t>ctor D</w:t>
                              </w:r>
                            </w:p>
                            <w:p w:rsidR="007A3D2F" w:rsidRDefault="007A3D2F"/>
                            <w:p w:rsidR="007A3D2F" w:rsidRPr="007C1AAC" w:rsidRDefault="007A3D2F"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Line 168"/>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D2F" w:rsidRPr="007C1AAC" w:rsidRDefault="007A3D2F" w:rsidP="007C1AAC">
                              <w:pPr>
                                <w:rPr>
                                  <w:sz w:val="22"/>
                                  <w:szCs w:val="22"/>
                                </w:rPr>
                              </w:pPr>
                              <w:r>
                                <w:rPr>
                                  <w:sz w:val="22"/>
                                  <w:szCs w:val="22"/>
                                </w:rPr>
                                <w:t xml:space="preserve">Message </w:t>
                              </w:r>
                              <w:r w:rsidRPr="007C1AAC">
                                <w:rPr>
                                  <w:sz w:val="22"/>
                                  <w:szCs w:val="22"/>
                                </w:rPr>
                                <w:t>2</w:t>
                              </w:r>
                            </w:p>
                            <w:p w:rsidR="007A3D2F" w:rsidRDefault="007A3D2F"/>
                            <w:p w:rsidR="007A3D2F" w:rsidRPr="007C1AAC" w:rsidRDefault="007A3D2F"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159" o:spid="_x0000_s118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">
                <v:shape id="_x0000_s1182" type="#_x0000_t75" style="position:absolute;width:59436;height:24003;visibility:visible;mso-wrap-style:square">
                  <v:fill o:detectmouseclick="t"/>
                  <v:path o:connecttype="none"/>
                </v:shape>
                <v:shape id="Text Box 160" o:spid="_x0000_s1183"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7A3D2F" w:rsidRPr="007C1AAC" w:rsidRDefault="007A3D2F" w:rsidP="007C1AAC">
                        <w:pPr>
                          <w:jc w:val="center"/>
                          <w:rPr>
                            <w:sz w:val="22"/>
                            <w:szCs w:val="22"/>
                          </w:rPr>
                        </w:pPr>
                        <w:r w:rsidRPr="007C1AAC">
                          <w:rPr>
                            <w:sz w:val="22"/>
                            <w:szCs w:val="22"/>
                          </w:rPr>
                          <w:t>A</w:t>
                        </w:r>
                        <w:r>
                          <w:rPr>
                            <w:sz w:val="22"/>
                            <w:szCs w:val="22"/>
                          </w:rPr>
                          <w:t>ctor A</w:t>
                        </w:r>
                      </w:p>
                      <w:p w:rsidR="007A3D2F" w:rsidRDefault="007A3D2F"/>
                      <w:p w:rsidR="007A3D2F" w:rsidRPr="007C1AAC" w:rsidRDefault="007A3D2F" w:rsidP="007C1AAC">
                        <w:pPr>
                          <w:jc w:val="center"/>
                          <w:rPr>
                            <w:sz w:val="22"/>
                            <w:szCs w:val="22"/>
                          </w:rPr>
                        </w:pPr>
                        <w:r w:rsidRPr="007C1AAC">
                          <w:rPr>
                            <w:sz w:val="22"/>
                            <w:szCs w:val="22"/>
                          </w:rPr>
                          <w:t>A</w:t>
                        </w:r>
                        <w:r>
                          <w:rPr>
                            <w:sz w:val="22"/>
                            <w:szCs w:val="22"/>
                          </w:rPr>
                          <w:t>ctor A</w:t>
                        </w:r>
                      </w:p>
                    </w:txbxContent>
                  </v:textbox>
                </v:shape>
                <v:line id="Line 161" o:spid="_x0000_s118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8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7A3D2F" w:rsidRPr="007C1AAC" w:rsidRDefault="007A3D2F" w:rsidP="007C1AAC">
                        <w:pPr>
                          <w:rPr>
                            <w:sz w:val="22"/>
                            <w:szCs w:val="22"/>
                          </w:rPr>
                        </w:pPr>
                        <w:r>
                          <w:rPr>
                            <w:sz w:val="22"/>
                            <w:szCs w:val="22"/>
                          </w:rPr>
                          <w:t xml:space="preserve">Message </w:t>
                        </w:r>
                        <w:r w:rsidRPr="007C1AAC">
                          <w:rPr>
                            <w:sz w:val="22"/>
                            <w:szCs w:val="22"/>
                          </w:rPr>
                          <w:t>1</w:t>
                        </w:r>
                      </w:p>
                      <w:p w:rsidR="007A3D2F" w:rsidRDefault="007A3D2F"/>
                      <w:p w:rsidR="007A3D2F" w:rsidRPr="007C1AAC" w:rsidRDefault="007A3D2F" w:rsidP="007C1AAC">
                        <w:pPr>
                          <w:rPr>
                            <w:sz w:val="22"/>
                            <w:szCs w:val="22"/>
                          </w:rPr>
                        </w:pPr>
                        <w:r>
                          <w:rPr>
                            <w:sz w:val="22"/>
                            <w:szCs w:val="22"/>
                          </w:rPr>
                          <w:t xml:space="preserve">Message </w:t>
                        </w:r>
                        <w:r w:rsidRPr="007C1AAC">
                          <w:rPr>
                            <w:sz w:val="22"/>
                            <w:szCs w:val="22"/>
                          </w:rPr>
                          <w:t>1</w:t>
                        </w:r>
                      </w:p>
                    </w:txbxContent>
                  </v:textbox>
                </v:shape>
                <v:line id="Line 163" o:spid="_x0000_s1186"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8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88"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8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90"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7A3D2F" w:rsidRPr="007C1AAC" w:rsidRDefault="007A3D2F" w:rsidP="007C1AAC">
                        <w:pPr>
                          <w:jc w:val="center"/>
                          <w:rPr>
                            <w:sz w:val="22"/>
                            <w:szCs w:val="22"/>
                          </w:rPr>
                        </w:pPr>
                        <w:r w:rsidRPr="007C1AAC">
                          <w:rPr>
                            <w:sz w:val="22"/>
                            <w:szCs w:val="22"/>
                          </w:rPr>
                          <w:t>A</w:t>
                        </w:r>
                        <w:r>
                          <w:rPr>
                            <w:sz w:val="22"/>
                            <w:szCs w:val="22"/>
                          </w:rPr>
                          <w:t>ctor D</w:t>
                        </w:r>
                      </w:p>
                      <w:p w:rsidR="007A3D2F" w:rsidRDefault="007A3D2F"/>
                      <w:p w:rsidR="007A3D2F" w:rsidRPr="007C1AAC" w:rsidRDefault="007A3D2F" w:rsidP="007C1AAC">
                        <w:pPr>
                          <w:jc w:val="center"/>
                          <w:rPr>
                            <w:sz w:val="22"/>
                            <w:szCs w:val="22"/>
                          </w:rPr>
                        </w:pPr>
                        <w:r w:rsidRPr="007C1AAC">
                          <w:rPr>
                            <w:sz w:val="22"/>
                            <w:szCs w:val="22"/>
                          </w:rPr>
                          <w:t>A</w:t>
                        </w:r>
                        <w:r>
                          <w:rPr>
                            <w:sz w:val="22"/>
                            <w:szCs w:val="22"/>
                          </w:rPr>
                          <w:t>ctor D</w:t>
                        </w:r>
                      </w:p>
                    </w:txbxContent>
                  </v:textbox>
                </v:shape>
                <v:line id="Line 168" o:spid="_x0000_s1191"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169" o:spid="_x0000_s1192"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7A3D2F" w:rsidRPr="007C1AAC" w:rsidRDefault="007A3D2F" w:rsidP="007C1AAC">
                        <w:pPr>
                          <w:rPr>
                            <w:sz w:val="22"/>
                            <w:szCs w:val="22"/>
                          </w:rPr>
                        </w:pPr>
                        <w:r>
                          <w:rPr>
                            <w:sz w:val="22"/>
                            <w:szCs w:val="22"/>
                          </w:rPr>
                          <w:t xml:space="preserve">Message </w:t>
                        </w:r>
                        <w:r w:rsidRPr="007C1AAC">
                          <w:rPr>
                            <w:sz w:val="22"/>
                            <w:szCs w:val="22"/>
                          </w:rPr>
                          <w:t>2</w:t>
                        </w:r>
                      </w:p>
                      <w:p w:rsidR="007A3D2F" w:rsidRDefault="007A3D2F"/>
                      <w:p w:rsidR="007A3D2F" w:rsidRPr="007C1AAC" w:rsidRDefault="007A3D2F"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rsidR="00CF283F" w:rsidRPr="003651D9" w:rsidRDefault="00303E20" w:rsidP="00680648">
      <w:pPr>
        <w:pStyle w:val="Heading4"/>
        <w:numPr>
          <w:ilvl w:val="0"/>
          <w:numId w:val="0"/>
        </w:numPr>
        <w:rPr>
          <w:noProof w:val="0"/>
        </w:rPr>
      </w:pPr>
      <w:bookmarkStart w:id="1507" w:name="_Toc345074677"/>
      <w:proofErr w:type="gramStart"/>
      <w:r w:rsidRPr="003651D9">
        <w:rPr>
          <w:noProof w:val="0"/>
        </w:rPr>
        <w:t>3</w:t>
      </w:r>
      <w:r w:rsidR="00CF283F" w:rsidRPr="003651D9">
        <w:rPr>
          <w:noProof w:val="0"/>
        </w:rPr>
        <w:t>.Y.4.1</w:t>
      </w:r>
      <w:proofErr w:type="gramEnd"/>
      <w:r w:rsidR="00CF283F" w:rsidRPr="003651D9">
        <w:rPr>
          <w:noProof w:val="0"/>
        </w:rPr>
        <w:t xml:space="preserve">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1507"/>
    </w:p>
    <w:bookmarkEnd w:id="140"/>
    <w:bookmarkEnd w:id="141"/>
    <w:bookmarkEnd w:id="142"/>
    <w:bookmarkEnd w:id="143"/>
    <w:bookmarkEnd w:id="144"/>
    <w:p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rsidR="00CF283F" w:rsidRPr="003651D9" w:rsidRDefault="00303E20" w:rsidP="00303E20">
      <w:pPr>
        <w:pStyle w:val="Heading5"/>
        <w:numPr>
          <w:ilvl w:val="0"/>
          <w:numId w:val="0"/>
        </w:numPr>
        <w:rPr>
          <w:noProof w:val="0"/>
        </w:rPr>
      </w:pPr>
      <w:bookmarkStart w:id="1508" w:name="_Toc345074678"/>
      <w:proofErr w:type="gramStart"/>
      <w:r w:rsidRPr="003651D9">
        <w:rPr>
          <w:noProof w:val="0"/>
        </w:rPr>
        <w:t>3</w:t>
      </w:r>
      <w:r w:rsidR="00CF283F" w:rsidRPr="003651D9">
        <w:rPr>
          <w:noProof w:val="0"/>
        </w:rPr>
        <w:t>.Y.4.1.1</w:t>
      </w:r>
      <w:proofErr w:type="gramEnd"/>
      <w:r w:rsidR="00CF283F" w:rsidRPr="003651D9">
        <w:rPr>
          <w:noProof w:val="0"/>
        </w:rPr>
        <w:t xml:space="preserve"> Trigger Events</w:t>
      </w:r>
      <w:bookmarkEnd w:id="1508"/>
    </w:p>
    <w:p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rsidR="00CF283F" w:rsidRPr="003651D9" w:rsidRDefault="00303E20" w:rsidP="00303E20">
      <w:pPr>
        <w:pStyle w:val="Heading5"/>
        <w:numPr>
          <w:ilvl w:val="0"/>
          <w:numId w:val="0"/>
        </w:numPr>
        <w:rPr>
          <w:noProof w:val="0"/>
        </w:rPr>
      </w:pPr>
      <w:bookmarkStart w:id="1509" w:name="_Toc345074679"/>
      <w:proofErr w:type="gramStart"/>
      <w:r w:rsidRPr="003651D9">
        <w:rPr>
          <w:noProof w:val="0"/>
        </w:rPr>
        <w:t>3</w:t>
      </w:r>
      <w:r w:rsidR="00CF283F" w:rsidRPr="003651D9">
        <w:rPr>
          <w:noProof w:val="0"/>
        </w:rPr>
        <w:t>.Y.4.1.2</w:t>
      </w:r>
      <w:proofErr w:type="gramEnd"/>
      <w:r w:rsidR="00CF283F" w:rsidRPr="003651D9">
        <w:rPr>
          <w:noProof w:val="0"/>
        </w:rPr>
        <w:t xml:space="preserve"> Message Semantics</w:t>
      </w:r>
      <w:bookmarkEnd w:id="1509"/>
    </w:p>
    <w:p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rsidR="00CF283F" w:rsidRPr="003651D9" w:rsidRDefault="00303E20" w:rsidP="00303E20">
      <w:pPr>
        <w:pStyle w:val="Heading5"/>
        <w:numPr>
          <w:ilvl w:val="0"/>
          <w:numId w:val="0"/>
        </w:numPr>
        <w:rPr>
          <w:noProof w:val="0"/>
        </w:rPr>
      </w:pPr>
      <w:bookmarkStart w:id="1510" w:name="_Toc345074680"/>
      <w:proofErr w:type="gramStart"/>
      <w:r w:rsidRPr="003651D9">
        <w:rPr>
          <w:noProof w:val="0"/>
        </w:rPr>
        <w:t>3</w:t>
      </w:r>
      <w:r w:rsidR="00CF283F" w:rsidRPr="003651D9">
        <w:rPr>
          <w:noProof w:val="0"/>
        </w:rPr>
        <w:t>.Y.4.1.3</w:t>
      </w:r>
      <w:proofErr w:type="gramEnd"/>
      <w:r w:rsidR="00CF283F" w:rsidRPr="003651D9">
        <w:rPr>
          <w:noProof w:val="0"/>
        </w:rPr>
        <w:t xml:space="preserve"> Expected Actions</w:t>
      </w:r>
      <w:bookmarkEnd w:id="1510"/>
    </w:p>
    <w:p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rsidR="006C371A" w:rsidRPr="003651D9" w:rsidRDefault="006C371A" w:rsidP="00597DB2">
      <w:pPr>
        <w:pStyle w:val="AuthorInstructions"/>
      </w:pPr>
      <w:r w:rsidRPr="003651D9">
        <w:lastRenderedPageBreak/>
        <w:t xml:space="preserve">&lt;Describe what the receiver is </w:t>
      </w:r>
      <w:proofErr w:type="gramStart"/>
      <w:r w:rsidRPr="003651D9">
        <w:t>expected/required</w:t>
      </w:r>
      <w:proofErr w:type="gramEnd"/>
      <w:r w:rsidRPr="003651D9">
        <w:t xml:space="preserve"> to do upon receiving this message. &gt;</w:t>
      </w:r>
    </w:p>
    <w:p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rsidR="00DD13DB" w:rsidRPr="003651D9" w:rsidRDefault="00DD13DB" w:rsidP="00597DB2">
      <w:pPr>
        <w:pStyle w:val="AuthorInstructions"/>
      </w:pPr>
      <w:r w:rsidRPr="003651D9">
        <w:t>&lt;Explicitly define any expected action based on the multiplicity of an actor(s), if applicable.&gt;</w:t>
      </w:r>
    </w:p>
    <w:p w:rsidR="009B048D" w:rsidRPr="003651D9" w:rsidRDefault="009B048D" w:rsidP="009B048D">
      <w:pPr>
        <w:pStyle w:val="Heading4"/>
        <w:numPr>
          <w:ilvl w:val="0"/>
          <w:numId w:val="0"/>
        </w:numPr>
        <w:rPr>
          <w:noProof w:val="0"/>
        </w:rPr>
      </w:pPr>
      <w:bookmarkStart w:id="1511" w:name="_Toc345074681"/>
      <w:proofErr w:type="gramStart"/>
      <w:r w:rsidRPr="003651D9">
        <w:rPr>
          <w:noProof w:val="0"/>
        </w:rPr>
        <w:t>3</w:t>
      </w:r>
      <w:r w:rsidR="003B2A2B" w:rsidRPr="003651D9">
        <w:rPr>
          <w:noProof w:val="0"/>
        </w:rPr>
        <w:t>.Y.4.2</w:t>
      </w:r>
      <w:proofErr w:type="gramEnd"/>
      <w:r w:rsidR="00DD13DB" w:rsidRPr="003651D9">
        <w:rPr>
          <w:noProof w:val="0"/>
        </w:rPr>
        <w:t xml:space="preserve"> &lt;Message </w:t>
      </w:r>
      <w:r w:rsidR="003B2A2B" w:rsidRPr="003651D9">
        <w:rPr>
          <w:noProof w:val="0"/>
        </w:rPr>
        <w:t>2</w:t>
      </w:r>
      <w:r w:rsidRPr="003651D9">
        <w:rPr>
          <w:noProof w:val="0"/>
        </w:rPr>
        <w:t xml:space="preserve"> Name&gt;</w:t>
      </w:r>
      <w:bookmarkEnd w:id="1511"/>
    </w:p>
    <w:p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rsidR="009B048D" w:rsidRPr="003651D9" w:rsidRDefault="009B048D" w:rsidP="009B048D">
      <w:pPr>
        <w:pStyle w:val="Heading5"/>
        <w:numPr>
          <w:ilvl w:val="0"/>
          <w:numId w:val="0"/>
        </w:numPr>
        <w:rPr>
          <w:noProof w:val="0"/>
        </w:rPr>
      </w:pPr>
      <w:bookmarkStart w:id="1512" w:name="_Toc345074682"/>
      <w:proofErr w:type="gramStart"/>
      <w:r w:rsidRPr="003651D9">
        <w:rPr>
          <w:noProof w:val="0"/>
        </w:rPr>
        <w:t>3.Y.4.</w:t>
      </w:r>
      <w:r w:rsidR="006D768F" w:rsidRPr="003651D9">
        <w:rPr>
          <w:noProof w:val="0"/>
        </w:rPr>
        <w:t>2</w:t>
      </w:r>
      <w:r w:rsidRPr="003651D9">
        <w:rPr>
          <w:noProof w:val="0"/>
        </w:rPr>
        <w:t>.1</w:t>
      </w:r>
      <w:proofErr w:type="gramEnd"/>
      <w:r w:rsidRPr="003651D9">
        <w:rPr>
          <w:noProof w:val="0"/>
        </w:rPr>
        <w:t xml:space="preserve"> Trigger Events</w:t>
      </w:r>
      <w:bookmarkEnd w:id="1512"/>
    </w:p>
    <w:p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rsidR="009B048D" w:rsidRPr="003651D9" w:rsidRDefault="009B048D" w:rsidP="009B048D">
      <w:pPr>
        <w:pStyle w:val="Heading5"/>
        <w:numPr>
          <w:ilvl w:val="0"/>
          <w:numId w:val="0"/>
        </w:numPr>
        <w:rPr>
          <w:noProof w:val="0"/>
        </w:rPr>
      </w:pPr>
      <w:bookmarkStart w:id="1513" w:name="_Toc345074683"/>
      <w:proofErr w:type="gramStart"/>
      <w:r w:rsidRPr="003651D9">
        <w:rPr>
          <w:noProof w:val="0"/>
        </w:rPr>
        <w:t>3</w:t>
      </w:r>
      <w:r w:rsidR="006D768F" w:rsidRPr="003651D9">
        <w:rPr>
          <w:noProof w:val="0"/>
        </w:rPr>
        <w:t>.Y.4.2</w:t>
      </w:r>
      <w:r w:rsidRPr="003651D9">
        <w:rPr>
          <w:noProof w:val="0"/>
        </w:rPr>
        <w:t>.2</w:t>
      </w:r>
      <w:proofErr w:type="gramEnd"/>
      <w:r w:rsidRPr="003651D9">
        <w:rPr>
          <w:noProof w:val="0"/>
        </w:rPr>
        <w:t xml:space="preserve"> Message Semantics</w:t>
      </w:r>
      <w:bookmarkEnd w:id="1513"/>
    </w:p>
    <w:p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rsidR="009B048D" w:rsidRPr="003651D9" w:rsidRDefault="009B048D" w:rsidP="009B048D">
      <w:pPr>
        <w:pStyle w:val="Heading5"/>
        <w:numPr>
          <w:ilvl w:val="0"/>
          <w:numId w:val="0"/>
        </w:numPr>
        <w:rPr>
          <w:noProof w:val="0"/>
        </w:rPr>
      </w:pPr>
      <w:bookmarkStart w:id="1514" w:name="_Toc345074684"/>
      <w:proofErr w:type="gramStart"/>
      <w:r w:rsidRPr="003651D9">
        <w:rPr>
          <w:noProof w:val="0"/>
        </w:rPr>
        <w:t>3</w:t>
      </w:r>
      <w:r w:rsidR="006D768F" w:rsidRPr="003651D9">
        <w:rPr>
          <w:noProof w:val="0"/>
        </w:rPr>
        <w:t>.Y.4.2</w:t>
      </w:r>
      <w:r w:rsidRPr="003651D9">
        <w:rPr>
          <w:noProof w:val="0"/>
        </w:rPr>
        <w:t>.3</w:t>
      </w:r>
      <w:proofErr w:type="gramEnd"/>
      <w:r w:rsidRPr="003651D9">
        <w:rPr>
          <w:noProof w:val="0"/>
        </w:rPr>
        <w:t xml:space="preserve"> Expected Actions</w:t>
      </w:r>
      <w:bookmarkEnd w:id="1514"/>
    </w:p>
    <w:p w:rsidR="007A676E" w:rsidRPr="003651D9" w:rsidRDefault="007A676E" w:rsidP="00597DB2">
      <w:pPr>
        <w:pStyle w:val="AuthorInstructions"/>
      </w:pPr>
      <w:r w:rsidRPr="003651D9">
        <w:t>&lt;Description of the actions expected to be taken as a result of sending or receiving this message.&gt;</w:t>
      </w:r>
    </w:p>
    <w:p w:rsidR="007A676E" w:rsidRPr="003651D9" w:rsidRDefault="007A676E" w:rsidP="00597DB2">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rsidR="00DD13DB" w:rsidRPr="003651D9" w:rsidRDefault="00DD13DB" w:rsidP="00597DB2">
      <w:pPr>
        <w:pStyle w:val="AuthorInstructions"/>
      </w:pPr>
      <w:r w:rsidRPr="003651D9">
        <w:t>&lt;Explicitly define any expected action based on the multiplicity of an actor(s), if applicable.&gt;</w:t>
      </w:r>
    </w:p>
    <w:p w:rsidR="00303E20" w:rsidRPr="003651D9" w:rsidRDefault="00303E20" w:rsidP="009E34B7">
      <w:pPr>
        <w:pStyle w:val="Heading3"/>
        <w:numPr>
          <w:ilvl w:val="0"/>
          <w:numId w:val="0"/>
        </w:numPr>
        <w:rPr>
          <w:noProof w:val="0"/>
        </w:rPr>
      </w:pPr>
      <w:bookmarkStart w:id="1515" w:name="_Toc345074685"/>
      <w:proofErr w:type="gramStart"/>
      <w:r w:rsidRPr="003651D9">
        <w:rPr>
          <w:noProof w:val="0"/>
        </w:rPr>
        <w:lastRenderedPageBreak/>
        <w:t>3.Y.</w:t>
      </w:r>
      <w:r w:rsidR="00680648" w:rsidRPr="003651D9">
        <w:rPr>
          <w:noProof w:val="0"/>
        </w:rPr>
        <w:t>5</w:t>
      </w:r>
      <w:proofErr w:type="gramEnd"/>
      <w:r w:rsidRPr="003651D9">
        <w:rPr>
          <w:noProof w:val="0"/>
        </w:rPr>
        <w:t xml:space="preserve"> Security Considerations</w:t>
      </w:r>
      <w:bookmarkEnd w:id="1515"/>
    </w:p>
    <w:p w:rsidR="00680648" w:rsidRPr="00A56EA9" w:rsidRDefault="00303E20" w:rsidP="00597DB2">
      <w:pPr>
        <w:pStyle w:val="AuthorInstructions"/>
        <w:rPr>
          <w:szCs w:val="24"/>
        </w:rPr>
      </w:pPr>
      <w:proofErr w:type="gramStart"/>
      <w:r w:rsidRPr="00A56EA9">
        <w:rPr>
          <w:szCs w:val="24"/>
        </w:rPr>
        <w:t>&lt;</w:t>
      </w:r>
      <w:r w:rsidR="00DD13DB" w:rsidRPr="00A56EA9">
        <w:rPr>
          <w:szCs w:val="24"/>
        </w:rPr>
        <w:t>D</w:t>
      </w:r>
      <w:r w:rsidRPr="00A56EA9">
        <w:rPr>
          <w:szCs w:val="24"/>
        </w:rPr>
        <w:t>escription of the transaction specific security consideratio</w:t>
      </w:r>
      <w:r w:rsidR="00C56183" w:rsidRPr="00A56EA9">
        <w:rPr>
          <w:szCs w:val="24"/>
        </w:rPr>
        <w:t>n</w:t>
      </w:r>
      <w:r w:rsidR="00865616" w:rsidRPr="00A56EA9">
        <w:rPr>
          <w:szCs w:val="24"/>
        </w:rPr>
        <w:t>; s</w:t>
      </w:r>
      <w:r w:rsidRPr="00A56EA9">
        <w:rPr>
          <w:szCs w:val="24"/>
        </w:rPr>
        <w:t>uch as use of security profiles</w:t>
      </w:r>
      <w:r w:rsidR="007E5B51" w:rsidRPr="00A56EA9">
        <w:rPr>
          <w:szCs w:val="24"/>
        </w:rPr>
        <w:t>.</w:t>
      </w:r>
      <w:r w:rsidR="00680648" w:rsidRPr="00A56EA9">
        <w:rPr>
          <w:szCs w:val="24"/>
        </w:rPr>
        <w:t>&gt;</w:t>
      </w:r>
      <w:proofErr w:type="gramEnd"/>
    </w:p>
    <w:p w:rsidR="00A56EA9" w:rsidRPr="00A56EA9" w:rsidRDefault="00A56EA9" w:rsidP="00597DB2">
      <w:pPr>
        <w:pStyle w:val="AuthorInstructions"/>
        <w:rPr>
          <w:sz w:val="16"/>
          <w:szCs w:val="16"/>
        </w:rPr>
      </w:pPr>
    </w:p>
    <w:p w:rsidR="00680648" w:rsidRPr="003651D9" w:rsidRDefault="00680648" w:rsidP="009E34B7">
      <w:pPr>
        <w:pStyle w:val="Heading4"/>
        <w:numPr>
          <w:ilvl w:val="0"/>
          <w:numId w:val="0"/>
        </w:numPr>
        <w:rPr>
          <w:noProof w:val="0"/>
        </w:rPr>
      </w:pPr>
      <w:bookmarkStart w:id="1516" w:name="_Toc345074686"/>
      <w:proofErr w:type="gramStart"/>
      <w:r w:rsidRPr="003651D9">
        <w:rPr>
          <w:noProof w:val="0"/>
        </w:rPr>
        <w:t>3.Y.5.1</w:t>
      </w:r>
      <w:proofErr w:type="gramEnd"/>
      <w:r w:rsidRPr="003651D9">
        <w:rPr>
          <w:noProof w:val="0"/>
        </w:rPr>
        <w:t xml:space="preserve"> Security Audit Considerations</w:t>
      </w:r>
      <w:bookmarkEnd w:id="1516"/>
    </w:p>
    <w:p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rsidR="00680648" w:rsidRPr="003651D9" w:rsidRDefault="00680648" w:rsidP="00680648">
      <w:pPr>
        <w:pStyle w:val="Heading5"/>
        <w:numPr>
          <w:ilvl w:val="0"/>
          <w:numId w:val="0"/>
        </w:numPr>
        <w:rPr>
          <w:noProof w:val="0"/>
        </w:rPr>
      </w:pPr>
      <w:bookmarkStart w:id="1517" w:name="_Toc345074687"/>
      <w:proofErr w:type="gramStart"/>
      <w:r w:rsidRPr="003651D9">
        <w:rPr>
          <w:noProof w:val="0"/>
        </w:rPr>
        <w:t>3.Y.5.1</w:t>
      </w:r>
      <w:proofErr w:type="gramEnd"/>
      <w:r w:rsidRPr="003651D9">
        <w:rPr>
          <w:noProof w:val="0"/>
        </w:rPr>
        <w:t xml:space="preserve">.(z)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517"/>
    </w:p>
    <w:p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rsidR="00EA4EA1" w:rsidRPr="003651D9" w:rsidRDefault="00EA4EA1" w:rsidP="00EA4EA1">
      <w:pPr>
        <w:pStyle w:val="PartTitle"/>
        <w:rPr>
          <w:highlight w:val="yellow"/>
        </w:rPr>
      </w:pPr>
      <w:bookmarkStart w:id="1518" w:name="_Toc345074688"/>
      <w:r w:rsidRPr="003651D9">
        <w:lastRenderedPageBreak/>
        <w:t>Appendices</w:t>
      </w:r>
      <w:bookmarkEnd w:id="1518"/>
      <w:r w:rsidRPr="003651D9">
        <w:rPr>
          <w:highlight w:val="yellow"/>
        </w:rPr>
        <w:t xml:space="preserve"> </w:t>
      </w:r>
    </w:p>
    <w:p w:rsidR="00EA4EA1" w:rsidRPr="003651D9" w:rsidRDefault="00EA4EA1" w:rsidP="00EA4EA1">
      <w:pPr>
        <w:pStyle w:val="AuthorInstructions"/>
      </w:pPr>
      <w:r w:rsidRPr="003651D9">
        <w:t xml:space="preserve">&lt;Detailed cross transaction relationships or mapping details are described in an appendix in Volume </w:t>
      </w:r>
      <w:proofErr w:type="gramStart"/>
      <w:r w:rsidRPr="003651D9">
        <w:t>2x</w:t>
      </w:r>
      <w:proofErr w:type="gramEnd"/>
      <w:r w:rsidRPr="003651D9">
        <w:t>. Volume 2 appendices may be informational or normative. Immediately after the title of a Volume 2 appendix, provide a very explicit statement defining whether this new appendix is informative or normative.&gt;</w:t>
      </w:r>
    </w:p>
    <w:p w:rsidR="00EA4EA1" w:rsidRPr="003651D9" w:rsidRDefault="00EA4EA1" w:rsidP="00EA4EA1"/>
    <w:p w:rsidR="00EA4EA1" w:rsidRPr="003651D9" w:rsidRDefault="00EA4EA1" w:rsidP="00EA4EA1">
      <w:pPr>
        <w:pStyle w:val="AppendixHeading1"/>
        <w:rPr>
          <w:noProof w:val="0"/>
        </w:rPr>
      </w:pPr>
      <w:bookmarkStart w:id="1519" w:name="_Toc345074689"/>
      <w:r w:rsidRPr="003651D9">
        <w:rPr>
          <w:noProof w:val="0"/>
        </w:rPr>
        <w:t>Appendix A – &lt;Appendix A Title&gt;</w:t>
      </w:r>
      <w:bookmarkEnd w:id="1519"/>
    </w:p>
    <w:p w:rsidR="00EA4EA1" w:rsidRPr="003651D9" w:rsidRDefault="00EA4EA1" w:rsidP="00EA4EA1">
      <w:pPr>
        <w:pStyle w:val="BodyText"/>
      </w:pPr>
      <w:r w:rsidRPr="003651D9">
        <w:t>Appendix A text goes here.</w:t>
      </w:r>
    </w:p>
    <w:p w:rsidR="00EA4EA1" w:rsidRPr="003651D9" w:rsidRDefault="00EA4EA1" w:rsidP="002D6C95">
      <w:pPr>
        <w:pStyle w:val="AppendixHeading2"/>
        <w:numPr>
          <w:ilvl w:val="1"/>
          <w:numId w:val="19"/>
        </w:numPr>
        <w:rPr>
          <w:bCs/>
          <w:noProof w:val="0"/>
        </w:rPr>
      </w:pPr>
      <w:bookmarkStart w:id="1520" w:name="_Toc345074690"/>
      <w:r w:rsidRPr="003651D9">
        <w:rPr>
          <w:bCs/>
          <w:noProof w:val="0"/>
        </w:rPr>
        <w:t>&lt;Add Title&gt;</w:t>
      </w:r>
      <w:bookmarkEnd w:id="1520"/>
    </w:p>
    <w:p w:rsidR="00EA4EA1" w:rsidRPr="003651D9" w:rsidRDefault="00EA4EA1" w:rsidP="00EA4EA1">
      <w:pPr>
        <w:pStyle w:val="BodyText"/>
      </w:pPr>
      <w:r w:rsidRPr="003651D9">
        <w:t>Appendix A.1 text goes here</w:t>
      </w:r>
    </w:p>
    <w:p w:rsidR="00EA4EA1" w:rsidRPr="003651D9" w:rsidRDefault="00EA4EA1" w:rsidP="00EA4EA1">
      <w:pPr>
        <w:pStyle w:val="AppendixHeading1"/>
        <w:rPr>
          <w:noProof w:val="0"/>
        </w:rPr>
      </w:pPr>
      <w:bookmarkStart w:id="1521" w:name="_Toc345074691"/>
      <w:r w:rsidRPr="003651D9">
        <w:rPr>
          <w:noProof w:val="0"/>
        </w:rPr>
        <w:t>Appendix B – &lt;Appendix B Title&gt;</w:t>
      </w:r>
      <w:bookmarkEnd w:id="1521"/>
    </w:p>
    <w:p w:rsidR="00EA4EA1" w:rsidRPr="003651D9" w:rsidRDefault="00EA4EA1" w:rsidP="00EA4EA1">
      <w:pPr>
        <w:pStyle w:val="BodyText"/>
      </w:pPr>
      <w:r w:rsidRPr="003651D9">
        <w:t>Appendix B text goes here.</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2D6C95">
      <w:pPr>
        <w:pStyle w:val="AppendixHeading2"/>
        <w:numPr>
          <w:ilvl w:val="1"/>
          <w:numId w:val="18"/>
        </w:numPr>
        <w:rPr>
          <w:bCs/>
          <w:noProof w:val="0"/>
        </w:rPr>
      </w:pPr>
      <w:bookmarkStart w:id="1522" w:name="_Toc345074692"/>
      <w:r w:rsidRPr="003651D9">
        <w:rPr>
          <w:bCs/>
          <w:noProof w:val="0"/>
        </w:rPr>
        <w:t>&lt;Add Title&gt;</w:t>
      </w:r>
      <w:bookmarkEnd w:id="1522"/>
    </w:p>
    <w:p w:rsidR="00EA4EA1" w:rsidRPr="003651D9" w:rsidRDefault="00EA4EA1" w:rsidP="00EA4EA1">
      <w:pPr>
        <w:pStyle w:val="BodyText"/>
      </w:pPr>
      <w:r w:rsidRPr="003651D9">
        <w:t>Appendix B.1 text goes here.</w:t>
      </w:r>
    </w:p>
    <w:p w:rsidR="00447451" w:rsidRPr="003651D9" w:rsidRDefault="00447451" w:rsidP="00597DB2">
      <w:pPr>
        <w:pStyle w:val="BodyText"/>
      </w:pPr>
    </w:p>
    <w:p w:rsidR="00522F40" w:rsidRPr="003651D9" w:rsidRDefault="00F313A8" w:rsidP="00111CBC">
      <w:pPr>
        <w:pStyle w:val="AppendixHeading1"/>
        <w:rPr>
          <w:noProof w:val="0"/>
        </w:rPr>
      </w:pPr>
      <w:bookmarkStart w:id="1523"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523"/>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524" w:name="_Toc345074694"/>
      <w:r w:rsidRPr="003651D9">
        <w:lastRenderedPageBreak/>
        <w:t>Volume 3 – Content Modules</w:t>
      </w:r>
      <w:bookmarkEnd w:id="1524"/>
    </w:p>
    <w:p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rsidR="00170ED0" w:rsidRPr="003651D9" w:rsidRDefault="00170ED0" w:rsidP="00170ED0">
      <w:pPr>
        <w:pStyle w:val="Heading1"/>
        <w:numPr>
          <w:ilvl w:val="0"/>
          <w:numId w:val="0"/>
        </w:numPr>
        <w:ind w:left="432" w:hanging="432"/>
        <w:rPr>
          <w:noProof w:val="0"/>
        </w:rPr>
      </w:pPr>
      <w:bookmarkStart w:id="1525" w:name="_Toc345074695"/>
      <w:r w:rsidRPr="003651D9">
        <w:rPr>
          <w:noProof w:val="0"/>
        </w:rPr>
        <w:lastRenderedPageBreak/>
        <w:t>5.</w:t>
      </w:r>
      <w:r w:rsidR="00291725">
        <w:rPr>
          <w:noProof w:val="0"/>
        </w:rPr>
        <w:t xml:space="preserve"> </w:t>
      </w:r>
      <w:r w:rsidRPr="003651D9">
        <w:rPr>
          <w:noProof w:val="0"/>
        </w:rPr>
        <w:t>Namespaces and Vocabularies</w:t>
      </w:r>
      <w:bookmarkEnd w:id="1525"/>
    </w:p>
    <w:p w:rsidR="00701B3A" w:rsidRPr="00425275" w:rsidRDefault="00170ED0" w:rsidP="00170ED0">
      <w:pPr>
        <w:pStyle w:val="EditorInstructions"/>
        <w:rPr>
          <w:rFonts w:ascii="Arial" w:hAnsi="Arial" w:cs="Arial"/>
          <w:sz w:val="16"/>
          <w:szCs w:val="16"/>
          <w:highlight w:val="lightGray"/>
          <w:rPrChange w:id="1526" w:author="Emma" w:date="2014-01-24T12:49:00Z">
            <w:rPr/>
          </w:rPrChange>
        </w:rPr>
      </w:pPr>
      <w:r w:rsidRPr="00425275">
        <w:rPr>
          <w:rFonts w:ascii="Arial" w:hAnsi="Arial" w:cs="Arial"/>
          <w:sz w:val="16"/>
          <w:szCs w:val="16"/>
          <w:highlight w:val="lightGray"/>
          <w:rPrChange w:id="1527" w:author="Emma" w:date="2014-01-24T12:49:00Z">
            <w:rPr/>
          </w:rPrChange>
        </w:rPr>
        <w:t>Add to section 5 Namespaces and Vocabularies</w:t>
      </w:r>
      <w:bookmarkStart w:id="1528" w:name="_IHEActCode_Vocabulary"/>
      <w:bookmarkStart w:id="1529" w:name="_IHERoleCode_Vocabulary"/>
      <w:bookmarkEnd w:id="1528"/>
      <w:bookmarkEnd w:id="1529"/>
    </w:p>
    <w:p w:rsidR="00701B3A" w:rsidRPr="00425275" w:rsidRDefault="00170ED0" w:rsidP="00597DB2">
      <w:pPr>
        <w:pStyle w:val="AuthorInstructions"/>
        <w:rPr>
          <w:rFonts w:ascii="Arial" w:hAnsi="Arial" w:cs="Arial"/>
          <w:sz w:val="16"/>
          <w:szCs w:val="16"/>
          <w:highlight w:val="lightGray"/>
          <w:rPrChange w:id="1530" w:author="Emma" w:date="2014-01-24T12:49:00Z">
            <w:rPr/>
          </w:rPrChange>
        </w:rPr>
      </w:pPr>
      <w:r w:rsidRPr="00425275">
        <w:rPr>
          <w:rFonts w:ascii="Arial" w:hAnsi="Arial" w:cs="Arial"/>
          <w:sz w:val="16"/>
          <w:szCs w:val="16"/>
          <w:highlight w:val="lightGray"/>
          <w:rPrChange w:id="1531" w:author="Emma" w:date="2014-01-24T12:49:00Z">
            <w:rPr/>
          </w:rPrChange>
        </w:rPr>
        <w:t>&lt;Note that the code systems already defined in the Technical Framework of this domain may (but not required) be replicated here just to aid in the supplement review as a standalone document</w:t>
      </w:r>
      <w:r w:rsidR="00887E40" w:rsidRPr="00425275">
        <w:rPr>
          <w:rFonts w:ascii="Arial" w:hAnsi="Arial" w:cs="Arial"/>
          <w:sz w:val="16"/>
          <w:szCs w:val="16"/>
          <w:highlight w:val="lightGray"/>
          <w:rPrChange w:id="1532" w:author="Emma" w:date="2014-01-24T12:49:00Z">
            <w:rPr/>
          </w:rPrChange>
        </w:rPr>
        <w:t xml:space="preserve">. </w:t>
      </w:r>
      <w:r w:rsidRPr="00425275">
        <w:rPr>
          <w:rFonts w:ascii="Arial" w:hAnsi="Arial" w:cs="Arial"/>
          <w:sz w:val="16"/>
          <w:szCs w:val="16"/>
          <w:highlight w:val="lightGray"/>
          <w:rPrChange w:id="1533" w:author="Emma" w:date="2014-01-24T12:49:00Z">
            <w:rPr/>
          </w:rPrChange>
        </w:rPr>
        <w:t>Also note that the Section 5 table numbers and names are already defined in the TF Vol</w:t>
      </w:r>
      <w:r w:rsidR="003651D9" w:rsidRPr="00425275">
        <w:rPr>
          <w:rFonts w:ascii="Arial" w:hAnsi="Arial" w:cs="Arial"/>
          <w:sz w:val="16"/>
          <w:szCs w:val="16"/>
          <w:highlight w:val="lightGray"/>
          <w:rPrChange w:id="1534" w:author="Emma" w:date="2014-01-24T12:49:00Z">
            <w:rPr/>
          </w:rPrChange>
        </w:rPr>
        <w:t>ume</w:t>
      </w:r>
      <w:r w:rsidRPr="00425275">
        <w:rPr>
          <w:rFonts w:ascii="Arial" w:hAnsi="Arial" w:cs="Arial"/>
          <w:sz w:val="16"/>
          <w:szCs w:val="16"/>
          <w:highlight w:val="lightGray"/>
          <w:rPrChange w:id="1535" w:author="Emma" w:date="2014-01-24T12:49:00Z">
            <w:rPr/>
          </w:rPrChange>
        </w:rPr>
        <w:t xml:space="preserve"> 3.&gt;</w:t>
      </w:r>
    </w:p>
    <w:p w:rsidR="00170ED0" w:rsidRPr="00425275" w:rsidRDefault="00170ED0" w:rsidP="00170ED0">
      <w:pPr>
        <w:pStyle w:val="BodyText"/>
        <w:rPr>
          <w:rFonts w:ascii="Arial" w:hAnsi="Arial" w:cs="Arial"/>
          <w:sz w:val="16"/>
          <w:szCs w:val="16"/>
          <w:highlight w:val="lightGray"/>
          <w:rPrChange w:id="1536" w:author="Emma" w:date="2014-01-24T12:49:00Z">
            <w:rPr/>
          </w:rPrChange>
        </w:rPr>
      </w:pPr>
    </w:p>
    <w:tbl>
      <w:tblPr>
        <w:tblW w:w="4466" w:type="pct"/>
        <w:jc w:val="center"/>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53"/>
        <w:gridCol w:w="2210"/>
        <w:gridCol w:w="4503"/>
      </w:tblGrid>
      <w:tr w:rsidR="00170ED0" w:rsidRPr="00425275" w:rsidTr="00730E16">
        <w:trPr>
          <w:tblHeader/>
          <w:jc w:val="center"/>
        </w:trPr>
        <w:tc>
          <w:tcPr>
            <w:tcW w:w="1853" w:type="dxa"/>
            <w:shd w:val="clear" w:color="auto" w:fill="D9D9D9"/>
          </w:tcPr>
          <w:p w:rsidR="00170ED0" w:rsidRPr="00425275" w:rsidRDefault="00170ED0" w:rsidP="00B9303B">
            <w:pPr>
              <w:pStyle w:val="TableEntryHeader"/>
              <w:rPr>
                <w:rFonts w:eastAsia="Arial Unicode MS" w:cs="Arial"/>
                <w:sz w:val="16"/>
                <w:szCs w:val="16"/>
                <w:highlight w:val="lightGray"/>
                <w:rPrChange w:id="1537" w:author="Emma" w:date="2014-01-24T12:49:00Z">
                  <w:rPr>
                    <w:rFonts w:eastAsia="Arial Unicode MS" w:cs="Arial"/>
                    <w:szCs w:val="24"/>
                  </w:rPr>
                </w:rPrChange>
              </w:rPr>
            </w:pPr>
            <w:proofErr w:type="spellStart"/>
            <w:r w:rsidRPr="00425275">
              <w:rPr>
                <w:rFonts w:cs="Arial"/>
                <w:sz w:val="16"/>
                <w:szCs w:val="16"/>
                <w:highlight w:val="lightGray"/>
                <w:rPrChange w:id="1538" w:author="Emma" w:date="2014-01-24T12:49:00Z">
                  <w:rPr>
                    <w:rFonts w:cs="Arial"/>
                  </w:rPr>
                </w:rPrChange>
              </w:rPr>
              <w:t>codeSystem</w:t>
            </w:r>
            <w:proofErr w:type="spellEnd"/>
            <w:r w:rsidRPr="00425275">
              <w:rPr>
                <w:rFonts w:cs="Arial"/>
                <w:sz w:val="16"/>
                <w:szCs w:val="16"/>
                <w:highlight w:val="lightGray"/>
                <w:rPrChange w:id="1539" w:author="Emma" w:date="2014-01-24T12:49:00Z">
                  <w:rPr>
                    <w:rFonts w:cs="Arial"/>
                  </w:rPr>
                </w:rPrChange>
              </w:rPr>
              <w:t xml:space="preserve"> </w:t>
            </w:r>
          </w:p>
        </w:tc>
        <w:tc>
          <w:tcPr>
            <w:tcW w:w="2210" w:type="dxa"/>
            <w:shd w:val="clear" w:color="auto" w:fill="D9D9D9"/>
          </w:tcPr>
          <w:p w:rsidR="00170ED0" w:rsidRPr="00425275" w:rsidRDefault="00170ED0" w:rsidP="00B9303B">
            <w:pPr>
              <w:pStyle w:val="TableEntryHeader"/>
              <w:rPr>
                <w:rFonts w:eastAsia="Arial Unicode MS" w:cs="Arial"/>
                <w:sz w:val="16"/>
                <w:szCs w:val="16"/>
                <w:highlight w:val="lightGray"/>
                <w:rPrChange w:id="1540" w:author="Emma" w:date="2014-01-24T12:49:00Z">
                  <w:rPr>
                    <w:rFonts w:eastAsia="Arial Unicode MS"/>
                    <w:szCs w:val="24"/>
                  </w:rPr>
                </w:rPrChange>
              </w:rPr>
            </w:pPr>
            <w:proofErr w:type="spellStart"/>
            <w:r w:rsidRPr="00425275">
              <w:rPr>
                <w:rFonts w:cs="Arial"/>
                <w:sz w:val="16"/>
                <w:szCs w:val="16"/>
                <w:highlight w:val="lightGray"/>
                <w:rPrChange w:id="1541" w:author="Emma" w:date="2014-01-24T12:49:00Z">
                  <w:rPr/>
                </w:rPrChange>
              </w:rPr>
              <w:t>codeSystemName</w:t>
            </w:r>
            <w:proofErr w:type="spellEnd"/>
            <w:r w:rsidRPr="00425275">
              <w:rPr>
                <w:rFonts w:cs="Arial"/>
                <w:sz w:val="16"/>
                <w:szCs w:val="16"/>
                <w:highlight w:val="lightGray"/>
                <w:rPrChange w:id="1542" w:author="Emma" w:date="2014-01-24T12:49:00Z">
                  <w:rPr/>
                </w:rPrChange>
              </w:rPr>
              <w:t xml:space="preserve"> </w:t>
            </w:r>
          </w:p>
        </w:tc>
        <w:tc>
          <w:tcPr>
            <w:tcW w:w="4503" w:type="dxa"/>
            <w:shd w:val="clear" w:color="auto" w:fill="D9D9D9"/>
          </w:tcPr>
          <w:p w:rsidR="00170ED0" w:rsidRPr="00425275" w:rsidRDefault="00170ED0" w:rsidP="00B9303B">
            <w:pPr>
              <w:pStyle w:val="TableEntryHeader"/>
              <w:rPr>
                <w:rFonts w:eastAsia="Arial Unicode MS" w:cs="Arial"/>
                <w:sz w:val="16"/>
                <w:szCs w:val="16"/>
                <w:highlight w:val="lightGray"/>
                <w:rPrChange w:id="1543" w:author="Emma" w:date="2014-01-24T12:49:00Z">
                  <w:rPr>
                    <w:rFonts w:eastAsia="Arial Unicode MS"/>
                    <w:szCs w:val="24"/>
                  </w:rPr>
                </w:rPrChange>
              </w:rPr>
            </w:pPr>
            <w:r w:rsidRPr="00425275">
              <w:rPr>
                <w:rFonts w:cs="Arial"/>
                <w:sz w:val="16"/>
                <w:szCs w:val="16"/>
                <w:highlight w:val="lightGray"/>
                <w:rPrChange w:id="1544" w:author="Emma" w:date="2014-01-24T12:49:00Z">
                  <w:rPr/>
                </w:rPrChange>
              </w:rPr>
              <w:t xml:space="preserve">Description </w:t>
            </w:r>
          </w:p>
        </w:tc>
      </w:tr>
      <w:tr w:rsidR="00170ED0" w:rsidRPr="00425275" w:rsidTr="00730E16">
        <w:trPr>
          <w:jc w:val="center"/>
        </w:trPr>
        <w:tc>
          <w:tcPr>
            <w:tcW w:w="185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45"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46" w:author="Emma" w:date="2014-01-24T12:49:00Z">
                  <w:rPr/>
                </w:rPrChange>
              </w:rPr>
              <w:t>&lt;</w:t>
            </w:r>
            <w:proofErr w:type="spellStart"/>
            <w:r w:rsidRPr="00425275">
              <w:rPr>
                <w:rFonts w:ascii="Arial" w:hAnsi="Arial" w:cs="Arial"/>
                <w:sz w:val="16"/>
                <w:szCs w:val="16"/>
                <w:highlight w:val="lightGray"/>
                <w:rPrChange w:id="1547" w:author="Emma" w:date="2014-01-24T12:49:00Z">
                  <w:rPr/>
                </w:rPrChange>
              </w:rPr>
              <w:t>oid</w:t>
            </w:r>
            <w:proofErr w:type="spellEnd"/>
            <w:r w:rsidRPr="00425275">
              <w:rPr>
                <w:rFonts w:ascii="Arial" w:hAnsi="Arial" w:cs="Arial"/>
                <w:sz w:val="16"/>
                <w:szCs w:val="16"/>
                <w:highlight w:val="lightGray"/>
                <w:rPrChange w:id="1548" w:author="Emma" w:date="2014-01-24T12:49:00Z">
                  <w:rPr/>
                </w:rPrChange>
              </w:rPr>
              <w:t xml:space="preserve"> or </w:t>
            </w:r>
            <w:proofErr w:type="spellStart"/>
            <w:r w:rsidRPr="00425275">
              <w:rPr>
                <w:rFonts w:ascii="Arial" w:hAnsi="Arial" w:cs="Arial"/>
                <w:sz w:val="16"/>
                <w:szCs w:val="16"/>
                <w:highlight w:val="lightGray"/>
                <w:rPrChange w:id="1549" w:author="Emma" w:date="2014-01-24T12:49:00Z">
                  <w:rPr/>
                </w:rPrChange>
              </w:rPr>
              <w:t>uid</w:t>
            </w:r>
            <w:proofErr w:type="spellEnd"/>
            <w:r w:rsidRPr="00425275">
              <w:rPr>
                <w:rFonts w:ascii="Arial" w:hAnsi="Arial" w:cs="Arial"/>
                <w:sz w:val="16"/>
                <w:szCs w:val="16"/>
                <w:highlight w:val="lightGray"/>
                <w:rPrChange w:id="1550" w:author="Emma" w:date="2014-01-24T12:49:00Z">
                  <w:rPr/>
                </w:rPrChange>
              </w:rPr>
              <w:t xml:space="preserve">&gt; </w:t>
            </w:r>
          </w:p>
        </w:tc>
        <w:tc>
          <w:tcPr>
            <w:tcW w:w="2210"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51"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52" w:author="Emma" w:date="2014-01-24T12:49:00Z">
                  <w:rPr/>
                </w:rPrChange>
              </w:rPr>
              <w:t xml:space="preserve">&lt;code system name&gt; </w:t>
            </w:r>
          </w:p>
        </w:tc>
        <w:tc>
          <w:tcPr>
            <w:tcW w:w="450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53"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54" w:author="Emma" w:date="2014-01-24T12:49:00Z">
                  <w:rPr/>
                </w:rPrChange>
              </w:rPr>
              <w:t xml:space="preserve">&lt;short description or pointer to more detailed description&gt; </w:t>
            </w:r>
          </w:p>
        </w:tc>
      </w:tr>
      <w:tr w:rsidR="00170ED0" w:rsidRPr="00425275" w:rsidTr="00730E16">
        <w:trPr>
          <w:jc w:val="center"/>
        </w:trPr>
        <w:tc>
          <w:tcPr>
            <w:tcW w:w="185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55"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56" w:author="Emma" w:date="2014-01-24T12:49:00Z">
                  <w:rPr/>
                </w:rPrChange>
              </w:rPr>
              <w:t>&lt;</w:t>
            </w:r>
            <w:proofErr w:type="spellStart"/>
            <w:r w:rsidRPr="00425275">
              <w:rPr>
                <w:rFonts w:ascii="Arial" w:hAnsi="Arial" w:cs="Arial"/>
                <w:sz w:val="16"/>
                <w:szCs w:val="16"/>
                <w:highlight w:val="lightGray"/>
                <w:rPrChange w:id="1557" w:author="Emma" w:date="2014-01-24T12:49:00Z">
                  <w:rPr/>
                </w:rPrChange>
              </w:rPr>
              <w:t>oid</w:t>
            </w:r>
            <w:proofErr w:type="spellEnd"/>
            <w:r w:rsidRPr="00425275">
              <w:rPr>
                <w:rFonts w:ascii="Arial" w:hAnsi="Arial" w:cs="Arial"/>
                <w:sz w:val="16"/>
                <w:szCs w:val="16"/>
                <w:highlight w:val="lightGray"/>
                <w:rPrChange w:id="1558" w:author="Emma" w:date="2014-01-24T12:49:00Z">
                  <w:rPr/>
                </w:rPrChange>
              </w:rPr>
              <w:t xml:space="preserve"> or </w:t>
            </w:r>
            <w:proofErr w:type="spellStart"/>
            <w:r w:rsidRPr="00425275">
              <w:rPr>
                <w:rFonts w:ascii="Arial" w:hAnsi="Arial" w:cs="Arial"/>
                <w:sz w:val="16"/>
                <w:szCs w:val="16"/>
                <w:highlight w:val="lightGray"/>
                <w:rPrChange w:id="1559" w:author="Emma" w:date="2014-01-24T12:49:00Z">
                  <w:rPr/>
                </w:rPrChange>
              </w:rPr>
              <w:t>uid</w:t>
            </w:r>
            <w:proofErr w:type="spellEnd"/>
            <w:r w:rsidRPr="00425275">
              <w:rPr>
                <w:rFonts w:ascii="Arial" w:hAnsi="Arial" w:cs="Arial"/>
                <w:sz w:val="16"/>
                <w:szCs w:val="16"/>
                <w:highlight w:val="lightGray"/>
                <w:rPrChange w:id="1560" w:author="Emma" w:date="2014-01-24T12:49:00Z">
                  <w:rPr/>
                </w:rPrChange>
              </w:rPr>
              <w:t xml:space="preserve">&gt; </w:t>
            </w:r>
          </w:p>
        </w:tc>
        <w:tc>
          <w:tcPr>
            <w:tcW w:w="2210"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61"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62" w:author="Emma" w:date="2014-01-24T12:49:00Z">
                  <w:rPr/>
                </w:rPrChange>
              </w:rPr>
              <w:t xml:space="preserve">&lt;code system name&gt; </w:t>
            </w:r>
          </w:p>
        </w:tc>
        <w:tc>
          <w:tcPr>
            <w:tcW w:w="450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63"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64" w:author="Emma" w:date="2014-01-24T12:49:00Z">
                  <w:rPr/>
                </w:rPrChange>
              </w:rPr>
              <w:t xml:space="preserve">&lt;short description or pointer to more detailed description&gt; </w:t>
            </w:r>
          </w:p>
        </w:tc>
      </w:tr>
      <w:tr w:rsidR="00170ED0" w:rsidRPr="00425275" w:rsidTr="00730E16">
        <w:trPr>
          <w:jc w:val="center"/>
        </w:trPr>
        <w:tc>
          <w:tcPr>
            <w:tcW w:w="185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65"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66" w:author="Emma" w:date="2014-01-24T12:49:00Z">
                  <w:rPr/>
                </w:rPrChange>
              </w:rPr>
              <w:t>&lt;</w:t>
            </w:r>
            <w:proofErr w:type="spellStart"/>
            <w:r w:rsidRPr="00425275">
              <w:rPr>
                <w:rFonts w:ascii="Arial" w:hAnsi="Arial" w:cs="Arial"/>
                <w:sz w:val="16"/>
                <w:szCs w:val="16"/>
                <w:highlight w:val="lightGray"/>
                <w:rPrChange w:id="1567" w:author="Emma" w:date="2014-01-24T12:49:00Z">
                  <w:rPr/>
                </w:rPrChange>
              </w:rPr>
              <w:t>oid</w:t>
            </w:r>
            <w:proofErr w:type="spellEnd"/>
            <w:r w:rsidRPr="00425275">
              <w:rPr>
                <w:rFonts w:ascii="Arial" w:hAnsi="Arial" w:cs="Arial"/>
                <w:sz w:val="16"/>
                <w:szCs w:val="16"/>
                <w:highlight w:val="lightGray"/>
                <w:rPrChange w:id="1568" w:author="Emma" w:date="2014-01-24T12:49:00Z">
                  <w:rPr/>
                </w:rPrChange>
              </w:rPr>
              <w:t xml:space="preserve"> or </w:t>
            </w:r>
            <w:proofErr w:type="spellStart"/>
            <w:r w:rsidRPr="00425275">
              <w:rPr>
                <w:rFonts w:ascii="Arial" w:hAnsi="Arial" w:cs="Arial"/>
                <w:sz w:val="16"/>
                <w:szCs w:val="16"/>
                <w:highlight w:val="lightGray"/>
                <w:rPrChange w:id="1569" w:author="Emma" w:date="2014-01-24T12:49:00Z">
                  <w:rPr/>
                </w:rPrChange>
              </w:rPr>
              <w:t>uid</w:t>
            </w:r>
            <w:proofErr w:type="spellEnd"/>
            <w:r w:rsidRPr="00425275">
              <w:rPr>
                <w:rFonts w:ascii="Arial" w:hAnsi="Arial" w:cs="Arial"/>
                <w:sz w:val="16"/>
                <w:szCs w:val="16"/>
                <w:highlight w:val="lightGray"/>
                <w:rPrChange w:id="1570" w:author="Emma" w:date="2014-01-24T12:49:00Z">
                  <w:rPr/>
                </w:rPrChange>
              </w:rPr>
              <w:t xml:space="preserve">&gt; </w:t>
            </w:r>
          </w:p>
        </w:tc>
        <w:tc>
          <w:tcPr>
            <w:tcW w:w="2210"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71"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72" w:author="Emma" w:date="2014-01-24T12:49:00Z">
                  <w:rPr/>
                </w:rPrChange>
              </w:rPr>
              <w:t xml:space="preserve">&lt;code system name&gt; </w:t>
            </w:r>
          </w:p>
        </w:tc>
        <w:tc>
          <w:tcPr>
            <w:tcW w:w="450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73"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74" w:author="Emma" w:date="2014-01-24T12:49:00Z">
                  <w:rPr/>
                </w:rPrChange>
              </w:rPr>
              <w:t xml:space="preserve">&lt;short description or pointer to more detailed description&gt; </w:t>
            </w:r>
          </w:p>
        </w:tc>
      </w:tr>
    </w:tbl>
    <w:p w:rsidR="00170ED0" w:rsidRPr="00425275" w:rsidRDefault="00170ED0" w:rsidP="00170ED0">
      <w:pPr>
        <w:pStyle w:val="BodyText"/>
        <w:rPr>
          <w:rFonts w:ascii="Arial" w:hAnsi="Arial" w:cs="Arial"/>
          <w:sz w:val="16"/>
          <w:szCs w:val="16"/>
          <w:highlight w:val="lightGray"/>
          <w:rPrChange w:id="1575" w:author="Emma" w:date="2014-01-24T12:49:00Z">
            <w:rPr/>
          </w:rPrChange>
        </w:rPr>
      </w:pPr>
    </w:p>
    <w:p w:rsidR="00170ED0" w:rsidRPr="007E79CE" w:rsidRDefault="00170ED0" w:rsidP="00170ED0">
      <w:pPr>
        <w:pStyle w:val="EditorInstructions"/>
        <w:rPr>
          <w:rFonts w:ascii="Arial" w:hAnsi="Arial" w:cs="Arial"/>
          <w:sz w:val="18"/>
          <w:szCs w:val="18"/>
          <w:rPrChange w:id="1576" w:author="Emma" w:date="2014-01-24T12:56:00Z">
            <w:rPr/>
          </w:rPrChange>
        </w:rPr>
      </w:pPr>
      <w:r w:rsidRPr="007E79CE">
        <w:rPr>
          <w:rFonts w:ascii="Arial" w:hAnsi="Arial" w:cs="Arial"/>
          <w:sz w:val="18"/>
          <w:szCs w:val="18"/>
          <w:rPrChange w:id="1577" w:author="Emma" w:date="2014-01-24T12:56:00Z">
            <w:rPr/>
          </w:rPrChange>
        </w:rPr>
        <w:t>Add to section 5.1.1 IHE Format Codes</w:t>
      </w:r>
    </w:p>
    <w:p w:rsidR="00170ED0" w:rsidRPr="007E79CE" w:rsidRDefault="00170ED0" w:rsidP="00170ED0">
      <w:pPr>
        <w:pStyle w:val="BodyText"/>
        <w:rPr>
          <w:rFonts w:ascii="Arial" w:hAnsi="Arial" w:cs="Arial"/>
          <w:sz w:val="18"/>
          <w:szCs w:val="18"/>
          <w:lang w:eastAsia="x-none"/>
          <w:rPrChange w:id="1578" w:author="Emma" w:date="2014-01-24T12:56:00Z">
            <w:rPr>
              <w:lang w:eastAsia="x-none"/>
            </w:rPr>
          </w:rPrChange>
        </w:rPr>
      </w:pPr>
    </w:p>
    <w:tbl>
      <w:tblPr>
        <w:tblW w:w="4993" w:type="pct"/>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60"/>
        <w:gridCol w:w="2078"/>
        <w:gridCol w:w="1891"/>
        <w:gridCol w:w="1948"/>
      </w:tblGrid>
      <w:tr w:rsidR="00170ED0" w:rsidRPr="007E79CE" w:rsidTr="00BB76BC">
        <w:trPr>
          <w:tblHeader/>
          <w:jc w:val="center"/>
        </w:trPr>
        <w:tc>
          <w:tcPr>
            <w:tcW w:w="3655" w:type="dxa"/>
            <w:shd w:val="clear" w:color="auto" w:fill="D9D9D9"/>
          </w:tcPr>
          <w:p w:rsidR="00170ED0" w:rsidRPr="007E79CE" w:rsidRDefault="00170ED0" w:rsidP="00B9303B">
            <w:pPr>
              <w:pStyle w:val="TableEntryHeader"/>
              <w:rPr>
                <w:rFonts w:eastAsia="Arial Unicode MS" w:cs="Arial"/>
                <w:sz w:val="18"/>
                <w:szCs w:val="18"/>
                <w:rPrChange w:id="1579" w:author="Emma" w:date="2014-01-24T12:56:00Z">
                  <w:rPr>
                    <w:rFonts w:eastAsia="Arial Unicode MS" w:cs="Arial"/>
                    <w:szCs w:val="24"/>
                  </w:rPr>
                </w:rPrChange>
              </w:rPr>
            </w:pPr>
            <w:r w:rsidRPr="007E79CE">
              <w:rPr>
                <w:rFonts w:cs="Arial"/>
                <w:sz w:val="18"/>
                <w:szCs w:val="18"/>
                <w:rPrChange w:id="1580" w:author="Emma" w:date="2014-01-24T12:56:00Z">
                  <w:rPr>
                    <w:rFonts w:cs="Arial"/>
                  </w:rPr>
                </w:rPrChange>
              </w:rPr>
              <w:t xml:space="preserve">Profile </w:t>
            </w:r>
          </w:p>
        </w:tc>
        <w:tc>
          <w:tcPr>
            <w:tcW w:w="2075" w:type="dxa"/>
            <w:shd w:val="clear" w:color="auto" w:fill="D9D9D9"/>
          </w:tcPr>
          <w:p w:rsidR="00170ED0" w:rsidRPr="007E79CE" w:rsidRDefault="00170ED0" w:rsidP="00B9303B">
            <w:pPr>
              <w:pStyle w:val="TableEntryHeader"/>
              <w:rPr>
                <w:rFonts w:eastAsia="Arial Unicode MS" w:cs="Arial"/>
                <w:sz w:val="18"/>
                <w:szCs w:val="18"/>
                <w:rPrChange w:id="1581" w:author="Emma" w:date="2014-01-24T12:56:00Z">
                  <w:rPr>
                    <w:rFonts w:eastAsia="Arial Unicode MS"/>
                    <w:szCs w:val="24"/>
                  </w:rPr>
                </w:rPrChange>
              </w:rPr>
            </w:pPr>
            <w:r w:rsidRPr="007E79CE">
              <w:rPr>
                <w:rFonts w:cs="Arial"/>
                <w:sz w:val="18"/>
                <w:szCs w:val="18"/>
                <w:rPrChange w:id="1582" w:author="Emma" w:date="2014-01-24T12:56:00Z">
                  <w:rPr/>
                </w:rPrChange>
              </w:rPr>
              <w:t>Format Code</w:t>
            </w:r>
          </w:p>
        </w:tc>
        <w:tc>
          <w:tcPr>
            <w:tcW w:w="1888" w:type="dxa"/>
            <w:shd w:val="clear" w:color="auto" w:fill="D9D9D9"/>
          </w:tcPr>
          <w:p w:rsidR="00170ED0" w:rsidRPr="007E79CE" w:rsidRDefault="00170ED0" w:rsidP="00B9303B">
            <w:pPr>
              <w:pStyle w:val="TableEntryHeader"/>
              <w:rPr>
                <w:rFonts w:eastAsia="Arial Unicode MS" w:cs="Arial"/>
                <w:sz w:val="18"/>
                <w:szCs w:val="18"/>
                <w:rPrChange w:id="1583" w:author="Emma" w:date="2014-01-24T12:56:00Z">
                  <w:rPr>
                    <w:rFonts w:eastAsia="Arial Unicode MS"/>
                    <w:szCs w:val="24"/>
                  </w:rPr>
                </w:rPrChange>
              </w:rPr>
            </w:pPr>
            <w:r w:rsidRPr="007E79CE">
              <w:rPr>
                <w:rFonts w:cs="Arial"/>
                <w:sz w:val="18"/>
                <w:szCs w:val="18"/>
                <w:rPrChange w:id="1584" w:author="Emma" w:date="2014-01-24T12:56:00Z">
                  <w:rPr/>
                </w:rPrChange>
              </w:rPr>
              <w:t>Media Type</w:t>
            </w:r>
          </w:p>
        </w:tc>
        <w:tc>
          <w:tcPr>
            <w:tcW w:w="1945" w:type="dxa"/>
            <w:shd w:val="clear" w:color="auto" w:fill="D9D9D9"/>
          </w:tcPr>
          <w:p w:rsidR="00170ED0" w:rsidRPr="007E79CE" w:rsidRDefault="00170ED0" w:rsidP="00B9303B">
            <w:pPr>
              <w:pStyle w:val="TableEntryHeader"/>
              <w:rPr>
                <w:rFonts w:eastAsia="Arial Unicode MS" w:cs="Arial"/>
                <w:sz w:val="18"/>
                <w:szCs w:val="18"/>
                <w:rPrChange w:id="1585" w:author="Emma" w:date="2014-01-24T12:56:00Z">
                  <w:rPr>
                    <w:rFonts w:eastAsia="Arial Unicode MS"/>
                    <w:szCs w:val="24"/>
                  </w:rPr>
                </w:rPrChange>
              </w:rPr>
            </w:pPr>
            <w:r w:rsidRPr="007E79CE">
              <w:rPr>
                <w:rFonts w:cs="Arial"/>
                <w:sz w:val="18"/>
                <w:szCs w:val="18"/>
                <w:rPrChange w:id="1586" w:author="Emma" w:date="2014-01-24T12:56:00Z">
                  <w:rPr/>
                </w:rPrChange>
              </w:rPr>
              <w:t xml:space="preserve">Template ID </w:t>
            </w:r>
          </w:p>
        </w:tc>
      </w:tr>
      <w:tr w:rsidR="00170ED0" w:rsidRPr="007E79CE" w:rsidTr="00BB76BC">
        <w:trPr>
          <w:jc w:val="center"/>
        </w:trPr>
        <w:tc>
          <w:tcPr>
            <w:tcW w:w="3655" w:type="dxa"/>
            <w:shd w:val="clear" w:color="auto" w:fill="auto"/>
          </w:tcPr>
          <w:p w:rsidR="00170ED0" w:rsidRPr="007E79CE" w:rsidRDefault="00170ED0" w:rsidP="00701B3A">
            <w:pPr>
              <w:pStyle w:val="TableEntry"/>
              <w:rPr>
                <w:rFonts w:ascii="Arial" w:eastAsia="Arial Unicode MS" w:hAnsi="Arial" w:cs="Arial"/>
                <w:szCs w:val="18"/>
                <w:rPrChange w:id="1587" w:author="Emma" w:date="2014-01-24T12:56:00Z">
                  <w:rPr>
                    <w:rFonts w:eastAsia="Arial Unicode MS"/>
                  </w:rPr>
                </w:rPrChange>
              </w:rPr>
            </w:pPr>
            <w:del w:id="1588" w:author="Emma" w:date="2014-01-24T12:56:00Z">
              <w:r w:rsidRPr="007E79CE" w:rsidDel="007E79CE">
                <w:rPr>
                  <w:rFonts w:ascii="Arial" w:eastAsia="Arial Unicode MS" w:hAnsi="Arial" w:cs="Arial"/>
                  <w:szCs w:val="18"/>
                  <w:rPrChange w:id="1589" w:author="Emma" w:date="2014-01-24T12:56:00Z">
                    <w:rPr>
                      <w:rFonts w:eastAsia="Arial Unicode MS"/>
                    </w:rPr>
                  </w:rPrChange>
                </w:rPr>
                <w:delText>&lt;Profile name (profile acronym)&gt;</w:delText>
              </w:r>
            </w:del>
            <w:ins w:id="1590" w:author="Emma" w:date="2014-01-24T12:56:00Z">
              <w:r w:rsidR="007E79CE">
                <w:rPr>
                  <w:rFonts w:ascii="Arial" w:eastAsia="Arial Unicode MS" w:hAnsi="Arial" w:cs="Arial"/>
                  <w:szCs w:val="18"/>
                </w:rPr>
                <w:t>RCCCP</w:t>
              </w:r>
            </w:ins>
          </w:p>
        </w:tc>
        <w:tc>
          <w:tcPr>
            <w:tcW w:w="2075" w:type="dxa"/>
            <w:shd w:val="clear" w:color="auto" w:fill="auto"/>
          </w:tcPr>
          <w:p w:rsidR="00170ED0" w:rsidRPr="007E79CE" w:rsidRDefault="00170ED0" w:rsidP="00701B3A">
            <w:pPr>
              <w:pStyle w:val="TableEntry"/>
              <w:rPr>
                <w:rFonts w:ascii="Arial" w:eastAsia="Arial Unicode MS" w:hAnsi="Arial" w:cs="Arial"/>
                <w:szCs w:val="18"/>
                <w:rPrChange w:id="1591" w:author="Emma" w:date="2014-01-24T12:56:00Z">
                  <w:rPr>
                    <w:rFonts w:ascii="Tahoma" w:eastAsia="Arial Unicode MS" w:hAnsi="Tahoma" w:cs="Tahoma"/>
                    <w:szCs w:val="16"/>
                  </w:rPr>
                </w:rPrChange>
              </w:rPr>
            </w:pPr>
            <w:del w:id="1592" w:author="Emma" w:date="2014-01-24T12:56:00Z">
              <w:r w:rsidRPr="007E79CE" w:rsidDel="007E79CE">
                <w:rPr>
                  <w:rFonts w:ascii="Arial" w:eastAsia="Arial Unicode MS" w:hAnsi="Arial" w:cs="Arial"/>
                  <w:szCs w:val="18"/>
                  <w:rPrChange w:id="1593" w:author="Emma" w:date="2014-01-24T12:56:00Z">
                    <w:rPr>
                      <w:rFonts w:eastAsia="Arial Unicode MS"/>
                    </w:rPr>
                  </w:rPrChange>
                </w:rPr>
                <w:delText>&lt;</w:delText>
              </w:r>
            </w:del>
            <w:r w:rsidRPr="007E79CE">
              <w:rPr>
                <w:rFonts w:ascii="Arial" w:eastAsia="Arial Unicode MS" w:hAnsi="Arial" w:cs="Arial"/>
                <w:szCs w:val="18"/>
                <w:rPrChange w:id="1594" w:author="Emma" w:date="2014-01-24T12:56:00Z">
                  <w:rPr>
                    <w:rFonts w:eastAsia="Arial Unicode MS"/>
                  </w:rPr>
                </w:rPrChange>
              </w:rPr>
              <w:t>urn:ihe:</w:t>
            </w:r>
            <w:ins w:id="1595" w:author="Emma" w:date="2014-01-24T12:56:00Z">
              <w:r w:rsidR="007E79CE">
                <w:rPr>
                  <w:rFonts w:ascii="Arial" w:eastAsia="Arial Unicode MS" w:hAnsi="Arial" w:cs="Arial"/>
                  <w:szCs w:val="18"/>
                </w:rPr>
                <w:t>pcc:RCCCP:2014</w:t>
              </w:r>
            </w:ins>
            <w:del w:id="1596" w:author="Emma" w:date="2014-01-24T12:56:00Z">
              <w:r w:rsidRPr="007E79CE" w:rsidDel="007E79CE">
                <w:rPr>
                  <w:rFonts w:ascii="Arial" w:eastAsia="Arial Unicode MS" w:hAnsi="Arial" w:cs="Arial"/>
                  <w:szCs w:val="18"/>
                  <w:rPrChange w:id="1597" w:author="Emma" w:date="2014-01-24T12:56:00Z">
                    <w:rPr>
                      <w:rFonts w:eastAsia="Arial Unicode MS"/>
                    </w:rPr>
                  </w:rPrChange>
                </w:rPr>
                <w:delText xml:space="preserve"> &gt;</w:delText>
              </w:r>
            </w:del>
          </w:p>
        </w:tc>
        <w:tc>
          <w:tcPr>
            <w:tcW w:w="1888" w:type="dxa"/>
            <w:shd w:val="clear" w:color="auto" w:fill="auto"/>
          </w:tcPr>
          <w:p w:rsidR="00170ED0" w:rsidRPr="007E79CE" w:rsidRDefault="00170ED0" w:rsidP="00701B3A">
            <w:pPr>
              <w:pStyle w:val="TableEntry"/>
              <w:rPr>
                <w:rFonts w:ascii="Arial" w:eastAsia="Arial Unicode MS" w:hAnsi="Arial" w:cs="Arial"/>
                <w:szCs w:val="18"/>
                <w:rPrChange w:id="1598" w:author="Emma" w:date="2014-01-24T12:56:00Z">
                  <w:rPr>
                    <w:rFonts w:eastAsia="Arial Unicode MS"/>
                  </w:rPr>
                </w:rPrChange>
              </w:rPr>
            </w:pPr>
          </w:p>
        </w:tc>
        <w:tc>
          <w:tcPr>
            <w:tcW w:w="1945" w:type="dxa"/>
            <w:shd w:val="clear" w:color="auto" w:fill="auto"/>
          </w:tcPr>
          <w:p w:rsidR="00170ED0" w:rsidRPr="007E79CE" w:rsidRDefault="00170ED0" w:rsidP="00701B3A">
            <w:pPr>
              <w:pStyle w:val="TableEntry"/>
              <w:rPr>
                <w:rFonts w:eastAsia="Arial Unicode MS"/>
                <w:szCs w:val="18"/>
              </w:rPr>
            </w:pPr>
            <w:commentRangeStart w:id="1599"/>
            <w:r w:rsidRPr="007E79CE">
              <w:rPr>
                <w:rFonts w:ascii="Arial" w:eastAsia="Arial Unicode MS" w:hAnsi="Arial" w:cs="Arial"/>
                <w:szCs w:val="18"/>
                <w:rPrChange w:id="1600" w:author="Emma" w:date="2014-01-24T12:56:00Z">
                  <w:rPr>
                    <w:rFonts w:eastAsia="Arial Unicode MS"/>
                  </w:rPr>
                </w:rPrChange>
              </w:rPr>
              <w:t>&lt;</w:t>
            </w:r>
            <w:proofErr w:type="spellStart"/>
            <w:r w:rsidRPr="007E79CE">
              <w:rPr>
                <w:rFonts w:ascii="Arial" w:eastAsia="Arial Unicode MS" w:hAnsi="Arial" w:cs="Arial"/>
                <w:szCs w:val="18"/>
                <w:rPrChange w:id="1601" w:author="Emma" w:date="2014-01-24T12:56:00Z">
                  <w:rPr>
                    <w:rFonts w:eastAsia="Arial Unicode MS"/>
                  </w:rPr>
                </w:rPrChange>
              </w:rPr>
              <w:t>oids</w:t>
            </w:r>
            <w:proofErr w:type="spellEnd"/>
            <w:r w:rsidRPr="007E79CE">
              <w:rPr>
                <w:rFonts w:ascii="Arial" w:eastAsia="Arial Unicode MS" w:hAnsi="Arial" w:cs="Arial"/>
                <w:szCs w:val="18"/>
                <w:rPrChange w:id="1602" w:author="Emma" w:date="2014-01-24T12:56:00Z">
                  <w:rPr>
                    <w:rFonts w:eastAsia="Arial Unicode MS"/>
                  </w:rPr>
                </w:rPrChange>
              </w:rPr>
              <w:t>&gt;</w:t>
            </w:r>
            <w:commentRangeEnd w:id="1599"/>
            <w:r w:rsidR="007E79CE">
              <w:rPr>
                <w:rStyle w:val="CommentReference"/>
              </w:rPr>
              <w:commentReference w:id="1599"/>
            </w:r>
          </w:p>
        </w:tc>
      </w:tr>
      <w:tr w:rsidR="00170ED0" w:rsidRPr="007E79CE" w:rsidTr="00BB76BC">
        <w:trPr>
          <w:jc w:val="center"/>
        </w:trPr>
        <w:tc>
          <w:tcPr>
            <w:tcW w:w="3655" w:type="dxa"/>
            <w:shd w:val="clear" w:color="auto" w:fill="auto"/>
          </w:tcPr>
          <w:p w:rsidR="00170ED0" w:rsidRPr="007E79CE" w:rsidRDefault="00170ED0" w:rsidP="00701B3A">
            <w:pPr>
              <w:pStyle w:val="TableEntry"/>
              <w:rPr>
                <w:rFonts w:ascii="Arial" w:eastAsia="Arial Unicode MS" w:hAnsi="Arial" w:cs="Arial"/>
                <w:szCs w:val="18"/>
                <w:rPrChange w:id="1603" w:author="Emma" w:date="2014-01-24T12:56:00Z">
                  <w:rPr>
                    <w:rFonts w:eastAsia="Arial Unicode MS"/>
                  </w:rPr>
                </w:rPrChange>
              </w:rPr>
            </w:pPr>
          </w:p>
        </w:tc>
        <w:tc>
          <w:tcPr>
            <w:tcW w:w="2075" w:type="dxa"/>
            <w:shd w:val="clear" w:color="auto" w:fill="auto"/>
          </w:tcPr>
          <w:p w:rsidR="00170ED0" w:rsidRPr="007E79CE" w:rsidRDefault="00170ED0" w:rsidP="00701B3A">
            <w:pPr>
              <w:pStyle w:val="TableEntry"/>
              <w:rPr>
                <w:rFonts w:ascii="Arial" w:eastAsia="Arial Unicode MS" w:hAnsi="Arial" w:cs="Arial"/>
                <w:szCs w:val="18"/>
                <w:rPrChange w:id="1604" w:author="Emma" w:date="2014-01-24T12:56:00Z">
                  <w:rPr>
                    <w:rFonts w:eastAsia="Arial Unicode MS"/>
                  </w:rPr>
                </w:rPrChange>
              </w:rPr>
            </w:pPr>
          </w:p>
        </w:tc>
        <w:tc>
          <w:tcPr>
            <w:tcW w:w="1888" w:type="dxa"/>
            <w:shd w:val="clear" w:color="auto" w:fill="auto"/>
          </w:tcPr>
          <w:p w:rsidR="00170ED0" w:rsidRPr="007E79CE" w:rsidRDefault="00170ED0" w:rsidP="00701B3A">
            <w:pPr>
              <w:pStyle w:val="TableEntry"/>
              <w:rPr>
                <w:rFonts w:ascii="Arial" w:eastAsia="Arial Unicode MS" w:hAnsi="Arial" w:cs="Arial"/>
                <w:szCs w:val="18"/>
                <w:rPrChange w:id="1605" w:author="Emma" w:date="2014-01-24T12:56:00Z">
                  <w:rPr>
                    <w:rFonts w:eastAsia="Arial Unicode MS"/>
                  </w:rPr>
                </w:rPrChange>
              </w:rPr>
            </w:pPr>
          </w:p>
        </w:tc>
        <w:tc>
          <w:tcPr>
            <w:tcW w:w="1945" w:type="dxa"/>
            <w:shd w:val="clear" w:color="auto" w:fill="auto"/>
          </w:tcPr>
          <w:p w:rsidR="00170ED0" w:rsidRPr="007E79CE" w:rsidRDefault="00170ED0" w:rsidP="00701B3A">
            <w:pPr>
              <w:pStyle w:val="TableEntry"/>
              <w:rPr>
                <w:rFonts w:ascii="Arial" w:eastAsia="Arial Unicode MS" w:hAnsi="Arial" w:cs="Arial"/>
                <w:szCs w:val="18"/>
                <w:rPrChange w:id="1606" w:author="Emma" w:date="2014-01-24T12:56:00Z">
                  <w:rPr>
                    <w:rFonts w:eastAsia="Arial Unicode MS"/>
                  </w:rPr>
                </w:rPrChange>
              </w:rPr>
            </w:pPr>
          </w:p>
        </w:tc>
      </w:tr>
      <w:tr w:rsidR="00170ED0" w:rsidRPr="00425275" w:rsidTr="00BB76BC">
        <w:trPr>
          <w:jc w:val="center"/>
        </w:trPr>
        <w:tc>
          <w:tcPr>
            <w:tcW w:w="3655" w:type="dxa"/>
            <w:shd w:val="clear" w:color="auto" w:fill="auto"/>
          </w:tcPr>
          <w:p w:rsidR="00170ED0" w:rsidRPr="00425275" w:rsidRDefault="00170ED0" w:rsidP="00701B3A">
            <w:pPr>
              <w:pStyle w:val="TableEntry"/>
              <w:rPr>
                <w:rFonts w:ascii="Arial" w:eastAsia="Arial Unicode MS" w:hAnsi="Arial" w:cs="Arial"/>
                <w:sz w:val="24"/>
                <w:szCs w:val="24"/>
                <w:rPrChange w:id="1607" w:author="Emma" w:date="2014-01-24T12:55:00Z">
                  <w:rPr>
                    <w:rFonts w:eastAsia="Arial Unicode MS"/>
                  </w:rPr>
                </w:rPrChange>
              </w:rPr>
            </w:pPr>
          </w:p>
        </w:tc>
        <w:tc>
          <w:tcPr>
            <w:tcW w:w="2075" w:type="dxa"/>
            <w:shd w:val="clear" w:color="auto" w:fill="auto"/>
          </w:tcPr>
          <w:p w:rsidR="00170ED0" w:rsidRPr="00425275" w:rsidRDefault="00170ED0" w:rsidP="00701B3A">
            <w:pPr>
              <w:pStyle w:val="TableEntry"/>
              <w:rPr>
                <w:rFonts w:ascii="Arial" w:eastAsia="Arial Unicode MS" w:hAnsi="Arial" w:cs="Arial"/>
                <w:sz w:val="24"/>
                <w:szCs w:val="24"/>
                <w:rPrChange w:id="1608" w:author="Emma" w:date="2014-01-24T12:55:00Z">
                  <w:rPr>
                    <w:rFonts w:eastAsia="Arial Unicode MS"/>
                  </w:rPr>
                </w:rPrChange>
              </w:rPr>
            </w:pPr>
          </w:p>
        </w:tc>
        <w:tc>
          <w:tcPr>
            <w:tcW w:w="1888" w:type="dxa"/>
            <w:shd w:val="clear" w:color="auto" w:fill="auto"/>
          </w:tcPr>
          <w:p w:rsidR="00170ED0" w:rsidRPr="00425275" w:rsidRDefault="00170ED0" w:rsidP="00701B3A">
            <w:pPr>
              <w:pStyle w:val="TableEntry"/>
              <w:rPr>
                <w:rFonts w:ascii="Arial" w:eastAsia="Arial Unicode MS" w:hAnsi="Arial" w:cs="Arial"/>
                <w:sz w:val="24"/>
                <w:szCs w:val="24"/>
                <w:rPrChange w:id="1609" w:author="Emma" w:date="2014-01-24T12:55:00Z">
                  <w:rPr>
                    <w:rFonts w:eastAsia="Arial Unicode MS"/>
                  </w:rPr>
                </w:rPrChange>
              </w:rPr>
            </w:pPr>
          </w:p>
        </w:tc>
        <w:tc>
          <w:tcPr>
            <w:tcW w:w="1945" w:type="dxa"/>
            <w:shd w:val="clear" w:color="auto" w:fill="auto"/>
          </w:tcPr>
          <w:p w:rsidR="00170ED0" w:rsidRPr="00425275" w:rsidRDefault="00170ED0" w:rsidP="00701B3A">
            <w:pPr>
              <w:pStyle w:val="TableEntry"/>
              <w:rPr>
                <w:rFonts w:ascii="Arial" w:eastAsia="Arial Unicode MS" w:hAnsi="Arial" w:cs="Arial"/>
                <w:sz w:val="24"/>
                <w:szCs w:val="24"/>
                <w:rPrChange w:id="1610" w:author="Emma" w:date="2014-01-24T12:55:00Z">
                  <w:rPr>
                    <w:rFonts w:eastAsia="Arial Unicode MS"/>
                  </w:rPr>
                </w:rPrChange>
              </w:rPr>
            </w:pPr>
          </w:p>
        </w:tc>
      </w:tr>
    </w:tbl>
    <w:p w:rsidR="00170ED0" w:rsidRPr="00425275" w:rsidRDefault="00170ED0" w:rsidP="00170ED0">
      <w:pPr>
        <w:pStyle w:val="BodyText"/>
        <w:rPr>
          <w:rFonts w:ascii="Arial" w:hAnsi="Arial" w:cs="Arial"/>
          <w:sz w:val="16"/>
          <w:szCs w:val="16"/>
          <w:rPrChange w:id="1611" w:author="Emma" w:date="2014-01-24T12:48:00Z">
            <w:rPr/>
          </w:rPrChange>
        </w:rPr>
      </w:pPr>
    </w:p>
    <w:p w:rsidR="00170ED0" w:rsidRPr="003651D9" w:rsidRDefault="00170ED0" w:rsidP="00170ED0">
      <w:pPr>
        <w:pStyle w:val="EditorInstructions"/>
      </w:pPr>
      <w:r w:rsidRPr="003651D9">
        <w:t xml:space="preserve">Add to section </w:t>
      </w:r>
      <w:r w:rsidR="003F3E4A" w:rsidRPr="003651D9">
        <w:t>5.1.2 IHE</w:t>
      </w:r>
      <w:r w:rsidRPr="003651D9">
        <w:t xml:space="preserve"> </w:t>
      </w:r>
      <w:proofErr w:type="spellStart"/>
      <w:r w:rsidRPr="003651D9">
        <w:t>ActCode</w:t>
      </w:r>
      <w:proofErr w:type="spellEnd"/>
      <w:r w:rsidRPr="003651D9">
        <w:t xml:space="preserve"> Vocabulary</w:t>
      </w:r>
    </w:p>
    <w:p w:rsidR="00425275" w:rsidRDefault="00425275">
      <w:pPr>
        <w:pStyle w:val="Heading3"/>
        <w:numPr>
          <w:ilvl w:val="0"/>
          <w:numId w:val="0"/>
        </w:numPr>
        <w:rPr>
          <w:ins w:id="1612" w:author="Emma" w:date="2014-01-24T12:48:00Z"/>
          <w:lang w:val="en"/>
        </w:rPr>
        <w:pPrChange w:id="1613" w:author="Emma" w:date="2014-01-24T12:48:00Z">
          <w:pPr>
            <w:pStyle w:val="Heading3"/>
          </w:pPr>
        </w:pPrChange>
      </w:pPr>
      <w:bookmarkStart w:id="1614" w:name="_Toc268290344"/>
      <w:bookmarkStart w:id="1615" w:name="_Toc303257699"/>
      <w:ins w:id="1616" w:author="Emma" w:date="2014-01-24T12:48:00Z">
        <w:r>
          <w:rPr>
            <w:lang w:val="en"/>
          </w:rPr>
          <w:t>5.1.2 IHEActCode Vocabulary</w:t>
        </w:r>
        <w:bookmarkEnd w:id="1614"/>
        <w:bookmarkEnd w:id="1615"/>
      </w:ins>
    </w:p>
    <w:p w:rsidR="00170ED0" w:rsidRPr="003651D9" w:rsidRDefault="00170ED0" w:rsidP="00170ED0">
      <w:pPr>
        <w:pStyle w:val="BodyText"/>
      </w:pPr>
    </w:p>
    <w:tbl>
      <w:tblPr>
        <w:tblW w:w="4122" w:type="pct"/>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617" w:author="Emma" w:date="2014-01-24T12:46:00Z">
          <w:tblPr>
            <w:tblW w:w="4122" w:type="pct"/>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422"/>
        <w:gridCol w:w="6484"/>
        <w:tblGridChange w:id="1618">
          <w:tblGrid>
            <w:gridCol w:w="1422"/>
            <w:gridCol w:w="6484"/>
          </w:tblGrid>
        </w:tblGridChange>
      </w:tblGrid>
      <w:tr w:rsidR="00170ED0" w:rsidRPr="003651D9" w:rsidTr="00425275">
        <w:trPr>
          <w:jc w:val="center"/>
          <w:trPrChange w:id="1619" w:author="Emma" w:date="2014-01-24T12:46:00Z">
            <w:trPr>
              <w:jc w:val="center"/>
            </w:trPr>
          </w:trPrChange>
        </w:trPr>
        <w:tc>
          <w:tcPr>
            <w:tcW w:w="1422" w:type="dxa"/>
            <w:shd w:val="clear" w:color="auto" w:fill="D9D9D9"/>
            <w:tcPrChange w:id="1620" w:author="Emma" w:date="2014-01-24T12:46:00Z">
              <w:tcPr>
                <w:tcW w:w="1420" w:type="dxa"/>
                <w:shd w:val="clear" w:color="auto" w:fill="D9D9D9"/>
              </w:tcPr>
            </w:tcPrChange>
          </w:tcPr>
          <w:p w:rsidR="00170ED0" w:rsidRPr="003651D9" w:rsidRDefault="00170ED0" w:rsidP="00B9303B">
            <w:pPr>
              <w:pStyle w:val="TableEntryHeader"/>
              <w:rPr>
                <w:rFonts w:eastAsia="Arial Unicode MS"/>
                <w:szCs w:val="24"/>
              </w:rPr>
            </w:pPr>
            <w:r w:rsidRPr="003651D9">
              <w:t xml:space="preserve">Code </w:t>
            </w:r>
          </w:p>
        </w:tc>
        <w:tc>
          <w:tcPr>
            <w:tcW w:w="6484" w:type="dxa"/>
            <w:shd w:val="clear" w:color="auto" w:fill="D9D9D9"/>
            <w:tcPrChange w:id="1621" w:author="Emma" w:date="2014-01-24T12:46:00Z">
              <w:tcPr>
                <w:tcW w:w="6474" w:type="dxa"/>
                <w:shd w:val="clear" w:color="auto" w:fill="D9D9D9"/>
              </w:tcPr>
            </w:tcPrChange>
          </w:tcPr>
          <w:p w:rsidR="00170ED0" w:rsidRPr="003651D9" w:rsidRDefault="00170ED0" w:rsidP="00B9303B">
            <w:pPr>
              <w:pStyle w:val="TableEntryHeader"/>
              <w:rPr>
                <w:rFonts w:eastAsia="Arial Unicode MS"/>
                <w:szCs w:val="24"/>
              </w:rPr>
            </w:pPr>
            <w:r w:rsidRPr="003651D9">
              <w:t xml:space="preserve">Description </w:t>
            </w:r>
          </w:p>
        </w:tc>
      </w:tr>
      <w:tr w:rsidR="00170ED0" w:rsidRPr="003651D9" w:rsidTr="00425275">
        <w:trPr>
          <w:jc w:val="center"/>
          <w:trPrChange w:id="1622" w:author="Emma" w:date="2014-01-24T12:46:00Z">
            <w:trPr>
              <w:jc w:val="center"/>
            </w:trPr>
          </w:trPrChange>
        </w:trPr>
        <w:tc>
          <w:tcPr>
            <w:tcW w:w="1422" w:type="dxa"/>
            <w:shd w:val="clear" w:color="auto" w:fill="auto"/>
            <w:tcPrChange w:id="1623" w:author="Emma" w:date="2014-01-24T12:46:00Z">
              <w:tcPr>
                <w:tcW w:w="1420" w:type="dxa"/>
                <w:shd w:val="clear" w:color="auto" w:fill="auto"/>
              </w:tcPr>
            </w:tcPrChange>
          </w:tcPr>
          <w:p w:rsidR="00170ED0" w:rsidRPr="003651D9" w:rsidRDefault="00170ED0" w:rsidP="00B9303B">
            <w:pPr>
              <w:pStyle w:val="TableEntry"/>
              <w:rPr>
                <w:rFonts w:ascii="Arial Unicode MS" w:eastAsia="Arial Unicode MS" w:hAnsi="Arial Unicode MS" w:cs="Arial Unicode MS"/>
                <w:sz w:val="24"/>
                <w:szCs w:val="24"/>
              </w:rPr>
            </w:pPr>
            <w:del w:id="1624" w:author="Emma" w:date="2014-01-24T12:42:00Z">
              <w:r w:rsidRPr="003651D9" w:rsidDel="00425275">
                <w:delText>&lt;Code name&gt;</w:delText>
              </w:r>
            </w:del>
            <w:ins w:id="1625" w:author="Emma" w:date="2014-01-24T12:50:00Z">
              <w:r w:rsidR="00425275">
                <w:t>CON</w:t>
              </w:r>
            </w:ins>
            <w:ins w:id="1626" w:author="Emma" w:date="2014-01-24T12:42:00Z">
              <w:r w:rsidR="00425275">
                <w:t>REC</w:t>
              </w:r>
            </w:ins>
          </w:p>
        </w:tc>
        <w:tc>
          <w:tcPr>
            <w:tcW w:w="6484" w:type="dxa"/>
            <w:shd w:val="clear" w:color="auto" w:fill="auto"/>
            <w:tcPrChange w:id="1627" w:author="Emma" w:date="2014-01-24T12:46:00Z">
              <w:tcPr>
                <w:tcW w:w="6474" w:type="dxa"/>
                <w:shd w:val="clear" w:color="auto" w:fill="auto"/>
              </w:tcPr>
            </w:tcPrChange>
          </w:tcPr>
          <w:p w:rsidR="00170ED0" w:rsidRPr="003651D9" w:rsidRDefault="00170ED0" w:rsidP="00B9303B">
            <w:pPr>
              <w:pStyle w:val="TableEntry"/>
              <w:rPr>
                <w:rFonts w:ascii="Arial Unicode MS" w:eastAsia="Arial Unicode MS" w:hAnsi="Arial Unicode MS" w:cs="Arial Unicode MS"/>
                <w:sz w:val="24"/>
                <w:szCs w:val="24"/>
              </w:rPr>
            </w:pPr>
            <w:del w:id="1628" w:author="Emma" w:date="2014-01-24T12:42:00Z">
              <w:r w:rsidRPr="003651D9" w:rsidDel="00425275">
                <w:delText>&lt;short one sentence description or reference to longer description (not preferred)&gt;</w:delText>
              </w:r>
            </w:del>
            <w:ins w:id="1629" w:author="Emma" w:date="2014-01-24T12:42:00Z">
              <w:r w:rsidR="00425275">
                <w:t xml:space="preserve">Reconciliation of </w:t>
              </w:r>
            </w:ins>
            <w:ins w:id="1630" w:author="Emma" w:date="2014-01-24T12:49:00Z">
              <w:r w:rsidR="00425275">
                <w:t>C</w:t>
              </w:r>
            </w:ins>
            <w:ins w:id="1631" w:author="Emma" w:date="2014-01-24T12:42:00Z">
              <w:r w:rsidR="00425275">
                <w:t>ontent</w:t>
              </w:r>
            </w:ins>
            <w:r w:rsidRPr="003651D9">
              <w:t xml:space="preserve"> </w:t>
            </w:r>
          </w:p>
        </w:tc>
      </w:tr>
      <w:tr w:rsidR="00170ED0" w:rsidRPr="003651D9" w:rsidDel="00425275" w:rsidTr="00425275">
        <w:trPr>
          <w:jc w:val="center"/>
          <w:del w:id="1632" w:author="Emma" w:date="2014-01-24T12:46:00Z"/>
          <w:trPrChange w:id="1633" w:author="Emma" w:date="2014-01-24T12:46:00Z">
            <w:trPr>
              <w:jc w:val="center"/>
            </w:trPr>
          </w:trPrChange>
        </w:trPr>
        <w:tc>
          <w:tcPr>
            <w:tcW w:w="1422" w:type="dxa"/>
            <w:shd w:val="clear" w:color="auto" w:fill="auto"/>
            <w:tcPrChange w:id="1634" w:author="Emma" w:date="2014-01-24T12:46:00Z">
              <w:tcPr>
                <w:tcW w:w="1420" w:type="dxa"/>
                <w:shd w:val="clear" w:color="auto" w:fill="auto"/>
              </w:tcPr>
            </w:tcPrChange>
          </w:tcPr>
          <w:p w:rsidR="00170ED0" w:rsidRPr="003651D9" w:rsidDel="00425275" w:rsidRDefault="00170ED0" w:rsidP="00B9303B">
            <w:pPr>
              <w:pStyle w:val="TableEntry"/>
              <w:rPr>
                <w:del w:id="1635" w:author="Emma" w:date="2014-01-24T12:46:00Z"/>
                <w:rFonts w:ascii="Arial Unicode MS" w:eastAsia="Arial Unicode MS" w:hAnsi="Arial Unicode MS" w:cs="Arial Unicode MS"/>
                <w:sz w:val="24"/>
                <w:szCs w:val="24"/>
              </w:rPr>
            </w:pPr>
            <w:del w:id="1636" w:author="Emma" w:date="2014-01-24T12:46:00Z">
              <w:r w:rsidRPr="003651D9" w:rsidDel="00425275">
                <w:delText>&lt;Code name&gt;</w:delText>
              </w:r>
            </w:del>
          </w:p>
        </w:tc>
        <w:tc>
          <w:tcPr>
            <w:tcW w:w="6484" w:type="dxa"/>
            <w:shd w:val="clear" w:color="auto" w:fill="auto"/>
            <w:tcPrChange w:id="1637" w:author="Emma" w:date="2014-01-24T12:46:00Z">
              <w:tcPr>
                <w:tcW w:w="6474" w:type="dxa"/>
                <w:shd w:val="clear" w:color="auto" w:fill="auto"/>
              </w:tcPr>
            </w:tcPrChange>
          </w:tcPr>
          <w:p w:rsidR="00170ED0" w:rsidRPr="003651D9" w:rsidDel="00425275" w:rsidRDefault="00170ED0" w:rsidP="00B9303B">
            <w:pPr>
              <w:pStyle w:val="TableEntry"/>
              <w:rPr>
                <w:del w:id="1638" w:author="Emma" w:date="2014-01-24T12:46:00Z"/>
                <w:rFonts w:ascii="Arial Unicode MS" w:eastAsia="Arial Unicode MS" w:hAnsi="Arial Unicode MS" w:cs="Arial Unicode MS"/>
                <w:sz w:val="24"/>
                <w:szCs w:val="24"/>
              </w:rPr>
            </w:pPr>
            <w:del w:id="1639" w:author="Emma" w:date="2014-01-24T12:46:00Z">
              <w:r w:rsidRPr="003651D9" w:rsidDel="00425275">
                <w:delText xml:space="preserve">&lt;short one sentence description or reference to longer description (not preferred)&gt; </w:delText>
              </w:r>
            </w:del>
          </w:p>
        </w:tc>
      </w:tr>
      <w:tr w:rsidR="00170ED0" w:rsidRPr="003651D9" w:rsidDel="00425275" w:rsidTr="00425275">
        <w:trPr>
          <w:jc w:val="center"/>
          <w:del w:id="1640" w:author="Emma" w:date="2014-01-24T12:46:00Z"/>
          <w:trPrChange w:id="1641" w:author="Emma" w:date="2014-01-24T12:46:00Z">
            <w:trPr>
              <w:jc w:val="center"/>
            </w:trPr>
          </w:trPrChange>
        </w:trPr>
        <w:tc>
          <w:tcPr>
            <w:tcW w:w="1422" w:type="dxa"/>
            <w:shd w:val="clear" w:color="auto" w:fill="auto"/>
            <w:tcPrChange w:id="1642" w:author="Emma" w:date="2014-01-24T12:46:00Z">
              <w:tcPr>
                <w:tcW w:w="1420" w:type="dxa"/>
                <w:shd w:val="clear" w:color="auto" w:fill="auto"/>
              </w:tcPr>
            </w:tcPrChange>
          </w:tcPr>
          <w:p w:rsidR="00170ED0" w:rsidRPr="003651D9" w:rsidDel="00425275" w:rsidRDefault="00170ED0" w:rsidP="00B9303B">
            <w:pPr>
              <w:pStyle w:val="TableEntry"/>
              <w:rPr>
                <w:del w:id="1643" w:author="Emma" w:date="2014-01-24T12:46:00Z"/>
                <w:rFonts w:ascii="Arial Unicode MS" w:eastAsia="Arial Unicode MS" w:hAnsi="Arial Unicode MS" w:cs="Arial Unicode MS"/>
                <w:sz w:val="24"/>
                <w:szCs w:val="24"/>
              </w:rPr>
            </w:pPr>
            <w:del w:id="1644" w:author="Emma" w:date="2014-01-24T12:46:00Z">
              <w:r w:rsidRPr="003651D9" w:rsidDel="00425275">
                <w:delText>&lt;Code name&gt;</w:delText>
              </w:r>
            </w:del>
          </w:p>
        </w:tc>
        <w:tc>
          <w:tcPr>
            <w:tcW w:w="6484" w:type="dxa"/>
            <w:shd w:val="clear" w:color="auto" w:fill="auto"/>
            <w:tcPrChange w:id="1645" w:author="Emma" w:date="2014-01-24T12:46:00Z">
              <w:tcPr>
                <w:tcW w:w="6474" w:type="dxa"/>
                <w:shd w:val="clear" w:color="auto" w:fill="auto"/>
              </w:tcPr>
            </w:tcPrChange>
          </w:tcPr>
          <w:p w:rsidR="00170ED0" w:rsidRPr="003651D9" w:rsidDel="00425275" w:rsidRDefault="00170ED0" w:rsidP="00B9303B">
            <w:pPr>
              <w:pStyle w:val="TableEntry"/>
              <w:rPr>
                <w:del w:id="1646" w:author="Emma" w:date="2014-01-24T12:46:00Z"/>
                <w:rFonts w:ascii="Arial Unicode MS" w:eastAsia="Arial Unicode MS" w:hAnsi="Arial Unicode MS" w:cs="Arial Unicode MS"/>
                <w:sz w:val="24"/>
                <w:szCs w:val="24"/>
              </w:rPr>
            </w:pPr>
            <w:del w:id="1647" w:author="Emma" w:date="2014-01-24T12:46:00Z">
              <w:r w:rsidRPr="003651D9" w:rsidDel="00425275">
                <w:delText xml:space="preserve">&lt;short one sentence description or reference to longer description (not preferred)&gt; </w:delText>
              </w:r>
            </w:del>
          </w:p>
        </w:tc>
      </w:tr>
    </w:tbl>
    <w:p w:rsidR="00170ED0" w:rsidRPr="003651D9" w:rsidRDefault="00170ED0" w:rsidP="00170ED0">
      <w:pPr>
        <w:pStyle w:val="BodyText"/>
      </w:pPr>
    </w:p>
    <w:p w:rsidR="00170ED0" w:rsidRPr="00425275" w:rsidRDefault="00170ED0" w:rsidP="00170ED0">
      <w:pPr>
        <w:pStyle w:val="EditorInstructions"/>
        <w:rPr>
          <w:sz w:val="16"/>
          <w:szCs w:val="16"/>
          <w:highlight w:val="lightGray"/>
          <w:rPrChange w:id="1648" w:author="Emma" w:date="2014-01-24T12:50:00Z">
            <w:rPr/>
          </w:rPrChange>
        </w:rPr>
      </w:pPr>
      <w:r w:rsidRPr="00425275">
        <w:rPr>
          <w:sz w:val="16"/>
          <w:szCs w:val="16"/>
          <w:highlight w:val="lightGray"/>
          <w:rPrChange w:id="1649" w:author="Emma" w:date="2014-01-24T12:50:00Z">
            <w:rPr/>
          </w:rPrChange>
        </w:rPr>
        <w:t xml:space="preserve">Add to section </w:t>
      </w:r>
      <w:r w:rsidR="003F3E4A" w:rsidRPr="00425275">
        <w:rPr>
          <w:sz w:val="16"/>
          <w:szCs w:val="16"/>
          <w:highlight w:val="lightGray"/>
          <w:rPrChange w:id="1650" w:author="Emma" w:date="2014-01-24T12:50:00Z">
            <w:rPr/>
          </w:rPrChange>
        </w:rPr>
        <w:t>5.1.3 IHE</w:t>
      </w:r>
      <w:r w:rsidRPr="00425275">
        <w:rPr>
          <w:sz w:val="16"/>
          <w:szCs w:val="16"/>
          <w:highlight w:val="lightGray"/>
          <w:rPrChange w:id="1651" w:author="Emma" w:date="2014-01-24T12:50:00Z">
            <w:rPr/>
          </w:rPrChange>
        </w:rPr>
        <w:t xml:space="preserve"> </w:t>
      </w:r>
      <w:proofErr w:type="spellStart"/>
      <w:r w:rsidRPr="00425275">
        <w:rPr>
          <w:sz w:val="16"/>
          <w:szCs w:val="16"/>
          <w:highlight w:val="lightGray"/>
          <w:rPrChange w:id="1652" w:author="Emma" w:date="2014-01-24T12:50:00Z">
            <w:rPr/>
          </w:rPrChange>
        </w:rPr>
        <w:t>RoleCode</w:t>
      </w:r>
      <w:proofErr w:type="spellEnd"/>
      <w:r w:rsidRPr="00425275">
        <w:rPr>
          <w:sz w:val="16"/>
          <w:szCs w:val="16"/>
          <w:highlight w:val="lightGray"/>
          <w:rPrChange w:id="1653" w:author="Emma" w:date="2014-01-24T12:50:00Z">
            <w:rPr/>
          </w:rPrChange>
        </w:rPr>
        <w:t xml:space="preserve"> Vocabulary</w:t>
      </w:r>
    </w:p>
    <w:p w:rsidR="00170ED0" w:rsidRPr="00425275" w:rsidRDefault="00170ED0" w:rsidP="00170ED0">
      <w:pPr>
        <w:pStyle w:val="BodyText"/>
        <w:rPr>
          <w:sz w:val="16"/>
          <w:szCs w:val="16"/>
          <w:highlight w:val="lightGray"/>
          <w:rPrChange w:id="1654" w:author="Emma" w:date="2014-01-24T12:50:00Z">
            <w:rPr/>
          </w:rPrChange>
        </w:rPr>
      </w:pPr>
    </w:p>
    <w:tbl>
      <w:tblPr>
        <w:tblW w:w="4070" w:type="pct"/>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425275" w:rsidTr="00BB76BC">
        <w:trPr>
          <w:tblHeader/>
          <w:jc w:val="center"/>
        </w:trPr>
        <w:tc>
          <w:tcPr>
            <w:tcW w:w="1715" w:type="dxa"/>
            <w:shd w:val="clear" w:color="auto" w:fill="D9D9D9"/>
          </w:tcPr>
          <w:p w:rsidR="00170ED0" w:rsidRPr="00425275" w:rsidRDefault="00170ED0" w:rsidP="00B9303B">
            <w:pPr>
              <w:pStyle w:val="TableEntryHeader"/>
              <w:rPr>
                <w:rFonts w:ascii="Times New Roman" w:eastAsia="Arial Unicode MS" w:hAnsi="Times New Roman"/>
                <w:sz w:val="16"/>
                <w:szCs w:val="16"/>
                <w:highlight w:val="lightGray"/>
                <w:rPrChange w:id="1655" w:author="Emma" w:date="2014-01-24T12:50:00Z">
                  <w:rPr>
                    <w:rFonts w:eastAsia="Arial Unicode MS"/>
                    <w:szCs w:val="24"/>
                  </w:rPr>
                </w:rPrChange>
              </w:rPr>
            </w:pPr>
            <w:r w:rsidRPr="00425275">
              <w:rPr>
                <w:rFonts w:ascii="Times New Roman" w:hAnsi="Times New Roman"/>
                <w:sz w:val="16"/>
                <w:szCs w:val="16"/>
                <w:highlight w:val="lightGray"/>
                <w:rPrChange w:id="1656" w:author="Emma" w:date="2014-01-24T12:50:00Z">
                  <w:rPr/>
                </w:rPrChange>
              </w:rPr>
              <w:t xml:space="preserve">Code </w:t>
            </w:r>
          </w:p>
        </w:tc>
        <w:tc>
          <w:tcPr>
            <w:tcW w:w="6080" w:type="dxa"/>
            <w:shd w:val="clear" w:color="auto" w:fill="D9D9D9"/>
          </w:tcPr>
          <w:p w:rsidR="00170ED0" w:rsidRPr="00425275" w:rsidRDefault="00170ED0" w:rsidP="00B9303B">
            <w:pPr>
              <w:pStyle w:val="TableEntryHeader"/>
              <w:rPr>
                <w:rFonts w:ascii="Times New Roman" w:eastAsia="Arial Unicode MS" w:hAnsi="Times New Roman"/>
                <w:sz w:val="16"/>
                <w:szCs w:val="16"/>
                <w:highlight w:val="lightGray"/>
                <w:rPrChange w:id="1657" w:author="Emma" w:date="2014-01-24T12:50:00Z">
                  <w:rPr>
                    <w:rFonts w:eastAsia="Arial Unicode MS"/>
                    <w:szCs w:val="24"/>
                  </w:rPr>
                </w:rPrChange>
              </w:rPr>
            </w:pPr>
            <w:r w:rsidRPr="00425275">
              <w:rPr>
                <w:rFonts w:ascii="Times New Roman" w:hAnsi="Times New Roman"/>
                <w:sz w:val="16"/>
                <w:szCs w:val="16"/>
                <w:highlight w:val="lightGray"/>
                <w:rPrChange w:id="1658" w:author="Emma" w:date="2014-01-24T12:50:00Z">
                  <w:rPr/>
                </w:rPrChange>
              </w:rPr>
              <w:t xml:space="preserve">Description </w:t>
            </w:r>
          </w:p>
        </w:tc>
      </w:tr>
      <w:tr w:rsidR="00170ED0" w:rsidRPr="00425275" w:rsidTr="00BB76BC">
        <w:trPr>
          <w:jc w:val="center"/>
        </w:trPr>
        <w:tc>
          <w:tcPr>
            <w:tcW w:w="1715" w:type="dxa"/>
            <w:shd w:val="clear" w:color="auto" w:fill="auto"/>
          </w:tcPr>
          <w:p w:rsidR="00170ED0" w:rsidRPr="00425275" w:rsidRDefault="00170ED0" w:rsidP="00B9303B">
            <w:pPr>
              <w:pStyle w:val="TableEntry"/>
              <w:rPr>
                <w:rFonts w:eastAsia="Arial Unicode MS"/>
                <w:sz w:val="16"/>
                <w:szCs w:val="16"/>
                <w:highlight w:val="lightGray"/>
                <w:rPrChange w:id="1659"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60" w:author="Emma" w:date="2014-01-24T12:50:00Z">
                  <w:rPr/>
                </w:rPrChange>
              </w:rPr>
              <w:t>&lt;name of role&gt;</w:t>
            </w:r>
          </w:p>
        </w:tc>
        <w:tc>
          <w:tcPr>
            <w:tcW w:w="6080" w:type="dxa"/>
            <w:shd w:val="clear" w:color="auto" w:fill="auto"/>
          </w:tcPr>
          <w:p w:rsidR="00170ED0" w:rsidRPr="00425275" w:rsidRDefault="00170ED0" w:rsidP="00B9303B">
            <w:pPr>
              <w:pStyle w:val="TableEntry"/>
              <w:rPr>
                <w:rFonts w:eastAsia="Arial Unicode MS"/>
                <w:sz w:val="16"/>
                <w:szCs w:val="16"/>
                <w:highlight w:val="lightGray"/>
                <w:rPrChange w:id="1661"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62" w:author="Emma" w:date="2014-01-24T12:50:00Z">
                  <w:rPr/>
                </w:rPrChange>
              </w:rPr>
              <w:t>&lt;Short, one sentence description of role or reference to more info.&gt;</w:t>
            </w:r>
          </w:p>
        </w:tc>
      </w:tr>
      <w:tr w:rsidR="00170ED0" w:rsidRPr="00425275" w:rsidTr="00BB76BC">
        <w:trPr>
          <w:jc w:val="center"/>
        </w:trPr>
        <w:tc>
          <w:tcPr>
            <w:tcW w:w="1715" w:type="dxa"/>
            <w:shd w:val="clear" w:color="auto" w:fill="auto"/>
          </w:tcPr>
          <w:p w:rsidR="00170ED0" w:rsidRPr="00425275" w:rsidRDefault="00170ED0" w:rsidP="00B9303B">
            <w:pPr>
              <w:pStyle w:val="TableEntry"/>
              <w:rPr>
                <w:rFonts w:eastAsia="Arial Unicode MS"/>
                <w:sz w:val="16"/>
                <w:szCs w:val="16"/>
                <w:highlight w:val="lightGray"/>
                <w:rPrChange w:id="1663"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64" w:author="Emma" w:date="2014-01-24T12:50:00Z">
                  <w:rPr/>
                </w:rPrChange>
              </w:rPr>
              <w:t>&lt;name of role&gt;</w:t>
            </w:r>
          </w:p>
        </w:tc>
        <w:tc>
          <w:tcPr>
            <w:tcW w:w="6080" w:type="dxa"/>
            <w:shd w:val="clear" w:color="auto" w:fill="auto"/>
          </w:tcPr>
          <w:p w:rsidR="00170ED0" w:rsidRPr="00425275" w:rsidRDefault="00170ED0" w:rsidP="00B9303B">
            <w:pPr>
              <w:pStyle w:val="TableEntry"/>
              <w:rPr>
                <w:rFonts w:eastAsia="Arial Unicode MS"/>
                <w:sz w:val="16"/>
                <w:szCs w:val="16"/>
                <w:highlight w:val="lightGray"/>
                <w:rPrChange w:id="1665"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66" w:author="Emma" w:date="2014-01-24T12:50:00Z">
                  <w:rPr/>
                </w:rPrChange>
              </w:rPr>
              <w:t>&lt;Short, one sentence description of role or reference to more info.&gt;</w:t>
            </w:r>
          </w:p>
        </w:tc>
      </w:tr>
      <w:tr w:rsidR="00170ED0" w:rsidRPr="00425275" w:rsidTr="00BB76BC">
        <w:trPr>
          <w:jc w:val="center"/>
        </w:trPr>
        <w:tc>
          <w:tcPr>
            <w:tcW w:w="1715" w:type="dxa"/>
            <w:shd w:val="clear" w:color="auto" w:fill="auto"/>
          </w:tcPr>
          <w:p w:rsidR="00170ED0" w:rsidRPr="00425275" w:rsidRDefault="00170ED0" w:rsidP="00B9303B">
            <w:pPr>
              <w:pStyle w:val="TableEntry"/>
              <w:rPr>
                <w:rFonts w:eastAsia="Arial Unicode MS"/>
                <w:sz w:val="16"/>
                <w:szCs w:val="16"/>
                <w:highlight w:val="lightGray"/>
                <w:rPrChange w:id="1667"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68" w:author="Emma" w:date="2014-01-24T12:50:00Z">
                  <w:rPr/>
                </w:rPrChange>
              </w:rPr>
              <w:t>&lt;name of role&gt;</w:t>
            </w:r>
          </w:p>
        </w:tc>
        <w:tc>
          <w:tcPr>
            <w:tcW w:w="6080" w:type="dxa"/>
            <w:shd w:val="clear" w:color="auto" w:fill="auto"/>
          </w:tcPr>
          <w:p w:rsidR="00170ED0" w:rsidRPr="00425275" w:rsidRDefault="00170ED0" w:rsidP="00B9303B">
            <w:pPr>
              <w:pStyle w:val="TableEntry"/>
              <w:rPr>
                <w:rFonts w:eastAsia="Arial Unicode MS"/>
                <w:sz w:val="16"/>
                <w:szCs w:val="16"/>
                <w:rPrChange w:id="1669"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70" w:author="Emma" w:date="2014-01-24T12:50:00Z">
                  <w:rPr/>
                </w:rPrChange>
              </w:rPr>
              <w:t>&lt;Short, one sentence description of role or reference to more info.&gt;</w:t>
            </w:r>
          </w:p>
        </w:tc>
      </w:tr>
    </w:tbl>
    <w:p w:rsidR="008D45BC" w:rsidRPr="003651D9" w:rsidRDefault="00170ED0" w:rsidP="003D5A68">
      <w:pPr>
        <w:pStyle w:val="Heading1"/>
        <w:numPr>
          <w:ilvl w:val="0"/>
          <w:numId w:val="0"/>
        </w:numPr>
        <w:ind w:left="432" w:hanging="432"/>
        <w:rPr>
          <w:noProof w:val="0"/>
        </w:rPr>
      </w:pPr>
      <w:bookmarkStart w:id="1671"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671"/>
    </w:p>
    <w:p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rsidR="00993FF5" w:rsidRPr="003651D9" w:rsidRDefault="008D45BC" w:rsidP="00993FF5">
      <w:pPr>
        <w:pStyle w:val="Heading2"/>
        <w:numPr>
          <w:ilvl w:val="0"/>
          <w:numId w:val="0"/>
        </w:numPr>
        <w:rPr>
          <w:noProof w:val="0"/>
        </w:rPr>
      </w:pPr>
      <w:bookmarkStart w:id="1672" w:name="_Toc345074697"/>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672"/>
    </w:p>
    <w:p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rsidR="003D5A68" w:rsidRPr="003651D9" w:rsidRDefault="003D5A68" w:rsidP="00597DB2">
      <w:pPr>
        <w:pStyle w:val="AuthorInstructions"/>
      </w:pPr>
      <w:r w:rsidRPr="003651D9">
        <w:t>&lt;This CDA Content Module template is divided into four parts:</w:t>
      </w:r>
      <w:r w:rsidR="005F3FB5">
        <w:t xml:space="preserve"> </w:t>
      </w:r>
    </w:p>
    <w:p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rsidR="00B9308F" w:rsidRPr="003651D9" w:rsidRDefault="00B9308F" w:rsidP="00993FF5">
      <w:pPr>
        <w:pStyle w:val="BodyText"/>
      </w:pPr>
    </w:p>
    <w:p w:rsidR="0022261E" w:rsidRPr="003651D9" w:rsidRDefault="0022261E" w:rsidP="0022261E">
      <w:pPr>
        <w:pStyle w:val="EditorInstructions"/>
      </w:pPr>
      <w:r w:rsidRPr="003651D9">
        <w:t>Add to section 6.3.1</w:t>
      </w:r>
      <w:r w:rsidR="00522F40" w:rsidRPr="003651D9">
        <w:t xml:space="preserve">.D </w:t>
      </w:r>
      <w:r w:rsidRPr="003651D9">
        <w:t>Document Content Modules</w:t>
      </w:r>
    </w:p>
    <w:p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rsidR="0022261E" w:rsidRPr="003651D9" w:rsidRDefault="0022261E" w:rsidP="0022261E">
      <w:pPr>
        <w:pStyle w:val="BodyText"/>
        <w:rPr>
          <w:lang w:eastAsia="x-none"/>
        </w:rPr>
      </w:pPr>
    </w:p>
    <w:p w:rsidR="0022261E" w:rsidRPr="003651D9" w:rsidRDefault="00774B6B" w:rsidP="000807AC">
      <w:pPr>
        <w:pStyle w:val="Heading4"/>
        <w:numPr>
          <w:ilvl w:val="0"/>
          <w:numId w:val="0"/>
        </w:numPr>
        <w:ind w:left="864" w:hanging="864"/>
        <w:rPr>
          <w:noProof w:val="0"/>
        </w:rPr>
      </w:pPr>
      <w:bookmarkStart w:id="1673" w:name="_Toc345074698"/>
      <w:r w:rsidRPr="003651D9">
        <w:rPr>
          <w:noProof w:val="0"/>
        </w:rPr>
        <w:lastRenderedPageBreak/>
        <w:t>6.3.1</w:t>
      </w:r>
      <w:proofErr w:type="gramStart"/>
      <w:r w:rsidRPr="003651D9">
        <w:rPr>
          <w:noProof w:val="0"/>
        </w:rPr>
        <w:t>.D</w:t>
      </w:r>
      <w:proofErr w:type="gramEnd"/>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673"/>
      <w:r w:rsidR="00803E2D" w:rsidRPr="003651D9">
        <w:rPr>
          <w:noProof w:val="0"/>
        </w:rPr>
        <w:t xml:space="preserve"> </w:t>
      </w:r>
    </w:p>
    <w:p w:rsidR="0022261E" w:rsidRPr="003651D9" w:rsidRDefault="0022261E" w:rsidP="0097454A">
      <w:pPr>
        <w:pStyle w:val="Heading5"/>
        <w:numPr>
          <w:ilvl w:val="0"/>
          <w:numId w:val="0"/>
        </w:numPr>
        <w:rPr>
          <w:noProof w:val="0"/>
        </w:rPr>
      </w:pPr>
      <w:bookmarkStart w:id="1674" w:name="_Toc345074699"/>
      <w:r w:rsidRPr="003651D9">
        <w:rPr>
          <w:noProof w:val="0"/>
        </w:rPr>
        <w:t>6.3.1</w:t>
      </w:r>
      <w:proofErr w:type="gramStart"/>
      <w:r w:rsidRPr="003651D9">
        <w:rPr>
          <w:noProof w:val="0"/>
        </w:rPr>
        <w:t>.</w:t>
      </w:r>
      <w:r w:rsidR="008D45BC" w:rsidRPr="003651D9">
        <w:rPr>
          <w:noProof w:val="0"/>
        </w:rPr>
        <w:t>D</w:t>
      </w:r>
      <w:r w:rsidRPr="003651D9">
        <w:rPr>
          <w:noProof w:val="0"/>
        </w:rPr>
        <w:t>.1</w:t>
      </w:r>
      <w:proofErr w:type="gramEnd"/>
      <w:r w:rsidRPr="003651D9">
        <w:rPr>
          <w:noProof w:val="0"/>
        </w:rPr>
        <w:t xml:space="preserve"> Format Code</w:t>
      </w:r>
      <w:bookmarkEnd w:id="1674"/>
    </w:p>
    <w:p w:rsidR="00665D8F" w:rsidRPr="003651D9" w:rsidRDefault="00665D8F" w:rsidP="00665D8F">
      <w:pPr>
        <w:rPr>
          <w:bCs/>
        </w:rPr>
      </w:pPr>
      <w:r w:rsidRPr="003651D9">
        <w:t xml:space="preserve">The </w:t>
      </w:r>
      <w:proofErr w:type="spellStart"/>
      <w:r w:rsidRPr="003651D9">
        <w:t>XDSDocumentEntry</w:t>
      </w:r>
      <w:proofErr w:type="spellEnd"/>
      <w:r w:rsidRPr="003651D9">
        <w:t xml:space="preserve"> format code for this content is </w:t>
      </w:r>
      <w:r w:rsidRPr="003651D9">
        <w:rPr>
          <w:b/>
          <w:bCs/>
        </w:rPr>
        <w:t>urn</w:t>
      </w:r>
      <w:proofErr w:type="gramStart"/>
      <w:r w:rsidRPr="003651D9">
        <w:rPr>
          <w:b/>
          <w:bCs/>
        </w:rPr>
        <w:t>:ihe:</w:t>
      </w:r>
      <w:ins w:id="1675" w:author="Emma" w:date="2014-01-24T13:07:00Z">
        <w:r w:rsidR="001140A4">
          <w:rPr>
            <w:b/>
            <w:bCs/>
          </w:rPr>
          <w:t>pcc</w:t>
        </w:r>
      </w:ins>
      <w:proofErr w:type="gramEnd"/>
      <w:del w:id="1676" w:author="Emma" w:date="2014-01-24T13:07:00Z">
        <w:r w:rsidR="006C242B" w:rsidRPr="003651D9" w:rsidDel="001140A4">
          <w:rPr>
            <w:b/>
            <w:bCs/>
          </w:rPr>
          <w:delText>xxx</w:delText>
        </w:r>
      </w:del>
      <w:r w:rsidR="006C242B" w:rsidRPr="003651D9">
        <w:rPr>
          <w:b/>
          <w:bCs/>
        </w:rPr>
        <w:t>:</w:t>
      </w:r>
      <w:ins w:id="1677" w:author="Emma" w:date="2014-01-24T13:07:00Z">
        <w:r w:rsidR="001140A4">
          <w:rPr>
            <w:b/>
            <w:bCs/>
          </w:rPr>
          <w:t>RCCCP</w:t>
        </w:r>
      </w:ins>
      <w:del w:id="1678" w:author="Emma" w:date="2014-01-24T13:07:00Z">
        <w:r w:rsidR="006C242B" w:rsidRPr="003651D9" w:rsidDel="001140A4">
          <w:rPr>
            <w:b/>
            <w:bCs/>
          </w:rPr>
          <w:delText>xxx</w:delText>
        </w:r>
      </w:del>
      <w:r w:rsidR="006C242B" w:rsidRPr="003651D9">
        <w:rPr>
          <w:b/>
          <w:bCs/>
        </w:rPr>
        <w:t>:</w:t>
      </w:r>
      <w:ins w:id="1679" w:author="Emma" w:date="2014-01-24T13:07:00Z">
        <w:r w:rsidR="001140A4">
          <w:rPr>
            <w:b/>
            <w:bCs/>
          </w:rPr>
          <w:t>2014</w:t>
        </w:r>
      </w:ins>
      <w:del w:id="1680" w:author="Emma" w:date="2014-01-24T13:07:00Z">
        <w:r w:rsidR="006C242B" w:rsidRPr="003651D9" w:rsidDel="001140A4">
          <w:rPr>
            <w:b/>
            <w:bCs/>
          </w:rPr>
          <w:delText>year</w:delText>
        </w:r>
      </w:del>
      <w:r w:rsidR="006C242B" w:rsidRPr="003651D9">
        <w:rPr>
          <w:b/>
          <w:bCs/>
        </w:rPr>
        <w:t xml:space="preserve">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rsidR="00BB65D8" w:rsidRPr="003651D9" w:rsidRDefault="00BB65D8" w:rsidP="00BB65D8">
      <w:pPr>
        <w:pStyle w:val="Heading5"/>
        <w:numPr>
          <w:ilvl w:val="0"/>
          <w:numId w:val="0"/>
        </w:numPr>
        <w:rPr>
          <w:noProof w:val="0"/>
        </w:rPr>
      </w:pPr>
      <w:bookmarkStart w:id="1681" w:name="_Toc345074700"/>
      <w:r w:rsidRPr="003651D9">
        <w:rPr>
          <w:noProof w:val="0"/>
        </w:rPr>
        <w:t>6.3.1</w:t>
      </w:r>
      <w:proofErr w:type="gramStart"/>
      <w:r w:rsidRPr="003651D9">
        <w:rPr>
          <w:noProof w:val="0"/>
        </w:rPr>
        <w:t>.</w:t>
      </w:r>
      <w:r w:rsidR="008D45BC" w:rsidRPr="003651D9">
        <w:rPr>
          <w:noProof w:val="0"/>
        </w:rPr>
        <w:t>D</w:t>
      </w:r>
      <w:r w:rsidRPr="003651D9">
        <w:rPr>
          <w:noProof w:val="0"/>
        </w:rPr>
        <w:t>.2</w:t>
      </w:r>
      <w:proofErr w:type="gramEnd"/>
      <w:r w:rsidRPr="003651D9">
        <w:rPr>
          <w:noProof w:val="0"/>
        </w:rPr>
        <w:t xml:space="preserve"> Parent Template</w:t>
      </w:r>
      <w:bookmarkEnd w:id="1681"/>
    </w:p>
    <w:p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rsidR="00665D8F" w:rsidRPr="003651D9" w:rsidRDefault="006C242B" w:rsidP="00BB76BC">
      <w:pPr>
        <w:pStyle w:val="BodyText"/>
      </w:pPr>
      <w:r w:rsidRPr="003651D9">
        <w:t>&lt;</w:t>
      </w:r>
      <w:r w:rsidR="00940FC7">
        <w:t>e.g.,</w:t>
      </w:r>
      <w:r w:rsidR="003651D9" w:rsidRPr="003651D9">
        <w:t xml:space="preserve"> </w:t>
      </w:r>
      <w:proofErr w:type="gramStart"/>
      <w:r w:rsidR="00665D8F" w:rsidRPr="003651D9">
        <w:t>This</w:t>
      </w:r>
      <w:proofErr w:type="gramEnd"/>
      <w:r w:rsidR="00665D8F" w:rsidRPr="003651D9">
        <w:t xml:space="preserve"> document is a specialization of the IHE PCC Medical Document template (OID = 1.3.6.1.4.1.19376.1.5.3.1.1.1).</w:t>
      </w:r>
      <w:r w:rsidRPr="003651D9">
        <w:t>&gt;</w:t>
      </w:r>
      <w:r w:rsidR="00665D8F" w:rsidRPr="003651D9">
        <w:t xml:space="preserve"> </w:t>
      </w:r>
    </w:p>
    <w:p w:rsidR="00665D8F" w:rsidRPr="003651D9" w:rsidRDefault="006C242B" w:rsidP="00BB76BC">
      <w:pPr>
        <w:pStyle w:val="BodyText"/>
        <w:ind w:left="720"/>
      </w:pPr>
      <w:r w:rsidRPr="003651D9">
        <w:t>&lt;</w:t>
      </w:r>
      <w:r w:rsidR="00940FC7">
        <w:t>e.g.,</w:t>
      </w:r>
      <w:r w:rsidRPr="003651D9">
        <w:t xml:space="preserve"> </w:t>
      </w:r>
      <w:r w:rsidR="00665D8F" w:rsidRPr="003651D9">
        <w:t xml:space="preserve">Note: The Medical Document includes requirements for various header elements; name, </w:t>
      </w:r>
      <w:proofErr w:type="spellStart"/>
      <w:r w:rsidR="00665D8F" w:rsidRPr="003651D9">
        <w:t>addr</w:t>
      </w:r>
      <w:proofErr w:type="spellEnd"/>
      <w:r w:rsidR="00665D8F" w:rsidRPr="003651D9">
        <w:t xml:space="preserve"> and telecom elements for identified persons and organizations; and basic participations record target, author, and legal authenticator</w:t>
      </w:r>
      <w:r w:rsidR="00887E40" w:rsidRPr="003651D9">
        <w:t>.</w:t>
      </w:r>
      <w:r w:rsidRPr="003651D9">
        <w:t>&gt;</w:t>
      </w:r>
    </w:p>
    <w:p w:rsidR="00665D8F" w:rsidRPr="003651D9" w:rsidRDefault="006C242B" w:rsidP="00665D8F">
      <w:r w:rsidRPr="003651D9">
        <w:t>&lt;</w:t>
      </w:r>
      <w:r w:rsidR="00940FC7">
        <w:t>e.g.,</w:t>
      </w:r>
      <w:r w:rsidRPr="003651D9">
        <w:t xml:space="preserve"> </w:t>
      </w:r>
      <w:proofErr w:type="gramStart"/>
      <w:r w:rsidR="00665D8F" w:rsidRPr="003651D9">
        <w:t>This</w:t>
      </w:r>
      <w:proofErr w:type="gramEnd"/>
      <w:r w:rsidR="00665D8F" w:rsidRPr="003651D9">
        <w:t xml:space="preserve"> document is a specialization of the HL7 Procedure Note template (OID = 2.16.840.1.113883.10.20.18.1).</w:t>
      </w:r>
      <w:r w:rsidRPr="003651D9">
        <w:t>&gt;</w:t>
      </w:r>
      <w:r w:rsidR="00665D8F" w:rsidRPr="003651D9">
        <w:t xml:space="preserve"> </w:t>
      </w:r>
    </w:p>
    <w:p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 xml:space="preserve">This document is not a specialization of the HL7 Basic Diagnostic Imaging Report template due to conflicts with two Procedure Note requirements (format of </w:t>
      </w:r>
      <w:proofErr w:type="spellStart"/>
      <w:r w:rsidR="00665D8F" w:rsidRPr="003651D9">
        <w:t>serviceEvent</w:t>
      </w:r>
      <w:proofErr w:type="spellEnd"/>
      <w:r w:rsidR="00665D8F" w:rsidRPr="003651D9">
        <w:t>/</w:t>
      </w:r>
      <w:proofErr w:type="spellStart"/>
      <w:r w:rsidR="00665D8F" w:rsidRPr="003651D9">
        <w:t>effectiveTime</w:t>
      </w:r>
      <w:proofErr w:type="spellEnd"/>
      <w:r w:rsidR="00665D8F" w:rsidRPr="003651D9">
        <w:t>, and title on DICOM Catalogue section)</w:t>
      </w:r>
      <w:r w:rsidR="00887E40" w:rsidRPr="003651D9">
        <w:t xml:space="preserve">. </w:t>
      </w:r>
      <w:r w:rsidR="00665D8F" w:rsidRPr="003651D9">
        <w:t xml:space="preserve">When and if these are resolved, an instance may also comply </w:t>
      </w:r>
      <w:proofErr w:type="gramStart"/>
      <w:r w:rsidR="00665D8F" w:rsidRPr="003651D9">
        <w:t>to</w:t>
      </w:r>
      <w:proofErr w:type="gramEnd"/>
      <w:r w:rsidR="00665D8F" w:rsidRPr="003651D9">
        <w:t xml:space="preserve"> the Diagnostic Imaging Report.</w:t>
      </w:r>
      <w:r w:rsidRPr="003651D9">
        <w:t>&gt;</w:t>
      </w:r>
    </w:p>
    <w:p w:rsidR="00BB65D8" w:rsidRPr="003651D9" w:rsidRDefault="00BB65D8" w:rsidP="00BB65D8">
      <w:pPr>
        <w:pStyle w:val="Heading5"/>
        <w:numPr>
          <w:ilvl w:val="0"/>
          <w:numId w:val="0"/>
        </w:numPr>
        <w:rPr>
          <w:noProof w:val="0"/>
        </w:rPr>
      </w:pPr>
      <w:bookmarkStart w:id="1682" w:name="_Toc345074701"/>
      <w:r w:rsidRPr="003651D9">
        <w:rPr>
          <w:noProof w:val="0"/>
        </w:rPr>
        <w:t>6.3.1</w:t>
      </w:r>
      <w:proofErr w:type="gramStart"/>
      <w:r w:rsidRPr="003651D9">
        <w:rPr>
          <w:noProof w:val="0"/>
        </w:rPr>
        <w:t>.</w:t>
      </w:r>
      <w:r w:rsidR="008D45BC" w:rsidRPr="003651D9">
        <w:rPr>
          <w:noProof w:val="0"/>
        </w:rPr>
        <w:t>D</w:t>
      </w:r>
      <w:r w:rsidRPr="003651D9">
        <w:rPr>
          <w:noProof w:val="0"/>
        </w:rPr>
        <w:t>.</w:t>
      </w:r>
      <w:r w:rsidR="00871613" w:rsidRPr="003651D9">
        <w:rPr>
          <w:noProof w:val="0"/>
        </w:rPr>
        <w:t>3</w:t>
      </w:r>
      <w:proofErr w:type="gramEnd"/>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682"/>
    </w:p>
    <w:p w:rsidR="0032060B" w:rsidRPr="003651D9" w:rsidRDefault="0032060B" w:rsidP="00597DB2">
      <w:pPr>
        <w:pStyle w:val="AuthorInstructions"/>
      </w:pPr>
      <w:r w:rsidRPr="003651D9">
        <w:t>&lt;</w:t>
      </w:r>
      <w:r w:rsidR="001F68C9" w:rsidRPr="003651D9">
        <w:t>Identify ALL standards referenced by THIS content module.&gt;</w:t>
      </w:r>
    </w:p>
    <w:p w:rsidR="0032060B" w:rsidRPr="003651D9" w:rsidRDefault="001F68C9" w:rsidP="0032060B">
      <w:pPr>
        <w:pStyle w:val="BodyText"/>
      </w:pPr>
      <w:r w:rsidRPr="003651D9">
        <w:t>All standards which are reference in this document are listed below with their common abbreviation, full title, and link to the standard.</w:t>
      </w:r>
    </w:p>
    <w:p w:rsidR="001F68C9" w:rsidRPr="003651D9" w:rsidRDefault="001F68C9" w:rsidP="0032060B">
      <w:pPr>
        <w:pStyle w:val="BodyText"/>
        <w:rPr>
          <w:highlight w:val="yellow"/>
        </w:rPr>
      </w:pPr>
    </w:p>
    <w:p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rsidTr="00CF508D">
        <w:trPr>
          <w:cantSplit/>
          <w:tblHeader/>
        </w:trPr>
        <w:tc>
          <w:tcPr>
            <w:tcW w:w="1368" w:type="dxa"/>
            <w:shd w:val="clear" w:color="auto" w:fill="D9D9D9"/>
          </w:tcPr>
          <w:p w:rsidR="00665D8F" w:rsidRPr="003651D9" w:rsidRDefault="00665D8F" w:rsidP="00730E16">
            <w:pPr>
              <w:pStyle w:val="TableEntryHeader"/>
            </w:pPr>
            <w:r w:rsidRPr="003651D9">
              <w:t>Abbreviation</w:t>
            </w:r>
          </w:p>
        </w:tc>
        <w:tc>
          <w:tcPr>
            <w:tcW w:w="4500" w:type="dxa"/>
            <w:shd w:val="clear" w:color="auto" w:fill="D9D9D9"/>
          </w:tcPr>
          <w:p w:rsidR="00665D8F" w:rsidRPr="003651D9" w:rsidRDefault="00665D8F" w:rsidP="001F68C9">
            <w:pPr>
              <w:pStyle w:val="TableEntryHeader"/>
            </w:pPr>
            <w:r w:rsidRPr="003651D9">
              <w:t>Title</w:t>
            </w:r>
          </w:p>
        </w:tc>
        <w:tc>
          <w:tcPr>
            <w:tcW w:w="3708" w:type="dxa"/>
            <w:shd w:val="clear" w:color="auto" w:fill="D9D9D9"/>
          </w:tcPr>
          <w:p w:rsidR="00665D8F" w:rsidRPr="003651D9" w:rsidRDefault="00665D8F" w:rsidP="00CF508D">
            <w:pPr>
              <w:pStyle w:val="TableEntryHeader"/>
            </w:pPr>
            <w:r w:rsidRPr="003651D9">
              <w:t>URL</w:t>
            </w:r>
          </w:p>
        </w:tc>
      </w:tr>
      <w:tr w:rsidR="00665D8F" w:rsidRPr="003651D9" w:rsidTr="00CF508D">
        <w:trPr>
          <w:cantSplit/>
        </w:trPr>
        <w:tc>
          <w:tcPr>
            <w:tcW w:w="1368" w:type="dxa"/>
            <w:shd w:val="clear" w:color="auto" w:fill="auto"/>
          </w:tcPr>
          <w:p w:rsidR="00665D8F" w:rsidRPr="003651D9" w:rsidRDefault="0032060B" w:rsidP="00597DB2">
            <w:pPr>
              <w:pStyle w:val="TableEntry"/>
            </w:pPr>
            <w:r w:rsidRPr="003651D9">
              <w:t>&lt;abbreviated name of standard&gt;</w:t>
            </w:r>
          </w:p>
        </w:tc>
        <w:tc>
          <w:tcPr>
            <w:tcW w:w="4500" w:type="dxa"/>
            <w:shd w:val="clear" w:color="auto" w:fill="auto"/>
          </w:tcPr>
          <w:p w:rsidR="00665D8F" w:rsidRPr="003651D9" w:rsidRDefault="0032060B" w:rsidP="00597DB2">
            <w:pPr>
              <w:pStyle w:val="TableEntry"/>
            </w:pPr>
            <w:r w:rsidRPr="003651D9">
              <w:t>&lt;full name of standard&gt;</w:t>
            </w:r>
          </w:p>
        </w:tc>
        <w:tc>
          <w:tcPr>
            <w:tcW w:w="3708" w:type="dxa"/>
            <w:shd w:val="clear" w:color="auto" w:fill="auto"/>
          </w:tcPr>
          <w:p w:rsidR="00665D8F" w:rsidRPr="003651D9" w:rsidRDefault="0032060B" w:rsidP="00597DB2">
            <w:pPr>
              <w:pStyle w:val="TableEntry"/>
              <w:rPr>
                <w:sz w:val="20"/>
              </w:rPr>
            </w:pPr>
            <w:r w:rsidRPr="003651D9">
              <w:rPr>
                <w:sz w:val="20"/>
              </w:rPr>
              <w:t>&lt;link to standard&gt;</w:t>
            </w:r>
          </w:p>
        </w:tc>
      </w:tr>
      <w:tr w:rsidR="0032060B" w:rsidRPr="003651D9" w:rsidTr="00CF508D">
        <w:trPr>
          <w:cantSplit/>
        </w:trPr>
        <w:tc>
          <w:tcPr>
            <w:tcW w:w="1368" w:type="dxa"/>
            <w:shd w:val="clear" w:color="auto" w:fill="auto"/>
          </w:tcPr>
          <w:p w:rsidR="0032060B" w:rsidRPr="003651D9" w:rsidRDefault="0032060B" w:rsidP="00597DB2">
            <w:pPr>
              <w:pStyle w:val="TableEntry"/>
            </w:pPr>
            <w:r w:rsidRPr="003651D9">
              <w:t>&lt;abbreviated name of standard&gt;</w:t>
            </w:r>
          </w:p>
        </w:tc>
        <w:tc>
          <w:tcPr>
            <w:tcW w:w="4500" w:type="dxa"/>
            <w:shd w:val="clear" w:color="auto" w:fill="auto"/>
          </w:tcPr>
          <w:p w:rsidR="0032060B" w:rsidRPr="003651D9" w:rsidRDefault="0032060B" w:rsidP="00597DB2">
            <w:pPr>
              <w:pStyle w:val="TableEntry"/>
            </w:pPr>
            <w:r w:rsidRPr="003651D9">
              <w:t>&lt;full name of standard&gt;</w:t>
            </w:r>
          </w:p>
        </w:tc>
        <w:tc>
          <w:tcPr>
            <w:tcW w:w="3708" w:type="dxa"/>
            <w:shd w:val="clear" w:color="auto" w:fill="auto"/>
          </w:tcPr>
          <w:p w:rsidR="0032060B" w:rsidRPr="003651D9" w:rsidRDefault="0032060B" w:rsidP="00597DB2">
            <w:pPr>
              <w:pStyle w:val="TableEntry"/>
              <w:rPr>
                <w:sz w:val="20"/>
              </w:rPr>
            </w:pPr>
            <w:r w:rsidRPr="003651D9">
              <w:rPr>
                <w:sz w:val="20"/>
              </w:rPr>
              <w:t>&lt;link to standard&gt;</w:t>
            </w:r>
          </w:p>
        </w:tc>
      </w:tr>
      <w:tr w:rsidR="0032060B" w:rsidRPr="003651D9" w:rsidTr="00CF508D">
        <w:trPr>
          <w:cantSplit/>
        </w:trPr>
        <w:tc>
          <w:tcPr>
            <w:tcW w:w="1368" w:type="dxa"/>
            <w:shd w:val="clear" w:color="auto" w:fill="auto"/>
          </w:tcPr>
          <w:p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rsidR="00665D8F" w:rsidRPr="003651D9" w:rsidRDefault="00665D8F" w:rsidP="0032060B">
      <w:pPr>
        <w:pStyle w:val="BodyText"/>
        <w:rPr>
          <w:lang w:eastAsia="x-none"/>
        </w:rPr>
      </w:pPr>
    </w:p>
    <w:p w:rsidR="00BB65D8" w:rsidRPr="003651D9" w:rsidRDefault="00BB65D8" w:rsidP="00BB65D8">
      <w:pPr>
        <w:pStyle w:val="Heading5"/>
        <w:numPr>
          <w:ilvl w:val="0"/>
          <w:numId w:val="0"/>
        </w:numPr>
        <w:rPr>
          <w:noProof w:val="0"/>
        </w:rPr>
      </w:pPr>
      <w:bookmarkStart w:id="1683" w:name="_Toc345074702"/>
      <w:r w:rsidRPr="003651D9">
        <w:rPr>
          <w:noProof w:val="0"/>
        </w:rPr>
        <w:t>6.3.1</w:t>
      </w:r>
      <w:proofErr w:type="gramStart"/>
      <w:r w:rsidRPr="003651D9">
        <w:rPr>
          <w:noProof w:val="0"/>
        </w:rPr>
        <w:t>.</w:t>
      </w:r>
      <w:r w:rsidR="008D45BC" w:rsidRPr="003651D9">
        <w:rPr>
          <w:noProof w:val="0"/>
        </w:rPr>
        <w:t>D</w:t>
      </w:r>
      <w:r w:rsidRPr="003651D9">
        <w:rPr>
          <w:noProof w:val="0"/>
        </w:rPr>
        <w:t>.</w:t>
      </w:r>
      <w:r w:rsidR="00871613" w:rsidRPr="003651D9">
        <w:rPr>
          <w:noProof w:val="0"/>
        </w:rPr>
        <w:t>4</w:t>
      </w:r>
      <w:proofErr w:type="gramEnd"/>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683"/>
    </w:p>
    <w:p w:rsidR="00CD4D46" w:rsidRPr="003651D9" w:rsidRDefault="00CD4D46" w:rsidP="00BB76BC">
      <w:pPr>
        <w:pStyle w:val="BodyText"/>
      </w:pPr>
      <w:r w:rsidRPr="003651D9">
        <w:t>This section identifies the mapping of data between referenced standards into the CDA implementation guide.</w:t>
      </w:r>
    </w:p>
    <w:p w:rsidR="00CD4D46" w:rsidRPr="003651D9" w:rsidRDefault="00CD4D46" w:rsidP="00597DB2">
      <w:pPr>
        <w:pStyle w:val="AuthorInstructions"/>
      </w:pPr>
      <w:proofErr w:type="gramStart"/>
      <w:r w:rsidRPr="003651D9">
        <w:t xml:space="preserve">&lt;Any </w:t>
      </w:r>
      <w:r w:rsidR="001F68C9" w:rsidRPr="003651D9">
        <w:t xml:space="preserve">required data mappings should be listed </w:t>
      </w:r>
      <w:r w:rsidRPr="003651D9">
        <w:t>in this section (mark NA if not needed).</w:t>
      </w:r>
      <w:proofErr w:type="gramEnd"/>
      <w:r w:rsidR="00875BFD" w:rsidRPr="003651D9">
        <w:t xml:space="preserve"> </w:t>
      </w:r>
      <w:proofErr w:type="gramStart"/>
      <w:r w:rsidR="00875BFD" w:rsidRPr="003651D9">
        <w:t>Delete SAMPLE table before publishing</w:t>
      </w:r>
      <w:r w:rsidR="005F3FB5">
        <w:t>.</w:t>
      </w:r>
      <w:r w:rsidRPr="003651D9">
        <w:t>&gt;</w:t>
      </w:r>
      <w:proofErr w:type="gramEnd"/>
      <w:r w:rsidR="001F68C9" w:rsidRPr="003651D9">
        <w:t xml:space="preserve"> </w:t>
      </w:r>
    </w:p>
    <w:p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rsidR="00AD069D" w:rsidRPr="003651D9" w:rsidRDefault="00AD069D" w:rsidP="003579DA">
      <w:pPr>
        <w:pStyle w:val="BodyText"/>
        <w:rPr>
          <w:i/>
        </w:rPr>
      </w:pPr>
    </w:p>
    <w:p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Tr="00BB76BC">
        <w:trPr>
          <w:cantSplit/>
          <w:tblHeader/>
          <w:jc w:val="center"/>
        </w:trPr>
        <w:tc>
          <w:tcPr>
            <w:tcW w:w="4537" w:type="dxa"/>
            <w:tcBorders>
              <w:bottom w:val="single" w:sz="4" w:space="0" w:color="000000"/>
            </w:tcBorders>
            <w:shd w:val="clear" w:color="auto" w:fill="D9D9D9"/>
          </w:tcPr>
          <w:p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rsidR="004F7C05" w:rsidRPr="003651D9" w:rsidRDefault="004F7C05" w:rsidP="0032600B">
            <w:pPr>
              <w:pStyle w:val="TableEntryHeader"/>
            </w:pPr>
            <w:r w:rsidRPr="003651D9">
              <w:t>CDA-DIR</w:t>
            </w:r>
          </w:p>
        </w:tc>
      </w:tr>
      <w:tr w:rsidR="004F7C05" w:rsidRPr="003651D9" w:rsidTr="00BB76BC">
        <w:trPr>
          <w:cantSplit/>
          <w:jc w:val="center"/>
        </w:trPr>
        <w:tc>
          <w:tcPr>
            <w:tcW w:w="4537" w:type="dxa"/>
            <w:shd w:val="clear" w:color="auto" w:fill="auto"/>
          </w:tcPr>
          <w:p w:rsidR="004F7C05" w:rsidRPr="003651D9" w:rsidRDefault="004F7C05" w:rsidP="00EF1E77">
            <w:pPr>
              <w:pStyle w:val="TableEntry"/>
            </w:pPr>
          </w:p>
        </w:tc>
        <w:tc>
          <w:tcPr>
            <w:tcW w:w="3111" w:type="dxa"/>
            <w:shd w:val="clear" w:color="auto" w:fill="auto"/>
          </w:tcPr>
          <w:p w:rsidR="004F7C05" w:rsidRPr="003651D9" w:rsidRDefault="004F7C05" w:rsidP="00EF1E77">
            <w:pPr>
              <w:pStyle w:val="TableEntry"/>
            </w:pPr>
            <w:r w:rsidRPr="003651D9">
              <w:t>DICOM Object Catalog (5)</w:t>
            </w:r>
          </w:p>
        </w:tc>
      </w:tr>
      <w:tr w:rsidR="004F7C05" w:rsidRPr="003651D9" w:rsidTr="00BB76BC">
        <w:trPr>
          <w:cantSplit/>
          <w:jc w:val="center"/>
        </w:trPr>
        <w:tc>
          <w:tcPr>
            <w:tcW w:w="4537" w:type="dxa"/>
          </w:tcPr>
          <w:p w:rsidR="004F7C05" w:rsidRPr="003651D9" w:rsidRDefault="004F7C05" w:rsidP="00EF1E77">
            <w:pPr>
              <w:pStyle w:val="TableEntry"/>
            </w:pPr>
            <w:r w:rsidRPr="003651D9">
              <w:t>Administrative</w:t>
            </w:r>
          </w:p>
          <w:p w:rsidR="004F7C05" w:rsidRPr="003651D9" w:rsidRDefault="004F7C05" w:rsidP="00BB76BC">
            <w:pPr>
              <w:pStyle w:val="TableEntry"/>
            </w:pPr>
            <w:r w:rsidRPr="003651D9">
              <w:t>Facility (5)</w:t>
            </w:r>
          </w:p>
          <w:p w:rsidR="004F7C05" w:rsidRPr="003651D9" w:rsidRDefault="004F7C05" w:rsidP="00BB76BC">
            <w:pPr>
              <w:pStyle w:val="TableEntry"/>
            </w:pPr>
            <w:r w:rsidRPr="003651D9">
              <w:t>Data Source (1)</w:t>
            </w:r>
          </w:p>
          <w:p w:rsidR="004F7C05" w:rsidRPr="003651D9" w:rsidRDefault="004F7C05" w:rsidP="00BB76BC">
            <w:pPr>
              <w:pStyle w:val="TableEntry"/>
            </w:pPr>
            <w:r w:rsidRPr="003651D9">
              <w:t>Priority (1)</w:t>
            </w:r>
          </w:p>
          <w:p w:rsidR="004F7C05" w:rsidRPr="003651D9" w:rsidRDefault="004F7C05" w:rsidP="00BB76BC">
            <w:pPr>
              <w:pStyle w:val="TableEntry"/>
            </w:pPr>
            <w:r w:rsidRPr="003651D9">
              <w:t>Accreditation (2)</w:t>
            </w:r>
          </w:p>
          <w:p w:rsidR="004F7C05" w:rsidRPr="003651D9" w:rsidRDefault="004F7C05" w:rsidP="00BB76BC">
            <w:pPr>
              <w:pStyle w:val="TableEntry"/>
            </w:pPr>
            <w:r w:rsidRPr="003651D9">
              <w:t>Insurance (1)</w:t>
            </w:r>
          </w:p>
        </w:tc>
        <w:tc>
          <w:tcPr>
            <w:tcW w:w="3111" w:type="dxa"/>
          </w:tcPr>
          <w:p w:rsidR="004F7C05" w:rsidRPr="003651D9" w:rsidRDefault="004F7C05" w:rsidP="00EF1E77">
            <w:pPr>
              <w:pStyle w:val="TableEntry"/>
            </w:pPr>
            <w:r w:rsidRPr="003651D9">
              <w:t>CDA Header</w:t>
            </w:r>
          </w:p>
          <w:p w:rsidR="004F7C05" w:rsidRPr="003651D9" w:rsidRDefault="004F7C05" w:rsidP="00EF1E77">
            <w:pPr>
              <w:pStyle w:val="TableEntry"/>
            </w:pPr>
            <w:r w:rsidRPr="003651D9">
              <w:t>General (10)</w:t>
            </w:r>
          </w:p>
          <w:p w:rsidR="004F7C05" w:rsidRPr="003651D9" w:rsidRDefault="004F7C05" w:rsidP="005D6176">
            <w:pPr>
              <w:pStyle w:val="TableEntry"/>
            </w:pPr>
            <w:r w:rsidRPr="003651D9">
              <w:t>Document (19)</w:t>
            </w:r>
          </w:p>
          <w:p w:rsidR="004F7C05" w:rsidRPr="003651D9" w:rsidRDefault="004F7C05" w:rsidP="0032600B">
            <w:pPr>
              <w:pStyle w:val="TableEntry"/>
            </w:pPr>
            <w:r w:rsidRPr="003651D9">
              <w:t>Participants (20)</w:t>
            </w:r>
          </w:p>
          <w:p w:rsidR="004F7C05" w:rsidRPr="003651D9" w:rsidRDefault="004F7C05" w:rsidP="00BB76BC">
            <w:pPr>
              <w:pStyle w:val="TableEntry"/>
            </w:pPr>
            <w:r w:rsidRPr="003651D9">
              <w:t>Order (1)</w:t>
            </w:r>
          </w:p>
          <w:p w:rsidR="004F7C05" w:rsidRPr="003651D9" w:rsidRDefault="004F7C05" w:rsidP="00BB76BC">
            <w:pPr>
              <w:pStyle w:val="TableEntry"/>
            </w:pPr>
            <w:r w:rsidRPr="003651D9">
              <w:t>Service Event (12)</w:t>
            </w:r>
          </w:p>
          <w:p w:rsidR="004F7C05" w:rsidRPr="003651D9" w:rsidRDefault="004F7C05" w:rsidP="00BB76BC">
            <w:pPr>
              <w:pStyle w:val="TableEntry"/>
            </w:pPr>
            <w:r w:rsidRPr="003651D9">
              <w:t>Encounter (10)</w:t>
            </w:r>
          </w:p>
        </w:tc>
      </w:tr>
      <w:tr w:rsidR="004F7C05" w:rsidRPr="003651D9" w:rsidTr="00BB76BC">
        <w:trPr>
          <w:cantSplit/>
          <w:jc w:val="center"/>
        </w:trPr>
        <w:tc>
          <w:tcPr>
            <w:tcW w:w="4537" w:type="dxa"/>
          </w:tcPr>
          <w:p w:rsidR="004F7C05" w:rsidRPr="003651D9" w:rsidRDefault="004F7C05" w:rsidP="00EF1E77">
            <w:pPr>
              <w:pStyle w:val="TableEntry"/>
            </w:pPr>
            <w:r w:rsidRPr="003651D9">
              <w:t>Study Referral Data (2)</w:t>
            </w:r>
          </w:p>
        </w:tc>
        <w:tc>
          <w:tcPr>
            <w:tcW w:w="3111" w:type="dxa"/>
          </w:tcPr>
          <w:p w:rsidR="004F7C05" w:rsidRPr="003651D9" w:rsidRDefault="004F7C05" w:rsidP="005D6176">
            <w:pPr>
              <w:pStyle w:val="TableEntry"/>
            </w:pPr>
            <w:r w:rsidRPr="003651D9">
              <w:t>Request</w:t>
            </w:r>
          </w:p>
        </w:tc>
      </w:tr>
      <w:tr w:rsidR="004F7C05" w:rsidRPr="003651D9" w:rsidTr="00BB76BC">
        <w:trPr>
          <w:cantSplit/>
          <w:jc w:val="center"/>
        </w:trPr>
        <w:tc>
          <w:tcPr>
            <w:tcW w:w="4537" w:type="dxa"/>
          </w:tcPr>
          <w:p w:rsidR="004F7C05" w:rsidRPr="003651D9" w:rsidRDefault="004F7C05" w:rsidP="00EF1E77">
            <w:pPr>
              <w:pStyle w:val="TableEntry"/>
            </w:pPr>
            <w:r w:rsidRPr="003651D9">
              <w:t>History and Risk Factors</w:t>
            </w:r>
          </w:p>
          <w:p w:rsidR="004F7C05" w:rsidRPr="003651D9" w:rsidRDefault="004F7C05" w:rsidP="00BB76BC">
            <w:pPr>
              <w:pStyle w:val="TableEntry"/>
            </w:pPr>
            <w:r w:rsidRPr="003651D9">
              <w:t>Vital Signs (4)</w:t>
            </w:r>
          </w:p>
          <w:p w:rsidR="004F7C05" w:rsidRPr="003651D9" w:rsidRDefault="004F7C05" w:rsidP="00BB76BC">
            <w:pPr>
              <w:pStyle w:val="TableEntry"/>
            </w:pPr>
            <w:r w:rsidRPr="003651D9">
              <w:t>Labs (2)</w:t>
            </w:r>
          </w:p>
          <w:p w:rsidR="004F7C05" w:rsidRPr="003651D9" w:rsidRDefault="004F7C05" w:rsidP="00BB76BC">
            <w:pPr>
              <w:pStyle w:val="TableEntry"/>
            </w:pPr>
            <w:r w:rsidRPr="003651D9">
              <w:t>Problems (14)</w:t>
            </w:r>
          </w:p>
          <w:p w:rsidR="004F7C05" w:rsidRPr="003651D9" w:rsidRDefault="004F7C05" w:rsidP="00BB76BC">
            <w:pPr>
              <w:pStyle w:val="TableEntry"/>
            </w:pPr>
            <w:r w:rsidRPr="003651D9">
              <w:t>Chest Pain (5)</w:t>
            </w:r>
          </w:p>
          <w:p w:rsidR="004F7C05" w:rsidRPr="003651D9" w:rsidRDefault="004F7C05" w:rsidP="00BB76BC">
            <w:pPr>
              <w:pStyle w:val="TableEntry"/>
            </w:pPr>
            <w:r w:rsidRPr="003651D9">
              <w:t>Family History (1)</w:t>
            </w:r>
          </w:p>
          <w:p w:rsidR="004F7C05" w:rsidRPr="003651D9" w:rsidRDefault="004F7C05" w:rsidP="00BB76BC">
            <w:pPr>
              <w:pStyle w:val="TableEntry"/>
            </w:pPr>
            <w:r w:rsidRPr="003651D9">
              <w:t>Tobacco Use (1)</w:t>
            </w:r>
          </w:p>
          <w:p w:rsidR="004F7C05" w:rsidRPr="003651D9" w:rsidRDefault="004F7C05" w:rsidP="00BB76BC">
            <w:pPr>
              <w:pStyle w:val="TableEntry"/>
            </w:pPr>
            <w:r w:rsidRPr="003651D9">
              <w:t>Risk Estimates (6)</w:t>
            </w:r>
          </w:p>
          <w:p w:rsidR="004F7C05" w:rsidRPr="003651D9" w:rsidRDefault="004F7C05" w:rsidP="00BB76BC">
            <w:pPr>
              <w:pStyle w:val="TableEntry"/>
            </w:pPr>
          </w:p>
        </w:tc>
        <w:tc>
          <w:tcPr>
            <w:tcW w:w="3111" w:type="dxa"/>
          </w:tcPr>
          <w:p w:rsidR="004F7C05" w:rsidRPr="003651D9" w:rsidRDefault="004F7C05" w:rsidP="00EF1E77">
            <w:pPr>
              <w:pStyle w:val="TableEntry"/>
            </w:pPr>
            <w:r w:rsidRPr="003651D9">
              <w:t>History</w:t>
            </w:r>
          </w:p>
        </w:tc>
      </w:tr>
    </w:tbl>
    <w:p w:rsidR="000D6321" w:rsidRPr="003651D9" w:rsidRDefault="00CD4D46" w:rsidP="0032060B">
      <w:pPr>
        <w:pStyle w:val="BodyText"/>
        <w:rPr>
          <w:i/>
        </w:rPr>
      </w:pPr>
      <w:r w:rsidRPr="003651D9">
        <w:rPr>
          <w:i/>
        </w:rPr>
        <w:t>&gt;</w:t>
      </w:r>
    </w:p>
    <w:p w:rsidR="000D6321" w:rsidRPr="003651D9" w:rsidRDefault="000D6321" w:rsidP="0032060B">
      <w:pPr>
        <w:pStyle w:val="BodyText"/>
        <w:rPr>
          <w:i/>
        </w:rPr>
      </w:pPr>
    </w:p>
    <w:p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Tr="00BB76BC">
        <w:trPr>
          <w:cantSplit/>
          <w:tblHeader/>
          <w:jc w:val="center"/>
        </w:trPr>
        <w:tc>
          <w:tcPr>
            <w:tcW w:w="3378" w:type="dxa"/>
            <w:tcBorders>
              <w:bottom w:val="single" w:sz="4" w:space="0" w:color="000000"/>
            </w:tcBorders>
            <w:shd w:val="clear" w:color="auto" w:fill="D9D9D9"/>
          </w:tcPr>
          <w:p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rsidR="00B82D84" w:rsidRPr="003651D9" w:rsidRDefault="00B82D84" w:rsidP="003651D9">
            <w:pPr>
              <w:pStyle w:val="TableEntryHeader"/>
            </w:pPr>
            <w:r w:rsidRPr="003651D9">
              <w:t>&lt; this document acronym&gt;</w:t>
            </w:r>
            <w:r w:rsidR="00C250ED" w:rsidRPr="003651D9">
              <w:t xml:space="preserve"> </w:t>
            </w:r>
          </w:p>
        </w:tc>
      </w:tr>
      <w:tr w:rsidR="00B82D84" w:rsidRPr="003651D9" w:rsidTr="00BB76BC">
        <w:trPr>
          <w:cantSplit/>
          <w:jc w:val="center"/>
        </w:trPr>
        <w:tc>
          <w:tcPr>
            <w:tcW w:w="3378" w:type="dxa"/>
            <w:shd w:val="clear" w:color="auto" w:fill="auto"/>
          </w:tcPr>
          <w:p w:rsidR="00B82D84" w:rsidRPr="003651D9" w:rsidRDefault="00B82D84" w:rsidP="00AD069D">
            <w:pPr>
              <w:pStyle w:val="TableEntry"/>
            </w:pPr>
          </w:p>
        </w:tc>
        <w:tc>
          <w:tcPr>
            <w:tcW w:w="4818" w:type="dxa"/>
            <w:shd w:val="clear" w:color="auto" w:fill="auto"/>
          </w:tcPr>
          <w:p w:rsidR="00B82D84" w:rsidRPr="003651D9" w:rsidRDefault="00B82D84" w:rsidP="003579DA">
            <w:pPr>
              <w:pStyle w:val="TableEntry"/>
            </w:pPr>
          </w:p>
        </w:tc>
      </w:tr>
      <w:tr w:rsidR="00B82D84" w:rsidRPr="003651D9" w:rsidTr="00BB76BC">
        <w:trPr>
          <w:cantSplit/>
          <w:jc w:val="center"/>
        </w:trPr>
        <w:tc>
          <w:tcPr>
            <w:tcW w:w="3378" w:type="dxa"/>
          </w:tcPr>
          <w:p w:rsidR="00B82D84" w:rsidRPr="003651D9" w:rsidRDefault="00B82D84" w:rsidP="00BB76BC">
            <w:pPr>
              <w:pStyle w:val="TableEntry"/>
            </w:pPr>
          </w:p>
        </w:tc>
        <w:tc>
          <w:tcPr>
            <w:tcW w:w="4818" w:type="dxa"/>
          </w:tcPr>
          <w:p w:rsidR="00B82D84" w:rsidRPr="003651D9" w:rsidRDefault="00B82D84" w:rsidP="00AD069D">
            <w:pPr>
              <w:pStyle w:val="TableEntry"/>
            </w:pPr>
          </w:p>
        </w:tc>
      </w:tr>
      <w:tr w:rsidR="00B82D84" w:rsidRPr="003651D9" w:rsidTr="00BB76BC">
        <w:trPr>
          <w:cantSplit/>
          <w:jc w:val="center"/>
        </w:trPr>
        <w:tc>
          <w:tcPr>
            <w:tcW w:w="3378" w:type="dxa"/>
          </w:tcPr>
          <w:p w:rsidR="00B82D84" w:rsidRPr="003651D9" w:rsidRDefault="00B82D84" w:rsidP="00AD069D">
            <w:pPr>
              <w:pStyle w:val="TableEntry"/>
            </w:pPr>
          </w:p>
        </w:tc>
        <w:tc>
          <w:tcPr>
            <w:tcW w:w="4818" w:type="dxa"/>
          </w:tcPr>
          <w:p w:rsidR="00B82D84" w:rsidRPr="003651D9" w:rsidRDefault="00B82D84" w:rsidP="003579DA">
            <w:pPr>
              <w:pStyle w:val="TableEntry"/>
            </w:pPr>
          </w:p>
        </w:tc>
      </w:tr>
      <w:tr w:rsidR="00B82D84" w:rsidRPr="003651D9" w:rsidTr="00BB76BC">
        <w:trPr>
          <w:cantSplit/>
          <w:jc w:val="center"/>
        </w:trPr>
        <w:tc>
          <w:tcPr>
            <w:tcW w:w="3378" w:type="dxa"/>
          </w:tcPr>
          <w:p w:rsidR="00B82D84" w:rsidRPr="003651D9" w:rsidRDefault="00B82D84" w:rsidP="00BB76BC">
            <w:pPr>
              <w:pStyle w:val="TableEntry"/>
            </w:pPr>
          </w:p>
        </w:tc>
        <w:tc>
          <w:tcPr>
            <w:tcW w:w="4818" w:type="dxa"/>
          </w:tcPr>
          <w:p w:rsidR="00B82D84" w:rsidRPr="003651D9" w:rsidRDefault="00B82D84" w:rsidP="00AD069D">
            <w:pPr>
              <w:pStyle w:val="TableEntry"/>
            </w:pPr>
          </w:p>
        </w:tc>
      </w:tr>
      <w:tr w:rsidR="00B82D84" w:rsidRPr="003651D9" w:rsidTr="00BB76BC">
        <w:trPr>
          <w:cantSplit/>
          <w:jc w:val="center"/>
        </w:trPr>
        <w:tc>
          <w:tcPr>
            <w:tcW w:w="3378" w:type="dxa"/>
          </w:tcPr>
          <w:p w:rsidR="00B82D84" w:rsidRPr="003651D9" w:rsidRDefault="00B82D84" w:rsidP="00AD069D">
            <w:pPr>
              <w:pStyle w:val="TableEntry"/>
            </w:pPr>
          </w:p>
        </w:tc>
        <w:tc>
          <w:tcPr>
            <w:tcW w:w="4818" w:type="dxa"/>
          </w:tcPr>
          <w:p w:rsidR="00B82D84" w:rsidRPr="003651D9" w:rsidRDefault="00B82D84" w:rsidP="003579DA">
            <w:pPr>
              <w:pStyle w:val="TableEntry"/>
            </w:pPr>
          </w:p>
        </w:tc>
      </w:tr>
      <w:tr w:rsidR="00B82D84" w:rsidRPr="003651D9" w:rsidTr="00BB76BC">
        <w:trPr>
          <w:cantSplit/>
          <w:jc w:val="center"/>
        </w:trPr>
        <w:tc>
          <w:tcPr>
            <w:tcW w:w="3378" w:type="dxa"/>
          </w:tcPr>
          <w:p w:rsidR="00B82D84" w:rsidRPr="003651D9" w:rsidRDefault="00B82D84" w:rsidP="00BB76BC">
            <w:pPr>
              <w:pStyle w:val="TableEntry"/>
            </w:pPr>
          </w:p>
        </w:tc>
        <w:tc>
          <w:tcPr>
            <w:tcW w:w="4818" w:type="dxa"/>
          </w:tcPr>
          <w:p w:rsidR="00B82D84" w:rsidRPr="003651D9" w:rsidRDefault="00B82D84" w:rsidP="00AD069D">
            <w:pPr>
              <w:pStyle w:val="TableEntry"/>
            </w:pPr>
          </w:p>
        </w:tc>
      </w:tr>
    </w:tbl>
    <w:p w:rsidR="00665D8F" w:rsidRPr="003651D9" w:rsidRDefault="00665D8F" w:rsidP="000D6321">
      <w:pPr>
        <w:pStyle w:val="BodyText"/>
        <w:rPr>
          <w:lang w:eastAsia="x-none"/>
        </w:rPr>
      </w:pPr>
    </w:p>
    <w:p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rsidR="00E90AC0" w:rsidRPr="003651D9" w:rsidRDefault="00E90AC0" w:rsidP="000D6321">
      <w:pPr>
        <w:pStyle w:val="BodyText"/>
        <w:rPr>
          <w:lang w:eastAsia="x-none"/>
        </w:rPr>
      </w:pPr>
    </w:p>
    <w:p w:rsidR="00BB65D8" w:rsidRPr="003651D9" w:rsidRDefault="00774B6B" w:rsidP="00BB65D8">
      <w:pPr>
        <w:pStyle w:val="Heading5"/>
        <w:numPr>
          <w:ilvl w:val="0"/>
          <w:numId w:val="0"/>
        </w:numPr>
        <w:rPr>
          <w:noProof w:val="0"/>
        </w:rPr>
      </w:pPr>
      <w:bookmarkStart w:id="1684" w:name="_Toc345074703"/>
      <w:r w:rsidRPr="003651D9">
        <w:rPr>
          <w:noProof w:val="0"/>
        </w:rPr>
        <w:t>6.3.1</w:t>
      </w:r>
      <w:proofErr w:type="gramStart"/>
      <w:r w:rsidRPr="003651D9">
        <w:rPr>
          <w:noProof w:val="0"/>
        </w:rPr>
        <w:t>.</w:t>
      </w:r>
      <w:r w:rsidR="008D45BC" w:rsidRPr="003651D9">
        <w:rPr>
          <w:noProof w:val="0"/>
        </w:rPr>
        <w:t>D</w:t>
      </w:r>
      <w:r w:rsidR="000D6321" w:rsidRPr="003651D9">
        <w:rPr>
          <w:noProof w:val="0"/>
        </w:rPr>
        <w:t>.5</w:t>
      </w:r>
      <w:proofErr w:type="gramEnd"/>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684"/>
    </w:p>
    <w:p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rsidR="007F7801" w:rsidRPr="003651D9" w:rsidRDefault="007F7801" w:rsidP="00871613">
      <w:pPr>
        <w:pStyle w:val="BodyText"/>
        <w:rPr>
          <w:i/>
        </w:rPr>
      </w:pPr>
    </w:p>
    <w:p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rsidR="00871613" w:rsidRPr="003651D9" w:rsidRDefault="00871613" w:rsidP="00597DB2">
      <w:pPr>
        <w:pStyle w:val="BodyText"/>
      </w:pPr>
    </w:p>
    <w:p w:rsidR="002322FF" w:rsidRPr="003651D9" w:rsidRDefault="002322FF" w:rsidP="00597DB2">
      <w:pPr>
        <w:pStyle w:val="AuthorInstructions"/>
      </w:pPr>
      <w:r w:rsidRPr="003651D9">
        <w:t>###Begin Tabular format</w:t>
      </w:r>
      <w:r w:rsidR="00D35F24" w:rsidRPr="003651D9">
        <w:t xml:space="preserve"> - Document</w:t>
      </w:r>
    </w:p>
    <w:p w:rsidR="002322FF" w:rsidRPr="003651D9" w:rsidRDefault="002322FF" w:rsidP="00597DB2">
      <w:pPr>
        <w:pStyle w:val="BodyText"/>
      </w:pPr>
    </w:p>
    <w:p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rsidR="008E3F6C" w:rsidRPr="003651D9" w:rsidRDefault="008E3F6C" w:rsidP="00597DB2">
            <w:pPr>
              <w:pStyle w:val="TableEntry"/>
            </w:pPr>
            <w:r w:rsidRPr="003651D9">
              <w:t>&lt;Template Name (Acronym, if applicable)&gt;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rsidR="008E3F6C" w:rsidRPr="003651D9" w:rsidRDefault="008E3F6C" w:rsidP="00597DB2">
            <w:pPr>
              <w:pStyle w:val="TableEntry"/>
            </w:pPr>
            <w:r w:rsidRPr="003651D9">
              <w:t>&lt;</w:t>
            </w:r>
            <w:proofErr w:type="spellStart"/>
            <w:r w:rsidRPr="003651D9">
              <w:t>oid</w:t>
            </w:r>
            <w:proofErr w:type="spellEnd"/>
            <w:r w:rsidRPr="003651D9">
              <w:t>/</w:t>
            </w:r>
            <w:proofErr w:type="spellStart"/>
            <w:r w:rsidRPr="003651D9">
              <w:t>uid</w:t>
            </w:r>
            <w:proofErr w:type="spellEnd"/>
            <w:r w:rsidRPr="003651D9">
              <w:t>&gt;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rsidR="008E3F6C" w:rsidRPr="003651D9" w:rsidRDefault="008E3F6C" w:rsidP="00597DB2">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Reference]&gt;</w:t>
            </w:r>
          </w:p>
          <w:p w:rsidR="008E3F6C" w:rsidRPr="003651D9" w:rsidRDefault="008E3F6C" w:rsidP="00597DB2">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8E3F6C" w:rsidRPr="003651D9" w:rsidRDefault="008E3F6C" w:rsidP="00597DB2">
            <w:pPr>
              <w:pStyle w:val="TableEntry"/>
            </w:pPr>
            <w:r w:rsidRPr="003651D9">
              <w:t>&lt;short textual description&gt;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8E3F6C" w:rsidRPr="003651D9" w:rsidRDefault="008E3F6C" w:rsidP="00597DB2">
            <w:pPr>
              <w:pStyle w:val="TableEntry"/>
            </w:pPr>
            <w:r w:rsidRPr="003651D9">
              <w:t>&lt;MAY or SHALL&gt; be &lt; code/</w:t>
            </w:r>
            <w:proofErr w:type="spellStart"/>
            <w:r w:rsidRPr="003651D9">
              <w:t>oid</w:t>
            </w:r>
            <w:proofErr w:type="spellEnd"/>
            <w:r w:rsidRPr="003651D9">
              <w:t>/</w:t>
            </w:r>
            <w:proofErr w:type="spellStart"/>
            <w:r w:rsidRPr="003651D9">
              <w:t>uid</w:t>
            </w:r>
            <w:proofErr w:type="spellEnd"/>
            <w:r w:rsidRPr="003651D9">
              <w:t>, Code System, “Value Set name”&gt;</w:t>
            </w: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Vocabulary Constraint</w:t>
            </w:r>
          </w:p>
        </w:tc>
      </w:tr>
      <w:tr w:rsidR="00B84D95" w:rsidRPr="003651D9"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EF1E77">
            <w:pPr>
              <w:pStyle w:val="TableEntry"/>
            </w:pPr>
            <w:proofErr w:type="gramStart"/>
            <w:r w:rsidRPr="003651D9">
              <w:t>x</w:t>
            </w:r>
            <w:proofErr w:type="gramEnd"/>
            <w:r w:rsidRPr="003651D9">
              <w:t xml:space="preserve"> [?..?]</w:t>
            </w:r>
          </w:p>
        </w:tc>
        <w:tc>
          <w:tcPr>
            <w:tcW w:w="702"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BB76BC">
            <w:pPr>
              <w:pStyle w:val="TableEntry"/>
            </w:pPr>
            <w:r w:rsidRPr="003651D9">
              <w:t>&lt;</w:t>
            </w:r>
            <w:proofErr w:type="spellStart"/>
            <w:r w:rsidRPr="003651D9">
              <w:t>oid</w:t>
            </w:r>
            <w:proofErr w:type="spellEnd"/>
            <w:r w:rsidRPr="003651D9">
              <w:t>&gt;</w:t>
            </w:r>
          </w:p>
        </w:tc>
        <w:tc>
          <w:tcPr>
            <w:tcW w:w="756" w:type="pct"/>
            <w:tcBorders>
              <w:top w:val="single" w:sz="4" w:space="0" w:color="auto"/>
              <w:left w:val="single" w:sz="4" w:space="0" w:color="auto"/>
              <w:bottom w:val="single" w:sz="4" w:space="0" w:color="auto"/>
              <w:right w:val="single" w:sz="4" w:space="0" w:color="auto"/>
            </w:tcBorders>
          </w:tcPr>
          <w:p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rsidR="008E3F6C" w:rsidRPr="003651D9" w:rsidRDefault="008E3F6C" w:rsidP="00BB76BC">
            <w:pPr>
              <w:pStyle w:val="TableEntry"/>
            </w:pPr>
            <w:r w:rsidRPr="003651D9">
              <w:t>&lt;reference to section of TF or supplement document for explanation, if applicable&gt;</w:t>
            </w: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rsidR="008E3F6C" w:rsidRPr="003651D9" w:rsidRDefault="008E3F6C" w:rsidP="00BB76BC">
            <w:pPr>
              <w:pStyle w:val="TableEntry"/>
            </w:pP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rsidR="008E3F6C" w:rsidRPr="003651D9" w:rsidRDefault="00AA69C0" w:rsidP="00BB76BC">
            <w:pPr>
              <w:pStyle w:val="TableEntry"/>
            </w:pPr>
            <w:r w:rsidRPr="003651D9">
              <w:t>CARD TF-3 6.3.1.D.5.1</w:t>
            </w:r>
            <w:r w:rsidR="00C250ED" w:rsidRPr="003651D9">
              <w:t>&gt;</w:t>
            </w:r>
          </w:p>
        </w:tc>
      </w:tr>
      <w:tr w:rsidR="00B84D95" w:rsidRPr="003651D9"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rsidR="00B84D95" w:rsidRPr="003651D9" w:rsidRDefault="00B84D95" w:rsidP="00597DB2">
            <w:pPr>
              <w:pStyle w:val="TableEntryHeader"/>
            </w:pPr>
            <w:r w:rsidRPr="003651D9">
              <w:t>Sections</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EF1E77">
            <w:pPr>
              <w:pStyle w:val="TableEntry"/>
            </w:pPr>
            <w:proofErr w:type="gramStart"/>
            <w:r w:rsidRPr="003651D9">
              <w:t>x</w:t>
            </w:r>
            <w:proofErr w:type="gramEnd"/>
            <w:r w:rsidRPr="003651D9">
              <w:t xml:space="preserve"> [?..?]</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&lt;</w:t>
            </w:r>
            <w:proofErr w:type="spellStart"/>
            <w:r w:rsidRPr="003651D9">
              <w:t>oid</w:t>
            </w:r>
            <w:proofErr w:type="spellEnd"/>
            <w:r w:rsidRPr="003651D9">
              <w:t>&gt;</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&lt;reference to section of TF or supplement document for explanation, if applicable&gt;</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rsidR="00B84D95" w:rsidRPr="003651D9" w:rsidDel="007A1B70" w:rsidRDefault="00AA69C0" w:rsidP="00BB76BC">
            <w:pPr>
              <w:pStyle w:val="TableEntry"/>
            </w:pPr>
            <w:r w:rsidRPr="003651D9">
              <w:t>CARD TF-3 6.3.1.D.5.2</w:t>
            </w:r>
            <w:r w:rsidR="003F252B" w:rsidRPr="003651D9">
              <w:t>&gt;</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AA69C0" w:rsidP="00BB76BC">
            <w:pPr>
              <w:pStyle w:val="TableEntry"/>
            </w:pPr>
            <w:r w:rsidRPr="003651D9">
              <w:t>CARD TF-3 6.3.1.D.5.3</w:t>
            </w:r>
            <w:r w:rsidR="003F252B" w:rsidRPr="003651D9">
              <w:t>&gt;</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p>
        </w:tc>
      </w:tr>
      <w:tr w:rsidR="00B84D95" w:rsidRPr="003651D9"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p>
        </w:tc>
      </w:tr>
    </w:tbl>
    <w:p w:rsidR="00871613" w:rsidRPr="003651D9" w:rsidRDefault="00871613" w:rsidP="00871613">
      <w:pPr>
        <w:spacing w:before="0" w:after="200" w:line="276" w:lineRule="auto"/>
        <w:rPr>
          <w:rFonts w:ascii="Calibri" w:eastAsia="Calibri" w:hAnsi="Calibri"/>
          <w:kern w:val="28"/>
          <w:sz w:val="22"/>
          <w:szCs w:val="22"/>
        </w:rPr>
      </w:pPr>
    </w:p>
    <w:p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rsidR="00BC3E9F" w:rsidRPr="003651D9" w:rsidRDefault="00BC3E9F" w:rsidP="00597DB2">
      <w:pPr>
        <w:pStyle w:val="AuthorInstructions"/>
      </w:pPr>
      <w:r w:rsidRPr="003651D9">
        <w:t>&lt;Note that every Conditional element MUST have an explanatory paragraph referenced below.&gt;</w:t>
      </w:r>
    </w:p>
    <w:p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rsidR="00871613" w:rsidRPr="003651D9" w:rsidRDefault="000F13F5" w:rsidP="004046B6">
      <w:pPr>
        <w:pStyle w:val="Heading6"/>
        <w:numPr>
          <w:ilvl w:val="0"/>
          <w:numId w:val="0"/>
        </w:numPr>
        <w:rPr>
          <w:noProof w:val="0"/>
        </w:rPr>
      </w:pPr>
      <w:bookmarkStart w:id="1685" w:name="_6.2.1.1.6.1_Service_Event"/>
      <w:bookmarkStart w:id="1686" w:name="_Toc296340347"/>
      <w:bookmarkStart w:id="1687" w:name="_Toc345074704"/>
      <w:bookmarkEnd w:id="1685"/>
      <w:r w:rsidRPr="003651D9">
        <w:rPr>
          <w:noProof w:val="0"/>
        </w:rPr>
        <w:t>6.3.1</w:t>
      </w:r>
      <w:proofErr w:type="gramStart"/>
      <w:r w:rsidRPr="003651D9">
        <w:rPr>
          <w:noProof w:val="0"/>
        </w:rPr>
        <w:t>.</w:t>
      </w:r>
      <w:r w:rsidR="008D45BC" w:rsidRPr="003651D9">
        <w:rPr>
          <w:noProof w:val="0"/>
        </w:rPr>
        <w:t>D</w:t>
      </w:r>
      <w:r w:rsidR="00871613" w:rsidRPr="003651D9">
        <w:rPr>
          <w:noProof w:val="0"/>
        </w:rPr>
        <w:t>.</w:t>
      </w:r>
      <w:r w:rsidR="00570B52" w:rsidRPr="003651D9">
        <w:rPr>
          <w:noProof w:val="0"/>
        </w:rPr>
        <w:t>5</w:t>
      </w:r>
      <w:r w:rsidR="00871613" w:rsidRPr="003651D9">
        <w:rPr>
          <w:noProof w:val="0"/>
        </w:rPr>
        <w:t>.1</w:t>
      </w:r>
      <w:proofErr w:type="gramEnd"/>
      <w:r w:rsidR="00871613" w:rsidRPr="003651D9">
        <w:rPr>
          <w:noProof w:val="0"/>
        </w:rPr>
        <w:t xml:space="preserve">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686"/>
      <w:r w:rsidR="00B84D95" w:rsidRPr="003651D9">
        <w:rPr>
          <w:noProof w:val="0"/>
        </w:rPr>
        <w:t xml:space="preserve"> or Condition&gt;</w:t>
      </w:r>
      <w:bookmarkEnd w:id="1687"/>
    </w:p>
    <w:p w:rsidR="00570B52" w:rsidRPr="003651D9" w:rsidRDefault="00570B52" w:rsidP="00597DB2">
      <w:pPr>
        <w:pStyle w:val="AuthorInstructions"/>
        <w:rPr>
          <w:lang w:eastAsia="x-none"/>
        </w:rPr>
      </w:pPr>
      <w:r w:rsidRPr="003651D9">
        <w:rPr>
          <w:lang w:eastAsia="x-none"/>
        </w:rPr>
        <w:t>&lt;</w:t>
      </w:r>
      <w:proofErr w:type="gramStart"/>
      <w:r w:rsidRPr="003651D9">
        <w:t>add</w:t>
      </w:r>
      <w:proofErr w:type="gramEnd"/>
      <w:r w:rsidRPr="003651D9">
        <w:t xml:space="preserve"> vocabulary constraint </w:t>
      </w:r>
      <w:r w:rsidR="00B84D95" w:rsidRPr="003651D9">
        <w:t xml:space="preserve">or condition </w:t>
      </w:r>
      <w:r w:rsidRPr="003651D9">
        <w:t>definition&gt;</w:t>
      </w:r>
    </w:p>
    <w:p w:rsidR="00570B52" w:rsidRPr="003651D9" w:rsidRDefault="00570B52" w:rsidP="00597DB2">
      <w:pPr>
        <w:pStyle w:val="AuthorInstructions"/>
        <w:rPr>
          <w:lang w:eastAsia="x-none"/>
        </w:rPr>
      </w:pPr>
      <w:r w:rsidRPr="003651D9">
        <w:rPr>
          <w:lang w:eastAsia="x-none"/>
        </w:rPr>
        <w:t xml:space="preserve">&lt;remove example below prior to public </w:t>
      </w:r>
      <w:proofErr w:type="gramStart"/>
      <w:r w:rsidRPr="003651D9">
        <w:rPr>
          <w:lang w:eastAsia="x-none"/>
        </w:rPr>
        <w:t>comment:</w:t>
      </w:r>
      <w:proofErr w:type="gramEnd"/>
      <w:r w:rsidRPr="003651D9">
        <w:rPr>
          <w:lang w:eastAsia="x-none"/>
        </w:rPr>
        <w:t>&gt;</w:t>
      </w:r>
    </w:p>
    <w:p w:rsidR="00871613" w:rsidRPr="003651D9" w:rsidRDefault="00340176" w:rsidP="00EF1E77">
      <w:pPr>
        <w:pStyle w:val="BodyText"/>
        <w:rPr>
          <w:rFonts w:eastAsia="Calibri"/>
        </w:rPr>
      </w:pPr>
      <w:r w:rsidRPr="003651D9">
        <w:t>&lt;</w:t>
      </w:r>
      <w:r w:rsidR="00570B52" w:rsidRPr="003651D9">
        <w:t xml:space="preserve">e.g., </w:t>
      </w:r>
      <w:proofErr w:type="gramStart"/>
      <w:r w:rsidR="00871613" w:rsidRPr="003651D9">
        <w:t>The</w:t>
      </w:r>
      <w:proofErr w:type="gramEnd"/>
      <w:r w:rsidR="00871613" w:rsidRPr="003651D9">
        <w:t xml:space="preserve"> value for </w:t>
      </w:r>
      <w:proofErr w:type="spellStart"/>
      <w:r w:rsidR="00871613" w:rsidRPr="003651D9">
        <w:t>serviceEvent</w:t>
      </w:r>
      <w:proofErr w:type="spellEnd"/>
      <w:r w:rsidR="00871613" w:rsidRPr="003651D9">
        <w:t xml:space="preserve">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rsidR="00570B52" w:rsidRPr="003651D9" w:rsidRDefault="00570B52" w:rsidP="00871613">
      <w:pPr>
        <w:pStyle w:val="BodyText"/>
        <w:rPr>
          <w:rFonts w:eastAsia="Calibri"/>
        </w:rPr>
      </w:pPr>
    </w:p>
    <w:p w:rsidR="00871613" w:rsidRPr="003651D9" w:rsidRDefault="000F13F5" w:rsidP="004046B6">
      <w:pPr>
        <w:pStyle w:val="Heading6"/>
        <w:numPr>
          <w:ilvl w:val="0"/>
          <w:numId w:val="0"/>
        </w:numPr>
        <w:ind w:left="1152" w:hanging="1152"/>
        <w:rPr>
          <w:noProof w:val="0"/>
        </w:rPr>
      </w:pPr>
      <w:bookmarkStart w:id="1688" w:name="_6.2.1.1.6.2_Medications_Section"/>
      <w:bookmarkStart w:id="1689" w:name="_Toc296340348"/>
      <w:bookmarkStart w:id="1690" w:name="_Toc345074705"/>
      <w:bookmarkEnd w:id="1688"/>
      <w:r w:rsidRPr="003651D9">
        <w:rPr>
          <w:noProof w:val="0"/>
        </w:rPr>
        <w:t>6.3.1</w:t>
      </w:r>
      <w:proofErr w:type="gramStart"/>
      <w:r w:rsidRPr="003651D9">
        <w:rPr>
          <w:noProof w:val="0"/>
        </w:rPr>
        <w:t>.</w:t>
      </w:r>
      <w:r w:rsidR="008D45BC" w:rsidRPr="003651D9">
        <w:rPr>
          <w:noProof w:val="0"/>
        </w:rPr>
        <w:t>D</w:t>
      </w:r>
      <w:r w:rsidR="00570B52" w:rsidRPr="003651D9">
        <w:rPr>
          <w:noProof w:val="0"/>
        </w:rPr>
        <w:t>.5</w:t>
      </w:r>
      <w:r w:rsidR="00871613" w:rsidRPr="003651D9">
        <w:rPr>
          <w:noProof w:val="0"/>
        </w:rPr>
        <w:t>.2</w:t>
      </w:r>
      <w:proofErr w:type="gramEnd"/>
      <w:r w:rsidR="00871613" w:rsidRPr="003651D9">
        <w:rPr>
          <w:noProof w:val="0"/>
        </w:rPr>
        <w:t xml:space="preserve">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689"/>
      <w:r w:rsidR="00B84D95" w:rsidRPr="003651D9">
        <w:rPr>
          <w:noProof w:val="0"/>
        </w:rPr>
        <w:t xml:space="preserve"> or Condition&gt;</w:t>
      </w:r>
      <w:bookmarkEnd w:id="1690"/>
    </w:p>
    <w:p w:rsidR="00B84D95" w:rsidRPr="003651D9" w:rsidRDefault="00B84D95" w:rsidP="00597DB2">
      <w:pPr>
        <w:pStyle w:val="AuthorInstructions"/>
      </w:pPr>
      <w:r w:rsidRPr="003651D9">
        <w:rPr>
          <w:lang w:eastAsia="x-none"/>
        </w:rPr>
        <w:t>&lt;</w:t>
      </w:r>
      <w:proofErr w:type="gramStart"/>
      <w:r w:rsidRPr="003651D9">
        <w:t>add</w:t>
      </w:r>
      <w:proofErr w:type="gramEnd"/>
      <w:r w:rsidRPr="003651D9">
        <w:t xml:space="preserve"> vocabulary constraint or condition definition&gt;</w:t>
      </w:r>
    </w:p>
    <w:p w:rsidR="00570B52" w:rsidRPr="003651D9" w:rsidRDefault="00570B52" w:rsidP="00597DB2">
      <w:pPr>
        <w:pStyle w:val="AuthorInstructions"/>
      </w:pPr>
      <w:r w:rsidRPr="003651D9">
        <w:t xml:space="preserve">&lt;remove example below prior to public </w:t>
      </w:r>
      <w:proofErr w:type="gramStart"/>
      <w:r w:rsidRPr="003651D9">
        <w:t>comment:</w:t>
      </w:r>
      <w:proofErr w:type="gramEnd"/>
      <w:r w:rsidRPr="003651D9">
        <w:t>&gt;</w:t>
      </w:r>
    </w:p>
    <w:p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w:t>
      </w:r>
      <w:proofErr w:type="gramStart"/>
      <w:r w:rsidR="00871613" w:rsidRPr="003651D9">
        <w:t>be</w:t>
      </w:r>
      <w:proofErr w:type="gramEnd"/>
      <w:r w:rsidR="00871613" w:rsidRPr="003651D9">
        <w:t xml:space="preserve"> able to create a Medications entry (</w:t>
      </w:r>
      <w:proofErr w:type="spellStart"/>
      <w:r w:rsidR="00871613" w:rsidRPr="003651D9">
        <w:t>templateID</w:t>
      </w:r>
      <w:proofErr w:type="spellEnd"/>
      <w:r w:rsidR="00871613" w:rsidRPr="003651D9">
        <w:t xml:space="preserve">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rsidR="00871613" w:rsidRPr="003651D9" w:rsidRDefault="000F13F5" w:rsidP="004046B6">
      <w:pPr>
        <w:pStyle w:val="Heading6"/>
        <w:numPr>
          <w:ilvl w:val="0"/>
          <w:numId w:val="0"/>
        </w:numPr>
        <w:ind w:left="1152" w:hanging="1152"/>
        <w:rPr>
          <w:noProof w:val="0"/>
        </w:rPr>
      </w:pPr>
      <w:bookmarkStart w:id="1691" w:name="_6.2.1.1.6.3_Allergies_and"/>
      <w:bookmarkStart w:id="1692" w:name="_Toc296340349"/>
      <w:bookmarkStart w:id="1693" w:name="_Toc345074706"/>
      <w:bookmarkEnd w:id="1691"/>
      <w:r w:rsidRPr="003651D9">
        <w:rPr>
          <w:noProof w:val="0"/>
        </w:rPr>
        <w:t>6.3.1</w:t>
      </w:r>
      <w:proofErr w:type="gramStart"/>
      <w:r w:rsidRPr="003651D9">
        <w:rPr>
          <w:noProof w:val="0"/>
        </w:rPr>
        <w:t>.</w:t>
      </w:r>
      <w:r w:rsidR="008D45BC" w:rsidRPr="003651D9">
        <w:rPr>
          <w:noProof w:val="0"/>
        </w:rPr>
        <w:t>D</w:t>
      </w:r>
      <w:r w:rsidR="00871613" w:rsidRPr="003651D9">
        <w:rPr>
          <w:noProof w:val="0"/>
        </w:rPr>
        <w:t>.</w:t>
      </w:r>
      <w:r w:rsidR="00570B52" w:rsidRPr="003651D9">
        <w:rPr>
          <w:noProof w:val="0"/>
        </w:rPr>
        <w:t>5</w:t>
      </w:r>
      <w:r w:rsidR="00871613" w:rsidRPr="003651D9">
        <w:rPr>
          <w:noProof w:val="0"/>
        </w:rPr>
        <w:t>.3</w:t>
      </w:r>
      <w:proofErr w:type="gramEnd"/>
      <w:r w:rsidR="00871613" w:rsidRPr="003651D9">
        <w:rPr>
          <w:noProof w:val="0"/>
        </w:rPr>
        <w:t xml:space="preserve"> </w:t>
      </w:r>
      <w:bookmarkEnd w:id="1692"/>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693"/>
    </w:p>
    <w:p w:rsidR="00B84D95" w:rsidRPr="003651D9" w:rsidRDefault="00B84D95" w:rsidP="00597DB2">
      <w:pPr>
        <w:pStyle w:val="AuthorInstructions"/>
      </w:pPr>
      <w:r w:rsidRPr="003651D9">
        <w:t>&lt;</w:t>
      </w:r>
      <w:proofErr w:type="gramStart"/>
      <w:r w:rsidRPr="003651D9">
        <w:t>add</w:t>
      </w:r>
      <w:proofErr w:type="gramEnd"/>
      <w:r w:rsidRPr="003651D9">
        <w:t xml:space="preserve"> vocabulary constraint or condition definition&gt;</w:t>
      </w:r>
    </w:p>
    <w:p w:rsidR="00570B52" w:rsidRPr="003651D9" w:rsidRDefault="00570B52" w:rsidP="00597DB2">
      <w:pPr>
        <w:pStyle w:val="AuthorInstructions"/>
      </w:pPr>
      <w:r w:rsidRPr="003651D9">
        <w:t xml:space="preserve">&lt;remove example below prior to public </w:t>
      </w:r>
      <w:proofErr w:type="gramStart"/>
      <w:r w:rsidRPr="003651D9">
        <w:t>comment:</w:t>
      </w:r>
      <w:proofErr w:type="gramEnd"/>
      <w:r w:rsidRPr="003651D9">
        <w:t>&gt;</w:t>
      </w:r>
    </w:p>
    <w:p w:rsidR="00871613" w:rsidRPr="003651D9" w:rsidRDefault="00340176" w:rsidP="00EF1E77">
      <w:pPr>
        <w:pStyle w:val="BodyText"/>
        <w:rPr>
          <w:rFonts w:eastAsia="Calibri"/>
        </w:rPr>
      </w:pPr>
      <w:r w:rsidRPr="003651D9">
        <w:t>&lt;</w:t>
      </w:r>
      <w:r w:rsidR="00570B52" w:rsidRPr="003651D9">
        <w:t xml:space="preserve">e.g., </w:t>
      </w:r>
      <w:r w:rsidR="00871613" w:rsidRPr="003651D9">
        <w:t>Within the Allergies and Other Adverse Reactions section the Content Creator SHALL be able to create an Allergies and Intolerances Concern Entry (</w:t>
      </w:r>
      <w:proofErr w:type="spellStart"/>
      <w:r w:rsidR="00871613" w:rsidRPr="003651D9">
        <w:t>templateID</w:t>
      </w:r>
      <w:proofErr w:type="spellEnd"/>
      <w:r w:rsidR="00871613" w:rsidRPr="003651D9">
        <w:t xml:space="preserve">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w:t>
      </w:r>
      <w:proofErr w:type="spellStart"/>
      <w:r w:rsidR="00871613" w:rsidRPr="003651D9">
        <w:rPr>
          <w:rFonts w:eastAsia="Calibri"/>
        </w:rPr>
        <w:t>participantRole</w:t>
      </w:r>
      <w:proofErr w:type="spellEnd"/>
      <w:r w:rsidR="00871613" w:rsidRPr="003651D9">
        <w:rPr>
          <w:rFonts w:eastAsia="Calibri"/>
        </w:rPr>
        <w:t>/</w:t>
      </w:r>
      <w:proofErr w:type="spellStart"/>
      <w:r w:rsidR="00871613" w:rsidRPr="003651D9">
        <w:rPr>
          <w:rFonts w:eastAsia="Calibri"/>
        </w:rPr>
        <w:t>playingEntity</w:t>
      </w:r>
      <w:proofErr w:type="spellEnd"/>
      <w:r w:rsidR="00871613" w:rsidRPr="003651D9">
        <w:rPr>
          <w:rFonts w:eastAsia="Calibri"/>
        </w:rPr>
        <w:t>/code.</w:t>
      </w:r>
      <w:r w:rsidRPr="003651D9">
        <w:rPr>
          <w:rFonts w:eastAsia="Calibri"/>
        </w:rPr>
        <w:t>&gt;</w:t>
      </w:r>
    </w:p>
    <w:p w:rsidR="00B84D95" w:rsidRPr="003651D9" w:rsidRDefault="00B84D95" w:rsidP="00B84D95">
      <w:pPr>
        <w:pStyle w:val="BodyText"/>
        <w:rPr>
          <w:rFonts w:eastAsia="Calibri"/>
        </w:rPr>
      </w:pPr>
    </w:p>
    <w:p w:rsidR="00B84D95" w:rsidRPr="003651D9" w:rsidRDefault="00B84D95" w:rsidP="00B84D95">
      <w:pPr>
        <w:pStyle w:val="Heading6"/>
        <w:numPr>
          <w:ilvl w:val="0"/>
          <w:numId w:val="0"/>
        </w:numPr>
        <w:ind w:left="1152" w:hanging="1152"/>
        <w:rPr>
          <w:noProof w:val="0"/>
        </w:rPr>
      </w:pPr>
      <w:bookmarkStart w:id="1694" w:name="_Toc345074707"/>
      <w:r w:rsidRPr="003651D9">
        <w:rPr>
          <w:noProof w:val="0"/>
        </w:rPr>
        <w:lastRenderedPageBreak/>
        <w:t>6.3.1</w:t>
      </w:r>
      <w:proofErr w:type="gramStart"/>
      <w:r w:rsidRPr="003651D9">
        <w:rPr>
          <w:noProof w:val="0"/>
        </w:rPr>
        <w:t>.D.5.4</w:t>
      </w:r>
      <w:proofErr w:type="gramEnd"/>
      <w:r w:rsidRPr="003651D9">
        <w:rPr>
          <w:noProof w:val="0"/>
        </w:rPr>
        <w:t xml:space="preserve"> &lt;Header Element or Section Name&gt; &lt;Vocabulary Constraint or Condition&gt;</w:t>
      </w:r>
      <w:bookmarkEnd w:id="1694"/>
    </w:p>
    <w:p w:rsidR="00B84D95" w:rsidRPr="003651D9" w:rsidRDefault="00B84D95" w:rsidP="00597DB2">
      <w:pPr>
        <w:pStyle w:val="AuthorInstructions"/>
      </w:pPr>
      <w:r w:rsidRPr="003651D9">
        <w:t>&lt;</w:t>
      </w:r>
      <w:proofErr w:type="gramStart"/>
      <w:r w:rsidRPr="003651D9">
        <w:t>add</w:t>
      </w:r>
      <w:proofErr w:type="gramEnd"/>
      <w:r w:rsidRPr="003651D9">
        <w:t xml:space="preserve"> vocabulary constraint or condition definition&gt;</w:t>
      </w:r>
    </w:p>
    <w:p w:rsidR="00B84D95" w:rsidRPr="003651D9" w:rsidRDefault="00B84D95" w:rsidP="00597DB2">
      <w:pPr>
        <w:pStyle w:val="AuthorInstructions"/>
      </w:pPr>
      <w:r w:rsidRPr="003651D9">
        <w:t xml:space="preserve">&lt;remove example below prior to public </w:t>
      </w:r>
      <w:proofErr w:type="gramStart"/>
      <w:r w:rsidRPr="003651D9">
        <w:t>comment:</w:t>
      </w:r>
      <w:proofErr w:type="gramEnd"/>
      <w:r w:rsidRPr="003651D9">
        <w:t>&gt;</w:t>
      </w:r>
    </w:p>
    <w:p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rsidR="0095594C" w:rsidRPr="003651D9" w:rsidRDefault="0095594C" w:rsidP="00B84D95">
      <w:pPr>
        <w:pStyle w:val="BodyText"/>
        <w:rPr>
          <w:rFonts w:eastAsia="Calibri"/>
        </w:rPr>
      </w:pPr>
    </w:p>
    <w:p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rsidR="0095594C" w:rsidRPr="003651D9" w:rsidRDefault="0095594C" w:rsidP="00597DB2">
      <w:pPr>
        <w:pStyle w:val="AuthorInstructions"/>
        <w:rPr>
          <w:rFonts w:eastAsia="Calibri"/>
        </w:rPr>
      </w:pPr>
    </w:p>
    <w:p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rsidR="00BC3E9F" w:rsidRPr="003651D9" w:rsidRDefault="00BC3E9F" w:rsidP="00B84D95">
      <w:pPr>
        <w:pStyle w:val="BodyText"/>
        <w:rPr>
          <w:rFonts w:eastAsia="Calibri"/>
        </w:rPr>
      </w:pPr>
    </w:p>
    <w:p w:rsidR="00BC3E9F" w:rsidRPr="003651D9" w:rsidRDefault="00C250ED" w:rsidP="00BC3E9F">
      <w:r w:rsidRPr="003651D9">
        <w:t>&lt;</w:t>
      </w:r>
      <w:r w:rsidR="00940FC7">
        <w:t>e.g.,</w:t>
      </w:r>
      <w:r w:rsidRPr="003651D9">
        <w:t xml:space="preserve"> </w:t>
      </w:r>
      <w:proofErr w:type="gramStart"/>
      <w:r w:rsidR="00BC3E9F" w:rsidRPr="003651D9">
        <w:t>The</w:t>
      </w:r>
      <w:proofErr w:type="gramEnd"/>
      <w:r w:rsidR="00BC3E9F" w:rsidRPr="003651D9">
        <w:t xml:space="preserve"> complete set of body constraints, including those from C-CDA section/entry definitions are:</w:t>
      </w:r>
    </w:p>
    <w:p w:rsidR="00BC3E9F" w:rsidRPr="003651D9" w:rsidRDefault="00BC3E9F" w:rsidP="002D6C95">
      <w:pPr>
        <w:numPr>
          <w:ilvl w:val="0"/>
          <w:numId w:val="13"/>
        </w:numPr>
        <w:spacing w:before="0" w:after="40" w:line="260" w:lineRule="exact"/>
      </w:pPr>
      <w:r w:rsidRPr="003651D9">
        <w:rPr>
          <w:b/>
          <w:bCs/>
          <w:sz w:val="16"/>
          <w:szCs w:val="16"/>
        </w:rPr>
        <w:t>SHALL</w:t>
      </w:r>
      <w:r w:rsidRPr="003651D9">
        <w:t xml:space="preserve"> contain exactly one [1</w:t>
      </w:r>
      <w:proofErr w:type="gramStart"/>
      <w:r w:rsidRPr="003651D9">
        <w:t>..1</w:t>
      </w:r>
      <w:proofErr w:type="gramEnd"/>
      <w:r w:rsidRPr="003651D9">
        <w:t xml:space="preserve">] </w:t>
      </w:r>
      <w:r w:rsidRPr="003651D9">
        <w:rPr>
          <w:rFonts w:ascii="Courier New" w:hAnsi="Courier New"/>
          <w:b/>
          <w:bCs/>
        </w:rPr>
        <w:t>component</w:t>
      </w:r>
      <w:r w:rsidRPr="003651D9">
        <w:t xml:space="preserve"> (CONF:9588). </w:t>
      </w:r>
    </w:p>
    <w:p w:rsidR="00BC3E9F" w:rsidRPr="003651D9" w:rsidRDefault="00BC3E9F" w:rsidP="002D6C95">
      <w:pPr>
        <w:numPr>
          <w:ilvl w:val="1"/>
          <w:numId w:val="13"/>
        </w:numPr>
        <w:spacing w:before="0" w:after="40" w:line="260" w:lineRule="exact"/>
      </w:pPr>
      <w:r w:rsidRPr="003651D9">
        <w:t xml:space="preserve">A </w:t>
      </w:r>
      <w:proofErr w:type="spellStart"/>
      <w:r w:rsidRPr="003651D9">
        <w:t>Cath</w:t>
      </w:r>
      <w:proofErr w:type="spellEnd"/>
      <w:r w:rsidRPr="003651D9">
        <w:t xml:space="preserve"> Report Content SHALL have a </w:t>
      </w:r>
      <w:proofErr w:type="spellStart"/>
      <w:r w:rsidRPr="003651D9">
        <w:t>structuredBody</w:t>
      </w:r>
      <w:proofErr w:type="spellEnd"/>
      <w:r w:rsidRPr="003651D9">
        <w:t xml:space="preserve"> (CONF</w:t>
      </w:r>
      <w:proofErr w:type="gramStart"/>
      <w:r w:rsidRPr="003651D9">
        <w:t>:9589</w:t>
      </w:r>
      <w:proofErr w:type="gramEnd"/>
      <w:r w:rsidRPr="003651D9">
        <w:t>-CRC).</w:t>
      </w:r>
    </w:p>
    <w:p w:rsidR="00BC3E9F" w:rsidRPr="003651D9" w:rsidRDefault="00BC3E9F" w:rsidP="002D6C95">
      <w:pPr>
        <w:numPr>
          <w:ilvl w:val="2"/>
          <w:numId w:val="13"/>
        </w:numPr>
        <w:spacing w:before="0" w:after="40" w:line="260" w:lineRule="exact"/>
      </w:pPr>
      <w:r w:rsidRPr="003651D9">
        <w:t xml:space="preserve">A </w:t>
      </w:r>
      <w:proofErr w:type="spellStart"/>
      <w:r w:rsidRPr="003651D9">
        <w:t>Cath</w:t>
      </w:r>
      <w:proofErr w:type="spellEnd"/>
      <w:r w:rsidRPr="003651D9">
        <w:t xml:space="preserve"> Report Content SHALL </w:t>
      </w:r>
      <w:proofErr w:type="gramStart"/>
      <w:r w:rsidRPr="003651D9">
        <w:t>conform</w:t>
      </w:r>
      <w:proofErr w:type="gramEnd"/>
      <w:r w:rsidRPr="003651D9">
        <w:t xml:space="preserve"> to CDA Level 3 (</w:t>
      </w:r>
      <w:proofErr w:type="spellStart"/>
      <w:r w:rsidRPr="003651D9">
        <w:t>structuredBody</w:t>
      </w:r>
      <w:proofErr w:type="spellEnd"/>
      <w:r w:rsidRPr="003651D9">
        <w:t xml:space="preserve"> containing sections that contain a narrative block and coded entries). In this template (</w:t>
      </w:r>
      <w:proofErr w:type="spellStart"/>
      <w:r w:rsidRPr="003651D9">
        <w:t>templateId</w:t>
      </w:r>
      <w:proofErr w:type="spellEnd"/>
      <w:r w:rsidRPr="003651D9">
        <w:t xml:space="preserve"> 2.16.840.1.113883.10.20.22.1.6), coded entries are optional. (CONF</w:t>
      </w:r>
      <w:proofErr w:type="gramStart"/>
      <w:r w:rsidRPr="003651D9">
        <w:t>:9590</w:t>
      </w:r>
      <w:proofErr w:type="gramEnd"/>
      <w:r w:rsidRPr="003651D9">
        <w:t>-CRC).</w:t>
      </w:r>
    </w:p>
    <w:p w:rsidR="00BC3E9F" w:rsidRPr="003651D9" w:rsidRDefault="00BC3E9F" w:rsidP="002D6C95">
      <w:pPr>
        <w:numPr>
          <w:ilvl w:val="1"/>
          <w:numId w:val="13"/>
        </w:numPr>
        <w:spacing w:before="0" w:after="40" w:line="260" w:lineRule="exact"/>
      </w:pPr>
      <w:r w:rsidRPr="003651D9">
        <w:t>The component/</w:t>
      </w:r>
      <w:proofErr w:type="spellStart"/>
      <w:r w:rsidRPr="003651D9">
        <w:t>structuredBody</w:t>
      </w:r>
      <w:proofErr w:type="spellEnd"/>
      <w:r w:rsidRPr="003651D9">
        <w:t xml:space="preserve"> </w:t>
      </w:r>
      <w:r w:rsidRPr="003651D9">
        <w:rPr>
          <w:rStyle w:val="keyword"/>
        </w:rPr>
        <w:t>SHALL</w:t>
      </w:r>
      <w:r w:rsidRPr="003651D9">
        <w:t xml:space="preserve"> conform to the section constraints below (CONF</w:t>
      </w:r>
      <w:proofErr w:type="gramStart"/>
      <w:r w:rsidRPr="003651D9">
        <w:t>:9595</w:t>
      </w:r>
      <w:proofErr w:type="gramEnd"/>
      <w:r w:rsidRPr="003651D9">
        <w:t>-CRC).</w:t>
      </w:r>
    </w:p>
    <w:p w:rsidR="00BC3E9F" w:rsidRPr="003651D9" w:rsidRDefault="00BC3E9F" w:rsidP="002D6C95">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w:t>
      </w:r>
      <w:proofErr w:type="gramStart"/>
      <w:r w:rsidRPr="003651D9">
        <w:t>:9937</w:t>
      </w:r>
      <w:proofErr w:type="gramEnd"/>
      <w:r w:rsidRPr="003651D9">
        <w:t>)</w:t>
      </w:r>
      <w:r w:rsidRPr="003651D9">
        <w:rPr>
          <w:rStyle w:val="keyword"/>
        </w:rPr>
        <w:t>.</w:t>
      </w:r>
      <w:r w:rsidR="003F252B" w:rsidRPr="003651D9">
        <w:rPr>
          <w:rStyle w:val="BodyTextChar"/>
        </w:rPr>
        <w:t>&gt;</w:t>
      </w:r>
    </w:p>
    <w:p w:rsidR="00BC3E9F" w:rsidRPr="003651D9" w:rsidRDefault="003F252B" w:rsidP="00597DB2">
      <w:pPr>
        <w:pStyle w:val="BodyText"/>
      </w:pPr>
      <w:r w:rsidRPr="003651D9">
        <w:t>&lt;</w:t>
      </w:r>
      <w:r w:rsidR="00BC3E9F" w:rsidRPr="003651D9">
        <w:t xml:space="preserve">The following table shows relationships among the templates in the body of a </w:t>
      </w:r>
      <w:proofErr w:type="spellStart"/>
      <w:r w:rsidR="00BC3E9F" w:rsidRPr="003651D9">
        <w:t>Cath</w:t>
      </w:r>
      <w:proofErr w:type="spellEnd"/>
      <w:r w:rsidR="00BC3E9F" w:rsidRPr="003651D9">
        <w:t xml:space="preserve"> Report Content document</w:t>
      </w:r>
      <w:r w:rsidR="00887E40" w:rsidRPr="003651D9">
        <w:t>.</w:t>
      </w:r>
      <w:r w:rsidR="00C250ED" w:rsidRPr="003651D9">
        <w:t>&gt;</w:t>
      </w:r>
      <w:r w:rsidR="00887E40" w:rsidRPr="003651D9">
        <w:t xml:space="preserve"> </w:t>
      </w:r>
    </w:p>
    <w:p w:rsidR="00BC3E9F" w:rsidRPr="003651D9" w:rsidRDefault="00BC3E9F" w:rsidP="00BC3E9F">
      <w:pPr>
        <w:pStyle w:val="BodyText"/>
        <w:rPr>
          <w:lang w:eastAsia="x-none"/>
        </w:rPr>
      </w:pPr>
    </w:p>
    <w:p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443"/>
        <w:gridCol w:w="1167"/>
        <w:gridCol w:w="1171"/>
        <w:gridCol w:w="1800"/>
        <w:gridCol w:w="2069"/>
      </w:tblGrid>
      <w:tr w:rsidR="00270EBB" w:rsidRPr="003651D9" w:rsidTr="00983131">
        <w:trPr>
          <w:cantSplit/>
          <w:tblHeader/>
        </w:trPr>
        <w:tc>
          <w:tcPr>
            <w:tcW w:w="1336" w:type="pct"/>
            <w:shd w:val="clear" w:color="auto" w:fill="E6E6E6"/>
          </w:tcPr>
          <w:p w:rsidR="001263B9" w:rsidRPr="003651D9" w:rsidRDefault="001263B9" w:rsidP="00EF1E77">
            <w:pPr>
              <w:pStyle w:val="TableEntryHeader"/>
            </w:pPr>
            <w:r w:rsidRPr="003651D9">
              <w:t>Template Title</w:t>
            </w:r>
          </w:p>
        </w:tc>
        <w:tc>
          <w:tcPr>
            <w:tcW w:w="691" w:type="pct"/>
            <w:shd w:val="clear" w:color="auto" w:fill="E6E6E6"/>
          </w:tcPr>
          <w:p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rsidR="001263B9" w:rsidRPr="003651D9" w:rsidRDefault="001263B9" w:rsidP="00730E16">
            <w:pPr>
              <w:pStyle w:val="TableEntryHeader"/>
            </w:pPr>
            <w:r w:rsidRPr="003651D9">
              <w:t>Condition</w:t>
            </w:r>
          </w:p>
        </w:tc>
        <w:tc>
          <w:tcPr>
            <w:tcW w:w="561" w:type="pct"/>
            <w:shd w:val="clear" w:color="auto" w:fill="E6E6E6"/>
          </w:tcPr>
          <w:p w:rsidR="001263B9" w:rsidRPr="003651D9" w:rsidRDefault="001263B9" w:rsidP="0032600B">
            <w:pPr>
              <w:pStyle w:val="TableEntryHeader"/>
            </w:pPr>
            <w:r w:rsidRPr="003651D9">
              <w:t>Template Type</w:t>
            </w:r>
          </w:p>
        </w:tc>
        <w:tc>
          <w:tcPr>
            <w:tcW w:w="862" w:type="pct"/>
            <w:shd w:val="clear" w:color="auto" w:fill="E6E6E6"/>
          </w:tcPr>
          <w:p w:rsidR="001263B9" w:rsidRPr="003651D9" w:rsidRDefault="001263B9" w:rsidP="00BB76BC">
            <w:pPr>
              <w:pStyle w:val="TableEntryHeader"/>
            </w:pPr>
            <w:proofErr w:type="spellStart"/>
            <w:r w:rsidRPr="003651D9">
              <w:t>templateId</w:t>
            </w:r>
            <w:proofErr w:type="spellEnd"/>
          </w:p>
        </w:tc>
        <w:tc>
          <w:tcPr>
            <w:tcW w:w="991" w:type="pct"/>
            <w:shd w:val="clear" w:color="auto" w:fill="E6E6E6"/>
          </w:tcPr>
          <w:p w:rsidR="00270EBB" w:rsidRPr="003651D9" w:rsidRDefault="001263B9" w:rsidP="00BB76BC">
            <w:pPr>
              <w:pStyle w:val="TableEntryHeader"/>
            </w:pPr>
            <w:r w:rsidRPr="003651D9">
              <w:t xml:space="preserve">Vocabulary </w:t>
            </w:r>
          </w:p>
          <w:p w:rsidR="001263B9" w:rsidRPr="003651D9" w:rsidRDefault="001263B9" w:rsidP="00BB76BC">
            <w:pPr>
              <w:pStyle w:val="TableEntryHeader"/>
            </w:pPr>
            <w:r w:rsidRPr="003651D9">
              <w:t>Constraints</w:t>
            </w:r>
          </w:p>
        </w:tc>
      </w:tr>
      <w:tr w:rsidR="00340176" w:rsidRPr="003651D9" w:rsidTr="00983131">
        <w:trPr>
          <w:cantSplit/>
        </w:trPr>
        <w:tc>
          <w:tcPr>
            <w:tcW w:w="1336" w:type="pct"/>
          </w:tcPr>
          <w:p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rsidR="00340176" w:rsidRPr="003651D9" w:rsidRDefault="00340176" w:rsidP="003579DA">
            <w:pPr>
              <w:pStyle w:val="TableEntry"/>
              <w:rPr>
                <w:color w:val="0070C0"/>
              </w:rPr>
            </w:pPr>
          </w:p>
        </w:tc>
        <w:tc>
          <w:tcPr>
            <w:tcW w:w="559" w:type="pct"/>
          </w:tcPr>
          <w:p w:rsidR="00340176" w:rsidRPr="003651D9" w:rsidRDefault="00340176" w:rsidP="00017E09">
            <w:pPr>
              <w:pStyle w:val="TableEntry"/>
              <w:rPr>
                <w:color w:val="0070C0"/>
              </w:rPr>
            </w:pPr>
          </w:p>
        </w:tc>
        <w:tc>
          <w:tcPr>
            <w:tcW w:w="561" w:type="pct"/>
          </w:tcPr>
          <w:p w:rsidR="00340176" w:rsidRPr="003651D9" w:rsidRDefault="00340176" w:rsidP="003B70A2">
            <w:pPr>
              <w:pStyle w:val="TableEntry"/>
              <w:rPr>
                <w:color w:val="0070C0"/>
              </w:rPr>
            </w:pPr>
          </w:p>
        </w:tc>
        <w:tc>
          <w:tcPr>
            <w:tcW w:w="862" w:type="pct"/>
          </w:tcPr>
          <w:p w:rsidR="00340176" w:rsidRPr="003651D9" w:rsidRDefault="00340176" w:rsidP="00234BE4">
            <w:pPr>
              <w:pStyle w:val="TableEntry"/>
              <w:rPr>
                <w:color w:val="0070C0"/>
              </w:rPr>
            </w:pPr>
          </w:p>
        </w:tc>
        <w:tc>
          <w:tcPr>
            <w:tcW w:w="991" w:type="pct"/>
          </w:tcPr>
          <w:p w:rsidR="00340176" w:rsidRPr="003651D9" w:rsidRDefault="00340176" w:rsidP="00234BE4">
            <w:pPr>
              <w:pStyle w:val="TableEntry"/>
              <w:rPr>
                <w:color w:val="0070C0"/>
              </w:rPr>
            </w:pPr>
          </w:p>
        </w:tc>
      </w:tr>
      <w:tr w:rsidR="00340176" w:rsidRPr="003651D9" w:rsidTr="00340176">
        <w:trPr>
          <w:cantSplit/>
        </w:trPr>
        <w:tc>
          <w:tcPr>
            <w:tcW w:w="5000" w:type="pct"/>
            <w:gridSpan w:val="6"/>
          </w:tcPr>
          <w:p w:rsidR="00340176" w:rsidRPr="003651D9" w:rsidRDefault="00340176" w:rsidP="00EF1E77">
            <w:pPr>
              <w:pStyle w:val="TableEntry"/>
            </w:pPr>
            <w:r w:rsidRPr="003651D9">
              <w:t>Delete this row and the example information in the rows below.</w:t>
            </w:r>
          </w:p>
        </w:tc>
      </w:tr>
      <w:tr w:rsidR="00270EBB" w:rsidRPr="003651D9" w:rsidTr="00983131">
        <w:trPr>
          <w:cantSplit/>
        </w:trPr>
        <w:tc>
          <w:tcPr>
            <w:tcW w:w="1336" w:type="pct"/>
          </w:tcPr>
          <w:p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proofErr w:type="spellStart"/>
            <w:r w:rsidR="00AA69C0" w:rsidRPr="003651D9">
              <w:rPr>
                <w:rStyle w:val="HyperlinkText9pt"/>
                <w:rFonts w:ascii="Times New Roman" w:hAnsi="Times New Roman" w:cs="Times New Roman"/>
                <w:color w:val="auto"/>
                <w:szCs w:val="20"/>
                <w:u w:val="none"/>
                <w:lang w:eastAsia="en-US"/>
              </w:rPr>
              <w:t>Cath</w:t>
            </w:r>
            <w:proofErr w:type="spellEnd"/>
            <w:r w:rsidR="00AA69C0" w:rsidRPr="003651D9">
              <w:rPr>
                <w:rStyle w:val="HyperlinkText9pt"/>
                <w:rFonts w:ascii="Times New Roman" w:hAnsi="Times New Roman" w:cs="Times New Roman"/>
                <w:color w:val="auto"/>
                <w:szCs w:val="20"/>
                <w:u w:val="none"/>
                <w:lang w:eastAsia="en-US"/>
              </w:rPr>
              <w:t xml:space="preserve"> Report Content</w:t>
            </w:r>
          </w:p>
        </w:tc>
        <w:tc>
          <w:tcPr>
            <w:tcW w:w="691" w:type="pct"/>
          </w:tcPr>
          <w:p w:rsidR="001263B9" w:rsidRPr="003651D9" w:rsidRDefault="001263B9" w:rsidP="005D6176">
            <w:pPr>
              <w:pStyle w:val="TableEntry"/>
            </w:pPr>
            <w:r w:rsidRPr="003651D9">
              <w:t>R[1..1]</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document</w:t>
            </w:r>
          </w:p>
        </w:tc>
        <w:tc>
          <w:tcPr>
            <w:tcW w:w="862" w:type="pct"/>
          </w:tcPr>
          <w:p w:rsidR="001263B9" w:rsidRPr="003651D9" w:rsidRDefault="001263B9" w:rsidP="00BB76BC">
            <w:pPr>
              <w:pStyle w:val="TableEntry"/>
            </w:pPr>
            <w:r w:rsidRPr="003651D9">
              <w:t>1.3.6.1.4.1.19376.1.4.1.1.2</w:t>
            </w:r>
          </w:p>
        </w:tc>
        <w:tc>
          <w:tcPr>
            <w:tcW w:w="991" w:type="pct"/>
          </w:tcPr>
          <w:p w:rsidR="001263B9" w:rsidRPr="003651D9" w:rsidRDefault="00983131" w:rsidP="00BB76BC">
            <w:pPr>
              <w:pStyle w:val="TableEntry"/>
              <w:rPr>
                <w:highlight w:val="yellow"/>
              </w:rPr>
            </w:pPr>
            <w:r w:rsidRPr="003651D9">
              <w:t>6.3.1.D.5.1</w:t>
            </w:r>
          </w:p>
        </w:tc>
      </w:tr>
      <w:tr w:rsidR="00270EBB" w:rsidRPr="003651D9" w:rsidTr="00983131">
        <w:trPr>
          <w:cantSplit/>
        </w:trPr>
        <w:tc>
          <w:tcPr>
            <w:tcW w:w="1336" w:type="pct"/>
          </w:tcPr>
          <w:p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rsidR="001263B9" w:rsidRPr="003651D9" w:rsidRDefault="001263B9" w:rsidP="005D6176">
            <w:pPr>
              <w:pStyle w:val="TableEntry"/>
            </w:pPr>
            <w:r w:rsidRPr="003651D9">
              <w:t>O[0..1]</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section</w:t>
            </w:r>
          </w:p>
        </w:tc>
        <w:tc>
          <w:tcPr>
            <w:tcW w:w="862" w:type="pct"/>
          </w:tcPr>
          <w:p w:rsidR="001263B9" w:rsidRPr="003651D9" w:rsidRDefault="001263B9" w:rsidP="00BB76BC">
            <w:pPr>
              <w:pStyle w:val="TableEntry"/>
            </w:pPr>
            <w:r w:rsidRPr="003651D9">
              <w:t>1.3.6.1.4.1.19376.1.4.1.2.16</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Medical History - Cardiac Section</w:t>
            </w:r>
          </w:p>
        </w:tc>
        <w:tc>
          <w:tcPr>
            <w:tcW w:w="691" w:type="pct"/>
          </w:tcPr>
          <w:p w:rsidR="001263B9" w:rsidRPr="003651D9" w:rsidRDefault="001263B9" w:rsidP="005D6176">
            <w:pPr>
              <w:pStyle w:val="TableEntry"/>
            </w:pPr>
            <w:r w:rsidRPr="003651D9">
              <w:t>R[1..1]</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section</w:t>
            </w:r>
          </w:p>
        </w:tc>
        <w:tc>
          <w:tcPr>
            <w:tcW w:w="862" w:type="pct"/>
          </w:tcPr>
          <w:p w:rsidR="001263B9" w:rsidRPr="003651D9" w:rsidRDefault="001263B9" w:rsidP="00BB76BC">
            <w:pPr>
              <w:pStyle w:val="TableEntry"/>
            </w:pPr>
            <w:r w:rsidRPr="003651D9">
              <w:t>1.3.6.1.4.1.19376.1.4.1.2.17</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Procedure Activity Observation</w:t>
            </w:r>
          </w:p>
        </w:tc>
        <w:tc>
          <w:tcPr>
            <w:tcW w:w="691" w:type="pct"/>
          </w:tcPr>
          <w:p w:rsidR="001263B9" w:rsidRPr="003651D9" w:rsidRDefault="001263B9" w:rsidP="005D6176">
            <w:pPr>
              <w:pStyle w:val="TableEntry"/>
            </w:pPr>
            <w:proofErr w:type="gramStart"/>
            <w:r w:rsidRPr="003651D9">
              <w:t>O[</w:t>
            </w:r>
            <w:proofErr w:type="gramEnd"/>
            <w:r w:rsidRPr="003651D9">
              <w:t>0..*]</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entry</w:t>
            </w:r>
          </w:p>
        </w:tc>
        <w:tc>
          <w:tcPr>
            <w:tcW w:w="862" w:type="pct"/>
          </w:tcPr>
          <w:p w:rsidR="001263B9" w:rsidRPr="003651D9" w:rsidRDefault="001263B9" w:rsidP="00BB76BC">
            <w:pPr>
              <w:pStyle w:val="TableEntry"/>
            </w:pPr>
            <w:r w:rsidRPr="003651D9">
              <w:t>2.16.840.1.113883.10.20.22.4.13</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Procedure Activity Procedure</w:t>
            </w:r>
          </w:p>
        </w:tc>
        <w:tc>
          <w:tcPr>
            <w:tcW w:w="691" w:type="pct"/>
          </w:tcPr>
          <w:p w:rsidR="001263B9" w:rsidRPr="003651D9" w:rsidRDefault="001263B9" w:rsidP="005D6176">
            <w:pPr>
              <w:pStyle w:val="TableEntry"/>
            </w:pPr>
            <w:proofErr w:type="gramStart"/>
            <w:r w:rsidRPr="003651D9">
              <w:t>O[</w:t>
            </w:r>
            <w:proofErr w:type="gramEnd"/>
            <w:r w:rsidRPr="003651D9">
              <w:t>0..*]</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entry</w:t>
            </w:r>
          </w:p>
        </w:tc>
        <w:tc>
          <w:tcPr>
            <w:tcW w:w="862" w:type="pct"/>
          </w:tcPr>
          <w:p w:rsidR="001263B9" w:rsidRPr="003651D9" w:rsidRDefault="001263B9" w:rsidP="00BB76BC">
            <w:pPr>
              <w:pStyle w:val="TableEntry"/>
            </w:pPr>
            <w:r w:rsidRPr="003651D9">
              <w:t>2.16.840.1.113883.10.20.22.4.14</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Problem Observation - Cardiac</w:t>
            </w:r>
          </w:p>
        </w:tc>
        <w:tc>
          <w:tcPr>
            <w:tcW w:w="691" w:type="pct"/>
          </w:tcPr>
          <w:p w:rsidR="001263B9" w:rsidRPr="003651D9" w:rsidRDefault="001263B9" w:rsidP="005D6176">
            <w:pPr>
              <w:pStyle w:val="TableEntry"/>
            </w:pPr>
            <w:proofErr w:type="gramStart"/>
            <w:r w:rsidRPr="003651D9">
              <w:t>O[</w:t>
            </w:r>
            <w:proofErr w:type="gramEnd"/>
            <w:r w:rsidRPr="003651D9">
              <w:t>0..*]</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entry</w:t>
            </w:r>
          </w:p>
        </w:tc>
        <w:tc>
          <w:tcPr>
            <w:tcW w:w="862" w:type="pct"/>
          </w:tcPr>
          <w:p w:rsidR="001263B9" w:rsidRPr="003651D9" w:rsidRDefault="001263B9" w:rsidP="00BB76BC">
            <w:pPr>
              <w:pStyle w:val="TableEntry"/>
            </w:pPr>
            <w:r w:rsidRPr="003651D9">
              <w:t>2.16.840.1.113883.10.20.22.4.4</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Age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5D6176">
            <w:pPr>
              <w:pStyle w:val="TableEntry"/>
            </w:pPr>
            <w:r w:rsidRPr="003651D9">
              <w:t>entry</w:t>
            </w:r>
          </w:p>
        </w:tc>
        <w:tc>
          <w:tcPr>
            <w:tcW w:w="862" w:type="pct"/>
          </w:tcPr>
          <w:p w:rsidR="001263B9" w:rsidRPr="003651D9" w:rsidRDefault="001263B9" w:rsidP="0032600B">
            <w:pPr>
              <w:pStyle w:val="TableEntry"/>
            </w:pPr>
            <w:r w:rsidRPr="003651D9">
              <w:t>2.16.840.1.113883.10.20.22.4.31</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Health Status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270EBB" w:rsidP="00BB76BC">
            <w:pPr>
              <w:pStyle w:val="TableEntry"/>
            </w:pPr>
            <w:r w:rsidRPr="003651D9">
              <w:t>6.3.1.D.5.</w:t>
            </w:r>
            <w:r w:rsidR="00983131" w:rsidRPr="003651D9">
              <w:t>2</w:t>
            </w:r>
          </w:p>
        </w:tc>
        <w:tc>
          <w:tcPr>
            <w:tcW w:w="561" w:type="pct"/>
          </w:tcPr>
          <w:p w:rsidR="001263B9" w:rsidRPr="003651D9" w:rsidRDefault="001263B9" w:rsidP="00EF1E77">
            <w:pPr>
              <w:pStyle w:val="TableEntry"/>
            </w:pPr>
            <w:r w:rsidRPr="003651D9">
              <w:t>entry</w:t>
            </w:r>
          </w:p>
        </w:tc>
        <w:tc>
          <w:tcPr>
            <w:tcW w:w="862" w:type="pct"/>
          </w:tcPr>
          <w:p w:rsidR="001263B9" w:rsidRPr="003651D9" w:rsidRDefault="001263B9" w:rsidP="00EF1E77">
            <w:pPr>
              <w:pStyle w:val="TableEntry"/>
            </w:pPr>
            <w:r w:rsidRPr="003651D9">
              <w:t>2.16.840.1.113883.10.20.22.4.5</w:t>
            </w:r>
          </w:p>
        </w:tc>
        <w:tc>
          <w:tcPr>
            <w:tcW w:w="991" w:type="pct"/>
          </w:tcPr>
          <w:p w:rsidR="001263B9" w:rsidRPr="003651D9" w:rsidRDefault="001263B9" w:rsidP="005D6176">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5D6176">
            <w:pPr>
              <w:pStyle w:val="TableEntry"/>
            </w:pPr>
            <w:r w:rsidRPr="003651D9">
              <w:t>entry</w:t>
            </w:r>
          </w:p>
        </w:tc>
        <w:tc>
          <w:tcPr>
            <w:tcW w:w="862" w:type="pct"/>
          </w:tcPr>
          <w:p w:rsidR="001263B9" w:rsidRPr="003651D9" w:rsidRDefault="001263B9" w:rsidP="0032600B">
            <w:pPr>
              <w:pStyle w:val="TableEntry"/>
            </w:pPr>
            <w:r w:rsidRPr="003651D9">
              <w:t>2.16.840.1.113883.10.20.22.4.6</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Severity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5D6176">
            <w:pPr>
              <w:pStyle w:val="TableEntry"/>
            </w:pPr>
            <w:r w:rsidRPr="003651D9">
              <w:t>entry</w:t>
            </w:r>
          </w:p>
        </w:tc>
        <w:tc>
          <w:tcPr>
            <w:tcW w:w="862" w:type="pct"/>
          </w:tcPr>
          <w:p w:rsidR="001263B9" w:rsidRPr="003651D9" w:rsidRDefault="001263B9" w:rsidP="0032600B">
            <w:pPr>
              <w:pStyle w:val="TableEntry"/>
            </w:pPr>
            <w:r w:rsidRPr="003651D9">
              <w:t>2.16.840.1.113883.10.20.22.4.8</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rsidR="001263B9" w:rsidRPr="003651D9" w:rsidRDefault="001263B9" w:rsidP="00EF1E77">
            <w:pPr>
              <w:pStyle w:val="TableEntry"/>
            </w:pPr>
            <w:r w:rsidRPr="003651D9">
              <w:t>R[1..1]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2.16.840.1.113883.10.20.22.2.6</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rsidR="001263B9" w:rsidRPr="003651D9" w:rsidRDefault="001263B9" w:rsidP="00EF1E77">
            <w:pPr>
              <w:pStyle w:val="TableEntry"/>
            </w:pPr>
            <w:proofErr w:type="gramStart"/>
            <w:r w:rsidRPr="003651D9">
              <w:t>O[</w:t>
            </w:r>
            <w:proofErr w:type="gramEnd"/>
            <w:r w:rsidRPr="003651D9">
              <w:t>0..*]</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2.16.840.1.113883.10.20.22.4.30</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rsidR="001263B9" w:rsidRPr="003651D9" w:rsidRDefault="001263B9" w:rsidP="00EF1E77">
            <w:pPr>
              <w:pStyle w:val="TableEntry"/>
            </w:pPr>
            <w:proofErr w:type="gramStart"/>
            <w:r w:rsidRPr="003651D9">
              <w:t>R[</w:t>
            </w:r>
            <w:proofErr w:type="gramEnd"/>
            <w:r w:rsidRPr="003651D9">
              <w:t>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2.16.840.1.113883.10.20.22.4.7</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2.16.840.1.113883.10.20.22.4.28</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2.16.840.1.113883.10.20.22.4.9</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2.16.840.1.113883.10.20.22.4.8</w:t>
            </w:r>
          </w:p>
        </w:tc>
        <w:tc>
          <w:tcPr>
            <w:tcW w:w="991" w:type="pct"/>
          </w:tcPr>
          <w:p w:rsidR="001263B9" w:rsidRPr="003651D9" w:rsidRDefault="001263B9" w:rsidP="00BB76BC">
            <w:pPr>
              <w:pStyle w:val="TableEntry"/>
              <w:rPr>
                <w:sz w:val="16"/>
              </w:rPr>
            </w:pPr>
          </w:p>
        </w:tc>
      </w:tr>
      <w:tr w:rsidR="00270EBB" w:rsidRPr="003651D9" w:rsidTr="00983131">
        <w:trPr>
          <w:cantSplit/>
          <w:trHeight w:val="332"/>
        </w:trPr>
        <w:tc>
          <w:tcPr>
            <w:tcW w:w="1336" w:type="pct"/>
            <w:shd w:val="clear" w:color="auto" w:fill="auto"/>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1.3.6.1.4.1.19376.1.4.1.2.18</w:t>
            </w:r>
          </w:p>
        </w:tc>
        <w:tc>
          <w:tcPr>
            <w:tcW w:w="991" w:type="pct"/>
          </w:tcPr>
          <w:p w:rsidR="001263B9" w:rsidRPr="003651D9" w:rsidRDefault="001263B9" w:rsidP="00BB76BC">
            <w:pPr>
              <w:pStyle w:val="TableEntry"/>
              <w:rPr>
                <w:sz w:val="16"/>
                <w:highlight w:val="yellow"/>
              </w:rPr>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Problem Observation - Cardiac</w:t>
            </w:r>
          </w:p>
        </w:tc>
        <w:tc>
          <w:tcPr>
            <w:tcW w:w="691" w:type="pct"/>
          </w:tcPr>
          <w:p w:rsidR="001263B9" w:rsidRPr="003651D9" w:rsidRDefault="001263B9" w:rsidP="00EF1E77">
            <w:pPr>
              <w:pStyle w:val="TableEntry"/>
            </w:pPr>
            <w:proofErr w:type="gramStart"/>
            <w:r w:rsidRPr="003651D9">
              <w:t>O[</w:t>
            </w:r>
            <w:proofErr w:type="gramEnd"/>
            <w:r w:rsidRPr="003651D9">
              <w:t>0..*]</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2.16.840.1.113883.10.20.22.4.4</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2.16.840.1.113883.10.20.22.2.17</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rsidR="001263B9" w:rsidRPr="003651D9" w:rsidRDefault="001263B9" w:rsidP="00EF1E77">
            <w:pPr>
              <w:pStyle w:val="TableEntry"/>
            </w:pPr>
            <w:r w:rsidRPr="003651D9">
              <w:t>R[1..1]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2.16.840.1.113883.10.20.2.10</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shd w:val="clear" w:color="auto" w:fill="auto"/>
          </w:tcPr>
          <w:p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rsidR="001263B9" w:rsidRPr="003651D9" w:rsidRDefault="001263B9" w:rsidP="00EF1E77">
            <w:pPr>
              <w:pStyle w:val="TableEntry"/>
            </w:pPr>
            <w:r w:rsidRPr="003651D9">
              <w:t>R[1..1]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2.16.840.1.113883.10.20.22.2.4.1</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shd w:val="clear" w:color="auto" w:fill="auto"/>
          </w:tcPr>
          <w:p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rsidR="001263B9" w:rsidRPr="003651D9" w:rsidRDefault="001263B9" w:rsidP="00EF1E77">
            <w:pPr>
              <w:pStyle w:val="TableEntry"/>
            </w:pPr>
            <w:proofErr w:type="gramStart"/>
            <w:r w:rsidRPr="003651D9">
              <w:t>R[</w:t>
            </w:r>
            <w:proofErr w:type="gramEnd"/>
            <w:r w:rsidRPr="003651D9">
              <w:t>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2.16.840.1.113883.10.20.22.4.26</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shd w:val="clear" w:color="auto" w:fill="auto"/>
          </w:tcPr>
          <w:p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rsidR="001263B9" w:rsidRPr="003651D9" w:rsidRDefault="001263B9" w:rsidP="00EF1E77">
            <w:pPr>
              <w:pStyle w:val="TableEntry"/>
            </w:pPr>
            <w:proofErr w:type="gramStart"/>
            <w:r w:rsidRPr="003651D9">
              <w:t>R[</w:t>
            </w:r>
            <w:proofErr w:type="gramEnd"/>
            <w:r w:rsidRPr="003651D9">
              <w:t>2..*]</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2.16.840.1.113883.10.20.22.4.27</w:t>
            </w:r>
            <w:r w:rsidR="00340176" w:rsidRPr="003651D9">
              <w:t>&gt;</w:t>
            </w:r>
          </w:p>
        </w:tc>
        <w:tc>
          <w:tcPr>
            <w:tcW w:w="991" w:type="pct"/>
          </w:tcPr>
          <w:p w:rsidR="001263B9" w:rsidRPr="003651D9" w:rsidRDefault="001263B9" w:rsidP="00BB76BC">
            <w:pPr>
              <w:pStyle w:val="TableEntry"/>
              <w:rPr>
                <w:sz w:val="16"/>
              </w:rPr>
            </w:pPr>
          </w:p>
        </w:tc>
      </w:tr>
    </w:tbl>
    <w:p w:rsidR="00BC3E9F" w:rsidRPr="003651D9" w:rsidRDefault="00BC3E9F" w:rsidP="00BC3E9F">
      <w:pPr>
        <w:rPr>
          <w:lang w:eastAsia="x-none"/>
        </w:rPr>
      </w:pPr>
    </w:p>
    <w:p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rsidR="001E206E" w:rsidRPr="003651D9" w:rsidRDefault="001E206E" w:rsidP="00597DB2">
      <w:pPr>
        <w:pStyle w:val="AuthorInstructions"/>
      </w:pPr>
      <w:r w:rsidRPr="003651D9">
        <w:t>&lt;Note that every Conditional element MUST have an explanatory paragraph referenced below.&gt;</w:t>
      </w:r>
    </w:p>
    <w:p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rsidR="00270EBB" w:rsidRPr="003651D9" w:rsidRDefault="00270EBB" w:rsidP="00270EBB">
      <w:pPr>
        <w:pStyle w:val="Heading6"/>
        <w:numPr>
          <w:ilvl w:val="0"/>
          <w:numId w:val="0"/>
        </w:numPr>
        <w:rPr>
          <w:noProof w:val="0"/>
        </w:rPr>
      </w:pPr>
      <w:bookmarkStart w:id="1695" w:name="_Toc345074708"/>
      <w:r w:rsidRPr="003651D9">
        <w:rPr>
          <w:noProof w:val="0"/>
        </w:rPr>
        <w:t>6.3.1</w:t>
      </w:r>
      <w:proofErr w:type="gramStart"/>
      <w:r w:rsidRPr="003651D9">
        <w:rPr>
          <w:noProof w:val="0"/>
        </w:rPr>
        <w:t>.D.5.1</w:t>
      </w:r>
      <w:proofErr w:type="gramEnd"/>
      <w:r w:rsidRPr="003651D9">
        <w:rPr>
          <w:noProof w:val="0"/>
        </w:rPr>
        <w:t xml:space="preserve"> &lt;</w:t>
      </w:r>
      <w:r w:rsidR="00983131" w:rsidRPr="003651D9">
        <w:rPr>
          <w:noProof w:val="0"/>
        </w:rPr>
        <w:t>Template Title name</w:t>
      </w:r>
      <w:r w:rsidRPr="003651D9">
        <w:rPr>
          <w:noProof w:val="0"/>
        </w:rPr>
        <w:t>&gt; &lt;Vocabulary Constraint or Condition&gt;</w:t>
      </w:r>
      <w:bookmarkEnd w:id="1695"/>
    </w:p>
    <w:p w:rsidR="00270EBB" w:rsidRPr="003651D9" w:rsidRDefault="00270EBB" w:rsidP="00597DB2">
      <w:pPr>
        <w:pStyle w:val="AuthorInstructions"/>
      </w:pPr>
      <w:r w:rsidRPr="003651D9">
        <w:t>&lt;</w:t>
      </w:r>
      <w:proofErr w:type="gramStart"/>
      <w:r w:rsidRPr="003651D9">
        <w:t>add</w:t>
      </w:r>
      <w:proofErr w:type="gramEnd"/>
      <w:r w:rsidRPr="003651D9">
        <w:t xml:space="preserve"> vocabulary constraint or condition definition&gt;</w:t>
      </w:r>
    </w:p>
    <w:p w:rsidR="00270EBB" w:rsidRPr="003651D9" w:rsidRDefault="00270EBB" w:rsidP="00597DB2">
      <w:pPr>
        <w:pStyle w:val="AuthorInstructions"/>
      </w:pPr>
      <w:r w:rsidRPr="003651D9">
        <w:t xml:space="preserve">&lt;remove example below prior to public </w:t>
      </w:r>
      <w:proofErr w:type="gramStart"/>
      <w:r w:rsidRPr="003651D9">
        <w:t>comment:</w:t>
      </w:r>
      <w:proofErr w:type="gramEnd"/>
      <w:r w:rsidRPr="003651D9">
        <w:t>&gt;</w:t>
      </w:r>
    </w:p>
    <w:p w:rsidR="00270EBB" w:rsidRPr="003651D9" w:rsidRDefault="003F252B" w:rsidP="00EF1E77">
      <w:pPr>
        <w:pStyle w:val="BodyText"/>
        <w:rPr>
          <w:rFonts w:eastAsia="Calibri"/>
        </w:rPr>
      </w:pPr>
      <w:r w:rsidRPr="003651D9">
        <w:t>&lt;</w:t>
      </w:r>
      <w:r w:rsidR="00270EBB" w:rsidRPr="003651D9">
        <w:t xml:space="preserve">e.g., </w:t>
      </w:r>
      <w:proofErr w:type="gramStart"/>
      <w:r w:rsidR="00270EBB" w:rsidRPr="003651D9">
        <w:t>The</w:t>
      </w:r>
      <w:proofErr w:type="gramEnd"/>
      <w:r w:rsidR="00270EBB" w:rsidRPr="003651D9">
        <w:t xml:space="preserve"> value for </w:t>
      </w:r>
      <w:proofErr w:type="spellStart"/>
      <w:r w:rsidR="00270EBB" w:rsidRPr="003651D9">
        <w:t>serviceEvent</w:t>
      </w:r>
      <w:proofErr w:type="spellEnd"/>
      <w:r w:rsidR="00270EBB" w:rsidRPr="003651D9">
        <w:t xml:space="preserve">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rsidR="00270EBB" w:rsidRPr="003651D9" w:rsidRDefault="00270EBB" w:rsidP="00270EBB">
      <w:pPr>
        <w:pStyle w:val="Heading6"/>
        <w:numPr>
          <w:ilvl w:val="0"/>
          <w:numId w:val="0"/>
        </w:numPr>
        <w:ind w:left="1152" w:hanging="1152"/>
        <w:rPr>
          <w:noProof w:val="0"/>
        </w:rPr>
      </w:pPr>
      <w:bookmarkStart w:id="1696" w:name="_Toc345074709"/>
      <w:r w:rsidRPr="003651D9">
        <w:rPr>
          <w:noProof w:val="0"/>
        </w:rPr>
        <w:t>6.3.1</w:t>
      </w:r>
      <w:proofErr w:type="gramStart"/>
      <w:r w:rsidRPr="003651D9">
        <w:rPr>
          <w:noProof w:val="0"/>
        </w:rPr>
        <w:t>.D.5.2</w:t>
      </w:r>
      <w:proofErr w:type="gramEnd"/>
      <w:r w:rsidRPr="003651D9">
        <w:rPr>
          <w:noProof w:val="0"/>
        </w:rPr>
        <w:t xml:space="preserve"> &lt;</w:t>
      </w:r>
      <w:r w:rsidR="00983131" w:rsidRPr="003651D9">
        <w:rPr>
          <w:noProof w:val="0"/>
        </w:rPr>
        <w:t>Template Title name</w:t>
      </w:r>
      <w:r w:rsidRPr="003651D9">
        <w:rPr>
          <w:noProof w:val="0"/>
        </w:rPr>
        <w:t>&gt; &lt;Vocabulary Constraint or Condition&gt;</w:t>
      </w:r>
      <w:bookmarkEnd w:id="1696"/>
    </w:p>
    <w:p w:rsidR="00270EBB" w:rsidRPr="003651D9" w:rsidRDefault="00270EBB" w:rsidP="00597DB2">
      <w:pPr>
        <w:pStyle w:val="AuthorInstructions"/>
      </w:pPr>
      <w:r w:rsidRPr="003651D9">
        <w:t>&lt;</w:t>
      </w:r>
      <w:proofErr w:type="gramStart"/>
      <w:r w:rsidRPr="003651D9">
        <w:t>add</w:t>
      </w:r>
      <w:proofErr w:type="gramEnd"/>
      <w:r w:rsidRPr="003651D9">
        <w:t xml:space="preserve"> vocabulary constraint or condition definition&gt;</w:t>
      </w:r>
    </w:p>
    <w:p w:rsidR="00270EBB" w:rsidRPr="003651D9" w:rsidRDefault="00270EBB" w:rsidP="00597DB2">
      <w:pPr>
        <w:pStyle w:val="AuthorInstructions"/>
      </w:pPr>
      <w:r w:rsidRPr="003651D9">
        <w:t xml:space="preserve">&lt;remove example below prior to public </w:t>
      </w:r>
      <w:proofErr w:type="gramStart"/>
      <w:r w:rsidRPr="003651D9">
        <w:t>comment:</w:t>
      </w:r>
      <w:proofErr w:type="gramEnd"/>
      <w:r w:rsidRPr="003651D9">
        <w:t>&gt;</w:t>
      </w:r>
    </w:p>
    <w:p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w:t>
      </w:r>
      <w:proofErr w:type="gramStart"/>
      <w:r w:rsidR="00270EBB" w:rsidRPr="003651D9">
        <w:t>be</w:t>
      </w:r>
      <w:proofErr w:type="gramEnd"/>
      <w:r w:rsidR="00270EBB" w:rsidRPr="003651D9">
        <w:t xml:space="preserve"> able to create a Medications entry (</w:t>
      </w:r>
      <w:proofErr w:type="spellStart"/>
      <w:r w:rsidR="00270EBB" w:rsidRPr="003651D9">
        <w:t>templateID</w:t>
      </w:r>
      <w:proofErr w:type="spellEnd"/>
      <w:r w:rsidR="00270EBB" w:rsidRPr="003651D9">
        <w:t xml:space="preserve">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rsidR="00570B52" w:rsidRPr="003651D9" w:rsidRDefault="00570B52" w:rsidP="004046B6">
      <w:pPr>
        <w:pStyle w:val="BodyText"/>
        <w:rPr>
          <w:lang w:eastAsia="x-none"/>
        </w:rPr>
      </w:pPr>
    </w:p>
    <w:p w:rsidR="005D6104" w:rsidRPr="003651D9" w:rsidRDefault="005D6104" w:rsidP="004046B6">
      <w:pPr>
        <w:pStyle w:val="Heading5"/>
        <w:numPr>
          <w:ilvl w:val="0"/>
          <w:numId w:val="0"/>
        </w:numPr>
        <w:rPr>
          <w:noProof w:val="0"/>
        </w:rPr>
      </w:pPr>
      <w:bookmarkStart w:id="1697" w:name="_Toc345074710"/>
      <w:r w:rsidRPr="003651D9">
        <w:rPr>
          <w:noProof w:val="0"/>
        </w:rPr>
        <w:t>6.3.1</w:t>
      </w:r>
      <w:proofErr w:type="gramStart"/>
      <w:r w:rsidRPr="003651D9">
        <w:rPr>
          <w:noProof w:val="0"/>
        </w:rPr>
        <w:t>.</w:t>
      </w:r>
      <w:r w:rsidR="008D45BC" w:rsidRPr="003651D9">
        <w:rPr>
          <w:noProof w:val="0"/>
        </w:rPr>
        <w:t>D</w:t>
      </w:r>
      <w:r w:rsidRPr="003651D9">
        <w:rPr>
          <w:noProof w:val="0"/>
        </w:rPr>
        <w:t>.</w:t>
      </w:r>
      <w:r w:rsidR="00570B52" w:rsidRPr="003651D9">
        <w:rPr>
          <w:noProof w:val="0"/>
        </w:rPr>
        <w:t>6</w:t>
      </w:r>
      <w:proofErr w:type="gramEnd"/>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697"/>
    </w:p>
    <w:p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The file naming convention for these files should be &lt;</w:t>
      </w:r>
      <w:r w:rsidR="001558DD" w:rsidRPr="00207571">
        <w:rPr>
          <w:highlight w:val="yellow"/>
        </w:rPr>
        <w:t>Domain Acronym</w:t>
      </w:r>
      <w:r w:rsidR="00270EBB" w:rsidRPr="00207571">
        <w:rPr>
          <w:highlight w:val="yellow"/>
        </w:rPr>
        <w:t>&gt;</w:t>
      </w:r>
      <w:r w:rsidR="00115A0F" w:rsidRPr="00207571">
        <w:rPr>
          <w:highlight w:val="yellow"/>
        </w:rPr>
        <w:t>_</w:t>
      </w:r>
      <w:r w:rsidR="00270EBB" w:rsidRPr="00207571">
        <w:rPr>
          <w:highlight w:val="yellow"/>
        </w:rPr>
        <w:t>&lt;Profile Acronym&gt;</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rsidR="00A81A7C" w:rsidRPr="003651D9" w:rsidRDefault="00A81A7C" w:rsidP="00A81A7C">
      <w:pPr>
        <w:pStyle w:val="BodyText"/>
      </w:pPr>
      <w:r w:rsidRPr="003651D9">
        <w:t>CDA Release 2.0 documents that conform to the requirements of this document content module shall indicate their conformance by the inclusion of the &lt;</w:t>
      </w:r>
      <w:proofErr w:type="spellStart"/>
      <w:r w:rsidRPr="003651D9">
        <w:t>templateId</w:t>
      </w:r>
      <w:proofErr w:type="spellEnd"/>
      <w:r w:rsidRPr="003651D9">
        <w:t>&gt; XML elements in the header of the document</w:t>
      </w:r>
      <w:r w:rsidR="00887E40" w:rsidRPr="003651D9">
        <w:t xml:space="preserve">. </w:t>
      </w:r>
    </w:p>
    <w:p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w:t>
      </w:r>
      <w:proofErr w:type="spellStart"/>
      <w:r w:rsidRPr="003651D9">
        <w:rPr>
          <w:i/>
        </w:rPr>
        <w:t>templateName</w:t>
      </w:r>
      <w:proofErr w:type="spellEnd"/>
      <w:r w:rsidRPr="003651D9">
        <w:rPr>
          <w:i/>
        </w:rPr>
        <w:t xml:space="preserve"> and </w:t>
      </w:r>
      <w:proofErr w:type="spellStart"/>
      <w:r w:rsidRPr="003651D9">
        <w:rPr>
          <w:i/>
        </w:rPr>
        <w:t>templateID</w:t>
      </w:r>
      <w:proofErr w:type="spellEnd"/>
      <w:r w:rsidRPr="003651D9">
        <w:rPr>
          <w:i/>
        </w:rPr>
        <w:t>&gt;</w:t>
      </w:r>
      <w:r w:rsidRPr="003651D9">
        <w:t xml:space="preserve"> &lt;e.g., Cardiac Imaging Report template, </w:t>
      </w:r>
      <w:r w:rsidRPr="003651D9">
        <w:rPr>
          <w:szCs w:val="24"/>
        </w:rPr>
        <w:t>1.3.6.1.4.1.19376.1.4.1.1.1</w:t>
      </w:r>
      <w:r w:rsidRPr="003651D9">
        <w:t xml:space="preserve">&gt;. </w:t>
      </w:r>
    </w:p>
    <w:p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w:t>
      </w:r>
      <w:proofErr w:type="spellStart"/>
      <w:r w:rsidRPr="003651D9">
        <w:t>templateId</w:t>
      </w:r>
      <w:proofErr w:type="spellEnd"/>
      <w:r w:rsidR="008E3F6C" w:rsidRPr="003651D9">
        <w:t xml:space="preserve"> (OIDs)</w:t>
      </w:r>
      <w:r w:rsidRPr="003651D9">
        <w:t>&gt;</w:t>
      </w:r>
      <w:r w:rsidR="008E3F6C" w:rsidRPr="003651D9">
        <w:t xml:space="preserve"> elements for all of the specified</w:t>
      </w:r>
      <w:r w:rsidRPr="003651D9">
        <w:t xml:space="preserve"> templates.</w:t>
      </w:r>
    </w:p>
    <w:p w:rsidR="005D6104" w:rsidRPr="003651D9" w:rsidRDefault="005D6104" w:rsidP="00870306">
      <w:pPr>
        <w:pStyle w:val="BodyText"/>
      </w:pPr>
    </w:p>
    <w:p w:rsidR="00951F63" w:rsidRPr="003651D9" w:rsidRDefault="00951F63" w:rsidP="00951F63">
      <w:pPr>
        <w:pStyle w:val="EditorInstructions"/>
      </w:pPr>
      <w:r w:rsidRPr="003651D9">
        <w:t>Add to section 6.3.2 Header Content Modules</w:t>
      </w:r>
    </w:p>
    <w:p w:rsidR="00B9303B" w:rsidRPr="003651D9" w:rsidRDefault="00B9303B" w:rsidP="00B9303B">
      <w:pPr>
        <w:pStyle w:val="Heading2"/>
        <w:numPr>
          <w:ilvl w:val="0"/>
          <w:numId w:val="0"/>
        </w:numPr>
        <w:rPr>
          <w:noProof w:val="0"/>
        </w:rPr>
      </w:pPr>
      <w:bookmarkStart w:id="1698" w:name="_Toc345074711"/>
      <w:r w:rsidRPr="003651D9">
        <w:rPr>
          <w:noProof w:val="0"/>
        </w:rPr>
        <w:t>6.3.2</w:t>
      </w:r>
      <w:r w:rsidR="00291725">
        <w:rPr>
          <w:noProof w:val="0"/>
        </w:rPr>
        <w:t xml:space="preserve"> </w:t>
      </w:r>
      <w:r w:rsidRPr="003651D9">
        <w:rPr>
          <w:noProof w:val="0"/>
        </w:rPr>
        <w:t>CDA Header Content Modules</w:t>
      </w:r>
      <w:bookmarkEnd w:id="1698"/>
    </w:p>
    <w:p w:rsidR="00951F63" w:rsidRPr="003651D9" w:rsidRDefault="00951F63" w:rsidP="00951F63">
      <w:pPr>
        <w:pStyle w:val="Heading4"/>
        <w:numPr>
          <w:ilvl w:val="0"/>
          <w:numId w:val="0"/>
        </w:numPr>
        <w:ind w:left="864" w:hanging="864"/>
        <w:rPr>
          <w:noProof w:val="0"/>
        </w:rPr>
      </w:pPr>
      <w:bookmarkStart w:id="1699" w:name="_Toc345074712"/>
      <w:r w:rsidRPr="003651D9">
        <w:rPr>
          <w:noProof w:val="0"/>
        </w:rPr>
        <w:t>6.3.2</w:t>
      </w:r>
      <w:proofErr w:type="gramStart"/>
      <w:r w:rsidR="00EA7E83" w:rsidRPr="003651D9">
        <w:rPr>
          <w:noProof w:val="0"/>
        </w:rPr>
        <w:t>.</w:t>
      </w:r>
      <w:r w:rsidR="00774B6B" w:rsidRPr="003651D9">
        <w:rPr>
          <w:noProof w:val="0"/>
        </w:rPr>
        <w:t>H</w:t>
      </w:r>
      <w:proofErr w:type="gramEnd"/>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699"/>
      <w:r w:rsidR="00EA7E83" w:rsidRPr="003651D9">
        <w:rPr>
          <w:noProof w:val="0"/>
        </w:rPr>
        <w:t xml:space="preserve"> </w:t>
      </w:r>
    </w:p>
    <w:p w:rsidR="00D34E63" w:rsidRPr="003651D9" w:rsidRDefault="00D34E63" w:rsidP="00597DB2">
      <w:pPr>
        <w:pStyle w:val="AuthorInstructions"/>
      </w:pPr>
      <w:r w:rsidRPr="003651D9">
        <w:t>&lt;Replicate this section/table for as many new Header Elements are added in this supplement.&gt;</w:t>
      </w:r>
    </w:p>
    <w:p w:rsidR="00D35F24" w:rsidRPr="003651D9" w:rsidRDefault="00D35F24" w:rsidP="00597DB2">
      <w:pPr>
        <w:pStyle w:val="AuthorInstructions"/>
      </w:pPr>
      <w:r w:rsidRPr="003651D9">
        <w:t>###Begin Tabular Format - Header</w:t>
      </w:r>
    </w:p>
    <w:p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w:t>
      </w:r>
      <w:proofErr w:type="gramStart"/>
      <w:r w:rsidR="008A3FD2" w:rsidRPr="003651D9">
        <w:t>CDA Conventions.</w:t>
      </w:r>
      <w:proofErr w:type="gramEnd"/>
      <w:r w:rsidRPr="003651D9">
        <w:t>&gt;</w:t>
      </w:r>
    </w:p>
    <w:p w:rsidR="008A3FD2" w:rsidRPr="003651D9" w:rsidRDefault="008A3FD2" w:rsidP="008A3FD2">
      <w:pPr>
        <w:pStyle w:val="BodyText"/>
        <w:rPr>
          <w:i/>
          <w:lang w:eastAsia="x-none"/>
        </w:rPr>
      </w:pPr>
    </w:p>
    <w:p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774B6B" w:rsidRPr="003651D9" w:rsidRDefault="00774B6B" w:rsidP="00AD069D">
            <w:pPr>
              <w:pStyle w:val="TableEntry"/>
            </w:pPr>
            <w:r w:rsidRPr="003651D9">
              <w:t>&lt;Template Name&gt;</w:t>
            </w:r>
          </w:p>
        </w:tc>
      </w:tr>
      <w:tr w:rsidR="00951F63"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951F63" w:rsidRPr="003651D9" w:rsidRDefault="00774B6B" w:rsidP="00AD069D">
            <w:pPr>
              <w:pStyle w:val="TableEntry"/>
            </w:pPr>
            <w:r w:rsidRPr="003651D9">
              <w:t>&lt;</w:t>
            </w:r>
            <w:proofErr w:type="spellStart"/>
            <w:r w:rsidRPr="003651D9">
              <w:t>oid</w:t>
            </w:r>
            <w:proofErr w:type="spellEnd"/>
            <w:r w:rsidRPr="003651D9">
              <w:t>&gt;</w:t>
            </w:r>
          </w:p>
        </w:tc>
      </w:tr>
      <w:tr w:rsidR="00951F63"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951F63" w:rsidRPr="003651D9" w:rsidRDefault="00774B6B" w:rsidP="00AD069D">
            <w:pPr>
              <w:pStyle w:val="TableEntry"/>
            </w:pPr>
            <w:r w:rsidRPr="003651D9">
              <w:t xml:space="preserve">&lt;Name and </w:t>
            </w:r>
            <w:proofErr w:type="spellStart"/>
            <w:r w:rsidRPr="003651D9">
              <w:t>oid</w:t>
            </w:r>
            <w:proofErr w:type="spellEnd"/>
            <w:r w:rsidRPr="003651D9">
              <w:t xml:space="preserve"> of parent template</w:t>
            </w:r>
            <w:r w:rsidR="005F3FB5">
              <w:t xml:space="preserve"> </w:t>
            </w:r>
            <w:r w:rsidR="008A3FD2" w:rsidRPr="003651D9">
              <w:t>or N/A&gt;</w:t>
            </w:r>
            <w:r w:rsidR="00291725">
              <w:t xml:space="preserve"> </w:t>
            </w:r>
          </w:p>
        </w:tc>
      </w:tr>
      <w:tr w:rsidR="00E25761"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E25761" w:rsidRPr="003651D9" w:rsidRDefault="00E25761" w:rsidP="00AD069D">
            <w:pPr>
              <w:pStyle w:val="TableEntry"/>
            </w:pPr>
            <w:r w:rsidRPr="003651D9">
              <w:t xml:space="preserve">&lt;CDA Header Elements participant or </w:t>
            </w:r>
            <w:proofErr w:type="spellStart"/>
            <w:r w:rsidRPr="003651D9">
              <w:t>componentOf</w:t>
            </w:r>
            <w:proofErr w:type="spellEnd"/>
            <w:r w:rsidR="008A3FD2" w:rsidRPr="003651D9">
              <w:t xml:space="preserve"> or N/A</w:t>
            </w:r>
            <w:r w:rsidRPr="003651D9">
              <w:t>&gt;</w:t>
            </w:r>
          </w:p>
          <w:p w:rsidR="00E25761" w:rsidRPr="003651D9" w:rsidRDefault="00E25761" w:rsidP="003579DA">
            <w:pPr>
              <w:pStyle w:val="TableEntry"/>
            </w:pPr>
            <w:r w:rsidRPr="003651D9">
              <w:t xml:space="preserve">e.g., </w:t>
            </w:r>
            <w:proofErr w:type="spellStart"/>
            <w:r w:rsidRPr="003651D9">
              <w:t>componentOf</w:t>
            </w:r>
            <w:proofErr w:type="spellEnd"/>
            <w:r w:rsidRPr="003651D9">
              <w:t xml:space="preserve"> / </w:t>
            </w:r>
            <w:proofErr w:type="spellStart"/>
            <w:r w:rsidRPr="003651D9">
              <w:t>encompassingEncounter</w:t>
            </w:r>
            <w:proofErr w:type="spellEnd"/>
            <w:r w:rsidR="005F3FB5">
              <w:t xml:space="preserve"> </w:t>
            </w:r>
          </w:p>
        </w:tc>
      </w:tr>
      <w:tr w:rsidR="00E25761"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rsidR="00E25761" w:rsidRPr="003651D9" w:rsidRDefault="003601D3" w:rsidP="00CF508D">
            <w:pPr>
              <w:pStyle w:val="TableEntryHeader"/>
            </w:pPr>
            <w:r w:rsidRPr="003651D9">
              <w:t xml:space="preserve">Vocabulary </w:t>
            </w:r>
            <w:r w:rsidR="00E25761" w:rsidRPr="003651D9">
              <w:t>Con-</w:t>
            </w:r>
            <w:proofErr w:type="spellStart"/>
            <w:r w:rsidR="00E25761" w:rsidRPr="003651D9">
              <w:t>straint</w:t>
            </w:r>
            <w:proofErr w:type="spellEnd"/>
          </w:p>
        </w:tc>
      </w:tr>
      <w:tr w:rsidR="00E25761"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rsidR="00E25761" w:rsidRPr="003651D9" w:rsidRDefault="00286433" w:rsidP="00AD069D">
            <w:pPr>
              <w:pStyle w:val="TableEntry"/>
            </w:pPr>
            <w:proofErr w:type="gramStart"/>
            <w:r w:rsidRPr="003651D9">
              <w:t>x</w:t>
            </w:r>
            <w:proofErr w:type="gramEnd"/>
            <w:r w:rsidRPr="003651D9">
              <w:t xml:space="preserve">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3B70A2">
            <w:pPr>
              <w:pStyle w:val="TableEntry"/>
            </w:pPr>
            <w:r w:rsidRPr="003651D9">
              <w:t>&lt;</w:t>
            </w:r>
            <w:proofErr w:type="spellStart"/>
            <w:r w:rsidRPr="003651D9">
              <w:t>oid</w:t>
            </w:r>
            <w:proofErr w:type="spellEnd"/>
            <w:r w:rsidRPr="003651D9">
              <w:t>&gt;</w:t>
            </w:r>
          </w:p>
        </w:tc>
        <w:tc>
          <w:tcPr>
            <w:tcW w:w="623"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BB76BC">
            <w:pPr>
              <w:pStyle w:val="TableEntry"/>
            </w:pPr>
            <w:r w:rsidRPr="003651D9">
              <w:t>&lt;Vocab constraint, if applicable&gt;</w:t>
            </w:r>
          </w:p>
        </w:tc>
      </w:tr>
      <w:tr w:rsidR="003F252B"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r>
      <w:tr w:rsidR="00286433"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r>
      <w:tr w:rsidR="00286433" w:rsidRPr="003651D9"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r>
      <w:tr w:rsidR="00286433" w:rsidRPr="003651D9"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115A0F" w:rsidP="00BB76BC">
            <w:pPr>
              <w:pStyle w:val="TableEntry"/>
            </w:pPr>
            <w:r w:rsidRPr="003651D9">
              <w:t>CARD TF-3: 6.3.2.H.4</w:t>
            </w:r>
            <w:r w:rsidR="003F252B" w:rsidRPr="003651D9">
              <w:t>&gt;</w:t>
            </w:r>
          </w:p>
        </w:tc>
      </w:tr>
    </w:tbl>
    <w:p w:rsidR="003602DC" w:rsidRPr="003651D9" w:rsidRDefault="003602DC" w:rsidP="00597DB2">
      <w:pPr>
        <w:pStyle w:val="BodyText"/>
      </w:pPr>
      <w:bookmarkStart w:id="1700" w:name="_Toc291167520"/>
      <w:bookmarkStart w:id="1701" w:name="_Toc291231459"/>
      <w:bookmarkStart w:id="1702" w:name="_Toc296340389"/>
    </w:p>
    <w:p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rsidR="00951F63" w:rsidRPr="003651D9" w:rsidRDefault="00951F63" w:rsidP="008A3FD2">
      <w:pPr>
        <w:pStyle w:val="Heading5"/>
        <w:numPr>
          <w:ilvl w:val="0"/>
          <w:numId w:val="0"/>
        </w:numPr>
        <w:rPr>
          <w:noProof w:val="0"/>
        </w:rPr>
      </w:pPr>
      <w:bookmarkStart w:id="1703" w:name="_Toc345074713"/>
      <w:r w:rsidRPr="003651D9">
        <w:rPr>
          <w:noProof w:val="0"/>
        </w:rPr>
        <w:t>6.3.2</w:t>
      </w:r>
      <w:proofErr w:type="gramStart"/>
      <w:r w:rsidRPr="003651D9">
        <w:rPr>
          <w:noProof w:val="0"/>
        </w:rPr>
        <w:t>.</w:t>
      </w:r>
      <w:r w:rsidR="008A3FD2" w:rsidRPr="003651D9">
        <w:rPr>
          <w:noProof w:val="0"/>
        </w:rPr>
        <w:t>H</w:t>
      </w:r>
      <w:r w:rsidRPr="003651D9">
        <w:rPr>
          <w:noProof w:val="0"/>
        </w:rPr>
        <w:t>.1</w:t>
      </w:r>
      <w:proofErr w:type="gramEnd"/>
      <w:r w:rsidRPr="003651D9">
        <w:rPr>
          <w:noProof w:val="0"/>
        </w:rPr>
        <w:t xml:space="preserve"> </w:t>
      </w:r>
      <w:r w:rsidR="00C20EFF" w:rsidRPr="003651D9">
        <w:rPr>
          <w:noProof w:val="0"/>
        </w:rPr>
        <w:t xml:space="preserve">&lt;Description Name&gt; &lt;e.g., </w:t>
      </w:r>
      <w:r w:rsidRPr="003651D9">
        <w:rPr>
          <w:rFonts w:eastAsia="Calibri"/>
          <w:noProof w:val="0"/>
        </w:rPr>
        <w:t>Responsible Party</w:t>
      </w:r>
      <w:bookmarkEnd w:id="1700"/>
      <w:bookmarkEnd w:id="1701"/>
      <w:bookmarkEnd w:id="1702"/>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703"/>
    </w:p>
    <w:p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rsidR="00951F63" w:rsidRPr="003651D9" w:rsidRDefault="003F252B" w:rsidP="00951F63">
      <w:pPr>
        <w:rPr>
          <w:rFonts w:eastAsia="Calibri"/>
        </w:rPr>
      </w:pPr>
      <w:r w:rsidRPr="003651D9">
        <w:rPr>
          <w:rFonts w:eastAsia="Calibri"/>
        </w:rPr>
        <w:t>&lt;</w:t>
      </w:r>
      <w:r w:rsidR="00C20EFF" w:rsidRPr="003651D9">
        <w:rPr>
          <w:rFonts w:eastAsia="Calibri"/>
        </w:rPr>
        <w:t xml:space="preserve">e.g., </w:t>
      </w:r>
      <w:proofErr w:type="gramStart"/>
      <w:r w:rsidR="00951F63" w:rsidRPr="003651D9">
        <w:rPr>
          <w:rFonts w:eastAsia="Calibri"/>
        </w:rPr>
        <w:t>The</w:t>
      </w:r>
      <w:proofErr w:type="gramEnd"/>
      <w:r w:rsidR="00951F63" w:rsidRPr="003651D9">
        <w:rPr>
          <w:rFonts w:eastAsia="Calibri"/>
        </w:rPr>
        <w:t xml:space="preserv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proofErr w:type="gramStart"/>
      <w:r w:rsidR="00951F63" w:rsidRPr="003651D9">
        <w:rPr>
          <w:rFonts w:eastAsia="Calibri"/>
        </w:rPr>
        <w:t>The</w:t>
      </w:r>
      <w:proofErr w:type="gramEnd"/>
      <w:r w:rsidR="00951F63" w:rsidRPr="003651D9">
        <w:rPr>
          <w:rFonts w:eastAsia="Calibri"/>
        </w:rPr>
        <w:t xml:space="preserve"> </w:t>
      </w:r>
      <w:proofErr w:type="spellStart"/>
      <w:r w:rsidR="00951F63" w:rsidRPr="003651D9">
        <w:rPr>
          <w:rFonts w:ascii="Courier New" w:eastAsia="Calibri" w:hAnsi="Courier New" w:cs="Courier New"/>
          <w:sz w:val="22"/>
        </w:rPr>
        <w:t>responsibleParty</w:t>
      </w:r>
      <w:proofErr w:type="spellEnd"/>
      <w:r w:rsidR="00951F63" w:rsidRPr="003651D9">
        <w:rPr>
          <w:rFonts w:eastAsia="Calibri"/>
        </w:rPr>
        <w:t xml:space="preserve"> element MAY be present. If present, </w:t>
      </w:r>
      <w:proofErr w:type="spellStart"/>
      <w:r w:rsidR="00951F63" w:rsidRPr="003651D9">
        <w:rPr>
          <w:rFonts w:ascii="Courier New" w:eastAsia="Calibri" w:hAnsi="Courier New" w:cs="Courier New"/>
          <w:sz w:val="22"/>
        </w:rPr>
        <w:t>responsibleParty</w:t>
      </w:r>
      <w:proofErr w:type="spellEnd"/>
      <w:r w:rsidR="00951F63" w:rsidRPr="003651D9">
        <w:rPr>
          <w:rFonts w:ascii="Courier New" w:eastAsia="Calibri" w:hAnsi="Courier New" w:cs="Courier New"/>
          <w:sz w:val="22"/>
        </w:rPr>
        <w:t xml:space="preserve">/ </w:t>
      </w:r>
      <w:proofErr w:type="spellStart"/>
      <w:r w:rsidR="00951F63" w:rsidRPr="003651D9">
        <w:rPr>
          <w:rFonts w:ascii="Courier New" w:eastAsia="Calibri" w:hAnsi="Courier New" w:cs="Courier New"/>
          <w:sz w:val="22"/>
        </w:rPr>
        <w:t>assignedEntity</w:t>
      </w:r>
      <w:proofErr w:type="spellEnd"/>
      <w:r w:rsidR="00951F63" w:rsidRPr="003651D9">
        <w:rPr>
          <w:rFonts w:eastAsia="Calibri"/>
        </w:rPr>
        <w:t xml:space="preserve"> SHALL have at least one </w:t>
      </w:r>
      <w:proofErr w:type="spellStart"/>
      <w:r w:rsidR="00951F63" w:rsidRPr="003651D9">
        <w:rPr>
          <w:rFonts w:ascii="Courier New" w:eastAsia="Calibri" w:hAnsi="Courier New" w:cs="Courier New"/>
          <w:sz w:val="22"/>
        </w:rPr>
        <w:t>assignedPerson</w:t>
      </w:r>
      <w:proofErr w:type="spellEnd"/>
      <w:r w:rsidR="00951F63" w:rsidRPr="003651D9">
        <w:rPr>
          <w:rFonts w:eastAsia="Calibri"/>
        </w:rPr>
        <w:t xml:space="preserve"> or </w:t>
      </w:r>
      <w:proofErr w:type="spellStart"/>
      <w:r w:rsidR="00951F63" w:rsidRPr="003651D9">
        <w:rPr>
          <w:rFonts w:ascii="Courier New" w:eastAsia="Calibri" w:hAnsi="Courier New" w:cs="Courier New"/>
          <w:sz w:val="22"/>
        </w:rPr>
        <w:t>representedOrganization</w:t>
      </w:r>
      <w:proofErr w:type="spellEnd"/>
      <w:r w:rsidR="00951F63" w:rsidRPr="003651D9">
        <w:rPr>
          <w:rFonts w:eastAsia="Calibri"/>
        </w:rPr>
        <w:t xml:space="preserve"> element present.</w:t>
      </w:r>
      <w:r w:rsidRPr="003651D9">
        <w:rPr>
          <w:rFonts w:eastAsia="Calibri"/>
        </w:rPr>
        <w:t>&gt;</w:t>
      </w:r>
    </w:p>
    <w:p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proofErr w:type="spellStart"/>
      <w:r w:rsidR="00951F63" w:rsidRPr="003651D9">
        <w:rPr>
          <w:rFonts w:ascii="Courier New" w:eastAsia="Calibri" w:hAnsi="Courier New" w:cs="Courier New"/>
          <w:sz w:val="22"/>
        </w:rPr>
        <w:t>responsibleParty</w:t>
      </w:r>
      <w:proofErr w:type="spellEnd"/>
      <w:r w:rsidR="00951F63" w:rsidRPr="003651D9">
        <w:rPr>
          <w:rFonts w:ascii="Courier New" w:eastAsia="Calibri" w:hAnsi="Courier New" w:cs="Courier New"/>
          <w:sz w:val="22"/>
        </w:rPr>
        <w:t xml:space="preserve"> </w:t>
      </w:r>
      <w:proofErr w:type="spellStart"/>
      <w:r w:rsidR="00951F63" w:rsidRPr="003651D9">
        <w:rPr>
          <w:rFonts w:ascii="Courier New" w:eastAsia="Calibri" w:hAnsi="Courier New" w:cs="Courier New"/>
          <w:sz w:val="22"/>
        </w:rPr>
        <w:t>assignedEntity</w:t>
      </w:r>
      <w:proofErr w:type="spellEnd"/>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proofErr w:type="spellStart"/>
      <w:r w:rsidR="00951F63" w:rsidRPr="003651D9">
        <w:rPr>
          <w:rFonts w:ascii="Courier New" w:eastAsia="Calibri" w:hAnsi="Courier New" w:cs="Courier New"/>
          <w:sz w:val="22"/>
        </w:rPr>
        <w:t>assignedEntity</w:t>
      </w:r>
      <w:proofErr w:type="spellEnd"/>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proofErr w:type="spellStart"/>
      <w:r w:rsidR="00951F63" w:rsidRPr="003651D9">
        <w:rPr>
          <w:rFonts w:ascii="Courier New" w:eastAsia="Calibri" w:hAnsi="Courier New" w:cs="Courier New"/>
          <w:sz w:val="22"/>
        </w:rPr>
        <w:t>assignedEntity</w:t>
      </w:r>
      <w:proofErr w:type="spellEnd"/>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proofErr w:type="spellStart"/>
      <w:r w:rsidR="00951F63" w:rsidRPr="003651D9">
        <w:rPr>
          <w:b/>
          <w:bCs/>
        </w:rPr>
        <w:t>urn</w:t>
      </w:r>
      <w:proofErr w:type="gramStart"/>
      <w:r w:rsidR="00951F63" w:rsidRPr="003651D9">
        <w:rPr>
          <w:b/>
          <w:bCs/>
        </w:rPr>
        <w:t>:ihe:card</w:t>
      </w:r>
      <w:proofErr w:type="spellEnd"/>
      <w:proofErr w:type="gramEnd"/>
      <w:r w:rsidR="00951F63" w:rsidRPr="003651D9">
        <w:rPr>
          <w:rFonts w:eastAsia="Calibri"/>
        </w:rPr>
        <w:t xml:space="preserve"> namespace to provide physician accreditation status.</w:t>
      </w:r>
      <w:r w:rsidRPr="003651D9">
        <w:rPr>
          <w:rFonts w:eastAsia="Calibri"/>
        </w:rPr>
        <w:t>&gt;</w:t>
      </w:r>
    </w:p>
    <w:p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w:t>
      </w:r>
      <w:proofErr w:type="gramStart"/>
      <w:r w:rsidR="003651D9" w:rsidRPr="003651D9">
        <w:rPr>
          <w:rFonts w:eastAsia="Calibri"/>
        </w:rPr>
        <w:t>The</w:t>
      </w:r>
      <w:proofErr w:type="gramEnd"/>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 xml:space="preserve">element SHALL appear after the defined elements of the Role class, and before any </w:t>
      </w:r>
      <w:proofErr w:type="spellStart"/>
      <w:r w:rsidRPr="003651D9">
        <w:rPr>
          <w:rFonts w:eastAsia="Calibri"/>
        </w:rPr>
        <w:t>scoper</w:t>
      </w:r>
      <w:proofErr w:type="spellEnd"/>
      <w:r w:rsidRPr="003651D9">
        <w:rPr>
          <w:rFonts w:eastAsia="Calibri"/>
        </w:rPr>
        <w:t xml:space="preserve"> or player entity elements.</w:t>
      </w:r>
      <w:r w:rsidR="003F252B" w:rsidRPr="003651D9">
        <w:rPr>
          <w:rFonts w:eastAsia="Calibri"/>
        </w:rPr>
        <w:t>&gt;</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proofErr w:type="spellStart"/>
      <w:r w:rsidR="00951F63" w:rsidRPr="003651D9">
        <w:rPr>
          <w:rFonts w:ascii="Courier New" w:eastAsia="Calibri" w:hAnsi="Courier New" w:cs="Courier New"/>
          <w:sz w:val="22"/>
        </w:rPr>
        <w:t>assignedEntity</w:t>
      </w:r>
      <w:proofErr w:type="spellEnd"/>
      <w:r w:rsidR="00951F63" w:rsidRPr="003651D9">
        <w:rPr>
          <w:rFonts w:eastAsia="Calibri"/>
        </w:rPr>
        <w:t xml:space="preserve"> </w:t>
      </w:r>
      <w:proofErr w:type="spellStart"/>
      <w:r w:rsidR="00951F63" w:rsidRPr="003651D9">
        <w:rPr>
          <w:rFonts w:ascii="Courier New" w:eastAsia="Calibri" w:hAnsi="Courier New" w:cs="Courier New"/>
          <w:sz w:val="22"/>
        </w:rPr>
        <w:t>assignedPerson</w:t>
      </w:r>
      <w:proofErr w:type="spellEnd"/>
      <w:r w:rsidR="00951F63" w:rsidRPr="003651D9">
        <w:rPr>
          <w:rFonts w:ascii="Courier New" w:eastAsia="Calibri" w:hAnsi="Courier New" w:cs="Courier New"/>
          <w:sz w:val="22"/>
        </w:rPr>
        <w:t xml:space="preserve"> name</w:t>
      </w:r>
      <w:r w:rsidR="00951F63" w:rsidRPr="003651D9">
        <w:rPr>
          <w:rFonts w:eastAsia="Calibri"/>
        </w:rPr>
        <w:t xml:space="preserve"> SHALL be present with the responsible physician’s name.</w:t>
      </w:r>
      <w:r w:rsidRPr="003651D9">
        <w:rPr>
          <w:rFonts w:eastAsia="Calibri"/>
        </w:rPr>
        <w:t>&gt;</w:t>
      </w:r>
    </w:p>
    <w:p w:rsidR="00363069" w:rsidRPr="003651D9" w:rsidRDefault="00951F63" w:rsidP="00363069">
      <w:pPr>
        <w:pStyle w:val="Heading5"/>
        <w:numPr>
          <w:ilvl w:val="0"/>
          <w:numId w:val="0"/>
        </w:numPr>
        <w:rPr>
          <w:noProof w:val="0"/>
        </w:rPr>
      </w:pPr>
      <w:bookmarkStart w:id="1704" w:name="_Toc291167521"/>
      <w:bookmarkStart w:id="1705" w:name="_Toc291231460"/>
      <w:bookmarkStart w:id="1706" w:name="_Toc296340390"/>
      <w:bookmarkStart w:id="1707" w:name="_Toc345074714"/>
      <w:r w:rsidRPr="003651D9">
        <w:rPr>
          <w:noProof w:val="0"/>
        </w:rPr>
        <w:t>6.</w:t>
      </w:r>
      <w:r w:rsidR="00C20EFF" w:rsidRPr="003651D9">
        <w:rPr>
          <w:noProof w:val="0"/>
        </w:rPr>
        <w:t>3.</w:t>
      </w:r>
      <w:r w:rsidRPr="003651D9">
        <w:rPr>
          <w:noProof w:val="0"/>
        </w:rPr>
        <w:t>2</w:t>
      </w:r>
      <w:proofErr w:type="gramStart"/>
      <w:r w:rsidRPr="003651D9">
        <w:rPr>
          <w:noProof w:val="0"/>
        </w:rPr>
        <w:t>.</w:t>
      </w:r>
      <w:r w:rsidR="00C20EFF" w:rsidRPr="003651D9">
        <w:rPr>
          <w:noProof w:val="0"/>
        </w:rPr>
        <w:t>H</w:t>
      </w:r>
      <w:r w:rsidRPr="003651D9">
        <w:rPr>
          <w:noProof w:val="0"/>
        </w:rPr>
        <w:t>.2</w:t>
      </w:r>
      <w:proofErr w:type="gramEnd"/>
      <w:r w:rsidRPr="003651D9">
        <w:rPr>
          <w:noProof w:val="0"/>
        </w:rPr>
        <w:t xml:space="preserve"> </w:t>
      </w:r>
      <w:bookmarkEnd w:id="1704"/>
      <w:bookmarkEnd w:id="1705"/>
      <w:bookmarkEnd w:id="1706"/>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707"/>
    </w:p>
    <w:p w:rsidR="00363069" w:rsidRPr="003651D9" w:rsidRDefault="00C20EFF" w:rsidP="00363069">
      <w:pPr>
        <w:pStyle w:val="Heading5"/>
        <w:numPr>
          <w:ilvl w:val="0"/>
          <w:numId w:val="0"/>
        </w:numPr>
        <w:rPr>
          <w:noProof w:val="0"/>
        </w:rPr>
      </w:pPr>
      <w:bookmarkStart w:id="1708" w:name="_Toc345074715"/>
      <w:r w:rsidRPr="003651D9">
        <w:rPr>
          <w:noProof w:val="0"/>
        </w:rPr>
        <w:t>6.3.2</w:t>
      </w:r>
      <w:proofErr w:type="gramStart"/>
      <w:r w:rsidRPr="003651D9">
        <w:rPr>
          <w:noProof w:val="0"/>
        </w:rPr>
        <w:t>.H.3</w:t>
      </w:r>
      <w:proofErr w:type="gramEnd"/>
      <w:r w:rsidRPr="003651D9">
        <w:rPr>
          <w:noProof w:val="0"/>
        </w:rPr>
        <w:t xml:space="preserve"> &lt;Description Name&gt; </w:t>
      </w:r>
      <w:r w:rsidR="00363069" w:rsidRPr="003651D9">
        <w:rPr>
          <w:noProof w:val="0"/>
        </w:rPr>
        <w:t>&lt;</w:t>
      </w:r>
      <w:r w:rsidR="00363069" w:rsidRPr="003651D9">
        <w:rPr>
          <w:rFonts w:eastAsia="Calibri"/>
          <w:noProof w:val="0"/>
        </w:rPr>
        <w:t>Specification Document OR Vocabulary Constraint&gt;</w:t>
      </w:r>
      <w:bookmarkEnd w:id="1708"/>
    </w:p>
    <w:p w:rsidR="00D35F24" w:rsidRPr="003651D9" w:rsidRDefault="00D35F24" w:rsidP="00597DB2">
      <w:pPr>
        <w:pStyle w:val="AuthorInstructions"/>
      </w:pPr>
      <w:r w:rsidRPr="003651D9">
        <w:t>###End Tabular Format – Header</w:t>
      </w:r>
    </w:p>
    <w:p w:rsidR="00983131" w:rsidRPr="003651D9" w:rsidRDefault="00983131" w:rsidP="00597DB2">
      <w:pPr>
        <w:pStyle w:val="AuthorInstructions"/>
      </w:pPr>
    </w:p>
    <w:p w:rsidR="00D35F24" w:rsidRPr="003651D9" w:rsidRDefault="00270EBB" w:rsidP="00597DB2">
      <w:pPr>
        <w:pStyle w:val="AuthorInstructions"/>
      </w:pPr>
      <w:r w:rsidRPr="003651D9">
        <w:t>###Begin Discrete Conformance</w:t>
      </w:r>
      <w:r w:rsidR="00D35F24" w:rsidRPr="003651D9">
        <w:t xml:space="preserve"> Format – Header </w:t>
      </w:r>
    </w:p>
    <w:p w:rsidR="001E206E" w:rsidRPr="003651D9" w:rsidRDefault="001E206E" w:rsidP="00D35F24">
      <w:pPr>
        <w:pStyle w:val="BodyText"/>
        <w:rPr>
          <w:lang w:eastAsia="x-none"/>
        </w:rPr>
      </w:pPr>
    </w:p>
    <w:p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w:t>
      </w:r>
      <w:proofErr w:type="spellStart"/>
      <w:r w:rsidR="00D609FE" w:rsidRPr="003651D9">
        <w:t>n</w:t>
      </w:r>
      <w:proofErr w:type="gramStart"/>
      <w:r w:rsidR="00D609FE" w:rsidRPr="003651D9">
        <w:t>..</w:t>
      </w:r>
      <w:proofErr w:type="gramEnd"/>
      <w:r w:rsidR="00D609FE" w:rsidRPr="003651D9">
        <w:t>n</w:t>
      </w:r>
      <w:proofErr w:type="spellEnd"/>
      <w:r w:rsidR="00D609FE" w:rsidRPr="003651D9">
        <w:t xml:space="preserve">], the name of the element, and a </w:t>
      </w:r>
      <w:proofErr w:type="spellStart"/>
      <w:r w:rsidR="00D609FE" w:rsidRPr="003651D9">
        <w:t>subitem</w:t>
      </w:r>
      <w:proofErr w:type="spellEnd"/>
      <w:r w:rsidR="00D609FE" w:rsidRPr="003651D9">
        <w:t xml:space="preserve"> which describe</w:t>
      </w:r>
      <w:r w:rsidR="00AD069D" w:rsidRPr="003651D9">
        <w:t>s</w:t>
      </w:r>
      <w:r w:rsidR="00D609FE" w:rsidRPr="003651D9">
        <w:t xml:space="preserve"> the value or source of the information.</w:t>
      </w:r>
      <w:r w:rsidRPr="003651D9">
        <w:t>&gt;</w:t>
      </w:r>
    </w:p>
    <w:p w:rsidR="001E206E" w:rsidRPr="003651D9" w:rsidRDefault="000121FB" w:rsidP="001E206E">
      <w:r w:rsidRPr="003651D9">
        <w:t>&lt;</w:t>
      </w:r>
      <w:r w:rsidR="003651D9" w:rsidRPr="003651D9">
        <w:t>e.g</w:t>
      </w:r>
      <w:proofErr w:type="gramStart"/>
      <w:r w:rsidR="003651D9" w:rsidRPr="003651D9">
        <w:t>.</w:t>
      </w:r>
      <w:r w:rsidRPr="003651D9">
        <w:t>,</w:t>
      </w:r>
      <w:proofErr w:type="gramEnd"/>
    </w:p>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[1</w:t>
      </w:r>
      <w:proofErr w:type="gramStart"/>
      <w:r w:rsidRPr="003651D9">
        <w:t>..1</w:t>
      </w:r>
      <w:proofErr w:type="gramEnd"/>
      <w:r w:rsidRPr="003651D9">
        <w:t xml:space="preserve">] </w:t>
      </w:r>
      <w:proofErr w:type="spellStart"/>
      <w:r w:rsidRPr="003651D9">
        <w:rPr>
          <w:rFonts w:ascii="Courier New" w:hAnsi="Courier New"/>
          <w:b/>
        </w:rPr>
        <w:t>typeId</w:t>
      </w:r>
      <w:proofErr w:type="spellEnd"/>
      <w:r w:rsidRPr="003651D9">
        <w:t xml:space="preserve"> (CONF:5361). </w:t>
      </w:r>
    </w:p>
    <w:p w:rsidR="001E206E" w:rsidRPr="003651D9" w:rsidRDefault="001E206E" w:rsidP="002D6C95">
      <w:pPr>
        <w:numPr>
          <w:ilvl w:val="1"/>
          <w:numId w:val="14"/>
        </w:numPr>
        <w:spacing w:before="0" w:after="40" w:line="260" w:lineRule="exact"/>
      </w:pPr>
      <w:r w:rsidRPr="003651D9">
        <w:t xml:space="preserve">This </w:t>
      </w:r>
      <w:proofErr w:type="spellStart"/>
      <w:r w:rsidRPr="003651D9">
        <w:t>typeId</w:t>
      </w:r>
      <w:proofErr w:type="spellEnd"/>
      <w:r w:rsidRPr="003651D9">
        <w:t xml:space="preserve"> </w:t>
      </w:r>
      <w:r w:rsidRPr="003651D9">
        <w:rPr>
          <w:b/>
          <w:sz w:val="16"/>
          <w:szCs w:val="16"/>
        </w:rPr>
        <w:t>SHALL</w:t>
      </w:r>
      <w:r w:rsidRPr="003651D9">
        <w:t xml:space="preserve"> contain exactly one [1</w:t>
      </w:r>
      <w:proofErr w:type="gramStart"/>
      <w:r w:rsidRPr="003651D9">
        <w:t>..1</w:t>
      </w:r>
      <w:proofErr w:type="gramEnd"/>
      <w:r w:rsidRPr="003651D9">
        <w:t xml:space="preserve">]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rsidR="001E206E" w:rsidRPr="003651D9" w:rsidRDefault="001E206E" w:rsidP="002D6C95">
      <w:pPr>
        <w:numPr>
          <w:ilvl w:val="1"/>
          <w:numId w:val="14"/>
        </w:numPr>
        <w:spacing w:before="0" w:after="40" w:line="260" w:lineRule="exact"/>
      </w:pPr>
      <w:r w:rsidRPr="003651D9">
        <w:t xml:space="preserve">This </w:t>
      </w:r>
      <w:proofErr w:type="spellStart"/>
      <w:r w:rsidRPr="003651D9">
        <w:t>typeId</w:t>
      </w:r>
      <w:proofErr w:type="spellEnd"/>
      <w:r w:rsidRPr="003651D9">
        <w:t xml:space="preserve"> </w:t>
      </w:r>
      <w:r w:rsidRPr="003651D9">
        <w:rPr>
          <w:b/>
          <w:sz w:val="16"/>
          <w:szCs w:val="16"/>
        </w:rPr>
        <w:t>SHALL</w:t>
      </w:r>
      <w:r w:rsidRPr="003651D9">
        <w:t xml:space="preserve"> contain exactly one [1</w:t>
      </w:r>
      <w:proofErr w:type="gramStart"/>
      <w:r w:rsidRPr="003651D9">
        <w:t>..1</w:t>
      </w:r>
      <w:proofErr w:type="gramEnd"/>
      <w:r w:rsidRPr="003651D9">
        <w:t xml:space="preserve">]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rsidR="001E206E" w:rsidRPr="003651D9" w:rsidRDefault="001E206E" w:rsidP="002D6C95">
      <w:pPr>
        <w:numPr>
          <w:ilvl w:val="0"/>
          <w:numId w:val="14"/>
        </w:numPr>
        <w:spacing w:before="0" w:after="40" w:line="260" w:lineRule="exact"/>
      </w:pPr>
      <w:r w:rsidRPr="003651D9">
        <w:rPr>
          <w:b/>
          <w:bCs/>
          <w:sz w:val="16"/>
          <w:szCs w:val="16"/>
        </w:rPr>
        <w:t>SHALL</w:t>
      </w:r>
      <w:r w:rsidRPr="003651D9">
        <w:t xml:space="preserve"> contain exactly one [1..1] </w:t>
      </w:r>
      <w:proofErr w:type="spellStart"/>
      <w:r w:rsidRPr="003651D9">
        <w:rPr>
          <w:rFonts w:ascii="Courier New" w:hAnsi="Courier New"/>
          <w:b/>
          <w:bCs/>
        </w:rPr>
        <w:t>templateId</w:t>
      </w:r>
      <w:proofErr w:type="spellEnd"/>
      <w:r w:rsidRPr="003651D9">
        <w:t xml:space="preserve"> (CONF:5252) such that it </w:t>
      </w:r>
    </w:p>
    <w:p w:rsidR="001E206E" w:rsidRPr="003651D9" w:rsidRDefault="001E206E" w:rsidP="002D6C95">
      <w:pPr>
        <w:numPr>
          <w:ilvl w:val="1"/>
          <w:numId w:val="14"/>
        </w:numPr>
        <w:spacing w:before="0" w:after="120" w:line="260" w:lineRule="exact"/>
      </w:pPr>
      <w:r w:rsidRPr="003651D9">
        <w:rPr>
          <w:b/>
          <w:bCs/>
          <w:sz w:val="16"/>
          <w:szCs w:val="16"/>
        </w:rPr>
        <w:t>SHALL</w:t>
      </w:r>
      <w:r w:rsidRPr="003651D9">
        <w:t xml:space="preserve"> contain exactly one [1</w:t>
      </w:r>
      <w:proofErr w:type="gramStart"/>
      <w:r w:rsidRPr="003651D9">
        <w:t>..1</w:t>
      </w:r>
      <w:proofErr w:type="gramEnd"/>
      <w:r w:rsidRPr="003651D9">
        <w:t xml:space="preserve">] </w:t>
      </w:r>
      <w:r w:rsidRPr="003651D9">
        <w:rPr>
          <w:rFonts w:ascii="Courier New" w:hAnsi="Courier New"/>
          <w:b/>
          <w:bCs/>
        </w:rPr>
        <w:t>@root</w:t>
      </w:r>
      <w:r w:rsidRPr="003651D9">
        <w:t xml:space="preserve">="1.3.6.1.4.1.19376.1.4.1.1.2" for the </w:t>
      </w:r>
      <w:proofErr w:type="spellStart"/>
      <w:r w:rsidRPr="003651D9">
        <w:t>Cath</w:t>
      </w:r>
      <w:proofErr w:type="spellEnd"/>
      <w:r w:rsidRPr="003651D9">
        <w:t xml:space="preserve"> Report Content document template (CONF:CRC-xxx). </w:t>
      </w:r>
    </w:p>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[1</w:t>
      </w:r>
      <w:proofErr w:type="gramStart"/>
      <w:r w:rsidRPr="003651D9">
        <w:t>..1</w:t>
      </w:r>
      <w:proofErr w:type="gramEnd"/>
      <w:r w:rsidRPr="003651D9">
        <w:t xml:space="preserve">] </w:t>
      </w:r>
      <w:r w:rsidRPr="003651D9">
        <w:rPr>
          <w:rFonts w:ascii="Courier New" w:hAnsi="Courier New"/>
          <w:b/>
        </w:rPr>
        <w:t>id</w:t>
      </w:r>
      <w:r w:rsidRPr="003651D9">
        <w:t xml:space="preserve"> (CONF:5363). </w:t>
      </w:r>
    </w:p>
    <w:p w:rsidR="001E206E" w:rsidRPr="003651D9" w:rsidRDefault="001E206E" w:rsidP="002D6C95">
      <w:pPr>
        <w:numPr>
          <w:ilvl w:val="1"/>
          <w:numId w:val="14"/>
        </w:numPr>
        <w:spacing w:before="0" w:after="40" w:line="260" w:lineRule="exact"/>
      </w:pPr>
      <w:r w:rsidRPr="003651D9">
        <w:t>This id SHALL be a globally unique identifier for the document (CONF</w:t>
      </w:r>
      <w:proofErr w:type="gramStart"/>
      <w:r w:rsidRPr="003651D9">
        <w:t>:9991</w:t>
      </w:r>
      <w:proofErr w:type="gramEnd"/>
      <w:r w:rsidRPr="003651D9">
        <w:t>).</w:t>
      </w:r>
    </w:p>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or two [1</w:t>
      </w:r>
      <w:proofErr w:type="gramStart"/>
      <w:r w:rsidRPr="003651D9">
        <w:t>..2</w:t>
      </w:r>
      <w:proofErr w:type="gramEnd"/>
      <w:r w:rsidRPr="003651D9">
        <w:t xml:space="preserve">] </w:t>
      </w:r>
      <w:r w:rsidRPr="003651D9">
        <w:rPr>
          <w:rFonts w:ascii="Courier New" w:hAnsi="Courier New"/>
          <w:b/>
        </w:rPr>
        <w:t>code</w:t>
      </w:r>
      <w:r w:rsidRPr="003651D9">
        <w:t xml:space="preserve"> (CONF:5253-CRC). </w:t>
      </w:r>
    </w:p>
    <w:p w:rsidR="001E206E" w:rsidRPr="003651D9" w:rsidRDefault="001E206E" w:rsidP="002D6C95">
      <w:pPr>
        <w:numPr>
          <w:ilvl w:val="1"/>
          <w:numId w:val="14"/>
        </w:numPr>
        <w:spacing w:before="0" w:after="40" w:line="260" w:lineRule="exact"/>
      </w:pPr>
      <w:r w:rsidRPr="003651D9">
        <w:rPr>
          <w:b/>
          <w:bCs/>
          <w:sz w:val="16"/>
          <w:szCs w:val="16"/>
        </w:rPr>
        <w:t>SHALL</w:t>
      </w:r>
      <w:r w:rsidRPr="003651D9">
        <w:t xml:space="preserve"> be selected from </w:t>
      </w:r>
      <w:proofErr w:type="spellStart"/>
      <w:r w:rsidRPr="003651D9">
        <w:t>ValueSet</w:t>
      </w:r>
      <w:proofErr w:type="spellEnd"/>
      <w:r w:rsidRPr="003651D9">
        <w:t xml:space="preserve"> </w:t>
      </w:r>
      <w:proofErr w:type="spellStart"/>
      <w:r w:rsidRPr="003651D9">
        <w:rPr>
          <w:rStyle w:val="XMLname"/>
        </w:rPr>
        <w:t>ProcedureNoteDocumentTypeCodes</w:t>
      </w:r>
      <w:proofErr w:type="spellEnd"/>
      <w:r w:rsidRPr="003651D9">
        <w:rPr>
          <w:rStyle w:val="XMLname"/>
        </w:rPr>
        <w:t xml:space="preserve"> 2.16.840.1.113883.11.20.6.1</w:t>
      </w:r>
      <w:r w:rsidRPr="003651D9">
        <w:t xml:space="preserve"> </w:t>
      </w:r>
      <w:r w:rsidRPr="003651D9">
        <w:rPr>
          <w:rStyle w:val="keyword"/>
        </w:rPr>
        <w:t>DYNAMIC</w:t>
      </w:r>
      <w:r w:rsidR="005F3FB5">
        <w:t xml:space="preserve"> </w:t>
      </w:r>
      <w:r w:rsidRPr="003651D9">
        <w:t>(CONF</w:t>
      </w:r>
      <w:proofErr w:type="gramStart"/>
      <w:r w:rsidRPr="003651D9">
        <w:t>:8497</w:t>
      </w:r>
      <w:proofErr w:type="gramEnd"/>
      <w:r w:rsidRPr="003651D9">
        <w:t>)</w:t>
      </w:r>
      <w:r w:rsidR="00887E40" w:rsidRPr="003651D9">
        <w:t xml:space="preserve">. </w:t>
      </w:r>
      <w:r w:rsidRPr="003651D9">
        <w:t>Either or both of the following codes should be included:</w:t>
      </w:r>
    </w:p>
    <w:p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Tr="00BB76BC">
        <w:trPr>
          <w:cantSplit/>
          <w:trHeight w:val="611"/>
        </w:trPr>
        <w:tc>
          <w:tcPr>
            <w:tcW w:w="8640" w:type="dxa"/>
            <w:gridSpan w:val="4"/>
            <w:tcBorders>
              <w:bottom w:val="single" w:sz="4" w:space="0" w:color="auto"/>
            </w:tcBorders>
            <w:shd w:val="clear" w:color="auto" w:fill="auto"/>
          </w:tcPr>
          <w:p w:rsidR="001E206E" w:rsidRPr="003651D9" w:rsidRDefault="001E206E" w:rsidP="00FA1B42">
            <w:pPr>
              <w:pStyle w:val="TableText"/>
              <w:ind w:left="72"/>
              <w:rPr>
                <w:noProof w:val="0"/>
                <w:lang w:val="en-US"/>
              </w:rPr>
            </w:pPr>
            <w:r w:rsidRPr="003651D9">
              <w:rPr>
                <w:noProof w:val="0"/>
                <w:lang w:val="en-US"/>
              </w:rPr>
              <w:t xml:space="preserve">Value Set: </w:t>
            </w:r>
            <w:proofErr w:type="spellStart"/>
            <w:r w:rsidRPr="003651D9">
              <w:rPr>
                <w:noProof w:val="0"/>
                <w:lang w:val="en-US"/>
              </w:rPr>
              <w:t>ProcedureNoteDocumentTypeCodes</w:t>
            </w:r>
            <w:proofErr w:type="spellEnd"/>
            <w:r w:rsidRPr="003651D9">
              <w:rPr>
                <w:noProof w:val="0"/>
                <w:lang w:val="en-US"/>
              </w:rPr>
              <w:t xml:space="preserve"> 2.16.840.1.113883.11.20.6.1 </w:t>
            </w:r>
            <w:r w:rsidRPr="003651D9">
              <w:rPr>
                <w:rFonts w:cs="Courier New"/>
                <w:noProof w:val="0"/>
                <w:lang w:val="en-US"/>
              </w:rPr>
              <w:t>DYNAMIC</w:t>
            </w:r>
          </w:p>
          <w:p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rsidTr="00BB76BC">
        <w:trPr>
          <w:cantSplit/>
          <w:trHeight w:val="611"/>
        </w:trPr>
        <w:tc>
          <w:tcPr>
            <w:tcW w:w="1161" w:type="dxa"/>
            <w:shd w:val="clear" w:color="auto" w:fill="E6E6E6"/>
          </w:tcPr>
          <w:p w:rsidR="001E206E" w:rsidRPr="003651D9" w:rsidRDefault="001E206E" w:rsidP="00FA1B42">
            <w:pPr>
              <w:pStyle w:val="TableEntryHeader"/>
            </w:pPr>
            <w:r w:rsidRPr="003651D9">
              <w:t>LOINC Code</w:t>
            </w:r>
          </w:p>
        </w:tc>
        <w:tc>
          <w:tcPr>
            <w:tcW w:w="2074" w:type="dxa"/>
            <w:shd w:val="clear" w:color="auto" w:fill="E6E6E6"/>
          </w:tcPr>
          <w:p w:rsidR="001E206E" w:rsidRPr="003651D9" w:rsidRDefault="001E206E" w:rsidP="00FA1B42">
            <w:pPr>
              <w:pStyle w:val="TableEntryHeader"/>
            </w:pPr>
            <w:r w:rsidRPr="003651D9">
              <w:t>Type of Service ‘Component’</w:t>
            </w:r>
          </w:p>
        </w:tc>
        <w:tc>
          <w:tcPr>
            <w:tcW w:w="1418" w:type="dxa"/>
            <w:shd w:val="clear" w:color="auto" w:fill="E6E6E6"/>
          </w:tcPr>
          <w:p w:rsidR="001E206E" w:rsidRPr="003651D9" w:rsidRDefault="001E206E" w:rsidP="00FA1B42">
            <w:pPr>
              <w:pStyle w:val="TableEntryHeader"/>
            </w:pPr>
            <w:r w:rsidRPr="003651D9">
              <w:t>Setting ‘System’</w:t>
            </w:r>
          </w:p>
        </w:tc>
        <w:tc>
          <w:tcPr>
            <w:tcW w:w="3987" w:type="dxa"/>
            <w:shd w:val="clear" w:color="auto" w:fill="E6E6E6"/>
          </w:tcPr>
          <w:p w:rsidR="001E206E" w:rsidRPr="003651D9" w:rsidRDefault="001E206E" w:rsidP="00FA1B42">
            <w:pPr>
              <w:pStyle w:val="TableEntryHeader"/>
            </w:pPr>
            <w:r w:rsidRPr="003651D9">
              <w:t>Specialty/Training/Professional Level ‘</w:t>
            </w:r>
            <w:proofErr w:type="spellStart"/>
            <w:r w:rsidRPr="003651D9">
              <w:t>Method_Type</w:t>
            </w:r>
            <w:proofErr w:type="spellEnd"/>
            <w:r w:rsidRPr="003651D9">
              <w:t>’</w:t>
            </w:r>
          </w:p>
        </w:tc>
      </w:tr>
      <w:tr w:rsidR="001E206E" w:rsidRPr="003651D9" w:rsidDel="004763E0" w:rsidTr="00BB76BC">
        <w:trPr>
          <w:cantSplit/>
        </w:trPr>
        <w:tc>
          <w:tcPr>
            <w:tcW w:w="1161" w:type="dxa"/>
            <w:vAlign w:val="bottom"/>
          </w:tcPr>
          <w:p w:rsidR="001E206E" w:rsidRPr="003651D9" w:rsidDel="004763E0" w:rsidRDefault="001E206E" w:rsidP="00AD069D">
            <w:pPr>
              <w:pStyle w:val="TableEntry"/>
            </w:pPr>
            <w:r w:rsidRPr="003651D9">
              <w:t>18745-0</w:t>
            </w:r>
          </w:p>
        </w:tc>
        <w:tc>
          <w:tcPr>
            <w:tcW w:w="2074" w:type="dxa"/>
            <w:vAlign w:val="bottom"/>
          </w:tcPr>
          <w:p w:rsidR="001E206E" w:rsidRPr="003651D9" w:rsidDel="004763E0" w:rsidRDefault="001E206E" w:rsidP="00AD069D">
            <w:pPr>
              <w:pStyle w:val="TableEntry"/>
            </w:pPr>
            <w:r w:rsidRPr="003651D9">
              <w:t>Study report</w:t>
            </w:r>
          </w:p>
        </w:tc>
        <w:tc>
          <w:tcPr>
            <w:tcW w:w="1418" w:type="dxa"/>
            <w:vAlign w:val="bottom"/>
          </w:tcPr>
          <w:p w:rsidR="001E206E" w:rsidRPr="003651D9" w:rsidDel="004763E0" w:rsidRDefault="001E206E" w:rsidP="003579DA">
            <w:pPr>
              <w:pStyle w:val="TableEntry"/>
            </w:pPr>
            <w:r w:rsidRPr="003651D9">
              <w:t>Heart</w:t>
            </w:r>
          </w:p>
        </w:tc>
        <w:tc>
          <w:tcPr>
            <w:tcW w:w="3987" w:type="dxa"/>
            <w:vAlign w:val="bottom"/>
          </w:tcPr>
          <w:p w:rsidR="001E206E" w:rsidRPr="003651D9" w:rsidDel="004763E0" w:rsidRDefault="001E206E" w:rsidP="003579DA">
            <w:pPr>
              <w:pStyle w:val="TableEntry"/>
            </w:pPr>
            <w:r w:rsidRPr="003651D9">
              <w:t>Cardiac catheterization</w:t>
            </w:r>
          </w:p>
        </w:tc>
      </w:tr>
      <w:tr w:rsidR="001E206E" w:rsidRPr="003651D9" w:rsidDel="004763E0" w:rsidTr="00BB76BC">
        <w:trPr>
          <w:cantSplit/>
        </w:trPr>
        <w:tc>
          <w:tcPr>
            <w:tcW w:w="1161" w:type="dxa"/>
            <w:vAlign w:val="bottom"/>
          </w:tcPr>
          <w:p w:rsidR="001E206E" w:rsidRPr="003651D9" w:rsidDel="004763E0" w:rsidRDefault="001E206E" w:rsidP="00AD069D">
            <w:pPr>
              <w:pStyle w:val="TableEntry"/>
            </w:pPr>
            <w:r w:rsidRPr="003651D9">
              <w:t>34896-1</w:t>
            </w:r>
          </w:p>
        </w:tc>
        <w:tc>
          <w:tcPr>
            <w:tcW w:w="2074" w:type="dxa"/>
            <w:vAlign w:val="bottom"/>
          </w:tcPr>
          <w:p w:rsidR="001E206E" w:rsidRPr="003651D9" w:rsidDel="004763E0" w:rsidRDefault="001E206E" w:rsidP="00AD069D">
            <w:pPr>
              <w:pStyle w:val="TableEntry"/>
            </w:pPr>
            <w:r w:rsidRPr="003651D9">
              <w:t>Interventional procedure note</w:t>
            </w:r>
          </w:p>
        </w:tc>
        <w:tc>
          <w:tcPr>
            <w:tcW w:w="1418" w:type="dxa"/>
            <w:vAlign w:val="bottom"/>
          </w:tcPr>
          <w:p w:rsidR="001E206E" w:rsidRPr="003651D9" w:rsidDel="004763E0" w:rsidRDefault="001E206E" w:rsidP="003579DA">
            <w:pPr>
              <w:pStyle w:val="TableEntry"/>
            </w:pPr>
            <w:r w:rsidRPr="003651D9">
              <w:t>{Setting}</w:t>
            </w:r>
          </w:p>
        </w:tc>
        <w:tc>
          <w:tcPr>
            <w:tcW w:w="3987" w:type="dxa"/>
            <w:vAlign w:val="bottom"/>
          </w:tcPr>
          <w:p w:rsidR="001E206E" w:rsidRPr="003651D9" w:rsidDel="004763E0" w:rsidRDefault="001E206E" w:rsidP="003579DA">
            <w:pPr>
              <w:pStyle w:val="TableEntry"/>
            </w:pPr>
            <w:r w:rsidRPr="003651D9">
              <w:t>Cardiology</w:t>
            </w:r>
          </w:p>
        </w:tc>
      </w:tr>
    </w:tbl>
    <w:p w:rsidR="001E206E" w:rsidRPr="003651D9" w:rsidRDefault="001E206E" w:rsidP="001E206E"/>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[1</w:t>
      </w:r>
      <w:proofErr w:type="gramStart"/>
      <w:r w:rsidRPr="003651D9">
        <w:t>..1</w:t>
      </w:r>
      <w:proofErr w:type="gramEnd"/>
      <w:r w:rsidRPr="003651D9">
        <w:t xml:space="preserve">] </w:t>
      </w:r>
      <w:r w:rsidRPr="003651D9">
        <w:rPr>
          <w:rFonts w:ascii="Courier New" w:hAnsi="Courier New"/>
          <w:b/>
        </w:rPr>
        <w:t>title</w:t>
      </w:r>
      <w:r w:rsidRPr="003651D9">
        <w:t xml:space="preserve"> (CONF:5254). </w:t>
      </w:r>
    </w:p>
    <w:p w:rsidR="001E206E" w:rsidRPr="003651D9" w:rsidRDefault="001E206E" w:rsidP="002D6C95">
      <w:pPr>
        <w:numPr>
          <w:ilvl w:val="1"/>
          <w:numId w:val="14"/>
        </w:numPr>
        <w:spacing w:before="0" w:after="40" w:line="260" w:lineRule="exact"/>
      </w:pPr>
      <w:r w:rsidRPr="003651D9">
        <w:t xml:space="preserve">Can either be a locally defined name or the display name corresponding to </w:t>
      </w:r>
      <w:proofErr w:type="spellStart"/>
      <w:r w:rsidRPr="003651D9">
        <w:t>clinicalDocument</w:t>
      </w:r>
      <w:proofErr w:type="spellEnd"/>
      <w:r w:rsidRPr="003651D9">
        <w:t>/code (CONF</w:t>
      </w:r>
      <w:proofErr w:type="gramStart"/>
      <w:r w:rsidRPr="003651D9">
        <w:t>:5255</w:t>
      </w:r>
      <w:proofErr w:type="gramEnd"/>
      <w:r w:rsidRPr="003651D9">
        <w:t>).</w:t>
      </w:r>
      <w:r w:rsidR="000121FB" w:rsidRPr="003651D9">
        <w:t>&gt;</w:t>
      </w:r>
    </w:p>
    <w:p w:rsidR="00983131" w:rsidRPr="003651D9" w:rsidRDefault="00983131" w:rsidP="00D35F24">
      <w:pPr>
        <w:pStyle w:val="BodyText"/>
        <w:rPr>
          <w:lang w:eastAsia="x-none"/>
        </w:rPr>
      </w:pPr>
    </w:p>
    <w:p w:rsidR="00983131" w:rsidRPr="003651D9" w:rsidRDefault="00983131" w:rsidP="00597DB2">
      <w:pPr>
        <w:pStyle w:val="AuthorInstructions"/>
      </w:pPr>
      <w:r w:rsidRPr="003651D9">
        <w:t xml:space="preserve">###End Discrete Conformance Format – Header </w:t>
      </w:r>
    </w:p>
    <w:p w:rsidR="00B9303B" w:rsidRPr="003651D9" w:rsidRDefault="00B9303B" w:rsidP="00B9303B">
      <w:pPr>
        <w:pStyle w:val="Heading2"/>
        <w:numPr>
          <w:ilvl w:val="0"/>
          <w:numId w:val="0"/>
        </w:numPr>
        <w:rPr>
          <w:noProof w:val="0"/>
        </w:rPr>
      </w:pPr>
      <w:bookmarkStart w:id="1709" w:name="_Toc345074716"/>
      <w:r w:rsidRPr="003651D9">
        <w:rPr>
          <w:noProof w:val="0"/>
        </w:rPr>
        <w:t>6.3.3</w:t>
      </w:r>
      <w:r w:rsidR="00291725">
        <w:rPr>
          <w:noProof w:val="0"/>
        </w:rPr>
        <w:t xml:space="preserve"> </w:t>
      </w:r>
      <w:r w:rsidRPr="003651D9">
        <w:rPr>
          <w:noProof w:val="0"/>
        </w:rPr>
        <w:t>CDA Section Content Modules</w:t>
      </w:r>
      <w:bookmarkEnd w:id="1709"/>
    </w:p>
    <w:p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rsidR="00AE4AED" w:rsidRPr="003651D9" w:rsidRDefault="00AE4AED" w:rsidP="00870306">
      <w:pPr>
        <w:pStyle w:val="BodyText"/>
        <w:rPr>
          <w:lang w:eastAsia="x-none"/>
        </w:rPr>
      </w:pPr>
    </w:p>
    <w:p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rsidR="00D35F24" w:rsidRPr="003651D9" w:rsidRDefault="00D35F24" w:rsidP="00597DB2">
      <w:pPr>
        <w:pStyle w:val="AuthorInstructions"/>
      </w:pPr>
    </w:p>
    <w:p w:rsidR="00D35F24" w:rsidRPr="003651D9" w:rsidRDefault="00D35F24" w:rsidP="00597DB2">
      <w:pPr>
        <w:pStyle w:val="AuthorInstructions"/>
      </w:pPr>
      <w:r w:rsidRPr="003651D9">
        <w:t>###Begin Tabular Format - Section</w:t>
      </w:r>
    </w:p>
    <w:p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rsidR="00D07411" w:rsidRPr="003651D9" w:rsidRDefault="00870306" w:rsidP="00B84D95">
      <w:pPr>
        <w:pStyle w:val="Heading4"/>
        <w:numPr>
          <w:ilvl w:val="0"/>
          <w:numId w:val="0"/>
        </w:numPr>
        <w:ind w:left="864" w:hanging="864"/>
        <w:rPr>
          <w:noProof w:val="0"/>
        </w:rPr>
      </w:pPr>
      <w:bookmarkStart w:id="1710" w:name="_Toc345074717"/>
      <w:r w:rsidRPr="003651D9">
        <w:rPr>
          <w:noProof w:val="0"/>
        </w:rPr>
        <w:t>6.3.</w:t>
      </w:r>
      <w:r w:rsidR="00951F63" w:rsidRPr="003651D9">
        <w:rPr>
          <w:noProof w:val="0"/>
        </w:rPr>
        <w:t>3</w:t>
      </w:r>
      <w:r w:rsidR="00BA437B" w:rsidRPr="003651D9">
        <w:rPr>
          <w:noProof w:val="0"/>
        </w:rPr>
        <w:t>.</w:t>
      </w:r>
      <w:r w:rsidR="00B9303B" w:rsidRPr="003651D9">
        <w:rPr>
          <w:noProof w:val="0"/>
        </w:rPr>
        <w:t>10</w:t>
      </w:r>
      <w:proofErr w:type="gramStart"/>
      <w:r w:rsidR="00363069" w:rsidRPr="003651D9">
        <w:rPr>
          <w:noProof w:val="0"/>
        </w:rPr>
        <w:t>.</w:t>
      </w:r>
      <w:r w:rsidR="00774B6B" w:rsidRPr="003651D9">
        <w:rPr>
          <w:noProof w:val="0"/>
        </w:rPr>
        <w:t>S</w:t>
      </w:r>
      <w:proofErr w:type="gramEnd"/>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710"/>
      <w:r w:rsidRPr="003651D9">
        <w:rPr>
          <w:noProof w:val="0"/>
        </w:rPr>
        <w:t xml:space="preserve"> </w:t>
      </w:r>
      <w:bookmarkStart w:id="1711" w:name="_Toc291167503"/>
      <w:bookmarkStart w:id="1712" w:name="_Toc291231442"/>
      <w:bookmarkStart w:id="1713" w:name="_Toc296340356"/>
    </w:p>
    <w:p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711"/>
      <w:bookmarkEnd w:id="1712"/>
      <w:bookmarkEnd w:id="171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363069" w:rsidRPr="003651D9" w:rsidRDefault="00363069" w:rsidP="003579DA">
            <w:pPr>
              <w:pStyle w:val="TableEntry"/>
            </w:pPr>
            <w:r w:rsidRPr="003651D9">
              <w:t>&lt;exact same Section Module name listed above&gt;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w:t>
            </w:r>
            <w:proofErr w:type="spellStart"/>
            <w:r w:rsidRPr="003651D9">
              <w:t>oid</w:t>
            </w:r>
            <w:proofErr w:type="spellEnd"/>
            <w:r w:rsidRPr="003651D9">
              <w:t>&gt;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 Reference]&gt;</w:t>
            </w:r>
          </w:p>
          <w:p w:rsidR="00D34E63" w:rsidRPr="003651D9" w:rsidRDefault="00D34E63" w:rsidP="00017E09">
            <w:pPr>
              <w:pStyle w:val="TableEntry"/>
            </w:pP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&lt;brief textual description, one paragraph&gt;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&lt;Code, Code Scheme, “Section Code Name”&gt;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 xml:space="preserve">&lt;If inherited from encompassing content module use “current </w:t>
            </w:r>
            <w:proofErr w:type="spellStart"/>
            <w:r w:rsidRPr="003651D9">
              <w:t>recordTarget</w:t>
            </w:r>
            <w:proofErr w:type="spellEnd"/>
            <w:r w:rsidRPr="003651D9">
              <w:t>”, unless otherwise specified</w:t>
            </w:r>
            <w:r w:rsidR="00887E40" w:rsidRPr="003651D9">
              <w:t xml:space="preserve">. </w:t>
            </w:r>
            <w:r w:rsidRPr="003651D9">
              <w:t>Role and entity must be specified if not inherited. &gt;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 xml:space="preserve">&lt;If inherited from encompassing content module use “current </w:t>
            </w:r>
            <w:proofErr w:type="spellStart"/>
            <w:r w:rsidRPr="003651D9">
              <w:t>recordTarget</w:t>
            </w:r>
            <w:proofErr w:type="spellEnd"/>
            <w:r w:rsidRPr="003651D9">
              <w:t>”, unless otherwise specified.&gt;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 xml:space="preserve">&lt;If inherited from encompassing content module use “current </w:t>
            </w:r>
            <w:proofErr w:type="spellStart"/>
            <w:r w:rsidRPr="003651D9">
              <w:t>recordTarget</w:t>
            </w:r>
            <w:proofErr w:type="spellEnd"/>
            <w:r w:rsidRPr="003651D9">
              <w:t>”, unless otherwise specified.&gt;</w:t>
            </w:r>
          </w:p>
        </w:tc>
      </w:tr>
      <w:tr w:rsidR="00A23689" w:rsidRPr="003651D9" w:rsidTr="00BB76BC">
        <w:tc>
          <w:tcPr>
            <w:tcW w:w="492" w:type="pct"/>
            <w:tcBorders>
              <w:top w:val="single" w:sz="4" w:space="0" w:color="auto"/>
            </w:tcBorders>
            <w:shd w:val="clear" w:color="auto" w:fill="E6E6E6"/>
            <w:vAlign w:val="center"/>
          </w:tcPr>
          <w:p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rsidR="00363069" w:rsidRPr="003651D9" w:rsidRDefault="00363069" w:rsidP="004070FB">
            <w:pPr>
              <w:pStyle w:val="TableEntryHeader"/>
            </w:pPr>
            <w:r w:rsidRPr="003651D9">
              <w:t>Vocabulary</w:t>
            </w:r>
          </w:p>
          <w:p w:rsidR="00363069" w:rsidRPr="003651D9" w:rsidRDefault="00363069" w:rsidP="0070762D">
            <w:pPr>
              <w:pStyle w:val="TableEntryHeader"/>
            </w:pPr>
            <w:r w:rsidRPr="003651D9">
              <w:t>Constraint</w:t>
            </w:r>
          </w:p>
        </w:tc>
      </w:tr>
      <w:tr w:rsidR="00D34E63" w:rsidRPr="003651D9" w:rsidTr="00D34E63">
        <w:tc>
          <w:tcPr>
            <w:tcW w:w="5000" w:type="pct"/>
            <w:gridSpan w:val="6"/>
          </w:tcPr>
          <w:p w:rsidR="00D34E63" w:rsidRPr="003651D9" w:rsidRDefault="00D34E63" w:rsidP="008358E5">
            <w:pPr>
              <w:pStyle w:val="TableEntryHeader"/>
            </w:pPr>
            <w:r w:rsidRPr="003651D9">
              <w:t>Subsections</w:t>
            </w:r>
          </w:p>
        </w:tc>
      </w:tr>
      <w:tr w:rsidR="00A23689" w:rsidRPr="003651D9" w:rsidTr="00BB76BC">
        <w:tc>
          <w:tcPr>
            <w:tcW w:w="492" w:type="pct"/>
            <w:vAlign w:val="center"/>
          </w:tcPr>
          <w:p w:rsidR="00A23689" w:rsidRPr="003651D9" w:rsidRDefault="00286433" w:rsidP="00AD069D">
            <w:pPr>
              <w:pStyle w:val="TableEntry"/>
            </w:pPr>
            <w:proofErr w:type="gramStart"/>
            <w:r w:rsidRPr="003651D9">
              <w:t>x</w:t>
            </w:r>
            <w:proofErr w:type="gramEnd"/>
            <w:r w:rsidRPr="003651D9">
              <w:t xml:space="preserve"> [?..?]</w:t>
            </w:r>
          </w:p>
        </w:tc>
        <w:tc>
          <w:tcPr>
            <w:tcW w:w="626" w:type="pct"/>
            <w:vAlign w:val="center"/>
          </w:tcPr>
          <w:p w:rsidR="00A23689" w:rsidRPr="003651D9" w:rsidRDefault="00286433" w:rsidP="003579DA">
            <w:pPr>
              <w:pStyle w:val="TableEntry"/>
            </w:pPr>
            <w:r w:rsidRPr="003651D9">
              <w:t xml:space="preserve">&lt;ref or link to </w:t>
            </w:r>
            <w:proofErr w:type="spellStart"/>
            <w:r w:rsidRPr="003651D9">
              <w:t>cond</w:t>
            </w:r>
            <w:proofErr w:type="spellEnd"/>
            <w:r w:rsidRPr="003651D9">
              <w:t xml:space="preserve"> section below, if applicable&gt;</w:t>
            </w:r>
          </w:p>
        </w:tc>
        <w:tc>
          <w:tcPr>
            <w:tcW w:w="1115" w:type="pct"/>
            <w:vAlign w:val="center"/>
          </w:tcPr>
          <w:p w:rsidR="00A23689" w:rsidRPr="003651D9" w:rsidRDefault="00286433" w:rsidP="00017E09">
            <w:pPr>
              <w:pStyle w:val="TableEntry"/>
            </w:pPr>
            <w:r w:rsidRPr="003651D9">
              <w:t>&lt;name of subsection&gt;</w:t>
            </w:r>
          </w:p>
        </w:tc>
        <w:tc>
          <w:tcPr>
            <w:tcW w:w="1302" w:type="pct"/>
            <w:vAlign w:val="center"/>
          </w:tcPr>
          <w:p w:rsidR="00A23689" w:rsidRPr="003651D9" w:rsidRDefault="00286433" w:rsidP="003B70A2">
            <w:pPr>
              <w:pStyle w:val="TableEntry"/>
            </w:pPr>
            <w:r w:rsidRPr="003651D9">
              <w:t>&lt;</w:t>
            </w:r>
            <w:proofErr w:type="spellStart"/>
            <w:r w:rsidRPr="003651D9">
              <w:t>oid</w:t>
            </w:r>
            <w:proofErr w:type="spellEnd"/>
            <w:r w:rsidRPr="003651D9">
              <w:t>&gt;</w:t>
            </w:r>
          </w:p>
        </w:tc>
        <w:tc>
          <w:tcPr>
            <w:tcW w:w="773" w:type="pct"/>
            <w:vAlign w:val="center"/>
          </w:tcPr>
          <w:p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rsidTr="00BB76BC">
        <w:tc>
          <w:tcPr>
            <w:tcW w:w="492" w:type="pct"/>
            <w:vAlign w:val="center"/>
          </w:tcPr>
          <w:p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rsidR="00D34E63" w:rsidRPr="003651D9" w:rsidRDefault="00D34E63" w:rsidP="005D6176">
            <w:pPr>
              <w:pStyle w:val="TableEntry"/>
            </w:pPr>
          </w:p>
        </w:tc>
        <w:tc>
          <w:tcPr>
            <w:tcW w:w="1115" w:type="pct"/>
            <w:vAlign w:val="center"/>
          </w:tcPr>
          <w:p w:rsidR="00D34E63" w:rsidRPr="003651D9" w:rsidRDefault="00D34E63" w:rsidP="0032600B">
            <w:pPr>
              <w:pStyle w:val="TableEntry"/>
            </w:pPr>
            <w:r w:rsidRPr="003651D9">
              <w:t>Active Problems</w:t>
            </w:r>
          </w:p>
        </w:tc>
        <w:tc>
          <w:tcPr>
            <w:tcW w:w="1302" w:type="pct"/>
            <w:vAlign w:val="center"/>
          </w:tcPr>
          <w:p w:rsidR="00D34E63" w:rsidRPr="003651D9" w:rsidRDefault="00D34E63" w:rsidP="00BB76BC">
            <w:pPr>
              <w:pStyle w:val="TableEntry"/>
            </w:pPr>
            <w:r w:rsidRPr="003651D9">
              <w:t>1.3.6.1.4.1.19376.1.5.3.1.3.6</w:t>
            </w:r>
          </w:p>
        </w:tc>
        <w:tc>
          <w:tcPr>
            <w:tcW w:w="773" w:type="pct"/>
            <w:vAlign w:val="center"/>
          </w:tcPr>
          <w:p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rsidR="00D34E63" w:rsidRPr="003651D9" w:rsidRDefault="00D34E63" w:rsidP="00BB76BC">
            <w:pPr>
              <w:pStyle w:val="TableEntry"/>
            </w:pPr>
          </w:p>
        </w:tc>
      </w:tr>
      <w:tr w:rsidR="00A23689" w:rsidRPr="003651D9" w:rsidTr="00BB76BC">
        <w:tc>
          <w:tcPr>
            <w:tcW w:w="492" w:type="pct"/>
            <w:vAlign w:val="center"/>
          </w:tcPr>
          <w:p w:rsidR="00D34E63" w:rsidRPr="003651D9" w:rsidRDefault="000121FB" w:rsidP="00EF1E77">
            <w:pPr>
              <w:pStyle w:val="TableEntry"/>
            </w:pPr>
            <w:r w:rsidRPr="003651D9">
              <w:t xml:space="preserve">&lt;e.g., </w:t>
            </w:r>
            <w:r w:rsidR="00D34E63" w:rsidRPr="003651D9">
              <w:t>O [0..1]</w:t>
            </w:r>
          </w:p>
        </w:tc>
        <w:tc>
          <w:tcPr>
            <w:tcW w:w="626" w:type="pct"/>
            <w:vAlign w:val="center"/>
          </w:tcPr>
          <w:p w:rsidR="00D34E63" w:rsidRPr="003651D9" w:rsidRDefault="00D34E63" w:rsidP="005D6176">
            <w:pPr>
              <w:pStyle w:val="TableEntry"/>
            </w:pPr>
          </w:p>
        </w:tc>
        <w:tc>
          <w:tcPr>
            <w:tcW w:w="1115" w:type="pct"/>
            <w:vAlign w:val="center"/>
          </w:tcPr>
          <w:p w:rsidR="00D34E63" w:rsidRPr="003651D9" w:rsidRDefault="00D34E63" w:rsidP="0032600B">
            <w:pPr>
              <w:pStyle w:val="TableEntry"/>
            </w:pPr>
            <w:r w:rsidRPr="003651D9">
              <w:t xml:space="preserve">History of Present Illness </w:t>
            </w:r>
          </w:p>
        </w:tc>
        <w:tc>
          <w:tcPr>
            <w:tcW w:w="1302" w:type="pct"/>
            <w:vAlign w:val="center"/>
          </w:tcPr>
          <w:p w:rsidR="00D34E63" w:rsidRPr="003651D9" w:rsidRDefault="00D34E63" w:rsidP="00BB76BC">
            <w:pPr>
              <w:pStyle w:val="TableEntry"/>
            </w:pPr>
            <w:r w:rsidRPr="003651D9">
              <w:t>1.3.6.1.4.1.19376.1.5.3.1.3.4</w:t>
            </w:r>
          </w:p>
        </w:tc>
        <w:tc>
          <w:tcPr>
            <w:tcW w:w="773" w:type="pct"/>
            <w:vAlign w:val="center"/>
          </w:tcPr>
          <w:p w:rsidR="00D34E63" w:rsidRPr="003651D9" w:rsidRDefault="00286433" w:rsidP="00BB76BC">
            <w:pPr>
              <w:pStyle w:val="TableEntry"/>
            </w:pPr>
            <w:r w:rsidRPr="003651D9">
              <w:t>PCC TF-3</w:t>
            </w:r>
            <w:r w:rsidR="000121FB" w:rsidRPr="003651D9">
              <w:t>&gt;</w:t>
            </w:r>
          </w:p>
        </w:tc>
        <w:tc>
          <w:tcPr>
            <w:tcW w:w="692" w:type="pct"/>
            <w:vAlign w:val="center"/>
          </w:tcPr>
          <w:p w:rsidR="00D34E63" w:rsidRPr="003651D9" w:rsidRDefault="00D34E63" w:rsidP="00BB76BC">
            <w:pPr>
              <w:pStyle w:val="TableEntry"/>
            </w:pPr>
          </w:p>
        </w:tc>
      </w:tr>
      <w:tr w:rsidR="00286433" w:rsidRPr="003651D9" w:rsidTr="00BB76BC">
        <w:tc>
          <w:tcPr>
            <w:tcW w:w="492" w:type="pct"/>
            <w:vAlign w:val="center"/>
          </w:tcPr>
          <w:p w:rsidR="00286433" w:rsidRPr="003651D9" w:rsidRDefault="000121FB" w:rsidP="00EF1E77">
            <w:pPr>
              <w:pStyle w:val="TableEntry"/>
            </w:pPr>
            <w:r w:rsidRPr="003651D9">
              <w:t xml:space="preserve">&lt;e.g., </w:t>
            </w:r>
            <w:r w:rsidR="00286433" w:rsidRPr="003651D9">
              <w:t>O [0..1]</w:t>
            </w:r>
          </w:p>
        </w:tc>
        <w:tc>
          <w:tcPr>
            <w:tcW w:w="626" w:type="pct"/>
            <w:vAlign w:val="center"/>
          </w:tcPr>
          <w:p w:rsidR="00286433" w:rsidRPr="003651D9" w:rsidRDefault="00286433" w:rsidP="005D6176">
            <w:pPr>
              <w:pStyle w:val="TableEntry"/>
            </w:pPr>
          </w:p>
        </w:tc>
        <w:tc>
          <w:tcPr>
            <w:tcW w:w="1115" w:type="pct"/>
            <w:vAlign w:val="center"/>
          </w:tcPr>
          <w:p w:rsidR="00286433" w:rsidRPr="003651D9" w:rsidRDefault="00286433" w:rsidP="0032600B">
            <w:pPr>
              <w:pStyle w:val="TableEntry"/>
            </w:pPr>
            <w:r w:rsidRPr="003651D9">
              <w:t xml:space="preserve">History of Past Illness </w:t>
            </w:r>
          </w:p>
        </w:tc>
        <w:tc>
          <w:tcPr>
            <w:tcW w:w="1302" w:type="pct"/>
            <w:vAlign w:val="center"/>
          </w:tcPr>
          <w:p w:rsidR="00286433" w:rsidRPr="003651D9" w:rsidRDefault="00286433" w:rsidP="00BB76BC">
            <w:pPr>
              <w:pStyle w:val="TableEntry"/>
            </w:pPr>
            <w:r w:rsidRPr="003651D9">
              <w:t>2.16.840.1.113883.10.20.2.9</w:t>
            </w:r>
          </w:p>
        </w:tc>
        <w:tc>
          <w:tcPr>
            <w:tcW w:w="773" w:type="pct"/>
            <w:vAlign w:val="center"/>
          </w:tcPr>
          <w:p w:rsidR="00286433" w:rsidRPr="003651D9" w:rsidRDefault="00286433" w:rsidP="00BB76BC">
            <w:pPr>
              <w:pStyle w:val="TableEntry"/>
            </w:pPr>
            <w:r w:rsidRPr="003651D9">
              <w:t>CDA-PN</w:t>
            </w:r>
            <w:r w:rsidR="000121FB" w:rsidRPr="003651D9">
              <w:t>&gt;</w:t>
            </w:r>
          </w:p>
        </w:tc>
        <w:tc>
          <w:tcPr>
            <w:tcW w:w="692" w:type="pct"/>
            <w:vAlign w:val="center"/>
          </w:tcPr>
          <w:p w:rsidR="00286433" w:rsidRPr="003651D9" w:rsidRDefault="00286433" w:rsidP="00BB76BC">
            <w:pPr>
              <w:pStyle w:val="TableEntry"/>
            </w:pPr>
          </w:p>
        </w:tc>
      </w:tr>
      <w:tr w:rsidR="00286433" w:rsidRPr="003651D9" w:rsidTr="00597DB2">
        <w:tc>
          <w:tcPr>
            <w:tcW w:w="5000" w:type="pct"/>
            <w:gridSpan w:val="6"/>
            <w:tcBorders>
              <w:top w:val="single" w:sz="4" w:space="0" w:color="auto"/>
              <w:left w:val="single" w:sz="4" w:space="0" w:color="auto"/>
              <w:bottom w:val="single" w:sz="4" w:space="0" w:color="auto"/>
              <w:right w:val="single" w:sz="4" w:space="0" w:color="auto"/>
            </w:tcBorders>
          </w:tcPr>
          <w:p w:rsidR="00286433" w:rsidRPr="003651D9" w:rsidRDefault="00286433" w:rsidP="008358E5">
            <w:pPr>
              <w:pStyle w:val="TableEntryHeader"/>
            </w:pPr>
            <w:r w:rsidRPr="003651D9">
              <w:t>Entries</w:t>
            </w: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roofErr w:type="gramStart"/>
            <w:r w:rsidRPr="003651D9">
              <w:t>x</w:t>
            </w:r>
            <w:proofErr w:type="gramEnd"/>
            <w:r w:rsidRPr="003651D9">
              <w:t xml:space="preserve"> [?..?]</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AD069D">
            <w:pPr>
              <w:pStyle w:val="TableEntry"/>
            </w:pPr>
            <w:r w:rsidRPr="003651D9">
              <w:t xml:space="preserve">&lt;ref or link to </w:t>
            </w:r>
            <w:proofErr w:type="spellStart"/>
            <w:r w:rsidRPr="003651D9">
              <w:t>cond</w:t>
            </w:r>
            <w:proofErr w:type="spellEnd"/>
            <w:r w:rsidRPr="003651D9">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&lt;</w:t>
            </w:r>
            <w:proofErr w:type="spellStart"/>
            <w:r w:rsidRPr="003651D9">
              <w:t>oid</w:t>
            </w:r>
            <w:proofErr w:type="spellEnd"/>
            <w:r w:rsidRPr="003651D9">
              <w:t>&gt;</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0121FB" w:rsidP="00EF1E77">
            <w:pPr>
              <w:pStyle w:val="TableEntry"/>
            </w:pPr>
            <w:r w:rsidRPr="003651D9">
              <w:t xml:space="preserve">&lt;e.g., </w:t>
            </w:r>
            <w:r w:rsidR="00286433" w:rsidRPr="003651D9">
              <w:t>C [1</w:t>
            </w:r>
            <w:proofErr w:type="gramStart"/>
            <w:r w:rsidR="00286433" w:rsidRPr="003651D9">
              <w:t>..*</w:t>
            </w:r>
            <w:proofErr w:type="gramEnd"/>
            <w:r w:rsidR="00286433" w:rsidRPr="003651D9">
              <w:t>]</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Del="00ED0757" w:rsidRDefault="000121FB" w:rsidP="00EF1E77">
            <w:pPr>
              <w:pStyle w:val="TableEntry"/>
            </w:pPr>
            <w:r w:rsidRPr="003651D9">
              <w:t xml:space="preserve">&lt;e.g., </w:t>
            </w:r>
            <w:r w:rsidR="00286433" w:rsidRPr="003651D9">
              <w:t>C [1</w:t>
            </w:r>
            <w:proofErr w:type="gramStart"/>
            <w:r w:rsidR="00286433" w:rsidRPr="003651D9">
              <w:t>..*</w:t>
            </w:r>
            <w:proofErr w:type="gramEnd"/>
            <w:r w:rsidR="00286433" w:rsidRPr="003651D9">
              <w:t>]</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BB76BC">
            <w:pPr>
              <w:pStyle w:val="TableEntry"/>
            </w:pPr>
            <w:r w:rsidRPr="003651D9">
              <w:t>CARD TF-3 6.3.3.x.S.2</w:t>
            </w:r>
            <w:r w:rsidR="000121FB" w:rsidRPr="003651D9">
              <w:t>&gt;</w:t>
            </w:r>
          </w:p>
        </w:tc>
      </w:tr>
    </w:tbl>
    <w:p w:rsidR="005D6104" w:rsidRPr="003651D9" w:rsidRDefault="005D6104" w:rsidP="005D6104">
      <w:pPr>
        <w:pStyle w:val="BodyText"/>
      </w:pPr>
    </w:p>
    <w:p w:rsidR="00A23689" w:rsidRPr="003651D9" w:rsidRDefault="00A23689" w:rsidP="00A23689">
      <w:pPr>
        <w:pStyle w:val="Heading5"/>
        <w:numPr>
          <w:ilvl w:val="0"/>
          <w:numId w:val="0"/>
        </w:numPr>
        <w:rPr>
          <w:noProof w:val="0"/>
        </w:rPr>
      </w:pPr>
      <w:bookmarkStart w:id="1714" w:name="_Toc345074718"/>
      <w:r w:rsidRPr="003651D9">
        <w:rPr>
          <w:noProof w:val="0"/>
        </w:rPr>
        <w:t>6.3.</w:t>
      </w:r>
      <w:r w:rsidR="00B9303B" w:rsidRPr="003651D9">
        <w:rPr>
          <w:noProof w:val="0"/>
        </w:rPr>
        <w:t>3.10</w:t>
      </w:r>
      <w:proofErr w:type="gramStart"/>
      <w:r w:rsidRPr="003651D9">
        <w:rPr>
          <w:noProof w:val="0"/>
        </w:rPr>
        <w:t>.S.1</w:t>
      </w:r>
      <w:proofErr w:type="gramEnd"/>
      <w:r w:rsidRPr="003651D9">
        <w:rPr>
          <w:noProof w:val="0"/>
        </w:rPr>
        <w:t xml:space="preserve"> &lt;Data Element or Section Name&gt; &lt;Condition, Specification Document, or Vocabulary Constraint&gt;</w:t>
      </w:r>
      <w:bookmarkEnd w:id="1714"/>
      <w:r w:rsidRPr="003651D9">
        <w:rPr>
          <w:noProof w:val="0"/>
        </w:rPr>
        <w:t xml:space="preserve"> </w:t>
      </w:r>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w:t>
      </w:r>
      <w:proofErr w:type="gramStart"/>
      <w:r w:rsidR="005D6104" w:rsidRPr="003651D9">
        <w:t>contain</w:t>
      </w:r>
      <w:proofErr w:type="gramEnd"/>
      <w:r w:rsidR="005D6104" w:rsidRPr="003651D9">
        <w:t xml:space="preserve"> at least one Problem Concern Entry or at least one Simple Observation.</w:t>
      </w:r>
    </w:p>
    <w:p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rsidR="005D6104" w:rsidRPr="003651D9" w:rsidRDefault="005D6104" w:rsidP="00A23689">
      <w:pPr>
        <w:pStyle w:val="Heading5"/>
        <w:numPr>
          <w:ilvl w:val="0"/>
          <w:numId w:val="0"/>
        </w:numPr>
        <w:rPr>
          <w:noProof w:val="0"/>
        </w:rPr>
      </w:pPr>
      <w:bookmarkStart w:id="1715" w:name="_6.2.2.1.1__Problem"/>
      <w:bookmarkStart w:id="1716" w:name="_Toc296340357"/>
      <w:bookmarkStart w:id="1717" w:name="_Toc345074719"/>
      <w:bookmarkEnd w:id="1715"/>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proofErr w:type="gramStart"/>
      <w:r w:rsidR="00A23689" w:rsidRPr="003651D9">
        <w:rPr>
          <w:noProof w:val="0"/>
        </w:rPr>
        <w:t>.S.2</w:t>
      </w:r>
      <w:proofErr w:type="gramEnd"/>
      <w:r w:rsidRPr="003651D9">
        <w:rPr>
          <w:noProof w:val="0"/>
        </w:rPr>
        <w:t xml:space="preserve"> </w:t>
      </w:r>
      <w:bookmarkEnd w:id="1716"/>
      <w:r w:rsidR="00A23689" w:rsidRPr="003651D9">
        <w:rPr>
          <w:noProof w:val="0"/>
        </w:rPr>
        <w:t>&lt;Data Element or Section Name&gt; &lt;Condition, Specification Document, or Vocabulary Constraint&gt;</w:t>
      </w:r>
      <w:bookmarkEnd w:id="1717"/>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proofErr w:type="gramStart"/>
      <w:r w:rsidRPr="003651D9">
        <w:rPr>
          <w:rFonts w:eastAsia="Calibri"/>
        </w:rPr>
        <w:t>constraints,</w:t>
      </w:r>
      <w:proofErr w:type="gramEnd"/>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w:t>
      </w:r>
      <w:proofErr w:type="spellStart"/>
      <w:r w:rsidR="005D6104" w:rsidRPr="003651D9">
        <w:rPr>
          <w:rFonts w:eastAsia="Calibri"/>
        </w:rPr>
        <w:t>entryRelationship</w:t>
      </w:r>
      <w:proofErr w:type="spellEnd"/>
      <w:r w:rsidR="005D6104" w:rsidRPr="003651D9">
        <w:rPr>
          <w:rFonts w:eastAsia="Calibri"/>
        </w:rPr>
        <w:t>/observation/code</w:t>
      </w:r>
      <w:r w:rsidR="005D6104" w:rsidRPr="003651D9">
        <w:t>.</w:t>
      </w:r>
      <w:r w:rsidR="005D6104" w:rsidRPr="003651D9">
        <w:tab/>
      </w:r>
    </w:p>
    <w:p w:rsidR="005D6104" w:rsidRPr="003651D9" w:rsidRDefault="005D6104" w:rsidP="005D6104">
      <w:pPr>
        <w:pStyle w:val="BodyText"/>
      </w:pPr>
      <w:r w:rsidRPr="003651D9">
        <w:t>A Problem Concern Entry for {73211009, SNOMED CT, diabetes} SHALL use the specialized Diabetes Problem Entry (OID = 1.3.6.1.4.1.19376.1.4.1.4.1).</w:t>
      </w:r>
    </w:p>
    <w:p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rsidR="00A23689" w:rsidRPr="003651D9" w:rsidRDefault="00A23689" w:rsidP="00A23689">
      <w:pPr>
        <w:pStyle w:val="Heading5"/>
        <w:numPr>
          <w:ilvl w:val="0"/>
          <w:numId w:val="0"/>
        </w:numPr>
        <w:rPr>
          <w:noProof w:val="0"/>
        </w:rPr>
      </w:pPr>
      <w:bookmarkStart w:id="1718" w:name="_Toc345074720"/>
      <w:r w:rsidRPr="003651D9">
        <w:rPr>
          <w:noProof w:val="0"/>
        </w:rPr>
        <w:t>6.3.</w:t>
      </w:r>
      <w:r w:rsidR="00B9303B" w:rsidRPr="003651D9">
        <w:rPr>
          <w:noProof w:val="0"/>
        </w:rPr>
        <w:t>3.10</w:t>
      </w:r>
      <w:proofErr w:type="gramStart"/>
      <w:r w:rsidRPr="003651D9">
        <w:rPr>
          <w:noProof w:val="0"/>
        </w:rPr>
        <w:t>.S.3</w:t>
      </w:r>
      <w:proofErr w:type="gramEnd"/>
      <w:r w:rsidRPr="003651D9">
        <w:rPr>
          <w:noProof w:val="0"/>
        </w:rPr>
        <w:t xml:space="preserve"> &lt;Data Element or Section Name&gt; &lt;Condition, Specification Document, or Vocabulary Constraint&gt;</w:t>
      </w:r>
      <w:bookmarkEnd w:id="1718"/>
    </w:p>
    <w:p w:rsidR="00AE4AED" w:rsidRPr="003651D9" w:rsidRDefault="00AE4AED" w:rsidP="00AE4AED">
      <w:pPr>
        <w:pStyle w:val="BodyText"/>
        <w:rPr>
          <w:lang w:eastAsia="x-none"/>
        </w:rPr>
      </w:pPr>
    </w:p>
    <w:p w:rsidR="00A23689" w:rsidRPr="003651D9" w:rsidRDefault="00D35F24" w:rsidP="00597DB2">
      <w:pPr>
        <w:pStyle w:val="AuthorInstructions"/>
      </w:pPr>
      <w:r w:rsidRPr="003651D9">
        <w:t>###End Tabular Format – Section</w:t>
      </w:r>
    </w:p>
    <w:p w:rsidR="00D35F24" w:rsidRPr="003651D9" w:rsidRDefault="00D35F24" w:rsidP="00597DB2">
      <w:pPr>
        <w:pStyle w:val="AuthorInstructions"/>
      </w:pPr>
    </w:p>
    <w:p w:rsidR="00D35F24" w:rsidRPr="003651D9" w:rsidRDefault="00983131" w:rsidP="00597DB2">
      <w:pPr>
        <w:pStyle w:val="AuthorInstructions"/>
      </w:pPr>
      <w:r w:rsidRPr="003651D9">
        <w:t>###Begin Discrete Conformance</w:t>
      </w:r>
      <w:r w:rsidR="00D35F24" w:rsidRPr="003651D9">
        <w:t xml:space="preserve"> Format – Section</w:t>
      </w:r>
    </w:p>
    <w:p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w:t>
      </w:r>
      <w:proofErr w:type="spellStart"/>
      <w:r w:rsidR="00D609FE" w:rsidRPr="003651D9">
        <w:t>n</w:t>
      </w:r>
      <w:proofErr w:type="gramStart"/>
      <w:r w:rsidR="00D609FE" w:rsidRPr="003651D9">
        <w:t>..</w:t>
      </w:r>
      <w:proofErr w:type="gramEnd"/>
      <w:r w:rsidR="00D609FE" w:rsidRPr="003651D9">
        <w:t>n</w:t>
      </w:r>
      <w:proofErr w:type="spellEnd"/>
      <w:r w:rsidR="00D609FE" w:rsidRPr="003651D9">
        <w:t xml:space="preserve">], the name of the element, and a </w:t>
      </w:r>
      <w:proofErr w:type="spellStart"/>
      <w:r w:rsidR="00D609FE" w:rsidRPr="003651D9">
        <w:t>subitem</w:t>
      </w:r>
      <w:proofErr w:type="spellEnd"/>
      <w:r w:rsidR="00D609FE" w:rsidRPr="003651D9">
        <w:t xml:space="preserve"> which described the value or source of the information.&gt;</w:t>
      </w:r>
    </w:p>
    <w:p w:rsidR="00746A3D" w:rsidRPr="003651D9" w:rsidRDefault="00746A3D" w:rsidP="00875076">
      <w:pPr>
        <w:pStyle w:val="BodyText"/>
        <w:rPr>
          <w:lang w:eastAsia="x-none"/>
        </w:rPr>
      </w:pPr>
    </w:p>
    <w:p w:rsidR="00875076" w:rsidRPr="003651D9" w:rsidRDefault="000121FB" w:rsidP="00875076">
      <w:pPr>
        <w:pStyle w:val="BodyText"/>
        <w:rPr>
          <w:lang w:eastAsia="x-none"/>
        </w:rPr>
      </w:pPr>
      <w:r w:rsidRPr="003651D9">
        <w:rPr>
          <w:lang w:eastAsia="x-none"/>
        </w:rPr>
        <w:t>&lt;</w:t>
      </w:r>
      <w:r w:rsidR="00940FC7">
        <w:rPr>
          <w:lang w:eastAsia="x-none"/>
        </w:rPr>
        <w:t>e.g</w:t>
      </w:r>
      <w:proofErr w:type="gramStart"/>
      <w:r w:rsidR="00940FC7">
        <w:rPr>
          <w:lang w:eastAsia="x-none"/>
        </w:rPr>
        <w:t>.,</w:t>
      </w:r>
      <w:proofErr w:type="gramEnd"/>
    </w:p>
    <w:p w:rsidR="00875076" w:rsidRPr="003651D9" w:rsidRDefault="00875076" w:rsidP="00875076">
      <w:pPr>
        <w:pStyle w:val="Heading4"/>
        <w:numPr>
          <w:ilvl w:val="0"/>
          <w:numId w:val="0"/>
        </w:numPr>
        <w:rPr>
          <w:noProof w:val="0"/>
        </w:rPr>
      </w:pPr>
      <w:bookmarkStart w:id="1719" w:name="S_Medical_General_History"/>
      <w:bookmarkStart w:id="1720" w:name="_Toc322675125"/>
      <w:bookmarkStart w:id="1721" w:name="_Toc345074721"/>
      <w:r w:rsidRPr="003651D9">
        <w:rPr>
          <w:noProof w:val="0"/>
        </w:rPr>
        <w:t>6.3.3.10</w:t>
      </w:r>
      <w:proofErr w:type="gramStart"/>
      <w:r w:rsidRPr="003651D9">
        <w:rPr>
          <w:noProof w:val="0"/>
        </w:rPr>
        <w:t>.S</w:t>
      </w:r>
      <w:proofErr w:type="gramEnd"/>
      <w:r w:rsidRPr="003651D9">
        <w:rPr>
          <w:noProof w:val="0"/>
        </w:rPr>
        <w:t xml:space="preserve"> Medical History - Cardiac Section 11329-0</w:t>
      </w:r>
      <w:bookmarkEnd w:id="1719"/>
      <w:bookmarkEnd w:id="1720"/>
      <w:bookmarkEnd w:id="1721"/>
    </w:p>
    <w:p w:rsidR="00875076" w:rsidRPr="003651D9" w:rsidRDefault="00875076" w:rsidP="00875076">
      <w:pPr>
        <w:pStyle w:val="BracketData"/>
        <w:rPr>
          <w:rFonts w:ascii="Bookman Old Style" w:hAnsi="Bookman Old Style"/>
        </w:rPr>
      </w:pPr>
      <w:r w:rsidRPr="003651D9">
        <w:rPr>
          <w:rFonts w:ascii="Bookman Old Style" w:hAnsi="Bookman Old Style"/>
        </w:rPr>
        <w:t>[</w:t>
      </w:r>
      <w:proofErr w:type="gramStart"/>
      <w:r w:rsidRPr="003651D9">
        <w:t>section</w:t>
      </w:r>
      <w:proofErr w:type="gramEnd"/>
      <w:r w:rsidRPr="003651D9">
        <w:rPr>
          <w:rFonts w:ascii="Bookman Old Style" w:hAnsi="Bookman Old Style"/>
        </w:rPr>
        <w:t xml:space="preserve">: </w:t>
      </w:r>
      <w:proofErr w:type="spellStart"/>
      <w:r w:rsidRPr="003651D9">
        <w:rPr>
          <w:rStyle w:val="XMLname"/>
        </w:rPr>
        <w:t>templateId</w:t>
      </w:r>
      <w:proofErr w:type="spellEnd"/>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rsidR="00875076" w:rsidRPr="003651D9" w:rsidRDefault="00875076" w:rsidP="00875076">
      <w:pPr>
        <w:pStyle w:val="BracketData"/>
        <w:rPr>
          <w:rFonts w:ascii="Bookman Old Style" w:hAnsi="Bookman Old Style"/>
        </w:rPr>
      </w:pPr>
      <w:r w:rsidRPr="003651D9">
        <w:rPr>
          <w:rFonts w:ascii="Bookman Old Style" w:hAnsi="Bookman Old Style"/>
        </w:rPr>
        <w:t>[</w:t>
      </w:r>
      <w:proofErr w:type="gramStart"/>
      <w:r w:rsidRPr="003651D9">
        <w:t>section</w:t>
      </w:r>
      <w:proofErr w:type="gramEnd"/>
      <w:r w:rsidRPr="003651D9">
        <w:rPr>
          <w:rFonts w:ascii="Bookman Old Style" w:hAnsi="Bookman Old Style"/>
        </w:rPr>
        <w:t xml:space="preserve">: </w:t>
      </w:r>
      <w:proofErr w:type="spellStart"/>
      <w:r w:rsidRPr="003651D9">
        <w:rPr>
          <w:rStyle w:val="XMLname"/>
        </w:rPr>
        <w:t>templateId</w:t>
      </w:r>
      <w:proofErr w:type="spellEnd"/>
      <w:r w:rsidRPr="003651D9">
        <w:rPr>
          <w:rFonts w:ascii="Bookman Old Style" w:hAnsi="Bookman Old Style"/>
        </w:rPr>
        <w:t xml:space="preserve"> </w:t>
      </w:r>
      <w:r w:rsidRPr="003651D9">
        <w:t>2.16.840.1.113883.10.20.22.2.39(open)</w:t>
      </w:r>
      <w:r w:rsidRPr="003651D9">
        <w:rPr>
          <w:rFonts w:ascii="Bookman Old Style" w:hAnsi="Bookman Old Style"/>
        </w:rPr>
        <w:t>]</w:t>
      </w:r>
    </w:p>
    <w:p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w:t>
      </w:r>
      <w:proofErr w:type="spellStart"/>
      <w:r w:rsidRPr="003651D9">
        <w:rPr>
          <w:noProof w:val="0"/>
        </w:rPr>
        <w:t>Cath</w:t>
      </w:r>
      <w:proofErr w:type="spellEnd"/>
      <w:r w:rsidRPr="003651D9">
        <w:rPr>
          <w:noProof w:val="0"/>
        </w:rPr>
        <w:t xml:space="preserve"> Report Content profile, this section may also contain history about specific relevant problems as problem observations</w:t>
      </w:r>
      <w:r w:rsidR="00887E40" w:rsidRPr="003651D9">
        <w:rPr>
          <w:noProof w:val="0"/>
        </w:rPr>
        <w:t xml:space="preserve">. </w:t>
      </w:r>
    </w:p>
    <w:p w:rsidR="00875076" w:rsidRPr="003651D9" w:rsidRDefault="00875076" w:rsidP="00875076">
      <w:pPr>
        <w:pStyle w:val="BodyText0"/>
        <w:rPr>
          <w:noProof w:val="0"/>
        </w:rPr>
      </w:pPr>
      <w:r w:rsidRPr="003651D9">
        <w:rPr>
          <w:noProof w:val="0"/>
        </w:rPr>
        <w:t xml:space="preserve">In the event that the patient was transferred from another facility where there was a problem indication that the patient was determined to need a </w:t>
      </w:r>
      <w:proofErr w:type="spellStart"/>
      <w:r w:rsidRPr="003651D9">
        <w:rPr>
          <w:noProof w:val="0"/>
        </w:rPr>
        <w:t>cath</w:t>
      </w:r>
      <w:proofErr w:type="spellEnd"/>
      <w:r w:rsidRPr="003651D9">
        <w:rPr>
          <w:noProof w:val="0"/>
        </w:rPr>
        <w:t xml:space="preserve"> procedure, this will be noted as a problem observation in this medical history section as text in the narrative for now until there is a code representing this.</w:t>
      </w:r>
    </w:p>
    <w:p w:rsidR="00875076" w:rsidRPr="003651D9" w:rsidRDefault="00875076" w:rsidP="00875076">
      <w:pPr>
        <w:pStyle w:val="BodyText0"/>
        <w:rPr>
          <w:noProof w:val="0"/>
        </w:rPr>
      </w:pP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two [2..2] </w:t>
      </w:r>
      <w:proofErr w:type="spellStart"/>
      <w:r w:rsidRPr="003651D9">
        <w:rPr>
          <w:rStyle w:val="XMLnameBold"/>
        </w:rPr>
        <w:t>templateId</w:t>
      </w:r>
      <w:proofErr w:type="spellEnd"/>
      <w:r w:rsidRPr="003651D9">
        <w:t xml:space="preserve"> (CONF:8160) such that it</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@root</w:t>
      </w:r>
      <w:r w:rsidRPr="003651D9">
        <w:t>=</w:t>
      </w:r>
      <w:r w:rsidRPr="003651D9">
        <w:rPr>
          <w:rStyle w:val="XMLname"/>
        </w:rPr>
        <w:t>"2.16.840.1.113883.10.20.22.2.39"</w:t>
      </w:r>
      <w:r w:rsidRPr="003651D9">
        <w:t xml:space="preserve"> (CONF:10403).</w:t>
      </w: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code/@code</w:t>
      </w:r>
      <w:r w:rsidRPr="003651D9">
        <w:t>=</w:t>
      </w:r>
      <w:r w:rsidRPr="003651D9">
        <w:rPr>
          <w:rStyle w:val="XMLname"/>
        </w:rPr>
        <w:t>"11329-0"</w:t>
      </w:r>
      <w:r w:rsidRPr="003651D9">
        <w:t xml:space="preserve"> Medical (General) History (</w:t>
      </w:r>
      <w:proofErr w:type="spellStart"/>
      <w:r w:rsidRPr="003651D9">
        <w:t>CodeSystem</w:t>
      </w:r>
      <w:proofErr w:type="spellEnd"/>
      <w:r w:rsidRPr="003651D9">
        <w:t xml:space="preserve">: </w:t>
      </w:r>
      <w:r w:rsidRPr="003651D9">
        <w:rPr>
          <w:rStyle w:val="XMLname"/>
        </w:rPr>
        <w:t>LOINC 2.16.840.1.113883.6.1</w:t>
      </w:r>
      <w:r w:rsidRPr="003651D9">
        <w:t>) (CONF:8161).</w:t>
      </w: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title</w:t>
      </w:r>
      <w:r w:rsidRPr="003651D9">
        <w:t xml:space="preserve"> (CONF:8162).</w:t>
      </w: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text</w:t>
      </w:r>
      <w:r w:rsidRPr="003651D9">
        <w:t xml:space="preserve"> (CONF:8163).</w:t>
      </w:r>
    </w:p>
    <w:p w:rsidR="00875076" w:rsidRPr="003651D9" w:rsidRDefault="00875076" w:rsidP="002D6C95">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rsidR="00875076" w:rsidRPr="003651D9" w:rsidRDefault="00875076" w:rsidP="002D6C95">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rsidR="00875076" w:rsidRPr="003651D9" w:rsidRDefault="00875076" w:rsidP="002D6C95">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w:t>
      </w:r>
      <w:proofErr w:type="gramStart"/>
      <w:r w:rsidRPr="003651D9">
        <w:rPr>
          <w:szCs w:val="13"/>
        </w:rPr>
        <w:t>..1</w:t>
      </w:r>
      <w:proofErr w:type="gramEnd"/>
      <w:r w:rsidRPr="003651D9">
        <w:rPr>
          <w:szCs w:val="13"/>
        </w:rPr>
        <w:t>]</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rsidR="00875076" w:rsidRPr="003651D9" w:rsidRDefault="00875076" w:rsidP="002D6C95">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rsidR="00875076" w:rsidRPr="003651D9" w:rsidRDefault="00875076" w:rsidP="00875076">
      <w:pPr>
        <w:pStyle w:val="BodyText"/>
        <w:rPr>
          <w:color w:val="0070C0"/>
          <w:lang w:eastAsia="x-none"/>
        </w:rPr>
      </w:pPr>
    </w:p>
    <w:p w:rsidR="00875076" w:rsidRPr="003651D9" w:rsidRDefault="00875076" w:rsidP="00875076">
      <w:pPr>
        <w:pStyle w:val="Example"/>
        <w:rPr>
          <w:lang w:val="en-US"/>
        </w:rPr>
      </w:pPr>
      <w:r w:rsidRPr="003651D9">
        <w:rPr>
          <w:lang w:val="en-US"/>
        </w:rPr>
        <w:lastRenderedPageBreak/>
        <w:t>&lt;</w:t>
      </w:r>
      <w:proofErr w:type="gramStart"/>
      <w:r w:rsidRPr="003651D9">
        <w:rPr>
          <w:lang w:val="en-US"/>
        </w:rPr>
        <w:t>section</w:t>
      </w:r>
      <w:proofErr w:type="gramEnd"/>
      <w:r w:rsidRPr="003651D9">
        <w:rPr>
          <w:lang w:val="en-US"/>
        </w:rPr>
        <w:t xml:space="preserve">&gt; </w:t>
      </w:r>
    </w:p>
    <w:p w:rsidR="00875076" w:rsidRPr="003651D9" w:rsidRDefault="00875076" w:rsidP="00875076">
      <w:pPr>
        <w:pStyle w:val="Example"/>
        <w:rPr>
          <w:lang w:val="en-US"/>
        </w:rPr>
      </w:pPr>
      <w:r w:rsidRPr="003651D9">
        <w:rPr>
          <w:lang w:val="en-US"/>
        </w:rPr>
        <w:t xml:space="preserve">  &lt;</w:t>
      </w:r>
      <w:proofErr w:type="spellStart"/>
      <w:proofErr w:type="gramStart"/>
      <w:r w:rsidRPr="003651D9">
        <w:rPr>
          <w:lang w:val="en-US"/>
        </w:rPr>
        <w:t>templateId</w:t>
      </w:r>
      <w:proofErr w:type="spellEnd"/>
      <w:proofErr w:type="gramEnd"/>
      <w:r w:rsidRPr="003651D9">
        <w:rPr>
          <w:lang w:val="en-US"/>
        </w:rPr>
        <w:t xml:space="preserve"> root="1.3.6.1.4.1.19376.1.4.1.2.17"/&gt; </w:t>
      </w:r>
    </w:p>
    <w:p w:rsidR="00875076" w:rsidRPr="003651D9" w:rsidRDefault="00875076" w:rsidP="00875076">
      <w:pPr>
        <w:pStyle w:val="Example"/>
        <w:rPr>
          <w:lang w:val="en-US"/>
        </w:rPr>
      </w:pPr>
      <w:r w:rsidRPr="003651D9">
        <w:rPr>
          <w:lang w:val="en-US"/>
        </w:rPr>
        <w:t xml:space="preserve">  &lt;</w:t>
      </w:r>
      <w:proofErr w:type="spellStart"/>
      <w:proofErr w:type="gramStart"/>
      <w:r w:rsidRPr="003651D9">
        <w:rPr>
          <w:lang w:val="en-US"/>
        </w:rPr>
        <w:t>templateId</w:t>
      </w:r>
      <w:proofErr w:type="spellEnd"/>
      <w:proofErr w:type="gramEnd"/>
      <w:r w:rsidRPr="003651D9">
        <w:rPr>
          <w:lang w:val="en-US"/>
        </w:rPr>
        <w:t xml:space="preserve"> root="2.16.840.1.113883.10.20.22.2.39"/&gt; </w:t>
      </w:r>
    </w:p>
    <w:p w:rsidR="00875076" w:rsidRPr="003651D9" w:rsidRDefault="00875076" w:rsidP="00875076">
      <w:pPr>
        <w:pStyle w:val="Example"/>
        <w:rPr>
          <w:lang w:val="en-US"/>
        </w:rPr>
      </w:pPr>
      <w:r w:rsidRPr="003651D9">
        <w:rPr>
          <w:lang w:val="en-US"/>
        </w:rPr>
        <w:t xml:space="preserve">  &lt;code code="11329-0" </w:t>
      </w:r>
      <w:proofErr w:type="spellStart"/>
      <w:r w:rsidRPr="003651D9">
        <w:rPr>
          <w:lang w:val="en-US"/>
        </w:rPr>
        <w:t>codeSystem</w:t>
      </w:r>
      <w:proofErr w:type="spellEnd"/>
      <w:r w:rsidRPr="003651D9">
        <w:rPr>
          <w:lang w:val="en-US"/>
        </w:rPr>
        <w:t xml:space="preserve">="2.16.840.1.113883.6.1" </w:t>
      </w:r>
    </w:p>
    <w:p w:rsidR="00875076" w:rsidRPr="003651D9" w:rsidRDefault="00875076" w:rsidP="00875076">
      <w:pPr>
        <w:pStyle w:val="Example"/>
        <w:rPr>
          <w:lang w:val="en-US"/>
        </w:rPr>
      </w:pPr>
      <w:r w:rsidRPr="003651D9">
        <w:rPr>
          <w:lang w:val="en-US"/>
        </w:rPr>
        <w:t xml:space="preserve">        </w:t>
      </w:r>
      <w:proofErr w:type="spellStart"/>
      <w:proofErr w:type="gramStart"/>
      <w:r w:rsidRPr="003651D9">
        <w:rPr>
          <w:lang w:val="en-US"/>
        </w:rPr>
        <w:t>codeSystemName</w:t>
      </w:r>
      <w:proofErr w:type="spellEnd"/>
      <w:proofErr w:type="gramEnd"/>
      <w:r w:rsidRPr="003651D9">
        <w:rPr>
          <w:lang w:val="en-US"/>
        </w:rPr>
        <w:t xml:space="preserve">="LOINC" </w:t>
      </w:r>
    </w:p>
    <w:p w:rsidR="00875076" w:rsidRPr="003651D9" w:rsidRDefault="00875076" w:rsidP="00875076">
      <w:pPr>
        <w:pStyle w:val="Example"/>
        <w:rPr>
          <w:lang w:val="en-US"/>
        </w:rPr>
      </w:pPr>
      <w:r w:rsidRPr="003651D9">
        <w:rPr>
          <w:lang w:val="en-US"/>
        </w:rPr>
        <w:t xml:space="preserve">        </w:t>
      </w:r>
      <w:proofErr w:type="spellStart"/>
      <w:proofErr w:type="gramStart"/>
      <w:r w:rsidRPr="003651D9">
        <w:rPr>
          <w:lang w:val="en-US"/>
        </w:rPr>
        <w:t>displayName</w:t>
      </w:r>
      <w:proofErr w:type="spellEnd"/>
      <w:proofErr w:type="gramEnd"/>
      <w:r w:rsidRPr="003651D9">
        <w:rPr>
          <w:lang w:val="en-US"/>
        </w:rPr>
        <w:t xml:space="preserve">="MEDICAL (GENERAL) HISTORY"/&gt; </w:t>
      </w:r>
    </w:p>
    <w:p w:rsidR="00875076" w:rsidRPr="003651D9" w:rsidRDefault="00875076" w:rsidP="00875076">
      <w:pPr>
        <w:pStyle w:val="Example"/>
        <w:rPr>
          <w:lang w:val="en-US"/>
        </w:rPr>
      </w:pPr>
      <w:r w:rsidRPr="003651D9">
        <w:rPr>
          <w:lang w:val="en-US"/>
        </w:rPr>
        <w:t xml:space="preserve">  &lt;</w:t>
      </w:r>
      <w:proofErr w:type="gramStart"/>
      <w:r w:rsidRPr="003651D9">
        <w:rPr>
          <w:lang w:val="en-US"/>
        </w:rPr>
        <w:t>title&gt;</w:t>
      </w:r>
      <w:proofErr w:type="gramEnd"/>
      <w:r w:rsidRPr="003651D9">
        <w:rPr>
          <w:lang w:val="en-US"/>
        </w:rPr>
        <w:t xml:space="preserve">MEDICAL (GENERAL) HISTORY&lt;/title&gt; </w:t>
      </w:r>
    </w:p>
    <w:p w:rsidR="00875076" w:rsidRPr="003651D9" w:rsidRDefault="00875076" w:rsidP="00875076">
      <w:pPr>
        <w:pStyle w:val="Example"/>
        <w:rPr>
          <w:lang w:val="en-US"/>
        </w:rPr>
      </w:pPr>
      <w:r w:rsidRPr="003651D9">
        <w:rPr>
          <w:lang w:val="en-US"/>
        </w:rPr>
        <w:t xml:space="preserve">  &lt;</w:t>
      </w:r>
      <w:proofErr w:type="gramStart"/>
      <w:r w:rsidRPr="003651D9">
        <w:rPr>
          <w:lang w:val="en-US"/>
        </w:rPr>
        <w:t>text</w:t>
      </w:r>
      <w:proofErr w:type="gramEnd"/>
      <w:r w:rsidRPr="003651D9">
        <w:rPr>
          <w:lang w:val="en-US"/>
        </w:rPr>
        <w:t xml:space="preserve">&gt; </w:t>
      </w:r>
    </w:p>
    <w:p w:rsidR="00875076" w:rsidRPr="003651D9" w:rsidRDefault="00875076" w:rsidP="00875076">
      <w:pPr>
        <w:pStyle w:val="Example"/>
        <w:rPr>
          <w:lang w:val="en-US"/>
        </w:rPr>
      </w:pPr>
      <w:r w:rsidRPr="003651D9">
        <w:rPr>
          <w:lang w:val="en-US"/>
        </w:rPr>
        <w:t xml:space="preserve">    &lt;list </w:t>
      </w:r>
      <w:proofErr w:type="spellStart"/>
      <w:r w:rsidRPr="003651D9">
        <w:rPr>
          <w:lang w:val="en-US"/>
        </w:rPr>
        <w:t>listType</w:t>
      </w:r>
      <w:proofErr w:type="spellEnd"/>
      <w:r w:rsidRPr="003651D9">
        <w:rPr>
          <w:lang w:val="en-US"/>
        </w:rPr>
        <w:t xml:space="preserve">="ordered"&gt; </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w:t>
      </w:r>
      <w:proofErr w:type="gramStart"/>
      <w:r w:rsidRPr="003651D9">
        <w:rPr>
          <w:lang w:val="en-US"/>
        </w:rPr>
        <w:t>item&gt;</w:t>
      </w:r>
      <w:proofErr w:type="gramEnd"/>
      <w:r w:rsidRPr="003651D9">
        <w:rPr>
          <w:lang w:val="en-US"/>
        </w:rPr>
        <w:t xml:space="preserve">Patient has had a recent issue with chest pain that does </w:t>
      </w:r>
      <w:r w:rsidRPr="003651D9">
        <w:rPr>
          <w:lang w:val="en-US"/>
        </w:rPr>
        <w:tab/>
        <w:t xml:space="preserve">            </w:t>
      </w:r>
      <w:r w:rsidRPr="003651D9">
        <w:rPr>
          <w:lang w:val="en-US"/>
        </w:rPr>
        <w:tab/>
        <w:t xml:space="preserve">     not seem to be related to any particular cause.&lt;/item&gt;</w:t>
      </w:r>
    </w:p>
    <w:p w:rsidR="00875076" w:rsidRPr="003651D9" w:rsidRDefault="00875076" w:rsidP="00875076">
      <w:pPr>
        <w:pStyle w:val="Example"/>
        <w:rPr>
          <w:lang w:val="en-US"/>
        </w:rPr>
      </w:pPr>
      <w:r w:rsidRPr="003651D9">
        <w:rPr>
          <w:lang w:val="en-US"/>
        </w:rPr>
        <w:t xml:space="preserve">      &lt;</w:t>
      </w:r>
      <w:proofErr w:type="gramStart"/>
      <w:r w:rsidRPr="003651D9">
        <w:rPr>
          <w:lang w:val="en-US"/>
        </w:rPr>
        <w:t>item&gt;</w:t>
      </w:r>
      <w:proofErr w:type="gramEnd"/>
      <w:r w:rsidRPr="003651D9">
        <w:rPr>
          <w:lang w:val="en-US"/>
        </w:rPr>
        <w:t xml:space="preserve">Previous concerns of heart disease were actually     </w:t>
      </w:r>
      <w:r w:rsidRPr="003651D9">
        <w:rPr>
          <w:lang w:val="en-US"/>
        </w:rPr>
        <w:tab/>
      </w:r>
      <w:r w:rsidRPr="003651D9">
        <w:rPr>
          <w:lang w:val="en-US"/>
        </w:rPr>
        <w:tab/>
        <w:t xml:space="preserve">     related to other causes.&lt;/item&gt;  </w:t>
      </w:r>
    </w:p>
    <w:p w:rsidR="00875076" w:rsidRPr="003651D9" w:rsidRDefault="00875076" w:rsidP="00875076">
      <w:pPr>
        <w:pStyle w:val="Example"/>
        <w:rPr>
          <w:lang w:val="en-US"/>
        </w:rPr>
      </w:pPr>
      <w:r w:rsidRPr="003651D9">
        <w:rPr>
          <w:lang w:val="en-US"/>
        </w:rPr>
        <w:t xml:space="preserve">      &lt;</w:t>
      </w:r>
      <w:proofErr w:type="gramStart"/>
      <w:r w:rsidRPr="003651D9">
        <w:rPr>
          <w:lang w:val="en-US"/>
        </w:rPr>
        <w:t>item&gt;</w:t>
      </w:r>
      <w:proofErr w:type="gramEnd"/>
      <w:r w:rsidRPr="003651D9">
        <w:rPr>
          <w:lang w:val="en-US"/>
        </w:rPr>
        <w:t xml:space="preserve">Patient had recent weight gain due to sedentary lifestyle and </w:t>
      </w:r>
    </w:p>
    <w:p w:rsidR="00875076" w:rsidRPr="003651D9" w:rsidRDefault="00875076" w:rsidP="00875076">
      <w:pPr>
        <w:pStyle w:val="Example"/>
        <w:rPr>
          <w:lang w:val="en-US"/>
        </w:rPr>
      </w:pPr>
      <w:r w:rsidRPr="003651D9">
        <w:rPr>
          <w:lang w:val="en-US"/>
        </w:rPr>
        <w:t xml:space="preserve">            </w:t>
      </w:r>
      <w:proofErr w:type="gramStart"/>
      <w:r w:rsidRPr="003651D9">
        <w:rPr>
          <w:lang w:val="en-US"/>
        </w:rPr>
        <w:t>new</w:t>
      </w:r>
      <w:proofErr w:type="gramEnd"/>
      <w:r w:rsidRPr="003651D9">
        <w:rPr>
          <w:lang w:val="en-US"/>
        </w:rPr>
        <w:t xml:space="preserve"> job.&lt;/item&gt; </w:t>
      </w:r>
    </w:p>
    <w:p w:rsidR="00875076" w:rsidRPr="003651D9" w:rsidRDefault="00875076" w:rsidP="00875076">
      <w:pPr>
        <w:pStyle w:val="Example"/>
        <w:rPr>
          <w:lang w:val="en-US"/>
        </w:rPr>
      </w:pPr>
      <w:r w:rsidRPr="003651D9">
        <w:rPr>
          <w:lang w:val="en-US"/>
        </w:rPr>
        <w:t xml:space="preserve">    &lt;/list&gt; </w:t>
      </w:r>
    </w:p>
    <w:p w:rsidR="00875076" w:rsidRPr="003651D9" w:rsidRDefault="00875076" w:rsidP="00875076">
      <w:pPr>
        <w:pStyle w:val="Example"/>
        <w:rPr>
          <w:lang w:val="en-US"/>
        </w:rPr>
      </w:pPr>
      <w:r w:rsidRPr="003651D9">
        <w:rPr>
          <w:lang w:val="en-US"/>
        </w:rPr>
        <w:t xml:space="preserve">  &lt;/text&gt; </w:t>
      </w:r>
    </w:p>
    <w:p w:rsidR="00875076" w:rsidRPr="003651D9" w:rsidRDefault="00875076" w:rsidP="00875076">
      <w:pPr>
        <w:pStyle w:val="Example"/>
        <w:rPr>
          <w:lang w:val="en-US"/>
        </w:rPr>
      </w:pPr>
      <w:r w:rsidRPr="003651D9">
        <w:rPr>
          <w:lang w:val="en-US"/>
        </w:rPr>
        <w:t xml:space="preserve">  &lt;</w:t>
      </w:r>
      <w:proofErr w:type="gramStart"/>
      <w:r w:rsidRPr="003651D9">
        <w:rPr>
          <w:lang w:val="en-US"/>
        </w:rPr>
        <w:t>entry</w:t>
      </w:r>
      <w:proofErr w:type="gramEnd"/>
      <w:r w:rsidRPr="003651D9">
        <w:rPr>
          <w:lang w:val="en-US"/>
        </w:rPr>
        <w:t>&gt;</w:t>
      </w:r>
    </w:p>
    <w:p w:rsidR="00875076" w:rsidRPr="003651D9" w:rsidRDefault="00875076" w:rsidP="00875076">
      <w:pPr>
        <w:pStyle w:val="Example"/>
        <w:rPr>
          <w:lang w:val="en-US"/>
        </w:rPr>
      </w:pPr>
      <w:r w:rsidRPr="003651D9">
        <w:rPr>
          <w:lang w:val="en-US"/>
        </w:rPr>
        <w:t xml:space="preserve">    &lt;observation </w:t>
      </w:r>
      <w:proofErr w:type="spellStart"/>
      <w:r w:rsidRPr="003651D9">
        <w:rPr>
          <w:lang w:val="en-US"/>
        </w:rPr>
        <w:t>classCode</w:t>
      </w:r>
      <w:proofErr w:type="spellEnd"/>
      <w:r w:rsidRPr="003651D9">
        <w:rPr>
          <w:lang w:val="en-US"/>
        </w:rPr>
        <w:t xml:space="preserve">=”OBS” </w:t>
      </w:r>
      <w:proofErr w:type="spellStart"/>
      <w:r w:rsidRPr="003651D9">
        <w:rPr>
          <w:lang w:val="en-US"/>
        </w:rPr>
        <w:t>moodCode</w:t>
      </w:r>
      <w:proofErr w:type="spellEnd"/>
      <w:r w:rsidRPr="003651D9">
        <w:rPr>
          <w:lang w:val="en-US"/>
        </w:rPr>
        <w:t xml:space="preserve">=”EVN”&gt; </w:t>
      </w:r>
    </w:p>
    <w:p w:rsidR="00875076" w:rsidRPr="003651D9" w:rsidRDefault="00875076" w:rsidP="00875076">
      <w:pPr>
        <w:pStyle w:val="Example"/>
        <w:rPr>
          <w:lang w:val="en-US"/>
        </w:rPr>
      </w:pPr>
      <w:r w:rsidRPr="003651D9">
        <w:rPr>
          <w:lang w:val="en-US"/>
        </w:rPr>
        <w:t xml:space="preserve">      &lt;</w:t>
      </w:r>
      <w:proofErr w:type="spellStart"/>
      <w:proofErr w:type="gramStart"/>
      <w:r w:rsidRPr="003651D9">
        <w:rPr>
          <w:lang w:val="en-US"/>
        </w:rPr>
        <w:t>templateId</w:t>
      </w:r>
      <w:proofErr w:type="spellEnd"/>
      <w:proofErr w:type="gramEnd"/>
      <w:r w:rsidRPr="003651D9">
        <w:rPr>
          <w:lang w:val="en-US"/>
        </w:rPr>
        <w:t xml:space="preserve"> root=”1.3.6.1.4.1.19376.1.4.1.9”/&gt;</w:t>
      </w:r>
    </w:p>
    <w:p w:rsidR="00875076" w:rsidRPr="003651D9" w:rsidRDefault="00875076" w:rsidP="00875076">
      <w:pPr>
        <w:pStyle w:val="Example"/>
        <w:rPr>
          <w:lang w:val="en-US"/>
        </w:rPr>
      </w:pPr>
      <w:r w:rsidRPr="003651D9">
        <w:rPr>
          <w:lang w:val="en-US"/>
        </w:rPr>
        <w:t xml:space="preserve">      &lt;id root=”xyz”/&gt;</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&lt;/observation&gt;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&lt;observation </w:t>
      </w:r>
      <w:proofErr w:type="spellStart"/>
      <w:r w:rsidRPr="003651D9">
        <w:rPr>
          <w:lang w:val="en-US"/>
        </w:rPr>
        <w:t>classCode</w:t>
      </w:r>
      <w:proofErr w:type="spellEnd"/>
      <w:r w:rsidRPr="003651D9">
        <w:rPr>
          <w:lang w:val="en-US"/>
        </w:rPr>
        <w:t xml:space="preserve">="PROC" </w:t>
      </w:r>
      <w:proofErr w:type="spellStart"/>
      <w:r w:rsidRPr="003651D9">
        <w:rPr>
          <w:lang w:val="en-US"/>
        </w:rPr>
        <w:t>moodCode</w:t>
      </w:r>
      <w:proofErr w:type="spellEnd"/>
      <w:r w:rsidRPr="003651D9">
        <w:rPr>
          <w:lang w:val="en-US"/>
        </w:rPr>
        <w:t>="EVN"&gt;</w:t>
      </w:r>
    </w:p>
    <w:p w:rsidR="00875076" w:rsidRPr="003651D9" w:rsidRDefault="00875076" w:rsidP="00875076">
      <w:pPr>
        <w:pStyle w:val="Example"/>
        <w:rPr>
          <w:lang w:val="en-US"/>
        </w:rPr>
      </w:pPr>
      <w:r w:rsidRPr="003651D9">
        <w:rPr>
          <w:lang w:val="en-US"/>
        </w:rPr>
        <w:t xml:space="preserve">      &lt;</w:t>
      </w:r>
      <w:proofErr w:type="spellStart"/>
      <w:proofErr w:type="gramStart"/>
      <w:r w:rsidRPr="003651D9">
        <w:rPr>
          <w:lang w:val="en-US"/>
        </w:rPr>
        <w:t>templateId</w:t>
      </w:r>
      <w:proofErr w:type="spellEnd"/>
      <w:proofErr w:type="gramEnd"/>
      <w:r w:rsidRPr="003651D9">
        <w:rPr>
          <w:lang w:val="en-US"/>
        </w:rPr>
        <w:t xml:space="preserve"> root="2.16.840.1.113883.10.20.22.4.14"/&gt;</w:t>
      </w:r>
    </w:p>
    <w:p w:rsidR="00875076" w:rsidRPr="003651D9" w:rsidRDefault="00875076" w:rsidP="00875076">
      <w:pPr>
        <w:pStyle w:val="Example"/>
        <w:rPr>
          <w:lang w:val="en-US"/>
        </w:rPr>
      </w:pPr>
      <w:r w:rsidRPr="003651D9">
        <w:rPr>
          <w:lang w:val="en-US"/>
        </w:rPr>
        <w:t xml:space="preserve">      </w:t>
      </w:r>
      <w:proofErr w:type="gramStart"/>
      <w:r w:rsidRPr="003651D9">
        <w:rPr>
          <w:lang w:val="en-US"/>
        </w:rPr>
        <w:t>&lt;!--</w:t>
      </w:r>
      <w:proofErr w:type="gramEnd"/>
      <w:r w:rsidRPr="003651D9">
        <w:rPr>
          <w:lang w:val="en-US"/>
        </w:rPr>
        <w:t xml:space="preserve"> Procedure Activity Procedure template --&gt;</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&lt;/observation&gt;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&lt;observation </w:t>
      </w:r>
      <w:proofErr w:type="spellStart"/>
      <w:r w:rsidRPr="003651D9">
        <w:rPr>
          <w:lang w:val="en-US"/>
        </w:rPr>
        <w:t>classCode</w:t>
      </w:r>
      <w:proofErr w:type="spellEnd"/>
      <w:r w:rsidRPr="003651D9">
        <w:rPr>
          <w:lang w:val="en-US"/>
        </w:rPr>
        <w:t xml:space="preserve">="OBS" </w:t>
      </w:r>
      <w:proofErr w:type="spellStart"/>
      <w:r w:rsidRPr="003651D9">
        <w:rPr>
          <w:lang w:val="en-US"/>
        </w:rPr>
        <w:t>moodCode</w:t>
      </w:r>
      <w:proofErr w:type="spellEnd"/>
      <w:r w:rsidRPr="003651D9">
        <w:rPr>
          <w:lang w:val="en-US"/>
        </w:rPr>
        <w:t>="EVN"&gt;</w:t>
      </w:r>
    </w:p>
    <w:p w:rsidR="00875076" w:rsidRPr="003651D9" w:rsidRDefault="00875076" w:rsidP="00875076">
      <w:pPr>
        <w:pStyle w:val="Example"/>
        <w:rPr>
          <w:lang w:val="en-US"/>
        </w:rPr>
      </w:pPr>
      <w:r w:rsidRPr="003651D9">
        <w:rPr>
          <w:lang w:val="en-US"/>
        </w:rPr>
        <w:t xml:space="preserve">      &lt;</w:t>
      </w:r>
      <w:proofErr w:type="spellStart"/>
      <w:proofErr w:type="gramStart"/>
      <w:r w:rsidRPr="003651D9">
        <w:rPr>
          <w:lang w:val="en-US"/>
        </w:rPr>
        <w:t>templateId</w:t>
      </w:r>
      <w:proofErr w:type="spellEnd"/>
      <w:proofErr w:type="gramEnd"/>
      <w:r w:rsidRPr="003651D9">
        <w:rPr>
          <w:lang w:val="en-US"/>
        </w:rPr>
        <w:t xml:space="preserve"> root="2.16.840.1.113883.10.20.22.4.13"/&gt;</w:t>
      </w:r>
    </w:p>
    <w:p w:rsidR="00875076" w:rsidRPr="003651D9" w:rsidRDefault="00875076" w:rsidP="00875076">
      <w:pPr>
        <w:pStyle w:val="Example"/>
        <w:rPr>
          <w:lang w:val="en-US"/>
        </w:rPr>
      </w:pPr>
      <w:r w:rsidRPr="003651D9">
        <w:rPr>
          <w:lang w:val="en-US"/>
        </w:rPr>
        <w:t xml:space="preserve">      </w:t>
      </w:r>
      <w:proofErr w:type="gramStart"/>
      <w:r w:rsidRPr="003651D9">
        <w:rPr>
          <w:lang w:val="en-US"/>
        </w:rPr>
        <w:t>&lt;!--</w:t>
      </w:r>
      <w:proofErr w:type="gramEnd"/>
      <w:r w:rsidRPr="003651D9">
        <w:rPr>
          <w:lang w:val="en-US"/>
        </w:rPr>
        <w:t xml:space="preserve"> Procedure Activity Observation template --&gt;</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&lt;/observation&gt;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&lt;/section&gt;</w:t>
      </w:r>
    </w:p>
    <w:p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rsidR="00875076" w:rsidRPr="003651D9" w:rsidRDefault="00875076" w:rsidP="00875076">
      <w:pPr>
        <w:pStyle w:val="BodyText"/>
        <w:rPr>
          <w:lang w:eastAsia="x-none"/>
        </w:rPr>
      </w:pPr>
    </w:p>
    <w:p w:rsidR="00A23689" w:rsidRPr="003651D9" w:rsidRDefault="00983131" w:rsidP="00597DB2">
      <w:pPr>
        <w:pStyle w:val="AuthorInstructions"/>
      </w:pPr>
      <w:r w:rsidRPr="003651D9">
        <w:t>###End Discrete Conformance</w:t>
      </w:r>
      <w:r w:rsidR="00D35F24" w:rsidRPr="003651D9">
        <w:t xml:space="preserve"> Format - Section</w:t>
      </w:r>
    </w:p>
    <w:p w:rsidR="00B9303B" w:rsidRPr="003651D9" w:rsidRDefault="00B9303B" w:rsidP="00B9303B">
      <w:pPr>
        <w:pStyle w:val="Heading2"/>
        <w:numPr>
          <w:ilvl w:val="0"/>
          <w:numId w:val="0"/>
        </w:numPr>
        <w:rPr>
          <w:noProof w:val="0"/>
        </w:rPr>
      </w:pPr>
      <w:bookmarkStart w:id="1722" w:name="_6.2.3.1_Encompassing_Encounter"/>
      <w:bookmarkStart w:id="1723" w:name="_6.2.3.1.1_Responsible_Party"/>
      <w:bookmarkStart w:id="1724" w:name="_6.2.3.1.2_Health_Care"/>
      <w:bookmarkStart w:id="1725" w:name="_Toc345074722"/>
      <w:bookmarkEnd w:id="1722"/>
      <w:bookmarkEnd w:id="1723"/>
      <w:bookmarkEnd w:id="1724"/>
      <w:r w:rsidRPr="003651D9">
        <w:rPr>
          <w:noProof w:val="0"/>
        </w:rPr>
        <w:t>6.3.4</w:t>
      </w:r>
      <w:r w:rsidR="00291725">
        <w:rPr>
          <w:noProof w:val="0"/>
        </w:rPr>
        <w:t xml:space="preserve"> </w:t>
      </w:r>
      <w:r w:rsidRPr="003651D9">
        <w:rPr>
          <w:noProof w:val="0"/>
        </w:rPr>
        <w:t>CDA Entry Content Modules</w:t>
      </w:r>
      <w:bookmarkEnd w:id="1725"/>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726" w:name="_Toc345074723"/>
      <w:r w:rsidRPr="003651D9">
        <w:rPr>
          <w:noProof w:val="0"/>
        </w:rPr>
        <w:lastRenderedPageBreak/>
        <w:t>6.3.4</w:t>
      </w:r>
      <w:proofErr w:type="gramStart"/>
      <w:r w:rsidR="00BA437B" w:rsidRPr="003651D9">
        <w:rPr>
          <w:noProof w:val="0"/>
        </w:rPr>
        <w:t>.</w:t>
      </w:r>
      <w:r w:rsidR="00774B6B" w:rsidRPr="003651D9">
        <w:rPr>
          <w:noProof w:val="0"/>
        </w:rPr>
        <w:t>E</w:t>
      </w:r>
      <w:proofErr w:type="gramEnd"/>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726"/>
      <w:r w:rsidRPr="003651D9">
        <w:rPr>
          <w:noProof w:val="0"/>
        </w:rPr>
        <w:t xml:space="preserve"> </w:t>
      </w:r>
    </w:p>
    <w:p w:rsidR="00BC6EDE" w:rsidRPr="003651D9" w:rsidRDefault="00630F33" w:rsidP="00597DB2">
      <w:pPr>
        <w:pStyle w:val="AuthorInstructions"/>
      </w:pPr>
      <w:r w:rsidRPr="003651D9">
        <w:t>&lt;Replicate the Entry Content Module as many times as needed for this supplement.&gt;</w:t>
      </w:r>
    </w:p>
    <w:p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rsidR="00712AE6" w:rsidRPr="003651D9" w:rsidRDefault="00712AE6" w:rsidP="00597DB2">
      <w:pPr>
        <w:pStyle w:val="AuthorInstructions"/>
        <w:rPr>
          <w:szCs w:val="24"/>
        </w:rPr>
      </w:pPr>
    </w:p>
    <w:p w:rsidR="00983131" w:rsidRPr="003651D9" w:rsidRDefault="00983131" w:rsidP="00597DB2">
      <w:pPr>
        <w:pStyle w:val="AuthorInstructions"/>
        <w:rPr>
          <w:szCs w:val="24"/>
        </w:rPr>
      </w:pPr>
      <w:r w:rsidRPr="003651D9">
        <w:rPr>
          <w:szCs w:val="24"/>
        </w:rPr>
        <w:t>### Begin Tabular Format - Entry</w:t>
      </w:r>
    </w:p>
    <w:p w:rsidR="00983131" w:rsidRPr="003651D9" w:rsidRDefault="00983131" w:rsidP="00BC6EDE">
      <w:pPr>
        <w:pStyle w:val="BodyText"/>
        <w:rPr>
          <w:szCs w:val="24"/>
          <w:lang w:eastAsia="x-none"/>
        </w:rPr>
      </w:pPr>
    </w:p>
    <w:p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Tr="00597DB2">
        <w:tc>
          <w:tcPr>
            <w:tcW w:w="1400" w:type="pct"/>
            <w:gridSpan w:val="4"/>
            <w:shd w:val="clear" w:color="auto" w:fill="E6E6E6"/>
            <w:vAlign w:val="center"/>
          </w:tcPr>
          <w:p w:rsidR="009612F6" w:rsidRPr="003651D9" w:rsidRDefault="009612F6" w:rsidP="00597DB2">
            <w:pPr>
              <w:pStyle w:val="TableTitle"/>
            </w:pPr>
            <w:r w:rsidRPr="003651D9">
              <w:t>Template Name</w:t>
            </w:r>
          </w:p>
        </w:tc>
        <w:tc>
          <w:tcPr>
            <w:tcW w:w="3600" w:type="pct"/>
            <w:gridSpan w:val="7"/>
            <w:vAlign w:val="center"/>
          </w:tcPr>
          <w:p w:rsidR="009612F6" w:rsidRPr="003651D9" w:rsidRDefault="009612F6" w:rsidP="00BB76BC">
            <w:pPr>
              <w:pStyle w:val="TableEntry"/>
            </w:pPr>
            <w:r w:rsidRPr="003651D9">
              <w:t>&lt;Template name&gt;</w:t>
            </w:r>
          </w:p>
        </w:tc>
      </w:tr>
      <w:tr w:rsidR="009612F6" w:rsidRPr="003651D9" w:rsidTr="00597DB2">
        <w:tc>
          <w:tcPr>
            <w:tcW w:w="1400" w:type="pct"/>
            <w:gridSpan w:val="4"/>
            <w:shd w:val="clear" w:color="auto" w:fill="E6E6E6"/>
            <w:vAlign w:val="center"/>
          </w:tcPr>
          <w:p w:rsidR="009612F6" w:rsidRPr="003651D9" w:rsidRDefault="009612F6" w:rsidP="008358E5">
            <w:pPr>
              <w:pStyle w:val="TableEntryHeader"/>
            </w:pPr>
            <w:r w:rsidRPr="003651D9">
              <w:t xml:space="preserve">Template ID </w:t>
            </w:r>
          </w:p>
        </w:tc>
        <w:tc>
          <w:tcPr>
            <w:tcW w:w="3600" w:type="pct"/>
            <w:gridSpan w:val="7"/>
            <w:vAlign w:val="center"/>
          </w:tcPr>
          <w:p w:rsidR="009612F6" w:rsidRPr="003651D9" w:rsidRDefault="00B87220" w:rsidP="00BB76BC">
            <w:pPr>
              <w:pStyle w:val="TableEntry"/>
            </w:pPr>
            <w:r w:rsidRPr="003651D9">
              <w:t>&lt;</w:t>
            </w:r>
            <w:proofErr w:type="spellStart"/>
            <w:r w:rsidRPr="003651D9">
              <w:t>oid</w:t>
            </w:r>
            <w:proofErr w:type="spellEnd"/>
            <w:r w:rsidRPr="003651D9">
              <w:t>&gt;</w:t>
            </w:r>
          </w:p>
        </w:tc>
      </w:tr>
      <w:tr w:rsidR="009612F6" w:rsidRPr="003651D9" w:rsidTr="00597DB2">
        <w:tc>
          <w:tcPr>
            <w:tcW w:w="1400" w:type="pct"/>
            <w:gridSpan w:val="4"/>
            <w:shd w:val="clear" w:color="auto" w:fill="E6E6E6"/>
            <w:vAlign w:val="center"/>
          </w:tcPr>
          <w:p w:rsidR="009612F6" w:rsidRPr="003651D9" w:rsidRDefault="009612F6" w:rsidP="008358E5">
            <w:pPr>
              <w:pStyle w:val="TableEntryHeader"/>
            </w:pPr>
            <w:r w:rsidRPr="003651D9">
              <w:t xml:space="preserve">Parent Template </w:t>
            </w:r>
          </w:p>
        </w:tc>
        <w:tc>
          <w:tcPr>
            <w:tcW w:w="3600" w:type="pct"/>
            <w:gridSpan w:val="7"/>
            <w:vAlign w:val="center"/>
          </w:tcPr>
          <w:p w:rsidR="00B87220" w:rsidRPr="003651D9" w:rsidRDefault="00B87220" w:rsidP="00BB76BC">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 Reference]&gt;</w:t>
            </w:r>
          </w:p>
          <w:p w:rsidR="009612F6" w:rsidRPr="003651D9" w:rsidRDefault="009612F6" w:rsidP="00BB76BC">
            <w:pPr>
              <w:pStyle w:val="TableEntry"/>
            </w:pPr>
          </w:p>
        </w:tc>
      </w:tr>
      <w:tr w:rsidR="009612F6" w:rsidRPr="003651D9" w:rsidTr="00597DB2">
        <w:tc>
          <w:tcPr>
            <w:tcW w:w="1400" w:type="pct"/>
            <w:gridSpan w:val="4"/>
            <w:shd w:val="clear" w:color="auto" w:fill="E6E6E6"/>
            <w:vAlign w:val="center"/>
          </w:tcPr>
          <w:p w:rsidR="009612F6" w:rsidRPr="003651D9" w:rsidRDefault="009612F6" w:rsidP="008358E5">
            <w:pPr>
              <w:pStyle w:val="TableEntryHeader"/>
            </w:pPr>
            <w:r w:rsidRPr="003651D9">
              <w:t xml:space="preserve">General Description </w:t>
            </w:r>
          </w:p>
        </w:tc>
        <w:tc>
          <w:tcPr>
            <w:tcW w:w="3600" w:type="pct"/>
            <w:gridSpan w:val="7"/>
            <w:vAlign w:val="center"/>
          </w:tcPr>
          <w:p w:rsidR="009612F6" w:rsidRPr="003651D9" w:rsidRDefault="00B87220" w:rsidP="00BB76BC">
            <w:pPr>
              <w:pStyle w:val="TableEntry"/>
            </w:pPr>
            <w:r w:rsidRPr="003651D9">
              <w:t>&lt;brief textual description, one paragraph&gt;</w:t>
            </w:r>
          </w:p>
        </w:tc>
      </w:tr>
      <w:tr w:rsidR="009612F6" w:rsidRPr="003651D9" w:rsidTr="00597DB2">
        <w:tc>
          <w:tcPr>
            <w:tcW w:w="725" w:type="pct"/>
            <w:gridSpan w:val="2"/>
            <w:shd w:val="clear" w:color="auto" w:fill="E6E6E6"/>
            <w:vAlign w:val="center"/>
          </w:tcPr>
          <w:p w:rsidR="009612F6" w:rsidRPr="003651D9" w:rsidRDefault="009612F6" w:rsidP="008358E5">
            <w:pPr>
              <w:pStyle w:val="TableEntryHeader"/>
            </w:pPr>
            <w:r w:rsidRPr="003651D9">
              <w:t>Class/Mood</w:t>
            </w:r>
          </w:p>
        </w:tc>
        <w:tc>
          <w:tcPr>
            <w:tcW w:w="1726" w:type="pct"/>
            <w:gridSpan w:val="4"/>
            <w:shd w:val="clear" w:color="auto" w:fill="E6E6E6"/>
            <w:vAlign w:val="center"/>
          </w:tcPr>
          <w:p w:rsidR="009612F6" w:rsidRPr="003651D9" w:rsidRDefault="009612F6" w:rsidP="00B92EA1">
            <w:pPr>
              <w:pStyle w:val="TableEntryHeader"/>
            </w:pPr>
            <w:r w:rsidRPr="003651D9">
              <w:t xml:space="preserve">Code </w:t>
            </w:r>
          </w:p>
        </w:tc>
        <w:tc>
          <w:tcPr>
            <w:tcW w:w="527" w:type="pct"/>
            <w:shd w:val="clear" w:color="auto" w:fill="E6E6E6"/>
            <w:vAlign w:val="center"/>
          </w:tcPr>
          <w:p w:rsidR="009612F6" w:rsidRPr="003651D9" w:rsidRDefault="009612F6" w:rsidP="0071309E">
            <w:pPr>
              <w:pStyle w:val="TableEntryHeader"/>
            </w:pPr>
            <w:r w:rsidRPr="003651D9">
              <w:t>Data Type</w:t>
            </w:r>
          </w:p>
        </w:tc>
        <w:tc>
          <w:tcPr>
            <w:tcW w:w="2022" w:type="pct"/>
            <w:gridSpan w:val="4"/>
            <w:shd w:val="clear" w:color="auto" w:fill="E6E6E6"/>
            <w:vAlign w:val="center"/>
          </w:tcPr>
          <w:p w:rsidR="009612F6" w:rsidRPr="003651D9" w:rsidRDefault="009612F6" w:rsidP="004070FB">
            <w:pPr>
              <w:pStyle w:val="TableEntryHeader"/>
            </w:pPr>
            <w:r w:rsidRPr="003651D9">
              <w:t xml:space="preserve">Value </w:t>
            </w:r>
          </w:p>
        </w:tc>
      </w:tr>
      <w:tr w:rsidR="009612F6" w:rsidRPr="003651D9" w:rsidTr="00597DB2">
        <w:tc>
          <w:tcPr>
            <w:tcW w:w="725" w:type="pct"/>
            <w:gridSpan w:val="2"/>
            <w:vAlign w:val="center"/>
          </w:tcPr>
          <w:p w:rsidR="009612F6" w:rsidRPr="003651D9" w:rsidRDefault="00B87220" w:rsidP="00BB76BC">
            <w:pPr>
              <w:pStyle w:val="TableEntry"/>
            </w:pPr>
            <w:r w:rsidRPr="003651D9">
              <w:t>&lt;use one of defined Class/Mood see General Intro App E&gt;</w:t>
            </w:r>
          </w:p>
        </w:tc>
        <w:tc>
          <w:tcPr>
            <w:tcW w:w="1726" w:type="pct"/>
            <w:gridSpan w:val="4"/>
            <w:vAlign w:val="center"/>
          </w:tcPr>
          <w:p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rsidR="00B87220" w:rsidRPr="003651D9" w:rsidRDefault="00B87220" w:rsidP="00BB76BC">
            <w:pPr>
              <w:pStyle w:val="TableEntry"/>
            </w:pPr>
          </w:p>
        </w:tc>
        <w:tc>
          <w:tcPr>
            <w:tcW w:w="527" w:type="pct"/>
            <w:vAlign w:val="center"/>
          </w:tcPr>
          <w:p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rsidTr="00597DB2">
        <w:trPr>
          <w:gridAfter w:val="1"/>
          <w:wAfter w:w="9" w:type="pct"/>
        </w:trPr>
        <w:tc>
          <w:tcPr>
            <w:tcW w:w="438" w:type="pct"/>
            <w:shd w:val="clear" w:color="auto" w:fill="E6E6E6"/>
            <w:vAlign w:val="center"/>
          </w:tcPr>
          <w:p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rsidR="009612F6" w:rsidRPr="003651D9" w:rsidRDefault="009612F6" w:rsidP="00B92EA1">
            <w:pPr>
              <w:pStyle w:val="TableEntryHeader"/>
            </w:pPr>
            <w:proofErr w:type="spellStart"/>
            <w:r w:rsidRPr="003651D9">
              <w:t>entryRelationship</w:t>
            </w:r>
            <w:proofErr w:type="spellEnd"/>
          </w:p>
        </w:tc>
        <w:tc>
          <w:tcPr>
            <w:tcW w:w="1102" w:type="pct"/>
            <w:gridSpan w:val="2"/>
            <w:shd w:val="clear" w:color="auto" w:fill="E6E6E6"/>
            <w:vAlign w:val="center"/>
          </w:tcPr>
          <w:p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rsidR="009612F6" w:rsidRPr="003651D9" w:rsidRDefault="009612F6" w:rsidP="004070FB">
            <w:pPr>
              <w:pStyle w:val="TableEntryHeader"/>
            </w:pPr>
            <w:r w:rsidRPr="003651D9">
              <w:t>Template ID</w:t>
            </w:r>
          </w:p>
        </w:tc>
        <w:tc>
          <w:tcPr>
            <w:tcW w:w="670" w:type="pct"/>
            <w:shd w:val="clear" w:color="auto" w:fill="E6E6E6"/>
            <w:vAlign w:val="center"/>
          </w:tcPr>
          <w:p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 xml:space="preserve">&lt;e.g., </w:t>
            </w:r>
            <w:r w:rsidR="00B87220" w:rsidRPr="003651D9">
              <w:t>x</w:t>
            </w:r>
            <w:r w:rsidR="009612F6" w:rsidRPr="003651D9">
              <w:t xml:space="preserve"> [</w:t>
            </w:r>
            <w:proofErr w:type="gramStart"/>
            <w:r w:rsidR="00B87220" w:rsidRPr="003651D9">
              <w:t>?</w:t>
            </w:r>
            <w:r w:rsidR="009612F6" w:rsidRPr="003651D9">
              <w:t>..</w:t>
            </w:r>
            <w:r w:rsidR="00B87220" w:rsidRPr="003651D9">
              <w:t>?</w:t>
            </w:r>
            <w:proofErr w:type="gramEnd"/>
            <w:r w:rsidR="009612F6" w:rsidRPr="003651D9">
              <w:t>]</w:t>
            </w:r>
            <w:r w:rsidR="00746A3D" w:rsidRPr="003651D9">
              <w:t>&gt;</w:t>
            </w:r>
          </w:p>
        </w:tc>
        <w:tc>
          <w:tcPr>
            <w:tcW w:w="720" w:type="pct"/>
            <w:gridSpan w:val="2"/>
            <w:shd w:val="clear" w:color="auto" w:fill="auto"/>
            <w:vAlign w:val="center"/>
          </w:tcPr>
          <w:p w:rsidR="009612F6" w:rsidRPr="003651D9" w:rsidRDefault="009612F6" w:rsidP="005D6176">
            <w:pPr>
              <w:pStyle w:val="TableEntry"/>
            </w:pPr>
          </w:p>
        </w:tc>
        <w:tc>
          <w:tcPr>
            <w:tcW w:w="1102" w:type="pct"/>
            <w:gridSpan w:val="2"/>
            <w:vAlign w:val="center"/>
          </w:tcPr>
          <w:p w:rsidR="009612F6" w:rsidRPr="003651D9" w:rsidRDefault="00E5672F" w:rsidP="0032600B">
            <w:pPr>
              <w:pStyle w:val="TableEntry"/>
            </w:pPr>
            <w:r w:rsidRPr="003651D9">
              <w:t>Simple Observation</w:t>
            </w:r>
          </w:p>
        </w:tc>
        <w:tc>
          <w:tcPr>
            <w:tcW w:w="1247" w:type="pct"/>
            <w:gridSpan w:val="3"/>
            <w:vAlign w:val="center"/>
          </w:tcPr>
          <w:p w:rsidR="009612F6" w:rsidRPr="003651D9" w:rsidRDefault="00B87220" w:rsidP="00BB76BC">
            <w:pPr>
              <w:pStyle w:val="TableEntry"/>
            </w:pPr>
            <w:proofErr w:type="spellStart"/>
            <w:r w:rsidRPr="003651D9">
              <w:t>oid</w:t>
            </w:r>
            <w:proofErr w:type="spellEnd"/>
            <w:r w:rsidR="009612F6" w:rsidRPr="003651D9">
              <w:t xml:space="preserve"> </w:t>
            </w:r>
          </w:p>
        </w:tc>
        <w:tc>
          <w:tcPr>
            <w:tcW w:w="670" w:type="pct"/>
            <w:vAlign w:val="center"/>
          </w:tcPr>
          <w:p w:rsidR="009612F6" w:rsidRPr="003651D9" w:rsidRDefault="00B87220" w:rsidP="00BB76BC">
            <w:pPr>
              <w:pStyle w:val="TableEntry"/>
            </w:pPr>
            <w:r w:rsidRPr="003651D9">
              <w:t>refe</w:t>
            </w:r>
            <w:r w:rsidR="00286433" w:rsidRPr="003651D9">
              <w:t>rence to document e.g., PCC-TF-3</w:t>
            </w:r>
          </w:p>
        </w:tc>
        <w:tc>
          <w:tcPr>
            <w:tcW w:w="814" w:type="pct"/>
            <w:vAlign w:val="center"/>
          </w:tcPr>
          <w:p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&lt;</w:t>
            </w:r>
            <w:r w:rsidR="00630F33" w:rsidRPr="003651D9">
              <w:t xml:space="preserve">e.g., </w:t>
            </w:r>
            <w:r w:rsidR="009612F6" w:rsidRPr="003651D9">
              <w:t>C [1</w:t>
            </w:r>
            <w:proofErr w:type="gramStart"/>
            <w:r w:rsidR="009612F6" w:rsidRPr="003651D9">
              <w:t>..*</w:t>
            </w:r>
            <w:proofErr w:type="gramEnd"/>
            <w:r w:rsidR="009612F6" w:rsidRPr="003651D9">
              <w:t>]</w:t>
            </w:r>
          </w:p>
        </w:tc>
        <w:tc>
          <w:tcPr>
            <w:tcW w:w="720" w:type="pct"/>
            <w:gridSpan w:val="2"/>
            <w:shd w:val="clear" w:color="auto" w:fill="auto"/>
            <w:vAlign w:val="center"/>
          </w:tcPr>
          <w:p w:rsidR="009612F6" w:rsidRPr="003651D9" w:rsidRDefault="009612F6" w:rsidP="005D6176">
            <w:pPr>
              <w:pStyle w:val="TableEntry"/>
            </w:pPr>
            <w:r w:rsidRPr="003651D9">
              <w:t>COMP</w:t>
            </w:r>
          </w:p>
        </w:tc>
        <w:tc>
          <w:tcPr>
            <w:tcW w:w="1102" w:type="pct"/>
            <w:gridSpan w:val="2"/>
            <w:vAlign w:val="center"/>
          </w:tcPr>
          <w:p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rsidR="009612F6" w:rsidRPr="003651D9" w:rsidRDefault="009612F6" w:rsidP="00BB76BC">
            <w:pPr>
              <w:pStyle w:val="TableEntry"/>
            </w:pPr>
            <w:r w:rsidRPr="003651D9">
              <w:t xml:space="preserve">1.3.6.1.4.1.19376.1.5.3.1.4.13 </w:t>
            </w:r>
          </w:p>
        </w:tc>
        <w:tc>
          <w:tcPr>
            <w:tcW w:w="670" w:type="pct"/>
            <w:vAlign w:val="center"/>
          </w:tcPr>
          <w:p w:rsidR="009612F6" w:rsidRPr="003651D9" w:rsidRDefault="009612F6" w:rsidP="00BB76BC">
            <w:pPr>
              <w:pStyle w:val="TableEntry"/>
            </w:pPr>
            <w:r w:rsidRPr="003651D9">
              <w:t>PCC TF-2</w:t>
            </w:r>
          </w:p>
        </w:tc>
        <w:tc>
          <w:tcPr>
            <w:tcW w:w="814" w:type="pct"/>
            <w:vAlign w:val="center"/>
          </w:tcPr>
          <w:p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rsidR="009612F6" w:rsidRPr="003651D9" w:rsidRDefault="009612F6" w:rsidP="005D6176">
            <w:pPr>
              <w:pStyle w:val="TableEntry"/>
            </w:pPr>
            <w:r w:rsidRPr="003651D9">
              <w:t>COMP</w:t>
            </w:r>
          </w:p>
        </w:tc>
        <w:tc>
          <w:tcPr>
            <w:tcW w:w="1102" w:type="pct"/>
            <w:gridSpan w:val="2"/>
            <w:vAlign w:val="center"/>
          </w:tcPr>
          <w:p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rsidR="009612F6" w:rsidRPr="003651D9" w:rsidRDefault="009612F6" w:rsidP="00BB76BC">
            <w:pPr>
              <w:pStyle w:val="TableEntry"/>
            </w:pPr>
            <w:r w:rsidRPr="003651D9">
              <w:t xml:space="preserve">1.3.6.1.4.1.19376.1.5.3.1.4.13 </w:t>
            </w:r>
          </w:p>
        </w:tc>
        <w:tc>
          <w:tcPr>
            <w:tcW w:w="670" w:type="pct"/>
            <w:vAlign w:val="center"/>
          </w:tcPr>
          <w:p w:rsidR="009612F6" w:rsidRPr="003651D9" w:rsidRDefault="009612F6" w:rsidP="00BB76BC">
            <w:pPr>
              <w:pStyle w:val="TableEntry"/>
            </w:pPr>
            <w:r w:rsidRPr="003651D9">
              <w:t>PCC TF-2</w:t>
            </w:r>
          </w:p>
        </w:tc>
        <w:tc>
          <w:tcPr>
            <w:tcW w:w="814" w:type="pct"/>
            <w:vAlign w:val="center"/>
          </w:tcPr>
          <w:p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rsidR="009612F6" w:rsidRPr="003651D9" w:rsidRDefault="009612F6" w:rsidP="005D6176">
            <w:pPr>
              <w:pStyle w:val="TableEntry"/>
            </w:pPr>
            <w:r w:rsidRPr="003651D9">
              <w:t>COMP</w:t>
            </w:r>
          </w:p>
        </w:tc>
        <w:tc>
          <w:tcPr>
            <w:tcW w:w="1102" w:type="pct"/>
            <w:gridSpan w:val="2"/>
            <w:vAlign w:val="center"/>
          </w:tcPr>
          <w:p w:rsidR="009612F6" w:rsidRPr="003651D9" w:rsidRDefault="009612F6" w:rsidP="0032600B">
            <w:pPr>
              <w:pStyle w:val="TableEntry"/>
            </w:pPr>
            <w:proofErr w:type="spellStart"/>
            <w:r w:rsidRPr="003651D9">
              <w:t>observationMedia</w:t>
            </w:r>
            <w:proofErr w:type="spellEnd"/>
            <w:r w:rsidRPr="003651D9">
              <w:t xml:space="preserve"> Entry</w:t>
            </w:r>
          </w:p>
        </w:tc>
        <w:tc>
          <w:tcPr>
            <w:tcW w:w="1247" w:type="pct"/>
            <w:gridSpan w:val="3"/>
            <w:vAlign w:val="center"/>
          </w:tcPr>
          <w:p w:rsidR="009612F6" w:rsidRPr="003651D9" w:rsidRDefault="009612F6" w:rsidP="00BB76BC">
            <w:pPr>
              <w:pStyle w:val="TableEntry"/>
            </w:pPr>
            <w:r w:rsidRPr="003651D9">
              <w:t>1.3.6.1.4.1.19376.1.4.1.4.7</w:t>
            </w:r>
          </w:p>
        </w:tc>
        <w:tc>
          <w:tcPr>
            <w:tcW w:w="670" w:type="pct"/>
            <w:vAlign w:val="center"/>
          </w:tcPr>
          <w:p w:rsidR="009612F6" w:rsidRPr="003651D9" w:rsidRDefault="003602DC" w:rsidP="00BB76BC">
            <w:pPr>
              <w:pStyle w:val="TableEntry"/>
            </w:pPr>
            <w:r w:rsidRPr="003651D9">
              <w:t>CARD TF-3 6.3.1.6</w:t>
            </w:r>
            <w:r w:rsidR="000121FB" w:rsidRPr="003651D9">
              <w:t>&gt;</w:t>
            </w:r>
          </w:p>
        </w:tc>
        <w:tc>
          <w:tcPr>
            <w:tcW w:w="814" w:type="pct"/>
            <w:vAlign w:val="center"/>
          </w:tcPr>
          <w:p w:rsidR="009612F6" w:rsidRPr="003651D9" w:rsidRDefault="009612F6" w:rsidP="00BB76BC">
            <w:pPr>
              <w:pStyle w:val="TableEntry"/>
            </w:pPr>
          </w:p>
        </w:tc>
      </w:tr>
    </w:tbl>
    <w:p w:rsidR="009612F6" w:rsidRPr="003651D9" w:rsidRDefault="009612F6" w:rsidP="009612F6">
      <w:pPr>
        <w:pStyle w:val="BodyText"/>
        <w:rPr>
          <w:kern w:val="28"/>
        </w:rPr>
      </w:pPr>
    </w:p>
    <w:p w:rsidR="009612F6" w:rsidRPr="003651D9" w:rsidRDefault="009612F6" w:rsidP="00286433">
      <w:pPr>
        <w:pStyle w:val="Heading5"/>
        <w:numPr>
          <w:ilvl w:val="0"/>
          <w:numId w:val="0"/>
        </w:numPr>
        <w:rPr>
          <w:noProof w:val="0"/>
        </w:rPr>
      </w:pPr>
      <w:bookmarkStart w:id="1727" w:name="_6.2.4.4.1__Simple"/>
      <w:bookmarkStart w:id="1728" w:name="_Toc296340404"/>
      <w:bookmarkStart w:id="1729" w:name="_Toc345074724"/>
      <w:bookmarkEnd w:id="1727"/>
      <w:r w:rsidRPr="003651D9">
        <w:rPr>
          <w:noProof w:val="0"/>
        </w:rPr>
        <w:lastRenderedPageBreak/>
        <w:t>6.</w:t>
      </w:r>
      <w:r w:rsidR="00286433" w:rsidRPr="003651D9">
        <w:rPr>
          <w:noProof w:val="0"/>
        </w:rPr>
        <w:t>3.4</w:t>
      </w:r>
      <w:proofErr w:type="gramStart"/>
      <w:r w:rsidR="00286433" w:rsidRPr="003651D9">
        <w:rPr>
          <w:noProof w:val="0"/>
        </w:rPr>
        <w:t>.E.1</w:t>
      </w:r>
      <w:proofErr w:type="gramEnd"/>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728"/>
      <w:bookmarkEnd w:id="1729"/>
    </w:p>
    <w:p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proofErr w:type="gramStart"/>
      <w:r w:rsidRPr="003651D9">
        <w:rPr>
          <w:rFonts w:eastAsia="Calibri"/>
        </w:rPr>
        <w:t>constraints,</w:t>
      </w:r>
      <w:proofErr w:type="gramEnd"/>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4B7094" w:rsidRPr="003651D9" w:rsidRDefault="004B7094" w:rsidP="00597DB2">
      <w:pPr>
        <w:pStyle w:val="AuthorInstructions"/>
        <w:rPr>
          <w:rFonts w:eastAsia="Calibri"/>
        </w:rPr>
      </w:pPr>
      <w:proofErr w:type="gramStart"/>
      <w:r w:rsidRPr="003651D9">
        <w:rPr>
          <w:rFonts w:eastAsia="Calibri"/>
        </w:rPr>
        <w:t>&lt;Can be in a tabular format or textual description.&gt;</w:t>
      </w:r>
      <w:proofErr w:type="gramEnd"/>
    </w:p>
    <w:p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rsidR="004B7094" w:rsidRPr="003651D9" w:rsidRDefault="004B7094" w:rsidP="009612F6">
      <w:pPr>
        <w:pStyle w:val="BodyText"/>
      </w:pPr>
    </w:p>
    <w:p w:rsidR="009612F6" w:rsidRPr="003651D9" w:rsidRDefault="00746A3D" w:rsidP="009612F6">
      <w:pPr>
        <w:pStyle w:val="BodyText"/>
      </w:pPr>
      <w:r w:rsidRPr="003651D9">
        <w:t>&lt;</w:t>
      </w:r>
      <w:r w:rsidR="004B7094" w:rsidRPr="003651D9">
        <w:t xml:space="preserve">e.g., </w:t>
      </w:r>
      <w:proofErr w:type="gramStart"/>
      <w:r w:rsidR="009612F6" w:rsidRPr="003651D9">
        <w:t>The</w:t>
      </w:r>
      <w:proofErr w:type="gramEnd"/>
      <w:r w:rsidR="009612F6" w:rsidRPr="003651D9">
        <w:t xml:space="preserve"> conditional entries specified in this table SHALL be present based on the exam type as specified in the CDA Header in the </w:t>
      </w:r>
      <w:proofErr w:type="spellStart"/>
      <w:r w:rsidR="009612F6" w:rsidRPr="003651D9">
        <w:t>documentationOf</w:t>
      </w:r>
      <w:proofErr w:type="spellEnd"/>
      <w:r w:rsidR="009612F6" w:rsidRPr="003651D9">
        <w:t xml:space="preserve"> / </w:t>
      </w:r>
      <w:proofErr w:type="spellStart"/>
      <w:r w:rsidR="009612F6" w:rsidRPr="003651D9">
        <w:t>serviceEvent</w:t>
      </w:r>
      <w:proofErr w:type="spellEnd"/>
      <w:r w:rsidR="009612F6" w:rsidRPr="003651D9">
        <w:t xml:space="preserve"> / code element.</w:t>
      </w:r>
      <w:r w:rsidRPr="003651D9">
        <w:t>&gt;</w:t>
      </w:r>
    </w:p>
    <w:p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Tr="00F6298D">
        <w:trPr>
          <w:cantSplit/>
        </w:trPr>
        <w:tc>
          <w:tcPr>
            <w:tcW w:w="968" w:type="dxa"/>
            <w:shd w:val="clear" w:color="auto" w:fill="D9D9D9"/>
          </w:tcPr>
          <w:p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rsidR="009612F6" w:rsidRPr="003651D9" w:rsidRDefault="009612F6" w:rsidP="00F6298D">
            <w:pPr>
              <w:pStyle w:val="TableEntryHeader"/>
              <w:rPr>
                <w:sz w:val="18"/>
              </w:rPr>
            </w:pPr>
            <w:r w:rsidRPr="003651D9">
              <w:rPr>
                <w:sz w:val="18"/>
              </w:rPr>
              <w:t>Condition</w:t>
            </w:r>
          </w:p>
        </w:tc>
        <w:tc>
          <w:tcPr>
            <w:tcW w:w="2499" w:type="dxa"/>
            <w:shd w:val="clear" w:color="auto" w:fill="D9D9D9"/>
          </w:tcPr>
          <w:p w:rsidR="009612F6" w:rsidRPr="003651D9" w:rsidRDefault="009612F6" w:rsidP="00F6298D">
            <w:pPr>
              <w:pStyle w:val="TableEntryHeader"/>
            </w:pPr>
            <w:r w:rsidRPr="003651D9">
              <w:t>observation/code</w:t>
            </w:r>
          </w:p>
        </w:tc>
        <w:tc>
          <w:tcPr>
            <w:tcW w:w="1016" w:type="dxa"/>
            <w:shd w:val="clear" w:color="auto" w:fill="D9D9D9"/>
          </w:tcPr>
          <w:p w:rsidR="009612F6" w:rsidRPr="003651D9" w:rsidRDefault="009612F6" w:rsidP="00F6298D">
            <w:pPr>
              <w:pStyle w:val="TableEntryHeader"/>
            </w:pPr>
            <w:r w:rsidRPr="003651D9">
              <w:t>Data Type</w:t>
            </w:r>
          </w:p>
        </w:tc>
        <w:tc>
          <w:tcPr>
            <w:tcW w:w="1165" w:type="dxa"/>
            <w:shd w:val="clear" w:color="auto" w:fill="D9D9D9"/>
          </w:tcPr>
          <w:p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rsidR="009612F6" w:rsidRPr="003651D9" w:rsidRDefault="009612F6" w:rsidP="00F6298D">
            <w:pPr>
              <w:pStyle w:val="TableEntryHeader"/>
            </w:pPr>
            <w:r w:rsidRPr="003651D9">
              <w:t>Value Set</w:t>
            </w:r>
          </w:p>
        </w:tc>
      </w:tr>
      <w:tr w:rsidR="009612F6" w:rsidRPr="003651D9" w:rsidTr="00F6298D">
        <w:tc>
          <w:tcPr>
            <w:tcW w:w="968" w:type="dxa"/>
          </w:tcPr>
          <w:p w:rsidR="009612F6" w:rsidRPr="003651D9" w:rsidRDefault="007D724B" w:rsidP="00EF1E77">
            <w:pPr>
              <w:pStyle w:val="TableEntry"/>
            </w:pPr>
            <w:r w:rsidRPr="003651D9">
              <w:t>&lt;</w:t>
            </w:r>
            <w:r w:rsidR="000121FB" w:rsidRPr="003651D9">
              <w:t xml:space="preserve">e.g., </w:t>
            </w:r>
            <w:r w:rsidR="00D439FF" w:rsidRPr="003651D9">
              <w:t>C [1</w:t>
            </w:r>
            <w:proofErr w:type="gramStart"/>
            <w:r w:rsidR="00D439FF" w:rsidRPr="003651D9">
              <w:t>..*</w:t>
            </w:r>
            <w:proofErr w:type="gramEnd"/>
            <w:r w:rsidR="009612F6" w:rsidRPr="003651D9">
              <w:t>]</w:t>
            </w:r>
          </w:p>
        </w:tc>
        <w:tc>
          <w:tcPr>
            <w:tcW w:w="1480" w:type="dxa"/>
            <w:shd w:val="clear" w:color="auto" w:fill="auto"/>
          </w:tcPr>
          <w:p w:rsidR="00D439FF" w:rsidRPr="003651D9" w:rsidRDefault="00D439FF" w:rsidP="005D6176">
            <w:pPr>
              <w:pStyle w:val="TableEntry"/>
            </w:pPr>
            <w:r w:rsidRPr="003651D9">
              <w:t>&lt;Identifies the predicate and the if the predicate evaluates as true, then indicate whether mandatory, required or optional</w:t>
            </w:r>
          </w:p>
          <w:p w:rsidR="00D439FF" w:rsidRPr="003651D9" w:rsidRDefault="00D439FF" w:rsidP="0032600B">
            <w:pPr>
              <w:pStyle w:val="TableEntry"/>
            </w:pPr>
            <w:r w:rsidRPr="003651D9">
              <w:t xml:space="preserve">e.g., Required if “exam type” is “LVG” (left </w:t>
            </w:r>
            <w:proofErr w:type="spellStart"/>
            <w:r w:rsidRPr="003651D9">
              <w:t>ventriculogram</w:t>
            </w:r>
            <w:proofErr w:type="spellEnd"/>
            <w:r w:rsidRPr="003651D9">
              <w:t>)&gt;</w:t>
            </w:r>
          </w:p>
          <w:p w:rsidR="009612F6" w:rsidRPr="003651D9" w:rsidRDefault="009612F6" w:rsidP="00BB76BC">
            <w:pPr>
              <w:pStyle w:val="TableEntry"/>
            </w:pPr>
            <w:r w:rsidRPr="003651D9">
              <w:t>R: LVG</w:t>
            </w:r>
          </w:p>
        </w:tc>
        <w:tc>
          <w:tcPr>
            <w:tcW w:w="2499" w:type="dxa"/>
            <w:shd w:val="clear" w:color="auto" w:fill="auto"/>
          </w:tcPr>
          <w:p w:rsidR="009612F6" w:rsidRPr="003651D9" w:rsidRDefault="009612F6" w:rsidP="00BB76BC">
            <w:pPr>
              <w:pStyle w:val="TableEntry"/>
            </w:pPr>
            <w:r w:rsidRPr="003651D9">
              <w:t>60797005, SNOMED CT, “Cardiac Wall Motion”</w:t>
            </w:r>
          </w:p>
          <w:p w:rsidR="002040DD" w:rsidRPr="003651D9" w:rsidRDefault="002040DD" w:rsidP="00BB76BC">
            <w:pPr>
              <w:pStyle w:val="TableEntry"/>
            </w:pPr>
          </w:p>
          <w:p w:rsidR="002040DD" w:rsidRPr="003651D9" w:rsidRDefault="002040DD" w:rsidP="00BB76BC">
            <w:pPr>
              <w:pStyle w:val="TableEntry"/>
            </w:pPr>
            <w:r w:rsidRPr="003651D9">
              <w:t xml:space="preserve">&lt;”+” = May be post-coordinated with </w:t>
            </w:r>
            <w:proofErr w:type="spellStart"/>
            <w:r w:rsidRPr="003651D9">
              <w:t>priorityCode</w:t>
            </w:r>
            <w:proofErr w:type="spellEnd"/>
            <w:r w:rsidRPr="003651D9">
              <w:t xml:space="preserve">, </w:t>
            </w:r>
            <w:proofErr w:type="spellStart"/>
            <w:r w:rsidRPr="003651D9">
              <w:t>methodCode</w:t>
            </w:r>
            <w:proofErr w:type="spellEnd"/>
            <w:r w:rsidRPr="003651D9">
              <w:t xml:space="preserve">, </w:t>
            </w:r>
            <w:proofErr w:type="spellStart"/>
            <w:proofErr w:type="gramStart"/>
            <w:r w:rsidRPr="003651D9">
              <w:t>targetSiteCode</w:t>
            </w:r>
            <w:proofErr w:type="spellEnd"/>
            <w:r w:rsidRPr="003651D9">
              <w:t xml:space="preserve"> .</w:t>
            </w:r>
            <w:proofErr w:type="gramEnd"/>
            <w:r w:rsidRPr="003651D9">
              <w:t xml:space="preserve"> See HL7 V3</w:t>
            </w:r>
            <w:r w:rsidR="00887E40" w:rsidRPr="003651D9">
              <w:t xml:space="preserve">. </w:t>
            </w:r>
            <w:r w:rsidRPr="003651D9">
              <w:t>Include a value directly or include a link to a value set, if applicable.&gt;</w:t>
            </w:r>
          </w:p>
          <w:p w:rsidR="002040DD" w:rsidRPr="003651D9" w:rsidRDefault="002040DD" w:rsidP="00BB76BC">
            <w:pPr>
              <w:pStyle w:val="TableEntry"/>
            </w:pPr>
            <w:r w:rsidRPr="003651D9">
              <w:t xml:space="preserve"> e.g., </w:t>
            </w:r>
            <w:r w:rsidR="009612F6" w:rsidRPr="003651D9">
              <w:t xml:space="preserve">+ </w:t>
            </w:r>
            <w:proofErr w:type="spellStart"/>
            <w:r w:rsidR="009612F6" w:rsidRPr="003651D9">
              <w:t>targetSiteCode</w:t>
            </w:r>
            <w:proofErr w:type="spellEnd"/>
            <w:r w:rsidR="009612F6" w:rsidRPr="003651D9">
              <w:t xml:space="preserve"> from </w:t>
            </w:r>
            <w:r w:rsidR="00154B7B" w:rsidRPr="003651D9">
              <w:t>1.2.840.10008.6.1.219 DICOM CID 3718 Myocardial Wall Segments in Projection</w:t>
            </w:r>
          </w:p>
        </w:tc>
        <w:tc>
          <w:tcPr>
            <w:tcW w:w="1016" w:type="dxa"/>
            <w:shd w:val="clear" w:color="auto" w:fill="auto"/>
          </w:tcPr>
          <w:p w:rsidR="009612F6" w:rsidRPr="003651D9" w:rsidRDefault="009612F6" w:rsidP="00BB76BC">
            <w:pPr>
              <w:pStyle w:val="TableEntry"/>
            </w:pPr>
            <w:r w:rsidRPr="003651D9">
              <w:t>CD</w:t>
            </w:r>
          </w:p>
        </w:tc>
        <w:tc>
          <w:tcPr>
            <w:tcW w:w="1165" w:type="dxa"/>
            <w:shd w:val="clear" w:color="auto" w:fill="auto"/>
          </w:tcPr>
          <w:p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rsidR="009612F6" w:rsidRPr="003651D9" w:rsidRDefault="002040DD" w:rsidP="00BB76BC">
            <w:pPr>
              <w:pStyle w:val="TableEntry"/>
            </w:pPr>
            <w:r w:rsidRPr="003651D9">
              <w:t xml:space="preserve">&lt;include link to value set, e.g., </w:t>
            </w:r>
            <w:r w:rsidR="00154B7B" w:rsidRPr="003651D9">
              <w:t>1.3.6.1.4.1.19376.1.4.1.5.20 Wall motion</w:t>
            </w:r>
          </w:p>
          <w:p w:rsidR="002040DD" w:rsidRPr="003651D9" w:rsidRDefault="002040DD" w:rsidP="00BB76BC">
            <w:pPr>
              <w:pStyle w:val="TableEntry"/>
            </w:pPr>
          </w:p>
          <w:p w:rsidR="002040DD" w:rsidRPr="003651D9" w:rsidRDefault="002040DD" w:rsidP="00BB76BC">
            <w:pPr>
              <w:pStyle w:val="TableEntry"/>
            </w:pPr>
            <w:r w:rsidRPr="003651D9">
              <w:t>OR, include value directly as e.g.,</w:t>
            </w:r>
            <w:r w:rsidR="00291725">
              <w:t xml:space="preserve"> </w:t>
            </w:r>
          </w:p>
          <w:p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 xml:space="preserve">such </w:t>
            </w:r>
            <w:proofErr w:type="gramStart"/>
            <w:r w:rsidRPr="003651D9">
              <w:t>as:</w:t>
            </w:r>
            <w:proofErr w:type="gramEnd"/>
            <w:r w:rsidRPr="003651D9">
              <w:t>&gt;</w:t>
            </w:r>
          </w:p>
          <w:p w:rsidR="002040DD" w:rsidRPr="003651D9" w:rsidRDefault="002040DD" w:rsidP="00BB76BC">
            <w:pPr>
              <w:pStyle w:val="TableEntry"/>
            </w:pPr>
            <w:r w:rsidRPr="003651D9">
              <w:t>+</w:t>
            </w:r>
            <w:proofErr w:type="spellStart"/>
            <w:r w:rsidRPr="003651D9">
              <w:t>interpretationCode</w:t>
            </w:r>
            <w:proofErr w:type="spellEnd"/>
            <w:r w:rsidRPr="003651D9">
              <w:t xml:space="preserve"> </w:t>
            </w:r>
          </w:p>
          <w:p w:rsidR="00D439FF" w:rsidRPr="003651D9" w:rsidRDefault="00D439FF" w:rsidP="00BB76BC">
            <w:pPr>
              <w:pStyle w:val="TableEntry"/>
            </w:pPr>
            <w:r w:rsidRPr="003651D9">
              <w:t>+</w:t>
            </w:r>
            <w:proofErr w:type="spellStart"/>
            <w:r w:rsidRPr="003651D9">
              <w:t>negationInd</w:t>
            </w:r>
            <w:proofErr w:type="spellEnd"/>
            <w:r w:rsidR="007D724B" w:rsidRPr="003651D9">
              <w:t xml:space="preserve"> &gt;</w:t>
            </w:r>
          </w:p>
        </w:tc>
      </w:tr>
      <w:tr w:rsidR="009612F6" w:rsidRPr="003651D9" w:rsidTr="00F6298D">
        <w:tc>
          <w:tcPr>
            <w:tcW w:w="968" w:type="dxa"/>
          </w:tcPr>
          <w:p w:rsidR="009612F6" w:rsidRPr="003651D9" w:rsidRDefault="007D724B" w:rsidP="00EF1E77">
            <w:pPr>
              <w:pStyle w:val="TableEntry"/>
            </w:pPr>
            <w:r w:rsidRPr="003651D9">
              <w:t>&lt;e.g.</w:t>
            </w:r>
            <w:r w:rsidR="00940FC7">
              <w:t>,</w:t>
            </w:r>
            <w:r w:rsidR="003651D9">
              <w:t xml:space="preserve"> </w:t>
            </w:r>
            <w:r w:rsidR="009612F6" w:rsidRPr="003651D9">
              <w:t>C [1</w:t>
            </w:r>
            <w:proofErr w:type="gramStart"/>
            <w:r w:rsidR="009612F6" w:rsidRPr="003651D9">
              <w:t>..*</w:t>
            </w:r>
            <w:proofErr w:type="gramEnd"/>
            <w:r w:rsidR="009612F6" w:rsidRPr="003651D9">
              <w:t>]</w:t>
            </w:r>
          </w:p>
        </w:tc>
        <w:tc>
          <w:tcPr>
            <w:tcW w:w="1480" w:type="dxa"/>
            <w:shd w:val="clear" w:color="auto" w:fill="auto"/>
          </w:tcPr>
          <w:p w:rsidR="009612F6" w:rsidRPr="003651D9" w:rsidRDefault="009612F6" w:rsidP="005D6176">
            <w:pPr>
              <w:pStyle w:val="TableEntry"/>
              <w:rPr>
                <w:rFonts w:eastAsia="Calibri"/>
              </w:rPr>
            </w:pPr>
            <w:r w:rsidRPr="003651D9">
              <w:rPr>
                <w:rFonts w:eastAsia="Calibri"/>
              </w:rPr>
              <w:t>R: SPECT, TTE, TEE, CMR</w:t>
            </w:r>
          </w:p>
          <w:p w:rsidR="009612F6" w:rsidRPr="003651D9" w:rsidRDefault="009612F6" w:rsidP="0032600B">
            <w:pPr>
              <w:pStyle w:val="TableEntry"/>
            </w:pPr>
            <w:r w:rsidRPr="003651D9">
              <w:rPr>
                <w:rFonts w:eastAsia="Calibri"/>
              </w:rPr>
              <w:t>O:CCTA</w:t>
            </w:r>
          </w:p>
        </w:tc>
        <w:tc>
          <w:tcPr>
            <w:tcW w:w="2499" w:type="dxa"/>
            <w:shd w:val="clear" w:color="auto" w:fill="auto"/>
          </w:tcPr>
          <w:p w:rsidR="009612F6" w:rsidRPr="003651D9" w:rsidRDefault="009612F6" w:rsidP="00BB76BC">
            <w:pPr>
              <w:pStyle w:val="TableEntry"/>
            </w:pPr>
            <w:r w:rsidRPr="003651D9">
              <w:t xml:space="preserve">60797005, SNOMED CT, “Cardiac Wall Motion” </w:t>
            </w:r>
          </w:p>
          <w:p w:rsidR="009612F6" w:rsidRPr="003651D9" w:rsidRDefault="009612F6" w:rsidP="00BB76BC">
            <w:pPr>
              <w:pStyle w:val="TableEntry"/>
              <w:rPr>
                <w:highlight w:val="yellow"/>
              </w:rPr>
            </w:pPr>
            <w:r w:rsidRPr="003651D9">
              <w:t xml:space="preserve">+ </w:t>
            </w:r>
            <w:proofErr w:type="spellStart"/>
            <w:r w:rsidRPr="003651D9">
              <w:t>targetSiteCode</w:t>
            </w:r>
            <w:proofErr w:type="spellEnd"/>
            <w:r w:rsidRPr="003651D9">
              <w:t xml:space="preserve"> from </w:t>
            </w:r>
            <w:r w:rsidR="00154B7B" w:rsidRPr="003651D9">
              <w:t>1.2.840.10008.6.1.218 DICOM CID 3717 Myocardial Wall Segments</w:t>
            </w:r>
          </w:p>
        </w:tc>
        <w:tc>
          <w:tcPr>
            <w:tcW w:w="1016" w:type="dxa"/>
            <w:shd w:val="clear" w:color="auto" w:fill="auto"/>
          </w:tcPr>
          <w:p w:rsidR="009612F6" w:rsidRPr="003651D9" w:rsidRDefault="009612F6" w:rsidP="00BB76BC">
            <w:pPr>
              <w:pStyle w:val="TableEntry"/>
            </w:pPr>
            <w:r w:rsidRPr="003651D9">
              <w:t>CD</w:t>
            </w:r>
          </w:p>
        </w:tc>
        <w:tc>
          <w:tcPr>
            <w:tcW w:w="1165" w:type="dxa"/>
            <w:shd w:val="clear" w:color="auto" w:fill="auto"/>
          </w:tcPr>
          <w:p w:rsidR="009612F6" w:rsidRPr="003651D9" w:rsidRDefault="009612F6" w:rsidP="00BB76BC">
            <w:pPr>
              <w:pStyle w:val="TableEntry"/>
            </w:pPr>
            <w:r w:rsidRPr="003651D9">
              <w:t>n/a</w:t>
            </w:r>
          </w:p>
        </w:tc>
        <w:tc>
          <w:tcPr>
            <w:tcW w:w="2448" w:type="dxa"/>
            <w:shd w:val="clear" w:color="auto" w:fill="auto"/>
          </w:tcPr>
          <w:p w:rsidR="009612F6" w:rsidRPr="003651D9" w:rsidRDefault="00154B7B" w:rsidP="00BB76BC">
            <w:pPr>
              <w:pStyle w:val="TableEntry"/>
            </w:pPr>
            <w:r w:rsidRPr="003651D9">
              <w:t>1.3.6.1.4.1.19376.1.4.1.5.20 Wall motion</w:t>
            </w:r>
            <w:r w:rsidR="007D724B" w:rsidRPr="003651D9">
              <w:t xml:space="preserve"> &gt;</w:t>
            </w:r>
          </w:p>
        </w:tc>
      </w:tr>
    </w:tbl>
    <w:p w:rsidR="009612F6" w:rsidRPr="003651D9" w:rsidRDefault="009612F6" w:rsidP="00630F33">
      <w:pPr>
        <w:pStyle w:val="BodyText"/>
        <w:rPr>
          <w:lang w:eastAsia="x-none"/>
        </w:rPr>
      </w:pPr>
    </w:p>
    <w:p w:rsidR="004B7094" w:rsidRPr="003651D9" w:rsidRDefault="004B7094" w:rsidP="004B7094">
      <w:pPr>
        <w:pStyle w:val="Heading5"/>
        <w:numPr>
          <w:ilvl w:val="0"/>
          <w:numId w:val="0"/>
        </w:numPr>
        <w:rPr>
          <w:noProof w:val="0"/>
        </w:rPr>
      </w:pPr>
      <w:bookmarkStart w:id="1730" w:name="_Toc296340405"/>
      <w:bookmarkStart w:id="1731" w:name="_Toc345074725"/>
      <w:r w:rsidRPr="003651D9">
        <w:rPr>
          <w:noProof w:val="0"/>
        </w:rPr>
        <w:t>6.3.4</w:t>
      </w:r>
      <w:proofErr w:type="gramStart"/>
      <w:r w:rsidRPr="003651D9">
        <w:rPr>
          <w:noProof w:val="0"/>
        </w:rPr>
        <w:t>.E.2</w:t>
      </w:r>
      <w:proofErr w:type="gramEnd"/>
      <w:r w:rsidRPr="003651D9">
        <w:rPr>
          <w:noProof w:val="0"/>
        </w:rPr>
        <w:t xml:space="preserve"> Simple Observation (wall morphology) Constraints</w:t>
      </w:r>
      <w:bookmarkEnd w:id="1730"/>
      <w:bookmarkEnd w:id="1731"/>
    </w:p>
    <w:p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4B7094" w:rsidRPr="003651D9" w:rsidRDefault="004B7094" w:rsidP="00597DB2">
      <w:pPr>
        <w:pStyle w:val="AuthorInstructions"/>
        <w:rPr>
          <w:rFonts w:eastAsia="Calibri"/>
        </w:rPr>
      </w:pPr>
      <w:proofErr w:type="gramStart"/>
      <w:r w:rsidRPr="003651D9">
        <w:rPr>
          <w:rFonts w:eastAsia="Calibri"/>
        </w:rPr>
        <w:t>&lt;Can be in a tabular format or textual description.&gt;</w:t>
      </w:r>
      <w:proofErr w:type="gramEnd"/>
    </w:p>
    <w:p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Delete</w:t>
      </w:r>
      <w:r w:rsidRPr="003651D9">
        <w:rPr>
          <w:rFonts w:eastAsia="Calibri"/>
        </w:rPr>
        <w:t xml:space="preserve"> the example below prior to publishing for Public Comment.&gt;</w:t>
      </w:r>
    </w:p>
    <w:p w:rsidR="004B7094" w:rsidRPr="003651D9" w:rsidRDefault="004B7094" w:rsidP="004B7094">
      <w:pPr>
        <w:pStyle w:val="BodyText"/>
      </w:pPr>
    </w:p>
    <w:p w:rsidR="004B7094" w:rsidRPr="003651D9" w:rsidRDefault="007D724B" w:rsidP="00EF1E77">
      <w:pPr>
        <w:pStyle w:val="BodyText"/>
      </w:pPr>
      <w:r w:rsidRPr="003651D9">
        <w:t>&lt;</w:t>
      </w:r>
      <w:r w:rsidR="003602DC" w:rsidRPr="003651D9">
        <w:t xml:space="preserve">e.g., </w:t>
      </w:r>
      <w:proofErr w:type="gramStart"/>
      <w:r w:rsidR="004B7094" w:rsidRPr="003651D9">
        <w:t>The</w:t>
      </w:r>
      <w:proofErr w:type="gramEnd"/>
      <w:r w:rsidR="004B7094" w:rsidRPr="003651D9">
        <w:t xml:space="preserve"> conditional entries specified in this table SHALL be present based on the exam type as specified in the CDA Header in the </w:t>
      </w:r>
      <w:proofErr w:type="spellStart"/>
      <w:r w:rsidR="004B7094" w:rsidRPr="003651D9">
        <w:t>documentationOf</w:t>
      </w:r>
      <w:proofErr w:type="spellEnd"/>
      <w:r w:rsidR="004B7094" w:rsidRPr="003651D9">
        <w:t xml:space="preserve"> / </w:t>
      </w:r>
      <w:proofErr w:type="spellStart"/>
      <w:r w:rsidR="004B7094" w:rsidRPr="003651D9">
        <w:t>serviceEvent</w:t>
      </w:r>
      <w:proofErr w:type="spellEnd"/>
      <w:r w:rsidR="004B7094" w:rsidRPr="003651D9">
        <w:t xml:space="preserve"> / code element.</w:t>
      </w:r>
      <w:r w:rsidRPr="003651D9">
        <w:t>&gt;</w:t>
      </w:r>
    </w:p>
    <w:p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Tr="008452AF">
        <w:trPr>
          <w:cantSplit/>
          <w:tblHeader/>
        </w:trPr>
        <w:tc>
          <w:tcPr>
            <w:tcW w:w="968" w:type="dxa"/>
            <w:shd w:val="clear" w:color="auto" w:fill="D9D9D9"/>
          </w:tcPr>
          <w:p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rsidR="004B7094" w:rsidRPr="003651D9" w:rsidRDefault="004B7094" w:rsidP="008452AF">
            <w:pPr>
              <w:pStyle w:val="TableEntryHeader"/>
              <w:keepNext/>
              <w:ind w:left="0" w:right="0"/>
            </w:pPr>
            <w:r w:rsidRPr="003651D9">
              <w:t>observation/code</w:t>
            </w:r>
          </w:p>
        </w:tc>
        <w:tc>
          <w:tcPr>
            <w:tcW w:w="1016" w:type="dxa"/>
            <w:shd w:val="clear" w:color="auto" w:fill="D9D9D9"/>
          </w:tcPr>
          <w:p w:rsidR="004B7094" w:rsidRPr="003651D9" w:rsidRDefault="004B7094" w:rsidP="008452AF">
            <w:pPr>
              <w:pStyle w:val="TableEntryHeader"/>
              <w:keepNext/>
              <w:ind w:left="0" w:right="0"/>
            </w:pPr>
            <w:r w:rsidRPr="003651D9">
              <w:t>Data Type</w:t>
            </w:r>
          </w:p>
        </w:tc>
        <w:tc>
          <w:tcPr>
            <w:tcW w:w="1165" w:type="dxa"/>
            <w:shd w:val="clear" w:color="auto" w:fill="D9D9D9"/>
          </w:tcPr>
          <w:p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rsidR="004B7094" w:rsidRPr="003651D9" w:rsidRDefault="004B7094" w:rsidP="008452AF">
            <w:pPr>
              <w:pStyle w:val="TableEntryHeader"/>
              <w:keepNext/>
              <w:ind w:left="0" w:right="0"/>
            </w:pPr>
            <w:r w:rsidRPr="003651D9">
              <w:t>Value Set</w:t>
            </w:r>
          </w:p>
        </w:tc>
      </w:tr>
      <w:tr w:rsidR="004B7094" w:rsidRPr="003651D9" w:rsidTr="008452AF">
        <w:tc>
          <w:tcPr>
            <w:tcW w:w="968" w:type="dxa"/>
          </w:tcPr>
          <w:p w:rsidR="004B7094" w:rsidRPr="003651D9" w:rsidRDefault="00746A3D" w:rsidP="00BB76BC">
            <w:pPr>
              <w:pStyle w:val="TableEntry"/>
            </w:pPr>
            <w:r w:rsidRPr="003651D9">
              <w:t>&lt;</w:t>
            </w:r>
            <w:r w:rsidR="00940FC7">
              <w:t>e.g.,</w:t>
            </w:r>
            <w:r w:rsidR="007D724B" w:rsidRPr="003651D9">
              <w:t xml:space="preserve"> </w:t>
            </w:r>
            <w:r w:rsidR="004B7094" w:rsidRPr="003651D9">
              <w:t>C [1</w:t>
            </w:r>
            <w:proofErr w:type="gramStart"/>
            <w:r w:rsidR="004B7094" w:rsidRPr="003651D9">
              <w:t>..*</w:t>
            </w:r>
            <w:proofErr w:type="gramEnd"/>
            <w:r w:rsidR="004B7094" w:rsidRPr="003651D9">
              <w:t>]</w:t>
            </w:r>
          </w:p>
        </w:tc>
        <w:tc>
          <w:tcPr>
            <w:tcW w:w="1480" w:type="dxa"/>
            <w:shd w:val="clear" w:color="auto" w:fill="auto"/>
          </w:tcPr>
          <w:p w:rsidR="004B7094" w:rsidRPr="003651D9" w:rsidRDefault="004B7094" w:rsidP="00BB76BC">
            <w:pPr>
              <w:pStyle w:val="TableEntry"/>
            </w:pPr>
            <w:r w:rsidRPr="003651D9">
              <w:t xml:space="preserve">R: </w:t>
            </w:r>
            <w:proofErr w:type="spellStart"/>
            <w:r w:rsidRPr="003651D9">
              <w:t>Cath</w:t>
            </w:r>
            <w:proofErr w:type="spellEnd"/>
            <w:r w:rsidRPr="003651D9">
              <w:t xml:space="preserve"> with LVG</w:t>
            </w:r>
          </w:p>
        </w:tc>
        <w:tc>
          <w:tcPr>
            <w:tcW w:w="2499" w:type="dxa"/>
            <w:shd w:val="clear" w:color="auto" w:fill="auto"/>
          </w:tcPr>
          <w:p w:rsidR="004B7094" w:rsidRPr="003651D9" w:rsidRDefault="004B7094" w:rsidP="00BB76BC">
            <w:pPr>
              <w:pStyle w:val="TableEntry"/>
            </w:pPr>
            <w:r w:rsidRPr="003651D9">
              <w:t>72724002, SNOMED CT, “Morphology findings”</w:t>
            </w:r>
          </w:p>
          <w:p w:rsidR="004B7094" w:rsidRPr="003651D9" w:rsidRDefault="004B7094" w:rsidP="00BB76BC">
            <w:pPr>
              <w:pStyle w:val="TableEntry"/>
              <w:rPr>
                <w:highlight w:val="yellow"/>
              </w:rPr>
            </w:pPr>
            <w:r w:rsidRPr="003651D9">
              <w:t xml:space="preserve">+ </w:t>
            </w:r>
            <w:proofErr w:type="spellStart"/>
            <w:r w:rsidRPr="003651D9">
              <w:t>targetSiteCode</w:t>
            </w:r>
            <w:proofErr w:type="spellEnd"/>
            <w:r w:rsidRPr="003651D9">
              <w:t xml:space="preserve"> from </w:t>
            </w:r>
            <w:r w:rsidR="007D724B" w:rsidRPr="003651D9">
              <w:t>1.2.840.10008.6.1.219 DICOM CID 3718 Myocardial Wall Segments in Projection</w:t>
            </w:r>
          </w:p>
        </w:tc>
        <w:tc>
          <w:tcPr>
            <w:tcW w:w="1016" w:type="dxa"/>
            <w:shd w:val="clear" w:color="auto" w:fill="auto"/>
          </w:tcPr>
          <w:p w:rsidR="004B7094" w:rsidRPr="003651D9" w:rsidRDefault="004B7094" w:rsidP="00BB76BC">
            <w:pPr>
              <w:pStyle w:val="TableEntry"/>
            </w:pPr>
            <w:r w:rsidRPr="003651D9">
              <w:t>CD</w:t>
            </w:r>
          </w:p>
        </w:tc>
        <w:tc>
          <w:tcPr>
            <w:tcW w:w="1165" w:type="dxa"/>
            <w:shd w:val="clear" w:color="auto" w:fill="auto"/>
          </w:tcPr>
          <w:p w:rsidR="004B7094" w:rsidRPr="003651D9" w:rsidRDefault="004B7094" w:rsidP="00BB76BC">
            <w:pPr>
              <w:pStyle w:val="TableEntry"/>
            </w:pPr>
            <w:r w:rsidRPr="003651D9">
              <w:t>n/a</w:t>
            </w:r>
          </w:p>
        </w:tc>
        <w:tc>
          <w:tcPr>
            <w:tcW w:w="2448" w:type="dxa"/>
            <w:shd w:val="clear" w:color="auto" w:fill="auto"/>
          </w:tcPr>
          <w:p w:rsidR="004B7094" w:rsidRPr="003651D9" w:rsidRDefault="007D724B" w:rsidP="00BB76BC">
            <w:pPr>
              <w:pStyle w:val="TableEntry"/>
            </w:pPr>
            <w:r w:rsidRPr="003651D9">
              <w:t>1.3.6.1.4.1.19376.1.4.1.5.19 Myocardium Assessments</w:t>
            </w:r>
            <w:r w:rsidR="00746A3D" w:rsidRPr="003651D9">
              <w:t>&gt;</w:t>
            </w:r>
          </w:p>
        </w:tc>
      </w:tr>
      <w:tr w:rsidR="004B7094" w:rsidRPr="003651D9" w:rsidTr="008452AF">
        <w:tc>
          <w:tcPr>
            <w:tcW w:w="968" w:type="dxa"/>
          </w:tcPr>
          <w:p w:rsidR="004B7094" w:rsidRPr="003651D9" w:rsidRDefault="00746A3D" w:rsidP="00BB76BC">
            <w:pPr>
              <w:pStyle w:val="TableEntry"/>
            </w:pPr>
            <w:r w:rsidRPr="003651D9">
              <w:t>&lt;</w:t>
            </w:r>
            <w:r w:rsidR="00940FC7">
              <w:t>e.g.,</w:t>
            </w:r>
            <w:r w:rsidR="007D724B" w:rsidRPr="003651D9">
              <w:t xml:space="preserve"> </w:t>
            </w:r>
            <w:r w:rsidR="004B7094" w:rsidRPr="003651D9">
              <w:t>C [1</w:t>
            </w:r>
            <w:proofErr w:type="gramStart"/>
            <w:r w:rsidR="004B7094" w:rsidRPr="003651D9">
              <w:t>..*</w:t>
            </w:r>
            <w:proofErr w:type="gramEnd"/>
            <w:r w:rsidR="004B7094" w:rsidRPr="003651D9">
              <w:t>]</w:t>
            </w:r>
          </w:p>
        </w:tc>
        <w:tc>
          <w:tcPr>
            <w:tcW w:w="1480" w:type="dxa"/>
            <w:shd w:val="clear" w:color="auto" w:fill="auto"/>
          </w:tcPr>
          <w:p w:rsidR="004B7094" w:rsidRPr="003651D9" w:rsidRDefault="004B7094" w:rsidP="00BB76BC">
            <w:pPr>
              <w:pStyle w:val="TableEntry"/>
              <w:rPr>
                <w:rFonts w:eastAsia="Calibri"/>
              </w:rPr>
            </w:pPr>
            <w:r w:rsidRPr="003651D9">
              <w:rPr>
                <w:rFonts w:eastAsia="Calibri"/>
              </w:rPr>
              <w:t>R: SPECT, echo, CMR</w:t>
            </w:r>
          </w:p>
          <w:p w:rsidR="004B7094" w:rsidRPr="003651D9" w:rsidRDefault="004B7094" w:rsidP="00BB76BC">
            <w:pPr>
              <w:pStyle w:val="TableEntry"/>
            </w:pPr>
            <w:r w:rsidRPr="003651D9">
              <w:rPr>
                <w:rFonts w:eastAsia="Calibri"/>
              </w:rPr>
              <w:t>O:CCTA</w:t>
            </w:r>
          </w:p>
        </w:tc>
        <w:tc>
          <w:tcPr>
            <w:tcW w:w="2499" w:type="dxa"/>
            <w:shd w:val="clear" w:color="auto" w:fill="auto"/>
          </w:tcPr>
          <w:p w:rsidR="004B7094" w:rsidRPr="003651D9" w:rsidRDefault="004B7094" w:rsidP="00BB76BC">
            <w:pPr>
              <w:pStyle w:val="TableEntry"/>
            </w:pPr>
            <w:r w:rsidRPr="003651D9">
              <w:t>72724002, SNOMED CT, “Morphology findings”</w:t>
            </w:r>
          </w:p>
          <w:p w:rsidR="004B7094" w:rsidRPr="003651D9" w:rsidRDefault="004B7094" w:rsidP="00BB76BC">
            <w:pPr>
              <w:pStyle w:val="TableEntry"/>
              <w:rPr>
                <w:highlight w:val="yellow"/>
              </w:rPr>
            </w:pPr>
            <w:r w:rsidRPr="003651D9">
              <w:t xml:space="preserve">+ </w:t>
            </w:r>
            <w:proofErr w:type="spellStart"/>
            <w:r w:rsidRPr="003651D9">
              <w:t>targetSiteCode</w:t>
            </w:r>
            <w:proofErr w:type="spellEnd"/>
            <w:r w:rsidRPr="003651D9">
              <w:t xml:space="preserve"> from </w:t>
            </w:r>
            <w:r w:rsidR="007D724B" w:rsidRPr="003651D9">
              <w:t>1.2.840.10008.6.1.218 DICOM CID 3717 Myocardial Wall Segments</w:t>
            </w:r>
          </w:p>
        </w:tc>
        <w:tc>
          <w:tcPr>
            <w:tcW w:w="1016" w:type="dxa"/>
            <w:shd w:val="clear" w:color="auto" w:fill="auto"/>
          </w:tcPr>
          <w:p w:rsidR="004B7094" w:rsidRPr="003651D9" w:rsidRDefault="004B7094" w:rsidP="00BB76BC">
            <w:pPr>
              <w:pStyle w:val="TableEntry"/>
            </w:pPr>
            <w:r w:rsidRPr="003651D9">
              <w:t>CD</w:t>
            </w:r>
          </w:p>
        </w:tc>
        <w:tc>
          <w:tcPr>
            <w:tcW w:w="1165" w:type="dxa"/>
            <w:shd w:val="clear" w:color="auto" w:fill="auto"/>
          </w:tcPr>
          <w:p w:rsidR="004B7094" w:rsidRPr="003651D9" w:rsidRDefault="004B7094" w:rsidP="00BB76BC">
            <w:pPr>
              <w:pStyle w:val="TableEntry"/>
            </w:pPr>
            <w:r w:rsidRPr="003651D9">
              <w:t>n/a</w:t>
            </w:r>
          </w:p>
        </w:tc>
        <w:tc>
          <w:tcPr>
            <w:tcW w:w="2448" w:type="dxa"/>
            <w:shd w:val="clear" w:color="auto" w:fill="auto"/>
          </w:tcPr>
          <w:p w:rsidR="004B7094" w:rsidRPr="003651D9" w:rsidRDefault="007D724B" w:rsidP="00BB76BC">
            <w:pPr>
              <w:pStyle w:val="TableEntry"/>
            </w:pPr>
            <w:r w:rsidRPr="003651D9">
              <w:t>1.3.6.1.4.1.19376.1.4.1.5.19 Myocardium Assessments</w:t>
            </w:r>
            <w:r w:rsidR="00746A3D" w:rsidRPr="003651D9">
              <w:t>&gt;</w:t>
            </w:r>
          </w:p>
        </w:tc>
      </w:tr>
    </w:tbl>
    <w:p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proofErr w:type="gramStart"/>
      <w:r w:rsidR="004B7094" w:rsidRPr="003651D9">
        <w:rPr>
          <w:kern w:val="28"/>
        </w:rPr>
        <w:t>The</w:t>
      </w:r>
      <w:proofErr w:type="gramEnd"/>
      <w:r w:rsidR="004B7094" w:rsidRPr="003651D9">
        <w:rPr>
          <w:kern w:val="28"/>
        </w:rPr>
        <w:t xml:space="preserv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w:t>
      </w:r>
      <w:proofErr w:type="spellStart"/>
      <w:r w:rsidR="004B7094" w:rsidRPr="003651D9">
        <w:rPr>
          <w:kern w:val="28"/>
        </w:rPr>
        <w:t>templateID</w:t>
      </w:r>
      <w:proofErr w:type="spellEnd"/>
      <w:r w:rsidR="004B7094" w:rsidRPr="003651D9">
        <w:rPr>
          <w:kern w:val="28"/>
        </w:rPr>
        <w:t xml:space="preserve"> 1.3.6.1.4.1.19376.1.5.3.1.4.1 [PCC TF-2]).</w:t>
      </w:r>
      <w:r w:rsidRPr="003651D9">
        <w:rPr>
          <w:kern w:val="28"/>
        </w:rPr>
        <w:t>&gt;</w:t>
      </w:r>
    </w:p>
    <w:p w:rsidR="009612F6" w:rsidRPr="003651D9" w:rsidRDefault="009612F6" w:rsidP="00630F33">
      <w:pPr>
        <w:pStyle w:val="BodyText"/>
        <w:rPr>
          <w:lang w:eastAsia="x-none"/>
        </w:rPr>
      </w:pPr>
    </w:p>
    <w:p w:rsidR="00983131" w:rsidRPr="003651D9" w:rsidRDefault="00983131" w:rsidP="00597DB2">
      <w:pPr>
        <w:pStyle w:val="AuthorInstructions"/>
      </w:pPr>
      <w:r w:rsidRPr="003651D9">
        <w:t>### End Tabular Format - Entry</w:t>
      </w:r>
    </w:p>
    <w:p w:rsidR="009612F6" w:rsidRPr="003651D9" w:rsidRDefault="009612F6" w:rsidP="00597DB2">
      <w:pPr>
        <w:pStyle w:val="AuthorInstructions"/>
      </w:pPr>
    </w:p>
    <w:p w:rsidR="00983131" w:rsidRPr="003651D9" w:rsidRDefault="00983131" w:rsidP="00597DB2">
      <w:pPr>
        <w:pStyle w:val="AuthorInstructions"/>
      </w:pPr>
      <w:r w:rsidRPr="003651D9">
        <w:t>### Begin Discrete Conformance Format – Entry</w:t>
      </w:r>
    </w:p>
    <w:p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w:t>
      </w:r>
      <w:proofErr w:type="spellStart"/>
      <w:r w:rsidR="00D609FE" w:rsidRPr="003651D9">
        <w:t>n</w:t>
      </w:r>
      <w:proofErr w:type="gramStart"/>
      <w:r w:rsidR="00D609FE" w:rsidRPr="003651D9">
        <w:t>..</w:t>
      </w:r>
      <w:proofErr w:type="gramEnd"/>
      <w:r w:rsidR="00D609FE" w:rsidRPr="003651D9">
        <w:t>n</w:t>
      </w:r>
      <w:proofErr w:type="spellEnd"/>
      <w:r w:rsidR="00D609FE" w:rsidRPr="003651D9">
        <w:t xml:space="preserve">], the name of the element, and a </w:t>
      </w:r>
      <w:proofErr w:type="spellStart"/>
      <w:r w:rsidR="00D609FE" w:rsidRPr="003651D9">
        <w:t>subitem</w:t>
      </w:r>
      <w:proofErr w:type="spellEnd"/>
      <w:r w:rsidR="00D609FE" w:rsidRPr="003651D9">
        <w:t xml:space="preserve"> which described the value or source of the information.</w:t>
      </w:r>
      <w:r w:rsidRPr="003651D9">
        <w:t>&gt;</w:t>
      </w:r>
    </w:p>
    <w:p w:rsidR="00875076" w:rsidRPr="003651D9" w:rsidRDefault="00875076" w:rsidP="00875076">
      <w:pPr>
        <w:pStyle w:val="BodyText"/>
        <w:rPr>
          <w:szCs w:val="24"/>
          <w:lang w:eastAsia="x-none"/>
        </w:rPr>
      </w:pPr>
    </w:p>
    <w:p w:rsidR="00875076" w:rsidRPr="003651D9" w:rsidRDefault="00746A3D" w:rsidP="00875076">
      <w:pPr>
        <w:pStyle w:val="Heading5"/>
        <w:numPr>
          <w:ilvl w:val="0"/>
          <w:numId w:val="0"/>
        </w:numPr>
        <w:ind w:left="810" w:hanging="810"/>
        <w:rPr>
          <w:noProof w:val="0"/>
        </w:rPr>
      </w:pPr>
      <w:bookmarkStart w:id="1732" w:name="_Toc184813871"/>
      <w:bookmarkStart w:id="1733" w:name="_Toc322675194"/>
      <w:bookmarkStart w:id="1734" w:name="_Toc345074726"/>
      <w:bookmarkStart w:id="1735" w:name="E_Problem_Observation_Cardiac_PF"/>
      <w:bookmarkStart w:id="1736" w:name="E_Result_Observation_Cardiac_PF"/>
      <w:r w:rsidRPr="003651D9">
        <w:rPr>
          <w:noProof w:val="0"/>
        </w:rPr>
        <w:t>&lt;</w:t>
      </w:r>
      <w:r w:rsidR="00940FC7">
        <w:rPr>
          <w:noProof w:val="0"/>
        </w:rPr>
        <w:t>e.g.</w:t>
      </w:r>
      <w:proofErr w:type="gramStart"/>
      <w:r w:rsidR="00940FC7">
        <w:rPr>
          <w:noProof w:val="0"/>
        </w:rPr>
        <w:t>,</w:t>
      </w:r>
      <w:r w:rsidR="00875076" w:rsidRPr="003651D9">
        <w:rPr>
          <w:noProof w:val="0"/>
        </w:rPr>
        <w:t>6.</w:t>
      </w:r>
      <w:r w:rsidR="00AD069D" w:rsidRPr="003651D9">
        <w:rPr>
          <w:noProof w:val="0"/>
        </w:rPr>
        <w:t>3.4</w:t>
      </w:r>
      <w:r w:rsidR="00875076" w:rsidRPr="003651D9">
        <w:rPr>
          <w:noProof w:val="0"/>
        </w:rPr>
        <w:t>.E</w:t>
      </w:r>
      <w:proofErr w:type="gramEnd"/>
      <w:r w:rsidR="00875076" w:rsidRPr="003651D9">
        <w:rPr>
          <w:noProof w:val="0"/>
        </w:rPr>
        <w:t xml:space="preserve"> Result</w:t>
      </w:r>
      <w:bookmarkStart w:id="1737" w:name="E_Problem_Observation"/>
      <w:bookmarkEnd w:id="1737"/>
      <w:r w:rsidR="00875076" w:rsidRPr="003651D9">
        <w:rPr>
          <w:noProof w:val="0"/>
        </w:rPr>
        <w:t xml:space="preserve"> Observation</w:t>
      </w:r>
      <w:bookmarkStart w:id="1738" w:name="CS_ProblemObservation"/>
      <w:bookmarkEnd w:id="1732"/>
      <w:bookmarkEnd w:id="1738"/>
      <w:r w:rsidR="00875076" w:rsidRPr="003651D9">
        <w:rPr>
          <w:noProof w:val="0"/>
        </w:rPr>
        <w:t xml:space="preserve"> - Cardiac</w:t>
      </w:r>
      <w:bookmarkEnd w:id="1733"/>
      <w:bookmarkEnd w:id="1734"/>
    </w:p>
    <w:bookmarkEnd w:id="1735"/>
    <w:bookmarkEnd w:id="1736"/>
    <w:p w:rsidR="00875076" w:rsidRPr="003651D9" w:rsidRDefault="00875076" w:rsidP="00875076">
      <w:pPr>
        <w:pStyle w:val="BracketData"/>
      </w:pPr>
      <w:r w:rsidRPr="003651D9">
        <w:t>[</w:t>
      </w:r>
      <w:proofErr w:type="gramStart"/>
      <w:r w:rsidRPr="003651D9">
        <w:t>observation</w:t>
      </w:r>
      <w:proofErr w:type="gramEnd"/>
      <w:r w:rsidRPr="003651D9">
        <w:t xml:space="preserve">: </w:t>
      </w:r>
      <w:proofErr w:type="spellStart"/>
      <w:r w:rsidRPr="003651D9">
        <w:t>templateId</w:t>
      </w:r>
      <w:proofErr w:type="spellEnd"/>
      <w:r w:rsidRPr="003651D9">
        <w:t xml:space="preserve"> 1.3.6.1.4.1.19376.1.4.1.4.16</w:t>
      </w:r>
      <w:r w:rsidRPr="003651D9" w:rsidDel="004B63D0">
        <w:t xml:space="preserve"> </w:t>
      </w:r>
      <w:r w:rsidRPr="003651D9">
        <w:t>(open)]</w:t>
      </w:r>
    </w:p>
    <w:p w:rsidR="00875076" w:rsidRPr="003651D9" w:rsidRDefault="00875076" w:rsidP="00875076">
      <w:pPr>
        <w:ind w:left="720"/>
      </w:pPr>
      <w:r w:rsidRPr="003651D9">
        <w:t xml:space="preserve">A result observation is a clinical statement that a clinician has noted during the </w:t>
      </w:r>
      <w:proofErr w:type="spellStart"/>
      <w:r w:rsidRPr="003651D9">
        <w:t>Cath</w:t>
      </w:r>
      <w:proofErr w:type="spellEnd"/>
      <w:r w:rsidRPr="003651D9">
        <w:t xml:space="preserve"> Lab procedure</w:t>
      </w:r>
      <w:r w:rsidR="00887E40" w:rsidRPr="003651D9">
        <w:t xml:space="preserve">. </w:t>
      </w:r>
      <w:r w:rsidRPr="003651D9">
        <w:t xml:space="preserve">This entry is used to describe the specific procedure findings that were observed during the specific </w:t>
      </w:r>
      <w:proofErr w:type="spellStart"/>
      <w:r w:rsidRPr="003651D9">
        <w:t>Cath</w:t>
      </w:r>
      <w:proofErr w:type="spellEnd"/>
      <w:r w:rsidRPr="003651D9">
        <w:t xml:space="preserve"> Lab procedure</w:t>
      </w:r>
      <w:r w:rsidR="00887E40" w:rsidRPr="003651D9">
        <w:t xml:space="preserve">. </w:t>
      </w:r>
    </w:p>
    <w:p w:rsidR="00875076" w:rsidRPr="003651D9" w:rsidRDefault="00875076" w:rsidP="00875076">
      <w:pPr>
        <w:ind w:left="720"/>
      </w:pPr>
      <w:r w:rsidRPr="003651D9">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w:t>
      </w:r>
      <w:proofErr w:type="spellStart"/>
      <w:r w:rsidRPr="003651D9">
        <w:t>ValueSet</w:t>
      </w:r>
      <w:proofErr w:type="spellEnd"/>
      <w:r w:rsidR="00887E40" w:rsidRPr="003651D9">
        <w:t xml:space="preserve">. </w:t>
      </w:r>
    </w:p>
    <w:p w:rsidR="00875076" w:rsidRPr="003651D9" w:rsidRDefault="00875076" w:rsidP="00875076"/>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w:t>
      </w:r>
      <w:proofErr w:type="spellStart"/>
      <w:r w:rsidRPr="003651D9">
        <w:rPr>
          <w:rStyle w:val="XMLnameBold"/>
        </w:rPr>
        <w:t>classCode</w:t>
      </w:r>
      <w:proofErr w:type="spellEnd"/>
      <w:r w:rsidRPr="003651D9">
        <w:t>=</w:t>
      </w:r>
      <w:r w:rsidRPr="003651D9">
        <w:rPr>
          <w:rStyle w:val="XMLname"/>
        </w:rPr>
        <w:t>"OBS"</w:t>
      </w:r>
      <w:r w:rsidRPr="003651D9">
        <w:t xml:space="preserve"> Observation (</w:t>
      </w:r>
      <w:proofErr w:type="spellStart"/>
      <w:r w:rsidRPr="003651D9">
        <w:t>CodeSystem</w:t>
      </w:r>
      <w:proofErr w:type="spellEnd"/>
      <w:r w:rsidRPr="003651D9">
        <w:t xml:space="preserve">: </w:t>
      </w:r>
      <w:r w:rsidRPr="003651D9">
        <w:rPr>
          <w:rStyle w:val="XMLname"/>
        </w:rPr>
        <w:t>HL7ActClass 2.16.840.1.113883.5.6</w:t>
      </w:r>
      <w:r w:rsidRPr="003651D9">
        <w:t>)</w:t>
      </w:r>
      <w:bookmarkStart w:id="1739" w:name="C_7130"/>
      <w:bookmarkEnd w:id="1739"/>
      <w:r w:rsidRPr="003651D9">
        <w:t xml:space="preserve"> (CONF:7130).</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w:t>
      </w:r>
      <w:proofErr w:type="spellStart"/>
      <w:r w:rsidRPr="003651D9">
        <w:rPr>
          <w:rStyle w:val="XMLnameBold"/>
        </w:rPr>
        <w:t>moodCode</w:t>
      </w:r>
      <w:proofErr w:type="spellEnd"/>
      <w:r w:rsidRPr="003651D9">
        <w:t>=</w:t>
      </w:r>
      <w:r w:rsidRPr="003651D9">
        <w:rPr>
          <w:rStyle w:val="XMLname"/>
        </w:rPr>
        <w:t>"EVN"</w:t>
      </w:r>
      <w:r w:rsidRPr="003651D9">
        <w:t xml:space="preserve"> Event (</w:t>
      </w:r>
      <w:proofErr w:type="spellStart"/>
      <w:r w:rsidRPr="003651D9">
        <w:t>CodeSystem</w:t>
      </w:r>
      <w:proofErr w:type="spellEnd"/>
      <w:r w:rsidRPr="003651D9">
        <w:t xml:space="preserve">: </w:t>
      </w:r>
      <w:proofErr w:type="spellStart"/>
      <w:r w:rsidRPr="003651D9">
        <w:rPr>
          <w:rStyle w:val="XMLname"/>
        </w:rPr>
        <w:t>ActMood</w:t>
      </w:r>
      <w:proofErr w:type="spellEnd"/>
      <w:r w:rsidRPr="003651D9">
        <w:rPr>
          <w:rStyle w:val="XMLname"/>
        </w:rPr>
        <w:t xml:space="preserve"> 2.16.840.1.113883.5.1001</w:t>
      </w:r>
      <w:r w:rsidRPr="003651D9">
        <w:t>)</w:t>
      </w:r>
      <w:bookmarkStart w:id="1740" w:name="C_7131"/>
      <w:bookmarkEnd w:id="1740"/>
      <w:r w:rsidRPr="003651D9">
        <w:t xml:space="preserve"> (CONF:7131).</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proofErr w:type="spellStart"/>
      <w:r w:rsidRPr="003651D9">
        <w:rPr>
          <w:rStyle w:val="XMLnameBold"/>
        </w:rPr>
        <w:t>templateId</w:t>
      </w:r>
      <w:proofErr w:type="spellEnd"/>
      <w:r w:rsidRPr="003651D9">
        <w:t xml:space="preserve"> (CONF:7136) such that it</w:t>
      </w:r>
    </w:p>
    <w:p w:rsidR="00875076" w:rsidRPr="003651D9" w:rsidRDefault="00875076" w:rsidP="002D6C95">
      <w:pPr>
        <w:numPr>
          <w:ilvl w:val="1"/>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@root</w:t>
      </w:r>
      <w:r w:rsidRPr="003651D9">
        <w:t>=</w:t>
      </w:r>
      <w:r w:rsidRPr="003651D9">
        <w:rPr>
          <w:rStyle w:val="XMLname"/>
        </w:rPr>
        <w:t>"2.16.840.1.113883.10.20.22.4.2"</w:t>
      </w:r>
      <w:r w:rsidRPr="003651D9">
        <w:t xml:space="preserve"> (CONF:9138).</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at least one [1</w:t>
      </w:r>
      <w:proofErr w:type="gramStart"/>
      <w:r w:rsidRPr="003651D9">
        <w:t>..*</w:t>
      </w:r>
      <w:proofErr w:type="gramEnd"/>
      <w:r w:rsidRPr="003651D9">
        <w:t xml:space="preserve">] </w:t>
      </w:r>
      <w:r w:rsidRPr="003651D9">
        <w:rPr>
          <w:rStyle w:val="XMLnameBold"/>
        </w:rPr>
        <w:t>id</w:t>
      </w:r>
      <w:r w:rsidRPr="003651D9">
        <w:t xml:space="preserve"> (CONF:7137).</w:t>
      </w:r>
    </w:p>
    <w:p w:rsidR="00875076" w:rsidRPr="003651D9" w:rsidRDefault="00875076" w:rsidP="002D6C95">
      <w:pPr>
        <w:numPr>
          <w:ilvl w:val="1"/>
          <w:numId w:val="16"/>
        </w:numPr>
        <w:shd w:val="clear" w:color="auto" w:fill="FFFFFF"/>
        <w:spacing w:before="0" w:after="40" w:line="260" w:lineRule="exact"/>
      </w:pPr>
      <w:r w:rsidRPr="003651D9">
        <w:t>The first id represents this specific globally unique result observation.</w:t>
      </w:r>
    </w:p>
    <w:p w:rsidR="00875076" w:rsidRPr="003651D9" w:rsidRDefault="00875076" w:rsidP="002D6C95">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 xml:space="preserve">be an assigned numeric code that identifies lesions within a specific </w:t>
      </w:r>
      <w:proofErr w:type="spellStart"/>
      <w:r w:rsidRPr="003651D9">
        <w:t>targetSiteCode.This</w:t>
      </w:r>
      <w:proofErr w:type="spellEnd"/>
      <w:r w:rsidRPr="003651D9">
        <w:t xml:space="preserve"> lesion ID is used to link lesion specific data in this Result Observation – Cardiac with Procedure Activity Procedure - Cardiac.</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code</w:t>
      </w:r>
      <w:r w:rsidRPr="003651D9">
        <w:t xml:space="preserve"> (CONF:7133).</w:t>
      </w:r>
    </w:p>
    <w:p w:rsidR="00875076" w:rsidRPr="003651D9" w:rsidRDefault="00875076" w:rsidP="002D6C95">
      <w:pPr>
        <w:numPr>
          <w:ilvl w:val="1"/>
          <w:numId w:val="16"/>
        </w:numPr>
        <w:spacing w:before="0" w:after="40" w:line="260" w:lineRule="exact"/>
      </w:pPr>
      <w:r w:rsidRPr="003651D9">
        <w:rPr>
          <w:rStyle w:val="keyword"/>
        </w:rPr>
        <w:t>SHOULD</w:t>
      </w:r>
      <w:r w:rsidRPr="003651D9">
        <w:t xml:space="preserve"> be from LOINC (</w:t>
      </w:r>
      <w:proofErr w:type="spellStart"/>
      <w:r w:rsidRPr="003651D9">
        <w:t>CodeSystem</w:t>
      </w:r>
      <w:proofErr w:type="spellEnd"/>
      <w:r w:rsidRPr="003651D9">
        <w:t>: 2.16.840.1.113883.6.1) or SNOMED CT (Value Set: 1.3.6.1.4.1.19376.1.4.1.5.38) (CONF</w:t>
      </w:r>
      <w:proofErr w:type="gramStart"/>
      <w:r w:rsidRPr="003651D9">
        <w:t>:7166</w:t>
      </w:r>
      <w:proofErr w:type="gramEnd"/>
      <w:r w:rsidRPr="003651D9">
        <w:t>-CRC).</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one [0</w:t>
      </w:r>
      <w:proofErr w:type="gramStart"/>
      <w:r w:rsidRPr="003651D9">
        <w:t>..1</w:t>
      </w:r>
      <w:proofErr w:type="gramEnd"/>
      <w:r w:rsidRPr="003651D9">
        <w:t xml:space="preserve">] </w:t>
      </w:r>
      <w:r w:rsidRPr="003651D9">
        <w:rPr>
          <w:rStyle w:val="XMLnameBold"/>
        </w:rPr>
        <w:t>text</w:t>
      </w:r>
      <w:r w:rsidRPr="003651D9">
        <w:t xml:space="preserve"> (CONF:7138).</w:t>
      </w:r>
    </w:p>
    <w:p w:rsidR="00875076" w:rsidRPr="003651D9" w:rsidRDefault="00875076" w:rsidP="002D6C95">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w:t>
      </w:r>
      <w:proofErr w:type="gramStart"/>
      <w:r w:rsidRPr="003651D9">
        <w:t>..1</w:t>
      </w:r>
      <w:proofErr w:type="gramEnd"/>
      <w:r w:rsidRPr="003651D9">
        <w:t xml:space="preserve">] </w:t>
      </w:r>
      <w:r w:rsidRPr="003651D9">
        <w:rPr>
          <w:rStyle w:val="XMLnameBold"/>
        </w:rPr>
        <w:t>reference/@value</w:t>
      </w:r>
      <w:r w:rsidRPr="003651D9">
        <w:t xml:space="preserve"> (CONF:7139).</w:t>
      </w:r>
    </w:p>
    <w:p w:rsidR="00875076" w:rsidRPr="003651D9" w:rsidRDefault="00875076" w:rsidP="002D6C95">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w:t>
      </w:r>
      <w:proofErr w:type="gramStart"/>
      <w:r w:rsidRPr="003651D9">
        <w:t>:9119</w:t>
      </w:r>
      <w:proofErr w:type="gramEnd"/>
      <w:r w:rsidRPr="003651D9">
        <w:t>).</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proofErr w:type="spellStart"/>
      <w:r w:rsidRPr="003651D9">
        <w:rPr>
          <w:rStyle w:val="XMLnameBold"/>
        </w:rPr>
        <w:t>statusCode</w:t>
      </w:r>
      <w:proofErr w:type="spellEnd"/>
      <w:r w:rsidRPr="003651D9">
        <w:t>=</w:t>
      </w:r>
      <w:r w:rsidRPr="003651D9">
        <w:rPr>
          <w:rStyle w:val="XMLname"/>
        </w:rPr>
        <w:t>"completed"</w:t>
      </w:r>
      <w:r w:rsidRPr="003651D9">
        <w:t xml:space="preserve"> Completed (</w:t>
      </w:r>
      <w:proofErr w:type="spellStart"/>
      <w:r w:rsidRPr="003651D9">
        <w:t>CodeSystem</w:t>
      </w:r>
      <w:proofErr w:type="spellEnd"/>
      <w:r w:rsidRPr="003651D9">
        <w:t xml:space="preserve">: </w:t>
      </w:r>
      <w:proofErr w:type="spellStart"/>
      <w:r w:rsidRPr="003651D9">
        <w:rPr>
          <w:rStyle w:val="XMLname"/>
        </w:rPr>
        <w:t>ActStatus</w:t>
      </w:r>
      <w:proofErr w:type="spellEnd"/>
      <w:r w:rsidRPr="003651D9">
        <w:rPr>
          <w:rStyle w:val="XMLname"/>
        </w:rPr>
        <w:t xml:space="preserve"> 2.16.840.1.113883.5.14</w:t>
      </w:r>
      <w:r w:rsidRPr="003651D9">
        <w:t>)</w:t>
      </w:r>
      <w:bookmarkStart w:id="1741" w:name="C_7134"/>
      <w:bookmarkEnd w:id="1741"/>
      <w:r w:rsidRPr="003651D9">
        <w:t xml:space="preserve"> (CONF:7134).</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proofErr w:type="spellStart"/>
      <w:r w:rsidRPr="003651D9">
        <w:rPr>
          <w:rStyle w:val="XMLnameBold"/>
        </w:rPr>
        <w:t>effectiveTime</w:t>
      </w:r>
      <w:proofErr w:type="spellEnd"/>
      <w:r w:rsidRPr="003651D9">
        <w:t xml:space="preserve"> (CONF:7140).</w:t>
      </w:r>
    </w:p>
    <w:p w:rsidR="00875076" w:rsidRPr="003651D9" w:rsidRDefault="00875076" w:rsidP="002D6C95">
      <w:pPr>
        <w:numPr>
          <w:ilvl w:val="1"/>
          <w:numId w:val="16"/>
        </w:numPr>
        <w:spacing w:before="0" w:after="40" w:line="260" w:lineRule="exact"/>
      </w:pPr>
      <w:proofErr w:type="gramStart"/>
      <w:r w:rsidRPr="003651D9">
        <w:t>represents</w:t>
      </w:r>
      <w:proofErr w:type="gramEnd"/>
      <w:r w:rsidRPr="003651D9">
        <w:t xml:space="preserve"> clinically effective time of the measurement, which may be when the measurement was performed (e.g., a BP measurement), or may be when sample was taken (and measured some time afterwards) (CONF:7141).</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value</w:t>
      </w:r>
      <w:r w:rsidRPr="003651D9">
        <w:t xml:space="preserve"> with @</w:t>
      </w:r>
      <w:proofErr w:type="spellStart"/>
      <w:r w:rsidRPr="003651D9">
        <w:t>xsi:type</w:t>
      </w:r>
      <w:proofErr w:type="spellEnd"/>
      <w:r w:rsidRPr="003651D9">
        <w:t>="ANY" (CONF:7143).</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more [0</w:t>
      </w:r>
      <w:proofErr w:type="gramStart"/>
      <w:r w:rsidRPr="003651D9">
        <w:t>..*</w:t>
      </w:r>
      <w:proofErr w:type="gramEnd"/>
      <w:r w:rsidRPr="003651D9">
        <w:t xml:space="preserve">] </w:t>
      </w:r>
      <w:proofErr w:type="spellStart"/>
      <w:r w:rsidRPr="003651D9">
        <w:rPr>
          <w:rStyle w:val="XMLnameBold"/>
        </w:rPr>
        <w:t>interpretationCode</w:t>
      </w:r>
      <w:proofErr w:type="spellEnd"/>
      <w:r w:rsidRPr="003651D9">
        <w:t xml:space="preserve"> (CONF:7147)</w:t>
      </w:r>
      <w:r w:rsidR="00887E40" w:rsidRPr="003651D9">
        <w:t xml:space="preserve">. </w:t>
      </w:r>
    </w:p>
    <w:p w:rsidR="00875076" w:rsidRPr="003651D9" w:rsidRDefault="00875076" w:rsidP="002D6C95">
      <w:pPr>
        <w:numPr>
          <w:ilvl w:val="0"/>
          <w:numId w:val="16"/>
        </w:numPr>
        <w:spacing w:before="0" w:after="40" w:line="260" w:lineRule="exact"/>
      </w:pPr>
      <w:r w:rsidRPr="003651D9">
        <w:rPr>
          <w:rStyle w:val="keyword"/>
        </w:rPr>
        <w:t>MAY</w:t>
      </w:r>
      <w:r w:rsidRPr="003651D9">
        <w:t xml:space="preserve"> contain zero or one [0</w:t>
      </w:r>
      <w:proofErr w:type="gramStart"/>
      <w:r w:rsidRPr="003651D9">
        <w:t>..1</w:t>
      </w:r>
      <w:proofErr w:type="gramEnd"/>
      <w:r w:rsidRPr="003651D9">
        <w:t xml:space="preserve">] </w:t>
      </w:r>
      <w:proofErr w:type="spellStart"/>
      <w:r w:rsidRPr="003651D9">
        <w:rPr>
          <w:rStyle w:val="XMLnameBold"/>
        </w:rPr>
        <w:t>methodCode</w:t>
      </w:r>
      <w:proofErr w:type="spellEnd"/>
      <w:r w:rsidRPr="003651D9">
        <w:t xml:space="preserve"> (CONF:7148).</w:t>
      </w:r>
    </w:p>
    <w:p w:rsidR="00875076" w:rsidRPr="003651D9" w:rsidRDefault="00875076" w:rsidP="002D6C95">
      <w:pPr>
        <w:numPr>
          <w:ilvl w:val="0"/>
          <w:numId w:val="16"/>
        </w:numPr>
        <w:spacing w:before="0" w:after="40" w:line="260" w:lineRule="exact"/>
      </w:pPr>
      <w:r w:rsidRPr="003651D9">
        <w:rPr>
          <w:rStyle w:val="keyword"/>
        </w:rPr>
        <w:t>MAY</w:t>
      </w:r>
      <w:r w:rsidRPr="003651D9">
        <w:t xml:space="preserve"> contain zero or one [0</w:t>
      </w:r>
      <w:proofErr w:type="gramStart"/>
      <w:r w:rsidRPr="003651D9">
        <w:t>..1</w:t>
      </w:r>
      <w:proofErr w:type="gramEnd"/>
      <w:r w:rsidRPr="003651D9">
        <w:t xml:space="preserve">] </w:t>
      </w:r>
      <w:proofErr w:type="spellStart"/>
      <w:r w:rsidRPr="003651D9">
        <w:rPr>
          <w:rStyle w:val="XMLnameBold"/>
        </w:rPr>
        <w:t>targetSiteCode</w:t>
      </w:r>
      <w:proofErr w:type="spellEnd"/>
      <w:r w:rsidRPr="003651D9">
        <w:t xml:space="preserve"> (CONF:7153).</w:t>
      </w:r>
    </w:p>
    <w:p w:rsidR="00875076" w:rsidRPr="003651D9" w:rsidRDefault="00875076" w:rsidP="002D6C95">
      <w:pPr>
        <w:numPr>
          <w:ilvl w:val="1"/>
          <w:numId w:val="16"/>
        </w:numPr>
        <w:spacing w:before="0" w:after="40" w:line="260" w:lineRule="exact"/>
      </w:pPr>
      <w:r w:rsidRPr="003651D9">
        <w:t xml:space="preserve">The </w:t>
      </w:r>
      <w:proofErr w:type="spellStart"/>
      <w:r w:rsidRPr="003651D9">
        <w:t>targetSiteCode</w:t>
      </w:r>
      <w:proofErr w:type="spellEnd"/>
      <w:r w:rsidRPr="003651D9">
        <w:t xml:space="preserve">, if present, </w:t>
      </w: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code</w:t>
      </w:r>
      <w:r w:rsidRPr="003651D9">
        <w:t xml:space="preserve"> where the @code </w:t>
      </w:r>
      <w:r w:rsidRPr="003651D9">
        <w:rPr>
          <w:rStyle w:val="keyword"/>
        </w:rPr>
        <w:t>SHALL</w:t>
      </w:r>
      <w:r w:rsidRPr="003651D9">
        <w:t xml:space="preserve"> be selected from </w:t>
      </w:r>
      <w:proofErr w:type="spellStart"/>
      <w:r w:rsidRPr="003651D9">
        <w:t>ValueSet</w:t>
      </w:r>
      <w:proofErr w:type="spellEnd"/>
      <w:r w:rsidRPr="003651D9">
        <w:t xml:space="preserve">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rsidR="00875076" w:rsidRPr="003651D9" w:rsidRDefault="00875076" w:rsidP="002D6C95">
      <w:pPr>
        <w:numPr>
          <w:ilvl w:val="0"/>
          <w:numId w:val="16"/>
        </w:numPr>
        <w:spacing w:before="0" w:after="40" w:line="260" w:lineRule="exact"/>
      </w:pPr>
      <w:r w:rsidRPr="003651D9">
        <w:rPr>
          <w:rStyle w:val="keyword"/>
        </w:rPr>
        <w:t>MAY</w:t>
      </w:r>
      <w:r w:rsidRPr="003651D9">
        <w:t xml:space="preserve"> contain zero or one [0</w:t>
      </w:r>
      <w:proofErr w:type="gramStart"/>
      <w:r w:rsidRPr="003651D9">
        <w:t>..1</w:t>
      </w:r>
      <w:proofErr w:type="gramEnd"/>
      <w:r w:rsidRPr="003651D9">
        <w:t xml:space="preserve">] </w:t>
      </w:r>
      <w:r w:rsidRPr="003651D9">
        <w:rPr>
          <w:rStyle w:val="XMLnameBold"/>
        </w:rPr>
        <w:t>author</w:t>
      </w:r>
      <w:r w:rsidRPr="003651D9">
        <w:t xml:space="preserve"> (CONF:7149).</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more [0</w:t>
      </w:r>
      <w:proofErr w:type="gramStart"/>
      <w:r w:rsidRPr="003651D9">
        <w:t>..*</w:t>
      </w:r>
      <w:proofErr w:type="gramEnd"/>
      <w:r w:rsidRPr="003651D9">
        <w:t xml:space="preserve">] </w:t>
      </w:r>
      <w:proofErr w:type="spellStart"/>
      <w:r w:rsidRPr="003651D9">
        <w:rPr>
          <w:rStyle w:val="XMLnameBold"/>
        </w:rPr>
        <w:t>referenceRange</w:t>
      </w:r>
      <w:proofErr w:type="spellEnd"/>
      <w:r w:rsidRPr="003651D9">
        <w:t xml:space="preserve"> (CONF:7150).</w:t>
      </w:r>
    </w:p>
    <w:p w:rsidR="00875076" w:rsidRPr="003651D9" w:rsidRDefault="00875076" w:rsidP="002D6C95">
      <w:pPr>
        <w:numPr>
          <w:ilvl w:val="1"/>
          <w:numId w:val="16"/>
        </w:numPr>
        <w:spacing w:before="0" w:after="40" w:line="260" w:lineRule="exact"/>
      </w:pPr>
      <w:r w:rsidRPr="003651D9">
        <w:t xml:space="preserve">The </w:t>
      </w:r>
      <w:proofErr w:type="spellStart"/>
      <w:r w:rsidRPr="003651D9">
        <w:t>referenceRange</w:t>
      </w:r>
      <w:proofErr w:type="spellEnd"/>
      <w:r w:rsidRPr="003651D9">
        <w:t xml:space="preserve">, if present, </w:t>
      </w:r>
      <w:r w:rsidRPr="003651D9">
        <w:rPr>
          <w:rStyle w:val="keyword"/>
        </w:rPr>
        <w:t>SHALL</w:t>
      </w:r>
      <w:r w:rsidRPr="003651D9">
        <w:t xml:space="preserve"> contain exactly one [1</w:t>
      </w:r>
      <w:proofErr w:type="gramStart"/>
      <w:r w:rsidRPr="003651D9">
        <w:t>..1</w:t>
      </w:r>
      <w:proofErr w:type="gramEnd"/>
      <w:r w:rsidRPr="003651D9">
        <w:t xml:space="preserve">] </w:t>
      </w:r>
      <w:proofErr w:type="spellStart"/>
      <w:r w:rsidRPr="003651D9">
        <w:rPr>
          <w:rStyle w:val="XMLnameBold"/>
        </w:rPr>
        <w:t>observationRange</w:t>
      </w:r>
      <w:proofErr w:type="spellEnd"/>
      <w:r w:rsidRPr="003651D9">
        <w:t xml:space="preserve"> (CONF:7151).</w:t>
      </w:r>
    </w:p>
    <w:p w:rsidR="00875076" w:rsidRPr="003651D9" w:rsidRDefault="00875076" w:rsidP="002D6C95">
      <w:pPr>
        <w:numPr>
          <w:ilvl w:val="2"/>
          <w:numId w:val="16"/>
        </w:numPr>
        <w:spacing w:before="0" w:after="40" w:line="260" w:lineRule="exact"/>
      </w:pPr>
      <w:r w:rsidRPr="003651D9">
        <w:t xml:space="preserve">This </w:t>
      </w:r>
      <w:proofErr w:type="spellStart"/>
      <w:r w:rsidRPr="003651D9">
        <w:t>observationRange</w:t>
      </w:r>
      <w:proofErr w:type="spellEnd"/>
      <w:r w:rsidRPr="003651D9">
        <w:t xml:space="preserve"> </w:t>
      </w:r>
      <w:r w:rsidRPr="003651D9">
        <w:rPr>
          <w:rStyle w:val="keyword"/>
        </w:rPr>
        <w:t>SHALL NOT</w:t>
      </w:r>
      <w:r w:rsidRPr="003651D9">
        <w:t xml:space="preserve"> contain [0</w:t>
      </w:r>
      <w:proofErr w:type="gramStart"/>
      <w:r w:rsidRPr="003651D9">
        <w:t>..0</w:t>
      </w:r>
      <w:proofErr w:type="gramEnd"/>
      <w:r w:rsidRPr="003651D9">
        <w:t xml:space="preserve">] </w:t>
      </w:r>
      <w:r w:rsidRPr="003651D9">
        <w:rPr>
          <w:rStyle w:val="XMLnameBold"/>
        </w:rPr>
        <w:t>code</w:t>
      </w:r>
      <w:r w:rsidRPr="003651D9">
        <w:t xml:space="preserve"> (CONF:7152).</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one [0..1] </w:t>
      </w:r>
      <w:proofErr w:type="spellStart"/>
      <w:r w:rsidRPr="003651D9">
        <w:rPr>
          <w:rStyle w:val="XMLnameBold"/>
        </w:rPr>
        <w:t>entryRelationship</w:t>
      </w:r>
      <w:proofErr w:type="spellEnd"/>
      <w:r w:rsidRPr="003651D9">
        <w:t xml:space="preserve"> (CONF:CRC-xxx) such that it</w:t>
      </w:r>
    </w:p>
    <w:p w:rsidR="00875076" w:rsidRPr="003651D9" w:rsidRDefault="00875076" w:rsidP="002D6C95">
      <w:pPr>
        <w:numPr>
          <w:ilvl w:val="1"/>
          <w:numId w:val="16"/>
        </w:numPr>
        <w:spacing w:before="0" w:after="40" w:line="260" w:lineRule="exact"/>
      </w:pPr>
      <w:r w:rsidRPr="003651D9">
        <w:rPr>
          <w:rStyle w:val="keyword"/>
        </w:rPr>
        <w:lastRenderedPageBreak/>
        <w:t>SHALL</w:t>
      </w:r>
      <w:r w:rsidRPr="003651D9">
        <w:t xml:space="preserve"> contain exactly one [1</w:t>
      </w:r>
      <w:proofErr w:type="gramStart"/>
      <w:r w:rsidRPr="003651D9">
        <w:t>..1</w:t>
      </w:r>
      <w:proofErr w:type="gramEnd"/>
      <w:r w:rsidRPr="003651D9">
        <w:t xml:space="preserve">] </w:t>
      </w:r>
      <w:r w:rsidRPr="003651D9">
        <w:rPr>
          <w:rStyle w:val="XMLnameBold"/>
        </w:rPr>
        <w:t>@</w:t>
      </w:r>
      <w:proofErr w:type="spellStart"/>
      <w:r w:rsidRPr="003651D9">
        <w:rPr>
          <w:rStyle w:val="XMLnameBold"/>
        </w:rPr>
        <w:t>typeCode</w:t>
      </w:r>
      <w:proofErr w:type="spellEnd"/>
      <w:r w:rsidRPr="003651D9">
        <w:t>=</w:t>
      </w:r>
      <w:r w:rsidRPr="003651D9">
        <w:rPr>
          <w:rStyle w:val="XMLname"/>
        </w:rPr>
        <w:t>"SUBJ"</w:t>
      </w:r>
      <w:r w:rsidRPr="003651D9">
        <w:t xml:space="preserve"> Has subject (</w:t>
      </w:r>
      <w:proofErr w:type="spellStart"/>
      <w:r w:rsidRPr="003651D9">
        <w:t>CodeSystem</w:t>
      </w:r>
      <w:proofErr w:type="spellEnd"/>
      <w:r w:rsidRPr="003651D9">
        <w:t xml:space="preserve">: </w:t>
      </w:r>
      <w:r w:rsidRPr="003651D9">
        <w:rPr>
          <w:rStyle w:val="XMLname"/>
        </w:rPr>
        <w:t>HL7ActRelationshipType 2.16.840.1.113883.5.1002</w:t>
      </w:r>
      <w:r w:rsidRPr="003651D9">
        <w:t>) (CONF:CRC-xxx).</w:t>
      </w:r>
    </w:p>
    <w:p w:rsidR="00875076" w:rsidRPr="003651D9" w:rsidRDefault="00875076" w:rsidP="002D6C95">
      <w:pPr>
        <w:numPr>
          <w:ilvl w:val="1"/>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XMLnameBold"/>
        </w:rPr>
        <w:t>@</w:t>
      </w:r>
      <w:proofErr w:type="spellStart"/>
      <w:r w:rsidRPr="003651D9">
        <w:rPr>
          <w:rStyle w:val="XMLnameBold"/>
        </w:rPr>
        <w:t>inversionInd</w:t>
      </w:r>
      <w:proofErr w:type="spellEnd"/>
      <w:r w:rsidRPr="003651D9">
        <w:t>=</w:t>
      </w:r>
      <w:r w:rsidRPr="003651D9">
        <w:rPr>
          <w:rStyle w:val="XMLname"/>
        </w:rPr>
        <w:t>"true"</w:t>
      </w:r>
      <w:r w:rsidRPr="003651D9">
        <w:t xml:space="preserve"> TRUE (CONF:CRC-xxx).</w:t>
      </w:r>
    </w:p>
    <w:p w:rsidR="00875076" w:rsidRPr="003651D9" w:rsidRDefault="00875076" w:rsidP="002D6C95">
      <w:pPr>
        <w:numPr>
          <w:ilvl w:val="1"/>
          <w:numId w:val="16"/>
        </w:numPr>
        <w:spacing w:before="0" w:after="40" w:line="260" w:lineRule="exact"/>
      </w:pPr>
      <w:r w:rsidRPr="003651D9">
        <w:rPr>
          <w:rStyle w:val="keyword"/>
        </w:rPr>
        <w:t>SHALL</w:t>
      </w:r>
      <w:r w:rsidRPr="003651D9">
        <w:t xml:space="preserve"> contain exactly one [1</w:t>
      </w:r>
      <w:proofErr w:type="gramStart"/>
      <w:r w:rsidRPr="003651D9">
        <w:t>..1</w:t>
      </w:r>
      <w:proofErr w:type="gramEnd"/>
      <w:r w:rsidRPr="003651D9">
        <w:t xml:space="preserve">] </w:t>
      </w:r>
      <w:r w:rsidRPr="003651D9">
        <w:rPr>
          <w:rStyle w:val="HyperlinkCourierBold"/>
          <w:color w:val="auto"/>
        </w:rPr>
        <w:t>Severity Observation</w:t>
      </w:r>
      <w:r w:rsidRPr="003651D9">
        <w:rPr>
          <w:rStyle w:val="XMLname"/>
        </w:rPr>
        <w:t xml:space="preserve"> (2.16.840.1.113883.10.20.22.4.8)</w:t>
      </w:r>
      <w:r w:rsidRPr="003651D9">
        <w:t xml:space="preserve"> (CONF:CRC-xxx).</w:t>
      </w:r>
    </w:p>
    <w:p w:rsidR="00875076" w:rsidRPr="003651D9" w:rsidRDefault="00875076" w:rsidP="008358E5">
      <w:pPr>
        <w:pStyle w:val="Example"/>
        <w:rPr>
          <w:lang w:val="en-US"/>
        </w:rPr>
      </w:pPr>
      <w:r w:rsidRPr="003651D9">
        <w:rPr>
          <w:lang w:val="en-US"/>
        </w:rPr>
        <w:t xml:space="preserve">&lt;observation </w:t>
      </w:r>
      <w:proofErr w:type="spellStart"/>
      <w:r w:rsidRPr="003651D9">
        <w:rPr>
          <w:lang w:val="en-US"/>
        </w:rPr>
        <w:t>classCode</w:t>
      </w:r>
      <w:proofErr w:type="spellEnd"/>
      <w:r w:rsidRPr="003651D9">
        <w:rPr>
          <w:lang w:val="en-US"/>
        </w:rPr>
        <w:t xml:space="preserve">="OBS" </w:t>
      </w:r>
      <w:proofErr w:type="spellStart"/>
      <w:r w:rsidRPr="003651D9">
        <w:rPr>
          <w:lang w:val="en-US"/>
        </w:rPr>
        <w:t>moodCode</w:t>
      </w:r>
      <w:proofErr w:type="spellEnd"/>
      <w:r w:rsidRPr="003651D9">
        <w:rPr>
          <w:lang w:val="en-US"/>
        </w:rPr>
        <w:t>="EVN"&gt;</w:t>
      </w:r>
    </w:p>
    <w:p w:rsidR="00875076" w:rsidRPr="003651D9" w:rsidRDefault="00875076" w:rsidP="00B92EA1">
      <w:pPr>
        <w:pStyle w:val="Example"/>
        <w:rPr>
          <w:lang w:val="en-US"/>
        </w:rPr>
      </w:pPr>
      <w:r w:rsidRPr="003651D9">
        <w:rPr>
          <w:lang w:val="en-US"/>
        </w:rPr>
        <w:t xml:space="preserve">  &lt;</w:t>
      </w:r>
      <w:proofErr w:type="spellStart"/>
      <w:proofErr w:type="gramStart"/>
      <w:r w:rsidRPr="003651D9">
        <w:rPr>
          <w:lang w:val="en-US"/>
        </w:rPr>
        <w:t>templateId</w:t>
      </w:r>
      <w:proofErr w:type="spellEnd"/>
      <w:proofErr w:type="gramEnd"/>
      <w:r w:rsidRPr="003651D9">
        <w:rPr>
          <w:lang w:val="en-US"/>
        </w:rPr>
        <w:t xml:space="preserve"> root="1.3.6.1.4.1.19376.1.4.1.4.16"/&gt;</w:t>
      </w:r>
    </w:p>
    <w:p w:rsidR="00875076" w:rsidRPr="003651D9" w:rsidRDefault="00875076" w:rsidP="0071309E">
      <w:pPr>
        <w:pStyle w:val="Example"/>
        <w:rPr>
          <w:lang w:val="en-US"/>
        </w:rPr>
      </w:pPr>
      <w:r w:rsidRPr="003651D9">
        <w:rPr>
          <w:lang w:val="en-US"/>
        </w:rPr>
        <w:t xml:space="preserve">  </w:t>
      </w:r>
      <w:proofErr w:type="gramStart"/>
      <w:r w:rsidRPr="003651D9">
        <w:rPr>
          <w:lang w:val="en-US"/>
        </w:rPr>
        <w:t>&lt;!--</w:t>
      </w:r>
      <w:proofErr w:type="gramEnd"/>
      <w:r w:rsidRPr="003651D9">
        <w:rPr>
          <w:lang w:val="en-US"/>
        </w:rPr>
        <w:t xml:space="preserve"> Result Observation template --&gt;</w:t>
      </w:r>
    </w:p>
    <w:p w:rsidR="00875076" w:rsidRPr="003651D9" w:rsidRDefault="00875076" w:rsidP="004070FB">
      <w:pPr>
        <w:pStyle w:val="Example"/>
        <w:rPr>
          <w:lang w:val="en-US"/>
        </w:rPr>
      </w:pPr>
      <w:r w:rsidRPr="003651D9">
        <w:rPr>
          <w:lang w:val="en-US"/>
        </w:rPr>
        <w:t xml:space="preserve">  &lt;id root="c6f88321-67ad-11db-bd13-0800200c9a66"/&gt;</w:t>
      </w:r>
    </w:p>
    <w:p w:rsidR="00875076" w:rsidRPr="003651D9" w:rsidRDefault="00875076" w:rsidP="0070762D">
      <w:pPr>
        <w:pStyle w:val="Example"/>
        <w:rPr>
          <w:lang w:val="en-US"/>
        </w:rPr>
      </w:pPr>
      <w:r w:rsidRPr="003651D9">
        <w:rPr>
          <w:lang w:val="en-US"/>
        </w:rPr>
        <w:t xml:space="preserve">  </w:t>
      </w:r>
      <w:proofErr w:type="gramStart"/>
      <w:r w:rsidRPr="003651D9">
        <w:rPr>
          <w:lang w:val="en-US"/>
        </w:rPr>
        <w:t>&lt;!--</w:t>
      </w:r>
      <w:proofErr w:type="gramEnd"/>
      <w:r w:rsidRPr="003651D9">
        <w:rPr>
          <w:lang w:val="en-US"/>
        </w:rPr>
        <w:t xml:space="preserve"> This second ID represents the lesion ID --&gt;</w:t>
      </w:r>
    </w:p>
    <w:p w:rsidR="00875076" w:rsidRPr="003651D9" w:rsidRDefault="00875076" w:rsidP="0070762D">
      <w:pPr>
        <w:pStyle w:val="Example"/>
        <w:rPr>
          <w:lang w:val="en-US"/>
        </w:rPr>
      </w:pPr>
      <w:r w:rsidRPr="003651D9">
        <w:rPr>
          <w:lang w:val="en-US"/>
        </w:rPr>
        <w:t xml:space="preserve">  &lt;id root="107c2dc0-67a5-11db-bd13-0800200c9a66" extension="1"/&gt;</w:t>
      </w:r>
    </w:p>
    <w:p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rsidR="00875076" w:rsidRPr="003651D9" w:rsidRDefault="00875076" w:rsidP="00D05B7C">
      <w:pPr>
        <w:pStyle w:val="Example"/>
        <w:rPr>
          <w:lang w:val="en-US"/>
        </w:rPr>
      </w:pPr>
      <w:r w:rsidRPr="003651D9">
        <w:rPr>
          <w:lang w:val="en-US"/>
        </w:rPr>
        <w:t xml:space="preserve">          </w:t>
      </w:r>
      <w:proofErr w:type="spellStart"/>
      <w:proofErr w:type="gramStart"/>
      <w:r w:rsidRPr="003651D9">
        <w:rPr>
          <w:lang w:val="en-US"/>
        </w:rPr>
        <w:t>codeSystem</w:t>
      </w:r>
      <w:proofErr w:type="spellEnd"/>
      <w:proofErr w:type="gramEnd"/>
      <w:r w:rsidRPr="003651D9">
        <w:rPr>
          <w:lang w:val="en-US"/>
        </w:rPr>
        <w:t>="2.16.840.1.113883.6.96"</w:t>
      </w:r>
    </w:p>
    <w:p w:rsidR="00875076" w:rsidRPr="003651D9" w:rsidRDefault="00875076" w:rsidP="00D05B7C">
      <w:pPr>
        <w:pStyle w:val="Example"/>
        <w:rPr>
          <w:lang w:val="en-US"/>
        </w:rPr>
      </w:pPr>
      <w:r w:rsidRPr="003651D9">
        <w:rPr>
          <w:lang w:val="en-US"/>
        </w:rPr>
        <w:t xml:space="preserve">          </w:t>
      </w:r>
      <w:proofErr w:type="spellStart"/>
      <w:proofErr w:type="gramStart"/>
      <w:r w:rsidRPr="003651D9">
        <w:rPr>
          <w:lang w:val="en-US"/>
        </w:rPr>
        <w:t>codeSystemName</w:t>
      </w:r>
      <w:proofErr w:type="spellEnd"/>
      <w:proofErr w:type="gramEnd"/>
      <w:r w:rsidRPr="003651D9">
        <w:rPr>
          <w:lang w:val="en-US"/>
        </w:rPr>
        <w:t xml:space="preserve">="SNOMED CT" </w:t>
      </w:r>
    </w:p>
    <w:p w:rsidR="00875076" w:rsidRPr="003651D9" w:rsidRDefault="00875076" w:rsidP="00D05B7C">
      <w:pPr>
        <w:pStyle w:val="Example"/>
        <w:rPr>
          <w:lang w:val="en-US"/>
        </w:rPr>
      </w:pPr>
      <w:r w:rsidRPr="003651D9">
        <w:rPr>
          <w:lang w:val="en-US"/>
        </w:rPr>
        <w:t xml:space="preserve">          </w:t>
      </w:r>
      <w:proofErr w:type="spellStart"/>
      <w:proofErr w:type="gramStart"/>
      <w:r w:rsidRPr="003651D9">
        <w:rPr>
          <w:lang w:val="en-US"/>
        </w:rPr>
        <w:t>displayName</w:t>
      </w:r>
      <w:proofErr w:type="spellEnd"/>
      <w:proofErr w:type="gramEnd"/>
      <w:r w:rsidRPr="003651D9">
        <w:rPr>
          <w:lang w:val="en-US"/>
        </w:rPr>
        <w:t>="Post procedure stenosis"/&gt;</w:t>
      </w:r>
    </w:p>
    <w:p w:rsidR="00875076" w:rsidRPr="003651D9" w:rsidRDefault="00875076" w:rsidP="00831FF5">
      <w:pPr>
        <w:pStyle w:val="Example"/>
        <w:rPr>
          <w:lang w:val="en-US"/>
        </w:rPr>
      </w:pPr>
      <w:r w:rsidRPr="003651D9">
        <w:rPr>
          <w:lang w:val="en-US"/>
        </w:rPr>
        <w:t xml:space="preserve">  &lt;</w:t>
      </w:r>
      <w:proofErr w:type="gramStart"/>
      <w:r w:rsidRPr="003651D9">
        <w:rPr>
          <w:lang w:val="en-US"/>
        </w:rPr>
        <w:t>text</w:t>
      </w:r>
      <w:proofErr w:type="gramEnd"/>
      <w:r w:rsidRPr="003651D9">
        <w:rPr>
          <w:lang w:val="en-US"/>
        </w:rPr>
        <w:t>&gt;&lt;reference value="1"/&gt;&lt;/text&gt;</w:t>
      </w:r>
    </w:p>
    <w:p w:rsidR="00875076" w:rsidRPr="003651D9" w:rsidRDefault="00875076" w:rsidP="005360E4">
      <w:pPr>
        <w:pStyle w:val="Example"/>
        <w:rPr>
          <w:lang w:val="en-US"/>
        </w:rPr>
      </w:pPr>
      <w:r w:rsidRPr="003651D9">
        <w:rPr>
          <w:lang w:val="en-US"/>
        </w:rPr>
        <w:t xml:space="preserve">  &lt;</w:t>
      </w:r>
      <w:proofErr w:type="spellStart"/>
      <w:r w:rsidRPr="003651D9">
        <w:rPr>
          <w:lang w:val="en-US"/>
        </w:rPr>
        <w:t>statusCode</w:t>
      </w:r>
      <w:proofErr w:type="spellEnd"/>
      <w:r w:rsidRPr="003651D9">
        <w:rPr>
          <w:lang w:val="en-US"/>
        </w:rPr>
        <w:t xml:space="preserve"> code="completed"/&gt;</w:t>
      </w:r>
    </w:p>
    <w:p w:rsidR="00875076" w:rsidRPr="003651D9" w:rsidRDefault="00875076" w:rsidP="005360E4">
      <w:pPr>
        <w:pStyle w:val="Example"/>
        <w:rPr>
          <w:lang w:val="en-US"/>
        </w:rPr>
      </w:pPr>
      <w:r w:rsidRPr="003651D9">
        <w:rPr>
          <w:lang w:val="en-US"/>
        </w:rPr>
        <w:t xml:space="preserve">  &lt;</w:t>
      </w:r>
      <w:proofErr w:type="spellStart"/>
      <w:r w:rsidRPr="003651D9">
        <w:rPr>
          <w:lang w:val="en-US"/>
        </w:rPr>
        <w:t>effectiveTime</w:t>
      </w:r>
      <w:proofErr w:type="spellEnd"/>
      <w:r w:rsidRPr="003651D9">
        <w:rPr>
          <w:lang w:val="en-US"/>
        </w:rPr>
        <w:t xml:space="preserve"> value="19991114"/&gt;</w:t>
      </w:r>
    </w:p>
    <w:p w:rsidR="00875076" w:rsidRPr="003651D9" w:rsidRDefault="00875076" w:rsidP="005360E4">
      <w:pPr>
        <w:pStyle w:val="Example"/>
        <w:rPr>
          <w:lang w:val="en-US"/>
        </w:rPr>
      </w:pPr>
      <w:r w:rsidRPr="003651D9">
        <w:rPr>
          <w:lang w:val="en-US"/>
        </w:rPr>
        <w:t xml:space="preserve">  &lt;</w:t>
      </w:r>
      <w:proofErr w:type="spellStart"/>
      <w:r w:rsidRPr="003651D9">
        <w:rPr>
          <w:lang w:val="en-US"/>
        </w:rPr>
        <w:t>targetSiteCode</w:t>
      </w:r>
      <w:proofErr w:type="spellEnd"/>
      <w:r w:rsidRPr="003651D9">
        <w:rPr>
          <w:lang w:val="en-US"/>
        </w:rPr>
        <w:t xml:space="preserv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r>
      <w:proofErr w:type="spellStart"/>
      <w:r w:rsidRPr="003651D9">
        <w:rPr>
          <w:lang w:val="en-US"/>
        </w:rPr>
        <w:t>codeSystem</w:t>
      </w:r>
      <w:proofErr w:type="spellEnd"/>
      <w:r w:rsidRPr="003651D9">
        <w:rPr>
          <w:lang w:val="en-US"/>
        </w:rPr>
        <w:t xml:space="preserve">="1.3.6.1.4.1.19376.1.4.1.5.32" </w:t>
      </w:r>
    </w:p>
    <w:p w:rsidR="00875076" w:rsidRPr="003651D9" w:rsidRDefault="00875076" w:rsidP="005360E4">
      <w:pPr>
        <w:pStyle w:val="Example"/>
        <w:rPr>
          <w:lang w:val="en-US"/>
        </w:rPr>
      </w:pPr>
      <w:r w:rsidRPr="003651D9">
        <w:rPr>
          <w:lang w:val="en-US"/>
        </w:rPr>
        <w:t xml:space="preserve">       </w:t>
      </w:r>
      <w:proofErr w:type="spellStart"/>
      <w:proofErr w:type="gramStart"/>
      <w:r w:rsidRPr="003651D9">
        <w:rPr>
          <w:lang w:val="en-US"/>
        </w:rPr>
        <w:t>displayName</w:t>
      </w:r>
      <w:proofErr w:type="spellEnd"/>
      <w:proofErr w:type="gramEnd"/>
      <w:r w:rsidRPr="003651D9">
        <w:rPr>
          <w:lang w:val="en-US"/>
        </w:rPr>
        <w:t>="Distal RCA"/&gt;</w:t>
      </w:r>
    </w:p>
    <w:p w:rsidR="00875076" w:rsidRPr="003651D9" w:rsidRDefault="00875076" w:rsidP="005360E4">
      <w:pPr>
        <w:pStyle w:val="Example"/>
        <w:rPr>
          <w:lang w:val="en-US"/>
        </w:rPr>
      </w:pPr>
      <w:r w:rsidRPr="003651D9">
        <w:rPr>
          <w:lang w:val="en-US"/>
        </w:rPr>
        <w:t xml:space="preserve">  &lt;value </w:t>
      </w:r>
      <w:proofErr w:type="spellStart"/>
      <w:r w:rsidRPr="003651D9">
        <w:rPr>
          <w:lang w:val="en-US"/>
        </w:rPr>
        <w:t>xsi</w:t>
      </w:r>
      <w:proofErr w:type="gramStart"/>
      <w:r w:rsidRPr="003651D9">
        <w:rPr>
          <w:lang w:val="en-US"/>
        </w:rPr>
        <w:t>:type</w:t>
      </w:r>
      <w:proofErr w:type="spellEnd"/>
      <w:proofErr w:type="gramEnd"/>
      <w:r w:rsidRPr="003651D9">
        <w:rPr>
          <w:lang w:val="en-US"/>
        </w:rPr>
        <w:t>="PQ" value="0" unit="%"/&gt;</w:t>
      </w:r>
    </w:p>
    <w:p w:rsidR="00875076" w:rsidRPr="003651D9" w:rsidRDefault="00875076" w:rsidP="005360E4">
      <w:pPr>
        <w:pStyle w:val="Example"/>
        <w:rPr>
          <w:lang w:val="en-US"/>
        </w:rPr>
      </w:pPr>
      <w:r w:rsidRPr="003651D9">
        <w:rPr>
          <w:lang w:val="en-US"/>
        </w:rPr>
        <w:t xml:space="preserve">  &lt;</w:t>
      </w:r>
      <w:proofErr w:type="spellStart"/>
      <w:r w:rsidRPr="003651D9">
        <w:rPr>
          <w:lang w:val="en-US"/>
        </w:rPr>
        <w:t>interpretationCode</w:t>
      </w:r>
      <w:proofErr w:type="spellEnd"/>
      <w:r w:rsidRPr="003651D9">
        <w:rPr>
          <w:lang w:val="en-US"/>
        </w:rPr>
        <w:t xml:space="preserve"> code="N" </w:t>
      </w:r>
      <w:proofErr w:type="spellStart"/>
      <w:r w:rsidRPr="003651D9">
        <w:rPr>
          <w:lang w:val="en-US"/>
        </w:rPr>
        <w:t>codeSystem</w:t>
      </w:r>
      <w:proofErr w:type="spellEnd"/>
      <w:r w:rsidRPr="003651D9">
        <w:rPr>
          <w:lang w:val="en-US"/>
        </w:rPr>
        <w:t>="2.16.840.1.113883.5.83"/&gt;</w:t>
      </w:r>
    </w:p>
    <w:p w:rsidR="00875076" w:rsidRPr="003651D9" w:rsidRDefault="00875076" w:rsidP="005360E4">
      <w:pPr>
        <w:pStyle w:val="Example"/>
        <w:rPr>
          <w:lang w:val="en-US"/>
        </w:rPr>
      </w:pPr>
      <w:r w:rsidRPr="003651D9">
        <w:rPr>
          <w:lang w:val="en-US"/>
        </w:rPr>
        <w:t>&lt;/observation&gt;</w:t>
      </w:r>
    </w:p>
    <w:p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rsidR="00875076" w:rsidRPr="003651D9" w:rsidRDefault="00875076" w:rsidP="00875076">
      <w:pPr>
        <w:pStyle w:val="BodyText"/>
        <w:rPr>
          <w:szCs w:val="24"/>
          <w:lang w:eastAsia="x-none"/>
        </w:rPr>
      </w:pPr>
    </w:p>
    <w:p w:rsidR="00983131" w:rsidRPr="003651D9" w:rsidRDefault="00983131" w:rsidP="00983131">
      <w:pPr>
        <w:pStyle w:val="BodyText"/>
        <w:rPr>
          <w:szCs w:val="24"/>
          <w:lang w:eastAsia="x-none"/>
        </w:rPr>
      </w:pPr>
    </w:p>
    <w:p w:rsidR="00983131" w:rsidRPr="003651D9" w:rsidRDefault="00983131" w:rsidP="00597DB2">
      <w:pPr>
        <w:pStyle w:val="AuthorInstructions"/>
      </w:pPr>
      <w:r w:rsidRPr="003651D9">
        <w:t>### End Discrete Conformance Format - Entry</w:t>
      </w:r>
    </w:p>
    <w:p w:rsidR="004B7094" w:rsidRPr="003651D9" w:rsidRDefault="004B7094" w:rsidP="004B7094">
      <w:pPr>
        <w:pStyle w:val="BodyText"/>
      </w:pPr>
    </w:p>
    <w:p w:rsidR="004B7094" w:rsidRPr="003651D9" w:rsidRDefault="004B7094" w:rsidP="004B7094">
      <w:pPr>
        <w:pStyle w:val="EditorInstructions"/>
      </w:pPr>
      <w:r w:rsidRPr="003651D9">
        <w:t>Add to section</w:t>
      </w:r>
      <w:r w:rsidR="001439BB" w:rsidRPr="003651D9">
        <w:t>s 6.4 and 6.5 Value Sets</w:t>
      </w:r>
    </w:p>
    <w:p w:rsidR="004B7094" w:rsidRPr="003651D9" w:rsidRDefault="004B7094" w:rsidP="004B7094">
      <w:pPr>
        <w:pStyle w:val="BodyText"/>
        <w:rPr>
          <w:lang w:eastAsia="x-none"/>
        </w:rPr>
      </w:pPr>
    </w:p>
    <w:p w:rsidR="004B7094" w:rsidRPr="003651D9" w:rsidRDefault="001439BB" w:rsidP="002D6C95">
      <w:pPr>
        <w:pStyle w:val="Heading2"/>
        <w:numPr>
          <w:ilvl w:val="1"/>
          <w:numId w:val="11"/>
        </w:numPr>
        <w:rPr>
          <w:noProof w:val="0"/>
        </w:rPr>
      </w:pPr>
      <w:bookmarkStart w:id="1742" w:name="_Toc345074727"/>
      <w:r w:rsidRPr="003651D9">
        <w:rPr>
          <w:noProof w:val="0"/>
        </w:rPr>
        <w:t>Section not applicable</w:t>
      </w:r>
      <w:bookmarkEnd w:id="1742"/>
    </w:p>
    <w:p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rsidR="001439BB" w:rsidRPr="003651D9" w:rsidRDefault="00255462" w:rsidP="002D6C95">
      <w:pPr>
        <w:pStyle w:val="Heading2"/>
        <w:numPr>
          <w:ilvl w:val="1"/>
          <w:numId w:val="11"/>
        </w:numPr>
        <w:rPr>
          <w:noProof w:val="0"/>
        </w:rPr>
      </w:pPr>
      <w:bookmarkStart w:id="1743" w:name="_Toc335730763"/>
      <w:bookmarkStart w:id="1744" w:name="_Toc336000666"/>
      <w:bookmarkStart w:id="1745" w:name="_Toc336002388"/>
      <w:bookmarkStart w:id="1746" w:name="_Toc336006583"/>
      <w:bookmarkStart w:id="1747" w:name="_Toc335730764"/>
      <w:bookmarkStart w:id="1748" w:name="_Toc336000667"/>
      <w:bookmarkStart w:id="1749" w:name="_Toc336002389"/>
      <w:bookmarkStart w:id="1750" w:name="_Toc336006584"/>
      <w:bookmarkStart w:id="1751" w:name="_Toc345074728"/>
      <w:bookmarkStart w:id="1752" w:name="_Toc291167547"/>
      <w:bookmarkStart w:id="1753" w:name="_Toc291231486"/>
      <w:bookmarkStart w:id="1754" w:name="_Toc296340423"/>
      <w:bookmarkEnd w:id="1743"/>
      <w:bookmarkEnd w:id="1744"/>
      <w:bookmarkEnd w:id="1745"/>
      <w:bookmarkEnd w:id="1746"/>
      <w:bookmarkEnd w:id="1747"/>
      <w:bookmarkEnd w:id="1748"/>
      <w:bookmarkEnd w:id="1749"/>
      <w:bookmarkEnd w:id="1750"/>
      <w:r w:rsidRPr="003651D9">
        <w:rPr>
          <w:noProof w:val="0"/>
        </w:rPr>
        <w:t xml:space="preserve">&lt;Domain Acronym&gt; </w:t>
      </w:r>
      <w:r w:rsidR="001439BB" w:rsidRPr="003651D9">
        <w:rPr>
          <w:noProof w:val="0"/>
        </w:rPr>
        <w:t>Value Sets</w:t>
      </w:r>
      <w:bookmarkEnd w:id="1751"/>
    </w:p>
    <w:p w:rsidR="00865DF9" w:rsidRPr="003651D9" w:rsidRDefault="00865DF9" w:rsidP="00597DB2">
      <w:pPr>
        <w:pStyle w:val="AuthorInstructions"/>
      </w:pPr>
      <w:r w:rsidRPr="003651D9">
        <w:t>&lt;Replicate the Value Set 6.5.x section as many times as needed for this supplement.&gt;</w:t>
      </w:r>
    </w:p>
    <w:p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rsidR="001439BB" w:rsidRPr="003651D9" w:rsidRDefault="00865DF9" w:rsidP="00AD069D">
      <w:pPr>
        <w:pStyle w:val="Heading3"/>
        <w:numPr>
          <w:ilvl w:val="0"/>
          <w:numId w:val="0"/>
        </w:numPr>
        <w:rPr>
          <w:rFonts w:eastAsia="Calibri"/>
          <w:noProof w:val="0"/>
        </w:rPr>
      </w:pPr>
      <w:bookmarkStart w:id="1755" w:name="_Toc345074729"/>
      <w:r w:rsidRPr="003651D9">
        <w:rPr>
          <w:rFonts w:eastAsia="Calibri"/>
          <w:noProof w:val="0"/>
        </w:rPr>
        <w:lastRenderedPageBreak/>
        <w:t>6.5</w:t>
      </w:r>
      <w:proofErr w:type="gramStart"/>
      <w:r w:rsidRPr="003651D9">
        <w:rPr>
          <w:rFonts w:eastAsia="Calibri"/>
          <w:noProof w:val="0"/>
        </w:rPr>
        <w:t>.x</w:t>
      </w:r>
      <w:proofErr w:type="gramEnd"/>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w:t>
      </w:r>
      <w:proofErr w:type="spellStart"/>
      <w:r w:rsidRPr="003651D9">
        <w:rPr>
          <w:rFonts w:eastAsia="Calibri"/>
          <w:noProof w:val="0"/>
        </w:rPr>
        <w:t>oid</w:t>
      </w:r>
      <w:proofErr w:type="spellEnd"/>
      <w:r w:rsidRPr="003651D9">
        <w:rPr>
          <w:rFonts w:eastAsia="Calibri"/>
          <w:noProof w:val="0"/>
        </w:rPr>
        <w:t>&gt;</w:t>
      </w:r>
      <w:bookmarkEnd w:id="1755"/>
    </w:p>
    <w:p w:rsidR="001439BB" w:rsidRPr="003651D9" w:rsidRDefault="00865DF9" w:rsidP="00597DB2">
      <w:pPr>
        <w:pStyle w:val="AuthorInstructions"/>
      </w:pPr>
      <w:r w:rsidRPr="003651D9">
        <w:t>&lt;Add description or clarifications here if necessary.&gt;</w:t>
      </w:r>
    </w:p>
    <w:p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Tr="00865DF9">
        <w:trPr>
          <w:trHeight w:val="548"/>
        </w:trPr>
        <w:tc>
          <w:tcPr>
            <w:tcW w:w="4608" w:type="dxa"/>
            <w:tcBorders>
              <w:tl2br w:val="single" w:sz="4" w:space="0" w:color="auto"/>
            </w:tcBorders>
            <w:shd w:val="clear" w:color="auto" w:fill="D9D9D9"/>
          </w:tcPr>
          <w:p w:rsidR="00865DF9" w:rsidRPr="003651D9" w:rsidRDefault="00865DF9" w:rsidP="008452AF">
            <w:pPr>
              <w:pStyle w:val="TableEntryHeader"/>
              <w:jc w:val="right"/>
              <w:rPr>
                <w:rFonts w:eastAsia="Calibri"/>
              </w:rPr>
            </w:pPr>
            <w:r w:rsidRPr="003651D9">
              <w:rPr>
                <w:rFonts w:eastAsia="Calibri"/>
              </w:rPr>
              <w:t>Coding Scheme</w:t>
            </w:r>
          </w:p>
          <w:p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bl>
    <w:p w:rsidR="00865DF9" w:rsidRPr="003651D9" w:rsidRDefault="00865DF9" w:rsidP="00AD069D">
      <w:pPr>
        <w:pStyle w:val="Note"/>
      </w:pPr>
      <w:r w:rsidRPr="003651D9">
        <w:t xml:space="preserve">Note: </w:t>
      </w:r>
      <w:r w:rsidRPr="003651D9">
        <w:tab/>
        <w:t>&lt;as necessary, applicable&gt;</w:t>
      </w:r>
    </w:p>
    <w:p w:rsidR="00154B7B" w:rsidRPr="003651D9" w:rsidRDefault="00154B7B" w:rsidP="00AD069D">
      <w:pPr>
        <w:pStyle w:val="BodyText"/>
      </w:pPr>
    </w:p>
    <w:p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rsidR="001439BB" w:rsidRPr="003651D9" w:rsidRDefault="00746A3D" w:rsidP="00865DF9">
      <w:pPr>
        <w:pStyle w:val="Heading3"/>
        <w:numPr>
          <w:ilvl w:val="0"/>
          <w:numId w:val="0"/>
        </w:numPr>
        <w:rPr>
          <w:rFonts w:eastAsia="Calibri"/>
          <w:noProof w:val="0"/>
        </w:rPr>
      </w:pPr>
      <w:bookmarkStart w:id="1756" w:name="_Toc345074730"/>
      <w:r w:rsidRPr="003651D9">
        <w:rPr>
          <w:rFonts w:eastAsia="Calibri"/>
          <w:noProof w:val="0"/>
        </w:rPr>
        <w:t>&lt;</w:t>
      </w:r>
      <w:r w:rsidR="00940FC7">
        <w:rPr>
          <w:rFonts w:eastAsia="Calibri"/>
          <w:noProof w:val="0"/>
        </w:rPr>
        <w:t>e.g.</w:t>
      </w:r>
      <w:proofErr w:type="gramStart"/>
      <w:r w:rsidR="00940FC7">
        <w:rPr>
          <w:rFonts w:eastAsia="Calibri"/>
          <w:noProof w:val="0"/>
        </w:rPr>
        <w:t>,</w:t>
      </w:r>
      <w:r w:rsidR="00865DF9" w:rsidRPr="003651D9">
        <w:rPr>
          <w:rFonts w:eastAsia="Calibri"/>
          <w:noProof w:val="0"/>
        </w:rPr>
        <w:t>6.5.1</w:t>
      </w:r>
      <w:proofErr w:type="gramEnd"/>
      <w:r w:rsidR="00865DF9" w:rsidRPr="003651D9">
        <w:rPr>
          <w:rFonts w:eastAsia="Calibri"/>
          <w:noProof w:val="0"/>
        </w:rPr>
        <w:t xml:space="preserve"> </w:t>
      </w:r>
      <w:r w:rsidR="001439BB" w:rsidRPr="003651D9">
        <w:rPr>
          <w:rFonts w:eastAsia="Calibri"/>
          <w:noProof w:val="0"/>
        </w:rPr>
        <w:t>Drug Classes Used in Cardiac Procedure</w:t>
      </w:r>
      <w:bookmarkEnd w:id="1752"/>
      <w:bookmarkEnd w:id="1753"/>
      <w:bookmarkEnd w:id="1754"/>
      <w:r w:rsidR="00865DF9" w:rsidRPr="003651D9">
        <w:rPr>
          <w:rFonts w:eastAsia="Calibri"/>
          <w:noProof w:val="0"/>
        </w:rPr>
        <w:t xml:space="preserve"> 1.3.6.1.4.1.19376.1.4.1.5.15</w:t>
      </w:r>
      <w:bookmarkEnd w:id="1756"/>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Tr="008452AF">
        <w:trPr>
          <w:trHeight w:val="548"/>
        </w:trPr>
        <w:tc>
          <w:tcPr>
            <w:tcW w:w="4608" w:type="dxa"/>
            <w:tcBorders>
              <w:tl2br w:val="single" w:sz="4" w:space="0" w:color="auto"/>
            </w:tcBorders>
            <w:shd w:val="clear" w:color="auto" w:fill="D9D9D9"/>
          </w:tcPr>
          <w:p w:rsidR="001439BB" w:rsidRPr="003651D9" w:rsidRDefault="001439BB" w:rsidP="008452AF">
            <w:pPr>
              <w:pStyle w:val="TableEntryHeader"/>
              <w:jc w:val="right"/>
              <w:rPr>
                <w:rFonts w:eastAsia="Calibri"/>
              </w:rPr>
            </w:pPr>
            <w:r w:rsidRPr="003651D9">
              <w:rPr>
                <w:rFonts w:eastAsia="Calibri"/>
              </w:rPr>
              <w:t>Coding Scheme</w:t>
            </w:r>
          </w:p>
          <w:p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rsidR="001439BB" w:rsidRPr="003651D9" w:rsidRDefault="001439BB" w:rsidP="008452AF">
            <w:pPr>
              <w:pStyle w:val="TableEntryHeader"/>
              <w:rPr>
                <w:rFonts w:eastAsia="Calibri"/>
              </w:rPr>
            </w:pPr>
            <w:r w:rsidRPr="003651D9">
              <w:rPr>
                <w:rFonts w:eastAsia="Calibri"/>
              </w:rPr>
              <w:t xml:space="preserve">NDF-RT </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Calcium channel blockers</w:t>
            </w:r>
          </w:p>
        </w:tc>
        <w:tc>
          <w:tcPr>
            <w:tcW w:w="2250" w:type="dxa"/>
          </w:tcPr>
          <w:p w:rsidR="001439BB" w:rsidRPr="003651D9" w:rsidRDefault="001439BB" w:rsidP="00597DB2">
            <w:pPr>
              <w:pStyle w:val="TableEntry"/>
              <w:rPr>
                <w:rFonts w:eastAsia="Calibri"/>
              </w:rPr>
            </w:pPr>
            <w:r w:rsidRPr="003651D9">
              <w:rPr>
                <w:rFonts w:eastAsia="Calibri"/>
              </w:rPr>
              <w:t>48698004</w:t>
            </w:r>
          </w:p>
        </w:tc>
        <w:tc>
          <w:tcPr>
            <w:tcW w:w="1620" w:type="dxa"/>
          </w:tcPr>
          <w:p w:rsidR="001439BB" w:rsidRPr="003651D9" w:rsidRDefault="001439BB" w:rsidP="00597DB2">
            <w:pPr>
              <w:pStyle w:val="TableEntry"/>
              <w:rPr>
                <w:rFonts w:eastAsia="Calibri"/>
              </w:rPr>
            </w:pPr>
            <w:r w:rsidRPr="003651D9">
              <w:rPr>
                <w:rFonts w:eastAsia="Calibri"/>
              </w:rPr>
              <w:t>N0000029119</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Beta-blockers</w:t>
            </w:r>
          </w:p>
        </w:tc>
        <w:tc>
          <w:tcPr>
            <w:tcW w:w="2250" w:type="dxa"/>
          </w:tcPr>
          <w:p w:rsidR="001439BB" w:rsidRPr="003651D9" w:rsidRDefault="001439BB" w:rsidP="00597DB2">
            <w:pPr>
              <w:pStyle w:val="TableEntry"/>
              <w:rPr>
                <w:rFonts w:eastAsia="Calibri"/>
              </w:rPr>
            </w:pPr>
            <w:r w:rsidRPr="003651D9">
              <w:rPr>
                <w:rFonts w:eastAsia="Calibri"/>
              </w:rPr>
              <w:t>33252009</w:t>
            </w:r>
          </w:p>
        </w:tc>
        <w:tc>
          <w:tcPr>
            <w:tcW w:w="1620" w:type="dxa"/>
          </w:tcPr>
          <w:p w:rsidR="001439BB" w:rsidRPr="003651D9" w:rsidRDefault="001439BB" w:rsidP="00597DB2">
            <w:pPr>
              <w:pStyle w:val="TableEntry"/>
              <w:rPr>
                <w:rFonts w:eastAsia="Calibri"/>
              </w:rPr>
            </w:pPr>
            <w:r w:rsidRPr="003651D9">
              <w:rPr>
                <w:rFonts w:eastAsia="Calibri"/>
              </w:rPr>
              <w:t>N0000029118</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Nitrates</w:t>
            </w:r>
          </w:p>
        </w:tc>
        <w:tc>
          <w:tcPr>
            <w:tcW w:w="2250" w:type="dxa"/>
          </w:tcPr>
          <w:p w:rsidR="001439BB" w:rsidRPr="003651D9" w:rsidRDefault="001439BB" w:rsidP="00597DB2">
            <w:pPr>
              <w:pStyle w:val="TableEntry"/>
              <w:rPr>
                <w:rFonts w:eastAsia="Calibri"/>
              </w:rPr>
            </w:pPr>
            <w:r w:rsidRPr="003651D9">
              <w:rPr>
                <w:rFonts w:eastAsia="Calibri"/>
              </w:rPr>
              <w:t>31970009</w:t>
            </w:r>
          </w:p>
        </w:tc>
        <w:tc>
          <w:tcPr>
            <w:tcW w:w="1620" w:type="dxa"/>
          </w:tcPr>
          <w:p w:rsidR="001439BB" w:rsidRPr="003651D9" w:rsidRDefault="001439BB" w:rsidP="00597DB2">
            <w:pPr>
              <w:pStyle w:val="TableEntry"/>
              <w:rPr>
                <w:rFonts w:eastAsia="Calibri"/>
              </w:rPr>
            </w:pPr>
            <w:r w:rsidRPr="003651D9">
              <w:rPr>
                <w:rFonts w:eastAsia="Calibri"/>
              </w:rPr>
              <w:t>N0000007647</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rsidR="001439BB" w:rsidRPr="003651D9" w:rsidRDefault="001439BB" w:rsidP="00597DB2">
            <w:pPr>
              <w:pStyle w:val="TableEntry"/>
              <w:rPr>
                <w:rFonts w:eastAsia="Calibri"/>
              </w:rPr>
            </w:pPr>
            <w:r w:rsidRPr="003651D9">
              <w:rPr>
                <w:rFonts w:eastAsia="Calibri"/>
              </w:rPr>
              <w:t>55867006</w:t>
            </w:r>
          </w:p>
        </w:tc>
        <w:tc>
          <w:tcPr>
            <w:tcW w:w="1620" w:type="dxa"/>
          </w:tcPr>
          <w:p w:rsidR="001439BB" w:rsidRPr="003651D9" w:rsidRDefault="001439BB" w:rsidP="00597DB2">
            <w:pPr>
              <w:pStyle w:val="TableEntry"/>
              <w:rPr>
                <w:rFonts w:eastAsia="Calibri"/>
              </w:rPr>
            </w:pPr>
            <w:r w:rsidRPr="003651D9">
              <w:rPr>
                <w:rFonts w:eastAsia="Calibri"/>
              </w:rPr>
              <w:t>N0000146397</w:t>
            </w:r>
          </w:p>
        </w:tc>
      </w:tr>
    </w:tbl>
    <w:p w:rsidR="001439BB" w:rsidRPr="003651D9"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rsidR="00EA4EA1" w:rsidRPr="003651D9" w:rsidRDefault="00EA4EA1" w:rsidP="00207571">
      <w:pPr>
        <w:pStyle w:val="PartTitle"/>
        <w:rPr>
          <w:highlight w:val="yellow"/>
        </w:rPr>
      </w:pPr>
      <w:bookmarkStart w:id="1757" w:name="_Toc345074731"/>
      <w:r w:rsidRPr="003651D9">
        <w:lastRenderedPageBreak/>
        <w:t>Appendices</w:t>
      </w:r>
      <w:bookmarkEnd w:id="1757"/>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758" w:name="_Toc345074732"/>
      <w:r w:rsidRPr="003651D9">
        <w:rPr>
          <w:noProof w:val="0"/>
        </w:rPr>
        <w:t>Appendix A – &lt;Appendix A Title&gt;</w:t>
      </w:r>
      <w:bookmarkEnd w:id="1758"/>
    </w:p>
    <w:p w:rsidR="00EA4EA1" w:rsidRPr="003651D9" w:rsidRDefault="00EA4EA1" w:rsidP="00EA4EA1">
      <w:pPr>
        <w:pStyle w:val="BodyText"/>
      </w:pPr>
      <w:r w:rsidRPr="003651D9">
        <w:t>Appendix A text goes here.</w:t>
      </w:r>
    </w:p>
    <w:p w:rsidR="00EA4EA1" w:rsidRPr="003651D9" w:rsidRDefault="00EA4EA1" w:rsidP="002D6C95">
      <w:pPr>
        <w:pStyle w:val="AppendixHeading2"/>
        <w:numPr>
          <w:ilvl w:val="1"/>
          <w:numId w:val="20"/>
        </w:numPr>
        <w:rPr>
          <w:bCs/>
          <w:noProof w:val="0"/>
        </w:rPr>
      </w:pPr>
      <w:bookmarkStart w:id="1759" w:name="_Toc345074733"/>
      <w:r w:rsidRPr="003651D9">
        <w:rPr>
          <w:bCs/>
          <w:noProof w:val="0"/>
        </w:rPr>
        <w:t>&lt;Add Title&gt;</w:t>
      </w:r>
      <w:bookmarkEnd w:id="1759"/>
    </w:p>
    <w:p w:rsidR="00EA4EA1" w:rsidRPr="003651D9" w:rsidRDefault="00EA4EA1" w:rsidP="00EA4EA1">
      <w:pPr>
        <w:pStyle w:val="BodyText"/>
      </w:pPr>
      <w:r w:rsidRPr="003651D9">
        <w:t>Appendix A.1 text goes here</w:t>
      </w:r>
    </w:p>
    <w:p w:rsidR="00EA4EA1" w:rsidRPr="003651D9" w:rsidRDefault="00EA4EA1" w:rsidP="00EA4EA1">
      <w:pPr>
        <w:pStyle w:val="AppendixHeading1"/>
        <w:rPr>
          <w:noProof w:val="0"/>
        </w:rPr>
      </w:pPr>
      <w:bookmarkStart w:id="1760" w:name="_Toc345074734"/>
      <w:r w:rsidRPr="003651D9">
        <w:rPr>
          <w:noProof w:val="0"/>
        </w:rPr>
        <w:t>Appendix B – &lt;Appendix B Title&gt;</w:t>
      </w:r>
      <w:bookmarkEnd w:id="1760"/>
    </w:p>
    <w:p w:rsidR="00EA4EA1" w:rsidRPr="003651D9" w:rsidRDefault="00EA4EA1" w:rsidP="00EA4EA1">
      <w:pPr>
        <w:pStyle w:val="BodyText"/>
      </w:pPr>
      <w:r w:rsidRPr="003651D9">
        <w:t>Appendix B text goes here.</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2D6C95">
      <w:pPr>
        <w:pStyle w:val="AppendixHeading2"/>
        <w:numPr>
          <w:ilvl w:val="1"/>
          <w:numId w:val="18"/>
        </w:numPr>
        <w:rPr>
          <w:bCs/>
          <w:noProof w:val="0"/>
        </w:rPr>
      </w:pPr>
      <w:bookmarkStart w:id="1761" w:name="_Toc345074735"/>
      <w:r w:rsidRPr="003651D9">
        <w:rPr>
          <w:bCs/>
          <w:noProof w:val="0"/>
        </w:rPr>
        <w:t>&lt;Add Title&gt;</w:t>
      </w:r>
      <w:bookmarkEnd w:id="1761"/>
    </w:p>
    <w:p w:rsidR="00EA4EA1" w:rsidRPr="003651D9" w:rsidRDefault="00EA4EA1" w:rsidP="00EA4EA1">
      <w:pPr>
        <w:pStyle w:val="BodyText"/>
      </w:pPr>
      <w:r w:rsidRPr="003651D9">
        <w:t>Appendix B.1 text goes here.</w:t>
      </w:r>
    </w:p>
    <w:p w:rsidR="00EA4EA1" w:rsidRPr="003651D9" w:rsidRDefault="00EA4EA1" w:rsidP="00EA4EA1">
      <w:pPr>
        <w:pStyle w:val="BodyText"/>
      </w:pPr>
    </w:p>
    <w:p w:rsidR="00EA4EA1" w:rsidRPr="003651D9" w:rsidRDefault="00EA4EA1" w:rsidP="00EA4EA1">
      <w:pPr>
        <w:pStyle w:val="AppendixHeading1"/>
        <w:rPr>
          <w:noProof w:val="0"/>
        </w:rPr>
      </w:pPr>
      <w:bookmarkStart w:id="1762" w:name="_Toc345074736"/>
      <w:r w:rsidRPr="003651D9">
        <w:rPr>
          <w:noProof w:val="0"/>
        </w:rPr>
        <w:t xml:space="preserve">Volume </w:t>
      </w:r>
      <w:r w:rsidR="001F2CF8" w:rsidRPr="003651D9">
        <w:rPr>
          <w:noProof w:val="0"/>
        </w:rPr>
        <w:t>3</w:t>
      </w:r>
      <w:r w:rsidRPr="003651D9">
        <w:rPr>
          <w:noProof w:val="0"/>
        </w:rPr>
        <w:t xml:space="preserve"> Namespace Additions</w:t>
      </w:r>
      <w:bookmarkEnd w:id="1762"/>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763" w:name="_Toc345074737"/>
      <w:r w:rsidRPr="003651D9">
        <w:lastRenderedPageBreak/>
        <w:t>V</w:t>
      </w:r>
      <w:r w:rsidR="00993FF5" w:rsidRPr="003651D9">
        <w:t>olume 4 – National Extensions</w:t>
      </w:r>
      <w:bookmarkEnd w:id="1763"/>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764" w:name="_Toc345074738"/>
      <w:r w:rsidRPr="003651D9">
        <w:rPr>
          <w:noProof w:val="0"/>
        </w:rPr>
        <w:t xml:space="preserve">4 </w:t>
      </w:r>
      <w:r w:rsidR="00C63D7E" w:rsidRPr="003651D9">
        <w:rPr>
          <w:noProof w:val="0"/>
        </w:rPr>
        <w:t>National Extensions</w:t>
      </w:r>
      <w:bookmarkEnd w:id="1764"/>
    </w:p>
    <w:p w:rsidR="00993FF5" w:rsidRPr="003651D9" w:rsidRDefault="00C63D7E" w:rsidP="00BB76BC">
      <w:pPr>
        <w:pStyle w:val="AppendixHeading2"/>
        <w:rPr>
          <w:noProof w:val="0"/>
        </w:rPr>
      </w:pPr>
      <w:bookmarkStart w:id="1765"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765"/>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766" w:name="_Toc301176972"/>
      <w:bookmarkStart w:id="1767"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766"/>
      <w:bookmarkEnd w:id="1767"/>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768"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768"/>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69"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769"/>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70"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770"/>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771"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771"/>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Emma" w:date="2014-02-10T11:46:00Z" w:initials="E">
    <w:p w:rsidR="007A3D2F" w:rsidRDefault="007A3D2F">
      <w:pPr>
        <w:pStyle w:val="CommentText"/>
      </w:pPr>
      <w:r>
        <w:rPr>
          <w:rStyle w:val="CommentReference"/>
        </w:rPr>
        <w:annotationRef/>
      </w:r>
      <w:r>
        <w:t xml:space="preserve">Keith can work on that in volume 2 – this will cut open Recon. Will look into how to do this. </w:t>
      </w:r>
    </w:p>
  </w:comment>
  <w:comment w:id="17" w:author="Emma" w:date="2014-02-10T11:48:00Z" w:initials="E">
    <w:p w:rsidR="00802BF4" w:rsidRDefault="00802BF4">
      <w:pPr>
        <w:pStyle w:val="CommentText"/>
      </w:pPr>
      <w:r>
        <w:rPr>
          <w:rStyle w:val="CommentReference"/>
        </w:rPr>
        <w:annotationRef/>
      </w:r>
      <w:r>
        <w:t xml:space="preserve">Yes we could – will need an entry that fits into some section in the doc that provides the reconciliation action that have text saying who the provider is an when …Keith says he will help with that. </w:t>
      </w:r>
    </w:p>
  </w:comment>
  <w:comment w:id="20" w:author="Emma" w:date="2014-02-10T11:52:00Z" w:initials="E">
    <w:p w:rsidR="00802BF4" w:rsidRDefault="00802BF4">
      <w:pPr>
        <w:pStyle w:val="CommentText"/>
      </w:pPr>
      <w:r>
        <w:rPr>
          <w:rStyle w:val="CommentReference"/>
        </w:rPr>
        <w:annotationRef/>
      </w:r>
      <w:r>
        <w:t xml:space="preserve">Providers have responsibility with how they deal with the data and patient have rights. These are established by policy. This is not a question that reconciliation profile can answer. Have to rely on the policy. </w:t>
      </w:r>
    </w:p>
    <w:p w:rsidR="00802BF4" w:rsidRDefault="00802BF4">
      <w:pPr>
        <w:pStyle w:val="CommentText"/>
      </w:pPr>
    </w:p>
    <w:p w:rsidR="00802BF4" w:rsidRDefault="00802BF4">
      <w:pPr>
        <w:pStyle w:val="CommentText"/>
      </w:pPr>
      <w:r>
        <w:t xml:space="preserve">The person who does the reconciliation, takes the same function as author – recon act uses responsible party as the participant. </w:t>
      </w:r>
    </w:p>
  </w:comment>
  <w:comment w:id="23" w:author="Emma" w:date="2014-02-10T11:57:00Z" w:initials="E">
    <w:p w:rsidR="00802BF4" w:rsidRDefault="00802BF4">
      <w:pPr>
        <w:pStyle w:val="CommentText"/>
      </w:pPr>
      <w:r>
        <w:rPr>
          <w:rStyle w:val="CommentReference"/>
        </w:rPr>
        <w:annotationRef/>
      </w:r>
      <w:r>
        <w:t>Recon agent does the recon work and has the responsibility to do a share content transaction. This is the key thing that makes it identifiable that it did the reconciliation. Need to be able to make this testable same as consistent presentation of images and how display is accessible.</w:t>
      </w:r>
    </w:p>
    <w:p w:rsidR="00802BF4" w:rsidRDefault="00802BF4">
      <w:pPr>
        <w:pStyle w:val="CommentText"/>
      </w:pPr>
      <w:r>
        <w:t xml:space="preserve">Need to be able to pull information from two sources (one can be itself) and present to the user. As an interoperability profile have input from multiple </w:t>
      </w:r>
      <w:r w:rsidR="0045093E">
        <w:t xml:space="preserve">systems. When the data is seen again, need to have the original identification. Need to be able to have a convergence to one identifier. </w:t>
      </w:r>
      <w:r>
        <w:t xml:space="preserve"> </w:t>
      </w:r>
    </w:p>
  </w:comment>
  <w:comment w:id="29" w:author="Emma" w:date="2014-02-10T11:40:00Z" w:initials="E">
    <w:p w:rsidR="007A3D2F" w:rsidRDefault="007A3D2F">
      <w:pPr>
        <w:pStyle w:val="CommentText"/>
      </w:pPr>
      <w:r>
        <w:rPr>
          <w:rStyle w:val="CommentReference"/>
        </w:rPr>
        <w:annotationRef/>
      </w:r>
      <w:r>
        <w:t xml:space="preserve">Profile supplement which changes will apply to RECON or change RECON because still trial implementation. So will make changes to recon and put it back out for public comment. </w:t>
      </w:r>
    </w:p>
    <w:p w:rsidR="007A3D2F" w:rsidRDefault="007A3D2F">
      <w:pPr>
        <w:pStyle w:val="CommentText"/>
      </w:pPr>
    </w:p>
    <w:p w:rsidR="007A3D2F" w:rsidRDefault="007A3D2F">
      <w:pPr>
        <w:pStyle w:val="CommentText"/>
      </w:pPr>
      <w:r>
        <w:t xml:space="preserve">Issue with uptake is to output the reconciliation information. Start broad and add the “providence” option – source of the data. </w:t>
      </w:r>
    </w:p>
  </w:comment>
  <w:comment w:id="44" w:author="Emma" w:date="2014-02-10T12:27:00Z" w:initials="E">
    <w:p w:rsidR="0045093E" w:rsidRDefault="0045093E">
      <w:pPr>
        <w:pStyle w:val="CommentText"/>
      </w:pPr>
      <w:r>
        <w:rPr>
          <w:rStyle w:val="CommentReference"/>
        </w:rPr>
        <w:annotationRef/>
      </w:r>
      <w:r>
        <w:t>In RECON, maintain the first ID – cannot require the receiving system</w:t>
      </w:r>
      <w:r w:rsidR="00886FD1">
        <w:t xml:space="preserve"> to keep up with multiple IDs. </w:t>
      </w:r>
    </w:p>
    <w:p w:rsidR="00886FD1" w:rsidRDefault="00886FD1">
      <w:pPr>
        <w:pStyle w:val="CommentText"/>
      </w:pPr>
    </w:p>
    <w:p w:rsidR="00886FD1" w:rsidRDefault="00886FD1">
      <w:pPr>
        <w:pStyle w:val="CommentText"/>
      </w:pPr>
      <w:r>
        <w:t xml:space="preserve">When reconciling data – cannot use the whole document as the reconciliation source. This means you’re reconciling everything in the document. </w:t>
      </w:r>
    </w:p>
    <w:p w:rsidR="00886FD1" w:rsidRDefault="00886FD1">
      <w:pPr>
        <w:pStyle w:val="CommentText"/>
      </w:pPr>
      <w:r>
        <w:t xml:space="preserve">Can keep the providence of where the data came from. </w:t>
      </w:r>
    </w:p>
    <w:p w:rsidR="00886FD1" w:rsidRDefault="00886FD1">
      <w:pPr>
        <w:pStyle w:val="CommentText"/>
      </w:pPr>
    </w:p>
    <w:p w:rsidR="00886FD1" w:rsidRPr="00886FD1" w:rsidRDefault="00886FD1">
      <w:pPr>
        <w:pStyle w:val="CommentText"/>
        <w:rPr>
          <w:b/>
          <w:i/>
        </w:rPr>
      </w:pPr>
      <w:r>
        <w:t xml:space="preserve">QED – when the data element comes from a doc will give the ID of the doc. When QED query will be the ID of the query. </w:t>
      </w:r>
      <w:r w:rsidRPr="00886FD1">
        <w:rPr>
          <w:b/>
          <w:i/>
        </w:rPr>
        <w:t xml:space="preserve">If stored internally in an EHR, will lose providence because do not have the identifier from the EHR. </w:t>
      </w:r>
      <w:r>
        <w:rPr>
          <w:b/>
          <w:i/>
        </w:rPr>
        <w:t xml:space="preserve">– </w:t>
      </w:r>
      <w:proofErr w:type="gramStart"/>
      <w:r>
        <w:rPr>
          <w:b/>
          <w:i/>
        </w:rPr>
        <w:t>this</w:t>
      </w:r>
      <w:proofErr w:type="gramEnd"/>
      <w:r>
        <w:rPr>
          <w:b/>
          <w:i/>
        </w:rPr>
        <w:t xml:space="preserve"> is the gap. </w:t>
      </w:r>
    </w:p>
    <w:p w:rsidR="00886FD1" w:rsidRDefault="00886FD1">
      <w:pPr>
        <w:pStyle w:val="CommentText"/>
      </w:pPr>
      <w:r>
        <w:t>Audit trail can tell the parameters of the query</w:t>
      </w:r>
      <w:r w:rsidR="002C29D3">
        <w:t xml:space="preserve">, doc or where the data came from. </w:t>
      </w:r>
      <w:proofErr w:type="spellStart"/>
      <w:r w:rsidR="002C29D3">
        <w:t>Th</w:t>
      </w:r>
      <w:proofErr w:type="spellEnd"/>
      <w:r w:rsidR="002C29D3">
        <w:t xml:space="preserve"> system that performed the reconciliation and produced the reconciliation list should have an audit. </w:t>
      </w:r>
      <w:proofErr w:type="gramStart"/>
      <w:r w:rsidR="000F7BFB">
        <w:t>trail</w:t>
      </w:r>
      <w:proofErr w:type="gramEnd"/>
      <w:r w:rsidR="000F7BFB">
        <w:t xml:space="preserve">. </w:t>
      </w:r>
    </w:p>
    <w:p w:rsidR="002C29D3" w:rsidRDefault="002C29D3">
      <w:pPr>
        <w:pStyle w:val="CommentText"/>
      </w:pPr>
    </w:p>
    <w:p w:rsidR="002C29D3" w:rsidRDefault="002C29D3">
      <w:pPr>
        <w:pStyle w:val="CommentText"/>
      </w:pPr>
    </w:p>
    <w:p w:rsidR="00886FD1" w:rsidRDefault="00886FD1">
      <w:pPr>
        <w:pStyle w:val="CommentText"/>
      </w:pPr>
    </w:p>
    <w:p w:rsidR="00886FD1" w:rsidRDefault="00886FD1">
      <w:pPr>
        <w:pStyle w:val="CommentText"/>
      </w:pPr>
      <w:r>
        <w:t xml:space="preserve">Identification of a data sources- the source is the largest </w:t>
      </w:r>
    </w:p>
  </w:comment>
  <w:comment w:id="65" w:author="Emma" w:date="2014-02-07T19:54:00Z" w:initials="E">
    <w:p w:rsidR="007A3D2F" w:rsidRDefault="007A3D2F">
      <w:pPr>
        <w:pStyle w:val="CommentText"/>
      </w:pPr>
      <w:r>
        <w:rPr>
          <w:rStyle w:val="CommentReference"/>
        </w:rPr>
        <w:annotationRef/>
      </w:r>
      <w:r>
        <w:t xml:space="preserve">Source - </w:t>
      </w:r>
      <w:r w:rsidRPr="00C05652">
        <w:t>https://www.cms.gov/Medicare/Medicare-Fee-for-Service-Payment/sharedsavingsprogram/Downloads/ACO_Summary_Factsheet_ICN907404.pdf</w:t>
      </w:r>
    </w:p>
  </w:comment>
  <w:comment w:id="90" w:author="Emma" w:date="2014-02-07T19:54:00Z" w:initials="E">
    <w:p w:rsidR="007A3D2F" w:rsidRDefault="007A3D2F" w:rsidP="004A21FC">
      <w:pPr>
        <w:pStyle w:val="CommentText"/>
      </w:pPr>
      <w:r>
        <w:rPr>
          <w:rStyle w:val="CommentReference"/>
        </w:rPr>
        <w:annotationRef/>
      </w:r>
      <w:r>
        <w:t xml:space="preserve">Need to add citation </w:t>
      </w:r>
    </w:p>
  </w:comment>
  <w:comment w:id="91" w:author="Emma" w:date="2014-02-07T19:54:00Z" w:initials="E">
    <w:p w:rsidR="007A3D2F" w:rsidRDefault="007A3D2F">
      <w:pPr>
        <w:pStyle w:val="CommentText"/>
      </w:pPr>
      <w:r>
        <w:rPr>
          <w:rStyle w:val="CommentReference"/>
        </w:rPr>
        <w:annotationRef/>
      </w:r>
      <w:r>
        <w:t>Need to add citation</w:t>
      </w:r>
    </w:p>
  </w:comment>
  <w:comment w:id="92" w:author="Emma" w:date="2014-02-07T19:54:00Z" w:initials="E">
    <w:p w:rsidR="007A3D2F" w:rsidRDefault="007A3D2F">
      <w:pPr>
        <w:pStyle w:val="CommentText"/>
      </w:pPr>
      <w:r>
        <w:rPr>
          <w:rStyle w:val="CommentReference"/>
        </w:rPr>
        <w:annotationRef/>
      </w:r>
      <w:r>
        <w:t>RECON</w:t>
      </w:r>
    </w:p>
  </w:comment>
  <w:comment w:id="93" w:author="Emma" w:date="2014-02-07T19:54:00Z" w:initials="E">
    <w:p w:rsidR="007A3D2F" w:rsidRDefault="007A3D2F">
      <w:pPr>
        <w:pStyle w:val="CommentText"/>
      </w:pPr>
      <w:r>
        <w:rPr>
          <w:rStyle w:val="CommentReference"/>
        </w:rPr>
        <w:annotationRef/>
      </w:r>
      <w:r>
        <w:t>RECON</w:t>
      </w:r>
    </w:p>
  </w:comment>
  <w:comment w:id="94" w:author="Emma" w:date="2014-02-07T19:54:00Z" w:initials="E">
    <w:p w:rsidR="007A3D2F" w:rsidRDefault="007A3D2F">
      <w:pPr>
        <w:pStyle w:val="CommentText"/>
      </w:pPr>
      <w:r>
        <w:rPr>
          <w:rStyle w:val="CommentReference"/>
        </w:rPr>
        <w:annotationRef/>
      </w:r>
      <w:r>
        <w:t>Recon</w:t>
      </w:r>
    </w:p>
  </w:comment>
  <w:comment w:id="95" w:author="Emma" w:date="2014-02-07T19:54:00Z" w:initials="E">
    <w:p w:rsidR="007A3D2F" w:rsidRDefault="007A3D2F">
      <w:pPr>
        <w:pStyle w:val="CommentText"/>
      </w:pPr>
      <w:r>
        <w:rPr>
          <w:rStyle w:val="CommentReference"/>
        </w:rPr>
        <w:annotationRef/>
      </w:r>
      <w:r>
        <w:t>RECON</w:t>
      </w:r>
    </w:p>
  </w:comment>
  <w:comment w:id="96" w:author="Emma" w:date="2014-02-07T19:54:00Z" w:initials="E">
    <w:p w:rsidR="007A3D2F" w:rsidRDefault="007A3D2F">
      <w:pPr>
        <w:pStyle w:val="CommentText"/>
      </w:pPr>
      <w:r>
        <w:rPr>
          <w:rStyle w:val="CommentReference"/>
        </w:rPr>
        <w:annotationRef/>
      </w:r>
      <w:r>
        <w:t>RECON</w:t>
      </w:r>
    </w:p>
  </w:comment>
  <w:comment w:id="97" w:author="Emma" w:date="2014-02-07T19:54:00Z" w:initials="E">
    <w:p w:rsidR="007A3D2F" w:rsidRDefault="007A3D2F">
      <w:pPr>
        <w:pStyle w:val="CommentText"/>
      </w:pPr>
      <w:r>
        <w:rPr>
          <w:rStyle w:val="CommentReference"/>
        </w:rPr>
        <w:annotationRef/>
      </w:r>
      <w:r>
        <w:t>RECON</w:t>
      </w:r>
    </w:p>
  </w:comment>
  <w:comment w:id="114" w:author="Emma" w:date="2014-02-07T19:54:00Z" w:initials="E">
    <w:p w:rsidR="007A3D2F" w:rsidRDefault="007A3D2F">
      <w:pPr>
        <w:pStyle w:val="CommentText"/>
      </w:pPr>
      <w:r>
        <w:rPr>
          <w:rStyle w:val="CommentReference"/>
        </w:rPr>
        <w:annotationRef/>
      </w:r>
      <w:r>
        <w:t xml:space="preserve">Per George – the reconciliation act is the content for this profile. </w:t>
      </w:r>
    </w:p>
  </w:comment>
  <w:comment w:id="115" w:author="Emma" w:date="2014-02-07T19:54:00Z" w:initials="E">
    <w:p w:rsidR="007A3D2F" w:rsidRDefault="007A3D2F">
      <w:pPr>
        <w:pStyle w:val="CommentText"/>
      </w:pPr>
      <w:r>
        <w:rPr>
          <w:rStyle w:val="CommentReference"/>
        </w:rPr>
        <w:annotationRef/>
      </w:r>
      <w:r>
        <w:t>Need feedback here – The reconciliation agent will produce a reconciliation act when reconciliation is done. The other actors (Content consumer, creator, etc) interacts with the reconciliation agent actor. Do I need to list them here also?</w:t>
      </w:r>
    </w:p>
  </w:comment>
  <w:comment w:id="130" w:author="Emma" w:date="2014-02-07T19:54:00Z" w:initials="E">
    <w:p w:rsidR="007A3D2F" w:rsidRDefault="007A3D2F">
      <w:pPr>
        <w:pStyle w:val="CommentText"/>
      </w:pPr>
      <w:r>
        <w:rPr>
          <w:rStyle w:val="CommentReference"/>
        </w:rPr>
        <w:annotationRef/>
      </w:r>
      <w:r>
        <w:rPr>
          <w:rStyle w:val="CommentReference"/>
        </w:rPr>
        <w:t>Where is this kept?</w:t>
      </w:r>
    </w:p>
  </w:comment>
  <w:comment w:id="132" w:author="Emma" w:date="2014-02-07T19:54:00Z" w:initials="E">
    <w:p w:rsidR="007A3D2F" w:rsidRDefault="007A3D2F">
      <w:pPr>
        <w:pStyle w:val="CommentText"/>
      </w:pPr>
      <w:r>
        <w:rPr>
          <w:rStyle w:val="CommentReference"/>
        </w:rPr>
        <w:annotationRef/>
      </w:r>
      <w:r>
        <w:t>See X.3.1 RECON</w:t>
      </w:r>
    </w:p>
  </w:comment>
  <w:comment w:id="164" w:author="Emma" w:date="2014-02-07T19:54:00Z" w:initials="E">
    <w:p w:rsidR="007A3D2F" w:rsidRDefault="007A3D2F">
      <w:pPr>
        <w:pStyle w:val="CommentText"/>
      </w:pPr>
      <w:r>
        <w:rPr>
          <w:rStyle w:val="CommentReference"/>
        </w:rPr>
        <w:annotationRef/>
      </w:r>
      <w:r>
        <w:t>The idea is the utilize this profile to obtain data from data aggregator that may not use documents? Is this okay? Open issue question. Is the word ‘document’ being used too literally?</w:t>
      </w:r>
    </w:p>
  </w:comment>
  <w:comment w:id="301" w:author="Emma" w:date="2014-02-11T05:26:00Z" w:initials="E">
    <w:p w:rsidR="003C7786" w:rsidRDefault="003C7786">
      <w:pPr>
        <w:pStyle w:val="CommentText"/>
      </w:pPr>
      <w:r>
        <w:rPr>
          <w:rStyle w:val="CommentReference"/>
        </w:rPr>
        <w:annotationRef/>
      </w:r>
      <w:r w:rsidR="000F7BFB">
        <w:t xml:space="preserve">Need to change </w:t>
      </w:r>
      <w:proofErr w:type="gramStart"/>
      <w:r w:rsidR="000F7BFB">
        <w:t>this ...?</w:t>
      </w:r>
      <w:bookmarkStart w:id="302" w:name="_GoBack"/>
      <w:bookmarkEnd w:id="302"/>
      <w:proofErr w:type="gramEnd"/>
    </w:p>
  </w:comment>
  <w:comment w:id="304" w:author="Emma" w:date="2014-02-07T19:54:00Z" w:initials="E">
    <w:p w:rsidR="007A3D2F" w:rsidRDefault="007A3D2F">
      <w:pPr>
        <w:pStyle w:val="CommentText"/>
      </w:pPr>
      <w:r>
        <w:rPr>
          <w:rStyle w:val="CommentReference"/>
        </w:rPr>
        <w:annotationRef/>
      </w:r>
      <w:r>
        <w:t>Gather the data</w:t>
      </w:r>
    </w:p>
  </w:comment>
  <w:comment w:id="305" w:author="Emma" w:date="2014-02-07T19:54:00Z" w:initials="E">
    <w:p w:rsidR="007A3D2F" w:rsidRDefault="007A3D2F">
      <w:pPr>
        <w:pStyle w:val="CommentText"/>
      </w:pPr>
      <w:r>
        <w:rPr>
          <w:rStyle w:val="CommentReference"/>
        </w:rPr>
        <w:annotationRef/>
      </w:r>
      <w:r>
        <w:t>Automate identification of dupes, overlaps, conflicts or superseded data</w:t>
      </w:r>
    </w:p>
  </w:comment>
  <w:comment w:id="306" w:author="Emma" w:date="2014-02-07T19:54:00Z" w:initials="E">
    <w:p w:rsidR="007A3D2F" w:rsidRDefault="007A3D2F">
      <w:pPr>
        <w:pStyle w:val="CommentText"/>
      </w:pPr>
      <w:r>
        <w:rPr>
          <w:rStyle w:val="CommentReference"/>
        </w:rPr>
        <w:annotationRef/>
      </w:r>
      <w:r>
        <w:t>HCP confirms, corrects and updates</w:t>
      </w:r>
    </w:p>
  </w:comment>
  <w:comment w:id="362" w:author="Emma" w:date="2014-02-07T19:54:00Z" w:initials="E">
    <w:p w:rsidR="007A3D2F" w:rsidRDefault="007A3D2F">
      <w:pPr>
        <w:pStyle w:val="CommentText"/>
      </w:pPr>
      <w:r>
        <w:rPr>
          <w:rStyle w:val="CommentReference"/>
        </w:rPr>
        <w:annotationRef/>
      </w:r>
      <w:r>
        <w:t>See open issue #6</w:t>
      </w:r>
    </w:p>
  </w:comment>
  <w:comment w:id="367" w:author="Emma" w:date="2014-02-07T19:54:00Z" w:initials="E">
    <w:p w:rsidR="007A3D2F" w:rsidRDefault="007A3D2F">
      <w:pPr>
        <w:pStyle w:val="CommentText"/>
      </w:pPr>
      <w:r>
        <w:rPr>
          <w:rStyle w:val="CommentReference"/>
        </w:rPr>
        <w:annotationRef/>
      </w:r>
      <w:r>
        <w:t>See open issue #6</w:t>
      </w:r>
    </w:p>
  </w:comment>
  <w:comment w:id="372" w:author="Emma" w:date="2014-02-07T19:54:00Z" w:initials="E">
    <w:p w:rsidR="007A3D2F" w:rsidRDefault="007A3D2F">
      <w:pPr>
        <w:pStyle w:val="CommentText"/>
      </w:pPr>
      <w:r>
        <w:rPr>
          <w:rStyle w:val="CommentReference"/>
        </w:rPr>
        <w:annotationRef/>
      </w:r>
      <w:r>
        <w:t>See open issue #6</w:t>
      </w:r>
    </w:p>
  </w:comment>
  <w:comment w:id="424" w:author="Emma" w:date="2014-02-07T19:54:00Z" w:initials="E">
    <w:p w:rsidR="007A3D2F" w:rsidRDefault="007A3D2F">
      <w:pPr>
        <w:pStyle w:val="CommentText"/>
      </w:pPr>
      <w:r>
        <w:rPr>
          <w:rStyle w:val="CommentReference"/>
        </w:rPr>
        <w:annotationRef/>
      </w:r>
      <w:r>
        <w:t>I think this may need to be removed. Things can be held ….</w:t>
      </w:r>
    </w:p>
  </w:comment>
  <w:comment w:id="489" w:author="Emma" w:date="2014-02-07T19:54:00Z" w:initials="E">
    <w:p w:rsidR="007A3D2F" w:rsidRDefault="007A3D2F">
      <w:pPr>
        <w:pStyle w:val="CommentText"/>
      </w:pPr>
      <w:r>
        <w:rPr>
          <w:rStyle w:val="CommentReference"/>
        </w:rPr>
        <w:annotationRef/>
      </w:r>
      <w:r>
        <w:t>Added to the RECON list</w:t>
      </w:r>
    </w:p>
  </w:comment>
  <w:comment w:id="574" w:author="Emma" w:date="2014-02-07T19:54:00Z" w:initials="E">
    <w:p w:rsidR="007A3D2F" w:rsidRDefault="007A3D2F" w:rsidP="00B22282">
      <w:pPr>
        <w:pStyle w:val="CommentText"/>
      </w:pPr>
      <w:r>
        <w:rPr>
          <w:rStyle w:val="CommentReference"/>
        </w:rPr>
        <w:annotationRef/>
      </w:r>
      <w:r>
        <w:t>Added to RECON text</w:t>
      </w:r>
    </w:p>
  </w:comment>
  <w:comment w:id="585" w:author="Emma" w:date="2014-02-07T19:54:00Z" w:initials="E">
    <w:p w:rsidR="007A3D2F" w:rsidRDefault="007A3D2F">
      <w:pPr>
        <w:pStyle w:val="CommentText"/>
      </w:pPr>
      <w:r>
        <w:rPr>
          <w:rStyle w:val="CommentReference"/>
        </w:rPr>
        <w:annotationRef/>
      </w:r>
      <w:r>
        <w:t>Should we add “but may need human intervention to validate clinical meaning”?</w:t>
      </w:r>
    </w:p>
  </w:comment>
  <w:comment w:id="644" w:author="Emma" w:date="2014-02-07T19:54:00Z" w:initials="E">
    <w:p w:rsidR="007A3D2F" w:rsidRDefault="007A3D2F">
      <w:pPr>
        <w:pStyle w:val="CommentText"/>
      </w:pPr>
      <w:r>
        <w:rPr>
          <w:rStyle w:val="CommentReference"/>
        </w:rPr>
        <w:annotationRef/>
      </w:r>
      <w:r>
        <w:t xml:space="preserve">Is this correct? Only if wrapped in a concern? Should we </w:t>
      </w:r>
      <w:proofErr w:type="gramStart"/>
      <w:r>
        <w:t>add  information</w:t>
      </w:r>
      <w:proofErr w:type="gramEnd"/>
      <w:r>
        <w:t xml:space="preserve">  about the concern here?</w:t>
      </w:r>
    </w:p>
  </w:comment>
  <w:comment w:id="655" w:author="Emma" w:date="2014-02-07T19:54:00Z" w:initials="E">
    <w:p w:rsidR="007A3D2F" w:rsidRDefault="007A3D2F">
      <w:pPr>
        <w:pStyle w:val="CommentText"/>
      </w:pPr>
      <w:r>
        <w:rPr>
          <w:rStyle w:val="CommentReference"/>
        </w:rPr>
        <w:annotationRef/>
      </w:r>
      <w:r>
        <w:t xml:space="preserve">Moved to the top – was at the </w:t>
      </w:r>
      <w:proofErr w:type="gramStart"/>
      <w:r>
        <w:t>bottom  in</w:t>
      </w:r>
      <w:proofErr w:type="gramEnd"/>
      <w:r>
        <w:t xml:space="preserve"> RECON</w:t>
      </w:r>
    </w:p>
  </w:comment>
  <w:comment w:id="675" w:author="Emma" w:date="2014-02-07T19:54:00Z" w:initials="E">
    <w:p w:rsidR="007A3D2F" w:rsidRDefault="007A3D2F">
      <w:pPr>
        <w:pStyle w:val="CommentText"/>
      </w:pPr>
      <w:r>
        <w:rPr>
          <w:rStyle w:val="CommentReference"/>
        </w:rPr>
        <w:annotationRef/>
      </w:r>
      <w:r>
        <w:t>Should this be called out or is it assumed with codes above?</w:t>
      </w:r>
    </w:p>
  </w:comment>
  <w:comment w:id="1012" w:author="Emma" w:date="2014-02-07T19:54:00Z" w:initials="E">
    <w:p w:rsidR="007A3D2F" w:rsidRDefault="007A3D2F">
      <w:pPr>
        <w:pStyle w:val="CommentText"/>
      </w:pPr>
      <w:r>
        <w:rPr>
          <w:rStyle w:val="CommentReference"/>
        </w:rPr>
        <w:annotationRef/>
      </w:r>
      <w:r>
        <w:t xml:space="preserve">Look up </w:t>
      </w:r>
      <w:proofErr w:type="spellStart"/>
      <w:r>
        <w:t>rxNorm</w:t>
      </w:r>
      <w:proofErr w:type="spellEnd"/>
      <w:r>
        <w:t xml:space="preserve"> codes</w:t>
      </w:r>
    </w:p>
  </w:comment>
  <w:comment w:id="1049" w:author="Emma" w:date="2014-02-07T19:54:00Z" w:initials="E">
    <w:p w:rsidR="007A3D2F" w:rsidRDefault="007A3D2F">
      <w:pPr>
        <w:pStyle w:val="CommentText"/>
      </w:pPr>
      <w:r>
        <w:rPr>
          <w:rStyle w:val="CommentReference"/>
        </w:rPr>
        <w:annotationRef/>
      </w:r>
      <w:r>
        <w:t xml:space="preserve">Add data with status of cancelled, held or new – done. See cardiac rehab. </w:t>
      </w:r>
    </w:p>
  </w:comment>
  <w:comment w:id="1093" w:author="Emma" w:date="2014-02-07T19:54:00Z" w:initials="E">
    <w:p w:rsidR="007A3D2F" w:rsidRDefault="007A3D2F" w:rsidP="00B829D6">
      <w:pPr>
        <w:pStyle w:val="CommentText"/>
      </w:pPr>
      <w:r>
        <w:rPr>
          <w:rStyle w:val="CommentReference"/>
        </w:rPr>
        <w:annotationRef/>
      </w:r>
      <w:r>
        <w:t xml:space="preserve">Look up </w:t>
      </w:r>
      <w:proofErr w:type="spellStart"/>
      <w:r>
        <w:t>rxNorm</w:t>
      </w:r>
      <w:proofErr w:type="spellEnd"/>
      <w:r>
        <w:t xml:space="preserve"> codes</w:t>
      </w:r>
    </w:p>
  </w:comment>
  <w:comment w:id="1423" w:author="Emma" w:date="2014-02-07T19:54:00Z" w:initials="E">
    <w:p w:rsidR="007A3D2F" w:rsidRDefault="007A3D2F">
      <w:pPr>
        <w:pStyle w:val="CommentText"/>
      </w:pPr>
      <w:r>
        <w:rPr>
          <w:rStyle w:val="CommentReference"/>
        </w:rPr>
        <w:annotationRef/>
      </w:r>
      <w:r>
        <w:t>Care management system – reconcile care providers for Snow bird patient</w:t>
      </w:r>
    </w:p>
  </w:comment>
  <w:comment w:id="1432" w:author="Emma" w:date="2014-02-07T19:54:00Z" w:initials="E">
    <w:p w:rsidR="007A3D2F" w:rsidRDefault="007A3D2F">
      <w:pPr>
        <w:pStyle w:val="CommentText"/>
      </w:pPr>
      <w:r>
        <w:rPr>
          <w:rStyle w:val="CommentReference"/>
        </w:rPr>
        <w:annotationRef/>
      </w:r>
      <w:r>
        <w:t>Reconcile discharge med list with the patient med list in the PCP system post discharge</w:t>
      </w:r>
    </w:p>
  </w:comment>
  <w:comment w:id="1435" w:author="Emma" w:date="2014-02-07T19:54:00Z" w:initials="E">
    <w:p w:rsidR="007A3D2F" w:rsidRDefault="007A3D2F">
      <w:pPr>
        <w:pStyle w:val="CommentText"/>
      </w:pPr>
      <w:r>
        <w:rPr>
          <w:rStyle w:val="CommentReference"/>
        </w:rPr>
        <w:annotationRef/>
      </w:r>
      <w:r>
        <w:t>Reconcile discharge nursing problem list with patient problem list in home care system post discharge – continuation of care</w:t>
      </w:r>
    </w:p>
  </w:comment>
  <w:comment w:id="1437" w:author="Emma" w:date="2014-02-07T19:54:00Z" w:initials="E">
    <w:p w:rsidR="007A3D2F" w:rsidRDefault="007A3D2F">
      <w:pPr>
        <w:pStyle w:val="CommentText"/>
      </w:pPr>
      <w:r>
        <w:rPr>
          <w:rStyle w:val="CommentReference"/>
        </w:rPr>
        <w:annotationRef/>
      </w:r>
      <w:r>
        <w:t>RECON X.6</w:t>
      </w:r>
    </w:p>
  </w:comment>
  <w:comment w:id="1599" w:author="Emma" w:date="2014-02-07T19:54:00Z" w:initials="E">
    <w:p w:rsidR="007A3D2F" w:rsidRDefault="007A3D2F">
      <w:pPr>
        <w:pStyle w:val="CommentText"/>
      </w:pPr>
      <w:r>
        <w:rPr>
          <w:rStyle w:val="CommentReference"/>
        </w:rPr>
        <w:annotationRef/>
      </w:r>
      <w:r>
        <w:t xml:space="preserve">Need to request from </w:t>
      </w:r>
      <w:proofErr w:type="spellStart"/>
      <w:r>
        <w:t>LauraB</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BFB" w:rsidRDefault="000F7BFB">
      <w:r>
        <w:separator/>
      </w:r>
    </w:p>
  </w:endnote>
  <w:endnote w:type="continuationSeparator" w:id="0">
    <w:p w:rsidR="000F7BFB" w:rsidRDefault="000F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2F" w:rsidRDefault="007A3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A3D2F" w:rsidRDefault="007A3D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2F" w:rsidRDefault="007A3D2F">
    <w:pPr>
      <w:pStyle w:val="Footer"/>
      <w:ind w:right="360"/>
    </w:pPr>
    <w:r>
      <w:t>__________________________________________________________________________</w:t>
    </w:r>
  </w:p>
  <w:p w:rsidR="007A3D2F" w:rsidRDefault="007A3D2F" w:rsidP="00597DB2">
    <w:pPr>
      <w:pStyle w:val="Footer"/>
      <w:ind w:right="360"/>
      <w:rPr>
        <w:sz w:val="20"/>
      </w:rPr>
    </w:pPr>
    <w:bookmarkStart w:id="1772"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C7786">
      <w:rPr>
        <w:rStyle w:val="PageNumber"/>
        <w:noProof/>
        <w:sz w:val="20"/>
      </w:rPr>
      <w:t>20</w:t>
    </w:r>
    <w:r w:rsidRPr="00597DB2">
      <w:rPr>
        <w:rStyle w:val="PageNumber"/>
        <w:sz w:val="20"/>
      </w:rPr>
      <w:fldChar w:fldCharType="end"/>
    </w:r>
    <w:r>
      <w:rPr>
        <w:sz w:val="20"/>
      </w:rPr>
      <w:tab/>
      <w:t xml:space="preserve">                       Copyright © 20xx: IHE International, Inc.</w:t>
    </w:r>
    <w:bookmarkEnd w:id="1772"/>
  </w:p>
  <w:p w:rsidR="007A3D2F" w:rsidRDefault="007A3D2F"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2F" w:rsidRDefault="007A3D2F">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BFB" w:rsidRDefault="000F7BFB">
      <w:r>
        <w:separator/>
      </w:r>
    </w:p>
  </w:footnote>
  <w:footnote w:type="continuationSeparator" w:id="0">
    <w:p w:rsidR="000F7BFB" w:rsidRDefault="000F7BFB">
      <w:r>
        <w:continuationSeparator/>
      </w:r>
    </w:p>
  </w:footnote>
  <w:footnote w:id="1">
    <w:p w:rsidR="007A3D2F" w:rsidRDefault="007A3D2F" w:rsidP="0050217E">
      <w:pPr>
        <w:pStyle w:val="FootnoteText"/>
        <w:spacing w:before="0"/>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2F" w:rsidRDefault="007A3D2F">
    <w:pPr>
      <w:pStyle w:val="Header"/>
    </w:pPr>
    <w:r>
      <w:t>IHE &lt;Domain Name&gt; Technical Framework Supplement – &lt;Profile Name (Profile Acronym)&gt;</w:t>
    </w:r>
    <w:r>
      <w:br/>
      <w:t>______________________________________________________________________________</w:t>
    </w:r>
  </w:p>
  <w:p w:rsidR="007A3D2F" w:rsidRDefault="007A3D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3">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D50751"/>
    <w:multiLevelType w:val="hybridMultilevel"/>
    <w:tmpl w:val="1F2EADB2"/>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482D20"/>
    <w:multiLevelType w:val="hybridMultilevel"/>
    <w:tmpl w:val="BDF8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C3A55"/>
    <w:multiLevelType w:val="multilevel"/>
    <w:tmpl w:val="7B943E18"/>
    <w:numStyleLink w:val="Constraints"/>
  </w:abstractNum>
  <w:abstractNum w:abstractNumId="24">
    <w:nsid w:val="4B025E5F"/>
    <w:multiLevelType w:val="multilevel"/>
    <w:tmpl w:val="7B943E18"/>
    <w:numStyleLink w:val="Constraints"/>
  </w:abstractNum>
  <w:abstractNum w:abstractNumId="25">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41"/>
  </w:num>
  <w:num w:numId="13">
    <w:abstractNumId w:val="24"/>
  </w:num>
  <w:num w:numId="14">
    <w:abstractNumId w:val="2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2"/>
  </w:num>
  <w:num w:numId="17">
    <w:abstractNumId w:val="33"/>
  </w:num>
  <w:num w:numId="18">
    <w:abstractNumId w:val="31"/>
  </w:num>
  <w:num w:numId="19">
    <w:abstractNumId w:val="31"/>
  </w:num>
  <w:num w:numId="2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2"/>
  </w:num>
  <w:num w:numId="23">
    <w:abstractNumId w:val="13"/>
  </w:num>
  <w:num w:numId="24">
    <w:abstractNumId w:val="34"/>
  </w:num>
  <w:num w:numId="25">
    <w:abstractNumId w:val="12"/>
  </w:num>
  <w:num w:numId="26">
    <w:abstractNumId w:val="19"/>
  </w:num>
  <w:num w:numId="27">
    <w:abstractNumId w:val="40"/>
  </w:num>
  <w:num w:numId="28">
    <w:abstractNumId w:val="20"/>
  </w:num>
  <w:num w:numId="29">
    <w:abstractNumId w:val="29"/>
  </w:num>
  <w:num w:numId="30">
    <w:abstractNumId w:val="38"/>
  </w:num>
  <w:num w:numId="31">
    <w:abstractNumId w:val="27"/>
  </w:num>
  <w:num w:numId="32">
    <w:abstractNumId w:val="26"/>
  </w:num>
  <w:num w:numId="33">
    <w:abstractNumId w:val="21"/>
  </w:num>
  <w:num w:numId="34">
    <w:abstractNumId w:val="39"/>
  </w:num>
  <w:num w:numId="35">
    <w:abstractNumId w:val="11"/>
  </w:num>
  <w:num w:numId="36">
    <w:abstractNumId w:val="14"/>
  </w:num>
  <w:num w:numId="37">
    <w:abstractNumId w:val="25"/>
  </w:num>
  <w:num w:numId="38">
    <w:abstractNumId w:val="18"/>
  </w:num>
  <w:num w:numId="39">
    <w:abstractNumId w:val="35"/>
  </w:num>
  <w:num w:numId="40">
    <w:abstractNumId w:val="36"/>
  </w:num>
  <w:num w:numId="41">
    <w:abstractNumId w:val="30"/>
  </w:num>
  <w:num w:numId="42">
    <w:abstractNumId w:val="37"/>
  </w:num>
  <w:num w:numId="43">
    <w:abstractNumId w:val="15"/>
  </w:num>
  <w:num w:numId="4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10C2F"/>
    <w:rsid w:val="000121FB"/>
    <w:rsid w:val="000125FF"/>
    <w:rsid w:val="00014389"/>
    <w:rsid w:val="00014D71"/>
    <w:rsid w:val="00017E09"/>
    <w:rsid w:val="00024BCD"/>
    <w:rsid w:val="00026322"/>
    <w:rsid w:val="00035429"/>
    <w:rsid w:val="00036347"/>
    <w:rsid w:val="0004144C"/>
    <w:rsid w:val="000470A5"/>
    <w:rsid w:val="000514E1"/>
    <w:rsid w:val="0005336C"/>
    <w:rsid w:val="0005577A"/>
    <w:rsid w:val="00060D78"/>
    <w:rsid w:val="000622EE"/>
    <w:rsid w:val="00066901"/>
    <w:rsid w:val="00070847"/>
    <w:rsid w:val="000717A7"/>
    <w:rsid w:val="00072F4F"/>
    <w:rsid w:val="00077324"/>
    <w:rsid w:val="00077EA0"/>
    <w:rsid w:val="000807AC"/>
    <w:rsid w:val="00082F2B"/>
    <w:rsid w:val="00087187"/>
    <w:rsid w:val="00094061"/>
    <w:rsid w:val="000A5E72"/>
    <w:rsid w:val="000B30FF"/>
    <w:rsid w:val="000B699D"/>
    <w:rsid w:val="000C0600"/>
    <w:rsid w:val="000C06B6"/>
    <w:rsid w:val="000C3556"/>
    <w:rsid w:val="000C5467"/>
    <w:rsid w:val="000C58E5"/>
    <w:rsid w:val="000D2487"/>
    <w:rsid w:val="000D5700"/>
    <w:rsid w:val="000D6321"/>
    <w:rsid w:val="000D6F01"/>
    <w:rsid w:val="000D711C"/>
    <w:rsid w:val="000F13F5"/>
    <w:rsid w:val="000F613A"/>
    <w:rsid w:val="000F6D26"/>
    <w:rsid w:val="000F7BFB"/>
    <w:rsid w:val="00104BE6"/>
    <w:rsid w:val="001055CB"/>
    <w:rsid w:val="001115F5"/>
    <w:rsid w:val="00111CBC"/>
    <w:rsid w:val="001134EB"/>
    <w:rsid w:val="00114040"/>
    <w:rsid w:val="001140A4"/>
    <w:rsid w:val="00115142"/>
    <w:rsid w:val="00115A0F"/>
    <w:rsid w:val="00117DD7"/>
    <w:rsid w:val="00123FD5"/>
    <w:rsid w:val="001253AA"/>
    <w:rsid w:val="00125F42"/>
    <w:rsid w:val="001263B9"/>
    <w:rsid w:val="00126A38"/>
    <w:rsid w:val="001337C0"/>
    <w:rsid w:val="0014275F"/>
    <w:rsid w:val="001439BB"/>
    <w:rsid w:val="001453CC"/>
    <w:rsid w:val="00147A61"/>
    <w:rsid w:val="00147F29"/>
    <w:rsid w:val="00150B3C"/>
    <w:rsid w:val="0015408A"/>
    <w:rsid w:val="00154B7B"/>
    <w:rsid w:val="001558DD"/>
    <w:rsid w:val="001579E7"/>
    <w:rsid w:val="001606A7"/>
    <w:rsid w:val="001622E4"/>
    <w:rsid w:val="0016666C"/>
    <w:rsid w:val="00167B95"/>
    <w:rsid w:val="00167DB7"/>
    <w:rsid w:val="00170ED0"/>
    <w:rsid w:val="0017698E"/>
    <w:rsid w:val="00186DAB"/>
    <w:rsid w:val="00187E92"/>
    <w:rsid w:val="00190D8F"/>
    <w:rsid w:val="001946F4"/>
    <w:rsid w:val="001A7247"/>
    <w:rsid w:val="001A7C4C"/>
    <w:rsid w:val="001B2B50"/>
    <w:rsid w:val="001B463C"/>
    <w:rsid w:val="001C0C10"/>
    <w:rsid w:val="001D0E6D"/>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6E0E"/>
    <w:rsid w:val="002173E6"/>
    <w:rsid w:val="00221AC2"/>
    <w:rsid w:val="0022261E"/>
    <w:rsid w:val="0022352C"/>
    <w:rsid w:val="00227A66"/>
    <w:rsid w:val="00227DCC"/>
    <w:rsid w:val="00231942"/>
    <w:rsid w:val="002322FF"/>
    <w:rsid w:val="00232736"/>
    <w:rsid w:val="00234BE4"/>
    <w:rsid w:val="002360D6"/>
    <w:rsid w:val="0023732B"/>
    <w:rsid w:val="00250A37"/>
    <w:rsid w:val="00255462"/>
    <w:rsid w:val="00255821"/>
    <w:rsid w:val="00256665"/>
    <w:rsid w:val="002670D2"/>
    <w:rsid w:val="00270EBB"/>
    <w:rsid w:val="002711CC"/>
    <w:rsid w:val="00272440"/>
    <w:rsid w:val="00273CCE"/>
    <w:rsid w:val="002756A6"/>
    <w:rsid w:val="0028527D"/>
    <w:rsid w:val="002856A9"/>
    <w:rsid w:val="00285F30"/>
    <w:rsid w:val="00286433"/>
    <w:rsid w:val="002869E8"/>
    <w:rsid w:val="00291725"/>
    <w:rsid w:val="00293CF1"/>
    <w:rsid w:val="002A3B79"/>
    <w:rsid w:val="002A4C2E"/>
    <w:rsid w:val="002A4D15"/>
    <w:rsid w:val="002B4206"/>
    <w:rsid w:val="002B4844"/>
    <w:rsid w:val="002C0490"/>
    <w:rsid w:val="002C29D3"/>
    <w:rsid w:val="002D17C2"/>
    <w:rsid w:val="002D3340"/>
    <w:rsid w:val="002D5B69"/>
    <w:rsid w:val="002D6C95"/>
    <w:rsid w:val="002E3E87"/>
    <w:rsid w:val="002E433C"/>
    <w:rsid w:val="002E6F88"/>
    <w:rsid w:val="002F051F"/>
    <w:rsid w:val="002F076A"/>
    <w:rsid w:val="00303E20"/>
    <w:rsid w:val="00307B69"/>
    <w:rsid w:val="00316247"/>
    <w:rsid w:val="0032060B"/>
    <w:rsid w:val="00323461"/>
    <w:rsid w:val="0032600B"/>
    <w:rsid w:val="00326B7C"/>
    <w:rsid w:val="00335554"/>
    <w:rsid w:val="003375BB"/>
    <w:rsid w:val="00340176"/>
    <w:rsid w:val="003432DC"/>
    <w:rsid w:val="00346314"/>
    <w:rsid w:val="00346BB8"/>
    <w:rsid w:val="0034724B"/>
    <w:rsid w:val="00352784"/>
    <w:rsid w:val="0035353C"/>
    <w:rsid w:val="003546B7"/>
    <w:rsid w:val="003577C8"/>
    <w:rsid w:val="003579DA"/>
    <w:rsid w:val="003601D3"/>
    <w:rsid w:val="003602DC"/>
    <w:rsid w:val="00361F12"/>
    <w:rsid w:val="00363069"/>
    <w:rsid w:val="003651D9"/>
    <w:rsid w:val="003706E3"/>
    <w:rsid w:val="00370B52"/>
    <w:rsid w:val="00374B3E"/>
    <w:rsid w:val="00376E33"/>
    <w:rsid w:val="003814C2"/>
    <w:rsid w:val="0038429E"/>
    <w:rsid w:val="00384F51"/>
    <w:rsid w:val="003921A0"/>
    <w:rsid w:val="003A09FE"/>
    <w:rsid w:val="003A28AE"/>
    <w:rsid w:val="003B2A2B"/>
    <w:rsid w:val="003B40CC"/>
    <w:rsid w:val="003B4683"/>
    <w:rsid w:val="003B70A2"/>
    <w:rsid w:val="003B7190"/>
    <w:rsid w:val="003C27CA"/>
    <w:rsid w:val="003C7786"/>
    <w:rsid w:val="003D07EA"/>
    <w:rsid w:val="003D19E0"/>
    <w:rsid w:val="003D24EE"/>
    <w:rsid w:val="003D31F2"/>
    <w:rsid w:val="003D5A68"/>
    <w:rsid w:val="003E5C68"/>
    <w:rsid w:val="003F03D3"/>
    <w:rsid w:val="003F0805"/>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225C9"/>
    <w:rsid w:val="0042400E"/>
    <w:rsid w:val="00425275"/>
    <w:rsid w:val="0043514A"/>
    <w:rsid w:val="00436599"/>
    <w:rsid w:val="004424C6"/>
    <w:rsid w:val="0044310A"/>
    <w:rsid w:val="00444100"/>
    <w:rsid w:val="00444CFC"/>
    <w:rsid w:val="00445D2F"/>
    <w:rsid w:val="00446CDA"/>
    <w:rsid w:val="00447451"/>
    <w:rsid w:val="00447596"/>
    <w:rsid w:val="0045093E"/>
    <w:rsid w:val="004541CC"/>
    <w:rsid w:val="00454429"/>
    <w:rsid w:val="00457DDC"/>
    <w:rsid w:val="00461A12"/>
    <w:rsid w:val="0046227F"/>
    <w:rsid w:val="004651FC"/>
    <w:rsid w:val="0047038D"/>
    <w:rsid w:val="00471F44"/>
    <w:rsid w:val="00472402"/>
    <w:rsid w:val="004776F4"/>
    <w:rsid w:val="004809A3"/>
    <w:rsid w:val="00480B99"/>
    <w:rsid w:val="004818E8"/>
    <w:rsid w:val="00482DC2"/>
    <w:rsid w:val="004845CE"/>
    <w:rsid w:val="00486C1A"/>
    <w:rsid w:val="004A0CA6"/>
    <w:rsid w:val="004A21FC"/>
    <w:rsid w:val="004A7D5B"/>
    <w:rsid w:val="004B387F"/>
    <w:rsid w:val="004B4EF3"/>
    <w:rsid w:val="004B576F"/>
    <w:rsid w:val="004B7094"/>
    <w:rsid w:val="004C10B4"/>
    <w:rsid w:val="004D68CC"/>
    <w:rsid w:val="004D69C3"/>
    <w:rsid w:val="004D6C45"/>
    <w:rsid w:val="004E031E"/>
    <w:rsid w:val="004E21AD"/>
    <w:rsid w:val="004F1713"/>
    <w:rsid w:val="004F5211"/>
    <w:rsid w:val="004F7C05"/>
    <w:rsid w:val="0050217E"/>
    <w:rsid w:val="00503AE1"/>
    <w:rsid w:val="0050674C"/>
    <w:rsid w:val="00506C22"/>
    <w:rsid w:val="00510062"/>
    <w:rsid w:val="00513057"/>
    <w:rsid w:val="00516D6D"/>
    <w:rsid w:val="00522681"/>
    <w:rsid w:val="00522F40"/>
    <w:rsid w:val="00523C5F"/>
    <w:rsid w:val="00532417"/>
    <w:rsid w:val="005339EE"/>
    <w:rsid w:val="005360E4"/>
    <w:rsid w:val="005410F9"/>
    <w:rsid w:val="005416D9"/>
    <w:rsid w:val="00543FFB"/>
    <w:rsid w:val="0054524C"/>
    <w:rsid w:val="00556E6C"/>
    <w:rsid w:val="00561F3A"/>
    <w:rsid w:val="005672A9"/>
    <w:rsid w:val="00567936"/>
    <w:rsid w:val="00570B52"/>
    <w:rsid w:val="00572031"/>
    <w:rsid w:val="00573102"/>
    <w:rsid w:val="00581165"/>
    <w:rsid w:val="00581829"/>
    <w:rsid w:val="00585DA2"/>
    <w:rsid w:val="00587419"/>
    <w:rsid w:val="005877EC"/>
    <w:rsid w:val="00590BD4"/>
    <w:rsid w:val="005942AE"/>
    <w:rsid w:val="00594882"/>
    <w:rsid w:val="00595923"/>
    <w:rsid w:val="00597DB2"/>
    <w:rsid w:val="005B5C92"/>
    <w:rsid w:val="005B72F3"/>
    <w:rsid w:val="005B7BFB"/>
    <w:rsid w:val="005C50BF"/>
    <w:rsid w:val="005C5E28"/>
    <w:rsid w:val="005C6995"/>
    <w:rsid w:val="005D1F91"/>
    <w:rsid w:val="005D23A8"/>
    <w:rsid w:val="005D5B72"/>
    <w:rsid w:val="005D6104"/>
    <w:rsid w:val="005D6176"/>
    <w:rsid w:val="005E0E11"/>
    <w:rsid w:val="005F2045"/>
    <w:rsid w:val="005F21E7"/>
    <w:rsid w:val="005F3FB5"/>
    <w:rsid w:val="005F4C3E"/>
    <w:rsid w:val="005F6B05"/>
    <w:rsid w:val="005F764F"/>
    <w:rsid w:val="006007C3"/>
    <w:rsid w:val="00600EC6"/>
    <w:rsid w:val="006014F8"/>
    <w:rsid w:val="00603ED5"/>
    <w:rsid w:val="00607529"/>
    <w:rsid w:val="006106AB"/>
    <w:rsid w:val="006116E2"/>
    <w:rsid w:val="00612A82"/>
    <w:rsid w:val="00612AF8"/>
    <w:rsid w:val="006132E7"/>
    <w:rsid w:val="00613604"/>
    <w:rsid w:val="00613C53"/>
    <w:rsid w:val="006140B9"/>
    <w:rsid w:val="00622339"/>
    <w:rsid w:val="00622D31"/>
    <w:rsid w:val="00624CE4"/>
    <w:rsid w:val="00625D23"/>
    <w:rsid w:val="006263EA"/>
    <w:rsid w:val="00630F33"/>
    <w:rsid w:val="00633F90"/>
    <w:rsid w:val="006360B8"/>
    <w:rsid w:val="00644FC1"/>
    <w:rsid w:val="006512F0"/>
    <w:rsid w:val="006514EA"/>
    <w:rsid w:val="00656A6B"/>
    <w:rsid w:val="00661B58"/>
    <w:rsid w:val="00662893"/>
    <w:rsid w:val="00663624"/>
    <w:rsid w:val="00665A0A"/>
    <w:rsid w:val="00665D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3098"/>
    <w:rsid w:val="006A4160"/>
    <w:rsid w:val="006B423F"/>
    <w:rsid w:val="006B7354"/>
    <w:rsid w:val="006B7ABF"/>
    <w:rsid w:val="006C242B"/>
    <w:rsid w:val="006C2C14"/>
    <w:rsid w:val="006C371A"/>
    <w:rsid w:val="006C5242"/>
    <w:rsid w:val="006C7E2C"/>
    <w:rsid w:val="006D05EC"/>
    <w:rsid w:val="006D4881"/>
    <w:rsid w:val="006D768F"/>
    <w:rsid w:val="006E163F"/>
    <w:rsid w:val="006E5767"/>
    <w:rsid w:val="006E6489"/>
    <w:rsid w:val="006E6CC2"/>
    <w:rsid w:val="006F09DB"/>
    <w:rsid w:val="006F3B62"/>
    <w:rsid w:val="006F470C"/>
    <w:rsid w:val="006F6D08"/>
    <w:rsid w:val="00701B3A"/>
    <w:rsid w:val="0070762D"/>
    <w:rsid w:val="00712AE6"/>
    <w:rsid w:val="0071309E"/>
    <w:rsid w:val="00713348"/>
    <w:rsid w:val="007149E8"/>
    <w:rsid w:val="00723DAF"/>
    <w:rsid w:val="007251A4"/>
    <w:rsid w:val="00730E16"/>
    <w:rsid w:val="007400C4"/>
    <w:rsid w:val="00743979"/>
    <w:rsid w:val="00746A3D"/>
    <w:rsid w:val="00747676"/>
    <w:rsid w:val="007479B6"/>
    <w:rsid w:val="00747E7C"/>
    <w:rsid w:val="00761469"/>
    <w:rsid w:val="00764951"/>
    <w:rsid w:val="00765DCB"/>
    <w:rsid w:val="00767053"/>
    <w:rsid w:val="00774B6B"/>
    <w:rsid w:val="007773C8"/>
    <w:rsid w:val="0078063E"/>
    <w:rsid w:val="007824BF"/>
    <w:rsid w:val="00787B2D"/>
    <w:rsid w:val="007922ED"/>
    <w:rsid w:val="00792D1E"/>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503C"/>
    <w:rsid w:val="007D62DB"/>
    <w:rsid w:val="007D724B"/>
    <w:rsid w:val="007E5B51"/>
    <w:rsid w:val="007E79CE"/>
    <w:rsid w:val="007E7D05"/>
    <w:rsid w:val="007F771A"/>
    <w:rsid w:val="007F7801"/>
    <w:rsid w:val="00802BF4"/>
    <w:rsid w:val="00802F29"/>
    <w:rsid w:val="0080326C"/>
    <w:rsid w:val="00803E2D"/>
    <w:rsid w:val="008044D0"/>
    <w:rsid w:val="008067DF"/>
    <w:rsid w:val="0081320A"/>
    <w:rsid w:val="00815E51"/>
    <w:rsid w:val="008249A2"/>
    <w:rsid w:val="00825642"/>
    <w:rsid w:val="00830E0E"/>
    <w:rsid w:val="00831A84"/>
    <w:rsid w:val="00831ECA"/>
    <w:rsid w:val="00831FF5"/>
    <w:rsid w:val="00833045"/>
    <w:rsid w:val="008335E0"/>
    <w:rsid w:val="008341AE"/>
    <w:rsid w:val="00834DF7"/>
    <w:rsid w:val="008358E5"/>
    <w:rsid w:val="008364E9"/>
    <w:rsid w:val="00836F8A"/>
    <w:rsid w:val="008413B1"/>
    <w:rsid w:val="00843B52"/>
    <w:rsid w:val="008452AF"/>
    <w:rsid w:val="00850D51"/>
    <w:rsid w:val="00855EDF"/>
    <w:rsid w:val="008608EF"/>
    <w:rsid w:val="008616CB"/>
    <w:rsid w:val="0086353F"/>
    <w:rsid w:val="00863C8B"/>
    <w:rsid w:val="00865616"/>
    <w:rsid w:val="00865DF9"/>
    <w:rsid w:val="00865F73"/>
    <w:rsid w:val="00866192"/>
    <w:rsid w:val="00870306"/>
    <w:rsid w:val="00871613"/>
    <w:rsid w:val="0087353E"/>
    <w:rsid w:val="00875076"/>
    <w:rsid w:val="008754D7"/>
    <w:rsid w:val="00875BC0"/>
    <w:rsid w:val="00875BFD"/>
    <w:rsid w:val="0087725F"/>
    <w:rsid w:val="00885ABD"/>
    <w:rsid w:val="00886FD1"/>
    <w:rsid w:val="00887E40"/>
    <w:rsid w:val="008A3FD2"/>
    <w:rsid w:val="008B53CB"/>
    <w:rsid w:val="008B5D7E"/>
    <w:rsid w:val="008B620B"/>
    <w:rsid w:val="008B6391"/>
    <w:rsid w:val="008C1766"/>
    <w:rsid w:val="008C57EC"/>
    <w:rsid w:val="008C69EE"/>
    <w:rsid w:val="008D052D"/>
    <w:rsid w:val="008D0BA0"/>
    <w:rsid w:val="008D17FF"/>
    <w:rsid w:val="008D218D"/>
    <w:rsid w:val="008D45BC"/>
    <w:rsid w:val="008D4F04"/>
    <w:rsid w:val="008D7044"/>
    <w:rsid w:val="008D7642"/>
    <w:rsid w:val="008E0275"/>
    <w:rsid w:val="008E2B5E"/>
    <w:rsid w:val="008E3F6C"/>
    <w:rsid w:val="008E441F"/>
    <w:rsid w:val="008F1008"/>
    <w:rsid w:val="008F71CF"/>
    <w:rsid w:val="008F78D2"/>
    <w:rsid w:val="00904A2C"/>
    <w:rsid w:val="00907134"/>
    <w:rsid w:val="00910E03"/>
    <w:rsid w:val="00915709"/>
    <w:rsid w:val="009268F6"/>
    <w:rsid w:val="00933C9A"/>
    <w:rsid w:val="00934D96"/>
    <w:rsid w:val="00937E74"/>
    <w:rsid w:val="009406A5"/>
    <w:rsid w:val="00940FC7"/>
    <w:rsid w:val="00941006"/>
    <w:rsid w:val="0094279D"/>
    <w:rsid w:val="009429FB"/>
    <w:rsid w:val="00951485"/>
    <w:rsid w:val="0095196C"/>
    <w:rsid w:val="00951F63"/>
    <w:rsid w:val="0095298A"/>
    <w:rsid w:val="00953CFC"/>
    <w:rsid w:val="0095594C"/>
    <w:rsid w:val="00955CD4"/>
    <w:rsid w:val="009565C3"/>
    <w:rsid w:val="00956966"/>
    <w:rsid w:val="009612F6"/>
    <w:rsid w:val="00966AC0"/>
    <w:rsid w:val="00967B49"/>
    <w:rsid w:val="0097454A"/>
    <w:rsid w:val="00975B6A"/>
    <w:rsid w:val="00976A47"/>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6A32"/>
    <w:rsid w:val="009E3260"/>
    <w:rsid w:val="009E34B7"/>
    <w:rsid w:val="009E4725"/>
    <w:rsid w:val="009E7595"/>
    <w:rsid w:val="009E7B46"/>
    <w:rsid w:val="009F3200"/>
    <w:rsid w:val="009F5CF4"/>
    <w:rsid w:val="00A01A0D"/>
    <w:rsid w:val="00A05A12"/>
    <w:rsid w:val="00A174B6"/>
    <w:rsid w:val="00A177D5"/>
    <w:rsid w:val="00A22C5C"/>
    <w:rsid w:val="00A2348D"/>
    <w:rsid w:val="00A23689"/>
    <w:rsid w:val="00A245A0"/>
    <w:rsid w:val="00A30BDA"/>
    <w:rsid w:val="00A322F4"/>
    <w:rsid w:val="00A43E92"/>
    <w:rsid w:val="00A502EF"/>
    <w:rsid w:val="00A53B74"/>
    <w:rsid w:val="00A5432C"/>
    <w:rsid w:val="00A5645C"/>
    <w:rsid w:val="00A56EA9"/>
    <w:rsid w:val="00A6121F"/>
    <w:rsid w:val="00A64DC0"/>
    <w:rsid w:val="00A66F91"/>
    <w:rsid w:val="00A773A9"/>
    <w:rsid w:val="00A81A7C"/>
    <w:rsid w:val="00A85861"/>
    <w:rsid w:val="00A875FF"/>
    <w:rsid w:val="00A90BD5"/>
    <w:rsid w:val="00A910E1"/>
    <w:rsid w:val="00A9751B"/>
    <w:rsid w:val="00AA019F"/>
    <w:rsid w:val="00AA2C42"/>
    <w:rsid w:val="00AA684E"/>
    <w:rsid w:val="00AA69C0"/>
    <w:rsid w:val="00AA7CC4"/>
    <w:rsid w:val="00AB561C"/>
    <w:rsid w:val="00AB62CB"/>
    <w:rsid w:val="00AC3846"/>
    <w:rsid w:val="00AC609B"/>
    <w:rsid w:val="00AC7C88"/>
    <w:rsid w:val="00AD069D"/>
    <w:rsid w:val="00AD2AE2"/>
    <w:rsid w:val="00AD3EA6"/>
    <w:rsid w:val="00AD5EBC"/>
    <w:rsid w:val="00AE37E8"/>
    <w:rsid w:val="00AE45F0"/>
    <w:rsid w:val="00AE4AED"/>
    <w:rsid w:val="00AE5075"/>
    <w:rsid w:val="00AF0095"/>
    <w:rsid w:val="00AF18AA"/>
    <w:rsid w:val="00AF472E"/>
    <w:rsid w:val="00AF52C1"/>
    <w:rsid w:val="00AF7069"/>
    <w:rsid w:val="00B03C08"/>
    <w:rsid w:val="00B072B1"/>
    <w:rsid w:val="00B10DCE"/>
    <w:rsid w:val="00B1148B"/>
    <w:rsid w:val="00B15A1D"/>
    <w:rsid w:val="00B15D8F"/>
    <w:rsid w:val="00B15E9B"/>
    <w:rsid w:val="00B22282"/>
    <w:rsid w:val="00B232EA"/>
    <w:rsid w:val="00B24019"/>
    <w:rsid w:val="00B275B5"/>
    <w:rsid w:val="00B3238C"/>
    <w:rsid w:val="00B35749"/>
    <w:rsid w:val="00B403E4"/>
    <w:rsid w:val="00B43198"/>
    <w:rsid w:val="00B4798B"/>
    <w:rsid w:val="00B511A4"/>
    <w:rsid w:val="00B541EC"/>
    <w:rsid w:val="00B542A9"/>
    <w:rsid w:val="00B55350"/>
    <w:rsid w:val="00B56B0E"/>
    <w:rsid w:val="00B57165"/>
    <w:rsid w:val="00B63B69"/>
    <w:rsid w:val="00B65E96"/>
    <w:rsid w:val="00B666F9"/>
    <w:rsid w:val="00B7582C"/>
    <w:rsid w:val="00B829D6"/>
    <w:rsid w:val="00B82D84"/>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B5FD1"/>
    <w:rsid w:val="00BB62C0"/>
    <w:rsid w:val="00BB65D8"/>
    <w:rsid w:val="00BB6AAC"/>
    <w:rsid w:val="00BB74AF"/>
    <w:rsid w:val="00BB76BC"/>
    <w:rsid w:val="00BC3E9F"/>
    <w:rsid w:val="00BC6EDE"/>
    <w:rsid w:val="00BC7584"/>
    <w:rsid w:val="00BD12CD"/>
    <w:rsid w:val="00BD50E5"/>
    <w:rsid w:val="00BD53F6"/>
    <w:rsid w:val="00BD674F"/>
    <w:rsid w:val="00BD6767"/>
    <w:rsid w:val="00BE044B"/>
    <w:rsid w:val="00BE1308"/>
    <w:rsid w:val="00BE39EE"/>
    <w:rsid w:val="00BE5916"/>
    <w:rsid w:val="00BF2238"/>
    <w:rsid w:val="00BF2986"/>
    <w:rsid w:val="00C0135D"/>
    <w:rsid w:val="00C05652"/>
    <w:rsid w:val="00C05CCE"/>
    <w:rsid w:val="00C06A8B"/>
    <w:rsid w:val="00C1037F"/>
    <w:rsid w:val="00C10561"/>
    <w:rsid w:val="00C158E0"/>
    <w:rsid w:val="00C16F09"/>
    <w:rsid w:val="00C20EFF"/>
    <w:rsid w:val="00C250ED"/>
    <w:rsid w:val="00C269FC"/>
    <w:rsid w:val="00C26E7C"/>
    <w:rsid w:val="00C3617A"/>
    <w:rsid w:val="00C412AE"/>
    <w:rsid w:val="00C42C6C"/>
    <w:rsid w:val="00C42DF4"/>
    <w:rsid w:val="00C45949"/>
    <w:rsid w:val="00C512AA"/>
    <w:rsid w:val="00C51B9D"/>
    <w:rsid w:val="00C51BFD"/>
    <w:rsid w:val="00C523E6"/>
    <w:rsid w:val="00C536E4"/>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69FE"/>
    <w:rsid w:val="00CA175A"/>
    <w:rsid w:val="00CA6E59"/>
    <w:rsid w:val="00CA7928"/>
    <w:rsid w:val="00CB0113"/>
    <w:rsid w:val="00CC0A62"/>
    <w:rsid w:val="00CC2810"/>
    <w:rsid w:val="00CC4EA3"/>
    <w:rsid w:val="00CC6D50"/>
    <w:rsid w:val="00CC7B4C"/>
    <w:rsid w:val="00CD0409"/>
    <w:rsid w:val="00CD0A74"/>
    <w:rsid w:val="00CD44D7"/>
    <w:rsid w:val="00CD4D46"/>
    <w:rsid w:val="00CD61EF"/>
    <w:rsid w:val="00CE0AA5"/>
    <w:rsid w:val="00CE49AB"/>
    <w:rsid w:val="00CE55A1"/>
    <w:rsid w:val="00CE66C5"/>
    <w:rsid w:val="00CF283F"/>
    <w:rsid w:val="00CF4A7A"/>
    <w:rsid w:val="00CF508D"/>
    <w:rsid w:val="00D0225B"/>
    <w:rsid w:val="00D05B7C"/>
    <w:rsid w:val="00D07411"/>
    <w:rsid w:val="00D22DE2"/>
    <w:rsid w:val="00D250A2"/>
    <w:rsid w:val="00D258DB"/>
    <w:rsid w:val="00D34E63"/>
    <w:rsid w:val="00D35F24"/>
    <w:rsid w:val="00D40905"/>
    <w:rsid w:val="00D422BB"/>
    <w:rsid w:val="00D42ED8"/>
    <w:rsid w:val="00D439FF"/>
    <w:rsid w:val="00D46B96"/>
    <w:rsid w:val="00D51A38"/>
    <w:rsid w:val="00D54372"/>
    <w:rsid w:val="00D5643C"/>
    <w:rsid w:val="00D609FE"/>
    <w:rsid w:val="00D60F27"/>
    <w:rsid w:val="00D62CEC"/>
    <w:rsid w:val="00D74158"/>
    <w:rsid w:val="00D85211"/>
    <w:rsid w:val="00D85A7B"/>
    <w:rsid w:val="00D91791"/>
    <w:rsid w:val="00D91815"/>
    <w:rsid w:val="00DA1854"/>
    <w:rsid w:val="00DA7FE0"/>
    <w:rsid w:val="00DB186B"/>
    <w:rsid w:val="00DB5C1E"/>
    <w:rsid w:val="00DC5581"/>
    <w:rsid w:val="00DC5891"/>
    <w:rsid w:val="00DD13DB"/>
    <w:rsid w:val="00DD4D5A"/>
    <w:rsid w:val="00DD5489"/>
    <w:rsid w:val="00DD720E"/>
    <w:rsid w:val="00DE0504"/>
    <w:rsid w:val="00DE3F6C"/>
    <w:rsid w:val="00DE6D6A"/>
    <w:rsid w:val="00DE7269"/>
    <w:rsid w:val="00DF07CA"/>
    <w:rsid w:val="00DF3019"/>
    <w:rsid w:val="00DF378E"/>
    <w:rsid w:val="00DF683C"/>
    <w:rsid w:val="00DF769E"/>
    <w:rsid w:val="00DF7CCA"/>
    <w:rsid w:val="00E007E6"/>
    <w:rsid w:val="00E014B6"/>
    <w:rsid w:val="00E01B6F"/>
    <w:rsid w:val="00E121ED"/>
    <w:rsid w:val="00E13EBA"/>
    <w:rsid w:val="00E1423C"/>
    <w:rsid w:val="00E163BB"/>
    <w:rsid w:val="00E20C45"/>
    <w:rsid w:val="00E237F1"/>
    <w:rsid w:val="00E25761"/>
    <w:rsid w:val="00E30AAF"/>
    <w:rsid w:val="00E35F5B"/>
    <w:rsid w:val="00E36A9C"/>
    <w:rsid w:val="00E4210F"/>
    <w:rsid w:val="00E451B1"/>
    <w:rsid w:val="00E4693A"/>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4F68"/>
    <w:rsid w:val="00EF1E77"/>
    <w:rsid w:val="00EF2F87"/>
    <w:rsid w:val="00EF3F52"/>
    <w:rsid w:val="00EF6962"/>
    <w:rsid w:val="00F002DD"/>
    <w:rsid w:val="00F034AC"/>
    <w:rsid w:val="00F059F9"/>
    <w:rsid w:val="00F0665F"/>
    <w:rsid w:val="00F146E5"/>
    <w:rsid w:val="00F159CF"/>
    <w:rsid w:val="00F16F25"/>
    <w:rsid w:val="00F2262E"/>
    <w:rsid w:val="00F23863"/>
    <w:rsid w:val="00F25751"/>
    <w:rsid w:val="00F3060F"/>
    <w:rsid w:val="00F30893"/>
    <w:rsid w:val="00F313A8"/>
    <w:rsid w:val="00F32A9C"/>
    <w:rsid w:val="00F42DEE"/>
    <w:rsid w:val="00F455EA"/>
    <w:rsid w:val="00F50415"/>
    <w:rsid w:val="00F6224C"/>
    <w:rsid w:val="00F623E5"/>
    <w:rsid w:val="00F6298D"/>
    <w:rsid w:val="00F64792"/>
    <w:rsid w:val="00F669C1"/>
    <w:rsid w:val="00F66C25"/>
    <w:rsid w:val="00F67F32"/>
    <w:rsid w:val="00F70AEA"/>
    <w:rsid w:val="00F74FAA"/>
    <w:rsid w:val="00F82F74"/>
    <w:rsid w:val="00F847E4"/>
    <w:rsid w:val="00F8495F"/>
    <w:rsid w:val="00F85DA6"/>
    <w:rsid w:val="00F8659B"/>
    <w:rsid w:val="00F87A06"/>
    <w:rsid w:val="00F900F7"/>
    <w:rsid w:val="00F906E7"/>
    <w:rsid w:val="00F9257D"/>
    <w:rsid w:val="00F93128"/>
    <w:rsid w:val="00F967B3"/>
    <w:rsid w:val="00FA1B42"/>
    <w:rsid w:val="00FA2A29"/>
    <w:rsid w:val="00FA427F"/>
    <w:rsid w:val="00FA4BA0"/>
    <w:rsid w:val="00FA6671"/>
    <w:rsid w:val="00FA7074"/>
    <w:rsid w:val="00FB7AC3"/>
    <w:rsid w:val="00FC0765"/>
    <w:rsid w:val="00FC1E44"/>
    <w:rsid w:val="00FC24E1"/>
    <w:rsid w:val="00FC278A"/>
    <w:rsid w:val="00FD3F02"/>
    <w:rsid w:val="00FD54FF"/>
    <w:rsid w:val="00FD6B22"/>
    <w:rsid w:val="00FF2BA5"/>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C0D6-D19E-40AE-AA67-AFCCC353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122</TotalTime>
  <Pages>69</Pages>
  <Words>21855</Words>
  <Characters>124575</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146138</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6</cp:revision>
  <cp:lastPrinted>2012-05-01T14:26:00Z</cp:lastPrinted>
  <dcterms:created xsi:type="dcterms:W3CDTF">2014-02-10T09:09:00Z</dcterms:created>
  <dcterms:modified xsi:type="dcterms:W3CDTF">2014-02-11T10:31:00Z</dcterms:modified>
  <cp:category>IHE Supplement Template</cp:category>
</cp:coreProperties>
</file>