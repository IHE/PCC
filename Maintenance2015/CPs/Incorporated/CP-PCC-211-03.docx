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71D95" w14:textId="77777777" w:rsidR="002F668D" w:rsidRDefault="002F668D">
      <w:pPr>
        <w:pStyle w:val="Title"/>
      </w:pPr>
      <w:r>
        <w:t>IHE Change Proposal</w:t>
      </w:r>
    </w:p>
    <w:p w14:paraId="1EC69D7F" w14:textId="77777777" w:rsidR="002F668D" w:rsidRDefault="002F668D">
      <w:pPr>
        <w:pStyle w:val="ParagraphHeading"/>
      </w:pPr>
    </w:p>
    <w:p w14:paraId="4494C5BD" w14:textId="77777777" w:rsidR="002F668D" w:rsidRDefault="002F668D">
      <w:pPr>
        <w:pStyle w:val="BodyText"/>
        <w:tabs>
          <w:tab w:val="left" w:pos="9180"/>
        </w:tabs>
        <w:rPr>
          <w:strike/>
        </w:rPr>
      </w:pPr>
      <w:r>
        <w:rPr>
          <w:strike/>
        </w:rPr>
        <w:tab/>
      </w:r>
    </w:p>
    <w:p w14:paraId="1A72AAC5" w14:textId="77777777" w:rsidR="002F668D" w:rsidRDefault="002F668D">
      <w:pPr>
        <w:pStyle w:val="BodyText"/>
        <w:rPr>
          <w:color w:val="000000"/>
        </w:rPr>
      </w:pPr>
    </w:p>
    <w:p w14:paraId="3C0E0981" w14:textId="77777777" w:rsidR="002F668D" w:rsidRDefault="002F668D">
      <w:pPr>
        <w:pStyle w:val="TableTitle"/>
        <w:rPr>
          <w:color w:val="000000"/>
        </w:rPr>
      </w:pPr>
      <w:r>
        <w:rPr>
          <w:color w:val="000000"/>
        </w:rPr>
        <w:t>Tracking information:</w:t>
      </w:r>
    </w:p>
    <w:tbl>
      <w:tblPr>
        <w:tblW w:w="0" w:type="auto"/>
        <w:tblInd w:w="-5" w:type="dxa"/>
        <w:tblLayout w:type="fixed"/>
        <w:tblLook w:val="0000" w:firstRow="0" w:lastRow="0" w:firstColumn="0" w:lastColumn="0" w:noHBand="0" w:noVBand="0"/>
      </w:tblPr>
      <w:tblGrid>
        <w:gridCol w:w="4788"/>
        <w:gridCol w:w="4798"/>
      </w:tblGrid>
      <w:tr w:rsidR="002F668D" w14:paraId="592D31F3" w14:textId="77777777">
        <w:tc>
          <w:tcPr>
            <w:tcW w:w="4788" w:type="dxa"/>
            <w:tcBorders>
              <w:top w:val="single" w:sz="4" w:space="0" w:color="000000"/>
              <w:left w:val="single" w:sz="4" w:space="0" w:color="000000"/>
              <w:bottom w:val="single" w:sz="4" w:space="0" w:color="000000"/>
            </w:tcBorders>
            <w:shd w:val="clear" w:color="auto" w:fill="auto"/>
          </w:tcPr>
          <w:p w14:paraId="018F6DB6" w14:textId="77777777" w:rsidR="002F668D" w:rsidRDefault="002F668D">
            <w:pPr>
              <w:pStyle w:val="TableEntry"/>
              <w:snapToGrid w:val="0"/>
              <w:rPr>
                <w:color w:val="000000"/>
              </w:rPr>
            </w:pPr>
            <w:r>
              <w:rPr>
                <w:color w:val="000000"/>
              </w:rPr>
              <w:t>IHE Domain</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76709C68" w14:textId="77777777" w:rsidR="002F668D" w:rsidRDefault="002F668D">
            <w:pPr>
              <w:pStyle w:val="TableEntry"/>
              <w:snapToGrid w:val="0"/>
              <w:rPr>
                <w:color w:val="000000"/>
              </w:rPr>
            </w:pPr>
            <w:r>
              <w:rPr>
                <w:color w:val="000000"/>
              </w:rPr>
              <w:t>PCC</w:t>
            </w:r>
          </w:p>
        </w:tc>
      </w:tr>
      <w:tr w:rsidR="002F668D" w14:paraId="2527772F" w14:textId="77777777">
        <w:tc>
          <w:tcPr>
            <w:tcW w:w="4788" w:type="dxa"/>
            <w:tcBorders>
              <w:top w:val="single" w:sz="4" w:space="0" w:color="000000"/>
              <w:left w:val="single" w:sz="4" w:space="0" w:color="000000"/>
              <w:bottom w:val="single" w:sz="4" w:space="0" w:color="000000"/>
            </w:tcBorders>
            <w:shd w:val="clear" w:color="auto" w:fill="auto"/>
          </w:tcPr>
          <w:p w14:paraId="35E21982" w14:textId="77777777" w:rsidR="002F668D" w:rsidRDefault="002F668D">
            <w:pPr>
              <w:pStyle w:val="TableEntry"/>
              <w:snapToGrid w:val="0"/>
              <w:rPr>
                <w:color w:val="000000"/>
              </w:rPr>
            </w:pPr>
            <w:r>
              <w:rPr>
                <w:color w:val="000000"/>
              </w:rPr>
              <w:t>Change Proposal ID: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DF96F16" w14:textId="77777777" w:rsidR="002F668D" w:rsidRDefault="00FE0758">
            <w:pPr>
              <w:pStyle w:val="TableEntry"/>
              <w:snapToGrid w:val="0"/>
              <w:rPr>
                <w:color w:val="000000"/>
              </w:rPr>
            </w:pPr>
            <w:r>
              <w:rPr>
                <w:color w:val="000000"/>
              </w:rPr>
              <w:t>CP-PCC-211</w:t>
            </w:r>
          </w:p>
        </w:tc>
      </w:tr>
      <w:tr w:rsidR="002F668D" w14:paraId="31591B60" w14:textId="77777777">
        <w:tc>
          <w:tcPr>
            <w:tcW w:w="4788" w:type="dxa"/>
            <w:tcBorders>
              <w:top w:val="single" w:sz="4" w:space="0" w:color="000000"/>
              <w:left w:val="single" w:sz="4" w:space="0" w:color="000000"/>
              <w:bottom w:val="single" w:sz="4" w:space="0" w:color="000000"/>
            </w:tcBorders>
            <w:shd w:val="clear" w:color="auto" w:fill="auto"/>
          </w:tcPr>
          <w:p w14:paraId="761417E5" w14:textId="77777777" w:rsidR="002F668D" w:rsidRDefault="002F668D">
            <w:pPr>
              <w:pStyle w:val="TableEntry"/>
              <w:snapToGrid w:val="0"/>
              <w:rPr>
                <w:color w:val="000000"/>
              </w:rPr>
            </w:pPr>
            <w:r>
              <w:rPr>
                <w:color w:val="000000"/>
              </w:rPr>
              <w:t>Change Proposal Status: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7BE59384" w14:textId="77777777" w:rsidR="002F668D" w:rsidRDefault="0065016B">
            <w:pPr>
              <w:pStyle w:val="TableEntry"/>
              <w:snapToGrid w:val="0"/>
              <w:rPr>
                <w:color w:val="000000"/>
              </w:rPr>
            </w:pPr>
            <w:r>
              <w:rPr>
                <w:color w:val="000000"/>
              </w:rPr>
              <w:t>Ballot</w:t>
            </w:r>
          </w:p>
        </w:tc>
      </w:tr>
      <w:tr w:rsidR="002F668D" w14:paraId="3F4E1BBE" w14:textId="77777777">
        <w:tc>
          <w:tcPr>
            <w:tcW w:w="4788" w:type="dxa"/>
            <w:tcBorders>
              <w:top w:val="single" w:sz="4" w:space="0" w:color="000000"/>
              <w:left w:val="single" w:sz="4" w:space="0" w:color="000000"/>
              <w:bottom w:val="single" w:sz="4" w:space="0" w:color="000000"/>
            </w:tcBorders>
            <w:shd w:val="clear" w:color="auto" w:fill="auto"/>
          </w:tcPr>
          <w:p w14:paraId="427C056C" w14:textId="77777777" w:rsidR="002F668D" w:rsidRDefault="002F668D">
            <w:pPr>
              <w:pStyle w:val="TableEntry"/>
              <w:snapToGrid w:val="0"/>
              <w:rPr>
                <w:color w:val="000000"/>
              </w:rPr>
            </w:pPr>
            <w:r>
              <w:rPr>
                <w:color w:val="000000"/>
              </w:rPr>
              <w:t>Date of last update: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AE8C804" w14:textId="77777777" w:rsidR="002F668D" w:rsidRDefault="007D55E2">
            <w:pPr>
              <w:pStyle w:val="TableEntry"/>
              <w:snapToGrid w:val="0"/>
              <w:rPr>
                <w:color w:val="000000"/>
              </w:rPr>
            </w:pPr>
            <w:ins w:id="0" w:author="Jones, Emma" w:date="2015-10-23T17:18:00Z">
              <w:r>
                <w:rPr>
                  <w:color w:val="000000"/>
                </w:rPr>
                <w:t>10</w:t>
              </w:r>
            </w:ins>
            <w:del w:id="1" w:author="Jones, Emma" w:date="2015-10-23T17:18:00Z">
              <w:r w:rsidR="00A31D8E" w:rsidDel="007D55E2">
                <w:rPr>
                  <w:color w:val="000000"/>
                </w:rPr>
                <w:delText>4</w:delText>
              </w:r>
            </w:del>
            <w:r w:rsidR="00A31D8E">
              <w:rPr>
                <w:color w:val="000000"/>
              </w:rPr>
              <w:t>/2</w:t>
            </w:r>
            <w:ins w:id="2" w:author="Jones, Emma" w:date="2015-10-23T17:18:00Z">
              <w:r>
                <w:rPr>
                  <w:color w:val="000000"/>
                </w:rPr>
                <w:t>2</w:t>
              </w:r>
            </w:ins>
            <w:del w:id="3" w:author="Jones, Emma" w:date="2015-10-23T17:18:00Z">
              <w:r w:rsidR="00A31D8E" w:rsidDel="007D55E2">
                <w:rPr>
                  <w:color w:val="000000"/>
                </w:rPr>
                <w:delText>7</w:delText>
              </w:r>
            </w:del>
            <w:r w:rsidR="00A31D8E">
              <w:rPr>
                <w:color w:val="000000"/>
              </w:rPr>
              <w:t>/15</w:t>
            </w:r>
          </w:p>
        </w:tc>
      </w:tr>
      <w:tr w:rsidR="002F668D" w14:paraId="2EA13D48" w14:textId="77777777">
        <w:tc>
          <w:tcPr>
            <w:tcW w:w="4788" w:type="dxa"/>
            <w:tcBorders>
              <w:top w:val="single" w:sz="4" w:space="0" w:color="000000"/>
              <w:left w:val="single" w:sz="4" w:space="0" w:color="000000"/>
              <w:bottom w:val="single" w:sz="4" w:space="0" w:color="000000"/>
            </w:tcBorders>
            <w:shd w:val="clear" w:color="auto" w:fill="auto"/>
          </w:tcPr>
          <w:p w14:paraId="328B1D25" w14:textId="77777777" w:rsidR="002F668D" w:rsidRDefault="002F668D">
            <w:pPr>
              <w:pStyle w:val="TableEntry"/>
              <w:snapToGrid w:val="0"/>
              <w:rPr>
                <w:color w:val="000000"/>
              </w:rPr>
            </w:pPr>
            <w:r>
              <w:rPr>
                <w:color w:val="000000"/>
              </w:rPr>
              <w:t>Person assigned: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DE9D51B" w14:textId="77777777" w:rsidR="002F668D" w:rsidRDefault="002F668D">
            <w:pPr>
              <w:pStyle w:val="TableEntry"/>
              <w:snapToGrid w:val="0"/>
              <w:rPr>
                <w:color w:val="000000"/>
                <w:szCs w:val="18"/>
              </w:rPr>
            </w:pPr>
            <w:r>
              <w:rPr>
                <w:color w:val="000000"/>
                <w:szCs w:val="18"/>
              </w:rPr>
              <w:t>Keith Boone</w:t>
            </w:r>
          </w:p>
        </w:tc>
      </w:tr>
    </w:tbl>
    <w:p w14:paraId="7AB8D024" w14:textId="77777777" w:rsidR="002F668D" w:rsidRDefault="002F668D">
      <w:pPr>
        <w:pStyle w:val="TableTitle"/>
        <w:rPr>
          <w:color w:val="000000"/>
        </w:rPr>
      </w:pPr>
    </w:p>
    <w:p w14:paraId="1F15DEE1" w14:textId="77777777" w:rsidR="002F668D" w:rsidRDefault="002F668D">
      <w:pPr>
        <w:pStyle w:val="TableTitle"/>
        <w:rPr>
          <w:color w:val="000000"/>
        </w:rPr>
      </w:pPr>
      <w:r>
        <w:rPr>
          <w:color w:val="000000"/>
        </w:rPr>
        <w:t>Change Proposal Summary information:</w:t>
      </w:r>
    </w:p>
    <w:tbl>
      <w:tblPr>
        <w:tblW w:w="9586" w:type="dxa"/>
        <w:tblInd w:w="-5" w:type="dxa"/>
        <w:tblLayout w:type="fixed"/>
        <w:tblLook w:val="0000" w:firstRow="0" w:lastRow="0" w:firstColumn="0" w:lastColumn="0" w:noHBand="0" w:noVBand="0"/>
      </w:tblPr>
      <w:tblGrid>
        <w:gridCol w:w="4788"/>
        <w:gridCol w:w="4798"/>
      </w:tblGrid>
      <w:tr w:rsidR="002F668D" w14:paraId="10A29D1A" w14:textId="77777777" w:rsidTr="003D147E">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25142380" w14:textId="77777777" w:rsidR="002F668D" w:rsidRDefault="00DF2B6F">
            <w:pPr>
              <w:pStyle w:val="TableEntryHeader"/>
              <w:snapToGrid w:val="0"/>
              <w:rPr>
                <w:color w:val="000000"/>
              </w:rPr>
            </w:pPr>
            <w:r>
              <w:rPr>
                <w:color w:val="000000"/>
              </w:rPr>
              <w:t>Content Creator/Content Consumer Cleanup</w:t>
            </w:r>
          </w:p>
        </w:tc>
      </w:tr>
      <w:tr w:rsidR="002F668D" w14:paraId="3450C3A3" w14:textId="77777777" w:rsidTr="003D147E">
        <w:tc>
          <w:tcPr>
            <w:tcW w:w="4788" w:type="dxa"/>
            <w:tcBorders>
              <w:top w:val="single" w:sz="4" w:space="0" w:color="000000"/>
              <w:left w:val="single" w:sz="4" w:space="0" w:color="000000"/>
              <w:bottom w:val="single" w:sz="4" w:space="0" w:color="000000"/>
            </w:tcBorders>
            <w:shd w:val="clear" w:color="auto" w:fill="auto"/>
          </w:tcPr>
          <w:p w14:paraId="49719961" w14:textId="77777777" w:rsidR="002F668D" w:rsidRDefault="002F668D">
            <w:pPr>
              <w:pStyle w:val="TableEntry"/>
              <w:snapToGrid w:val="0"/>
              <w:rPr>
                <w:color w:val="000000"/>
              </w:rPr>
            </w:pPr>
            <w:r>
              <w:rPr>
                <w:color w:val="000000"/>
              </w:rPr>
              <w:t>Submitter’s Name(s) and e-mail address(es):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615FB27" w14:textId="77777777" w:rsidR="002F668D" w:rsidRDefault="003D147E">
            <w:pPr>
              <w:pStyle w:val="TableEntry"/>
              <w:snapToGrid w:val="0"/>
              <w:rPr>
                <w:color w:val="000000"/>
              </w:rPr>
            </w:pPr>
            <w:r>
              <w:rPr>
                <w:color w:val="000000"/>
              </w:rPr>
              <w:t>Keith Boone</w:t>
            </w:r>
          </w:p>
        </w:tc>
      </w:tr>
      <w:tr w:rsidR="002F668D" w14:paraId="0B566129" w14:textId="77777777" w:rsidTr="003D147E">
        <w:tc>
          <w:tcPr>
            <w:tcW w:w="4788" w:type="dxa"/>
            <w:tcBorders>
              <w:top w:val="single" w:sz="4" w:space="0" w:color="000000"/>
              <w:left w:val="single" w:sz="4" w:space="0" w:color="000000"/>
              <w:bottom w:val="single" w:sz="4" w:space="0" w:color="000000"/>
            </w:tcBorders>
            <w:shd w:val="clear" w:color="auto" w:fill="auto"/>
          </w:tcPr>
          <w:p w14:paraId="196E0E19" w14:textId="77777777" w:rsidR="002F668D" w:rsidRDefault="002F668D">
            <w:pPr>
              <w:pStyle w:val="TableEntry"/>
              <w:snapToGrid w:val="0"/>
              <w:rPr>
                <w:color w:val="000000"/>
              </w:rPr>
            </w:pPr>
            <w:r>
              <w:rPr>
                <w:color w:val="000000"/>
              </w:rPr>
              <w:t>Submission 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E1F8C4E" w14:textId="77777777" w:rsidR="002F668D" w:rsidRDefault="00A31D8E">
            <w:pPr>
              <w:pStyle w:val="TableEntry"/>
              <w:snapToGrid w:val="0"/>
              <w:rPr>
                <w:color w:val="000000"/>
              </w:rPr>
            </w:pPr>
            <w:r>
              <w:rPr>
                <w:color w:val="000000"/>
              </w:rPr>
              <w:t>4/27/15</w:t>
            </w:r>
          </w:p>
        </w:tc>
      </w:tr>
      <w:tr w:rsidR="002F668D" w14:paraId="04CE64E6" w14:textId="77777777" w:rsidTr="003D147E">
        <w:tc>
          <w:tcPr>
            <w:tcW w:w="4788" w:type="dxa"/>
            <w:tcBorders>
              <w:top w:val="single" w:sz="4" w:space="0" w:color="000000"/>
              <w:left w:val="single" w:sz="4" w:space="0" w:color="000000"/>
              <w:bottom w:val="single" w:sz="4" w:space="0" w:color="000000"/>
            </w:tcBorders>
            <w:shd w:val="clear" w:color="auto" w:fill="auto"/>
          </w:tcPr>
          <w:p w14:paraId="0BDA06B0" w14:textId="77777777" w:rsidR="002F668D" w:rsidRDefault="002F668D">
            <w:pPr>
              <w:pStyle w:val="TableEntry"/>
              <w:snapToGrid w:val="0"/>
              <w:rPr>
                <w:color w:val="000000"/>
              </w:rPr>
            </w:pPr>
            <w:r>
              <w:rPr>
                <w:color w:val="000000"/>
              </w:rPr>
              <w:t>Integration Profile(s)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463F4888" w14:textId="77777777" w:rsidR="002F668D" w:rsidRDefault="003D147E">
            <w:pPr>
              <w:pStyle w:val="TableEntry"/>
              <w:snapToGrid w:val="0"/>
              <w:rPr>
                <w:color w:val="000000"/>
              </w:rPr>
            </w:pPr>
            <w:r>
              <w:rPr>
                <w:color w:val="000000"/>
              </w:rPr>
              <w:t xml:space="preserve">All </w:t>
            </w:r>
            <w:r w:rsidR="00FE0758">
              <w:rPr>
                <w:color w:val="000000"/>
              </w:rPr>
              <w:t xml:space="preserve">PCC </w:t>
            </w:r>
            <w:r>
              <w:rPr>
                <w:color w:val="000000"/>
              </w:rPr>
              <w:t>CDA Content Profiles</w:t>
            </w:r>
            <w:r w:rsidR="00DF2B6F">
              <w:rPr>
                <w:color w:val="000000"/>
              </w:rPr>
              <w:t>, RECON, MCV</w:t>
            </w:r>
          </w:p>
        </w:tc>
      </w:tr>
      <w:tr w:rsidR="002F668D" w14:paraId="353A485E" w14:textId="77777777" w:rsidTr="00BF5880">
        <w:tc>
          <w:tcPr>
            <w:tcW w:w="4788" w:type="dxa"/>
            <w:tcBorders>
              <w:top w:val="single" w:sz="4" w:space="0" w:color="000000"/>
              <w:left w:val="single" w:sz="4" w:space="0" w:color="000000"/>
              <w:bottom w:val="single" w:sz="4" w:space="0" w:color="000000"/>
            </w:tcBorders>
            <w:shd w:val="clear" w:color="auto" w:fill="auto"/>
          </w:tcPr>
          <w:p w14:paraId="7D0176B6" w14:textId="77777777" w:rsidR="002F668D" w:rsidRDefault="002F668D">
            <w:pPr>
              <w:pStyle w:val="TableEntry"/>
              <w:snapToGrid w:val="0"/>
              <w:rPr>
                <w:color w:val="000000"/>
              </w:rPr>
            </w:pPr>
            <w:r>
              <w:rPr>
                <w:color w:val="000000"/>
              </w:rPr>
              <w:t>Actor(s)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C3415EF" w14:textId="77777777" w:rsidR="002F668D" w:rsidRDefault="0071761C" w:rsidP="00FE0758">
            <w:pPr>
              <w:pStyle w:val="TableEntry"/>
              <w:snapToGrid w:val="0"/>
              <w:rPr>
                <w:color w:val="000000"/>
              </w:rPr>
            </w:pPr>
            <w:r>
              <w:rPr>
                <w:color w:val="000000"/>
              </w:rPr>
              <w:t>Content Creator, Content Consumer</w:t>
            </w:r>
            <w:r w:rsidR="00FE0758">
              <w:rPr>
                <w:color w:val="000000"/>
              </w:rPr>
              <w:t>, Reconciliation Agent</w:t>
            </w:r>
          </w:p>
        </w:tc>
      </w:tr>
      <w:tr w:rsidR="002F668D" w14:paraId="2F6DBD00" w14:textId="77777777" w:rsidTr="00BF5880">
        <w:trPr>
          <w:cantSplit/>
        </w:trPr>
        <w:tc>
          <w:tcPr>
            <w:tcW w:w="4788" w:type="dxa"/>
            <w:tcBorders>
              <w:top w:val="single" w:sz="4" w:space="0" w:color="000000"/>
              <w:left w:val="single" w:sz="4" w:space="0" w:color="000000"/>
              <w:bottom w:val="single" w:sz="4" w:space="0" w:color="000000"/>
            </w:tcBorders>
            <w:shd w:val="clear" w:color="auto" w:fill="auto"/>
          </w:tcPr>
          <w:p w14:paraId="17F7101F" w14:textId="77777777" w:rsidR="002F668D" w:rsidRDefault="002F668D">
            <w:pPr>
              <w:pStyle w:val="TableEntry"/>
              <w:snapToGrid w:val="0"/>
              <w:rPr>
                <w:color w:val="000000"/>
              </w:rPr>
            </w:pPr>
            <w:r>
              <w:rPr>
                <w:color w:val="000000"/>
              </w:rPr>
              <w:t>IHE Technical Framework or Supplement modified: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7C324428" w14:textId="77777777" w:rsidR="002F668D" w:rsidRDefault="002F668D">
            <w:pPr>
              <w:pStyle w:val="TableEntry"/>
              <w:snapToGrid w:val="0"/>
              <w:rPr>
                <w:color w:val="000000"/>
              </w:rPr>
            </w:pPr>
            <w:r>
              <w:rPr>
                <w:color w:val="000000"/>
              </w:rPr>
              <w:t>PCC Technical Framework</w:t>
            </w:r>
          </w:p>
        </w:tc>
      </w:tr>
      <w:tr w:rsidR="002F668D" w14:paraId="5D601FBC" w14:textId="77777777" w:rsidTr="00BF5880">
        <w:tc>
          <w:tcPr>
            <w:tcW w:w="4788" w:type="dxa"/>
            <w:tcBorders>
              <w:top w:val="single" w:sz="4" w:space="0" w:color="000000"/>
              <w:left w:val="single" w:sz="4" w:space="0" w:color="000000"/>
              <w:bottom w:val="single" w:sz="4" w:space="0" w:color="000000"/>
            </w:tcBorders>
            <w:shd w:val="clear" w:color="auto" w:fill="auto"/>
          </w:tcPr>
          <w:p w14:paraId="1FF87641" w14:textId="77777777" w:rsidR="002F668D" w:rsidRDefault="002F668D">
            <w:pPr>
              <w:pStyle w:val="TableEntry"/>
              <w:snapToGrid w:val="0"/>
              <w:rPr>
                <w:color w:val="000000"/>
              </w:rPr>
            </w:pPr>
            <w:r>
              <w:rPr>
                <w:color w:val="000000"/>
              </w:rPr>
              <w:t>Volume(s) and Section(s)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9DD5982" w14:textId="77777777" w:rsidR="0071761C" w:rsidRDefault="0071761C" w:rsidP="0071761C">
            <w:pPr>
              <w:pStyle w:val="TableEntry"/>
              <w:snapToGrid w:val="0"/>
              <w:rPr>
                <w:color w:val="000000"/>
              </w:rPr>
            </w:pPr>
            <w:r>
              <w:rPr>
                <w:color w:val="000000"/>
              </w:rPr>
              <w:t>PCC Technical Framework Volume 1,</w:t>
            </w:r>
          </w:p>
          <w:p w14:paraId="5BBF850D" w14:textId="77777777" w:rsidR="002F668D" w:rsidRDefault="002F668D" w:rsidP="0071761C">
            <w:pPr>
              <w:pStyle w:val="TableEntry"/>
              <w:snapToGrid w:val="0"/>
              <w:rPr>
                <w:color w:val="000000"/>
              </w:rPr>
            </w:pPr>
            <w:r>
              <w:rPr>
                <w:color w:val="000000"/>
              </w:rPr>
              <w:t>PCC Technical Framework Volume 2</w:t>
            </w:r>
          </w:p>
        </w:tc>
      </w:tr>
      <w:tr w:rsidR="002F668D" w14:paraId="725975CD" w14:textId="77777777" w:rsidTr="00BF5880">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4BAE4B3C" w14:textId="77777777" w:rsidR="002F668D" w:rsidRDefault="002F668D">
            <w:pPr>
              <w:pStyle w:val="TableEntry"/>
              <w:snapToGrid w:val="0"/>
              <w:rPr>
                <w:color w:val="000000"/>
              </w:rPr>
            </w:pPr>
            <w:r>
              <w:rPr>
                <w:color w:val="000000"/>
              </w:rPr>
              <w:lastRenderedPageBreak/>
              <w:t>Rationale for Change:</w:t>
            </w:r>
          </w:p>
          <w:p w14:paraId="788911C3" w14:textId="77777777" w:rsidR="00DF2B6F" w:rsidRDefault="00DF2B6F" w:rsidP="00DF2B6F">
            <w:pPr>
              <w:pStyle w:val="TableEntry"/>
              <w:rPr>
                <w:color w:val="000000"/>
              </w:rPr>
            </w:pPr>
            <w:r>
              <w:rPr>
                <w:color w:val="000000"/>
              </w:rPr>
              <w:t>This is needed to clean up existing actors for PCC Content Profiles, and to support Reconciliation (RECON)</w:t>
            </w:r>
            <w:r w:rsidR="00FE0758">
              <w:rPr>
                <w:color w:val="000000"/>
              </w:rPr>
              <w:t xml:space="preserve"> and Multi-Content View, as well as support actor reuse in ITI and QRPH.</w:t>
            </w:r>
          </w:p>
          <w:p w14:paraId="3D7B654B" w14:textId="77777777" w:rsidR="00D368D8" w:rsidRDefault="003D147E" w:rsidP="00D368D8">
            <w:pPr>
              <w:pStyle w:val="TableEntry"/>
              <w:rPr>
                <w:color w:val="000000"/>
              </w:rPr>
            </w:pPr>
            <w:r>
              <w:rPr>
                <w:color w:val="000000"/>
              </w:rPr>
              <w:t>The Content Creator and Content Consumer actors in the PCC Technical Framework reference a generalized set of options to View, Import Documents, Sections, or Detailed Data.  These options have been written in a CDA centric fashion, which prevents them from being reused in content profiles using other standards (e.g., PDF, DICOM or other standard).</w:t>
            </w:r>
          </w:p>
          <w:p w14:paraId="41E9C709" w14:textId="77777777" w:rsidR="003D147E" w:rsidRDefault="003D147E" w:rsidP="00D368D8">
            <w:pPr>
              <w:pStyle w:val="TableEntry"/>
              <w:rPr>
                <w:color w:val="000000"/>
              </w:rPr>
            </w:pPr>
            <w:r>
              <w:rPr>
                <w:color w:val="000000"/>
              </w:rPr>
              <w:t xml:space="preserve">These options affect the content consumer behavior in the context of content </w:t>
            </w:r>
            <w:r w:rsidR="00FE0758">
              <w:rPr>
                <w:color w:val="000000"/>
              </w:rPr>
              <w:t>sharing;</w:t>
            </w:r>
            <w:r>
              <w:rPr>
                <w:color w:val="000000"/>
              </w:rPr>
              <w:t xml:space="preserve"> however, there is no transaction that sets the context for sharing and behaviors.</w:t>
            </w:r>
          </w:p>
          <w:p w14:paraId="4085877A" w14:textId="77777777" w:rsidR="00FE0758" w:rsidRDefault="00FE0758" w:rsidP="00D368D8">
            <w:pPr>
              <w:pStyle w:val="TableEntry"/>
              <w:rPr>
                <w:color w:val="000000"/>
              </w:rPr>
            </w:pPr>
            <w:r>
              <w:rPr>
                <w:color w:val="000000"/>
              </w:rPr>
              <w:t>The Content Creator and Content Consumer actors do not reference their use for exchange of content in a transport independent fashion.</w:t>
            </w:r>
          </w:p>
          <w:p w14:paraId="5DAB19AD" w14:textId="77777777" w:rsidR="00F37377" w:rsidRDefault="00F37377" w:rsidP="00D368D8">
            <w:pPr>
              <w:pStyle w:val="TableEntry"/>
              <w:rPr>
                <w:color w:val="000000"/>
              </w:rPr>
            </w:pPr>
            <w:r>
              <w:rPr>
                <w:color w:val="000000"/>
              </w:rPr>
              <w:t>The CP turns section 3.1 into a transaction [PCC-1] Sharing Documents, to set the context for use of the options and to enable behaviors to be defined for these actors.  We have not strictly followed the transaction format in order to preserve section numbering. While other transactions (i.e., QED) previously referenced PCC-1, we felt that since that profiles were still in trial implementation it would be cleaner to renumber those transactions.  No other profiles are affected by the transaction numbering change.</w:t>
            </w:r>
          </w:p>
          <w:p w14:paraId="0804F132" w14:textId="77777777" w:rsidR="00DD2850" w:rsidRDefault="008A59CD" w:rsidP="00D368D8">
            <w:pPr>
              <w:pStyle w:val="TableEntry"/>
              <w:rPr>
                <w:color w:val="000000"/>
              </w:rPr>
            </w:pPr>
            <w:r>
              <w:rPr>
                <w:color w:val="000000"/>
              </w:rPr>
              <w:t>Merged From  CP-204</w:t>
            </w:r>
          </w:p>
          <w:p w14:paraId="40A5BB7E" w14:textId="77777777" w:rsidR="00DD2850" w:rsidRDefault="00DD2850" w:rsidP="00DD2850">
            <w:pPr>
              <w:pStyle w:val="TableEntry"/>
              <w:numPr>
                <w:ilvl w:val="0"/>
                <w:numId w:val="18"/>
              </w:numPr>
              <w:rPr>
                <w:color w:val="000000"/>
              </w:rPr>
            </w:pPr>
            <w:r>
              <w:rPr>
                <w:color w:val="000000"/>
              </w:rPr>
              <w:t>Change Add section 3.1 to Change section 3.1 in RECON Supplement</w:t>
            </w:r>
          </w:p>
          <w:p w14:paraId="3116B0AF" w14:textId="77777777" w:rsidR="00DD2850" w:rsidRDefault="00DD2850" w:rsidP="00DD2850">
            <w:pPr>
              <w:pStyle w:val="TableEntry"/>
              <w:numPr>
                <w:ilvl w:val="0"/>
                <w:numId w:val="18"/>
              </w:numPr>
              <w:rPr>
                <w:color w:val="000000"/>
              </w:rPr>
            </w:pPr>
            <w:r>
              <w:rPr>
                <w:color w:val="000000"/>
              </w:rPr>
              <w:t>See new text in CP below which shows what has changed</w:t>
            </w:r>
          </w:p>
          <w:p w14:paraId="4E84F03B" w14:textId="77777777" w:rsidR="00DD2850" w:rsidRDefault="00DD2850" w:rsidP="00DD2850">
            <w:pPr>
              <w:pStyle w:val="TableEntry"/>
              <w:numPr>
                <w:ilvl w:val="1"/>
                <w:numId w:val="18"/>
              </w:numPr>
              <w:rPr>
                <w:color w:val="000000"/>
              </w:rPr>
            </w:pPr>
            <w:r>
              <w:rPr>
                <w:color w:val="000000"/>
              </w:rPr>
              <w:t>Fixed the numbering structure on the View Option</w:t>
            </w:r>
          </w:p>
          <w:p w14:paraId="5D00EC49" w14:textId="77777777" w:rsidR="00DD2850" w:rsidRDefault="00DD2850" w:rsidP="00DD2850">
            <w:pPr>
              <w:pStyle w:val="TableEntry"/>
              <w:numPr>
                <w:ilvl w:val="1"/>
                <w:numId w:val="18"/>
              </w:numPr>
              <w:rPr>
                <w:color w:val="000000"/>
              </w:rPr>
            </w:pPr>
            <w:r>
              <w:rPr>
                <w:color w:val="000000"/>
              </w:rPr>
              <w:t>Used language consistent with ITI instead of XD*</w:t>
            </w:r>
          </w:p>
          <w:p w14:paraId="07759918" w14:textId="77777777" w:rsidR="00DD2850" w:rsidRDefault="008A59CD" w:rsidP="00DD2850">
            <w:pPr>
              <w:pStyle w:val="TableEntry"/>
              <w:numPr>
                <w:ilvl w:val="0"/>
                <w:numId w:val="18"/>
              </w:numPr>
              <w:rPr>
                <w:color w:val="000000"/>
              </w:rPr>
            </w:pPr>
            <w:r>
              <w:rPr>
                <w:color w:val="000000"/>
              </w:rPr>
              <w:t>Added Content Creator and Consumer expected behaviors</w:t>
            </w:r>
          </w:p>
          <w:p w14:paraId="457EE8C3" w14:textId="77777777" w:rsidR="008A59CD" w:rsidRDefault="008A59CD" w:rsidP="00DD2850">
            <w:pPr>
              <w:pStyle w:val="TableEntry"/>
              <w:numPr>
                <w:ilvl w:val="0"/>
                <w:numId w:val="18"/>
              </w:numPr>
              <w:rPr>
                <w:color w:val="000000"/>
              </w:rPr>
            </w:pPr>
            <w:r>
              <w:rPr>
                <w:color w:val="000000"/>
              </w:rPr>
              <w:t>Addressed in the text below.</w:t>
            </w:r>
          </w:p>
          <w:p w14:paraId="30B45FC6" w14:textId="77777777" w:rsidR="008A59CD" w:rsidRDefault="008A59CD" w:rsidP="00DD2850">
            <w:pPr>
              <w:pStyle w:val="TableEntry"/>
              <w:numPr>
                <w:ilvl w:val="0"/>
                <w:numId w:val="18"/>
              </w:numPr>
              <w:rPr>
                <w:color w:val="000000"/>
              </w:rPr>
            </w:pPr>
            <w:r>
              <w:rPr>
                <w:color w:val="000000"/>
              </w:rPr>
              <w:t>Yes we as a committee agreed to this change after careful debate over several meetings,</w:t>
            </w:r>
          </w:p>
          <w:p w14:paraId="12CB0E17" w14:textId="77777777" w:rsidR="008A59CD" w:rsidRDefault="008A59CD" w:rsidP="008A59CD">
            <w:pPr>
              <w:pStyle w:val="TableEntry"/>
              <w:numPr>
                <w:ilvl w:val="1"/>
                <w:numId w:val="18"/>
              </w:numPr>
              <w:rPr>
                <w:color w:val="000000"/>
              </w:rPr>
            </w:pPr>
            <w:r>
              <w:rPr>
                <w:color w:val="000000"/>
              </w:rPr>
              <w:t>We will produce a CP to correct QED</w:t>
            </w:r>
          </w:p>
          <w:p w14:paraId="12E8560F" w14:textId="77777777" w:rsidR="008A59CD" w:rsidRDefault="008A59CD" w:rsidP="008A59CD">
            <w:pPr>
              <w:pStyle w:val="TableEntry"/>
              <w:numPr>
                <w:ilvl w:val="1"/>
                <w:numId w:val="18"/>
              </w:numPr>
              <w:rPr>
                <w:color w:val="000000"/>
              </w:rPr>
            </w:pPr>
            <w:r>
              <w:rPr>
                <w:color w:val="000000"/>
              </w:rPr>
              <w:t>This will be subject to the same careful consideration.  It is unlikely that a problem that has been following us and has been attempted to be resolved for four years will occur two years from now.</w:t>
            </w:r>
          </w:p>
          <w:p w14:paraId="763A3EC9" w14:textId="77777777" w:rsidR="008A59CD" w:rsidRDefault="008A59CD" w:rsidP="008A59CD">
            <w:pPr>
              <w:pStyle w:val="TableEntry"/>
              <w:numPr>
                <w:ilvl w:val="1"/>
                <w:numId w:val="18"/>
              </w:numPr>
              <w:rPr>
                <w:color w:val="000000"/>
              </w:rPr>
            </w:pPr>
            <w:r>
              <w:rPr>
                <w:color w:val="000000"/>
              </w:rPr>
              <w:t>No we do not expect to change somebody else web pages, the transactions in TI are always subject to change.</w:t>
            </w:r>
          </w:p>
          <w:p w14:paraId="33878DD8" w14:textId="77777777" w:rsidR="002F668D" w:rsidRDefault="002F668D" w:rsidP="00DF2B6F">
            <w:pPr>
              <w:pStyle w:val="TableEntry"/>
              <w:rPr>
                <w:color w:val="000000"/>
              </w:rPr>
            </w:pPr>
          </w:p>
        </w:tc>
      </w:tr>
      <w:tr w:rsidR="008A59CD" w14:paraId="1427A87E" w14:textId="77777777" w:rsidTr="00BF5880">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092D9C" w14:textId="77777777" w:rsidR="008A59CD" w:rsidRDefault="008A59CD">
            <w:pPr>
              <w:pStyle w:val="TableEntry"/>
              <w:snapToGrid w:val="0"/>
              <w:rPr>
                <w:color w:val="000000"/>
              </w:rPr>
            </w:pPr>
          </w:p>
        </w:tc>
      </w:tr>
    </w:tbl>
    <w:p w14:paraId="5077B620" w14:textId="77777777" w:rsidR="002B278B" w:rsidRDefault="002B278B" w:rsidP="00BF5880">
      <w:pPr>
        <w:pStyle w:val="PartTitle"/>
        <w:ind w:left="360"/>
      </w:pPr>
      <w:bookmarkStart w:id="4" w:name="_Toc389126356"/>
      <w:bookmarkStart w:id="5" w:name="_Toc396918170"/>
      <w:r>
        <w:lastRenderedPageBreak/>
        <w:t>Volume 1 – Integration Profiles</w:t>
      </w:r>
    </w:p>
    <w:p w14:paraId="1B92C6FD" w14:textId="77777777" w:rsidR="00124CB7" w:rsidRPr="009C6BD8" w:rsidRDefault="00124CB7" w:rsidP="00BF5880">
      <w:pPr>
        <w:pStyle w:val="EditorInstructions"/>
        <w:ind w:left="360"/>
      </w:pPr>
      <w:r>
        <w:t xml:space="preserve">Change </w:t>
      </w:r>
      <w:r w:rsidR="00E97C20">
        <w:t>Appendix A Actor Definitions</w:t>
      </w:r>
    </w:p>
    <w:p w14:paraId="68E897D2" w14:textId="77777777" w:rsidR="00124CB7" w:rsidRDefault="00124CB7" w:rsidP="00BF5880">
      <w:pPr>
        <w:pStyle w:val="Caption"/>
        <w:ind w:left="360"/>
      </w:pPr>
      <w:r>
        <w:t>Appendix A Actor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2B278B" w:rsidRPr="002B278B" w14:paraId="39B24E32" w14:textId="77777777" w:rsidTr="00BF5880">
        <w:tc>
          <w:tcPr>
            <w:tcW w:w="2898" w:type="dxa"/>
            <w:shd w:val="clear" w:color="auto" w:fill="D9D9D9"/>
          </w:tcPr>
          <w:p w14:paraId="3E15512B" w14:textId="77777777" w:rsidR="002B278B" w:rsidRPr="002B278B" w:rsidRDefault="002B278B" w:rsidP="00294097">
            <w:pPr>
              <w:pStyle w:val="TableEntryHeader"/>
            </w:pPr>
            <w:r w:rsidRPr="002B278B">
              <w:t>Actor</w:t>
            </w:r>
          </w:p>
        </w:tc>
        <w:tc>
          <w:tcPr>
            <w:tcW w:w="6678" w:type="dxa"/>
            <w:shd w:val="clear" w:color="auto" w:fill="D9D9D9"/>
          </w:tcPr>
          <w:p w14:paraId="52D7BE74" w14:textId="77777777" w:rsidR="002B278B" w:rsidRPr="002B278B" w:rsidRDefault="002B278B" w:rsidP="00294097">
            <w:pPr>
              <w:pStyle w:val="TableEntryHeader"/>
            </w:pPr>
            <w:r w:rsidRPr="002B278B">
              <w:t xml:space="preserve">Definition </w:t>
            </w:r>
          </w:p>
        </w:tc>
      </w:tr>
      <w:tr w:rsidR="002B278B" w:rsidRPr="002B278B" w14:paraId="5C8DF846" w14:textId="77777777" w:rsidTr="00BF5880">
        <w:tc>
          <w:tcPr>
            <w:tcW w:w="2898" w:type="dxa"/>
            <w:shd w:val="clear" w:color="auto" w:fill="auto"/>
          </w:tcPr>
          <w:p w14:paraId="086E96C7" w14:textId="77777777" w:rsidR="002B278B" w:rsidRPr="002B278B" w:rsidRDefault="002B278B" w:rsidP="00294097">
            <w:pPr>
              <w:pStyle w:val="TableEntry"/>
            </w:pPr>
            <w:r w:rsidRPr="002B278B">
              <w:t>Content Creator</w:t>
            </w:r>
          </w:p>
        </w:tc>
        <w:tc>
          <w:tcPr>
            <w:tcW w:w="6678" w:type="dxa"/>
            <w:shd w:val="clear" w:color="auto" w:fill="auto"/>
          </w:tcPr>
          <w:p w14:paraId="159B1621" w14:textId="77777777" w:rsidR="002B278B" w:rsidRDefault="002B278B" w:rsidP="00294097">
            <w:pPr>
              <w:pStyle w:val="TableEntry"/>
              <w:rPr>
                <w:ins w:id="6" w:author="Jones, Emma" w:date="2015-08-04T12:45:00Z"/>
              </w:rPr>
            </w:pPr>
            <w:r w:rsidRPr="002B278B">
              <w:t xml:space="preserve">The Content Creator Actor </w:t>
            </w:r>
            <w:r w:rsidRPr="00095EC6">
              <w:rPr>
                <w:b/>
                <w:strike/>
                <w:rPrChange w:id="7" w:author="Lynn" w:date="2015-10-22T16:08:00Z">
                  <w:rPr/>
                </w:rPrChange>
              </w:rPr>
              <w:t>is responsible for</w:t>
            </w:r>
            <w:r w:rsidRPr="00095EC6">
              <w:rPr>
                <w:b/>
                <w:rPrChange w:id="8" w:author="Lynn" w:date="2015-10-22T16:08:00Z">
                  <w:rPr/>
                </w:rPrChange>
              </w:rPr>
              <w:t xml:space="preserve"> </w:t>
            </w:r>
            <w:r w:rsidRPr="00095EC6">
              <w:rPr>
                <w:b/>
                <w:strike/>
                <w:rPrChange w:id="9" w:author="Lynn" w:date="2015-10-22T16:08:00Z">
                  <w:rPr/>
                </w:rPrChange>
              </w:rPr>
              <w:t>the creation of</w:t>
            </w:r>
            <w:r w:rsidRPr="002B278B">
              <w:t xml:space="preserve"> </w:t>
            </w:r>
            <w:ins w:id="10" w:author="Jones, Emma" w:date="2015-08-05T20:29:00Z">
              <w:r w:rsidR="00513C1E" w:rsidRPr="00095EC6">
                <w:rPr>
                  <w:b/>
                  <w:u w:val="single"/>
                  <w:rPrChange w:id="11" w:author="Lynn" w:date="2015-10-22T16:08:00Z">
                    <w:rPr/>
                  </w:rPrChange>
                </w:rPr>
                <w:t>creates</w:t>
              </w:r>
              <w:r w:rsidR="00513C1E">
                <w:t xml:space="preserve"> </w:t>
              </w:r>
            </w:ins>
            <w:r w:rsidRPr="002B278B">
              <w:t>content and transmi</w:t>
            </w:r>
            <w:ins w:id="12" w:author="Jones, Emma" w:date="2015-08-05T20:29:00Z">
              <w:r w:rsidR="00513C1E">
                <w:t xml:space="preserve">ts </w:t>
              </w:r>
            </w:ins>
            <w:del w:id="13" w:author="Jones, Emma" w:date="2015-08-05T20:29:00Z">
              <w:r w:rsidRPr="002B278B" w:rsidDel="00513C1E">
                <w:delText xml:space="preserve">ssion </w:delText>
              </w:r>
            </w:del>
            <w:r w:rsidRPr="002B278B">
              <w:t>to a Content Consumer.</w:t>
            </w:r>
          </w:p>
          <w:p w14:paraId="79ACAE8D" w14:textId="77777777" w:rsidR="008D27E0" w:rsidRDefault="008D27E0" w:rsidP="00294097">
            <w:pPr>
              <w:pStyle w:val="TableEntry"/>
              <w:rPr>
                <w:ins w:id="14" w:author="Jones, Emma" w:date="2015-08-04T12:45:00Z"/>
              </w:rPr>
            </w:pPr>
          </w:p>
          <w:p w14:paraId="70B14AC2" w14:textId="77777777" w:rsidR="008D27E0" w:rsidRPr="002B278B" w:rsidRDefault="008D27E0" w:rsidP="007D55E2">
            <w:pPr>
              <w:pStyle w:val="TableEntry"/>
              <w:pPrChange w:id="15" w:author="Jones, Emma" w:date="2015-10-23T17:18:00Z">
                <w:pPr>
                  <w:pStyle w:val="TableEntry"/>
                </w:pPr>
              </w:pPrChange>
            </w:pPr>
            <w:ins w:id="16" w:author="Jones, Emma" w:date="2015-08-04T12:45:00Z">
              <w:r w:rsidRPr="00095EC6">
                <w:rPr>
                  <w:b/>
                  <w:u w:val="single"/>
                  <w:rPrChange w:id="17" w:author="Lynn" w:date="2015-10-22T16:08:00Z">
                    <w:rPr/>
                  </w:rPrChange>
                </w:rPr>
                <w:t xml:space="preserve">The </w:t>
              </w:r>
            </w:ins>
            <w:ins w:id="18" w:author="Lynn" w:date="2015-10-22T16:07:00Z">
              <w:r w:rsidR="00095EC6" w:rsidRPr="00095EC6">
                <w:rPr>
                  <w:b/>
                  <w:u w:val="single"/>
                  <w:rPrChange w:id="19" w:author="Lynn" w:date="2015-10-22T16:08:00Z">
                    <w:rPr/>
                  </w:rPrChange>
                </w:rPr>
                <w:t>C</w:t>
              </w:r>
            </w:ins>
            <w:ins w:id="20" w:author="Jones, Emma" w:date="2015-08-04T12:45:00Z">
              <w:del w:id="21" w:author="Lynn" w:date="2015-10-22T16:07:00Z">
                <w:r w:rsidRPr="00095EC6" w:rsidDel="00095EC6">
                  <w:rPr>
                    <w:b/>
                    <w:u w:val="single"/>
                    <w:rPrChange w:id="22" w:author="Lynn" w:date="2015-10-22T16:08:00Z">
                      <w:rPr/>
                    </w:rPrChange>
                  </w:rPr>
                  <w:delText>c</w:delText>
                </w:r>
              </w:del>
              <w:r w:rsidRPr="00095EC6">
                <w:rPr>
                  <w:b/>
                  <w:u w:val="single"/>
                  <w:rPrChange w:id="23" w:author="Lynn" w:date="2015-10-22T16:08:00Z">
                    <w:rPr/>
                  </w:rPrChange>
                </w:rPr>
                <w:t xml:space="preserve">ontent </w:t>
              </w:r>
            </w:ins>
            <w:ins w:id="24" w:author="Lynn" w:date="2015-10-22T16:07:00Z">
              <w:r w:rsidR="00095EC6" w:rsidRPr="00095EC6">
                <w:rPr>
                  <w:b/>
                  <w:u w:val="single"/>
                  <w:rPrChange w:id="25" w:author="Lynn" w:date="2015-10-22T16:08:00Z">
                    <w:rPr/>
                  </w:rPrChange>
                </w:rPr>
                <w:t>C</w:t>
              </w:r>
            </w:ins>
            <w:ins w:id="26" w:author="Jones, Emma" w:date="2015-08-04T12:45:00Z">
              <w:del w:id="27" w:author="Lynn" w:date="2015-10-22T16:07:00Z">
                <w:r w:rsidRPr="00095EC6" w:rsidDel="00095EC6">
                  <w:rPr>
                    <w:b/>
                    <w:u w:val="single"/>
                    <w:rPrChange w:id="28" w:author="Lynn" w:date="2015-10-22T16:08:00Z">
                      <w:rPr/>
                    </w:rPrChange>
                  </w:rPr>
                  <w:delText>c</w:delText>
                </w:r>
              </w:del>
              <w:r w:rsidRPr="00095EC6">
                <w:rPr>
                  <w:b/>
                  <w:u w:val="single"/>
                  <w:rPrChange w:id="29" w:author="Lynn" w:date="2015-10-22T16:08:00Z">
                    <w:rPr/>
                  </w:rPrChange>
                </w:rPr>
                <w:t>reator actor creates content and transmits to a</w:t>
              </w:r>
            </w:ins>
            <w:ins w:id="30" w:author="Lynn" w:date="2015-10-22T16:07:00Z">
              <w:r w:rsidR="00095EC6" w:rsidRPr="00095EC6">
                <w:rPr>
                  <w:b/>
                  <w:u w:val="single"/>
                  <w:rPrChange w:id="31" w:author="Lynn" w:date="2015-10-22T16:08:00Z">
                    <w:rPr/>
                  </w:rPrChange>
                </w:rPr>
                <w:t xml:space="preserve"> </w:t>
              </w:r>
            </w:ins>
            <w:ins w:id="32" w:author="Jones, Emma" w:date="2015-08-04T12:45:00Z">
              <w:del w:id="33" w:author="Lynn" w:date="2015-10-22T16:07:00Z">
                <w:r w:rsidRPr="00095EC6" w:rsidDel="00095EC6">
                  <w:rPr>
                    <w:b/>
                    <w:u w:val="single"/>
                    <w:rPrChange w:id="34" w:author="Lynn" w:date="2015-10-22T16:08:00Z">
                      <w:rPr/>
                    </w:rPrChange>
                  </w:rPr>
                  <w:delText xml:space="preserve"> </w:delText>
                </w:r>
              </w:del>
            </w:ins>
            <w:ins w:id="35" w:author="Lynn" w:date="2015-10-22T16:08:00Z">
              <w:r w:rsidR="00095EC6" w:rsidRPr="00095EC6">
                <w:rPr>
                  <w:b/>
                  <w:u w:val="single"/>
                  <w:rPrChange w:id="36" w:author="Lynn" w:date="2015-10-22T16:08:00Z">
                    <w:rPr/>
                  </w:rPrChange>
                </w:rPr>
                <w:t>C</w:t>
              </w:r>
            </w:ins>
            <w:ins w:id="37" w:author="Jones, Emma" w:date="2015-08-04T12:45:00Z">
              <w:del w:id="38" w:author="Lynn" w:date="2015-10-22T16:08:00Z">
                <w:r w:rsidRPr="00095EC6" w:rsidDel="00095EC6">
                  <w:rPr>
                    <w:b/>
                    <w:u w:val="single"/>
                    <w:rPrChange w:id="39" w:author="Lynn" w:date="2015-10-22T16:08:00Z">
                      <w:rPr/>
                    </w:rPrChange>
                  </w:rPr>
                  <w:delText>c</w:delText>
                </w:r>
              </w:del>
              <w:r w:rsidRPr="00095EC6">
                <w:rPr>
                  <w:b/>
                  <w:u w:val="single"/>
                  <w:rPrChange w:id="40" w:author="Lynn" w:date="2015-10-22T16:08:00Z">
                    <w:rPr/>
                  </w:rPrChange>
                </w:rPr>
                <w:t xml:space="preserve">ontent </w:t>
              </w:r>
            </w:ins>
            <w:ins w:id="41" w:author="Lynn" w:date="2015-10-22T16:08:00Z">
              <w:r w:rsidR="00095EC6" w:rsidRPr="00095EC6">
                <w:rPr>
                  <w:b/>
                  <w:u w:val="single"/>
                  <w:rPrChange w:id="42" w:author="Lynn" w:date="2015-10-22T16:08:00Z">
                    <w:rPr/>
                  </w:rPrChange>
                </w:rPr>
                <w:t>C</w:t>
              </w:r>
            </w:ins>
            <w:ins w:id="43" w:author="Jones, Emma" w:date="2015-08-04T12:45:00Z">
              <w:del w:id="44" w:author="Lynn" w:date="2015-10-22T16:08:00Z">
                <w:r w:rsidRPr="00095EC6" w:rsidDel="00095EC6">
                  <w:rPr>
                    <w:b/>
                    <w:u w:val="single"/>
                    <w:rPrChange w:id="45" w:author="Lynn" w:date="2015-10-22T16:08:00Z">
                      <w:rPr/>
                    </w:rPrChange>
                  </w:rPr>
                  <w:delText>c</w:delText>
                </w:r>
              </w:del>
              <w:r w:rsidRPr="00095EC6">
                <w:rPr>
                  <w:b/>
                  <w:u w:val="single"/>
                  <w:rPrChange w:id="46" w:author="Lynn" w:date="2015-10-22T16:08:00Z">
                    <w:rPr/>
                  </w:rPrChange>
                </w:rPr>
                <w:t>onsume</w:t>
              </w:r>
              <w:del w:id="47" w:author="Jones, Emma" w:date="2015-10-23T17:18:00Z">
                <w:r w:rsidRPr="00095EC6" w:rsidDel="007D55E2">
                  <w:rPr>
                    <w:b/>
                    <w:u w:val="single"/>
                    <w:rPrChange w:id="48" w:author="Lynn" w:date="2015-10-22T16:08:00Z">
                      <w:rPr/>
                    </w:rPrChange>
                  </w:rPr>
                  <w:delText>t</w:delText>
                </w:r>
              </w:del>
            </w:ins>
            <w:ins w:id="49" w:author="Jones, Emma" w:date="2015-10-23T17:19:00Z">
              <w:r w:rsidR="007D55E2">
                <w:rPr>
                  <w:b/>
                  <w:u w:val="single"/>
                </w:rPr>
                <w:t>r</w:t>
              </w:r>
            </w:ins>
            <w:ins w:id="50" w:author="Jones, Emma" w:date="2015-08-04T12:45:00Z">
              <w:r>
                <w:t xml:space="preserve">. </w:t>
              </w:r>
            </w:ins>
          </w:p>
        </w:tc>
      </w:tr>
      <w:tr w:rsidR="002B278B" w:rsidRPr="002B278B" w14:paraId="6C1A669F" w14:textId="77777777" w:rsidTr="00BF5880">
        <w:tc>
          <w:tcPr>
            <w:tcW w:w="2898" w:type="dxa"/>
            <w:shd w:val="clear" w:color="auto" w:fill="auto"/>
          </w:tcPr>
          <w:p w14:paraId="4D7A82C0" w14:textId="77777777" w:rsidR="002B278B" w:rsidRPr="002B278B" w:rsidRDefault="002B278B" w:rsidP="00294097">
            <w:pPr>
              <w:pStyle w:val="TableEntry"/>
            </w:pPr>
            <w:r w:rsidRPr="002B278B">
              <w:t>Content Consumer</w:t>
            </w:r>
          </w:p>
        </w:tc>
        <w:tc>
          <w:tcPr>
            <w:tcW w:w="6678" w:type="dxa"/>
            <w:shd w:val="clear" w:color="auto" w:fill="auto"/>
          </w:tcPr>
          <w:p w14:paraId="6FF6DA1C" w14:textId="77777777" w:rsidR="002B278B" w:rsidRPr="002B278B" w:rsidRDefault="002B278B" w:rsidP="00294097">
            <w:pPr>
              <w:pStyle w:val="TableEntry"/>
            </w:pPr>
            <w:r w:rsidRPr="002B278B">
              <w:t xml:space="preserve">A Content Consumer Actor </w:t>
            </w:r>
            <w:r w:rsidRPr="00095EC6">
              <w:rPr>
                <w:b/>
                <w:strike/>
                <w:rPrChange w:id="51" w:author="Lynn" w:date="2015-10-22T16:08:00Z">
                  <w:rPr/>
                </w:rPrChange>
              </w:rPr>
              <w:t>is responsible for</w:t>
            </w:r>
            <w:r w:rsidRPr="002B278B">
              <w:t xml:space="preserve"> view</w:t>
            </w:r>
            <w:ins w:id="52" w:author="Jones, Emma" w:date="2015-08-04T09:09:00Z">
              <w:r w:rsidR="003C4CB3" w:rsidRPr="00095EC6">
                <w:rPr>
                  <w:b/>
                  <w:u w:val="single"/>
                  <w:rPrChange w:id="53" w:author="Lynn" w:date="2015-10-22T16:08:00Z">
                    <w:rPr/>
                  </w:rPrChange>
                </w:rPr>
                <w:t>s</w:t>
              </w:r>
            </w:ins>
            <w:del w:id="54" w:author="Jones, Emma" w:date="2015-08-04T09:09:00Z">
              <w:r w:rsidRPr="002B278B" w:rsidDel="003C4CB3">
                <w:delText>ing</w:delText>
              </w:r>
            </w:del>
            <w:r w:rsidRPr="002B278B">
              <w:t>, import</w:t>
            </w:r>
            <w:ins w:id="55" w:author="Jones, Emma" w:date="2015-08-04T09:09:00Z">
              <w:r w:rsidR="003C4CB3" w:rsidRPr="00095EC6">
                <w:rPr>
                  <w:b/>
                  <w:u w:val="single"/>
                  <w:rPrChange w:id="56" w:author="Lynn" w:date="2015-10-22T16:08:00Z">
                    <w:rPr/>
                  </w:rPrChange>
                </w:rPr>
                <w:t>s</w:t>
              </w:r>
            </w:ins>
            <w:r w:rsidRPr="00095EC6">
              <w:rPr>
                <w:b/>
                <w:u w:val="single"/>
                <w:rPrChange w:id="57" w:author="Lynn" w:date="2015-10-22T16:08:00Z">
                  <w:rPr/>
                </w:rPrChange>
              </w:rPr>
              <w:t>,</w:t>
            </w:r>
            <w:r w:rsidRPr="002B278B">
              <w:t xml:space="preserve"> or </w:t>
            </w:r>
            <w:ins w:id="58" w:author="Jones, Emma" w:date="2015-08-04T09:09:00Z">
              <w:r w:rsidR="003C4CB3" w:rsidRPr="00095EC6">
                <w:rPr>
                  <w:b/>
                  <w:u w:val="single"/>
                  <w:rPrChange w:id="59" w:author="Lynn" w:date="2015-10-22T16:08:00Z">
                    <w:rPr/>
                  </w:rPrChange>
                </w:rPr>
                <w:t>performs</w:t>
              </w:r>
              <w:r w:rsidR="003C4CB3">
                <w:t xml:space="preserve"> </w:t>
              </w:r>
            </w:ins>
            <w:r w:rsidRPr="002B278B">
              <w:t>other processing of content created by a Content Creator Actor.</w:t>
            </w:r>
          </w:p>
        </w:tc>
      </w:tr>
    </w:tbl>
    <w:p w14:paraId="4BDFC4BE" w14:textId="77777777" w:rsidR="003D147E" w:rsidRPr="009C6BD8" w:rsidRDefault="003D147E" w:rsidP="00BF5880">
      <w:pPr>
        <w:pStyle w:val="PartTitle"/>
        <w:ind w:left="360"/>
      </w:pPr>
      <w:r w:rsidRPr="009C6BD8">
        <w:lastRenderedPageBreak/>
        <w:t>Volume 2 – Transactions</w:t>
      </w:r>
      <w:bookmarkEnd w:id="4"/>
      <w:bookmarkEnd w:id="5"/>
    </w:p>
    <w:p w14:paraId="628B84EA" w14:textId="77777777" w:rsidR="003D147E" w:rsidRPr="009C6BD8" w:rsidRDefault="003D147E" w:rsidP="00BF5880">
      <w:pPr>
        <w:pStyle w:val="EditorInstructions"/>
        <w:ind w:left="360"/>
      </w:pPr>
      <w:bookmarkStart w:id="60" w:name="_Toc75083611"/>
      <w:r>
        <w:t xml:space="preserve">Change </w:t>
      </w:r>
      <w:r w:rsidRPr="009C6BD8">
        <w:t xml:space="preserve">Section </w:t>
      </w:r>
      <w:bookmarkEnd w:id="60"/>
      <w:r w:rsidRPr="009C6BD8">
        <w:t xml:space="preserve"> </w:t>
      </w:r>
      <w:r>
        <w:t>3.1</w:t>
      </w:r>
    </w:p>
    <w:p w14:paraId="1D76E152" w14:textId="77777777" w:rsidR="003D147E" w:rsidRPr="009C6BD8" w:rsidRDefault="003D147E" w:rsidP="00BF5880">
      <w:pPr>
        <w:pStyle w:val="Heading2"/>
        <w:numPr>
          <w:ilvl w:val="0"/>
          <w:numId w:val="0"/>
        </w:numPr>
        <w:ind w:left="936" w:hanging="576"/>
      </w:pPr>
      <w:bookmarkStart w:id="61" w:name="_Toc270712197"/>
      <w:bookmarkStart w:id="62" w:name="_Toc368479871"/>
      <w:bookmarkStart w:id="63" w:name="_Toc396918171"/>
      <w:r w:rsidRPr="009C6BD8">
        <w:t xml:space="preserve">3.1 </w:t>
      </w:r>
      <w:r w:rsidRPr="009C6BD8">
        <w:rPr>
          <w:u w:val="single"/>
        </w:rPr>
        <w:t>[PCC-1]</w:t>
      </w:r>
      <w:r w:rsidRPr="009C6BD8">
        <w:t xml:space="preserve"> </w:t>
      </w:r>
      <w:r w:rsidRPr="00FE0758">
        <w:rPr>
          <w:strike/>
        </w:rPr>
        <w:t>Cross Enterprise</w:t>
      </w:r>
      <w:r w:rsidRPr="009C6BD8">
        <w:t xml:space="preserve"> Document</w:t>
      </w:r>
      <w:r w:rsidR="00FE0758">
        <w:t xml:space="preserve"> </w:t>
      </w:r>
      <w:r w:rsidR="00FE0758" w:rsidRPr="00FE0758">
        <w:rPr>
          <w:u w:val="single"/>
        </w:rPr>
        <w:t>Sharing</w:t>
      </w:r>
      <w:r w:rsidRPr="009C6BD8">
        <w:t xml:space="preserve"> </w:t>
      </w:r>
      <w:r w:rsidRPr="00FE0758">
        <w:rPr>
          <w:strike/>
        </w:rPr>
        <w:t>Content Transactions</w:t>
      </w:r>
      <w:bookmarkEnd w:id="61"/>
      <w:bookmarkEnd w:id="62"/>
      <w:bookmarkEnd w:id="63"/>
      <w:r w:rsidRPr="009C6BD8">
        <w:t xml:space="preserve"> </w:t>
      </w:r>
    </w:p>
    <w:p w14:paraId="74AED83C" w14:textId="77777777" w:rsidR="003B0A52" w:rsidRPr="003B0A52" w:rsidRDefault="003B0A52" w:rsidP="00BF5880">
      <w:pPr>
        <w:pStyle w:val="BodyText"/>
        <w:ind w:left="360"/>
        <w:rPr>
          <w:ins w:id="64" w:author="Lynn" w:date="2015-10-22T16:15:00Z"/>
          <w:u w:val="single"/>
        </w:rPr>
      </w:pPr>
      <w:ins w:id="65" w:author="Lynn" w:date="2015-10-22T16:09:00Z">
        <w:r w:rsidRPr="003B0A52">
          <w:rPr>
            <w:u w:val="single"/>
          </w:rPr>
          <w:t>PCC-1 describes common functional requirements for content exchange.</w:t>
        </w:r>
      </w:ins>
    </w:p>
    <w:p w14:paraId="72AA60A4" w14:textId="77777777" w:rsidR="003B0A52" w:rsidRPr="003B0A52" w:rsidRDefault="003B0A52" w:rsidP="003B0A52">
      <w:pPr>
        <w:pStyle w:val="BodyText"/>
        <w:ind w:left="360"/>
        <w:rPr>
          <w:ins w:id="66" w:author="Lynn" w:date="2015-10-22T16:09:00Z"/>
          <w:strike/>
        </w:rPr>
      </w:pPr>
      <w:ins w:id="67" w:author="Lynn" w:date="2015-10-22T16:15:00Z">
        <w:r w:rsidRPr="003B0A52">
          <w:rPr>
            <w:strike/>
          </w:rPr>
          <w:t>This section defines each IHE transaction in detail, specifying the standards used, and the information transferred.</w:t>
        </w:r>
      </w:ins>
    </w:p>
    <w:p w14:paraId="0D4A74AF" w14:textId="77777777" w:rsidR="003D147E" w:rsidRPr="003B0A52" w:rsidRDefault="003D147E" w:rsidP="00BF5880">
      <w:pPr>
        <w:pStyle w:val="BodyText"/>
        <w:ind w:left="360"/>
      </w:pPr>
      <w:del w:id="68" w:author="Lynn" w:date="2015-10-22T16:13:00Z">
        <w:r w:rsidRPr="001D6C59" w:rsidDel="003B0A52">
          <w:rPr>
            <w:strike/>
            <w:u w:val="single"/>
            <w:rPrChange w:id="69" w:author="Lynn" w:date="2015-10-22T16:23:00Z">
              <w:rPr>
                <w:u w:val="single"/>
              </w:rPr>
            </w:rPrChange>
          </w:rPr>
          <w:delText>A</w:delText>
        </w:r>
      </w:del>
      <w:ins w:id="70" w:author="Jones, Emma" w:date="2015-08-04T12:46:00Z">
        <w:del w:id="71" w:author="Lynn" w:date="2015-10-22T16:13:00Z">
          <w:r w:rsidR="008D27E0" w:rsidRPr="001D6C59" w:rsidDel="003B0A52">
            <w:rPr>
              <w:strike/>
              <w:u w:val="single"/>
              <w:rPrChange w:id="72" w:author="Lynn" w:date="2015-10-22T16:23:00Z">
                <w:rPr>
                  <w:u w:val="single"/>
                </w:rPr>
              </w:rPrChange>
            </w:rPr>
            <w:delText>l</w:delText>
          </w:r>
        </w:del>
      </w:ins>
      <w:del w:id="73" w:author="Lynn" w:date="2015-10-22T16:13:00Z">
        <w:r w:rsidRPr="001D6C59" w:rsidDel="003B0A52">
          <w:rPr>
            <w:strike/>
            <w:u w:val="single"/>
            <w:rPrChange w:id="74" w:author="Lynn" w:date="2015-10-22T16:23:00Z">
              <w:rPr>
                <w:u w:val="single"/>
              </w:rPr>
            </w:rPrChange>
          </w:rPr>
          <w:delText xml:space="preserve">t present, all transactions used by the PCC Content Profiles to exchange content </w:delText>
        </w:r>
        <w:r w:rsidR="00FE0758" w:rsidRPr="001D6C59" w:rsidDel="003B0A52">
          <w:rPr>
            <w:strike/>
            <w:u w:val="single"/>
            <w:rPrChange w:id="75" w:author="Lynn" w:date="2015-10-22T16:23:00Z">
              <w:rPr>
                <w:u w:val="single"/>
              </w:rPr>
            </w:rPrChange>
          </w:rPr>
          <w:delText>are independent of transport</w:delText>
        </w:r>
        <w:r w:rsidR="00FE0758" w:rsidRPr="004E4E97" w:rsidDel="003B0A52">
          <w:rPr>
            <w:strike/>
            <w:u w:val="single"/>
          </w:rPr>
          <w:delText xml:space="preserve"> </w:delText>
        </w:r>
        <w:r w:rsidRPr="00D62498" w:rsidDel="003B0A52">
          <w:rPr>
            <w:strike/>
            <w:u w:val="single"/>
          </w:rPr>
          <w:delText>appear in IHE ITI TF-2</w:delText>
        </w:r>
        <w:r w:rsidRPr="001D6C59" w:rsidDel="003B0A52">
          <w:rPr>
            <w:strike/>
            <w:u w:val="single"/>
            <w:rPrChange w:id="76" w:author="Lynn" w:date="2015-10-22T16:23:00Z">
              <w:rPr>
                <w:u w:val="single"/>
              </w:rPr>
            </w:rPrChange>
          </w:rPr>
          <w:delText xml:space="preserve">. </w:delText>
        </w:r>
      </w:del>
      <w:r w:rsidRPr="001D6C59">
        <w:rPr>
          <w:strike/>
          <w:rPrChange w:id="77" w:author="Lynn" w:date="2015-10-22T16:23:00Z">
            <w:rPr/>
          </w:rPrChange>
        </w:rPr>
        <w:t xml:space="preserve">General </w:t>
      </w:r>
      <w:r w:rsidR="00FE0758" w:rsidRPr="001D6C59">
        <w:rPr>
          <w:strike/>
          <w:rPrChange w:id="78" w:author="Lynn" w:date="2015-10-22T16:23:00Z">
            <w:rPr/>
          </w:rPrChange>
        </w:rPr>
        <w:t>o</w:t>
      </w:r>
      <w:ins w:id="79" w:author="Lynn" w:date="2015-10-22T16:23:00Z">
        <w:r w:rsidR="001D6C59" w:rsidRPr="001D6C59">
          <w:rPr>
            <w:u w:val="single"/>
            <w:rPrChange w:id="80" w:author="Lynn" w:date="2015-10-22T16:23:00Z">
              <w:rPr/>
            </w:rPrChange>
          </w:rPr>
          <w:t>O</w:t>
        </w:r>
      </w:ins>
      <w:r w:rsidRPr="003B0A52">
        <w:t xml:space="preserve">ptions </w:t>
      </w:r>
      <w:r w:rsidRPr="001D6C59">
        <w:rPr>
          <w:strike/>
          <w:rPrChange w:id="81" w:author="Lynn" w:date="2015-10-22T16:20:00Z">
            <w:rPr/>
          </w:rPrChange>
        </w:rPr>
        <w:t>defined in content profiles</w:t>
      </w:r>
      <w:r w:rsidRPr="003B0A52">
        <w:t xml:space="preserve"> for a Content Consumer </w:t>
      </w:r>
      <w:del w:id="82" w:author="Lynn" w:date="2015-10-22T16:22:00Z">
        <w:r w:rsidRPr="003B0A52" w:rsidDel="001D6C59">
          <w:rPr>
            <w:u w:val="single"/>
          </w:rPr>
          <w:delText>or Content Creator</w:delText>
        </w:r>
        <w:r w:rsidRPr="003B0A52" w:rsidDel="001D6C59">
          <w:delText xml:space="preserve"> </w:delText>
        </w:r>
      </w:del>
      <w:r w:rsidR="00092754" w:rsidRPr="003B0A52">
        <w:t>are</w:t>
      </w:r>
      <w:r w:rsidRPr="003B0A52">
        <w:t xml:space="preserve"> described below</w:t>
      </w:r>
      <w:ins w:id="83" w:author="Lynn" w:date="2015-10-22T16:21:00Z">
        <w:r w:rsidR="001D6C59">
          <w:t xml:space="preserve">.  </w:t>
        </w:r>
        <w:r w:rsidR="001D6C59">
          <w:rPr>
            <w:u w:val="single"/>
          </w:rPr>
          <w:t>Content profiles may reference these options as requirements for its Content Consumer; profile</w:t>
        </w:r>
      </w:ins>
      <w:ins w:id="84" w:author="Lynn" w:date="2015-10-22T16:23:00Z">
        <w:r w:rsidR="001D6C59">
          <w:rPr>
            <w:u w:val="single"/>
          </w:rPr>
          <w:t>s</w:t>
        </w:r>
      </w:ins>
      <w:ins w:id="85" w:author="Lynn" w:date="2015-10-22T16:21:00Z">
        <w:r w:rsidR="001D6C59">
          <w:rPr>
            <w:u w:val="single"/>
          </w:rPr>
          <w:t xml:space="preserve"> may define other options as necessary.</w:t>
        </w:r>
      </w:ins>
      <w:del w:id="86" w:author="Lynn" w:date="2015-10-22T16:14:00Z">
        <w:r w:rsidR="00B44848" w:rsidRPr="003B0A52" w:rsidDel="003B0A52">
          <w:rPr>
            <w:u w:val="single"/>
          </w:rPr>
          <w:delText>,</w:delText>
        </w:r>
      </w:del>
      <w:r w:rsidR="00B44848" w:rsidRPr="003B0A52">
        <w:rPr>
          <w:u w:val="single"/>
        </w:rPr>
        <w:t xml:space="preserve"> </w:t>
      </w:r>
      <w:del w:id="87" w:author="Lynn" w:date="2015-10-22T16:20:00Z">
        <w:r w:rsidR="00B44848" w:rsidRPr="003B0A52" w:rsidDel="001D6C59">
          <w:rPr>
            <w:u w:val="single"/>
          </w:rPr>
          <w:delText>profiles may defined</w:delText>
        </w:r>
        <w:r w:rsidR="00B44848" w:rsidRPr="0046583D" w:rsidDel="001D6C59">
          <w:rPr>
            <w:u w:val="single"/>
          </w:rPr>
          <w:delText xml:space="preserve"> other options as necessary</w:delText>
        </w:r>
        <w:r w:rsidRPr="0046583D" w:rsidDel="001D6C59">
          <w:delText>.</w:delText>
        </w:r>
        <w:r w:rsidR="00642FBB" w:rsidRPr="001D6C59" w:rsidDel="001D6C59">
          <w:delText xml:space="preserve">  </w:delText>
        </w:r>
        <w:r w:rsidR="00642FBB" w:rsidRPr="001D6C59" w:rsidDel="001D6C59">
          <w:rPr>
            <w:u w:val="single"/>
          </w:rPr>
          <w:delText xml:space="preserve">There are no profile specific behaviors in this </w:delText>
        </w:r>
        <w:r w:rsidR="00B44848" w:rsidRPr="004E4E97" w:rsidDel="001D6C59">
          <w:rPr>
            <w:u w:val="single"/>
          </w:rPr>
          <w:delText>transaction.  T</w:delText>
        </w:r>
        <w:r w:rsidR="00642FBB" w:rsidRPr="00D62498" w:rsidDel="001D6C59">
          <w:rPr>
            <w:u w:val="single"/>
          </w:rPr>
          <w:delText>hese b</w:delText>
        </w:r>
        <w:r w:rsidR="00642FBB" w:rsidRPr="003B0A52" w:rsidDel="001D6C59">
          <w:rPr>
            <w:u w:val="single"/>
          </w:rPr>
          <w:delText>ehaviors are defined in the content profiles which utilize these actors.</w:delText>
        </w:r>
      </w:del>
    </w:p>
    <w:p w14:paraId="7C6B0FD9" w14:textId="77777777" w:rsidR="003D147E" w:rsidRPr="003F4CE8" w:rsidRDefault="004E4E97" w:rsidP="00BF5880">
      <w:pPr>
        <w:pStyle w:val="BodyText"/>
        <w:ind w:left="360"/>
        <w:rPr>
          <w:u w:val="single"/>
        </w:rPr>
      </w:pPr>
      <w:r>
        <w:rPr>
          <w:noProof/>
          <w:lang w:eastAsia="en-US"/>
        </w:rPr>
        <mc:AlternateContent>
          <mc:Choice Requires="wpc">
            <w:drawing>
              <wp:inline distT="0" distB="0" distL="0" distR="0" wp14:anchorId="6845C5B1" wp14:editId="57BDF9C1">
                <wp:extent cx="5486400" cy="2609850"/>
                <wp:effectExtent l="0" t="0" r="0" b="0"/>
                <wp:docPr id="6"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Rectangle 30"/>
                        <wps:cNvSpPr>
                          <a:spLocks noChangeArrowheads="1"/>
                        </wps:cNvSpPr>
                        <wps:spPr bwMode="auto">
                          <a:xfrm>
                            <a:off x="514350" y="257175"/>
                            <a:ext cx="1219200" cy="771525"/>
                          </a:xfrm>
                          <a:prstGeom prst="rect">
                            <a:avLst/>
                          </a:prstGeom>
                          <a:solidFill>
                            <a:srgbClr val="FFFFFF"/>
                          </a:solidFill>
                          <a:ln w="3175" algn="ctr">
                            <a:solidFill>
                              <a:srgbClr val="000000"/>
                            </a:solidFill>
                            <a:miter lim="800000"/>
                            <a:headEnd/>
                            <a:tailEnd/>
                          </a:ln>
                        </wps:spPr>
                        <wps:txbx>
                          <w:txbxContent>
                            <w:p w14:paraId="02D6E33E" w14:textId="77777777" w:rsidR="003B0A52" w:rsidRDefault="003B0A52" w:rsidP="003D147E">
                              <w:pPr>
                                <w:jc w:val="center"/>
                              </w:pPr>
                              <w:r>
                                <w:t>Content Creator</w:t>
                              </w:r>
                            </w:p>
                          </w:txbxContent>
                        </wps:txbx>
                        <wps:bodyPr rot="0" vert="horz" wrap="square" lIns="91440" tIns="45720" rIns="91440" bIns="45720" anchor="ctr" anchorCtr="0" upright="1">
                          <a:noAutofit/>
                        </wps:bodyPr>
                      </wps:wsp>
                      <wps:wsp>
                        <wps:cNvPr id="2" name="Rectangle 221"/>
                        <wps:cNvSpPr>
                          <a:spLocks noChangeArrowheads="1"/>
                        </wps:cNvSpPr>
                        <wps:spPr bwMode="auto">
                          <a:xfrm>
                            <a:off x="3582035" y="257175"/>
                            <a:ext cx="1219200" cy="771525"/>
                          </a:xfrm>
                          <a:prstGeom prst="rect">
                            <a:avLst/>
                          </a:prstGeom>
                          <a:solidFill>
                            <a:srgbClr val="FFFFFF"/>
                          </a:solidFill>
                          <a:ln w="3175" algn="ctr">
                            <a:solidFill>
                              <a:srgbClr val="000000"/>
                            </a:solidFill>
                            <a:miter lim="800000"/>
                            <a:headEnd/>
                            <a:tailEnd/>
                          </a:ln>
                        </wps:spPr>
                        <wps:txbx>
                          <w:txbxContent>
                            <w:p w14:paraId="75ADF469" w14:textId="77777777" w:rsidR="003B0A52" w:rsidRDefault="003B0A52" w:rsidP="003D147E">
                              <w:pPr>
                                <w:pStyle w:val="NormalWeb"/>
                                <w:jc w:val="center"/>
                              </w:pPr>
                              <w:r>
                                <w:t>Content Consumer</w:t>
                              </w:r>
                            </w:p>
                          </w:txbxContent>
                        </wps:txbx>
                        <wps:bodyPr rot="0" vert="horz" wrap="square" lIns="91440" tIns="45720" rIns="91440" bIns="45720" anchor="ctr" anchorCtr="0" upright="1">
                          <a:noAutofit/>
                        </wps:bodyPr>
                      </wps:wsp>
                      <wps:wsp>
                        <wps:cNvPr id="3" name="Oval 31"/>
                        <wps:cNvSpPr>
                          <a:spLocks noChangeArrowheads="1"/>
                        </wps:cNvSpPr>
                        <wps:spPr bwMode="auto">
                          <a:xfrm>
                            <a:off x="1971676" y="1571625"/>
                            <a:ext cx="1390650" cy="828675"/>
                          </a:xfrm>
                          <a:prstGeom prst="ellipse">
                            <a:avLst/>
                          </a:prstGeom>
                          <a:solidFill>
                            <a:srgbClr val="FFFFFF"/>
                          </a:solidFill>
                          <a:ln w="3175" algn="ctr">
                            <a:solidFill>
                              <a:srgbClr val="000000"/>
                            </a:solidFill>
                            <a:round/>
                            <a:headEnd/>
                            <a:tailEnd/>
                          </a:ln>
                        </wps:spPr>
                        <wps:txbx>
                          <w:txbxContent>
                            <w:p w14:paraId="1402F07C" w14:textId="77777777" w:rsidR="003B0A52" w:rsidRDefault="003B0A52" w:rsidP="003D147E">
                              <w:pPr>
                                <w:jc w:val="center"/>
                              </w:pPr>
                              <w:r>
                                <w:t>Document Sharing</w:t>
                              </w:r>
                            </w:p>
                          </w:txbxContent>
                        </wps:txbx>
                        <wps:bodyPr rot="0" vert="horz" wrap="square" lIns="91440" tIns="45720" rIns="91440" bIns="45720" anchor="ctr" anchorCtr="0" upright="1">
                          <a:noAutofit/>
                        </wps:bodyPr>
                      </wps:wsp>
                      <wps:wsp>
                        <wps:cNvPr id="4" name="Straight Arrow Connector 288"/>
                        <wps:cNvCnPr>
                          <a:cxnSpLocks noChangeShapeType="1"/>
                          <a:stCxn id="1" idx="2"/>
                          <a:endCxn id="3" idx="1"/>
                        </wps:cNvCnPr>
                        <wps:spPr bwMode="auto">
                          <a:xfrm>
                            <a:off x="1123950" y="1028700"/>
                            <a:ext cx="1051382" cy="664282"/>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 name="Straight Arrow Connector 223"/>
                        <wps:cNvCnPr>
                          <a:cxnSpLocks noChangeShapeType="1"/>
                          <a:stCxn id="2" idx="2"/>
                          <a:endCxn id="3" idx="7"/>
                        </wps:cNvCnPr>
                        <wps:spPr bwMode="auto">
                          <a:xfrm flipH="1">
                            <a:off x="3158490" y="1028700"/>
                            <a:ext cx="1033145" cy="66421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45C5B1" id="Canvas 29" o:spid="_x0000_s102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098;visibility:visible;mso-wrap-style:square">
                  <v:fill o:detectmouseclick="t"/>
                  <v:path o:connecttype="none"/>
                </v:shape>
                <v:rect id="Rectangle 30" o:spid="_x0000_s102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deMEA&#10;AADaAAAADwAAAGRycy9kb3ducmV2LnhtbERPTWvCQBC9C/6HZYTezEaRUlJXKQVtETxE7SG3ITtJ&#10;FrOzIbuN8d+7QqGn4fE+Z70dbSsG6r1xrGCRpCCIS6cN1wou5938DYQPyBpbx6TgTh62m+lkjZl2&#10;N85pOIVaxBD2GSpoQugyKX3ZkEWfuI44cpXrLYYI+1rqHm8x3LZymaav0qLh2NBgR58NldfTr1XQ&#10;/eTHg9uv2vz6tcKiulfmUAxKvczGj3cQgcbwL/5zf+s4H56vPK/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NnXjBAAAA2gAAAA8AAAAAAAAAAAAAAAAAmAIAAGRycy9kb3du&#10;cmV2LnhtbFBLBQYAAAAABAAEAPUAAACGAwAAAAA=&#10;" strokeweight=".25pt">
                  <v:textbox>
                    <w:txbxContent>
                      <w:p w14:paraId="02D6E33E" w14:textId="77777777" w:rsidR="003B0A52" w:rsidRDefault="003B0A52" w:rsidP="003D147E">
                        <w:pPr>
                          <w:jc w:val="center"/>
                        </w:pPr>
                        <w:r>
                          <w:t>Content Creator</w:t>
                        </w:r>
                      </w:p>
                    </w:txbxContent>
                  </v:textbox>
                </v:rect>
                <v:rect id="Rectangle 221" o:spid="_x0000_s1029" style="position:absolute;left:35820;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DD8MA&#10;AADaAAAADwAAAGRycy9kb3ducmV2LnhtbESPS4vCQBCE74L/YWhhbzpRZJGsY1gWfCDsIeoevDWZ&#10;zoNkekJmjPHf7wiCx6KqvqLWyWAa0VPnKssK5rMIBHFmdcWFgst5O12BcB5ZY2OZFDzIQbIZj9YY&#10;a3vnlPqTL0SAsItRQel9G0vpspIMupltiYOX286gD7IrpO7wHuCmkYso+pQGKw4LJbb0U1JWn25G&#10;QfuX/h7tbtmk9X6J1/yRV8drr9THZPj+AuFp8O/wq33QChbwvBJu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8DD8MAAADaAAAADwAAAAAAAAAAAAAAAACYAgAAZHJzL2Rv&#10;d25yZXYueG1sUEsFBgAAAAAEAAQA9QAAAIgDAAAAAA==&#10;" strokeweight=".25pt">
                  <v:textbox>
                    <w:txbxContent>
                      <w:p w14:paraId="75ADF469" w14:textId="77777777" w:rsidR="003B0A52" w:rsidRDefault="003B0A52" w:rsidP="003D147E">
                        <w:pPr>
                          <w:pStyle w:val="NormalWeb"/>
                          <w:jc w:val="center"/>
                        </w:pPr>
                        <w:r>
                          <w:t>Content Consumer</w:t>
                        </w:r>
                      </w:p>
                    </w:txbxContent>
                  </v:textbox>
                </v:rect>
                <v:oval id="Oval 31" o:spid="_x0000_s1030"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Z78IA&#10;AADaAAAADwAAAGRycy9kb3ducmV2LnhtbESPzWsCMRTE7wX/h/AEbzVrBSurUUToYvHS+nHw9ti8&#10;/cDNy5JEd/vfm4LgcZiZ3zDLdW8acSfna8sKJuMEBHFudc2lgtPx630OwgdkjY1lUvBHHtarwdsS&#10;U207/qX7IZQiQtinqKAKoU2l9HlFBv3YtsTRK6wzGKJ0pdQOuwg3jfxIkpk0WHNcqLClbUX59XAz&#10;Cr7dLDvX2V4XOumK44U/s/7HKTUa9psFiEB9eIWf7Z1WMIX/K/E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hnvwgAAANoAAAAPAAAAAAAAAAAAAAAAAJgCAABkcnMvZG93&#10;bnJldi54bWxQSwUGAAAAAAQABAD1AAAAhwMAAAAA&#10;" strokeweight=".25pt">
                  <v:textbox>
                    <w:txbxContent>
                      <w:p w14:paraId="1402F07C" w14:textId="77777777" w:rsidR="003B0A52" w:rsidRDefault="003B0A52" w:rsidP="003D147E">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Ds8MMAAADaAAAADwAAAGRycy9kb3ducmV2LnhtbESPQWvCQBSE7wX/w/IEL6VujK2V6CaI&#10;YFvwVC30+si+ZIPZtyG7xvTfu4VCj8PMfMNsi9G2YqDeN44VLOYJCOLS6YZrBV/nw9MahA/IGlvH&#10;pOCHPBT55GGLmXY3/qThFGoRIewzVGBC6DIpfWnIop+7jjh6lesthij7WuoebxFuW5kmyUpabDgu&#10;GOxob6i8nK5WQZVqWjxevs376wtW++MyHYb2TanZdNxtQAQaw3/4r/2hFTzD75V4A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Q7PDDAAAA2gAAAA8AAAAAAAAAAAAA&#10;AAAAoQIAAGRycy9kb3ducmV2LnhtbFBLBQYAAAAABAAEAPkAAACRAwAAAAA=&#10;">
                  <v:stroke endarrow="open"/>
                </v:shape>
                <v:shape id="Straight Arrow Connector 223" o:spid="_x0000_s1032" type="#_x0000_t32" style="position:absolute;left:31584;top:10287;width:10332;height:6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aq7cQAAADaAAAADwAAAGRycy9kb3ducmV2LnhtbESPQWvCQBSE7wX/w/IEL0U3WhSJriKC&#10;IKUgWi/eHtmXbDD7NmbXGPvruwWhx2FmvmGW685WoqXGl44VjEcJCOLM6ZILBefv3XAOwgdkjZVj&#10;UvAkD+tV722JqXYPPlJ7CoWIEPYpKjAh1KmUPjNk0Y9cTRy93DUWQ5RNIXWDjwi3lZwkyUxaLDku&#10;GKxpayi7nu5WwfvxUhZ5fv96+o+fwzz5PNxM1io16HebBYhAXfgPv9p7rWAKf1fiD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rtxAAAANoAAAAPAAAAAAAAAAAA&#10;AAAAAKECAABkcnMvZG93bnJldi54bWxQSwUGAAAAAAQABAD5AAAAkgMAAAAA&#10;">
                  <v:stroke endarrow="open"/>
                </v:shape>
                <w10:anchorlock/>
              </v:group>
            </w:pict>
          </mc:Fallback>
        </mc:AlternateContent>
      </w:r>
    </w:p>
    <w:p w14:paraId="324BF377" w14:textId="77777777" w:rsidR="003D147E" w:rsidRPr="003B0A52" w:rsidRDefault="003D147E" w:rsidP="00BF5880">
      <w:pPr>
        <w:pStyle w:val="BodyText"/>
        <w:ind w:left="360"/>
        <w:rPr>
          <w:u w:val="single"/>
        </w:rPr>
      </w:pPr>
      <w:r w:rsidRPr="003B0A52">
        <w:rPr>
          <w:b/>
          <w:u w:val="single"/>
        </w:rPr>
        <w:t>Actor:</w:t>
      </w:r>
      <w:r w:rsidRPr="003B0A52">
        <w:rPr>
          <w:b/>
          <w:u w:val="single"/>
        </w:rPr>
        <w:tab/>
      </w:r>
      <w:r w:rsidRPr="003B0A52">
        <w:rPr>
          <w:u w:val="single"/>
        </w:rPr>
        <w:t>Content Creator</w:t>
      </w:r>
    </w:p>
    <w:p w14:paraId="26C7EAFB" w14:textId="77777777" w:rsidR="003D147E" w:rsidRPr="003B0A52" w:rsidRDefault="003D147E" w:rsidP="00BF5880">
      <w:pPr>
        <w:pStyle w:val="BodyText"/>
        <w:ind w:left="360"/>
        <w:rPr>
          <w:u w:val="single"/>
        </w:rPr>
      </w:pPr>
      <w:r w:rsidRPr="003B0A52">
        <w:rPr>
          <w:b/>
          <w:u w:val="single"/>
        </w:rPr>
        <w:t>Role:</w:t>
      </w:r>
      <w:r w:rsidRPr="003B0A52">
        <w:rPr>
          <w:b/>
          <w:u w:val="single"/>
        </w:rPr>
        <w:tab/>
      </w:r>
      <w:r w:rsidRPr="003B0A52">
        <w:rPr>
          <w:u w:val="single"/>
        </w:rPr>
        <w:t xml:space="preserve">Create </w:t>
      </w:r>
      <w:r w:rsidR="00B0153B" w:rsidRPr="003B0A52">
        <w:rPr>
          <w:u w:val="single"/>
        </w:rPr>
        <w:t>document(s)</w:t>
      </w:r>
      <w:r w:rsidRPr="003B0A52">
        <w:rPr>
          <w:u w:val="single"/>
        </w:rPr>
        <w:t xml:space="preserve"> to be exchanged between two actors.</w:t>
      </w:r>
    </w:p>
    <w:p w14:paraId="5E8E7559" w14:textId="77777777" w:rsidR="003D147E" w:rsidRPr="003B0A52" w:rsidRDefault="003D147E" w:rsidP="00BF5880">
      <w:pPr>
        <w:pStyle w:val="BodyText"/>
        <w:ind w:left="360"/>
        <w:rPr>
          <w:u w:val="single"/>
        </w:rPr>
      </w:pPr>
      <w:r w:rsidRPr="003B0A52">
        <w:rPr>
          <w:b/>
          <w:u w:val="single"/>
        </w:rPr>
        <w:t>Actor:</w:t>
      </w:r>
      <w:r w:rsidRPr="003B0A52">
        <w:rPr>
          <w:b/>
          <w:u w:val="single"/>
        </w:rPr>
        <w:tab/>
      </w:r>
      <w:r w:rsidRPr="003B0A52">
        <w:rPr>
          <w:u w:val="single"/>
        </w:rPr>
        <w:t>Content Consumer</w:t>
      </w:r>
    </w:p>
    <w:p w14:paraId="1A38D331" w14:textId="77777777" w:rsidR="003D147E" w:rsidRPr="003B0A52" w:rsidRDefault="003D147E" w:rsidP="00BF5880">
      <w:pPr>
        <w:pStyle w:val="BodyText"/>
        <w:ind w:left="360"/>
        <w:rPr>
          <w:u w:val="single"/>
        </w:rPr>
      </w:pPr>
      <w:r w:rsidRPr="003B0A52">
        <w:rPr>
          <w:b/>
          <w:u w:val="single"/>
        </w:rPr>
        <w:t>Role:</w:t>
      </w:r>
      <w:r w:rsidRPr="003B0A52">
        <w:rPr>
          <w:b/>
          <w:u w:val="single"/>
        </w:rPr>
        <w:tab/>
      </w:r>
      <w:r w:rsidRPr="003B0A52">
        <w:rPr>
          <w:u w:val="single"/>
        </w:rPr>
        <w:t xml:space="preserve">Consume </w:t>
      </w:r>
      <w:r w:rsidR="00B0153B" w:rsidRPr="003B0A52">
        <w:rPr>
          <w:u w:val="single"/>
        </w:rPr>
        <w:t xml:space="preserve">document(s) </w:t>
      </w:r>
      <w:r w:rsidRPr="003B0A52">
        <w:rPr>
          <w:u w:val="single"/>
        </w:rPr>
        <w:t>that has been exchanged between two actors</w:t>
      </w:r>
    </w:p>
    <w:p w14:paraId="110ABBF2" w14:textId="77777777" w:rsidR="00437D23" w:rsidRPr="003B0A52" w:rsidRDefault="00437D23" w:rsidP="00437D23">
      <w:pPr>
        <w:pStyle w:val="BodyText"/>
      </w:pPr>
    </w:p>
    <w:p w14:paraId="63D8EEC8" w14:textId="77777777" w:rsidR="00DD2850" w:rsidRPr="003B0A52" w:rsidRDefault="00FF65C0" w:rsidP="007B7EC5">
      <w:pPr>
        <w:pStyle w:val="BodyText"/>
        <w:rPr>
          <w:u w:val="single"/>
        </w:rPr>
      </w:pPr>
      <w:r w:rsidRPr="003B0A52">
        <w:rPr>
          <w:u w:val="single"/>
        </w:rPr>
        <w:t xml:space="preserve">Documents are </w:t>
      </w:r>
      <w:r w:rsidR="00437D23" w:rsidRPr="003B0A52">
        <w:rPr>
          <w:u w:val="single"/>
        </w:rPr>
        <w:t xml:space="preserve">created by a Content Creator and consumed by a Content Consumer. </w:t>
      </w:r>
    </w:p>
    <w:p w14:paraId="144D4D85" w14:textId="77777777" w:rsidR="00A308F8" w:rsidRPr="003B0A52" w:rsidRDefault="00437D23" w:rsidP="007B7EC5">
      <w:pPr>
        <w:pStyle w:val="BodyText"/>
        <w:rPr>
          <w:u w:val="single"/>
        </w:rPr>
      </w:pPr>
      <w:r w:rsidRPr="003B0A52">
        <w:rPr>
          <w:u w:val="single"/>
        </w:rPr>
        <w:t xml:space="preserve">The sharing or transmission of content from one actor to the other is addressed by </w:t>
      </w:r>
      <w:r w:rsidR="00A308F8" w:rsidRPr="003B0A52">
        <w:rPr>
          <w:u w:val="single"/>
        </w:rPr>
        <w:t xml:space="preserve">grouping with appropriate actors from </w:t>
      </w:r>
      <w:r w:rsidRPr="003B0A52">
        <w:rPr>
          <w:u w:val="single"/>
        </w:rPr>
        <w:t>IHE profiles</w:t>
      </w:r>
      <w:r w:rsidR="00A308F8" w:rsidRPr="003B0A52">
        <w:rPr>
          <w:u w:val="single"/>
        </w:rPr>
        <w:t xml:space="preserve"> such as:</w:t>
      </w:r>
    </w:p>
    <w:p w14:paraId="74A39924" w14:textId="77777777" w:rsidR="007B7EC5" w:rsidRPr="003B0A52" w:rsidRDefault="00A308F8" w:rsidP="00A308F8">
      <w:pPr>
        <w:pStyle w:val="BodyText"/>
        <w:numPr>
          <w:ilvl w:val="0"/>
          <w:numId w:val="21"/>
        </w:numPr>
        <w:rPr>
          <w:u w:val="single"/>
        </w:rPr>
      </w:pPr>
      <w:r w:rsidRPr="003B0A52">
        <w:rPr>
          <w:u w:val="single"/>
        </w:rPr>
        <w:t>Cross Enterprise Document Sharing (XDS)</w:t>
      </w:r>
    </w:p>
    <w:p w14:paraId="4336F243" w14:textId="77777777" w:rsidR="00A308F8" w:rsidRPr="003B0A52" w:rsidRDefault="00A308F8" w:rsidP="00A308F8">
      <w:pPr>
        <w:pStyle w:val="BodyText"/>
        <w:numPr>
          <w:ilvl w:val="0"/>
          <w:numId w:val="21"/>
        </w:numPr>
        <w:rPr>
          <w:u w:val="single"/>
        </w:rPr>
      </w:pPr>
      <w:r w:rsidRPr="003B0A52">
        <w:rPr>
          <w:u w:val="single"/>
        </w:rPr>
        <w:t>Cross Enterprise Document Sharing on Media (XDM)</w:t>
      </w:r>
    </w:p>
    <w:p w14:paraId="2DF8DBAB" w14:textId="77777777" w:rsidR="00A308F8" w:rsidRPr="003B0A52" w:rsidRDefault="00A308F8" w:rsidP="00A308F8">
      <w:pPr>
        <w:pStyle w:val="BodyText"/>
        <w:numPr>
          <w:ilvl w:val="0"/>
          <w:numId w:val="21"/>
        </w:numPr>
        <w:rPr>
          <w:u w:val="single"/>
        </w:rPr>
      </w:pPr>
      <w:r w:rsidRPr="003B0A52">
        <w:rPr>
          <w:u w:val="single"/>
        </w:rPr>
        <w:t>Cross Enterprise Document Sharing Reliable Ex</w:t>
      </w:r>
      <w:ins w:id="88" w:author="Lynn" w:date="2015-10-22T16:10:00Z">
        <w:r w:rsidR="003B0A52">
          <w:rPr>
            <w:b/>
            <w:u w:val="single"/>
          </w:rPr>
          <w:t>change</w:t>
        </w:r>
      </w:ins>
      <w:r w:rsidRPr="003B0A52">
        <w:rPr>
          <w:u w:val="single"/>
        </w:rPr>
        <w:t xml:space="preserve"> (XDR)</w:t>
      </w:r>
    </w:p>
    <w:p w14:paraId="3F0FF51B" w14:textId="77777777" w:rsidR="00A308F8" w:rsidRPr="003B0A52" w:rsidRDefault="00A308F8" w:rsidP="00A308F8">
      <w:pPr>
        <w:pStyle w:val="BodyText"/>
        <w:numPr>
          <w:ilvl w:val="0"/>
          <w:numId w:val="21"/>
        </w:numPr>
        <w:rPr>
          <w:u w:val="single"/>
        </w:rPr>
      </w:pPr>
      <w:r w:rsidRPr="003B0A52">
        <w:rPr>
          <w:u w:val="single"/>
        </w:rPr>
        <w:lastRenderedPageBreak/>
        <w:t>Cross Community Access (X</w:t>
      </w:r>
      <w:r w:rsidR="00092754" w:rsidRPr="003B0A52">
        <w:rPr>
          <w:u w:val="single"/>
        </w:rPr>
        <w:t>CA</w:t>
      </w:r>
      <w:r w:rsidRPr="003B0A52">
        <w:rPr>
          <w:u w:val="single"/>
        </w:rPr>
        <w:t>)</w:t>
      </w:r>
    </w:p>
    <w:p w14:paraId="623AD94F" w14:textId="77777777" w:rsidR="00A308F8" w:rsidRPr="003B0A52" w:rsidRDefault="00A308F8" w:rsidP="00A308F8">
      <w:pPr>
        <w:pStyle w:val="BodyText"/>
        <w:numPr>
          <w:ilvl w:val="0"/>
          <w:numId w:val="21"/>
        </w:numPr>
        <w:rPr>
          <w:u w:val="single"/>
        </w:rPr>
      </w:pPr>
      <w:r w:rsidRPr="003B0A52">
        <w:rPr>
          <w:u w:val="single"/>
        </w:rPr>
        <w:t>Multi-Patient Query (MPQ)</w:t>
      </w:r>
    </w:p>
    <w:p w14:paraId="06AF9700" w14:textId="77777777" w:rsidR="00A308F8" w:rsidRPr="003B0A52" w:rsidRDefault="00A308F8" w:rsidP="00A308F8">
      <w:pPr>
        <w:pStyle w:val="BodyText"/>
        <w:numPr>
          <w:ilvl w:val="0"/>
          <w:numId w:val="21"/>
        </w:numPr>
        <w:rPr>
          <w:u w:val="single"/>
        </w:rPr>
      </w:pPr>
      <w:r w:rsidRPr="003B0A52">
        <w:rPr>
          <w:u w:val="single"/>
        </w:rPr>
        <w:t>Mobile Access to Health Documents (MHD)</w:t>
      </w:r>
    </w:p>
    <w:p w14:paraId="194092AD" w14:textId="77777777" w:rsidR="00A308F8" w:rsidRPr="003B0A52" w:rsidRDefault="00A308F8" w:rsidP="00A308F8">
      <w:pPr>
        <w:pStyle w:val="BodyText"/>
        <w:numPr>
          <w:ilvl w:val="0"/>
          <w:numId w:val="21"/>
        </w:numPr>
        <w:rPr>
          <w:u w:val="single"/>
        </w:rPr>
      </w:pPr>
      <w:r w:rsidRPr="003B0A52">
        <w:rPr>
          <w:u w:val="single"/>
        </w:rPr>
        <w:t>Request Form for Data Capture (RFD)</w:t>
      </w:r>
    </w:p>
    <w:p w14:paraId="5D47A8C0" w14:textId="77777777" w:rsidR="00A308F8" w:rsidRPr="003B0A52" w:rsidRDefault="00A308F8" w:rsidP="00A308F8">
      <w:pPr>
        <w:pStyle w:val="BodyText"/>
        <w:numPr>
          <w:ilvl w:val="0"/>
          <w:numId w:val="21"/>
        </w:numPr>
        <w:rPr>
          <w:u w:val="single"/>
        </w:rPr>
      </w:pPr>
      <w:r w:rsidRPr="003B0A52">
        <w:rPr>
          <w:u w:val="single"/>
        </w:rPr>
        <w:t xml:space="preserve">others as </w:t>
      </w:r>
      <w:r w:rsidR="00AD1CAD" w:rsidRPr="003B0A52">
        <w:rPr>
          <w:u w:val="single"/>
        </w:rPr>
        <w:t>a</w:t>
      </w:r>
      <w:r w:rsidRPr="003B0A52">
        <w:rPr>
          <w:u w:val="single"/>
        </w:rPr>
        <w:t>ppropriate</w:t>
      </w:r>
    </w:p>
    <w:p w14:paraId="2121A68B" w14:textId="77777777" w:rsidR="00437D23" w:rsidRPr="003B0A52" w:rsidRDefault="00FF65C0" w:rsidP="00FF65C0">
      <w:pPr>
        <w:pStyle w:val="BodyText"/>
        <w:rPr>
          <w:u w:val="single"/>
        </w:rPr>
      </w:pPr>
      <w:r w:rsidRPr="003B0A52">
        <w:rPr>
          <w:u w:val="single"/>
        </w:rPr>
        <w:t xml:space="preserve">The </w:t>
      </w:r>
      <w:r w:rsidR="00011988" w:rsidRPr="003B0A52">
        <w:rPr>
          <w:u w:val="single"/>
        </w:rPr>
        <w:t xml:space="preserve">population of </w:t>
      </w:r>
      <w:r w:rsidRPr="003B0A52">
        <w:rPr>
          <w:u w:val="single"/>
        </w:rPr>
        <w:t xml:space="preserve">metadata </w:t>
      </w:r>
      <w:r w:rsidR="00A308F8" w:rsidRPr="003B0A52">
        <w:rPr>
          <w:u w:val="single"/>
        </w:rPr>
        <w:t xml:space="preserve">in the transport </w:t>
      </w:r>
      <w:r w:rsidRPr="003B0A52">
        <w:rPr>
          <w:u w:val="single"/>
        </w:rPr>
        <w:t xml:space="preserve">from the </w:t>
      </w:r>
      <w:r w:rsidR="00011988" w:rsidRPr="003B0A52">
        <w:rPr>
          <w:u w:val="single"/>
        </w:rPr>
        <w:t xml:space="preserve">created </w:t>
      </w:r>
      <w:r w:rsidRPr="003B0A52">
        <w:rPr>
          <w:u w:val="single"/>
        </w:rPr>
        <w:t xml:space="preserve">content to the IHE transaction </w:t>
      </w:r>
      <w:r w:rsidR="00011988" w:rsidRPr="003B0A52">
        <w:rPr>
          <w:u w:val="single"/>
        </w:rPr>
        <w:t xml:space="preserve">that shares it must be described in a Content Binding.  </w:t>
      </w:r>
      <w:r w:rsidR="00A308F8" w:rsidRPr="003B0A52">
        <w:rPr>
          <w:u w:val="single"/>
        </w:rPr>
        <w:t>B</w:t>
      </w:r>
      <w:r w:rsidR="00011988" w:rsidRPr="003B0A52">
        <w:rPr>
          <w:u w:val="single"/>
        </w:rPr>
        <w:t>inding</w:t>
      </w:r>
      <w:r w:rsidR="00A308F8" w:rsidRPr="003B0A52">
        <w:rPr>
          <w:u w:val="single"/>
        </w:rPr>
        <w:t>s</w:t>
      </w:r>
      <w:r w:rsidR="00011988" w:rsidRPr="003B0A52">
        <w:rPr>
          <w:u w:val="single"/>
        </w:rPr>
        <w:t xml:space="preserve"> for Document Sharing transactions suc</w:t>
      </w:r>
      <w:r w:rsidR="00092754" w:rsidRPr="003B0A52">
        <w:rPr>
          <w:u w:val="single"/>
        </w:rPr>
        <w:t>h as XDS, XCA, XDR and XDM have</w:t>
      </w:r>
      <w:r w:rsidR="00011988" w:rsidRPr="003B0A52">
        <w:rPr>
          <w:u w:val="single"/>
        </w:rPr>
        <w:t xml:space="preserve"> been </w:t>
      </w:r>
      <w:r w:rsidR="00437D23" w:rsidRPr="003B0A52">
        <w:rPr>
          <w:u w:val="single"/>
        </w:rPr>
        <w:t>described in the section on Content Bindings in IHE PCC TF-2:4</w:t>
      </w:r>
      <w:r w:rsidR="00011F4A" w:rsidRPr="003B0A52">
        <w:rPr>
          <w:u w:val="single"/>
        </w:rPr>
        <w:t xml:space="preserve">.  </w:t>
      </w:r>
      <w:ins w:id="89" w:author="Jones, Emma" w:date="2015-08-04T08:47:00Z">
        <w:r w:rsidR="00CD6383" w:rsidRPr="003B0A52">
          <w:rPr>
            <w:u w:val="single"/>
          </w:rPr>
          <w:t>T</w:t>
        </w:r>
      </w:ins>
      <w:del w:id="90" w:author="Jones, Emma" w:date="2015-08-04T08:47:00Z">
        <w:r w:rsidR="00011F4A" w:rsidRPr="003B0A52" w:rsidDel="00CD6383">
          <w:rPr>
            <w:u w:val="single"/>
          </w:rPr>
          <w:delText>Other IHE t</w:delText>
        </w:r>
      </w:del>
      <w:r w:rsidR="00011F4A" w:rsidRPr="003B0A52">
        <w:rPr>
          <w:u w:val="single"/>
        </w:rPr>
        <w:t>ransaction</w:t>
      </w:r>
      <w:r w:rsidR="008A635B" w:rsidRPr="003B0A52">
        <w:rPr>
          <w:u w:val="single"/>
        </w:rPr>
        <w:t>s</w:t>
      </w:r>
      <w:r w:rsidR="00011F4A" w:rsidRPr="003B0A52">
        <w:rPr>
          <w:u w:val="single"/>
        </w:rPr>
        <w:t xml:space="preserve"> </w:t>
      </w:r>
      <w:ins w:id="91" w:author="Jones, Emma" w:date="2015-08-04T08:48:00Z">
        <w:r w:rsidR="00CD6383" w:rsidRPr="003B0A52">
          <w:rPr>
            <w:u w:val="single"/>
          </w:rPr>
          <w:t xml:space="preserve">found in other IHE profiles </w:t>
        </w:r>
      </w:ins>
      <w:r w:rsidR="00011F4A" w:rsidRPr="003B0A52">
        <w:rPr>
          <w:u w:val="single"/>
        </w:rPr>
        <w:t>(e.g., RFD</w:t>
      </w:r>
      <w:r w:rsidR="00092754" w:rsidRPr="003B0A52">
        <w:rPr>
          <w:u w:val="single"/>
        </w:rPr>
        <w:t xml:space="preserve">, </w:t>
      </w:r>
      <w:r w:rsidR="008A635B" w:rsidRPr="003B0A52">
        <w:rPr>
          <w:u w:val="single"/>
        </w:rPr>
        <w:t>MHD</w:t>
      </w:r>
      <w:r w:rsidR="00011F4A" w:rsidRPr="003B0A52">
        <w:rPr>
          <w:u w:val="single"/>
        </w:rPr>
        <w:t>) may also be used to exchange content.</w:t>
      </w:r>
    </w:p>
    <w:p w14:paraId="22FEDF57" w14:textId="77777777" w:rsidR="00437D23" w:rsidRPr="003B0A52" w:rsidRDefault="00DD2850" w:rsidP="00437D23">
      <w:pPr>
        <w:pStyle w:val="BodyText"/>
        <w:rPr>
          <w:b/>
          <w:u w:val="single"/>
        </w:rPr>
      </w:pPr>
      <w:r w:rsidRPr="003B0A52">
        <w:rPr>
          <w:b/>
          <w:u w:val="single"/>
        </w:rPr>
        <w:t>Content Creator Expected Actions</w:t>
      </w:r>
    </w:p>
    <w:p w14:paraId="26CAD2F7" w14:textId="77777777" w:rsidR="00DD2850" w:rsidRPr="003B0A52" w:rsidRDefault="00DD2850" w:rsidP="00DD2850">
      <w:pPr>
        <w:pStyle w:val="BodyText"/>
        <w:numPr>
          <w:ilvl w:val="0"/>
          <w:numId w:val="19"/>
        </w:numPr>
        <w:rPr>
          <w:u w:val="single"/>
        </w:rPr>
      </w:pPr>
      <w:r w:rsidRPr="003B0A52">
        <w:rPr>
          <w:u w:val="single"/>
        </w:rPr>
        <w:t xml:space="preserve">The Content Creator </w:t>
      </w:r>
      <w:r w:rsidR="00092754" w:rsidRPr="003B0A52">
        <w:rPr>
          <w:smallCaps/>
          <w:u w:val="single"/>
        </w:rPr>
        <w:t>shall</w:t>
      </w:r>
      <w:r w:rsidRPr="003B0A52">
        <w:rPr>
          <w:u w:val="single"/>
        </w:rPr>
        <w:t xml:space="preserve"> create the document according to the content profile that is specified by the actor in the profile where it is used.  </w:t>
      </w:r>
    </w:p>
    <w:p w14:paraId="4E0C16B6" w14:textId="77777777" w:rsidR="00DD2850" w:rsidRPr="003B0A52" w:rsidRDefault="00DD2850" w:rsidP="00DD2850">
      <w:pPr>
        <w:pStyle w:val="BodyText"/>
        <w:numPr>
          <w:ilvl w:val="0"/>
          <w:numId w:val="19"/>
        </w:numPr>
        <w:rPr>
          <w:u w:val="single"/>
        </w:rPr>
      </w:pPr>
      <w:r w:rsidRPr="003B0A52">
        <w:rPr>
          <w:u w:val="single"/>
        </w:rPr>
        <w:t xml:space="preserve">The content </w:t>
      </w:r>
      <w:r w:rsidR="00092754" w:rsidRPr="003B0A52">
        <w:rPr>
          <w:smallCaps/>
          <w:u w:val="single"/>
        </w:rPr>
        <w:t>shall</w:t>
      </w:r>
      <w:r w:rsidRPr="003B0A52">
        <w:rPr>
          <w:u w:val="single"/>
        </w:rPr>
        <w:t xml:space="preserve"> be shared using appropriate </w:t>
      </w:r>
      <w:r w:rsidR="00AD1CAD" w:rsidRPr="003B0A52">
        <w:rPr>
          <w:u w:val="single"/>
        </w:rPr>
        <w:t xml:space="preserve">actors from </w:t>
      </w:r>
      <w:r w:rsidR="00092754" w:rsidRPr="003B0A52">
        <w:rPr>
          <w:u w:val="single"/>
        </w:rPr>
        <w:t xml:space="preserve">the </w:t>
      </w:r>
      <w:r w:rsidRPr="003B0A52">
        <w:rPr>
          <w:u w:val="single"/>
        </w:rPr>
        <w:t xml:space="preserve">IHE </w:t>
      </w:r>
      <w:r w:rsidR="00942F24" w:rsidRPr="003B0A52">
        <w:rPr>
          <w:u w:val="single"/>
        </w:rPr>
        <w:t>profile</w:t>
      </w:r>
      <w:r w:rsidR="00AD1CAD" w:rsidRPr="003B0A52">
        <w:rPr>
          <w:u w:val="single"/>
        </w:rPr>
        <w:t xml:space="preserve"> it is grouped with </w:t>
      </w:r>
      <w:r w:rsidRPr="003B0A52">
        <w:rPr>
          <w:u w:val="single"/>
        </w:rPr>
        <w:t>as described above.</w:t>
      </w:r>
    </w:p>
    <w:p w14:paraId="40D01ACF" w14:textId="77777777" w:rsidR="00DD2850" w:rsidRPr="003B0A52" w:rsidRDefault="00DD2850" w:rsidP="00437D23">
      <w:pPr>
        <w:pStyle w:val="BodyText"/>
        <w:rPr>
          <w:b/>
          <w:u w:val="single"/>
        </w:rPr>
      </w:pPr>
      <w:r w:rsidRPr="003B0A52">
        <w:rPr>
          <w:b/>
          <w:u w:val="single"/>
        </w:rPr>
        <w:t>Content Consumer Expected Actions</w:t>
      </w:r>
    </w:p>
    <w:p w14:paraId="0AA1571C" w14:textId="77777777" w:rsidR="00942F24" w:rsidRPr="003B0A52" w:rsidRDefault="00942F24" w:rsidP="00DD2850">
      <w:pPr>
        <w:pStyle w:val="BodyText"/>
        <w:numPr>
          <w:ilvl w:val="0"/>
          <w:numId w:val="20"/>
        </w:numPr>
        <w:rPr>
          <w:u w:val="single"/>
        </w:rPr>
      </w:pPr>
      <w:r w:rsidRPr="003B0A52">
        <w:rPr>
          <w:u w:val="single"/>
        </w:rPr>
        <w:t xml:space="preserve">The Content Consumer </w:t>
      </w:r>
      <w:r w:rsidRPr="003B0A52">
        <w:rPr>
          <w:smallCaps/>
          <w:u w:val="single"/>
        </w:rPr>
        <w:t>shall</w:t>
      </w:r>
      <w:r w:rsidRPr="003B0A52">
        <w:rPr>
          <w:u w:val="single"/>
        </w:rPr>
        <w:t xml:space="preserve"> </w:t>
      </w:r>
      <w:r w:rsidR="00487B18" w:rsidRPr="003B0A52">
        <w:rPr>
          <w:u w:val="single"/>
        </w:rPr>
        <w:t xml:space="preserve">be able </w:t>
      </w:r>
      <w:r w:rsidRPr="003B0A52">
        <w:rPr>
          <w:u w:val="single"/>
        </w:rPr>
        <w:t xml:space="preserve">access documents using appropriate </w:t>
      </w:r>
      <w:r w:rsidR="00AD1CAD" w:rsidRPr="003B0A52">
        <w:rPr>
          <w:u w:val="single"/>
        </w:rPr>
        <w:t xml:space="preserve">actors from the </w:t>
      </w:r>
      <w:r w:rsidRPr="003B0A52">
        <w:rPr>
          <w:u w:val="single"/>
        </w:rPr>
        <w:t>IHE profile</w:t>
      </w:r>
      <w:r w:rsidR="00AD1CAD" w:rsidRPr="003B0A52">
        <w:rPr>
          <w:u w:val="single"/>
        </w:rPr>
        <w:t xml:space="preserve"> it is grouped with </w:t>
      </w:r>
      <w:r w:rsidRPr="003B0A52">
        <w:rPr>
          <w:u w:val="single"/>
        </w:rPr>
        <w:t>as described above.</w:t>
      </w:r>
    </w:p>
    <w:p w14:paraId="6A9793D4" w14:textId="77777777" w:rsidR="00B44848" w:rsidRPr="003B0A52" w:rsidRDefault="00DD2850" w:rsidP="00DD2850">
      <w:pPr>
        <w:pStyle w:val="BodyText"/>
        <w:numPr>
          <w:ilvl w:val="0"/>
          <w:numId w:val="20"/>
        </w:numPr>
        <w:rPr>
          <w:u w:val="single"/>
        </w:rPr>
      </w:pPr>
      <w:r w:rsidRPr="003B0A52">
        <w:rPr>
          <w:u w:val="single"/>
        </w:rPr>
        <w:t xml:space="preserve">The Content Consumer </w:t>
      </w:r>
      <w:r w:rsidRPr="003B0A52">
        <w:rPr>
          <w:smallCaps/>
          <w:u w:val="single"/>
        </w:rPr>
        <w:t>shall</w:t>
      </w:r>
      <w:r w:rsidRPr="003B0A52">
        <w:rPr>
          <w:u w:val="single"/>
        </w:rPr>
        <w:t xml:space="preserve"> support processing of the document as needed by the profile. </w:t>
      </w:r>
    </w:p>
    <w:p w14:paraId="540F10DE" w14:textId="77777777" w:rsidR="000D292E" w:rsidRPr="003B0A52" w:rsidRDefault="000D292E" w:rsidP="003B0A52">
      <w:pPr>
        <w:pStyle w:val="BodyText"/>
        <w:rPr>
          <w:ins w:id="92" w:author="Lynn" w:date="2015-10-22T15:57:00Z"/>
          <w:u w:val="single"/>
        </w:rPr>
      </w:pPr>
    </w:p>
    <w:p w14:paraId="61070138" w14:textId="77777777" w:rsidR="00437D23" w:rsidRPr="003B0A52" w:rsidRDefault="00DD2850" w:rsidP="003B0A52">
      <w:pPr>
        <w:pStyle w:val="BodyText"/>
        <w:rPr>
          <w:u w:val="single"/>
        </w:rPr>
      </w:pPr>
      <w:r w:rsidRPr="003B0A52">
        <w:rPr>
          <w:u w:val="single"/>
        </w:rPr>
        <w:t xml:space="preserve">The Content Consumer options below </w:t>
      </w:r>
      <w:r w:rsidRPr="003B0A52">
        <w:rPr>
          <w:smallCaps/>
          <w:u w:val="single"/>
        </w:rPr>
        <w:t>may</w:t>
      </w:r>
      <w:r w:rsidRPr="003B0A52">
        <w:rPr>
          <w:u w:val="single"/>
        </w:rPr>
        <w:t xml:space="preserve"> be referenced by profile</w:t>
      </w:r>
      <w:r w:rsidR="00B44848" w:rsidRPr="003B0A52">
        <w:rPr>
          <w:u w:val="single"/>
        </w:rPr>
        <w:t>s</w:t>
      </w:r>
      <w:r w:rsidRPr="003B0A52">
        <w:rPr>
          <w:u w:val="single"/>
        </w:rPr>
        <w:t xml:space="preserve"> where this </w:t>
      </w:r>
      <w:r w:rsidR="00B44848" w:rsidRPr="003B0A52">
        <w:rPr>
          <w:u w:val="single"/>
        </w:rPr>
        <w:t xml:space="preserve">transaction </w:t>
      </w:r>
      <w:r w:rsidRPr="003B0A52">
        <w:rPr>
          <w:u w:val="single"/>
        </w:rPr>
        <w:t>is used to provide specific processing requirements.</w:t>
      </w:r>
      <w:r w:rsidR="00B44848" w:rsidRPr="003B0A52">
        <w:rPr>
          <w:u w:val="single"/>
        </w:rPr>
        <w:t xml:space="preserve">  </w:t>
      </w:r>
    </w:p>
    <w:p w14:paraId="64C6A2C0" w14:textId="77777777" w:rsidR="003D147E" w:rsidRPr="009C6BD8" w:rsidRDefault="003D147E" w:rsidP="00CF65ED">
      <w:pPr>
        <w:pStyle w:val="Heading3"/>
        <w:numPr>
          <w:ilvl w:val="0"/>
          <w:numId w:val="0"/>
        </w:numPr>
        <w:ind w:left="720" w:hanging="720"/>
      </w:pPr>
      <w:bookmarkStart w:id="93" w:name="_Toc396918172"/>
      <w:r w:rsidRPr="009C6BD8">
        <w:t xml:space="preserve">3.1.1 </w:t>
      </w:r>
      <w:bookmarkStart w:id="94" w:name="_Toc270712198"/>
      <w:bookmarkStart w:id="95" w:name="_Toc368479872"/>
      <w:r w:rsidRPr="009C6BD8">
        <w:t>View Option</w:t>
      </w:r>
      <w:bookmarkEnd w:id="93"/>
      <w:bookmarkEnd w:id="94"/>
      <w:bookmarkEnd w:id="95"/>
      <w:r w:rsidRPr="009C6BD8">
        <w:t xml:space="preserve"> </w:t>
      </w:r>
    </w:p>
    <w:p w14:paraId="335E7EAF" w14:textId="77777777" w:rsidR="003D147E" w:rsidRPr="009C6BD8" w:rsidRDefault="003D147E" w:rsidP="00BF5880">
      <w:pPr>
        <w:pStyle w:val="BodyText"/>
        <w:ind w:left="360"/>
      </w:pPr>
      <w:r w:rsidRPr="009C6BD8">
        <w:t xml:space="preserve">A Content Consumer that supports the View Option: </w:t>
      </w:r>
    </w:p>
    <w:p w14:paraId="4B2EDEBC" w14:textId="77777777" w:rsidR="003D147E" w:rsidRDefault="00487B18" w:rsidP="00BF5880">
      <w:pPr>
        <w:pStyle w:val="ListNumber2"/>
        <w:numPr>
          <w:ilvl w:val="0"/>
          <w:numId w:val="14"/>
        </w:numPr>
        <w:tabs>
          <w:tab w:val="clear" w:pos="720"/>
          <w:tab w:val="num" w:pos="1080"/>
        </w:tabs>
        <w:suppressAutoHyphens w:val="0"/>
        <w:ind w:left="1080"/>
        <w:contextualSpacing w:val="0"/>
      </w:pPr>
      <w:r>
        <w:rPr>
          <w:smallCaps/>
        </w:rPr>
        <w:t>s</w:t>
      </w:r>
      <w:r w:rsidRPr="00487B18">
        <w:rPr>
          <w:smallCaps/>
        </w:rPr>
        <w:t>hall</w:t>
      </w:r>
      <w:r>
        <w:t xml:space="preserve"> r</w:t>
      </w:r>
      <w:r w:rsidR="003D147E" w:rsidRPr="009C6BD8">
        <w:t xml:space="preserve">ender the document for viewing. </w:t>
      </w:r>
    </w:p>
    <w:p w14:paraId="60239FFF" w14:textId="77777777" w:rsidR="003D147E" w:rsidRPr="009C6BD8" w:rsidRDefault="003D147E" w:rsidP="00BF5880">
      <w:pPr>
        <w:pStyle w:val="BodyText"/>
        <w:ind w:left="1080"/>
      </w:pPr>
      <w:r w:rsidRPr="003F4CE8">
        <w:rPr>
          <w:u w:val="single"/>
        </w:rPr>
        <w:t>When a CDA Document is used,</w:t>
      </w:r>
      <w:r>
        <w:t xml:space="preserve"> t</w:t>
      </w:r>
      <w:r w:rsidRPr="009C6BD8">
        <w:t>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w:t>
      </w:r>
      <w:r w:rsidR="00BF5880">
        <w:t>s at a</w:t>
      </w:r>
      <w:r w:rsidRPr="009C6BD8">
        <w:t xml:space="preserve"> minimum the ability to render the document with the stylesheet specifications provided by the document source, if the document source provides a stylesheet. Content Consumers may optionally view the document with their own stylesheet, but must provide a mechanism to view using the source stylesheet. </w:t>
      </w:r>
    </w:p>
    <w:p w14:paraId="51BDE156" w14:textId="77777777" w:rsidR="003D147E" w:rsidRPr="00BF5880" w:rsidRDefault="003D147E" w:rsidP="00BF5880">
      <w:pPr>
        <w:pStyle w:val="ListNumber2"/>
        <w:numPr>
          <w:ilvl w:val="0"/>
          <w:numId w:val="15"/>
        </w:numPr>
        <w:tabs>
          <w:tab w:val="clear" w:pos="720"/>
          <w:tab w:val="num" w:pos="1800"/>
        </w:tabs>
        <w:suppressAutoHyphens w:val="0"/>
        <w:ind w:left="1800"/>
        <w:contextualSpacing w:val="0"/>
        <w:rPr>
          <w:strike/>
        </w:rPr>
      </w:pPr>
      <w:r w:rsidRPr="00BF5880">
        <w:rPr>
          <w:strike/>
        </w:rPr>
        <w:t xml:space="preserve">Support traversal of links for documents that contain links to other documents managed within the sharing framework. </w:t>
      </w:r>
    </w:p>
    <w:p w14:paraId="7C7A8910" w14:textId="77777777" w:rsidR="003D147E" w:rsidRPr="00BF5880" w:rsidRDefault="003D147E" w:rsidP="003D147E">
      <w:pPr>
        <w:pStyle w:val="ListNumber2"/>
        <w:numPr>
          <w:ilvl w:val="0"/>
          <w:numId w:val="15"/>
        </w:numPr>
        <w:suppressAutoHyphens w:val="0"/>
        <w:contextualSpacing w:val="0"/>
        <w:rPr>
          <w:strike/>
        </w:rPr>
      </w:pPr>
      <w:r w:rsidRPr="00BF5880">
        <w:rPr>
          <w:strike/>
        </w:rPr>
        <w:t xml:space="preserve">Print the document to paper. </w:t>
      </w:r>
    </w:p>
    <w:p w14:paraId="03E92F71" w14:textId="77777777" w:rsidR="003D147E" w:rsidRPr="009C6BD8" w:rsidRDefault="003D147E" w:rsidP="003D147E">
      <w:pPr>
        <w:pStyle w:val="Heading3"/>
        <w:numPr>
          <w:ilvl w:val="0"/>
          <w:numId w:val="0"/>
        </w:numPr>
        <w:ind w:left="720" w:hanging="720"/>
      </w:pPr>
      <w:bookmarkStart w:id="96" w:name="_Toc270712199"/>
      <w:bookmarkStart w:id="97" w:name="_Toc368479873"/>
      <w:bookmarkStart w:id="98" w:name="_Toc396918173"/>
      <w:r w:rsidRPr="009C6BD8">
        <w:lastRenderedPageBreak/>
        <w:t>3.1.2 Document Import Option</w:t>
      </w:r>
      <w:bookmarkEnd w:id="96"/>
      <w:bookmarkEnd w:id="97"/>
      <w:bookmarkEnd w:id="98"/>
    </w:p>
    <w:p w14:paraId="23CDA2A6" w14:textId="77777777" w:rsidR="003D147E" w:rsidRPr="009C6BD8" w:rsidRDefault="003D147E" w:rsidP="003D147E">
      <w:pPr>
        <w:pStyle w:val="BodyText"/>
      </w:pPr>
      <w:r w:rsidRPr="003C4CB3">
        <w:rPr>
          <w:strike/>
          <w:highlight w:val="yellow"/>
          <w:rPrChange w:id="99" w:author="Jones, Emma" w:date="2015-08-04T09:16:00Z">
            <w:rPr/>
          </w:rPrChange>
        </w:rPr>
        <w:t xml:space="preserve">This </w:t>
      </w:r>
      <w:r w:rsidR="00F37377" w:rsidRPr="003C4CB3">
        <w:rPr>
          <w:strike/>
          <w:highlight w:val="yellow"/>
          <w:rPrChange w:id="100" w:author="Jones, Emma" w:date="2015-08-04T09:16:00Z">
            <w:rPr/>
          </w:rPrChange>
        </w:rPr>
        <w:t>o</w:t>
      </w:r>
      <w:r w:rsidRPr="003C4CB3">
        <w:rPr>
          <w:strike/>
          <w:highlight w:val="yellow"/>
          <w:rPrChange w:id="101" w:author="Jones, Emma" w:date="2015-08-04T09:16:00Z">
            <w:rPr/>
          </w:rPrChange>
        </w:rPr>
        <w:t xml:space="preserve">ption requires that the View Option be supported </w:t>
      </w:r>
      <w:r w:rsidRPr="003C4CB3">
        <w:rPr>
          <w:strike/>
          <w:highlight w:val="yellow"/>
          <w:u w:val="single"/>
          <w:rPrChange w:id="102" w:author="Jones, Emma" w:date="2015-08-04T09:16:00Z">
            <w:rPr>
              <w:u w:val="single"/>
            </w:rPr>
          </w:rPrChange>
        </w:rPr>
        <w:t>by the Content Consumer</w:t>
      </w:r>
      <w:r w:rsidRPr="009C6BD8">
        <w:t xml:space="preserve">. </w:t>
      </w:r>
      <w:ins w:id="103" w:author="Jones, Emma" w:date="2015-08-04T09:17:00Z">
        <w:r w:rsidR="00271B51" w:rsidRPr="00271B51">
          <w:t>The Conten</w:t>
        </w:r>
        <w:r w:rsidR="00271B51">
          <w:t xml:space="preserve">t Consumer that supports the </w:t>
        </w:r>
        <w:r w:rsidR="00271B51" w:rsidRPr="00271B51">
          <w:rPr>
            <w:b/>
            <w:i/>
            <w:rPrChange w:id="104" w:author="Jones, Emma" w:date="2015-08-04T09:19:00Z">
              <w:rPr/>
            </w:rPrChange>
          </w:rPr>
          <w:t>Document</w:t>
        </w:r>
        <w:r w:rsidR="00271B51" w:rsidRPr="00271B51">
          <w:t xml:space="preserve"> Import Option shall also support the View Option.</w:t>
        </w:r>
        <w:r w:rsidR="00271B51">
          <w:t xml:space="preserve"> </w:t>
        </w:r>
      </w:ins>
      <w:r w:rsidRPr="009C6BD8">
        <w:t>In addition, the Content Consumer that supports the Document Import Option shall be able to support the storage of the entire document (as provided by the sharing framework, along with sufficient metadata to ensure its later viewing)</w:t>
      </w:r>
      <w:ins w:id="105" w:author="Jones, Emma" w:date="2015-08-04T12:49:00Z">
        <w:r w:rsidR="008D27E0">
          <w:t>.</w:t>
        </w:r>
      </w:ins>
      <w:r w:rsidRPr="0046583D">
        <w:rPr>
          <w:strike/>
          <w:rPrChange w:id="106" w:author="Lynn" w:date="2015-10-22T16:18:00Z">
            <w:rPr/>
          </w:rPrChange>
        </w:rPr>
        <w:t xml:space="preserve"> both for discharge summary or referral documents. </w:t>
      </w:r>
      <w:r w:rsidRPr="009C6BD8">
        <w:t xml:space="preserve">This </w:t>
      </w:r>
      <w:r w:rsidR="00F37377">
        <w:t>o</w:t>
      </w:r>
      <w:r w:rsidRPr="009C6BD8">
        <w:t xml:space="preserve">ption requires the proper tracking of the document origin. Once a document has been imported, the Content Consumer shall offer a means to view the document without the need to retrieve it again </w:t>
      </w:r>
      <w:r w:rsidRPr="003B0A52">
        <w:rPr>
          <w:strike/>
          <w:rPrChange w:id="107" w:author="Lynn" w:date="2015-10-22T16:18:00Z">
            <w:rPr/>
          </w:rPrChange>
        </w:rPr>
        <w:t>from the sharing framework</w:t>
      </w:r>
      <w:r w:rsidRPr="009C6BD8">
        <w:t xml:space="preserve">. When viewed after it was imported, a Content Consumer may choose to access the sharing framework to find out if the related Document viewed has been deprecated, replaced or addended. </w:t>
      </w:r>
    </w:p>
    <w:p w14:paraId="22E56E4F" w14:textId="77777777" w:rsidR="003D147E" w:rsidRPr="00764EE3" w:rsidRDefault="003D147E" w:rsidP="003D147E">
      <w:pPr>
        <w:pStyle w:val="Note"/>
        <w:rPr>
          <w:rFonts w:eastAsia="Arial Unicode MS"/>
        </w:rPr>
      </w:pPr>
      <w:r w:rsidRPr="00764EE3">
        <w:t>Note:</w:t>
      </w:r>
      <w:r w:rsidRPr="006912B6">
        <w:t xml:space="preserve"> </w:t>
      </w:r>
      <w:r w:rsidRPr="00764EE3">
        <w:rPr>
          <w:rFonts w:eastAsia="Arial Unicode MS"/>
        </w:rPr>
        <w:tab/>
      </w:r>
      <w:r w:rsidRPr="006912B6">
        <w:t xml:space="preserve">For example, when using XDS, a Content Consumer may choose to query the Document Registry about a document previously imported in order to find out if this previously imported document may have been replaced or has </w:t>
      </w:r>
      <w:r w:rsidRPr="00065F7E">
        <w:t>received an addendum. This capability is offered to Content Consumers</w:t>
      </w:r>
      <w:r w:rsidRPr="0046583D">
        <w:rPr>
          <w:strike/>
          <w:rPrChange w:id="108" w:author="Lynn" w:date="2015-10-22T16:19:00Z">
            <w:rPr/>
          </w:rPrChange>
        </w:rPr>
        <w:t xml:space="preserve"> by this Integration Profile</w:t>
      </w:r>
      <w:r w:rsidRPr="00065F7E">
        <w:t xml:space="preserve">, but not required, as the events that may justify such a query are extremely implementation specific. </w:t>
      </w:r>
    </w:p>
    <w:p w14:paraId="56C5826C" w14:textId="77777777" w:rsidR="003D147E" w:rsidRPr="009C6BD8" w:rsidRDefault="003D147E" w:rsidP="003D147E">
      <w:pPr>
        <w:pStyle w:val="Heading3"/>
        <w:numPr>
          <w:ilvl w:val="0"/>
          <w:numId w:val="0"/>
        </w:numPr>
        <w:ind w:left="720" w:hanging="720"/>
      </w:pPr>
      <w:bookmarkStart w:id="109" w:name="_Toc270712200"/>
      <w:bookmarkStart w:id="110" w:name="_Toc368479874"/>
      <w:bookmarkStart w:id="111" w:name="_Toc396918174"/>
      <w:r w:rsidRPr="009C6BD8">
        <w:t>3.1.3 Section Import Option</w:t>
      </w:r>
      <w:bookmarkEnd w:id="109"/>
      <w:bookmarkEnd w:id="110"/>
      <w:bookmarkEnd w:id="111"/>
    </w:p>
    <w:p w14:paraId="72294C23" w14:textId="77777777" w:rsidR="00271B51" w:rsidRDefault="003D147E" w:rsidP="003D147E">
      <w:pPr>
        <w:pStyle w:val="BodyText"/>
        <w:rPr>
          <w:ins w:id="112" w:author="Jones, Emma" w:date="2015-08-04T09:18:00Z"/>
        </w:rPr>
      </w:pPr>
      <w:r w:rsidRPr="00271B51">
        <w:rPr>
          <w:strike/>
          <w:highlight w:val="yellow"/>
          <w:rPrChange w:id="113" w:author="Jones, Emma" w:date="2015-08-04T09:18:00Z">
            <w:rPr/>
          </w:rPrChange>
        </w:rPr>
        <w:t xml:space="preserve">This </w:t>
      </w:r>
      <w:r w:rsidR="00F37377" w:rsidRPr="00271B51">
        <w:rPr>
          <w:strike/>
          <w:highlight w:val="yellow"/>
          <w:rPrChange w:id="114" w:author="Jones, Emma" w:date="2015-08-04T09:18:00Z">
            <w:rPr/>
          </w:rPrChange>
        </w:rPr>
        <w:t>o</w:t>
      </w:r>
      <w:r w:rsidRPr="00271B51">
        <w:rPr>
          <w:strike/>
          <w:highlight w:val="yellow"/>
          <w:rPrChange w:id="115" w:author="Jones, Emma" w:date="2015-08-04T09:18:00Z">
            <w:rPr/>
          </w:rPrChange>
        </w:rPr>
        <w:t xml:space="preserve">ption requires that the View Option be supported </w:t>
      </w:r>
      <w:r w:rsidRPr="00271B51">
        <w:rPr>
          <w:strike/>
          <w:highlight w:val="yellow"/>
          <w:u w:val="single"/>
          <w:rPrChange w:id="116" w:author="Jones, Emma" w:date="2015-08-04T09:18:00Z">
            <w:rPr>
              <w:u w:val="single"/>
            </w:rPr>
          </w:rPrChange>
        </w:rPr>
        <w:t>by the Content Consumer</w:t>
      </w:r>
      <w:r w:rsidRPr="00271B51">
        <w:rPr>
          <w:strike/>
          <w:highlight w:val="yellow"/>
          <w:rPrChange w:id="117" w:author="Jones, Emma" w:date="2015-08-04T09:18:00Z">
            <w:rPr/>
          </w:rPrChange>
        </w:rPr>
        <w:t>.</w:t>
      </w:r>
      <w:r w:rsidRPr="009C6BD8">
        <w:t xml:space="preserve"> </w:t>
      </w:r>
    </w:p>
    <w:p w14:paraId="355AD1ED" w14:textId="77777777" w:rsidR="003D147E" w:rsidRPr="009C6BD8" w:rsidRDefault="00271B51" w:rsidP="003D147E">
      <w:pPr>
        <w:pStyle w:val="BodyText"/>
      </w:pPr>
      <w:ins w:id="118" w:author="Jones, Emma" w:date="2015-08-04T09:18:00Z">
        <w:r w:rsidRPr="004A30B5">
          <w:rPr>
            <w:strike/>
            <w:highlight w:val="yellow"/>
          </w:rPr>
          <w:t xml:space="preserve">This option requires that the View Option be supported </w:t>
        </w:r>
        <w:r w:rsidRPr="004A30B5">
          <w:rPr>
            <w:strike/>
            <w:highlight w:val="yellow"/>
            <w:u w:val="single"/>
          </w:rPr>
          <w:t>by the Content Consumer</w:t>
        </w:r>
        <w:r w:rsidRPr="009C6BD8">
          <w:t xml:space="preserve">. </w:t>
        </w:r>
        <w:r w:rsidRPr="00271B51">
          <w:t>The Conten</w:t>
        </w:r>
        <w:r>
          <w:t xml:space="preserve">t Consumer that supports the </w:t>
        </w:r>
        <w:r w:rsidRPr="00271B51">
          <w:rPr>
            <w:b/>
            <w:i/>
            <w:rPrChange w:id="119" w:author="Jones, Emma" w:date="2015-08-04T09:19:00Z">
              <w:rPr/>
            </w:rPrChange>
          </w:rPr>
          <w:t>Section</w:t>
        </w:r>
        <w:r w:rsidRPr="00271B51">
          <w:t xml:space="preserve"> Import Option shall also support the View Option.</w:t>
        </w:r>
        <w:r>
          <w:t xml:space="preserve"> </w:t>
        </w:r>
      </w:ins>
      <w:r w:rsidR="003D147E" w:rsidRPr="009C6BD8">
        <w:t>In addition, the Content Consumer that supports the Section Import Option shall be able to support the import of one or more sections of the document (along with sufficient metadata to link the data to its source).</w:t>
      </w:r>
      <w:r w:rsidR="003D147E" w:rsidRPr="003B0A52">
        <w:rPr>
          <w:strike/>
          <w:rPrChange w:id="120" w:author="Lynn" w:date="2015-10-22T16:17:00Z">
            <w:rPr/>
          </w:rPrChange>
        </w:rPr>
        <w:t xml:space="preserve"> This option requires the </w:t>
      </w:r>
      <w:ins w:id="121" w:author="Jones, Emma" w:date="2015-08-04T12:54:00Z">
        <w:r w:rsidR="00BF2290" w:rsidRPr="003B0A52">
          <w:rPr>
            <w:strike/>
            <w:rPrChange w:id="122" w:author="Lynn" w:date="2015-10-22T16:17:00Z">
              <w:rPr/>
            </w:rPrChange>
          </w:rPr>
          <w:t xml:space="preserve">consumer to maintain </w:t>
        </w:r>
      </w:ins>
      <w:r w:rsidR="003D147E" w:rsidRPr="003B0A52">
        <w:rPr>
          <w:strike/>
          <w:rPrChange w:id="123" w:author="Lynn" w:date="2015-10-22T16:17:00Z">
            <w:rPr/>
          </w:rPrChange>
        </w:rPr>
        <w:t>proper tracking of the document section origin</w:t>
      </w:r>
      <w:r w:rsidR="003D147E" w:rsidRPr="009C6BD8">
        <w:t xml:space="preserve">.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w:t>
      </w:r>
      <w:r w:rsidR="003D147E" w:rsidRPr="003B0A52">
        <w:rPr>
          <w:strike/>
          <w:rPrChange w:id="124" w:author="Lynn" w:date="2015-10-22T16:17:00Z">
            <w:rPr/>
          </w:rPrChange>
        </w:rPr>
        <w:t>to access the sharing framework</w:t>
      </w:r>
      <w:r w:rsidR="003D147E" w:rsidRPr="003B0A52">
        <w:t xml:space="preserve"> to</w:t>
      </w:r>
      <w:r w:rsidR="003D147E" w:rsidRPr="009C6BD8">
        <w:t xml:space="preserve"> find out if the related information has been updated. </w:t>
      </w:r>
    </w:p>
    <w:p w14:paraId="78344AA2" w14:textId="77777777" w:rsidR="003D147E" w:rsidRPr="00764EE3" w:rsidRDefault="003D147E" w:rsidP="003D147E">
      <w:pPr>
        <w:pStyle w:val="Note"/>
        <w:rPr>
          <w:rFonts w:eastAsia="Arial Unicode MS"/>
        </w:rPr>
      </w:pPr>
      <w:r w:rsidRPr="00764EE3">
        <w:t>Note:</w:t>
      </w:r>
      <w:r w:rsidRPr="006912B6">
        <w:t xml:space="preserve"> </w:t>
      </w:r>
      <w:r w:rsidRPr="00764EE3">
        <w:rPr>
          <w:rFonts w:eastAsia="Arial Unicode MS"/>
        </w:rPr>
        <w:tab/>
      </w:r>
      <w:r w:rsidRPr="006912B6">
        <w:t xml:space="preserve">For example, when using XDS, a Content Consumer may choose to query the Document Registry about a document whose sections were previously imported in order to find out if this </w:t>
      </w:r>
      <w:r w:rsidRPr="00065F7E">
        <w:t>previously imported document may have been replaced or has received an addendum. This capability is offered to Content Consumers</w:t>
      </w:r>
      <w:del w:id="125" w:author="Jones, Emma" w:date="2015-08-06T08:32:00Z">
        <w:r w:rsidRPr="00065F7E" w:rsidDel="00B34402">
          <w:delText xml:space="preserve"> by this Integration Profile</w:delText>
        </w:r>
      </w:del>
      <w:r w:rsidRPr="00065F7E">
        <w:t>, but not required, as the events that may justify such a query are extremely implementation specifi</w:t>
      </w:r>
      <w:r w:rsidRPr="005E4758">
        <w:t xml:space="preserve">c. </w:t>
      </w:r>
    </w:p>
    <w:p w14:paraId="09202B61" w14:textId="77777777" w:rsidR="003D147E" w:rsidRPr="009C6BD8" w:rsidRDefault="003D147E" w:rsidP="003D147E">
      <w:pPr>
        <w:pStyle w:val="BodyText"/>
      </w:pPr>
      <w:r w:rsidRPr="009C6BD8">
        <w:t xml:space="preserve">This Option does not require, but does not exclude the Content Consumer from offering a means to select and import specific subsets of the narrative text of a section. </w:t>
      </w:r>
    </w:p>
    <w:p w14:paraId="322CEBE6" w14:textId="77777777" w:rsidR="003D147E" w:rsidRPr="009C6BD8" w:rsidRDefault="003D147E" w:rsidP="003D147E">
      <w:pPr>
        <w:pStyle w:val="Heading3"/>
        <w:numPr>
          <w:ilvl w:val="0"/>
          <w:numId w:val="0"/>
        </w:numPr>
        <w:ind w:left="720" w:hanging="720"/>
      </w:pPr>
      <w:bookmarkStart w:id="126" w:name="_Toc270712201"/>
      <w:bookmarkStart w:id="127" w:name="_Toc368479875"/>
      <w:bookmarkStart w:id="128" w:name="_Toc396918175"/>
      <w:r w:rsidRPr="009C6BD8">
        <w:t>3.1.4 Discrete Data</w:t>
      </w:r>
      <w:r w:rsidRPr="00764EE3">
        <w:t xml:space="preserve"> </w:t>
      </w:r>
      <w:r w:rsidRPr="009C6BD8">
        <w:t>Import Option</w:t>
      </w:r>
      <w:bookmarkEnd w:id="126"/>
      <w:bookmarkEnd w:id="127"/>
      <w:bookmarkEnd w:id="128"/>
    </w:p>
    <w:p w14:paraId="0062B139" w14:textId="77777777" w:rsidR="003D147E" w:rsidRPr="009C6BD8" w:rsidRDefault="003D147E" w:rsidP="003D147E">
      <w:pPr>
        <w:pStyle w:val="BodyText"/>
      </w:pPr>
      <w:commentRangeStart w:id="129"/>
      <w:del w:id="130" w:author="Jones, Emma" w:date="2015-08-04T12:56:00Z">
        <w:r w:rsidRPr="009C6BD8" w:rsidDel="00BF2290">
          <w:delText xml:space="preserve">This </w:delText>
        </w:r>
        <w:r w:rsidR="00F37377" w:rsidDel="00BF2290">
          <w:delText>o</w:delText>
        </w:r>
        <w:r w:rsidRPr="009C6BD8" w:rsidDel="00BF2290">
          <w:delText xml:space="preserve">ption does not require that the View, Import Document or Section Import Options be supported </w:delText>
        </w:r>
        <w:r w:rsidRPr="009C6BD8" w:rsidDel="00BF2290">
          <w:rPr>
            <w:u w:val="single"/>
          </w:rPr>
          <w:delText>by the Content Consumer</w:delText>
        </w:r>
        <w:r w:rsidRPr="009C6BD8" w:rsidDel="00BF2290">
          <w:delText xml:space="preserve">. </w:delText>
        </w:r>
        <w:commentRangeEnd w:id="129"/>
        <w:r w:rsidR="00C50180" w:rsidDel="00BF2290">
          <w:rPr>
            <w:rStyle w:val="CommentReference"/>
            <w:rFonts w:eastAsia="Times New Roman"/>
          </w:rPr>
          <w:commentReference w:id="129"/>
        </w:r>
        <w:r w:rsidRPr="009C6BD8" w:rsidDel="00BF2290">
          <w:delText>T</w:delText>
        </w:r>
      </w:del>
      <w:ins w:id="131" w:author="Jones, Emma" w:date="2015-08-04T12:56:00Z">
        <w:r w:rsidR="00BF2290">
          <w:t>T</w:t>
        </w:r>
      </w:ins>
      <w:r w:rsidRPr="009C6BD8">
        <w: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(e.g., a problem or an allergy in a list) for import as part of the local patient record</w:t>
      </w:r>
      <w:ins w:id="132" w:author="Lynn" w:date="2015-10-22T16:02:00Z">
        <w:r w:rsidR="00D3169D">
          <w:t>.</w:t>
        </w:r>
      </w:ins>
      <w:r w:rsidRPr="009C6BD8">
        <w:t xml:space="preserve"> </w:t>
      </w:r>
      <w:del w:id="133" w:author="Lynn" w:date="2015-10-22T16:02:00Z">
        <w:r w:rsidRPr="009C6BD8" w:rsidDel="00D3169D">
          <w:delText xml:space="preserve">with the proper tracking of its origin. </w:delText>
        </w:r>
      </w:del>
    </w:p>
    <w:p w14:paraId="653582F0" w14:textId="77777777" w:rsidR="003D147E" w:rsidRPr="00764EE3" w:rsidRDefault="003D147E" w:rsidP="003D147E">
      <w:pPr>
        <w:pStyle w:val="Note"/>
        <w:rPr>
          <w:rFonts w:eastAsia="Arial Unicode MS"/>
        </w:rPr>
      </w:pPr>
      <w:r w:rsidRPr="00764EE3">
        <w:t>Note:</w:t>
      </w:r>
      <w:r w:rsidRPr="006912B6">
        <w:t xml:space="preserve"> </w:t>
      </w:r>
      <w:r w:rsidRPr="00764EE3">
        <w:rPr>
          <w:rFonts w:eastAsia="Arial Unicode MS"/>
        </w:rPr>
        <w:tab/>
      </w:r>
      <w:r w:rsidRPr="006912B6">
        <w:t>The Discrete Data Import Option does not require the support of the View, Import Document or Import Sections Options so that it could be used alone to support implementations of Content Consum</w:t>
      </w:r>
      <w:r w:rsidRPr="00065F7E">
        <w:t xml:space="preserve">ers such as Public Health Data or Clinical Research systems that might aggregate and anonymize specific population healthcare </w:t>
      </w:r>
      <w:r w:rsidRPr="00065F7E">
        <w:lastRenderedPageBreak/>
        <w:t xml:space="preserve">information data as Document Consumer Actors, but one where no care provider actually views the medical summaries. </w:t>
      </w:r>
    </w:p>
    <w:p w14:paraId="50ED29F9" w14:textId="77777777" w:rsidR="003D147E" w:rsidRPr="009C6BD8" w:rsidRDefault="003D147E" w:rsidP="003D147E">
      <w:pPr>
        <w:pStyle w:val="BodyText"/>
      </w:pPr>
      <w:r w:rsidRPr="009C6BD8">
        <w:t xml:space="preserve">When discrete data is accessed after it was imported, a Content Consumer </w:t>
      </w:r>
      <w:r w:rsidRPr="003B0A52">
        <w:rPr>
          <w:u w:val="single"/>
        </w:rPr>
        <w:t>may</w:t>
      </w:r>
      <w:r w:rsidRPr="009C6BD8">
        <w:t xml:space="preserve"> choose to check if the document related to the discrete data viewed has been deprecated, replaced or addended. </w:t>
      </w:r>
    </w:p>
    <w:p w14:paraId="35701631" w14:textId="77777777" w:rsidR="003D147E" w:rsidRPr="00271BCD" w:rsidRDefault="003D147E" w:rsidP="003D147E">
      <w:pPr>
        <w:pStyle w:val="BodyText"/>
        <w:rPr>
          <w:strike/>
        </w:rPr>
      </w:pPr>
      <w:r w:rsidRPr="009C6BD8">
        <w: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w:t>
      </w:r>
      <w:r w:rsidRPr="003B0A52">
        <w:rPr>
          <w:strike/>
        </w:rPr>
        <w:t>This capability is offered to Content Consumers by this Integration Profile, but not required, as the events that may justify such a query are extremely implementation specific.</w:t>
      </w:r>
      <w:r w:rsidRPr="00271BCD">
        <w:rPr>
          <w:strike/>
        </w:rPr>
        <w:t xml:space="preserve"> </w:t>
      </w:r>
    </w:p>
    <w:p w14:paraId="28101C63" w14:textId="77777777" w:rsidR="002F668D" w:rsidDel="007D55E2" w:rsidRDefault="002F668D">
      <w:pPr>
        <w:pStyle w:val="BodyText"/>
        <w:rPr>
          <w:del w:id="134" w:author="Jones, Emma" w:date="2015-10-23T17:19:00Z"/>
          <w:color w:val="000000"/>
        </w:rPr>
        <w:sectPr w:rsidR="002F668D" w:rsidDel="007D55E2">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800" w:header="720" w:footer="720" w:gutter="0"/>
          <w:cols w:space="720"/>
          <w:docGrid w:linePitch="360"/>
        </w:sectPr>
      </w:pPr>
    </w:p>
    <w:p w14:paraId="0D1DB97D" w14:textId="77777777" w:rsidR="006D1FBF" w:rsidRPr="006D1FBF" w:rsidDel="007D55E2" w:rsidRDefault="006D1FBF" w:rsidP="006D1FBF">
      <w:pPr>
        <w:pStyle w:val="ColorfulList-Accent11"/>
        <w:rPr>
          <w:del w:id="135" w:author="Jones, Emma" w:date="2015-10-23T17:19:00Z"/>
        </w:rPr>
      </w:pPr>
    </w:p>
    <w:p w14:paraId="4861BABD" w14:textId="77777777" w:rsidR="006D1FBF" w:rsidRPr="0046437B" w:rsidRDefault="006D1FBF" w:rsidP="007D55E2">
      <w:pPr>
        <w:pStyle w:val="NormalWeb"/>
        <w:spacing w:before="0"/>
        <w:pPrChange w:id="136" w:author="Jones, Emma" w:date="2015-10-23T17:19:00Z">
          <w:pPr>
            <w:pStyle w:val="NormalWeb"/>
            <w:spacing w:before="0"/>
          </w:pPr>
        </w:pPrChange>
      </w:pPr>
      <w:bookmarkStart w:id="137" w:name="_GoBack"/>
      <w:bookmarkEnd w:id="137"/>
    </w:p>
    <w:sectPr w:rsidR="006D1FBF" w:rsidRPr="0046437B">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9" w:author="Jones, Emma" w:date="2015-08-04T09:30:00Z" w:initials="JE">
    <w:p w14:paraId="53532686" w14:textId="77777777" w:rsidR="003B0A52" w:rsidRDefault="003B0A52">
      <w:pPr>
        <w:pStyle w:val="CommentText"/>
      </w:pPr>
      <w:r>
        <w:rPr>
          <w:rStyle w:val="CommentReference"/>
        </w:rPr>
        <w:annotationRef/>
      </w:r>
      <w:r>
        <w:t>SUGGESTION:</w:t>
      </w:r>
    </w:p>
    <w:p w14:paraId="37F9BF84" w14:textId="77777777" w:rsidR="003B0A52" w:rsidRDefault="003B0A52">
      <w:pPr>
        <w:pStyle w:val="CommentText"/>
      </w:pPr>
      <w:r w:rsidRPr="00C50180">
        <w:t>Omit this statement.  "This option does not require that the View, Import Document or Section Import Options be supported by the Content Consumer. "   Negative rqmt not needed. Maybe keep the note at the end of the section since is contains the rationale for not requiring the other options.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9BF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83BCC" w14:textId="77777777" w:rsidR="003E6927" w:rsidRDefault="003E6927">
      <w:pPr>
        <w:spacing w:before="0"/>
      </w:pPr>
      <w:r>
        <w:separator/>
      </w:r>
    </w:p>
  </w:endnote>
  <w:endnote w:type="continuationSeparator" w:id="0">
    <w:p w14:paraId="46F57D78" w14:textId="77777777" w:rsidR="003E6927" w:rsidRDefault="003E692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44646" w14:textId="77777777" w:rsidR="003B0A52" w:rsidRDefault="003B0A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D1D49" w14:textId="77777777" w:rsidR="003B0A52" w:rsidRDefault="003B0A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0C14D" w14:textId="77777777" w:rsidR="003B0A52" w:rsidRDefault="003B0A5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816B0" w14:textId="77777777" w:rsidR="003B0A52" w:rsidRDefault="003B0A5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52AEC" w14:textId="77777777" w:rsidR="003B0A52" w:rsidRDefault="003B0A52"/>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3EBB" w14:textId="77777777" w:rsidR="003B0A52" w:rsidRDefault="003B0A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0B4EF" w14:textId="77777777" w:rsidR="003E6927" w:rsidRDefault="003E6927">
      <w:pPr>
        <w:spacing w:before="0"/>
      </w:pPr>
      <w:r>
        <w:separator/>
      </w:r>
    </w:p>
  </w:footnote>
  <w:footnote w:type="continuationSeparator" w:id="0">
    <w:p w14:paraId="3F500740" w14:textId="77777777" w:rsidR="003E6927" w:rsidRDefault="003E692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A9DF2" w14:textId="77777777" w:rsidR="003B0A52" w:rsidRDefault="003B0A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FA48F" w14:textId="77777777" w:rsidR="003B0A52" w:rsidRDefault="003B0A52">
    <w:pPr>
      <w:pStyle w:val="Header"/>
      <w:rPr>
        <w:rFonts w:ascii="Arial" w:hAnsi="Arial" w:cs="Arial"/>
        <w:i/>
        <w:iCs/>
        <w:sz w:val="20"/>
      </w:rPr>
    </w:pPr>
    <w:r>
      <w:rPr>
        <w:rFonts w:cs="Arial"/>
        <w:i/>
        <w:iCs/>
        <w:sz w:val="20"/>
      </w:rPr>
      <w:fldChar w:fldCharType="begin"/>
    </w:r>
    <w:r>
      <w:rPr>
        <w:rFonts w:cs="Arial"/>
        <w:i/>
        <w:iCs/>
        <w:sz w:val="20"/>
      </w:rPr>
      <w:instrText xml:space="preserve"> FILENAME </w:instrText>
    </w:r>
    <w:r>
      <w:rPr>
        <w:rFonts w:cs="Arial"/>
        <w:i/>
        <w:iCs/>
        <w:sz w:val="20"/>
      </w:rPr>
      <w:fldChar w:fldCharType="separate"/>
    </w:r>
    <w:r>
      <w:rPr>
        <w:rFonts w:cs="Arial"/>
        <w:i/>
        <w:iCs/>
        <w:noProof/>
        <w:sz w:val="20"/>
      </w:rPr>
      <w:t>CP-PCC-211.doc</w:t>
    </w:r>
    <w:r>
      <w:rPr>
        <w:rFonts w:cs="Arial"/>
        <w:i/>
        <w:iCs/>
        <w:sz w:val="20"/>
      </w:rPr>
      <w:fldChar w:fldCharType="end"/>
    </w:r>
  </w:p>
  <w:p w14:paraId="3418E169" w14:textId="77777777" w:rsidR="003B0A52" w:rsidRDefault="003B0A52" w:rsidP="00DF2B6F">
    <w:pPr>
      <w:pStyle w:val="Header"/>
      <w:rPr>
        <w:rFonts w:ascii="Arial" w:hAnsi="Arial" w:cs="Arial"/>
        <w:i/>
        <w:iCs/>
        <w:sz w:val="20"/>
      </w:rPr>
    </w:pPr>
    <w:r>
      <w:rPr>
        <w:color w:val="000000"/>
      </w:rPr>
      <w:t>Content Creator/Content Consumer Cleanup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AEA8F" w14:textId="77777777" w:rsidR="003B0A52" w:rsidRDefault="003B0A5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4226" w14:textId="77777777" w:rsidR="003B0A52" w:rsidRDefault="003B0A5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57F6" w14:textId="77777777" w:rsidR="003B0A52" w:rsidRDefault="003B0A52">
    <w:pPr>
      <w:pStyle w:val="Header"/>
      <w:rPr>
        <w:rFonts w:ascii="Arial" w:hAnsi="Arial" w:cs="Arial"/>
        <w:i/>
        <w:iCs/>
        <w:sz w:val="20"/>
      </w:rPr>
    </w:pPr>
    <w:r>
      <w:rPr>
        <w:rFonts w:cs="Arial"/>
        <w:i/>
        <w:iCs/>
        <w:sz w:val="20"/>
      </w:rPr>
      <w:fldChar w:fldCharType="begin"/>
    </w:r>
    <w:r>
      <w:rPr>
        <w:rFonts w:cs="Arial"/>
        <w:i/>
        <w:iCs/>
        <w:sz w:val="20"/>
      </w:rPr>
      <w:instrText xml:space="preserve"> FILENAME </w:instrText>
    </w:r>
    <w:r>
      <w:rPr>
        <w:rFonts w:cs="Arial"/>
        <w:i/>
        <w:iCs/>
        <w:sz w:val="20"/>
      </w:rPr>
      <w:fldChar w:fldCharType="separate"/>
    </w:r>
    <w:r>
      <w:rPr>
        <w:rFonts w:cs="Arial"/>
        <w:i/>
        <w:iCs/>
        <w:sz w:val="20"/>
      </w:rPr>
      <w:t>IHE_PCC_163.doc</w:t>
    </w:r>
    <w:r>
      <w:rPr>
        <w:rFonts w:cs="Arial"/>
        <w:i/>
        <w:iCs/>
        <w:sz w:val="20"/>
      </w:rPr>
      <w:fldChar w:fldCharType="end"/>
    </w:r>
  </w:p>
  <w:p w14:paraId="2045307E" w14:textId="77777777" w:rsidR="003B0A52" w:rsidRDefault="003B0A52">
    <w:pPr>
      <w:pStyle w:val="Header"/>
      <w:rPr>
        <w:rFonts w:ascii="Arial" w:hAnsi="Arial" w:cs="Arial"/>
        <w:i/>
        <w:iCs/>
        <w:sz w:val="20"/>
      </w:rPr>
    </w:pPr>
    <w:r>
      <w:rPr>
        <w:rFonts w:ascii="Arial" w:hAnsi="Arial" w:cs="Arial"/>
        <w:i/>
        <w:iCs/>
        <w:sz w:val="20"/>
      </w:rPr>
      <w:t>&lt;same as the Log Summary field below&gt;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259EB" w14:textId="77777777" w:rsidR="003B0A52" w:rsidRDefault="003B0A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9C9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D8A0FE6C"/>
    <w:lvl w:ilvl="0">
      <w:start w:val="1"/>
      <w:numFmt w:val="decimal"/>
      <w:pStyle w:val="ListNumber2"/>
      <w:lvlText w:val="%1."/>
      <w:lvlJc w:val="left"/>
      <w:pPr>
        <w:tabs>
          <w:tab w:val="num" w:pos="720"/>
        </w:tabs>
        <w:ind w:left="720" w:hanging="360"/>
      </w:pPr>
    </w:lvl>
  </w:abstractNum>
  <w:abstractNum w:abstractNumId="2">
    <w:nsid w:val="FFFFFF82"/>
    <w:multiLevelType w:val="singleLevel"/>
    <w:tmpl w:val="AC142E1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577494FE"/>
    <w:lvl w:ilvl="0">
      <w:start w:val="1"/>
      <w:numFmt w:val="bullet"/>
      <w:lvlText w:val=""/>
      <w:lvlJc w:val="left"/>
      <w:pPr>
        <w:tabs>
          <w:tab w:val="num" w:pos="720"/>
        </w:tabs>
        <w:ind w:left="720" w:hanging="360"/>
      </w:pPr>
      <w:rPr>
        <w:rFonts w:ascii="Symbol" w:hAnsi="Symbol" w:hint="default"/>
      </w:rPr>
    </w:lvl>
  </w:abstractNum>
  <w:abstractNum w:abstractNumId="4">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00000002"/>
    <w:multiLevelType w:val="singleLevel"/>
    <w:tmpl w:val="00000002"/>
    <w:name w:val="WW8Num1"/>
    <w:lvl w:ilvl="0">
      <w:start w:val="1"/>
      <w:numFmt w:val="bullet"/>
      <w:pStyle w:val="ListBullet3"/>
      <w:lvlText w:val=""/>
      <w:lvlJc w:val="left"/>
      <w:pPr>
        <w:tabs>
          <w:tab w:val="num" w:pos="1080"/>
        </w:tabs>
        <w:ind w:left="1080" w:hanging="360"/>
      </w:pPr>
      <w:rPr>
        <w:rFonts w:ascii="Symbol" w:hAnsi="Symbol"/>
      </w:rPr>
    </w:lvl>
  </w:abstractNum>
  <w:abstractNum w:abstractNumId="6">
    <w:nsid w:val="00000003"/>
    <w:multiLevelType w:val="singleLevel"/>
    <w:tmpl w:val="00000003"/>
    <w:name w:val="WW8Num2"/>
    <w:lvl w:ilvl="0">
      <w:start w:val="1"/>
      <w:numFmt w:val="bullet"/>
      <w:pStyle w:val="ListBullet2"/>
      <w:lvlText w:val=""/>
      <w:lvlJc w:val="left"/>
      <w:pPr>
        <w:tabs>
          <w:tab w:val="num" w:pos="720"/>
        </w:tabs>
        <w:ind w:left="720" w:hanging="360"/>
      </w:pPr>
      <w:rPr>
        <w:rFonts w:ascii="Symbol" w:hAnsi="Symbol"/>
      </w:rPr>
    </w:lvl>
  </w:abstractNum>
  <w:abstractNum w:abstractNumId="7">
    <w:nsid w:val="00000004"/>
    <w:multiLevelType w:val="singleLevel"/>
    <w:tmpl w:val="00000004"/>
    <w:name w:val="WW8Num3"/>
    <w:lvl w:ilvl="0">
      <w:start w:val="1"/>
      <w:numFmt w:val="decimal"/>
      <w:pStyle w:val="ListNumber"/>
      <w:lvlText w:val="%1."/>
      <w:lvlJc w:val="left"/>
      <w:pPr>
        <w:tabs>
          <w:tab w:val="num" w:pos="900"/>
        </w:tabs>
        <w:ind w:left="900" w:hanging="540"/>
      </w:pPr>
    </w:lvl>
  </w:abstractNum>
  <w:abstractNum w:abstractNumId="8">
    <w:nsid w:val="00000005"/>
    <w:multiLevelType w:val="singleLevel"/>
    <w:tmpl w:val="00000005"/>
    <w:name w:val="WW8Num4"/>
    <w:lvl w:ilvl="0">
      <w:start w:val="1"/>
      <w:numFmt w:val="bullet"/>
      <w:pStyle w:val="ListBullet"/>
      <w:lvlText w:val=""/>
      <w:lvlJc w:val="left"/>
      <w:pPr>
        <w:tabs>
          <w:tab w:val="num" w:pos="360"/>
        </w:tabs>
        <w:ind w:left="360" w:hanging="360"/>
      </w:pPr>
      <w:rPr>
        <w:rFonts w:ascii="Symbol" w:hAnsi="Symbol"/>
      </w:rPr>
    </w:lvl>
  </w:abstractNum>
  <w:abstractNum w:abstractNumId="9">
    <w:nsid w:val="00000006"/>
    <w:multiLevelType w:val="multilevel"/>
    <w:tmpl w:val="00000006"/>
    <w:name w:val="WW8Num10"/>
    <w:lvl w:ilvl="0">
      <w:start w:val="1"/>
      <w:numFmt w:val="upperLetter"/>
      <w:pStyle w:val="AppendixHeading2"/>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7"/>
    <w:multiLevelType w:val="multilevel"/>
    <w:tmpl w:val="00000007"/>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1">
    <w:nsid w:val="0A16282D"/>
    <w:multiLevelType w:val="hybridMultilevel"/>
    <w:tmpl w:val="ABB277F8"/>
    <w:lvl w:ilvl="0" w:tplc="D49CF05C">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nsid w:val="0C647D66"/>
    <w:multiLevelType w:val="hybridMultilevel"/>
    <w:tmpl w:val="2CB0C31E"/>
    <w:lvl w:ilvl="0" w:tplc="D49CF05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AE5E32"/>
    <w:multiLevelType w:val="multilevel"/>
    <w:tmpl w:val="E288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DC1FC3"/>
    <w:multiLevelType w:val="hybridMultilevel"/>
    <w:tmpl w:val="7D8E56E4"/>
    <w:lvl w:ilvl="0" w:tplc="D49CF05C">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27E827B6"/>
    <w:multiLevelType w:val="multilevel"/>
    <w:tmpl w:val="7B6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D87005"/>
    <w:multiLevelType w:val="multilevel"/>
    <w:tmpl w:val="752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673C83"/>
    <w:multiLevelType w:val="hybridMultilevel"/>
    <w:tmpl w:val="5448A55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AEF64AB"/>
    <w:multiLevelType w:val="multilevel"/>
    <w:tmpl w:val="785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8"/>
  </w:num>
  <w:num w:numId="9">
    <w:abstractNumId w:val="16"/>
  </w:num>
  <w:num w:numId="10">
    <w:abstractNumId w:val="13"/>
  </w:num>
  <w:num w:numId="11">
    <w:abstractNumId w:val="15"/>
  </w:num>
  <w:num w:numId="12">
    <w:abstractNumId w:val="19"/>
  </w:num>
  <w:num w:numId="13">
    <w:abstractNumId w:val="1"/>
  </w:num>
  <w:num w:numId="14">
    <w:abstractNumId w:val="1"/>
    <w:lvlOverride w:ilvl="0">
      <w:startOverride w:val="1"/>
    </w:lvlOverride>
  </w:num>
  <w:num w:numId="15">
    <w:abstractNumId w:val="1"/>
    <w:lvlOverride w:ilvl="0">
      <w:startOverride w:val="1"/>
    </w:lvlOverride>
  </w:num>
  <w:num w:numId="16">
    <w:abstractNumId w:val="3"/>
  </w:num>
  <w:num w:numId="17">
    <w:abstractNumId w:val="2"/>
  </w:num>
  <w:num w:numId="18">
    <w:abstractNumId w:val="11"/>
  </w:num>
  <w:num w:numId="19">
    <w:abstractNumId w:val="12"/>
  </w:num>
  <w:num w:numId="20">
    <w:abstractNumId w:val="14"/>
  </w:num>
  <w:num w:numId="21">
    <w:abstractNumId w:val="17"/>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FBF"/>
    <w:rsid w:val="00002295"/>
    <w:rsid w:val="00011988"/>
    <w:rsid w:val="00011F4A"/>
    <w:rsid w:val="00056106"/>
    <w:rsid w:val="00092754"/>
    <w:rsid w:val="00095EC6"/>
    <w:rsid w:val="000D292E"/>
    <w:rsid w:val="00124CB7"/>
    <w:rsid w:val="001311F4"/>
    <w:rsid w:val="00191771"/>
    <w:rsid w:val="001D6C59"/>
    <w:rsid w:val="00233E57"/>
    <w:rsid w:val="002654A6"/>
    <w:rsid w:val="00271B51"/>
    <w:rsid w:val="00271BCD"/>
    <w:rsid w:val="00294097"/>
    <w:rsid w:val="002A0C61"/>
    <w:rsid w:val="002B278B"/>
    <w:rsid w:val="002F668D"/>
    <w:rsid w:val="00333E1D"/>
    <w:rsid w:val="003A5A23"/>
    <w:rsid w:val="003B0A52"/>
    <w:rsid w:val="003C4CB3"/>
    <w:rsid w:val="003D147E"/>
    <w:rsid w:val="003D2FD0"/>
    <w:rsid w:val="003E6927"/>
    <w:rsid w:val="004124B4"/>
    <w:rsid w:val="00437D23"/>
    <w:rsid w:val="0046583D"/>
    <w:rsid w:val="00487B18"/>
    <w:rsid w:val="004941AE"/>
    <w:rsid w:val="004E4E97"/>
    <w:rsid w:val="004F1D7F"/>
    <w:rsid w:val="00504BE1"/>
    <w:rsid w:val="00512642"/>
    <w:rsid w:val="00513C1E"/>
    <w:rsid w:val="005642F6"/>
    <w:rsid w:val="005966B5"/>
    <w:rsid w:val="00642FBB"/>
    <w:rsid w:val="0065016B"/>
    <w:rsid w:val="006D1FBF"/>
    <w:rsid w:val="0071761C"/>
    <w:rsid w:val="007415A7"/>
    <w:rsid w:val="007B7EC5"/>
    <w:rsid w:val="007C6B44"/>
    <w:rsid w:val="007D55E2"/>
    <w:rsid w:val="007D7EF2"/>
    <w:rsid w:val="008A59CD"/>
    <w:rsid w:val="008A635B"/>
    <w:rsid w:val="008D27E0"/>
    <w:rsid w:val="009126A0"/>
    <w:rsid w:val="00936959"/>
    <w:rsid w:val="00937B02"/>
    <w:rsid w:val="00942F24"/>
    <w:rsid w:val="009B080F"/>
    <w:rsid w:val="00A308F8"/>
    <w:rsid w:val="00A31D8E"/>
    <w:rsid w:val="00AB6F78"/>
    <w:rsid w:val="00AD1CAD"/>
    <w:rsid w:val="00B0153B"/>
    <w:rsid w:val="00B23325"/>
    <w:rsid w:val="00B34402"/>
    <w:rsid w:val="00B44848"/>
    <w:rsid w:val="00B63174"/>
    <w:rsid w:val="00B632F5"/>
    <w:rsid w:val="00B77F42"/>
    <w:rsid w:val="00BF2290"/>
    <w:rsid w:val="00BF5880"/>
    <w:rsid w:val="00C50180"/>
    <w:rsid w:val="00CD6383"/>
    <w:rsid w:val="00CE32E2"/>
    <w:rsid w:val="00CF65ED"/>
    <w:rsid w:val="00D3169D"/>
    <w:rsid w:val="00D340FD"/>
    <w:rsid w:val="00D368D8"/>
    <w:rsid w:val="00D62498"/>
    <w:rsid w:val="00DD2850"/>
    <w:rsid w:val="00DE193D"/>
    <w:rsid w:val="00DE2495"/>
    <w:rsid w:val="00DF2B6F"/>
    <w:rsid w:val="00E2410D"/>
    <w:rsid w:val="00E97C20"/>
    <w:rsid w:val="00EC52DB"/>
    <w:rsid w:val="00F05606"/>
    <w:rsid w:val="00F37377"/>
    <w:rsid w:val="00F56063"/>
    <w:rsid w:val="00FE0758"/>
    <w:rsid w:val="00FF144E"/>
    <w:rsid w:val="00FF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33E9D1"/>
  <w15:docId w15:val="{F090F898-BCA9-4993-BE46-5C6EE6BC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CB7"/>
    <w:pPr>
      <w:suppressAutoHyphens/>
      <w:spacing w:before="120"/>
    </w:pPr>
    <w:rPr>
      <w:sz w:val="24"/>
      <w:lang w:eastAsia="ar-SA"/>
    </w:rPr>
  </w:style>
  <w:style w:type="paragraph" w:styleId="Heading1">
    <w:name w:val="heading 1"/>
    <w:next w:val="BodyText"/>
    <w:qFormat/>
    <w:pPr>
      <w:keepNext/>
      <w:numPr>
        <w:numId w:val="1"/>
      </w:numPr>
      <w:tabs>
        <w:tab w:val="left" w:pos="360"/>
      </w:tabs>
      <w:suppressAutoHyphens/>
      <w:spacing w:before="240" w:after="60"/>
      <w:ind w:left="360" w:hanging="720"/>
      <w:outlineLvl w:val="0"/>
    </w:pPr>
    <w:rPr>
      <w:rFonts w:ascii="Arial" w:eastAsia="Arial" w:hAnsi="Arial"/>
      <w:b/>
      <w:kern w:val="1"/>
      <w:sz w:val="28"/>
      <w:lang w:eastAsia="ar-SA"/>
    </w:rPr>
  </w:style>
  <w:style w:type="paragraph" w:styleId="Heading2">
    <w:name w:val="heading 2"/>
    <w:basedOn w:val="Heading1"/>
    <w:next w:val="BodyText"/>
    <w:qFormat/>
    <w:pPr>
      <w:numPr>
        <w:ilvl w:val="1"/>
      </w:numPr>
      <w:tabs>
        <w:tab w:val="left" w:pos="540"/>
      </w:tabs>
      <w:ind w:left="547" w:hanging="907"/>
      <w:outlineLvl w:val="1"/>
    </w:pPr>
  </w:style>
  <w:style w:type="paragraph" w:styleId="Heading3">
    <w:name w:val="heading 3"/>
    <w:basedOn w:val="Heading2"/>
    <w:next w:val="BodyText"/>
    <w:qFormat/>
    <w:pPr>
      <w:numPr>
        <w:ilvl w:val="2"/>
      </w:numPr>
      <w:ind w:left="547"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left" w:pos="1080"/>
      </w:tabs>
      <w:ind w:left="1080" w:hanging="1440"/>
      <w:outlineLvl w:val="4"/>
    </w:pPr>
  </w:style>
  <w:style w:type="paragraph" w:styleId="Heading6">
    <w:name w:val="heading 6"/>
    <w:basedOn w:val="Heading5"/>
    <w:next w:val="BodyText"/>
    <w:qFormat/>
    <w:pPr>
      <w:numPr>
        <w:ilvl w:val="5"/>
      </w:numPr>
      <w:tabs>
        <w:tab w:val="left" w:pos="1260"/>
      </w:tabs>
      <w:ind w:left="1260" w:hanging="1620"/>
      <w:outlineLvl w:val="5"/>
    </w:pPr>
  </w:style>
  <w:style w:type="paragraph" w:styleId="Heading7">
    <w:name w:val="heading 7"/>
    <w:basedOn w:val="Heading6"/>
    <w:next w:val="BodyText"/>
    <w:qFormat/>
    <w:pPr>
      <w:numPr>
        <w:ilvl w:val="6"/>
      </w:numPr>
      <w:tabs>
        <w:tab w:val="left" w:pos="1440"/>
      </w:tabs>
      <w:ind w:left="1440" w:hanging="1800"/>
      <w:outlineLvl w:val="6"/>
    </w:pPr>
  </w:style>
  <w:style w:type="paragraph" w:styleId="Heading8">
    <w:name w:val="heading 8"/>
    <w:basedOn w:val="Heading7"/>
    <w:next w:val="BodyText"/>
    <w:qFormat/>
    <w:pPr>
      <w:numPr>
        <w:ilvl w:val="7"/>
      </w:numPr>
      <w:tabs>
        <w:tab w:val="clear" w:pos="1440"/>
        <w:tab w:val="left" w:pos="1620"/>
      </w:tabs>
      <w:ind w:left="1620" w:hanging="1980"/>
      <w:outlineLvl w:val="7"/>
    </w:pPr>
  </w:style>
  <w:style w:type="paragraph" w:styleId="Heading9">
    <w:name w:val="heading 9"/>
    <w:basedOn w:val="Heading8"/>
    <w:next w:val="BodyText"/>
    <w:qFormat/>
    <w:pPr>
      <w:numPr>
        <w:ilvl w:val="8"/>
      </w:numPr>
      <w:tabs>
        <w:tab w:val="left"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pPr>
      <w:suppressAutoHyphens/>
      <w:spacing w:before="120"/>
    </w:pPr>
    <w:rPr>
      <w:rFonts w:eastAsia="Arial"/>
      <w:sz w:val="24"/>
      <w:lang w:eastAsia="ar-SA"/>
    </w:rPr>
  </w:style>
  <w:style w:type="paragraph" w:styleId="List">
    <w:name w:val="List"/>
    <w:basedOn w:val="BodyText"/>
    <w:pPr>
      <w:spacing w:before="60"/>
      <w:ind w:left="1080" w:hanging="720"/>
    </w:pPr>
  </w:style>
  <w:style w:type="paragraph" w:styleId="Caption">
    <w:name w:val="caption"/>
    <w:basedOn w:val="BodyText"/>
    <w:next w:val="BodyText"/>
    <w:qFormat/>
    <w:rPr>
      <w:rFonts w:ascii="Arial" w:hAnsi="Arial"/>
      <w:b/>
    </w:rPr>
  </w:style>
  <w:style w:type="paragraph" w:customStyle="1" w:styleId="Index">
    <w:name w:val="Index"/>
    <w:basedOn w:val="Normal"/>
    <w:pPr>
      <w:suppressLineNumbers/>
    </w:pPr>
    <w:rPr>
      <w:rFonts w:cs="Mangal"/>
    </w:rPr>
  </w:style>
  <w:style w:type="paragraph" w:styleId="Title">
    <w:name w:val="Title"/>
    <w:basedOn w:val="Normal"/>
    <w:next w:val="Subtitle"/>
    <w:qFormat/>
    <w:pPr>
      <w:jc w:val="center"/>
    </w:pPr>
    <w:rPr>
      <w:b/>
      <w:sz w:val="44"/>
    </w:rPr>
  </w:style>
  <w:style w:type="paragraph" w:styleId="Subtitle">
    <w:name w:val="Subtitle"/>
    <w:basedOn w:val="Heading"/>
    <w:next w:val="BodyText"/>
    <w:qFormat/>
    <w:pPr>
      <w:jc w:val="center"/>
    </w:pPr>
    <w:rPr>
      <w:i/>
      <w:iCs/>
    </w:rPr>
  </w:style>
  <w:style w:type="paragraph" w:styleId="BodyTextIndent">
    <w:name w:val="Body Text Indent"/>
    <w:basedOn w:val="BodyText"/>
    <w:pPr>
      <w:ind w:left="360"/>
    </w:pPr>
  </w:style>
  <w:style w:type="paragraph" w:styleId="ListNumber">
    <w:name w:val="List Number"/>
    <w:basedOn w:val="BodyText"/>
    <w:pPr>
      <w:numPr>
        <w:numId w:val="4"/>
      </w:numPr>
    </w:pPr>
  </w:style>
  <w:style w:type="paragraph" w:styleId="ListBullet">
    <w:name w:val="List Bullet"/>
    <w:basedOn w:val="BodyText"/>
    <w:pPr>
      <w:numPr>
        <w:numId w:val="5"/>
      </w:numPr>
      <w:tabs>
        <w:tab w:val="left" w:pos="720"/>
      </w:tabs>
      <w:spacing w:before="60"/>
      <w:ind w:left="720" w:firstLine="0"/>
    </w:pPr>
  </w:style>
  <w:style w:type="paragraph" w:styleId="ListBullet2">
    <w:name w:val="List Bullet 2"/>
    <w:basedOn w:val="ListBullet"/>
    <w:pPr>
      <w:numPr>
        <w:numId w:val="3"/>
      </w:numPr>
      <w:tabs>
        <w:tab w:val="clear" w:pos="720"/>
        <w:tab w:val="left" w:pos="1080"/>
      </w:tabs>
      <w:ind w:left="1080" w:firstLine="0"/>
    </w:pPr>
  </w:style>
  <w:style w:type="paragraph" w:styleId="ListBullet3">
    <w:name w:val="List Bullet 3"/>
    <w:basedOn w:val="ListBullet"/>
    <w:pPr>
      <w:numPr>
        <w:numId w:val="2"/>
      </w:numPr>
      <w:tabs>
        <w:tab w:val="left" w:pos="1440"/>
      </w:tabs>
      <w:ind w:left="1440" w:firstLine="0"/>
    </w:pPr>
  </w:style>
  <w:style w:type="paragraph" w:styleId="List2">
    <w:name w:val="List 2"/>
    <w:basedOn w:val="List"/>
    <w:pPr>
      <w:ind w:left="1440"/>
    </w:pPr>
  </w:style>
  <w:style w:type="paragraph" w:styleId="TOC1">
    <w:name w:val="toc 1"/>
    <w:next w:val="Normal"/>
    <w:pPr>
      <w:suppressAutoHyphens/>
    </w:pPr>
    <w:rPr>
      <w:rFonts w:eastAsia="Arial"/>
      <w:sz w:val="24"/>
      <w:lang w:eastAsia="ar-SA"/>
    </w:rPr>
  </w:style>
  <w:style w:type="paragraph" w:styleId="TOC2">
    <w:name w:val="toc 2"/>
    <w:basedOn w:val="TOC1"/>
    <w:next w:val="Normal"/>
    <w:pPr>
      <w:ind w:left="240"/>
    </w:pPr>
  </w:style>
  <w:style w:type="paragraph" w:styleId="TOC3">
    <w:name w:val="toc 3"/>
    <w:basedOn w:val="TOC2"/>
    <w:next w:val="Normal"/>
    <w:pPr>
      <w:ind w:left="480"/>
    </w:pPr>
  </w:style>
  <w:style w:type="paragraph" w:styleId="TOC4">
    <w:name w:val="toc 4"/>
    <w:basedOn w:val="TOC3"/>
    <w:next w:val="Normal"/>
    <w:pPr>
      <w:ind w:left="720"/>
    </w:pPr>
  </w:style>
  <w:style w:type="paragraph" w:styleId="TOC5">
    <w:name w:val="toc 5"/>
    <w:basedOn w:val="TOC4"/>
    <w:next w:val="Normal"/>
    <w:pPr>
      <w:ind w:left="960"/>
    </w:pPr>
  </w:style>
  <w:style w:type="paragraph" w:styleId="TOC6">
    <w:name w:val="toc 6"/>
    <w:basedOn w:val="TOC5"/>
    <w:next w:val="Normal"/>
    <w:pPr>
      <w:ind w:left="1200"/>
    </w:pPr>
  </w:style>
  <w:style w:type="paragraph" w:styleId="TOC7">
    <w:name w:val="toc 7"/>
    <w:basedOn w:val="TOC6"/>
    <w:next w:val="Normal"/>
    <w:pPr>
      <w:ind w:left="1440"/>
    </w:pPr>
  </w:style>
  <w:style w:type="paragraph" w:styleId="TOC8">
    <w:name w:val="toc 8"/>
    <w:basedOn w:val="TOC7"/>
    <w:next w:val="Normal"/>
    <w:pPr>
      <w:ind w:left="1680"/>
    </w:pPr>
  </w:style>
  <w:style w:type="paragraph" w:styleId="TOC9">
    <w:name w:val="toc 9"/>
    <w:basedOn w:val="TOC8"/>
    <w:next w:val="Normal"/>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numId w:val="6"/>
      </w:numPr>
      <w:suppressAutoHyphens/>
      <w:spacing w:before="240" w:after="60"/>
    </w:pPr>
    <w:rPr>
      <w:rFonts w:ascii="Arial" w:eastAsia="Arial" w:hAnsi="Arial"/>
      <w:b/>
      <w:sz w:val="28"/>
      <w:lang w:eastAsia="ar-SA"/>
    </w:rPr>
  </w:style>
  <w:style w:type="paragraph" w:customStyle="1" w:styleId="AppendixHeading1">
    <w:name w:val="Appendix Heading 1"/>
    <w:next w:val="BodyText"/>
    <w:pPr>
      <w:tabs>
        <w:tab w:val="num" w:pos="1980"/>
      </w:tabs>
      <w:suppressAutoHyphens/>
      <w:spacing w:before="240" w:after="60"/>
      <w:ind w:left="1980" w:hanging="1980"/>
    </w:pPr>
    <w:rPr>
      <w:rFonts w:ascii="Arial" w:eastAsia="Arial" w:hAnsi="Arial"/>
      <w:b/>
      <w:sz w:val="28"/>
      <w:lang w:eastAsia="ar-SA"/>
    </w:rPr>
  </w:style>
  <w:style w:type="paragraph" w:customStyle="1" w:styleId="AppendixHeading3">
    <w:name w:val="Appendix Heading 3"/>
    <w:basedOn w:val="AppendixHeading2"/>
    <w:next w:val="BodyText"/>
    <w:rPr>
      <w:sz w:val="24"/>
    </w:rPr>
  </w:style>
  <w:style w:type="paragraph" w:customStyle="1" w:styleId="EditorInstructions">
    <w:name w:val="Editor Instructions"/>
    <w:basedOn w:val="BodyText"/>
    <w:link w:val="EditorInstructionsChar"/>
    <w:pPr>
      <w:pBdr>
        <w:top w:val="single" w:sz="4" w:space="1" w:color="000000"/>
        <w:left w:val="single" w:sz="4" w:space="4" w:color="000000"/>
        <w:bottom w:val="single" w:sz="4" w:space="1" w:color="000000"/>
        <w:right w:val="single" w:sz="4" w:space="4" w:color="000000"/>
      </w:pBdr>
    </w:pPr>
    <w:rPr>
      <w:i/>
      <w:iCs/>
    </w:rPr>
  </w:style>
  <w:style w:type="paragraph" w:customStyle="1" w:styleId="StyleBodyTextItalicRedBoxSinglesolidlineAuto05">
    <w:name w:val="Style Body Text + Italic Red Box: (Single solid line Auto  0.5 ..."/>
    <w:basedOn w:val="BodyText"/>
    <w:pPr>
      <w:pBdr>
        <w:top w:val="single" w:sz="4" w:space="1" w:color="000000"/>
        <w:left w:val="single" w:sz="4" w:space="4" w:color="000000"/>
        <w:bottom w:val="single" w:sz="4" w:space="1" w:color="000000"/>
        <w:right w:val="single" w:sz="4" w:space="4" w:color="000000"/>
      </w:pBdr>
    </w:pPr>
    <w:rPr>
      <w:i/>
      <w:iCs/>
    </w:rPr>
  </w:style>
  <w:style w:type="paragraph" w:styleId="FootnoteText">
    <w:name w:val="footnote text"/>
    <w:basedOn w:val="Normal"/>
    <w:link w:val="FootnoteTextChar"/>
    <w:rPr>
      <w:sz w:val="20"/>
    </w:rPr>
  </w:style>
  <w:style w:type="paragraph" w:customStyle="1" w:styleId="Note">
    <w:name w:val="Note"/>
    <w:basedOn w:val="FootnoteText"/>
    <w:pPr>
      <w:ind w:left="1152" w:hanging="720"/>
    </w:pPr>
    <w:rPr>
      <w:sz w:val="18"/>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lorfulList-Accent11">
    <w:name w:val="Colorful List - Accent 11"/>
    <w:basedOn w:val="Normal"/>
    <w:qFormat/>
    <w:pPr>
      <w:ind w:left="720"/>
    </w:pPr>
  </w:style>
  <w:style w:type="paragraph" w:customStyle="1" w:styleId="XMLFragment">
    <w:name w:val="XML Fragment"/>
    <w:basedOn w:val="PlainText"/>
    <w:rsid w:val="006D1FBF"/>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sz w:val="16"/>
      <w:lang w:eastAsia="en-US"/>
    </w:rPr>
  </w:style>
  <w:style w:type="paragraph" w:styleId="PlainText">
    <w:name w:val="Plain Text"/>
    <w:basedOn w:val="Normal"/>
    <w:link w:val="PlainTextChar"/>
    <w:uiPriority w:val="99"/>
    <w:semiHidden/>
    <w:unhideWhenUsed/>
    <w:rsid w:val="006D1FBF"/>
    <w:rPr>
      <w:rFonts w:ascii="Courier New" w:hAnsi="Courier New" w:cs="Courier New"/>
      <w:sz w:val="20"/>
    </w:rPr>
  </w:style>
  <w:style w:type="character" w:customStyle="1" w:styleId="PlainTextChar">
    <w:name w:val="Plain Text Char"/>
    <w:link w:val="PlainText"/>
    <w:uiPriority w:val="99"/>
    <w:semiHidden/>
    <w:rsid w:val="006D1FBF"/>
    <w:rPr>
      <w:rFonts w:ascii="Courier New" w:hAnsi="Courier New" w:cs="Courier New"/>
      <w:lang w:eastAsia="ar-SA"/>
    </w:rPr>
  </w:style>
  <w:style w:type="paragraph" w:styleId="NormalWeb">
    <w:name w:val="Normal (Web)"/>
    <w:basedOn w:val="Normal"/>
    <w:uiPriority w:val="99"/>
    <w:rsid w:val="006D1FBF"/>
    <w:pPr>
      <w:suppressAutoHyphens w:val="0"/>
    </w:pPr>
    <w:rPr>
      <w:lang w:eastAsia="en-US"/>
    </w:rPr>
  </w:style>
  <w:style w:type="paragraph" w:styleId="HTMLPreformatted">
    <w:name w:val="HTML Preformatted"/>
    <w:basedOn w:val="Normal"/>
    <w:link w:val="HTMLPreformattedChar"/>
    <w:uiPriority w:val="99"/>
    <w:unhideWhenUsed/>
    <w:rsid w:val="006D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pPr>
    <w:rPr>
      <w:rFonts w:ascii="Courier New" w:hAnsi="Courier New" w:cs="Courier New"/>
      <w:sz w:val="20"/>
      <w:lang w:eastAsia="en-US"/>
    </w:rPr>
  </w:style>
  <w:style w:type="character" w:customStyle="1" w:styleId="HTMLPreformattedChar">
    <w:name w:val="HTML Preformatted Char"/>
    <w:link w:val="HTMLPreformatted"/>
    <w:uiPriority w:val="99"/>
    <w:rsid w:val="006D1FBF"/>
    <w:rPr>
      <w:rFonts w:ascii="Courier New" w:hAnsi="Courier New" w:cs="Courier New"/>
    </w:rPr>
  </w:style>
  <w:style w:type="character" w:styleId="HTMLCode">
    <w:name w:val="HTML Code"/>
    <w:uiPriority w:val="99"/>
    <w:unhideWhenUsed/>
    <w:rsid w:val="006D1FBF"/>
    <w:rPr>
      <w:rFonts w:ascii="Courier New" w:hAnsi="Courier New" w:cs="Courier New"/>
      <w:sz w:val="20"/>
      <w:szCs w:val="20"/>
    </w:rPr>
  </w:style>
  <w:style w:type="paragraph" w:styleId="ListNumber2">
    <w:name w:val="List Number 2"/>
    <w:basedOn w:val="Normal"/>
    <w:unhideWhenUsed/>
    <w:rsid w:val="003D147E"/>
    <w:pPr>
      <w:numPr>
        <w:numId w:val="13"/>
      </w:numPr>
      <w:contextualSpacing/>
    </w:pPr>
  </w:style>
  <w:style w:type="paragraph" w:customStyle="1" w:styleId="PartTitle">
    <w:name w:val="Part Title"/>
    <w:basedOn w:val="Title"/>
    <w:next w:val="BodyText"/>
    <w:rsid w:val="003D147E"/>
    <w:pPr>
      <w:keepNext/>
      <w:pageBreakBefore/>
      <w:suppressAutoHyphens w:val="0"/>
      <w:spacing w:before="240" w:after="60"/>
      <w:outlineLvl w:val="0"/>
    </w:pPr>
    <w:rPr>
      <w:rFonts w:ascii="Arial" w:hAnsi="Arial" w:cs="Arial"/>
      <w:bCs/>
      <w:kern w:val="28"/>
      <w:szCs w:val="32"/>
      <w:lang w:eastAsia="en-US"/>
    </w:rPr>
  </w:style>
  <w:style w:type="character" w:customStyle="1" w:styleId="EditorInstructionsChar">
    <w:name w:val="Editor Instructions Char"/>
    <w:link w:val="EditorInstructions"/>
    <w:rsid w:val="003D147E"/>
    <w:rPr>
      <w:rFonts w:eastAsia="Arial"/>
      <w:i/>
      <w:iCs/>
      <w:sz w:val="24"/>
      <w:lang w:eastAsia="ar-SA"/>
    </w:rPr>
  </w:style>
  <w:style w:type="character" w:styleId="CommentReference">
    <w:name w:val="annotation reference"/>
    <w:uiPriority w:val="99"/>
    <w:semiHidden/>
    <w:unhideWhenUsed/>
    <w:rsid w:val="00FE0758"/>
    <w:rPr>
      <w:sz w:val="16"/>
      <w:szCs w:val="16"/>
    </w:rPr>
  </w:style>
  <w:style w:type="paragraph" w:styleId="CommentText">
    <w:name w:val="annotation text"/>
    <w:basedOn w:val="Normal"/>
    <w:link w:val="CommentTextChar"/>
    <w:uiPriority w:val="99"/>
    <w:semiHidden/>
    <w:unhideWhenUsed/>
    <w:rsid w:val="00FE0758"/>
    <w:rPr>
      <w:sz w:val="20"/>
    </w:rPr>
  </w:style>
  <w:style w:type="character" w:customStyle="1" w:styleId="CommentTextChar">
    <w:name w:val="Comment Text Char"/>
    <w:link w:val="CommentText"/>
    <w:uiPriority w:val="99"/>
    <w:semiHidden/>
    <w:rsid w:val="00FE0758"/>
    <w:rPr>
      <w:lang w:eastAsia="ar-SA"/>
    </w:rPr>
  </w:style>
  <w:style w:type="paragraph" w:styleId="CommentSubject">
    <w:name w:val="annotation subject"/>
    <w:basedOn w:val="CommentText"/>
    <w:next w:val="CommentText"/>
    <w:link w:val="CommentSubjectChar"/>
    <w:uiPriority w:val="99"/>
    <w:semiHidden/>
    <w:unhideWhenUsed/>
    <w:rsid w:val="00FE0758"/>
    <w:rPr>
      <w:b/>
      <w:bCs/>
    </w:rPr>
  </w:style>
  <w:style w:type="character" w:customStyle="1" w:styleId="CommentSubjectChar">
    <w:name w:val="Comment Subject Char"/>
    <w:link w:val="CommentSubject"/>
    <w:uiPriority w:val="99"/>
    <w:semiHidden/>
    <w:rsid w:val="00FE0758"/>
    <w:rPr>
      <w:b/>
      <w:bCs/>
      <w:lang w:eastAsia="ar-SA"/>
    </w:rPr>
  </w:style>
  <w:style w:type="table" w:styleId="TableGrid">
    <w:name w:val="Table Grid"/>
    <w:basedOn w:val="TableNormal"/>
    <w:uiPriority w:val="59"/>
    <w:rsid w:val="002B2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124CB7"/>
    <w:rPr>
      <w:vertAlign w:val="superscript"/>
    </w:rPr>
  </w:style>
  <w:style w:type="character" w:customStyle="1" w:styleId="FootnoteTextChar">
    <w:name w:val="Footnote Text Char"/>
    <w:link w:val="FootnoteText"/>
    <w:rsid w:val="00124CB7"/>
    <w:rPr>
      <w:lang w:eastAsia="ar-SA"/>
    </w:rPr>
  </w:style>
  <w:style w:type="paragraph" w:customStyle="1" w:styleId="ColorfulShading-Accent11">
    <w:name w:val="Colorful Shading - Accent 11"/>
    <w:hidden/>
    <w:uiPriority w:val="99"/>
    <w:semiHidden/>
    <w:rsid w:val="00BF2290"/>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4364">
      <w:bodyDiv w:val="1"/>
      <w:marLeft w:val="0"/>
      <w:marRight w:val="0"/>
      <w:marTop w:val="0"/>
      <w:marBottom w:val="0"/>
      <w:divBdr>
        <w:top w:val="none" w:sz="0" w:space="0" w:color="auto"/>
        <w:left w:val="none" w:sz="0" w:space="0" w:color="auto"/>
        <w:bottom w:val="none" w:sz="0" w:space="0" w:color="auto"/>
        <w:right w:val="none" w:sz="0" w:space="0" w:color="auto"/>
      </w:divBdr>
    </w:div>
    <w:div w:id="138232586">
      <w:bodyDiv w:val="1"/>
      <w:marLeft w:val="0"/>
      <w:marRight w:val="0"/>
      <w:marTop w:val="0"/>
      <w:marBottom w:val="0"/>
      <w:divBdr>
        <w:top w:val="none" w:sz="0" w:space="0" w:color="auto"/>
        <w:left w:val="none" w:sz="0" w:space="0" w:color="auto"/>
        <w:bottom w:val="none" w:sz="0" w:space="0" w:color="auto"/>
        <w:right w:val="none" w:sz="0" w:space="0" w:color="auto"/>
      </w:divBdr>
    </w:div>
    <w:div w:id="218900885">
      <w:bodyDiv w:val="1"/>
      <w:marLeft w:val="0"/>
      <w:marRight w:val="0"/>
      <w:marTop w:val="0"/>
      <w:marBottom w:val="0"/>
      <w:divBdr>
        <w:top w:val="none" w:sz="0" w:space="0" w:color="auto"/>
        <w:left w:val="none" w:sz="0" w:space="0" w:color="auto"/>
        <w:bottom w:val="none" w:sz="0" w:space="0" w:color="auto"/>
        <w:right w:val="none" w:sz="0" w:space="0" w:color="auto"/>
      </w:divBdr>
    </w:div>
    <w:div w:id="106733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 TF CP.dot</Template>
  <TotalTime>1</TotalTime>
  <Pages>7</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GE</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creator>NO ONE ASSIGNED</dc:creator>
  <cp:lastModifiedBy>Jones, Emma</cp:lastModifiedBy>
  <cp:revision>2</cp:revision>
  <cp:lastPrinted>2015-10-22T22:15:00Z</cp:lastPrinted>
  <dcterms:created xsi:type="dcterms:W3CDTF">2015-10-23T21:20:00Z</dcterms:created>
  <dcterms:modified xsi:type="dcterms:W3CDTF">2015-10-23T21:20:00Z</dcterms:modified>
</cp:coreProperties>
</file>